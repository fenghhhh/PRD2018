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2CF2" w14:textId="5E21F6CF" w:rsidR="00C52F71" w:rsidRDefault="00852DEF" w:rsidP="00852DEF">
      <w:pPr>
        <w:pStyle w:val="1"/>
      </w:pPr>
      <w:r>
        <w:rPr>
          <w:rFonts w:hint="eastAsia"/>
        </w:rPr>
        <w:t>系统管理员</w:t>
      </w:r>
    </w:p>
    <w:tbl>
      <w:tblPr>
        <w:tblStyle w:val="a3"/>
        <w:tblW w:w="0" w:type="auto"/>
        <w:tblLook w:val="04A0" w:firstRow="1" w:lastRow="0" w:firstColumn="1" w:lastColumn="0" w:noHBand="0" w:noVBand="1"/>
      </w:tblPr>
      <w:tblGrid>
        <w:gridCol w:w="1413"/>
        <w:gridCol w:w="2551"/>
        <w:gridCol w:w="1386"/>
        <w:gridCol w:w="2946"/>
      </w:tblGrid>
      <w:tr w:rsidR="00C52F71" w:rsidRPr="001271A0" w14:paraId="3F067EEC" w14:textId="77777777" w:rsidTr="00A44CE2">
        <w:tc>
          <w:tcPr>
            <w:tcW w:w="1413" w:type="dxa"/>
          </w:tcPr>
          <w:p w14:paraId="0DE5EFF2"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4932DAF3" w14:textId="77777777"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 xml:space="preserve">C-1 : </w:t>
            </w:r>
            <w:r w:rsidRPr="001271A0">
              <w:rPr>
                <w:rFonts w:ascii="宋体" w:eastAsia="宋体" w:hAnsi="宋体" w:hint="eastAsia"/>
                <w:b/>
              </w:rPr>
              <w:t>数据库备份</w:t>
            </w:r>
          </w:p>
        </w:tc>
      </w:tr>
      <w:tr w:rsidR="00C52F71" w14:paraId="0802C1BC" w14:textId="77777777" w:rsidTr="00A44CE2">
        <w:tc>
          <w:tcPr>
            <w:tcW w:w="1413" w:type="dxa"/>
          </w:tcPr>
          <w:p w14:paraId="773FEF69" w14:textId="77777777" w:rsidR="00C52F71" w:rsidRDefault="00C52F71" w:rsidP="004500EC">
            <w:r>
              <w:rPr>
                <w:rFonts w:hint="eastAsia"/>
              </w:rPr>
              <w:t>创建人</w:t>
            </w:r>
          </w:p>
        </w:tc>
        <w:tc>
          <w:tcPr>
            <w:tcW w:w="2551" w:type="dxa"/>
          </w:tcPr>
          <w:p w14:paraId="6AD07A84" w14:textId="77777777" w:rsidR="00C52F71" w:rsidRDefault="00C52F71" w:rsidP="004500EC">
            <w:proofErr w:type="gramStart"/>
            <w:r>
              <w:rPr>
                <w:rFonts w:hint="eastAsia"/>
              </w:rPr>
              <w:t>张威杰</w:t>
            </w:r>
            <w:proofErr w:type="gramEnd"/>
          </w:p>
        </w:tc>
        <w:tc>
          <w:tcPr>
            <w:tcW w:w="1386" w:type="dxa"/>
          </w:tcPr>
          <w:p w14:paraId="5AF8FF08" w14:textId="77777777" w:rsidR="00C52F71" w:rsidRDefault="00C52F71" w:rsidP="004500EC">
            <w:r>
              <w:rPr>
                <w:rFonts w:hint="eastAsia"/>
              </w:rPr>
              <w:t>创建日期：</w:t>
            </w:r>
          </w:p>
        </w:tc>
        <w:tc>
          <w:tcPr>
            <w:tcW w:w="2946" w:type="dxa"/>
          </w:tcPr>
          <w:p w14:paraId="1D5CB119" w14:textId="77777777" w:rsidR="00C52F71" w:rsidRDefault="00C52F71" w:rsidP="004500EC">
            <w:r>
              <w:rPr>
                <w:rFonts w:hint="eastAsia"/>
              </w:rPr>
              <w:t>2018/</w:t>
            </w:r>
          </w:p>
        </w:tc>
      </w:tr>
      <w:tr w:rsidR="00C52F71" w14:paraId="5EE8B875" w14:textId="77777777" w:rsidTr="00A44CE2">
        <w:tc>
          <w:tcPr>
            <w:tcW w:w="1413" w:type="dxa"/>
          </w:tcPr>
          <w:p w14:paraId="6CCEFEDE" w14:textId="77777777" w:rsidR="00C52F71" w:rsidRDefault="00C52F71" w:rsidP="004500EC">
            <w:r>
              <w:rPr>
                <w:rFonts w:hint="eastAsia"/>
              </w:rPr>
              <w:t>主要操作者：</w:t>
            </w:r>
          </w:p>
        </w:tc>
        <w:tc>
          <w:tcPr>
            <w:tcW w:w="2551" w:type="dxa"/>
          </w:tcPr>
          <w:p w14:paraId="5C1485FB" w14:textId="77777777" w:rsidR="00C52F71" w:rsidRDefault="00C52F71" w:rsidP="004500EC">
            <w:r>
              <w:rPr>
                <w:rFonts w:hint="eastAsia"/>
              </w:rPr>
              <w:t>系统管理员</w:t>
            </w:r>
          </w:p>
        </w:tc>
        <w:tc>
          <w:tcPr>
            <w:tcW w:w="1386" w:type="dxa"/>
          </w:tcPr>
          <w:p w14:paraId="1A64C76D" w14:textId="77777777" w:rsidR="00C52F71" w:rsidRDefault="00C52F71" w:rsidP="004500EC">
            <w:r>
              <w:rPr>
                <w:rFonts w:hint="eastAsia"/>
              </w:rPr>
              <w:t>次要操作者：</w:t>
            </w:r>
          </w:p>
        </w:tc>
        <w:tc>
          <w:tcPr>
            <w:tcW w:w="2946" w:type="dxa"/>
          </w:tcPr>
          <w:p w14:paraId="274360E3" w14:textId="77777777" w:rsidR="00C52F71" w:rsidRDefault="00C52F71" w:rsidP="004500EC">
            <w:r>
              <w:rPr>
                <w:rFonts w:hint="eastAsia"/>
              </w:rPr>
              <w:t>主程序员</w:t>
            </w:r>
          </w:p>
        </w:tc>
      </w:tr>
      <w:tr w:rsidR="00C52F71" w14:paraId="7CA76F98" w14:textId="77777777" w:rsidTr="00A44CE2">
        <w:tc>
          <w:tcPr>
            <w:tcW w:w="1413" w:type="dxa"/>
          </w:tcPr>
          <w:p w14:paraId="20F95219" w14:textId="77777777" w:rsidR="00C52F71" w:rsidRDefault="00C52F71" w:rsidP="004500EC">
            <w:r>
              <w:rPr>
                <w:rFonts w:hint="eastAsia"/>
              </w:rPr>
              <w:t>描述：</w:t>
            </w:r>
          </w:p>
        </w:tc>
        <w:tc>
          <w:tcPr>
            <w:tcW w:w="6883" w:type="dxa"/>
            <w:gridSpan w:val="3"/>
          </w:tcPr>
          <w:p w14:paraId="17CF4AA6" w14:textId="77777777" w:rsidR="00C52F71" w:rsidRDefault="00C52F71" w:rsidP="004500EC">
            <w:r>
              <w:rPr>
                <w:rFonts w:hint="eastAsia"/>
              </w:rPr>
              <w:t>管理员为了防止数据库出现崩溃，保存数据，对现有的数据库进行备份，</w:t>
            </w:r>
          </w:p>
          <w:p w14:paraId="066F7350" w14:textId="77777777" w:rsidR="00C52F71" w:rsidRDefault="00C52F71" w:rsidP="004500EC">
            <w:r>
              <w:rPr>
                <w:rFonts w:hint="eastAsia"/>
              </w:rPr>
              <w:t>进入系统管理的数据库管理，将现有的数据库下载下来，进行备份。</w:t>
            </w:r>
          </w:p>
        </w:tc>
      </w:tr>
      <w:tr w:rsidR="00C52F71" w14:paraId="3BFB2BCE" w14:textId="77777777" w:rsidTr="00A44CE2">
        <w:tc>
          <w:tcPr>
            <w:tcW w:w="1413" w:type="dxa"/>
          </w:tcPr>
          <w:p w14:paraId="3E710883" w14:textId="77777777" w:rsidR="00C52F71" w:rsidRDefault="00C52F71" w:rsidP="004500EC">
            <w:r>
              <w:rPr>
                <w:rFonts w:hint="eastAsia"/>
              </w:rPr>
              <w:t>触发器：</w:t>
            </w:r>
          </w:p>
        </w:tc>
        <w:tc>
          <w:tcPr>
            <w:tcW w:w="6883" w:type="dxa"/>
            <w:gridSpan w:val="3"/>
          </w:tcPr>
          <w:p w14:paraId="116071D1" w14:textId="77777777" w:rsidR="00C52F71" w:rsidRDefault="00C52F71" w:rsidP="004500EC">
            <w:r>
              <w:rPr>
                <w:rFonts w:hint="eastAsia"/>
              </w:rPr>
              <w:t>到达规定的系统数据库备份的日期</w:t>
            </w:r>
          </w:p>
        </w:tc>
      </w:tr>
      <w:tr w:rsidR="00C52F71" w14:paraId="0C12F7E1" w14:textId="77777777" w:rsidTr="00A44CE2">
        <w:tc>
          <w:tcPr>
            <w:tcW w:w="1413" w:type="dxa"/>
          </w:tcPr>
          <w:p w14:paraId="2DCC3F40" w14:textId="77777777" w:rsidR="00C52F71" w:rsidRDefault="00C52F71" w:rsidP="004500EC">
            <w:r>
              <w:rPr>
                <w:rFonts w:hint="eastAsia"/>
              </w:rPr>
              <w:t>前置条件：</w:t>
            </w:r>
          </w:p>
        </w:tc>
        <w:tc>
          <w:tcPr>
            <w:tcW w:w="6883" w:type="dxa"/>
            <w:gridSpan w:val="3"/>
          </w:tcPr>
          <w:p w14:paraId="0FA343AF" w14:textId="3C644616" w:rsidR="00C52F71" w:rsidRDefault="00C52F71" w:rsidP="004500EC">
            <w:r>
              <w:rPr>
                <w:rFonts w:hint="eastAsia"/>
              </w:rPr>
              <w:t>P</w:t>
            </w:r>
            <w:r>
              <w:t>RE-1</w:t>
            </w:r>
            <w:r w:rsidR="003B362A">
              <w:rPr>
                <w:rFonts w:hint="eastAsia"/>
              </w:rPr>
              <w:t>：</w:t>
            </w:r>
            <w:r>
              <w:rPr>
                <w:rFonts w:hint="eastAsia"/>
              </w:rPr>
              <w:t>到达规定的系统数据库备份日期</w:t>
            </w:r>
          </w:p>
          <w:p w14:paraId="0568445B" w14:textId="3E8A7CFC" w:rsidR="00C52F71" w:rsidRDefault="00C52F71" w:rsidP="004500EC">
            <w:r>
              <w:rPr>
                <w:rFonts w:hint="eastAsia"/>
              </w:rPr>
              <w:t>P</w:t>
            </w:r>
            <w:r>
              <w:t>RE-</w:t>
            </w:r>
            <w:r w:rsidR="003B362A">
              <w:rPr>
                <w:rFonts w:hint="eastAsia"/>
              </w:rPr>
              <w:t>2</w:t>
            </w:r>
            <w:r w:rsidR="003B362A">
              <w:rPr>
                <w:rFonts w:hint="eastAsia"/>
              </w:rPr>
              <w:t>：</w:t>
            </w:r>
            <w:r>
              <w:rPr>
                <w:rFonts w:hint="eastAsia"/>
              </w:rPr>
              <w:t>管理员登陆系统后台进行数据库备份</w:t>
            </w:r>
          </w:p>
        </w:tc>
      </w:tr>
      <w:tr w:rsidR="00C52F71" w14:paraId="0D603E23" w14:textId="77777777" w:rsidTr="00A44CE2">
        <w:tc>
          <w:tcPr>
            <w:tcW w:w="1413" w:type="dxa"/>
          </w:tcPr>
          <w:p w14:paraId="4EBC3BA5" w14:textId="77777777" w:rsidR="00C52F71" w:rsidRDefault="00C52F71" w:rsidP="004500EC">
            <w:r>
              <w:rPr>
                <w:rFonts w:hint="eastAsia"/>
              </w:rPr>
              <w:t>后置条件：</w:t>
            </w:r>
          </w:p>
        </w:tc>
        <w:tc>
          <w:tcPr>
            <w:tcW w:w="6883" w:type="dxa"/>
            <w:gridSpan w:val="3"/>
          </w:tcPr>
          <w:p w14:paraId="2648F8AB" w14:textId="3EF00626" w:rsidR="00C52F71" w:rsidRDefault="00C52F71" w:rsidP="004500EC">
            <w:r>
              <w:rPr>
                <w:rFonts w:hint="eastAsia"/>
              </w:rPr>
              <w:t>P</w:t>
            </w:r>
            <w:r>
              <w:t>OST-1</w:t>
            </w:r>
            <w:r w:rsidR="003B362A">
              <w:rPr>
                <w:rFonts w:hint="eastAsia"/>
              </w:rPr>
              <w:t>：</w:t>
            </w:r>
            <w:r>
              <w:rPr>
                <w:rFonts w:hint="eastAsia"/>
              </w:rPr>
              <w:t>文档管理员收到备份的数据库。</w:t>
            </w:r>
          </w:p>
          <w:p w14:paraId="587875C9" w14:textId="7D4E0E4A" w:rsidR="00C52F71" w:rsidRDefault="00C52F71" w:rsidP="004500EC">
            <w:r>
              <w:rPr>
                <w:rFonts w:hint="eastAsia"/>
              </w:rPr>
              <w:t>P</w:t>
            </w:r>
            <w:r>
              <w:t>OST-2</w:t>
            </w:r>
            <w:r w:rsidR="003B362A">
              <w:rPr>
                <w:rFonts w:hint="eastAsia"/>
              </w:rPr>
              <w:t>：</w:t>
            </w:r>
            <w:r>
              <w:rPr>
                <w:rFonts w:hint="eastAsia"/>
              </w:rPr>
              <w:t>云端目录更新了此次备份的数据库。</w:t>
            </w:r>
          </w:p>
          <w:p w14:paraId="204B8CAB" w14:textId="412D6948" w:rsidR="00C52F71" w:rsidRDefault="00C52F71" w:rsidP="004500EC">
            <w:r>
              <w:rPr>
                <w:rFonts w:hint="eastAsia"/>
              </w:rPr>
              <w:t>P</w:t>
            </w:r>
            <w:r>
              <w:t>OST-3</w:t>
            </w:r>
            <w:r w:rsidR="003B362A">
              <w:rPr>
                <w:rFonts w:hint="eastAsia"/>
              </w:rPr>
              <w:t>：</w:t>
            </w:r>
            <w:r>
              <w:rPr>
                <w:rFonts w:hint="eastAsia"/>
              </w:rPr>
              <w:t>对此次数据库备份进行登记。</w:t>
            </w:r>
          </w:p>
        </w:tc>
      </w:tr>
      <w:tr w:rsidR="00A44CE2" w14:paraId="252D78ED" w14:textId="77777777" w:rsidTr="00A44CE2">
        <w:tc>
          <w:tcPr>
            <w:tcW w:w="1413" w:type="dxa"/>
          </w:tcPr>
          <w:p w14:paraId="403C792A" w14:textId="4B9F29AE" w:rsidR="00A44CE2" w:rsidRDefault="00A44CE2" w:rsidP="004500EC">
            <w:r>
              <w:rPr>
                <w:rFonts w:hint="eastAsia"/>
              </w:rPr>
              <w:t>一般性流程：</w:t>
            </w:r>
          </w:p>
        </w:tc>
        <w:tc>
          <w:tcPr>
            <w:tcW w:w="6883" w:type="dxa"/>
            <w:gridSpan w:val="3"/>
          </w:tcPr>
          <w:p w14:paraId="340EE6BB" w14:textId="77777777" w:rsidR="00A44CE2" w:rsidRDefault="00A44CE2" w:rsidP="004500EC">
            <w:pPr>
              <w:pStyle w:val="a4"/>
              <w:numPr>
                <w:ilvl w:val="0"/>
                <w:numId w:val="1"/>
              </w:numPr>
              <w:ind w:firstLineChars="0"/>
            </w:pPr>
            <w:r>
              <w:rPr>
                <w:rFonts w:hint="eastAsia"/>
              </w:rPr>
              <w:t>数据库完整备份</w:t>
            </w:r>
          </w:p>
          <w:p w14:paraId="3AB66AB4" w14:textId="77777777" w:rsidR="00A44CE2" w:rsidRDefault="00A44CE2" w:rsidP="00262FE5">
            <w:pPr>
              <w:pStyle w:val="a4"/>
              <w:numPr>
                <w:ilvl w:val="0"/>
                <w:numId w:val="22"/>
              </w:numPr>
              <w:ind w:firstLineChars="0"/>
            </w:pPr>
            <w:r>
              <w:rPr>
                <w:rFonts w:hint="eastAsia"/>
              </w:rPr>
              <w:t>到达规定的系统数据库备份的日期。</w:t>
            </w:r>
          </w:p>
          <w:p w14:paraId="03283BE8" w14:textId="77777777" w:rsidR="00A44CE2" w:rsidRDefault="00A44CE2" w:rsidP="00262FE5">
            <w:pPr>
              <w:pStyle w:val="a4"/>
              <w:numPr>
                <w:ilvl w:val="0"/>
                <w:numId w:val="22"/>
              </w:numPr>
              <w:ind w:firstLineChars="0"/>
            </w:pPr>
            <w:r>
              <w:rPr>
                <w:rFonts w:hint="eastAsia"/>
              </w:rPr>
              <w:t>管理员登陆系统后台。</w:t>
            </w:r>
          </w:p>
          <w:p w14:paraId="398EF5D1" w14:textId="77777777" w:rsidR="00A44CE2" w:rsidRDefault="00A44CE2" w:rsidP="00262FE5">
            <w:pPr>
              <w:pStyle w:val="a4"/>
              <w:numPr>
                <w:ilvl w:val="0"/>
                <w:numId w:val="22"/>
              </w:numPr>
              <w:ind w:firstLineChars="0"/>
            </w:pPr>
            <w:r>
              <w:rPr>
                <w:rFonts w:hint="eastAsia"/>
              </w:rPr>
              <w:t>管理员进入系统管理</w:t>
            </w:r>
            <w:r>
              <w:rPr>
                <w:rFonts w:hint="eastAsia"/>
              </w:rPr>
              <w:t>-</w:t>
            </w:r>
            <w:r>
              <w:t xml:space="preserve">&gt; </w:t>
            </w:r>
            <w:r>
              <w:rPr>
                <w:rFonts w:hint="eastAsia"/>
              </w:rPr>
              <w:t>数据库管理，</w:t>
            </w:r>
            <w:r>
              <w:rPr>
                <w:rFonts w:hint="eastAsia"/>
              </w:rPr>
              <w:t xml:space="preserve"> </w:t>
            </w:r>
            <w:r>
              <w:rPr>
                <w:rFonts w:hint="eastAsia"/>
              </w:rPr>
              <w:t>点击数据库备份。</w:t>
            </w:r>
          </w:p>
          <w:p w14:paraId="3C793828" w14:textId="77777777" w:rsidR="00A44CE2" w:rsidRDefault="00A44CE2" w:rsidP="00262FE5">
            <w:pPr>
              <w:pStyle w:val="a4"/>
              <w:numPr>
                <w:ilvl w:val="0"/>
                <w:numId w:val="22"/>
              </w:numPr>
              <w:ind w:firstLineChars="0"/>
            </w:pPr>
            <w:r>
              <w:rPr>
                <w:rFonts w:hint="eastAsia"/>
              </w:rPr>
              <w:t>选择完整的数据库备份。</w:t>
            </w:r>
          </w:p>
          <w:p w14:paraId="116C3039" w14:textId="77777777" w:rsidR="00A44CE2" w:rsidRDefault="00A44CE2" w:rsidP="00262FE5">
            <w:pPr>
              <w:pStyle w:val="a4"/>
              <w:numPr>
                <w:ilvl w:val="0"/>
                <w:numId w:val="22"/>
              </w:numPr>
              <w:ind w:firstLineChars="0"/>
            </w:pPr>
            <w:r>
              <w:rPr>
                <w:rFonts w:hint="eastAsia"/>
              </w:rPr>
              <w:t>选择文件类型（</w:t>
            </w:r>
            <w:r>
              <w:rPr>
                <w:rFonts w:hint="eastAsia"/>
              </w:rPr>
              <w:t>Z</w:t>
            </w:r>
            <w:r>
              <w:t>IP</w:t>
            </w:r>
            <w:r>
              <w:rPr>
                <w:rFonts w:hint="eastAsia"/>
              </w:rPr>
              <w:t>）。</w:t>
            </w:r>
          </w:p>
          <w:p w14:paraId="7E82BE70" w14:textId="77777777" w:rsidR="00A44CE2" w:rsidRDefault="00A44CE2" w:rsidP="00262FE5">
            <w:pPr>
              <w:pStyle w:val="a4"/>
              <w:numPr>
                <w:ilvl w:val="0"/>
                <w:numId w:val="22"/>
              </w:numPr>
              <w:ind w:firstLineChars="0"/>
            </w:pPr>
            <w:r>
              <w:rPr>
                <w:rFonts w:hint="eastAsia"/>
              </w:rPr>
              <w:t>选择本地存储文件。</w:t>
            </w:r>
          </w:p>
          <w:p w14:paraId="78D0D6AE" w14:textId="77777777" w:rsidR="00A44CE2" w:rsidRDefault="00A44CE2" w:rsidP="00262FE5">
            <w:pPr>
              <w:pStyle w:val="a4"/>
              <w:numPr>
                <w:ilvl w:val="0"/>
                <w:numId w:val="22"/>
              </w:numPr>
              <w:ind w:firstLineChars="0"/>
            </w:pPr>
            <w:r>
              <w:rPr>
                <w:rFonts w:hint="eastAsia"/>
              </w:rPr>
              <w:t>下载。</w:t>
            </w:r>
          </w:p>
          <w:p w14:paraId="7EC8C51F" w14:textId="77777777" w:rsidR="00A44CE2" w:rsidRDefault="00A44CE2" w:rsidP="00262FE5">
            <w:pPr>
              <w:pStyle w:val="a4"/>
              <w:numPr>
                <w:ilvl w:val="0"/>
                <w:numId w:val="22"/>
              </w:numPr>
              <w:ind w:firstLineChars="0"/>
            </w:pPr>
            <w:r>
              <w:rPr>
                <w:rFonts w:hint="eastAsia"/>
              </w:rPr>
              <w:t>将文件提交给文档管理员。</w:t>
            </w:r>
          </w:p>
          <w:p w14:paraId="773F3676" w14:textId="77777777" w:rsidR="00A44CE2" w:rsidRDefault="00A44CE2" w:rsidP="00262FE5">
            <w:pPr>
              <w:pStyle w:val="a4"/>
              <w:numPr>
                <w:ilvl w:val="0"/>
                <w:numId w:val="22"/>
              </w:numPr>
              <w:ind w:firstLineChars="0"/>
            </w:pPr>
            <w:r>
              <w:rPr>
                <w:rFonts w:hint="eastAsia"/>
              </w:rPr>
              <w:t>文档管理员将此次的数据库保存并上传至云端备份。</w:t>
            </w:r>
          </w:p>
          <w:p w14:paraId="6B011FCA" w14:textId="4F1944FA" w:rsidR="00A44CE2" w:rsidRDefault="00A44CE2" w:rsidP="00262FE5">
            <w:pPr>
              <w:pStyle w:val="a4"/>
              <w:numPr>
                <w:ilvl w:val="0"/>
                <w:numId w:val="22"/>
              </w:numPr>
              <w:ind w:firstLineChars="0"/>
            </w:pPr>
            <w:r>
              <w:rPr>
                <w:rFonts w:hint="eastAsia"/>
              </w:rPr>
              <w:t>更行数据库备份的登记表。</w:t>
            </w:r>
          </w:p>
        </w:tc>
      </w:tr>
      <w:tr w:rsidR="00A44CE2" w14:paraId="33FC73F8" w14:textId="77777777" w:rsidTr="00A44CE2">
        <w:tc>
          <w:tcPr>
            <w:tcW w:w="1413" w:type="dxa"/>
          </w:tcPr>
          <w:p w14:paraId="5C84EF57" w14:textId="73548DAF" w:rsidR="00A44CE2" w:rsidRDefault="00A44CE2" w:rsidP="004500EC">
            <w:r>
              <w:rPr>
                <w:rFonts w:hint="eastAsia"/>
              </w:rPr>
              <w:t>选择性流程：</w:t>
            </w:r>
          </w:p>
        </w:tc>
        <w:tc>
          <w:tcPr>
            <w:tcW w:w="6883" w:type="dxa"/>
            <w:gridSpan w:val="3"/>
          </w:tcPr>
          <w:p w14:paraId="74AFECD1" w14:textId="77777777" w:rsidR="00A44CE2" w:rsidRDefault="00A44CE2" w:rsidP="004500EC">
            <w:r>
              <w:rPr>
                <w:rFonts w:hint="eastAsia"/>
              </w:rPr>
              <w:t>1.1</w:t>
            </w:r>
            <w:r>
              <w:rPr>
                <w:rFonts w:hint="eastAsia"/>
              </w:rPr>
              <w:t>数据库部分备份</w:t>
            </w:r>
          </w:p>
          <w:p w14:paraId="1C1D0404" w14:textId="77777777" w:rsidR="00A44CE2" w:rsidRDefault="00A44CE2" w:rsidP="00262FE5">
            <w:pPr>
              <w:pStyle w:val="a4"/>
              <w:numPr>
                <w:ilvl w:val="0"/>
                <w:numId w:val="21"/>
              </w:numPr>
              <w:ind w:firstLineChars="0"/>
            </w:pPr>
            <w:r>
              <w:rPr>
                <w:rFonts w:hint="eastAsia"/>
              </w:rPr>
              <w:t>到达规定的系统数据库备份的日期。</w:t>
            </w:r>
          </w:p>
          <w:p w14:paraId="202FCB1F" w14:textId="77777777" w:rsidR="00A44CE2" w:rsidRDefault="00A44CE2" w:rsidP="00262FE5">
            <w:pPr>
              <w:pStyle w:val="a4"/>
              <w:numPr>
                <w:ilvl w:val="0"/>
                <w:numId w:val="21"/>
              </w:numPr>
              <w:ind w:firstLineChars="0"/>
            </w:pPr>
            <w:r>
              <w:rPr>
                <w:rFonts w:hint="eastAsia"/>
              </w:rPr>
              <w:t>管理员登陆系统后台。</w:t>
            </w:r>
          </w:p>
          <w:p w14:paraId="64902A8B" w14:textId="77777777" w:rsidR="00A44CE2" w:rsidRDefault="00A44CE2" w:rsidP="00262FE5">
            <w:pPr>
              <w:pStyle w:val="a4"/>
              <w:numPr>
                <w:ilvl w:val="0"/>
                <w:numId w:val="21"/>
              </w:numPr>
              <w:ind w:firstLineChars="0"/>
            </w:pPr>
            <w:r>
              <w:rPr>
                <w:rFonts w:hint="eastAsia"/>
              </w:rPr>
              <w:t>管理员进入系统管理</w:t>
            </w:r>
            <w:r>
              <w:rPr>
                <w:rFonts w:hint="eastAsia"/>
              </w:rPr>
              <w:t>-</w:t>
            </w:r>
            <w:r>
              <w:t xml:space="preserve">&gt; </w:t>
            </w:r>
            <w:r>
              <w:rPr>
                <w:rFonts w:hint="eastAsia"/>
              </w:rPr>
              <w:t>数据库管理，点击数据库备份。</w:t>
            </w:r>
          </w:p>
          <w:p w14:paraId="09BCFEE0" w14:textId="77777777" w:rsidR="00A44CE2" w:rsidRDefault="00A44CE2" w:rsidP="00262FE5">
            <w:pPr>
              <w:pStyle w:val="a4"/>
              <w:numPr>
                <w:ilvl w:val="0"/>
                <w:numId w:val="21"/>
              </w:numPr>
              <w:ind w:firstLineChars="0"/>
            </w:pPr>
            <w:proofErr w:type="gramStart"/>
            <w:r>
              <w:rPr>
                <w:rFonts w:hint="eastAsia"/>
              </w:rPr>
              <w:t>选择仅结构</w:t>
            </w:r>
            <w:r>
              <w:rPr>
                <w:rFonts w:hint="eastAsia"/>
              </w:rPr>
              <w:t>/</w:t>
            </w:r>
            <w:r>
              <w:rPr>
                <w:rFonts w:hint="eastAsia"/>
              </w:rPr>
              <w:t>仅数据</w:t>
            </w:r>
            <w:proofErr w:type="gramEnd"/>
            <w:r>
              <w:rPr>
                <w:rFonts w:hint="eastAsia"/>
              </w:rPr>
              <w:t>备份。</w:t>
            </w:r>
          </w:p>
          <w:p w14:paraId="328A8BD3" w14:textId="77777777" w:rsidR="00A44CE2" w:rsidRDefault="00A44CE2" w:rsidP="00262FE5">
            <w:pPr>
              <w:pStyle w:val="a4"/>
              <w:numPr>
                <w:ilvl w:val="0"/>
                <w:numId w:val="21"/>
              </w:numPr>
              <w:ind w:firstLineChars="0"/>
            </w:pPr>
            <w:r>
              <w:rPr>
                <w:rFonts w:hint="eastAsia"/>
              </w:rPr>
              <w:t>选择文件类型（</w:t>
            </w:r>
            <w:r>
              <w:rPr>
                <w:rFonts w:hint="eastAsia"/>
              </w:rPr>
              <w:t>Z</w:t>
            </w:r>
            <w:r>
              <w:t>IP</w:t>
            </w:r>
            <w:r>
              <w:rPr>
                <w:rFonts w:hint="eastAsia"/>
              </w:rPr>
              <w:t>）。</w:t>
            </w:r>
          </w:p>
          <w:p w14:paraId="0822FD31" w14:textId="77777777" w:rsidR="00A44CE2" w:rsidRDefault="00A44CE2" w:rsidP="00262FE5">
            <w:pPr>
              <w:pStyle w:val="a4"/>
              <w:numPr>
                <w:ilvl w:val="0"/>
                <w:numId w:val="21"/>
              </w:numPr>
              <w:ind w:firstLineChars="0"/>
            </w:pPr>
            <w:r>
              <w:rPr>
                <w:rFonts w:hint="eastAsia"/>
              </w:rPr>
              <w:t>选择本地存储文件。</w:t>
            </w:r>
          </w:p>
          <w:p w14:paraId="4157E49E" w14:textId="77777777" w:rsidR="00A44CE2" w:rsidRDefault="00A44CE2" w:rsidP="00262FE5">
            <w:pPr>
              <w:pStyle w:val="a4"/>
              <w:numPr>
                <w:ilvl w:val="0"/>
                <w:numId w:val="21"/>
              </w:numPr>
              <w:ind w:firstLineChars="0"/>
            </w:pPr>
            <w:r>
              <w:rPr>
                <w:rFonts w:hint="eastAsia"/>
              </w:rPr>
              <w:t>下载。</w:t>
            </w:r>
          </w:p>
          <w:p w14:paraId="63EA547E" w14:textId="77777777" w:rsidR="00A44CE2" w:rsidRDefault="00A44CE2" w:rsidP="00262FE5">
            <w:pPr>
              <w:pStyle w:val="a4"/>
              <w:numPr>
                <w:ilvl w:val="0"/>
                <w:numId w:val="21"/>
              </w:numPr>
              <w:ind w:firstLineChars="0"/>
            </w:pPr>
            <w:r>
              <w:rPr>
                <w:rFonts w:hint="eastAsia"/>
              </w:rPr>
              <w:t>将文件提交给文档管理员。</w:t>
            </w:r>
          </w:p>
          <w:p w14:paraId="2FB85079" w14:textId="77777777" w:rsidR="00A44CE2" w:rsidRDefault="00A44CE2" w:rsidP="00262FE5">
            <w:pPr>
              <w:pStyle w:val="a4"/>
              <w:numPr>
                <w:ilvl w:val="0"/>
                <w:numId w:val="21"/>
              </w:numPr>
              <w:ind w:firstLineChars="0"/>
            </w:pPr>
            <w:r>
              <w:rPr>
                <w:rFonts w:hint="eastAsia"/>
              </w:rPr>
              <w:t>文档管理员将此次的数据库保存并上传至云端备份。</w:t>
            </w:r>
          </w:p>
          <w:p w14:paraId="3F477912" w14:textId="390B307F" w:rsidR="00A44CE2" w:rsidRDefault="00A44CE2" w:rsidP="00262FE5">
            <w:pPr>
              <w:pStyle w:val="a4"/>
              <w:numPr>
                <w:ilvl w:val="0"/>
                <w:numId w:val="21"/>
              </w:numPr>
              <w:ind w:firstLineChars="0"/>
            </w:pPr>
            <w:r>
              <w:rPr>
                <w:rFonts w:hint="eastAsia"/>
              </w:rPr>
              <w:t>更新数据库的登记表。</w:t>
            </w:r>
          </w:p>
        </w:tc>
      </w:tr>
      <w:tr w:rsidR="00A44CE2" w14:paraId="244D81FB" w14:textId="77777777" w:rsidTr="00A44CE2">
        <w:tc>
          <w:tcPr>
            <w:tcW w:w="1413" w:type="dxa"/>
          </w:tcPr>
          <w:p w14:paraId="76F9AF0E" w14:textId="66F29F49" w:rsidR="00A44CE2" w:rsidRDefault="00A44CE2" w:rsidP="004500EC">
            <w:r>
              <w:rPr>
                <w:rFonts w:hint="eastAsia"/>
              </w:rPr>
              <w:t>异常：</w:t>
            </w:r>
          </w:p>
        </w:tc>
        <w:tc>
          <w:tcPr>
            <w:tcW w:w="6883" w:type="dxa"/>
            <w:gridSpan w:val="3"/>
          </w:tcPr>
          <w:p w14:paraId="04D5B2E7" w14:textId="77777777" w:rsidR="00A44CE2" w:rsidRDefault="00A44CE2" w:rsidP="00262FE5">
            <w:pPr>
              <w:pStyle w:val="a4"/>
              <w:numPr>
                <w:ilvl w:val="0"/>
                <w:numId w:val="3"/>
              </w:numPr>
              <w:ind w:firstLineChars="0"/>
            </w:pPr>
            <w:r>
              <w:t xml:space="preserve">E1 </w:t>
            </w:r>
            <w:r>
              <w:rPr>
                <w:rFonts w:hint="eastAsia"/>
              </w:rPr>
              <w:t>备份失败</w:t>
            </w:r>
          </w:p>
          <w:p w14:paraId="789FC4CA" w14:textId="153CF34E" w:rsidR="00A44CE2" w:rsidRDefault="00A44CE2" w:rsidP="004500EC">
            <w:r>
              <w:rPr>
                <w:rFonts w:hint="eastAsia"/>
              </w:rPr>
              <w:t>无法下载识别备份下来的数据库。</w:t>
            </w:r>
          </w:p>
        </w:tc>
      </w:tr>
      <w:tr w:rsidR="00A44CE2" w14:paraId="66EA75C3" w14:textId="77777777" w:rsidTr="00A44CE2">
        <w:tc>
          <w:tcPr>
            <w:tcW w:w="1413" w:type="dxa"/>
          </w:tcPr>
          <w:p w14:paraId="4C8032C1" w14:textId="0BF5D3FD" w:rsidR="00A44CE2" w:rsidRDefault="00A44CE2" w:rsidP="004500EC">
            <w:r>
              <w:rPr>
                <w:rFonts w:hint="eastAsia"/>
              </w:rPr>
              <w:t>优先级：</w:t>
            </w:r>
          </w:p>
        </w:tc>
        <w:tc>
          <w:tcPr>
            <w:tcW w:w="6883" w:type="dxa"/>
            <w:gridSpan w:val="3"/>
          </w:tcPr>
          <w:p w14:paraId="30F94C22" w14:textId="4B88534E" w:rsidR="00A44CE2" w:rsidRDefault="00A44CE2" w:rsidP="00A44CE2">
            <w:r>
              <w:rPr>
                <w:rFonts w:hint="eastAsia"/>
              </w:rPr>
              <w:t>高</w:t>
            </w:r>
          </w:p>
        </w:tc>
      </w:tr>
      <w:tr w:rsidR="00A44CE2" w14:paraId="630D2874" w14:textId="77777777" w:rsidTr="00A44CE2">
        <w:tc>
          <w:tcPr>
            <w:tcW w:w="1413" w:type="dxa"/>
          </w:tcPr>
          <w:p w14:paraId="4BB4A9A2" w14:textId="75C4744C" w:rsidR="00A44CE2" w:rsidRDefault="00A44CE2" w:rsidP="004500EC">
            <w:r>
              <w:rPr>
                <w:rFonts w:hint="eastAsia"/>
              </w:rPr>
              <w:t>使用频率：</w:t>
            </w:r>
          </w:p>
        </w:tc>
        <w:tc>
          <w:tcPr>
            <w:tcW w:w="6883" w:type="dxa"/>
            <w:gridSpan w:val="3"/>
          </w:tcPr>
          <w:p w14:paraId="1ABA750F" w14:textId="77777777" w:rsidR="00A44CE2" w:rsidRDefault="00A44CE2" w:rsidP="004500EC">
            <w:r>
              <w:rPr>
                <w:rFonts w:hint="eastAsia"/>
              </w:rPr>
              <w:t>低。</w:t>
            </w:r>
          </w:p>
          <w:p w14:paraId="6CDC85FD" w14:textId="7E2980E2" w:rsidR="00A44CE2" w:rsidRDefault="00A44CE2" w:rsidP="004500EC">
            <w:r>
              <w:rPr>
                <w:rFonts w:hint="eastAsia"/>
              </w:rPr>
              <w:t>一周一次。</w:t>
            </w:r>
          </w:p>
        </w:tc>
      </w:tr>
      <w:tr w:rsidR="00A44CE2" w14:paraId="0F3161E7" w14:textId="77777777" w:rsidTr="00A44CE2">
        <w:tc>
          <w:tcPr>
            <w:tcW w:w="1413" w:type="dxa"/>
          </w:tcPr>
          <w:p w14:paraId="0AD5D990" w14:textId="235F1A1E" w:rsidR="00A44CE2" w:rsidRDefault="00A44CE2" w:rsidP="004500EC">
            <w:r>
              <w:rPr>
                <w:rFonts w:hint="eastAsia"/>
              </w:rPr>
              <w:t>业务规则：</w:t>
            </w:r>
          </w:p>
        </w:tc>
        <w:tc>
          <w:tcPr>
            <w:tcW w:w="6883" w:type="dxa"/>
            <w:gridSpan w:val="3"/>
          </w:tcPr>
          <w:p w14:paraId="57D7DC75" w14:textId="1279BA2E" w:rsidR="00A44CE2" w:rsidRDefault="00A44CE2" w:rsidP="004500EC"/>
        </w:tc>
      </w:tr>
      <w:tr w:rsidR="00A44CE2" w14:paraId="36AE4864" w14:textId="77777777" w:rsidTr="00A44CE2">
        <w:tc>
          <w:tcPr>
            <w:tcW w:w="1413" w:type="dxa"/>
          </w:tcPr>
          <w:p w14:paraId="748595E2" w14:textId="035BDA70" w:rsidR="00A44CE2" w:rsidRDefault="00A44CE2" w:rsidP="004500EC">
            <w:r>
              <w:rPr>
                <w:rFonts w:hint="eastAsia"/>
              </w:rPr>
              <w:lastRenderedPageBreak/>
              <w:t>其他信息：</w:t>
            </w:r>
          </w:p>
        </w:tc>
        <w:tc>
          <w:tcPr>
            <w:tcW w:w="6883" w:type="dxa"/>
            <w:gridSpan w:val="3"/>
          </w:tcPr>
          <w:p w14:paraId="43D3FD6E" w14:textId="77777777" w:rsidR="00A44CE2" w:rsidRDefault="00A44CE2" w:rsidP="004500EC"/>
        </w:tc>
      </w:tr>
      <w:tr w:rsidR="00A44CE2" w14:paraId="0DC3B790" w14:textId="77777777" w:rsidTr="00A44CE2">
        <w:tc>
          <w:tcPr>
            <w:tcW w:w="1413" w:type="dxa"/>
          </w:tcPr>
          <w:p w14:paraId="571BFF97" w14:textId="6B9AF173" w:rsidR="00A44CE2" w:rsidRDefault="00A44CE2" w:rsidP="004500EC">
            <w:r>
              <w:rPr>
                <w:rFonts w:hint="eastAsia"/>
              </w:rPr>
              <w:t>假设：</w:t>
            </w:r>
          </w:p>
        </w:tc>
        <w:tc>
          <w:tcPr>
            <w:tcW w:w="6883" w:type="dxa"/>
            <w:gridSpan w:val="3"/>
          </w:tcPr>
          <w:p w14:paraId="322DAFCE" w14:textId="77777777" w:rsidR="00A44CE2" w:rsidRDefault="00A44CE2" w:rsidP="004500EC"/>
          <w:p w14:paraId="682926D5" w14:textId="77777777" w:rsidR="00A44CE2" w:rsidRDefault="00A44CE2" w:rsidP="004500EC"/>
        </w:tc>
      </w:tr>
      <w:tr w:rsidR="00A44CE2" w14:paraId="1CBECE0A" w14:textId="77777777" w:rsidTr="00A44CE2">
        <w:tc>
          <w:tcPr>
            <w:tcW w:w="1413" w:type="dxa"/>
          </w:tcPr>
          <w:p w14:paraId="2865BE4B" w14:textId="729F6523" w:rsidR="00A44CE2" w:rsidRDefault="00A44CE2" w:rsidP="004500EC"/>
        </w:tc>
        <w:tc>
          <w:tcPr>
            <w:tcW w:w="6883" w:type="dxa"/>
            <w:gridSpan w:val="3"/>
          </w:tcPr>
          <w:p w14:paraId="624218D0" w14:textId="4CEE4582" w:rsidR="00A44CE2" w:rsidRDefault="00A44CE2" w:rsidP="004500EC"/>
        </w:tc>
      </w:tr>
    </w:tbl>
    <w:p w14:paraId="65D41D44" w14:textId="1573A621"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534E8720" w14:textId="77777777" w:rsidTr="004500EC">
        <w:tc>
          <w:tcPr>
            <w:tcW w:w="1413" w:type="dxa"/>
          </w:tcPr>
          <w:p w14:paraId="4EBD53B0" w14:textId="77777777" w:rsidR="00C52F71" w:rsidRPr="001271A0" w:rsidRDefault="00C52F71" w:rsidP="00C52F71">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5040717C" w14:textId="521EF857" w:rsidR="00C52F71" w:rsidRPr="001271A0" w:rsidRDefault="00C52F71" w:rsidP="00C52F71">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Pr="001271A0">
              <w:rPr>
                <w:rFonts w:ascii="宋体" w:eastAsia="宋体" w:hAnsi="宋体" w:hint="eastAsia"/>
                <w:b/>
              </w:rPr>
              <w:t>2</w:t>
            </w:r>
            <w:r w:rsidRPr="001271A0">
              <w:rPr>
                <w:rFonts w:ascii="宋体" w:eastAsia="宋体" w:hAnsi="宋体"/>
                <w:b/>
              </w:rPr>
              <w:t xml:space="preserve"> : </w:t>
            </w:r>
            <w:r w:rsidRPr="001271A0">
              <w:rPr>
                <w:rFonts w:ascii="宋体" w:eastAsia="宋体" w:hAnsi="宋体" w:hint="eastAsia"/>
                <w:b/>
              </w:rPr>
              <w:t>数据库还原</w:t>
            </w:r>
          </w:p>
        </w:tc>
      </w:tr>
      <w:tr w:rsidR="00C52F71" w14:paraId="63348E32" w14:textId="77777777" w:rsidTr="004500EC">
        <w:tc>
          <w:tcPr>
            <w:tcW w:w="1413" w:type="dxa"/>
          </w:tcPr>
          <w:p w14:paraId="06A2B1BE" w14:textId="77777777" w:rsidR="00C52F71" w:rsidRDefault="00C52F71" w:rsidP="00C52F71">
            <w:r>
              <w:rPr>
                <w:rFonts w:hint="eastAsia"/>
              </w:rPr>
              <w:t>创建人</w:t>
            </w:r>
          </w:p>
        </w:tc>
        <w:tc>
          <w:tcPr>
            <w:tcW w:w="2551" w:type="dxa"/>
          </w:tcPr>
          <w:p w14:paraId="2A8974B5" w14:textId="77777777" w:rsidR="00C52F71" w:rsidRDefault="00C52F71" w:rsidP="00C52F71">
            <w:proofErr w:type="gramStart"/>
            <w:r>
              <w:rPr>
                <w:rFonts w:hint="eastAsia"/>
              </w:rPr>
              <w:t>张威杰</w:t>
            </w:r>
            <w:proofErr w:type="gramEnd"/>
          </w:p>
        </w:tc>
        <w:tc>
          <w:tcPr>
            <w:tcW w:w="1386" w:type="dxa"/>
          </w:tcPr>
          <w:p w14:paraId="764EFD72" w14:textId="77777777" w:rsidR="00C52F71" w:rsidRDefault="00C52F71" w:rsidP="00C52F71">
            <w:r>
              <w:rPr>
                <w:rFonts w:hint="eastAsia"/>
              </w:rPr>
              <w:t>创建日期：</w:t>
            </w:r>
          </w:p>
        </w:tc>
        <w:tc>
          <w:tcPr>
            <w:tcW w:w="2946" w:type="dxa"/>
          </w:tcPr>
          <w:p w14:paraId="4F5DF95F" w14:textId="77777777" w:rsidR="00C52F71" w:rsidRDefault="00C52F71" w:rsidP="00C52F71">
            <w:r>
              <w:rPr>
                <w:rFonts w:hint="eastAsia"/>
              </w:rPr>
              <w:t>2018/</w:t>
            </w:r>
          </w:p>
        </w:tc>
      </w:tr>
      <w:tr w:rsidR="00C52F71" w14:paraId="09F767AA" w14:textId="77777777" w:rsidTr="004500EC">
        <w:tc>
          <w:tcPr>
            <w:tcW w:w="1413" w:type="dxa"/>
          </w:tcPr>
          <w:p w14:paraId="72400873" w14:textId="77777777" w:rsidR="00C52F71" w:rsidRDefault="00C52F71" w:rsidP="00C52F71">
            <w:r>
              <w:rPr>
                <w:rFonts w:hint="eastAsia"/>
              </w:rPr>
              <w:t>主要操作者：</w:t>
            </w:r>
          </w:p>
        </w:tc>
        <w:tc>
          <w:tcPr>
            <w:tcW w:w="2551" w:type="dxa"/>
          </w:tcPr>
          <w:p w14:paraId="1D912063" w14:textId="77777777" w:rsidR="00C52F71" w:rsidRDefault="00C52F71" w:rsidP="00C52F71">
            <w:r>
              <w:rPr>
                <w:rFonts w:hint="eastAsia"/>
              </w:rPr>
              <w:t>系统管理员</w:t>
            </w:r>
          </w:p>
        </w:tc>
        <w:tc>
          <w:tcPr>
            <w:tcW w:w="1386" w:type="dxa"/>
          </w:tcPr>
          <w:p w14:paraId="63942C23" w14:textId="77777777" w:rsidR="00C52F71" w:rsidRDefault="00C52F71" w:rsidP="00C52F71">
            <w:r>
              <w:rPr>
                <w:rFonts w:hint="eastAsia"/>
              </w:rPr>
              <w:t>次要操作者：</w:t>
            </w:r>
          </w:p>
        </w:tc>
        <w:tc>
          <w:tcPr>
            <w:tcW w:w="2946" w:type="dxa"/>
          </w:tcPr>
          <w:p w14:paraId="466E2111" w14:textId="77777777" w:rsidR="00C52F71" w:rsidRDefault="00C52F71" w:rsidP="00C52F71">
            <w:r>
              <w:rPr>
                <w:rFonts w:hint="eastAsia"/>
              </w:rPr>
              <w:t>主程序员</w:t>
            </w:r>
          </w:p>
        </w:tc>
      </w:tr>
      <w:tr w:rsidR="00C52F71" w14:paraId="6624B753" w14:textId="77777777" w:rsidTr="004500EC">
        <w:tc>
          <w:tcPr>
            <w:tcW w:w="1413" w:type="dxa"/>
          </w:tcPr>
          <w:p w14:paraId="73509A1B" w14:textId="77777777" w:rsidR="00C52F71" w:rsidRDefault="00C52F71" w:rsidP="00C52F71">
            <w:r>
              <w:rPr>
                <w:rFonts w:hint="eastAsia"/>
              </w:rPr>
              <w:t>描述：</w:t>
            </w:r>
          </w:p>
        </w:tc>
        <w:tc>
          <w:tcPr>
            <w:tcW w:w="6883" w:type="dxa"/>
            <w:gridSpan w:val="3"/>
          </w:tcPr>
          <w:p w14:paraId="7634E43C" w14:textId="4C19555B" w:rsidR="00C52F71" w:rsidRDefault="00C52F71" w:rsidP="00C52F71">
            <w:r>
              <w:rPr>
                <w:rFonts w:hint="eastAsia"/>
              </w:rPr>
              <w:t>系统数据奔</w:t>
            </w:r>
            <w:proofErr w:type="gramStart"/>
            <w:r>
              <w:rPr>
                <w:rFonts w:hint="eastAsia"/>
              </w:rPr>
              <w:t>溃导致</w:t>
            </w:r>
            <w:proofErr w:type="gramEnd"/>
            <w:r>
              <w:rPr>
                <w:rFonts w:hint="eastAsia"/>
              </w:rPr>
              <w:t>数据不可用，管理员通过数据库的备份，对系统进行恢复。</w:t>
            </w:r>
          </w:p>
        </w:tc>
      </w:tr>
      <w:tr w:rsidR="00C52F71" w14:paraId="071C374F" w14:textId="77777777" w:rsidTr="004500EC">
        <w:tc>
          <w:tcPr>
            <w:tcW w:w="1413" w:type="dxa"/>
          </w:tcPr>
          <w:p w14:paraId="2999C9CA" w14:textId="77777777" w:rsidR="00C52F71" w:rsidRDefault="00C52F71" w:rsidP="00C52F71">
            <w:r>
              <w:rPr>
                <w:rFonts w:hint="eastAsia"/>
              </w:rPr>
              <w:t>触发器：</w:t>
            </w:r>
          </w:p>
        </w:tc>
        <w:tc>
          <w:tcPr>
            <w:tcW w:w="6883" w:type="dxa"/>
            <w:gridSpan w:val="3"/>
          </w:tcPr>
          <w:p w14:paraId="0BDF0DAC" w14:textId="433996F0" w:rsidR="00C52F71" w:rsidRDefault="00C52F71" w:rsidP="00C52F71">
            <w:r>
              <w:rPr>
                <w:rFonts w:hint="eastAsia"/>
              </w:rPr>
              <w:t>到达规定的系统数据库备份的日期</w:t>
            </w:r>
          </w:p>
        </w:tc>
      </w:tr>
      <w:tr w:rsidR="00C52F71" w14:paraId="2842F352" w14:textId="77777777" w:rsidTr="004500EC">
        <w:tc>
          <w:tcPr>
            <w:tcW w:w="1413" w:type="dxa"/>
          </w:tcPr>
          <w:p w14:paraId="60829189" w14:textId="77777777" w:rsidR="00C52F71" w:rsidRDefault="00C52F71" w:rsidP="00C52F71">
            <w:r>
              <w:rPr>
                <w:rFonts w:hint="eastAsia"/>
              </w:rPr>
              <w:t>前置条件：</w:t>
            </w:r>
          </w:p>
        </w:tc>
        <w:tc>
          <w:tcPr>
            <w:tcW w:w="6883" w:type="dxa"/>
            <w:gridSpan w:val="3"/>
          </w:tcPr>
          <w:p w14:paraId="13605B65" w14:textId="77777777" w:rsidR="00C52F71" w:rsidRDefault="00C52F71" w:rsidP="00C52F71">
            <w:r>
              <w:rPr>
                <w:rFonts w:hint="eastAsia"/>
              </w:rPr>
              <w:t>P</w:t>
            </w:r>
            <w:r>
              <w:t>RE-1:</w:t>
            </w:r>
            <w:r>
              <w:rPr>
                <w:rFonts w:hint="eastAsia"/>
              </w:rPr>
              <w:t>数据库奔溃或数据</w:t>
            </w:r>
            <w:proofErr w:type="gramStart"/>
            <w:r>
              <w:rPr>
                <w:rFonts w:hint="eastAsia"/>
              </w:rPr>
              <w:t>不</w:t>
            </w:r>
            <w:proofErr w:type="gramEnd"/>
            <w:r>
              <w:rPr>
                <w:rFonts w:hint="eastAsia"/>
              </w:rPr>
              <w:t>可用</w:t>
            </w:r>
            <w:r>
              <w:t xml:space="preserve"> </w:t>
            </w:r>
          </w:p>
          <w:p w14:paraId="310BAEF0" w14:textId="729EF2E0" w:rsidR="00C52F71" w:rsidRDefault="00C52F71" w:rsidP="00C52F71">
            <w:r>
              <w:rPr>
                <w:rFonts w:hint="eastAsia"/>
              </w:rPr>
              <w:t>P</w:t>
            </w:r>
            <w:r>
              <w:t>RE-2:</w:t>
            </w:r>
            <w:r>
              <w:rPr>
                <w:rFonts w:hint="eastAsia"/>
              </w:rPr>
              <w:t>管理员要求进行数据恢复</w:t>
            </w:r>
          </w:p>
        </w:tc>
      </w:tr>
      <w:tr w:rsidR="00C52F71" w14:paraId="38587169" w14:textId="77777777" w:rsidTr="004500EC">
        <w:tc>
          <w:tcPr>
            <w:tcW w:w="1413" w:type="dxa"/>
          </w:tcPr>
          <w:p w14:paraId="2B7D6B3B" w14:textId="77777777" w:rsidR="00C52F71" w:rsidRDefault="00C52F71" w:rsidP="00C52F71">
            <w:r>
              <w:rPr>
                <w:rFonts w:hint="eastAsia"/>
              </w:rPr>
              <w:t>后置条件：</w:t>
            </w:r>
          </w:p>
        </w:tc>
        <w:tc>
          <w:tcPr>
            <w:tcW w:w="6883" w:type="dxa"/>
            <w:gridSpan w:val="3"/>
          </w:tcPr>
          <w:p w14:paraId="4A31ECB4" w14:textId="77777777" w:rsidR="00C52F71" w:rsidRDefault="00C52F71" w:rsidP="00C52F71">
            <w:r>
              <w:rPr>
                <w:rFonts w:hint="eastAsia"/>
              </w:rPr>
              <w:t>P</w:t>
            </w:r>
            <w:r>
              <w:t>OST</w:t>
            </w:r>
            <w:r>
              <w:rPr>
                <w:rFonts w:hint="eastAsia"/>
              </w:rPr>
              <w:t>-1</w:t>
            </w:r>
            <w:r>
              <w:rPr>
                <w:rFonts w:hint="eastAsia"/>
              </w:rPr>
              <w:t>：主程序员确认系统正常，数据可用。</w:t>
            </w:r>
          </w:p>
          <w:p w14:paraId="05877321" w14:textId="7852826A" w:rsidR="00C52F71" w:rsidRDefault="00C52F71" w:rsidP="00C52F71">
            <w:r>
              <w:rPr>
                <w:rFonts w:hint="eastAsia"/>
              </w:rPr>
              <w:t>P</w:t>
            </w:r>
            <w:r>
              <w:t xml:space="preserve">OST-2:  </w:t>
            </w:r>
            <w:r>
              <w:rPr>
                <w:rFonts w:hint="eastAsia"/>
              </w:rPr>
              <w:t>登记系统恢复文档。</w:t>
            </w:r>
          </w:p>
        </w:tc>
      </w:tr>
      <w:tr w:rsidR="00C52F71" w:rsidRPr="00E07221" w14:paraId="67346117" w14:textId="77777777" w:rsidTr="004500EC">
        <w:tc>
          <w:tcPr>
            <w:tcW w:w="1413" w:type="dxa"/>
          </w:tcPr>
          <w:p w14:paraId="34039A5E" w14:textId="77777777" w:rsidR="00C52F71" w:rsidRDefault="00C52F71" w:rsidP="00C52F71">
            <w:r>
              <w:rPr>
                <w:rFonts w:hint="eastAsia"/>
              </w:rPr>
              <w:t>一般性流程：</w:t>
            </w:r>
          </w:p>
        </w:tc>
        <w:tc>
          <w:tcPr>
            <w:tcW w:w="6883" w:type="dxa"/>
            <w:gridSpan w:val="3"/>
          </w:tcPr>
          <w:p w14:paraId="1D61D5F9" w14:textId="77777777" w:rsidR="00C52F71" w:rsidRDefault="00C52F71" w:rsidP="00C52F71">
            <w:r>
              <w:t>1.0</w:t>
            </w:r>
            <w:r>
              <w:tab/>
            </w:r>
            <w:r>
              <w:t>数据库</w:t>
            </w:r>
            <w:r>
              <w:rPr>
                <w:rFonts w:hint="eastAsia"/>
              </w:rPr>
              <w:t>恢复</w:t>
            </w:r>
          </w:p>
          <w:p w14:paraId="4D5A6CF3" w14:textId="7A294F7A" w:rsidR="00C52F71" w:rsidRDefault="00C52F71" w:rsidP="00262FE5">
            <w:pPr>
              <w:pStyle w:val="a4"/>
              <w:numPr>
                <w:ilvl w:val="0"/>
                <w:numId w:val="20"/>
              </w:numPr>
              <w:ind w:firstLineChars="0"/>
            </w:pPr>
            <w:r>
              <w:rPr>
                <w:rFonts w:hint="eastAsia"/>
              </w:rPr>
              <w:t>数据库出现奔溃，数据</w:t>
            </w:r>
            <w:proofErr w:type="gramStart"/>
            <w:r>
              <w:rPr>
                <w:rFonts w:hint="eastAsia"/>
              </w:rPr>
              <w:t>不</w:t>
            </w:r>
            <w:proofErr w:type="gramEnd"/>
            <w:r>
              <w:rPr>
                <w:rFonts w:hint="eastAsia"/>
              </w:rPr>
              <w:t>可用</w:t>
            </w:r>
          </w:p>
          <w:p w14:paraId="211288A9" w14:textId="284B948F" w:rsidR="00C52F71" w:rsidRDefault="00C52F71" w:rsidP="00262FE5">
            <w:pPr>
              <w:pStyle w:val="a4"/>
              <w:numPr>
                <w:ilvl w:val="0"/>
                <w:numId w:val="20"/>
              </w:numPr>
              <w:ind w:firstLineChars="0"/>
            </w:pPr>
            <w:r>
              <w:t>管理员登陆系统后台。</w:t>
            </w:r>
          </w:p>
          <w:p w14:paraId="5F1181D3" w14:textId="57E1730B" w:rsidR="00C52F71" w:rsidRDefault="00C52F71" w:rsidP="00262FE5">
            <w:pPr>
              <w:pStyle w:val="a4"/>
              <w:numPr>
                <w:ilvl w:val="0"/>
                <w:numId w:val="20"/>
              </w:numPr>
              <w:ind w:firstLineChars="0"/>
            </w:pPr>
            <w:r>
              <w:t>管理员进入系统管理</w:t>
            </w:r>
            <w:r>
              <w:t xml:space="preserve">-&gt; </w:t>
            </w:r>
            <w:r>
              <w:t>数据库管理，</w:t>
            </w:r>
            <w:r>
              <w:t xml:space="preserve"> </w:t>
            </w:r>
            <w:r>
              <w:t>点击数据库备份。</w:t>
            </w:r>
          </w:p>
          <w:p w14:paraId="3DAE71F7" w14:textId="266C41DD" w:rsidR="00C52F71" w:rsidRDefault="00C52F71" w:rsidP="00262FE5">
            <w:pPr>
              <w:pStyle w:val="a4"/>
              <w:numPr>
                <w:ilvl w:val="0"/>
                <w:numId w:val="20"/>
              </w:numPr>
              <w:ind w:firstLineChars="0"/>
            </w:pPr>
            <w:r>
              <w:t>选择</w:t>
            </w:r>
            <w:r>
              <w:rPr>
                <w:rFonts w:hint="eastAsia"/>
              </w:rPr>
              <w:t>数据库的恢复点</w:t>
            </w:r>
            <w:r>
              <w:t>。</w:t>
            </w:r>
          </w:p>
          <w:p w14:paraId="6856E34D" w14:textId="67D7D5F1" w:rsidR="00C52F71" w:rsidRDefault="00C52F71" w:rsidP="00262FE5">
            <w:pPr>
              <w:pStyle w:val="a4"/>
              <w:numPr>
                <w:ilvl w:val="0"/>
                <w:numId w:val="20"/>
              </w:numPr>
              <w:ind w:firstLineChars="0"/>
            </w:pPr>
            <w:r>
              <w:rPr>
                <w:rFonts w:hint="eastAsia"/>
              </w:rPr>
              <w:t>进行数据库恢复</w:t>
            </w:r>
            <w:r>
              <w:t>。</w:t>
            </w:r>
          </w:p>
          <w:p w14:paraId="685AE141" w14:textId="4DC6D62E" w:rsidR="00C52F71" w:rsidRDefault="00C52F71" w:rsidP="00262FE5">
            <w:pPr>
              <w:pStyle w:val="a4"/>
              <w:numPr>
                <w:ilvl w:val="0"/>
                <w:numId w:val="20"/>
              </w:numPr>
              <w:ind w:firstLineChars="0"/>
            </w:pPr>
            <w:r>
              <w:rPr>
                <w:rFonts w:hint="eastAsia"/>
              </w:rPr>
              <w:t>确认数据正常，系统正常。</w:t>
            </w:r>
          </w:p>
          <w:p w14:paraId="6DC2DA0F" w14:textId="24E19AC8" w:rsidR="00C52F71" w:rsidRPr="00E07221" w:rsidRDefault="00C52F71" w:rsidP="00262FE5">
            <w:pPr>
              <w:pStyle w:val="a4"/>
              <w:numPr>
                <w:ilvl w:val="0"/>
                <w:numId w:val="20"/>
              </w:numPr>
              <w:ind w:firstLineChars="0"/>
            </w:pPr>
            <w:r>
              <w:rPr>
                <w:rFonts w:hint="eastAsia"/>
              </w:rPr>
              <w:t>登记数据库恢复的文档。</w:t>
            </w:r>
          </w:p>
        </w:tc>
      </w:tr>
      <w:tr w:rsidR="00C52F71" w14:paraId="574E82D5" w14:textId="77777777" w:rsidTr="004500EC">
        <w:tc>
          <w:tcPr>
            <w:tcW w:w="1413" w:type="dxa"/>
          </w:tcPr>
          <w:p w14:paraId="5F7DA212" w14:textId="77777777" w:rsidR="00C52F71" w:rsidRDefault="00C52F71" w:rsidP="00C52F71">
            <w:r>
              <w:rPr>
                <w:rFonts w:hint="eastAsia"/>
              </w:rPr>
              <w:t>选择性流程：</w:t>
            </w:r>
          </w:p>
        </w:tc>
        <w:tc>
          <w:tcPr>
            <w:tcW w:w="6883" w:type="dxa"/>
            <w:gridSpan w:val="3"/>
          </w:tcPr>
          <w:p w14:paraId="358D7CC9" w14:textId="77777777" w:rsidR="00C52F71" w:rsidRDefault="00C52F71" w:rsidP="00C52F71">
            <w:r>
              <w:t>1.</w:t>
            </w:r>
            <w:r>
              <w:rPr>
                <w:rFonts w:hint="eastAsia"/>
              </w:rPr>
              <w:t>1</w:t>
            </w:r>
            <w:r>
              <w:tab/>
            </w:r>
            <w:r>
              <w:t>数据库</w:t>
            </w:r>
            <w:r>
              <w:rPr>
                <w:rFonts w:hint="eastAsia"/>
              </w:rPr>
              <w:t>恢复失败后继续恢复</w:t>
            </w:r>
          </w:p>
          <w:p w14:paraId="0FF8F31B" w14:textId="52085DCF" w:rsidR="00C52F71" w:rsidRDefault="00C52F71" w:rsidP="00262FE5">
            <w:pPr>
              <w:pStyle w:val="a4"/>
              <w:numPr>
                <w:ilvl w:val="0"/>
                <w:numId w:val="23"/>
              </w:numPr>
              <w:ind w:firstLineChars="0"/>
            </w:pPr>
            <w:r>
              <w:rPr>
                <w:rFonts w:hint="eastAsia"/>
              </w:rPr>
              <w:t>数据库出现奔溃，数据</w:t>
            </w:r>
            <w:proofErr w:type="gramStart"/>
            <w:r>
              <w:rPr>
                <w:rFonts w:hint="eastAsia"/>
              </w:rPr>
              <w:t>不</w:t>
            </w:r>
            <w:proofErr w:type="gramEnd"/>
            <w:r>
              <w:rPr>
                <w:rFonts w:hint="eastAsia"/>
              </w:rPr>
              <w:t>可用</w:t>
            </w:r>
          </w:p>
          <w:p w14:paraId="5C9307B5" w14:textId="0141BD50" w:rsidR="00C52F71" w:rsidRDefault="00C52F71" w:rsidP="00262FE5">
            <w:pPr>
              <w:pStyle w:val="a4"/>
              <w:numPr>
                <w:ilvl w:val="0"/>
                <w:numId w:val="23"/>
              </w:numPr>
              <w:ind w:firstLineChars="0"/>
            </w:pPr>
            <w:r>
              <w:t>管理员登陆系统后台。</w:t>
            </w:r>
          </w:p>
          <w:p w14:paraId="0F9B8DBD" w14:textId="1AA684CF" w:rsidR="00C52F71" w:rsidRDefault="00C52F71" w:rsidP="00262FE5">
            <w:pPr>
              <w:pStyle w:val="a4"/>
              <w:numPr>
                <w:ilvl w:val="0"/>
                <w:numId w:val="23"/>
              </w:numPr>
              <w:ind w:firstLineChars="0"/>
            </w:pPr>
            <w:r>
              <w:t>管理员进入系统管理</w:t>
            </w:r>
            <w:r>
              <w:t xml:space="preserve">-&gt; </w:t>
            </w:r>
            <w:r>
              <w:t>数据库管理，</w:t>
            </w:r>
            <w:r>
              <w:t xml:space="preserve"> </w:t>
            </w:r>
            <w:r>
              <w:t>点击数据库备份。</w:t>
            </w:r>
          </w:p>
          <w:p w14:paraId="5D993D1D" w14:textId="72CF6D71" w:rsidR="00C52F71" w:rsidRDefault="00C52F71" w:rsidP="00262FE5">
            <w:pPr>
              <w:pStyle w:val="a4"/>
              <w:numPr>
                <w:ilvl w:val="0"/>
                <w:numId w:val="23"/>
              </w:numPr>
              <w:ind w:firstLineChars="0"/>
            </w:pPr>
            <w:r>
              <w:t>选择</w:t>
            </w:r>
            <w:r>
              <w:rPr>
                <w:rFonts w:hint="eastAsia"/>
              </w:rPr>
              <w:t>数据库的恢复点</w:t>
            </w:r>
            <w:r>
              <w:t>。</w:t>
            </w:r>
          </w:p>
          <w:p w14:paraId="5ACA56E1" w14:textId="77076C37" w:rsidR="00C52F71" w:rsidRDefault="00C52F71" w:rsidP="00262FE5">
            <w:pPr>
              <w:pStyle w:val="a4"/>
              <w:numPr>
                <w:ilvl w:val="0"/>
                <w:numId w:val="23"/>
              </w:numPr>
              <w:ind w:firstLineChars="0"/>
            </w:pPr>
            <w:r>
              <w:rPr>
                <w:rFonts w:hint="eastAsia"/>
              </w:rPr>
              <w:t>进行数据库恢复</w:t>
            </w:r>
            <w:r>
              <w:t>。</w:t>
            </w:r>
          </w:p>
          <w:p w14:paraId="1F73CB4F" w14:textId="6D4479F4" w:rsidR="00C52F71" w:rsidRDefault="00C52F71" w:rsidP="00262FE5">
            <w:pPr>
              <w:pStyle w:val="a4"/>
              <w:numPr>
                <w:ilvl w:val="0"/>
                <w:numId w:val="23"/>
              </w:numPr>
              <w:ind w:firstLineChars="0"/>
            </w:pPr>
            <w:r>
              <w:rPr>
                <w:rFonts w:hint="eastAsia"/>
              </w:rPr>
              <w:t>确认数据不正常，系统</w:t>
            </w:r>
            <w:proofErr w:type="gramStart"/>
            <w:r>
              <w:rPr>
                <w:rFonts w:hint="eastAsia"/>
              </w:rPr>
              <w:t>不</w:t>
            </w:r>
            <w:proofErr w:type="gramEnd"/>
            <w:r>
              <w:rPr>
                <w:rFonts w:hint="eastAsia"/>
              </w:rPr>
              <w:t>可用</w:t>
            </w:r>
          </w:p>
          <w:p w14:paraId="384B59CF" w14:textId="27A7D934" w:rsidR="00C52F71" w:rsidRDefault="00C52F71" w:rsidP="00262FE5">
            <w:pPr>
              <w:pStyle w:val="a4"/>
              <w:numPr>
                <w:ilvl w:val="0"/>
                <w:numId w:val="23"/>
              </w:numPr>
              <w:ind w:firstLineChars="0"/>
            </w:pPr>
            <w:r>
              <w:rPr>
                <w:rFonts w:hint="eastAsia"/>
              </w:rPr>
              <w:t>登记数据库恢复的文档。</w:t>
            </w:r>
          </w:p>
          <w:p w14:paraId="3DC1384F" w14:textId="58E0158E" w:rsidR="00C52F71" w:rsidRDefault="00C52F71" w:rsidP="00262FE5">
            <w:pPr>
              <w:pStyle w:val="a4"/>
              <w:numPr>
                <w:ilvl w:val="0"/>
                <w:numId w:val="23"/>
              </w:numPr>
              <w:ind w:firstLineChars="0"/>
            </w:pPr>
            <w:r>
              <w:rPr>
                <w:rFonts w:hint="eastAsia"/>
              </w:rPr>
              <w:t>选择另一数据恢复点再次尝试恢复。</w:t>
            </w:r>
          </w:p>
          <w:p w14:paraId="389A0DEF" w14:textId="6E0BE1BE" w:rsidR="00C52F71" w:rsidRDefault="00C52F71" w:rsidP="00262FE5">
            <w:pPr>
              <w:pStyle w:val="a4"/>
              <w:numPr>
                <w:ilvl w:val="0"/>
                <w:numId w:val="23"/>
              </w:numPr>
              <w:ind w:firstLineChars="0"/>
            </w:pPr>
            <w:r>
              <w:rPr>
                <w:rFonts w:hint="eastAsia"/>
              </w:rPr>
              <w:t>直至系统数据可用。</w:t>
            </w:r>
          </w:p>
          <w:p w14:paraId="09155E7F" w14:textId="583B17C6" w:rsidR="00C52F71" w:rsidRDefault="00C52F71" w:rsidP="00262FE5">
            <w:pPr>
              <w:pStyle w:val="a4"/>
              <w:numPr>
                <w:ilvl w:val="0"/>
                <w:numId w:val="23"/>
              </w:numPr>
              <w:ind w:firstLineChars="0"/>
            </w:pPr>
            <w:r>
              <w:rPr>
                <w:rFonts w:hint="eastAsia"/>
              </w:rPr>
              <w:t>登记数据库恢复的文档。</w:t>
            </w:r>
          </w:p>
          <w:p w14:paraId="71BF69E6" w14:textId="5713D2A0" w:rsidR="00A44CE2" w:rsidRDefault="00C52F71" w:rsidP="00262FE5">
            <w:pPr>
              <w:pStyle w:val="a4"/>
              <w:numPr>
                <w:ilvl w:val="0"/>
                <w:numId w:val="23"/>
              </w:numPr>
              <w:ind w:firstLineChars="0"/>
            </w:pPr>
            <w:r>
              <w:rPr>
                <w:rFonts w:hint="eastAsia"/>
              </w:rPr>
              <w:t>删除</w:t>
            </w:r>
            <w:proofErr w:type="gramStart"/>
            <w:r>
              <w:rPr>
                <w:rFonts w:hint="eastAsia"/>
              </w:rPr>
              <w:t>不</w:t>
            </w:r>
            <w:proofErr w:type="gramEnd"/>
            <w:r>
              <w:rPr>
                <w:rFonts w:hint="eastAsia"/>
              </w:rPr>
              <w:t>可用恢复点。</w:t>
            </w:r>
          </w:p>
        </w:tc>
      </w:tr>
      <w:tr w:rsidR="00C52F71" w:rsidRPr="00DC4D77" w14:paraId="3FBD919C" w14:textId="77777777" w:rsidTr="004500EC">
        <w:tc>
          <w:tcPr>
            <w:tcW w:w="1413" w:type="dxa"/>
          </w:tcPr>
          <w:p w14:paraId="79FDFCF8" w14:textId="77777777" w:rsidR="00C52F71" w:rsidRDefault="00C52F71" w:rsidP="00C52F71">
            <w:r>
              <w:rPr>
                <w:rFonts w:hint="eastAsia"/>
              </w:rPr>
              <w:t>异常：</w:t>
            </w:r>
          </w:p>
        </w:tc>
        <w:tc>
          <w:tcPr>
            <w:tcW w:w="6883" w:type="dxa"/>
            <w:gridSpan w:val="3"/>
          </w:tcPr>
          <w:p w14:paraId="370FC4E5" w14:textId="77777777" w:rsidR="00C52F71" w:rsidRDefault="00C52F71" w:rsidP="00262FE5">
            <w:pPr>
              <w:pStyle w:val="a4"/>
              <w:numPr>
                <w:ilvl w:val="0"/>
                <w:numId w:val="2"/>
              </w:numPr>
              <w:ind w:firstLineChars="0"/>
            </w:pPr>
            <w:r>
              <w:t>E</w:t>
            </w:r>
            <w:r>
              <w:rPr>
                <w:rFonts w:hint="eastAsia"/>
              </w:rPr>
              <w:t>1</w:t>
            </w:r>
            <w:r>
              <w:t xml:space="preserve"> </w:t>
            </w:r>
            <w:r>
              <w:rPr>
                <w:rFonts w:hint="eastAsia"/>
              </w:rPr>
              <w:t>数据库恢复失败</w:t>
            </w:r>
          </w:p>
          <w:p w14:paraId="3A35DF20" w14:textId="73015FED" w:rsidR="00C52F71" w:rsidRPr="00DC4D77" w:rsidRDefault="00C52F71" w:rsidP="00A44CE2">
            <w:r>
              <w:rPr>
                <w:rFonts w:hint="eastAsia"/>
              </w:rPr>
              <w:t>恢复后数据仍</w:t>
            </w:r>
            <w:proofErr w:type="gramStart"/>
            <w:r>
              <w:rPr>
                <w:rFonts w:hint="eastAsia"/>
              </w:rPr>
              <w:t>不</w:t>
            </w:r>
            <w:proofErr w:type="gramEnd"/>
            <w:r>
              <w:rPr>
                <w:rFonts w:hint="eastAsia"/>
              </w:rPr>
              <w:t>可用。</w:t>
            </w:r>
          </w:p>
        </w:tc>
      </w:tr>
      <w:tr w:rsidR="00C52F71" w14:paraId="40A7F015" w14:textId="77777777" w:rsidTr="004500EC">
        <w:tc>
          <w:tcPr>
            <w:tcW w:w="1413" w:type="dxa"/>
          </w:tcPr>
          <w:p w14:paraId="6687F658" w14:textId="77777777" w:rsidR="00C52F71" w:rsidRDefault="00C52F71" w:rsidP="00C52F71">
            <w:r>
              <w:rPr>
                <w:rFonts w:hint="eastAsia"/>
              </w:rPr>
              <w:t>优先级：</w:t>
            </w:r>
          </w:p>
        </w:tc>
        <w:tc>
          <w:tcPr>
            <w:tcW w:w="6883" w:type="dxa"/>
            <w:gridSpan w:val="3"/>
          </w:tcPr>
          <w:p w14:paraId="090284A9" w14:textId="5F5608FE" w:rsidR="00C52F71" w:rsidRDefault="00C52F71" w:rsidP="00C52F71">
            <w:r>
              <w:rPr>
                <w:rFonts w:hint="eastAsia"/>
              </w:rPr>
              <w:t>高</w:t>
            </w:r>
          </w:p>
        </w:tc>
      </w:tr>
      <w:tr w:rsidR="00C52F71" w14:paraId="34533CC2" w14:textId="77777777" w:rsidTr="004500EC">
        <w:tc>
          <w:tcPr>
            <w:tcW w:w="1413" w:type="dxa"/>
          </w:tcPr>
          <w:p w14:paraId="05B2214F" w14:textId="77777777" w:rsidR="00C52F71" w:rsidRDefault="00C52F71" w:rsidP="00C52F71">
            <w:r>
              <w:rPr>
                <w:rFonts w:hint="eastAsia"/>
              </w:rPr>
              <w:t>使用频率：</w:t>
            </w:r>
          </w:p>
        </w:tc>
        <w:tc>
          <w:tcPr>
            <w:tcW w:w="6883" w:type="dxa"/>
            <w:gridSpan w:val="3"/>
          </w:tcPr>
          <w:p w14:paraId="62C60870" w14:textId="77777777" w:rsidR="00C52F71" w:rsidRDefault="00C52F71" w:rsidP="00C52F71">
            <w:r>
              <w:rPr>
                <w:rFonts w:hint="eastAsia"/>
              </w:rPr>
              <w:t>低</w:t>
            </w:r>
          </w:p>
          <w:p w14:paraId="1DB498B6" w14:textId="623E92B2" w:rsidR="00C52F71" w:rsidRDefault="00C52F71" w:rsidP="00C52F71">
            <w:r>
              <w:rPr>
                <w:rFonts w:hint="eastAsia"/>
              </w:rPr>
              <w:t>基本可以忽略。</w:t>
            </w:r>
          </w:p>
        </w:tc>
      </w:tr>
      <w:tr w:rsidR="00C52F71" w14:paraId="463EA1EE" w14:textId="77777777" w:rsidTr="004500EC">
        <w:tc>
          <w:tcPr>
            <w:tcW w:w="1413" w:type="dxa"/>
          </w:tcPr>
          <w:p w14:paraId="784EB29E" w14:textId="77777777" w:rsidR="00C52F71" w:rsidRDefault="00C52F71" w:rsidP="00C52F71">
            <w:r>
              <w:rPr>
                <w:rFonts w:hint="eastAsia"/>
              </w:rPr>
              <w:t>业务规则：</w:t>
            </w:r>
          </w:p>
        </w:tc>
        <w:tc>
          <w:tcPr>
            <w:tcW w:w="6883" w:type="dxa"/>
            <w:gridSpan w:val="3"/>
          </w:tcPr>
          <w:p w14:paraId="7E2756EC" w14:textId="77777777" w:rsidR="00C52F71" w:rsidRDefault="00C52F71" w:rsidP="00C52F71"/>
        </w:tc>
      </w:tr>
      <w:tr w:rsidR="00C52F71" w14:paraId="5C29418C" w14:textId="77777777" w:rsidTr="004500EC">
        <w:tc>
          <w:tcPr>
            <w:tcW w:w="1413" w:type="dxa"/>
          </w:tcPr>
          <w:p w14:paraId="6BD70D96" w14:textId="77777777" w:rsidR="00C52F71" w:rsidRDefault="00C52F71" w:rsidP="00C52F71">
            <w:r>
              <w:rPr>
                <w:rFonts w:hint="eastAsia"/>
              </w:rPr>
              <w:t>其他信息：</w:t>
            </w:r>
          </w:p>
        </w:tc>
        <w:tc>
          <w:tcPr>
            <w:tcW w:w="6883" w:type="dxa"/>
            <w:gridSpan w:val="3"/>
          </w:tcPr>
          <w:p w14:paraId="34312370" w14:textId="77777777" w:rsidR="00C52F71" w:rsidRDefault="00C52F71" w:rsidP="00C52F71"/>
        </w:tc>
      </w:tr>
      <w:tr w:rsidR="00C52F71" w14:paraId="6FCE3259" w14:textId="77777777" w:rsidTr="004500EC">
        <w:tc>
          <w:tcPr>
            <w:tcW w:w="1413" w:type="dxa"/>
          </w:tcPr>
          <w:p w14:paraId="35C48B1A" w14:textId="77777777" w:rsidR="00C52F71" w:rsidRDefault="00C52F71" w:rsidP="00C52F71">
            <w:r>
              <w:rPr>
                <w:rFonts w:hint="eastAsia"/>
              </w:rPr>
              <w:t>假设：</w:t>
            </w:r>
          </w:p>
        </w:tc>
        <w:tc>
          <w:tcPr>
            <w:tcW w:w="6883" w:type="dxa"/>
            <w:gridSpan w:val="3"/>
          </w:tcPr>
          <w:p w14:paraId="0C625287" w14:textId="77777777" w:rsidR="00C52F71" w:rsidRDefault="00C52F71" w:rsidP="00C52F71"/>
          <w:p w14:paraId="501925DB" w14:textId="185EEACC" w:rsidR="00E55167" w:rsidRDefault="00E55167" w:rsidP="00C52F71"/>
        </w:tc>
      </w:tr>
    </w:tbl>
    <w:p w14:paraId="5E326799" w14:textId="77777777"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548B9622" w14:textId="77777777" w:rsidTr="004500EC">
        <w:tc>
          <w:tcPr>
            <w:tcW w:w="1413" w:type="dxa"/>
          </w:tcPr>
          <w:p w14:paraId="2431797C"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190E4C23" w14:textId="2AC0897E"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Pr="001271A0">
              <w:rPr>
                <w:rFonts w:ascii="宋体" w:eastAsia="宋体" w:hAnsi="宋体" w:hint="eastAsia"/>
                <w:b/>
              </w:rPr>
              <w:t>3</w:t>
            </w:r>
            <w:r w:rsidRPr="001271A0">
              <w:rPr>
                <w:rFonts w:ascii="宋体" w:eastAsia="宋体" w:hAnsi="宋体"/>
                <w:b/>
              </w:rPr>
              <w:t xml:space="preserve"> : </w:t>
            </w:r>
            <w:r w:rsidRPr="001271A0">
              <w:rPr>
                <w:rFonts w:ascii="宋体" w:eastAsia="宋体" w:hAnsi="宋体" w:hint="eastAsia"/>
                <w:b/>
              </w:rPr>
              <w:t>系统</w:t>
            </w:r>
            <w:del w:id="0" w:author="张 妙" w:date="2018-12-18T21:09:00Z">
              <w:r w:rsidRPr="001271A0" w:rsidDel="003E2F45">
                <w:rPr>
                  <w:rFonts w:ascii="宋体" w:eastAsia="宋体" w:hAnsi="宋体" w:hint="eastAsia"/>
                  <w:b/>
                </w:rPr>
                <w:delText>错误</w:delText>
              </w:r>
            </w:del>
            <w:r w:rsidRPr="001271A0">
              <w:rPr>
                <w:rFonts w:ascii="宋体" w:eastAsia="宋体" w:hAnsi="宋体" w:hint="eastAsia"/>
                <w:b/>
              </w:rPr>
              <w:t>日志</w:t>
            </w:r>
            <w:commentRangeStart w:id="1"/>
            <w:r w:rsidRPr="001271A0">
              <w:rPr>
                <w:rFonts w:ascii="宋体" w:eastAsia="宋体" w:hAnsi="宋体" w:hint="eastAsia"/>
                <w:b/>
              </w:rPr>
              <w:t>管理</w:t>
            </w:r>
            <w:commentRangeEnd w:id="1"/>
            <w:r w:rsidR="003E2F45">
              <w:rPr>
                <w:rStyle w:val="ab"/>
              </w:rPr>
              <w:commentReference w:id="1"/>
            </w:r>
          </w:p>
        </w:tc>
      </w:tr>
      <w:tr w:rsidR="00C52F71" w14:paraId="2FA60831" w14:textId="77777777" w:rsidTr="004500EC">
        <w:tc>
          <w:tcPr>
            <w:tcW w:w="1413" w:type="dxa"/>
          </w:tcPr>
          <w:p w14:paraId="0A0B71C5" w14:textId="77777777" w:rsidR="00C52F71" w:rsidRDefault="00C52F71" w:rsidP="004500EC">
            <w:r>
              <w:rPr>
                <w:rFonts w:hint="eastAsia"/>
              </w:rPr>
              <w:t>创建人</w:t>
            </w:r>
          </w:p>
        </w:tc>
        <w:tc>
          <w:tcPr>
            <w:tcW w:w="2551" w:type="dxa"/>
          </w:tcPr>
          <w:p w14:paraId="741836C1" w14:textId="77777777" w:rsidR="00C52F71" w:rsidRDefault="00C52F71" w:rsidP="004500EC">
            <w:proofErr w:type="gramStart"/>
            <w:r>
              <w:rPr>
                <w:rFonts w:hint="eastAsia"/>
              </w:rPr>
              <w:t>张威杰</w:t>
            </w:r>
            <w:proofErr w:type="gramEnd"/>
          </w:p>
        </w:tc>
        <w:tc>
          <w:tcPr>
            <w:tcW w:w="1386" w:type="dxa"/>
          </w:tcPr>
          <w:p w14:paraId="5FF9800C" w14:textId="77777777" w:rsidR="00C52F71" w:rsidRDefault="00C52F71" w:rsidP="004500EC">
            <w:r>
              <w:rPr>
                <w:rFonts w:hint="eastAsia"/>
              </w:rPr>
              <w:t>创建日期：</w:t>
            </w:r>
          </w:p>
        </w:tc>
        <w:tc>
          <w:tcPr>
            <w:tcW w:w="2946" w:type="dxa"/>
          </w:tcPr>
          <w:p w14:paraId="01B248F8" w14:textId="77777777" w:rsidR="00C52F71" w:rsidRDefault="00C52F71" w:rsidP="004500EC">
            <w:r>
              <w:rPr>
                <w:rFonts w:hint="eastAsia"/>
              </w:rPr>
              <w:t>2018/</w:t>
            </w:r>
          </w:p>
        </w:tc>
      </w:tr>
      <w:tr w:rsidR="00C52F71" w14:paraId="1BE1A925" w14:textId="77777777" w:rsidTr="004500EC">
        <w:tc>
          <w:tcPr>
            <w:tcW w:w="1413" w:type="dxa"/>
          </w:tcPr>
          <w:p w14:paraId="0F951F31" w14:textId="77777777" w:rsidR="00C52F71" w:rsidRDefault="00C52F71" w:rsidP="004500EC">
            <w:r>
              <w:rPr>
                <w:rFonts w:hint="eastAsia"/>
              </w:rPr>
              <w:t>主要操作者：</w:t>
            </w:r>
          </w:p>
        </w:tc>
        <w:tc>
          <w:tcPr>
            <w:tcW w:w="2551" w:type="dxa"/>
          </w:tcPr>
          <w:p w14:paraId="66DA47AE" w14:textId="77777777" w:rsidR="00C52F71" w:rsidRDefault="00C52F71" w:rsidP="004500EC">
            <w:r>
              <w:rPr>
                <w:rFonts w:hint="eastAsia"/>
              </w:rPr>
              <w:t>系统管理员</w:t>
            </w:r>
          </w:p>
        </w:tc>
        <w:tc>
          <w:tcPr>
            <w:tcW w:w="1386" w:type="dxa"/>
          </w:tcPr>
          <w:p w14:paraId="5EFCD6D8" w14:textId="77777777" w:rsidR="00C52F71" w:rsidRDefault="00C52F71" w:rsidP="004500EC">
            <w:r>
              <w:rPr>
                <w:rFonts w:hint="eastAsia"/>
              </w:rPr>
              <w:t>次要操作者：</w:t>
            </w:r>
          </w:p>
        </w:tc>
        <w:tc>
          <w:tcPr>
            <w:tcW w:w="2946" w:type="dxa"/>
          </w:tcPr>
          <w:p w14:paraId="24CB073E" w14:textId="77777777" w:rsidR="00C52F71" w:rsidRDefault="00C52F71" w:rsidP="004500EC">
            <w:r>
              <w:rPr>
                <w:rFonts w:hint="eastAsia"/>
              </w:rPr>
              <w:t>主程序员</w:t>
            </w:r>
          </w:p>
        </w:tc>
      </w:tr>
      <w:tr w:rsidR="00C52F71" w14:paraId="067F4F97" w14:textId="77777777" w:rsidTr="004500EC">
        <w:tc>
          <w:tcPr>
            <w:tcW w:w="1413" w:type="dxa"/>
          </w:tcPr>
          <w:p w14:paraId="3B22BF31" w14:textId="77777777" w:rsidR="00C52F71" w:rsidRDefault="00C52F71" w:rsidP="004500EC">
            <w:r>
              <w:rPr>
                <w:rFonts w:hint="eastAsia"/>
              </w:rPr>
              <w:t>描述：</w:t>
            </w:r>
          </w:p>
        </w:tc>
        <w:tc>
          <w:tcPr>
            <w:tcW w:w="6883" w:type="dxa"/>
            <w:gridSpan w:val="3"/>
          </w:tcPr>
          <w:p w14:paraId="3F0D90F8" w14:textId="169E9127" w:rsidR="00C52F71" w:rsidRDefault="00C52F71" w:rsidP="004500EC">
            <w:r>
              <w:rPr>
                <w:rFonts w:hint="eastAsia"/>
              </w:rPr>
              <w:t>对系统的错误日志进行整理</w:t>
            </w:r>
            <w:del w:id="2" w:author="张 妙" w:date="2018-12-18T21:09:00Z">
              <w:r w:rsidDel="003E2F45">
                <w:rPr>
                  <w:rFonts w:hint="eastAsia"/>
                </w:rPr>
                <w:delText>和标记</w:delText>
              </w:r>
            </w:del>
            <w:r>
              <w:rPr>
                <w:rFonts w:hint="eastAsia"/>
              </w:rPr>
              <w:t>，删除老旧错误日志</w:t>
            </w:r>
            <w:del w:id="3" w:author="张 妙" w:date="2018-12-18T21:09:00Z">
              <w:r w:rsidDel="003E2F45">
                <w:rPr>
                  <w:rFonts w:hint="eastAsia"/>
                </w:rPr>
                <w:delText>，标记重点错误日志。</w:delText>
              </w:r>
            </w:del>
          </w:p>
        </w:tc>
      </w:tr>
      <w:tr w:rsidR="00C52F71" w14:paraId="05FC326C" w14:textId="77777777" w:rsidTr="004500EC">
        <w:tc>
          <w:tcPr>
            <w:tcW w:w="1413" w:type="dxa"/>
          </w:tcPr>
          <w:p w14:paraId="5D1D10FF" w14:textId="77777777" w:rsidR="00C52F71" w:rsidRDefault="00C52F71" w:rsidP="004500EC">
            <w:r>
              <w:rPr>
                <w:rFonts w:hint="eastAsia"/>
              </w:rPr>
              <w:t>触发器：</w:t>
            </w:r>
          </w:p>
        </w:tc>
        <w:tc>
          <w:tcPr>
            <w:tcW w:w="6883" w:type="dxa"/>
            <w:gridSpan w:val="3"/>
          </w:tcPr>
          <w:p w14:paraId="3F21E8DE" w14:textId="77777777" w:rsidR="00C52F71" w:rsidRDefault="00C52F71" w:rsidP="004500EC">
            <w:r>
              <w:rPr>
                <w:rFonts w:hint="eastAsia"/>
              </w:rPr>
              <w:t>系统报错。</w:t>
            </w:r>
          </w:p>
          <w:p w14:paraId="12EF6B83" w14:textId="77777777" w:rsidR="00C52F71" w:rsidRDefault="00C52F71" w:rsidP="004500EC">
            <w:r>
              <w:rPr>
                <w:rFonts w:hint="eastAsia"/>
              </w:rPr>
              <w:t>系统错误解决。</w:t>
            </w:r>
          </w:p>
        </w:tc>
      </w:tr>
      <w:tr w:rsidR="00C52F71" w14:paraId="0CFB259D" w14:textId="77777777" w:rsidTr="004500EC">
        <w:tc>
          <w:tcPr>
            <w:tcW w:w="1413" w:type="dxa"/>
          </w:tcPr>
          <w:p w14:paraId="372704B2" w14:textId="77777777" w:rsidR="00C52F71" w:rsidRDefault="00C52F71" w:rsidP="004500EC">
            <w:r>
              <w:rPr>
                <w:rFonts w:hint="eastAsia"/>
              </w:rPr>
              <w:t>前置条件：</w:t>
            </w:r>
          </w:p>
        </w:tc>
        <w:tc>
          <w:tcPr>
            <w:tcW w:w="6883" w:type="dxa"/>
            <w:gridSpan w:val="3"/>
          </w:tcPr>
          <w:p w14:paraId="6EEBE1A0" w14:textId="77777777" w:rsidR="00C52F71" w:rsidRDefault="00C52F71" w:rsidP="004500EC">
            <w:r>
              <w:rPr>
                <w:rFonts w:hint="eastAsia"/>
              </w:rPr>
              <w:t>P</w:t>
            </w:r>
            <w:r>
              <w:t>RE-1:</w:t>
            </w:r>
            <w:r>
              <w:rPr>
                <w:rFonts w:hint="eastAsia"/>
              </w:rPr>
              <w:t>系统报错。</w:t>
            </w:r>
            <w:r>
              <w:t xml:space="preserve"> </w:t>
            </w:r>
          </w:p>
          <w:p w14:paraId="6A3BA378" w14:textId="77777777" w:rsidR="00C52F71" w:rsidRDefault="00C52F71" w:rsidP="004500EC">
            <w:r>
              <w:rPr>
                <w:rFonts w:hint="eastAsia"/>
              </w:rPr>
              <w:t>P</w:t>
            </w:r>
            <w:r>
              <w:t>RE-2:</w:t>
            </w:r>
            <w:r>
              <w:rPr>
                <w:rFonts w:hint="eastAsia"/>
              </w:rPr>
              <w:t>系统生成错误日志。</w:t>
            </w:r>
            <w:r>
              <w:rPr>
                <w:rFonts w:hint="eastAsia"/>
              </w:rPr>
              <w:t xml:space="preserve"> </w:t>
            </w:r>
          </w:p>
        </w:tc>
      </w:tr>
      <w:tr w:rsidR="00C52F71" w14:paraId="5F58AE7C" w14:textId="77777777" w:rsidTr="004500EC">
        <w:tc>
          <w:tcPr>
            <w:tcW w:w="1413" w:type="dxa"/>
          </w:tcPr>
          <w:p w14:paraId="19DEA48C" w14:textId="77777777" w:rsidR="00C52F71" w:rsidRDefault="00C52F71" w:rsidP="004500EC">
            <w:r>
              <w:rPr>
                <w:rFonts w:hint="eastAsia"/>
              </w:rPr>
              <w:t>后置条件：</w:t>
            </w:r>
          </w:p>
        </w:tc>
        <w:tc>
          <w:tcPr>
            <w:tcW w:w="6883" w:type="dxa"/>
            <w:gridSpan w:val="3"/>
          </w:tcPr>
          <w:p w14:paraId="0D5B3E4B" w14:textId="5C3343CE" w:rsidR="00C52F71" w:rsidRDefault="00C52F71" w:rsidP="004500EC">
            <w:r>
              <w:rPr>
                <w:rFonts w:hint="eastAsia"/>
              </w:rPr>
              <w:t>P</w:t>
            </w:r>
            <w:r>
              <w:t>OST-1:</w:t>
            </w:r>
            <w:r>
              <w:rPr>
                <w:rFonts w:hint="eastAsia"/>
              </w:rPr>
              <w:t>删除</w:t>
            </w:r>
            <w:del w:id="4" w:author="张 妙" w:date="2018-12-18T21:10:00Z">
              <w:r w:rsidDel="003E2F45">
                <w:rPr>
                  <w:rFonts w:hint="eastAsia"/>
                </w:rPr>
                <w:delText>以</w:delText>
              </w:r>
            </w:del>
            <w:r>
              <w:rPr>
                <w:rFonts w:hint="eastAsia"/>
              </w:rPr>
              <w:t>老旧的错误日志。</w:t>
            </w:r>
          </w:p>
          <w:p w14:paraId="007175E7" w14:textId="77777777" w:rsidR="00C52F71" w:rsidRDefault="00C52F71" w:rsidP="004500EC">
            <w:r>
              <w:rPr>
                <w:rFonts w:hint="eastAsia"/>
              </w:rPr>
              <w:t>P</w:t>
            </w:r>
            <w:r>
              <w:t>OST-2:</w:t>
            </w:r>
            <w:r>
              <w:rPr>
                <w:rFonts w:hint="eastAsia"/>
              </w:rPr>
              <w:t>标记需要解决的错误日志。</w:t>
            </w:r>
          </w:p>
          <w:p w14:paraId="1BC4CA4E" w14:textId="77777777" w:rsidR="00C52F71" w:rsidRDefault="00C52F71" w:rsidP="004500EC">
            <w:r>
              <w:rPr>
                <w:rFonts w:hint="eastAsia"/>
              </w:rPr>
              <w:t>P</w:t>
            </w:r>
            <w:r>
              <w:t>OST-3:</w:t>
            </w:r>
            <w:r>
              <w:rPr>
                <w:rFonts w:hint="eastAsia"/>
              </w:rPr>
              <w:t>将错误日志传给主程序员。</w:t>
            </w:r>
          </w:p>
          <w:p w14:paraId="6791CC54" w14:textId="77777777" w:rsidR="00C52F71" w:rsidRDefault="00C52F71" w:rsidP="004500EC">
            <w:r>
              <w:rPr>
                <w:rFonts w:hint="eastAsia"/>
              </w:rPr>
              <w:t>P</w:t>
            </w:r>
            <w:r>
              <w:t>OST-4</w:t>
            </w:r>
            <w:r>
              <w:rPr>
                <w:rFonts w:hint="eastAsia"/>
              </w:rPr>
              <w:t>：取消以解决的错误日志的标记。</w:t>
            </w:r>
          </w:p>
        </w:tc>
      </w:tr>
      <w:tr w:rsidR="00C52F71" w14:paraId="4BF2547F" w14:textId="77777777" w:rsidTr="004500EC">
        <w:tc>
          <w:tcPr>
            <w:tcW w:w="1413" w:type="dxa"/>
          </w:tcPr>
          <w:p w14:paraId="682AA5DC" w14:textId="77777777" w:rsidR="00C52F71" w:rsidRDefault="00C52F71" w:rsidP="004500EC">
            <w:r>
              <w:rPr>
                <w:rFonts w:hint="eastAsia"/>
              </w:rPr>
              <w:t>一般性流程：</w:t>
            </w:r>
          </w:p>
        </w:tc>
        <w:tc>
          <w:tcPr>
            <w:tcW w:w="6883" w:type="dxa"/>
            <w:gridSpan w:val="3"/>
          </w:tcPr>
          <w:p w14:paraId="4729C875" w14:textId="77777777" w:rsidR="00C52F71" w:rsidRDefault="00C52F71" w:rsidP="004500EC">
            <w:r>
              <w:rPr>
                <w:rFonts w:hint="eastAsia"/>
              </w:rPr>
              <w:t>1.0</w:t>
            </w:r>
            <w:r>
              <w:t xml:space="preserve"> </w:t>
            </w:r>
            <w:r>
              <w:rPr>
                <w:rFonts w:hint="eastAsia"/>
              </w:rPr>
              <w:t>无需要解决的系统错误</w:t>
            </w:r>
          </w:p>
          <w:p w14:paraId="28FBFAAF" w14:textId="77777777" w:rsidR="00C52F71" w:rsidRDefault="00C52F71" w:rsidP="00262FE5">
            <w:pPr>
              <w:pStyle w:val="a4"/>
              <w:numPr>
                <w:ilvl w:val="0"/>
                <w:numId w:val="24"/>
              </w:numPr>
              <w:ind w:firstLineChars="0"/>
            </w:pPr>
            <w:r>
              <w:rPr>
                <w:rFonts w:hint="eastAsia"/>
              </w:rPr>
              <w:t>系统报错</w:t>
            </w:r>
          </w:p>
          <w:p w14:paraId="65CCDEAB" w14:textId="77777777" w:rsidR="00C52F71" w:rsidRDefault="00C52F71" w:rsidP="00262FE5">
            <w:pPr>
              <w:pStyle w:val="a4"/>
              <w:numPr>
                <w:ilvl w:val="0"/>
                <w:numId w:val="24"/>
              </w:numPr>
              <w:ind w:firstLineChars="0"/>
            </w:pPr>
            <w:r>
              <w:rPr>
                <w:rFonts w:hint="eastAsia"/>
              </w:rPr>
              <w:t>管理员登入系统后台查看错误日志。</w:t>
            </w:r>
          </w:p>
          <w:p w14:paraId="7F8730D1" w14:textId="77777777" w:rsidR="00C52F71" w:rsidRDefault="00C52F71" w:rsidP="00262FE5">
            <w:pPr>
              <w:pStyle w:val="a4"/>
              <w:numPr>
                <w:ilvl w:val="0"/>
                <w:numId w:val="24"/>
              </w:numPr>
              <w:ind w:firstLineChars="0"/>
            </w:pPr>
            <w:r>
              <w:rPr>
                <w:rFonts w:hint="eastAsia"/>
              </w:rPr>
              <w:t>无需要解决的系统错误</w:t>
            </w:r>
          </w:p>
          <w:p w14:paraId="0068B4F2" w14:textId="77777777" w:rsidR="00C52F71" w:rsidRDefault="00C52F71" w:rsidP="00262FE5">
            <w:pPr>
              <w:pStyle w:val="a4"/>
              <w:numPr>
                <w:ilvl w:val="0"/>
                <w:numId w:val="24"/>
              </w:numPr>
              <w:ind w:firstLineChars="0"/>
            </w:pPr>
            <w:r>
              <w:rPr>
                <w:rFonts w:hint="eastAsia"/>
              </w:rPr>
              <w:t>删除老旧错误日志。</w:t>
            </w:r>
          </w:p>
        </w:tc>
      </w:tr>
      <w:tr w:rsidR="00C52F71" w14:paraId="7CD059F4" w14:textId="77777777" w:rsidTr="004500EC">
        <w:tc>
          <w:tcPr>
            <w:tcW w:w="1413" w:type="dxa"/>
          </w:tcPr>
          <w:p w14:paraId="2AA068E7" w14:textId="77777777" w:rsidR="00C52F71" w:rsidRDefault="00C52F71" w:rsidP="004500EC">
            <w:r>
              <w:rPr>
                <w:rFonts w:hint="eastAsia"/>
              </w:rPr>
              <w:t>选择性流程：</w:t>
            </w:r>
          </w:p>
        </w:tc>
        <w:tc>
          <w:tcPr>
            <w:tcW w:w="6883" w:type="dxa"/>
            <w:gridSpan w:val="3"/>
          </w:tcPr>
          <w:p w14:paraId="66E522D5" w14:textId="77777777" w:rsidR="00C52F71" w:rsidRDefault="00C52F71" w:rsidP="004500EC">
            <w:r>
              <w:rPr>
                <w:rFonts w:hint="eastAsia"/>
              </w:rPr>
              <w:t>1.1</w:t>
            </w:r>
            <w:r>
              <w:rPr>
                <w:rFonts w:hint="eastAsia"/>
              </w:rPr>
              <w:t>有需要解决的系统错误</w:t>
            </w:r>
          </w:p>
          <w:p w14:paraId="7F763911" w14:textId="2981480F" w:rsidR="00C52F71" w:rsidRDefault="00C52F71" w:rsidP="00262FE5">
            <w:pPr>
              <w:pStyle w:val="a4"/>
              <w:numPr>
                <w:ilvl w:val="0"/>
                <w:numId w:val="25"/>
              </w:numPr>
              <w:ind w:firstLineChars="0"/>
            </w:pPr>
            <w:r>
              <w:t>系统报错</w:t>
            </w:r>
          </w:p>
          <w:p w14:paraId="75782C65" w14:textId="78B627F3" w:rsidR="00C52F71" w:rsidRDefault="00C52F71" w:rsidP="00262FE5">
            <w:pPr>
              <w:pStyle w:val="a4"/>
              <w:numPr>
                <w:ilvl w:val="0"/>
                <w:numId w:val="25"/>
              </w:numPr>
              <w:ind w:firstLineChars="0"/>
            </w:pPr>
            <w:r>
              <w:t>管理员登入系统后台查看错误日志。</w:t>
            </w:r>
          </w:p>
          <w:p w14:paraId="1E4C1C33" w14:textId="6D6D5613" w:rsidR="00C52F71" w:rsidRDefault="00C52F71" w:rsidP="00262FE5">
            <w:pPr>
              <w:pStyle w:val="a4"/>
              <w:numPr>
                <w:ilvl w:val="0"/>
                <w:numId w:val="25"/>
              </w:numPr>
              <w:ind w:firstLineChars="0"/>
            </w:pPr>
            <w:r>
              <w:t>查看错误日志。</w:t>
            </w:r>
          </w:p>
          <w:p w14:paraId="68E28D97" w14:textId="175E7B89" w:rsidR="00C52F71" w:rsidRDefault="00C52F71" w:rsidP="00262FE5">
            <w:pPr>
              <w:pStyle w:val="a4"/>
              <w:numPr>
                <w:ilvl w:val="0"/>
                <w:numId w:val="25"/>
              </w:numPr>
              <w:ind w:firstLineChars="0"/>
            </w:pPr>
            <w:r>
              <w:t>标记需要解决的错误日志。</w:t>
            </w:r>
          </w:p>
          <w:p w14:paraId="565EDB7B" w14:textId="0727BE5E" w:rsidR="00C52F71" w:rsidRDefault="00C52F71" w:rsidP="00262FE5">
            <w:pPr>
              <w:pStyle w:val="a4"/>
              <w:numPr>
                <w:ilvl w:val="0"/>
                <w:numId w:val="25"/>
              </w:numPr>
              <w:ind w:firstLineChars="0"/>
            </w:pPr>
            <w:r>
              <w:t>将错误日志传给主程序员。</w:t>
            </w:r>
          </w:p>
          <w:p w14:paraId="1016E0AB" w14:textId="5A5A5A5B" w:rsidR="00C52F71" w:rsidRDefault="00C52F71" w:rsidP="00262FE5">
            <w:pPr>
              <w:pStyle w:val="a4"/>
              <w:numPr>
                <w:ilvl w:val="0"/>
                <w:numId w:val="25"/>
              </w:numPr>
              <w:ind w:firstLineChars="0"/>
            </w:pPr>
            <w:r>
              <w:t>主程序员解决错误后反馈给管理员。</w:t>
            </w:r>
          </w:p>
          <w:p w14:paraId="58B5B193" w14:textId="61EA7896" w:rsidR="00C52F71" w:rsidRDefault="00C52F71" w:rsidP="00262FE5">
            <w:pPr>
              <w:pStyle w:val="a4"/>
              <w:numPr>
                <w:ilvl w:val="0"/>
                <w:numId w:val="25"/>
              </w:numPr>
              <w:ind w:firstLineChars="0"/>
            </w:pPr>
            <w:r>
              <w:t>管理员对解决的错误日志取消标记。</w:t>
            </w:r>
          </w:p>
          <w:p w14:paraId="4D6A29BF" w14:textId="092E96F8" w:rsidR="00C52F71" w:rsidRDefault="00C52F71" w:rsidP="00262FE5">
            <w:pPr>
              <w:pStyle w:val="a4"/>
              <w:numPr>
                <w:ilvl w:val="0"/>
                <w:numId w:val="25"/>
              </w:numPr>
              <w:ind w:firstLineChars="0"/>
            </w:pPr>
            <w:r>
              <w:t>删除老旧错误日志。</w:t>
            </w:r>
          </w:p>
        </w:tc>
      </w:tr>
      <w:tr w:rsidR="00C52F71" w14:paraId="251107E9" w14:textId="77777777" w:rsidTr="004500EC">
        <w:tc>
          <w:tcPr>
            <w:tcW w:w="1413" w:type="dxa"/>
          </w:tcPr>
          <w:p w14:paraId="6017D01D" w14:textId="77777777" w:rsidR="00C52F71" w:rsidRDefault="00C52F71" w:rsidP="004500EC">
            <w:r>
              <w:rPr>
                <w:rFonts w:hint="eastAsia"/>
              </w:rPr>
              <w:t>异常：</w:t>
            </w:r>
          </w:p>
        </w:tc>
        <w:tc>
          <w:tcPr>
            <w:tcW w:w="6883" w:type="dxa"/>
            <w:gridSpan w:val="3"/>
          </w:tcPr>
          <w:p w14:paraId="35AF670C" w14:textId="47C9B21B" w:rsidR="00C52F71" w:rsidRPr="00DC4D77" w:rsidRDefault="00C52F71" w:rsidP="00262FE5">
            <w:pPr>
              <w:pStyle w:val="a4"/>
              <w:numPr>
                <w:ilvl w:val="0"/>
                <w:numId w:val="4"/>
              </w:numPr>
              <w:ind w:firstLineChars="0"/>
            </w:pPr>
            <w:r>
              <w:t xml:space="preserve">E1 </w:t>
            </w:r>
            <w:r>
              <w:rPr>
                <w:rFonts w:hint="eastAsia"/>
              </w:rPr>
              <w:t>错误日志无法正确显示。</w:t>
            </w:r>
          </w:p>
        </w:tc>
      </w:tr>
      <w:tr w:rsidR="00C52F71" w14:paraId="5D049074" w14:textId="77777777" w:rsidTr="004500EC">
        <w:tc>
          <w:tcPr>
            <w:tcW w:w="1413" w:type="dxa"/>
          </w:tcPr>
          <w:p w14:paraId="1969333D" w14:textId="77777777" w:rsidR="00C52F71" w:rsidRDefault="00C52F71" w:rsidP="004500EC">
            <w:r>
              <w:rPr>
                <w:rFonts w:hint="eastAsia"/>
              </w:rPr>
              <w:t>优先级：</w:t>
            </w:r>
          </w:p>
        </w:tc>
        <w:tc>
          <w:tcPr>
            <w:tcW w:w="6883" w:type="dxa"/>
            <w:gridSpan w:val="3"/>
          </w:tcPr>
          <w:p w14:paraId="73DF6A79" w14:textId="77777777" w:rsidR="00C52F71" w:rsidRDefault="00C52F71" w:rsidP="004500EC">
            <w:r>
              <w:rPr>
                <w:rFonts w:hint="eastAsia"/>
              </w:rPr>
              <w:t>高</w:t>
            </w:r>
          </w:p>
        </w:tc>
      </w:tr>
      <w:tr w:rsidR="00C52F71" w14:paraId="1DE91313" w14:textId="77777777" w:rsidTr="004500EC">
        <w:tc>
          <w:tcPr>
            <w:tcW w:w="1413" w:type="dxa"/>
          </w:tcPr>
          <w:p w14:paraId="13268C95" w14:textId="77777777" w:rsidR="00C52F71" w:rsidRDefault="00C52F71" w:rsidP="004500EC">
            <w:r>
              <w:rPr>
                <w:rFonts w:hint="eastAsia"/>
              </w:rPr>
              <w:t>使用频率：</w:t>
            </w:r>
          </w:p>
        </w:tc>
        <w:tc>
          <w:tcPr>
            <w:tcW w:w="6883" w:type="dxa"/>
            <w:gridSpan w:val="3"/>
          </w:tcPr>
          <w:p w14:paraId="48EBECD2" w14:textId="77777777" w:rsidR="00C52F71" w:rsidRDefault="00C52F71" w:rsidP="004500EC">
            <w:r>
              <w:rPr>
                <w:rFonts w:hint="eastAsia"/>
              </w:rPr>
              <w:t>低</w:t>
            </w:r>
          </w:p>
        </w:tc>
      </w:tr>
      <w:tr w:rsidR="00C52F71" w14:paraId="09A3F7A2" w14:textId="77777777" w:rsidTr="004500EC">
        <w:tc>
          <w:tcPr>
            <w:tcW w:w="1413" w:type="dxa"/>
          </w:tcPr>
          <w:p w14:paraId="118D9121" w14:textId="77777777" w:rsidR="00C52F71" w:rsidRDefault="00C52F71" w:rsidP="004500EC">
            <w:r>
              <w:rPr>
                <w:rFonts w:hint="eastAsia"/>
              </w:rPr>
              <w:t>业务规则：</w:t>
            </w:r>
          </w:p>
        </w:tc>
        <w:tc>
          <w:tcPr>
            <w:tcW w:w="6883" w:type="dxa"/>
            <w:gridSpan w:val="3"/>
          </w:tcPr>
          <w:p w14:paraId="7F054E90" w14:textId="77777777" w:rsidR="00C52F71" w:rsidRDefault="00C52F71" w:rsidP="004500EC"/>
        </w:tc>
      </w:tr>
      <w:tr w:rsidR="00C52F71" w14:paraId="2E1B9798" w14:textId="77777777" w:rsidTr="004500EC">
        <w:tc>
          <w:tcPr>
            <w:tcW w:w="1413" w:type="dxa"/>
          </w:tcPr>
          <w:p w14:paraId="725FA524" w14:textId="77777777" w:rsidR="00C52F71" w:rsidRDefault="00C52F71" w:rsidP="004500EC">
            <w:r>
              <w:rPr>
                <w:rFonts w:hint="eastAsia"/>
              </w:rPr>
              <w:t>其他信息：</w:t>
            </w:r>
          </w:p>
        </w:tc>
        <w:tc>
          <w:tcPr>
            <w:tcW w:w="6883" w:type="dxa"/>
            <w:gridSpan w:val="3"/>
          </w:tcPr>
          <w:p w14:paraId="5A4F451F" w14:textId="77777777" w:rsidR="00C52F71" w:rsidRDefault="00C52F71" w:rsidP="004500EC"/>
        </w:tc>
      </w:tr>
      <w:tr w:rsidR="00C52F71" w14:paraId="0C88B077" w14:textId="77777777" w:rsidTr="004500EC">
        <w:tc>
          <w:tcPr>
            <w:tcW w:w="1413" w:type="dxa"/>
          </w:tcPr>
          <w:p w14:paraId="73937A2F" w14:textId="77777777" w:rsidR="00C52F71" w:rsidRDefault="00C52F71" w:rsidP="004500EC">
            <w:r>
              <w:rPr>
                <w:rFonts w:hint="eastAsia"/>
              </w:rPr>
              <w:t>假设：</w:t>
            </w:r>
          </w:p>
        </w:tc>
        <w:tc>
          <w:tcPr>
            <w:tcW w:w="6883" w:type="dxa"/>
            <w:gridSpan w:val="3"/>
          </w:tcPr>
          <w:p w14:paraId="5CD8EE08" w14:textId="77777777" w:rsidR="00C52F71" w:rsidRDefault="00C52F71" w:rsidP="004500EC"/>
          <w:p w14:paraId="7BC3405A" w14:textId="462D8F22" w:rsidR="00E55167" w:rsidRDefault="00E55167" w:rsidP="004500EC"/>
        </w:tc>
      </w:tr>
    </w:tbl>
    <w:p w14:paraId="17272CA2" w14:textId="77777777"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29AF30B3" w14:textId="77777777" w:rsidTr="004500EC">
        <w:tc>
          <w:tcPr>
            <w:tcW w:w="1413" w:type="dxa"/>
          </w:tcPr>
          <w:p w14:paraId="54E7F0EE"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6112CF7F" w14:textId="77777777"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Pr="001271A0">
              <w:rPr>
                <w:rFonts w:ascii="宋体" w:eastAsia="宋体" w:hAnsi="宋体" w:hint="eastAsia"/>
                <w:b/>
              </w:rPr>
              <w:t>4</w:t>
            </w:r>
            <w:r w:rsidRPr="001271A0">
              <w:rPr>
                <w:rFonts w:ascii="宋体" w:eastAsia="宋体" w:hAnsi="宋体"/>
                <w:b/>
              </w:rPr>
              <w:t xml:space="preserve"> : </w:t>
            </w:r>
            <w:r w:rsidRPr="001271A0">
              <w:rPr>
                <w:rFonts w:ascii="宋体" w:eastAsia="宋体" w:hAnsi="宋体" w:hint="eastAsia"/>
                <w:b/>
              </w:rPr>
              <w:t>系统用户日志管理</w:t>
            </w:r>
          </w:p>
        </w:tc>
      </w:tr>
      <w:tr w:rsidR="00C52F71" w14:paraId="6792ABD5" w14:textId="77777777" w:rsidTr="004500EC">
        <w:tc>
          <w:tcPr>
            <w:tcW w:w="1413" w:type="dxa"/>
          </w:tcPr>
          <w:p w14:paraId="40EC1CA4" w14:textId="77777777" w:rsidR="00C52F71" w:rsidRDefault="00C52F71" w:rsidP="004500EC">
            <w:r>
              <w:rPr>
                <w:rFonts w:hint="eastAsia"/>
              </w:rPr>
              <w:t>创建人</w:t>
            </w:r>
          </w:p>
        </w:tc>
        <w:tc>
          <w:tcPr>
            <w:tcW w:w="2551" w:type="dxa"/>
          </w:tcPr>
          <w:p w14:paraId="3D13A2B5" w14:textId="77777777" w:rsidR="00C52F71" w:rsidRDefault="00C52F71" w:rsidP="004500EC">
            <w:proofErr w:type="gramStart"/>
            <w:r>
              <w:rPr>
                <w:rFonts w:hint="eastAsia"/>
              </w:rPr>
              <w:t>张威杰</w:t>
            </w:r>
            <w:proofErr w:type="gramEnd"/>
          </w:p>
        </w:tc>
        <w:tc>
          <w:tcPr>
            <w:tcW w:w="1386" w:type="dxa"/>
          </w:tcPr>
          <w:p w14:paraId="3555DF82" w14:textId="77777777" w:rsidR="00C52F71" w:rsidRDefault="00C52F71" w:rsidP="004500EC">
            <w:r>
              <w:rPr>
                <w:rFonts w:hint="eastAsia"/>
              </w:rPr>
              <w:t>创建日期：</w:t>
            </w:r>
          </w:p>
        </w:tc>
        <w:tc>
          <w:tcPr>
            <w:tcW w:w="2946" w:type="dxa"/>
          </w:tcPr>
          <w:p w14:paraId="3A6C4B54" w14:textId="77777777" w:rsidR="00C52F71" w:rsidRDefault="00C52F71" w:rsidP="004500EC">
            <w:r>
              <w:rPr>
                <w:rFonts w:hint="eastAsia"/>
              </w:rPr>
              <w:t>2018/</w:t>
            </w:r>
          </w:p>
        </w:tc>
      </w:tr>
      <w:tr w:rsidR="00C52F71" w14:paraId="7ABAA3DC" w14:textId="77777777" w:rsidTr="004500EC">
        <w:tc>
          <w:tcPr>
            <w:tcW w:w="1413" w:type="dxa"/>
          </w:tcPr>
          <w:p w14:paraId="00D6EDD0" w14:textId="77777777" w:rsidR="00C52F71" w:rsidRDefault="00C52F71" w:rsidP="004500EC">
            <w:r>
              <w:rPr>
                <w:rFonts w:hint="eastAsia"/>
              </w:rPr>
              <w:t>主要操作者：</w:t>
            </w:r>
          </w:p>
        </w:tc>
        <w:tc>
          <w:tcPr>
            <w:tcW w:w="2551" w:type="dxa"/>
          </w:tcPr>
          <w:p w14:paraId="506DF976" w14:textId="77777777" w:rsidR="00C52F71" w:rsidRDefault="00C52F71" w:rsidP="004500EC">
            <w:r>
              <w:rPr>
                <w:rFonts w:hint="eastAsia"/>
              </w:rPr>
              <w:t>系统管理员</w:t>
            </w:r>
          </w:p>
        </w:tc>
        <w:tc>
          <w:tcPr>
            <w:tcW w:w="1386" w:type="dxa"/>
          </w:tcPr>
          <w:p w14:paraId="260806DA" w14:textId="77777777" w:rsidR="00C52F71" w:rsidRDefault="00C52F71" w:rsidP="004500EC">
            <w:r>
              <w:rPr>
                <w:rFonts w:hint="eastAsia"/>
              </w:rPr>
              <w:t>次要操作者：</w:t>
            </w:r>
          </w:p>
        </w:tc>
        <w:tc>
          <w:tcPr>
            <w:tcW w:w="2946" w:type="dxa"/>
          </w:tcPr>
          <w:p w14:paraId="1CFB961D" w14:textId="77777777" w:rsidR="00C52F71" w:rsidRDefault="00C52F71" w:rsidP="004500EC">
            <w:r>
              <w:rPr>
                <w:rFonts w:hint="eastAsia"/>
              </w:rPr>
              <w:t>主程序员</w:t>
            </w:r>
          </w:p>
        </w:tc>
      </w:tr>
      <w:tr w:rsidR="00C52F71" w14:paraId="470ED857" w14:textId="77777777" w:rsidTr="004500EC">
        <w:tc>
          <w:tcPr>
            <w:tcW w:w="1413" w:type="dxa"/>
          </w:tcPr>
          <w:p w14:paraId="652D1A24" w14:textId="77777777" w:rsidR="00C52F71" w:rsidRDefault="00C52F71" w:rsidP="004500EC">
            <w:r>
              <w:rPr>
                <w:rFonts w:hint="eastAsia"/>
              </w:rPr>
              <w:t>描述：</w:t>
            </w:r>
          </w:p>
        </w:tc>
        <w:tc>
          <w:tcPr>
            <w:tcW w:w="6883" w:type="dxa"/>
            <w:gridSpan w:val="3"/>
          </w:tcPr>
          <w:p w14:paraId="0E50D496" w14:textId="77777777" w:rsidR="00C52F71" w:rsidRDefault="00C52F71" w:rsidP="004500EC">
            <w:r>
              <w:rPr>
                <w:rFonts w:hint="eastAsia"/>
              </w:rPr>
              <w:t>对系统的用户日志进行整理和标记，防止用户出现违规操作。</w:t>
            </w:r>
          </w:p>
          <w:p w14:paraId="4DF83B7C" w14:textId="77777777" w:rsidR="00C52F71" w:rsidRDefault="00C52F71" w:rsidP="004500EC">
            <w:r>
              <w:rPr>
                <w:rFonts w:hint="eastAsia"/>
              </w:rPr>
              <w:t>对有违规的用户，进行标记。</w:t>
            </w:r>
            <w:r>
              <w:rPr>
                <w:rFonts w:hint="eastAsia"/>
              </w:rPr>
              <w:t xml:space="preserve"> </w:t>
            </w:r>
          </w:p>
        </w:tc>
      </w:tr>
      <w:tr w:rsidR="00C52F71" w14:paraId="68DABA07" w14:textId="77777777" w:rsidTr="004500EC">
        <w:tc>
          <w:tcPr>
            <w:tcW w:w="1413" w:type="dxa"/>
          </w:tcPr>
          <w:p w14:paraId="1F8E68B6" w14:textId="77777777" w:rsidR="00C52F71" w:rsidRDefault="00C52F71" w:rsidP="004500EC">
            <w:r>
              <w:rPr>
                <w:rFonts w:hint="eastAsia"/>
              </w:rPr>
              <w:t>触发器：</w:t>
            </w:r>
          </w:p>
        </w:tc>
        <w:tc>
          <w:tcPr>
            <w:tcW w:w="6883" w:type="dxa"/>
            <w:gridSpan w:val="3"/>
          </w:tcPr>
          <w:p w14:paraId="3553BF32" w14:textId="77777777" w:rsidR="00C52F71" w:rsidRDefault="00C52F71" w:rsidP="004500EC">
            <w:r>
              <w:rPr>
                <w:rFonts w:hint="eastAsia"/>
              </w:rPr>
              <w:t>到达约定的用户日志查看日期。</w:t>
            </w:r>
          </w:p>
        </w:tc>
      </w:tr>
      <w:tr w:rsidR="00C52F71" w14:paraId="5E9971B7" w14:textId="77777777" w:rsidTr="004500EC">
        <w:tc>
          <w:tcPr>
            <w:tcW w:w="1413" w:type="dxa"/>
          </w:tcPr>
          <w:p w14:paraId="2A1F88B8" w14:textId="77777777" w:rsidR="00C52F71" w:rsidRDefault="00C52F71" w:rsidP="004500EC">
            <w:r>
              <w:rPr>
                <w:rFonts w:hint="eastAsia"/>
              </w:rPr>
              <w:t>前置条件：</w:t>
            </w:r>
          </w:p>
        </w:tc>
        <w:tc>
          <w:tcPr>
            <w:tcW w:w="6883" w:type="dxa"/>
            <w:gridSpan w:val="3"/>
          </w:tcPr>
          <w:p w14:paraId="16CCBD15" w14:textId="77777777" w:rsidR="00C52F71" w:rsidRDefault="00C52F71" w:rsidP="004500EC">
            <w:r>
              <w:rPr>
                <w:rFonts w:hint="eastAsia"/>
              </w:rPr>
              <w:t>P</w:t>
            </w:r>
            <w:r>
              <w:t>RE-1:</w:t>
            </w:r>
            <w:r>
              <w:rPr>
                <w:rFonts w:hint="eastAsia"/>
              </w:rPr>
              <w:t>用户登陆系统进行操作。</w:t>
            </w:r>
            <w:r>
              <w:t xml:space="preserve"> </w:t>
            </w:r>
          </w:p>
          <w:p w14:paraId="477E97FC" w14:textId="77777777" w:rsidR="00C52F71" w:rsidRDefault="00C52F71" w:rsidP="004500EC">
            <w:r>
              <w:rPr>
                <w:rFonts w:hint="eastAsia"/>
              </w:rPr>
              <w:t>P</w:t>
            </w:r>
            <w:r>
              <w:t>RE-2:</w:t>
            </w:r>
            <w:r>
              <w:rPr>
                <w:rFonts w:hint="eastAsia"/>
              </w:rPr>
              <w:t>系统生成用户日志。</w:t>
            </w:r>
            <w:r>
              <w:rPr>
                <w:rFonts w:hint="eastAsia"/>
              </w:rPr>
              <w:t xml:space="preserve"> </w:t>
            </w:r>
          </w:p>
        </w:tc>
      </w:tr>
      <w:tr w:rsidR="00C52F71" w14:paraId="3FD86C2B" w14:textId="77777777" w:rsidTr="004500EC">
        <w:tc>
          <w:tcPr>
            <w:tcW w:w="1413" w:type="dxa"/>
          </w:tcPr>
          <w:p w14:paraId="3FAC6B26" w14:textId="77777777" w:rsidR="00C52F71" w:rsidRDefault="00C52F71" w:rsidP="004500EC">
            <w:r>
              <w:rPr>
                <w:rFonts w:hint="eastAsia"/>
              </w:rPr>
              <w:lastRenderedPageBreak/>
              <w:t>后置条件：</w:t>
            </w:r>
          </w:p>
        </w:tc>
        <w:tc>
          <w:tcPr>
            <w:tcW w:w="6883" w:type="dxa"/>
            <w:gridSpan w:val="3"/>
          </w:tcPr>
          <w:p w14:paraId="54975956" w14:textId="77777777" w:rsidR="00C52F71" w:rsidRDefault="00C52F71" w:rsidP="004500EC">
            <w:r>
              <w:rPr>
                <w:rFonts w:hint="eastAsia"/>
              </w:rPr>
              <w:t>P</w:t>
            </w:r>
            <w:r>
              <w:t>OST-1:</w:t>
            </w:r>
            <w:r>
              <w:rPr>
                <w:rFonts w:hint="eastAsia"/>
              </w:rPr>
              <w:t>删除以老旧的用户日志。</w:t>
            </w:r>
          </w:p>
          <w:p w14:paraId="4D4B0B7D" w14:textId="77777777" w:rsidR="00C52F71" w:rsidRDefault="00C52F71" w:rsidP="004500EC">
            <w:r>
              <w:rPr>
                <w:rFonts w:hint="eastAsia"/>
              </w:rPr>
              <w:t>P</w:t>
            </w:r>
            <w:r>
              <w:t>OST-2:</w:t>
            </w:r>
            <w:r>
              <w:rPr>
                <w:rFonts w:hint="eastAsia"/>
              </w:rPr>
              <w:t>标记需要注意的有违规操作的用户日志。</w:t>
            </w:r>
          </w:p>
          <w:p w14:paraId="53048CAE" w14:textId="77777777" w:rsidR="00C52F71" w:rsidRDefault="00C52F71" w:rsidP="004500EC">
            <w:r>
              <w:rPr>
                <w:rFonts w:hint="eastAsia"/>
              </w:rPr>
              <w:t>P</w:t>
            </w:r>
            <w:r>
              <w:t>OST-3:</w:t>
            </w:r>
            <w:r>
              <w:rPr>
                <w:rFonts w:hint="eastAsia"/>
              </w:rPr>
              <w:t>对违规用户进行警告。</w:t>
            </w:r>
          </w:p>
          <w:p w14:paraId="7095D9FB" w14:textId="77777777" w:rsidR="00C52F71" w:rsidRDefault="00C52F71" w:rsidP="004500EC">
            <w:r>
              <w:rPr>
                <w:rFonts w:hint="eastAsia"/>
              </w:rPr>
              <w:t>P</w:t>
            </w:r>
            <w:r>
              <w:t>OST-4</w:t>
            </w:r>
            <w:r>
              <w:rPr>
                <w:rFonts w:hint="eastAsia"/>
              </w:rPr>
              <w:t>：取消对违规用户日志的标记。</w:t>
            </w:r>
          </w:p>
        </w:tc>
      </w:tr>
      <w:tr w:rsidR="00C52F71" w14:paraId="25AD9A85" w14:textId="77777777" w:rsidTr="004500EC">
        <w:tc>
          <w:tcPr>
            <w:tcW w:w="1413" w:type="dxa"/>
          </w:tcPr>
          <w:p w14:paraId="6CBA7C5E" w14:textId="77777777" w:rsidR="00C52F71" w:rsidRDefault="00C52F71" w:rsidP="004500EC">
            <w:r>
              <w:rPr>
                <w:rFonts w:hint="eastAsia"/>
              </w:rPr>
              <w:t>一般性流程：</w:t>
            </w:r>
          </w:p>
        </w:tc>
        <w:tc>
          <w:tcPr>
            <w:tcW w:w="6883" w:type="dxa"/>
            <w:gridSpan w:val="3"/>
          </w:tcPr>
          <w:p w14:paraId="49421EAE" w14:textId="77777777" w:rsidR="00C52F71" w:rsidRDefault="00C52F71" w:rsidP="004500EC">
            <w:r>
              <w:rPr>
                <w:rFonts w:hint="eastAsia"/>
              </w:rPr>
              <w:t>1.0</w:t>
            </w:r>
            <w:r>
              <w:t xml:space="preserve"> </w:t>
            </w:r>
            <w:r>
              <w:rPr>
                <w:rFonts w:hint="eastAsia"/>
              </w:rPr>
              <w:t>无有违规操作的用户日志。</w:t>
            </w:r>
          </w:p>
          <w:p w14:paraId="089FCEDC" w14:textId="07A36B2A" w:rsidR="00C52F71" w:rsidRDefault="00C52F71" w:rsidP="00262FE5">
            <w:pPr>
              <w:pStyle w:val="a4"/>
              <w:numPr>
                <w:ilvl w:val="0"/>
                <w:numId w:val="26"/>
              </w:numPr>
              <w:ind w:firstLineChars="0"/>
            </w:pPr>
            <w:r>
              <w:rPr>
                <w:rFonts w:hint="eastAsia"/>
              </w:rPr>
              <w:t>到达查看用户日志的日期。</w:t>
            </w:r>
          </w:p>
          <w:p w14:paraId="75CF72A2" w14:textId="3BA37A2E" w:rsidR="00C52F71" w:rsidRDefault="00C52F71" w:rsidP="00262FE5">
            <w:pPr>
              <w:pStyle w:val="a4"/>
              <w:numPr>
                <w:ilvl w:val="0"/>
                <w:numId w:val="26"/>
              </w:numPr>
              <w:ind w:firstLineChars="0"/>
            </w:pPr>
            <w:r>
              <w:rPr>
                <w:rFonts w:hint="eastAsia"/>
              </w:rPr>
              <w:t>管理员登陆后台查看用户日志。</w:t>
            </w:r>
          </w:p>
          <w:p w14:paraId="326DB134" w14:textId="071D6139" w:rsidR="00C52F71" w:rsidRDefault="00C52F71" w:rsidP="00262FE5">
            <w:pPr>
              <w:pStyle w:val="a4"/>
              <w:numPr>
                <w:ilvl w:val="0"/>
                <w:numId w:val="26"/>
              </w:numPr>
              <w:ind w:firstLineChars="0"/>
            </w:pPr>
            <w:r>
              <w:rPr>
                <w:rFonts w:hint="eastAsia"/>
              </w:rPr>
              <w:t>检查用户是否含有违规操作。</w:t>
            </w:r>
          </w:p>
          <w:p w14:paraId="3533F793" w14:textId="1548811E" w:rsidR="00C52F71" w:rsidRPr="00E07221" w:rsidRDefault="00C52F71" w:rsidP="00262FE5">
            <w:pPr>
              <w:pStyle w:val="a4"/>
              <w:numPr>
                <w:ilvl w:val="0"/>
                <w:numId w:val="26"/>
              </w:numPr>
              <w:ind w:firstLineChars="0"/>
            </w:pPr>
            <w:r>
              <w:rPr>
                <w:rFonts w:hint="eastAsia"/>
              </w:rPr>
              <w:t>无有违规的用户操作，检查老旧的用户日志，并进行删除。</w:t>
            </w:r>
          </w:p>
        </w:tc>
      </w:tr>
      <w:tr w:rsidR="00C52F71" w14:paraId="286EFB48" w14:textId="77777777" w:rsidTr="004500EC">
        <w:tc>
          <w:tcPr>
            <w:tcW w:w="1413" w:type="dxa"/>
          </w:tcPr>
          <w:p w14:paraId="100DAB2C" w14:textId="77777777" w:rsidR="00C52F71" w:rsidRDefault="00C52F71" w:rsidP="004500EC">
            <w:r>
              <w:rPr>
                <w:rFonts w:hint="eastAsia"/>
              </w:rPr>
              <w:t>选择性流程：</w:t>
            </w:r>
          </w:p>
        </w:tc>
        <w:tc>
          <w:tcPr>
            <w:tcW w:w="6883" w:type="dxa"/>
            <w:gridSpan w:val="3"/>
          </w:tcPr>
          <w:p w14:paraId="776C7C11" w14:textId="77777777" w:rsidR="00C52F71" w:rsidRDefault="00C52F71" w:rsidP="004500EC">
            <w:r>
              <w:rPr>
                <w:rFonts w:hint="eastAsia"/>
              </w:rPr>
              <w:t>1.1</w:t>
            </w:r>
            <w:r>
              <w:rPr>
                <w:rFonts w:hint="eastAsia"/>
              </w:rPr>
              <w:t>有违规操作的用户日志</w:t>
            </w:r>
          </w:p>
          <w:p w14:paraId="17E08426" w14:textId="763860A4" w:rsidR="00C52F71" w:rsidRDefault="00C52F71" w:rsidP="00262FE5">
            <w:pPr>
              <w:pStyle w:val="a4"/>
              <w:numPr>
                <w:ilvl w:val="0"/>
                <w:numId w:val="27"/>
              </w:numPr>
              <w:ind w:firstLineChars="0"/>
            </w:pPr>
            <w:r>
              <w:rPr>
                <w:rFonts w:hint="eastAsia"/>
              </w:rPr>
              <w:t>到达查看用户日志的日期。</w:t>
            </w:r>
          </w:p>
          <w:p w14:paraId="1B3A75E8" w14:textId="6AF2AE08" w:rsidR="00C52F71" w:rsidRDefault="00C52F71" w:rsidP="00262FE5">
            <w:pPr>
              <w:pStyle w:val="a4"/>
              <w:numPr>
                <w:ilvl w:val="0"/>
                <w:numId w:val="27"/>
              </w:numPr>
              <w:ind w:firstLineChars="0"/>
            </w:pPr>
            <w:r>
              <w:rPr>
                <w:rFonts w:hint="eastAsia"/>
              </w:rPr>
              <w:t>管理员登陆后台查看用户日志。</w:t>
            </w:r>
          </w:p>
          <w:p w14:paraId="2CC9FF6D" w14:textId="0C4DE3FF" w:rsidR="00C52F71" w:rsidRDefault="00C52F71" w:rsidP="00262FE5">
            <w:pPr>
              <w:pStyle w:val="a4"/>
              <w:numPr>
                <w:ilvl w:val="0"/>
                <w:numId w:val="27"/>
              </w:numPr>
              <w:ind w:firstLineChars="0"/>
            </w:pPr>
            <w:r>
              <w:rPr>
                <w:rFonts w:hint="eastAsia"/>
              </w:rPr>
              <w:t>检查用户是否含有违规操作。</w:t>
            </w:r>
          </w:p>
          <w:p w14:paraId="5C58D0A3" w14:textId="1AAF704D" w:rsidR="00C52F71" w:rsidRDefault="00C52F71" w:rsidP="00262FE5">
            <w:pPr>
              <w:pStyle w:val="a4"/>
              <w:numPr>
                <w:ilvl w:val="0"/>
                <w:numId w:val="27"/>
              </w:numPr>
              <w:ind w:firstLineChars="0"/>
            </w:pPr>
            <w:r>
              <w:rPr>
                <w:rFonts w:hint="eastAsia"/>
              </w:rPr>
              <w:t>对有违规操作的用户进行标记。</w:t>
            </w:r>
          </w:p>
          <w:p w14:paraId="5648E776" w14:textId="2DC4216B" w:rsidR="00C52F71" w:rsidRDefault="00C52F71" w:rsidP="00262FE5">
            <w:pPr>
              <w:pStyle w:val="a4"/>
              <w:numPr>
                <w:ilvl w:val="0"/>
                <w:numId w:val="27"/>
              </w:numPr>
              <w:ind w:firstLineChars="0"/>
            </w:pPr>
            <w:r>
              <w:rPr>
                <w:rFonts w:hint="eastAsia"/>
              </w:rPr>
              <w:t>通知有违规操作的用户规范行为。</w:t>
            </w:r>
          </w:p>
          <w:p w14:paraId="45E4896F" w14:textId="7879C405" w:rsidR="00C52F71" w:rsidRDefault="00C52F71" w:rsidP="00262FE5">
            <w:pPr>
              <w:pStyle w:val="a4"/>
              <w:numPr>
                <w:ilvl w:val="0"/>
                <w:numId w:val="27"/>
              </w:numPr>
              <w:ind w:firstLineChars="0"/>
            </w:pPr>
            <w:r>
              <w:rPr>
                <w:rFonts w:hint="eastAsia"/>
              </w:rPr>
              <w:t>删除标记。</w:t>
            </w:r>
          </w:p>
          <w:p w14:paraId="6B7952EB" w14:textId="671E4B23" w:rsidR="00C52F71" w:rsidRDefault="00C52F71" w:rsidP="00262FE5">
            <w:pPr>
              <w:pStyle w:val="a4"/>
              <w:numPr>
                <w:ilvl w:val="0"/>
                <w:numId w:val="27"/>
              </w:numPr>
              <w:ind w:firstLineChars="0"/>
            </w:pPr>
            <w:r>
              <w:rPr>
                <w:rFonts w:hint="eastAsia"/>
              </w:rPr>
              <w:t>检查老旧的用户日志，并进行删除。</w:t>
            </w:r>
          </w:p>
        </w:tc>
      </w:tr>
      <w:tr w:rsidR="00C52F71" w14:paraId="66FC61EA" w14:textId="77777777" w:rsidTr="004500EC">
        <w:tc>
          <w:tcPr>
            <w:tcW w:w="1413" w:type="dxa"/>
          </w:tcPr>
          <w:p w14:paraId="44AAC103" w14:textId="77777777" w:rsidR="00C52F71" w:rsidRDefault="00C52F71" w:rsidP="004500EC">
            <w:r>
              <w:rPr>
                <w:rFonts w:hint="eastAsia"/>
              </w:rPr>
              <w:t>异常：</w:t>
            </w:r>
          </w:p>
        </w:tc>
        <w:tc>
          <w:tcPr>
            <w:tcW w:w="6883" w:type="dxa"/>
            <w:gridSpan w:val="3"/>
          </w:tcPr>
          <w:p w14:paraId="62F83454" w14:textId="220D5886" w:rsidR="00C52F71" w:rsidRPr="00DC4D77" w:rsidRDefault="00C52F71" w:rsidP="00262FE5">
            <w:pPr>
              <w:pStyle w:val="a4"/>
              <w:numPr>
                <w:ilvl w:val="0"/>
                <w:numId w:val="5"/>
              </w:numPr>
              <w:ind w:firstLineChars="0"/>
            </w:pPr>
            <w:r>
              <w:t xml:space="preserve">E1 </w:t>
            </w:r>
            <w:r>
              <w:rPr>
                <w:rFonts w:hint="eastAsia"/>
              </w:rPr>
              <w:t>用户日志无法正确显示。</w:t>
            </w:r>
          </w:p>
        </w:tc>
      </w:tr>
      <w:tr w:rsidR="00C52F71" w14:paraId="1AF7AE3B" w14:textId="77777777" w:rsidTr="004500EC">
        <w:tc>
          <w:tcPr>
            <w:tcW w:w="1413" w:type="dxa"/>
          </w:tcPr>
          <w:p w14:paraId="7B454152" w14:textId="77777777" w:rsidR="00C52F71" w:rsidRDefault="00C52F71" w:rsidP="004500EC">
            <w:r>
              <w:rPr>
                <w:rFonts w:hint="eastAsia"/>
              </w:rPr>
              <w:t>优先级：</w:t>
            </w:r>
          </w:p>
        </w:tc>
        <w:tc>
          <w:tcPr>
            <w:tcW w:w="6883" w:type="dxa"/>
            <w:gridSpan w:val="3"/>
          </w:tcPr>
          <w:p w14:paraId="2AE7D589" w14:textId="77777777" w:rsidR="00C52F71" w:rsidRDefault="00C52F71" w:rsidP="004500EC">
            <w:r>
              <w:rPr>
                <w:rFonts w:hint="eastAsia"/>
              </w:rPr>
              <w:t>低</w:t>
            </w:r>
          </w:p>
        </w:tc>
      </w:tr>
      <w:tr w:rsidR="00C52F71" w14:paraId="228CB17F" w14:textId="77777777" w:rsidTr="004500EC">
        <w:tc>
          <w:tcPr>
            <w:tcW w:w="1413" w:type="dxa"/>
          </w:tcPr>
          <w:p w14:paraId="2AE3CF86" w14:textId="77777777" w:rsidR="00C52F71" w:rsidRDefault="00C52F71" w:rsidP="004500EC">
            <w:r>
              <w:rPr>
                <w:rFonts w:hint="eastAsia"/>
              </w:rPr>
              <w:t>使用频率：</w:t>
            </w:r>
          </w:p>
        </w:tc>
        <w:tc>
          <w:tcPr>
            <w:tcW w:w="6883" w:type="dxa"/>
            <w:gridSpan w:val="3"/>
          </w:tcPr>
          <w:p w14:paraId="009D031A" w14:textId="77777777" w:rsidR="00C52F71" w:rsidRDefault="00C52F71" w:rsidP="004500EC">
            <w:r>
              <w:rPr>
                <w:rFonts w:hint="eastAsia"/>
              </w:rPr>
              <w:t>低</w:t>
            </w:r>
          </w:p>
        </w:tc>
      </w:tr>
      <w:tr w:rsidR="00C52F71" w14:paraId="42DCDB9E" w14:textId="77777777" w:rsidTr="004500EC">
        <w:tc>
          <w:tcPr>
            <w:tcW w:w="1413" w:type="dxa"/>
          </w:tcPr>
          <w:p w14:paraId="0A821FB2" w14:textId="77777777" w:rsidR="00C52F71" w:rsidRDefault="00C52F71" w:rsidP="004500EC">
            <w:r>
              <w:rPr>
                <w:rFonts w:hint="eastAsia"/>
              </w:rPr>
              <w:t>业务规则：</w:t>
            </w:r>
          </w:p>
        </w:tc>
        <w:tc>
          <w:tcPr>
            <w:tcW w:w="6883" w:type="dxa"/>
            <w:gridSpan w:val="3"/>
          </w:tcPr>
          <w:p w14:paraId="3D06A460" w14:textId="77777777" w:rsidR="00C52F71" w:rsidRDefault="00C52F71" w:rsidP="004500EC"/>
        </w:tc>
      </w:tr>
      <w:tr w:rsidR="00C52F71" w14:paraId="196411A0" w14:textId="77777777" w:rsidTr="004500EC">
        <w:tc>
          <w:tcPr>
            <w:tcW w:w="1413" w:type="dxa"/>
          </w:tcPr>
          <w:p w14:paraId="2DE20B60" w14:textId="77777777" w:rsidR="00C52F71" w:rsidRDefault="00C52F71" w:rsidP="004500EC">
            <w:r>
              <w:rPr>
                <w:rFonts w:hint="eastAsia"/>
              </w:rPr>
              <w:t>其他信息：</w:t>
            </w:r>
          </w:p>
        </w:tc>
        <w:tc>
          <w:tcPr>
            <w:tcW w:w="6883" w:type="dxa"/>
            <w:gridSpan w:val="3"/>
          </w:tcPr>
          <w:p w14:paraId="53DB2695" w14:textId="77777777" w:rsidR="00C52F71" w:rsidRDefault="00C52F71" w:rsidP="004500EC"/>
        </w:tc>
      </w:tr>
      <w:tr w:rsidR="00C52F71" w14:paraId="7889720A" w14:textId="77777777" w:rsidTr="004500EC">
        <w:tc>
          <w:tcPr>
            <w:tcW w:w="1413" w:type="dxa"/>
          </w:tcPr>
          <w:p w14:paraId="2F04E564" w14:textId="77777777" w:rsidR="00C52F71" w:rsidRDefault="00C52F71" w:rsidP="004500EC">
            <w:r>
              <w:rPr>
                <w:rFonts w:hint="eastAsia"/>
              </w:rPr>
              <w:t>假设：</w:t>
            </w:r>
          </w:p>
        </w:tc>
        <w:tc>
          <w:tcPr>
            <w:tcW w:w="6883" w:type="dxa"/>
            <w:gridSpan w:val="3"/>
          </w:tcPr>
          <w:p w14:paraId="26597C72" w14:textId="77777777" w:rsidR="00C52F71" w:rsidRDefault="00C52F71" w:rsidP="004500EC"/>
          <w:p w14:paraId="69E104FE" w14:textId="09308B37" w:rsidR="00E55167" w:rsidRDefault="00E55167" w:rsidP="004500EC"/>
        </w:tc>
      </w:tr>
    </w:tbl>
    <w:p w14:paraId="54D1C5B4" w14:textId="77777777"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78C70603" w14:textId="77777777" w:rsidTr="004500EC">
        <w:tc>
          <w:tcPr>
            <w:tcW w:w="1413" w:type="dxa"/>
          </w:tcPr>
          <w:p w14:paraId="0E9A6F53"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55AD69F7" w14:textId="77777777"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Pr="001271A0">
              <w:rPr>
                <w:rFonts w:ascii="宋体" w:eastAsia="宋体" w:hAnsi="宋体" w:hint="eastAsia"/>
                <w:b/>
              </w:rPr>
              <w:t>5</w:t>
            </w:r>
            <w:r w:rsidRPr="001271A0">
              <w:rPr>
                <w:rFonts w:ascii="宋体" w:eastAsia="宋体" w:hAnsi="宋体"/>
                <w:b/>
              </w:rPr>
              <w:t xml:space="preserve"> : </w:t>
            </w:r>
            <w:r w:rsidRPr="001271A0">
              <w:rPr>
                <w:rFonts w:ascii="宋体" w:eastAsia="宋体" w:hAnsi="宋体" w:hint="eastAsia"/>
                <w:b/>
              </w:rPr>
              <w:t>系统管理员日志管理</w:t>
            </w:r>
          </w:p>
        </w:tc>
      </w:tr>
      <w:tr w:rsidR="00C52F71" w14:paraId="271893DE" w14:textId="77777777" w:rsidTr="004500EC">
        <w:tc>
          <w:tcPr>
            <w:tcW w:w="1413" w:type="dxa"/>
          </w:tcPr>
          <w:p w14:paraId="063EA6C4" w14:textId="77777777" w:rsidR="00C52F71" w:rsidRDefault="00C52F71" w:rsidP="004500EC">
            <w:r>
              <w:rPr>
                <w:rFonts w:hint="eastAsia"/>
              </w:rPr>
              <w:t>创建人</w:t>
            </w:r>
          </w:p>
        </w:tc>
        <w:tc>
          <w:tcPr>
            <w:tcW w:w="2551" w:type="dxa"/>
          </w:tcPr>
          <w:p w14:paraId="2C90627B" w14:textId="77777777" w:rsidR="00C52F71" w:rsidRDefault="00C52F71" w:rsidP="004500EC">
            <w:proofErr w:type="gramStart"/>
            <w:r>
              <w:rPr>
                <w:rFonts w:hint="eastAsia"/>
              </w:rPr>
              <w:t>张威杰</w:t>
            </w:r>
            <w:proofErr w:type="gramEnd"/>
          </w:p>
        </w:tc>
        <w:tc>
          <w:tcPr>
            <w:tcW w:w="1386" w:type="dxa"/>
          </w:tcPr>
          <w:p w14:paraId="3A1EC1C8" w14:textId="77777777" w:rsidR="00C52F71" w:rsidRDefault="00C52F71" w:rsidP="004500EC">
            <w:r>
              <w:rPr>
                <w:rFonts w:hint="eastAsia"/>
              </w:rPr>
              <w:t>创建日期：</w:t>
            </w:r>
          </w:p>
        </w:tc>
        <w:tc>
          <w:tcPr>
            <w:tcW w:w="2946" w:type="dxa"/>
          </w:tcPr>
          <w:p w14:paraId="48FCD8DE" w14:textId="77777777" w:rsidR="00C52F71" w:rsidRDefault="00C52F71" w:rsidP="004500EC">
            <w:r>
              <w:rPr>
                <w:rFonts w:hint="eastAsia"/>
              </w:rPr>
              <w:t>2018/</w:t>
            </w:r>
          </w:p>
        </w:tc>
      </w:tr>
      <w:tr w:rsidR="00C52F71" w14:paraId="1A2AC0C9" w14:textId="77777777" w:rsidTr="004500EC">
        <w:tc>
          <w:tcPr>
            <w:tcW w:w="1413" w:type="dxa"/>
          </w:tcPr>
          <w:p w14:paraId="74ED6F9B" w14:textId="77777777" w:rsidR="00C52F71" w:rsidRDefault="00C52F71" w:rsidP="004500EC">
            <w:r>
              <w:rPr>
                <w:rFonts w:hint="eastAsia"/>
              </w:rPr>
              <w:t>主要操作者：</w:t>
            </w:r>
          </w:p>
        </w:tc>
        <w:tc>
          <w:tcPr>
            <w:tcW w:w="2551" w:type="dxa"/>
          </w:tcPr>
          <w:p w14:paraId="53DF83D8" w14:textId="77777777" w:rsidR="00C52F71" w:rsidRDefault="00C52F71" w:rsidP="004500EC">
            <w:r>
              <w:rPr>
                <w:rFonts w:hint="eastAsia"/>
              </w:rPr>
              <w:t>系统管理员</w:t>
            </w:r>
          </w:p>
        </w:tc>
        <w:tc>
          <w:tcPr>
            <w:tcW w:w="1386" w:type="dxa"/>
          </w:tcPr>
          <w:p w14:paraId="40D1DD18" w14:textId="77777777" w:rsidR="00C52F71" w:rsidRDefault="00C52F71" w:rsidP="004500EC">
            <w:r>
              <w:rPr>
                <w:rFonts w:hint="eastAsia"/>
              </w:rPr>
              <w:t>次要操作者：</w:t>
            </w:r>
          </w:p>
        </w:tc>
        <w:tc>
          <w:tcPr>
            <w:tcW w:w="2946" w:type="dxa"/>
          </w:tcPr>
          <w:p w14:paraId="4E1BC393" w14:textId="77777777" w:rsidR="00C52F71" w:rsidRDefault="00C52F71" w:rsidP="004500EC">
            <w:r>
              <w:rPr>
                <w:rFonts w:hint="eastAsia"/>
              </w:rPr>
              <w:t>主程序员</w:t>
            </w:r>
          </w:p>
        </w:tc>
      </w:tr>
      <w:tr w:rsidR="00C52F71" w14:paraId="7408FC00" w14:textId="77777777" w:rsidTr="004500EC">
        <w:tc>
          <w:tcPr>
            <w:tcW w:w="1413" w:type="dxa"/>
          </w:tcPr>
          <w:p w14:paraId="7532A573" w14:textId="77777777" w:rsidR="00C52F71" w:rsidRDefault="00C52F71" w:rsidP="004500EC">
            <w:r>
              <w:rPr>
                <w:rFonts w:hint="eastAsia"/>
              </w:rPr>
              <w:t>描述：</w:t>
            </w:r>
          </w:p>
        </w:tc>
        <w:tc>
          <w:tcPr>
            <w:tcW w:w="6883" w:type="dxa"/>
            <w:gridSpan w:val="3"/>
          </w:tcPr>
          <w:p w14:paraId="33022317" w14:textId="77777777" w:rsidR="00C52F71" w:rsidRDefault="00C52F71" w:rsidP="004500EC">
            <w:r>
              <w:rPr>
                <w:rFonts w:hint="eastAsia"/>
              </w:rPr>
              <w:t>对记录管理员操作行为的管理员日志进行管理，标记有疑问的操作，进行确认，防止管理员账户违规操作或者被盗登。</w:t>
            </w:r>
          </w:p>
        </w:tc>
      </w:tr>
      <w:tr w:rsidR="00C52F71" w14:paraId="627707DA" w14:textId="77777777" w:rsidTr="004500EC">
        <w:tc>
          <w:tcPr>
            <w:tcW w:w="1413" w:type="dxa"/>
          </w:tcPr>
          <w:p w14:paraId="17B87341" w14:textId="77777777" w:rsidR="00C52F71" w:rsidRDefault="00C52F71" w:rsidP="004500EC">
            <w:r>
              <w:rPr>
                <w:rFonts w:hint="eastAsia"/>
              </w:rPr>
              <w:t>触发器：</w:t>
            </w:r>
          </w:p>
        </w:tc>
        <w:tc>
          <w:tcPr>
            <w:tcW w:w="6883" w:type="dxa"/>
            <w:gridSpan w:val="3"/>
          </w:tcPr>
          <w:p w14:paraId="1A2A43C8" w14:textId="77777777" w:rsidR="00C52F71" w:rsidRDefault="00C52F71" w:rsidP="004500EC">
            <w:r>
              <w:rPr>
                <w:rFonts w:hint="eastAsia"/>
              </w:rPr>
              <w:t>到达约定的管理员用户日志查看日期。</w:t>
            </w:r>
          </w:p>
        </w:tc>
      </w:tr>
      <w:tr w:rsidR="00C52F71" w14:paraId="2C958BB4" w14:textId="77777777" w:rsidTr="004500EC">
        <w:tc>
          <w:tcPr>
            <w:tcW w:w="1413" w:type="dxa"/>
          </w:tcPr>
          <w:p w14:paraId="0B7518E1" w14:textId="77777777" w:rsidR="00C52F71" w:rsidRDefault="00C52F71" w:rsidP="004500EC">
            <w:r>
              <w:rPr>
                <w:rFonts w:hint="eastAsia"/>
              </w:rPr>
              <w:t>前置条件：</w:t>
            </w:r>
          </w:p>
        </w:tc>
        <w:tc>
          <w:tcPr>
            <w:tcW w:w="6883" w:type="dxa"/>
            <w:gridSpan w:val="3"/>
          </w:tcPr>
          <w:p w14:paraId="26482BAF" w14:textId="77777777" w:rsidR="00C52F71" w:rsidRDefault="00C52F71" w:rsidP="004500EC">
            <w:r>
              <w:rPr>
                <w:rFonts w:hint="eastAsia"/>
              </w:rPr>
              <w:t>P</w:t>
            </w:r>
            <w:r>
              <w:t>RE-1:</w:t>
            </w:r>
            <w:r>
              <w:rPr>
                <w:rFonts w:hint="eastAsia"/>
              </w:rPr>
              <w:t>管理员登陆系统进行操作。</w:t>
            </w:r>
            <w:r>
              <w:t xml:space="preserve"> </w:t>
            </w:r>
          </w:p>
          <w:p w14:paraId="39C0980A" w14:textId="77777777" w:rsidR="00C52F71" w:rsidRDefault="00C52F71" w:rsidP="004500EC">
            <w:r>
              <w:rPr>
                <w:rFonts w:hint="eastAsia"/>
              </w:rPr>
              <w:t>P</w:t>
            </w:r>
            <w:r>
              <w:t>RE-2:</w:t>
            </w:r>
            <w:r>
              <w:rPr>
                <w:rFonts w:hint="eastAsia"/>
              </w:rPr>
              <w:t>系统生成管理员日志。</w:t>
            </w:r>
            <w:r>
              <w:rPr>
                <w:rFonts w:hint="eastAsia"/>
              </w:rPr>
              <w:t xml:space="preserve"> </w:t>
            </w:r>
          </w:p>
        </w:tc>
      </w:tr>
      <w:tr w:rsidR="00C52F71" w14:paraId="2A559638" w14:textId="77777777" w:rsidTr="004500EC">
        <w:tc>
          <w:tcPr>
            <w:tcW w:w="1413" w:type="dxa"/>
          </w:tcPr>
          <w:p w14:paraId="001D4A97" w14:textId="77777777" w:rsidR="00C52F71" w:rsidRDefault="00C52F71" w:rsidP="004500EC">
            <w:r>
              <w:rPr>
                <w:rFonts w:hint="eastAsia"/>
              </w:rPr>
              <w:t>后置条件：</w:t>
            </w:r>
          </w:p>
        </w:tc>
        <w:tc>
          <w:tcPr>
            <w:tcW w:w="6883" w:type="dxa"/>
            <w:gridSpan w:val="3"/>
          </w:tcPr>
          <w:p w14:paraId="7EC3404B" w14:textId="77777777" w:rsidR="00C52F71" w:rsidRDefault="00C52F71" w:rsidP="004500EC">
            <w:r>
              <w:rPr>
                <w:rFonts w:hint="eastAsia"/>
              </w:rPr>
              <w:t>P</w:t>
            </w:r>
            <w:r>
              <w:t>OST-1:</w:t>
            </w:r>
            <w:r>
              <w:rPr>
                <w:rFonts w:hint="eastAsia"/>
              </w:rPr>
              <w:t>删除以老旧的用户日志。</w:t>
            </w:r>
          </w:p>
          <w:p w14:paraId="23867B5B" w14:textId="77777777" w:rsidR="00C52F71" w:rsidRDefault="00C52F71" w:rsidP="004500EC">
            <w:r>
              <w:rPr>
                <w:rFonts w:hint="eastAsia"/>
              </w:rPr>
              <w:t>P</w:t>
            </w:r>
            <w:r>
              <w:t>OST-2:</w:t>
            </w:r>
            <w:r>
              <w:rPr>
                <w:rFonts w:hint="eastAsia"/>
              </w:rPr>
              <w:t>标记需要注意的有违规操作的用户日志。</w:t>
            </w:r>
          </w:p>
          <w:p w14:paraId="79370887" w14:textId="77777777" w:rsidR="00C52F71" w:rsidRDefault="00C52F71" w:rsidP="004500EC">
            <w:r>
              <w:rPr>
                <w:rFonts w:hint="eastAsia"/>
              </w:rPr>
              <w:t>P</w:t>
            </w:r>
            <w:r>
              <w:t>OST-3:</w:t>
            </w:r>
            <w:r>
              <w:rPr>
                <w:rFonts w:hint="eastAsia"/>
              </w:rPr>
              <w:t>对违规用户进行警告。</w:t>
            </w:r>
          </w:p>
          <w:p w14:paraId="4F4F2545" w14:textId="77777777" w:rsidR="00C52F71" w:rsidRDefault="00C52F71" w:rsidP="004500EC">
            <w:r>
              <w:rPr>
                <w:rFonts w:hint="eastAsia"/>
              </w:rPr>
              <w:t>P</w:t>
            </w:r>
            <w:r>
              <w:t>OST-4</w:t>
            </w:r>
            <w:r>
              <w:rPr>
                <w:rFonts w:hint="eastAsia"/>
              </w:rPr>
              <w:t>：取消对违规用户日志的标记。</w:t>
            </w:r>
          </w:p>
        </w:tc>
      </w:tr>
      <w:tr w:rsidR="00C52F71" w:rsidRPr="00E07221" w14:paraId="578D4EDE" w14:textId="77777777" w:rsidTr="004500EC">
        <w:tc>
          <w:tcPr>
            <w:tcW w:w="1413" w:type="dxa"/>
          </w:tcPr>
          <w:p w14:paraId="3070A721" w14:textId="77777777" w:rsidR="00C52F71" w:rsidRDefault="00C52F71" w:rsidP="004500EC">
            <w:r>
              <w:rPr>
                <w:rFonts w:hint="eastAsia"/>
              </w:rPr>
              <w:t>一般性流程：</w:t>
            </w:r>
          </w:p>
        </w:tc>
        <w:tc>
          <w:tcPr>
            <w:tcW w:w="6883" w:type="dxa"/>
            <w:gridSpan w:val="3"/>
          </w:tcPr>
          <w:p w14:paraId="6CC86D16" w14:textId="77777777" w:rsidR="00C52F71" w:rsidRDefault="00C52F71" w:rsidP="004500EC">
            <w:r>
              <w:rPr>
                <w:rFonts w:hint="eastAsia"/>
              </w:rPr>
              <w:t>1.0</w:t>
            </w:r>
            <w:r>
              <w:t xml:space="preserve"> </w:t>
            </w:r>
            <w:r>
              <w:rPr>
                <w:rFonts w:hint="eastAsia"/>
              </w:rPr>
              <w:t>管理员日志无疑问</w:t>
            </w:r>
          </w:p>
          <w:p w14:paraId="600DC580" w14:textId="4D0D0DFB" w:rsidR="00C52F71" w:rsidRDefault="00C52F71" w:rsidP="00262FE5">
            <w:pPr>
              <w:pStyle w:val="a4"/>
              <w:numPr>
                <w:ilvl w:val="0"/>
                <w:numId w:val="28"/>
              </w:numPr>
              <w:ind w:firstLineChars="0"/>
            </w:pPr>
            <w:r>
              <w:rPr>
                <w:rFonts w:hint="eastAsia"/>
              </w:rPr>
              <w:t>到达查看管理员日志的日期。</w:t>
            </w:r>
          </w:p>
          <w:p w14:paraId="0B5E978B" w14:textId="025FD7B3" w:rsidR="00C52F71" w:rsidRDefault="00C52F71" w:rsidP="00262FE5">
            <w:pPr>
              <w:pStyle w:val="a4"/>
              <w:numPr>
                <w:ilvl w:val="0"/>
                <w:numId w:val="28"/>
              </w:numPr>
              <w:ind w:firstLineChars="0"/>
            </w:pPr>
            <w:r>
              <w:rPr>
                <w:rFonts w:hint="eastAsia"/>
              </w:rPr>
              <w:t>管理员登陆后台查看管理员日志。</w:t>
            </w:r>
          </w:p>
          <w:p w14:paraId="46E87362" w14:textId="547AF704" w:rsidR="00C52F71" w:rsidRDefault="00C52F71" w:rsidP="00262FE5">
            <w:pPr>
              <w:pStyle w:val="a4"/>
              <w:numPr>
                <w:ilvl w:val="0"/>
                <w:numId w:val="28"/>
              </w:numPr>
              <w:ind w:firstLineChars="0"/>
            </w:pPr>
            <w:r>
              <w:rPr>
                <w:rFonts w:hint="eastAsia"/>
              </w:rPr>
              <w:t>检查管理员是否含有</w:t>
            </w:r>
            <w:proofErr w:type="gramStart"/>
            <w:r>
              <w:rPr>
                <w:rFonts w:hint="eastAsia"/>
              </w:rPr>
              <w:t>有</w:t>
            </w:r>
            <w:proofErr w:type="gramEnd"/>
            <w:r>
              <w:rPr>
                <w:rFonts w:hint="eastAsia"/>
              </w:rPr>
              <w:t>疑问的登陆或者操作。</w:t>
            </w:r>
          </w:p>
          <w:p w14:paraId="5E9F3FCE" w14:textId="09B95604" w:rsidR="00C52F71" w:rsidRDefault="00C52F71" w:rsidP="00262FE5">
            <w:pPr>
              <w:pStyle w:val="a4"/>
              <w:numPr>
                <w:ilvl w:val="0"/>
                <w:numId w:val="28"/>
              </w:numPr>
              <w:ind w:firstLineChars="0"/>
            </w:pPr>
            <w:r>
              <w:rPr>
                <w:rFonts w:hint="eastAsia"/>
              </w:rPr>
              <w:t>对有违规操作的操作进行标记。</w:t>
            </w:r>
          </w:p>
          <w:p w14:paraId="1E5FAD6F" w14:textId="57B99977" w:rsidR="00C52F71" w:rsidRPr="00E07221" w:rsidRDefault="00C52F71" w:rsidP="00262FE5">
            <w:pPr>
              <w:pStyle w:val="a4"/>
              <w:numPr>
                <w:ilvl w:val="0"/>
                <w:numId w:val="28"/>
              </w:numPr>
              <w:ind w:firstLineChars="0"/>
            </w:pPr>
            <w:r>
              <w:rPr>
                <w:rFonts w:hint="eastAsia"/>
              </w:rPr>
              <w:t>5</w:t>
            </w:r>
            <w:r>
              <w:rPr>
                <w:rFonts w:hint="eastAsia"/>
              </w:rPr>
              <w:t>无有疑问操作后，检查老旧的管理员日志，并进行删除。</w:t>
            </w:r>
          </w:p>
        </w:tc>
      </w:tr>
      <w:tr w:rsidR="00C52F71" w14:paraId="1CDFDA8F" w14:textId="77777777" w:rsidTr="004500EC">
        <w:tc>
          <w:tcPr>
            <w:tcW w:w="1413" w:type="dxa"/>
          </w:tcPr>
          <w:p w14:paraId="631788CB" w14:textId="77777777" w:rsidR="00C52F71" w:rsidRDefault="00C52F71" w:rsidP="004500EC">
            <w:r>
              <w:rPr>
                <w:rFonts w:hint="eastAsia"/>
              </w:rPr>
              <w:t>选择性流程：</w:t>
            </w:r>
          </w:p>
        </w:tc>
        <w:tc>
          <w:tcPr>
            <w:tcW w:w="6883" w:type="dxa"/>
            <w:gridSpan w:val="3"/>
          </w:tcPr>
          <w:p w14:paraId="18E7AE0A" w14:textId="77777777" w:rsidR="00C52F71" w:rsidRDefault="00C52F71" w:rsidP="004500EC">
            <w:r>
              <w:rPr>
                <w:rFonts w:hint="eastAsia"/>
              </w:rPr>
              <w:t>1.1</w:t>
            </w:r>
            <w:r>
              <w:rPr>
                <w:rFonts w:hint="eastAsia"/>
              </w:rPr>
              <w:t>管理员日志有疑问。</w:t>
            </w:r>
          </w:p>
          <w:p w14:paraId="0B0C6464" w14:textId="0EB35F51" w:rsidR="00C52F71" w:rsidRDefault="00C52F71" w:rsidP="00262FE5">
            <w:pPr>
              <w:pStyle w:val="a4"/>
              <w:numPr>
                <w:ilvl w:val="0"/>
                <w:numId w:val="29"/>
              </w:numPr>
              <w:ind w:firstLineChars="0"/>
            </w:pPr>
            <w:r>
              <w:rPr>
                <w:rFonts w:hint="eastAsia"/>
              </w:rPr>
              <w:lastRenderedPageBreak/>
              <w:t>到达查看管理员日志的日期。</w:t>
            </w:r>
          </w:p>
          <w:p w14:paraId="757410FD" w14:textId="01453676" w:rsidR="00C52F71" w:rsidRDefault="00C52F71" w:rsidP="00262FE5">
            <w:pPr>
              <w:pStyle w:val="a4"/>
              <w:numPr>
                <w:ilvl w:val="0"/>
                <w:numId w:val="29"/>
              </w:numPr>
              <w:ind w:firstLineChars="0"/>
            </w:pPr>
            <w:r>
              <w:rPr>
                <w:rFonts w:hint="eastAsia"/>
              </w:rPr>
              <w:t>管理员登陆后台查看管理员日志。</w:t>
            </w:r>
          </w:p>
          <w:p w14:paraId="00BCB0C0" w14:textId="38BCC277" w:rsidR="00C52F71" w:rsidRDefault="00C52F71" w:rsidP="00262FE5">
            <w:pPr>
              <w:pStyle w:val="a4"/>
              <w:numPr>
                <w:ilvl w:val="0"/>
                <w:numId w:val="29"/>
              </w:numPr>
              <w:ind w:firstLineChars="0"/>
            </w:pPr>
            <w:r>
              <w:rPr>
                <w:rFonts w:hint="eastAsia"/>
              </w:rPr>
              <w:t>检查管理员是否含有</w:t>
            </w:r>
            <w:proofErr w:type="gramStart"/>
            <w:r>
              <w:rPr>
                <w:rFonts w:hint="eastAsia"/>
              </w:rPr>
              <w:t>有</w:t>
            </w:r>
            <w:proofErr w:type="gramEnd"/>
            <w:r>
              <w:rPr>
                <w:rFonts w:hint="eastAsia"/>
              </w:rPr>
              <w:t>疑问的登陆或者操作。</w:t>
            </w:r>
          </w:p>
          <w:p w14:paraId="61D56C85" w14:textId="705532CE" w:rsidR="00C52F71" w:rsidRDefault="00C52F71" w:rsidP="00262FE5">
            <w:pPr>
              <w:pStyle w:val="a4"/>
              <w:numPr>
                <w:ilvl w:val="0"/>
                <w:numId w:val="29"/>
              </w:numPr>
              <w:ind w:firstLineChars="0"/>
            </w:pPr>
            <w:r>
              <w:rPr>
                <w:rFonts w:hint="eastAsia"/>
              </w:rPr>
              <w:t>对有违规操作的操作进行标记。</w:t>
            </w:r>
          </w:p>
          <w:p w14:paraId="53B1220D" w14:textId="49ED4293" w:rsidR="00C52F71" w:rsidRDefault="00C52F71" w:rsidP="00262FE5">
            <w:pPr>
              <w:pStyle w:val="a4"/>
              <w:numPr>
                <w:ilvl w:val="0"/>
                <w:numId w:val="29"/>
              </w:numPr>
              <w:ind w:firstLineChars="0"/>
            </w:pPr>
            <w:r>
              <w:rPr>
                <w:rFonts w:hint="eastAsia"/>
              </w:rPr>
              <w:t>对标记操作进行求证。</w:t>
            </w:r>
          </w:p>
          <w:p w14:paraId="4D743C11" w14:textId="0F4658B1" w:rsidR="00C52F71" w:rsidRDefault="00C52F71" w:rsidP="00262FE5">
            <w:pPr>
              <w:pStyle w:val="a4"/>
              <w:numPr>
                <w:ilvl w:val="0"/>
                <w:numId w:val="29"/>
              </w:numPr>
              <w:ind w:firstLineChars="0"/>
            </w:pPr>
            <w:r>
              <w:rPr>
                <w:rFonts w:hint="eastAsia"/>
              </w:rPr>
              <w:t>删除标记。</w:t>
            </w:r>
          </w:p>
          <w:p w14:paraId="7F312EDD" w14:textId="4EE7F2E9" w:rsidR="00C52F71" w:rsidRDefault="00C52F71" w:rsidP="00262FE5">
            <w:pPr>
              <w:pStyle w:val="a4"/>
              <w:numPr>
                <w:ilvl w:val="0"/>
                <w:numId w:val="29"/>
              </w:numPr>
              <w:ind w:firstLineChars="0"/>
            </w:pPr>
            <w:r>
              <w:rPr>
                <w:rFonts w:hint="eastAsia"/>
              </w:rPr>
              <w:t>检查老旧的管理员日志，并进行删除。</w:t>
            </w:r>
          </w:p>
        </w:tc>
      </w:tr>
      <w:tr w:rsidR="00C52F71" w:rsidRPr="00DC4D77" w14:paraId="609338A3" w14:textId="77777777" w:rsidTr="004500EC">
        <w:tc>
          <w:tcPr>
            <w:tcW w:w="1413" w:type="dxa"/>
          </w:tcPr>
          <w:p w14:paraId="52D0669B" w14:textId="77777777" w:rsidR="00C52F71" w:rsidRDefault="00C52F71" w:rsidP="004500EC">
            <w:r>
              <w:rPr>
                <w:rFonts w:hint="eastAsia"/>
              </w:rPr>
              <w:lastRenderedPageBreak/>
              <w:t>异常：</w:t>
            </w:r>
          </w:p>
        </w:tc>
        <w:tc>
          <w:tcPr>
            <w:tcW w:w="6883" w:type="dxa"/>
            <w:gridSpan w:val="3"/>
          </w:tcPr>
          <w:p w14:paraId="4EBA6A77" w14:textId="0B9F62E6" w:rsidR="00C52F71" w:rsidRPr="00DC4D77" w:rsidRDefault="00C52F71" w:rsidP="00262FE5">
            <w:pPr>
              <w:pStyle w:val="a4"/>
              <w:numPr>
                <w:ilvl w:val="0"/>
                <w:numId w:val="6"/>
              </w:numPr>
              <w:ind w:firstLineChars="0"/>
            </w:pPr>
            <w:r>
              <w:t xml:space="preserve">E1 </w:t>
            </w:r>
            <w:r>
              <w:rPr>
                <w:rFonts w:hint="eastAsia"/>
              </w:rPr>
              <w:t>管理员日志无法正确显示。</w:t>
            </w:r>
          </w:p>
        </w:tc>
      </w:tr>
      <w:tr w:rsidR="00C52F71" w14:paraId="4E54E56E" w14:textId="77777777" w:rsidTr="004500EC">
        <w:tc>
          <w:tcPr>
            <w:tcW w:w="1413" w:type="dxa"/>
          </w:tcPr>
          <w:p w14:paraId="0AF0A427" w14:textId="77777777" w:rsidR="00C52F71" w:rsidRDefault="00C52F71" w:rsidP="004500EC">
            <w:r>
              <w:rPr>
                <w:rFonts w:hint="eastAsia"/>
              </w:rPr>
              <w:t>优先级：</w:t>
            </w:r>
          </w:p>
        </w:tc>
        <w:tc>
          <w:tcPr>
            <w:tcW w:w="6883" w:type="dxa"/>
            <w:gridSpan w:val="3"/>
          </w:tcPr>
          <w:p w14:paraId="4CD624F7" w14:textId="77777777" w:rsidR="00C52F71" w:rsidRDefault="00C52F71" w:rsidP="004500EC">
            <w:r>
              <w:rPr>
                <w:rFonts w:hint="eastAsia"/>
              </w:rPr>
              <w:t>低</w:t>
            </w:r>
          </w:p>
        </w:tc>
      </w:tr>
      <w:tr w:rsidR="00C52F71" w14:paraId="179B429B" w14:textId="77777777" w:rsidTr="004500EC">
        <w:tc>
          <w:tcPr>
            <w:tcW w:w="1413" w:type="dxa"/>
          </w:tcPr>
          <w:p w14:paraId="29F294AA" w14:textId="77777777" w:rsidR="00C52F71" w:rsidRDefault="00C52F71" w:rsidP="004500EC">
            <w:r>
              <w:rPr>
                <w:rFonts w:hint="eastAsia"/>
              </w:rPr>
              <w:t>使用频率：</w:t>
            </w:r>
          </w:p>
        </w:tc>
        <w:tc>
          <w:tcPr>
            <w:tcW w:w="6883" w:type="dxa"/>
            <w:gridSpan w:val="3"/>
          </w:tcPr>
          <w:p w14:paraId="5A3E0038" w14:textId="77777777" w:rsidR="00C52F71" w:rsidRDefault="00C52F71" w:rsidP="004500EC">
            <w:r>
              <w:rPr>
                <w:rFonts w:hint="eastAsia"/>
              </w:rPr>
              <w:t>低</w:t>
            </w:r>
          </w:p>
        </w:tc>
      </w:tr>
      <w:tr w:rsidR="00C52F71" w14:paraId="4C1DA67B" w14:textId="77777777" w:rsidTr="004500EC">
        <w:tc>
          <w:tcPr>
            <w:tcW w:w="1413" w:type="dxa"/>
          </w:tcPr>
          <w:p w14:paraId="3A56FB1E" w14:textId="77777777" w:rsidR="00C52F71" w:rsidRDefault="00C52F71" w:rsidP="004500EC">
            <w:r>
              <w:rPr>
                <w:rFonts w:hint="eastAsia"/>
              </w:rPr>
              <w:t>业务规则：</w:t>
            </w:r>
          </w:p>
        </w:tc>
        <w:tc>
          <w:tcPr>
            <w:tcW w:w="6883" w:type="dxa"/>
            <w:gridSpan w:val="3"/>
          </w:tcPr>
          <w:p w14:paraId="35EC7A54" w14:textId="77777777" w:rsidR="00C52F71" w:rsidRDefault="00C52F71" w:rsidP="004500EC"/>
        </w:tc>
      </w:tr>
      <w:tr w:rsidR="00C52F71" w14:paraId="3CB593F3" w14:textId="77777777" w:rsidTr="004500EC">
        <w:tc>
          <w:tcPr>
            <w:tcW w:w="1413" w:type="dxa"/>
          </w:tcPr>
          <w:p w14:paraId="28889ED7" w14:textId="77777777" w:rsidR="00C52F71" w:rsidRDefault="00C52F71" w:rsidP="004500EC">
            <w:r>
              <w:rPr>
                <w:rFonts w:hint="eastAsia"/>
              </w:rPr>
              <w:t>其他信息：</w:t>
            </w:r>
          </w:p>
        </w:tc>
        <w:tc>
          <w:tcPr>
            <w:tcW w:w="6883" w:type="dxa"/>
            <w:gridSpan w:val="3"/>
          </w:tcPr>
          <w:p w14:paraId="1C427600" w14:textId="77777777" w:rsidR="00C52F71" w:rsidRDefault="00C52F71" w:rsidP="004500EC"/>
        </w:tc>
      </w:tr>
      <w:tr w:rsidR="00C52F71" w14:paraId="6BC4B9AC" w14:textId="77777777" w:rsidTr="004500EC">
        <w:tc>
          <w:tcPr>
            <w:tcW w:w="1413" w:type="dxa"/>
          </w:tcPr>
          <w:p w14:paraId="1CF9A2BA" w14:textId="77777777" w:rsidR="00C52F71" w:rsidRDefault="00C52F71" w:rsidP="004500EC">
            <w:r>
              <w:rPr>
                <w:rFonts w:hint="eastAsia"/>
              </w:rPr>
              <w:t>假设：</w:t>
            </w:r>
          </w:p>
        </w:tc>
        <w:tc>
          <w:tcPr>
            <w:tcW w:w="6883" w:type="dxa"/>
            <w:gridSpan w:val="3"/>
          </w:tcPr>
          <w:p w14:paraId="1661683F" w14:textId="77777777" w:rsidR="00C52F71" w:rsidRDefault="00C52F71" w:rsidP="004500EC"/>
          <w:p w14:paraId="2FE47E0E" w14:textId="5207F57C" w:rsidR="00E55167" w:rsidRDefault="00E55167" w:rsidP="004500EC"/>
        </w:tc>
      </w:tr>
    </w:tbl>
    <w:p w14:paraId="1CE2E794" w14:textId="77777777"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6B4C40FA" w14:textId="77777777" w:rsidTr="004500EC">
        <w:tc>
          <w:tcPr>
            <w:tcW w:w="1413" w:type="dxa"/>
          </w:tcPr>
          <w:p w14:paraId="47DAD4DC"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3124C953" w14:textId="17DA4D0B"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001271A0" w:rsidRPr="001271A0">
              <w:rPr>
                <w:rFonts w:ascii="宋体" w:eastAsia="宋体" w:hAnsi="宋体"/>
                <w:b/>
              </w:rPr>
              <w:t>6</w:t>
            </w:r>
            <w:r w:rsidRPr="001271A0">
              <w:rPr>
                <w:rFonts w:ascii="宋体" w:eastAsia="宋体" w:hAnsi="宋体"/>
                <w:b/>
              </w:rPr>
              <w:t xml:space="preserve"> : </w:t>
            </w:r>
            <w:r w:rsidRPr="001271A0">
              <w:rPr>
                <w:rFonts w:ascii="宋体" w:eastAsia="宋体" w:hAnsi="宋体" w:hint="eastAsia"/>
                <w:b/>
              </w:rPr>
              <w:t>系统更新</w:t>
            </w:r>
          </w:p>
        </w:tc>
      </w:tr>
      <w:tr w:rsidR="00C52F71" w14:paraId="0C410EDB" w14:textId="77777777" w:rsidTr="004500EC">
        <w:tc>
          <w:tcPr>
            <w:tcW w:w="1413" w:type="dxa"/>
          </w:tcPr>
          <w:p w14:paraId="6765B021" w14:textId="77777777" w:rsidR="00C52F71" w:rsidRDefault="00C52F71" w:rsidP="004500EC">
            <w:r>
              <w:rPr>
                <w:rFonts w:hint="eastAsia"/>
              </w:rPr>
              <w:t>创建人</w:t>
            </w:r>
          </w:p>
        </w:tc>
        <w:tc>
          <w:tcPr>
            <w:tcW w:w="2551" w:type="dxa"/>
          </w:tcPr>
          <w:p w14:paraId="4322BED3" w14:textId="77777777" w:rsidR="00C52F71" w:rsidRDefault="00C52F71" w:rsidP="004500EC">
            <w:proofErr w:type="gramStart"/>
            <w:r>
              <w:rPr>
                <w:rFonts w:hint="eastAsia"/>
              </w:rPr>
              <w:t>张威杰</w:t>
            </w:r>
            <w:proofErr w:type="gramEnd"/>
          </w:p>
        </w:tc>
        <w:tc>
          <w:tcPr>
            <w:tcW w:w="1386" w:type="dxa"/>
          </w:tcPr>
          <w:p w14:paraId="26FF8084" w14:textId="77777777" w:rsidR="00C52F71" w:rsidRDefault="00C52F71" w:rsidP="004500EC">
            <w:r>
              <w:rPr>
                <w:rFonts w:hint="eastAsia"/>
              </w:rPr>
              <w:t>创建日期：</w:t>
            </w:r>
          </w:p>
        </w:tc>
        <w:tc>
          <w:tcPr>
            <w:tcW w:w="2946" w:type="dxa"/>
          </w:tcPr>
          <w:p w14:paraId="32F215F4" w14:textId="77777777" w:rsidR="00C52F71" w:rsidRDefault="00C52F71" w:rsidP="004500EC">
            <w:r>
              <w:rPr>
                <w:rFonts w:hint="eastAsia"/>
              </w:rPr>
              <w:t>2018/</w:t>
            </w:r>
          </w:p>
        </w:tc>
      </w:tr>
      <w:tr w:rsidR="00C52F71" w14:paraId="3C95ACAB" w14:textId="77777777" w:rsidTr="004500EC">
        <w:tc>
          <w:tcPr>
            <w:tcW w:w="1413" w:type="dxa"/>
          </w:tcPr>
          <w:p w14:paraId="36E39989" w14:textId="77777777" w:rsidR="00C52F71" w:rsidRDefault="00C52F71" w:rsidP="004500EC">
            <w:r>
              <w:rPr>
                <w:rFonts w:hint="eastAsia"/>
              </w:rPr>
              <w:t>主要操作者：</w:t>
            </w:r>
          </w:p>
        </w:tc>
        <w:tc>
          <w:tcPr>
            <w:tcW w:w="2551" w:type="dxa"/>
          </w:tcPr>
          <w:p w14:paraId="5485FC87" w14:textId="77777777" w:rsidR="00C52F71" w:rsidRDefault="00C52F71" w:rsidP="004500EC">
            <w:r>
              <w:rPr>
                <w:rFonts w:hint="eastAsia"/>
              </w:rPr>
              <w:t>系统管理员</w:t>
            </w:r>
          </w:p>
        </w:tc>
        <w:tc>
          <w:tcPr>
            <w:tcW w:w="1386" w:type="dxa"/>
          </w:tcPr>
          <w:p w14:paraId="3335A621" w14:textId="77777777" w:rsidR="00C52F71" w:rsidRDefault="00C52F71" w:rsidP="004500EC">
            <w:r>
              <w:rPr>
                <w:rFonts w:hint="eastAsia"/>
              </w:rPr>
              <w:t>次要操作者：</w:t>
            </w:r>
          </w:p>
        </w:tc>
        <w:tc>
          <w:tcPr>
            <w:tcW w:w="2946" w:type="dxa"/>
          </w:tcPr>
          <w:p w14:paraId="2C3306B9" w14:textId="77777777" w:rsidR="00C52F71" w:rsidRDefault="00C52F71" w:rsidP="004500EC">
            <w:r>
              <w:rPr>
                <w:rFonts w:hint="eastAsia"/>
              </w:rPr>
              <w:t>主程序员</w:t>
            </w:r>
          </w:p>
        </w:tc>
      </w:tr>
      <w:tr w:rsidR="00C52F71" w14:paraId="2FBA29AF" w14:textId="77777777" w:rsidTr="004500EC">
        <w:tc>
          <w:tcPr>
            <w:tcW w:w="1413" w:type="dxa"/>
          </w:tcPr>
          <w:p w14:paraId="550DDE35" w14:textId="77777777" w:rsidR="00C52F71" w:rsidRDefault="00C52F71" w:rsidP="004500EC">
            <w:r>
              <w:rPr>
                <w:rFonts w:hint="eastAsia"/>
              </w:rPr>
              <w:t>描述：</w:t>
            </w:r>
          </w:p>
        </w:tc>
        <w:tc>
          <w:tcPr>
            <w:tcW w:w="6883" w:type="dxa"/>
            <w:gridSpan w:val="3"/>
          </w:tcPr>
          <w:p w14:paraId="1012790A" w14:textId="77777777" w:rsidR="00C52F71" w:rsidRDefault="00C52F71" w:rsidP="004500EC">
            <w:r>
              <w:rPr>
                <w:rFonts w:hint="eastAsia"/>
              </w:rPr>
              <w:t>对客户端的界面和功能进行更新。</w:t>
            </w:r>
          </w:p>
        </w:tc>
      </w:tr>
      <w:tr w:rsidR="00C52F71" w14:paraId="587C7867" w14:textId="77777777" w:rsidTr="004500EC">
        <w:tc>
          <w:tcPr>
            <w:tcW w:w="1413" w:type="dxa"/>
          </w:tcPr>
          <w:p w14:paraId="13DDE922" w14:textId="77777777" w:rsidR="00C52F71" w:rsidRDefault="00C52F71" w:rsidP="004500EC">
            <w:r>
              <w:rPr>
                <w:rFonts w:hint="eastAsia"/>
              </w:rPr>
              <w:t>触发器：</w:t>
            </w:r>
          </w:p>
        </w:tc>
        <w:tc>
          <w:tcPr>
            <w:tcW w:w="6883" w:type="dxa"/>
            <w:gridSpan w:val="3"/>
          </w:tcPr>
          <w:p w14:paraId="43456690" w14:textId="77777777" w:rsidR="00C52F71" w:rsidRDefault="00C52F71" w:rsidP="004500EC">
            <w:r>
              <w:rPr>
                <w:rFonts w:hint="eastAsia"/>
              </w:rPr>
              <w:t>程序员向管理员提出更新请求。</w:t>
            </w:r>
          </w:p>
        </w:tc>
      </w:tr>
      <w:tr w:rsidR="00C52F71" w14:paraId="595077C9" w14:textId="77777777" w:rsidTr="004500EC">
        <w:tc>
          <w:tcPr>
            <w:tcW w:w="1413" w:type="dxa"/>
          </w:tcPr>
          <w:p w14:paraId="3A23FC4F" w14:textId="77777777" w:rsidR="00C52F71" w:rsidRDefault="00C52F71" w:rsidP="004500EC">
            <w:r>
              <w:rPr>
                <w:rFonts w:hint="eastAsia"/>
              </w:rPr>
              <w:t>前置条件：</w:t>
            </w:r>
          </w:p>
        </w:tc>
        <w:tc>
          <w:tcPr>
            <w:tcW w:w="6883" w:type="dxa"/>
            <w:gridSpan w:val="3"/>
          </w:tcPr>
          <w:p w14:paraId="119323F7" w14:textId="77777777" w:rsidR="00C52F71" w:rsidRDefault="00C52F71" w:rsidP="004500EC">
            <w:r>
              <w:rPr>
                <w:rFonts w:hint="eastAsia"/>
              </w:rPr>
              <w:t>P</w:t>
            </w:r>
            <w:r>
              <w:t xml:space="preserve">RE-1: </w:t>
            </w:r>
            <w:r>
              <w:rPr>
                <w:rFonts w:hint="eastAsia"/>
              </w:rPr>
              <w:t>新的系统版本已经提交。</w:t>
            </w:r>
          </w:p>
          <w:p w14:paraId="68DF4B16" w14:textId="7CA1C746" w:rsidR="00C52F71" w:rsidRDefault="00C52F71" w:rsidP="004500EC">
            <w:r>
              <w:rPr>
                <w:rFonts w:hint="eastAsia"/>
              </w:rPr>
              <w:t>P</w:t>
            </w:r>
            <w:r>
              <w:t xml:space="preserve">RE-2: </w:t>
            </w:r>
            <w:r>
              <w:rPr>
                <w:rFonts w:hint="eastAsia"/>
              </w:rPr>
              <w:t>对用户端暂停服务。</w:t>
            </w:r>
          </w:p>
        </w:tc>
      </w:tr>
      <w:tr w:rsidR="00C52F71" w14:paraId="3D7FDF36" w14:textId="77777777" w:rsidTr="004500EC">
        <w:tc>
          <w:tcPr>
            <w:tcW w:w="1413" w:type="dxa"/>
          </w:tcPr>
          <w:p w14:paraId="7F105054" w14:textId="77777777" w:rsidR="00C52F71" w:rsidRDefault="00C52F71" w:rsidP="004500EC">
            <w:r>
              <w:rPr>
                <w:rFonts w:hint="eastAsia"/>
              </w:rPr>
              <w:t>后置条件：</w:t>
            </w:r>
          </w:p>
        </w:tc>
        <w:tc>
          <w:tcPr>
            <w:tcW w:w="6883" w:type="dxa"/>
            <w:gridSpan w:val="3"/>
          </w:tcPr>
          <w:p w14:paraId="2FE69F74" w14:textId="6F45DD4C" w:rsidR="00C52F71" w:rsidRDefault="00237CE5" w:rsidP="004500EC">
            <w:r>
              <w:rPr>
                <w:rFonts w:hint="eastAsia"/>
              </w:rPr>
              <w:t>P</w:t>
            </w:r>
            <w:r>
              <w:t>OST</w:t>
            </w:r>
            <w:r>
              <w:rPr>
                <w:rFonts w:hint="eastAsia"/>
              </w:rPr>
              <w:t>-1</w:t>
            </w:r>
            <w:r>
              <w:rPr>
                <w:rFonts w:hint="eastAsia"/>
              </w:rPr>
              <w:t>：</w:t>
            </w:r>
            <w:r w:rsidR="00C52F71">
              <w:rPr>
                <w:rFonts w:hint="eastAsia"/>
              </w:rPr>
              <w:t>系统稳定运行</w:t>
            </w:r>
          </w:p>
        </w:tc>
      </w:tr>
      <w:tr w:rsidR="00C52F71" w:rsidRPr="00E07221" w14:paraId="4A49FCF8" w14:textId="77777777" w:rsidTr="004500EC">
        <w:tc>
          <w:tcPr>
            <w:tcW w:w="1413" w:type="dxa"/>
          </w:tcPr>
          <w:p w14:paraId="6DA2EBB0" w14:textId="77777777" w:rsidR="00C52F71" w:rsidRDefault="00C52F71" w:rsidP="004500EC">
            <w:r>
              <w:rPr>
                <w:rFonts w:hint="eastAsia"/>
              </w:rPr>
              <w:t>一般性流程：</w:t>
            </w:r>
          </w:p>
        </w:tc>
        <w:tc>
          <w:tcPr>
            <w:tcW w:w="6883" w:type="dxa"/>
            <w:gridSpan w:val="3"/>
          </w:tcPr>
          <w:p w14:paraId="1E38AD4F" w14:textId="77777777" w:rsidR="00C52F71" w:rsidRDefault="00C52F71" w:rsidP="00262FE5">
            <w:pPr>
              <w:pStyle w:val="a4"/>
              <w:numPr>
                <w:ilvl w:val="0"/>
                <w:numId w:val="7"/>
              </w:numPr>
              <w:ind w:firstLineChars="0"/>
            </w:pPr>
            <w:r>
              <w:rPr>
                <w:rFonts w:hint="eastAsia"/>
              </w:rPr>
              <w:t>管理员选择系统更新</w:t>
            </w:r>
          </w:p>
          <w:p w14:paraId="7F5D789A" w14:textId="77777777" w:rsidR="00C52F71" w:rsidRDefault="00C52F71" w:rsidP="00262FE5">
            <w:pPr>
              <w:pStyle w:val="a4"/>
              <w:numPr>
                <w:ilvl w:val="0"/>
                <w:numId w:val="7"/>
              </w:numPr>
              <w:ind w:firstLineChars="0"/>
            </w:pPr>
            <w:r>
              <w:rPr>
                <w:rFonts w:hint="eastAsia"/>
              </w:rPr>
              <w:t>登陆管理后台。</w:t>
            </w:r>
          </w:p>
          <w:p w14:paraId="3FE8A208" w14:textId="77777777" w:rsidR="00C52F71" w:rsidRDefault="00C52F71" w:rsidP="00262FE5">
            <w:pPr>
              <w:pStyle w:val="a4"/>
              <w:numPr>
                <w:ilvl w:val="0"/>
                <w:numId w:val="7"/>
              </w:numPr>
              <w:ind w:firstLineChars="0"/>
            </w:pPr>
            <w:r>
              <w:rPr>
                <w:rFonts w:hint="eastAsia"/>
              </w:rPr>
              <w:t>暂停</w:t>
            </w:r>
            <w:r>
              <w:rPr>
                <w:rFonts w:hint="eastAsia"/>
              </w:rPr>
              <w:t>web</w:t>
            </w:r>
            <w:r>
              <w:rPr>
                <w:rFonts w:hint="eastAsia"/>
              </w:rPr>
              <w:t>端服务。</w:t>
            </w:r>
          </w:p>
          <w:p w14:paraId="5A9CF0EF" w14:textId="77777777" w:rsidR="00C52F71" w:rsidRDefault="00C52F71" w:rsidP="00262FE5">
            <w:pPr>
              <w:pStyle w:val="a4"/>
              <w:numPr>
                <w:ilvl w:val="0"/>
                <w:numId w:val="7"/>
              </w:numPr>
              <w:ind w:firstLineChars="0"/>
            </w:pPr>
            <w:r>
              <w:rPr>
                <w:rFonts w:hint="eastAsia"/>
              </w:rPr>
              <w:t>确认上传更新文件。</w:t>
            </w:r>
          </w:p>
          <w:p w14:paraId="51D3ED78" w14:textId="77777777" w:rsidR="00C52F71" w:rsidRPr="00E07221" w:rsidRDefault="00C52F71" w:rsidP="00262FE5">
            <w:pPr>
              <w:pStyle w:val="a4"/>
              <w:numPr>
                <w:ilvl w:val="0"/>
                <w:numId w:val="7"/>
              </w:numPr>
              <w:ind w:firstLineChars="0"/>
            </w:pPr>
            <w:r>
              <w:rPr>
                <w:rFonts w:hint="eastAsia"/>
              </w:rPr>
              <w:t>点击更新。</w:t>
            </w:r>
          </w:p>
        </w:tc>
      </w:tr>
      <w:tr w:rsidR="00C52F71" w14:paraId="4537631B" w14:textId="77777777" w:rsidTr="004500EC">
        <w:tc>
          <w:tcPr>
            <w:tcW w:w="1413" w:type="dxa"/>
          </w:tcPr>
          <w:p w14:paraId="137A90E9" w14:textId="77777777" w:rsidR="00C52F71" w:rsidRDefault="00C52F71" w:rsidP="004500EC">
            <w:r>
              <w:rPr>
                <w:rFonts w:hint="eastAsia"/>
              </w:rPr>
              <w:t>选择性流程：</w:t>
            </w:r>
          </w:p>
        </w:tc>
        <w:tc>
          <w:tcPr>
            <w:tcW w:w="6883" w:type="dxa"/>
            <w:gridSpan w:val="3"/>
          </w:tcPr>
          <w:p w14:paraId="6015F3D0" w14:textId="77777777" w:rsidR="00C52F71" w:rsidRDefault="00C52F71" w:rsidP="001271A0"/>
        </w:tc>
      </w:tr>
      <w:tr w:rsidR="00C52F71" w:rsidRPr="00DC4D77" w14:paraId="22F60898" w14:textId="77777777" w:rsidTr="004500EC">
        <w:tc>
          <w:tcPr>
            <w:tcW w:w="1413" w:type="dxa"/>
          </w:tcPr>
          <w:p w14:paraId="78E1D5E7" w14:textId="77777777" w:rsidR="00C52F71" w:rsidRDefault="00C52F71" w:rsidP="004500EC">
            <w:r>
              <w:rPr>
                <w:rFonts w:hint="eastAsia"/>
              </w:rPr>
              <w:t>异常：</w:t>
            </w:r>
          </w:p>
        </w:tc>
        <w:tc>
          <w:tcPr>
            <w:tcW w:w="6883" w:type="dxa"/>
            <w:gridSpan w:val="3"/>
          </w:tcPr>
          <w:p w14:paraId="182A1F0E" w14:textId="039F949A" w:rsidR="00C52F71" w:rsidRPr="00DC4D77" w:rsidRDefault="00C52F71" w:rsidP="00262FE5">
            <w:pPr>
              <w:pStyle w:val="a4"/>
              <w:numPr>
                <w:ilvl w:val="0"/>
                <w:numId w:val="6"/>
              </w:numPr>
              <w:ind w:firstLineChars="0"/>
            </w:pPr>
            <w:r>
              <w:t xml:space="preserve">E1 </w:t>
            </w:r>
          </w:p>
        </w:tc>
      </w:tr>
      <w:tr w:rsidR="00C52F71" w14:paraId="221AE68F" w14:textId="77777777" w:rsidTr="004500EC">
        <w:tc>
          <w:tcPr>
            <w:tcW w:w="1413" w:type="dxa"/>
          </w:tcPr>
          <w:p w14:paraId="53B48503" w14:textId="77777777" w:rsidR="00C52F71" w:rsidRDefault="00C52F71" w:rsidP="004500EC">
            <w:r>
              <w:rPr>
                <w:rFonts w:hint="eastAsia"/>
              </w:rPr>
              <w:t>优先级：</w:t>
            </w:r>
          </w:p>
        </w:tc>
        <w:tc>
          <w:tcPr>
            <w:tcW w:w="6883" w:type="dxa"/>
            <w:gridSpan w:val="3"/>
          </w:tcPr>
          <w:p w14:paraId="4F5F9D1B" w14:textId="77777777" w:rsidR="00C52F71" w:rsidRDefault="00C52F71" w:rsidP="004500EC">
            <w:r>
              <w:rPr>
                <w:rFonts w:hint="eastAsia"/>
              </w:rPr>
              <w:t>低</w:t>
            </w:r>
          </w:p>
        </w:tc>
      </w:tr>
      <w:tr w:rsidR="00C52F71" w14:paraId="21C5BF05" w14:textId="77777777" w:rsidTr="004500EC">
        <w:tc>
          <w:tcPr>
            <w:tcW w:w="1413" w:type="dxa"/>
          </w:tcPr>
          <w:p w14:paraId="7D0BB5F1" w14:textId="77777777" w:rsidR="00C52F71" w:rsidRDefault="00C52F71" w:rsidP="004500EC">
            <w:r>
              <w:rPr>
                <w:rFonts w:hint="eastAsia"/>
              </w:rPr>
              <w:t>使用频率：</w:t>
            </w:r>
          </w:p>
        </w:tc>
        <w:tc>
          <w:tcPr>
            <w:tcW w:w="6883" w:type="dxa"/>
            <w:gridSpan w:val="3"/>
          </w:tcPr>
          <w:p w14:paraId="454FCF05" w14:textId="77777777" w:rsidR="00C52F71" w:rsidRDefault="00C52F71" w:rsidP="004500EC">
            <w:r>
              <w:rPr>
                <w:rFonts w:hint="eastAsia"/>
              </w:rPr>
              <w:t>低</w:t>
            </w:r>
          </w:p>
        </w:tc>
      </w:tr>
      <w:tr w:rsidR="00C52F71" w14:paraId="3D2475FA" w14:textId="77777777" w:rsidTr="004500EC">
        <w:tc>
          <w:tcPr>
            <w:tcW w:w="1413" w:type="dxa"/>
          </w:tcPr>
          <w:p w14:paraId="3A3DF23E" w14:textId="77777777" w:rsidR="00C52F71" w:rsidRDefault="00C52F71" w:rsidP="004500EC">
            <w:r>
              <w:rPr>
                <w:rFonts w:hint="eastAsia"/>
              </w:rPr>
              <w:t>业务规则：</w:t>
            </w:r>
          </w:p>
        </w:tc>
        <w:tc>
          <w:tcPr>
            <w:tcW w:w="6883" w:type="dxa"/>
            <w:gridSpan w:val="3"/>
          </w:tcPr>
          <w:p w14:paraId="7582FCAD" w14:textId="77777777" w:rsidR="00C52F71" w:rsidRDefault="00C52F71" w:rsidP="004500EC"/>
        </w:tc>
      </w:tr>
      <w:tr w:rsidR="00C52F71" w14:paraId="3D80BC53" w14:textId="77777777" w:rsidTr="004500EC">
        <w:tc>
          <w:tcPr>
            <w:tcW w:w="1413" w:type="dxa"/>
          </w:tcPr>
          <w:p w14:paraId="3ACEDED9" w14:textId="77777777" w:rsidR="00C52F71" w:rsidRDefault="00C52F71" w:rsidP="004500EC">
            <w:r>
              <w:rPr>
                <w:rFonts w:hint="eastAsia"/>
              </w:rPr>
              <w:t>其他信息：</w:t>
            </w:r>
          </w:p>
        </w:tc>
        <w:tc>
          <w:tcPr>
            <w:tcW w:w="6883" w:type="dxa"/>
            <w:gridSpan w:val="3"/>
          </w:tcPr>
          <w:p w14:paraId="2D47FB4E" w14:textId="77777777" w:rsidR="00C52F71" w:rsidRDefault="00C52F71" w:rsidP="004500EC"/>
        </w:tc>
      </w:tr>
      <w:tr w:rsidR="00C52F71" w14:paraId="60F829FE" w14:textId="77777777" w:rsidTr="004500EC">
        <w:tc>
          <w:tcPr>
            <w:tcW w:w="1413" w:type="dxa"/>
          </w:tcPr>
          <w:p w14:paraId="0EC57F97" w14:textId="77777777" w:rsidR="00C52F71" w:rsidRDefault="00C52F71" w:rsidP="004500EC">
            <w:r>
              <w:rPr>
                <w:rFonts w:hint="eastAsia"/>
              </w:rPr>
              <w:t>假设：</w:t>
            </w:r>
          </w:p>
        </w:tc>
        <w:tc>
          <w:tcPr>
            <w:tcW w:w="6883" w:type="dxa"/>
            <w:gridSpan w:val="3"/>
          </w:tcPr>
          <w:p w14:paraId="513ECC42" w14:textId="77777777" w:rsidR="00C52F71" w:rsidRDefault="00C52F71" w:rsidP="004500EC"/>
          <w:p w14:paraId="49BC899D" w14:textId="31E8F654" w:rsidR="00E55167" w:rsidRDefault="00E55167" w:rsidP="004500EC"/>
        </w:tc>
      </w:tr>
    </w:tbl>
    <w:p w14:paraId="656052A8" w14:textId="1C14826F" w:rsidR="004500EC" w:rsidRDefault="004500EC"/>
    <w:tbl>
      <w:tblPr>
        <w:tblStyle w:val="a3"/>
        <w:tblW w:w="0" w:type="auto"/>
        <w:tblLook w:val="04A0" w:firstRow="1" w:lastRow="0" w:firstColumn="1" w:lastColumn="0" w:noHBand="0" w:noVBand="1"/>
      </w:tblPr>
      <w:tblGrid>
        <w:gridCol w:w="1413"/>
        <w:gridCol w:w="2551"/>
        <w:gridCol w:w="1386"/>
        <w:gridCol w:w="2946"/>
      </w:tblGrid>
      <w:tr w:rsidR="00F856DF" w:rsidRPr="001271A0" w14:paraId="03A00177" w14:textId="77777777" w:rsidTr="0015188F">
        <w:trPr>
          <w:ins w:id="5" w:author="张 妙" w:date="2018-12-18T20:46:00Z"/>
        </w:trPr>
        <w:tc>
          <w:tcPr>
            <w:tcW w:w="1413" w:type="dxa"/>
          </w:tcPr>
          <w:p w14:paraId="325211AE" w14:textId="77777777" w:rsidR="00F856DF" w:rsidRPr="001271A0" w:rsidRDefault="00F856DF" w:rsidP="0015188F">
            <w:pPr>
              <w:rPr>
                <w:ins w:id="6" w:author="张 妙" w:date="2018-12-18T20:46:00Z"/>
                <w:rFonts w:ascii="宋体" w:eastAsia="宋体" w:hAnsi="宋体"/>
                <w:b/>
              </w:rPr>
            </w:pPr>
            <w:ins w:id="7" w:author="张 妙" w:date="2018-12-18T20:46:00Z">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ins>
          </w:p>
        </w:tc>
        <w:tc>
          <w:tcPr>
            <w:tcW w:w="6883" w:type="dxa"/>
            <w:gridSpan w:val="3"/>
          </w:tcPr>
          <w:p w14:paraId="117D011A" w14:textId="60500A6D" w:rsidR="00F856DF" w:rsidRPr="001271A0" w:rsidRDefault="00F856DF" w:rsidP="0015188F">
            <w:pPr>
              <w:rPr>
                <w:ins w:id="8" w:author="张 妙" w:date="2018-12-18T20:46:00Z"/>
                <w:rFonts w:ascii="宋体" w:eastAsia="宋体" w:hAnsi="宋体"/>
                <w:b/>
              </w:rPr>
            </w:pPr>
            <w:ins w:id="9" w:author="张 妙" w:date="2018-12-18T20:46:00Z">
              <w:r w:rsidRPr="001271A0">
                <w:rPr>
                  <w:rFonts w:ascii="宋体" w:eastAsia="宋体" w:hAnsi="宋体" w:hint="eastAsia"/>
                  <w:b/>
                </w:rPr>
                <w:t>U</w:t>
              </w:r>
              <w:r w:rsidRPr="001271A0">
                <w:rPr>
                  <w:rFonts w:ascii="宋体" w:eastAsia="宋体" w:hAnsi="宋体"/>
                  <w:b/>
                </w:rPr>
                <w:t>C-</w:t>
              </w:r>
            </w:ins>
            <w:ins w:id="10" w:author="张 妙" w:date="2018-12-18T20:59:00Z">
              <w:r w:rsidR="00981AC4">
                <w:rPr>
                  <w:rFonts w:ascii="宋体" w:eastAsia="宋体" w:hAnsi="宋体" w:hint="eastAsia"/>
                  <w:b/>
                </w:rPr>
                <w:t>18</w:t>
              </w:r>
            </w:ins>
            <w:ins w:id="11" w:author="张 妙" w:date="2018-12-18T20:46:00Z">
              <w:r w:rsidRPr="001271A0">
                <w:rPr>
                  <w:rFonts w:ascii="宋体" w:eastAsia="宋体" w:hAnsi="宋体"/>
                  <w:b/>
                </w:rPr>
                <w:t xml:space="preserve">: </w:t>
              </w:r>
              <w:r>
                <w:rPr>
                  <w:rFonts w:ascii="宋体" w:eastAsia="宋体" w:hAnsi="宋体" w:hint="eastAsia"/>
                  <w:b/>
                </w:rPr>
                <w:t>语言包</w:t>
              </w:r>
            </w:ins>
            <w:ins w:id="12" w:author="张 妙" w:date="2018-12-18T20:51:00Z">
              <w:r>
                <w:rPr>
                  <w:rFonts w:ascii="宋体" w:eastAsia="宋体" w:hAnsi="宋体" w:hint="eastAsia"/>
                  <w:b/>
                </w:rPr>
                <w:t>上传</w:t>
              </w:r>
            </w:ins>
          </w:p>
        </w:tc>
      </w:tr>
      <w:tr w:rsidR="00F856DF" w14:paraId="50F83015" w14:textId="77777777" w:rsidTr="0015188F">
        <w:trPr>
          <w:ins w:id="13" w:author="张 妙" w:date="2018-12-18T20:46:00Z"/>
        </w:trPr>
        <w:tc>
          <w:tcPr>
            <w:tcW w:w="1413" w:type="dxa"/>
          </w:tcPr>
          <w:p w14:paraId="2C64DC7E" w14:textId="77777777" w:rsidR="00F856DF" w:rsidRDefault="00F856DF" w:rsidP="0015188F">
            <w:pPr>
              <w:rPr>
                <w:ins w:id="14" w:author="张 妙" w:date="2018-12-18T20:46:00Z"/>
              </w:rPr>
            </w:pPr>
            <w:ins w:id="15" w:author="张 妙" w:date="2018-12-18T20:46:00Z">
              <w:r>
                <w:rPr>
                  <w:rFonts w:hint="eastAsia"/>
                </w:rPr>
                <w:t>创建人</w:t>
              </w:r>
            </w:ins>
          </w:p>
        </w:tc>
        <w:tc>
          <w:tcPr>
            <w:tcW w:w="2551" w:type="dxa"/>
          </w:tcPr>
          <w:p w14:paraId="346B9255" w14:textId="77777777" w:rsidR="00F856DF" w:rsidRDefault="00F856DF" w:rsidP="0015188F">
            <w:pPr>
              <w:rPr>
                <w:ins w:id="16" w:author="张 妙" w:date="2018-12-18T20:46:00Z"/>
              </w:rPr>
            </w:pPr>
            <w:proofErr w:type="gramStart"/>
            <w:ins w:id="17" w:author="张 妙" w:date="2018-12-18T20:46:00Z">
              <w:r>
                <w:rPr>
                  <w:rFonts w:hint="eastAsia"/>
                </w:rPr>
                <w:t>张威杰</w:t>
              </w:r>
              <w:proofErr w:type="gramEnd"/>
            </w:ins>
          </w:p>
        </w:tc>
        <w:tc>
          <w:tcPr>
            <w:tcW w:w="1386" w:type="dxa"/>
          </w:tcPr>
          <w:p w14:paraId="1DD9A870" w14:textId="77777777" w:rsidR="00F856DF" w:rsidRDefault="00F856DF" w:rsidP="0015188F">
            <w:pPr>
              <w:rPr>
                <w:ins w:id="18" w:author="张 妙" w:date="2018-12-18T20:46:00Z"/>
              </w:rPr>
            </w:pPr>
            <w:ins w:id="19" w:author="张 妙" w:date="2018-12-18T20:46:00Z">
              <w:r>
                <w:rPr>
                  <w:rFonts w:hint="eastAsia"/>
                </w:rPr>
                <w:t>创建日期：</w:t>
              </w:r>
            </w:ins>
          </w:p>
        </w:tc>
        <w:tc>
          <w:tcPr>
            <w:tcW w:w="2946" w:type="dxa"/>
          </w:tcPr>
          <w:p w14:paraId="421F9732" w14:textId="77777777" w:rsidR="00F856DF" w:rsidRDefault="00F856DF" w:rsidP="0015188F">
            <w:pPr>
              <w:rPr>
                <w:ins w:id="20" w:author="张 妙" w:date="2018-12-18T20:46:00Z"/>
              </w:rPr>
            </w:pPr>
            <w:ins w:id="21" w:author="张 妙" w:date="2018-12-18T20:46:00Z">
              <w:r>
                <w:rPr>
                  <w:rFonts w:hint="eastAsia"/>
                </w:rPr>
                <w:t>2018/</w:t>
              </w:r>
            </w:ins>
          </w:p>
        </w:tc>
      </w:tr>
      <w:tr w:rsidR="00F856DF" w14:paraId="7CB49772" w14:textId="77777777" w:rsidTr="0015188F">
        <w:trPr>
          <w:ins w:id="22" w:author="张 妙" w:date="2018-12-18T20:46:00Z"/>
        </w:trPr>
        <w:tc>
          <w:tcPr>
            <w:tcW w:w="1413" w:type="dxa"/>
          </w:tcPr>
          <w:p w14:paraId="5C596414" w14:textId="77777777" w:rsidR="00F856DF" w:rsidRDefault="00F856DF" w:rsidP="0015188F">
            <w:pPr>
              <w:rPr>
                <w:ins w:id="23" w:author="张 妙" w:date="2018-12-18T20:46:00Z"/>
              </w:rPr>
            </w:pPr>
            <w:ins w:id="24" w:author="张 妙" w:date="2018-12-18T20:46:00Z">
              <w:r>
                <w:rPr>
                  <w:rFonts w:hint="eastAsia"/>
                </w:rPr>
                <w:t>主要操作者：</w:t>
              </w:r>
            </w:ins>
          </w:p>
        </w:tc>
        <w:tc>
          <w:tcPr>
            <w:tcW w:w="2551" w:type="dxa"/>
          </w:tcPr>
          <w:p w14:paraId="6C6133EC" w14:textId="77777777" w:rsidR="00F856DF" w:rsidRDefault="00F856DF" w:rsidP="0015188F">
            <w:pPr>
              <w:rPr>
                <w:ins w:id="25" w:author="张 妙" w:date="2018-12-18T20:46:00Z"/>
              </w:rPr>
            </w:pPr>
            <w:ins w:id="26" w:author="张 妙" w:date="2018-12-18T20:46:00Z">
              <w:r>
                <w:rPr>
                  <w:rFonts w:hint="eastAsia"/>
                </w:rPr>
                <w:t>系统管理员</w:t>
              </w:r>
            </w:ins>
          </w:p>
        </w:tc>
        <w:tc>
          <w:tcPr>
            <w:tcW w:w="1386" w:type="dxa"/>
          </w:tcPr>
          <w:p w14:paraId="6811CAB6" w14:textId="77777777" w:rsidR="00F856DF" w:rsidRDefault="00F856DF" w:rsidP="0015188F">
            <w:pPr>
              <w:rPr>
                <w:ins w:id="27" w:author="张 妙" w:date="2018-12-18T20:46:00Z"/>
              </w:rPr>
            </w:pPr>
            <w:ins w:id="28" w:author="张 妙" w:date="2018-12-18T20:46:00Z">
              <w:r>
                <w:rPr>
                  <w:rFonts w:hint="eastAsia"/>
                </w:rPr>
                <w:t>次要操作者：</w:t>
              </w:r>
            </w:ins>
          </w:p>
        </w:tc>
        <w:tc>
          <w:tcPr>
            <w:tcW w:w="2946" w:type="dxa"/>
          </w:tcPr>
          <w:p w14:paraId="0D9A8A34" w14:textId="77777777" w:rsidR="00F856DF" w:rsidRDefault="00F856DF" w:rsidP="0015188F">
            <w:pPr>
              <w:rPr>
                <w:ins w:id="29" w:author="张 妙" w:date="2018-12-18T20:46:00Z"/>
              </w:rPr>
            </w:pPr>
            <w:ins w:id="30" w:author="张 妙" w:date="2018-12-18T20:46:00Z">
              <w:r>
                <w:rPr>
                  <w:rFonts w:hint="eastAsia"/>
                </w:rPr>
                <w:t>主程序员</w:t>
              </w:r>
            </w:ins>
          </w:p>
        </w:tc>
      </w:tr>
      <w:tr w:rsidR="00F856DF" w14:paraId="7001652D" w14:textId="77777777" w:rsidTr="0015188F">
        <w:trPr>
          <w:ins w:id="31" w:author="张 妙" w:date="2018-12-18T20:46:00Z"/>
        </w:trPr>
        <w:tc>
          <w:tcPr>
            <w:tcW w:w="1413" w:type="dxa"/>
          </w:tcPr>
          <w:p w14:paraId="3722F736" w14:textId="77777777" w:rsidR="00F856DF" w:rsidRDefault="00F856DF" w:rsidP="0015188F">
            <w:pPr>
              <w:rPr>
                <w:ins w:id="32" w:author="张 妙" w:date="2018-12-18T20:46:00Z"/>
              </w:rPr>
            </w:pPr>
            <w:ins w:id="33" w:author="张 妙" w:date="2018-12-18T20:46:00Z">
              <w:r>
                <w:rPr>
                  <w:rFonts w:hint="eastAsia"/>
                </w:rPr>
                <w:t>描述：</w:t>
              </w:r>
            </w:ins>
          </w:p>
        </w:tc>
        <w:tc>
          <w:tcPr>
            <w:tcW w:w="6883" w:type="dxa"/>
            <w:gridSpan w:val="3"/>
          </w:tcPr>
          <w:p w14:paraId="5372A3C3" w14:textId="27331E03" w:rsidR="00F856DF" w:rsidRDefault="00F856DF" w:rsidP="0015188F">
            <w:pPr>
              <w:rPr>
                <w:ins w:id="34" w:author="张 妙" w:date="2018-12-18T20:46:00Z"/>
              </w:rPr>
            </w:pPr>
            <w:ins w:id="35" w:author="张 妙" w:date="2018-12-18T20:52:00Z">
              <w:r>
                <w:rPr>
                  <w:rFonts w:hint="eastAsia"/>
                </w:rPr>
                <w:t>管理员上传新的语言包</w:t>
              </w:r>
            </w:ins>
            <w:ins w:id="36" w:author="张 妙" w:date="2018-12-18T20:46:00Z">
              <w:r>
                <w:rPr>
                  <w:rFonts w:hint="eastAsia"/>
                </w:rPr>
                <w:t>。</w:t>
              </w:r>
            </w:ins>
          </w:p>
        </w:tc>
      </w:tr>
      <w:tr w:rsidR="00F856DF" w14:paraId="2497764A" w14:textId="77777777" w:rsidTr="0015188F">
        <w:trPr>
          <w:ins w:id="37" w:author="张 妙" w:date="2018-12-18T20:46:00Z"/>
        </w:trPr>
        <w:tc>
          <w:tcPr>
            <w:tcW w:w="1413" w:type="dxa"/>
          </w:tcPr>
          <w:p w14:paraId="00935A6D" w14:textId="77777777" w:rsidR="00F856DF" w:rsidRDefault="00F856DF" w:rsidP="0015188F">
            <w:pPr>
              <w:rPr>
                <w:ins w:id="38" w:author="张 妙" w:date="2018-12-18T20:46:00Z"/>
              </w:rPr>
            </w:pPr>
            <w:ins w:id="39" w:author="张 妙" w:date="2018-12-18T20:46:00Z">
              <w:r>
                <w:rPr>
                  <w:rFonts w:hint="eastAsia"/>
                </w:rPr>
                <w:t>触发器：</w:t>
              </w:r>
            </w:ins>
          </w:p>
        </w:tc>
        <w:tc>
          <w:tcPr>
            <w:tcW w:w="6883" w:type="dxa"/>
            <w:gridSpan w:val="3"/>
          </w:tcPr>
          <w:p w14:paraId="3000AA71" w14:textId="0509FD6A" w:rsidR="00F856DF" w:rsidRDefault="00F856DF" w:rsidP="0015188F">
            <w:pPr>
              <w:rPr>
                <w:ins w:id="40" w:author="张 妙" w:date="2018-12-18T20:46:00Z"/>
                <w:rFonts w:hint="eastAsia"/>
              </w:rPr>
            </w:pPr>
            <w:ins w:id="41" w:author="张 妙" w:date="2018-12-18T20:53:00Z">
              <w:r>
                <w:rPr>
                  <w:rFonts w:hint="eastAsia"/>
                </w:rPr>
                <w:t>网站缺少某种语言，</w:t>
              </w:r>
            </w:ins>
            <w:ins w:id="42" w:author="张 妙" w:date="2018-12-18T20:49:00Z">
              <w:r>
                <w:rPr>
                  <w:rFonts w:hint="eastAsia"/>
                </w:rPr>
                <w:t>需要</w:t>
              </w:r>
            </w:ins>
            <w:ins w:id="43" w:author="张 妙" w:date="2018-12-18T20:53:00Z">
              <w:r>
                <w:rPr>
                  <w:rFonts w:hint="eastAsia"/>
                </w:rPr>
                <w:t>管理员</w:t>
              </w:r>
            </w:ins>
            <w:ins w:id="44" w:author="张 妙" w:date="2018-12-18T20:49:00Z">
              <w:r>
                <w:rPr>
                  <w:rFonts w:hint="eastAsia"/>
                </w:rPr>
                <w:t>上传语言包</w:t>
              </w:r>
            </w:ins>
            <w:ins w:id="45" w:author="张 妙" w:date="2018-12-18T20:52:00Z">
              <w:r>
                <w:rPr>
                  <w:rFonts w:hint="eastAsia"/>
                </w:rPr>
                <w:t>。</w:t>
              </w:r>
            </w:ins>
          </w:p>
        </w:tc>
      </w:tr>
      <w:tr w:rsidR="00F856DF" w14:paraId="42E7BB8E" w14:textId="77777777" w:rsidTr="0015188F">
        <w:trPr>
          <w:ins w:id="46" w:author="张 妙" w:date="2018-12-18T20:46:00Z"/>
        </w:trPr>
        <w:tc>
          <w:tcPr>
            <w:tcW w:w="1413" w:type="dxa"/>
          </w:tcPr>
          <w:p w14:paraId="61A1AD90" w14:textId="77777777" w:rsidR="00F856DF" w:rsidRDefault="00F856DF" w:rsidP="0015188F">
            <w:pPr>
              <w:rPr>
                <w:ins w:id="47" w:author="张 妙" w:date="2018-12-18T20:46:00Z"/>
              </w:rPr>
            </w:pPr>
            <w:ins w:id="48" w:author="张 妙" w:date="2018-12-18T20:46:00Z">
              <w:r>
                <w:rPr>
                  <w:rFonts w:hint="eastAsia"/>
                </w:rPr>
                <w:t>前置条件：</w:t>
              </w:r>
            </w:ins>
          </w:p>
        </w:tc>
        <w:tc>
          <w:tcPr>
            <w:tcW w:w="6883" w:type="dxa"/>
            <w:gridSpan w:val="3"/>
          </w:tcPr>
          <w:p w14:paraId="2FCF6879" w14:textId="257F2B2C" w:rsidR="00F856DF" w:rsidRDefault="00F856DF" w:rsidP="0015188F">
            <w:pPr>
              <w:rPr>
                <w:ins w:id="49" w:author="张 妙" w:date="2018-12-18T20:46:00Z"/>
              </w:rPr>
            </w:pPr>
            <w:ins w:id="50" w:author="张 妙" w:date="2018-12-18T20:46:00Z">
              <w:r>
                <w:rPr>
                  <w:rFonts w:hint="eastAsia"/>
                </w:rPr>
                <w:t>P</w:t>
              </w:r>
              <w:r>
                <w:t xml:space="preserve">RE-1: </w:t>
              </w:r>
            </w:ins>
            <w:ins w:id="51" w:author="张 妙" w:date="2018-12-18T20:53:00Z">
              <w:r>
                <w:rPr>
                  <w:rFonts w:hint="eastAsia"/>
                </w:rPr>
                <w:t>网站</w:t>
              </w:r>
            </w:ins>
            <w:ins w:id="52" w:author="张 妙" w:date="2018-12-18T20:54:00Z">
              <w:r>
                <w:rPr>
                  <w:rFonts w:hint="eastAsia"/>
                </w:rPr>
                <w:t>上</w:t>
              </w:r>
            </w:ins>
            <w:ins w:id="53" w:author="张 妙" w:date="2018-12-18T20:53:00Z">
              <w:r>
                <w:rPr>
                  <w:rFonts w:hint="eastAsia"/>
                </w:rPr>
                <w:t>不存在该语言包</w:t>
              </w:r>
            </w:ins>
          </w:p>
        </w:tc>
      </w:tr>
      <w:tr w:rsidR="00F856DF" w14:paraId="3C04F848" w14:textId="77777777" w:rsidTr="0015188F">
        <w:trPr>
          <w:ins w:id="54" w:author="张 妙" w:date="2018-12-18T20:46:00Z"/>
        </w:trPr>
        <w:tc>
          <w:tcPr>
            <w:tcW w:w="1413" w:type="dxa"/>
          </w:tcPr>
          <w:p w14:paraId="4F130902" w14:textId="77777777" w:rsidR="00F856DF" w:rsidRDefault="00F856DF" w:rsidP="0015188F">
            <w:pPr>
              <w:rPr>
                <w:ins w:id="55" w:author="张 妙" w:date="2018-12-18T20:46:00Z"/>
              </w:rPr>
            </w:pPr>
            <w:ins w:id="56" w:author="张 妙" w:date="2018-12-18T20:46:00Z">
              <w:r>
                <w:rPr>
                  <w:rFonts w:hint="eastAsia"/>
                </w:rPr>
                <w:lastRenderedPageBreak/>
                <w:t>后置条件：</w:t>
              </w:r>
            </w:ins>
          </w:p>
        </w:tc>
        <w:tc>
          <w:tcPr>
            <w:tcW w:w="6883" w:type="dxa"/>
            <w:gridSpan w:val="3"/>
          </w:tcPr>
          <w:p w14:paraId="284D6413" w14:textId="2984B7EA" w:rsidR="00F856DF" w:rsidRDefault="00F856DF" w:rsidP="0015188F">
            <w:pPr>
              <w:rPr>
                <w:ins w:id="57" w:author="张 妙" w:date="2018-12-18T20:46:00Z"/>
              </w:rPr>
            </w:pPr>
            <w:ins w:id="58" w:author="张 妙" w:date="2018-12-18T20:46:00Z">
              <w:r>
                <w:rPr>
                  <w:rFonts w:hint="eastAsia"/>
                </w:rPr>
                <w:t>P</w:t>
              </w:r>
              <w:r>
                <w:t>OST</w:t>
              </w:r>
              <w:r>
                <w:rPr>
                  <w:rFonts w:hint="eastAsia"/>
                </w:rPr>
                <w:t>-1</w:t>
              </w:r>
              <w:r>
                <w:rPr>
                  <w:rFonts w:hint="eastAsia"/>
                </w:rPr>
                <w:t>：</w:t>
              </w:r>
            </w:ins>
            <w:ins w:id="59" w:author="张 妙" w:date="2018-12-18T20:55:00Z">
              <w:r>
                <w:rPr>
                  <w:rFonts w:hint="eastAsia"/>
                </w:rPr>
                <w:t>网站增加了一种语言包</w:t>
              </w:r>
            </w:ins>
          </w:p>
        </w:tc>
      </w:tr>
      <w:tr w:rsidR="00F856DF" w:rsidRPr="00E07221" w14:paraId="099CFED6" w14:textId="77777777" w:rsidTr="0015188F">
        <w:trPr>
          <w:ins w:id="60" w:author="张 妙" w:date="2018-12-18T20:46:00Z"/>
        </w:trPr>
        <w:tc>
          <w:tcPr>
            <w:tcW w:w="1413" w:type="dxa"/>
          </w:tcPr>
          <w:p w14:paraId="25B5B1A8" w14:textId="77777777" w:rsidR="00F856DF" w:rsidRDefault="00F856DF" w:rsidP="0015188F">
            <w:pPr>
              <w:rPr>
                <w:ins w:id="61" w:author="张 妙" w:date="2018-12-18T20:46:00Z"/>
              </w:rPr>
            </w:pPr>
            <w:ins w:id="62" w:author="张 妙" w:date="2018-12-18T20:46:00Z">
              <w:r>
                <w:rPr>
                  <w:rFonts w:hint="eastAsia"/>
                </w:rPr>
                <w:t>一般性流程：</w:t>
              </w:r>
            </w:ins>
          </w:p>
        </w:tc>
        <w:tc>
          <w:tcPr>
            <w:tcW w:w="6883" w:type="dxa"/>
            <w:gridSpan w:val="3"/>
          </w:tcPr>
          <w:p w14:paraId="40EDFBC2" w14:textId="108347D9" w:rsidR="00F856DF" w:rsidRDefault="00F856DF" w:rsidP="00F856DF">
            <w:pPr>
              <w:rPr>
                <w:ins w:id="63" w:author="张 妙" w:date="2018-12-18T20:56:00Z"/>
              </w:rPr>
            </w:pPr>
            <w:ins w:id="64" w:author="张 妙" w:date="2018-12-18T20:56:00Z">
              <w:r>
                <w:rPr>
                  <w:rFonts w:hint="eastAsia"/>
                </w:rPr>
                <w:t>1.</w:t>
              </w:r>
              <w:r w:rsidR="00981AC4">
                <w:rPr>
                  <w:rFonts w:hint="eastAsia"/>
                </w:rPr>
                <w:t>管理员</w:t>
              </w:r>
            </w:ins>
            <w:ins w:id="65" w:author="张 妙" w:date="2018-12-18T20:58:00Z">
              <w:r w:rsidR="00981AC4">
                <w:rPr>
                  <w:rFonts w:hint="eastAsia"/>
                </w:rPr>
                <w:t>点击</w:t>
              </w:r>
            </w:ins>
            <w:ins w:id="66" w:author="张 妙" w:date="2018-12-18T20:56:00Z">
              <w:r w:rsidR="00981AC4">
                <w:rPr>
                  <w:rFonts w:hint="eastAsia"/>
                </w:rPr>
                <w:t>上传语言包</w:t>
              </w:r>
            </w:ins>
          </w:p>
          <w:p w14:paraId="399E72EA" w14:textId="32938C5A" w:rsidR="00981AC4" w:rsidRDefault="00981AC4" w:rsidP="00F856DF">
            <w:pPr>
              <w:rPr>
                <w:ins w:id="67" w:author="张 妙" w:date="2018-12-18T20:57:00Z"/>
              </w:rPr>
            </w:pPr>
            <w:ins w:id="68" w:author="张 妙" w:date="2018-12-18T20:56:00Z">
              <w:r>
                <w:rPr>
                  <w:rFonts w:hint="eastAsia"/>
                </w:rPr>
                <w:t>2.</w:t>
              </w:r>
            </w:ins>
            <w:ins w:id="69" w:author="张 妙" w:date="2018-12-18T20:57:00Z">
              <w:r>
                <w:rPr>
                  <w:rFonts w:hint="eastAsia"/>
                </w:rPr>
                <w:t>管理员</w:t>
              </w:r>
            </w:ins>
            <w:ins w:id="70" w:author="张 妙" w:date="2018-12-18T20:58:00Z">
              <w:r>
                <w:rPr>
                  <w:rFonts w:hint="eastAsia"/>
                </w:rPr>
                <w:t>选择</w:t>
              </w:r>
            </w:ins>
            <w:ins w:id="71" w:author="张 妙" w:date="2018-12-18T20:57:00Z">
              <w:r>
                <w:rPr>
                  <w:rFonts w:hint="eastAsia"/>
                </w:rPr>
                <w:t>在本地要上传的语言包</w:t>
              </w:r>
            </w:ins>
          </w:p>
          <w:p w14:paraId="3BDC32FE" w14:textId="0EC70C95" w:rsidR="00981AC4" w:rsidRPr="00E07221" w:rsidRDefault="00981AC4" w:rsidP="00F856DF">
            <w:pPr>
              <w:rPr>
                <w:ins w:id="72" w:author="张 妙" w:date="2018-12-18T20:46:00Z"/>
                <w:rFonts w:hint="eastAsia"/>
              </w:rPr>
              <w:pPrChange w:id="73" w:author="张 妙" w:date="2018-12-18T20:56:00Z">
                <w:pPr>
                  <w:pStyle w:val="a4"/>
                  <w:numPr>
                    <w:numId w:val="7"/>
                  </w:numPr>
                  <w:ind w:left="360" w:firstLineChars="0" w:hanging="360"/>
                </w:pPr>
              </w:pPrChange>
            </w:pPr>
            <w:ins w:id="74" w:author="张 妙" w:date="2018-12-18T20:57:00Z">
              <w:r>
                <w:rPr>
                  <w:rFonts w:hint="eastAsia"/>
                </w:rPr>
                <w:t>3.</w:t>
              </w:r>
            </w:ins>
            <w:ins w:id="75" w:author="张 妙" w:date="2018-12-18T20:58:00Z">
              <w:r>
                <w:rPr>
                  <w:rFonts w:hint="eastAsia"/>
                </w:rPr>
                <w:t>管理员点击确定</w:t>
              </w:r>
            </w:ins>
          </w:p>
        </w:tc>
      </w:tr>
      <w:tr w:rsidR="00F856DF" w14:paraId="05334E96" w14:textId="77777777" w:rsidTr="0015188F">
        <w:trPr>
          <w:ins w:id="76" w:author="张 妙" w:date="2018-12-18T20:46:00Z"/>
        </w:trPr>
        <w:tc>
          <w:tcPr>
            <w:tcW w:w="1413" w:type="dxa"/>
          </w:tcPr>
          <w:p w14:paraId="66E912EF" w14:textId="77777777" w:rsidR="00F856DF" w:rsidRDefault="00F856DF" w:rsidP="0015188F">
            <w:pPr>
              <w:rPr>
                <w:ins w:id="77" w:author="张 妙" w:date="2018-12-18T20:46:00Z"/>
              </w:rPr>
            </w:pPr>
            <w:ins w:id="78" w:author="张 妙" w:date="2018-12-18T20:46:00Z">
              <w:r>
                <w:rPr>
                  <w:rFonts w:hint="eastAsia"/>
                </w:rPr>
                <w:t>选择性流程：</w:t>
              </w:r>
            </w:ins>
          </w:p>
        </w:tc>
        <w:tc>
          <w:tcPr>
            <w:tcW w:w="6883" w:type="dxa"/>
            <w:gridSpan w:val="3"/>
          </w:tcPr>
          <w:p w14:paraId="168847B3" w14:textId="77777777" w:rsidR="00F856DF" w:rsidRDefault="00F856DF" w:rsidP="0015188F">
            <w:pPr>
              <w:rPr>
                <w:ins w:id="79" w:author="张 妙" w:date="2018-12-18T20:46:00Z"/>
              </w:rPr>
            </w:pPr>
          </w:p>
        </w:tc>
      </w:tr>
      <w:tr w:rsidR="00F856DF" w:rsidRPr="00DC4D77" w14:paraId="408D6336" w14:textId="77777777" w:rsidTr="0015188F">
        <w:trPr>
          <w:ins w:id="80" w:author="张 妙" w:date="2018-12-18T20:46:00Z"/>
        </w:trPr>
        <w:tc>
          <w:tcPr>
            <w:tcW w:w="1413" w:type="dxa"/>
          </w:tcPr>
          <w:p w14:paraId="1C5A7895" w14:textId="77777777" w:rsidR="00F856DF" w:rsidRDefault="00F856DF" w:rsidP="0015188F">
            <w:pPr>
              <w:rPr>
                <w:ins w:id="81" w:author="张 妙" w:date="2018-12-18T20:46:00Z"/>
              </w:rPr>
            </w:pPr>
            <w:ins w:id="82" w:author="张 妙" w:date="2018-12-18T20:46:00Z">
              <w:r>
                <w:rPr>
                  <w:rFonts w:hint="eastAsia"/>
                </w:rPr>
                <w:t>异常：</w:t>
              </w:r>
            </w:ins>
          </w:p>
        </w:tc>
        <w:tc>
          <w:tcPr>
            <w:tcW w:w="6883" w:type="dxa"/>
            <w:gridSpan w:val="3"/>
          </w:tcPr>
          <w:p w14:paraId="7666E3AC" w14:textId="1CBF510C" w:rsidR="00981AC4" w:rsidRDefault="00F856DF" w:rsidP="00981AC4">
            <w:pPr>
              <w:pStyle w:val="a4"/>
              <w:numPr>
                <w:ilvl w:val="0"/>
                <w:numId w:val="46"/>
              </w:numPr>
              <w:ind w:firstLineChars="0"/>
              <w:rPr>
                <w:ins w:id="83" w:author="张 妙" w:date="2018-12-18T21:00:00Z"/>
              </w:rPr>
            </w:pPr>
            <w:ins w:id="84" w:author="张 妙" w:date="2018-12-18T20:46:00Z">
              <w:r>
                <w:t>E1</w:t>
              </w:r>
            </w:ins>
            <w:ins w:id="85" w:author="张 妙" w:date="2018-12-18T21:00:00Z">
              <w:r w:rsidR="00981AC4">
                <w:rPr>
                  <w:rFonts w:hint="eastAsia"/>
                </w:rPr>
                <w:t>该语言包已存在</w:t>
              </w:r>
            </w:ins>
          </w:p>
          <w:p w14:paraId="55D0A66C" w14:textId="0C425FF4" w:rsidR="00F856DF" w:rsidRPr="00DC4D77" w:rsidRDefault="00981AC4" w:rsidP="00981AC4">
            <w:pPr>
              <w:rPr>
                <w:ins w:id="86" w:author="张 妙" w:date="2018-12-18T20:46:00Z"/>
              </w:rPr>
              <w:pPrChange w:id="87" w:author="张 妙" w:date="2018-12-18T21:00:00Z">
                <w:pPr>
                  <w:pStyle w:val="a4"/>
                  <w:numPr>
                    <w:numId w:val="6"/>
                  </w:numPr>
                  <w:ind w:left="360" w:firstLineChars="0" w:hanging="360"/>
                </w:pPr>
              </w:pPrChange>
            </w:pPr>
            <w:ins w:id="88" w:author="张 妙" w:date="2018-12-18T21:00:00Z">
              <w:r>
                <w:rPr>
                  <w:rFonts w:hint="eastAsia"/>
                </w:rPr>
                <w:t>18.0</w:t>
              </w:r>
              <w:r>
                <w:t xml:space="preserve">E2 </w:t>
              </w:r>
            </w:ins>
            <w:ins w:id="89" w:author="张 妙" w:date="2018-12-18T21:01:00Z">
              <w:r>
                <w:rPr>
                  <w:rFonts w:hint="eastAsia"/>
                </w:rPr>
                <w:t>语言包不兼容系统</w:t>
              </w:r>
            </w:ins>
            <w:ins w:id="90" w:author="张 妙" w:date="2018-12-18T20:46:00Z">
              <w:r w:rsidR="00F856DF">
                <w:t xml:space="preserve"> </w:t>
              </w:r>
            </w:ins>
          </w:p>
        </w:tc>
      </w:tr>
      <w:tr w:rsidR="00F856DF" w14:paraId="43EA87D2" w14:textId="77777777" w:rsidTr="0015188F">
        <w:trPr>
          <w:ins w:id="91" w:author="张 妙" w:date="2018-12-18T20:46:00Z"/>
        </w:trPr>
        <w:tc>
          <w:tcPr>
            <w:tcW w:w="1413" w:type="dxa"/>
          </w:tcPr>
          <w:p w14:paraId="0B23F0A0" w14:textId="77777777" w:rsidR="00F856DF" w:rsidRDefault="00F856DF" w:rsidP="0015188F">
            <w:pPr>
              <w:rPr>
                <w:ins w:id="92" w:author="张 妙" w:date="2018-12-18T20:46:00Z"/>
              </w:rPr>
            </w:pPr>
            <w:ins w:id="93" w:author="张 妙" w:date="2018-12-18T20:46:00Z">
              <w:r>
                <w:rPr>
                  <w:rFonts w:hint="eastAsia"/>
                </w:rPr>
                <w:t>优先级：</w:t>
              </w:r>
            </w:ins>
          </w:p>
        </w:tc>
        <w:tc>
          <w:tcPr>
            <w:tcW w:w="6883" w:type="dxa"/>
            <w:gridSpan w:val="3"/>
          </w:tcPr>
          <w:p w14:paraId="7CD2F413" w14:textId="77777777" w:rsidR="00F856DF" w:rsidRDefault="00F856DF" w:rsidP="0015188F">
            <w:pPr>
              <w:rPr>
                <w:ins w:id="94" w:author="张 妙" w:date="2018-12-18T20:46:00Z"/>
              </w:rPr>
            </w:pPr>
            <w:ins w:id="95" w:author="张 妙" w:date="2018-12-18T20:46:00Z">
              <w:r>
                <w:rPr>
                  <w:rFonts w:hint="eastAsia"/>
                </w:rPr>
                <w:t>低</w:t>
              </w:r>
            </w:ins>
          </w:p>
        </w:tc>
      </w:tr>
      <w:tr w:rsidR="00F856DF" w14:paraId="70ED65E7" w14:textId="77777777" w:rsidTr="0015188F">
        <w:trPr>
          <w:ins w:id="96" w:author="张 妙" w:date="2018-12-18T20:46:00Z"/>
        </w:trPr>
        <w:tc>
          <w:tcPr>
            <w:tcW w:w="1413" w:type="dxa"/>
          </w:tcPr>
          <w:p w14:paraId="17695424" w14:textId="77777777" w:rsidR="00F856DF" w:rsidRDefault="00F856DF" w:rsidP="0015188F">
            <w:pPr>
              <w:rPr>
                <w:ins w:id="97" w:author="张 妙" w:date="2018-12-18T20:46:00Z"/>
              </w:rPr>
            </w:pPr>
            <w:ins w:id="98" w:author="张 妙" w:date="2018-12-18T20:46:00Z">
              <w:r>
                <w:rPr>
                  <w:rFonts w:hint="eastAsia"/>
                </w:rPr>
                <w:t>使用频率：</w:t>
              </w:r>
            </w:ins>
          </w:p>
        </w:tc>
        <w:tc>
          <w:tcPr>
            <w:tcW w:w="6883" w:type="dxa"/>
            <w:gridSpan w:val="3"/>
          </w:tcPr>
          <w:p w14:paraId="3ECD9C2E" w14:textId="77777777" w:rsidR="00F856DF" w:rsidRDefault="00F856DF" w:rsidP="0015188F">
            <w:pPr>
              <w:rPr>
                <w:ins w:id="99" w:author="张 妙" w:date="2018-12-18T20:46:00Z"/>
              </w:rPr>
            </w:pPr>
            <w:ins w:id="100" w:author="张 妙" w:date="2018-12-18T20:46:00Z">
              <w:r>
                <w:rPr>
                  <w:rFonts w:hint="eastAsia"/>
                </w:rPr>
                <w:t>低</w:t>
              </w:r>
            </w:ins>
          </w:p>
        </w:tc>
      </w:tr>
      <w:tr w:rsidR="00F856DF" w14:paraId="27CA0BC9" w14:textId="77777777" w:rsidTr="0015188F">
        <w:trPr>
          <w:ins w:id="101" w:author="张 妙" w:date="2018-12-18T20:46:00Z"/>
        </w:trPr>
        <w:tc>
          <w:tcPr>
            <w:tcW w:w="1413" w:type="dxa"/>
          </w:tcPr>
          <w:p w14:paraId="5E6B3CE9" w14:textId="77777777" w:rsidR="00F856DF" w:rsidRDefault="00F856DF" w:rsidP="0015188F">
            <w:pPr>
              <w:rPr>
                <w:ins w:id="102" w:author="张 妙" w:date="2018-12-18T20:46:00Z"/>
              </w:rPr>
            </w:pPr>
            <w:ins w:id="103" w:author="张 妙" w:date="2018-12-18T20:46:00Z">
              <w:r>
                <w:rPr>
                  <w:rFonts w:hint="eastAsia"/>
                </w:rPr>
                <w:t>业务规则：</w:t>
              </w:r>
            </w:ins>
          </w:p>
        </w:tc>
        <w:tc>
          <w:tcPr>
            <w:tcW w:w="6883" w:type="dxa"/>
            <w:gridSpan w:val="3"/>
          </w:tcPr>
          <w:p w14:paraId="530CA95C" w14:textId="77777777" w:rsidR="00F856DF" w:rsidRDefault="00F856DF" w:rsidP="0015188F">
            <w:pPr>
              <w:rPr>
                <w:ins w:id="104" w:author="张 妙" w:date="2018-12-18T20:46:00Z"/>
              </w:rPr>
            </w:pPr>
          </w:p>
        </w:tc>
      </w:tr>
      <w:tr w:rsidR="00F856DF" w14:paraId="01CF7671" w14:textId="77777777" w:rsidTr="0015188F">
        <w:trPr>
          <w:ins w:id="105" w:author="张 妙" w:date="2018-12-18T20:46:00Z"/>
        </w:trPr>
        <w:tc>
          <w:tcPr>
            <w:tcW w:w="1413" w:type="dxa"/>
          </w:tcPr>
          <w:p w14:paraId="0D32DDF0" w14:textId="77777777" w:rsidR="00F856DF" w:rsidRDefault="00F856DF" w:rsidP="0015188F">
            <w:pPr>
              <w:rPr>
                <w:ins w:id="106" w:author="张 妙" w:date="2018-12-18T20:46:00Z"/>
              </w:rPr>
            </w:pPr>
            <w:ins w:id="107" w:author="张 妙" w:date="2018-12-18T20:46:00Z">
              <w:r>
                <w:rPr>
                  <w:rFonts w:hint="eastAsia"/>
                </w:rPr>
                <w:t>其他信息：</w:t>
              </w:r>
            </w:ins>
          </w:p>
        </w:tc>
        <w:tc>
          <w:tcPr>
            <w:tcW w:w="6883" w:type="dxa"/>
            <w:gridSpan w:val="3"/>
          </w:tcPr>
          <w:p w14:paraId="7378F156" w14:textId="77777777" w:rsidR="00F856DF" w:rsidRDefault="00F856DF" w:rsidP="0015188F">
            <w:pPr>
              <w:rPr>
                <w:ins w:id="108" w:author="张 妙" w:date="2018-12-18T20:46:00Z"/>
              </w:rPr>
            </w:pPr>
          </w:p>
        </w:tc>
      </w:tr>
      <w:tr w:rsidR="00F856DF" w14:paraId="212F0FCA" w14:textId="77777777" w:rsidTr="0015188F">
        <w:trPr>
          <w:ins w:id="109" w:author="张 妙" w:date="2018-12-18T20:46:00Z"/>
        </w:trPr>
        <w:tc>
          <w:tcPr>
            <w:tcW w:w="1413" w:type="dxa"/>
          </w:tcPr>
          <w:p w14:paraId="0EFF8CD1" w14:textId="77777777" w:rsidR="00F856DF" w:rsidRDefault="00F856DF" w:rsidP="0015188F">
            <w:pPr>
              <w:rPr>
                <w:ins w:id="110" w:author="张 妙" w:date="2018-12-18T20:46:00Z"/>
              </w:rPr>
            </w:pPr>
            <w:ins w:id="111" w:author="张 妙" w:date="2018-12-18T20:46:00Z">
              <w:r>
                <w:rPr>
                  <w:rFonts w:hint="eastAsia"/>
                </w:rPr>
                <w:t>假设：</w:t>
              </w:r>
            </w:ins>
          </w:p>
        </w:tc>
        <w:tc>
          <w:tcPr>
            <w:tcW w:w="6883" w:type="dxa"/>
            <w:gridSpan w:val="3"/>
          </w:tcPr>
          <w:p w14:paraId="7CC9F781" w14:textId="77777777" w:rsidR="00F856DF" w:rsidRDefault="00F856DF" w:rsidP="0015188F">
            <w:pPr>
              <w:rPr>
                <w:ins w:id="112" w:author="张 妙" w:date="2018-12-18T20:46:00Z"/>
              </w:rPr>
            </w:pPr>
          </w:p>
          <w:p w14:paraId="6B290EF0" w14:textId="77777777" w:rsidR="00F856DF" w:rsidRDefault="00F856DF" w:rsidP="0015188F">
            <w:pPr>
              <w:rPr>
                <w:ins w:id="113" w:author="张 妙" w:date="2018-12-18T20:46:00Z"/>
              </w:rPr>
            </w:pPr>
          </w:p>
        </w:tc>
      </w:tr>
    </w:tbl>
    <w:p w14:paraId="59DC8F6D" w14:textId="7D771DCA" w:rsidR="001271A0" w:rsidRDefault="001271A0"/>
    <w:tbl>
      <w:tblPr>
        <w:tblStyle w:val="a3"/>
        <w:tblW w:w="0" w:type="auto"/>
        <w:tblLook w:val="04A0" w:firstRow="1" w:lastRow="0" w:firstColumn="1" w:lastColumn="0" w:noHBand="0" w:noVBand="1"/>
      </w:tblPr>
      <w:tblGrid>
        <w:gridCol w:w="1413"/>
        <w:gridCol w:w="2551"/>
        <w:gridCol w:w="1386"/>
        <w:gridCol w:w="2946"/>
      </w:tblGrid>
      <w:tr w:rsidR="00981AC4" w:rsidRPr="001271A0" w14:paraId="347DC1BC" w14:textId="77777777" w:rsidTr="0015188F">
        <w:trPr>
          <w:ins w:id="114" w:author="张 妙" w:date="2018-12-18T21:02:00Z"/>
        </w:trPr>
        <w:tc>
          <w:tcPr>
            <w:tcW w:w="1413" w:type="dxa"/>
          </w:tcPr>
          <w:p w14:paraId="3AA990A4" w14:textId="77777777" w:rsidR="00981AC4" w:rsidRPr="001271A0" w:rsidRDefault="00981AC4" w:rsidP="0015188F">
            <w:pPr>
              <w:rPr>
                <w:ins w:id="115" w:author="张 妙" w:date="2018-12-18T21:02:00Z"/>
                <w:rFonts w:ascii="宋体" w:eastAsia="宋体" w:hAnsi="宋体"/>
                <w:b/>
              </w:rPr>
            </w:pPr>
            <w:ins w:id="116" w:author="张 妙" w:date="2018-12-18T21:02:00Z">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ins>
          </w:p>
        </w:tc>
        <w:tc>
          <w:tcPr>
            <w:tcW w:w="6883" w:type="dxa"/>
            <w:gridSpan w:val="3"/>
          </w:tcPr>
          <w:p w14:paraId="161EBE78" w14:textId="3FAD886A" w:rsidR="00981AC4" w:rsidRPr="001271A0" w:rsidRDefault="00981AC4" w:rsidP="0015188F">
            <w:pPr>
              <w:rPr>
                <w:ins w:id="117" w:author="张 妙" w:date="2018-12-18T21:02:00Z"/>
                <w:rFonts w:ascii="宋体" w:eastAsia="宋体" w:hAnsi="宋体"/>
                <w:b/>
              </w:rPr>
            </w:pPr>
            <w:ins w:id="118" w:author="张 妙" w:date="2018-12-18T21:02:00Z">
              <w:r w:rsidRPr="001271A0">
                <w:rPr>
                  <w:rFonts w:ascii="宋体" w:eastAsia="宋体" w:hAnsi="宋体" w:hint="eastAsia"/>
                  <w:b/>
                </w:rPr>
                <w:t>U</w:t>
              </w:r>
              <w:r w:rsidRPr="001271A0">
                <w:rPr>
                  <w:rFonts w:ascii="宋体" w:eastAsia="宋体" w:hAnsi="宋体"/>
                  <w:b/>
                </w:rPr>
                <w:t>C-</w:t>
              </w:r>
              <w:r>
                <w:rPr>
                  <w:rFonts w:ascii="宋体" w:eastAsia="宋体" w:hAnsi="宋体" w:hint="eastAsia"/>
                  <w:b/>
                </w:rPr>
                <w:t>1</w:t>
              </w:r>
              <w:r>
                <w:rPr>
                  <w:rFonts w:ascii="宋体" w:eastAsia="宋体" w:hAnsi="宋体" w:hint="eastAsia"/>
                  <w:b/>
                </w:rPr>
                <w:t>9</w:t>
              </w:r>
              <w:r w:rsidRPr="001271A0">
                <w:rPr>
                  <w:rFonts w:ascii="宋体" w:eastAsia="宋体" w:hAnsi="宋体"/>
                  <w:b/>
                </w:rPr>
                <w:t xml:space="preserve">: </w:t>
              </w:r>
              <w:r>
                <w:rPr>
                  <w:rFonts w:ascii="宋体" w:eastAsia="宋体" w:hAnsi="宋体" w:hint="eastAsia"/>
                  <w:b/>
                </w:rPr>
                <w:t>语言包</w:t>
              </w:r>
              <w:r>
                <w:rPr>
                  <w:rFonts w:ascii="宋体" w:eastAsia="宋体" w:hAnsi="宋体" w:hint="eastAsia"/>
                  <w:b/>
                </w:rPr>
                <w:t>启用</w:t>
              </w:r>
            </w:ins>
          </w:p>
        </w:tc>
      </w:tr>
      <w:tr w:rsidR="00981AC4" w14:paraId="3673F9DC" w14:textId="77777777" w:rsidTr="0015188F">
        <w:trPr>
          <w:ins w:id="119" w:author="张 妙" w:date="2018-12-18T21:02:00Z"/>
        </w:trPr>
        <w:tc>
          <w:tcPr>
            <w:tcW w:w="1413" w:type="dxa"/>
          </w:tcPr>
          <w:p w14:paraId="577E0F5B" w14:textId="77777777" w:rsidR="00981AC4" w:rsidRDefault="00981AC4" w:rsidP="0015188F">
            <w:pPr>
              <w:rPr>
                <w:ins w:id="120" w:author="张 妙" w:date="2018-12-18T21:02:00Z"/>
              </w:rPr>
            </w:pPr>
            <w:ins w:id="121" w:author="张 妙" w:date="2018-12-18T21:02:00Z">
              <w:r>
                <w:rPr>
                  <w:rFonts w:hint="eastAsia"/>
                </w:rPr>
                <w:t>创建人</w:t>
              </w:r>
            </w:ins>
          </w:p>
        </w:tc>
        <w:tc>
          <w:tcPr>
            <w:tcW w:w="2551" w:type="dxa"/>
          </w:tcPr>
          <w:p w14:paraId="1A1FE988" w14:textId="77777777" w:rsidR="00981AC4" w:rsidRDefault="00981AC4" w:rsidP="0015188F">
            <w:pPr>
              <w:rPr>
                <w:ins w:id="122" w:author="张 妙" w:date="2018-12-18T21:02:00Z"/>
              </w:rPr>
            </w:pPr>
            <w:proofErr w:type="gramStart"/>
            <w:ins w:id="123" w:author="张 妙" w:date="2018-12-18T21:02:00Z">
              <w:r>
                <w:rPr>
                  <w:rFonts w:hint="eastAsia"/>
                </w:rPr>
                <w:t>张威杰</w:t>
              </w:r>
              <w:proofErr w:type="gramEnd"/>
            </w:ins>
          </w:p>
        </w:tc>
        <w:tc>
          <w:tcPr>
            <w:tcW w:w="1386" w:type="dxa"/>
          </w:tcPr>
          <w:p w14:paraId="554EC738" w14:textId="77777777" w:rsidR="00981AC4" w:rsidRDefault="00981AC4" w:rsidP="0015188F">
            <w:pPr>
              <w:rPr>
                <w:ins w:id="124" w:author="张 妙" w:date="2018-12-18T21:02:00Z"/>
              </w:rPr>
            </w:pPr>
            <w:ins w:id="125" w:author="张 妙" w:date="2018-12-18T21:02:00Z">
              <w:r>
                <w:rPr>
                  <w:rFonts w:hint="eastAsia"/>
                </w:rPr>
                <w:t>创建日期：</w:t>
              </w:r>
            </w:ins>
          </w:p>
        </w:tc>
        <w:tc>
          <w:tcPr>
            <w:tcW w:w="2946" w:type="dxa"/>
          </w:tcPr>
          <w:p w14:paraId="4A3D8DC1" w14:textId="77777777" w:rsidR="00981AC4" w:rsidRDefault="00981AC4" w:rsidP="0015188F">
            <w:pPr>
              <w:rPr>
                <w:ins w:id="126" w:author="张 妙" w:date="2018-12-18T21:02:00Z"/>
              </w:rPr>
            </w:pPr>
            <w:ins w:id="127" w:author="张 妙" w:date="2018-12-18T21:02:00Z">
              <w:r>
                <w:rPr>
                  <w:rFonts w:hint="eastAsia"/>
                </w:rPr>
                <w:t>2018/</w:t>
              </w:r>
            </w:ins>
          </w:p>
        </w:tc>
      </w:tr>
      <w:tr w:rsidR="00981AC4" w14:paraId="78A86741" w14:textId="77777777" w:rsidTr="0015188F">
        <w:trPr>
          <w:ins w:id="128" w:author="张 妙" w:date="2018-12-18T21:02:00Z"/>
        </w:trPr>
        <w:tc>
          <w:tcPr>
            <w:tcW w:w="1413" w:type="dxa"/>
          </w:tcPr>
          <w:p w14:paraId="1A45311C" w14:textId="77777777" w:rsidR="00981AC4" w:rsidRDefault="00981AC4" w:rsidP="0015188F">
            <w:pPr>
              <w:rPr>
                <w:ins w:id="129" w:author="张 妙" w:date="2018-12-18T21:02:00Z"/>
              </w:rPr>
            </w:pPr>
            <w:ins w:id="130" w:author="张 妙" w:date="2018-12-18T21:02:00Z">
              <w:r>
                <w:rPr>
                  <w:rFonts w:hint="eastAsia"/>
                </w:rPr>
                <w:t>主要操作者：</w:t>
              </w:r>
            </w:ins>
          </w:p>
        </w:tc>
        <w:tc>
          <w:tcPr>
            <w:tcW w:w="2551" w:type="dxa"/>
          </w:tcPr>
          <w:p w14:paraId="6B79BDE2" w14:textId="77777777" w:rsidR="00981AC4" w:rsidRDefault="00981AC4" w:rsidP="0015188F">
            <w:pPr>
              <w:rPr>
                <w:ins w:id="131" w:author="张 妙" w:date="2018-12-18T21:02:00Z"/>
              </w:rPr>
            </w:pPr>
            <w:ins w:id="132" w:author="张 妙" w:date="2018-12-18T21:02:00Z">
              <w:r>
                <w:rPr>
                  <w:rFonts w:hint="eastAsia"/>
                </w:rPr>
                <w:t>系统管理员</w:t>
              </w:r>
            </w:ins>
          </w:p>
        </w:tc>
        <w:tc>
          <w:tcPr>
            <w:tcW w:w="1386" w:type="dxa"/>
          </w:tcPr>
          <w:p w14:paraId="38768894" w14:textId="77777777" w:rsidR="00981AC4" w:rsidRDefault="00981AC4" w:rsidP="0015188F">
            <w:pPr>
              <w:rPr>
                <w:ins w:id="133" w:author="张 妙" w:date="2018-12-18T21:02:00Z"/>
              </w:rPr>
            </w:pPr>
            <w:ins w:id="134" w:author="张 妙" w:date="2018-12-18T21:02:00Z">
              <w:r>
                <w:rPr>
                  <w:rFonts w:hint="eastAsia"/>
                </w:rPr>
                <w:t>次要操作者：</w:t>
              </w:r>
            </w:ins>
          </w:p>
        </w:tc>
        <w:tc>
          <w:tcPr>
            <w:tcW w:w="2946" w:type="dxa"/>
          </w:tcPr>
          <w:p w14:paraId="36626ACF" w14:textId="77777777" w:rsidR="00981AC4" w:rsidRDefault="00981AC4" w:rsidP="0015188F">
            <w:pPr>
              <w:rPr>
                <w:ins w:id="135" w:author="张 妙" w:date="2018-12-18T21:02:00Z"/>
              </w:rPr>
            </w:pPr>
            <w:ins w:id="136" w:author="张 妙" w:date="2018-12-18T21:02:00Z">
              <w:r>
                <w:rPr>
                  <w:rFonts w:hint="eastAsia"/>
                </w:rPr>
                <w:t>主程序员</w:t>
              </w:r>
            </w:ins>
          </w:p>
        </w:tc>
      </w:tr>
      <w:tr w:rsidR="00981AC4" w14:paraId="4245D192" w14:textId="77777777" w:rsidTr="0015188F">
        <w:trPr>
          <w:ins w:id="137" w:author="张 妙" w:date="2018-12-18T21:02:00Z"/>
        </w:trPr>
        <w:tc>
          <w:tcPr>
            <w:tcW w:w="1413" w:type="dxa"/>
          </w:tcPr>
          <w:p w14:paraId="6F8E2391" w14:textId="77777777" w:rsidR="00981AC4" w:rsidRDefault="00981AC4" w:rsidP="0015188F">
            <w:pPr>
              <w:rPr>
                <w:ins w:id="138" w:author="张 妙" w:date="2018-12-18T21:02:00Z"/>
              </w:rPr>
            </w:pPr>
            <w:ins w:id="139" w:author="张 妙" w:date="2018-12-18T21:02:00Z">
              <w:r>
                <w:rPr>
                  <w:rFonts w:hint="eastAsia"/>
                </w:rPr>
                <w:t>描述：</w:t>
              </w:r>
            </w:ins>
          </w:p>
        </w:tc>
        <w:tc>
          <w:tcPr>
            <w:tcW w:w="6883" w:type="dxa"/>
            <w:gridSpan w:val="3"/>
          </w:tcPr>
          <w:p w14:paraId="3AF774BA" w14:textId="45CEEB50" w:rsidR="00981AC4" w:rsidRDefault="00981AC4" w:rsidP="0015188F">
            <w:pPr>
              <w:rPr>
                <w:ins w:id="140" w:author="张 妙" w:date="2018-12-18T21:02:00Z"/>
              </w:rPr>
            </w:pPr>
            <w:ins w:id="141" w:author="张 妙" w:date="2018-12-18T21:02:00Z">
              <w:r>
                <w:rPr>
                  <w:rFonts w:hint="eastAsia"/>
                </w:rPr>
                <w:t>管理员</w:t>
              </w:r>
              <w:r>
                <w:rPr>
                  <w:rFonts w:hint="eastAsia"/>
                </w:rPr>
                <w:t>启用</w:t>
              </w:r>
              <w:r>
                <w:rPr>
                  <w:rFonts w:hint="eastAsia"/>
                </w:rPr>
                <w:t>语言包。</w:t>
              </w:r>
            </w:ins>
          </w:p>
        </w:tc>
      </w:tr>
      <w:tr w:rsidR="00981AC4" w14:paraId="16F6169E" w14:textId="77777777" w:rsidTr="0015188F">
        <w:trPr>
          <w:ins w:id="142" w:author="张 妙" w:date="2018-12-18T21:02:00Z"/>
        </w:trPr>
        <w:tc>
          <w:tcPr>
            <w:tcW w:w="1413" w:type="dxa"/>
          </w:tcPr>
          <w:p w14:paraId="0B85AB41" w14:textId="77777777" w:rsidR="00981AC4" w:rsidRDefault="00981AC4" w:rsidP="0015188F">
            <w:pPr>
              <w:rPr>
                <w:ins w:id="143" w:author="张 妙" w:date="2018-12-18T21:02:00Z"/>
              </w:rPr>
            </w:pPr>
            <w:ins w:id="144" w:author="张 妙" w:date="2018-12-18T21:02:00Z">
              <w:r>
                <w:rPr>
                  <w:rFonts w:hint="eastAsia"/>
                </w:rPr>
                <w:t>触发器：</w:t>
              </w:r>
            </w:ins>
          </w:p>
        </w:tc>
        <w:tc>
          <w:tcPr>
            <w:tcW w:w="6883" w:type="dxa"/>
            <w:gridSpan w:val="3"/>
          </w:tcPr>
          <w:p w14:paraId="22078E98" w14:textId="1255B407" w:rsidR="00981AC4" w:rsidRDefault="00981AC4" w:rsidP="0015188F">
            <w:pPr>
              <w:rPr>
                <w:ins w:id="145" w:author="张 妙" w:date="2018-12-18T21:02:00Z"/>
                <w:rFonts w:hint="eastAsia"/>
              </w:rPr>
            </w:pPr>
            <w:ins w:id="146" w:author="张 妙" w:date="2018-12-18T21:02:00Z">
              <w:r>
                <w:rPr>
                  <w:rFonts w:hint="eastAsia"/>
                </w:rPr>
                <w:t>管理员启用语言包</w:t>
              </w:r>
              <w:r>
                <w:rPr>
                  <w:rFonts w:hint="eastAsia"/>
                </w:rPr>
                <w:t>。</w:t>
              </w:r>
            </w:ins>
          </w:p>
        </w:tc>
      </w:tr>
      <w:tr w:rsidR="00981AC4" w14:paraId="25495F19" w14:textId="77777777" w:rsidTr="0015188F">
        <w:trPr>
          <w:ins w:id="147" w:author="张 妙" w:date="2018-12-18T21:02:00Z"/>
        </w:trPr>
        <w:tc>
          <w:tcPr>
            <w:tcW w:w="1413" w:type="dxa"/>
          </w:tcPr>
          <w:p w14:paraId="79CE641E" w14:textId="77777777" w:rsidR="00981AC4" w:rsidRDefault="00981AC4" w:rsidP="0015188F">
            <w:pPr>
              <w:rPr>
                <w:ins w:id="148" w:author="张 妙" w:date="2018-12-18T21:02:00Z"/>
              </w:rPr>
            </w:pPr>
            <w:ins w:id="149" w:author="张 妙" w:date="2018-12-18T21:02:00Z">
              <w:r>
                <w:rPr>
                  <w:rFonts w:hint="eastAsia"/>
                </w:rPr>
                <w:t>前置条件：</w:t>
              </w:r>
            </w:ins>
          </w:p>
        </w:tc>
        <w:tc>
          <w:tcPr>
            <w:tcW w:w="6883" w:type="dxa"/>
            <w:gridSpan w:val="3"/>
          </w:tcPr>
          <w:p w14:paraId="1BD2179C" w14:textId="77777777" w:rsidR="00981AC4" w:rsidRDefault="00981AC4" w:rsidP="0015188F">
            <w:pPr>
              <w:rPr>
                <w:ins w:id="150" w:author="张 妙" w:date="2018-12-18T21:02:00Z"/>
              </w:rPr>
            </w:pPr>
            <w:ins w:id="151" w:author="张 妙" w:date="2018-12-18T21:02:00Z">
              <w:r>
                <w:rPr>
                  <w:rFonts w:hint="eastAsia"/>
                </w:rPr>
                <w:t>P</w:t>
              </w:r>
              <w:r>
                <w:t xml:space="preserve">RE-1: </w:t>
              </w:r>
              <w:r>
                <w:rPr>
                  <w:rFonts w:hint="eastAsia"/>
                </w:rPr>
                <w:t>网站上</w:t>
              </w:r>
              <w:r>
                <w:rPr>
                  <w:rFonts w:hint="eastAsia"/>
                </w:rPr>
                <w:t>已存在该语言包</w:t>
              </w:r>
            </w:ins>
          </w:p>
          <w:p w14:paraId="7DE3BFFE" w14:textId="303ECD3D" w:rsidR="00981AC4" w:rsidRDefault="00981AC4" w:rsidP="0015188F">
            <w:pPr>
              <w:rPr>
                <w:ins w:id="152" w:author="张 妙" w:date="2018-12-18T21:02:00Z"/>
                <w:rFonts w:hint="eastAsia"/>
              </w:rPr>
            </w:pPr>
            <w:ins w:id="153" w:author="张 妙" w:date="2018-12-18T21:02:00Z">
              <w:r>
                <w:rPr>
                  <w:rFonts w:hint="eastAsia"/>
                </w:rPr>
                <w:t>P</w:t>
              </w:r>
              <w:r>
                <w:t>RE-2:</w:t>
              </w:r>
            </w:ins>
            <w:ins w:id="154" w:author="张 妙" w:date="2018-12-18T21:03:00Z">
              <w:r>
                <w:t xml:space="preserve"> </w:t>
              </w:r>
              <w:r>
                <w:rPr>
                  <w:rFonts w:hint="eastAsia"/>
                </w:rPr>
                <w:t>该</w:t>
              </w:r>
              <w:proofErr w:type="gramStart"/>
              <w:r>
                <w:rPr>
                  <w:rFonts w:hint="eastAsia"/>
                </w:rPr>
                <w:t>语言包未启用</w:t>
              </w:r>
            </w:ins>
            <w:proofErr w:type="gramEnd"/>
          </w:p>
        </w:tc>
      </w:tr>
      <w:tr w:rsidR="00981AC4" w14:paraId="4592FFB9" w14:textId="77777777" w:rsidTr="0015188F">
        <w:trPr>
          <w:ins w:id="155" w:author="张 妙" w:date="2018-12-18T21:02:00Z"/>
        </w:trPr>
        <w:tc>
          <w:tcPr>
            <w:tcW w:w="1413" w:type="dxa"/>
          </w:tcPr>
          <w:p w14:paraId="0AD2043F" w14:textId="77777777" w:rsidR="00981AC4" w:rsidRDefault="00981AC4" w:rsidP="0015188F">
            <w:pPr>
              <w:rPr>
                <w:ins w:id="156" w:author="张 妙" w:date="2018-12-18T21:02:00Z"/>
              </w:rPr>
            </w:pPr>
            <w:ins w:id="157" w:author="张 妙" w:date="2018-12-18T21:02:00Z">
              <w:r>
                <w:rPr>
                  <w:rFonts w:hint="eastAsia"/>
                </w:rPr>
                <w:t>后置条件：</w:t>
              </w:r>
            </w:ins>
          </w:p>
        </w:tc>
        <w:tc>
          <w:tcPr>
            <w:tcW w:w="6883" w:type="dxa"/>
            <w:gridSpan w:val="3"/>
          </w:tcPr>
          <w:p w14:paraId="35F9A746" w14:textId="649C3144" w:rsidR="00981AC4" w:rsidRDefault="00981AC4" w:rsidP="0015188F">
            <w:pPr>
              <w:rPr>
                <w:ins w:id="158" w:author="张 妙" w:date="2018-12-18T21:02:00Z"/>
              </w:rPr>
            </w:pPr>
            <w:ins w:id="159" w:author="张 妙" w:date="2018-12-18T21:02:00Z">
              <w:r>
                <w:rPr>
                  <w:rFonts w:hint="eastAsia"/>
                </w:rPr>
                <w:t>P</w:t>
              </w:r>
              <w:r>
                <w:t>OST</w:t>
              </w:r>
              <w:r>
                <w:rPr>
                  <w:rFonts w:hint="eastAsia"/>
                </w:rPr>
                <w:t>-1</w:t>
              </w:r>
              <w:r>
                <w:rPr>
                  <w:rFonts w:hint="eastAsia"/>
                </w:rPr>
                <w:t>：网站</w:t>
              </w:r>
            </w:ins>
            <w:ins w:id="160" w:author="张 妙" w:date="2018-12-18T21:03:00Z">
              <w:r>
                <w:rPr>
                  <w:rFonts w:hint="eastAsia"/>
                </w:rPr>
                <w:t>启用</w:t>
              </w:r>
            </w:ins>
            <w:ins w:id="161" w:author="张 妙" w:date="2018-12-18T21:02:00Z">
              <w:r>
                <w:rPr>
                  <w:rFonts w:hint="eastAsia"/>
                </w:rPr>
                <w:t>了</w:t>
              </w:r>
            </w:ins>
            <w:ins w:id="162" w:author="张 妙" w:date="2018-12-18T21:03:00Z">
              <w:r>
                <w:rPr>
                  <w:rFonts w:hint="eastAsia"/>
                </w:rPr>
                <w:t>该</w:t>
              </w:r>
            </w:ins>
            <w:ins w:id="163" w:author="张 妙" w:date="2018-12-18T21:02:00Z">
              <w:r>
                <w:rPr>
                  <w:rFonts w:hint="eastAsia"/>
                </w:rPr>
                <w:t>语言包</w:t>
              </w:r>
            </w:ins>
          </w:p>
        </w:tc>
      </w:tr>
      <w:tr w:rsidR="00981AC4" w:rsidRPr="00E07221" w14:paraId="2E70D811" w14:textId="77777777" w:rsidTr="0015188F">
        <w:trPr>
          <w:ins w:id="164" w:author="张 妙" w:date="2018-12-18T21:02:00Z"/>
        </w:trPr>
        <w:tc>
          <w:tcPr>
            <w:tcW w:w="1413" w:type="dxa"/>
          </w:tcPr>
          <w:p w14:paraId="33692723" w14:textId="77777777" w:rsidR="00981AC4" w:rsidRDefault="00981AC4" w:rsidP="0015188F">
            <w:pPr>
              <w:rPr>
                <w:ins w:id="165" w:author="张 妙" w:date="2018-12-18T21:02:00Z"/>
              </w:rPr>
            </w:pPr>
            <w:ins w:id="166" w:author="张 妙" w:date="2018-12-18T21:02:00Z">
              <w:r>
                <w:rPr>
                  <w:rFonts w:hint="eastAsia"/>
                </w:rPr>
                <w:t>一般性流程：</w:t>
              </w:r>
            </w:ins>
          </w:p>
        </w:tc>
        <w:tc>
          <w:tcPr>
            <w:tcW w:w="6883" w:type="dxa"/>
            <w:gridSpan w:val="3"/>
          </w:tcPr>
          <w:p w14:paraId="368E880E" w14:textId="00E97B8C" w:rsidR="00981AC4" w:rsidRDefault="00981AC4" w:rsidP="0015188F">
            <w:pPr>
              <w:rPr>
                <w:ins w:id="167" w:author="张 妙" w:date="2018-12-18T21:02:00Z"/>
                <w:rFonts w:hint="eastAsia"/>
              </w:rPr>
            </w:pPr>
            <w:ins w:id="168" w:author="张 妙" w:date="2018-12-18T21:02:00Z">
              <w:r>
                <w:rPr>
                  <w:rFonts w:hint="eastAsia"/>
                </w:rPr>
                <w:t>1.</w:t>
              </w:r>
              <w:r>
                <w:rPr>
                  <w:rFonts w:hint="eastAsia"/>
                </w:rPr>
                <w:t>管理员点击</w:t>
              </w:r>
            </w:ins>
            <w:ins w:id="169" w:author="张 妙" w:date="2018-12-18T21:03:00Z">
              <w:r>
                <w:rPr>
                  <w:rFonts w:hint="eastAsia"/>
                </w:rPr>
                <w:t>启用</w:t>
              </w:r>
            </w:ins>
          </w:p>
          <w:p w14:paraId="1506517D" w14:textId="77D38978" w:rsidR="00981AC4" w:rsidRPr="00E07221" w:rsidRDefault="00981AC4" w:rsidP="0015188F">
            <w:pPr>
              <w:rPr>
                <w:ins w:id="170" w:author="张 妙" w:date="2018-12-18T21:02:00Z"/>
                <w:rFonts w:hint="eastAsia"/>
              </w:rPr>
            </w:pPr>
            <w:ins w:id="171" w:author="张 妙" w:date="2018-12-18T21:03:00Z">
              <w:r>
                <w:rPr>
                  <w:rFonts w:hint="eastAsia"/>
                </w:rPr>
                <w:t>2</w:t>
              </w:r>
            </w:ins>
            <w:ins w:id="172" w:author="张 妙" w:date="2018-12-18T21:02:00Z">
              <w:r>
                <w:rPr>
                  <w:rFonts w:hint="eastAsia"/>
                </w:rPr>
                <w:t>.</w:t>
              </w:r>
              <w:r>
                <w:rPr>
                  <w:rFonts w:hint="eastAsia"/>
                </w:rPr>
                <w:t>管理员点击确定</w:t>
              </w:r>
            </w:ins>
          </w:p>
        </w:tc>
      </w:tr>
      <w:tr w:rsidR="00981AC4" w14:paraId="220FE4B2" w14:textId="77777777" w:rsidTr="0015188F">
        <w:trPr>
          <w:ins w:id="173" w:author="张 妙" w:date="2018-12-18T21:02:00Z"/>
        </w:trPr>
        <w:tc>
          <w:tcPr>
            <w:tcW w:w="1413" w:type="dxa"/>
          </w:tcPr>
          <w:p w14:paraId="3A1DCBBC" w14:textId="77777777" w:rsidR="00981AC4" w:rsidRDefault="00981AC4" w:rsidP="0015188F">
            <w:pPr>
              <w:rPr>
                <w:ins w:id="174" w:author="张 妙" w:date="2018-12-18T21:02:00Z"/>
              </w:rPr>
            </w:pPr>
            <w:ins w:id="175" w:author="张 妙" w:date="2018-12-18T21:02:00Z">
              <w:r>
                <w:rPr>
                  <w:rFonts w:hint="eastAsia"/>
                </w:rPr>
                <w:t>选择性流程：</w:t>
              </w:r>
            </w:ins>
          </w:p>
        </w:tc>
        <w:tc>
          <w:tcPr>
            <w:tcW w:w="6883" w:type="dxa"/>
            <w:gridSpan w:val="3"/>
          </w:tcPr>
          <w:p w14:paraId="241DB0AF" w14:textId="77777777" w:rsidR="00981AC4" w:rsidRDefault="00981AC4" w:rsidP="0015188F">
            <w:pPr>
              <w:rPr>
                <w:ins w:id="176" w:author="张 妙" w:date="2018-12-18T21:02:00Z"/>
              </w:rPr>
            </w:pPr>
          </w:p>
        </w:tc>
      </w:tr>
      <w:tr w:rsidR="00981AC4" w:rsidRPr="00DC4D77" w14:paraId="556DD0F3" w14:textId="77777777" w:rsidTr="0015188F">
        <w:trPr>
          <w:ins w:id="177" w:author="张 妙" w:date="2018-12-18T21:02:00Z"/>
        </w:trPr>
        <w:tc>
          <w:tcPr>
            <w:tcW w:w="1413" w:type="dxa"/>
          </w:tcPr>
          <w:p w14:paraId="56C54034" w14:textId="77777777" w:rsidR="00981AC4" w:rsidRDefault="00981AC4" w:rsidP="0015188F">
            <w:pPr>
              <w:rPr>
                <w:ins w:id="178" w:author="张 妙" w:date="2018-12-18T21:02:00Z"/>
              </w:rPr>
            </w:pPr>
            <w:ins w:id="179" w:author="张 妙" w:date="2018-12-18T21:02:00Z">
              <w:r>
                <w:rPr>
                  <w:rFonts w:hint="eastAsia"/>
                </w:rPr>
                <w:t>异常：</w:t>
              </w:r>
            </w:ins>
          </w:p>
        </w:tc>
        <w:tc>
          <w:tcPr>
            <w:tcW w:w="6883" w:type="dxa"/>
            <w:gridSpan w:val="3"/>
          </w:tcPr>
          <w:p w14:paraId="034DA98A" w14:textId="2DC08A66" w:rsidR="00981AC4" w:rsidRPr="00DC4D77" w:rsidRDefault="00981AC4" w:rsidP="0015188F">
            <w:pPr>
              <w:pStyle w:val="a4"/>
              <w:numPr>
                <w:ilvl w:val="0"/>
                <w:numId w:val="46"/>
              </w:numPr>
              <w:ind w:firstLineChars="0"/>
              <w:rPr>
                <w:ins w:id="180" w:author="张 妙" w:date="2018-12-18T21:02:00Z"/>
              </w:rPr>
              <w:pPrChange w:id="181" w:author="张 妙" w:date="2018-12-18T21:04:00Z">
                <w:pPr/>
              </w:pPrChange>
            </w:pPr>
            <w:ins w:id="182" w:author="张 妙" w:date="2018-12-18T21:02:00Z">
              <w:r>
                <w:t>E1</w:t>
              </w:r>
              <w:r>
                <w:rPr>
                  <w:rFonts w:hint="eastAsia"/>
                </w:rPr>
                <w:t>该语言包</w:t>
              </w:r>
            </w:ins>
            <w:ins w:id="183" w:author="张 妙" w:date="2018-12-18T21:03:00Z">
              <w:r>
                <w:rPr>
                  <w:rFonts w:hint="eastAsia"/>
                </w:rPr>
                <w:t>已启用</w:t>
              </w:r>
            </w:ins>
            <w:ins w:id="184" w:author="张 妙" w:date="2018-12-18T21:02:00Z">
              <w:r>
                <w:t xml:space="preserve"> </w:t>
              </w:r>
            </w:ins>
          </w:p>
        </w:tc>
      </w:tr>
      <w:tr w:rsidR="00981AC4" w14:paraId="11A5B114" w14:textId="77777777" w:rsidTr="0015188F">
        <w:trPr>
          <w:ins w:id="185" w:author="张 妙" w:date="2018-12-18T21:02:00Z"/>
        </w:trPr>
        <w:tc>
          <w:tcPr>
            <w:tcW w:w="1413" w:type="dxa"/>
          </w:tcPr>
          <w:p w14:paraId="70F5CE7F" w14:textId="77777777" w:rsidR="00981AC4" w:rsidRDefault="00981AC4" w:rsidP="0015188F">
            <w:pPr>
              <w:rPr>
                <w:ins w:id="186" w:author="张 妙" w:date="2018-12-18T21:02:00Z"/>
              </w:rPr>
            </w:pPr>
            <w:ins w:id="187" w:author="张 妙" w:date="2018-12-18T21:02:00Z">
              <w:r>
                <w:rPr>
                  <w:rFonts w:hint="eastAsia"/>
                </w:rPr>
                <w:t>优先级：</w:t>
              </w:r>
            </w:ins>
          </w:p>
        </w:tc>
        <w:tc>
          <w:tcPr>
            <w:tcW w:w="6883" w:type="dxa"/>
            <w:gridSpan w:val="3"/>
          </w:tcPr>
          <w:p w14:paraId="20FFD546" w14:textId="77777777" w:rsidR="00981AC4" w:rsidRDefault="00981AC4" w:rsidP="0015188F">
            <w:pPr>
              <w:rPr>
                <w:ins w:id="188" w:author="张 妙" w:date="2018-12-18T21:02:00Z"/>
              </w:rPr>
            </w:pPr>
            <w:ins w:id="189" w:author="张 妙" w:date="2018-12-18T21:02:00Z">
              <w:r>
                <w:rPr>
                  <w:rFonts w:hint="eastAsia"/>
                </w:rPr>
                <w:t>低</w:t>
              </w:r>
            </w:ins>
          </w:p>
        </w:tc>
      </w:tr>
      <w:tr w:rsidR="00981AC4" w14:paraId="06A0A97C" w14:textId="77777777" w:rsidTr="0015188F">
        <w:trPr>
          <w:ins w:id="190" w:author="张 妙" w:date="2018-12-18T21:02:00Z"/>
        </w:trPr>
        <w:tc>
          <w:tcPr>
            <w:tcW w:w="1413" w:type="dxa"/>
          </w:tcPr>
          <w:p w14:paraId="1C870D28" w14:textId="77777777" w:rsidR="00981AC4" w:rsidRDefault="00981AC4" w:rsidP="0015188F">
            <w:pPr>
              <w:rPr>
                <w:ins w:id="191" w:author="张 妙" w:date="2018-12-18T21:02:00Z"/>
              </w:rPr>
            </w:pPr>
            <w:ins w:id="192" w:author="张 妙" w:date="2018-12-18T21:02:00Z">
              <w:r>
                <w:rPr>
                  <w:rFonts w:hint="eastAsia"/>
                </w:rPr>
                <w:t>使用频率：</w:t>
              </w:r>
            </w:ins>
          </w:p>
        </w:tc>
        <w:tc>
          <w:tcPr>
            <w:tcW w:w="6883" w:type="dxa"/>
            <w:gridSpan w:val="3"/>
          </w:tcPr>
          <w:p w14:paraId="0410768D" w14:textId="77777777" w:rsidR="00981AC4" w:rsidRDefault="00981AC4" w:rsidP="0015188F">
            <w:pPr>
              <w:rPr>
                <w:ins w:id="193" w:author="张 妙" w:date="2018-12-18T21:02:00Z"/>
              </w:rPr>
            </w:pPr>
            <w:ins w:id="194" w:author="张 妙" w:date="2018-12-18T21:02:00Z">
              <w:r>
                <w:rPr>
                  <w:rFonts w:hint="eastAsia"/>
                </w:rPr>
                <w:t>低</w:t>
              </w:r>
            </w:ins>
          </w:p>
        </w:tc>
      </w:tr>
      <w:tr w:rsidR="00981AC4" w14:paraId="1ACB0829" w14:textId="77777777" w:rsidTr="0015188F">
        <w:trPr>
          <w:ins w:id="195" w:author="张 妙" w:date="2018-12-18T21:02:00Z"/>
        </w:trPr>
        <w:tc>
          <w:tcPr>
            <w:tcW w:w="1413" w:type="dxa"/>
          </w:tcPr>
          <w:p w14:paraId="5C92BE9B" w14:textId="77777777" w:rsidR="00981AC4" w:rsidRDefault="00981AC4" w:rsidP="0015188F">
            <w:pPr>
              <w:rPr>
                <w:ins w:id="196" w:author="张 妙" w:date="2018-12-18T21:02:00Z"/>
              </w:rPr>
            </w:pPr>
            <w:ins w:id="197" w:author="张 妙" w:date="2018-12-18T21:02:00Z">
              <w:r>
                <w:rPr>
                  <w:rFonts w:hint="eastAsia"/>
                </w:rPr>
                <w:t>业务规则：</w:t>
              </w:r>
            </w:ins>
          </w:p>
        </w:tc>
        <w:tc>
          <w:tcPr>
            <w:tcW w:w="6883" w:type="dxa"/>
            <w:gridSpan w:val="3"/>
          </w:tcPr>
          <w:p w14:paraId="04A721DF" w14:textId="77777777" w:rsidR="00981AC4" w:rsidRDefault="00981AC4" w:rsidP="0015188F">
            <w:pPr>
              <w:rPr>
                <w:ins w:id="198" w:author="张 妙" w:date="2018-12-18T21:02:00Z"/>
              </w:rPr>
            </w:pPr>
          </w:p>
        </w:tc>
      </w:tr>
      <w:tr w:rsidR="00981AC4" w14:paraId="3ABC98CE" w14:textId="77777777" w:rsidTr="0015188F">
        <w:trPr>
          <w:ins w:id="199" w:author="张 妙" w:date="2018-12-18T21:02:00Z"/>
        </w:trPr>
        <w:tc>
          <w:tcPr>
            <w:tcW w:w="1413" w:type="dxa"/>
          </w:tcPr>
          <w:p w14:paraId="7A04BD72" w14:textId="77777777" w:rsidR="00981AC4" w:rsidRDefault="00981AC4" w:rsidP="0015188F">
            <w:pPr>
              <w:rPr>
                <w:ins w:id="200" w:author="张 妙" w:date="2018-12-18T21:02:00Z"/>
              </w:rPr>
            </w:pPr>
            <w:ins w:id="201" w:author="张 妙" w:date="2018-12-18T21:02:00Z">
              <w:r>
                <w:rPr>
                  <w:rFonts w:hint="eastAsia"/>
                </w:rPr>
                <w:t>其他信息：</w:t>
              </w:r>
            </w:ins>
          </w:p>
        </w:tc>
        <w:tc>
          <w:tcPr>
            <w:tcW w:w="6883" w:type="dxa"/>
            <w:gridSpan w:val="3"/>
          </w:tcPr>
          <w:p w14:paraId="22E4B33B" w14:textId="77777777" w:rsidR="00981AC4" w:rsidRDefault="00981AC4" w:rsidP="0015188F">
            <w:pPr>
              <w:rPr>
                <w:ins w:id="202" w:author="张 妙" w:date="2018-12-18T21:02:00Z"/>
              </w:rPr>
            </w:pPr>
          </w:p>
        </w:tc>
      </w:tr>
      <w:tr w:rsidR="00981AC4" w14:paraId="5E6C72BD" w14:textId="77777777" w:rsidTr="0015188F">
        <w:trPr>
          <w:ins w:id="203" w:author="张 妙" w:date="2018-12-18T21:02:00Z"/>
        </w:trPr>
        <w:tc>
          <w:tcPr>
            <w:tcW w:w="1413" w:type="dxa"/>
          </w:tcPr>
          <w:p w14:paraId="703EDD6A" w14:textId="77777777" w:rsidR="00981AC4" w:rsidRDefault="00981AC4" w:rsidP="0015188F">
            <w:pPr>
              <w:rPr>
                <w:ins w:id="204" w:author="张 妙" w:date="2018-12-18T21:02:00Z"/>
              </w:rPr>
            </w:pPr>
            <w:ins w:id="205" w:author="张 妙" w:date="2018-12-18T21:02:00Z">
              <w:r>
                <w:rPr>
                  <w:rFonts w:hint="eastAsia"/>
                </w:rPr>
                <w:t>假设：</w:t>
              </w:r>
            </w:ins>
          </w:p>
        </w:tc>
        <w:tc>
          <w:tcPr>
            <w:tcW w:w="6883" w:type="dxa"/>
            <w:gridSpan w:val="3"/>
          </w:tcPr>
          <w:p w14:paraId="36C12FC2" w14:textId="77777777" w:rsidR="00981AC4" w:rsidRDefault="00981AC4" w:rsidP="0015188F">
            <w:pPr>
              <w:rPr>
                <w:ins w:id="206" w:author="张 妙" w:date="2018-12-18T21:02:00Z"/>
              </w:rPr>
            </w:pPr>
          </w:p>
          <w:p w14:paraId="2C51EFE2" w14:textId="77777777" w:rsidR="00981AC4" w:rsidRDefault="00981AC4" w:rsidP="0015188F">
            <w:pPr>
              <w:rPr>
                <w:ins w:id="207" w:author="张 妙" w:date="2018-12-18T21:02:00Z"/>
              </w:rPr>
            </w:pPr>
          </w:p>
        </w:tc>
      </w:tr>
    </w:tbl>
    <w:p w14:paraId="5DBEBC60" w14:textId="794DA196" w:rsidR="001271A0" w:rsidRDefault="001271A0"/>
    <w:tbl>
      <w:tblPr>
        <w:tblStyle w:val="a3"/>
        <w:tblW w:w="0" w:type="auto"/>
        <w:tblLook w:val="04A0" w:firstRow="1" w:lastRow="0" w:firstColumn="1" w:lastColumn="0" w:noHBand="0" w:noVBand="1"/>
      </w:tblPr>
      <w:tblGrid>
        <w:gridCol w:w="1413"/>
        <w:gridCol w:w="2551"/>
        <w:gridCol w:w="1386"/>
        <w:gridCol w:w="2946"/>
      </w:tblGrid>
      <w:tr w:rsidR="00981AC4" w:rsidRPr="001271A0" w14:paraId="267BAFE0" w14:textId="77777777" w:rsidTr="0015188F">
        <w:trPr>
          <w:ins w:id="208" w:author="张 妙" w:date="2018-12-18T21:04:00Z"/>
        </w:trPr>
        <w:tc>
          <w:tcPr>
            <w:tcW w:w="1413" w:type="dxa"/>
          </w:tcPr>
          <w:p w14:paraId="4E8A3F46" w14:textId="77777777" w:rsidR="00981AC4" w:rsidRPr="001271A0" w:rsidRDefault="00981AC4" w:rsidP="0015188F">
            <w:pPr>
              <w:rPr>
                <w:ins w:id="209" w:author="张 妙" w:date="2018-12-18T21:04:00Z"/>
                <w:rFonts w:ascii="宋体" w:eastAsia="宋体" w:hAnsi="宋体"/>
                <w:b/>
              </w:rPr>
            </w:pPr>
            <w:ins w:id="210" w:author="张 妙" w:date="2018-12-18T21:04:00Z">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ins>
          </w:p>
        </w:tc>
        <w:tc>
          <w:tcPr>
            <w:tcW w:w="6883" w:type="dxa"/>
            <w:gridSpan w:val="3"/>
          </w:tcPr>
          <w:p w14:paraId="28AA4090" w14:textId="1470854C" w:rsidR="00981AC4" w:rsidRPr="001271A0" w:rsidRDefault="00981AC4" w:rsidP="0015188F">
            <w:pPr>
              <w:rPr>
                <w:ins w:id="211" w:author="张 妙" w:date="2018-12-18T21:04:00Z"/>
                <w:rFonts w:ascii="宋体" w:eastAsia="宋体" w:hAnsi="宋体"/>
                <w:b/>
              </w:rPr>
            </w:pPr>
            <w:ins w:id="212" w:author="张 妙" w:date="2018-12-18T21:04:00Z">
              <w:r w:rsidRPr="001271A0">
                <w:rPr>
                  <w:rFonts w:ascii="宋体" w:eastAsia="宋体" w:hAnsi="宋体" w:hint="eastAsia"/>
                  <w:b/>
                </w:rPr>
                <w:t>U</w:t>
              </w:r>
              <w:r w:rsidRPr="001271A0">
                <w:rPr>
                  <w:rFonts w:ascii="宋体" w:eastAsia="宋体" w:hAnsi="宋体"/>
                  <w:b/>
                </w:rPr>
                <w:t>C-</w:t>
              </w:r>
              <w:r>
                <w:rPr>
                  <w:rFonts w:ascii="宋体" w:eastAsia="宋体" w:hAnsi="宋体" w:hint="eastAsia"/>
                  <w:b/>
                </w:rPr>
                <w:t>20</w:t>
              </w:r>
              <w:r w:rsidRPr="001271A0">
                <w:rPr>
                  <w:rFonts w:ascii="宋体" w:eastAsia="宋体" w:hAnsi="宋体"/>
                  <w:b/>
                </w:rPr>
                <w:t xml:space="preserve">: </w:t>
              </w:r>
              <w:r>
                <w:rPr>
                  <w:rFonts w:ascii="宋体" w:eastAsia="宋体" w:hAnsi="宋体" w:hint="eastAsia"/>
                  <w:b/>
                </w:rPr>
                <w:t>语言包</w:t>
              </w:r>
              <w:r>
                <w:rPr>
                  <w:rFonts w:ascii="宋体" w:eastAsia="宋体" w:hAnsi="宋体" w:hint="eastAsia"/>
                  <w:b/>
                </w:rPr>
                <w:t>卸载</w:t>
              </w:r>
            </w:ins>
          </w:p>
        </w:tc>
      </w:tr>
      <w:tr w:rsidR="00981AC4" w14:paraId="1875B5D5" w14:textId="77777777" w:rsidTr="0015188F">
        <w:trPr>
          <w:ins w:id="213" w:author="张 妙" w:date="2018-12-18T21:04:00Z"/>
        </w:trPr>
        <w:tc>
          <w:tcPr>
            <w:tcW w:w="1413" w:type="dxa"/>
          </w:tcPr>
          <w:p w14:paraId="7216FCDD" w14:textId="77777777" w:rsidR="00981AC4" w:rsidRDefault="00981AC4" w:rsidP="0015188F">
            <w:pPr>
              <w:rPr>
                <w:ins w:id="214" w:author="张 妙" w:date="2018-12-18T21:04:00Z"/>
              </w:rPr>
            </w:pPr>
            <w:ins w:id="215" w:author="张 妙" w:date="2018-12-18T21:04:00Z">
              <w:r>
                <w:rPr>
                  <w:rFonts w:hint="eastAsia"/>
                </w:rPr>
                <w:t>创建人</w:t>
              </w:r>
            </w:ins>
          </w:p>
        </w:tc>
        <w:tc>
          <w:tcPr>
            <w:tcW w:w="2551" w:type="dxa"/>
          </w:tcPr>
          <w:p w14:paraId="76EF97FA" w14:textId="77777777" w:rsidR="00981AC4" w:rsidRDefault="00981AC4" w:rsidP="0015188F">
            <w:pPr>
              <w:rPr>
                <w:ins w:id="216" w:author="张 妙" w:date="2018-12-18T21:04:00Z"/>
              </w:rPr>
            </w:pPr>
            <w:proofErr w:type="gramStart"/>
            <w:ins w:id="217" w:author="张 妙" w:date="2018-12-18T21:04:00Z">
              <w:r>
                <w:rPr>
                  <w:rFonts w:hint="eastAsia"/>
                </w:rPr>
                <w:t>张威杰</w:t>
              </w:r>
              <w:proofErr w:type="gramEnd"/>
            </w:ins>
          </w:p>
        </w:tc>
        <w:tc>
          <w:tcPr>
            <w:tcW w:w="1386" w:type="dxa"/>
          </w:tcPr>
          <w:p w14:paraId="60A64F06" w14:textId="77777777" w:rsidR="00981AC4" w:rsidRDefault="00981AC4" w:rsidP="0015188F">
            <w:pPr>
              <w:rPr>
                <w:ins w:id="218" w:author="张 妙" w:date="2018-12-18T21:04:00Z"/>
              </w:rPr>
            </w:pPr>
            <w:ins w:id="219" w:author="张 妙" w:date="2018-12-18T21:04:00Z">
              <w:r>
                <w:rPr>
                  <w:rFonts w:hint="eastAsia"/>
                </w:rPr>
                <w:t>创建日期：</w:t>
              </w:r>
            </w:ins>
          </w:p>
        </w:tc>
        <w:tc>
          <w:tcPr>
            <w:tcW w:w="2946" w:type="dxa"/>
          </w:tcPr>
          <w:p w14:paraId="67328719" w14:textId="77777777" w:rsidR="00981AC4" w:rsidRDefault="00981AC4" w:rsidP="0015188F">
            <w:pPr>
              <w:rPr>
                <w:ins w:id="220" w:author="张 妙" w:date="2018-12-18T21:04:00Z"/>
              </w:rPr>
            </w:pPr>
            <w:ins w:id="221" w:author="张 妙" w:date="2018-12-18T21:04:00Z">
              <w:r>
                <w:rPr>
                  <w:rFonts w:hint="eastAsia"/>
                </w:rPr>
                <w:t>2018/</w:t>
              </w:r>
            </w:ins>
          </w:p>
        </w:tc>
      </w:tr>
      <w:tr w:rsidR="00981AC4" w14:paraId="54867D47" w14:textId="77777777" w:rsidTr="0015188F">
        <w:trPr>
          <w:ins w:id="222" w:author="张 妙" w:date="2018-12-18T21:04:00Z"/>
        </w:trPr>
        <w:tc>
          <w:tcPr>
            <w:tcW w:w="1413" w:type="dxa"/>
          </w:tcPr>
          <w:p w14:paraId="76CD677F" w14:textId="77777777" w:rsidR="00981AC4" w:rsidRDefault="00981AC4" w:rsidP="0015188F">
            <w:pPr>
              <w:rPr>
                <w:ins w:id="223" w:author="张 妙" w:date="2018-12-18T21:04:00Z"/>
              </w:rPr>
            </w:pPr>
            <w:ins w:id="224" w:author="张 妙" w:date="2018-12-18T21:04:00Z">
              <w:r>
                <w:rPr>
                  <w:rFonts w:hint="eastAsia"/>
                </w:rPr>
                <w:t>主要操作者：</w:t>
              </w:r>
            </w:ins>
          </w:p>
        </w:tc>
        <w:tc>
          <w:tcPr>
            <w:tcW w:w="2551" w:type="dxa"/>
          </w:tcPr>
          <w:p w14:paraId="4108590A" w14:textId="77777777" w:rsidR="00981AC4" w:rsidRDefault="00981AC4" w:rsidP="0015188F">
            <w:pPr>
              <w:rPr>
                <w:ins w:id="225" w:author="张 妙" w:date="2018-12-18T21:04:00Z"/>
              </w:rPr>
            </w:pPr>
            <w:ins w:id="226" w:author="张 妙" w:date="2018-12-18T21:04:00Z">
              <w:r>
                <w:rPr>
                  <w:rFonts w:hint="eastAsia"/>
                </w:rPr>
                <w:t>系统管理员</w:t>
              </w:r>
            </w:ins>
          </w:p>
        </w:tc>
        <w:tc>
          <w:tcPr>
            <w:tcW w:w="1386" w:type="dxa"/>
          </w:tcPr>
          <w:p w14:paraId="784CAFAB" w14:textId="77777777" w:rsidR="00981AC4" w:rsidRDefault="00981AC4" w:rsidP="0015188F">
            <w:pPr>
              <w:rPr>
                <w:ins w:id="227" w:author="张 妙" w:date="2018-12-18T21:04:00Z"/>
              </w:rPr>
            </w:pPr>
            <w:ins w:id="228" w:author="张 妙" w:date="2018-12-18T21:04:00Z">
              <w:r>
                <w:rPr>
                  <w:rFonts w:hint="eastAsia"/>
                </w:rPr>
                <w:t>次要操作者：</w:t>
              </w:r>
            </w:ins>
          </w:p>
        </w:tc>
        <w:tc>
          <w:tcPr>
            <w:tcW w:w="2946" w:type="dxa"/>
          </w:tcPr>
          <w:p w14:paraId="30FC2790" w14:textId="77777777" w:rsidR="00981AC4" w:rsidRDefault="00981AC4" w:rsidP="0015188F">
            <w:pPr>
              <w:rPr>
                <w:ins w:id="229" w:author="张 妙" w:date="2018-12-18T21:04:00Z"/>
              </w:rPr>
            </w:pPr>
            <w:ins w:id="230" w:author="张 妙" w:date="2018-12-18T21:04:00Z">
              <w:r>
                <w:rPr>
                  <w:rFonts w:hint="eastAsia"/>
                </w:rPr>
                <w:t>主程序员</w:t>
              </w:r>
            </w:ins>
          </w:p>
        </w:tc>
      </w:tr>
      <w:tr w:rsidR="00981AC4" w14:paraId="68B525EE" w14:textId="77777777" w:rsidTr="0015188F">
        <w:trPr>
          <w:ins w:id="231" w:author="张 妙" w:date="2018-12-18T21:04:00Z"/>
        </w:trPr>
        <w:tc>
          <w:tcPr>
            <w:tcW w:w="1413" w:type="dxa"/>
          </w:tcPr>
          <w:p w14:paraId="4680EEF3" w14:textId="77777777" w:rsidR="00981AC4" w:rsidRDefault="00981AC4" w:rsidP="0015188F">
            <w:pPr>
              <w:rPr>
                <w:ins w:id="232" w:author="张 妙" w:date="2018-12-18T21:04:00Z"/>
              </w:rPr>
            </w:pPr>
            <w:ins w:id="233" w:author="张 妙" w:date="2018-12-18T21:04:00Z">
              <w:r>
                <w:rPr>
                  <w:rFonts w:hint="eastAsia"/>
                </w:rPr>
                <w:t>描述：</w:t>
              </w:r>
            </w:ins>
          </w:p>
        </w:tc>
        <w:tc>
          <w:tcPr>
            <w:tcW w:w="6883" w:type="dxa"/>
            <w:gridSpan w:val="3"/>
          </w:tcPr>
          <w:p w14:paraId="5B5BB82B" w14:textId="4817E158" w:rsidR="00981AC4" w:rsidRDefault="00981AC4" w:rsidP="0015188F">
            <w:pPr>
              <w:rPr>
                <w:ins w:id="234" w:author="张 妙" w:date="2018-12-18T21:04:00Z"/>
              </w:rPr>
            </w:pPr>
            <w:ins w:id="235" w:author="张 妙" w:date="2018-12-18T21:04:00Z">
              <w:r>
                <w:rPr>
                  <w:rFonts w:hint="eastAsia"/>
                </w:rPr>
                <w:t>管理员</w:t>
              </w:r>
              <w:r>
                <w:rPr>
                  <w:rFonts w:hint="eastAsia"/>
                </w:rPr>
                <w:t>卸载</w:t>
              </w:r>
              <w:r>
                <w:rPr>
                  <w:rFonts w:hint="eastAsia"/>
                </w:rPr>
                <w:t>语言包。</w:t>
              </w:r>
            </w:ins>
          </w:p>
        </w:tc>
      </w:tr>
      <w:tr w:rsidR="00981AC4" w14:paraId="14837399" w14:textId="77777777" w:rsidTr="0015188F">
        <w:trPr>
          <w:ins w:id="236" w:author="张 妙" w:date="2018-12-18T21:04:00Z"/>
        </w:trPr>
        <w:tc>
          <w:tcPr>
            <w:tcW w:w="1413" w:type="dxa"/>
          </w:tcPr>
          <w:p w14:paraId="087D1346" w14:textId="77777777" w:rsidR="00981AC4" w:rsidRDefault="00981AC4" w:rsidP="0015188F">
            <w:pPr>
              <w:rPr>
                <w:ins w:id="237" w:author="张 妙" w:date="2018-12-18T21:04:00Z"/>
              </w:rPr>
            </w:pPr>
            <w:ins w:id="238" w:author="张 妙" w:date="2018-12-18T21:04:00Z">
              <w:r>
                <w:rPr>
                  <w:rFonts w:hint="eastAsia"/>
                </w:rPr>
                <w:t>触发器：</w:t>
              </w:r>
            </w:ins>
          </w:p>
        </w:tc>
        <w:tc>
          <w:tcPr>
            <w:tcW w:w="6883" w:type="dxa"/>
            <w:gridSpan w:val="3"/>
          </w:tcPr>
          <w:p w14:paraId="415928EA" w14:textId="09AAEF0C" w:rsidR="00981AC4" w:rsidRDefault="00981AC4" w:rsidP="0015188F">
            <w:pPr>
              <w:rPr>
                <w:ins w:id="239" w:author="张 妙" w:date="2018-12-18T21:04:00Z"/>
                <w:rFonts w:hint="eastAsia"/>
              </w:rPr>
            </w:pPr>
            <w:ins w:id="240" w:author="张 妙" w:date="2018-12-18T21:04:00Z">
              <w:r>
                <w:rPr>
                  <w:rFonts w:hint="eastAsia"/>
                </w:rPr>
                <w:t>网站不需要该语言包</w:t>
              </w:r>
            </w:ins>
          </w:p>
        </w:tc>
      </w:tr>
      <w:tr w:rsidR="00981AC4" w14:paraId="644E23DD" w14:textId="77777777" w:rsidTr="0015188F">
        <w:trPr>
          <w:ins w:id="241" w:author="张 妙" w:date="2018-12-18T21:04:00Z"/>
        </w:trPr>
        <w:tc>
          <w:tcPr>
            <w:tcW w:w="1413" w:type="dxa"/>
          </w:tcPr>
          <w:p w14:paraId="11F67F37" w14:textId="77777777" w:rsidR="00981AC4" w:rsidRDefault="00981AC4" w:rsidP="0015188F">
            <w:pPr>
              <w:rPr>
                <w:ins w:id="242" w:author="张 妙" w:date="2018-12-18T21:04:00Z"/>
              </w:rPr>
            </w:pPr>
            <w:ins w:id="243" w:author="张 妙" w:date="2018-12-18T21:04:00Z">
              <w:r>
                <w:rPr>
                  <w:rFonts w:hint="eastAsia"/>
                </w:rPr>
                <w:t>前置条件：</w:t>
              </w:r>
            </w:ins>
          </w:p>
        </w:tc>
        <w:tc>
          <w:tcPr>
            <w:tcW w:w="6883" w:type="dxa"/>
            <w:gridSpan w:val="3"/>
          </w:tcPr>
          <w:p w14:paraId="387B1129" w14:textId="6DEAD869" w:rsidR="00981AC4" w:rsidRDefault="00981AC4" w:rsidP="0015188F">
            <w:pPr>
              <w:rPr>
                <w:ins w:id="244" w:author="张 妙" w:date="2018-12-18T21:04:00Z"/>
                <w:rFonts w:hint="eastAsia"/>
              </w:rPr>
            </w:pPr>
            <w:ins w:id="245" w:author="张 妙" w:date="2018-12-18T21:04:00Z">
              <w:r>
                <w:rPr>
                  <w:rFonts w:hint="eastAsia"/>
                </w:rPr>
                <w:t>P</w:t>
              </w:r>
              <w:r>
                <w:t xml:space="preserve">RE-1: </w:t>
              </w:r>
              <w:r>
                <w:rPr>
                  <w:rFonts w:hint="eastAsia"/>
                </w:rPr>
                <w:t>网站上存在该语言包</w:t>
              </w:r>
            </w:ins>
          </w:p>
        </w:tc>
      </w:tr>
      <w:tr w:rsidR="00981AC4" w14:paraId="5F8610FB" w14:textId="77777777" w:rsidTr="0015188F">
        <w:trPr>
          <w:ins w:id="246" w:author="张 妙" w:date="2018-12-18T21:04:00Z"/>
        </w:trPr>
        <w:tc>
          <w:tcPr>
            <w:tcW w:w="1413" w:type="dxa"/>
          </w:tcPr>
          <w:p w14:paraId="24C2CA8D" w14:textId="77777777" w:rsidR="00981AC4" w:rsidRDefault="00981AC4" w:rsidP="0015188F">
            <w:pPr>
              <w:rPr>
                <w:ins w:id="247" w:author="张 妙" w:date="2018-12-18T21:04:00Z"/>
              </w:rPr>
            </w:pPr>
            <w:ins w:id="248" w:author="张 妙" w:date="2018-12-18T21:04:00Z">
              <w:r>
                <w:rPr>
                  <w:rFonts w:hint="eastAsia"/>
                </w:rPr>
                <w:t>后置条件：</w:t>
              </w:r>
            </w:ins>
          </w:p>
        </w:tc>
        <w:tc>
          <w:tcPr>
            <w:tcW w:w="6883" w:type="dxa"/>
            <w:gridSpan w:val="3"/>
          </w:tcPr>
          <w:p w14:paraId="5FE140F6" w14:textId="75FD2E4F" w:rsidR="00981AC4" w:rsidRDefault="00981AC4" w:rsidP="0015188F">
            <w:pPr>
              <w:rPr>
                <w:ins w:id="249" w:author="张 妙" w:date="2018-12-18T21:04:00Z"/>
              </w:rPr>
            </w:pPr>
            <w:ins w:id="250" w:author="张 妙" w:date="2018-12-18T21:04:00Z">
              <w:r>
                <w:rPr>
                  <w:rFonts w:hint="eastAsia"/>
                </w:rPr>
                <w:t>P</w:t>
              </w:r>
              <w:r>
                <w:t>OST</w:t>
              </w:r>
              <w:r>
                <w:rPr>
                  <w:rFonts w:hint="eastAsia"/>
                </w:rPr>
                <w:t>-1</w:t>
              </w:r>
              <w:r>
                <w:rPr>
                  <w:rFonts w:hint="eastAsia"/>
                </w:rPr>
                <w:t>：网站</w:t>
              </w:r>
            </w:ins>
            <w:ins w:id="251" w:author="张 妙" w:date="2018-12-18T21:05:00Z">
              <w:r>
                <w:rPr>
                  <w:rFonts w:hint="eastAsia"/>
                </w:rPr>
                <w:t>卸载了该语言包</w:t>
              </w:r>
            </w:ins>
          </w:p>
        </w:tc>
      </w:tr>
      <w:tr w:rsidR="00981AC4" w:rsidRPr="00E07221" w14:paraId="725CA4E2" w14:textId="77777777" w:rsidTr="0015188F">
        <w:trPr>
          <w:ins w:id="252" w:author="张 妙" w:date="2018-12-18T21:04:00Z"/>
        </w:trPr>
        <w:tc>
          <w:tcPr>
            <w:tcW w:w="1413" w:type="dxa"/>
          </w:tcPr>
          <w:p w14:paraId="35465170" w14:textId="77777777" w:rsidR="00981AC4" w:rsidRDefault="00981AC4" w:rsidP="0015188F">
            <w:pPr>
              <w:rPr>
                <w:ins w:id="253" w:author="张 妙" w:date="2018-12-18T21:04:00Z"/>
              </w:rPr>
            </w:pPr>
            <w:ins w:id="254" w:author="张 妙" w:date="2018-12-18T21:04:00Z">
              <w:r>
                <w:rPr>
                  <w:rFonts w:hint="eastAsia"/>
                </w:rPr>
                <w:t>一般性流程：</w:t>
              </w:r>
            </w:ins>
          </w:p>
        </w:tc>
        <w:tc>
          <w:tcPr>
            <w:tcW w:w="6883" w:type="dxa"/>
            <w:gridSpan w:val="3"/>
          </w:tcPr>
          <w:p w14:paraId="65AF10E0" w14:textId="2E156BAC" w:rsidR="00981AC4" w:rsidRDefault="00981AC4" w:rsidP="0015188F">
            <w:pPr>
              <w:rPr>
                <w:ins w:id="255" w:author="张 妙" w:date="2018-12-18T21:04:00Z"/>
              </w:rPr>
            </w:pPr>
            <w:ins w:id="256" w:author="张 妙" w:date="2018-12-18T21:04:00Z">
              <w:r>
                <w:rPr>
                  <w:rFonts w:hint="eastAsia"/>
                </w:rPr>
                <w:t>1.</w:t>
              </w:r>
              <w:r>
                <w:rPr>
                  <w:rFonts w:hint="eastAsia"/>
                </w:rPr>
                <w:t>管理员点击</w:t>
              </w:r>
            </w:ins>
            <w:ins w:id="257" w:author="张 妙" w:date="2018-12-18T21:05:00Z">
              <w:r>
                <w:rPr>
                  <w:rFonts w:hint="eastAsia"/>
                </w:rPr>
                <w:t>卸载</w:t>
              </w:r>
            </w:ins>
          </w:p>
          <w:p w14:paraId="646ADAE6" w14:textId="715B47B4" w:rsidR="00981AC4" w:rsidRPr="00E07221" w:rsidRDefault="00981AC4" w:rsidP="0015188F">
            <w:pPr>
              <w:rPr>
                <w:ins w:id="258" w:author="张 妙" w:date="2018-12-18T21:04:00Z"/>
                <w:rFonts w:hint="eastAsia"/>
              </w:rPr>
            </w:pPr>
            <w:ins w:id="259" w:author="张 妙" w:date="2018-12-18T21:05:00Z">
              <w:r>
                <w:rPr>
                  <w:rFonts w:hint="eastAsia"/>
                </w:rPr>
                <w:t>2</w:t>
              </w:r>
            </w:ins>
            <w:ins w:id="260" w:author="张 妙" w:date="2018-12-18T21:04:00Z">
              <w:r>
                <w:rPr>
                  <w:rFonts w:hint="eastAsia"/>
                </w:rPr>
                <w:t>.</w:t>
              </w:r>
              <w:r>
                <w:rPr>
                  <w:rFonts w:hint="eastAsia"/>
                </w:rPr>
                <w:t>管理员点击确定</w:t>
              </w:r>
            </w:ins>
          </w:p>
        </w:tc>
      </w:tr>
      <w:tr w:rsidR="00981AC4" w14:paraId="23249F15" w14:textId="77777777" w:rsidTr="0015188F">
        <w:trPr>
          <w:ins w:id="261" w:author="张 妙" w:date="2018-12-18T21:04:00Z"/>
        </w:trPr>
        <w:tc>
          <w:tcPr>
            <w:tcW w:w="1413" w:type="dxa"/>
          </w:tcPr>
          <w:p w14:paraId="672E718D" w14:textId="77777777" w:rsidR="00981AC4" w:rsidRDefault="00981AC4" w:rsidP="0015188F">
            <w:pPr>
              <w:rPr>
                <w:ins w:id="262" w:author="张 妙" w:date="2018-12-18T21:04:00Z"/>
              </w:rPr>
            </w:pPr>
            <w:ins w:id="263" w:author="张 妙" w:date="2018-12-18T21:04:00Z">
              <w:r>
                <w:rPr>
                  <w:rFonts w:hint="eastAsia"/>
                </w:rPr>
                <w:t>选择性流程：</w:t>
              </w:r>
            </w:ins>
          </w:p>
        </w:tc>
        <w:tc>
          <w:tcPr>
            <w:tcW w:w="6883" w:type="dxa"/>
            <w:gridSpan w:val="3"/>
          </w:tcPr>
          <w:p w14:paraId="7BC72D5F" w14:textId="77777777" w:rsidR="00981AC4" w:rsidRDefault="00981AC4" w:rsidP="0015188F">
            <w:pPr>
              <w:rPr>
                <w:ins w:id="264" w:author="张 妙" w:date="2018-12-18T21:04:00Z"/>
              </w:rPr>
            </w:pPr>
          </w:p>
        </w:tc>
      </w:tr>
      <w:tr w:rsidR="00981AC4" w:rsidRPr="00DC4D77" w14:paraId="0058533B" w14:textId="77777777" w:rsidTr="0015188F">
        <w:trPr>
          <w:ins w:id="265" w:author="张 妙" w:date="2018-12-18T21:04:00Z"/>
        </w:trPr>
        <w:tc>
          <w:tcPr>
            <w:tcW w:w="1413" w:type="dxa"/>
          </w:tcPr>
          <w:p w14:paraId="4EF7AEFC" w14:textId="77777777" w:rsidR="00981AC4" w:rsidRDefault="00981AC4" w:rsidP="0015188F">
            <w:pPr>
              <w:rPr>
                <w:ins w:id="266" w:author="张 妙" w:date="2018-12-18T21:04:00Z"/>
              </w:rPr>
            </w:pPr>
            <w:ins w:id="267" w:author="张 妙" w:date="2018-12-18T21:04:00Z">
              <w:r>
                <w:rPr>
                  <w:rFonts w:hint="eastAsia"/>
                </w:rPr>
                <w:lastRenderedPageBreak/>
                <w:t>异常：</w:t>
              </w:r>
            </w:ins>
          </w:p>
        </w:tc>
        <w:tc>
          <w:tcPr>
            <w:tcW w:w="6883" w:type="dxa"/>
            <w:gridSpan w:val="3"/>
          </w:tcPr>
          <w:p w14:paraId="30F34985" w14:textId="2BBCD7D3" w:rsidR="00981AC4" w:rsidRPr="00DC4D77" w:rsidRDefault="00981AC4" w:rsidP="0015188F">
            <w:pPr>
              <w:rPr>
                <w:ins w:id="268" w:author="张 妙" w:date="2018-12-18T21:04:00Z"/>
              </w:rPr>
            </w:pPr>
            <w:ins w:id="269" w:author="张 妙" w:date="2018-12-18T21:05:00Z">
              <w:r>
                <w:t>20.0E1</w:t>
              </w:r>
              <w:r>
                <w:rPr>
                  <w:rFonts w:hint="eastAsia"/>
                </w:rPr>
                <w:t>该语言包已卸载</w:t>
              </w:r>
            </w:ins>
            <w:ins w:id="270" w:author="张 妙" w:date="2018-12-18T21:04:00Z">
              <w:r>
                <w:t xml:space="preserve"> </w:t>
              </w:r>
            </w:ins>
          </w:p>
        </w:tc>
      </w:tr>
      <w:tr w:rsidR="00981AC4" w14:paraId="574B6C31" w14:textId="77777777" w:rsidTr="0015188F">
        <w:trPr>
          <w:ins w:id="271" w:author="张 妙" w:date="2018-12-18T21:04:00Z"/>
        </w:trPr>
        <w:tc>
          <w:tcPr>
            <w:tcW w:w="1413" w:type="dxa"/>
          </w:tcPr>
          <w:p w14:paraId="577D9EBA" w14:textId="77777777" w:rsidR="00981AC4" w:rsidRDefault="00981AC4" w:rsidP="0015188F">
            <w:pPr>
              <w:rPr>
                <w:ins w:id="272" w:author="张 妙" w:date="2018-12-18T21:04:00Z"/>
              </w:rPr>
            </w:pPr>
            <w:ins w:id="273" w:author="张 妙" w:date="2018-12-18T21:04:00Z">
              <w:r>
                <w:rPr>
                  <w:rFonts w:hint="eastAsia"/>
                </w:rPr>
                <w:t>优先级：</w:t>
              </w:r>
            </w:ins>
          </w:p>
        </w:tc>
        <w:tc>
          <w:tcPr>
            <w:tcW w:w="6883" w:type="dxa"/>
            <w:gridSpan w:val="3"/>
          </w:tcPr>
          <w:p w14:paraId="093F2A6E" w14:textId="77777777" w:rsidR="00981AC4" w:rsidRDefault="00981AC4" w:rsidP="0015188F">
            <w:pPr>
              <w:rPr>
                <w:ins w:id="274" w:author="张 妙" w:date="2018-12-18T21:04:00Z"/>
              </w:rPr>
            </w:pPr>
            <w:ins w:id="275" w:author="张 妙" w:date="2018-12-18T21:04:00Z">
              <w:r>
                <w:rPr>
                  <w:rFonts w:hint="eastAsia"/>
                </w:rPr>
                <w:t>低</w:t>
              </w:r>
            </w:ins>
          </w:p>
        </w:tc>
      </w:tr>
      <w:tr w:rsidR="00981AC4" w14:paraId="53B80498" w14:textId="77777777" w:rsidTr="0015188F">
        <w:trPr>
          <w:ins w:id="276" w:author="张 妙" w:date="2018-12-18T21:04:00Z"/>
        </w:trPr>
        <w:tc>
          <w:tcPr>
            <w:tcW w:w="1413" w:type="dxa"/>
          </w:tcPr>
          <w:p w14:paraId="0382706B" w14:textId="77777777" w:rsidR="00981AC4" w:rsidRDefault="00981AC4" w:rsidP="0015188F">
            <w:pPr>
              <w:rPr>
                <w:ins w:id="277" w:author="张 妙" w:date="2018-12-18T21:04:00Z"/>
              </w:rPr>
            </w:pPr>
            <w:ins w:id="278" w:author="张 妙" w:date="2018-12-18T21:04:00Z">
              <w:r>
                <w:rPr>
                  <w:rFonts w:hint="eastAsia"/>
                </w:rPr>
                <w:t>使用频率：</w:t>
              </w:r>
            </w:ins>
          </w:p>
        </w:tc>
        <w:tc>
          <w:tcPr>
            <w:tcW w:w="6883" w:type="dxa"/>
            <w:gridSpan w:val="3"/>
          </w:tcPr>
          <w:p w14:paraId="3E1F5977" w14:textId="77777777" w:rsidR="00981AC4" w:rsidRDefault="00981AC4" w:rsidP="0015188F">
            <w:pPr>
              <w:rPr>
                <w:ins w:id="279" w:author="张 妙" w:date="2018-12-18T21:04:00Z"/>
              </w:rPr>
            </w:pPr>
            <w:ins w:id="280" w:author="张 妙" w:date="2018-12-18T21:04:00Z">
              <w:r>
                <w:rPr>
                  <w:rFonts w:hint="eastAsia"/>
                </w:rPr>
                <w:t>低</w:t>
              </w:r>
            </w:ins>
          </w:p>
        </w:tc>
      </w:tr>
      <w:tr w:rsidR="00981AC4" w14:paraId="05DF9160" w14:textId="77777777" w:rsidTr="0015188F">
        <w:trPr>
          <w:ins w:id="281" w:author="张 妙" w:date="2018-12-18T21:04:00Z"/>
        </w:trPr>
        <w:tc>
          <w:tcPr>
            <w:tcW w:w="1413" w:type="dxa"/>
          </w:tcPr>
          <w:p w14:paraId="5595174E" w14:textId="77777777" w:rsidR="00981AC4" w:rsidRDefault="00981AC4" w:rsidP="0015188F">
            <w:pPr>
              <w:rPr>
                <w:ins w:id="282" w:author="张 妙" w:date="2018-12-18T21:04:00Z"/>
              </w:rPr>
            </w:pPr>
            <w:ins w:id="283" w:author="张 妙" w:date="2018-12-18T21:04:00Z">
              <w:r>
                <w:rPr>
                  <w:rFonts w:hint="eastAsia"/>
                </w:rPr>
                <w:t>业务规则：</w:t>
              </w:r>
            </w:ins>
          </w:p>
        </w:tc>
        <w:tc>
          <w:tcPr>
            <w:tcW w:w="6883" w:type="dxa"/>
            <w:gridSpan w:val="3"/>
          </w:tcPr>
          <w:p w14:paraId="53ABEE3E" w14:textId="77777777" w:rsidR="00981AC4" w:rsidRDefault="00981AC4" w:rsidP="0015188F">
            <w:pPr>
              <w:rPr>
                <w:ins w:id="284" w:author="张 妙" w:date="2018-12-18T21:04:00Z"/>
              </w:rPr>
            </w:pPr>
          </w:p>
        </w:tc>
      </w:tr>
      <w:tr w:rsidR="00981AC4" w14:paraId="2F054F29" w14:textId="77777777" w:rsidTr="0015188F">
        <w:trPr>
          <w:ins w:id="285" w:author="张 妙" w:date="2018-12-18T21:04:00Z"/>
        </w:trPr>
        <w:tc>
          <w:tcPr>
            <w:tcW w:w="1413" w:type="dxa"/>
          </w:tcPr>
          <w:p w14:paraId="6CD8C2F9" w14:textId="77777777" w:rsidR="00981AC4" w:rsidRDefault="00981AC4" w:rsidP="0015188F">
            <w:pPr>
              <w:rPr>
                <w:ins w:id="286" w:author="张 妙" w:date="2018-12-18T21:04:00Z"/>
              </w:rPr>
            </w:pPr>
            <w:ins w:id="287" w:author="张 妙" w:date="2018-12-18T21:04:00Z">
              <w:r>
                <w:rPr>
                  <w:rFonts w:hint="eastAsia"/>
                </w:rPr>
                <w:t>其他信息：</w:t>
              </w:r>
            </w:ins>
          </w:p>
        </w:tc>
        <w:tc>
          <w:tcPr>
            <w:tcW w:w="6883" w:type="dxa"/>
            <w:gridSpan w:val="3"/>
          </w:tcPr>
          <w:p w14:paraId="52BCC603" w14:textId="77777777" w:rsidR="00981AC4" w:rsidRDefault="00981AC4" w:rsidP="0015188F">
            <w:pPr>
              <w:rPr>
                <w:ins w:id="288" w:author="张 妙" w:date="2018-12-18T21:04:00Z"/>
              </w:rPr>
            </w:pPr>
          </w:p>
        </w:tc>
      </w:tr>
      <w:tr w:rsidR="00981AC4" w14:paraId="40B53281" w14:textId="77777777" w:rsidTr="0015188F">
        <w:trPr>
          <w:ins w:id="289" w:author="张 妙" w:date="2018-12-18T21:04:00Z"/>
        </w:trPr>
        <w:tc>
          <w:tcPr>
            <w:tcW w:w="1413" w:type="dxa"/>
          </w:tcPr>
          <w:p w14:paraId="79BAAB36" w14:textId="77777777" w:rsidR="00981AC4" w:rsidRDefault="00981AC4" w:rsidP="0015188F">
            <w:pPr>
              <w:rPr>
                <w:ins w:id="290" w:author="张 妙" w:date="2018-12-18T21:04:00Z"/>
              </w:rPr>
            </w:pPr>
            <w:ins w:id="291" w:author="张 妙" w:date="2018-12-18T21:04:00Z">
              <w:r>
                <w:rPr>
                  <w:rFonts w:hint="eastAsia"/>
                </w:rPr>
                <w:t>假设：</w:t>
              </w:r>
            </w:ins>
          </w:p>
        </w:tc>
        <w:tc>
          <w:tcPr>
            <w:tcW w:w="6883" w:type="dxa"/>
            <w:gridSpan w:val="3"/>
          </w:tcPr>
          <w:p w14:paraId="09473639" w14:textId="77777777" w:rsidR="00981AC4" w:rsidRDefault="00981AC4" w:rsidP="0015188F">
            <w:pPr>
              <w:rPr>
                <w:ins w:id="292" w:author="张 妙" w:date="2018-12-18T21:04:00Z"/>
              </w:rPr>
            </w:pPr>
          </w:p>
          <w:p w14:paraId="0BF7E913" w14:textId="77777777" w:rsidR="00981AC4" w:rsidRDefault="00981AC4" w:rsidP="0015188F">
            <w:pPr>
              <w:rPr>
                <w:ins w:id="293" w:author="张 妙" w:date="2018-12-18T21:04:00Z"/>
              </w:rPr>
            </w:pPr>
          </w:p>
        </w:tc>
      </w:tr>
    </w:tbl>
    <w:p w14:paraId="323CFB38" w14:textId="687E5368" w:rsidR="001271A0" w:rsidRDefault="001271A0"/>
    <w:p w14:paraId="5152A23C" w14:textId="6A26AF63" w:rsidR="001271A0" w:rsidRDefault="001271A0"/>
    <w:tbl>
      <w:tblPr>
        <w:tblStyle w:val="a3"/>
        <w:tblW w:w="0" w:type="auto"/>
        <w:tblLook w:val="04A0" w:firstRow="1" w:lastRow="0" w:firstColumn="1" w:lastColumn="0" w:noHBand="0" w:noVBand="1"/>
      </w:tblPr>
      <w:tblGrid>
        <w:gridCol w:w="1413"/>
        <w:gridCol w:w="2551"/>
        <w:gridCol w:w="1386"/>
        <w:gridCol w:w="2946"/>
      </w:tblGrid>
      <w:tr w:rsidR="003E2F45" w:rsidRPr="001271A0" w14:paraId="2A4E7F2F" w14:textId="77777777" w:rsidTr="0015188F">
        <w:trPr>
          <w:ins w:id="294" w:author="张 妙" w:date="2018-12-18T21:13:00Z"/>
        </w:trPr>
        <w:tc>
          <w:tcPr>
            <w:tcW w:w="1413" w:type="dxa"/>
          </w:tcPr>
          <w:p w14:paraId="09ED7478" w14:textId="77777777" w:rsidR="003E2F45" w:rsidRPr="001271A0" w:rsidRDefault="003E2F45" w:rsidP="0015188F">
            <w:pPr>
              <w:rPr>
                <w:ins w:id="295" w:author="张 妙" w:date="2018-12-18T21:13:00Z"/>
                <w:rFonts w:ascii="宋体" w:eastAsia="宋体" w:hAnsi="宋体"/>
                <w:b/>
              </w:rPr>
            </w:pPr>
            <w:ins w:id="296" w:author="张 妙" w:date="2018-12-18T21:13:00Z">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ins>
          </w:p>
        </w:tc>
        <w:tc>
          <w:tcPr>
            <w:tcW w:w="6883" w:type="dxa"/>
            <w:gridSpan w:val="3"/>
          </w:tcPr>
          <w:p w14:paraId="7599DA09" w14:textId="7FF85984" w:rsidR="003E2F45" w:rsidRPr="001271A0" w:rsidRDefault="003E2F45" w:rsidP="0015188F">
            <w:pPr>
              <w:rPr>
                <w:ins w:id="297" w:author="张 妙" w:date="2018-12-18T21:13:00Z"/>
                <w:rFonts w:ascii="宋体" w:eastAsia="宋体" w:hAnsi="宋体"/>
                <w:b/>
              </w:rPr>
            </w:pPr>
            <w:ins w:id="298" w:author="张 妙" w:date="2018-12-18T21:13:00Z">
              <w:r w:rsidRPr="001271A0">
                <w:rPr>
                  <w:rFonts w:ascii="宋体" w:eastAsia="宋体" w:hAnsi="宋体" w:hint="eastAsia"/>
                  <w:b/>
                </w:rPr>
                <w:t>U</w:t>
              </w:r>
              <w:r w:rsidRPr="001271A0">
                <w:rPr>
                  <w:rFonts w:ascii="宋体" w:eastAsia="宋体" w:hAnsi="宋体"/>
                  <w:b/>
                </w:rPr>
                <w:t>C-</w:t>
              </w:r>
              <w:r>
                <w:rPr>
                  <w:rFonts w:ascii="宋体" w:eastAsia="宋体" w:hAnsi="宋体" w:hint="eastAsia"/>
                  <w:b/>
                </w:rPr>
                <w:t>21</w:t>
              </w:r>
              <w:r w:rsidRPr="001271A0">
                <w:rPr>
                  <w:rFonts w:ascii="宋体" w:eastAsia="宋体" w:hAnsi="宋体"/>
                  <w:b/>
                </w:rPr>
                <w:t xml:space="preserve"> : </w:t>
              </w:r>
              <w:r>
                <w:rPr>
                  <w:rFonts w:ascii="宋体" w:eastAsia="宋体" w:hAnsi="宋体" w:hint="eastAsia"/>
                  <w:b/>
                </w:rPr>
                <w:t>日志下载</w:t>
              </w:r>
            </w:ins>
          </w:p>
        </w:tc>
      </w:tr>
      <w:tr w:rsidR="003E2F45" w14:paraId="60DBEABC" w14:textId="77777777" w:rsidTr="0015188F">
        <w:trPr>
          <w:ins w:id="299" w:author="张 妙" w:date="2018-12-18T21:13:00Z"/>
        </w:trPr>
        <w:tc>
          <w:tcPr>
            <w:tcW w:w="1413" w:type="dxa"/>
          </w:tcPr>
          <w:p w14:paraId="207207EA" w14:textId="77777777" w:rsidR="003E2F45" w:rsidRDefault="003E2F45" w:rsidP="0015188F">
            <w:pPr>
              <w:rPr>
                <w:ins w:id="300" w:author="张 妙" w:date="2018-12-18T21:13:00Z"/>
              </w:rPr>
            </w:pPr>
            <w:ins w:id="301" w:author="张 妙" w:date="2018-12-18T21:13:00Z">
              <w:r>
                <w:rPr>
                  <w:rFonts w:hint="eastAsia"/>
                </w:rPr>
                <w:t>创建人</w:t>
              </w:r>
            </w:ins>
          </w:p>
        </w:tc>
        <w:tc>
          <w:tcPr>
            <w:tcW w:w="2551" w:type="dxa"/>
          </w:tcPr>
          <w:p w14:paraId="51A66DAE" w14:textId="77777777" w:rsidR="003E2F45" w:rsidRDefault="003E2F45" w:rsidP="0015188F">
            <w:pPr>
              <w:rPr>
                <w:ins w:id="302" w:author="张 妙" w:date="2018-12-18T21:13:00Z"/>
              </w:rPr>
            </w:pPr>
            <w:proofErr w:type="gramStart"/>
            <w:ins w:id="303" w:author="张 妙" w:date="2018-12-18T21:13:00Z">
              <w:r>
                <w:rPr>
                  <w:rFonts w:hint="eastAsia"/>
                </w:rPr>
                <w:t>张威杰</w:t>
              </w:r>
              <w:proofErr w:type="gramEnd"/>
            </w:ins>
          </w:p>
        </w:tc>
        <w:tc>
          <w:tcPr>
            <w:tcW w:w="1386" w:type="dxa"/>
          </w:tcPr>
          <w:p w14:paraId="78CA8599" w14:textId="77777777" w:rsidR="003E2F45" w:rsidRDefault="003E2F45" w:rsidP="0015188F">
            <w:pPr>
              <w:rPr>
                <w:ins w:id="304" w:author="张 妙" w:date="2018-12-18T21:13:00Z"/>
              </w:rPr>
            </w:pPr>
            <w:ins w:id="305" w:author="张 妙" w:date="2018-12-18T21:13:00Z">
              <w:r>
                <w:rPr>
                  <w:rFonts w:hint="eastAsia"/>
                </w:rPr>
                <w:t>创建日期：</w:t>
              </w:r>
            </w:ins>
          </w:p>
        </w:tc>
        <w:tc>
          <w:tcPr>
            <w:tcW w:w="2946" w:type="dxa"/>
          </w:tcPr>
          <w:p w14:paraId="0C74332D" w14:textId="77777777" w:rsidR="003E2F45" w:rsidRDefault="003E2F45" w:rsidP="0015188F">
            <w:pPr>
              <w:rPr>
                <w:ins w:id="306" w:author="张 妙" w:date="2018-12-18T21:13:00Z"/>
              </w:rPr>
            </w:pPr>
            <w:ins w:id="307" w:author="张 妙" w:date="2018-12-18T21:13:00Z">
              <w:r>
                <w:rPr>
                  <w:rFonts w:hint="eastAsia"/>
                </w:rPr>
                <w:t>2018/</w:t>
              </w:r>
            </w:ins>
          </w:p>
        </w:tc>
      </w:tr>
      <w:tr w:rsidR="003E2F45" w14:paraId="09538BD4" w14:textId="77777777" w:rsidTr="0015188F">
        <w:trPr>
          <w:ins w:id="308" w:author="张 妙" w:date="2018-12-18T21:13:00Z"/>
        </w:trPr>
        <w:tc>
          <w:tcPr>
            <w:tcW w:w="1413" w:type="dxa"/>
          </w:tcPr>
          <w:p w14:paraId="6FC920A3" w14:textId="77777777" w:rsidR="003E2F45" w:rsidRDefault="003E2F45" w:rsidP="0015188F">
            <w:pPr>
              <w:rPr>
                <w:ins w:id="309" w:author="张 妙" w:date="2018-12-18T21:13:00Z"/>
              </w:rPr>
            </w:pPr>
            <w:ins w:id="310" w:author="张 妙" w:date="2018-12-18T21:13:00Z">
              <w:r>
                <w:rPr>
                  <w:rFonts w:hint="eastAsia"/>
                </w:rPr>
                <w:t>主要操作者：</w:t>
              </w:r>
            </w:ins>
          </w:p>
        </w:tc>
        <w:tc>
          <w:tcPr>
            <w:tcW w:w="2551" w:type="dxa"/>
          </w:tcPr>
          <w:p w14:paraId="11F5EE1A" w14:textId="77777777" w:rsidR="003E2F45" w:rsidRDefault="003E2F45" w:rsidP="0015188F">
            <w:pPr>
              <w:rPr>
                <w:ins w:id="311" w:author="张 妙" w:date="2018-12-18T21:13:00Z"/>
              </w:rPr>
            </w:pPr>
            <w:ins w:id="312" w:author="张 妙" w:date="2018-12-18T21:13:00Z">
              <w:r>
                <w:rPr>
                  <w:rFonts w:hint="eastAsia"/>
                </w:rPr>
                <w:t>系统管理员</w:t>
              </w:r>
            </w:ins>
          </w:p>
        </w:tc>
        <w:tc>
          <w:tcPr>
            <w:tcW w:w="1386" w:type="dxa"/>
          </w:tcPr>
          <w:p w14:paraId="22BC09AE" w14:textId="77777777" w:rsidR="003E2F45" w:rsidRDefault="003E2F45" w:rsidP="0015188F">
            <w:pPr>
              <w:rPr>
                <w:ins w:id="313" w:author="张 妙" w:date="2018-12-18T21:13:00Z"/>
              </w:rPr>
            </w:pPr>
            <w:ins w:id="314" w:author="张 妙" w:date="2018-12-18T21:13:00Z">
              <w:r>
                <w:rPr>
                  <w:rFonts w:hint="eastAsia"/>
                </w:rPr>
                <w:t>次要操作者：</w:t>
              </w:r>
            </w:ins>
          </w:p>
        </w:tc>
        <w:tc>
          <w:tcPr>
            <w:tcW w:w="2946" w:type="dxa"/>
          </w:tcPr>
          <w:p w14:paraId="22CC0E76" w14:textId="77777777" w:rsidR="003E2F45" w:rsidRDefault="003E2F45" w:rsidP="0015188F">
            <w:pPr>
              <w:rPr>
                <w:ins w:id="315" w:author="张 妙" w:date="2018-12-18T21:13:00Z"/>
              </w:rPr>
            </w:pPr>
            <w:ins w:id="316" w:author="张 妙" w:date="2018-12-18T21:13:00Z">
              <w:r>
                <w:rPr>
                  <w:rFonts w:hint="eastAsia"/>
                </w:rPr>
                <w:t>主程序员</w:t>
              </w:r>
            </w:ins>
          </w:p>
        </w:tc>
      </w:tr>
      <w:tr w:rsidR="003E2F45" w14:paraId="64DCCA09" w14:textId="77777777" w:rsidTr="0015188F">
        <w:trPr>
          <w:ins w:id="317" w:author="张 妙" w:date="2018-12-18T21:13:00Z"/>
        </w:trPr>
        <w:tc>
          <w:tcPr>
            <w:tcW w:w="1413" w:type="dxa"/>
          </w:tcPr>
          <w:p w14:paraId="6527F804" w14:textId="77777777" w:rsidR="003E2F45" w:rsidRDefault="003E2F45" w:rsidP="0015188F">
            <w:pPr>
              <w:rPr>
                <w:ins w:id="318" w:author="张 妙" w:date="2018-12-18T21:13:00Z"/>
              </w:rPr>
            </w:pPr>
            <w:ins w:id="319" w:author="张 妙" w:date="2018-12-18T21:13:00Z">
              <w:r>
                <w:rPr>
                  <w:rFonts w:hint="eastAsia"/>
                </w:rPr>
                <w:t>描述：</w:t>
              </w:r>
            </w:ins>
          </w:p>
        </w:tc>
        <w:tc>
          <w:tcPr>
            <w:tcW w:w="6883" w:type="dxa"/>
            <w:gridSpan w:val="3"/>
          </w:tcPr>
          <w:p w14:paraId="49628D8A" w14:textId="1CC03515" w:rsidR="003E2F45" w:rsidRDefault="003E2F45" w:rsidP="0015188F">
            <w:pPr>
              <w:rPr>
                <w:ins w:id="320" w:author="张 妙" w:date="2018-12-18T21:13:00Z"/>
              </w:rPr>
            </w:pPr>
            <w:ins w:id="321" w:author="张 妙" w:date="2018-12-18T21:13:00Z">
              <w:r>
                <w:rPr>
                  <w:rFonts w:hint="eastAsia"/>
                </w:rPr>
                <w:t>下载系统日志和用户日志</w:t>
              </w:r>
              <w:r>
                <w:rPr>
                  <w:rFonts w:hint="eastAsia"/>
                </w:rPr>
                <w:t>。</w:t>
              </w:r>
            </w:ins>
          </w:p>
        </w:tc>
      </w:tr>
      <w:tr w:rsidR="003E2F45" w14:paraId="0D8C7100" w14:textId="77777777" w:rsidTr="0015188F">
        <w:trPr>
          <w:ins w:id="322" w:author="张 妙" w:date="2018-12-18T21:13:00Z"/>
        </w:trPr>
        <w:tc>
          <w:tcPr>
            <w:tcW w:w="1413" w:type="dxa"/>
          </w:tcPr>
          <w:p w14:paraId="053FB27C" w14:textId="77777777" w:rsidR="003E2F45" w:rsidRDefault="003E2F45" w:rsidP="0015188F">
            <w:pPr>
              <w:rPr>
                <w:ins w:id="323" w:author="张 妙" w:date="2018-12-18T21:13:00Z"/>
              </w:rPr>
            </w:pPr>
            <w:ins w:id="324" w:author="张 妙" w:date="2018-12-18T21:13:00Z">
              <w:r>
                <w:rPr>
                  <w:rFonts w:hint="eastAsia"/>
                </w:rPr>
                <w:t>触发器：</w:t>
              </w:r>
            </w:ins>
          </w:p>
        </w:tc>
        <w:tc>
          <w:tcPr>
            <w:tcW w:w="6883" w:type="dxa"/>
            <w:gridSpan w:val="3"/>
          </w:tcPr>
          <w:p w14:paraId="77AEF225" w14:textId="19FC4221" w:rsidR="003E2F45" w:rsidRDefault="003E2F45" w:rsidP="0015188F">
            <w:pPr>
              <w:rPr>
                <w:ins w:id="325" w:author="张 妙" w:date="2018-12-18T21:13:00Z"/>
              </w:rPr>
            </w:pPr>
            <w:ins w:id="326" w:author="张 妙" w:date="2018-12-18T21:13:00Z">
              <w:r>
                <w:rPr>
                  <w:rFonts w:hint="eastAsia"/>
                </w:rPr>
                <w:t>管理员需要下载日志</w:t>
              </w:r>
            </w:ins>
          </w:p>
        </w:tc>
      </w:tr>
      <w:tr w:rsidR="003E2F45" w14:paraId="1ACDE4CF" w14:textId="77777777" w:rsidTr="0015188F">
        <w:trPr>
          <w:ins w:id="327" w:author="张 妙" w:date="2018-12-18T21:13:00Z"/>
        </w:trPr>
        <w:tc>
          <w:tcPr>
            <w:tcW w:w="1413" w:type="dxa"/>
          </w:tcPr>
          <w:p w14:paraId="5FD7D4B4" w14:textId="77777777" w:rsidR="003E2F45" w:rsidRDefault="003E2F45" w:rsidP="0015188F">
            <w:pPr>
              <w:rPr>
                <w:ins w:id="328" w:author="张 妙" w:date="2018-12-18T21:13:00Z"/>
              </w:rPr>
            </w:pPr>
            <w:ins w:id="329" w:author="张 妙" w:date="2018-12-18T21:13:00Z">
              <w:r>
                <w:rPr>
                  <w:rFonts w:hint="eastAsia"/>
                </w:rPr>
                <w:t>前置条件：</w:t>
              </w:r>
            </w:ins>
          </w:p>
        </w:tc>
        <w:tc>
          <w:tcPr>
            <w:tcW w:w="6883" w:type="dxa"/>
            <w:gridSpan w:val="3"/>
          </w:tcPr>
          <w:p w14:paraId="2A9E6D25" w14:textId="0CB61A92" w:rsidR="003E2F45" w:rsidRDefault="003E2F45" w:rsidP="0015188F">
            <w:pPr>
              <w:rPr>
                <w:ins w:id="330" w:author="张 妙" w:date="2018-12-18T21:13:00Z"/>
                <w:rFonts w:hint="eastAsia"/>
              </w:rPr>
            </w:pPr>
            <w:ins w:id="331" w:author="张 妙" w:date="2018-12-18T21:13:00Z">
              <w:r>
                <w:rPr>
                  <w:rFonts w:hint="eastAsia"/>
                </w:rPr>
                <w:t>P</w:t>
              </w:r>
              <w:r>
                <w:t>RE-1:</w:t>
              </w:r>
            </w:ins>
            <w:ins w:id="332" w:author="张 妙" w:date="2018-12-18T21:14:00Z">
              <w:r>
                <w:rPr>
                  <w:rFonts w:hint="eastAsia"/>
                </w:rPr>
                <w:t>日志存在</w:t>
              </w:r>
            </w:ins>
            <w:ins w:id="333" w:author="张 妙" w:date="2018-12-18T21:13:00Z">
              <w:r>
                <w:rPr>
                  <w:rFonts w:hint="eastAsia"/>
                </w:rPr>
                <w:t>。</w:t>
              </w:r>
            </w:ins>
          </w:p>
        </w:tc>
      </w:tr>
      <w:tr w:rsidR="003E2F45" w14:paraId="5ED8EE10" w14:textId="77777777" w:rsidTr="0015188F">
        <w:trPr>
          <w:ins w:id="334" w:author="张 妙" w:date="2018-12-18T21:13:00Z"/>
        </w:trPr>
        <w:tc>
          <w:tcPr>
            <w:tcW w:w="1413" w:type="dxa"/>
          </w:tcPr>
          <w:p w14:paraId="67CF8DCC" w14:textId="77777777" w:rsidR="003E2F45" w:rsidRDefault="003E2F45" w:rsidP="0015188F">
            <w:pPr>
              <w:rPr>
                <w:ins w:id="335" w:author="张 妙" w:date="2018-12-18T21:13:00Z"/>
              </w:rPr>
            </w:pPr>
            <w:ins w:id="336" w:author="张 妙" w:date="2018-12-18T21:13:00Z">
              <w:r>
                <w:rPr>
                  <w:rFonts w:hint="eastAsia"/>
                </w:rPr>
                <w:t>后置条件：</w:t>
              </w:r>
            </w:ins>
          </w:p>
        </w:tc>
        <w:tc>
          <w:tcPr>
            <w:tcW w:w="6883" w:type="dxa"/>
            <w:gridSpan w:val="3"/>
          </w:tcPr>
          <w:p w14:paraId="207FB895" w14:textId="13CE44DB" w:rsidR="003E2F45" w:rsidRDefault="003E2F45" w:rsidP="0015188F">
            <w:pPr>
              <w:rPr>
                <w:ins w:id="337" w:author="张 妙" w:date="2018-12-18T21:13:00Z"/>
              </w:rPr>
            </w:pPr>
            <w:ins w:id="338" w:author="张 妙" w:date="2018-12-18T21:13:00Z">
              <w:r>
                <w:rPr>
                  <w:rFonts w:hint="eastAsia"/>
                </w:rPr>
                <w:t>P</w:t>
              </w:r>
              <w:r>
                <w:t>OST</w:t>
              </w:r>
              <w:r>
                <w:rPr>
                  <w:rFonts w:hint="eastAsia"/>
                </w:rPr>
                <w:t>-1</w:t>
              </w:r>
              <w:r>
                <w:rPr>
                  <w:rFonts w:hint="eastAsia"/>
                </w:rPr>
                <w:t>：</w:t>
              </w:r>
            </w:ins>
            <w:ins w:id="339" w:author="张 妙" w:date="2018-12-18T21:15:00Z">
              <w:r>
                <w:rPr>
                  <w:rFonts w:hint="eastAsia"/>
                </w:rPr>
                <w:t>管理员下载了所需要的日志文件。</w:t>
              </w:r>
            </w:ins>
          </w:p>
        </w:tc>
      </w:tr>
      <w:tr w:rsidR="003E2F45" w:rsidRPr="00E07221" w14:paraId="460CB848" w14:textId="77777777" w:rsidTr="0015188F">
        <w:trPr>
          <w:ins w:id="340" w:author="张 妙" w:date="2018-12-18T21:13:00Z"/>
        </w:trPr>
        <w:tc>
          <w:tcPr>
            <w:tcW w:w="1413" w:type="dxa"/>
          </w:tcPr>
          <w:p w14:paraId="4331D605" w14:textId="77777777" w:rsidR="003E2F45" w:rsidRDefault="003E2F45" w:rsidP="0015188F">
            <w:pPr>
              <w:rPr>
                <w:ins w:id="341" w:author="张 妙" w:date="2018-12-18T21:13:00Z"/>
              </w:rPr>
            </w:pPr>
            <w:ins w:id="342" w:author="张 妙" w:date="2018-12-18T21:13:00Z">
              <w:r>
                <w:rPr>
                  <w:rFonts w:hint="eastAsia"/>
                </w:rPr>
                <w:t>一般性流程：</w:t>
              </w:r>
            </w:ins>
          </w:p>
        </w:tc>
        <w:tc>
          <w:tcPr>
            <w:tcW w:w="6883" w:type="dxa"/>
            <w:gridSpan w:val="3"/>
          </w:tcPr>
          <w:p w14:paraId="316CEF5F" w14:textId="77777777" w:rsidR="003E2F45" w:rsidRDefault="003E2F45" w:rsidP="003E2F45">
            <w:pPr>
              <w:rPr>
                <w:ins w:id="343" w:author="张 妙" w:date="2018-12-18T21:16:00Z"/>
              </w:rPr>
            </w:pPr>
            <w:ins w:id="344" w:author="张 妙" w:date="2018-12-18T21:16:00Z">
              <w:r>
                <w:rPr>
                  <w:rFonts w:hint="eastAsia"/>
                </w:rPr>
                <w:t>1.</w:t>
              </w:r>
              <w:r>
                <w:rPr>
                  <w:rFonts w:hint="eastAsia"/>
                </w:rPr>
                <w:t>管理员选择要下载的日志</w:t>
              </w:r>
            </w:ins>
          </w:p>
          <w:p w14:paraId="1D471D7F" w14:textId="77777777" w:rsidR="003E2F45" w:rsidRDefault="003E2F45" w:rsidP="003E2F45">
            <w:pPr>
              <w:rPr>
                <w:ins w:id="345" w:author="张 妙" w:date="2018-12-18T21:16:00Z"/>
              </w:rPr>
            </w:pPr>
            <w:ins w:id="346" w:author="张 妙" w:date="2018-12-18T21:16:00Z">
              <w:r>
                <w:rPr>
                  <w:rFonts w:hint="eastAsia"/>
                </w:rPr>
                <w:t>2.</w:t>
              </w:r>
              <w:r>
                <w:rPr>
                  <w:rFonts w:hint="eastAsia"/>
                </w:rPr>
                <w:t>点击下载案件</w:t>
              </w:r>
            </w:ins>
          </w:p>
          <w:p w14:paraId="1EDAAC32" w14:textId="6C5A4543" w:rsidR="003E2F45" w:rsidRPr="00E07221" w:rsidRDefault="003E2F45" w:rsidP="003E2F45">
            <w:pPr>
              <w:rPr>
                <w:ins w:id="347" w:author="张 妙" w:date="2018-12-18T21:13:00Z"/>
                <w:rFonts w:hint="eastAsia"/>
              </w:rPr>
              <w:pPrChange w:id="348" w:author="张 妙" w:date="2018-12-18T21:16:00Z">
                <w:pPr>
                  <w:pStyle w:val="a4"/>
                  <w:numPr>
                    <w:numId w:val="7"/>
                  </w:numPr>
                  <w:ind w:left="360" w:firstLineChars="0" w:hanging="360"/>
                </w:pPr>
              </w:pPrChange>
            </w:pPr>
            <w:ins w:id="349" w:author="张 妙" w:date="2018-12-18T21:16:00Z">
              <w:r>
                <w:rPr>
                  <w:rFonts w:hint="eastAsia"/>
                </w:rPr>
                <w:t>3.</w:t>
              </w:r>
              <w:r>
                <w:rPr>
                  <w:rFonts w:hint="eastAsia"/>
                </w:rPr>
                <w:t>日志下载</w:t>
              </w:r>
            </w:ins>
          </w:p>
        </w:tc>
      </w:tr>
      <w:tr w:rsidR="003E2F45" w14:paraId="3E953CAC" w14:textId="77777777" w:rsidTr="0015188F">
        <w:trPr>
          <w:ins w:id="350" w:author="张 妙" w:date="2018-12-18T21:13:00Z"/>
        </w:trPr>
        <w:tc>
          <w:tcPr>
            <w:tcW w:w="1413" w:type="dxa"/>
          </w:tcPr>
          <w:p w14:paraId="71066BE2" w14:textId="77777777" w:rsidR="003E2F45" w:rsidRDefault="003E2F45" w:rsidP="0015188F">
            <w:pPr>
              <w:rPr>
                <w:ins w:id="351" w:author="张 妙" w:date="2018-12-18T21:13:00Z"/>
              </w:rPr>
            </w:pPr>
            <w:ins w:id="352" w:author="张 妙" w:date="2018-12-18T21:13:00Z">
              <w:r>
                <w:rPr>
                  <w:rFonts w:hint="eastAsia"/>
                </w:rPr>
                <w:t>选择性流程：</w:t>
              </w:r>
            </w:ins>
          </w:p>
        </w:tc>
        <w:tc>
          <w:tcPr>
            <w:tcW w:w="6883" w:type="dxa"/>
            <w:gridSpan w:val="3"/>
          </w:tcPr>
          <w:p w14:paraId="1E65B31E" w14:textId="77777777" w:rsidR="003E2F45" w:rsidRDefault="003E2F45" w:rsidP="0015188F">
            <w:pPr>
              <w:rPr>
                <w:ins w:id="353" w:author="张 妙" w:date="2018-12-18T21:13:00Z"/>
              </w:rPr>
            </w:pPr>
          </w:p>
        </w:tc>
      </w:tr>
      <w:tr w:rsidR="003E2F45" w:rsidRPr="00DC4D77" w14:paraId="7F282378" w14:textId="77777777" w:rsidTr="0015188F">
        <w:trPr>
          <w:ins w:id="354" w:author="张 妙" w:date="2018-12-18T21:13:00Z"/>
        </w:trPr>
        <w:tc>
          <w:tcPr>
            <w:tcW w:w="1413" w:type="dxa"/>
          </w:tcPr>
          <w:p w14:paraId="7E4563DA" w14:textId="77777777" w:rsidR="003E2F45" w:rsidRDefault="003E2F45" w:rsidP="0015188F">
            <w:pPr>
              <w:rPr>
                <w:ins w:id="355" w:author="张 妙" w:date="2018-12-18T21:13:00Z"/>
              </w:rPr>
            </w:pPr>
            <w:ins w:id="356" w:author="张 妙" w:date="2018-12-18T21:13:00Z">
              <w:r>
                <w:rPr>
                  <w:rFonts w:hint="eastAsia"/>
                </w:rPr>
                <w:t>异常：</w:t>
              </w:r>
            </w:ins>
          </w:p>
        </w:tc>
        <w:tc>
          <w:tcPr>
            <w:tcW w:w="6883" w:type="dxa"/>
            <w:gridSpan w:val="3"/>
          </w:tcPr>
          <w:p w14:paraId="4714AC70" w14:textId="291061AC" w:rsidR="003E2F45" w:rsidRPr="00DC4D77" w:rsidRDefault="002D63C1" w:rsidP="002D63C1">
            <w:pPr>
              <w:rPr>
                <w:ins w:id="357" w:author="张 妙" w:date="2018-12-18T21:13:00Z"/>
              </w:rPr>
              <w:pPrChange w:id="358" w:author="张 妙" w:date="2018-12-18T21:16:00Z">
                <w:pPr>
                  <w:pStyle w:val="a4"/>
                  <w:numPr>
                    <w:numId w:val="6"/>
                  </w:numPr>
                  <w:ind w:left="360" w:firstLineChars="0" w:hanging="360"/>
                </w:pPr>
              </w:pPrChange>
            </w:pPr>
            <w:ins w:id="359" w:author="张 妙" w:date="2018-12-18T21:16:00Z">
              <w:r>
                <w:rPr>
                  <w:rFonts w:hint="eastAsia"/>
                </w:rPr>
                <w:t>21.0</w:t>
              </w:r>
            </w:ins>
            <w:ins w:id="360" w:author="张 妙" w:date="2018-12-18T21:13:00Z">
              <w:r w:rsidR="003E2F45">
                <w:t>E1</w:t>
              </w:r>
            </w:ins>
            <w:ins w:id="361" w:author="张 妙" w:date="2018-12-18T21:16:00Z">
              <w:r>
                <w:rPr>
                  <w:rFonts w:hint="eastAsia"/>
                </w:rPr>
                <w:t>日志不存在</w:t>
              </w:r>
            </w:ins>
            <w:ins w:id="362" w:author="张 妙" w:date="2018-12-18T21:13:00Z">
              <w:r w:rsidR="003E2F45">
                <w:t xml:space="preserve"> </w:t>
              </w:r>
            </w:ins>
          </w:p>
        </w:tc>
      </w:tr>
      <w:tr w:rsidR="003E2F45" w14:paraId="00C0F9A0" w14:textId="77777777" w:rsidTr="0015188F">
        <w:trPr>
          <w:ins w:id="363" w:author="张 妙" w:date="2018-12-18T21:13:00Z"/>
        </w:trPr>
        <w:tc>
          <w:tcPr>
            <w:tcW w:w="1413" w:type="dxa"/>
          </w:tcPr>
          <w:p w14:paraId="41E5AA2E" w14:textId="77777777" w:rsidR="003E2F45" w:rsidRDefault="003E2F45" w:rsidP="0015188F">
            <w:pPr>
              <w:rPr>
                <w:ins w:id="364" w:author="张 妙" w:date="2018-12-18T21:13:00Z"/>
              </w:rPr>
            </w:pPr>
            <w:ins w:id="365" w:author="张 妙" w:date="2018-12-18T21:13:00Z">
              <w:r>
                <w:rPr>
                  <w:rFonts w:hint="eastAsia"/>
                </w:rPr>
                <w:t>优先级：</w:t>
              </w:r>
            </w:ins>
          </w:p>
        </w:tc>
        <w:tc>
          <w:tcPr>
            <w:tcW w:w="6883" w:type="dxa"/>
            <w:gridSpan w:val="3"/>
          </w:tcPr>
          <w:p w14:paraId="22BE7CA8" w14:textId="77777777" w:rsidR="003E2F45" w:rsidRDefault="003E2F45" w:rsidP="0015188F">
            <w:pPr>
              <w:rPr>
                <w:ins w:id="366" w:author="张 妙" w:date="2018-12-18T21:13:00Z"/>
              </w:rPr>
            </w:pPr>
            <w:ins w:id="367" w:author="张 妙" w:date="2018-12-18T21:13:00Z">
              <w:r>
                <w:rPr>
                  <w:rFonts w:hint="eastAsia"/>
                </w:rPr>
                <w:t>低</w:t>
              </w:r>
            </w:ins>
          </w:p>
        </w:tc>
      </w:tr>
      <w:tr w:rsidR="003E2F45" w14:paraId="5B08491E" w14:textId="77777777" w:rsidTr="0015188F">
        <w:trPr>
          <w:ins w:id="368" w:author="张 妙" w:date="2018-12-18T21:13:00Z"/>
        </w:trPr>
        <w:tc>
          <w:tcPr>
            <w:tcW w:w="1413" w:type="dxa"/>
          </w:tcPr>
          <w:p w14:paraId="06351245" w14:textId="77777777" w:rsidR="003E2F45" w:rsidRDefault="003E2F45" w:rsidP="0015188F">
            <w:pPr>
              <w:rPr>
                <w:ins w:id="369" w:author="张 妙" w:date="2018-12-18T21:13:00Z"/>
              </w:rPr>
            </w:pPr>
            <w:ins w:id="370" w:author="张 妙" w:date="2018-12-18T21:13:00Z">
              <w:r>
                <w:rPr>
                  <w:rFonts w:hint="eastAsia"/>
                </w:rPr>
                <w:t>使用频率：</w:t>
              </w:r>
            </w:ins>
          </w:p>
        </w:tc>
        <w:tc>
          <w:tcPr>
            <w:tcW w:w="6883" w:type="dxa"/>
            <w:gridSpan w:val="3"/>
          </w:tcPr>
          <w:p w14:paraId="3D0A9BD0" w14:textId="77777777" w:rsidR="003E2F45" w:rsidRDefault="003E2F45" w:rsidP="0015188F">
            <w:pPr>
              <w:rPr>
                <w:ins w:id="371" w:author="张 妙" w:date="2018-12-18T21:13:00Z"/>
              </w:rPr>
            </w:pPr>
            <w:ins w:id="372" w:author="张 妙" w:date="2018-12-18T21:13:00Z">
              <w:r>
                <w:rPr>
                  <w:rFonts w:hint="eastAsia"/>
                </w:rPr>
                <w:t>低</w:t>
              </w:r>
            </w:ins>
          </w:p>
        </w:tc>
      </w:tr>
      <w:tr w:rsidR="003E2F45" w14:paraId="0E106F2D" w14:textId="77777777" w:rsidTr="0015188F">
        <w:trPr>
          <w:ins w:id="373" w:author="张 妙" w:date="2018-12-18T21:13:00Z"/>
        </w:trPr>
        <w:tc>
          <w:tcPr>
            <w:tcW w:w="1413" w:type="dxa"/>
          </w:tcPr>
          <w:p w14:paraId="67E9FA95" w14:textId="77777777" w:rsidR="003E2F45" w:rsidRDefault="003E2F45" w:rsidP="0015188F">
            <w:pPr>
              <w:rPr>
                <w:ins w:id="374" w:author="张 妙" w:date="2018-12-18T21:13:00Z"/>
              </w:rPr>
            </w:pPr>
            <w:ins w:id="375" w:author="张 妙" w:date="2018-12-18T21:13:00Z">
              <w:r>
                <w:rPr>
                  <w:rFonts w:hint="eastAsia"/>
                </w:rPr>
                <w:t>业务规则：</w:t>
              </w:r>
            </w:ins>
          </w:p>
        </w:tc>
        <w:tc>
          <w:tcPr>
            <w:tcW w:w="6883" w:type="dxa"/>
            <w:gridSpan w:val="3"/>
          </w:tcPr>
          <w:p w14:paraId="163F1B8B" w14:textId="77777777" w:rsidR="003E2F45" w:rsidRDefault="003E2F45" w:rsidP="0015188F">
            <w:pPr>
              <w:rPr>
                <w:ins w:id="376" w:author="张 妙" w:date="2018-12-18T21:13:00Z"/>
              </w:rPr>
            </w:pPr>
          </w:p>
        </w:tc>
      </w:tr>
      <w:tr w:rsidR="003E2F45" w14:paraId="64F5A7F4" w14:textId="77777777" w:rsidTr="0015188F">
        <w:trPr>
          <w:ins w:id="377" w:author="张 妙" w:date="2018-12-18T21:13:00Z"/>
        </w:trPr>
        <w:tc>
          <w:tcPr>
            <w:tcW w:w="1413" w:type="dxa"/>
          </w:tcPr>
          <w:p w14:paraId="2785D65C" w14:textId="77777777" w:rsidR="003E2F45" w:rsidRDefault="003E2F45" w:rsidP="0015188F">
            <w:pPr>
              <w:rPr>
                <w:ins w:id="378" w:author="张 妙" w:date="2018-12-18T21:13:00Z"/>
              </w:rPr>
            </w:pPr>
            <w:ins w:id="379" w:author="张 妙" w:date="2018-12-18T21:13:00Z">
              <w:r>
                <w:rPr>
                  <w:rFonts w:hint="eastAsia"/>
                </w:rPr>
                <w:t>其他信息：</w:t>
              </w:r>
            </w:ins>
          </w:p>
        </w:tc>
        <w:tc>
          <w:tcPr>
            <w:tcW w:w="6883" w:type="dxa"/>
            <w:gridSpan w:val="3"/>
          </w:tcPr>
          <w:p w14:paraId="547D4610" w14:textId="77777777" w:rsidR="003E2F45" w:rsidRDefault="003E2F45" w:rsidP="0015188F">
            <w:pPr>
              <w:rPr>
                <w:ins w:id="380" w:author="张 妙" w:date="2018-12-18T21:13:00Z"/>
              </w:rPr>
            </w:pPr>
          </w:p>
        </w:tc>
      </w:tr>
      <w:tr w:rsidR="003E2F45" w14:paraId="1E6554FF" w14:textId="77777777" w:rsidTr="0015188F">
        <w:trPr>
          <w:ins w:id="381" w:author="张 妙" w:date="2018-12-18T21:13:00Z"/>
        </w:trPr>
        <w:tc>
          <w:tcPr>
            <w:tcW w:w="1413" w:type="dxa"/>
          </w:tcPr>
          <w:p w14:paraId="3F393B2B" w14:textId="77777777" w:rsidR="003E2F45" w:rsidRDefault="003E2F45" w:rsidP="0015188F">
            <w:pPr>
              <w:rPr>
                <w:ins w:id="382" w:author="张 妙" w:date="2018-12-18T21:13:00Z"/>
              </w:rPr>
            </w:pPr>
            <w:ins w:id="383" w:author="张 妙" w:date="2018-12-18T21:13:00Z">
              <w:r>
                <w:rPr>
                  <w:rFonts w:hint="eastAsia"/>
                </w:rPr>
                <w:t>假设：</w:t>
              </w:r>
            </w:ins>
          </w:p>
        </w:tc>
        <w:tc>
          <w:tcPr>
            <w:tcW w:w="6883" w:type="dxa"/>
            <w:gridSpan w:val="3"/>
          </w:tcPr>
          <w:p w14:paraId="119FC04F" w14:textId="77777777" w:rsidR="003E2F45" w:rsidRDefault="003E2F45" w:rsidP="0015188F">
            <w:pPr>
              <w:rPr>
                <w:ins w:id="384" w:author="张 妙" w:date="2018-12-18T21:13:00Z"/>
              </w:rPr>
            </w:pPr>
          </w:p>
          <w:p w14:paraId="38A14874" w14:textId="77777777" w:rsidR="003E2F45" w:rsidRDefault="003E2F45" w:rsidP="0015188F">
            <w:pPr>
              <w:rPr>
                <w:ins w:id="385" w:author="张 妙" w:date="2018-12-18T21:13:00Z"/>
              </w:rPr>
            </w:pPr>
          </w:p>
        </w:tc>
      </w:tr>
    </w:tbl>
    <w:p w14:paraId="69234FC4" w14:textId="0AB7F423" w:rsidR="001271A0" w:rsidRDefault="001271A0"/>
    <w:tbl>
      <w:tblPr>
        <w:tblStyle w:val="a3"/>
        <w:tblW w:w="0" w:type="auto"/>
        <w:tblLook w:val="04A0" w:firstRow="1" w:lastRow="0" w:firstColumn="1" w:lastColumn="0" w:noHBand="0" w:noVBand="1"/>
      </w:tblPr>
      <w:tblGrid>
        <w:gridCol w:w="1413"/>
        <w:gridCol w:w="2551"/>
        <w:gridCol w:w="1386"/>
        <w:gridCol w:w="2946"/>
      </w:tblGrid>
      <w:tr w:rsidR="002D63C1" w:rsidRPr="001271A0" w14:paraId="0C72E229" w14:textId="77777777" w:rsidTr="0015188F">
        <w:trPr>
          <w:ins w:id="386" w:author="张 妙" w:date="2018-12-18T21:18:00Z"/>
        </w:trPr>
        <w:tc>
          <w:tcPr>
            <w:tcW w:w="1413" w:type="dxa"/>
          </w:tcPr>
          <w:p w14:paraId="5D2805BF" w14:textId="77777777" w:rsidR="002D63C1" w:rsidRPr="001271A0" w:rsidRDefault="002D63C1" w:rsidP="0015188F">
            <w:pPr>
              <w:rPr>
                <w:ins w:id="387" w:author="张 妙" w:date="2018-12-18T21:18:00Z"/>
                <w:rFonts w:ascii="宋体" w:eastAsia="宋体" w:hAnsi="宋体"/>
                <w:b/>
              </w:rPr>
            </w:pPr>
            <w:ins w:id="388" w:author="张 妙" w:date="2018-12-18T21:18:00Z">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ins>
          </w:p>
        </w:tc>
        <w:tc>
          <w:tcPr>
            <w:tcW w:w="6883" w:type="dxa"/>
            <w:gridSpan w:val="3"/>
          </w:tcPr>
          <w:p w14:paraId="63714BB9" w14:textId="673B351C" w:rsidR="002D63C1" w:rsidRPr="001271A0" w:rsidRDefault="002D63C1" w:rsidP="0015188F">
            <w:pPr>
              <w:rPr>
                <w:ins w:id="389" w:author="张 妙" w:date="2018-12-18T21:18:00Z"/>
                <w:rFonts w:ascii="宋体" w:eastAsia="宋体" w:hAnsi="宋体"/>
                <w:b/>
              </w:rPr>
            </w:pPr>
            <w:ins w:id="390" w:author="张 妙" w:date="2018-12-18T21:18:00Z">
              <w:r w:rsidRPr="001271A0">
                <w:rPr>
                  <w:rFonts w:ascii="宋体" w:eastAsia="宋体" w:hAnsi="宋体" w:hint="eastAsia"/>
                  <w:b/>
                </w:rPr>
                <w:t>U</w:t>
              </w:r>
              <w:r w:rsidRPr="001271A0">
                <w:rPr>
                  <w:rFonts w:ascii="宋体" w:eastAsia="宋体" w:hAnsi="宋体"/>
                  <w:b/>
                </w:rPr>
                <w:t>C-</w:t>
              </w:r>
              <w:r>
                <w:rPr>
                  <w:rFonts w:ascii="宋体" w:eastAsia="宋体" w:hAnsi="宋体" w:hint="eastAsia"/>
                  <w:b/>
                </w:rPr>
                <w:t>2</w:t>
              </w:r>
              <w:r>
                <w:rPr>
                  <w:rFonts w:ascii="宋体" w:eastAsia="宋体" w:hAnsi="宋体" w:hint="eastAsia"/>
                  <w:b/>
                </w:rPr>
                <w:t>2</w:t>
              </w:r>
              <w:r w:rsidRPr="001271A0">
                <w:rPr>
                  <w:rFonts w:ascii="宋体" w:eastAsia="宋体" w:hAnsi="宋体"/>
                  <w:b/>
                </w:rPr>
                <w:t xml:space="preserve"> : </w:t>
              </w:r>
              <w:r>
                <w:rPr>
                  <w:rFonts w:ascii="宋体" w:eastAsia="宋体" w:hAnsi="宋体" w:hint="eastAsia"/>
                  <w:b/>
                </w:rPr>
                <w:t>日志</w:t>
              </w:r>
              <w:r>
                <w:rPr>
                  <w:rFonts w:ascii="宋体" w:eastAsia="宋体" w:hAnsi="宋体" w:hint="eastAsia"/>
                  <w:b/>
                </w:rPr>
                <w:t>详细信息查看</w:t>
              </w:r>
            </w:ins>
          </w:p>
        </w:tc>
      </w:tr>
      <w:tr w:rsidR="002D63C1" w14:paraId="53F64ADE" w14:textId="77777777" w:rsidTr="0015188F">
        <w:trPr>
          <w:ins w:id="391" w:author="张 妙" w:date="2018-12-18T21:18:00Z"/>
        </w:trPr>
        <w:tc>
          <w:tcPr>
            <w:tcW w:w="1413" w:type="dxa"/>
          </w:tcPr>
          <w:p w14:paraId="2E5AEC3A" w14:textId="77777777" w:rsidR="002D63C1" w:rsidRDefault="002D63C1" w:rsidP="0015188F">
            <w:pPr>
              <w:rPr>
                <w:ins w:id="392" w:author="张 妙" w:date="2018-12-18T21:18:00Z"/>
              </w:rPr>
            </w:pPr>
            <w:ins w:id="393" w:author="张 妙" w:date="2018-12-18T21:18:00Z">
              <w:r>
                <w:rPr>
                  <w:rFonts w:hint="eastAsia"/>
                </w:rPr>
                <w:t>创建人</w:t>
              </w:r>
            </w:ins>
          </w:p>
        </w:tc>
        <w:tc>
          <w:tcPr>
            <w:tcW w:w="2551" w:type="dxa"/>
          </w:tcPr>
          <w:p w14:paraId="712542C9" w14:textId="77777777" w:rsidR="002D63C1" w:rsidRDefault="002D63C1" w:rsidP="0015188F">
            <w:pPr>
              <w:rPr>
                <w:ins w:id="394" w:author="张 妙" w:date="2018-12-18T21:18:00Z"/>
              </w:rPr>
            </w:pPr>
            <w:proofErr w:type="gramStart"/>
            <w:ins w:id="395" w:author="张 妙" w:date="2018-12-18T21:18:00Z">
              <w:r>
                <w:rPr>
                  <w:rFonts w:hint="eastAsia"/>
                </w:rPr>
                <w:t>张威杰</w:t>
              </w:r>
              <w:proofErr w:type="gramEnd"/>
            </w:ins>
          </w:p>
        </w:tc>
        <w:tc>
          <w:tcPr>
            <w:tcW w:w="1386" w:type="dxa"/>
          </w:tcPr>
          <w:p w14:paraId="3D80116E" w14:textId="77777777" w:rsidR="002D63C1" w:rsidRDefault="002D63C1" w:rsidP="0015188F">
            <w:pPr>
              <w:rPr>
                <w:ins w:id="396" w:author="张 妙" w:date="2018-12-18T21:18:00Z"/>
              </w:rPr>
            </w:pPr>
            <w:ins w:id="397" w:author="张 妙" w:date="2018-12-18T21:18:00Z">
              <w:r>
                <w:rPr>
                  <w:rFonts w:hint="eastAsia"/>
                </w:rPr>
                <w:t>创建日期：</w:t>
              </w:r>
            </w:ins>
          </w:p>
        </w:tc>
        <w:tc>
          <w:tcPr>
            <w:tcW w:w="2946" w:type="dxa"/>
          </w:tcPr>
          <w:p w14:paraId="75297EE7" w14:textId="77777777" w:rsidR="002D63C1" w:rsidRDefault="002D63C1" w:rsidP="0015188F">
            <w:pPr>
              <w:rPr>
                <w:ins w:id="398" w:author="张 妙" w:date="2018-12-18T21:18:00Z"/>
              </w:rPr>
            </w:pPr>
            <w:ins w:id="399" w:author="张 妙" w:date="2018-12-18T21:18:00Z">
              <w:r>
                <w:rPr>
                  <w:rFonts w:hint="eastAsia"/>
                </w:rPr>
                <w:t>2018/</w:t>
              </w:r>
            </w:ins>
          </w:p>
        </w:tc>
      </w:tr>
      <w:tr w:rsidR="002D63C1" w14:paraId="34B304F9" w14:textId="77777777" w:rsidTr="0015188F">
        <w:trPr>
          <w:ins w:id="400" w:author="张 妙" w:date="2018-12-18T21:18:00Z"/>
        </w:trPr>
        <w:tc>
          <w:tcPr>
            <w:tcW w:w="1413" w:type="dxa"/>
          </w:tcPr>
          <w:p w14:paraId="2AA316AB" w14:textId="77777777" w:rsidR="002D63C1" w:rsidRDefault="002D63C1" w:rsidP="0015188F">
            <w:pPr>
              <w:rPr>
                <w:ins w:id="401" w:author="张 妙" w:date="2018-12-18T21:18:00Z"/>
              </w:rPr>
            </w:pPr>
            <w:ins w:id="402" w:author="张 妙" w:date="2018-12-18T21:18:00Z">
              <w:r>
                <w:rPr>
                  <w:rFonts w:hint="eastAsia"/>
                </w:rPr>
                <w:t>主要操作者：</w:t>
              </w:r>
            </w:ins>
          </w:p>
        </w:tc>
        <w:tc>
          <w:tcPr>
            <w:tcW w:w="2551" w:type="dxa"/>
          </w:tcPr>
          <w:p w14:paraId="4DA966CD" w14:textId="77777777" w:rsidR="002D63C1" w:rsidRDefault="002D63C1" w:rsidP="0015188F">
            <w:pPr>
              <w:rPr>
                <w:ins w:id="403" w:author="张 妙" w:date="2018-12-18T21:18:00Z"/>
              </w:rPr>
            </w:pPr>
            <w:ins w:id="404" w:author="张 妙" w:date="2018-12-18T21:18:00Z">
              <w:r>
                <w:rPr>
                  <w:rFonts w:hint="eastAsia"/>
                </w:rPr>
                <w:t>系统管理员</w:t>
              </w:r>
            </w:ins>
          </w:p>
        </w:tc>
        <w:tc>
          <w:tcPr>
            <w:tcW w:w="1386" w:type="dxa"/>
          </w:tcPr>
          <w:p w14:paraId="76D9A7A7" w14:textId="77777777" w:rsidR="002D63C1" w:rsidRDefault="002D63C1" w:rsidP="0015188F">
            <w:pPr>
              <w:rPr>
                <w:ins w:id="405" w:author="张 妙" w:date="2018-12-18T21:18:00Z"/>
              </w:rPr>
            </w:pPr>
            <w:ins w:id="406" w:author="张 妙" w:date="2018-12-18T21:18:00Z">
              <w:r>
                <w:rPr>
                  <w:rFonts w:hint="eastAsia"/>
                </w:rPr>
                <w:t>次要操作者：</w:t>
              </w:r>
            </w:ins>
          </w:p>
        </w:tc>
        <w:tc>
          <w:tcPr>
            <w:tcW w:w="2946" w:type="dxa"/>
          </w:tcPr>
          <w:p w14:paraId="1701A210" w14:textId="77777777" w:rsidR="002D63C1" w:rsidRDefault="002D63C1" w:rsidP="0015188F">
            <w:pPr>
              <w:rPr>
                <w:ins w:id="407" w:author="张 妙" w:date="2018-12-18T21:18:00Z"/>
              </w:rPr>
            </w:pPr>
            <w:ins w:id="408" w:author="张 妙" w:date="2018-12-18T21:18:00Z">
              <w:r>
                <w:rPr>
                  <w:rFonts w:hint="eastAsia"/>
                </w:rPr>
                <w:t>主程序员</w:t>
              </w:r>
            </w:ins>
          </w:p>
        </w:tc>
      </w:tr>
      <w:tr w:rsidR="002D63C1" w14:paraId="3415BBE6" w14:textId="77777777" w:rsidTr="0015188F">
        <w:trPr>
          <w:ins w:id="409" w:author="张 妙" w:date="2018-12-18T21:18:00Z"/>
        </w:trPr>
        <w:tc>
          <w:tcPr>
            <w:tcW w:w="1413" w:type="dxa"/>
          </w:tcPr>
          <w:p w14:paraId="52D29108" w14:textId="77777777" w:rsidR="002D63C1" w:rsidRDefault="002D63C1" w:rsidP="0015188F">
            <w:pPr>
              <w:rPr>
                <w:ins w:id="410" w:author="张 妙" w:date="2018-12-18T21:18:00Z"/>
              </w:rPr>
            </w:pPr>
            <w:ins w:id="411" w:author="张 妙" w:date="2018-12-18T21:18:00Z">
              <w:r>
                <w:rPr>
                  <w:rFonts w:hint="eastAsia"/>
                </w:rPr>
                <w:t>描述：</w:t>
              </w:r>
            </w:ins>
          </w:p>
        </w:tc>
        <w:tc>
          <w:tcPr>
            <w:tcW w:w="6883" w:type="dxa"/>
            <w:gridSpan w:val="3"/>
          </w:tcPr>
          <w:p w14:paraId="7312D22B" w14:textId="7AEC9EB6" w:rsidR="002D63C1" w:rsidRDefault="002D63C1" w:rsidP="0015188F">
            <w:pPr>
              <w:rPr>
                <w:ins w:id="412" w:author="张 妙" w:date="2018-12-18T21:18:00Z"/>
              </w:rPr>
            </w:pPr>
            <w:ins w:id="413" w:author="张 妙" w:date="2018-12-18T21:18:00Z">
              <w:r>
                <w:rPr>
                  <w:rFonts w:hint="eastAsia"/>
                </w:rPr>
                <w:t>查看详细的日志</w:t>
              </w:r>
            </w:ins>
          </w:p>
        </w:tc>
      </w:tr>
      <w:tr w:rsidR="002D63C1" w14:paraId="0B8C0EED" w14:textId="77777777" w:rsidTr="0015188F">
        <w:trPr>
          <w:ins w:id="414" w:author="张 妙" w:date="2018-12-18T21:18:00Z"/>
        </w:trPr>
        <w:tc>
          <w:tcPr>
            <w:tcW w:w="1413" w:type="dxa"/>
          </w:tcPr>
          <w:p w14:paraId="40D63F32" w14:textId="77777777" w:rsidR="002D63C1" w:rsidRDefault="002D63C1" w:rsidP="0015188F">
            <w:pPr>
              <w:rPr>
                <w:ins w:id="415" w:author="张 妙" w:date="2018-12-18T21:18:00Z"/>
              </w:rPr>
            </w:pPr>
            <w:ins w:id="416" w:author="张 妙" w:date="2018-12-18T21:18:00Z">
              <w:r>
                <w:rPr>
                  <w:rFonts w:hint="eastAsia"/>
                </w:rPr>
                <w:t>触发器：</w:t>
              </w:r>
            </w:ins>
          </w:p>
        </w:tc>
        <w:tc>
          <w:tcPr>
            <w:tcW w:w="6883" w:type="dxa"/>
            <w:gridSpan w:val="3"/>
          </w:tcPr>
          <w:p w14:paraId="7643366E" w14:textId="2067D5F5" w:rsidR="002D63C1" w:rsidRDefault="002D63C1" w:rsidP="0015188F">
            <w:pPr>
              <w:rPr>
                <w:ins w:id="417" w:author="张 妙" w:date="2018-12-18T21:18:00Z"/>
              </w:rPr>
            </w:pPr>
            <w:ins w:id="418" w:author="张 妙" w:date="2018-12-18T21:18:00Z">
              <w:r>
                <w:rPr>
                  <w:rFonts w:hint="eastAsia"/>
                </w:rPr>
                <w:t>管理员</w:t>
              </w:r>
              <w:r>
                <w:rPr>
                  <w:rFonts w:hint="eastAsia"/>
                </w:rPr>
                <w:t>想要查看详细的日志文件</w:t>
              </w:r>
            </w:ins>
          </w:p>
        </w:tc>
      </w:tr>
      <w:tr w:rsidR="002D63C1" w14:paraId="0C87F9E6" w14:textId="77777777" w:rsidTr="0015188F">
        <w:trPr>
          <w:ins w:id="419" w:author="张 妙" w:date="2018-12-18T21:18:00Z"/>
        </w:trPr>
        <w:tc>
          <w:tcPr>
            <w:tcW w:w="1413" w:type="dxa"/>
          </w:tcPr>
          <w:p w14:paraId="17256268" w14:textId="77777777" w:rsidR="002D63C1" w:rsidRDefault="002D63C1" w:rsidP="0015188F">
            <w:pPr>
              <w:rPr>
                <w:ins w:id="420" w:author="张 妙" w:date="2018-12-18T21:18:00Z"/>
              </w:rPr>
            </w:pPr>
            <w:ins w:id="421" w:author="张 妙" w:date="2018-12-18T21:18:00Z">
              <w:r>
                <w:rPr>
                  <w:rFonts w:hint="eastAsia"/>
                </w:rPr>
                <w:t>前置条件：</w:t>
              </w:r>
            </w:ins>
          </w:p>
        </w:tc>
        <w:tc>
          <w:tcPr>
            <w:tcW w:w="6883" w:type="dxa"/>
            <w:gridSpan w:val="3"/>
          </w:tcPr>
          <w:p w14:paraId="103CEE20" w14:textId="77777777" w:rsidR="002D63C1" w:rsidRDefault="002D63C1" w:rsidP="0015188F">
            <w:pPr>
              <w:rPr>
                <w:ins w:id="422" w:author="张 妙" w:date="2018-12-18T21:18:00Z"/>
                <w:rFonts w:hint="eastAsia"/>
              </w:rPr>
            </w:pPr>
            <w:ins w:id="423" w:author="张 妙" w:date="2018-12-18T21:18:00Z">
              <w:r>
                <w:rPr>
                  <w:rFonts w:hint="eastAsia"/>
                </w:rPr>
                <w:t>P</w:t>
              </w:r>
              <w:r>
                <w:t>RE-1:</w:t>
              </w:r>
              <w:r>
                <w:rPr>
                  <w:rFonts w:hint="eastAsia"/>
                </w:rPr>
                <w:t>日志存在。</w:t>
              </w:r>
            </w:ins>
          </w:p>
        </w:tc>
      </w:tr>
      <w:tr w:rsidR="002D63C1" w14:paraId="5BD36215" w14:textId="77777777" w:rsidTr="0015188F">
        <w:trPr>
          <w:ins w:id="424" w:author="张 妙" w:date="2018-12-18T21:18:00Z"/>
        </w:trPr>
        <w:tc>
          <w:tcPr>
            <w:tcW w:w="1413" w:type="dxa"/>
          </w:tcPr>
          <w:p w14:paraId="578AAFD7" w14:textId="77777777" w:rsidR="002D63C1" w:rsidRDefault="002D63C1" w:rsidP="0015188F">
            <w:pPr>
              <w:rPr>
                <w:ins w:id="425" w:author="张 妙" w:date="2018-12-18T21:18:00Z"/>
              </w:rPr>
            </w:pPr>
            <w:ins w:id="426" w:author="张 妙" w:date="2018-12-18T21:18:00Z">
              <w:r>
                <w:rPr>
                  <w:rFonts w:hint="eastAsia"/>
                </w:rPr>
                <w:t>后置条件：</w:t>
              </w:r>
            </w:ins>
          </w:p>
        </w:tc>
        <w:tc>
          <w:tcPr>
            <w:tcW w:w="6883" w:type="dxa"/>
            <w:gridSpan w:val="3"/>
          </w:tcPr>
          <w:p w14:paraId="7E88A949" w14:textId="76E28B22" w:rsidR="002D63C1" w:rsidRDefault="002D63C1" w:rsidP="0015188F">
            <w:pPr>
              <w:rPr>
                <w:ins w:id="427" w:author="张 妙" w:date="2018-12-18T21:18:00Z"/>
              </w:rPr>
            </w:pPr>
            <w:ins w:id="428" w:author="张 妙" w:date="2018-12-18T21:18:00Z">
              <w:r>
                <w:rPr>
                  <w:rFonts w:hint="eastAsia"/>
                </w:rPr>
                <w:t>P</w:t>
              </w:r>
              <w:r>
                <w:t>OST</w:t>
              </w:r>
              <w:r>
                <w:rPr>
                  <w:rFonts w:hint="eastAsia"/>
                </w:rPr>
                <w:t>-1</w:t>
              </w:r>
              <w:r>
                <w:rPr>
                  <w:rFonts w:hint="eastAsia"/>
                </w:rPr>
                <w:t>：</w:t>
              </w:r>
            </w:ins>
            <w:ins w:id="429" w:author="张 妙" w:date="2018-12-18T21:19:00Z">
              <w:r>
                <w:rPr>
                  <w:rFonts w:hint="eastAsia"/>
                </w:rPr>
                <w:t>显示了详细的日志信息</w:t>
              </w:r>
            </w:ins>
            <w:ins w:id="430" w:author="张 妙" w:date="2018-12-18T21:18:00Z">
              <w:r>
                <w:rPr>
                  <w:rFonts w:hint="eastAsia"/>
                </w:rPr>
                <w:t>。</w:t>
              </w:r>
            </w:ins>
          </w:p>
        </w:tc>
      </w:tr>
      <w:tr w:rsidR="002D63C1" w:rsidRPr="00E07221" w14:paraId="799D4CD5" w14:textId="77777777" w:rsidTr="0015188F">
        <w:trPr>
          <w:ins w:id="431" w:author="张 妙" w:date="2018-12-18T21:18:00Z"/>
        </w:trPr>
        <w:tc>
          <w:tcPr>
            <w:tcW w:w="1413" w:type="dxa"/>
          </w:tcPr>
          <w:p w14:paraId="5766B68A" w14:textId="77777777" w:rsidR="002D63C1" w:rsidRDefault="002D63C1" w:rsidP="0015188F">
            <w:pPr>
              <w:rPr>
                <w:ins w:id="432" w:author="张 妙" w:date="2018-12-18T21:18:00Z"/>
              </w:rPr>
            </w:pPr>
            <w:ins w:id="433" w:author="张 妙" w:date="2018-12-18T21:18:00Z">
              <w:r>
                <w:rPr>
                  <w:rFonts w:hint="eastAsia"/>
                </w:rPr>
                <w:t>一般性流程：</w:t>
              </w:r>
            </w:ins>
          </w:p>
        </w:tc>
        <w:tc>
          <w:tcPr>
            <w:tcW w:w="6883" w:type="dxa"/>
            <w:gridSpan w:val="3"/>
          </w:tcPr>
          <w:p w14:paraId="1A75B017" w14:textId="5F540731" w:rsidR="002D63C1" w:rsidRDefault="002D63C1" w:rsidP="0015188F">
            <w:pPr>
              <w:rPr>
                <w:ins w:id="434" w:author="张 妙" w:date="2018-12-18T21:18:00Z"/>
              </w:rPr>
            </w:pPr>
            <w:ins w:id="435" w:author="张 妙" w:date="2018-12-18T21:18:00Z">
              <w:r>
                <w:rPr>
                  <w:rFonts w:hint="eastAsia"/>
                </w:rPr>
                <w:t>1.</w:t>
              </w:r>
              <w:r>
                <w:rPr>
                  <w:rFonts w:hint="eastAsia"/>
                </w:rPr>
                <w:t>管理员</w:t>
              </w:r>
            </w:ins>
            <w:ins w:id="436" w:author="张 妙" w:date="2018-12-18T21:20:00Z">
              <w:r>
                <w:rPr>
                  <w:rFonts w:hint="eastAsia"/>
                </w:rPr>
                <w:t>进入</w:t>
              </w:r>
            </w:ins>
            <w:ins w:id="437" w:author="张 妙" w:date="2018-12-18T21:19:00Z">
              <w:r>
                <w:rPr>
                  <w:rFonts w:hint="eastAsia"/>
                </w:rPr>
                <w:t>用户日志或系统日志</w:t>
              </w:r>
            </w:ins>
            <w:ins w:id="438" w:author="张 妙" w:date="2018-12-18T21:20:00Z">
              <w:r>
                <w:rPr>
                  <w:rFonts w:hint="eastAsia"/>
                </w:rPr>
                <w:t>界面</w:t>
              </w:r>
            </w:ins>
          </w:p>
          <w:p w14:paraId="2FF121AC" w14:textId="4E867E95" w:rsidR="002D63C1" w:rsidRDefault="002D63C1" w:rsidP="0015188F">
            <w:pPr>
              <w:rPr>
                <w:ins w:id="439" w:author="张 妙" w:date="2018-12-18T21:18:00Z"/>
              </w:rPr>
            </w:pPr>
            <w:ins w:id="440" w:author="张 妙" w:date="2018-12-18T21:18:00Z">
              <w:r>
                <w:rPr>
                  <w:rFonts w:hint="eastAsia"/>
                </w:rPr>
                <w:t>2.</w:t>
              </w:r>
              <w:r>
                <w:rPr>
                  <w:rFonts w:hint="eastAsia"/>
                </w:rPr>
                <w:t>点击</w:t>
              </w:r>
            </w:ins>
            <w:ins w:id="441" w:author="张 妙" w:date="2018-12-18T21:19:00Z">
              <w:r>
                <w:rPr>
                  <w:rFonts w:hint="eastAsia"/>
                </w:rPr>
                <w:t>一条日志</w:t>
              </w:r>
            </w:ins>
          </w:p>
          <w:p w14:paraId="50A5899E" w14:textId="6CFA89B4" w:rsidR="002D63C1" w:rsidRPr="00E07221" w:rsidRDefault="002D63C1" w:rsidP="0015188F">
            <w:pPr>
              <w:rPr>
                <w:ins w:id="442" w:author="张 妙" w:date="2018-12-18T21:18:00Z"/>
                <w:rFonts w:hint="eastAsia"/>
              </w:rPr>
            </w:pPr>
            <w:ins w:id="443" w:author="张 妙" w:date="2018-12-18T21:18:00Z">
              <w:r>
                <w:rPr>
                  <w:rFonts w:hint="eastAsia"/>
                </w:rPr>
                <w:t>3.</w:t>
              </w:r>
            </w:ins>
            <w:ins w:id="444" w:author="张 妙" w:date="2018-12-18T21:20:00Z">
              <w:r>
                <w:rPr>
                  <w:rFonts w:hint="eastAsia"/>
                </w:rPr>
                <w:t>显示详细日志信息</w:t>
              </w:r>
            </w:ins>
          </w:p>
        </w:tc>
      </w:tr>
      <w:tr w:rsidR="002D63C1" w14:paraId="667EA227" w14:textId="77777777" w:rsidTr="0015188F">
        <w:trPr>
          <w:ins w:id="445" w:author="张 妙" w:date="2018-12-18T21:18:00Z"/>
        </w:trPr>
        <w:tc>
          <w:tcPr>
            <w:tcW w:w="1413" w:type="dxa"/>
          </w:tcPr>
          <w:p w14:paraId="229990CD" w14:textId="77777777" w:rsidR="002D63C1" w:rsidRDefault="002D63C1" w:rsidP="0015188F">
            <w:pPr>
              <w:rPr>
                <w:ins w:id="446" w:author="张 妙" w:date="2018-12-18T21:18:00Z"/>
              </w:rPr>
            </w:pPr>
            <w:ins w:id="447" w:author="张 妙" w:date="2018-12-18T21:18:00Z">
              <w:r>
                <w:rPr>
                  <w:rFonts w:hint="eastAsia"/>
                </w:rPr>
                <w:t>选择性流程：</w:t>
              </w:r>
            </w:ins>
          </w:p>
        </w:tc>
        <w:tc>
          <w:tcPr>
            <w:tcW w:w="6883" w:type="dxa"/>
            <w:gridSpan w:val="3"/>
          </w:tcPr>
          <w:p w14:paraId="7854C10A" w14:textId="77777777" w:rsidR="002D63C1" w:rsidRDefault="002D63C1" w:rsidP="0015188F">
            <w:pPr>
              <w:rPr>
                <w:ins w:id="448" w:author="张 妙" w:date="2018-12-18T21:18:00Z"/>
              </w:rPr>
            </w:pPr>
          </w:p>
        </w:tc>
      </w:tr>
      <w:tr w:rsidR="002D63C1" w:rsidRPr="00DC4D77" w14:paraId="54468DF5" w14:textId="77777777" w:rsidTr="0015188F">
        <w:trPr>
          <w:ins w:id="449" w:author="张 妙" w:date="2018-12-18T21:18:00Z"/>
        </w:trPr>
        <w:tc>
          <w:tcPr>
            <w:tcW w:w="1413" w:type="dxa"/>
          </w:tcPr>
          <w:p w14:paraId="231FA662" w14:textId="77777777" w:rsidR="002D63C1" w:rsidRDefault="002D63C1" w:rsidP="0015188F">
            <w:pPr>
              <w:rPr>
                <w:ins w:id="450" w:author="张 妙" w:date="2018-12-18T21:18:00Z"/>
              </w:rPr>
            </w:pPr>
            <w:ins w:id="451" w:author="张 妙" w:date="2018-12-18T21:18:00Z">
              <w:r>
                <w:rPr>
                  <w:rFonts w:hint="eastAsia"/>
                </w:rPr>
                <w:t>异常：</w:t>
              </w:r>
            </w:ins>
          </w:p>
        </w:tc>
        <w:tc>
          <w:tcPr>
            <w:tcW w:w="6883" w:type="dxa"/>
            <w:gridSpan w:val="3"/>
          </w:tcPr>
          <w:p w14:paraId="103ECCE1" w14:textId="77777777" w:rsidR="002D63C1" w:rsidRPr="00DC4D77" w:rsidRDefault="002D63C1" w:rsidP="0015188F">
            <w:pPr>
              <w:rPr>
                <w:ins w:id="452" w:author="张 妙" w:date="2018-12-18T21:18:00Z"/>
              </w:rPr>
            </w:pPr>
            <w:ins w:id="453" w:author="张 妙" w:date="2018-12-18T21:18:00Z">
              <w:r>
                <w:rPr>
                  <w:rFonts w:hint="eastAsia"/>
                </w:rPr>
                <w:t>21.0</w:t>
              </w:r>
              <w:r>
                <w:t>E1</w:t>
              </w:r>
              <w:r>
                <w:rPr>
                  <w:rFonts w:hint="eastAsia"/>
                </w:rPr>
                <w:t>日志不存在</w:t>
              </w:r>
              <w:r>
                <w:t xml:space="preserve"> </w:t>
              </w:r>
            </w:ins>
          </w:p>
        </w:tc>
      </w:tr>
      <w:tr w:rsidR="002D63C1" w14:paraId="445A09EC" w14:textId="77777777" w:rsidTr="0015188F">
        <w:trPr>
          <w:ins w:id="454" w:author="张 妙" w:date="2018-12-18T21:18:00Z"/>
        </w:trPr>
        <w:tc>
          <w:tcPr>
            <w:tcW w:w="1413" w:type="dxa"/>
          </w:tcPr>
          <w:p w14:paraId="31C0CF04" w14:textId="77777777" w:rsidR="002D63C1" w:rsidRDefault="002D63C1" w:rsidP="0015188F">
            <w:pPr>
              <w:rPr>
                <w:ins w:id="455" w:author="张 妙" w:date="2018-12-18T21:18:00Z"/>
              </w:rPr>
            </w:pPr>
            <w:ins w:id="456" w:author="张 妙" w:date="2018-12-18T21:18:00Z">
              <w:r>
                <w:rPr>
                  <w:rFonts w:hint="eastAsia"/>
                </w:rPr>
                <w:t>优先级：</w:t>
              </w:r>
            </w:ins>
          </w:p>
        </w:tc>
        <w:tc>
          <w:tcPr>
            <w:tcW w:w="6883" w:type="dxa"/>
            <w:gridSpan w:val="3"/>
          </w:tcPr>
          <w:p w14:paraId="4CD28C37" w14:textId="77777777" w:rsidR="002D63C1" w:rsidRDefault="002D63C1" w:rsidP="0015188F">
            <w:pPr>
              <w:rPr>
                <w:ins w:id="457" w:author="张 妙" w:date="2018-12-18T21:18:00Z"/>
              </w:rPr>
            </w:pPr>
            <w:ins w:id="458" w:author="张 妙" w:date="2018-12-18T21:18:00Z">
              <w:r>
                <w:rPr>
                  <w:rFonts w:hint="eastAsia"/>
                </w:rPr>
                <w:t>低</w:t>
              </w:r>
            </w:ins>
          </w:p>
        </w:tc>
      </w:tr>
      <w:tr w:rsidR="002D63C1" w14:paraId="0D717A85" w14:textId="77777777" w:rsidTr="0015188F">
        <w:trPr>
          <w:ins w:id="459" w:author="张 妙" w:date="2018-12-18T21:18:00Z"/>
        </w:trPr>
        <w:tc>
          <w:tcPr>
            <w:tcW w:w="1413" w:type="dxa"/>
          </w:tcPr>
          <w:p w14:paraId="4D3B8ACF" w14:textId="77777777" w:rsidR="002D63C1" w:rsidRDefault="002D63C1" w:rsidP="0015188F">
            <w:pPr>
              <w:rPr>
                <w:ins w:id="460" w:author="张 妙" w:date="2018-12-18T21:18:00Z"/>
              </w:rPr>
            </w:pPr>
            <w:ins w:id="461" w:author="张 妙" w:date="2018-12-18T21:18:00Z">
              <w:r>
                <w:rPr>
                  <w:rFonts w:hint="eastAsia"/>
                </w:rPr>
                <w:t>使用频率：</w:t>
              </w:r>
            </w:ins>
          </w:p>
        </w:tc>
        <w:tc>
          <w:tcPr>
            <w:tcW w:w="6883" w:type="dxa"/>
            <w:gridSpan w:val="3"/>
          </w:tcPr>
          <w:p w14:paraId="00490C82" w14:textId="77777777" w:rsidR="002D63C1" w:rsidRDefault="002D63C1" w:rsidP="0015188F">
            <w:pPr>
              <w:rPr>
                <w:ins w:id="462" w:author="张 妙" w:date="2018-12-18T21:18:00Z"/>
              </w:rPr>
            </w:pPr>
            <w:ins w:id="463" w:author="张 妙" w:date="2018-12-18T21:18:00Z">
              <w:r>
                <w:rPr>
                  <w:rFonts w:hint="eastAsia"/>
                </w:rPr>
                <w:t>低</w:t>
              </w:r>
              <w:bookmarkStart w:id="464" w:name="_GoBack"/>
              <w:bookmarkEnd w:id="464"/>
            </w:ins>
          </w:p>
        </w:tc>
      </w:tr>
      <w:tr w:rsidR="002D63C1" w14:paraId="49E1148A" w14:textId="77777777" w:rsidTr="0015188F">
        <w:trPr>
          <w:ins w:id="465" w:author="张 妙" w:date="2018-12-18T21:18:00Z"/>
        </w:trPr>
        <w:tc>
          <w:tcPr>
            <w:tcW w:w="1413" w:type="dxa"/>
          </w:tcPr>
          <w:p w14:paraId="557608FF" w14:textId="77777777" w:rsidR="002D63C1" w:rsidRDefault="002D63C1" w:rsidP="0015188F">
            <w:pPr>
              <w:rPr>
                <w:ins w:id="466" w:author="张 妙" w:date="2018-12-18T21:18:00Z"/>
              </w:rPr>
            </w:pPr>
            <w:ins w:id="467" w:author="张 妙" w:date="2018-12-18T21:18:00Z">
              <w:r>
                <w:rPr>
                  <w:rFonts w:hint="eastAsia"/>
                </w:rPr>
                <w:t>业务规则：</w:t>
              </w:r>
            </w:ins>
          </w:p>
        </w:tc>
        <w:tc>
          <w:tcPr>
            <w:tcW w:w="6883" w:type="dxa"/>
            <w:gridSpan w:val="3"/>
          </w:tcPr>
          <w:p w14:paraId="2C440E30" w14:textId="77777777" w:rsidR="002D63C1" w:rsidRDefault="002D63C1" w:rsidP="0015188F">
            <w:pPr>
              <w:rPr>
                <w:ins w:id="468" w:author="张 妙" w:date="2018-12-18T21:18:00Z"/>
              </w:rPr>
            </w:pPr>
          </w:p>
        </w:tc>
      </w:tr>
      <w:tr w:rsidR="002D63C1" w14:paraId="3A6A1784" w14:textId="77777777" w:rsidTr="0015188F">
        <w:trPr>
          <w:ins w:id="469" w:author="张 妙" w:date="2018-12-18T21:18:00Z"/>
        </w:trPr>
        <w:tc>
          <w:tcPr>
            <w:tcW w:w="1413" w:type="dxa"/>
          </w:tcPr>
          <w:p w14:paraId="5ADDC873" w14:textId="77777777" w:rsidR="002D63C1" w:rsidRDefault="002D63C1" w:rsidP="0015188F">
            <w:pPr>
              <w:rPr>
                <w:ins w:id="470" w:author="张 妙" w:date="2018-12-18T21:18:00Z"/>
              </w:rPr>
            </w:pPr>
            <w:ins w:id="471" w:author="张 妙" w:date="2018-12-18T21:18:00Z">
              <w:r>
                <w:rPr>
                  <w:rFonts w:hint="eastAsia"/>
                </w:rPr>
                <w:lastRenderedPageBreak/>
                <w:t>其他信息：</w:t>
              </w:r>
            </w:ins>
          </w:p>
        </w:tc>
        <w:tc>
          <w:tcPr>
            <w:tcW w:w="6883" w:type="dxa"/>
            <w:gridSpan w:val="3"/>
          </w:tcPr>
          <w:p w14:paraId="095FC736" w14:textId="77777777" w:rsidR="002D63C1" w:rsidRDefault="002D63C1" w:rsidP="0015188F">
            <w:pPr>
              <w:rPr>
                <w:ins w:id="472" w:author="张 妙" w:date="2018-12-18T21:18:00Z"/>
              </w:rPr>
            </w:pPr>
          </w:p>
        </w:tc>
      </w:tr>
      <w:tr w:rsidR="002D63C1" w14:paraId="0CC3FC4E" w14:textId="77777777" w:rsidTr="0015188F">
        <w:trPr>
          <w:ins w:id="473" w:author="张 妙" w:date="2018-12-18T21:18:00Z"/>
        </w:trPr>
        <w:tc>
          <w:tcPr>
            <w:tcW w:w="1413" w:type="dxa"/>
          </w:tcPr>
          <w:p w14:paraId="131505F0" w14:textId="77777777" w:rsidR="002D63C1" w:rsidRDefault="002D63C1" w:rsidP="0015188F">
            <w:pPr>
              <w:rPr>
                <w:ins w:id="474" w:author="张 妙" w:date="2018-12-18T21:18:00Z"/>
              </w:rPr>
            </w:pPr>
            <w:ins w:id="475" w:author="张 妙" w:date="2018-12-18T21:18:00Z">
              <w:r>
                <w:rPr>
                  <w:rFonts w:hint="eastAsia"/>
                </w:rPr>
                <w:t>假设：</w:t>
              </w:r>
            </w:ins>
          </w:p>
        </w:tc>
        <w:tc>
          <w:tcPr>
            <w:tcW w:w="6883" w:type="dxa"/>
            <w:gridSpan w:val="3"/>
          </w:tcPr>
          <w:p w14:paraId="289179A4" w14:textId="77777777" w:rsidR="002D63C1" w:rsidRDefault="002D63C1" w:rsidP="0015188F">
            <w:pPr>
              <w:rPr>
                <w:ins w:id="476" w:author="张 妙" w:date="2018-12-18T21:18:00Z"/>
              </w:rPr>
            </w:pPr>
          </w:p>
          <w:p w14:paraId="6FF45DEB" w14:textId="77777777" w:rsidR="002D63C1" w:rsidRDefault="002D63C1" w:rsidP="0015188F">
            <w:pPr>
              <w:rPr>
                <w:ins w:id="477" w:author="张 妙" w:date="2018-12-18T21:18:00Z"/>
              </w:rPr>
            </w:pPr>
          </w:p>
        </w:tc>
      </w:tr>
    </w:tbl>
    <w:p w14:paraId="4E1DA5B3" w14:textId="626AACB3" w:rsidR="001271A0" w:rsidRDefault="001271A0"/>
    <w:p w14:paraId="317045B7" w14:textId="3B2F4C88" w:rsidR="001271A0" w:rsidRDefault="001271A0"/>
    <w:p w14:paraId="2097C916" w14:textId="7A0A15FF" w:rsidR="001271A0" w:rsidRDefault="001271A0"/>
    <w:p w14:paraId="6FFAE300" w14:textId="77777777" w:rsidR="001271A0" w:rsidRDefault="001271A0"/>
    <w:p w14:paraId="00BF04AB" w14:textId="77777777" w:rsidR="004500EC" w:rsidRDefault="004500EC"/>
    <w:tbl>
      <w:tblPr>
        <w:tblStyle w:val="a3"/>
        <w:tblW w:w="0" w:type="auto"/>
        <w:tblLook w:val="04A0" w:firstRow="1" w:lastRow="0" w:firstColumn="1" w:lastColumn="0" w:noHBand="0" w:noVBand="1"/>
      </w:tblPr>
      <w:tblGrid>
        <w:gridCol w:w="1656"/>
        <w:gridCol w:w="1883"/>
        <w:gridCol w:w="1645"/>
        <w:gridCol w:w="3033"/>
      </w:tblGrid>
      <w:tr w:rsidR="004500EC" w:rsidRPr="008035F1" w14:paraId="25B67425" w14:textId="77777777" w:rsidTr="004500EC">
        <w:tc>
          <w:tcPr>
            <w:tcW w:w="1656" w:type="dxa"/>
          </w:tcPr>
          <w:p w14:paraId="1A4403BD" w14:textId="77777777" w:rsidR="004500EC" w:rsidRDefault="004500EC" w:rsidP="004500EC">
            <w:r w:rsidRPr="008035F1">
              <w:rPr>
                <w:rFonts w:ascii="宋体" w:eastAsia="宋体" w:hAnsi="宋体" w:hint="eastAsia"/>
                <w:b/>
              </w:rPr>
              <w:t>ID和名称：</w:t>
            </w:r>
          </w:p>
        </w:tc>
        <w:tc>
          <w:tcPr>
            <w:tcW w:w="6561" w:type="dxa"/>
            <w:gridSpan w:val="3"/>
          </w:tcPr>
          <w:p w14:paraId="3E5032B7" w14:textId="6B8DDDD0" w:rsidR="004500EC" w:rsidRPr="008035F1" w:rsidRDefault="004500EC" w:rsidP="004500EC">
            <w:pPr>
              <w:jc w:val="left"/>
              <w:rPr>
                <w:rFonts w:ascii="宋体" w:eastAsia="宋体" w:hAnsi="宋体"/>
                <w:b/>
              </w:rPr>
            </w:pPr>
            <w:r w:rsidRPr="008035F1">
              <w:rPr>
                <w:rFonts w:ascii="宋体" w:eastAsia="宋体" w:hAnsi="宋体" w:hint="eastAsia"/>
                <w:b/>
              </w:rPr>
              <w:t>UC-</w:t>
            </w:r>
            <w:r w:rsidR="001271A0">
              <w:rPr>
                <w:rFonts w:ascii="宋体" w:eastAsia="宋体" w:hAnsi="宋体"/>
                <w:b/>
              </w:rPr>
              <w:t>7</w:t>
            </w:r>
            <w:r w:rsidRPr="008035F1">
              <w:rPr>
                <w:rFonts w:ascii="宋体" w:eastAsia="宋体" w:hAnsi="宋体" w:hint="eastAsia"/>
                <w:b/>
              </w:rPr>
              <w:t>：</w:t>
            </w:r>
            <w:r>
              <w:rPr>
                <w:rFonts w:ascii="宋体" w:eastAsia="宋体" w:hAnsi="宋体" w:hint="eastAsia"/>
                <w:b/>
              </w:rPr>
              <w:t>用户查询</w:t>
            </w:r>
            <w:r w:rsidRPr="008035F1">
              <w:rPr>
                <w:rFonts w:ascii="宋体" w:eastAsia="宋体" w:hAnsi="宋体"/>
                <w:b/>
              </w:rPr>
              <w:t xml:space="preserve"> </w:t>
            </w:r>
          </w:p>
        </w:tc>
      </w:tr>
      <w:tr w:rsidR="004500EC" w:rsidRPr="008035F1" w14:paraId="57D99426" w14:textId="77777777" w:rsidTr="004500EC">
        <w:tc>
          <w:tcPr>
            <w:tcW w:w="1656" w:type="dxa"/>
          </w:tcPr>
          <w:p w14:paraId="639264DD" w14:textId="77777777" w:rsidR="004500EC" w:rsidRDefault="004500EC" w:rsidP="004500EC">
            <w:r w:rsidRPr="001A795F">
              <w:rPr>
                <w:rFonts w:hint="eastAsia"/>
              </w:rPr>
              <w:t>创建人：</w:t>
            </w:r>
          </w:p>
        </w:tc>
        <w:tc>
          <w:tcPr>
            <w:tcW w:w="1883" w:type="dxa"/>
          </w:tcPr>
          <w:p w14:paraId="02345FAF" w14:textId="77777777" w:rsidR="004500EC" w:rsidRPr="001A795F" w:rsidRDefault="004500EC" w:rsidP="004500EC">
            <w:pPr>
              <w:jc w:val="left"/>
            </w:pPr>
            <w:proofErr w:type="gramStart"/>
            <w:r w:rsidRPr="001A795F">
              <w:rPr>
                <w:rFonts w:hint="eastAsia"/>
              </w:rPr>
              <w:t>张威杰</w:t>
            </w:r>
            <w:proofErr w:type="gramEnd"/>
          </w:p>
        </w:tc>
        <w:tc>
          <w:tcPr>
            <w:tcW w:w="1645" w:type="dxa"/>
          </w:tcPr>
          <w:p w14:paraId="2E47778B" w14:textId="77777777" w:rsidR="004500EC" w:rsidRPr="001A795F" w:rsidRDefault="004500EC" w:rsidP="004500EC">
            <w:pPr>
              <w:jc w:val="left"/>
            </w:pPr>
            <w:r w:rsidRPr="001A795F">
              <w:rPr>
                <w:rFonts w:hint="eastAsia"/>
              </w:rPr>
              <w:t>创建日期：</w:t>
            </w:r>
          </w:p>
        </w:tc>
        <w:tc>
          <w:tcPr>
            <w:tcW w:w="3033" w:type="dxa"/>
          </w:tcPr>
          <w:p w14:paraId="06C1E778" w14:textId="77777777" w:rsidR="004500EC" w:rsidRPr="001A795F" w:rsidRDefault="004500EC" w:rsidP="004500EC">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w:t>
            </w:r>
          </w:p>
        </w:tc>
      </w:tr>
      <w:tr w:rsidR="004500EC" w:rsidRPr="008035F1" w14:paraId="71A22A0F" w14:textId="77777777" w:rsidTr="004500EC">
        <w:tc>
          <w:tcPr>
            <w:tcW w:w="1656" w:type="dxa"/>
          </w:tcPr>
          <w:p w14:paraId="5115606D" w14:textId="77777777" w:rsidR="004500EC" w:rsidRDefault="004500EC" w:rsidP="004500EC">
            <w:r w:rsidRPr="001A795F">
              <w:rPr>
                <w:rFonts w:hint="eastAsia"/>
              </w:rPr>
              <w:t>主要操作者：</w:t>
            </w:r>
          </w:p>
        </w:tc>
        <w:tc>
          <w:tcPr>
            <w:tcW w:w="1883" w:type="dxa"/>
          </w:tcPr>
          <w:p w14:paraId="3C2121A5" w14:textId="77777777" w:rsidR="004500EC" w:rsidRPr="001A795F" w:rsidRDefault="004500EC" w:rsidP="004500EC">
            <w:pPr>
              <w:jc w:val="left"/>
            </w:pPr>
            <w:r>
              <w:rPr>
                <w:rFonts w:hint="eastAsia"/>
              </w:rPr>
              <w:t>系统管理员</w:t>
            </w:r>
          </w:p>
        </w:tc>
        <w:tc>
          <w:tcPr>
            <w:tcW w:w="1645" w:type="dxa"/>
          </w:tcPr>
          <w:p w14:paraId="5E148DEF" w14:textId="77777777" w:rsidR="004500EC" w:rsidRPr="001A795F" w:rsidRDefault="004500EC" w:rsidP="004500EC">
            <w:pPr>
              <w:jc w:val="left"/>
            </w:pPr>
            <w:r w:rsidRPr="001A795F">
              <w:rPr>
                <w:rFonts w:hint="eastAsia"/>
              </w:rPr>
              <w:t>次要操作者：</w:t>
            </w:r>
          </w:p>
        </w:tc>
        <w:tc>
          <w:tcPr>
            <w:tcW w:w="3033" w:type="dxa"/>
          </w:tcPr>
          <w:p w14:paraId="5595DF3E" w14:textId="77777777" w:rsidR="004500EC" w:rsidRPr="001A795F" w:rsidRDefault="004500EC" w:rsidP="004500EC">
            <w:pPr>
              <w:jc w:val="left"/>
            </w:pPr>
          </w:p>
        </w:tc>
      </w:tr>
      <w:tr w:rsidR="004500EC" w:rsidRPr="008035F1" w14:paraId="0180AF89" w14:textId="77777777" w:rsidTr="004500EC">
        <w:tc>
          <w:tcPr>
            <w:tcW w:w="1656" w:type="dxa"/>
          </w:tcPr>
          <w:p w14:paraId="753467CC" w14:textId="77777777" w:rsidR="004500EC" w:rsidRDefault="004500EC" w:rsidP="004500EC">
            <w:r w:rsidRPr="001A795F">
              <w:rPr>
                <w:rFonts w:hint="eastAsia"/>
              </w:rPr>
              <w:t>描述：</w:t>
            </w:r>
          </w:p>
        </w:tc>
        <w:tc>
          <w:tcPr>
            <w:tcW w:w="6561" w:type="dxa"/>
            <w:gridSpan w:val="3"/>
          </w:tcPr>
          <w:p w14:paraId="767F021B" w14:textId="77777777" w:rsidR="004500EC" w:rsidRPr="001A795F" w:rsidRDefault="004500EC" w:rsidP="004500EC">
            <w:pPr>
              <w:jc w:val="left"/>
            </w:pPr>
            <w:r w:rsidRPr="001A795F">
              <w:rPr>
                <w:rFonts w:hint="eastAsia"/>
              </w:rPr>
              <w:t>根据关键字查询用户</w:t>
            </w:r>
          </w:p>
        </w:tc>
      </w:tr>
      <w:tr w:rsidR="004500EC" w:rsidRPr="008035F1" w14:paraId="61B4EA2F" w14:textId="77777777" w:rsidTr="004500EC">
        <w:tc>
          <w:tcPr>
            <w:tcW w:w="1656" w:type="dxa"/>
          </w:tcPr>
          <w:p w14:paraId="40DAD9A2" w14:textId="77777777" w:rsidR="004500EC" w:rsidRDefault="004500EC" w:rsidP="004500EC">
            <w:r w:rsidRPr="001A795F">
              <w:rPr>
                <w:rFonts w:hint="eastAsia"/>
              </w:rPr>
              <w:t>触发器：</w:t>
            </w:r>
          </w:p>
        </w:tc>
        <w:tc>
          <w:tcPr>
            <w:tcW w:w="6561" w:type="dxa"/>
            <w:gridSpan w:val="3"/>
          </w:tcPr>
          <w:p w14:paraId="26DC04E7" w14:textId="77777777" w:rsidR="004500EC" w:rsidRPr="001A795F" w:rsidRDefault="004500EC" w:rsidP="004500EC">
            <w:pPr>
              <w:jc w:val="left"/>
            </w:pPr>
            <w:r w:rsidRPr="001A795F">
              <w:rPr>
                <w:rFonts w:hint="eastAsia"/>
              </w:rPr>
              <w:t>需要查找特定用户或用户群</w:t>
            </w:r>
          </w:p>
        </w:tc>
      </w:tr>
      <w:tr w:rsidR="004500EC" w14:paraId="3A88D222" w14:textId="77777777" w:rsidTr="004500EC">
        <w:tc>
          <w:tcPr>
            <w:tcW w:w="1656" w:type="dxa"/>
          </w:tcPr>
          <w:p w14:paraId="7488E5DD" w14:textId="77777777" w:rsidR="004500EC" w:rsidRDefault="004500EC" w:rsidP="004500EC">
            <w:r w:rsidRPr="001A795F">
              <w:rPr>
                <w:rFonts w:hint="eastAsia"/>
              </w:rPr>
              <w:t>前置条件：</w:t>
            </w:r>
          </w:p>
        </w:tc>
        <w:tc>
          <w:tcPr>
            <w:tcW w:w="6561" w:type="dxa"/>
            <w:gridSpan w:val="3"/>
          </w:tcPr>
          <w:p w14:paraId="42E7327E" w14:textId="068019E3" w:rsidR="004500EC" w:rsidRDefault="00237CE5" w:rsidP="004500EC">
            <w:r>
              <w:rPr>
                <w:rFonts w:hint="eastAsia"/>
              </w:rPr>
              <w:t>P</w:t>
            </w:r>
            <w:r>
              <w:t xml:space="preserve">RE-1: </w:t>
            </w:r>
            <w:r w:rsidR="004500EC">
              <w:rPr>
                <w:rFonts w:hint="eastAsia"/>
              </w:rPr>
              <w:t>网站中存在用户</w:t>
            </w:r>
          </w:p>
        </w:tc>
      </w:tr>
      <w:tr w:rsidR="004500EC" w14:paraId="3121EAF3" w14:textId="77777777" w:rsidTr="004500EC">
        <w:tc>
          <w:tcPr>
            <w:tcW w:w="1656" w:type="dxa"/>
          </w:tcPr>
          <w:p w14:paraId="2DF22B55" w14:textId="77777777" w:rsidR="004500EC" w:rsidRDefault="004500EC" w:rsidP="004500EC">
            <w:r w:rsidRPr="001A795F">
              <w:rPr>
                <w:rFonts w:hint="eastAsia"/>
              </w:rPr>
              <w:t>后置条件：</w:t>
            </w:r>
          </w:p>
        </w:tc>
        <w:tc>
          <w:tcPr>
            <w:tcW w:w="6561" w:type="dxa"/>
            <w:gridSpan w:val="3"/>
          </w:tcPr>
          <w:p w14:paraId="3E753292" w14:textId="66478CE4" w:rsidR="004500EC" w:rsidRDefault="00237CE5" w:rsidP="004500EC">
            <w:pPr>
              <w:jc w:val="left"/>
            </w:pPr>
            <w:r>
              <w:rPr>
                <w:rFonts w:hint="eastAsia"/>
              </w:rPr>
              <w:t>P</w:t>
            </w:r>
            <w:r>
              <w:t>OST</w:t>
            </w:r>
            <w:r>
              <w:rPr>
                <w:rFonts w:hint="eastAsia"/>
              </w:rPr>
              <w:t>-1</w:t>
            </w:r>
            <w:r>
              <w:rPr>
                <w:rFonts w:hint="eastAsia"/>
              </w:rPr>
              <w:t>：</w:t>
            </w:r>
            <w:r w:rsidR="004500EC">
              <w:rPr>
                <w:rFonts w:hint="eastAsia"/>
              </w:rPr>
              <w:t>显示用户列表</w:t>
            </w:r>
          </w:p>
        </w:tc>
      </w:tr>
      <w:tr w:rsidR="004500EC" w:rsidRPr="00380ABA" w14:paraId="1DA09619" w14:textId="77777777" w:rsidTr="004500EC">
        <w:tc>
          <w:tcPr>
            <w:tcW w:w="1656" w:type="dxa"/>
          </w:tcPr>
          <w:p w14:paraId="7D3F32EE" w14:textId="77777777" w:rsidR="004500EC" w:rsidRDefault="004500EC" w:rsidP="004500EC">
            <w:r w:rsidRPr="008035F1">
              <w:rPr>
                <w:rFonts w:ascii="宋体" w:eastAsia="宋体" w:hAnsi="宋体" w:hint="eastAsia"/>
              </w:rPr>
              <w:t>一般性流程：</w:t>
            </w:r>
          </w:p>
        </w:tc>
        <w:tc>
          <w:tcPr>
            <w:tcW w:w="6561" w:type="dxa"/>
            <w:gridSpan w:val="3"/>
          </w:tcPr>
          <w:p w14:paraId="7C91DFAD" w14:textId="77777777" w:rsidR="004500EC" w:rsidRPr="00936236" w:rsidRDefault="004500EC" w:rsidP="00262FE5">
            <w:pPr>
              <w:pStyle w:val="a4"/>
              <w:numPr>
                <w:ilvl w:val="0"/>
                <w:numId w:val="8"/>
              </w:numPr>
              <w:ind w:firstLineChars="0"/>
              <w:jc w:val="left"/>
              <w:rPr>
                <w:rFonts w:ascii="宋体" w:eastAsia="宋体" w:hAnsi="宋体"/>
              </w:rPr>
            </w:pPr>
            <w:r w:rsidRPr="00936236">
              <w:rPr>
                <w:rFonts w:ascii="宋体" w:eastAsia="宋体" w:hAnsi="宋体" w:hint="eastAsia"/>
              </w:rPr>
              <w:t>输入关键字</w:t>
            </w:r>
          </w:p>
          <w:p w14:paraId="033EDC93" w14:textId="77777777" w:rsidR="004500EC" w:rsidRPr="00936236" w:rsidRDefault="004500EC" w:rsidP="00262FE5">
            <w:pPr>
              <w:pStyle w:val="a4"/>
              <w:numPr>
                <w:ilvl w:val="0"/>
                <w:numId w:val="8"/>
              </w:numPr>
              <w:ind w:firstLineChars="0"/>
              <w:jc w:val="left"/>
              <w:rPr>
                <w:rFonts w:ascii="宋体" w:eastAsia="宋体" w:hAnsi="宋体"/>
              </w:rPr>
            </w:pPr>
            <w:r>
              <w:rPr>
                <w:rFonts w:ascii="宋体" w:eastAsia="宋体" w:hAnsi="宋体" w:hint="eastAsia"/>
              </w:rPr>
              <w:t>提交查询申请</w:t>
            </w:r>
          </w:p>
        </w:tc>
      </w:tr>
      <w:tr w:rsidR="004500EC" w:rsidRPr="00380ABA" w14:paraId="24CF90E0" w14:textId="77777777" w:rsidTr="004500EC">
        <w:tc>
          <w:tcPr>
            <w:tcW w:w="1656" w:type="dxa"/>
          </w:tcPr>
          <w:p w14:paraId="34AAF462" w14:textId="77777777" w:rsidR="004500EC" w:rsidRPr="008035F1" w:rsidRDefault="004500EC" w:rsidP="004500EC">
            <w:pPr>
              <w:rPr>
                <w:rFonts w:ascii="宋体" w:eastAsia="宋体" w:hAnsi="宋体"/>
              </w:rPr>
            </w:pPr>
            <w:r w:rsidRPr="008035F1">
              <w:rPr>
                <w:rFonts w:ascii="宋体" w:eastAsia="宋体" w:hAnsi="宋体" w:hint="eastAsia"/>
              </w:rPr>
              <w:t>选择性流程：</w:t>
            </w:r>
          </w:p>
        </w:tc>
        <w:tc>
          <w:tcPr>
            <w:tcW w:w="6561" w:type="dxa"/>
            <w:gridSpan w:val="3"/>
          </w:tcPr>
          <w:p w14:paraId="1D6E2008" w14:textId="77777777" w:rsidR="004500EC" w:rsidRPr="00380ABA" w:rsidRDefault="004500EC" w:rsidP="004500EC">
            <w:pPr>
              <w:jc w:val="left"/>
              <w:rPr>
                <w:rFonts w:ascii="宋体" w:eastAsia="宋体" w:hAnsi="宋体"/>
              </w:rPr>
            </w:pPr>
            <w:r w:rsidRPr="00936236">
              <w:rPr>
                <w:rFonts w:ascii="宋体" w:eastAsia="宋体" w:hAnsi="宋体" w:hint="eastAsia"/>
              </w:rPr>
              <w:t>选择用户类型</w:t>
            </w:r>
          </w:p>
        </w:tc>
      </w:tr>
      <w:tr w:rsidR="004500EC" w:rsidRPr="00380ABA" w14:paraId="57B947E6" w14:textId="77777777" w:rsidTr="004500EC">
        <w:tc>
          <w:tcPr>
            <w:tcW w:w="1656" w:type="dxa"/>
          </w:tcPr>
          <w:p w14:paraId="49F59D2B" w14:textId="77777777" w:rsidR="004500EC" w:rsidRPr="008035F1" w:rsidRDefault="004500EC" w:rsidP="004500EC">
            <w:pPr>
              <w:rPr>
                <w:rFonts w:ascii="宋体" w:eastAsia="宋体" w:hAnsi="宋体"/>
              </w:rPr>
            </w:pPr>
            <w:r w:rsidRPr="008035F1">
              <w:rPr>
                <w:rFonts w:ascii="宋体" w:eastAsia="宋体" w:hAnsi="宋体" w:hint="eastAsia"/>
              </w:rPr>
              <w:t>异常：</w:t>
            </w:r>
          </w:p>
        </w:tc>
        <w:tc>
          <w:tcPr>
            <w:tcW w:w="6561" w:type="dxa"/>
            <w:gridSpan w:val="3"/>
          </w:tcPr>
          <w:p w14:paraId="6E9B5282" w14:textId="77777777" w:rsidR="004500EC" w:rsidRPr="0047596C" w:rsidRDefault="004500EC" w:rsidP="004500EC">
            <w:pPr>
              <w:jc w:val="left"/>
              <w:rPr>
                <w:rFonts w:ascii="宋体" w:eastAsia="宋体" w:hAnsi="宋体"/>
              </w:rPr>
            </w:pPr>
          </w:p>
        </w:tc>
      </w:tr>
      <w:tr w:rsidR="004500EC" w:rsidRPr="00380ABA" w14:paraId="1989DD98" w14:textId="77777777" w:rsidTr="004500EC">
        <w:tc>
          <w:tcPr>
            <w:tcW w:w="1656" w:type="dxa"/>
          </w:tcPr>
          <w:p w14:paraId="7A083A5D" w14:textId="77777777" w:rsidR="004500EC" w:rsidRPr="008035F1" w:rsidRDefault="004500EC" w:rsidP="004500EC">
            <w:pPr>
              <w:rPr>
                <w:rFonts w:ascii="宋体" w:eastAsia="宋体" w:hAnsi="宋体"/>
              </w:rPr>
            </w:pPr>
            <w:r w:rsidRPr="008035F1">
              <w:rPr>
                <w:rFonts w:ascii="宋体" w:eastAsia="宋体" w:hAnsi="宋体" w:hint="eastAsia"/>
              </w:rPr>
              <w:t>优先级：</w:t>
            </w:r>
          </w:p>
        </w:tc>
        <w:tc>
          <w:tcPr>
            <w:tcW w:w="6561" w:type="dxa"/>
            <w:gridSpan w:val="3"/>
          </w:tcPr>
          <w:p w14:paraId="28B3ECA2" w14:textId="77777777" w:rsidR="004500EC" w:rsidRPr="00380ABA" w:rsidRDefault="004500EC" w:rsidP="004500EC">
            <w:pPr>
              <w:jc w:val="left"/>
              <w:rPr>
                <w:rFonts w:ascii="宋体" w:eastAsia="宋体" w:hAnsi="宋体"/>
              </w:rPr>
            </w:pPr>
            <w:r>
              <w:rPr>
                <w:rFonts w:ascii="宋体" w:eastAsia="宋体" w:hAnsi="宋体" w:hint="eastAsia"/>
              </w:rPr>
              <w:t>高</w:t>
            </w:r>
          </w:p>
        </w:tc>
      </w:tr>
      <w:tr w:rsidR="004500EC" w:rsidRPr="00380ABA" w14:paraId="63BF957D" w14:textId="77777777" w:rsidTr="004500EC">
        <w:tc>
          <w:tcPr>
            <w:tcW w:w="1656" w:type="dxa"/>
          </w:tcPr>
          <w:p w14:paraId="5906C26B" w14:textId="77777777" w:rsidR="004500EC" w:rsidRPr="008035F1" w:rsidRDefault="004500EC" w:rsidP="004500EC">
            <w:pPr>
              <w:rPr>
                <w:rFonts w:ascii="宋体" w:eastAsia="宋体" w:hAnsi="宋体"/>
              </w:rPr>
            </w:pPr>
            <w:r w:rsidRPr="008035F1">
              <w:rPr>
                <w:rFonts w:ascii="宋体" w:eastAsia="宋体" w:hAnsi="宋体" w:hint="eastAsia"/>
              </w:rPr>
              <w:t>使用频率：</w:t>
            </w:r>
          </w:p>
        </w:tc>
        <w:tc>
          <w:tcPr>
            <w:tcW w:w="6561" w:type="dxa"/>
            <w:gridSpan w:val="3"/>
          </w:tcPr>
          <w:p w14:paraId="735D7788" w14:textId="77777777" w:rsidR="004500EC" w:rsidRPr="00380ABA" w:rsidRDefault="004500EC" w:rsidP="004500EC">
            <w:pPr>
              <w:jc w:val="left"/>
              <w:rPr>
                <w:rFonts w:ascii="宋体" w:eastAsia="宋体" w:hAnsi="宋体"/>
              </w:rPr>
            </w:pPr>
            <w:r>
              <w:rPr>
                <w:rFonts w:ascii="宋体" w:eastAsia="宋体" w:hAnsi="宋体" w:hint="eastAsia"/>
              </w:rPr>
              <w:t>高</w:t>
            </w:r>
          </w:p>
        </w:tc>
      </w:tr>
      <w:tr w:rsidR="004500EC" w:rsidRPr="00380ABA" w14:paraId="26876763" w14:textId="77777777" w:rsidTr="004500EC">
        <w:tc>
          <w:tcPr>
            <w:tcW w:w="1656" w:type="dxa"/>
          </w:tcPr>
          <w:p w14:paraId="47D6CAA1" w14:textId="77777777" w:rsidR="004500EC" w:rsidRPr="008035F1" w:rsidRDefault="004500EC" w:rsidP="004500EC">
            <w:pPr>
              <w:rPr>
                <w:rFonts w:ascii="宋体" w:eastAsia="宋体" w:hAnsi="宋体"/>
              </w:rPr>
            </w:pPr>
            <w:r w:rsidRPr="008035F1">
              <w:rPr>
                <w:rFonts w:ascii="宋体" w:eastAsia="宋体" w:hAnsi="宋体" w:hint="eastAsia"/>
              </w:rPr>
              <w:t>业务规则：</w:t>
            </w:r>
          </w:p>
        </w:tc>
        <w:tc>
          <w:tcPr>
            <w:tcW w:w="6561" w:type="dxa"/>
            <w:gridSpan w:val="3"/>
          </w:tcPr>
          <w:p w14:paraId="162863C0" w14:textId="77777777" w:rsidR="004500EC" w:rsidRPr="00380ABA" w:rsidRDefault="004500EC" w:rsidP="004500EC">
            <w:pPr>
              <w:jc w:val="left"/>
              <w:rPr>
                <w:rFonts w:ascii="宋体" w:eastAsia="宋体" w:hAnsi="宋体"/>
              </w:rPr>
            </w:pPr>
          </w:p>
        </w:tc>
      </w:tr>
      <w:tr w:rsidR="004500EC" w:rsidRPr="00380ABA" w14:paraId="1920C4CF" w14:textId="77777777" w:rsidTr="004500EC">
        <w:tc>
          <w:tcPr>
            <w:tcW w:w="1656" w:type="dxa"/>
          </w:tcPr>
          <w:p w14:paraId="33960201" w14:textId="77777777" w:rsidR="004500EC" w:rsidRPr="008035F1" w:rsidRDefault="004500EC" w:rsidP="004500EC">
            <w:pPr>
              <w:rPr>
                <w:rFonts w:ascii="宋体" w:eastAsia="宋体" w:hAnsi="宋体"/>
              </w:rPr>
            </w:pPr>
            <w:r w:rsidRPr="008035F1">
              <w:rPr>
                <w:rFonts w:ascii="宋体" w:eastAsia="宋体" w:hAnsi="宋体" w:hint="eastAsia"/>
              </w:rPr>
              <w:t>其他信息：</w:t>
            </w:r>
          </w:p>
        </w:tc>
        <w:tc>
          <w:tcPr>
            <w:tcW w:w="6561" w:type="dxa"/>
            <w:gridSpan w:val="3"/>
          </w:tcPr>
          <w:p w14:paraId="1CD7AD51" w14:textId="77777777" w:rsidR="004500EC" w:rsidRPr="00380ABA" w:rsidRDefault="004500EC" w:rsidP="004500EC">
            <w:pPr>
              <w:jc w:val="left"/>
              <w:rPr>
                <w:rFonts w:ascii="宋体" w:eastAsia="宋体" w:hAnsi="宋体"/>
              </w:rPr>
            </w:pPr>
          </w:p>
        </w:tc>
      </w:tr>
      <w:tr w:rsidR="004500EC" w14:paraId="2B94085B" w14:textId="77777777" w:rsidTr="004500EC">
        <w:tc>
          <w:tcPr>
            <w:tcW w:w="1656" w:type="dxa"/>
          </w:tcPr>
          <w:p w14:paraId="0F6112D9" w14:textId="77777777" w:rsidR="004500EC" w:rsidRDefault="004500EC" w:rsidP="004500EC">
            <w:r>
              <w:rPr>
                <w:rFonts w:hint="eastAsia"/>
              </w:rPr>
              <w:t>假设：</w:t>
            </w:r>
          </w:p>
        </w:tc>
        <w:tc>
          <w:tcPr>
            <w:tcW w:w="6561" w:type="dxa"/>
            <w:gridSpan w:val="3"/>
          </w:tcPr>
          <w:p w14:paraId="1A1CBDE4" w14:textId="77777777" w:rsidR="004500EC" w:rsidRDefault="004500EC" w:rsidP="004500EC"/>
          <w:p w14:paraId="5BAD8A00" w14:textId="77777777" w:rsidR="004500EC" w:rsidRDefault="004500EC" w:rsidP="004500EC"/>
        </w:tc>
      </w:tr>
    </w:tbl>
    <w:p w14:paraId="192AFE83" w14:textId="77777777" w:rsidR="004500EC" w:rsidRDefault="004500EC" w:rsidP="004500EC"/>
    <w:tbl>
      <w:tblPr>
        <w:tblStyle w:val="a3"/>
        <w:tblW w:w="0" w:type="auto"/>
        <w:tblLook w:val="04A0" w:firstRow="1" w:lastRow="0" w:firstColumn="1" w:lastColumn="0" w:noHBand="0" w:noVBand="1"/>
      </w:tblPr>
      <w:tblGrid>
        <w:gridCol w:w="1656"/>
        <w:gridCol w:w="1883"/>
        <w:gridCol w:w="1645"/>
        <w:gridCol w:w="3033"/>
      </w:tblGrid>
      <w:tr w:rsidR="004500EC" w:rsidRPr="008035F1" w14:paraId="1C74933D" w14:textId="77777777" w:rsidTr="004500EC">
        <w:tc>
          <w:tcPr>
            <w:tcW w:w="1656" w:type="dxa"/>
          </w:tcPr>
          <w:p w14:paraId="21729BBE" w14:textId="77777777" w:rsidR="004500EC" w:rsidRDefault="004500EC" w:rsidP="004500EC">
            <w:r w:rsidRPr="008035F1">
              <w:rPr>
                <w:rFonts w:ascii="宋体" w:eastAsia="宋体" w:hAnsi="宋体" w:hint="eastAsia"/>
                <w:b/>
              </w:rPr>
              <w:t>ID和名称：</w:t>
            </w:r>
          </w:p>
        </w:tc>
        <w:tc>
          <w:tcPr>
            <w:tcW w:w="6561" w:type="dxa"/>
            <w:gridSpan w:val="3"/>
          </w:tcPr>
          <w:p w14:paraId="44CD8BAF" w14:textId="179F71EC" w:rsidR="004500EC" w:rsidRPr="008035F1" w:rsidRDefault="004500EC" w:rsidP="004500EC">
            <w:pPr>
              <w:jc w:val="left"/>
              <w:rPr>
                <w:rFonts w:ascii="宋体" w:eastAsia="宋体" w:hAnsi="宋体"/>
                <w:b/>
              </w:rPr>
            </w:pPr>
            <w:r w:rsidRPr="008035F1">
              <w:rPr>
                <w:rFonts w:ascii="宋体" w:eastAsia="宋体" w:hAnsi="宋体" w:hint="eastAsia"/>
                <w:b/>
              </w:rPr>
              <w:t>UC-</w:t>
            </w:r>
            <w:r w:rsidR="001271A0">
              <w:rPr>
                <w:rFonts w:ascii="宋体" w:eastAsia="宋体" w:hAnsi="宋体"/>
                <w:b/>
              </w:rPr>
              <w:t>8</w:t>
            </w:r>
            <w:r w:rsidRPr="008035F1">
              <w:rPr>
                <w:rFonts w:ascii="宋体" w:eastAsia="宋体" w:hAnsi="宋体" w:hint="eastAsia"/>
                <w:b/>
              </w:rPr>
              <w:t>：</w:t>
            </w:r>
            <w:r>
              <w:rPr>
                <w:rFonts w:ascii="宋体" w:eastAsia="宋体" w:hAnsi="宋体" w:hint="eastAsia"/>
                <w:b/>
              </w:rPr>
              <w:t>用户删除</w:t>
            </w:r>
            <w:r w:rsidRPr="008035F1">
              <w:rPr>
                <w:rFonts w:ascii="宋体" w:eastAsia="宋体" w:hAnsi="宋体"/>
                <w:b/>
              </w:rPr>
              <w:t xml:space="preserve"> </w:t>
            </w:r>
          </w:p>
        </w:tc>
      </w:tr>
      <w:tr w:rsidR="004500EC" w:rsidRPr="008035F1" w14:paraId="5B3E391B" w14:textId="77777777" w:rsidTr="004500EC">
        <w:tc>
          <w:tcPr>
            <w:tcW w:w="1656" w:type="dxa"/>
          </w:tcPr>
          <w:p w14:paraId="3F415CC2" w14:textId="77777777" w:rsidR="004500EC" w:rsidRDefault="004500EC" w:rsidP="004500EC">
            <w:r w:rsidRPr="001A795F">
              <w:rPr>
                <w:rFonts w:hint="eastAsia"/>
              </w:rPr>
              <w:t>创建人：</w:t>
            </w:r>
          </w:p>
        </w:tc>
        <w:tc>
          <w:tcPr>
            <w:tcW w:w="1883" w:type="dxa"/>
          </w:tcPr>
          <w:p w14:paraId="499050E6" w14:textId="77777777" w:rsidR="004500EC" w:rsidRPr="001A795F" w:rsidRDefault="004500EC" w:rsidP="004500EC">
            <w:pPr>
              <w:jc w:val="left"/>
            </w:pPr>
            <w:proofErr w:type="gramStart"/>
            <w:r w:rsidRPr="001A795F">
              <w:rPr>
                <w:rFonts w:hint="eastAsia"/>
              </w:rPr>
              <w:t>张威杰</w:t>
            </w:r>
            <w:proofErr w:type="gramEnd"/>
          </w:p>
        </w:tc>
        <w:tc>
          <w:tcPr>
            <w:tcW w:w="1645" w:type="dxa"/>
          </w:tcPr>
          <w:p w14:paraId="407C59E7" w14:textId="77777777" w:rsidR="004500EC" w:rsidRPr="001A795F" w:rsidRDefault="004500EC" w:rsidP="004500EC">
            <w:pPr>
              <w:jc w:val="left"/>
            </w:pPr>
            <w:r w:rsidRPr="001A795F">
              <w:rPr>
                <w:rFonts w:hint="eastAsia"/>
              </w:rPr>
              <w:t>创建日期：</w:t>
            </w:r>
          </w:p>
        </w:tc>
        <w:tc>
          <w:tcPr>
            <w:tcW w:w="3033" w:type="dxa"/>
          </w:tcPr>
          <w:p w14:paraId="7D91BE4B" w14:textId="77777777" w:rsidR="004500EC" w:rsidRPr="001A795F" w:rsidRDefault="004500EC" w:rsidP="004500EC">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w:t>
            </w:r>
          </w:p>
        </w:tc>
      </w:tr>
      <w:tr w:rsidR="004500EC" w:rsidRPr="008035F1" w14:paraId="1A33A0C1" w14:textId="77777777" w:rsidTr="004500EC">
        <w:tc>
          <w:tcPr>
            <w:tcW w:w="1656" w:type="dxa"/>
          </w:tcPr>
          <w:p w14:paraId="7D21B65E" w14:textId="77777777" w:rsidR="004500EC" w:rsidRDefault="004500EC" w:rsidP="004500EC">
            <w:r w:rsidRPr="001A795F">
              <w:rPr>
                <w:rFonts w:hint="eastAsia"/>
              </w:rPr>
              <w:t>主要操作者：</w:t>
            </w:r>
          </w:p>
        </w:tc>
        <w:tc>
          <w:tcPr>
            <w:tcW w:w="1883" w:type="dxa"/>
          </w:tcPr>
          <w:p w14:paraId="115E3421" w14:textId="77777777" w:rsidR="004500EC" w:rsidRPr="001A795F" w:rsidRDefault="004500EC" w:rsidP="004500EC">
            <w:pPr>
              <w:jc w:val="left"/>
            </w:pPr>
            <w:r w:rsidRPr="001A795F">
              <w:rPr>
                <w:rFonts w:hint="eastAsia"/>
              </w:rPr>
              <w:t>管理员</w:t>
            </w:r>
          </w:p>
        </w:tc>
        <w:tc>
          <w:tcPr>
            <w:tcW w:w="1645" w:type="dxa"/>
          </w:tcPr>
          <w:p w14:paraId="660292C1" w14:textId="77777777" w:rsidR="004500EC" w:rsidRPr="001A795F" w:rsidRDefault="004500EC" w:rsidP="004500EC">
            <w:pPr>
              <w:jc w:val="left"/>
            </w:pPr>
            <w:r w:rsidRPr="001A795F">
              <w:rPr>
                <w:rFonts w:hint="eastAsia"/>
              </w:rPr>
              <w:t>次要操作者：</w:t>
            </w:r>
          </w:p>
        </w:tc>
        <w:tc>
          <w:tcPr>
            <w:tcW w:w="3033" w:type="dxa"/>
          </w:tcPr>
          <w:p w14:paraId="0BC4DBDF" w14:textId="77777777" w:rsidR="004500EC" w:rsidRPr="001A795F" w:rsidRDefault="004500EC" w:rsidP="004500EC">
            <w:pPr>
              <w:jc w:val="left"/>
            </w:pPr>
          </w:p>
        </w:tc>
      </w:tr>
      <w:tr w:rsidR="004500EC" w:rsidRPr="008035F1" w14:paraId="62130492" w14:textId="77777777" w:rsidTr="004500EC">
        <w:tc>
          <w:tcPr>
            <w:tcW w:w="1656" w:type="dxa"/>
          </w:tcPr>
          <w:p w14:paraId="49AABC11" w14:textId="77777777" w:rsidR="004500EC" w:rsidRDefault="004500EC" w:rsidP="004500EC">
            <w:r w:rsidRPr="001A795F">
              <w:rPr>
                <w:rFonts w:hint="eastAsia"/>
              </w:rPr>
              <w:t>描述：</w:t>
            </w:r>
          </w:p>
        </w:tc>
        <w:tc>
          <w:tcPr>
            <w:tcW w:w="6561" w:type="dxa"/>
            <w:gridSpan w:val="3"/>
          </w:tcPr>
          <w:p w14:paraId="35FDBB9B" w14:textId="77777777" w:rsidR="004500EC" w:rsidRPr="001A795F" w:rsidRDefault="004500EC" w:rsidP="004500EC">
            <w:pPr>
              <w:jc w:val="left"/>
            </w:pPr>
            <w:r w:rsidRPr="001A795F">
              <w:rPr>
                <w:rFonts w:hint="eastAsia"/>
              </w:rPr>
              <w:t>管理员删除冻结的用户</w:t>
            </w:r>
          </w:p>
        </w:tc>
      </w:tr>
      <w:tr w:rsidR="004500EC" w:rsidRPr="008035F1" w14:paraId="39FDEF32" w14:textId="77777777" w:rsidTr="004500EC">
        <w:tc>
          <w:tcPr>
            <w:tcW w:w="1656" w:type="dxa"/>
          </w:tcPr>
          <w:p w14:paraId="0EA33806" w14:textId="77777777" w:rsidR="004500EC" w:rsidRDefault="004500EC" w:rsidP="004500EC">
            <w:r w:rsidRPr="001A795F">
              <w:rPr>
                <w:rFonts w:hint="eastAsia"/>
              </w:rPr>
              <w:t>触发器：</w:t>
            </w:r>
          </w:p>
        </w:tc>
        <w:tc>
          <w:tcPr>
            <w:tcW w:w="6561" w:type="dxa"/>
            <w:gridSpan w:val="3"/>
          </w:tcPr>
          <w:p w14:paraId="26A8EFA2" w14:textId="77777777" w:rsidR="004500EC" w:rsidRPr="001A795F" w:rsidRDefault="004500EC" w:rsidP="004500EC">
            <w:pPr>
              <w:jc w:val="left"/>
            </w:pPr>
            <w:r w:rsidRPr="001A795F">
              <w:rPr>
                <w:rFonts w:hint="eastAsia"/>
              </w:rPr>
              <w:t>用户冻结，且经过审核用户严重违规</w:t>
            </w:r>
          </w:p>
        </w:tc>
      </w:tr>
      <w:tr w:rsidR="004500EC" w14:paraId="3F8579E4" w14:textId="77777777" w:rsidTr="004500EC">
        <w:tc>
          <w:tcPr>
            <w:tcW w:w="1656" w:type="dxa"/>
          </w:tcPr>
          <w:p w14:paraId="5DCE26BB" w14:textId="77777777" w:rsidR="004500EC" w:rsidRDefault="004500EC" w:rsidP="004500EC">
            <w:r w:rsidRPr="001A795F">
              <w:rPr>
                <w:rFonts w:hint="eastAsia"/>
              </w:rPr>
              <w:t>前置条件：</w:t>
            </w:r>
          </w:p>
        </w:tc>
        <w:tc>
          <w:tcPr>
            <w:tcW w:w="6561" w:type="dxa"/>
            <w:gridSpan w:val="3"/>
          </w:tcPr>
          <w:p w14:paraId="48B0BE68" w14:textId="20DD7178" w:rsidR="004500EC" w:rsidRDefault="00237CE5" w:rsidP="004500EC">
            <w:r>
              <w:rPr>
                <w:rFonts w:hint="eastAsia"/>
              </w:rPr>
              <w:t>P</w:t>
            </w:r>
            <w:r>
              <w:t xml:space="preserve">RE-1: </w:t>
            </w:r>
            <w:r w:rsidR="004500EC" w:rsidRPr="001A795F">
              <w:rPr>
                <w:rFonts w:hint="eastAsia"/>
              </w:rPr>
              <w:t>网站中存在用户</w:t>
            </w:r>
          </w:p>
        </w:tc>
      </w:tr>
      <w:tr w:rsidR="004500EC" w14:paraId="79B79B69" w14:textId="77777777" w:rsidTr="004500EC">
        <w:tc>
          <w:tcPr>
            <w:tcW w:w="1656" w:type="dxa"/>
          </w:tcPr>
          <w:p w14:paraId="7EA1FF0F" w14:textId="77777777" w:rsidR="004500EC" w:rsidRDefault="004500EC" w:rsidP="004500EC">
            <w:r w:rsidRPr="001A795F">
              <w:rPr>
                <w:rFonts w:hint="eastAsia"/>
              </w:rPr>
              <w:t>后置条件：</w:t>
            </w:r>
          </w:p>
        </w:tc>
        <w:tc>
          <w:tcPr>
            <w:tcW w:w="6561" w:type="dxa"/>
            <w:gridSpan w:val="3"/>
          </w:tcPr>
          <w:p w14:paraId="27C2DD7C" w14:textId="61F4F066" w:rsidR="004500EC" w:rsidRDefault="00237CE5" w:rsidP="004500EC">
            <w:pPr>
              <w:jc w:val="left"/>
            </w:pPr>
            <w:r>
              <w:rPr>
                <w:rFonts w:hint="eastAsia"/>
              </w:rPr>
              <w:t>P</w:t>
            </w:r>
            <w:r>
              <w:t>OST</w:t>
            </w:r>
            <w:r>
              <w:rPr>
                <w:rFonts w:hint="eastAsia"/>
              </w:rPr>
              <w:t>-1</w:t>
            </w:r>
            <w:r>
              <w:rPr>
                <w:rFonts w:hint="eastAsia"/>
              </w:rPr>
              <w:t>：</w:t>
            </w:r>
            <w:r w:rsidR="004500EC">
              <w:rPr>
                <w:rFonts w:hint="eastAsia"/>
              </w:rPr>
              <w:t>用户被删除</w:t>
            </w:r>
          </w:p>
        </w:tc>
      </w:tr>
      <w:tr w:rsidR="004500EC" w:rsidRPr="00380ABA" w14:paraId="781CB53C" w14:textId="77777777" w:rsidTr="004500EC">
        <w:tc>
          <w:tcPr>
            <w:tcW w:w="1656" w:type="dxa"/>
          </w:tcPr>
          <w:p w14:paraId="13D20249" w14:textId="77777777" w:rsidR="004500EC" w:rsidRDefault="004500EC" w:rsidP="004500EC">
            <w:r w:rsidRPr="008035F1">
              <w:rPr>
                <w:rFonts w:ascii="宋体" w:eastAsia="宋体" w:hAnsi="宋体" w:hint="eastAsia"/>
              </w:rPr>
              <w:t>一般性流程：</w:t>
            </w:r>
          </w:p>
        </w:tc>
        <w:tc>
          <w:tcPr>
            <w:tcW w:w="6561" w:type="dxa"/>
            <w:gridSpan w:val="3"/>
          </w:tcPr>
          <w:p w14:paraId="7AAE56CD" w14:textId="77777777" w:rsidR="004500EC" w:rsidRPr="00936236" w:rsidRDefault="004500EC" w:rsidP="00262FE5">
            <w:pPr>
              <w:pStyle w:val="a4"/>
              <w:numPr>
                <w:ilvl w:val="0"/>
                <w:numId w:val="9"/>
              </w:numPr>
              <w:ind w:firstLineChars="0"/>
              <w:jc w:val="left"/>
              <w:rPr>
                <w:rFonts w:ascii="宋体" w:eastAsia="宋体" w:hAnsi="宋体"/>
              </w:rPr>
            </w:pPr>
            <w:r w:rsidRPr="00936236">
              <w:rPr>
                <w:rFonts w:ascii="宋体" w:eastAsia="宋体" w:hAnsi="宋体" w:hint="eastAsia"/>
              </w:rPr>
              <w:t>查询用户</w:t>
            </w:r>
          </w:p>
          <w:p w14:paraId="0D44DDBA" w14:textId="77777777" w:rsidR="004500EC" w:rsidRDefault="004500EC" w:rsidP="00262FE5">
            <w:pPr>
              <w:pStyle w:val="a4"/>
              <w:numPr>
                <w:ilvl w:val="0"/>
                <w:numId w:val="9"/>
              </w:numPr>
              <w:ind w:firstLineChars="0"/>
              <w:jc w:val="left"/>
              <w:rPr>
                <w:rFonts w:ascii="宋体" w:eastAsia="宋体" w:hAnsi="宋体"/>
              </w:rPr>
            </w:pPr>
            <w:r>
              <w:rPr>
                <w:rFonts w:ascii="宋体" w:eastAsia="宋体" w:hAnsi="宋体" w:hint="eastAsia"/>
              </w:rPr>
              <w:t>选择要删除的用户</w:t>
            </w:r>
          </w:p>
          <w:p w14:paraId="25FAE7BD" w14:textId="77777777" w:rsidR="004500EC" w:rsidRDefault="004500EC" w:rsidP="00262FE5">
            <w:pPr>
              <w:pStyle w:val="a4"/>
              <w:numPr>
                <w:ilvl w:val="0"/>
                <w:numId w:val="9"/>
              </w:numPr>
              <w:ind w:firstLineChars="0"/>
              <w:jc w:val="left"/>
              <w:rPr>
                <w:rFonts w:ascii="宋体" w:eastAsia="宋体" w:hAnsi="宋体"/>
              </w:rPr>
            </w:pPr>
            <w:r>
              <w:rPr>
                <w:rFonts w:ascii="宋体" w:eastAsia="宋体" w:hAnsi="宋体" w:hint="eastAsia"/>
              </w:rPr>
              <w:t>重新确认</w:t>
            </w:r>
          </w:p>
          <w:p w14:paraId="2598F5DC" w14:textId="77777777" w:rsidR="004500EC" w:rsidRPr="00936236" w:rsidRDefault="004500EC" w:rsidP="00262FE5">
            <w:pPr>
              <w:pStyle w:val="a4"/>
              <w:numPr>
                <w:ilvl w:val="0"/>
                <w:numId w:val="9"/>
              </w:numPr>
              <w:ind w:firstLineChars="0"/>
              <w:jc w:val="left"/>
              <w:rPr>
                <w:rFonts w:ascii="宋体" w:eastAsia="宋体" w:hAnsi="宋体"/>
              </w:rPr>
            </w:pPr>
            <w:r>
              <w:rPr>
                <w:rFonts w:ascii="宋体" w:eastAsia="宋体" w:hAnsi="宋体" w:hint="eastAsia"/>
              </w:rPr>
              <w:t>提交删除申请</w:t>
            </w:r>
          </w:p>
        </w:tc>
      </w:tr>
      <w:tr w:rsidR="004500EC" w:rsidRPr="00380ABA" w14:paraId="7AAB4184" w14:textId="77777777" w:rsidTr="004500EC">
        <w:tc>
          <w:tcPr>
            <w:tcW w:w="1656" w:type="dxa"/>
          </w:tcPr>
          <w:p w14:paraId="0061C778" w14:textId="77777777" w:rsidR="004500EC" w:rsidRPr="008035F1" w:rsidRDefault="004500EC" w:rsidP="004500EC">
            <w:pPr>
              <w:rPr>
                <w:rFonts w:ascii="宋体" w:eastAsia="宋体" w:hAnsi="宋体"/>
              </w:rPr>
            </w:pPr>
            <w:r w:rsidRPr="008035F1">
              <w:rPr>
                <w:rFonts w:ascii="宋体" w:eastAsia="宋体" w:hAnsi="宋体" w:hint="eastAsia"/>
              </w:rPr>
              <w:t>选择性流程：</w:t>
            </w:r>
          </w:p>
        </w:tc>
        <w:tc>
          <w:tcPr>
            <w:tcW w:w="6561" w:type="dxa"/>
            <w:gridSpan w:val="3"/>
          </w:tcPr>
          <w:p w14:paraId="422E060F" w14:textId="77777777" w:rsidR="004500EC" w:rsidRPr="00380ABA" w:rsidRDefault="004500EC" w:rsidP="004500EC">
            <w:pPr>
              <w:jc w:val="left"/>
              <w:rPr>
                <w:rFonts w:ascii="宋体" w:eastAsia="宋体" w:hAnsi="宋体"/>
              </w:rPr>
            </w:pPr>
            <w:r>
              <w:rPr>
                <w:rFonts w:ascii="宋体" w:eastAsia="宋体" w:hAnsi="宋体" w:hint="eastAsia"/>
              </w:rPr>
              <w:t>冻结用户</w:t>
            </w:r>
          </w:p>
        </w:tc>
      </w:tr>
      <w:tr w:rsidR="004500EC" w:rsidRPr="00380ABA" w14:paraId="173A1186" w14:textId="77777777" w:rsidTr="004500EC">
        <w:tc>
          <w:tcPr>
            <w:tcW w:w="1656" w:type="dxa"/>
          </w:tcPr>
          <w:p w14:paraId="16FD6BE7" w14:textId="77777777" w:rsidR="004500EC" w:rsidRPr="008035F1" w:rsidRDefault="004500EC" w:rsidP="004500EC">
            <w:pPr>
              <w:rPr>
                <w:rFonts w:ascii="宋体" w:eastAsia="宋体" w:hAnsi="宋体"/>
              </w:rPr>
            </w:pPr>
            <w:r w:rsidRPr="008035F1">
              <w:rPr>
                <w:rFonts w:ascii="宋体" w:eastAsia="宋体" w:hAnsi="宋体" w:hint="eastAsia"/>
              </w:rPr>
              <w:t>异常：</w:t>
            </w:r>
          </w:p>
        </w:tc>
        <w:tc>
          <w:tcPr>
            <w:tcW w:w="6561" w:type="dxa"/>
            <w:gridSpan w:val="3"/>
          </w:tcPr>
          <w:p w14:paraId="132135A4" w14:textId="77777777" w:rsidR="004500EC" w:rsidRDefault="004500EC" w:rsidP="004500EC">
            <w:pPr>
              <w:jc w:val="left"/>
              <w:rPr>
                <w:rFonts w:ascii="宋体" w:eastAsia="宋体" w:hAnsi="宋体"/>
              </w:rPr>
            </w:pPr>
            <w:r>
              <w:rPr>
                <w:rFonts w:ascii="宋体" w:eastAsia="宋体" w:hAnsi="宋体" w:hint="eastAsia"/>
              </w:rPr>
              <w:t>若用户未被冻结则不能删除</w:t>
            </w:r>
          </w:p>
          <w:p w14:paraId="7C139B4F" w14:textId="77777777" w:rsidR="004500EC" w:rsidRPr="00A44630" w:rsidRDefault="004500EC" w:rsidP="00262FE5">
            <w:pPr>
              <w:pStyle w:val="a4"/>
              <w:numPr>
                <w:ilvl w:val="0"/>
                <w:numId w:val="10"/>
              </w:numPr>
              <w:ind w:firstLineChars="0"/>
              <w:jc w:val="left"/>
              <w:rPr>
                <w:rFonts w:ascii="宋体" w:eastAsia="宋体" w:hAnsi="宋体"/>
              </w:rPr>
            </w:pPr>
            <w:r>
              <w:rPr>
                <w:rFonts w:ascii="宋体" w:eastAsia="宋体" w:hAnsi="宋体" w:hint="eastAsia"/>
              </w:rPr>
              <w:t>系统</w:t>
            </w:r>
            <w:r w:rsidRPr="00A44630">
              <w:rPr>
                <w:rFonts w:ascii="宋体" w:eastAsia="宋体" w:hAnsi="宋体" w:hint="eastAsia"/>
              </w:rPr>
              <w:t>提示</w:t>
            </w:r>
            <w:r>
              <w:rPr>
                <w:rFonts w:ascii="宋体" w:eastAsia="宋体" w:hAnsi="宋体" w:hint="eastAsia"/>
              </w:rPr>
              <w:t>用户未被冻结</w:t>
            </w:r>
          </w:p>
        </w:tc>
      </w:tr>
      <w:tr w:rsidR="004500EC" w:rsidRPr="00380ABA" w14:paraId="3682A3DA" w14:textId="77777777" w:rsidTr="004500EC">
        <w:tc>
          <w:tcPr>
            <w:tcW w:w="1656" w:type="dxa"/>
          </w:tcPr>
          <w:p w14:paraId="29BF03D8" w14:textId="77777777" w:rsidR="004500EC" w:rsidRPr="008035F1" w:rsidRDefault="004500EC" w:rsidP="004500EC">
            <w:pPr>
              <w:rPr>
                <w:rFonts w:ascii="宋体" w:eastAsia="宋体" w:hAnsi="宋体"/>
              </w:rPr>
            </w:pPr>
            <w:r w:rsidRPr="008035F1">
              <w:rPr>
                <w:rFonts w:ascii="宋体" w:eastAsia="宋体" w:hAnsi="宋体" w:hint="eastAsia"/>
              </w:rPr>
              <w:t>优先级：</w:t>
            </w:r>
          </w:p>
        </w:tc>
        <w:tc>
          <w:tcPr>
            <w:tcW w:w="6561" w:type="dxa"/>
            <w:gridSpan w:val="3"/>
          </w:tcPr>
          <w:p w14:paraId="200337DC" w14:textId="77777777" w:rsidR="004500EC" w:rsidRPr="00380ABA" w:rsidRDefault="004500EC" w:rsidP="004500EC">
            <w:pPr>
              <w:jc w:val="left"/>
              <w:rPr>
                <w:rFonts w:ascii="宋体" w:eastAsia="宋体" w:hAnsi="宋体"/>
              </w:rPr>
            </w:pPr>
            <w:r>
              <w:rPr>
                <w:rFonts w:ascii="宋体" w:eastAsia="宋体" w:hAnsi="宋体" w:hint="eastAsia"/>
              </w:rPr>
              <w:t>低</w:t>
            </w:r>
          </w:p>
        </w:tc>
      </w:tr>
      <w:tr w:rsidR="004500EC" w:rsidRPr="00380ABA" w14:paraId="76A984B2" w14:textId="77777777" w:rsidTr="004500EC">
        <w:tc>
          <w:tcPr>
            <w:tcW w:w="1656" w:type="dxa"/>
          </w:tcPr>
          <w:p w14:paraId="4CD4AD20" w14:textId="77777777" w:rsidR="004500EC" w:rsidRPr="008035F1" w:rsidRDefault="004500EC" w:rsidP="004500EC">
            <w:pPr>
              <w:rPr>
                <w:rFonts w:ascii="宋体" w:eastAsia="宋体" w:hAnsi="宋体"/>
              </w:rPr>
            </w:pPr>
            <w:r w:rsidRPr="008035F1">
              <w:rPr>
                <w:rFonts w:ascii="宋体" w:eastAsia="宋体" w:hAnsi="宋体" w:hint="eastAsia"/>
              </w:rPr>
              <w:t>使用频率：</w:t>
            </w:r>
          </w:p>
        </w:tc>
        <w:tc>
          <w:tcPr>
            <w:tcW w:w="6561" w:type="dxa"/>
            <w:gridSpan w:val="3"/>
          </w:tcPr>
          <w:p w14:paraId="160270AE" w14:textId="77777777" w:rsidR="004500EC" w:rsidRPr="00380ABA" w:rsidRDefault="004500EC" w:rsidP="004500EC">
            <w:pPr>
              <w:jc w:val="left"/>
              <w:rPr>
                <w:rFonts w:ascii="宋体" w:eastAsia="宋体" w:hAnsi="宋体"/>
              </w:rPr>
            </w:pPr>
            <w:r>
              <w:rPr>
                <w:rFonts w:ascii="宋体" w:eastAsia="宋体" w:hAnsi="宋体" w:hint="eastAsia"/>
              </w:rPr>
              <w:t>低</w:t>
            </w:r>
          </w:p>
        </w:tc>
      </w:tr>
      <w:tr w:rsidR="004500EC" w:rsidRPr="00380ABA" w14:paraId="080782D4" w14:textId="77777777" w:rsidTr="004500EC">
        <w:tc>
          <w:tcPr>
            <w:tcW w:w="1656" w:type="dxa"/>
          </w:tcPr>
          <w:p w14:paraId="6054976C" w14:textId="77777777" w:rsidR="004500EC" w:rsidRPr="008035F1" w:rsidRDefault="004500EC" w:rsidP="004500EC">
            <w:pPr>
              <w:rPr>
                <w:rFonts w:ascii="宋体" w:eastAsia="宋体" w:hAnsi="宋体"/>
              </w:rPr>
            </w:pPr>
            <w:r w:rsidRPr="008035F1">
              <w:rPr>
                <w:rFonts w:ascii="宋体" w:eastAsia="宋体" w:hAnsi="宋体" w:hint="eastAsia"/>
              </w:rPr>
              <w:t>业务规则：</w:t>
            </w:r>
          </w:p>
        </w:tc>
        <w:tc>
          <w:tcPr>
            <w:tcW w:w="6561" w:type="dxa"/>
            <w:gridSpan w:val="3"/>
          </w:tcPr>
          <w:p w14:paraId="284206B1" w14:textId="77777777" w:rsidR="004500EC" w:rsidRPr="00380ABA" w:rsidRDefault="004500EC" w:rsidP="004500EC">
            <w:pPr>
              <w:jc w:val="left"/>
              <w:rPr>
                <w:rFonts w:ascii="宋体" w:eastAsia="宋体" w:hAnsi="宋体"/>
              </w:rPr>
            </w:pPr>
          </w:p>
        </w:tc>
      </w:tr>
      <w:tr w:rsidR="004500EC" w:rsidRPr="00380ABA" w14:paraId="4B07D3AF" w14:textId="77777777" w:rsidTr="004500EC">
        <w:tc>
          <w:tcPr>
            <w:tcW w:w="1656" w:type="dxa"/>
          </w:tcPr>
          <w:p w14:paraId="2332C048" w14:textId="77777777" w:rsidR="004500EC" w:rsidRPr="008035F1" w:rsidRDefault="004500EC" w:rsidP="004500EC">
            <w:pPr>
              <w:rPr>
                <w:rFonts w:ascii="宋体" w:eastAsia="宋体" w:hAnsi="宋体"/>
              </w:rPr>
            </w:pPr>
            <w:r w:rsidRPr="008035F1">
              <w:rPr>
                <w:rFonts w:ascii="宋体" w:eastAsia="宋体" w:hAnsi="宋体" w:hint="eastAsia"/>
              </w:rPr>
              <w:lastRenderedPageBreak/>
              <w:t>其他信息：</w:t>
            </w:r>
          </w:p>
        </w:tc>
        <w:tc>
          <w:tcPr>
            <w:tcW w:w="6561" w:type="dxa"/>
            <w:gridSpan w:val="3"/>
          </w:tcPr>
          <w:p w14:paraId="6D0745A6" w14:textId="77777777" w:rsidR="004500EC" w:rsidRPr="00380ABA" w:rsidRDefault="004500EC" w:rsidP="004500EC">
            <w:pPr>
              <w:jc w:val="left"/>
              <w:rPr>
                <w:rFonts w:ascii="宋体" w:eastAsia="宋体" w:hAnsi="宋体"/>
              </w:rPr>
            </w:pPr>
          </w:p>
        </w:tc>
      </w:tr>
      <w:tr w:rsidR="004500EC" w14:paraId="1FC4E8DA" w14:textId="77777777" w:rsidTr="004500EC">
        <w:tc>
          <w:tcPr>
            <w:tcW w:w="1656" w:type="dxa"/>
          </w:tcPr>
          <w:p w14:paraId="6911432D" w14:textId="77777777" w:rsidR="004500EC" w:rsidRDefault="004500EC" w:rsidP="004500EC">
            <w:r>
              <w:rPr>
                <w:rFonts w:hint="eastAsia"/>
              </w:rPr>
              <w:t>假设：</w:t>
            </w:r>
          </w:p>
        </w:tc>
        <w:tc>
          <w:tcPr>
            <w:tcW w:w="6561" w:type="dxa"/>
            <w:gridSpan w:val="3"/>
          </w:tcPr>
          <w:p w14:paraId="564B176C" w14:textId="77777777" w:rsidR="004500EC" w:rsidRDefault="004500EC" w:rsidP="004500EC"/>
          <w:p w14:paraId="19CE70AA" w14:textId="77777777" w:rsidR="004500EC" w:rsidRDefault="004500EC" w:rsidP="004500EC"/>
        </w:tc>
      </w:tr>
    </w:tbl>
    <w:p w14:paraId="0650CD73" w14:textId="77777777" w:rsidR="004500EC" w:rsidRDefault="004500EC" w:rsidP="004500EC"/>
    <w:tbl>
      <w:tblPr>
        <w:tblStyle w:val="a3"/>
        <w:tblW w:w="0" w:type="auto"/>
        <w:tblLook w:val="04A0" w:firstRow="1" w:lastRow="0" w:firstColumn="1" w:lastColumn="0" w:noHBand="0" w:noVBand="1"/>
      </w:tblPr>
      <w:tblGrid>
        <w:gridCol w:w="1656"/>
        <w:gridCol w:w="1883"/>
        <w:gridCol w:w="1645"/>
        <w:gridCol w:w="3033"/>
      </w:tblGrid>
      <w:tr w:rsidR="004500EC" w:rsidRPr="008035F1" w14:paraId="6A79432C" w14:textId="77777777" w:rsidTr="004500EC">
        <w:tc>
          <w:tcPr>
            <w:tcW w:w="1656" w:type="dxa"/>
          </w:tcPr>
          <w:p w14:paraId="64E66554" w14:textId="77777777" w:rsidR="004500EC" w:rsidRDefault="004500EC" w:rsidP="004500EC">
            <w:r w:rsidRPr="008035F1">
              <w:rPr>
                <w:rFonts w:ascii="宋体" w:eastAsia="宋体" w:hAnsi="宋体" w:hint="eastAsia"/>
                <w:b/>
              </w:rPr>
              <w:t>ID和名称：</w:t>
            </w:r>
          </w:p>
        </w:tc>
        <w:tc>
          <w:tcPr>
            <w:tcW w:w="6561" w:type="dxa"/>
            <w:gridSpan w:val="3"/>
          </w:tcPr>
          <w:p w14:paraId="75CA3C53" w14:textId="3103DFE7" w:rsidR="004500EC" w:rsidRPr="008035F1" w:rsidRDefault="004500EC" w:rsidP="004500EC">
            <w:pPr>
              <w:jc w:val="left"/>
              <w:rPr>
                <w:rFonts w:ascii="宋体" w:eastAsia="宋体" w:hAnsi="宋体"/>
                <w:b/>
              </w:rPr>
            </w:pPr>
            <w:r w:rsidRPr="008035F1">
              <w:rPr>
                <w:rFonts w:ascii="宋体" w:eastAsia="宋体" w:hAnsi="宋体" w:hint="eastAsia"/>
                <w:b/>
              </w:rPr>
              <w:t>UC-</w:t>
            </w:r>
            <w:r w:rsidR="001271A0">
              <w:rPr>
                <w:rFonts w:ascii="宋体" w:eastAsia="宋体" w:hAnsi="宋体"/>
                <w:b/>
              </w:rPr>
              <w:t>9</w:t>
            </w:r>
            <w:r w:rsidRPr="008035F1">
              <w:rPr>
                <w:rFonts w:ascii="宋体" w:eastAsia="宋体" w:hAnsi="宋体" w:hint="eastAsia"/>
                <w:b/>
              </w:rPr>
              <w:t>：</w:t>
            </w:r>
            <w:r>
              <w:rPr>
                <w:rFonts w:ascii="宋体" w:eastAsia="宋体" w:hAnsi="宋体" w:hint="eastAsia"/>
                <w:b/>
              </w:rPr>
              <w:t>权限管理</w:t>
            </w:r>
            <w:r w:rsidRPr="008035F1">
              <w:rPr>
                <w:rFonts w:ascii="宋体" w:eastAsia="宋体" w:hAnsi="宋体"/>
                <w:b/>
              </w:rPr>
              <w:t xml:space="preserve"> </w:t>
            </w:r>
          </w:p>
        </w:tc>
      </w:tr>
      <w:tr w:rsidR="004500EC" w:rsidRPr="008035F1" w14:paraId="62640058" w14:textId="77777777" w:rsidTr="004500EC">
        <w:tc>
          <w:tcPr>
            <w:tcW w:w="1656" w:type="dxa"/>
          </w:tcPr>
          <w:p w14:paraId="4912D51D" w14:textId="77777777" w:rsidR="004500EC" w:rsidRDefault="004500EC" w:rsidP="004500EC">
            <w:r w:rsidRPr="001A795F">
              <w:rPr>
                <w:rFonts w:hint="eastAsia"/>
              </w:rPr>
              <w:t>创建人：</w:t>
            </w:r>
          </w:p>
        </w:tc>
        <w:tc>
          <w:tcPr>
            <w:tcW w:w="1883" w:type="dxa"/>
          </w:tcPr>
          <w:p w14:paraId="7286831D" w14:textId="77777777" w:rsidR="004500EC" w:rsidRPr="001A795F" w:rsidRDefault="004500EC" w:rsidP="004500EC">
            <w:pPr>
              <w:jc w:val="left"/>
            </w:pPr>
            <w:proofErr w:type="gramStart"/>
            <w:r w:rsidRPr="001A795F">
              <w:rPr>
                <w:rFonts w:hint="eastAsia"/>
              </w:rPr>
              <w:t>张威杰</w:t>
            </w:r>
            <w:proofErr w:type="gramEnd"/>
          </w:p>
        </w:tc>
        <w:tc>
          <w:tcPr>
            <w:tcW w:w="1645" w:type="dxa"/>
          </w:tcPr>
          <w:p w14:paraId="2D60D79D" w14:textId="77777777" w:rsidR="004500EC" w:rsidRPr="001A795F" w:rsidRDefault="004500EC" w:rsidP="004500EC">
            <w:pPr>
              <w:jc w:val="left"/>
            </w:pPr>
            <w:r w:rsidRPr="001A795F">
              <w:rPr>
                <w:rFonts w:hint="eastAsia"/>
              </w:rPr>
              <w:t>创建日期：</w:t>
            </w:r>
          </w:p>
        </w:tc>
        <w:tc>
          <w:tcPr>
            <w:tcW w:w="3033" w:type="dxa"/>
          </w:tcPr>
          <w:p w14:paraId="773C610C" w14:textId="77777777" w:rsidR="004500EC" w:rsidRPr="001A795F" w:rsidRDefault="004500EC" w:rsidP="004500EC">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w:t>
            </w:r>
          </w:p>
        </w:tc>
      </w:tr>
      <w:tr w:rsidR="004500EC" w:rsidRPr="008035F1" w14:paraId="31BC69D3" w14:textId="77777777" w:rsidTr="004500EC">
        <w:tc>
          <w:tcPr>
            <w:tcW w:w="1656" w:type="dxa"/>
          </w:tcPr>
          <w:p w14:paraId="316E1AE5" w14:textId="77777777" w:rsidR="004500EC" w:rsidRDefault="004500EC" w:rsidP="004500EC">
            <w:r w:rsidRPr="001A795F">
              <w:rPr>
                <w:rFonts w:hint="eastAsia"/>
              </w:rPr>
              <w:t>主要操作者：</w:t>
            </w:r>
          </w:p>
        </w:tc>
        <w:tc>
          <w:tcPr>
            <w:tcW w:w="1883" w:type="dxa"/>
          </w:tcPr>
          <w:p w14:paraId="680A7E62" w14:textId="77777777" w:rsidR="004500EC" w:rsidRPr="001A795F" w:rsidRDefault="004500EC" w:rsidP="004500EC">
            <w:pPr>
              <w:jc w:val="left"/>
            </w:pPr>
            <w:r>
              <w:rPr>
                <w:rFonts w:hint="eastAsia"/>
              </w:rPr>
              <w:t>系统管理员</w:t>
            </w:r>
          </w:p>
        </w:tc>
        <w:tc>
          <w:tcPr>
            <w:tcW w:w="1645" w:type="dxa"/>
          </w:tcPr>
          <w:p w14:paraId="759F6278" w14:textId="77777777" w:rsidR="004500EC" w:rsidRPr="001A795F" w:rsidRDefault="004500EC" w:rsidP="004500EC">
            <w:pPr>
              <w:jc w:val="left"/>
            </w:pPr>
            <w:r w:rsidRPr="001A795F">
              <w:rPr>
                <w:rFonts w:hint="eastAsia"/>
              </w:rPr>
              <w:t>次要操作者：</w:t>
            </w:r>
          </w:p>
        </w:tc>
        <w:tc>
          <w:tcPr>
            <w:tcW w:w="3033" w:type="dxa"/>
          </w:tcPr>
          <w:p w14:paraId="7E9192DF" w14:textId="77777777" w:rsidR="004500EC" w:rsidRPr="001A795F" w:rsidRDefault="004500EC" w:rsidP="004500EC">
            <w:pPr>
              <w:jc w:val="left"/>
            </w:pPr>
          </w:p>
        </w:tc>
      </w:tr>
      <w:tr w:rsidR="004500EC" w:rsidRPr="008035F1" w14:paraId="33BA48BF" w14:textId="77777777" w:rsidTr="004500EC">
        <w:tc>
          <w:tcPr>
            <w:tcW w:w="1656" w:type="dxa"/>
          </w:tcPr>
          <w:p w14:paraId="2434A463" w14:textId="77777777" w:rsidR="004500EC" w:rsidRDefault="004500EC" w:rsidP="004500EC">
            <w:r w:rsidRPr="001A795F">
              <w:rPr>
                <w:rFonts w:hint="eastAsia"/>
              </w:rPr>
              <w:t>描述：</w:t>
            </w:r>
          </w:p>
        </w:tc>
        <w:tc>
          <w:tcPr>
            <w:tcW w:w="6561" w:type="dxa"/>
            <w:gridSpan w:val="3"/>
          </w:tcPr>
          <w:p w14:paraId="1293308D" w14:textId="77777777" w:rsidR="004500EC" w:rsidRPr="001A795F" w:rsidRDefault="004500EC" w:rsidP="004500EC">
            <w:pPr>
              <w:jc w:val="left"/>
            </w:pPr>
            <w:r w:rsidRPr="001A795F">
              <w:rPr>
                <w:rFonts w:hint="eastAsia"/>
              </w:rPr>
              <w:t>管理员更换已存在</w:t>
            </w:r>
            <w:proofErr w:type="gramStart"/>
            <w:r w:rsidRPr="001A795F">
              <w:rPr>
                <w:rFonts w:hint="eastAsia"/>
              </w:rPr>
              <w:t>的用户的用户</w:t>
            </w:r>
            <w:proofErr w:type="gramEnd"/>
            <w:r w:rsidRPr="001A795F">
              <w:rPr>
                <w:rFonts w:hint="eastAsia"/>
              </w:rPr>
              <w:t>类型或审核</w:t>
            </w:r>
            <w:proofErr w:type="gramStart"/>
            <w:r w:rsidRPr="001A795F">
              <w:rPr>
                <w:rFonts w:hint="eastAsia"/>
              </w:rPr>
              <w:t>申请</w:t>
            </w:r>
            <w:proofErr w:type="gramEnd"/>
            <w:r w:rsidRPr="001A795F">
              <w:rPr>
                <w:rFonts w:hint="eastAsia"/>
              </w:rPr>
              <w:t>高权限用户的注册申请。</w:t>
            </w:r>
          </w:p>
        </w:tc>
      </w:tr>
      <w:tr w:rsidR="004500EC" w:rsidRPr="008035F1" w14:paraId="141E560C" w14:textId="77777777" w:rsidTr="004500EC">
        <w:tc>
          <w:tcPr>
            <w:tcW w:w="1656" w:type="dxa"/>
          </w:tcPr>
          <w:p w14:paraId="0C8591B8" w14:textId="77777777" w:rsidR="004500EC" w:rsidRDefault="004500EC" w:rsidP="004500EC">
            <w:r w:rsidRPr="001A795F">
              <w:rPr>
                <w:rFonts w:hint="eastAsia"/>
              </w:rPr>
              <w:t>触发器：</w:t>
            </w:r>
          </w:p>
        </w:tc>
        <w:tc>
          <w:tcPr>
            <w:tcW w:w="6561" w:type="dxa"/>
            <w:gridSpan w:val="3"/>
          </w:tcPr>
          <w:p w14:paraId="7B33FA82" w14:textId="77777777" w:rsidR="004500EC" w:rsidRPr="001A795F" w:rsidRDefault="004500EC" w:rsidP="004500EC">
            <w:pPr>
              <w:jc w:val="left"/>
            </w:pPr>
            <w:r w:rsidRPr="001A795F">
              <w:rPr>
                <w:rFonts w:hint="eastAsia"/>
              </w:rPr>
              <w:t>用户注册教师，案例管理员或已存在的用户申请更改权限</w:t>
            </w:r>
          </w:p>
        </w:tc>
      </w:tr>
      <w:tr w:rsidR="004500EC" w14:paraId="38C18A00" w14:textId="77777777" w:rsidTr="004500EC">
        <w:tc>
          <w:tcPr>
            <w:tcW w:w="1656" w:type="dxa"/>
          </w:tcPr>
          <w:p w14:paraId="6AD7D7E8" w14:textId="77777777" w:rsidR="004500EC" w:rsidRDefault="004500EC" w:rsidP="004500EC">
            <w:r w:rsidRPr="001A795F">
              <w:rPr>
                <w:rFonts w:hint="eastAsia"/>
              </w:rPr>
              <w:t>前置条件：</w:t>
            </w:r>
          </w:p>
        </w:tc>
        <w:tc>
          <w:tcPr>
            <w:tcW w:w="6561" w:type="dxa"/>
            <w:gridSpan w:val="3"/>
          </w:tcPr>
          <w:p w14:paraId="7582DF68" w14:textId="2164D792" w:rsidR="004500EC" w:rsidRDefault="00237CE5" w:rsidP="004500EC">
            <w:r>
              <w:rPr>
                <w:rFonts w:hint="eastAsia"/>
              </w:rPr>
              <w:t>P</w:t>
            </w:r>
            <w:r>
              <w:t xml:space="preserve">RE-1: </w:t>
            </w:r>
            <w:r w:rsidR="004500EC">
              <w:rPr>
                <w:rFonts w:hint="eastAsia"/>
              </w:rPr>
              <w:t>用户注册申请教师和案例管理员或用户已存在</w:t>
            </w:r>
          </w:p>
        </w:tc>
      </w:tr>
      <w:tr w:rsidR="004500EC" w14:paraId="73D5DA02" w14:textId="77777777" w:rsidTr="004500EC">
        <w:tc>
          <w:tcPr>
            <w:tcW w:w="1656" w:type="dxa"/>
          </w:tcPr>
          <w:p w14:paraId="73D7E728" w14:textId="77777777" w:rsidR="004500EC" w:rsidRDefault="004500EC" w:rsidP="004500EC">
            <w:r w:rsidRPr="001A795F">
              <w:rPr>
                <w:rFonts w:hint="eastAsia"/>
              </w:rPr>
              <w:t>后置条件：</w:t>
            </w:r>
          </w:p>
        </w:tc>
        <w:tc>
          <w:tcPr>
            <w:tcW w:w="6561" w:type="dxa"/>
            <w:gridSpan w:val="3"/>
          </w:tcPr>
          <w:p w14:paraId="3CCBDC79" w14:textId="0CB776A3" w:rsidR="004500EC" w:rsidRDefault="00237CE5" w:rsidP="004500EC">
            <w:pPr>
              <w:jc w:val="left"/>
            </w:pPr>
            <w:r>
              <w:rPr>
                <w:rFonts w:hint="eastAsia"/>
              </w:rPr>
              <w:t>P</w:t>
            </w:r>
            <w:r>
              <w:t>OST</w:t>
            </w:r>
            <w:r>
              <w:rPr>
                <w:rFonts w:hint="eastAsia"/>
              </w:rPr>
              <w:t>-1</w:t>
            </w:r>
            <w:r>
              <w:rPr>
                <w:rFonts w:hint="eastAsia"/>
              </w:rPr>
              <w:t>：</w:t>
            </w:r>
            <w:r w:rsidR="004500EC">
              <w:rPr>
                <w:rFonts w:hint="eastAsia"/>
              </w:rPr>
              <w:t>用户类型更改</w:t>
            </w:r>
          </w:p>
        </w:tc>
      </w:tr>
      <w:tr w:rsidR="004500EC" w:rsidRPr="00380ABA" w14:paraId="74A45086" w14:textId="77777777" w:rsidTr="004500EC">
        <w:tc>
          <w:tcPr>
            <w:tcW w:w="1656" w:type="dxa"/>
          </w:tcPr>
          <w:p w14:paraId="6E196693" w14:textId="77777777" w:rsidR="004500EC" w:rsidRDefault="004500EC" w:rsidP="004500EC">
            <w:r w:rsidRPr="008035F1">
              <w:rPr>
                <w:rFonts w:ascii="宋体" w:eastAsia="宋体" w:hAnsi="宋体" w:hint="eastAsia"/>
              </w:rPr>
              <w:t>一般性流程：</w:t>
            </w:r>
          </w:p>
        </w:tc>
        <w:tc>
          <w:tcPr>
            <w:tcW w:w="6561" w:type="dxa"/>
            <w:gridSpan w:val="3"/>
          </w:tcPr>
          <w:p w14:paraId="5F810C50" w14:textId="77777777" w:rsidR="004500EC" w:rsidRPr="00A44630" w:rsidRDefault="004500EC" w:rsidP="00262FE5">
            <w:pPr>
              <w:pStyle w:val="a4"/>
              <w:numPr>
                <w:ilvl w:val="0"/>
                <w:numId w:val="11"/>
              </w:numPr>
              <w:ind w:firstLineChars="0"/>
              <w:jc w:val="left"/>
              <w:rPr>
                <w:rFonts w:ascii="宋体" w:eastAsia="宋体" w:hAnsi="宋体"/>
              </w:rPr>
            </w:pPr>
            <w:r w:rsidRPr="00A44630">
              <w:rPr>
                <w:rFonts w:ascii="宋体" w:eastAsia="宋体" w:hAnsi="宋体" w:hint="eastAsia"/>
              </w:rPr>
              <w:t>用户提交申请</w:t>
            </w:r>
          </w:p>
          <w:p w14:paraId="74C23D17" w14:textId="77777777" w:rsidR="004500EC" w:rsidRDefault="004500EC" w:rsidP="00262FE5">
            <w:pPr>
              <w:pStyle w:val="a4"/>
              <w:numPr>
                <w:ilvl w:val="0"/>
                <w:numId w:val="11"/>
              </w:numPr>
              <w:ind w:firstLineChars="0"/>
              <w:jc w:val="left"/>
              <w:rPr>
                <w:rFonts w:ascii="宋体" w:eastAsia="宋体" w:hAnsi="宋体"/>
              </w:rPr>
            </w:pPr>
            <w:r>
              <w:rPr>
                <w:rFonts w:ascii="宋体" w:eastAsia="宋体" w:hAnsi="宋体" w:hint="eastAsia"/>
              </w:rPr>
              <w:t>管理员审核</w:t>
            </w:r>
          </w:p>
          <w:p w14:paraId="5AAE8800" w14:textId="77777777" w:rsidR="004500EC" w:rsidRPr="00A44630" w:rsidRDefault="004500EC" w:rsidP="00262FE5">
            <w:pPr>
              <w:pStyle w:val="a4"/>
              <w:numPr>
                <w:ilvl w:val="0"/>
                <w:numId w:val="11"/>
              </w:numPr>
              <w:ind w:firstLineChars="0"/>
              <w:jc w:val="left"/>
              <w:rPr>
                <w:rFonts w:ascii="宋体" w:eastAsia="宋体" w:hAnsi="宋体"/>
              </w:rPr>
            </w:pPr>
            <w:r>
              <w:rPr>
                <w:rFonts w:ascii="宋体" w:eastAsia="宋体" w:hAnsi="宋体" w:hint="eastAsia"/>
              </w:rPr>
              <w:t>更改权限</w:t>
            </w:r>
          </w:p>
        </w:tc>
      </w:tr>
      <w:tr w:rsidR="004500EC" w:rsidRPr="00380ABA" w14:paraId="4F7AA448" w14:textId="77777777" w:rsidTr="004500EC">
        <w:tc>
          <w:tcPr>
            <w:tcW w:w="1656" w:type="dxa"/>
          </w:tcPr>
          <w:p w14:paraId="5EB20D6E" w14:textId="77777777" w:rsidR="004500EC" w:rsidRPr="008035F1" w:rsidRDefault="004500EC" w:rsidP="004500EC">
            <w:pPr>
              <w:rPr>
                <w:rFonts w:ascii="宋体" w:eastAsia="宋体" w:hAnsi="宋体"/>
              </w:rPr>
            </w:pPr>
            <w:r w:rsidRPr="008035F1">
              <w:rPr>
                <w:rFonts w:ascii="宋体" w:eastAsia="宋体" w:hAnsi="宋体" w:hint="eastAsia"/>
              </w:rPr>
              <w:t>选择性流程：</w:t>
            </w:r>
          </w:p>
        </w:tc>
        <w:tc>
          <w:tcPr>
            <w:tcW w:w="6561" w:type="dxa"/>
            <w:gridSpan w:val="3"/>
          </w:tcPr>
          <w:p w14:paraId="6FBA0C66" w14:textId="77777777" w:rsidR="004500EC" w:rsidRPr="00380ABA" w:rsidRDefault="004500EC" w:rsidP="004500EC">
            <w:pPr>
              <w:jc w:val="left"/>
              <w:rPr>
                <w:rFonts w:ascii="宋体" w:eastAsia="宋体" w:hAnsi="宋体"/>
              </w:rPr>
            </w:pPr>
            <w:r>
              <w:rPr>
                <w:rFonts w:ascii="宋体" w:eastAsia="宋体" w:hAnsi="宋体" w:hint="eastAsia"/>
              </w:rPr>
              <w:t>拒绝权限更改</w:t>
            </w:r>
          </w:p>
        </w:tc>
      </w:tr>
      <w:tr w:rsidR="004500EC" w:rsidRPr="00380ABA" w14:paraId="33C0C709" w14:textId="77777777" w:rsidTr="004500EC">
        <w:tc>
          <w:tcPr>
            <w:tcW w:w="1656" w:type="dxa"/>
          </w:tcPr>
          <w:p w14:paraId="2EFD487B" w14:textId="77777777" w:rsidR="004500EC" w:rsidRPr="008035F1" w:rsidRDefault="004500EC" w:rsidP="004500EC">
            <w:pPr>
              <w:rPr>
                <w:rFonts w:ascii="宋体" w:eastAsia="宋体" w:hAnsi="宋体"/>
              </w:rPr>
            </w:pPr>
            <w:r w:rsidRPr="008035F1">
              <w:rPr>
                <w:rFonts w:ascii="宋体" w:eastAsia="宋体" w:hAnsi="宋体" w:hint="eastAsia"/>
              </w:rPr>
              <w:t>异常：</w:t>
            </w:r>
          </w:p>
        </w:tc>
        <w:tc>
          <w:tcPr>
            <w:tcW w:w="6561" w:type="dxa"/>
            <w:gridSpan w:val="3"/>
          </w:tcPr>
          <w:p w14:paraId="45D266DB" w14:textId="77777777" w:rsidR="004500EC" w:rsidRPr="00A44630" w:rsidRDefault="004500EC" w:rsidP="004500EC">
            <w:pPr>
              <w:jc w:val="left"/>
              <w:rPr>
                <w:rFonts w:ascii="宋体" w:eastAsia="宋体" w:hAnsi="宋体"/>
              </w:rPr>
            </w:pPr>
          </w:p>
        </w:tc>
      </w:tr>
      <w:tr w:rsidR="004500EC" w:rsidRPr="00380ABA" w14:paraId="591B8F7F" w14:textId="77777777" w:rsidTr="004500EC">
        <w:tc>
          <w:tcPr>
            <w:tcW w:w="1656" w:type="dxa"/>
          </w:tcPr>
          <w:p w14:paraId="05A07831" w14:textId="77777777" w:rsidR="004500EC" w:rsidRPr="008035F1" w:rsidRDefault="004500EC" w:rsidP="004500EC">
            <w:pPr>
              <w:rPr>
                <w:rFonts w:ascii="宋体" w:eastAsia="宋体" w:hAnsi="宋体"/>
              </w:rPr>
            </w:pPr>
            <w:r w:rsidRPr="008035F1">
              <w:rPr>
                <w:rFonts w:ascii="宋体" w:eastAsia="宋体" w:hAnsi="宋体" w:hint="eastAsia"/>
              </w:rPr>
              <w:t>优先级：</w:t>
            </w:r>
          </w:p>
        </w:tc>
        <w:tc>
          <w:tcPr>
            <w:tcW w:w="6561" w:type="dxa"/>
            <w:gridSpan w:val="3"/>
          </w:tcPr>
          <w:p w14:paraId="782FB40F" w14:textId="77777777" w:rsidR="004500EC" w:rsidRPr="00380ABA" w:rsidRDefault="004500EC" w:rsidP="004500EC">
            <w:pPr>
              <w:jc w:val="left"/>
              <w:rPr>
                <w:rFonts w:ascii="宋体" w:eastAsia="宋体" w:hAnsi="宋体"/>
              </w:rPr>
            </w:pPr>
            <w:r>
              <w:rPr>
                <w:rFonts w:ascii="宋体" w:eastAsia="宋体" w:hAnsi="宋体" w:hint="eastAsia"/>
              </w:rPr>
              <w:t>中</w:t>
            </w:r>
          </w:p>
        </w:tc>
      </w:tr>
      <w:tr w:rsidR="004500EC" w:rsidRPr="00380ABA" w14:paraId="47937319" w14:textId="77777777" w:rsidTr="004500EC">
        <w:tc>
          <w:tcPr>
            <w:tcW w:w="1656" w:type="dxa"/>
          </w:tcPr>
          <w:p w14:paraId="115CD248" w14:textId="77777777" w:rsidR="004500EC" w:rsidRPr="008035F1" w:rsidRDefault="004500EC" w:rsidP="004500EC">
            <w:pPr>
              <w:rPr>
                <w:rFonts w:ascii="宋体" w:eastAsia="宋体" w:hAnsi="宋体"/>
              </w:rPr>
            </w:pPr>
            <w:r w:rsidRPr="008035F1">
              <w:rPr>
                <w:rFonts w:ascii="宋体" w:eastAsia="宋体" w:hAnsi="宋体" w:hint="eastAsia"/>
              </w:rPr>
              <w:t>使用频率：</w:t>
            </w:r>
          </w:p>
        </w:tc>
        <w:tc>
          <w:tcPr>
            <w:tcW w:w="6561" w:type="dxa"/>
            <w:gridSpan w:val="3"/>
          </w:tcPr>
          <w:p w14:paraId="30FBD126" w14:textId="77777777" w:rsidR="004500EC" w:rsidRPr="00380ABA" w:rsidRDefault="004500EC" w:rsidP="004500EC">
            <w:pPr>
              <w:jc w:val="left"/>
              <w:rPr>
                <w:rFonts w:ascii="宋体" w:eastAsia="宋体" w:hAnsi="宋体"/>
              </w:rPr>
            </w:pPr>
            <w:r>
              <w:rPr>
                <w:rFonts w:ascii="宋体" w:eastAsia="宋体" w:hAnsi="宋体" w:hint="eastAsia"/>
              </w:rPr>
              <w:t>低</w:t>
            </w:r>
          </w:p>
        </w:tc>
      </w:tr>
      <w:tr w:rsidR="004500EC" w:rsidRPr="00380ABA" w14:paraId="2A3F4FE5" w14:textId="77777777" w:rsidTr="004500EC">
        <w:tc>
          <w:tcPr>
            <w:tcW w:w="1656" w:type="dxa"/>
          </w:tcPr>
          <w:p w14:paraId="7EB36D2E" w14:textId="77777777" w:rsidR="004500EC" w:rsidRPr="008035F1" w:rsidRDefault="004500EC" w:rsidP="004500EC">
            <w:pPr>
              <w:rPr>
                <w:rFonts w:ascii="宋体" w:eastAsia="宋体" w:hAnsi="宋体"/>
              </w:rPr>
            </w:pPr>
            <w:r w:rsidRPr="008035F1">
              <w:rPr>
                <w:rFonts w:ascii="宋体" w:eastAsia="宋体" w:hAnsi="宋体" w:hint="eastAsia"/>
              </w:rPr>
              <w:t>业务规则：</w:t>
            </w:r>
          </w:p>
        </w:tc>
        <w:tc>
          <w:tcPr>
            <w:tcW w:w="6561" w:type="dxa"/>
            <w:gridSpan w:val="3"/>
          </w:tcPr>
          <w:p w14:paraId="44707B84" w14:textId="77777777" w:rsidR="004500EC" w:rsidRPr="00380ABA" w:rsidRDefault="004500EC" w:rsidP="004500EC">
            <w:pPr>
              <w:jc w:val="left"/>
              <w:rPr>
                <w:rFonts w:ascii="宋体" w:eastAsia="宋体" w:hAnsi="宋体"/>
              </w:rPr>
            </w:pPr>
          </w:p>
        </w:tc>
      </w:tr>
      <w:tr w:rsidR="004500EC" w:rsidRPr="00380ABA" w14:paraId="1445A523" w14:textId="77777777" w:rsidTr="004500EC">
        <w:tc>
          <w:tcPr>
            <w:tcW w:w="1656" w:type="dxa"/>
          </w:tcPr>
          <w:p w14:paraId="59E8CEF8" w14:textId="77777777" w:rsidR="004500EC" w:rsidRPr="008035F1" w:rsidRDefault="004500EC" w:rsidP="004500EC">
            <w:pPr>
              <w:rPr>
                <w:rFonts w:ascii="宋体" w:eastAsia="宋体" w:hAnsi="宋体"/>
              </w:rPr>
            </w:pPr>
            <w:r w:rsidRPr="008035F1">
              <w:rPr>
                <w:rFonts w:ascii="宋体" w:eastAsia="宋体" w:hAnsi="宋体" w:hint="eastAsia"/>
              </w:rPr>
              <w:t>其他信息：</w:t>
            </w:r>
          </w:p>
        </w:tc>
        <w:tc>
          <w:tcPr>
            <w:tcW w:w="6561" w:type="dxa"/>
            <w:gridSpan w:val="3"/>
          </w:tcPr>
          <w:p w14:paraId="5358E492" w14:textId="77777777" w:rsidR="004500EC" w:rsidRPr="00380ABA" w:rsidRDefault="004500EC" w:rsidP="004500EC">
            <w:pPr>
              <w:jc w:val="left"/>
              <w:rPr>
                <w:rFonts w:ascii="宋体" w:eastAsia="宋体" w:hAnsi="宋体"/>
              </w:rPr>
            </w:pPr>
          </w:p>
        </w:tc>
      </w:tr>
      <w:tr w:rsidR="004500EC" w14:paraId="2DF276E1" w14:textId="77777777" w:rsidTr="004500EC">
        <w:tc>
          <w:tcPr>
            <w:tcW w:w="1656" w:type="dxa"/>
          </w:tcPr>
          <w:p w14:paraId="6025A46C" w14:textId="77777777" w:rsidR="004500EC" w:rsidRDefault="004500EC" w:rsidP="004500EC">
            <w:r>
              <w:rPr>
                <w:rFonts w:hint="eastAsia"/>
              </w:rPr>
              <w:t>假设：</w:t>
            </w:r>
          </w:p>
        </w:tc>
        <w:tc>
          <w:tcPr>
            <w:tcW w:w="6561" w:type="dxa"/>
            <w:gridSpan w:val="3"/>
          </w:tcPr>
          <w:p w14:paraId="1F21AA0A" w14:textId="77777777" w:rsidR="004500EC" w:rsidRDefault="004500EC" w:rsidP="004500EC"/>
          <w:p w14:paraId="6984FD33" w14:textId="77777777" w:rsidR="004500EC" w:rsidRDefault="004500EC" w:rsidP="004500EC"/>
        </w:tc>
      </w:tr>
    </w:tbl>
    <w:p w14:paraId="4EDCD900" w14:textId="77777777" w:rsidR="004500EC" w:rsidRDefault="004500EC" w:rsidP="004500EC"/>
    <w:tbl>
      <w:tblPr>
        <w:tblStyle w:val="a3"/>
        <w:tblW w:w="0" w:type="auto"/>
        <w:tblLook w:val="04A0" w:firstRow="1" w:lastRow="0" w:firstColumn="1" w:lastColumn="0" w:noHBand="0" w:noVBand="1"/>
      </w:tblPr>
      <w:tblGrid>
        <w:gridCol w:w="1656"/>
        <w:gridCol w:w="1883"/>
        <w:gridCol w:w="1645"/>
        <w:gridCol w:w="3033"/>
      </w:tblGrid>
      <w:tr w:rsidR="004500EC" w:rsidRPr="008035F1" w14:paraId="3ED457FB" w14:textId="77777777" w:rsidTr="004500EC">
        <w:tc>
          <w:tcPr>
            <w:tcW w:w="1656" w:type="dxa"/>
          </w:tcPr>
          <w:p w14:paraId="097DB211" w14:textId="77777777" w:rsidR="004500EC" w:rsidRDefault="004500EC" w:rsidP="004500EC">
            <w:r w:rsidRPr="008035F1">
              <w:rPr>
                <w:rFonts w:ascii="宋体" w:eastAsia="宋体" w:hAnsi="宋体" w:hint="eastAsia"/>
                <w:b/>
              </w:rPr>
              <w:t>ID和名称：</w:t>
            </w:r>
          </w:p>
        </w:tc>
        <w:tc>
          <w:tcPr>
            <w:tcW w:w="6561" w:type="dxa"/>
            <w:gridSpan w:val="3"/>
          </w:tcPr>
          <w:p w14:paraId="3624DA38" w14:textId="539ACFC5" w:rsidR="004500EC" w:rsidRPr="008035F1" w:rsidRDefault="004500EC" w:rsidP="004500EC">
            <w:pPr>
              <w:jc w:val="left"/>
              <w:rPr>
                <w:rFonts w:ascii="宋体" w:eastAsia="宋体" w:hAnsi="宋体"/>
                <w:b/>
              </w:rPr>
            </w:pPr>
            <w:r w:rsidRPr="008035F1">
              <w:rPr>
                <w:rFonts w:ascii="宋体" w:eastAsia="宋体" w:hAnsi="宋体" w:hint="eastAsia"/>
                <w:b/>
              </w:rPr>
              <w:t>UC-</w:t>
            </w:r>
            <w:r w:rsidR="001271A0">
              <w:rPr>
                <w:rFonts w:ascii="宋体" w:eastAsia="宋体" w:hAnsi="宋体"/>
                <w:b/>
              </w:rPr>
              <w:t>10</w:t>
            </w:r>
            <w:r w:rsidRPr="008035F1">
              <w:rPr>
                <w:rFonts w:ascii="宋体" w:eastAsia="宋体" w:hAnsi="宋体" w:hint="eastAsia"/>
                <w:b/>
              </w:rPr>
              <w:t>：</w:t>
            </w:r>
            <w:r>
              <w:rPr>
                <w:rFonts w:ascii="宋体" w:eastAsia="宋体" w:hAnsi="宋体" w:hint="eastAsia"/>
                <w:b/>
              </w:rPr>
              <w:t>用户冻结</w:t>
            </w:r>
            <w:r w:rsidRPr="008035F1">
              <w:rPr>
                <w:rFonts w:ascii="宋体" w:eastAsia="宋体" w:hAnsi="宋体"/>
                <w:b/>
              </w:rPr>
              <w:t xml:space="preserve"> </w:t>
            </w:r>
          </w:p>
        </w:tc>
      </w:tr>
      <w:tr w:rsidR="004500EC" w:rsidRPr="008035F1" w14:paraId="3CE59D63" w14:textId="77777777" w:rsidTr="004500EC">
        <w:tc>
          <w:tcPr>
            <w:tcW w:w="1656" w:type="dxa"/>
          </w:tcPr>
          <w:p w14:paraId="73401684" w14:textId="77777777" w:rsidR="004500EC" w:rsidRDefault="004500EC" w:rsidP="004500EC">
            <w:r w:rsidRPr="001A795F">
              <w:rPr>
                <w:rFonts w:hint="eastAsia"/>
              </w:rPr>
              <w:t>创建人：</w:t>
            </w:r>
          </w:p>
        </w:tc>
        <w:tc>
          <w:tcPr>
            <w:tcW w:w="1883" w:type="dxa"/>
          </w:tcPr>
          <w:p w14:paraId="7CACBA17" w14:textId="77777777" w:rsidR="004500EC" w:rsidRPr="001A795F" w:rsidRDefault="004500EC" w:rsidP="004500EC">
            <w:pPr>
              <w:jc w:val="left"/>
            </w:pPr>
            <w:proofErr w:type="gramStart"/>
            <w:r w:rsidRPr="001A795F">
              <w:rPr>
                <w:rFonts w:hint="eastAsia"/>
              </w:rPr>
              <w:t>张威杰</w:t>
            </w:r>
            <w:proofErr w:type="gramEnd"/>
          </w:p>
        </w:tc>
        <w:tc>
          <w:tcPr>
            <w:tcW w:w="1645" w:type="dxa"/>
          </w:tcPr>
          <w:p w14:paraId="096BF32E" w14:textId="77777777" w:rsidR="004500EC" w:rsidRPr="001A795F" w:rsidRDefault="004500EC" w:rsidP="004500EC">
            <w:pPr>
              <w:jc w:val="left"/>
            </w:pPr>
            <w:r w:rsidRPr="001A795F">
              <w:rPr>
                <w:rFonts w:hint="eastAsia"/>
              </w:rPr>
              <w:t>创建日期：</w:t>
            </w:r>
          </w:p>
        </w:tc>
        <w:tc>
          <w:tcPr>
            <w:tcW w:w="3033" w:type="dxa"/>
          </w:tcPr>
          <w:p w14:paraId="0D5CD1B4" w14:textId="77777777" w:rsidR="004500EC" w:rsidRPr="001A795F" w:rsidRDefault="004500EC" w:rsidP="004500EC">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w:t>
            </w:r>
          </w:p>
        </w:tc>
      </w:tr>
      <w:tr w:rsidR="004500EC" w:rsidRPr="008035F1" w14:paraId="1894B822" w14:textId="77777777" w:rsidTr="004500EC">
        <w:tc>
          <w:tcPr>
            <w:tcW w:w="1656" w:type="dxa"/>
          </w:tcPr>
          <w:p w14:paraId="4FD3C53E" w14:textId="77777777" w:rsidR="004500EC" w:rsidRDefault="004500EC" w:rsidP="004500EC">
            <w:r w:rsidRPr="001A795F">
              <w:rPr>
                <w:rFonts w:hint="eastAsia"/>
              </w:rPr>
              <w:t>主要操作者：</w:t>
            </w:r>
          </w:p>
        </w:tc>
        <w:tc>
          <w:tcPr>
            <w:tcW w:w="1883" w:type="dxa"/>
          </w:tcPr>
          <w:p w14:paraId="0A42B30B" w14:textId="77777777" w:rsidR="004500EC" w:rsidRPr="001A795F" w:rsidRDefault="004500EC" w:rsidP="004500EC">
            <w:pPr>
              <w:jc w:val="left"/>
            </w:pPr>
            <w:r>
              <w:rPr>
                <w:rFonts w:hint="eastAsia"/>
              </w:rPr>
              <w:t>系统管理员</w:t>
            </w:r>
          </w:p>
        </w:tc>
        <w:tc>
          <w:tcPr>
            <w:tcW w:w="1645" w:type="dxa"/>
          </w:tcPr>
          <w:p w14:paraId="3BDB6677" w14:textId="77777777" w:rsidR="004500EC" w:rsidRPr="001A795F" w:rsidRDefault="004500EC" w:rsidP="004500EC">
            <w:pPr>
              <w:jc w:val="left"/>
            </w:pPr>
            <w:r w:rsidRPr="001A795F">
              <w:rPr>
                <w:rFonts w:hint="eastAsia"/>
              </w:rPr>
              <w:t>次要操作者：</w:t>
            </w:r>
          </w:p>
        </w:tc>
        <w:tc>
          <w:tcPr>
            <w:tcW w:w="3033" w:type="dxa"/>
          </w:tcPr>
          <w:p w14:paraId="6AF6C948" w14:textId="77777777" w:rsidR="004500EC" w:rsidRPr="001A795F" w:rsidRDefault="004500EC" w:rsidP="004500EC">
            <w:pPr>
              <w:jc w:val="left"/>
            </w:pPr>
          </w:p>
        </w:tc>
      </w:tr>
      <w:tr w:rsidR="004500EC" w:rsidRPr="008035F1" w14:paraId="3BC6736E" w14:textId="77777777" w:rsidTr="004500EC">
        <w:tc>
          <w:tcPr>
            <w:tcW w:w="1656" w:type="dxa"/>
          </w:tcPr>
          <w:p w14:paraId="1C68B643" w14:textId="77777777" w:rsidR="004500EC" w:rsidRDefault="004500EC" w:rsidP="004500EC">
            <w:r w:rsidRPr="001A795F">
              <w:rPr>
                <w:rFonts w:hint="eastAsia"/>
              </w:rPr>
              <w:t>描述：</w:t>
            </w:r>
          </w:p>
        </w:tc>
        <w:tc>
          <w:tcPr>
            <w:tcW w:w="6561" w:type="dxa"/>
            <w:gridSpan w:val="3"/>
          </w:tcPr>
          <w:p w14:paraId="7824EDDF" w14:textId="77777777" w:rsidR="004500EC" w:rsidRPr="001A795F" w:rsidRDefault="004500EC" w:rsidP="004500EC">
            <w:pPr>
              <w:jc w:val="left"/>
            </w:pPr>
            <w:r w:rsidRPr="001A795F">
              <w:rPr>
                <w:rFonts w:hint="eastAsia"/>
              </w:rPr>
              <w:t>冻结违反网站规则的用户账号</w:t>
            </w:r>
          </w:p>
        </w:tc>
      </w:tr>
      <w:tr w:rsidR="004500EC" w:rsidRPr="008035F1" w14:paraId="312E0526" w14:textId="77777777" w:rsidTr="004500EC">
        <w:tc>
          <w:tcPr>
            <w:tcW w:w="1656" w:type="dxa"/>
          </w:tcPr>
          <w:p w14:paraId="474720B2" w14:textId="77777777" w:rsidR="004500EC" w:rsidRDefault="004500EC" w:rsidP="004500EC">
            <w:r w:rsidRPr="001A795F">
              <w:rPr>
                <w:rFonts w:hint="eastAsia"/>
              </w:rPr>
              <w:t>触发器：</w:t>
            </w:r>
          </w:p>
        </w:tc>
        <w:tc>
          <w:tcPr>
            <w:tcW w:w="6561" w:type="dxa"/>
            <w:gridSpan w:val="3"/>
          </w:tcPr>
          <w:p w14:paraId="0EBE2F6C" w14:textId="77777777" w:rsidR="004500EC" w:rsidRPr="001A795F" w:rsidRDefault="004500EC" w:rsidP="004500EC">
            <w:pPr>
              <w:jc w:val="left"/>
            </w:pPr>
            <w:r w:rsidRPr="001A795F">
              <w:rPr>
                <w:rFonts w:hint="eastAsia"/>
              </w:rPr>
              <w:t>用户违反网站规则</w:t>
            </w:r>
          </w:p>
        </w:tc>
      </w:tr>
      <w:tr w:rsidR="004500EC" w14:paraId="3BE37073" w14:textId="77777777" w:rsidTr="004500EC">
        <w:tc>
          <w:tcPr>
            <w:tcW w:w="1656" w:type="dxa"/>
          </w:tcPr>
          <w:p w14:paraId="4D883E26" w14:textId="77777777" w:rsidR="004500EC" w:rsidRDefault="004500EC" w:rsidP="004500EC">
            <w:r w:rsidRPr="001A795F">
              <w:rPr>
                <w:rFonts w:hint="eastAsia"/>
              </w:rPr>
              <w:t>前置条件：</w:t>
            </w:r>
          </w:p>
        </w:tc>
        <w:tc>
          <w:tcPr>
            <w:tcW w:w="6561" w:type="dxa"/>
            <w:gridSpan w:val="3"/>
          </w:tcPr>
          <w:p w14:paraId="7EC50C3F" w14:textId="39DA7FAA" w:rsidR="004500EC" w:rsidRPr="001A795F" w:rsidRDefault="00237CE5" w:rsidP="00237CE5">
            <w:pPr>
              <w:jc w:val="left"/>
            </w:pPr>
            <w:r>
              <w:rPr>
                <w:rFonts w:hint="eastAsia"/>
              </w:rPr>
              <w:t>P</w:t>
            </w:r>
            <w:r>
              <w:t xml:space="preserve">RE-1: </w:t>
            </w:r>
            <w:r w:rsidR="004500EC" w:rsidRPr="001A795F">
              <w:rPr>
                <w:rFonts w:hint="eastAsia"/>
              </w:rPr>
              <w:t>用户存在</w:t>
            </w:r>
          </w:p>
          <w:p w14:paraId="6873C1EC" w14:textId="250BE4C2" w:rsidR="004500EC" w:rsidRDefault="00237CE5" w:rsidP="00237CE5">
            <w:pPr>
              <w:jc w:val="left"/>
            </w:pPr>
            <w:r>
              <w:rPr>
                <w:rFonts w:hint="eastAsia"/>
              </w:rPr>
              <w:t>P</w:t>
            </w:r>
            <w:r>
              <w:t xml:space="preserve">RE-2: </w:t>
            </w:r>
            <w:r w:rsidR="004500EC" w:rsidRPr="001A795F">
              <w:rPr>
                <w:rFonts w:hint="eastAsia"/>
              </w:rPr>
              <w:t>用户违规</w:t>
            </w:r>
          </w:p>
        </w:tc>
      </w:tr>
      <w:tr w:rsidR="004500EC" w14:paraId="7FBE45E6" w14:textId="77777777" w:rsidTr="004500EC">
        <w:tc>
          <w:tcPr>
            <w:tcW w:w="1656" w:type="dxa"/>
          </w:tcPr>
          <w:p w14:paraId="1F5DACF8" w14:textId="77777777" w:rsidR="004500EC" w:rsidRDefault="004500EC" w:rsidP="004500EC">
            <w:r w:rsidRPr="001A795F">
              <w:rPr>
                <w:rFonts w:hint="eastAsia"/>
              </w:rPr>
              <w:t>后置条件：</w:t>
            </w:r>
          </w:p>
        </w:tc>
        <w:tc>
          <w:tcPr>
            <w:tcW w:w="6561" w:type="dxa"/>
            <w:gridSpan w:val="3"/>
          </w:tcPr>
          <w:p w14:paraId="67C15A9E" w14:textId="754F0F2C" w:rsidR="004500EC" w:rsidRDefault="00237CE5" w:rsidP="004500EC">
            <w:pPr>
              <w:jc w:val="left"/>
            </w:pPr>
            <w:r>
              <w:rPr>
                <w:rFonts w:hint="eastAsia"/>
              </w:rPr>
              <w:t>P</w:t>
            </w:r>
            <w:r>
              <w:t>OST</w:t>
            </w:r>
            <w:r>
              <w:rPr>
                <w:rFonts w:hint="eastAsia"/>
              </w:rPr>
              <w:t>-1</w:t>
            </w:r>
            <w:r>
              <w:rPr>
                <w:rFonts w:hint="eastAsia"/>
              </w:rPr>
              <w:t>：</w:t>
            </w:r>
            <w:r w:rsidR="004500EC">
              <w:rPr>
                <w:rFonts w:hint="eastAsia"/>
              </w:rPr>
              <w:t>用户冻结无法登陆</w:t>
            </w:r>
          </w:p>
        </w:tc>
      </w:tr>
      <w:tr w:rsidR="004500EC" w:rsidRPr="00380ABA" w14:paraId="05C439DF" w14:textId="77777777" w:rsidTr="004500EC">
        <w:tc>
          <w:tcPr>
            <w:tcW w:w="1656" w:type="dxa"/>
          </w:tcPr>
          <w:p w14:paraId="418C74FA" w14:textId="77777777" w:rsidR="004500EC" w:rsidRDefault="004500EC" w:rsidP="004500EC">
            <w:r w:rsidRPr="008035F1">
              <w:rPr>
                <w:rFonts w:ascii="宋体" w:eastAsia="宋体" w:hAnsi="宋体" w:hint="eastAsia"/>
              </w:rPr>
              <w:t>一般性流程：</w:t>
            </w:r>
          </w:p>
        </w:tc>
        <w:tc>
          <w:tcPr>
            <w:tcW w:w="6561" w:type="dxa"/>
            <w:gridSpan w:val="3"/>
          </w:tcPr>
          <w:p w14:paraId="44706E5E" w14:textId="77777777" w:rsidR="004500EC" w:rsidRPr="001271A0" w:rsidRDefault="004500EC" w:rsidP="00262FE5">
            <w:pPr>
              <w:pStyle w:val="a4"/>
              <w:numPr>
                <w:ilvl w:val="0"/>
                <w:numId w:val="30"/>
              </w:numPr>
              <w:ind w:firstLineChars="0"/>
              <w:jc w:val="left"/>
              <w:rPr>
                <w:rFonts w:ascii="宋体" w:eastAsia="宋体" w:hAnsi="宋体"/>
              </w:rPr>
            </w:pPr>
            <w:r w:rsidRPr="001271A0">
              <w:rPr>
                <w:rFonts w:ascii="宋体" w:eastAsia="宋体" w:hAnsi="宋体" w:hint="eastAsia"/>
              </w:rPr>
              <w:t>查看违规用户</w:t>
            </w:r>
          </w:p>
          <w:p w14:paraId="2846D3EE" w14:textId="77777777" w:rsidR="004500EC" w:rsidRPr="001271A0" w:rsidRDefault="004500EC" w:rsidP="00262FE5">
            <w:pPr>
              <w:pStyle w:val="a4"/>
              <w:numPr>
                <w:ilvl w:val="0"/>
                <w:numId w:val="30"/>
              </w:numPr>
              <w:ind w:firstLineChars="0"/>
              <w:jc w:val="left"/>
              <w:rPr>
                <w:rFonts w:ascii="宋体" w:eastAsia="宋体" w:hAnsi="宋体"/>
              </w:rPr>
            </w:pPr>
            <w:r w:rsidRPr="001271A0">
              <w:rPr>
                <w:rFonts w:ascii="宋体" w:eastAsia="宋体" w:hAnsi="宋体" w:hint="eastAsia"/>
              </w:rPr>
              <w:t>选择冻结时间</w:t>
            </w:r>
          </w:p>
          <w:p w14:paraId="403D2BC0" w14:textId="77777777" w:rsidR="004500EC" w:rsidRPr="001271A0" w:rsidRDefault="004500EC" w:rsidP="00262FE5">
            <w:pPr>
              <w:pStyle w:val="a4"/>
              <w:numPr>
                <w:ilvl w:val="0"/>
                <w:numId w:val="30"/>
              </w:numPr>
              <w:ind w:firstLineChars="0"/>
              <w:jc w:val="left"/>
              <w:rPr>
                <w:rFonts w:ascii="宋体" w:eastAsia="宋体" w:hAnsi="宋体"/>
              </w:rPr>
            </w:pPr>
            <w:r w:rsidRPr="001271A0">
              <w:rPr>
                <w:rFonts w:ascii="宋体" w:eastAsia="宋体" w:hAnsi="宋体" w:hint="eastAsia"/>
              </w:rPr>
              <w:t>提交冻结申请</w:t>
            </w:r>
          </w:p>
        </w:tc>
      </w:tr>
      <w:tr w:rsidR="004500EC" w:rsidRPr="00380ABA" w14:paraId="1E95AFC7" w14:textId="77777777" w:rsidTr="004500EC">
        <w:tc>
          <w:tcPr>
            <w:tcW w:w="1656" w:type="dxa"/>
          </w:tcPr>
          <w:p w14:paraId="53ECE0AD" w14:textId="77777777" w:rsidR="004500EC" w:rsidRPr="008035F1" w:rsidRDefault="004500EC" w:rsidP="004500EC">
            <w:pPr>
              <w:rPr>
                <w:rFonts w:ascii="宋体" w:eastAsia="宋体" w:hAnsi="宋体"/>
              </w:rPr>
            </w:pPr>
            <w:r w:rsidRPr="008035F1">
              <w:rPr>
                <w:rFonts w:ascii="宋体" w:eastAsia="宋体" w:hAnsi="宋体" w:hint="eastAsia"/>
              </w:rPr>
              <w:t>选择性流程：</w:t>
            </w:r>
          </w:p>
        </w:tc>
        <w:tc>
          <w:tcPr>
            <w:tcW w:w="6561" w:type="dxa"/>
            <w:gridSpan w:val="3"/>
          </w:tcPr>
          <w:p w14:paraId="41741D52" w14:textId="77777777" w:rsidR="004500EC" w:rsidRPr="00380ABA" w:rsidRDefault="004500EC" w:rsidP="004500EC">
            <w:pPr>
              <w:jc w:val="left"/>
              <w:rPr>
                <w:rFonts w:ascii="宋体" w:eastAsia="宋体" w:hAnsi="宋体"/>
              </w:rPr>
            </w:pPr>
            <w:r>
              <w:rPr>
                <w:rFonts w:ascii="宋体" w:eastAsia="宋体" w:hAnsi="宋体" w:hint="eastAsia"/>
              </w:rPr>
              <w:t>取消冻结</w:t>
            </w:r>
          </w:p>
        </w:tc>
      </w:tr>
      <w:tr w:rsidR="004500EC" w:rsidRPr="00380ABA" w14:paraId="3D2F8B56" w14:textId="77777777" w:rsidTr="004500EC">
        <w:tc>
          <w:tcPr>
            <w:tcW w:w="1656" w:type="dxa"/>
          </w:tcPr>
          <w:p w14:paraId="6F8528BA" w14:textId="77777777" w:rsidR="004500EC" w:rsidRPr="008035F1" w:rsidRDefault="004500EC" w:rsidP="004500EC">
            <w:pPr>
              <w:rPr>
                <w:rFonts w:ascii="宋体" w:eastAsia="宋体" w:hAnsi="宋体"/>
              </w:rPr>
            </w:pPr>
            <w:r w:rsidRPr="008035F1">
              <w:rPr>
                <w:rFonts w:ascii="宋体" w:eastAsia="宋体" w:hAnsi="宋体" w:hint="eastAsia"/>
              </w:rPr>
              <w:t>异常：</w:t>
            </w:r>
          </w:p>
        </w:tc>
        <w:tc>
          <w:tcPr>
            <w:tcW w:w="6561" w:type="dxa"/>
            <w:gridSpan w:val="3"/>
          </w:tcPr>
          <w:p w14:paraId="627853B1" w14:textId="77777777" w:rsidR="004500EC" w:rsidRPr="00FE7EAA" w:rsidRDefault="004500EC" w:rsidP="004500EC">
            <w:pPr>
              <w:jc w:val="left"/>
              <w:rPr>
                <w:rFonts w:ascii="宋体" w:eastAsia="宋体" w:hAnsi="宋体"/>
              </w:rPr>
            </w:pPr>
            <w:r>
              <w:rPr>
                <w:rFonts w:ascii="宋体" w:eastAsia="宋体" w:hAnsi="宋体" w:hint="eastAsia"/>
              </w:rPr>
              <w:t>网站记录错误</w:t>
            </w:r>
          </w:p>
        </w:tc>
      </w:tr>
      <w:tr w:rsidR="004500EC" w:rsidRPr="00380ABA" w14:paraId="750C8AA8" w14:textId="77777777" w:rsidTr="004500EC">
        <w:tc>
          <w:tcPr>
            <w:tcW w:w="1656" w:type="dxa"/>
          </w:tcPr>
          <w:p w14:paraId="64013A81" w14:textId="77777777" w:rsidR="004500EC" w:rsidRPr="008035F1" w:rsidRDefault="004500EC" w:rsidP="004500EC">
            <w:pPr>
              <w:rPr>
                <w:rFonts w:ascii="宋体" w:eastAsia="宋体" w:hAnsi="宋体"/>
              </w:rPr>
            </w:pPr>
            <w:r w:rsidRPr="008035F1">
              <w:rPr>
                <w:rFonts w:ascii="宋体" w:eastAsia="宋体" w:hAnsi="宋体" w:hint="eastAsia"/>
              </w:rPr>
              <w:t>优先级：</w:t>
            </w:r>
          </w:p>
        </w:tc>
        <w:tc>
          <w:tcPr>
            <w:tcW w:w="6561" w:type="dxa"/>
            <w:gridSpan w:val="3"/>
          </w:tcPr>
          <w:p w14:paraId="1E2E6605" w14:textId="77777777" w:rsidR="004500EC" w:rsidRPr="00380ABA" w:rsidRDefault="004500EC" w:rsidP="004500EC">
            <w:pPr>
              <w:jc w:val="left"/>
              <w:rPr>
                <w:rFonts w:ascii="宋体" w:eastAsia="宋体" w:hAnsi="宋体"/>
              </w:rPr>
            </w:pPr>
            <w:r>
              <w:rPr>
                <w:rFonts w:ascii="宋体" w:eastAsia="宋体" w:hAnsi="宋体" w:hint="eastAsia"/>
              </w:rPr>
              <w:t>中</w:t>
            </w:r>
          </w:p>
        </w:tc>
      </w:tr>
      <w:tr w:rsidR="004500EC" w:rsidRPr="00380ABA" w14:paraId="1585635C" w14:textId="77777777" w:rsidTr="004500EC">
        <w:tc>
          <w:tcPr>
            <w:tcW w:w="1656" w:type="dxa"/>
          </w:tcPr>
          <w:p w14:paraId="7D303BC0" w14:textId="77777777" w:rsidR="004500EC" w:rsidRPr="008035F1" w:rsidRDefault="004500EC" w:rsidP="004500EC">
            <w:pPr>
              <w:rPr>
                <w:rFonts w:ascii="宋体" w:eastAsia="宋体" w:hAnsi="宋体"/>
              </w:rPr>
            </w:pPr>
            <w:r w:rsidRPr="008035F1">
              <w:rPr>
                <w:rFonts w:ascii="宋体" w:eastAsia="宋体" w:hAnsi="宋体" w:hint="eastAsia"/>
              </w:rPr>
              <w:t>使用频率：</w:t>
            </w:r>
          </w:p>
        </w:tc>
        <w:tc>
          <w:tcPr>
            <w:tcW w:w="6561" w:type="dxa"/>
            <w:gridSpan w:val="3"/>
          </w:tcPr>
          <w:p w14:paraId="3E71242B" w14:textId="77777777" w:rsidR="004500EC" w:rsidRPr="00380ABA" w:rsidRDefault="004500EC" w:rsidP="004500EC">
            <w:pPr>
              <w:jc w:val="left"/>
              <w:rPr>
                <w:rFonts w:ascii="宋体" w:eastAsia="宋体" w:hAnsi="宋体"/>
              </w:rPr>
            </w:pPr>
            <w:r>
              <w:rPr>
                <w:rFonts w:ascii="宋体" w:eastAsia="宋体" w:hAnsi="宋体" w:hint="eastAsia"/>
              </w:rPr>
              <w:t>中</w:t>
            </w:r>
          </w:p>
        </w:tc>
      </w:tr>
      <w:tr w:rsidR="004500EC" w:rsidRPr="00380ABA" w14:paraId="561E9373" w14:textId="77777777" w:rsidTr="004500EC">
        <w:tc>
          <w:tcPr>
            <w:tcW w:w="1656" w:type="dxa"/>
          </w:tcPr>
          <w:p w14:paraId="39417CD1" w14:textId="77777777" w:rsidR="004500EC" w:rsidRPr="008035F1" w:rsidRDefault="004500EC" w:rsidP="004500EC">
            <w:pPr>
              <w:rPr>
                <w:rFonts w:ascii="宋体" w:eastAsia="宋体" w:hAnsi="宋体"/>
              </w:rPr>
            </w:pPr>
            <w:r w:rsidRPr="008035F1">
              <w:rPr>
                <w:rFonts w:ascii="宋体" w:eastAsia="宋体" w:hAnsi="宋体" w:hint="eastAsia"/>
              </w:rPr>
              <w:t>业务规则：</w:t>
            </w:r>
          </w:p>
        </w:tc>
        <w:tc>
          <w:tcPr>
            <w:tcW w:w="6561" w:type="dxa"/>
            <w:gridSpan w:val="3"/>
          </w:tcPr>
          <w:p w14:paraId="205E20D7" w14:textId="77777777" w:rsidR="004500EC" w:rsidRPr="00380ABA" w:rsidRDefault="004500EC" w:rsidP="004500EC">
            <w:pPr>
              <w:jc w:val="left"/>
              <w:rPr>
                <w:rFonts w:ascii="宋体" w:eastAsia="宋体" w:hAnsi="宋体"/>
              </w:rPr>
            </w:pPr>
          </w:p>
        </w:tc>
      </w:tr>
      <w:tr w:rsidR="004500EC" w:rsidRPr="00380ABA" w14:paraId="43EE42F3" w14:textId="77777777" w:rsidTr="004500EC">
        <w:tc>
          <w:tcPr>
            <w:tcW w:w="1656" w:type="dxa"/>
          </w:tcPr>
          <w:p w14:paraId="6E0B7738" w14:textId="77777777" w:rsidR="004500EC" w:rsidRPr="008035F1" w:rsidRDefault="004500EC" w:rsidP="004500EC">
            <w:pPr>
              <w:rPr>
                <w:rFonts w:ascii="宋体" w:eastAsia="宋体" w:hAnsi="宋体"/>
              </w:rPr>
            </w:pPr>
            <w:r w:rsidRPr="008035F1">
              <w:rPr>
                <w:rFonts w:ascii="宋体" w:eastAsia="宋体" w:hAnsi="宋体" w:hint="eastAsia"/>
              </w:rPr>
              <w:t>其他信息：</w:t>
            </w:r>
          </w:p>
        </w:tc>
        <w:tc>
          <w:tcPr>
            <w:tcW w:w="6561" w:type="dxa"/>
            <w:gridSpan w:val="3"/>
          </w:tcPr>
          <w:p w14:paraId="48E99462" w14:textId="77777777" w:rsidR="004500EC" w:rsidRPr="00380ABA" w:rsidRDefault="004500EC" w:rsidP="004500EC">
            <w:pPr>
              <w:jc w:val="left"/>
              <w:rPr>
                <w:rFonts w:ascii="宋体" w:eastAsia="宋体" w:hAnsi="宋体"/>
              </w:rPr>
            </w:pPr>
          </w:p>
        </w:tc>
      </w:tr>
      <w:tr w:rsidR="004500EC" w14:paraId="719FA9E5" w14:textId="77777777" w:rsidTr="004500EC">
        <w:tc>
          <w:tcPr>
            <w:tcW w:w="1656" w:type="dxa"/>
          </w:tcPr>
          <w:p w14:paraId="49C7580D" w14:textId="77777777" w:rsidR="004500EC" w:rsidRDefault="004500EC" w:rsidP="004500EC">
            <w:r>
              <w:rPr>
                <w:rFonts w:hint="eastAsia"/>
              </w:rPr>
              <w:t>假设：</w:t>
            </w:r>
          </w:p>
        </w:tc>
        <w:tc>
          <w:tcPr>
            <w:tcW w:w="6561" w:type="dxa"/>
            <w:gridSpan w:val="3"/>
          </w:tcPr>
          <w:p w14:paraId="7F89BB0B" w14:textId="77777777" w:rsidR="004500EC" w:rsidRDefault="004500EC" w:rsidP="004500EC"/>
          <w:p w14:paraId="61D98A68" w14:textId="77777777" w:rsidR="004500EC" w:rsidRDefault="004500EC" w:rsidP="004500EC"/>
        </w:tc>
      </w:tr>
    </w:tbl>
    <w:p w14:paraId="29C87FC9" w14:textId="4D73F9C9" w:rsidR="00C52F71" w:rsidRDefault="00C52F71"/>
    <w:tbl>
      <w:tblPr>
        <w:tblStyle w:val="a3"/>
        <w:tblW w:w="0" w:type="auto"/>
        <w:tblLook w:val="04A0" w:firstRow="1" w:lastRow="0" w:firstColumn="1" w:lastColumn="0" w:noHBand="0" w:noVBand="1"/>
      </w:tblPr>
      <w:tblGrid>
        <w:gridCol w:w="1656"/>
        <w:gridCol w:w="1883"/>
        <w:gridCol w:w="1645"/>
        <w:gridCol w:w="3033"/>
      </w:tblGrid>
      <w:tr w:rsidR="00130437" w14:paraId="1A8A3B8E" w14:textId="77777777" w:rsidTr="00491DDA">
        <w:tc>
          <w:tcPr>
            <w:tcW w:w="1656" w:type="dxa"/>
          </w:tcPr>
          <w:p w14:paraId="12DBE74F" w14:textId="77777777" w:rsidR="00130437" w:rsidRDefault="00130437" w:rsidP="00491DDA">
            <w:r w:rsidRPr="008035F1">
              <w:rPr>
                <w:rFonts w:ascii="宋体" w:eastAsia="宋体" w:hAnsi="宋体" w:hint="eastAsia"/>
                <w:b/>
              </w:rPr>
              <w:t>ID和名称：</w:t>
            </w:r>
          </w:p>
        </w:tc>
        <w:tc>
          <w:tcPr>
            <w:tcW w:w="6561" w:type="dxa"/>
            <w:gridSpan w:val="3"/>
          </w:tcPr>
          <w:p w14:paraId="1945819E" w14:textId="75218EBB" w:rsidR="00130437" w:rsidRPr="008035F1" w:rsidRDefault="00130437" w:rsidP="00491DDA">
            <w:pPr>
              <w:jc w:val="left"/>
              <w:rPr>
                <w:rFonts w:ascii="宋体" w:eastAsia="宋体" w:hAnsi="宋体"/>
                <w:b/>
              </w:rPr>
            </w:pPr>
            <w:r w:rsidRPr="008035F1">
              <w:rPr>
                <w:rFonts w:ascii="宋体" w:eastAsia="宋体" w:hAnsi="宋体" w:hint="eastAsia"/>
                <w:b/>
              </w:rPr>
              <w:t>UC-1</w:t>
            </w:r>
            <w:r w:rsidR="001271A0">
              <w:rPr>
                <w:rFonts w:ascii="宋体" w:eastAsia="宋体" w:hAnsi="宋体"/>
                <w:b/>
              </w:rPr>
              <w:t>1</w:t>
            </w:r>
            <w:r w:rsidRPr="008035F1">
              <w:rPr>
                <w:rFonts w:ascii="宋体" w:eastAsia="宋体" w:hAnsi="宋体" w:hint="eastAsia"/>
                <w:b/>
              </w:rPr>
              <w:t>：</w:t>
            </w:r>
            <w:r>
              <w:rPr>
                <w:rFonts w:ascii="宋体" w:eastAsia="宋体" w:hAnsi="宋体" w:hint="eastAsia"/>
                <w:b/>
              </w:rPr>
              <w:t>查找实例</w:t>
            </w:r>
          </w:p>
        </w:tc>
      </w:tr>
      <w:tr w:rsidR="00DE14CE" w14:paraId="1EA8833A" w14:textId="77777777" w:rsidTr="00491DDA">
        <w:tc>
          <w:tcPr>
            <w:tcW w:w="1656" w:type="dxa"/>
          </w:tcPr>
          <w:p w14:paraId="441B700E" w14:textId="77777777" w:rsidR="00DE14CE" w:rsidRDefault="00DE14CE" w:rsidP="00DE14CE">
            <w:r w:rsidRPr="001A795F">
              <w:rPr>
                <w:rFonts w:hint="eastAsia"/>
              </w:rPr>
              <w:t>创建人：</w:t>
            </w:r>
          </w:p>
        </w:tc>
        <w:tc>
          <w:tcPr>
            <w:tcW w:w="1883" w:type="dxa"/>
          </w:tcPr>
          <w:p w14:paraId="6BA6AF23" w14:textId="47C54B7D" w:rsidR="00DE14CE" w:rsidRPr="001A795F" w:rsidRDefault="00DE14CE" w:rsidP="00DE14CE">
            <w:pPr>
              <w:jc w:val="left"/>
            </w:pPr>
            <w:proofErr w:type="gramStart"/>
            <w:r w:rsidRPr="001A795F">
              <w:rPr>
                <w:rFonts w:hint="eastAsia"/>
              </w:rPr>
              <w:t>张威杰</w:t>
            </w:r>
            <w:proofErr w:type="gramEnd"/>
          </w:p>
        </w:tc>
        <w:tc>
          <w:tcPr>
            <w:tcW w:w="1645" w:type="dxa"/>
          </w:tcPr>
          <w:p w14:paraId="7499BAB0" w14:textId="77777777" w:rsidR="00DE14CE" w:rsidRPr="001A795F" w:rsidRDefault="00DE14CE" w:rsidP="00DE14CE">
            <w:pPr>
              <w:jc w:val="left"/>
            </w:pPr>
            <w:r w:rsidRPr="001A795F">
              <w:rPr>
                <w:rFonts w:hint="eastAsia"/>
              </w:rPr>
              <w:t>创建日期：</w:t>
            </w:r>
          </w:p>
        </w:tc>
        <w:tc>
          <w:tcPr>
            <w:tcW w:w="3033" w:type="dxa"/>
          </w:tcPr>
          <w:p w14:paraId="489BDE35" w14:textId="77777777" w:rsidR="00DE14CE" w:rsidRPr="001A795F" w:rsidRDefault="00DE14CE" w:rsidP="00DE14CE">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日星期四</w:t>
            </w:r>
          </w:p>
        </w:tc>
      </w:tr>
      <w:tr w:rsidR="00130437" w14:paraId="595587A8" w14:textId="77777777" w:rsidTr="00491DDA">
        <w:tc>
          <w:tcPr>
            <w:tcW w:w="1656" w:type="dxa"/>
          </w:tcPr>
          <w:p w14:paraId="41BF1818" w14:textId="77777777" w:rsidR="00130437" w:rsidRDefault="00130437" w:rsidP="00491DDA">
            <w:r w:rsidRPr="001A795F">
              <w:rPr>
                <w:rFonts w:hint="eastAsia"/>
              </w:rPr>
              <w:t>主要操作者：</w:t>
            </w:r>
          </w:p>
        </w:tc>
        <w:tc>
          <w:tcPr>
            <w:tcW w:w="1883" w:type="dxa"/>
          </w:tcPr>
          <w:p w14:paraId="5B0C2A42" w14:textId="77777777" w:rsidR="00130437" w:rsidRPr="001A795F" w:rsidRDefault="00130437" w:rsidP="00491DDA">
            <w:pPr>
              <w:jc w:val="left"/>
            </w:pPr>
            <w:r w:rsidRPr="001A795F">
              <w:rPr>
                <w:rFonts w:hint="eastAsia"/>
              </w:rPr>
              <w:t>系统管理员</w:t>
            </w:r>
          </w:p>
        </w:tc>
        <w:tc>
          <w:tcPr>
            <w:tcW w:w="1645" w:type="dxa"/>
          </w:tcPr>
          <w:p w14:paraId="7CBE0223" w14:textId="77777777" w:rsidR="00130437" w:rsidRPr="001A795F" w:rsidRDefault="00130437" w:rsidP="00491DDA">
            <w:pPr>
              <w:jc w:val="left"/>
            </w:pPr>
            <w:r w:rsidRPr="001A795F">
              <w:rPr>
                <w:rFonts w:hint="eastAsia"/>
              </w:rPr>
              <w:t>次要操作者：</w:t>
            </w:r>
          </w:p>
        </w:tc>
        <w:tc>
          <w:tcPr>
            <w:tcW w:w="3033" w:type="dxa"/>
          </w:tcPr>
          <w:p w14:paraId="2064E297" w14:textId="77777777" w:rsidR="00130437" w:rsidRPr="001A795F" w:rsidRDefault="00130437" w:rsidP="00491DDA">
            <w:pPr>
              <w:jc w:val="left"/>
            </w:pPr>
            <w:r w:rsidRPr="001A795F">
              <w:rPr>
                <w:rFonts w:hint="eastAsia"/>
              </w:rPr>
              <w:t>案例数据库</w:t>
            </w:r>
          </w:p>
        </w:tc>
      </w:tr>
      <w:tr w:rsidR="00130437" w14:paraId="19DBAFCC" w14:textId="77777777" w:rsidTr="00491DDA">
        <w:tc>
          <w:tcPr>
            <w:tcW w:w="1656" w:type="dxa"/>
          </w:tcPr>
          <w:p w14:paraId="414218D7" w14:textId="77777777" w:rsidR="00130437" w:rsidRDefault="00130437" w:rsidP="00491DDA">
            <w:r w:rsidRPr="001A795F">
              <w:rPr>
                <w:rFonts w:hint="eastAsia"/>
              </w:rPr>
              <w:t>描述：</w:t>
            </w:r>
          </w:p>
        </w:tc>
        <w:tc>
          <w:tcPr>
            <w:tcW w:w="6561" w:type="dxa"/>
            <w:gridSpan w:val="3"/>
          </w:tcPr>
          <w:p w14:paraId="1FBFBDA9" w14:textId="77777777" w:rsidR="00130437" w:rsidRPr="001A795F" w:rsidRDefault="00130437" w:rsidP="00491DDA">
            <w:pPr>
              <w:jc w:val="left"/>
            </w:pPr>
            <w:r w:rsidRPr="001A795F">
              <w:rPr>
                <w:rFonts w:hint="eastAsia"/>
              </w:rPr>
              <w:t>管理员在有需要的时候能够查看到系统中存在的并且可以供用户参与的实例</w:t>
            </w:r>
          </w:p>
        </w:tc>
      </w:tr>
      <w:tr w:rsidR="00130437" w14:paraId="5E5E92C0" w14:textId="77777777" w:rsidTr="00491DDA">
        <w:tc>
          <w:tcPr>
            <w:tcW w:w="1656" w:type="dxa"/>
          </w:tcPr>
          <w:p w14:paraId="1BF3EFD1" w14:textId="77777777" w:rsidR="00130437" w:rsidRDefault="00130437" w:rsidP="00491DDA">
            <w:r w:rsidRPr="001A795F">
              <w:rPr>
                <w:rFonts w:hint="eastAsia"/>
              </w:rPr>
              <w:t>触发器：</w:t>
            </w:r>
          </w:p>
        </w:tc>
        <w:tc>
          <w:tcPr>
            <w:tcW w:w="6561" w:type="dxa"/>
            <w:gridSpan w:val="3"/>
          </w:tcPr>
          <w:p w14:paraId="7843DC12" w14:textId="77777777" w:rsidR="00130437" w:rsidRPr="001A795F" w:rsidRDefault="00130437" w:rsidP="00491DDA">
            <w:pPr>
              <w:jc w:val="left"/>
            </w:pPr>
            <w:r w:rsidRPr="001A795F">
              <w:rPr>
                <w:rFonts w:hint="eastAsia"/>
              </w:rPr>
              <w:t>管理员有需要寻找一个实例</w:t>
            </w:r>
          </w:p>
        </w:tc>
      </w:tr>
      <w:tr w:rsidR="00130437" w14:paraId="7DF06406" w14:textId="77777777" w:rsidTr="00491DDA">
        <w:tc>
          <w:tcPr>
            <w:tcW w:w="1656" w:type="dxa"/>
          </w:tcPr>
          <w:p w14:paraId="6D30C576" w14:textId="77777777" w:rsidR="00130437" w:rsidRDefault="00130437" w:rsidP="00491DDA">
            <w:r w:rsidRPr="001A795F">
              <w:rPr>
                <w:rFonts w:hint="eastAsia"/>
              </w:rPr>
              <w:t>前置条件：</w:t>
            </w:r>
          </w:p>
        </w:tc>
        <w:tc>
          <w:tcPr>
            <w:tcW w:w="6561" w:type="dxa"/>
            <w:gridSpan w:val="3"/>
          </w:tcPr>
          <w:p w14:paraId="0314276C" w14:textId="293DB013" w:rsidR="00130437" w:rsidRPr="001A795F" w:rsidRDefault="00237CE5" w:rsidP="00237CE5">
            <w:pPr>
              <w:jc w:val="left"/>
            </w:pPr>
            <w:r>
              <w:rPr>
                <w:rFonts w:hint="eastAsia"/>
              </w:rPr>
              <w:t>P</w:t>
            </w:r>
            <w:r>
              <w:t xml:space="preserve">RE-1: </w:t>
            </w:r>
            <w:r w:rsidR="00130437" w:rsidRPr="001A795F">
              <w:rPr>
                <w:rFonts w:hint="eastAsia"/>
              </w:rPr>
              <w:t>存在一个实例</w:t>
            </w:r>
          </w:p>
          <w:p w14:paraId="37390EE9" w14:textId="5EF2F213" w:rsidR="00130437" w:rsidRPr="001A795F" w:rsidRDefault="00237CE5" w:rsidP="00237CE5">
            <w:pPr>
              <w:jc w:val="left"/>
            </w:pPr>
            <w:r>
              <w:rPr>
                <w:rFonts w:hint="eastAsia"/>
              </w:rPr>
              <w:t>P</w:t>
            </w:r>
            <w:r>
              <w:t xml:space="preserve">RE-2: </w:t>
            </w:r>
            <w:r w:rsidR="00130437" w:rsidRPr="001A795F">
              <w:rPr>
                <w:rFonts w:hint="eastAsia"/>
              </w:rPr>
              <w:t>系统有查找功能</w:t>
            </w:r>
          </w:p>
          <w:p w14:paraId="22FDCEB9" w14:textId="333F544E" w:rsidR="00130437" w:rsidRPr="001A795F" w:rsidRDefault="00237CE5" w:rsidP="00237CE5">
            <w:pPr>
              <w:jc w:val="left"/>
            </w:pPr>
            <w:r>
              <w:rPr>
                <w:rFonts w:hint="eastAsia"/>
              </w:rPr>
              <w:t>P</w:t>
            </w:r>
            <w:r>
              <w:t xml:space="preserve">RE-3: </w:t>
            </w:r>
            <w:r w:rsidR="00130437" w:rsidRPr="001A795F">
              <w:rPr>
                <w:rFonts w:hint="eastAsia"/>
              </w:rPr>
              <w:t>管理员准备查找</w:t>
            </w:r>
          </w:p>
        </w:tc>
      </w:tr>
      <w:tr w:rsidR="00130437" w14:paraId="258BF1D0" w14:textId="77777777" w:rsidTr="00491DDA">
        <w:tc>
          <w:tcPr>
            <w:tcW w:w="1656" w:type="dxa"/>
          </w:tcPr>
          <w:p w14:paraId="0A3A2BB3" w14:textId="77777777" w:rsidR="00130437" w:rsidRDefault="00130437" w:rsidP="00491DDA">
            <w:r w:rsidRPr="001A795F">
              <w:rPr>
                <w:rFonts w:hint="eastAsia"/>
              </w:rPr>
              <w:t>后置条件：</w:t>
            </w:r>
          </w:p>
        </w:tc>
        <w:tc>
          <w:tcPr>
            <w:tcW w:w="6561" w:type="dxa"/>
            <w:gridSpan w:val="3"/>
          </w:tcPr>
          <w:p w14:paraId="74AB2CB1" w14:textId="074450C1" w:rsidR="00130437" w:rsidRPr="001A795F" w:rsidRDefault="00237CE5" w:rsidP="00237CE5">
            <w:pPr>
              <w:jc w:val="left"/>
            </w:pPr>
            <w:r>
              <w:rPr>
                <w:rFonts w:hint="eastAsia"/>
              </w:rPr>
              <w:t>P</w:t>
            </w:r>
            <w:r>
              <w:t>OST</w:t>
            </w:r>
            <w:r>
              <w:rPr>
                <w:rFonts w:hint="eastAsia"/>
              </w:rPr>
              <w:t>-1</w:t>
            </w:r>
            <w:r>
              <w:rPr>
                <w:rFonts w:hint="eastAsia"/>
              </w:rPr>
              <w:t>：</w:t>
            </w:r>
            <w:r w:rsidR="00130437" w:rsidRPr="001A795F">
              <w:rPr>
                <w:rFonts w:hint="eastAsia"/>
              </w:rPr>
              <w:t>实例被搜索到</w:t>
            </w:r>
          </w:p>
          <w:p w14:paraId="65DE8B1E" w14:textId="6D6B5704" w:rsidR="00130437" w:rsidRPr="001A795F" w:rsidRDefault="00237CE5" w:rsidP="00237CE5">
            <w:pPr>
              <w:jc w:val="left"/>
            </w:pPr>
            <w:r>
              <w:rPr>
                <w:rFonts w:hint="eastAsia"/>
              </w:rPr>
              <w:t>P</w:t>
            </w:r>
            <w:r>
              <w:t>OST</w:t>
            </w:r>
            <w:r>
              <w:rPr>
                <w:rFonts w:hint="eastAsia"/>
              </w:rPr>
              <w:t>-</w:t>
            </w:r>
            <w:r>
              <w:t>2</w:t>
            </w:r>
            <w:r>
              <w:rPr>
                <w:rFonts w:hint="eastAsia"/>
              </w:rPr>
              <w:t>：</w:t>
            </w:r>
            <w:r w:rsidR="00130437" w:rsidRPr="001A795F">
              <w:rPr>
                <w:rFonts w:hint="eastAsia"/>
              </w:rPr>
              <w:t>实例未被搜索到</w:t>
            </w:r>
          </w:p>
        </w:tc>
      </w:tr>
      <w:tr w:rsidR="00130437" w14:paraId="3111AE0B" w14:textId="77777777" w:rsidTr="00491DDA">
        <w:tc>
          <w:tcPr>
            <w:tcW w:w="1656" w:type="dxa"/>
          </w:tcPr>
          <w:p w14:paraId="04C89255" w14:textId="77777777" w:rsidR="00130437" w:rsidRDefault="00130437" w:rsidP="00491DDA">
            <w:r w:rsidRPr="008035F1">
              <w:rPr>
                <w:rFonts w:ascii="宋体" w:eastAsia="宋体" w:hAnsi="宋体" w:hint="eastAsia"/>
              </w:rPr>
              <w:t>一般性流程：</w:t>
            </w:r>
          </w:p>
        </w:tc>
        <w:tc>
          <w:tcPr>
            <w:tcW w:w="6561" w:type="dxa"/>
            <w:gridSpan w:val="3"/>
          </w:tcPr>
          <w:p w14:paraId="1DA26B39" w14:textId="77777777" w:rsidR="00130437" w:rsidRDefault="00130437" w:rsidP="00491DDA">
            <w:pPr>
              <w:jc w:val="left"/>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查找实例</w:t>
            </w:r>
          </w:p>
          <w:p w14:paraId="7AF820DA" w14:textId="77777777" w:rsidR="00130437" w:rsidRPr="009736E9" w:rsidRDefault="00130437" w:rsidP="00262FE5">
            <w:pPr>
              <w:pStyle w:val="a4"/>
              <w:numPr>
                <w:ilvl w:val="0"/>
                <w:numId w:val="12"/>
              </w:numPr>
              <w:ind w:firstLineChars="0"/>
              <w:jc w:val="left"/>
              <w:rPr>
                <w:rFonts w:ascii="宋体" w:eastAsia="宋体" w:hAnsi="宋体"/>
              </w:rPr>
            </w:pPr>
            <w:r w:rsidRPr="009736E9">
              <w:rPr>
                <w:rFonts w:ascii="宋体" w:eastAsia="宋体" w:hAnsi="宋体" w:hint="eastAsia"/>
              </w:rPr>
              <w:t>管理员点击搜索框</w:t>
            </w:r>
          </w:p>
          <w:p w14:paraId="1C113F69" w14:textId="77777777" w:rsidR="00130437" w:rsidRDefault="00130437" w:rsidP="00262FE5">
            <w:pPr>
              <w:pStyle w:val="a4"/>
              <w:numPr>
                <w:ilvl w:val="0"/>
                <w:numId w:val="12"/>
              </w:numPr>
              <w:ind w:firstLineChars="0"/>
              <w:jc w:val="left"/>
              <w:rPr>
                <w:rFonts w:ascii="宋体" w:eastAsia="宋体" w:hAnsi="宋体"/>
              </w:rPr>
            </w:pPr>
            <w:r w:rsidRPr="009736E9">
              <w:rPr>
                <w:rFonts w:ascii="宋体" w:eastAsia="宋体" w:hAnsi="宋体" w:hint="eastAsia"/>
              </w:rPr>
              <w:t>管理员输入想要查找的</w:t>
            </w:r>
            <w:r>
              <w:rPr>
                <w:rFonts w:ascii="宋体" w:eastAsia="宋体" w:hAnsi="宋体" w:hint="eastAsia"/>
              </w:rPr>
              <w:t>实例</w:t>
            </w:r>
            <w:r w:rsidRPr="009736E9">
              <w:rPr>
                <w:rFonts w:ascii="宋体" w:eastAsia="宋体" w:hAnsi="宋体" w:hint="eastAsia"/>
              </w:rPr>
              <w:t>的名称或标识符</w:t>
            </w:r>
          </w:p>
          <w:p w14:paraId="5CBA6E7E" w14:textId="77777777" w:rsidR="00130437" w:rsidRDefault="00130437" w:rsidP="00262FE5">
            <w:pPr>
              <w:pStyle w:val="a4"/>
              <w:numPr>
                <w:ilvl w:val="0"/>
                <w:numId w:val="12"/>
              </w:numPr>
              <w:ind w:firstLineChars="0"/>
              <w:jc w:val="left"/>
              <w:rPr>
                <w:rFonts w:ascii="宋体" w:eastAsia="宋体" w:hAnsi="宋体"/>
              </w:rPr>
            </w:pPr>
            <w:r>
              <w:rPr>
                <w:rFonts w:ascii="宋体" w:eastAsia="宋体" w:hAnsi="宋体" w:hint="eastAsia"/>
              </w:rPr>
              <w:t>管理员点击搜索</w:t>
            </w:r>
          </w:p>
          <w:p w14:paraId="772DBF52" w14:textId="77777777" w:rsidR="00130437" w:rsidRPr="009736E9" w:rsidRDefault="00130437" w:rsidP="00262FE5">
            <w:pPr>
              <w:pStyle w:val="a4"/>
              <w:numPr>
                <w:ilvl w:val="0"/>
                <w:numId w:val="12"/>
              </w:numPr>
              <w:ind w:firstLineChars="0"/>
              <w:jc w:val="left"/>
              <w:rPr>
                <w:rFonts w:ascii="宋体" w:eastAsia="宋体" w:hAnsi="宋体"/>
              </w:rPr>
            </w:pPr>
            <w:r>
              <w:rPr>
                <w:rFonts w:ascii="宋体" w:eastAsia="宋体" w:hAnsi="宋体" w:hint="eastAsia"/>
              </w:rPr>
              <w:t>系统显示搜索到的实例</w:t>
            </w:r>
          </w:p>
        </w:tc>
      </w:tr>
      <w:tr w:rsidR="00130437" w14:paraId="3478D94B" w14:textId="77777777" w:rsidTr="00491DDA">
        <w:tc>
          <w:tcPr>
            <w:tcW w:w="1656" w:type="dxa"/>
          </w:tcPr>
          <w:p w14:paraId="0E4E9C37"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78CB90A4" w14:textId="77777777" w:rsidR="00130437" w:rsidRPr="0098126E" w:rsidRDefault="00130437" w:rsidP="00491DDA">
            <w:pPr>
              <w:jc w:val="left"/>
              <w:rPr>
                <w:rFonts w:ascii="宋体" w:eastAsia="宋体" w:hAnsi="宋体"/>
              </w:rPr>
            </w:pPr>
          </w:p>
        </w:tc>
      </w:tr>
      <w:tr w:rsidR="00130437" w:rsidRPr="005A7753" w14:paraId="0CE07C03" w14:textId="77777777" w:rsidTr="00491DDA">
        <w:tc>
          <w:tcPr>
            <w:tcW w:w="1656" w:type="dxa"/>
          </w:tcPr>
          <w:p w14:paraId="1B34D383"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54A30415" w14:textId="77777777" w:rsidR="00130437" w:rsidRPr="0098126E" w:rsidRDefault="00130437" w:rsidP="00491DDA">
            <w:pPr>
              <w:jc w:val="left"/>
              <w:rPr>
                <w:rFonts w:ascii="宋体" w:eastAsia="宋体" w:hAnsi="宋体"/>
              </w:rPr>
            </w:pPr>
          </w:p>
        </w:tc>
      </w:tr>
      <w:tr w:rsidR="00130437" w14:paraId="34A8F40F" w14:textId="77777777" w:rsidTr="00491DDA">
        <w:tc>
          <w:tcPr>
            <w:tcW w:w="1656" w:type="dxa"/>
          </w:tcPr>
          <w:p w14:paraId="1B024586" w14:textId="77777777" w:rsidR="00130437" w:rsidRPr="008035F1" w:rsidRDefault="00130437" w:rsidP="00491DDA">
            <w:pPr>
              <w:rPr>
                <w:rFonts w:ascii="宋体" w:eastAsia="宋体" w:hAnsi="宋体"/>
              </w:rPr>
            </w:pPr>
            <w:r w:rsidRPr="008035F1">
              <w:rPr>
                <w:rFonts w:ascii="宋体" w:eastAsia="宋体" w:hAnsi="宋体" w:hint="eastAsia"/>
              </w:rPr>
              <w:t>优先级：</w:t>
            </w:r>
          </w:p>
        </w:tc>
        <w:tc>
          <w:tcPr>
            <w:tcW w:w="6561" w:type="dxa"/>
            <w:gridSpan w:val="3"/>
          </w:tcPr>
          <w:p w14:paraId="4131F5A1" w14:textId="77777777" w:rsidR="00130437" w:rsidRPr="0098126E" w:rsidRDefault="00130437" w:rsidP="00491DDA">
            <w:pPr>
              <w:jc w:val="left"/>
              <w:rPr>
                <w:rFonts w:ascii="宋体" w:eastAsia="宋体" w:hAnsi="宋体"/>
              </w:rPr>
            </w:pPr>
            <w:r>
              <w:rPr>
                <w:rFonts w:ascii="宋体" w:eastAsia="宋体" w:hAnsi="宋体" w:hint="eastAsia"/>
              </w:rPr>
              <w:t>高</w:t>
            </w:r>
          </w:p>
        </w:tc>
      </w:tr>
      <w:tr w:rsidR="00130437" w14:paraId="38256093" w14:textId="77777777" w:rsidTr="00491DDA">
        <w:tc>
          <w:tcPr>
            <w:tcW w:w="1656" w:type="dxa"/>
          </w:tcPr>
          <w:p w14:paraId="50A7C3BB"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4F0CC66F" w14:textId="77777777" w:rsidR="00130437" w:rsidRPr="0098126E" w:rsidRDefault="00130437" w:rsidP="00491DDA">
            <w:pPr>
              <w:jc w:val="left"/>
              <w:rPr>
                <w:rFonts w:ascii="宋体" w:eastAsia="宋体" w:hAnsi="宋体"/>
              </w:rPr>
            </w:pPr>
            <w:r>
              <w:rPr>
                <w:rFonts w:ascii="宋体" w:eastAsia="宋体" w:hAnsi="宋体" w:hint="eastAsia"/>
              </w:rPr>
              <w:t>中</w:t>
            </w:r>
          </w:p>
        </w:tc>
      </w:tr>
      <w:tr w:rsidR="00130437" w14:paraId="7C4F0477" w14:textId="77777777" w:rsidTr="00491DDA">
        <w:tc>
          <w:tcPr>
            <w:tcW w:w="1656" w:type="dxa"/>
          </w:tcPr>
          <w:p w14:paraId="0CF6AF7D"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6EB6F7D8" w14:textId="77777777" w:rsidR="00130437" w:rsidRPr="0098126E" w:rsidRDefault="00130437" w:rsidP="00491DDA">
            <w:pPr>
              <w:jc w:val="left"/>
              <w:rPr>
                <w:rFonts w:ascii="宋体" w:eastAsia="宋体" w:hAnsi="宋体"/>
              </w:rPr>
            </w:pPr>
          </w:p>
        </w:tc>
      </w:tr>
      <w:tr w:rsidR="00130437" w14:paraId="23315286" w14:textId="77777777" w:rsidTr="00491DDA">
        <w:tc>
          <w:tcPr>
            <w:tcW w:w="1656" w:type="dxa"/>
          </w:tcPr>
          <w:p w14:paraId="7E6B31C1"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7160A1EF" w14:textId="77777777" w:rsidR="00130437" w:rsidRPr="0098126E" w:rsidRDefault="00130437" w:rsidP="00491DDA">
            <w:pPr>
              <w:jc w:val="left"/>
              <w:rPr>
                <w:rFonts w:ascii="宋体" w:eastAsia="宋体" w:hAnsi="宋体"/>
              </w:rPr>
            </w:pPr>
          </w:p>
        </w:tc>
      </w:tr>
      <w:tr w:rsidR="001271A0" w14:paraId="042B2D17" w14:textId="77777777" w:rsidTr="001271A0">
        <w:tc>
          <w:tcPr>
            <w:tcW w:w="1656" w:type="dxa"/>
          </w:tcPr>
          <w:p w14:paraId="7647E2E6" w14:textId="77777777" w:rsidR="001271A0" w:rsidRDefault="001271A0" w:rsidP="00491DDA">
            <w:r>
              <w:rPr>
                <w:rFonts w:hint="eastAsia"/>
              </w:rPr>
              <w:t>假设：</w:t>
            </w:r>
          </w:p>
        </w:tc>
        <w:tc>
          <w:tcPr>
            <w:tcW w:w="6561" w:type="dxa"/>
            <w:gridSpan w:val="3"/>
          </w:tcPr>
          <w:p w14:paraId="3ED87B21" w14:textId="77777777" w:rsidR="001271A0" w:rsidRDefault="001271A0" w:rsidP="00491DDA"/>
          <w:p w14:paraId="11F87848" w14:textId="77777777" w:rsidR="001271A0" w:rsidRDefault="001271A0" w:rsidP="00491DDA"/>
        </w:tc>
      </w:tr>
    </w:tbl>
    <w:p w14:paraId="2F589DC2" w14:textId="77777777" w:rsidR="00130437" w:rsidRDefault="00130437"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295104AC" w14:textId="77777777" w:rsidTr="00491DDA">
        <w:tc>
          <w:tcPr>
            <w:tcW w:w="1656" w:type="dxa"/>
          </w:tcPr>
          <w:p w14:paraId="75A8DB3D" w14:textId="77777777" w:rsidR="00130437" w:rsidRDefault="00130437" w:rsidP="00491DDA">
            <w:r w:rsidRPr="008035F1">
              <w:rPr>
                <w:rFonts w:ascii="宋体" w:eastAsia="宋体" w:hAnsi="宋体" w:hint="eastAsia"/>
                <w:b/>
              </w:rPr>
              <w:t>ID和名称：</w:t>
            </w:r>
          </w:p>
        </w:tc>
        <w:tc>
          <w:tcPr>
            <w:tcW w:w="6561" w:type="dxa"/>
            <w:gridSpan w:val="3"/>
          </w:tcPr>
          <w:p w14:paraId="69EFA31A" w14:textId="236D97CB" w:rsidR="00130437" w:rsidRPr="008035F1" w:rsidRDefault="00130437" w:rsidP="00491DDA">
            <w:pPr>
              <w:jc w:val="left"/>
              <w:rPr>
                <w:rFonts w:ascii="宋体" w:eastAsia="宋体" w:hAnsi="宋体"/>
                <w:b/>
              </w:rPr>
            </w:pPr>
            <w:r w:rsidRPr="008035F1">
              <w:rPr>
                <w:rFonts w:ascii="宋体" w:eastAsia="宋体" w:hAnsi="宋体" w:hint="eastAsia"/>
                <w:b/>
              </w:rPr>
              <w:t>UC-</w:t>
            </w:r>
            <w:r w:rsidR="001271A0">
              <w:rPr>
                <w:rFonts w:ascii="宋体" w:eastAsia="宋体" w:hAnsi="宋体"/>
                <w:b/>
              </w:rPr>
              <w:t>1</w:t>
            </w:r>
            <w:r>
              <w:rPr>
                <w:rFonts w:ascii="宋体" w:eastAsia="宋体" w:hAnsi="宋体"/>
                <w:b/>
              </w:rPr>
              <w:t>2</w:t>
            </w:r>
            <w:r w:rsidRPr="008035F1">
              <w:rPr>
                <w:rFonts w:ascii="宋体" w:eastAsia="宋体" w:hAnsi="宋体" w:hint="eastAsia"/>
                <w:b/>
              </w:rPr>
              <w:t>：</w:t>
            </w:r>
            <w:r>
              <w:rPr>
                <w:rFonts w:ascii="宋体" w:eastAsia="宋体" w:hAnsi="宋体" w:hint="eastAsia"/>
                <w:b/>
              </w:rPr>
              <w:t>删除实例</w:t>
            </w:r>
          </w:p>
        </w:tc>
      </w:tr>
      <w:tr w:rsidR="00DE14CE" w14:paraId="4D7DC09F" w14:textId="77777777" w:rsidTr="00491DDA">
        <w:tc>
          <w:tcPr>
            <w:tcW w:w="1656" w:type="dxa"/>
          </w:tcPr>
          <w:p w14:paraId="242D075D" w14:textId="77777777" w:rsidR="00DE14CE" w:rsidRDefault="00DE14CE" w:rsidP="00DE14CE">
            <w:r w:rsidRPr="008035F1">
              <w:rPr>
                <w:rFonts w:ascii="宋体" w:eastAsia="宋体" w:hAnsi="宋体" w:hint="eastAsia"/>
              </w:rPr>
              <w:t>创建人：</w:t>
            </w:r>
          </w:p>
        </w:tc>
        <w:tc>
          <w:tcPr>
            <w:tcW w:w="1883" w:type="dxa"/>
          </w:tcPr>
          <w:p w14:paraId="6E803C32" w14:textId="0BB7BFF1" w:rsidR="00DE14CE" w:rsidRPr="008035F1" w:rsidRDefault="00DE14CE" w:rsidP="00DE14CE">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489239F5" w14:textId="77777777" w:rsidR="00DE14CE" w:rsidRPr="008035F1" w:rsidRDefault="00DE14CE" w:rsidP="00DE14CE">
            <w:pPr>
              <w:jc w:val="left"/>
              <w:rPr>
                <w:rFonts w:ascii="宋体" w:eastAsia="宋体" w:hAnsi="宋体"/>
              </w:rPr>
            </w:pPr>
            <w:r w:rsidRPr="008035F1">
              <w:rPr>
                <w:rFonts w:ascii="宋体" w:eastAsia="宋体" w:hAnsi="宋体" w:hint="eastAsia"/>
              </w:rPr>
              <w:t>创建日期：</w:t>
            </w:r>
          </w:p>
        </w:tc>
        <w:tc>
          <w:tcPr>
            <w:tcW w:w="3033" w:type="dxa"/>
          </w:tcPr>
          <w:p w14:paraId="2CC64625" w14:textId="77777777" w:rsidR="00DE14CE" w:rsidRPr="008035F1" w:rsidRDefault="00DE14CE" w:rsidP="00DE14CE">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130437" w14:paraId="797A5B1B" w14:textId="77777777" w:rsidTr="00491DDA">
        <w:tc>
          <w:tcPr>
            <w:tcW w:w="1656" w:type="dxa"/>
          </w:tcPr>
          <w:p w14:paraId="6C538307" w14:textId="77777777" w:rsidR="00130437" w:rsidRDefault="00130437" w:rsidP="00491DDA">
            <w:r w:rsidRPr="008035F1">
              <w:rPr>
                <w:rFonts w:ascii="宋体" w:eastAsia="宋体" w:hAnsi="宋体" w:hint="eastAsia"/>
              </w:rPr>
              <w:t>主要操作者：</w:t>
            </w:r>
          </w:p>
        </w:tc>
        <w:tc>
          <w:tcPr>
            <w:tcW w:w="1883" w:type="dxa"/>
          </w:tcPr>
          <w:p w14:paraId="5AD699A1" w14:textId="77777777" w:rsidR="00130437" w:rsidRPr="008035F1" w:rsidRDefault="00130437" w:rsidP="00491DDA">
            <w:pPr>
              <w:jc w:val="left"/>
              <w:rPr>
                <w:rFonts w:ascii="宋体" w:eastAsia="宋体" w:hAnsi="宋体"/>
              </w:rPr>
            </w:pPr>
            <w:r>
              <w:rPr>
                <w:rFonts w:ascii="宋体" w:eastAsia="宋体" w:hAnsi="宋体" w:hint="eastAsia"/>
              </w:rPr>
              <w:t>系统管理员</w:t>
            </w:r>
          </w:p>
        </w:tc>
        <w:tc>
          <w:tcPr>
            <w:tcW w:w="1645" w:type="dxa"/>
          </w:tcPr>
          <w:p w14:paraId="75D09984" w14:textId="77777777" w:rsidR="00130437" w:rsidRPr="008035F1" w:rsidRDefault="00130437" w:rsidP="00491DDA">
            <w:pPr>
              <w:jc w:val="left"/>
              <w:rPr>
                <w:rFonts w:ascii="宋体" w:eastAsia="宋体" w:hAnsi="宋体"/>
              </w:rPr>
            </w:pPr>
            <w:r w:rsidRPr="008035F1">
              <w:rPr>
                <w:rFonts w:ascii="宋体" w:eastAsia="宋体" w:hAnsi="宋体" w:hint="eastAsia"/>
              </w:rPr>
              <w:t>次要操作者：</w:t>
            </w:r>
          </w:p>
        </w:tc>
        <w:tc>
          <w:tcPr>
            <w:tcW w:w="3033" w:type="dxa"/>
          </w:tcPr>
          <w:p w14:paraId="5E9E4999" w14:textId="77777777" w:rsidR="00130437" w:rsidRPr="008035F1" w:rsidRDefault="00130437" w:rsidP="00491DDA">
            <w:pPr>
              <w:jc w:val="left"/>
              <w:rPr>
                <w:rFonts w:ascii="宋体" w:eastAsia="宋体" w:hAnsi="宋体"/>
              </w:rPr>
            </w:pPr>
            <w:r>
              <w:rPr>
                <w:rFonts w:ascii="宋体" w:eastAsia="宋体" w:hAnsi="宋体" w:hint="eastAsia"/>
              </w:rPr>
              <w:t>案例数据库</w:t>
            </w:r>
          </w:p>
        </w:tc>
      </w:tr>
      <w:tr w:rsidR="00130437" w14:paraId="54BC4131" w14:textId="77777777" w:rsidTr="00491DDA">
        <w:tc>
          <w:tcPr>
            <w:tcW w:w="1656" w:type="dxa"/>
          </w:tcPr>
          <w:p w14:paraId="6606038E" w14:textId="77777777" w:rsidR="00130437" w:rsidRDefault="00130437" w:rsidP="00491DDA">
            <w:r w:rsidRPr="008035F1">
              <w:rPr>
                <w:rFonts w:ascii="宋体" w:eastAsia="宋体" w:hAnsi="宋体" w:hint="eastAsia"/>
              </w:rPr>
              <w:t>描述：</w:t>
            </w:r>
          </w:p>
        </w:tc>
        <w:tc>
          <w:tcPr>
            <w:tcW w:w="6561" w:type="dxa"/>
            <w:gridSpan w:val="3"/>
          </w:tcPr>
          <w:p w14:paraId="0FC35C65" w14:textId="77777777" w:rsidR="00130437" w:rsidRPr="008035F1" w:rsidRDefault="00130437" w:rsidP="00491DDA">
            <w:pPr>
              <w:jc w:val="left"/>
              <w:rPr>
                <w:rFonts w:ascii="宋体" w:eastAsia="宋体" w:hAnsi="宋体"/>
              </w:rPr>
            </w:pPr>
            <w:r>
              <w:rPr>
                <w:rFonts w:ascii="宋体" w:eastAsia="宋体" w:hAnsi="宋体" w:hint="eastAsia"/>
              </w:rPr>
              <w:t>管理员在有需要的时候能够删除系统中存在的实例</w:t>
            </w:r>
          </w:p>
        </w:tc>
      </w:tr>
      <w:tr w:rsidR="00130437" w14:paraId="741D0BCD" w14:textId="77777777" w:rsidTr="00491DDA">
        <w:tc>
          <w:tcPr>
            <w:tcW w:w="1656" w:type="dxa"/>
          </w:tcPr>
          <w:p w14:paraId="551DDEF9" w14:textId="77777777" w:rsidR="00130437" w:rsidRDefault="00130437" w:rsidP="00491DDA">
            <w:r w:rsidRPr="008035F1">
              <w:rPr>
                <w:rFonts w:ascii="宋体" w:eastAsia="宋体" w:hAnsi="宋体" w:hint="eastAsia"/>
              </w:rPr>
              <w:t>触发器：</w:t>
            </w:r>
          </w:p>
        </w:tc>
        <w:tc>
          <w:tcPr>
            <w:tcW w:w="6561" w:type="dxa"/>
            <w:gridSpan w:val="3"/>
          </w:tcPr>
          <w:p w14:paraId="75FFDF0E" w14:textId="77777777" w:rsidR="00130437" w:rsidRPr="008035F1" w:rsidRDefault="00130437" w:rsidP="00491DDA">
            <w:pPr>
              <w:jc w:val="left"/>
              <w:rPr>
                <w:rFonts w:ascii="宋体" w:eastAsia="宋体" w:hAnsi="宋体"/>
              </w:rPr>
            </w:pPr>
            <w:r>
              <w:rPr>
                <w:rFonts w:ascii="宋体" w:eastAsia="宋体" w:hAnsi="宋体" w:hint="eastAsia"/>
              </w:rPr>
              <w:t>管理员有需要删除一个实例</w:t>
            </w:r>
          </w:p>
        </w:tc>
      </w:tr>
      <w:tr w:rsidR="00130437" w14:paraId="136D25AC" w14:textId="77777777" w:rsidTr="00491DDA">
        <w:tc>
          <w:tcPr>
            <w:tcW w:w="1656" w:type="dxa"/>
          </w:tcPr>
          <w:p w14:paraId="195AB115" w14:textId="77777777" w:rsidR="00130437" w:rsidRDefault="00130437" w:rsidP="00491DDA">
            <w:r w:rsidRPr="008035F1">
              <w:rPr>
                <w:rFonts w:ascii="宋体" w:eastAsia="宋体" w:hAnsi="宋体" w:hint="eastAsia"/>
              </w:rPr>
              <w:t>前置条件：</w:t>
            </w:r>
          </w:p>
        </w:tc>
        <w:tc>
          <w:tcPr>
            <w:tcW w:w="6561" w:type="dxa"/>
            <w:gridSpan w:val="3"/>
          </w:tcPr>
          <w:p w14:paraId="474844FA" w14:textId="62E92089" w:rsidR="00130437" w:rsidRPr="00237CE5" w:rsidRDefault="00237CE5" w:rsidP="00237CE5">
            <w:pPr>
              <w:jc w:val="left"/>
              <w:rPr>
                <w:rFonts w:ascii="宋体" w:eastAsia="宋体" w:hAnsi="宋体"/>
              </w:rPr>
            </w:pPr>
            <w:r>
              <w:rPr>
                <w:rFonts w:hint="eastAsia"/>
              </w:rPr>
              <w:t>P</w:t>
            </w:r>
            <w:r>
              <w:t xml:space="preserve">RE-1: </w:t>
            </w:r>
            <w:r w:rsidR="00130437" w:rsidRPr="00237CE5">
              <w:rPr>
                <w:rFonts w:ascii="宋体" w:eastAsia="宋体" w:hAnsi="宋体" w:hint="eastAsia"/>
              </w:rPr>
              <w:t>存在一个实例</w:t>
            </w:r>
          </w:p>
          <w:p w14:paraId="3A8AF633" w14:textId="6CFA8C66" w:rsidR="00130437" w:rsidRPr="00237CE5" w:rsidRDefault="00237CE5" w:rsidP="00237CE5">
            <w:pPr>
              <w:jc w:val="left"/>
              <w:rPr>
                <w:rFonts w:ascii="宋体" w:eastAsia="宋体" w:hAnsi="宋体"/>
              </w:rPr>
            </w:pPr>
            <w:r>
              <w:rPr>
                <w:rFonts w:hint="eastAsia"/>
              </w:rPr>
              <w:t>P</w:t>
            </w:r>
            <w:r>
              <w:t xml:space="preserve">RE-2: </w:t>
            </w:r>
            <w:r w:rsidR="00130437" w:rsidRPr="00237CE5">
              <w:rPr>
                <w:rFonts w:ascii="宋体" w:eastAsia="宋体" w:hAnsi="宋体" w:hint="eastAsia"/>
              </w:rPr>
              <w:t>系统有查找功能</w:t>
            </w:r>
          </w:p>
          <w:p w14:paraId="0013D208" w14:textId="24920ECC" w:rsidR="00130437" w:rsidRDefault="00237CE5" w:rsidP="00237CE5">
            <w:r>
              <w:rPr>
                <w:rFonts w:hint="eastAsia"/>
              </w:rPr>
              <w:t>P</w:t>
            </w:r>
            <w:r>
              <w:t xml:space="preserve">RE-3: </w:t>
            </w:r>
            <w:r w:rsidR="00130437" w:rsidRPr="00237CE5">
              <w:rPr>
                <w:rFonts w:ascii="宋体" w:eastAsia="宋体" w:hAnsi="宋体" w:hint="eastAsia"/>
              </w:rPr>
              <w:t>管理员查找到需要删除的实例</w:t>
            </w:r>
          </w:p>
        </w:tc>
      </w:tr>
      <w:tr w:rsidR="00130437" w14:paraId="25F8198C" w14:textId="77777777" w:rsidTr="00491DDA">
        <w:tc>
          <w:tcPr>
            <w:tcW w:w="1656" w:type="dxa"/>
          </w:tcPr>
          <w:p w14:paraId="5D4AE3C4" w14:textId="77777777" w:rsidR="00130437" w:rsidRDefault="00130437" w:rsidP="00491DDA">
            <w:r w:rsidRPr="008035F1">
              <w:rPr>
                <w:rFonts w:ascii="宋体" w:eastAsia="宋体" w:hAnsi="宋体" w:hint="eastAsia"/>
              </w:rPr>
              <w:t>后置条件：</w:t>
            </w:r>
          </w:p>
        </w:tc>
        <w:tc>
          <w:tcPr>
            <w:tcW w:w="6561" w:type="dxa"/>
            <w:gridSpan w:val="3"/>
          </w:tcPr>
          <w:p w14:paraId="1D10CB1D" w14:textId="0A62E901" w:rsidR="00130437" w:rsidRPr="00237CE5" w:rsidRDefault="00237CE5" w:rsidP="00237CE5">
            <w:pPr>
              <w:jc w:val="left"/>
              <w:rPr>
                <w:rFonts w:ascii="宋体" w:eastAsia="宋体" w:hAnsi="宋体"/>
              </w:rPr>
            </w:pPr>
            <w:r>
              <w:rPr>
                <w:rFonts w:hint="eastAsia"/>
              </w:rPr>
              <w:t>P</w:t>
            </w:r>
            <w:r>
              <w:t>OST</w:t>
            </w:r>
            <w:r>
              <w:rPr>
                <w:rFonts w:hint="eastAsia"/>
              </w:rPr>
              <w:t>-1</w:t>
            </w:r>
            <w:r>
              <w:rPr>
                <w:rFonts w:hint="eastAsia"/>
              </w:rPr>
              <w:t>：</w:t>
            </w:r>
            <w:r w:rsidR="00130437" w:rsidRPr="00237CE5">
              <w:rPr>
                <w:rFonts w:ascii="宋体" w:eastAsia="宋体" w:hAnsi="宋体" w:hint="eastAsia"/>
              </w:rPr>
              <w:t>实例被删除</w:t>
            </w:r>
          </w:p>
          <w:p w14:paraId="284CD0EF" w14:textId="1CD21C32" w:rsidR="00130437" w:rsidRDefault="00237CE5" w:rsidP="00237CE5">
            <w:pPr>
              <w:jc w:val="left"/>
            </w:pPr>
            <w:r>
              <w:rPr>
                <w:rFonts w:hint="eastAsia"/>
              </w:rPr>
              <w:t>P</w:t>
            </w:r>
            <w:r>
              <w:t>OST</w:t>
            </w:r>
            <w:r>
              <w:rPr>
                <w:rFonts w:hint="eastAsia"/>
              </w:rPr>
              <w:t>-</w:t>
            </w:r>
            <w:r>
              <w:t>2</w:t>
            </w:r>
            <w:r>
              <w:rPr>
                <w:rFonts w:hint="eastAsia"/>
              </w:rPr>
              <w:t>：</w:t>
            </w:r>
            <w:r w:rsidR="00130437" w:rsidRPr="00237CE5">
              <w:rPr>
                <w:rFonts w:ascii="宋体" w:eastAsia="宋体" w:hAnsi="宋体" w:hint="eastAsia"/>
              </w:rPr>
              <w:t>实例未被删除</w:t>
            </w:r>
          </w:p>
        </w:tc>
      </w:tr>
      <w:tr w:rsidR="00130437" w14:paraId="0756E358" w14:textId="77777777" w:rsidTr="00491DDA">
        <w:tc>
          <w:tcPr>
            <w:tcW w:w="1656" w:type="dxa"/>
          </w:tcPr>
          <w:p w14:paraId="39F8D698" w14:textId="77777777" w:rsidR="00130437" w:rsidRDefault="00130437" w:rsidP="00491DDA">
            <w:r w:rsidRPr="008035F1">
              <w:rPr>
                <w:rFonts w:ascii="宋体" w:eastAsia="宋体" w:hAnsi="宋体" w:hint="eastAsia"/>
              </w:rPr>
              <w:t>一般性流程：</w:t>
            </w:r>
          </w:p>
        </w:tc>
        <w:tc>
          <w:tcPr>
            <w:tcW w:w="6561" w:type="dxa"/>
            <w:gridSpan w:val="3"/>
          </w:tcPr>
          <w:p w14:paraId="1A4D4AAE" w14:textId="66A107AB" w:rsidR="00130437" w:rsidRDefault="00130437" w:rsidP="00491DDA">
            <w:pPr>
              <w:jc w:val="left"/>
              <w:rPr>
                <w:rFonts w:ascii="宋体" w:eastAsia="宋体" w:hAnsi="宋体"/>
              </w:rPr>
            </w:pPr>
            <w:r w:rsidRPr="00380ABA">
              <w:rPr>
                <w:rFonts w:ascii="宋体" w:eastAsia="宋体" w:hAnsi="宋体"/>
              </w:rPr>
              <w:t>2.0</w:t>
            </w:r>
            <w:r w:rsidR="001271A0">
              <w:rPr>
                <w:rFonts w:ascii="宋体" w:eastAsia="宋体" w:hAnsi="宋体"/>
              </w:rPr>
              <w:t xml:space="preserve"> </w:t>
            </w:r>
            <w:r w:rsidR="001271A0">
              <w:rPr>
                <w:rFonts w:ascii="宋体" w:eastAsia="宋体" w:hAnsi="宋体" w:hint="eastAsia"/>
              </w:rPr>
              <w:t>删除实例</w:t>
            </w:r>
          </w:p>
          <w:p w14:paraId="2236B74D" w14:textId="77777777" w:rsidR="00130437" w:rsidRPr="00380ABA" w:rsidRDefault="00130437" w:rsidP="00262FE5">
            <w:pPr>
              <w:pStyle w:val="a4"/>
              <w:numPr>
                <w:ilvl w:val="0"/>
                <w:numId w:val="13"/>
              </w:numPr>
              <w:ind w:firstLineChars="0"/>
              <w:jc w:val="left"/>
              <w:rPr>
                <w:rFonts w:ascii="宋体" w:eastAsia="宋体" w:hAnsi="宋体"/>
              </w:rPr>
            </w:pPr>
            <w:r w:rsidRPr="00380ABA">
              <w:rPr>
                <w:rFonts w:ascii="宋体" w:eastAsia="宋体" w:hAnsi="宋体" w:hint="eastAsia"/>
              </w:rPr>
              <w:t>管理员点击搜索框</w:t>
            </w:r>
          </w:p>
          <w:p w14:paraId="2822C064" w14:textId="77777777" w:rsidR="00130437" w:rsidRPr="00380ABA" w:rsidRDefault="00130437" w:rsidP="00262FE5">
            <w:pPr>
              <w:pStyle w:val="a4"/>
              <w:numPr>
                <w:ilvl w:val="0"/>
                <w:numId w:val="13"/>
              </w:numPr>
              <w:ind w:firstLineChars="0"/>
              <w:jc w:val="left"/>
              <w:rPr>
                <w:rFonts w:ascii="宋体" w:eastAsia="宋体" w:hAnsi="宋体"/>
              </w:rPr>
            </w:pPr>
            <w:r w:rsidRPr="00380ABA">
              <w:rPr>
                <w:rFonts w:ascii="宋体" w:eastAsia="宋体" w:hAnsi="宋体" w:hint="eastAsia"/>
              </w:rPr>
              <w:t>管理员输入想要查找的实例的名称或标识符</w:t>
            </w:r>
          </w:p>
          <w:p w14:paraId="583B97BD" w14:textId="77777777" w:rsidR="00130437" w:rsidRPr="00380ABA" w:rsidRDefault="00130437" w:rsidP="00262FE5">
            <w:pPr>
              <w:pStyle w:val="a4"/>
              <w:numPr>
                <w:ilvl w:val="0"/>
                <w:numId w:val="13"/>
              </w:numPr>
              <w:ind w:firstLineChars="0"/>
              <w:jc w:val="left"/>
              <w:rPr>
                <w:rFonts w:ascii="宋体" w:eastAsia="宋体" w:hAnsi="宋体"/>
              </w:rPr>
            </w:pPr>
            <w:r w:rsidRPr="00380ABA">
              <w:rPr>
                <w:rFonts w:ascii="宋体" w:eastAsia="宋体" w:hAnsi="宋体" w:hint="eastAsia"/>
              </w:rPr>
              <w:t>管理员点击查看实例详细信息</w:t>
            </w:r>
          </w:p>
          <w:p w14:paraId="01391E95" w14:textId="77777777" w:rsidR="00130437" w:rsidRPr="00380ABA" w:rsidRDefault="00130437" w:rsidP="00262FE5">
            <w:pPr>
              <w:pStyle w:val="a4"/>
              <w:numPr>
                <w:ilvl w:val="0"/>
                <w:numId w:val="13"/>
              </w:numPr>
              <w:ind w:firstLineChars="0"/>
              <w:jc w:val="left"/>
              <w:rPr>
                <w:rFonts w:ascii="宋体" w:eastAsia="宋体" w:hAnsi="宋体"/>
              </w:rPr>
            </w:pPr>
            <w:r w:rsidRPr="00380ABA">
              <w:rPr>
                <w:rFonts w:ascii="宋体" w:eastAsia="宋体" w:hAnsi="宋体" w:hint="eastAsia"/>
              </w:rPr>
              <w:t>管理员删除实例</w:t>
            </w:r>
          </w:p>
        </w:tc>
      </w:tr>
      <w:tr w:rsidR="00130437" w14:paraId="3D2447FF" w14:textId="77777777" w:rsidTr="00491DDA">
        <w:tc>
          <w:tcPr>
            <w:tcW w:w="1656" w:type="dxa"/>
          </w:tcPr>
          <w:p w14:paraId="2B5C56B3"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1076EB0F" w14:textId="77777777" w:rsidR="00130437" w:rsidRPr="00380ABA" w:rsidRDefault="00130437" w:rsidP="00491DDA">
            <w:pPr>
              <w:jc w:val="left"/>
              <w:rPr>
                <w:rFonts w:ascii="宋体" w:eastAsia="宋体" w:hAnsi="宋体"/>
              </w:rPr>
            </w:pPr>
          </w:p>
        </w:tc>
      </w:tr>
      <w:tr w:rsidR="00130437" w:rsidRPr="005A7753" w14:paraId="6EAEDED9" w14:textId="77777777" w:rsidTr="00491DDA">
        <w:tc>
          <w:tcPr>
            <w:tcW w:w="1656" w:type="dxa"/>
          </w:tcPr>
          <w:p w14:paraId="33EAE3E8"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55360A68" w14:textId="39EF1282" w:rsidR="00130437" w:rsidRDefault="006F086D" w:rsidP="00491DDA">
            <w:pPr>
              <w:jc w:val="left"/>
              <w:rPr>
                <w:rFonts w:ascii="宋体" w:eastAsia="宋体" w:hAnsi="宋体"/>
              </w:rPr>
            </w:pPr>
            <w:r>
              <w:rPr>
                <w:rFonts w:ascii="宋体" w:eastAsia="宋体" w:hAnsi="宋体"/>
              </w:rPr>
              <w:t>1</w:t>
            </w:r>
            <w:r w:rsidR="00130437">
              <w:rPr>
                <w:rFonts w:ascii="宋体" w:eastAsia="宋体" w:hAnsi="宋体"/>
              </w:rPr>
              <w:t>.0</w:t>
            </w:r>
            <w:r w:rsidR="00130437">
              <w:rPr>
                <w:rFonts w:ascii="宋体" w:eastAsia="宋体" w:hAnsi="宋体" w:hint="eastAsia"/>
              </w:rPr>
              <w:t>实例在使用中不能删除</w:t>
            </w:r>
          </w:p>
          <w:p w14:paraId="153A0A6E" w14:textId="77777777" w:rsidR="00130437" w:rsidRPr="00380ABA" w:rsidRDefault="00130437" w:rsidP="00262FE5">
            <w:pPr>
              <w:pStyle w:val="a4"/>
              <w:numPr>
                <w:ilvl w:val="0"/>
                <w:numId w:val="14"/>
              </w:numPr>
              <w:ind w:firstLineChars="0"/>
              <w:jc w:val="left"/>
              <w:rPr>
                <w:rFonts w:ascii="宋体" w:eastAsia="宋体" w:hAnsi="宋体"/>
              </w:rPr>
            </w:pPr>
            <w:r w:rsidRPr="00380ABA">
              <w:rPr>
                <w:rFonts w:ascii="宋体" w:eastAsia="宋体" w:hAnsi="宋体" w:hint="eastAsia"/>
              </w:rPr>
              <w:lastRenderedPageBreak/>
              <w:t>系统提示实例在使用中</w:t>
            </w:r>
          </w:p>
        </w:tc>
      </w:tr>
      <w:tr w:rsidR="00130437" w14:paraId="40E5C6F4" w14:textId="77777777" w:rsidTr="00491DDA">
        <w:tc>
          <w:tcPr>
            <w:tcW w:w="1656" w:type="dxa"/>
          </w:tcPr>
          <w:p w14:paraId="45A81036" w14:textId="77777777" w:rsidR="00130437" w:rsidRPr="008035F1" w:rsidRDefault="00130437" w:rsidP="00491DDA">
            <w:pPr>
              <w:rPr>
                <w:rFonts w:ascii="宋体" w:eastAsia="宋体" w:hAnsi="宋体"/>
              </w:rPr>
            </w:pPr>
            <w:r w:rsidRPr="008035F1">
              <w:rPr>
                <w:rFonts w:ascii="宋体" w:eastAsia="宋体" w:hAnsi="宋体" w:hint="eastAsia"/>
              </w:rPr>
              <w:lastRenderedPageBreak/>
              <w:t>优先级：</w:t>
            </w:r>
          </w:p>
        </w:tc>
        <w:tc>
          <w:tcPr>
            <w:tcW w:w="6561" w:type="dxa"/>
            <w:gridSpan w:val="3"/>
          </w:tcPr>
          <w:p w14:paraId="5B82B850" w14:textId="77777777" w:rsidR="00130437" w:rsidRPr="00380ABA" w:rsidRDefault="00130437" w:rsidP="00491DDA">
            <w:pPr>
              <w:jc w:val="left"/>
              <w:rPr>
                <w:rFonts w:ascii="宋体" w:eastAsia="宋体" w:hAnsi="宋体"/>
              </w:rPr>
            </w:pPr>
            <w:r>
              <w:rPr>
                <w:rFonts w:ascii="宋体" w:eastAsia="宋体" w:hAnsi="宋体" w:hint="eastAsia"/>
              </w:rPr>
              <w:t>高</w:t>
            </w:r>
          </w:p>
        </w:tc>
      </w:tr>
      <w:tr w:rsidR="00130437" w14:paraId="2A63AF34" w14:textId="77777777" w:rsidTr="00491DDA">
        <w:tc>
          <w:tcPr>
            <w:tcW w:w="1656" w:type="dxa"/>
          </w:tcPr>
          <w:p w14:paraId="4A0E5C13"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23EF3226" w14:textId="77777777" w:rsidR="00130437" w:rsidRPr="00380ABA" w:rsidRDefault="00130437" w:rsidP="00491DDA">
            <w:pPr>
              <w:jc w:val="left"/>
              <w:rPr>
                <w:rFonts w:ascii="宋体" w:eastAsia="宋体" w:hAnsi="宋体"/>
              </w:rPr>
            </w:pPr>
            <w:r>
              <w:rPr>
                <w:rFonts w:ascii="宋体" w:eastAsia="宋体" w:hAnsi="宋体" w:hint="eastAsia"/>
              </w:rPr>
              <w:t>中</w:t>
            </w:r>
          </w:p>
        </w:tc>
      </w:tr>
      <w:tr w:rsidR="00130437" w14:paraId="6764BE62" w14:textId="77777777" w:rsidTr="00491DDA">
        <w:tc>
          <w:tcPr>
            <w:tcW w:w="1656" w:type="dxa"/>
          </w:tcPr>
          <w:p w14:paraId="4D4517BC"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6EAC69D3" w14:textId="77777777" w:rsidR="00130437" w:rsidRPr="00380ABA" w:rsidRDefault="00130437" w:rsidP="00491DDA">
            <w:pPr>
              <w:jc w:val="left"/>
              <w:rPr>
                <w:rFonts w:ascii="宋体" w:eastAsia="宋体" w:hAnsi="宋体"/>
              </w:rPr>
            </w:pPr>
          </w:p>
        </w:tc>
      </w:tr>
      <w:tr w:rsidR="00130437" w14:paraId="280087F6" w14:textId="77777777" w:rsidTr="00491DDA">
        <w:tc>
          <w:tcPr>
            <w:tcW w:w="1656" w:type="dxa"/>
          </w:tcPr>
          <w:p w14:paraId="1EE8A3D3"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31731BDC" w14:textId="06505EA1" w:rsidR="00130437" w:rsidRPr="00380ABA" w:rsidRDefault="00130437" w:rsidP="00491DDA">
            <w:pPr>
              <w:jc w:val="left"/>
              <w:rPr>
                <w:rFonts w:ascii="宋体" w:eastAsia="宋体" w:hAnsi="宋体"/>
              </w:rPr>
            </w:pPr>
            <w:r>
              <w:rPr>
                <w:rFonts w:ascii="宋体" w:eastAsia="宋体" w:hAnsi="宋体" w:hint="eastAsia"/>
              </w:rPr>
              <w:t>删除的实例不能正在被使用</w:t>
            </w:r>
          </w:p>
        </w:tc>
      </w:tr>
      <w:tr w:rsidR="001271A0" w14:paraId="6724B569" w14:textId="77777777" w:rsidTr="001271A0">
        <w:tc>
          <w:tcPr>
            <w:tcW w:w="1656" w:type="dxa"/>
          </w:tcPr>
          <w:p w14:paraId="08BF473C" w14:textId="77777777" w:rsidR="001271A0" w:rsidRDefault="001271A0" w:rsidP="00491DDA">
            <w:r>
              <w:rPr>
                <w:rFonts w:hint="eastAsia"/>
              </w:rPr>
              <w:t>假设：</w:t>
            </w:r>
          </w:p>
        </w:tc>
        <w:tc>
          <w:tcPr>
            <w:tcW w:w="6561" w:type="dxa"/>
            <w:gridSpan w:val="3"/>
          </w:tcPr>
          <w:p w14:paraId="2D1C7874" w14:textId="77777777" w:rsidR="001271A0" w:rsidRDefault="001271A0" w:rsidP="00491DDA"/>
          <w:p w14:paraId="3845C1B3" w14:textId="77777777" w:rsidR="001271A0" w:rsidRDefault="001271A0" w:rsidP="00491DDA"/>
        </w:tc>
      </w:tr>
    </w:tbl>
    <w:p w14:paraId="0C969ADA" w14:textId="77777777" w:rsidR="001271A0" w:rsidRDefault="001271A0"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396F8BC3" w14:textId="77777777" w:rsidTr="00491DDA">
        <w:tc>
          <w:tcPr>
            <w:tcW w:w="1656" w:type="dxa"/>
          </w:tcPr>
          <w:p w14:paraId="6074D32B" w14:textId="77777777" w:rsidR="00130437" w:rsidRDefault="00130437" w:rsidP="00491DDA">
            <w:r w:rsidRPr="008035F1">
              <w:rPr>
                <w:rFonts w:ascii="宋体" w:eastAsia="宋体" w:hAnsi="宋体" w:hint="eastAsia"/>
                <w:b/>
              </w:rPr>
              <w:t>ID和名称：</w:t>
            </w:r>
          </w:p>
        </w:tc>
        <w:tc>
          <w:tcPr>
            <w:tcW w:w="6561" w:type="dxa"/>
            <w:gridSpan w:val="3"/>
          </w:tcPr>
          <w:p w14:paraId="7CD6044A" w14:textId="3E6503F7" w:rsidR="00130437" w:rsidRPr="008035F1" w:rsidRDefault="00130437" w:rsidP="00491DDA">
            <w:pPr>
              <w:jc w:val="left"/>
              <w:rPr>
                <w:rFonts w:ascii="宋体" w:eastAsia="宋体" w:hAnsi="宋体"/>
                <w:b/>
              </w:rPr>
            </w:pPr>
            <w:r w:rsidRPr="008035F1">
              <w:rPr>
                <w:rFonts w:ascii="宋体" w:eastAsia="宋体" w:hAnsi="宋体" w:hint="eastAsia"/>
                <w:b/>
              </w:rPr>
              <w:t>UC-</w:t>
            </w:r>
            <w:r w:rsidR="001271A0">
              <w:rPr>
                <w:rFonts w:ascii="宋体" w:eastAsia="宋体" w:hAnsi="宋体"/>
                <w:b/>
              </w:rPr>
              <w:t>1</w:t>
            </w:r>
            <w:r>
              <w:rPr>
                <w:rFonts w:ascii="宋体" w:eastAsia="宋体" w:hAnsi="宋体"/>
                <w:b/>
              </w:rPr>
              <w:t>3</w:t>
            </w:r>
            <w:r w:rsidRPr="008035F1">
              <w:rPr>
                <w:rFonts w:ascii="宋体" w:eastAsia="宋体" w:hAnsi="宋体" w:hint="eastAsia"/>
                <w:b/>
              </w:rPr>
              <w:t>：</w:t>
            </w:r>
            <w:r>
              <w:rPr>
                <w:rFonts w:ascii="宋体" w:eastAsia="宋体" w:hAnsi="宋体" w:hint="eastAsia"/>
                <w:b/>
              </w:rPr>
              <w:t>案例查询</w:t>
            </w:r>
          </w:p>
        </w:tc>
      </w:tr>
      <w:tr w:rsidR="00DE14CE" w14:paraId="1E503A88" w14:textId="77777777" w:rsidTr="00491DDA">
        <w:tc>
          <w:tcPr>
            <w:tcW w:w="1656" w:type="dxa"/>
          </w:tcPr>
          <w:p w14:paraId="07517B81" w14:textId="77777777" w:rsidR="00DE14CE" w:rsidRDefault="00DE14CE" w:rsidP="00DE14CE">
            <w:r w:rsidRPr="008035F1">
              <w:rPr>
                <w:rFonts w:ascii="宋体" w:eastAsia="宋体" w:hAnsi="宋体" w:hint="eastAsia"/>
              </w:rPr>
              <w:t>创建人：</w:t>
            </w:r>
          </w:p>
        </w:tc>
        <w:tc>
          <w:tcPr>
            <w:tcW w:w="1883" w:type="dxa"/>
          </w:tcPr>
          <w:p w14:paraId="5BFBB829" w14:textId="064308F8" w:rsidR="00DE14CE" w:rsidRPr="008035F1" w:rsidRDefault="00DE14CE" w:rsidP="00DE14CE">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62D4F4DA" w14:textId="77777777" w:rsidR="00DE14CE" w:rsidRPr="008035F1" w:rsidRDefault="00DE14CE" w:rsidP="00DE14CE">
            <w:pPr>
              <w:jc w:val="left"/>
              <w:rPr>
                <w:rFonts w:ascii="宋体" w:eastAsia="宋体" w:hAnsi="宋体"/>
              </w:rPr>
            </w:pPr>
            <w:r w:rsidRPr="008035F1">
              <w:rPr>
                <w:rFonts w:ascii="宋体" w:eastAsia="宋体" w:hAnsi="宋体" w:hint="eastAsia"/>
              </w:rPr>
              <w:t>创建日期：</w:t>
            </w:r>
          </w:p>
        </w:tc>
        <w:tc>
          <w:tcPr>
            <w:tcW w:w="3033" w:type="dxa"/>
          </w:tcPr>
          <w:p w14:paraId="1EC247FB" w14:textId="77777777" w:rsidR="00DE14CE" w:rsidRPr="008035F1" w:rsidRDefault="00DE14CE" w:rsidP="00DE14CE">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130437" w14:paraId="7C4759E9" w14:textId="77777777" w:rsidTr="00491DDA">
        <w:tc>
          <w:tcPr>
            <w:tcW w:w="1656" w:type="dxa"/>
          </w:tcPr>
          <w:p w14:paraId="06E23ECA" w14:textId="77777777" w:rsidR="00130437" w:rsidRDefault="00130437" w:rsidP="00491DDA">
            <w:r w:rsidRPr="008035F1">
              <w:rPr>
                <w:rFonts w:ascii="宋体" w:eastAsia="宋体" w:hAnsi="宋体" w:hint="eastAsia"/>
              </w:rPr>
              <w:t>主要操作者：</w:t>
            </w:r>
          </w:p>
        </w:tc>
        <w:tc>
          <w:tcPr>
            <w:tcW w:w="1883" w:type="dxa"/>
          </w:tcPr>
          <w:p w14:paraId="308F7485" w14:textId="77777777" w:rsidR="00130437" w:rsidRPr="008035F1" w:rsidRDefault="00130437" w:rsidP="00491DDA">
            <w:pPr>
              <w:jc w:val="left"/>
              <w:rPr>
                <w:rFonts w:ascii="宋体" w:eastAsia="宋体" w:hAnsi="宋体"/>
              </w:rPr>
            </w:pPr>
            <w:r>
              <w:rPr>
                <w:rFonts w:ascii="宋体" w:eastAsia="宋体" w:hAnsi="宋体" w:hint="eastAsia"/>
              </w:rPr>
              <w:t>系统管理员</w:t>
            </w:r>
          </w:p>
        </w:tc>
        <w:tc>
          <w:tcPr>
            <w:tcW w:w="1645" w:type="dxa"/>
          </w:tcPr>
          <w:p w14:paraId="0A75E172" w14:textId="77777777" w:rsidR="00130437" w:rsidRPr="008035F1" w:rsidRDefault="00130437" w:rsidP="00491DDA">
            <w:pPr>
              <w:jc w:val="left"/>
              <w:rPr>
                <w:rFonts w:ascii="宋体" w:eastAsia="宋体" w:hAnsi="宋体"/>
              </w:rPr>
            </w:pPr>
            <w:r w:rsidRPr="008035F1">
              <w:rPr>
                <w:rFonts w:ascii="宋体" w:eastAsia="宋体" w:hAnsi="宋体" w:hint="eastAsia"/>
              </w:rPr>
              <w:t>次要操作者：</w:t>
            </w:r>
          </w:p>
        </w:tc>
        <w:tc>
          <w:tcPr>
            <w:tcW w:w="3033" w:type="dxa"/>
          </w:tcPr>
          <w:p w14:paraId="67567EB2" w14:textId="77777777" w:rsidR="00130437" w:rsidRPr="008035F1" w:rsidRDefault="00130437" w:rsidP="00491DDA">
            <w:pPr>
              <w:jc w:val="left"/>
              <w:rPr>
                <w:rFonts w:ascii="宋体" w:eastAsia="宋体" w:hAnsi="宋体"/>
              </w:rPr>
            </w:pPr>
            <w:r>
              <w:rPr>
                <w:rFonts w:ascii="宋体" w:eastAsia="宋体" w:hAnsi="宋体" w:hint="eastAsia"/>
              </w:rPr>
              <w:t>案例数据库</w:t>
            </w:r>
          </w:p>
        </w:tc>
      </w:tr>
      <w:tr w:rsidR="00130437" w14:paraId="60087649" w14:textId="77777777" w:rsidTr="00491DDA">
        <w:tc>
          <w:tcPr>
            <w:tcW w:w="1656" w:type="dxa"/>
          </w:tcPr>
          <w:p w14:paraId="58514B62" w14:textId="77777777" w:rsidR="00130437" w:rsidRDefault="00130437" w:rsidP="00491DDA">
            <w:r w:rsidRPr="008035F1">
              <w:rPr>
                <w:rFonts w:ascii="宋体" w:eastAsia="宋体" w:hAnsi="宋体" w:hint="eastAsia"/>
              </w:rPr>
              <w:t>描述：</w:t>
            </w:r>
          </w:p>
        </w:tc>
        <w:tc>
          <w:tcPr>
            <w:tcW w:w="6561" w:type="dxa"/>
            <w:gridSpan w:val="3"/>
          </w:tcPr>
          <w:p w14:paraId="41C5E5AA" w14:textId="77777777" w:rsidR="00130437" w:rsidRPr="00296214" w:rsidRDefault="00130437" w:rsidP="00491DDA">
            <w:pPr>
              <w:jc w:val="left"/>
              <w:rPr>
                <w:rFonts w:ascii="宋体" w:eastAsia="宋体" w:hAnsi="宋体"/>
              </w:rPr>
            </w:pPr>
            <w:r w:rsidRPr="00296214">
              <w:rPr>
                <w:rFonts w:ascii="宋体" w:eastAsia="宋体" w:hAnsi="宋体" w:hint="eastAsia"/>
              </w:rPr>
              <w:t>查看者点击案例列表来查看所有案例，并在单个案例中查看详细信息</w:t>
            </w:r>
          </w:p>
        </w:tc>
      </w:tr>
      <w:tr w:rsidR="00130437" w14:paraId="5E1A83DC" w14:textId="77777777" w:rsidTr="00491DDA">
        <w:tc>
          <w:tcPr>
            <w:tcW w:w="1656" w:type="dxa"/>
          </w:tcPr>
          <w:p w14:paraId="3FAEABF5" w14:textId="77777777" w:rsidR="00130437" w:rsidRDefault="00130437" w:rsidP="00491DDA">
            <w:r w:rsidRPr="008035F1">
              <w:rPr>
                <w:rFonts w:ascii="宋体" w:eastAsia="宋体" w:hAnsi="宋体" w:hint="eastAsia"/>
              </w:rPr>
              <w:t>触发器：</w:t>
            </w:r>
          </w:p>
        </w:tc>
        <w:tc>
          <w:tcPr>
            <w:tcW w:w="6561" w:type="dxa"/>
            <w:gridSpan w:val="3"/>
          </w:tcPr>
          <w:p w14:paraId="2B079CE3" w14:textId="77777777" w:rsidR="00130437" w:rsidRPr="00296214" w:rsidRDefault="00130437" w:rsidP="00491DDA">
            <w:pPr>
              <w:jc w:val="left"/>
              <w:rPr>
                <w:rFonts w:ascii="宋体" w:eastAsia="宋体" w:hAnsi="宋体"/>
              </w:rPr>
            </w:pPr>
            <w:r w:rsidRPr="00296214">
              <w:rPr>
                <w:rFonts w:ascii="宋体" w:eastAsia="宋体" w:hAnsi="宋体" w:hint="eastAsia"/>
              </w:rPr>
              <w:t>查看者表示想查看案例</w:t>
            </w:r>
          </w:p>
        </w:tc>
      </w:tr>
      <w:tr w:rsidR="00130437" w14:paraId="285C40CC" w14:textId="77777777" w:rsidTr="00491DDA">
        <w:tc>
          <w:tcPr>
            <w:tcW w:w="1656" w:type="dxa"/>
          </w:tcPr>
          <w:p w14:paraId="3A416F21" w14:textId="77777777" w:rsidR="00130437" w:rsidRDefault="00130437" w:rsidP="00491DDA">
            <w:r w:rsidRPr="008035F1">
              <w:rPr>
                <w:rFonts w:ascii="宋体" w:eastAsia="宋体" w:hAnsi="宋体" w:hint="eastAsia"/>
              </w:rPr>
              <w:t>前置条件：</w:t>
            </w:r>
          </w:p>
        </w:tc>
        <w:tc>
          <w:tcPr>
            <w:tcW w:w="6561" w:type="dxa"/>
            <w:gridSpan w:val="3"/>
          </w:tcPr>
          <w:p w14:paraId="7B512784" w14:textId="7F8BEFAC" w:rsidR="00130437" w:rsidRPr="00237CE5" w:rsidRDefault="00237CE5" w:rsidP="00237CE5">
            <w:pPr>
              <w:jc w:val="left"/>
              <w:rPr>
                <w:rFonts w:ascii="宋体" w:eastAsia="宋体" w:hAnsi="宋体"/>
              </w:rPr>
            </w:pPr>
            <w:r>
              <w:rPr>
                <w:rFonts w:hint="eastAsia"/>
              </w:rPr>
              <w:t>P</w:t>
            </w:r>
            <w:r>
              <w:t xml:space="preserve">RE-1: </w:t>
            </w:r>
            <w:r w:rsidR="00130437" w:rsidRPr="00237CE5">
              <w:rPr>
                <w:rFonts w:ascii="宋体" w:eastAsia="宋体" w:hAnsi="宋体" w:hint="eastAsia"/>
              </w:rPr>
              <w:t>查看者登陆</w:t>
            </w:r>
          </w:p>
          <w:p w14:paraId="7365EDAF" w14:textId="0229CD18" w:rsidR="00130437" w:rsidRPr="00237CE5" w:rsidRDefault="00237CE5" w:rsidP="00237CE5">
            <w:pPr>
              <w:jc w:val="left"/>
              <w:rPr>
                <w:rFonts w:ascii="宋体" w:eastAsia="宋体" w:hAnsi="宋体"/>
              </w:rPr>
            </w:pPr>
            <w:r>
              <w:rPr>
                <w:rFonts w:hint="eastAsia"/>
              </w:rPr>
              <w:t>P</w:t>
            </w:r>
            <w:r>
              <w:t xml:space="preserve">RE-2: </w:t>
            </w:r>
            <w:r w:rsidR="00130437" w:rsidRPr="00237CE5">
              <w:rPr>
                <w:rFonts w:ascii="宋体" w:eastAsia="宋体" w:hAnsi="宋体" w:hint="eastAsia"/>
              </w:rPr>
              <w:t>案例数据库中存在案例</w:t>
            </w:r>
          </w:p>
        </w:tc>
      </w:tr>
      <w:tr w:rsidR="00130437" w14:paraId="69EA1B9F" w14:textId="77777777" w:rsidTr="00491DDA">
        <w:tc>
          <w:tcPr>
            <w:tcW w:w="1656" w:type="dxa"/>
          </w:tcPr>
          <w:p w14:paraId="762E8D13" w14:textId="77777777" w:rsidR="00130437" w:rsidRDefault="00130437" w:rsidP="00491DDA">
            <w:r w:rsidRPr="008035F1">
              <w:rPr>
                <w:rFonts w:ascii="宋体" w:eastAsia="宋体" w:hAnsi="宋体" w:hint="eastAsia"/>
              </w:rPr>
              <w:t>后置条件：</w:t>
            </w:r>
          </w:p>
        </w:tc>
        <w:tc>
          <w:tcPr>
            <w:tcW w:w="6561" w:type="dxa"/>
            <w:gridSpan w:val="3"/>
          </w:tcPr>
          <w:p w14:paraId="72E7103B" w14:textId="1CDDDAC6" w:rsidR="00130437" w:rsidRPr="00237CE5" w:rsidRDefault="00237CE5" w:rsidP="00237CE5">
            <w:pPr>
              <w:jc w:val="left"/>
              <w:rPr>
                <w:rFonts w:ascii="宋体" w:eastAsia="宋体" w:hAnsi="宋体"/>
              </w:rPr>
            </w:pPr>
            <w:r>
              <w:rPr>
                <w:rFonts w:hint="eastAsia"/>
              </w:rPr>
              <w:t>P</w:t>
            </w:r>
            <w:r>
              <w:t>OST</w:t>
            </w:r>
            <w:r>
              <w:rPr>
                <w:rFonts w:hint="eastAsia"/>
              </w:rPr>
              <w:t>-1</w:t>
            </w:r>
            <w:r>
              <w:rPr>
                <w:rFonts w:hint="eastAsia"/>
              </w:rPr>
              <w:t>：</w:t>
            </w:r>
            <w:r w:rsidR="00130437" w:rsidRPr="00237CE5">
              <w:rPr>
                <w:rFonts w:ascii="宋体" w:eastAsia="宋体" w:hAnsi="宋体" w:hint="eastAsia"/>
              </w:rPr>
              <w:t>系统显示案例列表</w:t>
            </w:r>
          </w:p>
          <w:p w14:paraId="25668ADE" w14:textId="5FAFA567" w:rsidR="00130437" w:rsidRPr="00237CE5" w:rsidRDefault="00237CE5" w:rsidP="00237CE5">
            <w:pPr>
              <w:jc w:val="left"/>
              <w:rPr>
                <w:rFonts w:ascii="宋体" w:eastAsia="宋体" w:hAnsi="宋体"/>
              </w:rPr>
            </w:pPr>
            <w:r>
              <w:rPr>
                <w:rFonts w:hint="eastAsia"/>
              </w:rPr>
              <w:t>P</w:t>
            </w:r>
            <w:r>
              <w:t>OST</w:t>
            </w:r>
            <w:r>
              <w:rPr>
                <w:rFonts w:hint="eastAsia"/>
              </w:rPr>
              <w:t>-</w:t>
            </w:r>
            <w:r>
              <w:t>2</w:t>
            </w:r>
            <w:r>
              <w:rPr>
                <w:rFonts w:hint="eastAsia"/>
              </w:rPr>
              <w:t>：</w:t>
            </w:r>
            <w:r w:rsidR="00130437" w:rsidRPr="00237CE5">
              <w:rPr>
                <w:rFonts w:ascii="宋体" w:eastAsia="宋体" w:hAnsi="宋体" w:hint="eastAsia"/>
              </w:rPr>
              <w:t>系统显示案例详情</w:t>
            </w:r>
          </w:p>
        </w:tc>
      </w:tr>
      <w:tr w:rsidR="00130437" w14:paraId="556DB47E" w14:textId="77777777" w:rsidTr="00491DDA">
        <w:tc>
          <w:tcPr>
            <w:tcW w:w="1656" w:type="dxa"/>
          </w:tcPr>
          <w:p w14:paraId="55328CB6" w14:textId="77777777" w:rsidR="00130437" w:rsidRDefault="00130437" w:rsidP="00491DDA">
            <w:r w:rsidRPr="008035F1">
              <w:rPr>
                <w:rFonts w:ascii="宋体" w:eastAsia="宋体" w:hAnsi="宋体" w:hint="eastAsia"/>
              </w:rPr>
              <w:t>一般性流程：</w:t>
            </w:r>
          </w:p>
        </w:tc>
        <w:tc>
          <w:tcPr>
            <w:tcW w:w="6561" w:type="dxa"/>
            <w:gridSpan w:val="3"/>
          </w:tcPr>
          <w:p w14:paraId="0F4CF5D1" w14:textId="77777777" w:rsidR="00130437" w:rsidRPr="00296214" w:rsidRDefault="00130437" w:rsidP="00491DDA">
            <w:pPr>
              <w:jc w:val="left"/>
              <w:rPr>
                <w:rFonts w:ascii="宋体" w:eastAsia="宋体" w:hAnsi="宋体"/>
              </w:rPr>
            </w:pPr>
            <w:r>
              <w:rPr>
                <w:rFonts w:ascii="宋体" w:eastAsia="宋体" w:hAnsi="宋体"/>
              </w:rPr>
              <w:t>3</w:t>
            </w:r>
            <w:r w:rsidRPr="00296214">
              <w:rPr>
                <w:rFonts w:ascii="宋体" w:eastAsia="宋体" w:hAnsi="宋体" w:hint="eastAsia"/>
              </w:rPr>
              <w:t>.0</w:t>
            </w:r>
            <w:r w:rsidRPr="00296214">
              <w:rPr>
                <w:rFonts w:ascii="宋体" w:eastAsia="宋体" w:hAnsi="宋体"/>
              </w:rPr>
              <w:t xml:space="preserve"> </w:t>
            </w:r>
            <w:r w:rsidRPr="00296214">
              <w:rPr>
                <w:rFonts w:ascii="宋体" w:eastAsia="宋体" w:hAnsi="宋体" w:hint="eastAsia"/>
              </w:rPr>
              <w:t>查看案例</w:t>
            </w:r>
          </w:p>
          <w:p w14:paraId="167F0249" w14:textId="77777777" w:rsidR="00130437" w:rsidRPr="00296214" w:rsidRDefault="00130437" w:rsidP="00262FE5">
            <w:pPr>
              <w:pStyle w:val="a4"/>
              <w:numPr>
                <w:ilvl w:val="0"/>
                <w:numId w:val="15"/>
              </w:numPr>
              <w:ind w:firstLineChars="0"/>
              <w:jc w:val="left"/>
              <w:rPr>
                <w:rFonts w:ascii="宋体" w:eastAsia="宋体" w:hAnsi="宋体"/>
              </w:rPr>
            </w:pPr>
            <w:r w:rsidRPr="00296214">
              <w:rPr>
                <w:rFonts w:ascii="宋体" w:eastAsia="宋体" w:hAnsi="宋体" w:hint="eastAsia"/>
              </w:rPr>
              <w:t>查看者点击案例列表</w:t>
            </w:r>
          </w:p>
          <w:p w14:paraId="21875634" w14:textId="77777777" w:rsidR="00130437" w:rsidRPr="00296214" w:rsidRDefault="00130437" w:rsidP="00262FE5">
            <w:pPr>
              <w:pStyle w:val="a4"/>
              <w:numPr>
                <w:ilvl w:val="0"/>
                <w:numId w:val="15"/>
              </w:numPr>
              <w:ind w:firstLineChars="0"/>
              <w:jc w:val="left"/>
              <w:rPr>
                <w:rFonts w:ascii="宋体" w:eastAsia="宋体" w:hAnsi="宋体"/>
              </w:rPr>
            </w:pPr>
            <w:r w:rsidRPr="00296214">
              <w:rPr>
                <w:rFonts w:ascii="宋体" w:eastAsia="宋体" w:hAnsi="宋体" w:hint="eastAsia"/>
              </w:rPr>
              <w:t>系统显示所有案例</w:t>
            </w:r>
          </w:p>
          <w:p w14:paraId="6002DEC2" w14:textId="77777777" w:rsidR="00130437" w:rsidRPr="00296214" w:rsidRDefault="00130437" w:rsidP="00262FE5">
            <w:pPr>
              <w:pStyle w:val="a4"/>
              <w:numPr>
                <w:ilvl w:val="0"/>
                <w:numId w:val="15"/>
              </w:numPr>
              <w:ind w:firstLineChars="0"/>
              <w:jc w:val="left"/>
              <w:rPr>
                <w:rFonts w:ascii="宋体" w:eastAsia="宋体" w:hAnsi="宋体"/>
              </w:rPr>
            </w:pPr>
            <w:r w:rsidRPr="00296214">
              <w:rPr>
                <w:rFonts w:ascii="宋体" w:eastAsia="宋体" w:hAnsi="宋体" w:hint="eastAsia"/>
              </w:rPr>
              <w:t>查看者点击案例详细信息</w:t>
            </w:r>
          </w:p>
          <w:p w14:paraId="69289875" w14:textId="77777777" w:rsidR="00130437" w:rsidRPr="00296214" w:rsidRDefault="00130437" w:rsidP="00262FE5">
            <w:pPr>
              <w:pStyle w:val="a4"/>
              <w:numPr>
                <w:ilvl w:val="0"/>
                <w:numId w:val="15"/>
              </w:numPr>
              <w:ind w:firstLineChars="0"/>
              <w:jc w:val="left"/>
              <w:rPr>
                <w:rFonts w:ascii="宋体" w:eastAsia="宋体" w:hAnsi="宋体"/>
              </w:rPr>
            </w:pPr>
            <w:r w:rsidRPr="00296214">
              <w:rPr>
                <w:rFonts w:ascii="宋体" w:eastAsia="宋体" w:hAnsi="宋体" w:hint="eastAsia"/>
              </w:rPr>
              <w:t>系统显示案例详细信息</w:t>
            </w:r>
          </w:p>
        </w:tc>
      </w:tr>
      <w:tr w:rsidR="00130437" w14:paraId="7777563B" w14:textId="77777777" w:rsidTr="00491DDA">
        <w:tc>
          <w:tcPr>
            <w:tcW w:w="1656" w:type="dxa"/>
          </w:tcPr>
          <w:p w14:paraId="6CB22681"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097C0FD0" w14:textId="77777777" w:rsidR="00130437" w:rsidRPr="00296214" w:rsidRDefault="00130437" w:rsidP="00491DDA">
            <w:pPr>
              <w:jc w:val="left"/>
              <w:rPr>
                <w:rFonts w:ascii="宋体" w:eastAsia="宋体" w:hAnsi="宋体"/>
              </w:rPr>
            </w:pPr>
          </w:p>
        </w:tc>
      </w:tr>
      <w:tr w:rsidR="00130437" w:rsidRPr="005A7753" w14:paraId="328EF0E5" w14:textId="77777777" w:rsidTr="00491DDA">
        <w:tc>
          <w:tcPr>
            <w:tcW w:w="1656" w:type="dxa"/>
          </w:tcPr>
          <w:p w14:paraId="38341410"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40F282C1" w14:textId="77777777" w:rsidR="00130437" w:rsidRPr="00296214" w:rsidRDefault="00130437" w:rsidP="00491DDA">
            <w:pPr>
              <w:jc w:val="left"/>
              <w:rPr>
                <w:rFonts w:ascii="宋体" w:eastAsia="宋体" w:hAnsi="宋体"/>
              </w:rPr>
            </w:pPr>
          </w:p>
        </w:tc>
      </w:tr>
      <w:tr w:rsidR="00130437" w14:paraId="5A1FE29C" w14:textId="77777777" w:rsidTr="00491DDA">
        <w:tc>
          <w:tcPr>
            <w:tcW w:w="1656" w:type="dxa"/>
          </w:tcPr>
          <w:p w14:paraId="30BC3F4F" w14:textId="77777777" w:rsidR="00130437" w:rsidRPr="008035F1" w:rsidRDefault="00130437" w:rsidP="00491DDA">
            <w:pPr>
              <w:rPr>
                <w:rFonts w:ascii="宋体" w:eastAsia="宋体" w:hAnsi="宋体"/>
              </w:rPr>
            </w:pPr>
            <w:r w:rsidRPr="008035F1">
              <w:rPr>
                <w:rFonts w:ascii="宋体" w:eastAsia="宋体" w:hAnsi="宋体" w:hint="eastAsia"/>
              </w:rPr>
              <w:t>优先级：</w:t>
            </w:r>
          </w:p>
        </w:tc>
        <w:tc>
          <w:tcPr>
            <w:tcW w:w="6561" w:type="dxa"/>
            <w:gridSpan w:val="3"/>
          </w:tcPr>
          <w:p w14:paraId="40D5836E" w14:textId="77777777" w:rsidR="00130437" w:rsidRPr="00296214" w:rsidRDefault="00130437" w:rsidP="00491DDA">
            <w:pPr>
              <w:jc w:val="left"/>
              <w:rPr>
                <w:rFonts w:ascii="宋体" w:eastAsia="宋体" w:hAnsi="宋体"/>
              </w:rPr>
            </w:pPr>
            <w:r w:rsidRPr="00296214">
              <w:rPr>
                <w:rFonts w:ascii="宋体" w:eastAsia="宋体" w:hAnsi="宋体" w:hint="eastAsia"/>
              </w:rPr>
              <w:t>高</w:t>
            </w:r>
          </w:p>
        </w:tc>
      </w:tr>
      <w:tr w:rsidR="00130437" w14:paraId="12396808" w14:textId="77777777" w:rsidTr="00491DDA">
        <w:tc>
          <w:tcPr>
            <w:tcW w:w="1656" w:type="dxa"/>
          </w:tcPr>
          <w:p w14:paraId="144557BC"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434391B3" w14:textId="77777777" w:rsidR="00130437" w:rsidRPr="00296214" w:rsidRDefault="00130437" w:rsidP="00491DDA">
            <w:pPr>
              <w:jc w:val="left"/>
              <w:rPr>
                <w:rFonts w:ascii="宋体" w:eastAsia="宋体" w:hAnsi="宋体"/>
              </w:rPr>
            </w:pPr>
            <w:r w:rsidRPr="00296214">
              <w:rPr>
                <w:rFonts w:ascii="宋体" w:eastAsia="宋体" w:hAnsi="宋体" w:hint="eastAsia"/>
              </w:rPr>
              <w:t>高</w:t>
            </w:r>
          </w:p>
        </w:tc>
      </w:tr>
      <w:tr w:rsidR="00130437" w14:paraId="68D2A342" w14:textId="77777777" w:rsidTr="00491DDA">
        <w:tc>
          <w:tcPr>
            <w:tcW w:w="1656" w:type="dxa"/>
          </w:tcPr>
          <w:p w14:paraId="3F58B2E1"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48D32F83" w14:textId="77777777" w:rsidR="00130437" w:rsidRPr="00296214" w:rsidRDefault="00130437" w:rsidP="00491DDA">
            <w:pPr>
              <w:jc w:val="left"/>
              <w:rPr>
                <w:rFonts w:ascii="宋体" w:eastAsia="宋体" w:hAnsi="宋体"/>
              </w:rPr>
            </w:pPr>
          </w:p>
        </w:tc>
      </w:tr>
      <w:tr w:rsidR="00130437" w14:paraId="03190C32" w14:textId="77777777" w:rsidTr="00491DDA">
        <w:tc>
          <w:tcPr>
            <w:tcW w:w="1656" w:type="dxa"/>
          </w:tcPr>
          <w:p w14:paraId="73CDFFAD"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40D694D8" w14:textId="77777777" w:rsidR="00130437" w:rsidRPr="00296214" w:rsidRDefault="00130437" w:rsidP="00491DDA">
            <w:pPr>
              <w:jc w:val="left"/>
              <w:rPr>
                <w:rFonts w:ascii="宋体" w:eastAsia="宋体" w:hAnsi="宋体"/>
              </w:rPr>
            </w:pPr>
            <w:r w:rsidRPr="00296214">
              <w:rPr>
                <w:rFonts w:ascii="宋体" w:eastAsia="宋体" w:hAnsi="宋体" w:hint="eastAsia"/>
              </w:rPr>
              <w:t>所有已被创建的案例保存在案例数据库中</w:t>
            </w:r>
          </w:p>
        </w:tc>
      </w:tr>
      <w:tr w:rsidR="001271A0" w14:paraId="1B88D69D" w14:textId="77777777" w:rsidTr="001271A0">
        <w:tc>
          <w:tcPr>
            <w:tcW w:w="1656" w:type="dxa"/>
          </w:tcPr>
          <w:p w14:paraId="0BCFC335" w14:textId="77777777" w:rsidR="001271A0" w:rsidRDefault="001271A0" w:rsidP="00491DDA">
            <w:r>
              <w:rPr>
                <w:rFonts w:hint="eastAsia"/>
              </w:rPr>
              <w:t>假设：</w:t>
            </w:r>
          </w:p>
        </w:tc>
        <w:tc>
          <w:tcPr>
            <w:tcW w:w="6561" w:type="dxa"/>
            <w:gridSpan w:val="3"/>
          </w:tcPr>
          <w:p w14:paraId="3C808612" w14:textId="77777777" w:rsidR="001271A0" w:rsidRDefault="001271A0" w:rsidP="00491DDA"/>
          <w:p w14:paraId="29A434C3" w14:textId="77777777" w:rsidR="001271A0" w:rsidRDefault="001271A0" w:rsidP="00491DDA"/>
        </w:tc>
      </w:tr>
    </w:tbl>
    <w:p w14:paraId="5D331594" w14:textId="77777777" w:rsidR="001271A0" w:rsidRDefault="001271A0"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4F42E6B8" w14:textId="77777777" w:rsidTr="00491DDA">
        <w:tc>
          <w:tcPr>
            <w:tcW w:w="1656" w:type="dxa"/>
          </w:tcPr>
          <w:p w14:paraId="52F9AAB9" w14:textId="77777777" w:rsidR="00130437" w:rsidRDefault="00130437" w:rsidP="00491DDA">
            <w:r w:rsidRPr="008035F1">
              <w:rPr>
                <w:rFonts w:ascii="宋体" w:eastAsia="宋体" w:hAnsi="宋体" w:hint="eastAsia"/>
                <w:b/>
              </w:rPr>
              <w:t>ID和名称：</w:t>
            </w:r>
          </w:p>
        </w:tc>
        <w:tc>
          <w:tcPr>
            <w:tcW w:w="6561" w:type="dxa"/>
            <w:gridSpan w:val="3"/>
          </w:tcPr>
          <w:p w14:paraId="4F176322" w14:textId="118B30C3" w:rsidR="00130437" w:rsidRPr="008035F1" w:rsidRDefault="00130437" w:rsidP="00491DDA">
            <w:pPr>
              <w:jc w:val="left"/>
              <w:rPr>
                <w:rFonts w:ascii="宋体" w:eastAsia="宋体" w:hAnsi="宋体"/>
                <w:b/>
              </w:rPr>
            </w:pPr>
            <w:r w:rsidRPr="008035F1">
              <w:rPr>
                <w:rFonts w:ascii="宋体" w:eastAsia="宋体" w:hAnsi="宋体" w:hint="eastAsia"/>
                <w:b/>
              </w:rPr>
              <w:t>UC-</w:t>
            </w:r>
            <w:r w:rsidR="001271A0">
              <w:rPr>
                <w:rFonts w:ascii="宋体" w:eastAsia="宋体" w:hAnsi="宋体"/>
                <w:b/>
              </w:rPr>
              <w:t>1</w:t>
            </w:r>
            <w:r>
              <w:rPr>
                <w:rFonts w:ascii="宋体" w:eastAsia="宋体" w:hAnsi="宋体"/>
                <w:b/>
              </w:rPr>
              <w:t>4</w:t>
            </w:r>
            <w:r w:rsidRPr="008035F1">
              <w:rPr>
                <w:rFonts w:ascii="宋体" w:eastAsia="宋体" w:hAnsi="宋体" w:hint="eastAsia"/>
                <w:b/>
              </w:rPr>
              <w:t>：</w:t>
            </w:r>
            <w:r>
              <w:rPr>
                <w:rFonts w:ascii="宋体" w:eastAsia="宋体" w:hAnsi="宋体" w:hint="eastAsia"/>
                <w:b/>
              </w:rPr>
              <w:t>案例</w:t>
            </w:r>
            <w:r w:rsidR="00D242B7">
              <w:rPr>
                <w:rFonts w:ascii="宋体" w:eastAsia="宋体" w:hAnsi="宋体" w:hint="eastAsia"/>
                <w:b/>
              </w:rPr>
              <w:t>审核</w:t>
            </w:r>
          </w:p>
        </w:tc>
      </w:tr>
      <w:tr w:rsidR="00DE14CE" w14:paraId="7CAD3374" w14:textId="77777777" w:rsidTr="00491DDA">
        <w:tc>
          <w:tcPr>
            <w:tcW w:w="1656" w:type="dxa"/>
          </w:tcPr>
          <w:p w14:paraId="5499F2BD" w14:textId="77777777" w:rsidR="00DE14CE" w:rsidRDefault="00DE14CE" w:rsidP="00DE14CE">
            <w:r w:rsidRPr="008035F1">
              <w:rPr>
                <w:rFonts w:ascii="宋体" w:eastAsia="宋体" w:hAnsi="宋体" w:hint="eastAsia"/>
              </w:rPr>
              <w:t>创建人：</w:t>
            </w:r>
          </w:p>
        </w:tc>
        <w:tc>
          <w:tcPr>
            <w:tcW w:w="1883" w:type="dxa"/>
          </w:tcPr>
          <w:p w14:paraId="31022AF5" w14:textId="03ECBB04" w:rsidR="00DE14CE" w:rsidRPr="008035F1" w:rsidRDefault="00DE14CE" w:rsidP="00DE14CE">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3B36BADE" w14:textId="77777777" w:rsidR="00DE14CE" w:rsidRPr="008035F1" w:rsidRDefault="00DE14CE" w:rsidP="00DE14CE">
            <w:pPr>
              <w:jc w:val="left"/>
              <w:rPr>
                <w:rFonts w:ascii="宋体" w:eastAsia="宋体" w:hAnsi="宋体"/>
              </w:rPr>
            </w:pPr>
            <w:r w:rsidRPr="008035F1">
              <w:rPr>
                <w:rFonts w:ascii="宋体" w:eastAsia="宋体" w:hAnsi="宋体" w:hint="eastAsia"/>
              </w:rPr>
              <w:t>创建日期：</w:t>
            </w:r>
          </w:p>
        </w:tc>
        <w:tc>
          <w:tcPr>
            <w:tcW w:w="3033" w:type="dxa"/>
          </w:tcPr>
          <w:p w14:paraId="3DABA386" w14:textId="77777777" w:rsidR="00DE14CE" w:rsidRPr="008035F1" w:rsidRDefault="00DE14CE" w:rsidP="00DE14CE">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130437" w14:paraId="50E7F9BB" w14:textId="77777777" w:rsidTr="00491DDA">
        <w:tc>
          <w:tcPr>
            <w:tcW w:w="1656" w:type="dxa"/>
          </w:tcPr>
          <w:p w14:paraId="1B9BD8F0" w14:textId="77777777" w:rsidR="00130437" w:rsidRDefault="00130437" w:rsidP="00491DDA">
            <w:r w:rsidRPr="008035F1">
              <w:rPr>
                <w:rFonts w:ascii="宋体" w:eastAsia="宋体" w:hAnsi="宋体" w:hint="eastAsia"/>
              </w:rPr>
              <w:t>主要操作者：</w:t>
            </w:r>
          </w:p>
        </w:tc>
        <w:tc>
          <w:tcPr>
            <w:tcW w:w="1883" w:type="dxa"/>
          </w:tcPr>
          <w:p w14:paraId="44DE22F7" w14:textId="77777777" w:rsidR="00130437" w:rsidRPr="008035F1" w:rsidRDefault="00130437" w:rsidP="00491DDA">
            <w:pPr>
              <w:jc w:val="left"/>
              <w:rPr>
                <w:rFonts w:ascii="宋体" w:eastAsia="宋体" w:hAnsi="宋体"/>
              </w:rPr>
            </w:pPr>
            <w:r>
              <w:rPr>
                <w:rFonts w:ascii="宋体" w:eastAsia="宋体" w:hAnsi="宋体" w:hint="eastAsia"/>
              </w:rPr>
              <w:t>系统管理员</w:t>
            </w:r>
          </w:p>
        </w:tc>
        <w:tc>
          <w:tcPr>
            <w:tcW w:w="1645" w:type="dxa"/>
          </w:tcPr>
          <w:p w14:paraId="18F024EA" w14:textId="77777777" w:rsidR="00130437" w:rsidRPr="008035F1" w:rsidRDefault="00130437" w:rsidP="00491DDA">
            <w:pPr>
              <w:jc w:val="left"/>
              <w:rPr>
                <w:rFonts w:ascii="宋体" w:eastAsia="宋体" w:hAnsi="宋体"/>
              </w:rPr>
            </w:pPr>
            <w:r w:rsidRPr="008035F1">
              <w:rPr>
                <w:rFonts w:ascii="宋体" w:eastAsia="宋体" w:hAnsi="宋体" w:hint="eastAsia"/>
              </w:rPr>
              <w:t>次要操作者：</w:t>
            </w:r>
          </w:p>
        </w:tc>
        <w:tc>
          <w:tcPr>
            <w:tcW w:w="3033" w:type="dxa"/>
          </w:tcPr>
          <w:p w14:paraId="4FC4EDEA" w14:textId="77777777" w:rsidR="00130437" w:rsidRPr="008035F1" w:rsidRDefault="00130437" w:rsidP="00491DDA">
            <w:pPr>
              <w:jc w:val="left"/>
              <w:rPr>
                <w:rFonts w:ascii="宋体" w:eastAsia="宋体" w:hAnsi="宋体"/>
              </w:rPr>
            </w:pPr>
            <w:r>
              <w:rPr>
                <w:rFonts w:ascii="宋体" w:eastAsia="宋体" w:hAnsi="宋体" w:hint="eastAsia"/>
              </w:rPr>
              <w:t>案例上传者</w:t>
            </w:r>
          </w:p>
        </w:tc>
      </w:tr>
      <w:tr w:rsidR="00130437" w14:paraId="48538B9D" w14:textId="77777777" w:rsidTr="00491DDA">
        <w:tc>
          <w:tcPr>
            <w:tcW w:w="1656" w:type="dxa"/>
          </w:tcPr>
          <w:p w14:paraId="6E645EF6" w14:textId="77777777" w:rsidR="00130437" w:rsidRDefault="00130437" w:rsidP="00491DDA">
            <w:r w:rsidRPr="008035F1">
              <w:rPr>
                <w:rFonts w:ascii="宋体" w:eastAsia="宋体" w:hAnsi="宋体" w:hint="eastAsia"/>
              </w:rPr>
              <w:t>描述：</w:t>
            </w:r>
          </w:p>
        </w:tc>
        <w:tc>
          <w:tcPr>
            <w:tcW w:w="6561" w:type="dxa"/>
            <w:gridSpan w:val="3"/>
          </w:tcPr>
          <w:p w14:paraId="1B9BF004" w14:textId="779FB2E3" w:rsidR="00130437" w:rsidRPr="008035F1" w:rsidRDefault="00130437" w:rsidP="00491DDA">
            <w:pPr>
              <w:jc w:val="left"/>
              <w:rPr>
                <w:rFonts w:ascii="宋体" w:eastAsia="宋体" w:hAnsi="宋体"/>
              </w:rPr>
            </w:pPr>
            <w:r>
              <w:rPr>
                <w:rFonts w:ascii="宋体" w:eastAsia="宋体" w:hAnsi="宋体" w:hint="eastAsia"/>
              </w:rPr>
              <w:t>系统管理员从案例上传者处得到一个案例并对其审核</w:t>
            </w:r>
          </w:p>
        </w:tc>
      </w:tr>
      <w:tr w:rsidR="00130437" w14:paraId="200003FE" w14:textId="77777777" w:rsidTr="00491DDA">
        <w:tc>
          <w:tcPr>
            <w:tcW w:w="1656" w:type="dxa"/>
          </w:tcPr>
          <w:p w14:paraId="481FEEC9" w14:textId="77777777" w:rsidR="00130437" w:rsidRDefault="00130437" w:rsidP="00491DDA">
            <w:r w:rsidRPr="008035F1">
              <w:rPr>
                <w:rFonts w:ascii="宋体" w:eastAsia="宋体" w:hAnsi="宋体" w:hint="eastAsia"/>
              </w:rPr>
              <w:t>触发器：</w:t>
            </w:r>
          </w:p>
        </w:tc>
        <w:tc>
          <w:tcPr>
            <w:tcW w:w="6561" w:type="dxa"/>
            <w:gridSpan w:val="3"/>
          </w:tcPr>
          <w:p w14:paraId="0C186C51" w14:textId="149A3F26" w:rsidR="00130437" w:rsidRPr="008035F1" w:rsidRDefault="00130437" w:rsidP="00491DDA">
            <w:pPr>
              <w:jc w:val="left"/>
              <w:rPr>
                <w:rFonts w:ascii="宋体" w:eastAsia="宋体" w:hAnsi="宋体"/>
              </w:rPr>
            </w:pPr>
            <w:r>
              <w:rPr>
                <w:rFonts w:ascii="宋体" w:eastAsia="宋体" w:hAnsi="宋体" w:hint="eastAsia"/>
              </w:rPr>
              <w:t>系统管理员</w:t>
            </w:r>
            <w:r w:rsidR="00D242B7">
              <w:rPr>
                <w:rFonts w:ascii="宋体" w:eastAsia="宋体" w:hAnsi="宋体" w:hint="eastAsia"/>
              </w:rPr>
              <w:t>检查用户</w:t>
            </w:r>
            <w:r>
              <w:rPr>
                <w:rFonts w:ascii="宋体" w:eastAsia="宋体" w:hAnsi="宋体" w:hint="eastAsia"/>
              </w:rPr>
              <w:t>上传</w:t>
            </w:r>
            <w:r w:rsidR="00D242B7">
              <w:rPr>
                <w:rFonts w:ascii="宋体" w:eastAsia="宋体" w:hAnsi="宋体" w:hint="eastAsia"/>
              </w:rPr>
              <w:t>的</w:t>
            </w:r>
            <w:r>
              <w:rPr>
                <w:rFonts w:ascii="宋体" w:eastAsia="宋体" w:hAnsi="宋体" w:hint="eastAsia"/>
              </w:rPr>
              <w:t>案例</w:t>
            </w:r>
            <w:r w:rsidR="00D242B7">
              <w:rPr>
                <w:rFonts w:ascii="宋体" w:eastAsia="宋体" w:hAnsi="宋体" w:hint="eastAsia"/>
              </w:rPr>
              <w:t>并审核</w:t>
            </w:r>
          </w:p>
        </w:tc>
      </w:tr>
      <w:tr w:rsidR="00130437" w14:paraId="43D3167A" w14:textId="77777777" w:rsidTr="00491DDA">
        <w:tc>
          <w:tcPr>
            <w:tcW w:w="1656" w:type="dxa"/>
          </w:tcPr>
          <w:p w14:paraId="3BA5F354" w14:textId="77777777" w:rsidR="00130437" w:rsidRDefault="00130437" w:rsidP="00491DDA">
            <w:r w:rsidRPr="008035F1">
              <w:rPr>
                <w:rFonts w:ascii="宋体" w:eastAsia="宋体" w:hAnsi="宋体" w:hint="eastAsia"/>
              </w:rPr>
              <w:t>前置条件：</w:t>
            </w:r>
          </w:p>
        </w:tc>
        <w:tc>
          <w:tcPr>
            <w:tcW w:w="6561" w:type="dxa"/>
            <w:gridSpan w:val="3"/>
          </w:tcPr>
          <w:p w14:paraId="68749F00" w14:textId="03BC508B" w:rsidR="00130437" w:rsidRPr="00237CE5" w:rsidRDefault="00237CE5" w:rsidP="00237CE5">
            <w:pPr>
              <w:rPr>
                <w:rFonts w:ascii="宋体" w:eastAsia="宋体" w:hAnsi="宋体"/>
              </w:rPr>
            </w:pPr>
            <w:r>
              <w:rPr>
                <w:rFonts w:hint="eastAsia"/>
              </w:rPr>
              <w:t>P</w:t>
            </w:r>
            <w:r>
              <w:t xml:space="preserve">RE-1: </w:t>
            </w:r>
            <w:r w:rsidR="00130437" w:rsidRPr="00237CE5">
              <w:rPr>
                <w:rFonts w:ascii="宋体" w:eastAsia="宋体" w:hAnsi="宋体" w:hint="eastAsia"/>
              </w:rPr>
              <w:t>系</w:t>
            </w:r>
            <w:r w:rsidR="00130437" w:rsidRPr="00237CE5">
              <w:rPr>
                <w:rFonts w:ascii="宋体" w:eastAsia="宋体" w:hAnsi="宋体" w:cs="微软雅黑" w:hint="eastAsia"/>
              </w:rPr>
              <w:t>统</w:t>
            </w:r>
            <w:r w:rsidR="00130437" w:rsidRPr="00237CE5">
              <w:rPr>
                <w:rFonts w:ascii="宋体" w:eastAsia="宋体" w:hAnsi="宋体" w:cs="Yu Gothic UI Semibold" w:hint="eastAsia"/>
              </w:rPr>
              <w:t>存在案例数据</w:t>
            </w:r>
            <w:r w:rsidR="00130437" w:rsidRPr="00237CE5">
              <w:rPr>
                <w:rFonts w:ascii="宋体" w:eastAsia="宋体" w:hAnsi="宋体" w:cs="微软雅黑" w:hint="eastAsia"/>
              </w:rPr>
              <w:t>库</w:t>
            </w:r>
          </w:p>
          <w:p w14:paraId="5D04B9C3" w14:textId="381BF98B" w:rsidR="00130437" w:rsidRPr="00237CE5" w:rsidRDefault="00237CE5" w:rsidP="00237CE5">
            <w:pPr>
              <w:rPr>
                <w:rFonts w:ascii="宋体" w:eastAsia="宋体" w:hAnsi="宋体"/>
              </w:rPr>
            </w:pPr>
            <w:r>
              <w:rPr>
                <w:rFonts w:hint="eastAsia"/>
              </w:rPr>
              <w:t>P</w:t>
            </w:r>
            <w:r>
              <w:t xml:space="preserve">RE-2: </w:t>
            </w:r>
            <w:r w:rsidR="00130437" w:rsidRPr="00237CE5">
              <w:rPr>
                <w:rFonts w:ascii="宋体" w:eastAsia="宋体" w:hAnsi="宋体" w:hint="eastAsia"/>
              </w:rPr>
              <w:t>案例上</w:t>
            </w:r>
            <w:r w:rsidR="00130437" w:rsidRPr="00237CE5">
              <w:rPr>
                <w:rFonts w:ascii="宋体" w:eastAsia="宋体" w:hAnsi="宋体" w:cs="微软雅黑" w:hint="eastAsia"/>
              </w:rPr>
              <w:t>传</w:t>
            </w:r>
            <w:r w:rsidR="00130437" w:rsidRPr="00237CE5">
              <w:rPr>
                <w:rFonts w:ascii="宋体" w:eastAsia="宋体" w:hAnsi="宋体" w:cs="Yu Gothic UI Semibold" w:hint="eastAsia"/>
              </w:rPr>
              <w:t>者的案例符合数据</w:t>
            </w:r>
            <w:r w:rsidR="00130437" w:rsidRPr="00237CE5">
              <w:rPr>
                <w:rFonts w:ascii="宋体" w:eastAsia="宋体" w:hAnsi="宋体" w:cs="微软雅黑" w:hint="eastAsia"/>
              </w:rPr>
              <w:t>库设计</w:t>
            </w:r>
          </w:p>
          <w:p w14:paraId="195743DC" w14:textId="662BFBB8" w:rsidR="00130437" w:rsidRPr="00237CE5" w:rsidRDefault="00237CE5" w:rsidP="00237CE5">
            <w:pPr>
              <w:rPr>
                <w:rFonts w:ascii="宋体" w:eastAsia="宋体" w:hAnsi="宋体"/>
              </w:rPr>
            </w:pPr>
            <w:r>
              <w:rPr>
                <w:rFonts w:hint="eastAsia"/>
              </w:rPr>
              <w:t>P</w:t>
            </w:r>
            <w:r>
              <w:t xml:space="preserve">RE-3: </w:t>
            </w:r>
            <w:r w:rsidR="00130437" w:rsidRPr="00237CE5">
              <w:rPr>
                <w:rFonts w:ascii="宋体" w:eastAsia="宋体" w:hAnsi="宋体" w:hint="eastAsia"/>
              </w:rPr>
              <w:t>案例被</w:t>
            </w:r>
            <w:r w:rsidR="006F086D">
              <w:rPr>
                <w:rFonts w:ascii="宋体" w:eastAsia="宋体" w:hAnsi="宋体" w:hint="eastAsia"/>
              </w:rPr>
              <w:t>上传</w:t>
            </w:r>
          </w:p>
        </w:tc>
      </w:tr>
      <w:tr w:rsidR="00130437" w14:paraId="3921EDEF" w14:textId="77777777" w:rsidTr="00491DDA">
        <w:tc>
          <w:tcPr>
            <w:tcW w:w="1656" w:type="dxa"/>
          </w:tcPr>
          <w:p w14:paraId="14123212" w14:textId="77777777" w:rsidR="00130437" w:rsidRDefault="00130437" w:rsidP="00491DDA">
            <w:r w:rsidRPr="008035F1">
              <w:rPr>
                <w:rFonts w:ascii="宋体" w:eastAsia="宋体" w:hAnsi="宋体" w:hint="eastAsia"/>
              </w:rPr>
              <w:t>后置条件：</w:t>
            </w:r>
          </w:p>
        </w:tc>
        <w:tc>
          <w:tcPr>
            <w:tcW w:w="6561" w:type="dxa"/>
            <w:gridSpan w:val="3"/>
          </w:tcPr>
          <w:p w14:paraId="191797A9" w14:textId="7016EA56" w:rsidR="00130437" w:rsidRPr="00296214" w:rsidRDefault="00237CE5" w:rsidP="00491DDA">
            <w:pPr>
              <w:rPr>
                <w:rFonts w:ascii="宋体" w:eastAsia="宋体" w:hAnsi="宋体"/>
              </w:rPr>
            </w:pPr>
            <w:r>
              <w:rPr>
                <w:rFonts w:hint="eastAsia"/>
              </w:rPr>
              <w:t>P</w:t>
            </w:r>
            <w:r>
              <w:t>OST</w:t>
            </w:r>
            <w:r>
              <w:rPr>
                <w:rFonts w:hint="eastAsia"/>
              </w:rPr>
              <w:t>-1</w:t>
            </w:r>
            <w:r>
              <w:rPr>
                <w:rFonts w:hint="eastAsia"/>
              </w:rPr>
              <w:t>：</w:t>
            </w:r>
            <w:r w:rsidR="00130437" w:rsidRPr="00296214">
              <w:rPr>
                <w:rFonts w:ascii="宋体" w:eastAsia="宋体" w:hAnsi="宋体" w:hint="eastAsia"/>
              </w:rPr>
              <w:t>案例成功</w:t>
            </w:r>
            <w:r w:rsidR="006F086D">
              <w:rPr>
                <w:rFonts w:ascii="宋体" w:eastAsia="宋体" w:hAnsi="宋体" w:hint="eastAsia"/>
              </w:rPr>
              <w:t>审核</w:t>
            </w:r>
          </w:p>
        </w:tc>
      </w:tr>
      <w:tr w:rsidR="00130437" w14:paraId="2AD589C8" w14:textId="77777777" w:rsidTr="00491DDA">
        <w:tc>
          <w:tcPr>
            <w:tcW w:w="1656" w:type="dxa"/>
          </w:tcPr>
          <w:p w14:paraId="65B1C4DC" w14:textId="77777777" w:rsidR="00130437" w:rsidRDefault="00130437" w:rsidP="00491DDA">
            <w:r w:rsidRPr="008035F1">
              <w:rPr>
                <w:rFonts w:ascii="宋体" w:eastAsia="宋体" w:hAnsi="宋体" w:hint="eastAsia"/>
              </w:rPr>
              <w:t>一般性流程：</w:t>
            </w:r>
          </w:p>
        </w:tc>
        <w:tc>
          <w:tcPr>
            <w:tcW w:w="6561" w:type="dxa"/>
            <w:gridSpan w:val="3"/>
          </w:tcPr>
          <w:p w14:paraId="6FDA205C" w14:textId="77777777" w:rsidR="00130437" w:rsidRPr="00CF04CF" w:rsidRDefault="00130437" w:rsidP="00262FE5">
            <w:pPr>
              <w:pStyle w:val="a4"/>
              <w:numPr>
                <w:ilvl w:val="0"/>
                <w:numId w:val="16"/>
              </w:numPr>
              <w:ind w:firstLineChars="0"/>
              <w:rPr>
                <w:rFonts w:ascii="宋体" w:eastAsia="宋体" w:hAnsi="宋体"/>
              </w:rPr>
            </w:pPr>
            <w:r w:rsidRPr="00CF04CF">
              <w:rPr>
                <w:rFonts w:ascii="宋体" w:eastAsia="宋体" w:hAnsi="宋体" w:hint="eastAsia"/>
              </w:rPr>
              <w:t>系统管理员打开案例上传界面</w:t>
            </w:r>
          </w:p>
          <w:p w14:paraId="1E184D9A" w14:textId="6267A214" w:rsidR="00130437" w:rsidRPr="00CF04CF" w:rsidRDefault="00130437" w:rsidP="00262FE5">
            <w:pPr>
              <w:pStyle w:val="a4"/>
              <w:numPr>
                <w:ilvl w:val="0"/>
                <w:numId w:val="16"/>
              </w:numPr>
              <w:ind w:firstLineChars="0"/>
              <w:rPr>
                <w:rFonts w:ascii="宋体" w:eastAsia="宋体" w:hAnsi="宋体"/>
              </w:rPr>
            </w:pPr>
            <w:r w:rsidRPr="00CF04CF">
              <w:rPr>
                <w:rFonts w:ascii="宋体" w:eastAsia="宋体" w:hAnsi="宋体" w:hint="eastAsia"/>
              </w:rPr>
              <w:t>系统管理员选择一个</w:t>
            </w:r>
            <w:r w:rsidR="006F086D">
              <w:rPr>
                <w:rFonts w:ascii="宋体" w:eastAsia="宋体" w:hAnsi="宋体" w:hint="eastAsia"/>
              </w:rPr>
              <w:t>上传后并未审核</w:t>
            </w:r>
            <w:r w:rsidRPr="00CF04CF">
              <w:rPr>
                <w:rFonts w:ascii="宋体" w:eastAsia="宋体" w:hAnsi="宋体" w:hint="eastAsia"/>
              </w:rPr>
              <w:t>的案例</w:t>
            </w:r>
          </w:p>
          <w:p w14:paraId="2565E13E" w14:textId="6FBB9090" w:rsidR="00130437" w:rsidRPr="00CF04CF" w:rsidRDefault="00130437" w:rsidP="00262FE5">
            <w:pPr>
              <w:pStyle w:val="a4"/>
              <w:numPr>
                <w:ilvl w:val="0"/>
                <w:numId w:val="16"/>
              </w:numPr>
              <w:ind w:firstLineChars="0"/>
              <w:rPr>
                <w:rFonts w:ascii="宋体" w:eastAsia="宋体" w:hAnsi="宋体"/>
              </w:rPr>
            </w:pPr>
            <w:r w:rsidRPr="00CF04CF">
              <w:rPr>
                <w:rFonts w:ascii="宋体" w:eastAsia="宋体" w:hAnsi="宋体" w:hint="eastAsia"/>
              </w:rPr>
              <w:t>系统管理员根据案例上</w:t>
            </w:r>
            <w:proofErr w:type="gramStart"/>
            <w:r w:rsidRPr="00CF04CF">
              <w:rPr>
                <w:rFonts w:ascii="宋体" w:eastAsia="宋体" w:hAnsi="宋体" w:hint="eastAsia"/>
              </w:rPr>
              <w:t>传设置</w:t>
            </w:r>
            <w:proofErr w:type="gramEnd"/>
            <w:r w:rsidRPr="00CF04CF">
              <w:rPr>
                <w:rFonts w:ascii="宋体" w:eastAsia="宋体" w:hAnsi="宋体" w:hint="eastAsia"/>
              </w:rPr>
              <w:t>要求对案例的详细信息进行</w:t>
            </w:r>
            <w:r w:rsidR="006F086D">
              <w:rPr>
                <w:rFonts w:ascii="宋体" w:eastAsia="宋体" w:hAnsi="宋体" w:hint="eastAsia"/>
              </w:rPr>
              <w:t>审核</w:t>
            </w:r>
          </w:p>
          <w:p w14:paraId="507EC843" w14:textId="1F2BD370" w:rsidR="00130437" w:rsidRPr="00CF04CF" w:rsidRDefault="00130437" w:rsidP="00262FE5">
            <w:pPr>
              <w:pStyle w:val="a4"/>
              <w:numPr>
                <w:ilvl w:val="0"/>
                <w:numId w:val="16"/>
              </w:numPr>
              <w:ind w:firstLineChars="0"/>
              <w:rPr>
                <w:rFonts w:ascii="宋体" w:eastAsia="宋体" w:hAnsi="宋体"/>
              </w:rPr>
            </w:pPr>
            <w:r w:rsidRPr="00CF04CF">
              <w:rPr>
                <w:rFonts w:ascii="宋体" w:eastAsia="宋体" w:hAnsi="宋体" w:hint="eastAsia"/>
              </w:rPr>
              <w:lastRenderedPageBreak/>
              <w:t>案例被</w:t>
            </w:r>
            <w:r w:rsidR="006F086D">
              <w:rPr>
                <w:rFonts w:ascii="宋体" w:eastAsia="宋体" w:hAnsi="宋体" w:hint="eastAsia"/>
              </w:rPr>
              <w:t>审核完毕</w:t>
            </w:r>
          </w:p>
        </w:tc>
      </w:tr>
      <w:tr w:rsidR="00130437" w14:paraId="4A3CE202" w14:textId="77777777" w:rsidTr="00491DDA">
        <w:tc>
          <w:tcPr>
            <w:tcW w:w="1656" w:type="dxa"/>
          </w:tcPr>
          <w:p w14:paraId="5D139685" w14:textId="77777777" w:rsidR="00130437" w:rsidRPr="008035F1" w:rsidRDefault="00130437" w:rsidP="00491DDA">
            <w:pPr>
              <w:rPr>
                <w:rFonts w:ascii="宋体" w:eastAsia="宋体" w:hAnsi="宋体"/>
              </w:rPr>
            </w:pPr>
            <w:r w:rsidRPr="008035F1">
              <w:rPr>
                <w:rFonts w:ascii="宋体" w:eastAsia="宋体" w:hAnsi="宋体" w:hint="eastAsia"/>
              </w:rPr>
              <w:lastRenderedPageBreak/>
              <w:t>选择性流程：</w:t>
            </w:r>
          </w:p>
        </w:tc>
        <w:tc>
          <w:tcPr>
            <w:tcW w:w="6561" w:type="dxa"/>
            <w:gridSpan w:val="3"/>
          </w:tcPr>
          <w:p w14:paraId="5382567D" w14:textId="77777777" w:rsidR="00130437" w:rsidRPr="00296214" w:rsidRDefault="00130437" w:rsidP="00491DDA">
            <w:pPr>
              <w:rPr>
                <w:rFonts w:ascii="宋体" w:eastAsia="宋体" w:hAnsi="宋体"/>
              </w:rPr>
            </w:pPr>
          </w:p>
        </w:tc>
      </w:tr>
      <w:tr w:rsidR="00130437" w:rsidRPr="005A7753" w14:paraId="4E9F87EC" w14:textId="77777777" w:rsidTr="00491DDA">
        <w:tc>
          <w:tcPr>
            <w:tcW w:w="1656" w:type="dxa"/>
          </w:tcPr>
          <w:p w14:paraId="1CB75672"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407C2696" w14:textId="5C920F08" w:rsidR="00130437" w:rsidRDefault="006F086D" w:rsidP="00491DDA">
            <w:pPr>
              <w:rPr>
                <w:rFonts w:ascii="宋体" w:eastAsia="宋体" w:hAnsi="宋体"/>
              </w:rPr>
            </w:pPr>
            <w:r>
              <w:rPr>
                <w:rFonts w:ascii="宋体" w:eastAsia="宋体" w:hAnsi="宋体"/>
              </w:rPr>
              <w:t>1</w:t>
            </w:r>
            <w:r w:rsidR="00130437">
              <w:rPr>
                <w:rFonts w:ascii="宋体" w:eastAsia="宋体" w:hAnsi="宋体"/>
              </w:rPr>
              <w:t>.0</w:t>
            </w:r>
            <w:r w:rsidR="00130437">
              <w:rPr>
                <w:rFonts w:ascii="宋体" w:eastAsia="宋体" w:hAnsi="宋体" w:hint="eastAsia"/>
              </w:rPr>
              <w:t>案例不符合数据库规定数据格式</w:t>
            </w:r>
          </w:p>
          <w:p w14:paraId="75E113CB" w14:textId="77777777" w:rsidR="00130437" w:rsidRPr="00491DDA" w:rsidRDefault="00130437" w:rsidP="00262FE5">
            <w:pPr>
              <w:pStyle w:val="a4"/>
              <w:numPr>
                <w:ilvl w:val="0"/>
                <w:numId w:val="31"/>
              </w:numPr>
              <w:ind w:firstLineChars="0"/>
              <w:rPr>
                <w:rFonts w:ascii="宋体" w:eastAsia="宋体" w:hAnsi="宋体"/>
              </w:rPr>
            </w:pPr>
            <w:r w:rsidRPr="00491DDA">
              <w:rPr>
                <w:rFonts w:ascii="宋体" w:eastAsia="宋体" w:hAnsi="宋体" w:hint="eastAsia"/>
              </w:rPr>
              <w:t>系统提示案例不符合数据库规定</w:t>
            </w:r>
          </w:p>
          <w:p w14:paraId="56C141A4" w14:textId="4A6BB395" w:rsidR="00130437" w:rsidRPr="00491DDA" w:rsidRDefault="00130437" w:rsidP="00262FE5">
            <w:pPr>
              <w:pStyle w:val="a4"/>
              <w:numPr>
                <w:ilvl w:val="0"/>
                <w:numId w:val="31"/>
              </w:numPr>
              <w:ind w:firstLineChars="0"/>
              <w:rPr>
                <w:rFonts w:ascii="宋体" w:eastAsia="宋体" w:hAnsi="宋体"/>
              </w:rPr>
            </w:pPr>
            <w:r w:rsidRPr="00491DDA">
              <w:rPr>
                <w:rFonts w:ascii="宋体" w:eastAsia="宋体" w:hAnsi="宋体" w:hint="eastAsia"/>
              </w:rPr>
              <w:t>案例信息填写不完整</w:t>
            </w:r>
          </w:p>
          <w:p w14:paraId="4F0003D3" w14:textId="77777777" w:rsidR="00130437" w:rsidRPr="00491DDA" w:rsidRDefault="00130437" w:rsidP="00262FE5">
            <w:pPr>
              <w:pStyle w:val="a4"/>
              <w:numPr>
                <w:ilvl w:val="0"/>
                <w:numId w:val="31"/>
              </w:numPr>
              <w:ind w:firstLineChars="0"/>
              <w:rPr>
                <w:rFonts w:ascii="宋体" w:eastAsia="宋体" w:hAnsi="宋体"/>
              </w:rPr>
            </w:pPr>
            <w:r w:rsidRPr="00491DDA">
              <w:rPr>
                <w:rFonts w:ascii="宋体" w:eastAsia="宋体" w:hAnsi="宋体" w:hint="eastAsia"/>
              </w:rPr>
              <w:t>系统提示案例信息不完整</w:t>
            </w:r>
          </w:p>
        </w:tc>
      </w:tr>
      <w:tr w:rsidR="00130437" w14:paraId="6723D494" w14:textId="77777777" w:rsidTr="00491DDA">
        <w:tc>
          <w:tcPr>
            <w:tcW w:w="1656" w:type="dxa"/>
          </w:tcPr>
          <w:p w14:paraId="592E5382" w14:textId="77777777" w:rsidR="00130437" w:rsidRPr="008035F1" w:rsidRDefault="00130437" w:rsidP="00491DDA">
            <w:pPr>
              <w:rPr>
                <w:rFonts w:ascii="宋体" w:eastAsia="宋体" w:hAnsi="宋体"/>
              </w:rPr>
            </w:pPr>
            <w:r w:rsidRPr="008035F1">
              <w:rPr>
                <w:rFonts w:ascii="宋体" w:eastAsia="宋体" w:hAnsi="宋体" w:hint="eastAsia"/>
              </w:rPr>
              <w:t>优先级：</w:t>
            </w:r>
          </w:p>
        </w:tc>
        <w:tc>
          <w:tcPr>
            <w:tcW w:w="6561" w:type="dxa"/>
            <w:gridSpan w:val="3"/>
          </w:tcPr>
          <w:p w14:paraId="614675D8" w14:textId="77777777" w:rsidR="00130437" w:rsidRPr="00296214" w:rsidRDefault="00130437" w:rsidP="00491DDA">
            <w:pPr>
              <w:rPr>
                <w:rFonts w:ascii="宋体" w:eastAsia="宋体" w:hAnsi="宋体"/>
              </w:rPr>
            </w:pPr>
            <w:r>
              <w:rPr>
                <w:rFonts w:ascii="宋体" w:eastAsia="宋体" w:hAnsi="宋体" w:hint="eastAsia"/>
              </w:rPr>
              <w:t>高</w:t>
            </w:r>
          </w:p>
        </w:tc>
      </w:tr>
      <w:tr w:rsidR="00130437" w14:paraId="63449BF3" w14:textId="77777777" w:rsidTr="00491DDA">
        <w:tc>
          <w:tcPr>
            <w:tcW w:w="1656" w:type="dxa"/>
          </w:tcPr>
          <w:p w14:paraId="649F2E4B"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49BFEF1A" w14:textId="77777777" w:rsidR="00130437" w:rsidRPr="00296214" w:rsidRDefault="00130437" w:rsidP="00491DDA">
            <w:pPr>
              <w:rPr>
                <w:rFonts w:ascii="宋体" w:eastAsia="宋体" w:hAnsi="宋体"/>
              </w:rPr>
            </w:pPr>
            <w:r>
              <w:rPr>
                <w:rFonts w:ascii="宋体" w:eastAsia="宋体" w:hAnsi="宋体" w:hint="eastAsia"/>
              </w:rPr>
              <w:t>高</w:t>
            </w:r>
          </w:p>
        </w:tc>
      </w:tr>
      <w:tr w:rsidR="00130437" w14:paraId="006C8930" w14:textId="77777777" w:rsidTr="00491DDA">
        <w:tc>
          <w:tcPr>
            <w:tcW w:w="1656" w:type="dxa"/>
          </w:tcPr>
          <w:p w14:paraId="5A1F9B82"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099DA917" w14:textId="77777777" w:rsidR="00130437" w:rsidRPr="00296214" w:rsidRDefault="00130437" w:rsidP="00491DDA">
            <w:pPr>
              <w:rPr>
                <w:rFonts w:ascii="宋体" w:eastAsia="宋体" w:hAnsi="宋体"/>
              </w:rPr>
            </w:pPr>
          </w:p>
        </w:tc>
      </w:tr>
      <w:tr w:rsidR="00130437" w14:paraId="45C280C3" w14:textId="77777777" w:rsidTr="00491DDA">
        <w:tc>
          <w:tcPr>
            <w:tcW w:w="1656" w:type="dxa"/>
          </w:tcPr>
          <w:p w14:paraId="5ED7A1E5"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116AB586" w14:textId="6854F6E0" w:rsidR="00130437" w:rsidRPr="00296214" w:rsidRDefault="00130437" w:rsidP="00491DDA">
            <w:pPr>
              <w:rPr>
                <w:rFonts w:ascii="宋体" w:eastAsia="宋体" w:hAnsi="宋体"/>
              </w:rPr>
            </w:pPr>
          </w:p>
        </w:tc>
      </w:tr>
      <w:tr w:rsidR="001271A0" w14:paraId="1E4082B2" w14:textId="77777777" w:rsidTr="001271A0">
        <w:tc>
          <w:tcPr>
            <w:tcW w:w="1656" w:type="dxa"/>
          </w:tcPr>
          <w:p w14:paraId="6B9DFA3B" w14:textId="77777777" w:rsidR="001271A0" w:rsidRDefault="001271A0" w:rsidP="00491DDA">
            <w:r>
              <w:rPr>
                <w:rFonts w:hint="eastAsia"/>
              </w:rPr>
              <w:t>假设：</w:t>
            </w:r>
          </w:p>
        </w:tc>
        <w:tc>
          <w:tcPr>
            <w:tcW w:w="6561" w:type="dxa"/>
            <w:gridSpan w:val="3"/>
          </w:tcPr>
          <w:p w14:paraId="2695A84A" w14:textId="77777777" w:rsidR="001271A0" w:rsidRDefault="001271A0" w:rsidP="00491DDA"/>
          <w:p w14:paraId="5665E64A" w14:textId="77777777" w:rsidR="001271A0" w:rsidRDefault="001271A0" w:rsidP="00491DDA"/>
        </w:tc>
      </w:tr>
    </w:tbl>
    <w:p w14:paraId="51D2A3B0" w14:textId="19F46A7D" w:rsidR="00130437" w:rsidRDefault="00130437"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6F086D" w:rsidRPr="008035F1" w14:paraId="3D28825A" w14:textId="77777777" w:rsidTr="00513B42">
        <w:tc>
          <w:tcPr>
            <w:tcW w:w="1656" w:type="dxa"/>
          </w:tcPr>
          <w:p w14:paraId="1FA6AE1E" w14:textId="77777777" w:rsidR="006F086D" w:rsidRDefault="006F086D" w:rsidP="00513B42">
            <w:r w:rsidRPr="008035F1">
              <w:rPr>
                <w:rFonts w:ascii="宋体" w:eastAsia="宋体" w:hAnsi="宋体" w:hint="eastAsia"/>
                <w:b/>
              </w:rPr>
              <w:t>ID和名称：</w:t>
            </w:r>
          </w:p>
        </w:tc>
        <w:tc>
          <w:tcPr>
            <w:tcW w:w="6561" w:type="dxa"/>
            <w:gridSpan w:val="3"/>
          </w:tcPr>
          <w:p w14:paraId="58728A17" w14:textId="798E227D" w:rsidR="006F086D" w:rsidRPr="008035F1" w:rsidRDefault="006F086D" w:rsidP="00513B42">
            <w:pPr>
              <w:jc w:val="left"/>
              <w:rPr>
                <w:rFonts w:ascii="宋体" w:eastAsia="宋体" w:hAnsi="宋体"/>
                <w:b/>
              </w:rPr>
            </w:pPr>
            <w:r w:rsidRPr="008035F1">
              <w:rPr>
                <w:rFonts w:ascii="宋体" w:eastAsia="宋体" w:hAnsi="宋体" w:hint="eastAsia"/>
                <w:b/>
              </w:rPr>
              <w:t>UC-</w:t>
            </w:r>
            <w:r>
              <w:rPr>
                <w:rFonts w:ascii="宋体" w:eastAsia="宋体" w:hAnsi="宋体"/>
                <w:b/>
              </w:rPr>
              <w:t>15</w:t>
            </w:r>
            <w:r w:rsidRPr="008035F1">
              <w:rPr>
                <w:rFonts w:ascii="宋体" w:eastAsia="宋体" w:hAnsi="宋体" w:hint="eastAsia"/>
                <w:b/>
              </w:rPr>
              <w:t>：</w:t>
            </w:r>
            <w:r>
              <w:rPr>
                <w:rFonts w:ascii="宋体" w:eastAsia="宋体" w:hAnsi="宋体" w:hint="eastAsia"/>
                <w:b/>
              </w:rPr>
              <w:t>案例</w:t>
            </w:r>
            <w:r w:rsidRPr="006F086D">
              <w:rPr>
                <w:rFonts w:ascii="宋体" w:eastAsia="宋体" w:hAnsi="宋体" w:hint="eastAsia"/>
                <w:b/>
              </w:rPr>
              <w:t>发布</w:t>
            </w:r>
          </w:p>
        </w:tc>
      </w:tr>
      <w:tr w:rsidR="006F086D" w:rsidRPr="008035F1" w14:paraId="5826FF20" w14:textId="77777777" w:rsidTr="00513B42">
        <w:tc>
          <w:tcPr>
            <w:tcW w:w="1656" w:type="dxa"/>
          </w:tcPr>
          <w:p w14:paraId="561D830C" w14:textId="77777777" w:rsidR="006F086D" w:rsidRDefault="006F086D" w:rsidP="00513B42">
            <w:r w:rsidRPr="008035F1">
              <w:rPr>
                <w:rFonts w:ascii="宋体" w:eastAsia="宋体" w:hAnsi="宋体" w:hint="eastAsia"/>
              </w:rPr>
              <w:t>创建人：</w:t>
            </w:r>
          </w:p>
        </w:tc>
        <w:tc>
          <w:tcPr>
            <w:tcW w:w="1883" w:type="dxa"/>
          </w:tcPr>
          <w:p w14:paraId="453940B8" w14:textId="77777777" w:rsidR="006F086D" w:rsidRPr="008035F1" w:rsidRDefault="006F086D" w:rsidP="00513B42">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4074B91F" w14:textId="77777777" w:rsidR="006F086D" w:rsidRPr="008035F1" w:rsidRDefault="006F086D" w:rsidP="00513B42">
            <w:pPr>
              <w:jc w:val="left"/>
              <w:rPr>
                <w:rFonts w:ascii="宋体" w:eastAsia="宋体" w:hAnsi="宋体"/>
              </w:rPr>
            </w:pPr>
            <w:r w:rsidRPr="008035F1">
              <w:rPr>
                <w:rFonts w:ascii="宋体" w:eastAsia="宋体" w:hAnsi="宋体" w:hint="eastAsia"/>
              </w:rPr>
              <w:t>创建日期：</w:t>
            </w:r>
          </w:p>
        </w:tc>
        <w:tc>
          <w:tcPr>
            <w:tcW w:w="3033" w:type="dxa"/>
          </w:tcPr>
          <w:p w14:paraId="58EEB1C7" w14:textId="77777777" w:rsidR="006F086D" w:rsidRPr="008035F1" w:rsidRDefault="006F086D" w:rsidP="00513B42">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6F086D" w:rsidRPr="008035F1" w14:paraId="1DBCE3E4" w14:textId="77777777" w:rsidTr="00513B42">
        <w:tc>
          <w:tcPr>
            <w:tcW w:w="1656" w:type="dxa"/>
          </w:tcPr>
          <w:p w14:paraId="6B1654AD" w14:textId="77777777" w:rsidR="006F086D" w:rsidRDefault="006F086D" w:rsidP="00513B42">
            <w:r w:rsidRPr="008035F1">
              <w:rPr>
                <w:rFonts w:ascii="宋体" w:eastAsia="宋体" w:hAnsi="宋体" w:hint="eastAsia"/>
              </w:rPr>
              <w:t>主要操作者：</w:t>
            </w:r>
          </w:p>
        </w:tc>
        <w:tc>
          <w:tcPr>
            <w:tcW w:w="1883" w:type="dxa"/>
          </w:tcPr>
          <w:p w14:paraId="52BB59D2" w14:textId="77777777" w:rsidR="006F086D" w:rsidRPr="008035F1" w:rsidRDefault="006F086D" w:rsidP="00513B42">
            <w:pPr>
              <w:jc w:val="left"/>
              <w:rPr>
                <w:rFonts w:ascii="宋体" w:eastAsia="宋体" w:hAnsi="宋体"/>
              </w:rPr>
            </w:pPr>
            <w:r>
              <w:rPr>
                <w:rFonts w:ascii="宋体" w:eastAsia="宋体" w:hAnsi="宋体" w:hint="eastAsia"/>
              </w:rPr>
              <w:t>系统管理员</w:t>
            </w:r>
          </w:p>
        </w:tc>
        <w:tc>
          <w:tcPr>
            <w:tcW w:w="1645" w:type="dxa"/>
          </w:tcPr>
          <w:p w14:paraId="7871B98F" w14:textId="77777777" w:rsidR="006F086D" w:rsidRPr="008035F1" w:rsidRDefault="006F086D" w:rsidP="00513B42">
            <w:pPr>
              <w:jc w:val="left"/>
              <w:rPr>
                <w:rFonts w:ascii="宋体" w:eastAsia="宋体" w:hAnsi="宋体"/>
              </w:rPr>
            </w:pPr>
            <w:r w:rsidRPr="008035F1">
              <w:rPr>
                <w:rFonts w:ascii="宋体" w:eastAsia="宋体" w:hAnsi="宋体" w:hint="eastAsia"/>
              </w:rPr>
              <w:t>次要操作者：</w:t>
            </w:r>
          </w:p>
        </w:tc>
        <w:tc>
          <w:tcPr>
            <w:tcW w:w="3033" w:type="dxa"/>
          </w:tcPr>
          <w:p w14:paraId="3DE88ED9" w14:textId="77777777" w:rsidR="006F086D" w:rsidRPr="008035F1" w:rsidRDefault="006F086D" w:rsidP="00513B42">
            <w:pPr>
              <w:jc w:val="left"/>
              <w:rPr>
                <w:rFonts w:ascii="宋体" w:eastAsia="宋体" w:hAnsi="宋体"/>
              </w:rPr>
            </w:pPr>
            <w:r>
              <w:rPr>
                <w:rFonts w:ascii="宋体" w:eastAsia="宋体" w:hAnsi="宋体" w:hint="eastAsia"/>
              </w:rPr>
              <w:t>案例上传者</w:t>
            </w:r>
          </w:p>
        </w:tc>
      </w:tr>
      <w:tr w:rsidR="006F086D" w:rsidRPr="006F086D" w14:paraId="6102359D" w14:textId="77777777" w:rsidTr="00513B42">
        <w:tc>
          <w:tcPr>
            <w:tcW w:w="1656" w:type="dxa"/>
          </w:tcPr>
          <w:p w14:paraId="727F591F" w14:textId="77777777" w:rsidR="006F086D" w:rsidRDefault="006F086D" w:rsidP="00513B42">
            <w:r w:rsidRPr="008035F1">
              <w:rPr>
                <w:rFonts w:ascii="宋体" w:eastAsia="宋体" w:hAnsi="宋体" w:hint="eastAsia"/>
              </w:rPr>
              <w:t>描述：</w:t>
            </w:r>
          </w:p>
        </w:tc>
        <w:tc>
          <w:tcPr>
            <w:tcW w:w="6561" w:type="dxa"/>
            <w:gridSpan w:val="3"/>
          </w:tcPr>
          <w:p w14:paraId="1A8AFC6A" w14:textId="32B1B1CD" w:rsidR="006F086D" w:rsidRPr="008035F1" w:rsidRDefault="006F086D" w:rsidP="00513B42">
            <w:pPr>
              <w:jc w:val="left"/>
              <w:rPr>
                <w:rFonts w:ascii="宋体" w:eastAsia="宋体" w:hAnsi="宋体"/>
              </w:rPr>
            </w:pPr>
            <w:r>
              <w:rPr>
                <w:rFonts w:ascii="宋体" w:eastAsia="宋体" w:hAnsi="宋体" w:hint="eastAsia"/>
              </w:rPr>
              <w:t>系统管理员从案例审核列表得到一个审核完成后的案例并对其发布</w:t>
            </w:r>
          </w:p>
        </w:tc>
      </w:tr>
      <w:tr w:rsidR="006F086D" w:rsidRPr="008035F1" w14:paraId="1892DAA6" w14:textId="77777777" w:rsidTr="00513B42">
        <w:tc>
          <w:tcPr>
            <w:tcW w:w="1656" w:type="dxa"/>
          </w:tcPr>
          <w:p w14:paraId="2CCFB056" w14:textId="77777777" w:rsidR="006F086D" w:rsidRDefault="006F086D" w:rsidP="00513B42">
            <w:r w:rsidRPr="008035F1">
              <w:rPr>
                <w:rFonts w:ascii="宋体" w:eastAsia="宋体" w:hAnsi="宋体" w:hint="eastAsia"/>
              </w:rPr>
              <w:t>触发器：</w:t>
            </w:r>
          </w:p>
        </w:tc>
        <w:tc>
          <w:tcPr>
            <w:tcW w:w="6561" w:type="dxa"/>
            <w:gridSpan w:val="3"/>
          </w:tcPr>
          <w:p w14:paraId="36ACA716" w14:textId="7FFEFC5C" w:rsidR="006F086D" w:rsidRPr="008035F1" w:rsidRDefault="006F086D" w:rsidP="00513B42">
            <w:pPr>
              <w:jc w:val="left"/>
              <w:rPr>
                <w:rFonts w:ascii="宋体" w:eastAsia="宋体" w:hAnsi="宋体"/>
              </w:rPr>
            </w:pPr>
            <w:r>
              <w:rPr>
                <w:rFonts w:ascii="宋体" w:eastAsia="宋体" w:hAnsi="宋体" w:hint="eastAsia"/>
              </w:rPr>
              <w:t>系统管理员对用户上传后审核好的案例进行发布</w:t>
            </w:r>
          </w:p>
        </w:tc>
      </w:tr>
      <w:tr w:rsidR="006F086D" w:rsidRPr="00237CE5" w14:paraId="00C0D2D1" w14:textId="77777777" w:rsidTr="00513B42">
        <w:tc>
          <w:tcPr>
            <w:tcW w:w="1656" w:type="dxa"/>
          </w:tcPr>
          <w:p w14:paraId="54DADC1C" w14:textId="77777777" w:rsidR="006F086D" w:rsidRDefault="006F086D" w:rsidP="00513B42">
            <w:r w:rsidRPr="008035F1">
              <w:rPr>
                <w:rFonts w:ascii="宋体" w:eastAsia="宋体" w:hAnsi="宋体" w:hint="eastAsia"/>
              </w:rPr>
              <w:t>前置条件：</w:t>
            </w:r>
          </w:p>
        </w:tc>
        <w:tc>
          <w:tcPr>
            <w:tcW w:w="6561" w:type="dxa"/>
            <w:gridSpan w:val="3"/>
          </w:tcPr>
          <w:p w14:paraId="6B3AF4C9" w14:textId="77777777" w:rsidR="006F086D" w:rsidRPr="00237CE5" w:rsidRDefault="006F086D" w:rsidP="00513B42">
            <w:pPr>
              <w:rPr>
                <w:rFonts w:ascii="宋体" w:eastAsia="宋体" w:hAnsi="宋体"/>
              </w:rPr>
            </w:pPr>
            <w:r>
              <w:rPr>
                <w:rFonts w:hint="eastAsia"/>
              </w:rPr>
              <w:t>P</w:t>
            </w:r>
            <w:r>
              <w:t xml:space="preserve">RE-1: </w:t>
            </w:r>
            <w:r w:rsidRPr="00237CE5">
              <w:rPr>
                <w:rFonts w:ascii="宋体" w:eastAsia="宋体" w:hAnsi="宋体" w:hint="eastAsia"/>
              </w:rPr>
              <w:t>系</w:t>
            </w:r>
            <w:r w:rsidRPr="00237CE5">
              <w:rPr>
                <w:rFonts w:ascii="宋体" w:eastAsia="宋体" w:hAnsi="宋体" w:cs="微软雅黑" w:hint="eastAsia"/>
              </w:rPr>
              <w:t>统</w:t>
            </w:r>
            <w:r w:rsidRPr="00237CE5">
              <w:rPr>
                <w:rFonts w:ascii="宋体" w:eastAsia="宋体" w:hAnsi="宋体" w:cs="Yu Gothic UI Semibold" w:hint="eastAsia"/>
              </w:rPr>
              <w:t>存在案例数据</w:t>
            </w:r>
            <w:r w:rsidRPr="00237CE5">
              <w:rPr>
                <w:rFonts w:ascii="宋体" w:eastAsia="宋体" w:hAnsi="宋体" w:cs="微软雅黑" w:hint="eastAsia"/>
              </w:rPr>
              <w:t>库</w:t>
            </w:r>
          </w:p>
          <w:p w14:paraId="4FCDC252" w14:textId="77777777" w:rsidR="006F086D" w:rsidRPr="00237CE5" w:rsidRDefault="006F086D" w:rsidP="00513B42">
            <w:pPr>
              <w:rPr>
                <w:rFonts w:ascii="宋体" w:eastAsia="宋体" w:hAnsi="宋体"/>
              </w:rPr>
            </w:pPr>
            <w:r>
              <w:rPr>
                <w:rFonts w:hint="eastAsia"/>
              </w:rPr>
              <w:t>P</w:t>
            </w:r>
            <w:r>
              <w:t xml:space="preserve">RE-2: </w:t>
            </w:r>
            <w:r w:rsidRPr="00237CE5">
              <w:rPr>
                <w:rFonts w:ascii="宋体" w:eastAsia="宋体" w:hAnsi="宋体" w:hint="eastAsia"/>
              </w:rPr>
              <w:t>案例上</w:t>
            </w:r>
            <w:r w:rsidRPr="00237CE5">
              <w:rPr>
                <w:rFonts w:ascii="宋体" w:eastAsia="宋体" w:hAnsi="宋体" w:cs="微软雅黑" w:hint="eastAsia"/>
              </w:rPr>
              <w:t>传</w:t>
            </w:r>
            <w:r w:rsidRPr="00237CE5">
              <w:rPr>
                <w:rFonts w:ascii="宋体" w:eastAsia="宋体" w:hAnsi="宋体" w:cs="Yu Gothic UI Semibold" w:hint="eastAsia"/>
              </w:rPr>
              <w:t>者的案例符合数据</w:t>
            </w:r>
            <w:r w:rsidRPr="00237CE5">
              <w:rPr>
                <w:rFonts w:ascii="宋体" w:eastAsia="宋体" w:hAnsi="宋体" w:cs="微软雅黑" w:hint="eastAsia"/>
              </w:rPr>
              <w:t>库设计</w:t>
            </w:r>
          </w:p>
          <w:p w14:paraId="23A4B502" w14:textId="77777777" w:rsidR="006F086D" w:rsidRPr="00237CE5" w:rsidRDefault="006F086D" w:rsidP="00513B42">
            <w:pPr>
              <w:rPr>
                <w:rFonts w:ascii="宋体" w:eastAsia="宋体" w:hAnsi="宋体"/>
              </w:rPr>
            </w:pPr>
            <w:r>
              <w:rPr>
                <w:rFonts w:hint="eastAsia"/>
              </w:rPr>
              <w:t>P</w:t>
            </w:r>
            <w:r>
              <w:t xml:space="preserve">RE-3: </w:t>
            </w:r>
            <w:r w:rsidRPr="00237CE5">
              <w:rPr>
                <w:rFonts w:ascii="宋体" w:eastAsia="宋体" w:hAnsi="宋体" w:hint="eastAsia"/>
              </w:rPr>
              <w:t>案例被</w:t>
            </w:r>
            <w:r w:rsidRPr="00237CE5">
              <w:rPr>
                <w:rFonts w:ascii="宋体" w:eastAsia="宋体" w:hAnsi="宋体" w:cs="微软雅黑" w:hint="eastAsia"/>
              </w:rPr>
              <w:t>审</w:t>
            </w:r>
            <w:r w:rsidRPr="00237CE5">
              <w:rPr>
                <w:rFonts w:ascii="宋体" w:eastAsia="宋体" w:hAnsi="宋体" w:cs="Yu Gothic UI Semibold" w:hint="eastAsia"/>
              </w:rPr>
              <w:t>核</w:t>
            </w:r>
            <w:r w:rsidRPr="00237CE5">
              <w:rPr>
                <w:rFonts w:ascii="宋体" w:eastAsia="宋体" w:hAnsi="宋体" w:hint="eastAsia"/>
              </w:rPr>
              <w:t>通</w:t>
            </w:r>
            <w:r w:rsidRPr="00237CE5">
              <w:rPr>
                <w:rFonts w:ascii="宋体" w:eastAsia="宋体" w:hAnsi="宋体" w:cs="微软雅黑" w:hint="eastAsia"/>
              </w:rPr>
              <w:t>过</w:t>
            </w:r>
          </w:p>
        </w:tc>
      </w:tr>
      <w:tr w:rsidR="006F086D" w:rsidRPr="00296214" w14:paraId="25CB4CC4" w14:textId="77777777" w:rsidTr="00513B42">
        <w:tc>
          <w:tcPr>
            <w:tcW w:w="1656" w:type="dxa"/>
          </w:tcPr>
          <w:p w14:paraId="00643B2D" w14:textId="77777777" w:rsidR="006F086D" w:rsidRDefault="006F086D" w:rsidP="00513B42">
            <w:r w:rsidRPr="008035F1">
              <w:rPr>
                <w:rFonts w:ascii="宋体" w:eastAsia="宋体" w:hAnsi="宋体" w:hint="eastAsia"/>
              </w:rPr>
              <w:t>后置条件：</w:t>
            </w:r>
          </w:p>
        </w:tc>
        <w:tc>
          <w:tcPr>
            <w:tcW w:w="6561" w:type="dxa"/>
            <w:gridSpan w:val="3"/>
          </w:tcPr>
          <w:p w14:paraId="203ED703" w14:textId="77777777" w:rsidR="006F086D" w:rsidRPr="00296214" w:rsidRDefault="006F086D" w:rsidP="00513B42">
            <w:pPr>
              <w:rPr>
                <w:rFonts w:ascii="宋体" w:eastAsia="宋体" w:hAnsi="宋体"/>
              </w:rPr>
            </w:pPr>
            <w:r>
              <w:rPr>
                <w:rFonts w:hint="eastAsia"/>
              </w:rPr>
              <w:t>P</w:t>
            </w:r>
            <w:r>
              <w:t>OST</w:t>
            </w:r>
            <w:r>
              <w:rPr>
                <w:rFonts w:hint="eastAsia"/>
              </w:rPr>
              <w:t>-1</w:t>
            </w:r>
            <w:r>
              <w:rPr>
                <w:rFonts w:hint="eastAsia"/>
              </w:rPr>
              <w:t>：</w:t>
            </w:r>
            <w:r w:rsidRPr="00296214">
              <w:rPr>
                <w:rFonts w:ascii="宋体" w:eastAsia="宋体" w:hAnsi="宋体" w:hint="eastAsia"/>
              </w:rPr>
              <w:t>案例成功</w:t>
            </w:r>
            <w:r>
              <w:rPr>
                <w:rFonts w:ascii="宋体" w:eastAsia="宋体" w:hAnsi="宋体" w:hint="eastAsia"/>
              </w:rPr>
              <w:t>发布</w:t>
            </w:r>
          </w:p>
        </w:tc>
      </w:tr>
      <w:tr w:rsidR="006F086D" w:rsidRPr="00CF04CF" w14:paraId="4E15468D" w14:textId="77777777" w:rsidTr="00513B42">
        <w:tc>
          <w:tcPr>
            <w:tcW w:w="1656" w:type="dxa"/>
          </w:tcPr>
          <w:p w14:paraId="034CD1E6" w14:textId="77777777" w:rsidR="006F086D" w:rsidRDefault="006F086D" w:rsidP="00513B42">
            <w:r w:rsidRPr="008035F1">
              <w:rPr>
                <w:rFonts w:ascii="宋体" w:eastAsia="宋体" w:hAnsi="宋体" w:hint="eastAsia"/>
              </w:rPr>
              <w:t>一般性流程：</w:t>
            </w:r>
          </w:p>
        </w:tc>
        <w:tc>
          <w:tcPr>
            <w:tcW w:w="6561" w:type="dxa"/>
            <w:gridSpan w:val="3"/>
          </w:tcPr>
          <w:p w14:paraId="351D1E1A" w14:textId="4CAC86F5" w:rsidR="006F086D" w:rsidRPr="006F086D" w:rsidRDefault="006F086D" w:rsidP="00262FE5">
            <w:pPr>
              <w:pStyle w:val="a4"/>
              <w:numPr>
                <w:ilvl w:val="0"/>
                <w:numId w:val="32"/>
              </w:numPr>
              <w:ind w:firstLineChars="0"/>
              <w:rPr>
                <w:rFonts w:ascii="宋体" w:eastAsia="宋体" w:hAnsi="宋体"/>
              </w:rPr>
            </w:pPr>
            <w:r w:rsidRPr="006F086D">
              <w:rPr>
                <w:rFonts w:ascii="宋体" w:eastAsia="宋体" w:hAnsi="宋体" w:hint="eastAsia"/>
              </w:rPr>
              <w:t>系统管理员打开案例发布界面</w:t>
            </w:r>
          </w:p>
          <w:p w14:paraId="3918921B" w14:textId="2D07BF56" w:rsidR="006F086D" w:rsidRPr="006F086D" w:rsidRDefault="006F086D" w:rsidP="00262FE5">
            <w:pPr>
              <w:pStyle w:val="a4"/>
              <w:numPr>
                <w:ilvl w:val="0"/>
                <w:numId w:val="32"/>
              </w:numPr>
              <w:ind w:firstLineChars="0"/>
              <w:rPr>
                <w:rFonts w:ascii="宋体" w:eastAsia="宋体" w:hAnsi="宋体"/>
              </w:rPr>
            </w:pPr>
            <w:r w:rsidRPr="006F086D">
              <w:rPr>
                <w:rFonts w:ascii="宋体" w:eastAsia="宋体" w:hAnsi="宋体" w:hint="eastAsia"/>
              </w:rPr>
              <w:t>系统管理员选择一个上传后审核完成的案例</w:t>
            </w:r>
          </w:p>
          <w:p w14:paraId="7EA9EB4C" w14:textId="7655A559" w:rsidR="006F086D" w:rsidRPr="006F086D" w:rsidRDefault="006F086D" w:rsidP="00262FE5">
            <w:pPr>
              <w:pStyle w:val="a4"/>
              <w:numPr>
                <w:ilvl w:val="0"/>
                <w:numId w:val="32"/>
              </w:numPr>
              <w:ind w:firstLineChars="0"/>
              <w:rPr>
                <w:rFonts w:ascii="宋体" w:eastAsia="宋体" w:hAnsi="宋体"/>
              </w:rPr>
            </w:pPr>
            <w:r w:rsidRPr="006F086D">
              <w:rPr>
                <w:rFonts w:ascii="宋体" w:eastAsia="宋体" w:hAnsi="宋体" w:hint="eastAsia"/>
              </w:rPr>
              <w:t>系统管理员对案例进行发布</w:t>
            </w:r>
          </w:p>
          <w:p w14:paraId="57B4CC7A" w14:textId="1C90AD0A" w:rsidR="006F086D" w:rsidRPr="006F086D" w:rsidRDefault="006F086D" w:rsidP="00262FE5">
            <w:pPr>
              <w:pStyle w:val="a4"/>
              <w:numPr>
                <w:ilvl w:val="0"/>
                <w:numId w:val="32"/>
              </w:numPr>
              <w:ind w:firstLineChars="0"/>
              <w:rPr>
                <w:rFonts w:ascii="宋体" w:eastAsia="宋体" w:hAnsi="宋体"/>
              </w:rPr>
            </w:pPr>
            <w:r w:rsidRPr="006F086D">
              <w:rPr>
                <w:rFonts w:ascii="宋体" w:eastAsia="宋体" w:hAnsi="宋体" w:hint="eastAsia"/>
              </w:rPr>
              <w:t>案例</w:t>
            </w:r>
            <w:proofErr w:type="gramStart"/>
            <w:r w:rsidRPr="006F086D">
              <w:rPr>
                <w:rFonts w:ascii="宋体" w:eastAsia="宋体" w:hAnsi="宋体" w:hint="eastAsia"/>
              </w:rPr>
              <w:t>被发布</w:t>
            </w:r>
            <w:proofErr w:type="gramEnd"/>
          </w:p>
        </w:tc>
      </w:tr>
      <w:tr w:rsidR="006F086D" w:rsidRPr="00296214" w14:paraId="0E55911D" w14:textId="77777777" w:rsidTr="00513B42">
        <w:tc>
          <w:tcPr>
            <w:tcW w:w="1656" w:type="dxa"/>
          </w:tcPr>
          <w:p w14:paraId="21406E16" w14:textId="77777777" w:rsidR="006F086D" w:rsidRPr="008035F1" w:rsidRDefault="006F086D" w:rsidP="00513B42">
            <w:pPr>
              <w:rPr>
                <w:rFonts w:ascii="宋体" w:eastAsia="宋体" w:hAnsi="宋体"/>
              </w:rPr>
            </w:pPr>
            <w:r w:rsidRPr="008035F1">
              <w:rPr>
                <w:rFonts w:ascii="宋体" w:eastAsia="宋体" w:hAnsi="宋体" w:hint="eastAsia"/>
              </w:rPr>
              <w:t>选择性流程：</w:t>
            </w:r>
          </w:p>
        </w:tc>
        <w:tc>
          <w:tcPr>
            <w:tcW w:w="6561" w:type="dxa"/>
            <w:gridSpan w:val="3"/>
          </w:tcPr>
          <w:p w14:paraId="3FCBF3D2" w14:textId="77777777" w:rsidR="006F086D" w:rsidRPr="00296214" w:rsidRDefault="006F086D" w:rsidP="00513B42">
            <w:pPr>
              <w:rPr>
                <w:rFonts w:ascii="宋体" w:eastAsia="宋体" w:hAnsi="宋体"/>
              </w:rPr>
            </w:pPr>
          </w:p>
        </w:tc>
      </w:tr>
      <w:tr w:rsidR="006F086D" w:rsidRPr="00491DDA" w14:paraId="07127BF2" w14:textId="77777777" w:rsidTr="00513B42">
        <w:tc>
          <w:tcPr>
            <w:tcW w:w="1656" w:type="dxa"/>
          </w:tcPr>
          <w:p w14:paraId="03ACC681" w14:textId="77777777" w:rsidR="006F086D" w:rsidRPr="008035F1" w:rsidRDefault="006F086D" w:rsidP="00513B42">
            <w:pPr>
              <w:rPr>
                <w:rFonts w:ascii="宋体" w:eastAsia="宋体" w:hAnsi="宋体"/>
              </w:rPr>
            </w:pPr>
            <w:r w:rsidRPr="008035F1">
              <w:rPr>
                <w:rFonts w:ascii="宋体" w:eastAsia="宋体" w:hAnsi="宋体" w:hint="eastAsia"/>
              </w:rPr>
              <w:t>异常：</w:t>
            </w:r>
          </w:p>
        </w:tc>
        <w:tc>
          <w:tcPr>
            <w:tcW w:w="6561" w:type="dxa"/>
            <w:gridSpan w:val="3"/>
          </w:tcPr>
          <w:p w14:paraId="31BEFD91" w14:textId="2F3BBA3D" w:rsidR="006F086D" w:rsidRPr="006F086D" w:rsidRDefault="006F086D" w:rsidP="006F086D">
            <w:pPr>
              <w:rPr>
                <w:rFonts w:ascii="宋体" w:eastAsia="宋体" w:hAnsi="宋体"/>
              </w:rPr>
            </w:pPr>
          </w:p>
        </w:tc>
      </w:tr>
      <w:tr w:rsidR="006F086D" w:rsidRPr="00296214" w14:paraId="4A223AEB" w14:textId="77777777" w:rsidTr="00513B42">
        <w:tc>
          <w:tcPr>
            <w:tcW w:w="1656" w:type="dxa"/>
          </w:tcPr>
          <w:p w14:paraId="6B29A557" w14:textId="77777777" w:rsidR="006F086D" w:rsidRPr="008035F1" w:rsidRDefault="006F086D" w:rsidP="00513B42">
            <w:pPr>
              <w:rPr>
                <w:rFonts w:ascii="宋体" w:eastAsia="宋体" w:hAnsi="宋体"/>
              </w:rPr>
            </w:pPr>
            <w:r w:rsidRPr="008035F1">
              <w:rPr>
                <w:rFonts w:ascii="宋体" w:eastAsia="宋体" w:hAnsi="宋体" w:hint="eastAsia"/>
              </w:rPr>
              <w:t>优先级：</w:t>
            </w:r>
          </w:p>
        </w:tc>
        <w:tc>
          <w:tcPr>
            <w:tcW w:w="6561" w:type="dxa"/>
            <w:gridSpan w:val="3"/>
          </w:tcPr>
          <w:p w14:paraId="37B8DDD0" w14:textId="77777777" w:rsidR="006F086D" w:rsidRPr="00296214" w:rsidRDefault="006F086D" w:rsidP="00513B42">
            <w:pPr>
              <w:rPr>
                <w:rFonts w:ascii="宋体" w:eastAsia="宋体" w:hAnsi="宋体"/>
              </w:rPr>
            </w:pPr>
            <w:r>
              <w:rPr>
                <w:rFonts w:ascii="宋体" w:eastAsia="宋体" w:hAnsi="宋体" w:hint="eastAsia"/>
              </w:rPr>
              <w:t>高</w:t>
            </w:r>
          </w:p>
        </w:tc>
      </w:tr>
      <w:tr w:rsidR="006F086D" w:rsidRPr="00296214" w14:paraId="2F7CC6E5" w14:textId="77777777" w:rsidTr="00513B42">
        <w:tc>
          <w:tcPr>
            <w:tcW w:w="1656" w:type="dxa"/>
          </w:tcPr>
          <w:p w14:paraId="1E3B38B8" w14:textId="77777777" w:rsidR="006F086D" w:rsidRPr="008035F1" w:rsidRDefault="006F086D" w:rsidP="00513B42">
            <w:pPr>
              <w:rPr>
                <w:rFonts w:ascii="宋体" w:eastAsia="宋体" w:hAnsi="宋体"/>
              </w:rPr>
            </w:pPr>
            <w:r w:rsidRPr="008035F1">
              <w:rPr>
                <w:rFonts w:ascii="宋体" w:eastAsia="宋体" w:hAnsi="宋体" w:hint="eastAsia"/>
              </w:rPr>
              <w:t>使用频率：</w:t>
            </w:r>
          </w:p>
        </w:tc>
        <w:tc>
          <w:tcPr>
            <w:tcW w:w="6561" w:type="dxa"/>
            <w:gridSpan w:val="3"/>
          </w:tcPr>
          <w:p w14:paraId="60FB9B2C" w14:textId="77777777" w:rsidR="006F086D" w:rsidRPr="00296214" w:rsidRDefault="006F086D" w:rsidP="00513B42">
            <w:pPr>
              <w:rPr>
                <w:rFonts w:ascii="宋体" w:eastAsia="宋体" w:hAnsi="宋体"/>
              </w:rPr>
            </w:pPr>
            <w:r>
              <w:rPr>
                <w:rFonts w:ascii="宋体" w:eastAsia="宋体" w:hAnsi="宋体" w:hint="eastAsia"/>
              </w:rPr>
              <w:t>高</w:t>
            </w:r>
          </w:p>
        </w:tc>
      </w:tr>
      <w:tr w:rsidR="006F086D" w:rsidRPr="00296214" w14:paraId="17503826" w14:textId="77777777" w:rsidTr="00513B42">
        <w:tc>
          <w:tcPr>
            <w:tcW w:w="1656" w:type="dxa"/>
          </w:tcPr>
          <w:p w14:paraId="60E705D9" w14:textId="77777777" w:rsidR="006F086D" w:rsidRPr="008035F1" w:rsidRDefault="006F086D" w:rsidP="00513B42">
            <w:pPr>
              <w:rPr>
                <w:rFonts w:ascii="宋体" w:eastAsia="宋体" w:hAnsi="宋体"/>
              </w:rPr>
            </w:pPr>
            <w:r w:rsidRPr="008035F1">
              <w:rPr>
                <w:rFonts w:ascii="宋体" w:eastAsia="宋体" w:hAnsi="宋体" w:hint="eastAsia"/>
              </w:rPr>
              <w:t>业务规则：</w:t>
            </w:r>
          </w:p>
        </w:tc>
        <w:tc>
          <w:tcPr>
            <w:tcW w:w="6561" w:type="dxa"/>
            <w:gridSpan w:val="3"/>
          </w:tcPr>
          <w:p w14:paraId="19D83AB0" w14:textId="77777777" w:rsidR="006F086D" w:rsidRPr="00296214" w:rsidRDefault="006F086D" w:rsidP="00513B42">
            <w:pPr>
              <w:rPr>
                <w:rFonts w:ascii="宋体" w:eastAsia="宋体" w:hAnsi="宋体"/>
              </w:rPr>
            </w:pPr>
          </w:p>
        </w:tc>
      </w:tr>
      <w:tr w:rsidR="006F086D" w:rsidRPr="00296214" w14:paraId="6EDD196F" w14:textId="77777777" w:rsidTr="00513B42">
        <w:tc>
          <w:tcPr>
            <w:tcW w:w="1656" w:type="dxa"/>
          </w:tcPr>
          <w:p w14:paraId="7B86C4D8" w14:textId="77777777" w:rsidR="006F086D" w:rsidRPr="008035F1" w:rsidRDefault="006F086D" w:rsidP="00513B42">
            <w:pPr>
              <w:rPr>
                <w:rFonts w:ascii="宋体" w:eastAsia="宋体" w:hAnsi="宋体"/>
              </w:rPr>
            </w:pPr>
            <w:r w:rsidRPr="008035F1">
              <w:rPr>
                <w:rFonts w:ascii="宋体" w:eastAsia="宋体" w:hAnsi="宋体" w:hint="eastAsia"/>
              </w:rPr>
              <w:t>其他信息：</w:t>
            </w:r>
          </w:p>
        </w:tc>
        <w:tc>
          <w:tcPr>
            <w:tcW w:w="6561" w:type="dxa"/>
            <w:gridSpan w:val="3"/>
          </w:tcPr>
          <w:p w14:paraId="7C3A97C3" w14:textId="776B607A" w:rsidR="006F086D" w:rsidRPr="00296214" w:rsidRDefault="006F086D" w:rsidP="00513B42">
            <w:pPr>
              <w:rPr>
                <w:rFonts w:ascii="宋体" w:eastAsia="宋体" w:hAnsi="宋体"/>
              </w:rPr>
            </w:pPr>
            <w:r>
              <w:rPr>
                <w:rFonts w:ascii="宋体" w:eastAsia="宋体" w:hAnsi="宋体" w:hint="eastAsia"/>
              </w:rPr>
              <w:t>案例发布后可供所有注册用户使用</w:t>
            </w:r>
          </w:p>
        </w:tc>
      </w:tr>
      <w:tr w:rsidR="006F086D" w14:paraId="73916556" w14:textId="77777777" w:rsidTr="00513B42">
        <w:tc>
          <w:tcPr>
            <w:tcW w:w="1656" w:type="dxa"/>
          </w:tcPr>
          <w:p w14:paraId="3325B26F" w14:textId="77777777" w:rsidR="006F086D" w:rsidRDefault="006F086D" w:rsidP="00513B42">
            <w:r>
              <w:rPr>
                <w:rFonts w:hint="eastAsia"/>
              </w:rPr>
              <w:t>假设：</w:t>
            </w:r>
          </w:p>
        </w:tc>
        <w:tc>
          <w:tcPr>
            <w:tcW w:w="6561" w:type="dxa"/>
            <w:gridSpan w:val="3"/>
          </w:tcPr>
          <w:p w14:paraId="483B1095" w14:textId="77777777" w:rsidR="006F086D" w:rsidRDefault="006F086D" w:rsidP="00513B42"/>
          <w:p w14:paraId="1CF8102E" w14:textId="77777777" w:rsidR="006F086D" w:rsidRDefault="006F086D" w:rsidP="00513B42"/>
        </w:tc>
      </w:tr>
    </w:tbl>
    <w:p w14:paraId="3F93AED3" w14:textId="77777777" w:rsidR="006F086D" w:rsidRDefault="006F086D"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6BF72706" w14:textId="77777777" w:rsidTr="00491DDA">
        <w:tc>
          <w:tcPr>
            <w:tcW w:w="1656" w:type="dxa"/>
          </w:tcPr>
          <w:p w14:paraId="18DE7187" w14:textId="77777777" w:rsidR="00130437" w:rsidRDefault="00130437" w:rsidP="00491DDA">
            <w:r w:rsidRPr="008035F1">
              <w:rPr>
                <w:rFonts w:ascii="宋体" w:eastAsia="宋体" w:hAnsi="宋体" w:hint="eastAsia"/>
                <w:b/>
              </w:rPr>
              <w:t>ID和名称：</w:t>
            </w:r>
          </w:p>
        </w:tc>
        <w:tc>
          <w:tcPr>
            <w:tcW w:w="6561" w:type="dxa"/>
            <w:gridSpan w:val="3"/>
          </w:tcPr>
          <w:p w14:paraId="28B612AC" w14:textId="3588AF11" w:rsidR="00130437" w:rsidRPr="008035F1" w:rsidRDefault="00130437" w:rsidP="00491DDA">
            <w:pPr>
              <w:jc w:val="left"/>
              <w:rPr>
                <w:rFonts w:ascii="宋体" w:eastAsia="宋体" w:hAnsi="宋体"/>
                <w:b/>
              </w:rPr>
            </w:pPr>
            <w:r w:rsidRPr="008035F1">
              <w:rPr>
                <w:rFonts w:ascii="宋体" w:eastAsia="宋体" w:hAnsi="宋体" w:hint="eastAsia"/>
                <w:b/>
              </w:rPr>
              <w:t>UC-</w:t>
            </w:r>
            <w:r w:rsidR="001271A0">
              <w:rPr>
                <w:rFonts w:ascii="宋体" w:eastAsia="宋体" w:hAnsi="宋体"/>
                <w:b/>
              </w:rPr>
              <w:t>1</w:t>
            </w:r>
            <w:r w:rsidR="006F086D">
              <w:rPr>
                <w:rFonts w:ascii="宋体" w:eastAsia="宋体" w:hAnsi="宋体"/>
                <w:b/>
              </w:rPr>
              <w:t>6</w:t>
            </w:r>
            <w:r w:rsidRPr="008035F1">
              <w:rPr>
                <w:rFonts w:ascii="宋体" w:eastAsia="宋体" w:hAnsi="宋体" w:hint="eastAsia"/>
                <w:b/>
              </w:rPr>
              <w:t>：</w:t>
            </w:r>
            <w:r>
              <w:rPr>
                <w:rFonts w:ascii="宋体" w:eastAsia="宋体" w:hAnsi="宋体" w:hint="eastAsia"/>
                <w:b/>
              </w:rPr>
              <w:t>案例冻结</w:t>
            </w:r>
          </w:p>
        </w:tc>
      </w:tr>
      <w:tr w:rsidR="00DE14CE" w14:paraId="40B2385E" w14:textId="77777777" w:rsidTr="00491DDA">
        <w:tc>
          <w:tcPr>
            <w:tcW w:w="1656" w:type="dxa"/>
          </w:tcPr>
          <w:p w14:paraId="03A10985" w14:textId="77777777" w:rsidR="00DE14CE" w:rsidRDefault="00DE14CE" w:rsidP="00DE14CE">
            <w:r w:rsidRPr="001A795F">
              <w:rPr>
                <w:rFonts w:hint="eastAsia"/>
              </w:rPr>
              <w:t>创建人：</w:t>
            </w:r>
          </w:p>
        </w:tc>
        <w:tc>
          <w:tcPr>
            <w:tcW w:w="1883" w:type="dxa"/>
          </w:tcPr>
          <w:p w14:paraId="53F6DC00" w14:textId="39A8FB99" w:rsidR="00DE14CE" w:rsidRPr="001A795F" w:rsidRDefault="00DE14CE" w:rsidP="00DE14CE">
            <w:pPr>
              <w:jc w:val="left"/>
            </w:pPr>
            <w:proofErr w:type="gramStart"/>
            <w:r w:rsidRPr="001A795F">
              <w:rPr>
                <w:rFonts w:hint="eastAsia"/>
              </w:rPr>
              <w:t>张威杰</w:t>
            </w:r>
            <w:proofErr w:type="gramEnd"/>
          </w:p>
        </w:tc>
        <w:tc>
          <w:tcPr>
            <w:tcW w:w="1645" w:type="dxa"/>
          </w:tcPr>
          <w:p w14:paraId="4062DE0B" w14:textId="77777777" w:rsidR="00DE14CE" w:rsidRPr="001A795F" w:rsidRDefault="00DE14CE" w:rsidP="00DE14CE">
            <w:pPr>
              <w:jc w:val="left"/>
            </w:pPr>
            <w:r w:rsidRPr="001A795F">
              <w:rPr>
                <w:rFonts w:hint="eastAsia"/>
              </w:rPr>
              <w:t>创建日期：</w:t>
            </w:r>
          </w:p>
        </w:tc>
        <w:tc>
          <w:tcPr>
            <w:tcW w:w="3033" w:type="dxa"/>
          </w:tcPr>
          <w:p w14:paraId="2BED1102" w14:textId="77777777" w:rsidR="00DE14CE" w:rsidRPr="001A795F" w:rsidRDefault="00DE14CE" w:rsidP="00DE14CE">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日星期四</w:t>
            </w:r>
          </w:p>
        </w:tc>
      </w:tr>
      <w:tr w:rsidR="00130437" w14:paraId="2C5EEF35" w14:textId="77777777" w:rsidTr="00491DDA">
        <w:tc>
          <w:tcPr>
            <w:tcW w:w="1656" w:type="dxa"/>
          </w:tcPr>
          <w:p w14:paraId="1029424C" w14:textId="77777777" w:rsidR="00130437" w:rsidRDefault="00130437" w:rsidP="00491DDA">
            <w:r w:rsidRPr="001A795F">
              <w:rPr>
                <w:rFonts w:hint="eastAsia"/>
              </w:rPr>
              <w:t>主要操作者：</w:t>
            </w:r>
          </w:p>
        </w:tc>
        <w:tc>
          <w:tcPr>
            <w:tcW w:w="1883" w:type="dxa"/>
          </w:tcPr>
          <w:p w14:paraId="19E1106A" w14:textId="77777777" w:rsidR="00130437" w:rsidRPr="001A795F" w:rsidRDefault="00130437" w:rsidP="00491DDA">
            <w:pPr>
              <w:jc w:val="left"/>
            </w:pPr>
            <w:r w:rsidRPr="001A795F">
              <w:rPr>
                <w:rFonts w:hint="eastAsia"/>
              </w:rPr>
              <w:t>系统管理员</w:t>
            </w:r>
          </w:p>
        </w:tc>
        <w:tc>
          <w:tcPr>
            <w:tcW w:w="1645" w:type="dxa"/>
          </w:tcPr>
          <w:p w14:paraId="6A3F6BD3" w14:textId="77777777" w:rsidR="00130437" w:rsidRPr="001A795F" w:rsidRDefault="00130437" w:rsidP="00491DDA">
            <w:pPr>
              <w:jc w:val="left"/>
            </w:pPr>
            <w:r w:rsidRPr="001A795F">
              <w:rPr>
                <w:rFonts w:hint="eastAsia"/>
              </w:rPr>
              <w:t>次要操作者：</w:t>
            </w:r>
          </w:p>
        </w:tc>
        <w:tc>
          <w:tcPr>
            <w:tcW w:w="3033" w:type="dxa"/>
          </w:tcPr>
          <w:p w14:paraId="1E187C22" w14:textId="77777777" w:rsidR="00130437" w:rsidRPr="001A795F" w:rsidRDefault="00130437" w:rsidP="00491DDA">
            <w:pPr>
              <w:jc w:val="left"/>
            </w:pPr>
            <w:r w:rsidRPr="001A795F">
              <w:rPr>
                <w:rFonts w:hint="eastAsia"/>
              </w:rPr>
              <w:t>案例数据库</w:t>
            </w:r>
          </w:p>
        </w:tc>
      </w:tr>
      <w:tr w:rsidR="00130437" w14:paraId="2562D201" w14:textId="77777777" w:rsidTr="00491DDA">
        <w:tc>
          <w:tcPr>
            <w:tcW w:w="1656" w:type="dxa"/>
          </w:tcPr>
          <w:p w14:paraId="510B8956" w14:textId="77777777" w:rsidR="00130437" w:rsidRDefault="00130437" w:rsidP="00491DDA">
            <w:r w:rsidRPr="001A795F">
              <w:rPr>
                <w:rFonts w:hint="eastAsia"/>
              </w:rPr>
              <w:t>描述：</w:t>
            </w:r>
          </w:p>
        </w:tc>
        <w:tc>
          <w:tcPr>
            <w:tcW w:w="6561" w:type="dxa"/>
            <w:gridSpan w:val="3"/>
          </w:tcPr>
          <w:p w14:paraId="42A09437" w14:textId="77777777" w:rsidR="00130437" w:rsidRPr="001A795F" w:rsidRDefault="00130437" w:rsidP="00491DDA">
            <w:pPr>
              <w:jc w:val="left"/>
            </w:pPr>
            <w:r w:rsidRPr="001A795F">
              <w:rPr>
                <w:rFonts w:hint="eastAsia"/>
              </w:rPr>
              <w:t>系统管理员对不符合规定或需要更新的案例进行冻结</w:t>
            </w:r>
          </w:p>
        </w:tc>
      </w:tr>
      <w:tr w:rsidR="00130437" w14:paraId="22E08C24" w14:textId="77777777" w:rsidTr="00491DDA">
        <w:tc>
          <w:tcPr>
            <w:tcW w:w="1656" w:type="dxa"/>
          </w:tcPr>
          <w:p w14:paraId="5B1F49E7" w14:textId="77777777" w:rsidR="00130437" w:rsidRDefault="00130437" w:rsidP="00491DDA">
            <w:r w:rsidRPr="001A795F">
              <w:rPr>
                <w:rFonts w:hint="eastAsia"/>
              </w:rPr>
              <w:t>触发器：</w:t>
            </w:r>
          </w:p>
        </w:tc>
        <w:tc>
          <w:tcPr>
            <w:tcW w:w="6561" w:type="dxa"/>
            <w:gridSpan w:val="3"/>
          </w:tcPr>
          <w:p w14:paraId="5A62FF14" w14:textId="77777777" w:rsidR="00130437" w:rsidRPr="001A795F" w:rsidRDefault="00130437" w:rsidP="00491DDA">
            <w:pPr>
              <w:jc w:val="left"/>
            </w:pPr>
            <w:r w:rsidRPr="001A795F">
              <w:rPr>
                <w:rFonts w:hint="eastAsia"/>
              </w:rPr>
              <w:t>案例不符合规定或需要更新</w:t>
            </w:r>
          </w:p>
        </w:tc>
      </w:tr>
      <w:tr w:rsidR="00130437" w14:paraId="3590CB85" w14:textId="77777777" w:rsidTr="00491DDA">
        <w:tc>
          <w:tcPr>
            <w:tcW w:w="1656" w:type="dxa"/>
          </w:tcPr>
          <w:p w14:paraId="1B6D0DCF" w14:textId="77777777" w:rsidR="00130437" w:rsidRDefault="00130437" w:rsidP="00491DDA">
            <w:r w:rsidRPr="001A795F">
              <w:rPr>
                <w:rFonts w:hint="eastAsia"/>
              </w:rPr>
              <w:t>前置条件：</w:t>
            </w:r>
          </w:p>
        </w:tc>
        <w:tc>
          <w:tcPr>
            <w:tcW w:w="6561" w:type="dxa"/>
            <w:gridSpan w:val="3"/>
          </w:tcPr>
          <w:p w14:paraId="41B771AD" w14:textId="25FB9010" w:rsidR="00130437" w:rsidRPr="001A795F" w:rsidRDefault="00237CE5" w:rsidP="00237CE5">
            <w:r>
              <w:rPr>
                <w:rFonts w:hint="eastAsia"/>
              </w:rPr>
              <w:t>P</w:t>
            </w:r>
            <w:r>
              <w:t xml:space="preserve">RE-1: </w:t>
            </w:r>
            <w:r w:rsidR="00130437" w:rsidRPr="001A795F">
              <w:rPr>
                <w:rFonts w:hint="eastAsia"/>
              </w:rPr>
              <w:t>存在一个案例</w:t>
            </w:r>
          </w:p>
        </w:tc>
      </w:tr>
      <w:tr w:rsidR="00130437" w14:paraId="59F4B7EF" w14:textId="77777777" w:rsidTr="00491DDA">
        <w:tc>
          <w:tcPr>
            <w:tcW w:w="1656" w:type="dxa"/>
          </w:tcPr>
          <w:p w14:paraId="0EDC86B6" w14:textId="77777777" w:rsidR="00130437" w:rsidRDefault="00130437" w:rsidP="00491DDA">
            <w:r w:rsidRPr="001A795F">
              <w:rPr>
                <w:rFonts w:hint="eastAsia"/>
              </w:rPr>
              <w:t>后置条件：</w:t>
            </w:r>
          </w:p>
        </w:tc>
        <w:tc>
          <w:tcPr>
            <w:tcW w:w="6561" w:type="dxa"/>
            <w:gridSpan w:val="3"/>
          </w:tcPr>
          <w:p w14:paraId="3D289BFB" w14:textId="2128456B" w:rsidR="00130437" w:rsidRPr="001A795F" w:rsidRDefault="00237CE5" w:rsidP="00237CE5">
            <w:r>
              <w:rPr>
                <w:rFonts w:hint="eastAsia"/>
              </w:rPr>
              <w:t>P</w:t>
            </w:r>
            <w:r>
              <w:t>OST</w:t>
            </w:r>
            <w:r>
              <w:rPr>
                <w:rFonts w:hint="eastAsia"/>
              </w:rPr>
              <w:t>-1</w:t>
            </w:r>
            <w:r>
              <w:rPr>
                <w:rFonts w:hint="eastAsia"/>
              </w:rPr>
              <w:t>：</w:t>
            </w:r>
            <w:r w:rsidR="00130437" w:rsidRPr="001A795F">
              <w:rPr>
                <w:rFonts w:hint="eastAsia"/>
              </w:rPr>
              <w:t>案例被冻结</w:t>
            </w:r>
          </w:p>
        </w:tc>
      </w:tr>
      <w:tr w:rsidR="00130437" w14:paraId="1D9D5F5C" w14:textId="77777777" w:rsidTr="00491DDA">
        <w:tc>
          <w:tcPr>
            <w:tcW w:w="1656" w:type="dxa"/>
          </w:tcPr>
          <w:p w14:paraId="1C413E2B" w14:textId="77777777" w:rsidR="00130437" w:rsidRDefault="00130437" w:rsidP="00491DDA">
            <w:r w:rsidRPr="008035F1">
              <w:rPr>
                <w:rFonts w:ascii="宋体" w:eastAsia="宋体" w:hAnsi="宋体" w:hint="eastAsia"/>
              </w:rPr>
              <w:t>一般性流程：</w:t>
            </w:r>
          </w:p>
        </w:tc>
        <w:tc>
          <w:tcPr>
            <w:tcW w:w="6561" w:type="dxa"/>
            <w:gridSpan w:val="3"/>
          </w:tcPr>
          <w:p w14:paraId="0DFAB225" w14:textId="77777777" w:rsidR="00130437" w:rsidRPr="00D12620" w:rsidRDefault="00130437" w:rsidP="00491DDA">
            <w:pPr>
              <w:rPr>
                <w:rFonts w:ascii="宋体" w:eastAsia="宋体" w:hAnsi="宋体"/>
              </w:rPr>
            </w:pPr>
            <w:r w:rsidRPr="00D12620">
              <w:rPr>
                <w:rFonts w:ascii="宋体" w:eastAsia="宋体" w:hAnsi="宋体" w:hint="eastAsia"/>
              </w:rPr>
              <w:t>5</w:t>
            </w:r>
            <w:r w:rsidRPr="00D12620">
              <w:rPr>
                <w:rFonts w:ascii="宋体" w:eastAsia="宋体" w:hAnsi="宋体"/>
              </w:rPr>
              <w:t>.0</w:t>
            </w:r>
            <w:r w:rsidRPr="00D12620">
              <w:rPr>
                <w:rFonts w:ascii="宋体" w:eastAsia="宋体" w:hAnsi="宋体" w:cs="微软雅黑" w:hint="eastAsia"/>
              </w:rPr>
              <w:t>冻结</w:t>
            </w:r>
            <w:r w:rsidRPr="00D12620">
              <w:rPr>
                <w:rFonts w:ascii="宋体" w:eastAsia="宋体" w:hAnsi="宋体" w:cs="Yu Gothic UI Semibold" w:hint="eastAsia"/>
              </w:rPr>
              <w:t>案例</w:t>
            </w:r>
          </w:p>
          <w:p w14:paraId="6590E398" w14:textId="77777777" w:rsidR="00130437" w:rsidRPr="00D12620" w:rsidRDefault="00130437" w:rsidP="00262FE5">
            <w:pPr>
              <w:pStyle w:val="a4"/>
              <w:numPr>
                <w:ilvl w:val="0"/>
                <w:numId w:val="17"/>
              </w:numPr>
              <w:ind w:firstLineChars="0"/>
              <w:jc w:val="left"/>
              <w:rPr>
                <w:rFonts w:ascii="宋体" w:eastAsia="宋体" w:hAnsi="宋体"/>
              </w:rPr>
            </w:pPr>
            <w:r>
              <w:rPr>
                <w:rFonts w:ascii="宋体" w:eastAsia="宋体" w:hAnsi="宋体" w:hint="eastAsia"/>
              </w:rPr>
              <w:lastRenderedPageBreak/>
              <w:t>系统管理员</w:t>
            </w:r>
            <w:r w:rsidRPr="00D12620">
              <w:rPr>
                <w:rFonts w:ascii="宋体" w:eastAsia="宋体" w:hAnsi="宋体" w:cs="Yu Gothic UI Semibold" w:hint="eastAsia"/>
              </w:rPr>
              <w:t>点</w:t>
            </w:r>
            <w:r w:rsidRPr="00D12620">
              <w:rPr>
                <w:rFonts w:ascii="宋体" w:eastAsia="宋体" w:hAnsi="宋体" w:cs="微软雅黑" w:hint="eastAsia"/>
              </w:rPr>
              <w:t>击</w:t>
            </w:r>
            <w:r w:rsidRPr="00D12620">
              <w:rPr>
                <w:rFonts w:ascii="宋体" w:eastAsia="宋体" w:hAnsi="宋体" w:cs="Yu Gothic UI Semibold" w:hint="eastAsia"/>
              </w:rPr>
              <w:t>案例列表</w:t>
            </w:r>
          </w:p>
          <w:p w14:paraId="02783A3B" w14:textId="77777777" w:rsidR="00130437" w:rsidRPr="00D12620" w:rsidRDefault="00130437" w:rsidP="00262FE5">
            <w:pPr>
              <w:pStyle w:val="a4"/>
              <w:numPr>
                <w:ilvl w:val="0"/>
                <w:numId w:val="17"/>
              </w:numPr>
              <w:ind w:firstLineChars="0"/>
              <w:jc w:val="left"/>
              <w:rPr>
                <w:rFonts w:ascii="宋体" w:eastAsia="宋体" w:hAnsi="宋体"/>
              </w:rPr>
            </w:pPr>
            <w:r w:rsidRPr="00D12620">
              <w:rPr>
                <w:rFonts w:ascii="宋体" w:eastAsia="宋体" w:hAnsi="宋体" w:hint="eastAsia"/>
              </w:rPr>
              <w:t>系</w:t>
            </w:r>
            <w:r w:rsidRPr="00D12620">
              <w:rPr>
                <w:rFonts w:ascii="宋体" w:eastAsia="宋体" w:hAnsi="宋体" w:cs="微软雅黑" w:hint="eastAsia"/>
              </w:rPr>
              <w:t>统显</w:t>
            </w:r>
            <w:r w:rsidRPr="00D12620">
              <w:rPr>
                <w:rFonts w:ascii="宋体" w:eastAsia="宋体" w:hAnsi="宋体" w:cs="Yu Gothic UI Semibold" w:hint="eastAsia"/>
              </w:rPr>
              <w:t>示所有案例</w:t>
            </w:r>
          </w:p>
          <w:p w14:paraId="595E8E26" w14:textId="77777777" w:rsidR="00130437" w:rsidRPr="00D12620" w:rsidRDefault="00130437" w:rsidP="00262FE5">
            <w:pPr>
              <w:pStyle w:val="a4"/>
              <w:numPr>
                <w:ilvl w:val="0"/>
                <w:numId w:val="17"/>
              </w:numPr>
              <w:ind w:firstLineChars="0"/>
              <w:jc w:val="left"/>
              <w:rPr>
                <w:rFonts w:ascii="宋体" w:eastAsia="宋体" w:hAnsi="宋体"/>
              </w:rPr>
            </w:pPr>
            <w:r>
              <w:rPr>
                <w:rFonts w:ascii="宋体" w:eastAsia="宋体" w:hAnsi="宋体" w:hint="eastAsia"/>
              </w:rPr>
              <w:t>系统管理员</w:t>
            </w:r>
            <w:r w:rsidRPr="00D12620">
              <w:rPr>
                <w:rFonts w:ascii="宋体" w:eastAsia="宋体" w:hAnsi="宋体" w:cs="Yu Gothic UI Semibold" w:hint="eastAsia"/>
              </w:rPr>
              <w:t>点</w:t>
            </w:r>
            <w:r w:rsidRPr="00D12620">
              <w:rPr>
                <w:rFonts w:ascii="宋体" w:eastAsia="宋体" w:hAnsi="宋体" w:cs="微软雅黑" w:hint="eastAsia"/>
              </w:rPr>
              <w:t>击</w:t>
            </w:r>
            <w:r w:rsidRPr="00D12620">
              <w:rPr>
                <w:rFonts w:ascii="宋体" w:eastAsia="宋体" w:hAnsi="宋体" w:cs="Yu Gothic UI Semibold" w:hint="eastAsia"/>
              </w:rPr>
              <w:t>案例</w:t>
            </w:r>
            <w:r w:rsidRPr="00D12620">
              <w:rPr>
                <w:rFonts w:ascii="宋体" w:eastAsia="宋体" w:hAnsi="宋体" w:cs="微软雅黑" w:hint="eastAsia"/>
              </w:rPr>
              <w:t>详细</w:t>
            </w:r>
            <w:r w:rsidRPr="00D12620">
              <w:rPr>
                <w:rFonts w:ascii="宋体" w:eastAsia="宋体" w:hAnsi="宋体" w:cs="Yu Gothic UI Semibold" w:hint="eastAsia"/>
              </w:rPr>
              <w:t>信息</w:t>
            </w:r>
          </w:p>
          <w:p w14:paraId="1B8021CC" w14:textId="77777777" w:rsidR="00130437" w:rsidRPr="00D12620" w:rsidRDefault="00130437" w:rsidP="00262FE5">
            <w:pPr>
              <w:pStyle w:val="a4"/>
              <w:numPr>
                <w:ilvl w:val="0"/>
                <w:numId w:val="17"/>
              </w:numPr>
              <w:ind w:firstLineChars="0"/>
              <w:jc w:val="left"/>
              <w:rPr>
                <w:rFonts w:ascii="宋体" w:eastAsia="宋体" w:hAnsi="宋体"/>
              </w:rPr>
            </w:pPr>
            <w:r>
              <w:rPr>
                <w:rFonts w:ascii="宋体" w:eastAsia="宋体" w:hAnsi="宋体" w:hint="eastAsia"/>
              </w:rPr>
              <w:t>系统管理员冻结案例</w:t>
            </w:r>
          </w:p>
        </w:tc>
      </w:tr>
      <w:tr w:rsidR="00130437" w14:paraId="225F0665" w14:textId="77777777" w:rsidTr="00491DDA">
        <w:tc>
          <w:tcPr>
            <w:tcW w:w="1656" w:type="dxa"/>
          </w:tcPr>
          <w:p w14:paraId="39601481" w14:textId="77777777" w:rsidR="00130437" w:rsidRPr="001A795F" w:rsidRDefault="00130437" w:rsidP="00491DDA">
            <w:r w:rsidRPr="001A795F">
              <w:rPr>
                <w:rFonts w:hint="eastAsia"/>
              </w:rPr>
              <w:lastRenderedPageBreak/>
              <w:t>选择性流程：</w:t>
            </w:r>
          </w:p>
        </w:tc>
        <w:tc>
          <w:tcPr>
            <w:tcW w:w="6561" w:type="dxa"/>
            <w:gridSpan w:val="3"/>
          </w:tcPr>
          <w:p w14:paraId="35FF68AA" w14:textId="77777777" w:rsidR="00130437" w:rsidRDefault="00130437" w:rsidP="00491DDA"/>
        </w:tc>
      </w:tr>
      <w:tr w:rsidR="00130437" w:rsidRPr="005A7753" w14:paraId="1556A435" w14:textId="77777777" w:rsidTr="00491DDA">
        <w:tc>
          <w:tcPr>
            <w:tcW w:w="1656" w:type="dxa"/>
          </w:tcPr>
          <w:p w14:paraId="328512DB" w14:textId="77777777" w:rsidR="00130437" w:rsidRPr="001A795F" w:rsidRDefault="00130437" w:rsidP="00491DDA">
            <w:r w:rsidRPr="001A795F">
              <w:rPr>
                <w:rFonts w:hint="eastAsia"/>
              </w:rPr>
              <w:t>异常：</w:t>
            </w:r>
          </w:p>
        </w:tc>
        <w:tc>
          <w:tcPr>
            <w:tcW w:w="6561" w:type="dxa"/>
            <w:gridSpan w:val="3"/>
          </w:tcPr>
          <w:p w14:paraId="36311DF2" w14:textId="77777777" w:rsidR="00130437" w:rsidRPr="005A7753" w:rsidRDefault="00130437" w:rsidP="00491DDA"/>
        </w:tc>
      </w:tr>
      <w:tr w:rsidR="00130437" w14:paraId="00159E7B" w14:textId="77777777" w:rsidTr="00491DDA">
        <w:tc>
          <w:tcPr>
            <w:tcW w:w="1656" w:type="dxa"/>
          </w:tcPr>
          <w:p w14:paraId="37E6502F" w14:textId="77777777" w:rsidR="00130437" w:rsidRPr="001A795F" w:rsidRDefault="00130437" w:rsidP="00491DDA">
            <w:r w:rsidRPr="001A795F">
              <w:rPr>
                <w:rFonts w:hint="eastAsia"/>
              </w:rPr>
              <w:t>优先级：</w:t>
            </w:r>
          </w:p>
        </w:tc>
        <w:tc>
          <w:tcPr>
            <w:tcW w:w="6561" w:type="dxa"/>
            <w:gridSpan w:val="3"/>
          </w:tcPr>
          <w:p w14:paraId="199EE721" w14:textId="77777777" w:rsidR="00130437" w:rsidRDefault="00130437" w:rsidP="00491DDA">
            <w:r>
              <w:rPr>
                <w:rFonts w:hint="eastAsia"/>
              </w:rPr>
              <w:t>高</w:t>
            </w:r>
          </w:p>
        </w:tc>
      </w:tr>
      <w:tr w:rsidR="00130437" w14:paraId="3E49A97B" w14:textId="77777777" w:rsidTr="00491DDA">
        <w:tc>
          <w:tcPr>
            <w:tcW w:w="1656" w:type="dxa"/>
          </w:tcPr>
          <w:p w14:paraId="586D7EB8" w14:textId="77777777" w:rsidR="00130437" w:rsidRPr="001A795F" w:rsidRDefault="00130437" w:rsidP="00491DDA">
            <w:r w:rsidRPr="001A795F">
              <w:rPr>
                <w:rFonts w:hint="eastAsia"/>
              </w:rPr>
              <w:t>使用频率：</w:t>
            </w:r>
          </w:p>
        </w:tc>
        <w:tc>
          <w:tcPr>
            <w:tcW w:w="6561" w:type="dxa"/>
            <w:gridSpan w:val="3"/>
          </w:tcPr>
          <w:p w14:paraId="7BA32EDC" w14:textId="77777777" w:rsidR="00130437" w:rsidRDefault="00130437" w:rsidP="00491DDA">
            <w:r>
              <w:rPr>
                <w:rFonts w:hint="eastAsia"/>
              </w:rPr>
              <w:t>中</w:t>
            </w:r>
          </w:p>
        </w:tc>
      </w:tr>
      <w:tr w:rsidR="00130437" w14:paraId="43D19F8B" w14:textId="77777777" w:rsidTr="00491DDA">
        <w:tc>
          <w:tcPr>
            <w:tcW w:w="1656" w:type="dxa"/>
          </w:tcPr>
          <w:p w14:paraId="2AF79B64" w14:textId="77777777" w:rsidR="00130437" w:rsidRPr="001A795F" w:rsidRDefault="00130437" w:rsidP="00491DDA">
            <w:r w:rsidRPr="001A795F">
              <w:rPr>
                <w:rFonts w:hint="eastAsia"/>
              </w:rPr>
              <w:t>业务规则：</w:t>
            </w:r>
          </w:p>
        </w:tc>
        <w:tc>
          <w:tcPr>
            <w:tcW w:w="6561" w:type="dxa"/>
            <w:gridSpan w:val="3"/>
          </w:tcPr>
          <w:p w14:paraId="78111EA5" w14:textId="77777777" w:rsidR="00130437" w:rsidRDefault="00130437" w:rsidP="00491DDA"/>
        </w:tc>
      </w:tr>
      <w:tr w:rsidR="00130437" w14:paraId="7CC52C97" w14:textId="77777777" w:rsidTr="00491DDA">
        <w:tc>
          <w:tcPr>
            <w:tcW w:w="1656" w:type="dxa"/>
          </w:tcPr>
          <w:p w14:paraId="5BE27E39" w14:textId="77777777" w:rsidR="00130437" w:rsidRPr="001A795F" w:rsidRDefault="00130437" w:rsidP="00491DDA">
            <w:r w:rsidRPr="001A795F">
              <w:rPr>
                <w:rFonts w:hint="eastAsia"/>
              </w:rPr>
              <w:t>其他信息：</w:t>
            </w:r>
          </w:p>
        </w:tc>
        <w:tc>
          <w:tcPr>
            <w:tcW w:w="6561" w:type="dxa"/>
            <w:gridSpan w:val="3"/>
          </w:tcPr>
          <w:p w14:paraId="1B112BAC" w14:textId="77777777" w:rsidR="00130437" w:rsidRDefault="00130437" w:rsidP="00491DDA">
            <w:r>
              <w:rPr>
                <w:rFonts w:hint="eastAsia"/>
              </w:rPr>
              <w:t>案例被冻结后所有选择该案例进行学习的用户不能使用该案例</w:t>
            </w:r>
          </w:p>
        </w:tc>
      </w:tr>
      <w:tr w:rsidR="001271A0" w14:paraId="30E4C94A" w14:textId="77777777" w:rsidTr="001271A0">
        <w:tc>
          <w:tcPr>
            <w:tcW w:w="1656" w:type="dxa"/>
          </w:tcPr>
          <w:p w14:paraId="2BE2AA07" w14:textId="77777777" w:rsidR="001271A0" w:rsidRDefault="001271A0" w:rsidP="00491DDA">
            <w:r>
              <w:rPr>
                <w:rFonts w:hint="eastAsia"/>
              </w:rPr>
              <w:t>假设：</w:t>
            </w:r>
          </w:p>
        </w:tc>
        <w:tc>
          <w:tcPr>
            <w:tcW w:w="6561" w:type="dxa"/>
            <w:gridSpan w:val="3"/>
          </w:tcPr>
          <w:p w14:paraId="31A18D56" w14:textId="77777777" w:rsidR="001271A0" w:rsidRDefault="001271A0" w:rsidP="00491DDA"/>
          <w:p w14:paraId="1DB7D7F6" w14:textId="77777777" w:rsidR="001271A0" w:rsidRDefault="001271A0" w:rsidP="00491DDA"/>
        </w:tc>
      </w:tr>
    </w:tbl>
    <w:p w14:paraId="334C8528" w14:textId="77777777" w:rsidR="00130437" w:rsidRDefault="00130437"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3CA51436" w14:textId="77777777" w:rsidTr="00491DDA">
        <w:tc>
          <w:tcPr>
            <w:tcW w:w="1656" w:type="dxa"/>
          </w:tcPr>
          <w:p w14:paraId="199D2361" w14:textId="77777777" w:rsidR="00130437" w:rsidRDefault="00130437" w:rsidP="00491DDA">
            <w:r w:rsidRPr="008035F1">
              <w:rPr>
                <w:rFonts w:ascii="宋体" w:eastAsia="宋体" w:hAnsi="宋体" w:hint="eastAsia"/>
                <w:b/>
              </w:rPr>
              <w:t>ID和名称：</w:t>
            </w:r>
          </w:p>
        </w:tc>
        <w:tc>
          <w:tcPr>
            <w:tcW w:w="6561" w:type="dxa"/>
            <w:gridSpan w:val="3"/>
          </w:tcPr>
          <w:p w14:paraId="3C62FD88" w14:textId="6D6A5A0C" w:rsidR="00130437" w:rsidRPr="008035F1" w:rsidRDefault="00130437" w:rsidP="00491DDA">
            <w:pPr>
              <w:jc w:val="left"/>
              <w:rPr>
                <w:rFonts w:ascii="宋体" w:eastAsia="宋体" w:hAnsi="宋体"/>
                <w:b/>
              </w:rPr>
            </w:pPr>
            <w:r w:rsidRPr="008035F1">
              <w:rPr>
                <w:rFonts w:ascii="宋体" w:eastAsia="宋体" w:hAnsi="宋体" w:hint="eastAsia"/>
                <w:b/>
              </w:rPr>
              <w:t>UC-</w:t>
            </w:r>
            <w:r w:rsidR="006F086D">
              <w:rPr>
                <w:rFonts w:ascii="宋体" w:eastAsia="宋体" w:hAnsi="宋体"/>
                <w:b/>
              </w:rPr>
              <w:t>17</w:t>
            </w:r>
            <w:r w:rsidRPr="008035F1">
              <w:rPr>
                <w:rFonts w:ascii="宋体" w:eastAsia="宋体" w:hAnsi="宋体" w:hint="eastAsia"/>
                <w:b/>
              </w:rPr>
              <w:t>：</w:t>
            </w:r>
            <w:r>
              <w:rPr>
                <w:rFonts w:ascii="宋体" w:eastAsia="宋体" w:hAnsi="宋体" w:hint="eastAsia"/>
                <w:b/>
              </w:rPr>
              <w:t>案例删除</w:t>
            </w:r>
          </w:p>
        </w:tc>
      </w:tr>
      <w:tr w:rsidR="00DE14CE" w14:paraId="65389917" w14:textId="77777777" w:rsidTr="00491DDA">
        <w:tc>
          <w:tcPr>
            <w:tcW w:w="1656" w:type="dxa"/>
          </w:tcPr>
          <w:p w14:paraId="2405323C" w14:textId="77777777" w:rsidR="00DE14CE" w:rsidRDefault="00DE14CE" w:rsidP="00DE14CE">
            <w:r w:rsidRPr="001A795F">
              <w:rPr>
                <w:rFonts w:hint="eastAsia"/>
              </w:rPr>
              <w:t>创建人：</w:t>
            </w:r>
          </w:p>
        </w:tc>
        <w:tc>
          <w:tcPr>
            <w:tcW w:w="1883" w:type="dxa"/>
          </w:tcPr>
          <w:p w14:paraId="766500BC" w14:textId="3C3CEA30" w:rsidR="00DE14CE" w:rsidRPr="001A795F" w:rsidRDefault="00DE14CE" w:rsidP="00DE14CE">
            <w:pPr>
              <w:jc w:val="left"/>
            </w:pPr>
            <w:proofErr w:type="gramStart"/>
            <w:r w:rsidRPr="001A795F">
              <w:rPr>
                <w:rFonts w:hint="eastAsia"/>
              </w:rPr>
              <w:t>张威杰</w:t>
            </w:r>
            <w:proofErr w:type="gramEnd"/>
          </w:p>
        </w:tc>
        <w:tc>
          <w:tcPr>
            <w:tcW w:w="1645" w:type="dxa"/>
          </w:tcPr>
          <w:p w14:paraId="1BDA1D71" w14:textId="77777777" w:rsidR="00DE14CE" w:rsidRPr="001A795F" w:rsidRDefault="00DE14CE" w:rsidP="00DE14CE">
            <w:pPr>
              <w:jc w:val="left"/>
            </w:pPr>
            <w:r w:rsidRPr="001A795F">
              <w:rPr>
                <w:rFonts w:hint="eastAsia"/>
              </w:rPr>
              <w:t>创建日期：</w:t>
            </w:r>
          </w:p>
        </w:tc>
        <w:tc>
          <w:tcPr>
            <w:tcW w:w="3033" w:type="dxa"/>
          </w:tcPr>
          <w:p w14:paraId="19A83652" w14:textId="77777777" w:rsidR="00DE14CE" w:rsidRPr="001A795F" w:rsidRDefault="00DE14CE" w:rsidP="00DE14CE">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日星期四</w:t>
            </w:r>
          </w:p>
        </w:tc>
      </w:tr>
      <w:tr w:rsidR="00130437" w14:paraId="3D6C0EAC" w14:textId="77777777" w:rsidTr="00491DDA">
        <w:tc>
          <w:tcPr>
            <w:tcW w:w="1656" w:type="dxa"/>
          </w:tcPr>
          <w:p w14:paraId="4755F520" w14:textId="77777777" w:rsidR="00130437" w:rsidRDefault="00130437" w:rsidP="00491DDA">
            <w:r w:rsidRPr="001A795F">
              <w:rPr>
                <w:rFonts w:hint="eastAsia"/>
              </w:rPr>
              <w:t>主要操作者：</w:t>
            </w:r>
          </w:p>
        </w:tc>
        <w:tc>
          <w:tcPr>
            <w:tcW w:w="1883" w:type="dxa"/>
          </w:tcPr>
          <w:p w14:paraId="47A9AA6F" w14:textId="77777777" w:rsidR="00130437" w:rsidRPr="001A795F" w:rsidRDefault="00130437" w:rsidP="00491DDA">
            <w:pPr>
              <w:jc w:val="left"/>
            </w:pPr>
            <w:r w:rsidRPr="001A795F">
              <w:rPr>
                <w:rFonts w:hint="eastAsia"/>
              </w:rPr>
              <w:t>系统管理员</w:t>
            </w:r>
          </w:p>
        </w:tc>
        <w:tc>
          <w:tcPr>
            <w:tcW w:w="1645" w:type="dxa"/>
          </w:tcPr>
          <w:p w14:paraId="52FC4E0C" w14:textId="77777777" w:rsidR="00130437" w:rsidRPr="001A795F" w:rsidRDefault="00130437" w:rsidP="00491DDA">
            <w:pPr>
              <w:jc w:val="left"/>
            </w:pPr>
            <w:r w:rsidRPr="001A795F">
              <w:rPr>
                <w:rFonts w:hint="eastAsia"/>
              </w:rPr>
              <w:t>次要操作者：</w:t>
            </w:r>
          </w:p>
        </w:tc>
        <w:tc>
          <w:tcPr>
            <w:tcW w:w="3033" w:type="dxa"/>
          </w:tcPr>
          <w:p w14:paraId="344B0783" w14:textId="77777777" w:rsidR="00130437" w:rsidRPr="001A795F" w:rsidRDefault="00130437" w:rsidP="00491DDA">
            <w:pPr>
              <w:jc w:val="left"/>
            </w:pPr>
            <w:r w:rsidRPr="001A795F">
              <w:rPr>
                <w:rFonts w:hint="eastAsia"/>
              </w:rPr>
              <w:t>案例数据库</w:t>
            </w:r>
          </w:p>
        </w:tc>
      </w:tr>
      <w:tr w:rsidR="00130437" w14:paraId="4DC3C221" w14:textId="77777777" w:rsidTr="00491DDA">
        <w:tc>
          <w:tcPr>
            <w:tcW w:w="1656" w:type="dxa"/>
          </w:tcPr>
          <w:p w14:paraId="757BAD67" w14:textId="77777777" w:rsidR="00130437" w:rsidRDefault="00130437" w:rsidP="00491DDA">
            <w:r w:rsidRPr="001A795F">
              <w:rPr>
                <w:rFonts w:hint="eastAsia"/>
              </w:rPr>
              <w:t>描述：</w:t>
            </w:r>
          </w:p>
        </w:tc>
        <w:tc>
          <w:tcPr>
            <w:tcW w:w="6561" w:type="dxa"/>
            <w:gridSpan w:val="3"/>
          </w:tcPr>
          <w:p w14:paraId="24B84F37" w14:textId="77777777" w:rsidR="00130437" w:rsidRPr="001A795F" w:rsidRDefault="00130437" w:rsidP="00491DDA">
            <w:pPr>
              <w:jc w:val="left"/>
            </w:pPr>
            <w:r w:rsidRPr="001A795F">
              <w:rPr>
                <w:rFonts w:hint="eastAsia"/>
              </w:rPr>
              <w:t>系统管理员对不符合规定的案例进行删除</w:t>
            </w:r>
          </w:p>
        </w:tc>
      </w:tr>
      <w:tr w:rsidR="00130437" w14:paraId="55F5EA2E" w14:textId="77777777" w:rsidTr="00491DDA">
        <w:tc>
          <w:tcPr>
            <w:tcW w:w="1656" w:type="dxa"/>
          </w:tcPr>
          <w:p w14:paraId="69FB3AF6" w14:textId="77777777" w:rsidR="00130437" w:rsidRDefault="00130437" w:rsidP="00491DDA">
            <w:r w:rsidRPr="001A795F">
              <w:rPr>
                <w:rFonts w:hint="eastAsia"/>
              </w:rPr>
              <w:t>触发器：</w:t>
            </w:r>
          </w:p>
        </w:tc>
        <w:tc>
          <w:tcPr>
            <w:tcW w:w="6561" w:type="dxa"/>
            <w:gridSpan w:val="3"/>
          </w:tcPr>
          <w:p w14:paraId="6611DA70" w14:textId="77777777" w:rsidR="00130437" w:rsidRPr="001A795F" w:rsidRDefault="00130437" w:rsidP="00491DDA">
            <w:pPr>
              <w:jc w:val="left"/>
            </w:pPr>
            <w:r w:rsidRPr="001A795F">
              <w:rPr>
                <w:rFonts w:hint="eastAsia"/>
              </w:rPr>
              <w:t>案例不符合规定</w:t>
            </w:r>
          </w:p>
        </w:tc>
      </w:tr>
      <w:tr w:rsidR="00130437" w14:paraId="4A6F64D6" w14:textId="77777777" w:rsidTr="00491DDA">
        <w:tc>
          <w:tcPr>
            <w:tcW w:w="1656" w:type="dxa"/>
          </w:tcPr>
          <w:p w14:paraId="5625CB57" w14:textId="77777777" w:rsidR="00130437" w:rsidRDefault="00130437" w:rsidP="00491DDA">
            <w:r w:rsidRPr="001A795F">
              <w:rPr>
                <w:rFonts w:hint="eastAsia"/>
              </w:rPr>
              <w:t>前置条件：</w:t>
            </w:r>
          </w:p>
        </w:tc>
        <w:tc>
          <w:tcPr>
            <w:tcW w:w="6561" w:type="dxa"/>
            <w:gridSpan w:val="3"/>
          </w:tcPr>
          <w:p w14:paraId="02F6A047" w14:textId="2B2EF5C3" w:rsidR="00130437" w:rsidRPr="001A795F" w:rsidRDefault="00237CE5" w:rsidP="00491DDA">
            <w:pPr>
              <w:jc w:val="left"/>
            </w:pPr>
            <w:r>
              <w:rPr>
                <w:rFonts w:hint="eastAsia"/>
              </w:rPr>
              <w:t>P</w:t>
            </w:r>
            <w:r>
              <w:t xml:space="preserve">RE-1: </w:t>
            </w:r>
            <w:r w:rsidR="00130437" w:rsidRPr="001A795F">
              <w:rPr>
                <w:rFonts w:hint="eastAsia"/>
              </w:rPr>
              <w:t>存在一个案例</w:t>
            </w:r>
          </w:p>
        </w:tc>
      </w:tr>
      <w:tr w:rsidR="00130437" w14:paraId="4184DE5D" w14:textId="77777777" w:rsidTr="00491DDA">
        <w:tc>
          <w:tcPr>
            <w:tcW w:w="1656" w:type="dxa"/>
          </w:tcPr>
          <w:p w14:paraId="2E7C438E" w14:textId="77777777" w:rsidR="00130437" w:rsidRDefault="00130437" w:rsidP="00491DDA">
            <w:r w:rsidRPr="001A795F">
              <w:rPr>
                <w:rFonts w:hint="eastAsia"/>
              </w:rPr>
              <w:t>后置条件：</w:t>
            </w:r>
          </w:p>
        </w:tc>
        <w:tc>
          <w:tcPr>
            <w:tcW w:w="6561" w:type="dxa"/>
            <w:gridSpan w:val="3"/>
          </w:tcPr>
          <w:p w14:paraId="703878F2" w14:textId="20FBED45" w:rsidR="00130437" w:rsidRPr="001A795F" w:rsidRDefault="00237CE5" w:rsidP="00491DDA">
            <w:pPr>
              <w:jc w:val="left"/>
            </w:pPr>
            <w:r>
              <w:rPr>
                <w:rFonts w:hint="eastAsia"/>
              </w:rPr>
              <w:t>P</w:t>
            </w:r>
            <w:r>
              <w:t>OST</w:t>
            </w:r>
            <w:r>
              <w:rPr>
                <w:rFonts w:hint="eastAsia"/>
              </w:rPr>
              <w:t>-1</w:t>
            </w:r>
            <w:r>
              <w:rPr>
                <w:rFonts w:hint="eastAsia"/>
              </w:rPr>
              <w:t>：</w:t>
            </w:r>
            <w:r w:rsidR="00130437" w:rsidRPr="001A795F">
              <w:rPr>
                <w:rFonts w:hint="eastAsia"/>
              </w:rPr>
              <w:t>案例被删除</w:t>
            </w:r>
          </w:p>
        </w:tc>
      </w:tr>
      <w:tr w:rsidR="00130437" w14:paraId="5DAE81B6" w14:textId="77777777" w:rsidTr="00491DDA">
        <w:tc>
          <w:tcPr>
            <w:tcW w:w="1656" w:type="dxa"/>
          </w:tcPr>
          <w:p w14:paraId="215378C5" w14:textId="77777777" w:rsidR="00130437" w:rsidRPr="00D12620" w:rsidRDefault="00130437" w:rsidP="00491DDA">
            <w:pPr>
              <w:jc w:val="left"/>
              <w:rPr>
                <w:rFonts w:ascii="宋体" w:eastAsia="宋体" w:hAnsi="宋体"/>
              </w:rPr>
            </w:pPr>
            <w:r w:rsidRPr="008035F1">
              <w:rPr>
                <w:rFonts w:ascii="宋体" w:eastAsia="宋体" w:hAnsi="宋体" w:hint="eastAsia"/>
              </w:rPr>
              <w:t>一般性流程：</w:t>
            </w:r>
          </w:p>
        </w:tc>
        <w:tc>
          <w:tcPr>
            <w:tcW w:w="6561" w:type="dxa"/>
            <w:gridSpan w:val="3"/>
          </w:tcPr>
          <w:p w14:paraId="1A4CCF06" w14:textId="77777777" w:rsidR="00130437" w:rsidRPr="00D12620" w:rsidRDefault="00130437" w:rsidP="00491DDA">
            <w:pPr>
              <w:jc w:val="left"/>
              <w:rPr>
                <w:rFonts w:ascii="宋体" w:eastAsia="宋体" w:hAnsi="宋体"/>
              </w:rPr>
            </w:pPr>
            <w:r>
              <w:rPr>
                <w:rFonts w:ascii="宋体" w:eastAsia="宋体" w:hAnsi="宋体"/>
              </w:rPr>
              <w:t>6</w:t>
            </w:r>
            <w:r w:rsidRPr="00D12620">
              <w:rPr>
                <w:rFonts w:ascii="宋体" w:eastAsia="宋体" w:hAnsi="宋体"/>
              </w:rPr>
              <w:t>.0</w:t>
            </w:r>
            <w:r>
              <w:rPr>
                <w:rFonts w:ascii="宋体" w:eastAsia="宋体" w:hAnsi="宋体" w:hint="eastAsia"/>
              </w:rPr>
              <w:t>删除</w:t>
            </w:r>
            <w:r w:rsidRPr="00D12620">
              <w:rPr>
                <w:rFonts w:ascii="宋体" w:eastAsia="宋体" w:hAnsi="宋体" w:hint="eastAsia"/>
              </w:rPr>
              <w:t>案例</w:t>
            </w:r>
          </w:p>
          <w:p w14:paraId="0FAEC82A" w14:textId="77777777" w:rsidR="00130437" w:rsidRPr="00D12620" w:rsidRDefault="00130437" w:rsidP="00262FE5">
            <w:pPr>
              <w:pStyle w:val="a4"/>
              <w:numPr>
                <w:ilvl w:val="0"/>
                <w:numId w:val="18"/>
              </w:numPr>
              <w:ind w:firstLineChars="0"/>
              <w:jc w:val="left"/>
              <w:rPr>
                <w:rFonts w:ascii="宋体" w:eastAsia="宋体" w:hAnsi="宋体"/>
              </w:rPr>
            </w:pPr>
            <w:r w:rsidRPr="00D12620">
              <w:rPr>
                <w:rFonts w:ascii="宋体" w:eastAsia="宋体" w:hAnsi="宋体" w:hint="eastAsia"/>
              </w:rPr>
              <w:t>系统管理员点击案例列表</w:t>
            </w:r>
          </w:p>
          <w:p w14:paraId="3F41A277" w14:textId="77777777" w:rsidR="00130437" w:rsidRPr="00D12620" w:rsidRDefault="00130437" w:rsidP="00262FE5">
            <w:pPr>
              <w:pStyle w:val="a4"/>
              <w:numPr>
                <w:ilvl w:val="0"/>
                <w:numId w:val="18"/>
              </w:numPr>
              <w:ind w:firstLineChars="0"/>
              <w:jc w:val="left"/>
              <w:rPr>
                <w:rFonts w:ascii="宋体" w:eastAsia="宋体" w:hAnsi="宋体"/>
              </w:rPr>
            </w:pPr>
            <w:r w:rsidRPr="00D12620">
              <w:rPr>
                <w:rFonts w:ascii="宋体" w:eastAsia="宋体" w:hAnsi="宋体" w:hint="eastAsia"/>
              </w:rPr>
              <w:t>系统显示所有案例</w:t>
            </w:r>
          </w:p>
          <w:p w14:paraId="54027357" w14:textId="77777777" w:rsidR="00130437" w:rsidRPr="00D12620" w:rsidRDefault="00130437" w:rsidP="00262FE5">
            <w:pPr>
              <w:pStyle w:val="a4"/>
              <w:numPr>
                <w:ilvl w:val="0"/>
                <w:numId w:val="18"/>
              </w:numPr>
              <w:ind w:firstLineChars="0"/>
              <w:jc w:val="left"/>
              <w:rPr>
                <w:rFonts w:ascii="宋体" w:eastAsia="宋体" w:hAnsi="宋体"/>
              </w:rPr>
            </w:pPr>
            <w:r w:rsidRPr="00D12620">
              <w:rPr>
                <w:rFonts w:ascii="宋体" w:eastAsia="宋体" w:hAnsi="宋体" w:hint="eastAsia"/>
              </w:rPr>
              <w:t>系统管理员点击案例详细信息</w:t>
            </w:r>
          </w:p>
          <w:p w14:paraId="7D0FAEB6" w14:textId="77777777" w:rsidR="00130437" w:rsidRPr="00D12620" w:rsidRDefault="00130437" w:rsidP="00262FE5">
            <w:pPr>
              <w:pStyle w:val="a4"/>
              <w:numPr>
                <w:ilvl w:val="0"/>
                <w:numId w:val="18"/>
              </w:numPr>
              <w:ind w:firstLineChars="0"/>
              <w:jc w:val="left"/>
              <w:rPr>
                <w:rFonts w:ascii="宋体" w:eastAsia="宋体" w:hAnsi="宋体"/>
              </w:rPr>
            </w:pPr>
            <w:r w:rsidRPr="00D12620">
              <w:rPr>
                <w:rFonts w:ascii="宋体" w:eastAsia="宋体" w:hAnsi="宋体" w:hint="eastAsia"/>
              </w:rPr>
              <w:t>系统管理员删除案例</w:t>
            </w:r>
          </w:p>
        </w:tc>
      </w:tr>
      <w:tr w:rsidR="00130437" w14:paraId="2708B1B2" w14:textId="77777777" w:rsidTr="00491DDA">
        <w:tc>
          <w:tcPr>
            <w:tcW w:w="1656" w:type="dxa"/>
          </w:tcPr>
          <w:p w14:paraId="0AB31E3A"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149B5B42" w14:textId="77777777" w:rsidR="00130437" w:rsidRDefault="00130437" w:rsidP="00491DDA"/>
        </w:tc>
      </w:tr>
      <w:tr w:rsidR="00130437" w:rsidRPr="005A7753" w14:paraId="441B10E6" w14:textId="77777777" w:rsidTr="00491DDA">
        <w:tc>
          <w:tcPr>
            <w:tcW w:w="1656" w:type="dxa"/>
          </w:tcPr>
          <w:p w14:paraId="1395AE6B"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7050ED8C" w14:textId="77777777" w:rsidR="00130437" w:rsidRDefault="00130437" w:rsidP="00491DDA">
            <w:r>
              <w:rPr>
                <w:rFonts w:hint="eastAsia"/>
              </w:rPr>
              <w:t>6</w:t>
            </w:r>
            <w:r>
              <w:t>.0</w:t>
            </w:r>
            <w:r>
              <w:rPr>
                <w:rFonts w:hint="eastAsia"/>
              </w:rPr>
              <w:t>若案例未被冻结不能删除案例</w:t>
            </w:r>
          </w:p>
          <w:p w14:paraId="6BB61A47" w14:textId="77777777" w:rsidR="00130437" w:rsidRPr="005A7753" w:rsidRDefault="00130437" w:rsidP="00262FE5">
            <w:pPr>
              <w:pStyle w:val="a4"/>
              <w:numPr>
                <w:ilvl w:val="0"/>
                <w:numId w:val="19"/>
              </w:numPr>
              <w:ind w:firstLineChars="0"/>
            </w:pPr>
            <w:r>
              <w:rPr>
                <w:rFonts w:hint="eastAsia"/>
              </w:rPr>
              <w:t>系统提示案例未被冻结</w:t>
            </w:r>
          </w:p>
        </w:tc>
      </w:tr>
      <w:tr w:rsidR="00130437" w14:paraId="7711FDAE" w14:textId="77777777" w:rsidTr="00491DDA">
        <w:tc>
          <w:tcPr>
            <w:tcW w:w="1656" w:type="dxa"/>
          </w:tcPr>
          <w:p w14:paraId="5D64322D" w14:textId="77777777" w:rsidR="00130437" w:rsidRPr="008035F1" w:rsidRDefault="00130437" w:rsidP="00491DDA">
            <w:pPr>
              <w:rPr>
                <w:rFonts w:ascii="宋体" w:eastAsia="宋体" w:hAnsi="宋体"/>
              </w:rPr>
            </w:pPr>
            <w:r w:rsidRPr="008035F1">
              <w:rPr>
                <w:rFonts w:ascii="宋体" w:eastAsia="宋体" w:hAnsi="宋体" w:hint="eastAsia"/>
              </w:rPr>
              <w:t>优先级：</w:t>
            </w:r>
          </w:p>
        </w:tc>
        <w:tc>
          <w:tcPr>
            <w:tcW w:w="6561" w:type="dxa"/>
            <w:gridSpan w:val="3"/>
          </w:tcPr>
          <w:p w14:paraId="67E5D464" w14:textId="77777777" w:rsidR="00130437" w:rsidRDefault="00130437" w:rsidP="00491DDA">
            <w:r>
              <w:rPr>
                <w:rFonts w:hint="eastAsia"/>
              </w:rPr>
              <w:t>高</w:t>
            </w:r>
          </w:p>
        </w:tc>
      </w:tr>
      <w:tr w:rsidR="00130437" w14:paraId="0CB5968E" w14:textId="77777777" w:rsidTr="00491DDA">
        <w:tc>
          <w:tcPr>
            <w:tcW w:w="1656" w:type="dxa"/>
          </w:tcPr>
          <w:p w14:paraId="083DF7FF"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4C5FA7CF" w14:textId="77777777" w:rsidR="00130437" w:rsidRDefault="00130437" w:rsidP="00491DDA">
            <w:r>
              <w:rPr>
                <w:rFonts w:hint="eastAsia"/>
              </w:rPr>
              <w:t>中</w:t>
            </w:r>
          </w:p>
        </w:tc>
      </w:tr>
      <w:tr w:rsidR="00130437" w14:paraId="4E970FA8" w14:textId="77777777" w:rsidTr="00491DDA">
        <w:tc>
          <w:tcPr>
            <w:tcW w:w="1656" w:type="dxa"/>
          </w:tcPr>
          <w:p w14:paraId="2D5D7DB5"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76AC6477" w14:textId="77777777" w:rsidR="00130437" w:rsidRDefault="00130437" w:rsidP="00491DDA"/>
        </w:tc>
      </w:tr>
      <w:tr w:rsidR="00130437" w14:paraId="51B766E8" w14:textId="77777777" w:rsidTr="00491DDA">
        <w:tc>
          <w:tcPr>
            <w:tcW w:w="1656" w:type="dxa"/>
          </w:tcPr>
          <w:p w14:paraId="14408590"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0A509D83" w14:textId="77777777" w:rsidR="00130437" w:rsidRDefault="00130437" w:rsidP="00491DDA">
            <w:r>
              <w:rPr>
                <w:rFonts w:hint="eastAsia"/>
              </w:rPr>
              <w:t>案例被冻结后才能对案例进行删除</w:t>
            </w:r>
          </w:p>
        </w:tc>
      </w:tr>
      <w:tr w:rsidR="001271A0" w14:paraId="6013220E" w14:textId="77777777" w:rsidTr="001271A0">
        <w:tc>
          <w:tcPr>
            <w:tcW w:w="1656" w:type="dxa"/>
          </w:tcPr>
          <w:p w14:paraId="540AFC51" w14:textId="77777777" w:rsidR="001271A0" w:rsidRDefault="001271A0" w:rsidP="00491DDA">
            <w:r>
              <w:rPr>
                <w:rFonts w:hint="eastAsia"/>
              </w:rPr>
              <w:t>假设：</w:t>
            </w:r>
          </w:p>
        </w:tc>
        <w:tc>
          <w:tcPr>
            <w:tcW w:w="6561" w:type="dxa"/>
            <w:gridSpan w:val="3"/>
          </w:tcPr>
          <w:p w14:paraId="447E8080" w14:textId="77777777" w:rsidR="001271A0" w:rsidRDefault="001271A0" w:rsidP="00491DDA"/>
          <w:p w14:paraId="44147682" w14:textId="77777777" w:rsidR="001271A0" w:rsidRDefault="001271A0" w:rsidP="00491DDA"/>
        </w:tc>
      </w:tr>
    </w:tbl>
    <w:p w14:paraId="75427DAA" w14:textId="5CB080A3" w:rsidR="00130437" w:rsidRDefault="00852DEF" w:rsidP="00852DEF">
      <w:pPr>
        <w:pStyle w:val="1"/>
      </w:pPr>
      <w:r>
        <w:rPr>
          <w:rFonts w:hint="eastAsia"/>
        </w:rPr>
        <w:t>用户</w:t>
      </w:r>
    </w:p>
    <w:tbl>
      <w:tblPr>
        <w:tblStyle w:val="a3"/>
        <w:tblW w:w="0" w:type="auto"/>
        <w:tblLook w:val="04A0" w:firstRow="1" w:lastRow="0" w:firstColumn="1" w:lastColumn="0" w:noHBand="0" w:noVBand="1"/>
      </w:tblPr>
      <w:tblGrid>
        <w:gridCol w:w="1656"/>
        <w:gridCol w:w="1883"/>
        <w:gridCol w:w="1645"/>
        <w:gridCol w:w="3033"/>
      </w:tblGrid>
      <w:tr w:rsidR="00852DEF" w:rsidRPr="008035F1" w14:paraId="2C8AD1EF" w14:textId="77777777" w:rsidTr="00513B42">
        <w:tc>
          <w:tcPr>
            <w:tcW w:w="1656" w:type="dxa"/>
          </w:tcPr>
          <w:p w14:paraId="18F28AD3" w14:textId="77777777" w:rsidR="00852DEF" w:rsidRDefault="00852DEF" w:rsidP="00513B42">
            <w:r w:rsidRPr="008035F1">
              <w:rPr>
                <w:rFonts w:ascii="宋体" w:eastAsia="宋体" w:hAnsi="宋体" w:hint="eastAsia"/>
                <w:b/>
              </w:rPr>
              <w:t>ID和名称：</w:t>
            </w:r>
          </w:p>
        </w:tc>
        <w:tc>
          <w:tcPr>
            <w:tcW w:w="6561" w:type="dxa"/>
            <w:gridSpan w:val="3"/>
          </w:tcPr>
          <w:p w14:paraId="2BC480B8" w14:textId="77777777" w:rsidR="00852DEF" w:rsidRPr="008035F1" w:rsidRDefault="00852DEF" w:rsidP="00513B42">
            <w:pPr>
              <w:jc w:val="left"/>
              <w:rPr>
                <w:rFonts w:ascii="宋体" w:eastAsia="宋体" w:hAnsi="宋体"/>
                <w:b/>
              </w:rPr>
            </w:pPr>
            <w:r w:rsidRPr="008035F1">
              <w:rPr>
                <w:rFonts w:ascii="宋体" w:eastAsia="宋体" w:hAnsi="宋体" w:hint="eastAsia"/>
                <w:b/>
              </w:rPr>
              <w:t>UC-</w:t>
            </w:r>
            <w:r>
              <w:rPr>
                <w:rFonts w:ascii="宋体" w:eastAsia="宋体" w:hAnsi="宋体" w:hint="eastAsia"/>
                <w:b/>
              </w:rPr>
              <w:t>1</w:t>
            </w:r>
            <w:r w:rsidRPr="008035F1">
              <w:rPr>
                <w:rFonts w:ascii="宋体" w:eastAsia="宋体" w:hAnsi="宋体" w:hint="eastAsia"/>
                <w:b/>
              </w:rPr>
              <w:t>：</w:t>
            </w:r>
            <w:r>
              <w:rPr>
                <w:rFonts w:ascii="宋体" w:eastAsia="宋体" w:hAnsi="宋体" w:hint="eastAsia"/>
                <w:b/>
              </w:rPr>
              <w:t>用户注册</w:t>
            </w:r>
          </w:p>
        </w:tc>
      </w:tr>
      <w:tr w:rsidR="00852DEF" w:rsidRPr="008035F1" w14:paraId="77204990" w14:textId="77777777" w:rsidTr="00513B42">
        <w:tc>
          <w:tcPr>
            <w:tcW w:w="1656" w:type="dxa"/>
          </w:tcPr>
          <w:p w14:paraId="64A4956A" w14:textId="77777777" w:rsidR="00852DEF" w:rsidRDefault="00852DEF" w:rsidP="00513B42">
            <w:r w:rsidRPr="008035F1">
              <w:rPr>
                <w:rFonts w:ascii="宋体" w:eastAsia="宋体" w:hAnsi="宋体" w:hint="eastAsia"/>
              </w:rPr>
              <w:t>创建人：</w:t>
            </w:r>
          </w:p>
        </w:tc>
        <w:tc>
          <w:tcPr>
            <w:tcW w:w="1883" w:type="dxa"/>
          </w:tcPr>
          <w:p w14:paraId="1904EA50" w14:textId="77777777" w:rsidR="00852DEF" w:rsidRPr="008035F1" w:rsidRDefault="00852DEF" w:rsidP="00513B42">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6C9DBAA1" w14:textId="77777777" w:rsidR="00852DEF" w:rsidRPr="008035F1"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7A0D9BD6" w14:textId="77777777" w:rsidR="00852DEF" w:rsidRPr="008035F1" w:rsidRDefault="00852DEF" w:rsidP="00513B42">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w:t>
            </w:r>
          </w:p>
        </w:tc>
      </w:tr>
      <w:tr w:rsidR="00852DEF" w:rsidRPr="008035F1" w14:paraId="1154C98D" w14:textId="77777777" w:rsidTr="00513B42">
        <w:tc>
          <w:tcPr>
            <w:tcW w:w="1656" w:type="dxa"/>
          </w:tcPr>
          <w:p w14:paraId="2CB31E03" w14:textId="77777777" w:rsidR="00852DEF" w:rsidRDefault="00852DEF" w:rsidP="00513B42">
            <w:r w:rsidRPr="008035F1">
              <w:rPr>
                <w:rFonts w:ascii="宋体" w:eastAsia="宋体" w:hAnsi="宋体" w:hint="eastAsia"/>
              </w:rPr>
              <w:t>主要操作者：</w:t>
            </w:r>
          </w:p>
        </w:tc>
        <w:tc>
          <w:tcPr>
            <w:tcW w:w="1883" w:type="dxa"/>
          </w:tcPr>
          <w:p w14:paraId="6E9326F0" w14:textId="77777777" w:rsidR="00852DEF" w:rsidRPr="008035F1" w:rsidRDefault="00852DEF" w:rsidP="00513B42">
            <w:pPr>
              <w:jc w:val="left"/>
              <w:rPr>
                <w:rFonts w:ascii="宋体" w:eastAsia="宋体" w:hAnsi="宋体"/>
              </w:rPr>
            </w:pPr>
            <w:r>
              <w:rPr>
                <w:rFonts w:ascii="宋体" w:eastAsia="宋体" w:hAnsi="宋体" w:hint="eastAsia"/>
              </w:rPr>
              <w:t>游客</w:t>
            </w:r>
          </w:p>
        </w:tc>
        <w:tc>
          <w:tcPr>
            <w:tcW w:w="1645" w:type="dxa"/>
          </w:tcPr>
          <w:p w14:paraId="1E49BAD4" w14:textId="77777777" w:rsidR="00852DEF" w:rsidRPr="008035F1"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0D911163" w14:textId="77777777" w:rsidR="00852DEF" w:rsidRPr="008035F1" w:rsidRDefault="00852DEF" w:rsidP="00513B42">
            <w:pPr>
              <w:jc w:val="left"/>
              <w:rPr>
                <w:rFonts w:ascii="宋体" w:eastAsia="宋体" w:hAnsi="宋体"/>
              </w:rPr>
            </w:pPr>
            <w:r>
              <w:rPr>
                <w:rFonts w:ascii="宋体" w:eastAsia="宋体" w:hAnsi="宋体" w:hint="eastAsia"/>
              </w:rPr>
              <w:t>管理员</w:t>
            </w:r>
          </w:p>
        </w:tc>
      </w:tr>
      <w:tr w:rsidR="00852DEF" w:rsidRPr="008035F1" w14:paraId="4F83F783" w14:textId="77777777" w:rsidTr="00513B42">
        <w:tc>
          <w:tcPr>
            <w:tcW w:w="1656" w:type="dxa"/>
          </w:tcPr>
          <w:p w14:paraId="7CC4DDBE" w14:textId="77777777" w:rsidR="00852DEF" w:rsidRDefault="00852DEF" w:rsidP="00513B42">
            <w:r w:rsidRPr="008035F1">
              <w:rPr>
                <w:rFonts w:ascii="宋体" w:eastAsia="宋体" w:hAnsi="宋体" w:hint="eastAsia"/>
              </w:rPr>
              <w:t>描述：</w:t>
            </w:r>
          </w:p>
        </w:tc>
        <w:tc>
          <w:tcPr>
            <w:tcW w:w="6561" w:type="dxa"/>
            <w:gridSpan w:val="3"/>
          </w:tcPr>
          <w:p w14:paraId="277BB2B8" w14:textId="77777777" w:rsidR="00852DEF" w:rsidRPr="008035F1" w:rsidRDefault="00852DEF" w:rsidP="00513B42">
            <w:pPr>
              <w:jc w:val="left"/>
              <w:rPr>
                <w:rFonts w:ascii="宋体" w:eastAsia="宋体" w:hAnsi="宋体"/>
              </w:rPr>
            </w:pPr>
            <w:r>
              <w:rPr>
                <w:rFonts w:ascii="宋体" w:eastAsia="宋体" w:hAnsi="宋体" w:hint="eastAsia"/>
              </w:rPr>
              <w:t>游客注册为网站用户。</w:t>
            </w:r>
          </w:p>
        </w:tc>
      </w:tr>
      <w:tr w:rsidR="00852DEF" w:rsidRPr="008035F1" w14:paraId="1FB510AB" w14:textId="77777777" w:rsidTr="00513B42">
        <w:tc>
          <w:tcPr>
            <w:tcW w:w="1656" w:type="dxa"/>
          </w:tcPr>
          <w:p w14:paraId="14BB3F0C" w14:textId="77777777" w:rsidR="00852DEF" w:rsidRDefault="00852DEF" w:rsidP="00513B42">
            <w:r w:rsidRPr="008035F1">
              <w:rPr>
                <w:rFonts w:ascii="宋体" w:eastAsia="宋体" w:hAnsi="宋体" w:hint="eastAsia"/>
              </w:rPr>
              <w:t>触发器：</w:t>
            </w:r>
          </w:p>
        </w:tc>
        <w:tc>
          <w:tcPr>
            <w:tcW w:w="6561" w:type="dxa"/>
            <w:gridSpan w:val="3"/>
          </w:tcPr>
          <w:p w14:paraId="6E6E7CC2" w14:textId="77777777" w:rsidR="00852DEF" w:rsidRPr="008035F1" w:rsidRDefault="00852DEF" w:rsidP="00513B42">
            <w:pPr>
              <w:jc w:val="left"/>
              <w:rPr>
                <w:rFonts w:ascii="宋体" w:eastAsia="宋体" w:hAnsi="宋体"/>
              </w:rPr>
            </w:pPr>
            <w:r>
              <w:rPr>
                <w:rFonts w:ascii="宋体" w:eastAsia="宋体" w:hAnsi="宋体" w:hint="eastAsia"/>
              </w:rPr>
              <w:t>游客注册或管理员添加用户</w:t>
            </w:r>
          </w:p>
        </w:tc>
      </w:tr>
      <w:tr w:rsidR="00852DEF" w14:paraId="7D5A2F14" w14:textId="77777777" w:rsidTr="00513B42">
        <w:tc>
          <w:tcPr>
            <w:tcW w:w="1656" w:type="dxa"/>
          </w:tcPr>
          <w:p w14:paraId="004D4312" w14:textId="77777777" w:rsidR="00852DEF" w:rsidRDefault="00852DEF" w:rsidP="00513B42">
            <w:r w:rsidRPr="008035F1">
              <w:rPr>
                <w:rFonts w:ascii="宋体" w:eastAsia="宋体" w:hAnsi="宋体" w:hint="eastAsia"/>
              </w:rPr>
              <w:lastRenderedPageBreak/>
              <w:t>前置条件：</w:t>
            </w:r>
          </w:p>
        </w:tc>
        <w:tc>
          <w:tcPr>
            <w:tcW w:w="6561" w:type="dxa"/>
            <w:gridSpan w:val="3"/>
          </w:tcPr>
          <w:p w14:paraId="2F12BFF0" w14:textId="77777777" w:rsidR="00852DEF" w:rsidRDefault="00852DEF" w:rsidP="00513B42">
            <w:r>
              <w:rPr>
                <w:rFonts w:hint="eastAsia"/>
              </w:rPr>
              <w:t>P</w:t>
            </w:r>
            <w:r>
              <w:t>RE-1</w:t>
            </w:r>
            <w:r>
              <w:rPr>
                <w:rFonts w:hint="eastAsia"/>
              </w:rPr>
              <w:t>：网站中不存在该用户</w:t>
            </w:r>
          </w:p>
        </w:tc>
      </w:tr>
      <w:tr w:rsidR="00852DEF" w14:paraId="527D755C" w14:textId="77777777" w:rsidTr="00513B42">
        <w:tc>
          <w:tcPr>
            <w:tcW w:w="1656" w:type="dxa"/>
          </w:tcPr>
          <w:p w14:paraId="07CD1924" w14:textId="77777777" w:rsidR="00852DEF" w:rsidRDefault="00852DEF" w:rsidP="00513B42">
            <w:r w:rsidRPr="008035F1">
              <w:rPr>
                <w:rFonts w:ascii="宋体" w:eastAsia="宋体" w:hAnsi="宋体" w:hint="eastAsia"/>
              </w:rPr>
              <w:t>后置条件：</w:t>
            </w:r>
          </w:p>
        </w:tc>
        <w:tc>
          <w:tcPr>
            <w:tcW w:w="6561" w:type="dxa"/>
            <w:gridSpan w:val="3"/>
          </w:tcPr>
          <w:p w14:paraId="624A2BC1" w14:textId="77777777" w:rsidR="00852DEF" w:rsidRDefault="00852DEF" w:rsidP="00513B42">
            <w:r>
              <w:rPr>
                <w:rFonts w:hint="eastAsia"/>
              </w:rPr>
              <w:t>P</w:t>
            </w:r>
            <w:r>
              <w:t>OST-1</w:t>
            </w:r>
            <w:r>
              <w:rPr>
                <w:rFonts w:hint="eastAsia"/>
              </w:rPr>
              <w:t>：学生用户注册成功，注册教师和案例管理员用户需要等待管理员审核。</w:t>
            </w:r>
          </w:p>
        </w:tc>
      </w:tr>
      <w:tr w:rsidR="00852DEF" w:rsidRPr="00380ABA" w14:paraId="14C9AF96" w14:textId="77777777" w:rsidTr="00513B42">
        <w:tc>
          <w:tcPr>
            <w:tcW w:w="1656" w:type="dxa"/>
          </w:tcPr>
          <w:p w14:paraId="320C39FE" w14:textId="77777777" w:rsidR="00852DEF" w:rsidRDefault="00852DEF" w:rsidP="00513B42">
            <w:r w:rsidRPr="008035F1">
              <w:rPr>
                <w:rFonts w:ascii="宋体" w:eastAsia="宋体" w:hAnsi="宋体" w:hint="eastAsia"/>
              </w:rPr>
              <w:t>一般性流程：</w:t>
            </w:r>
          </w:p>
        </w:tc>
        <w:tc>
          <w:tcPr>
            <w:tcW w:w="6561" w:type="dxa"/>
            <w:gridSpan w:val="3"/>
          </w:tcPr>
          <w:p w14:paraId="1A198A83" w14:textId="77777777" w:rsidR="00852DEF" w:rsidRDefault="00852DEF" w:rsidP="00852DEF">
            <w:pPr>
              <w:pStyle w:val="a4"/>
              <w:numPr>
                <w:ilvl w:val="0"/>
                <w:numId w:val="33"/>
              </w:numPr>
              <w:ind w:firstLineChars="0"/>
              <w:jc w:val="left"/>
              <w:rPr>
                <w:rFonts w:ascii="宋体" w:eastAsia="宋体" w:hAnsi="宋体"/>
              </w:rPr>
            </w:pPr>
            <w:r>
              <w:rPr>
                <w:rFonts w:ascii="宋体" w:eastAsia="宋体" w:hAnsi="宋体" w:hint="eastAsia"/>
              </w:rPr>
              <w:t>用户打开注册页面</w:t>
            </w:r>
          </w:p>
          <w:p w14:paraId="60E370C5" w14:textId="77777777" w:rsidR="00852DEF" w:rsidRDefault="00852DEF" w:rsidP="00852DEF">
            <w:pPr>
              <w:pStyle w:val="a4"/>
              <w:numPr>
                <w:ilvl w:val="0"/>
                <w:numId w:val="33"/>
              </w:numPr>
              <w:ind w:firstLineChars="0"/>
              <w:jc w:val="left"/>
              <w:rPr>
                <w:rFonts w:ascii="宋体" w:eastAsia="宋体" w:hAnsi="宋体"/>
              </w:rPr>
            </w:pPr>
            <w:r>
              <w:rPr>
                <w:rFonts w:ascii="宋体" w:eastAsia="宋体" w:hAnsi="宋体" w:hint="eastAsia"/>
              </w:rPr>
              <w:t>输入必要信息（用户名，密码）</w:t>
            </w:r>
          </w:p>
          <w:p w14:paraId="106A23B7" w14:textId="77777777" w:rsidR="00852DEF" w:rsidRDefault="00852DEF" w:rsidP="00852DEF">
            <w:pPr>
              <w:pStyle w:val="a4"/>
              <w:numPr>
                <w:ilvl w:val="0"/>
                <w:numId w:val="33"/>
              </w:numPr>
              <w:ind w:firstLineChars="0"/>
              <w:jc w:val="left"/>
              <w:rPr>
                <w:rFonts w:ascii="宋体" w:eastAsia="宋体" w:hAnsi="宋体"/>
              </w:rPr>
            </w:pPr>
            <w:r>
              <w:rPr>
                <w:rFonts w:ascii="宋体" w:eastAsia="宋体" w:hAnsi="宋体" w:hint="eastAsia"/>
              </w:rPr>
              <w:t>上</w:t>
            </w:r>
            <w:proofErr w:type="gramStart"/>
            <w:r>
              <w:rPr>
                <w:rFonts w:ascii="宋体" w:eastAsia="宋体" w:hAnsi="宋体" w:hint="eastAsia"/>
              </w:rPr>
              <w:t>传用户</w:t>
            </w:r>
            <w:proofErr w:type="gramEnd"/>
            <w:r>
              <w:rPr>
                <w:rFonts w:ascii="宋体" w:eastAsia="宋体" w:hAnsi="宋体" w:hint="eastAsia"/>
              </w:rPr>
              <w:t>信息</w:t>
            </w:r>
          </w:p>
          <w:p w14:paraId="52E8D768" w14:textId="77777777" w:rsidR="00852DEF" w:rsidRDefault="00852DEF" w:rsidP="00852DEF">
            <w:pPr>
              <w:pStyle w:val="a4"/>
              <w:numPr>
                <w:ilvl w:val="0"/>
                <w:numId w:val="33"/>
              </w:numPr>
              <w:ind w:firstLineChars="0"/>
              <w:jc w:val="left"/>
              <w:rPr>
                <w:rFonts w:ascii="宋体" w:eastAsia="宋体" w:hAnsi="宋体"/>
              </w:rPr>
            </w:pPr>
            <w:r>
              <w:rPr>
                <w:rFonts w:ascii="宋体" w:eastAsia="宋体" w:hAnsi="宋体" w:hint="eastAsia"/>
              </w:rPr>
              <w:t>系统校验</w:t>
            </w:r>
          </w:p>
          <w:p w14:paraId="499C85E6" w14:textId="77777777" w:rsidR="00852DEF" w:rsidRPr="00CF51F8" w:rsidRDefault="00852DEF" w:rsidP="00852DEF">
            <w:pPr>
              <w:pStyle w:val="a4"/>
              <w:numPr>
                <w:ilvl w:val="0"/>
                <w:numId w:val="33"/>
              </w:numPr>
              <w:ind w:firstLineChars="0"/>
              <w:jc w:val="left"/>
              <w:rPr>
                <w:rFonts w:ascii="宋体" w:eastAsia="宋体" w:hAnsi="宋体"/>
              </w:rPr>
            </w:pPr>
            <w:r>
              <w:rPr>
                <w:rFonts w:ascii="宋体" w:eastAsia="宋体" w:hAnsi="宋体" w:hint="eastAsia"/>
              </w:rPr>
              <w:t>注册成功或等待审核</w:t>
            </w:r>
          </w:p>
        </w:tc>
      </w:tr>
      <w:tr w:rsidR="00852DEF" w:rsidRPr="00380ABA" w14:paraId="1EB27343" w14:textId="77777777" w:rsidTr="00513B42">
        <w:tc>
          <w:tcPr>
            <w:tcW w:w="1656" w:type="dxa"/>
          </w:tcPr>
          <w:p w14:paraId="1861B79B"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77CD6BEE" w14:textId="77777777" w:rsidR="00852DEF" w:rsidRPr="00380ABA" w:rsidRDefault="00852DEF" w:rsidP="00513B42">
            <w:pPr>
              <w:jc w:val="left"/>
              <w:rPr>
                <w:rFonts w:ascii="宋体" w:eastAsia="宋体" w:hAnsi="宋体"/>
              </w:rPr>
            </w:pPr>
          </w:p>
        </w:tc>
      </w:tr>
      <w:tr w:rsidR="00852DEF" w:rsidRPr="00380ABA" w14:paraId="11DCFA3D" w14:textId="77777777" w:rsidTr="00513B42">
        <w:tc>
          <w:tcPr>
            <w:tcW w:w="1656" w:type="dxa"/>
          </w:tcPr>
          <w:p w14:paraId="3EFC9719"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561" w:type="dxa"/>
            <w:gridSpan w:val="3"/>
          </w:tcPr>
          <w:p w14:paraId="7B3D780A" w14:textId="77777777" w:rsidR="00852DEF" w:rsidRDefault="00852DEF" w:rsidP="00852DEF">
            <w:pPr>
              <w:pStyle w:val="a4"/>
              <w:numPr>
                <w:ilvl w:val="0"/>
                <w:numId w:val="34"/>
              </w:numPr>
              <w:ind w:firstLineChars="0"/>
              <w:jc w:val="left"/>
              <w:rPr>
                <w:rFonts w:ascii="宋体" w:eastAsia="宋体" w:hAnsi="宋体"/>
              </w:rPr>
            </w:pPr>
            <w:r>
              <w:rPr>
                <w:rFonts w:ascii="宋体" w:eastAsia="宋体" w:hAnsi="宋体" w:hint="eastAsia"/>
              </w:rPr>
              <w:t>用户关键信息重复（手机号，邮箱）</w:t>
            </w:r>
          </w:p>
          <w:p w14:paraId="00330F4C" w14:textId="77777777" w:rsidR="00852DEF" w:rsidRDefault="00852DEF" w:rsidP="00852DEF">
            <w:pPr>
              <w:pStyle w:val="a4"/>
              <w:numPr>
                <w:ilvl w:val="0"/>
                <w:numId w:val="34"/>
              </w:numPr>
              <w:ind w:firstLineChars="0"/>
              <w:jc w:val="left"/>
              <w:rPr>
                <w:rFonts w:ascii="宋体" w:eastAsia="宋体" w:hAnsi="宋体"/>
              </w:rPr>
            </w:pPr>
            <w:r>
              <w:rPr>
                <w:rFonts w:ascii="宋体" w:eastAsia="宋体" w:hAnsi="宋体" w:hint="eastAsia"/>
              </w:rPr>
              <w:t>用户输入参数不完整</w:t>
            </w:r>
          </w:p>
          <w:p w14:paraId="41DE8D3B" w14:textId="77777777" w:rsidR="00852DEF" w:rsidRPr="00CF51F8" w:rsidRDefault="00852DEF" w:rsidP="00852DEF">
            <w:pPr>
              <w:pStyle w:val="a4"/>
              <w:numPr>
                <w:ilvl w:val="0"/>
                <w:numId w:val="34"/>
              </w:numPr>
              <w:ind w:firstLineChars="0"/>
              <w:jc w:val="left"/>
              <w:rPr>
                <w:rFonts w:ascii="宋体" w:eastAsia="宋体" w:hAnsi="宋体"/>
              </w:rPr>
            </w:pPr>
            <w:r>
              <w:rPr>
                <w:rFonts w:ascii="宋体" w:eastAsia="宋体" w:hAnsi="宋体" w:hint="eastAsia"/>
              </w:rPr>
              <w:t>用户输入参数不合法</w:t>
            </w:r>
          </w:p>
        </w:tc>
      </w:tr>
      <w:tr w:rsidR="00852DEF" w:rsidRPr="00380ABA" w14:paraId="1984A52B" w14:textId="77777777" w:rsidTr="00513B42">
        <w:tc>
          <w:tcPr>
            <w:tcW w:w="1656" w:type="dxa"/>
          </w:tcPr>
          <w:p w14:paraId="6578A3F0"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561" w:type="dxa"/>
            <w:gridSpan w:val="3"/>
          </w:tcPr>
          <w:p w14:paraId="60362DB7" w14:textId="77777777" w:rsidR="00852DEF" w:rsidRPr="00380ABA" w:rsidRDefault="00852DEF" w:rsidP="00513B42">
            <w:pPr>
              <w:jc w:val="left"/>
              <w:rPr>
                <w:rFonts w:ascii="宋体" w:eastAsia="宋体" w:hAnsi="宋体"/>
              </w:rPr>
            </w:pPr>
            <w:r>
              <w:rPr>
                <w:rFonts w:ascii="宋体" w:eastAsia="宋体" w:hAnsi="宋体" w:hint="eastAsia"/>
              </w:rPr>
              <w:t>高</w:t>
            </w:r>
          </w:p>
        </w:tc>
      </w:tr>
      <w:tr w:rsidR="00852DEF" w:rsidRPr="00380ABA" w14:paraId="1C12D805" w14:textId="77777777" w:rsidTr="00513B42">
        <w:tc>
          <w:tcPr>
            <w:tcW w:w="1656" w:type="dxa"/>
          </w:tcPr>
          <w:p w14:paraId="10C11460"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561" w:type="dxa"/>
            <w:gridSpan w:val="3"/>
          </w:tcPr>
          <w:p w14:paraId="5A3771BA" w14:textId="77777777" w:rsidR="00852DEF" w:rsidRPr="00380ABA" w:rsidRDefault="00852DEF" w:rsidP="00513B42">
            <w:pPr>
              <w:jc w:val="left"/>
              <w:rPr>
                <w:rFonts w:ascii="宋体" w:eastAsia="宋体" w:hAnsi="宋体"/>
              </w:rPr>
            </w:pPr>
            <w:r>
              <w:rPr>
                <w:rFonts w:ascii="宋体" w:eastAsia="宋体" w:hAnsi="宋体" w:hint="eastAsia"/>
              </w:rPr>
              <w:t>高</w:t>
            </w:r>
          </w:p>
        </w:tc>
      </w:tr>
      <w:tr w:rsidR="00852DEF" w:rsidRPr="00380ABA" w14:paraId="0925C34E" w14:textId="77777777" w:rsidTr="00513B42">
        <w:tc>
          <w:tcPr>
            <w:tcW w:w="1656" w:type="dxa"/>
          </w:tcPr>
          <w:p w14:paraId="19F5FD6D"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561" w:type="dxa"/>
            <w:gridSpan w:val="3"/>
          </w:tcPr>
          <w:p w14:paraId="0D080EA0" w14:textId="77777777" w:rsidR="00852DEF" w:rsidRPr="00380ABA" w:rsidRDefault="00852DEF" w:rsidP="00513B42">
            <w:pPr>
              <w:jc w:val="left"/>
              <w:rPr>
                <w:rFonts w:ascii="宋体" w:eastAsia="宋体" w:hAnsi="宋体"/>
              </w:rPr>
            </w:pPr>
          </w:p>
        </w:tc>
      </w:tr>
      <w:tr w:rsidR="00852DEF" w:rsidRPr="00380ABA" w14:paraId="67771CCB" w14:textId="77777777" w:rsidTr="00513B42">
        <w:tc>
          <w:tcPr>
            <w:tcW w:w="1656" w:type="dxa"/>
          </w:tcPr>
          <w:p w14:paraId="08C23D23"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561" w:type="dxa"/>
            <w:gridSpan w:val="3"/>
          </w:tcPr>
          <w:p w14:paraId="1EB02B3A" w14:textId="77777777" w:rsidR="00852DEF" w:rsidRPr="00380ABA" w:rsidRDefault="00852DEF" w:rsidP="00513B42">
            <w:pPr>
              <w:jc w:val="left"/>
              <w:rPr>
                <w:rFonts w:ascii="宋体" w:eastAsia="宋体" w:hAnsi="宋体"/>
              </w:rPr>
            </w:pPr>
          </w:p>
        </w:tc>
      </w:tr>
      <w:tr w:rsidR="00852DEF" w14:paraId="0C270B6D" w14:textId="77777777" w:rsidTr="00513B42">
        <w:tc>
          <w:tcPr>
            <w:tcW w:w="1656" w:type="dxa"/>
          </w:tcPr>
          <w:p w14:paraId="5F9897F2" w14:textId="77777777" w:rsidR="00852DEF" w:rsidRDefault="00852DEF" w:rsidP="00513B42">
            <w:r>
              <w:rPr>
                <w:rFonts w:hint="eastAsia"/>
              </w:rPr>
              <w:t>假设：</w:t>
            </w:r>
          </w:p>
        </w:tc>
        <w:tc>
          <w:tcPr>
            <w:tcW w:w="6561" w:type="dxa"/>
            <w:gridSpan w:val="3"/>
          </w:tcPr>
          <w:p w14:paraId="7C0A16F2" w14:textId="77777777" w:rsidR="00852DEF" w:rsidRDefault="00852DEF" w:rsidP="00513B42"/>
          <w:p w14:paraId="2A1F41AB" w14:textId="77777777" w:rsidR="00852DEF" w:rsidRDefault="00852DEF" w:rsidP="00513B42"/>
        </w:tc>
      </w:tr>
    </w:tbl>
    <w:p w14:paraId="50EE00F4" w14:textId="77777777" w:rsidR="00852DEF" w:rsidRDefault="00852DEF" w:rsidP="00852DEF">
      <w:pPr>
        <w:rPr>
          <w:rFonts w:ascii="宋体" w:eastAsia="宋体" w:hAnsi="宋体"/>
          <w:b/>
        </w:rPr>
      </w:pPr>
    </w:p>
    <w:tbl>
      <w:tblPr>
        <w:tblStyle w:val="a3"/>
        <w:tblW w:w="0" w:type="auto"/>
        <w:tblLook w:val="04A0" w:firstRow="1" w:lastRow="0" w:firstColumn="1" w:lastColumn="0" w:noHBand="0" w:noVBand="1"/>
      </w:tblPr>
      <w:tblGrid>
        <w:gridCol w:w="1656"/>
        <w:gridCol w:w="1883"/>
        <w:gridCol w:w="1645"/>
        <w:gridCol w:w="3033"/>
      </w:tblGrid>
      <w:tr w:rsidR="00852DEF" w:rsidRPr="008035F1" w14:paraId="337978B6" w14:textId="77777777" w:rsidTr="00513B42">
        <w:tc>
          <w:tcPr>
            <w:tcW w:w="1656" w:type="dxa"/>
          </w:tcPr>
          <w:p w14:paraId="55A77EDC" w14:textId="77777777" w:rsidR="00852DEF" w:rsidRDefault="00852DEF" w:rsidP="00513B42">
            <w:r w:rsidRPr="008035F1">
              <w:rPr>
                <w:rFonts w:ascii="宋体" w:eastAsia="宋体" w:hAnsi="宋体" w:hint="eastAsia"/>
                <w:b/>
              </w:rPr>
              <w:t>ID和名称：</w:t>
            </w:r>
          </w:p>
        </w:tc>
        <w:tc>
          <w:tcPr>
            <w:tcW w:w="6561" w:type="dxa"/>
            <w:gridSpan w:val="3"/>
          </w:tcPr>
          <w:p w14:paraId="15BA9F2F" w14:textId="77777777" w:rsidR="00852DEF" w:rsidRPr="008035F1" w:rsidRDefault="00852DEF" w:rsidP="00513B42">
            <w:pPr>
              <w:jc w:val="left"/>
              <w:rPr>
                <w:rFonts w:ascii="宋体" w:eastAsia="宋体" w:hAnsi="宋体"/>
                <w:b/>
              </w:rPr>
            </w:pPr>
            <w:r w:rsidRPr="008035F1">
              <w:rPr>
                <w:rFonts w:ascii="宋体" w:eastAsia="宋体" w:hAnsi="宋体" w:hint="eastAsia"/>
                <w:b/>
              </w:rPr>
              <w:t>UC-</w:t>
            </w:r>
            <w:r>
              <w:rPr>
                <w:rFonts w:ascii="宋体" w:eastAsia="宋体" w:hAnsi="宋体"/>
                <w:b/>
              </w:rPr>
              <w:t>2</w:t>
            </w:r>
            <w:r w:rsidRPr="008035F1">
              <w:rPr>
                <w:rFonts w:ascii="宋体" w:eastAsia="宋体" w:hAnsi="宋体" w:hint="eastAsia"/>
                <w:b/>
              </w:rPr>
              <w:t>：</w:t>
            </w:r>
            <w:r>
              <w:rPr>
                <w:rFonts w:ascii="宋体" w:eastAsia="宋体" w:hAnsi="宋体" w:hint="eastAsia"/>
                <w:b/>
              </w:rPr>
              <w:t>角色扮演</w:t>
            </w:r>
          </w:p>
        </w:tc>
      </w:tr>
      <w:tr w:rsidR="00852DEF" w:rsidRPr="008035F1" w14:paraId="3BAF9995" w14:textId="77777777" w:rsidTr="00513B42">
        <w:tc>
          <w:tcPr>
            <w:tcW w:w="1656" w:type="dxa"/>
          </w:tcPr>
          <w:p w14:paraId="56189F27" w14:textId="77777777" w:rsidR="00852DEF" w:rsidRDefault="00852DEF" w:rsidP="00513B42">
            <w:r w:rsidRPr="008035F1">
              <w:rPr>
                <w:rFonts w:ascii="宋体" w:eastAsia="宋体" w:hAnsi="宋体" w:hint="eastAsia"/>
              </w:rPr>
              <w:t>创建人：</w:t>
            </w:r>
          </w:p>
        </w:tc>
        <w:tc>
          <w:tcPr>
            <w:tcW w:w="1883" w:type="dxa"/>
          </w:tcPr>
          <w:p w14:paraId="099E8E7C" w14:textId="77777777" w:rsidR="00852DEF" w:rsidRPr="008035F1" w:rsidRDefault="00852DEF" w:rsidP="00513B42">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22CCF36E" w14:textId="77777777" w:rsidR="00852DEF" w:rsidRPr="008035F1"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2BA38845" w14:textId="77777777" w:rsidR="00852DEF" w:rsidRPr="008035F1" w:rsidRDefault="00852DEF" w:rsidP="00513B42">
            <w:pPr>
              <w:jc w:val="left"/>
              <w:rPr>
                <w:rFonts w:ascii="宋体" w:eastAsia="宋体" w:hAnsi="宋体"/>
              </w:rPr>
            </w:pPr>
            <w:r>
              <w:rPr>
                <w:rFonts w:ascii="宋体" w:eastAsia="宋体" w:hAnsi="宋体"/>
              </w:rPr>
              <w:t>2018</w:t>
            </w:r>
            <w:r>
              <w:rPr>
                <w:rFonts w:ascii="宋体" w:eastAsia="宋体" w:hAnsi="宋体" w:hint="eastAsia"/>
              </w:rPr>
              <w:t>/11/23</w:t>
            </w:r>
          </w:p>
        </w:tc>
      </w:tr>
      <w:tr w:rsidR="00852DEF" w:rsidRPr="008035F1" w14:paraId="747F3DF1" w14:textId="77777777" w:rsidTr="00513B42">
        <w:tc>
          <w:tcPr>
            <w:tcW w:w="1656" w:type="dxa"/>
          </w:tcPr>
          <w:p w14:paraId="5AA3ACCA" w14:textId="77777777" w:rsidR="00852DEF" w:rsidRDefault="00852DEF" w:rsidP="00513B42">
            <w:r w:rsidRPr="008035F1">
              <w:rPr>
                <w:rFonts w:ascii="宋体" w:eastAsia="宋体" w:hAnsi="宋体" w:hint="eastAsia"/>
              </w:rPr>
              <w:t>主要操作者：</w:t>
            </w:r>
          </w:p>
        </w:tc>
        <w:tc>
          <w:tcPr>
            <w:tcW w:w="1883" w:type="dxa"/>
          </w:tcPr>
          <w:p w14:paraId="54289C0C" w14:textId="77777777" w:rsidR="00852DEF" w:rsidRPr="008035F1" w:rsidRDefault="00852DEF" w:rsidP="00513B42">
            <w:pPr>
              <w:jc w:val="left"/>
              <w:rPr>
                <w:rFonts w:ascii="宋体" w:eastAsia="宋体" w:hAnsi="宋体"/>
              </w:rPr>
            </w:pPr>
            <w:r>
              <w:rPr>
                <w:rFonts w:ascii="宋体" w:eastAsia="宋体" w:hAnsi="宋体" w:hint="eastAsia"/>
              </w:rPr>
              <w:t>教师（项目创建者）</w:t>
            </w:r>
          </w:p>
        </w:tc>
        <w:tc>
          <w:tcPr>
            <w:tcW w:w="1645" w:type="dxa"/>
          </w:tcPr>
          <w:p w14:paraId="34F749F5" w14:textId="77777777" w:rsidR="00852DEF" w:rsidRPr="008035F1"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0DDD0E6E" w14:textId="77777777" w:rsidR="00852DEF" w:rsidRPr="008035F1" w:rsidRDefault="00852DEF" w:rsidP="00513B42">
            <w:pPr>
              <w:jc w:val="left"/>
              <w:rPr>
                <w:rFonts w:ascii="宋体" w:eastAsia="宋体" w:hAnsi="宋体"/>
              </w:rPr>
            </w:pPr>
            <w:r>
              <w:rPr>
                <w:rFonts w:ascii="宋体" w:eastAsia="宋体" w:hAnsi="宋体" w:hint="eastAsia"/>
              </w:rPr>
              <w:t>基于项目的案例教学系统</w:t>
            </w:r>
          </w:p>
        </w:tc>
      </w:tr>
      <w:tr w:rsidR="00852DEF" w:rsidRPr="008035F1" w14:paraId="3C6F8241" w14:textId="77777777" w:rsidTr="00513B42">
        <w:tc>
          <w:tcPr>
            <w:tcW w:w="1656" w:type="dxa"/>
          </w:tcPr>
          <w:p w14:paraId="5078384B" w14:textId="77777777" w:rsidR="00852DEF" w:rsidRDefault="00852DEF" w:rsidP="00513B42">
            <w:r w:rsidRPr="008035F1">
              <w:rPr>
                <w:rFonts w:ascii="宋体" w:eastAsia="宋体" w:hAnsi="宋体" w:hint="eastAsia"/>
              </w:rPr>
              <w:t>描述：</w:t>
            </w:r>
          </w:p>
        </w:tc>
        <w:tc>
          <w:tcPr>
            <w:tcW w:w="6561" w:type="dxa"/>
            <w:gridSpan w:val="3"/>
          </w:tcPr>
          <w:p w14:paraId="2F1464E5" w14:textId="77777777" w:rsidR="00852DEF" w:rsidRPr="008035F1" w:rsidRDefault="00852DEF" w:rsidP="00513B42">
            <w:pPr>
              <w:jc w:val="left"/>
              <w:rPr>
                <w:rFonts w:ascii="宋体" w:eastAsia="宋体" w:hAnsi="宋体"/>
              </w:rPr>
            </w:pPr>
            <w:r>
              <w:rPr>
                <w:rFonts w:ascii="宋体" w:eastAsia="宋体" w:hAnsi="宋体" w:hint="eastAsia"/>
              </w:rPr>
              <w:t>当教师从案例创建一个项目后，有学生申请扮演其中的某一角色，项目创建人要选择同意或不同意学生扮演他申请的角色</w:t>
            </w:r>
          </w:p>
        </w:tc>
      </w:tr>
      <w:tr w:rsidR="00852DEF" w:rsidRPr="008035F1" w14:paraId="41026F7A" w14:textId="77777777" w:rsidTr="00513B42">
        <w:tc>
          <w:tcPr>
            <w:tcW w:w="1656" w:type="dxa"/>
          </w:tcPr>
          <w:p w14:paraId="1CE4C205" w14:textId="77777777" w:rsidR="00852DEF" w:rsidRDefault="00852DEF" w:rsidP="00513B42">
            <w:r w:rsidRPr="008035F1">
              <w:rPr>
                <w:rFonts w:ascii="宋体" w:eastAsia="宋体" w:hAnsi="宋体" w:hint="eastAsia"/>
              </w:rPr>
              <w:t>触发器：</w:t>
            </w:r>
          </w:p>
        </w:tc>
        <w:tc>
          <w:tcPr>
            <w:tcW w:w="6561" w:type="dxa"/>
            <w:gridSpan w:val="3"/>
          </w:tcPr>
          <w:p w14:paraId="0EF3FB75" w14:textId="77777777" w:rsidR="00852DEF" w:rsidRPr="008035F1" w:rsidRDefault="00852DEF" w:rsidP="00513B42">
            <w:pPr>
              <w:jc w:val="left"/>
              <w:rPr>
                <w:rFonts w:ascii="宋体" w:eastAsia="宋体" w:hAnsi="宋体"/>
              </w:rPr>
            </w:pPr>
            <w:r>
              <w:rPr>
                <w:rFonts w:ascii="宋体" w:eastAsia="宋体" w:hAnsi="宋体" w:hint="eastAsia"/>
              </w:rPr>
              <w:t>学生申请扮演项目中的某一角色</w:t>
            </w:r>
          </w:p>
        </w:tc>
      </w:tr>
      <w:tr w:rsidR="00852DEF" w14:paraId="3652F062" w14:textId="77777777" w:rsidTr="00513B42">
        <w:tc>
          <w:tcPr>
            <w:tcW w:w="1656" w:type="dxa"/>
          </w:tcPr>
          <w:p w14:paraId="157B6919" w14:textId="77777777" w:rsidR="00852DEF" w:rsidRDefault="00852DEF" w:rsidP="00513B42">
            <w:r w:rsidRPr="008035F1">
              <w:rPr>
                <w:rFonts w:ascii="宋体" w:eastAsia="宋体" w:hAnsi="宋体" w:hint="eastAsia"/>
              </w:rPr>
              <w:t>前置条件：</w:t>
            </w:r>
          </w:p>
        </w:tc>
        <w:tc>
          <w:tcPr>
            <w:tcW w:w="6561" w:type="dxa"/>
            <w:gridSpan w:val="3"/>
          </w:tcPr>
          <w:p w14:paraId="3A7BAC63" w14:textId="77777777" w:rsidR="00852DEF" w:rsidRPr="000D31F2" w:rsidRDefault="00852DEF" w:rsidP="00513B42">
            <w:r w:rsidRPr="000D31F2">
              <w:rPr>
                <w:rFonts w:hint="eastAsia"/>
              </w:rPr>
              <w:t>PRE-1</w:t>
            </w:r>
            <w:r w:rsidRPr="000D31F2">
              <w:rPr>
                <w:rFonts w:hint="eastAsia"/>
              </w:rPr>
              <w:t>：教师登录到系统</w:t>
            </w:r>
          </w:p>
          <w:p w14:paraId="359136AB" w14:textId="77777777" w:rsidR="00852DEF" w:rsidRPr="000D31F2" w:rsidRDefault="00852DEF" w:rsidP="00513B42">
            <w:r w:rsidRPr="000D31F2">
              <w:rPr>
                <w:rFonts w:hint="eastAsia"/>
              </w:rPr>
              <w:t>PRE-2</w:t>
            </w:r>
            <w:r w:rsidRPr="000D31F2">
              <w:rPr>
                <w:rFonts w:hint="eastAsia"/>
              </w:rPr>
              <w:t>：系统中已有上</w:t>
            </w:r>
            <w:proofErr w:type="gramStart"/>
            <w:r w:rsidRPr="000D31F2">
              <w:rPr>
                <w:rFonts w:hint="eastAsia"/>
              </w:rPr>
              <w:t>传好的</w:t>
            </w:r>
            <w:proofErr w:type="gramEnd"/>
            <w:r w:rsidRPr="000D31F2">
              <w:rPr>
                <w:rFonts w:hint="eastAsia"/>
              </w:rPr>
              <w:t>案例</w:t>
            </w:r>
          </w:p>
          <w:p w14:paraId="1EEB1CC2" w14:textId="77777777" w:rsidR="00852DEF" w:rsidRPr="000D31F2" w:rsidRDefault="00852DEF" w:rsidP="00513B42">
            <w:r w:rsidRPr="000D31F2">
              <w:rPr>
                <w:rFonts w:hint="eastAsia"/>
              </w:rPr>
              <w:t>PRE-3</w:t>
            </w:r>
            <w:r w:rsidRPr="000D31F2">
              <w:rPr>
                <w:rFonts w:hint="eastAsia"/>
              </w:rPr>
              <w:t>：教师从已有案例启动一个项目实例</w:t>
            </w:r>
          </w:p>
          <w:p w14:paraId="3CBB01C3" w14:textId="77777777" w:rsidR="00852DEF" w:rsidRPr="000D31F2" w:rsidRDefault="00852DEF" w:rsidP="00513B42">
            <w:r w:rsidRPr="000D31F2">
              <w:rPr>
                <w:rFonts w:hint="eastAsia"/>
              </w:rPr>
              <w:t>PRE-4</w:t>
            </w:r>
            <w:r w:rsidRPr="000D31F2">
              <w:rPr>
                <w:rFonts w:hint="eastAsia"/>
              </w:rPr>
              <w:t>：学生登录到系统</w:t>
            </w:r>
          </w:p>
          <w:p w14:paraId="6D3F7406" w14:textId="77777777" w:rsidR="00852DEF" w:rsidRDefault="00852DEF" w:rsidP="00513B42">
            <w:r w:rsidRPr="000D31F2">
              <w:rPr>
                <w:rFonts w:hint="eastAsia"/>
              </w:rPr>
              <w:t>PRE-5</w:t>
            </w:r>
            <w:r w:rsidRPr="000D31F2">
              <w:rPr>
                <w:rFonts w:hint="eastAsia"/>
              </w:rPr>
              <w:t>：学生申请扮演此项目中某一角色</w:t>
            </w:r>
          </w:p>
        </w:tc>
      </w:tr>
      <w:tr w:rsidR="00852DEF" w14:paraId="148949BE" w14:textId="77777777" w:rsidTr="00513B42">
        <w:tc>
          <w:tcPr>
            <w:tcW w:w="1656" w:type="dxa"/>
          </w:tcPr>
          <w:p w14:paraId="26DCB027" w14:textId="77777777" w:rsidR="00852DEF" w:rsidRDefault="00852DEF" w:rsidP="00513B42">
            <w:r w:rsidRPr="008035F1">
              <w:rPr>
                <w:rFonts w:ascii="宋体" w:eastAsia="宋体" w:hAnsi="宋体" w:hint="eastAsia"/>
              </w:rPr>
              <w:t>后置条件：</w:t>
            </w:r>
          </w:p>
        </w:tc>
        <w:tc>
          <w:tcPr>
            <w:tcW w:w="6561" w:type="dxa"/>
            <w:gridSpan w:val="3"/>
          </w:tcPr>
          <w:p w14:paraId="7B5E85C1" w14:textId="77777777" w:rsidR="00852DEF" w:rsidRPr="000D31F2" w:rsidRDefault="00852DEF" w:rsidP="00513B42">
            <w:r w:rsidRPr="000D31F2">
              <w:rPr>
                <w:rFonts w:hint="eastAsia"/>
              </w:rPr>
              <w:t>POST-1</w:t>
            </w:r>
            <w:r w:rsidRPr="000D31F2">
              <w:rPr>
                <w:rFonts w:hint="eastAsia"/>
              </w:rPr>
              <w:t>：该学生成为他所选择的角色扮演者</w:t>
            </w:r>
          </w:p>
          <w:p w14:paraId="743E4927" w14:textId="77777777" w:rsidR="00852DEF" w:rsidRDefault="00852DEF" w:rsidP="00513B42">
            <w:r w:rsidRPr="000D31F2">
              <w:rPr>
                <w:rFonts w:hint="eastAsia"/>
              </w:rPr>
              <w:t>POST-2</w:t>
            </w:r>
            <w:r w:rsidRPr="000D31F2">
              <w:rPr>
                <w:rFonts w:hint="eastAsia"/>
              </w:rPr>
              <w:t>：该学生请求扮演角色被驳回</w:t>
            </w:r>
          </w:p>
        </w:tc>
      </w:tr>
      <w:tr w:rsidR="00852DEF" w:rsidRPr="00CF51F8" w14:paraId="0B58386A" w14:textId="77777777" w:rsidTr="00513B42">
        <w:tc>
          <w:tcPr>
            <w:tcW w:w="1656" w:type="dxa"/>
          </w:tcPr>
          <w:p w14:paraId="71DEB924" w14:textId="77777777" w:rsidR="00852DEF" w:rsidRDefault="00852DEF" w:rsidP="00513B42">
            <w:r w:rsidRPr="008035F1">
              <w:rPr>
                <w:rFonts w:ascii="宋体" w:eastAsia="宋体" w:hAnsi="宋体" w:hint="eastAsia"/>
              </w:rPr>
              <w:t>一般性流程：</w:t>
            </w:r>
          </w:p>
        </w:tc>
        <w:tc>
          <w:tcPr>
            <w:tcW w:w="6561" w:type="dxa"/>
            <w:gridSpan w:val="3"/>
          </w:tcPr>
          <w:p w14:paraId="08717FFC" w14:textId="77777777" w:rsidR="00852DEF" w:rsidRDefault="00852DEF" w:rsidP="00513B42">
            <w:pPr>
              <w:pStyle w:val="a4"/>
              <w:ind w:left="360" w:firstLineChars="0" w:firstLine="0"/>
              <w:rPr>
                <w:rFonts w:ascii="宋体" w:eastAsia="宋体" w:hAnsi="宋体"/>
              </w:rPr>
            </w:pPr>
            <w:r>
              <w:rPr>
                <w:rFonts w:ascii="宋体" w:eastAsia="宋体" w:hAnsi="宋体" w:hint="eastAsia"/>
              </w:rPr>
              <w:t>1.0教师同意学生成为扮演者</w:t>
            </w:r>
          </w:p>
          <w:p w14:paraId="05479B3A" w14:textId="77777777" w:rsidR="00852DEF" w:rsidRPr="00995341" w:rsidRDefault="00852DEF" w:rsidP="00852DEF">
            <w:pPr>
              <w:pStyle w:val="a4"/>
              <w:numPr>
                <w:ilvl w:val="0"/>
                <w:numId w:val="36"/>
              </w:numPr>
              <w:ind w:firstLineChars="0"/>
              <w:rPr>
                <w:rFonts w:ascii="宋体" w:eastAsia="宋体" w:hAnsi="宋体"/>
              </w:rPr>
            </w:pPr>
            <w:r>
              <w:rPr>
                <w:rFonts w:ascii="宋体" w:eastAsia="宋体" w:hAnsi="宋体" w:hint="eastAsia"/>
              </w:rPr>
              <w:t>教师用户</w:t>
            </w:r>
            <w:r w:rsidRPr="00995341">
              <w:rPr>
                <w:rFonts w:ascii="宋体" w:eastAsia="宋体" w:hAnsi="宋体" w:hint="eastAsia"/>
              </w:rPr>
              <w:t>查看</w:t>
            </w:r>
            <w:r>
              <w:rPr>
                <w:rFonts w:ascii="宋体" w:eastAsia="宋体" w:hAnsi="宋体" w:hint="eastAsia"/>
              </w:rPr>
              <w:t>案例列表</w:t>
            </w:r>
          </w:p>
          <w:p w14:paraId="271AA7C9"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教师从案例列表选择某一案例启动项目实例</w:t>
            </w:r>
          </w:p>
          <w:p w14:paraId="44A387D6"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学生用户查看项目列表</w:t>
            </w:r>
          </w:p>
          <w:p w14:paraId="509EF0F6"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学生用户选择进入一个项目</w:t>
            </w:r>
          </w:p>
          <w:p w14:paraId="7C8EED7F"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学生用户申请扮演该项目中的一个角色</w:t>
            </w:r>
          </w:p>
          <w:p w14:paraId="123A2311"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教师用户同意学生用户的申请</w:t>
            </w:r>
          </w:p>
          <w:p w14:paraId="5B5FF574" w14:textId="77777777" w:rsidR="00852DEF" w:rsidRPr="00CF51F8" w:rsidRDefault="00852DEF" w:rsidP="00852DEF">
            <w:pPr>
              <w:pStyle w:val="a4"/>
              <w:numPr>
                <w:ilvl w:val="0"/>
                <w:numId w:val="33"/>
              </w:numPr>
              <w:ind w:firstLineChars="0"/>
              <w:jc w:val="left"/>
              <w:rPr>
                <w:rFonts w:ascii="宋体" w:eastAsia="宋体" w:hAnsi="宋体"/>
              </w:rPr>
            </w:pPr>
            <w:r>
              <w:rPr>
                <w:rFonts w:ascii="宋体" w:eastAsia="宋体" w:hAnsi="宋体" w:hint="eastAsia"/>
              </w:rPr>
              <w:t>学生用户成为该角色的扮演者</w:t>
            </w:r>
          </w:p>
        </w:tc>
      </w:tr>
      <w:tr w:rsidR="00852DEF" w:rsidRPr="00380ABA" w14:paraId="41F4B084" w14:textId="77777777" w:rsidTr="00513B42">
        <w:tc>
          <w:tcPr>
            <w:tcW w:w="1656" w:type="dxa"/>
          </w:tcPr>
          <w:p w14:paraId="5278E2BE"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029F819F" w14:textId="77777777" w:rsidR="00852DEF" w:rsidRDefault="00852DEF" w:rsidP="00513B42">
            <w:pPr>
              <w:pStyle w:val="a4"/>
              <w:ind w:left="360" w:firstLineChars="0" w:firstLine="0"/>
              <w:rPr>
                <w:rFonts w:ascii="宋体" w:eastAsia="宋体" w:hAnsi="宋体"/>
              </w:rPr>
            </w:pPr>
            <w:r>
              <w:rPr>
                <w:rFonts w:ascii="宋体" w:eastAsia="宋体" w:hAnsi="宋体" w:hint="eastAsia"/>
              </w:rPr>
              <w:t>1.1教师拒绝学生成为扮演者</w:t>
            </w:r>
          </w:p>
          <w:p w14:paraId="3C3C6822"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教师用户查看案例列表</w:t>
            </w:r>
          </w:p>
          <w:p w14:paraId="7473C31B"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教师从案例列表选择某一案例启动项目实例</w:t>
            </w:r>
          </w:p>
          <w:p w14:paraId="1810E317"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lastRenderedPageBreak/>
              <w:t>学生用户查看项目列表</w:t>
            </w:r>
          </w:p>
          <w:p w14:paraId="5AE49BA2"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学生用户选择进入一个项目</w:t>
            </w:r>
          </w:p>
          <w:p w14:paraId="0F336B20"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学生用户申请扮演该项目中的一个角色</w:t>
            </w:r>
          </w:p>
          <w:p w14:paraId="42A152DD" w14:textId="77777777" w:rsidR="00852DEF" w:rsidRPr="00380ABA" w:rsidRDefault="00852DEF" w:rsidP="00513B42">
            <w:pPr>
              <w:jc w:val="left"/>
              <w:rPr>
                <w:rFonts w:ascii="宋体" w:eastAsia="宋体" w:hAnsi="宋体"/>
              </w:rPr>
            </w:pPr>
            <w:r w:rsidRPr="00ED7CF6">
              <w:rPr>
                <w:rFonts w:ascii="宋体" w:eastAsia="宋体" w:hAnsi="宋体" w:hint="eastAsia"/>
              </w:rPr>
              <w:t>教师用户驳回学生用户的申请</w:t>
            </w:r>
          </w:p>
        </w:tc>
      </w:tr>
      <w:tr w:rsidR="00852DEF" w:rsidRPr="00CF51F8" w14:paraId="319BF71C" w14:textId="77777777" w:rsidTr="00513B42">
        <w:tc>
          <w:tcPr>
            <w:tcW w:w="1656" w:type="dxa"/>
          </w:tcPr>
          <w:p w14:paraId="632495B0" w14:textId="77777777" w:rsidR="00852DEF" w:rsidRPr="008035F1" w:rsidRDefault="00852DEF" w:rsidP="00513B42">
            <w:pPr>
              <w:rPr>
                <w:rFonts w:ascii="宋体" w:eastAsia="宋体" w:hAnsi="宋体"/>
              </w:rPr>
            </w:pPr>
            <w:r w:rsidRPr="008035F1">
              <w:rPr>
                <w:rFonts w:ascii="宋体" w:eastAsia="宋体" w:hAnsi="宋体" w:hint="eastAsia"/>
              </w:rPr>
              <w:lastRenderedPageBreak/>
              <w:t>异常：</w:t>
            </w:r>
          </w:p>
        </w:tc>
        <w:tc>
          <w:tcPr>
            <w:tcW w:w="6561" w:type="dxa"/>
            <w:gridSpan w:val="3"/>
          </w:tcPr>
          <w:p w14:paraId="0D8F63B2" w14:textId="77777777" w:rsidR="00852DEF" w:rsidRPr="00ED7CF6" w:rsidRDefault="00852DEF" w:rsidP="00852DEF">
            <w:pPr>
              <w:pStyle w:val="a4"/>
              <w:numPr>
                <w:ilvl w:val="0"/>
                <w:numId w:val="35"/>
              </w:numPr>
              <w:ind w:firstLineChars="0"/>
              <w:rPr>
                <w:rFonts w:ascii="宋体" w:eastAsia="宋体" w:hAnsi="宋体"/>
              </w:rPr>
            </w:pPr>
            <w:r w:rsidRPr="00ED7CF6">
              <w:rPr>
                <w:rFonts w:ascii="宋体" w:eastAsia="宋体" w:hAnsi="宋体" w:hint="eastAsia"/>
              </w:rPr>
              <w:t>E1</w:t>
            </w:r>
            <w:r w:rsidRPr="00ED7CF6">
              <w:rPr>
                <w:rFonts w:ascii="宋体" w:eastAsia="宋体" w:hAnsi="宋体"/>
              </w:rPr>
              <w:t xml:space="preserve"> </w:t>
            </w:r>
            <w:r w:rsidRPr="00ED7CF6">
              <w:rPr>
                <w:rFonts w:ascii="宋体" w:eastAsia="宋体" w:hAnsi="宋体" w:hint="eastAsia"/>
              </w:rPr>
              <w:t>已有学生扮演一个角色</w:t>
            </w:r>
          </w:p>
          <w:p w14:paraId="50F06693" w14:textId="77777777" w:rsidR="00852DEF" w:rsidRPr="00CF51F8" w:rsidRDefault="00852DEF" w:rsidP="00852DEF">
            <w:pPr>
              <w:pStyle w:val="a4"/>
              <w:numPr>
                <w:ilvl w:val="0"/>
                <w:numId w:val="34"/>
              </w:numPr>
              <w:ind w:firstLineChars="0"/>
              <w:jc w:val="left"/>
              <w:rPr>
                <w:rFonts w:ascii="宋体" w:eastAsia="宋体" w:hAnsi="宋体"/>
              </w:rPr>
            </w:pPr>
            <w:r>
              <w:rPr>
                <w:rFonts w:ascii="宋体" w:eastAsia="宋体" w:hAnsi="宋体" w:hint="eastAsia"/>
              </w:rPr>
              <w:t>系统提示学生已经有人扮演此角色</w:t>
            </w:r>
          </w:p>
        </w:tc>
      </w:tr>
      <w:tr w:rsidR="00852DEF" w:rsidRPr="00380ABA" w14:paraId="13883D1B" w14:textId="77777777" w:rsidTr="00513B42">
        <w:tc>
          <w:tcPr>
            <w:tcW w:w="1656" w:type="dxa"/>
          </w:tcPr>
          <w:p w14:paraId="4763C19E"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561" w:type="dxa"/>
            <w:gridSpan w:val="3"/>
          </w:tcPr>
          <w:p w14:paraId="59079912" w14:textId="77777777" w:rsidR="00852DEF" w:rsidRPr="00380ABA" w:rsidRDefault="00852DEF" w:rsidP="00513B42">
            <w:pPr>
              <w:jc w:val="left"/>
              <w:rPr>
                <w:rFonts w:ascii="宋体" w:eastAsia="宋体" w:hAnsi="宋体"/>
              </w:rPr>
            </w:pPr>
          </w:p>
        </w:tc>
      </w:tr>
      <w:tr w:rsidR="00852DEF" w:rsidRPr="00380ABA" w14:paraId="65289597" w14:textId="77777777" w:rsidTr="00513B42">
        <w:tc>
          <w:tcPr>
            <w:tcW w:w="1656" w:type="dxa"/>
          </w:tcPr>
          <w:p w14:paraId="6C9CE80F"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561" w:type="dxa"/>
            <w:gridSpan w:val="3"/>
          </w:tcPr>
          <w:p w14:paraId="5A7F6A94" w14:textId="77777777" w:rsidR="00852DEF" w:rsidRPr="00380ABA" w:rsidRDefault="00852DEF" w:rsidP="00513B42">
            <w:pPr>
              <w:jc w:val="left"/>
              <w:rPr>
                <w:rFonts w:ascii="宋体" w:eastAsia="宋体" w:hAnsi="宋体"/>
              </w:rPr>
            </w:pPr>
            <w:r>
              <w:rPr>
                <w:rFonts w:ascii="宋体" w:eastAsia="宋体" w:hAnsi="宋体" w:hint="eastAsia"/>
              </w:rPr>
              <w:t>每位教师每学期使用一次</w:t>
            </w:r>
          </w:p>
        </w:tc>
      </w:tr>
      <w:tr w:rsidR="00852DEF" w:rsidRPr="00380ABA" w14:paraId="39EC2412" w14:textId="77777777" w:rsidTr="00513B42">
        <w:tc>
          <w:tcPr>
            <w:tcW w:w="1656" w:type="dxa"/>
          </w:tcPr>
          <w:p w14:paraId="60FFBC49"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561" w:type="dxa"/>
            <w:gridSpan w:val="3"/>
          </w:tcPr>
          <w:p w14:paraId="4DE73514" w14:textId="77777777" w:rsidR="00852DEF" w:rsidRPr="00380ABA" w:rsidRDefault="00852DEF" w:rsidP="00513B42">
            <w:pPr>
              <w:jc w:val="left"/>
              <w:rPr>
                <w:rFonts w:ascii="宋体" w:eastAsia="宋体" w:hAnsi="宋体"/>
              </w:rPr>
            </w:pPr>
          </w:p>
        </w:tc>
      </w:tr>
      <w:tr w:rsidR="00852DEF" w:rsidRPr="00380ABA" w14:paraId="16999681" w14:textId="77777777" w:rsidTr="00513B42">
        <w:tc>
          <w:tcPr>
            <w:tcW w:w="1656" w:type="dxa"/>
          </w:tcPr>
          <w:p w14:paraId="33309E48"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561" w:type="dxa"/>
            <w:gridSpan w:val="3"/>
          </w:tcPr>
          <w:p w14:paraId="6B34FE87" w14:textId="77777777" w:rsidR="00852DEF" w:rsidRDefault="00852DEF" w:rsidP="00852DEF">
            <w:pPr>
              <w:pStyle w:val="a4"/>
              <w:numPr>
                <w:ilvl w:val="0"/>
                <w:numId w:val="38"/>
              </w:numPr>
              <w:ind w:firstLineChars="0"/>
              <w:rPr>
                <w:rFonts w:ascii="宋体" w:eastAsia="宋体" w:hAnsi="宋体"/>
              </w:rPr>
            </w:pPr>
            <w:r w:rsidRPr="00E25772">
              <w:rPr>
                <w:rFonts w:ascii="宋体" w:eastAsia="宋体" w:hAnsi="宋体" w:hint="eastAsia"/>
              </w:rPr>
              <w:t>已有的人扮演角色不能申请</w:t>
            </w:r>
          </w:p>
          <w:p w14:paraId="6B158118" w14:textId="77777777" w:rsidR="00852DEF" w:rsidRPr="00E25772" w:rsidRDefault="00852DEF" w:rsidP="00852DEF">
            <w:pPr>
              <w:pStyle w:val="a4"/>
              <w:numPr>
                <w:ilvl w:val="0"/>
                <w:numId w:val="38"/>
              </w:numPr>
              <w:ind w:firstLineChars="0"/>
              <w:rPr>
                <w:rFonts w:ascii="宋体" w:eastAsia="宋体" w:hAnsi="宋体"/>
              </w:rPr>
            </w:pPr>
            <w:r>
              <w:rPr>
                <w:rFonts w:ascii="宋体" w:eastAsia="宋体" w:hAnsi="宋体" w:hint="eastAsia"/>
              </w:rPr>
              <w:t>同时可有多人申请一个角色</w:t>
            </w:r>
          </w:p>
          <w:p w14:paraId="33065FE5" w14:textId="77777777" w:rsidR="00852DEF" w:rsidRPr="00380ABA" w:rsidRDefault="00852DEF" w:rsidP="00513B42">
            <w:pPr>
              <w:jc w:val="left"/>
              <w:rPr>
                <w:rFonts w:ascii="宋体" w:eastAsia="宋体" w:hAnsi="宋体"/>
              </w:rPr>
            </w:pPr>
            <w:r>
              <w:rPr>
                <w:rFonts w:ascii="宋体" w:eastAsia="宋体" w:hAnsi="宋体" w:hint="eastAsia"/>
              </w:rPr>
              <w:t>教师同意了某一个人担任该角色后应清空申请列表</w:t>
            </w:r>
          </w:p>
        </w:tc>
      </w:tr>
      <w:tr w:rsidR="00852DEF" w14:paraId="4C88715D" w14:textId="77777777" w:rsidTr="00513B42">
        <w:tc>
          <w:tcPr>
            <w:tcW w:w="1656" w:type="dxa"/>
          </w:tcPr>
          <w:p w14:paraId="1D2FA330" w14:textId="77777777" w:rsidR="00852DEF" w:rsidRDefault="00852DEF" w:rsidP="00513B42">
            <w:r>
              <w:rPr>
                <w:rFonts w:hint="eastAsia"/>
              </w:rPr>
              <w:t>假设：</w:t>
            </w:r>
          </w:p>
        </w:tc>
        <w:tc>
          <w:tcPr>
            <w:tcW w:w="6561" w:type="dxa"/>
            <w:gridSpan w:val="3"/>
          </w:tcPr>
          <w:p w14:paraId="4794377D" w14:textId="77777777" w:rsidR="00852DEF" w:rsidRDefault="00852DEF" w:rsidP="00513B42">
            <w:pPr>
              <w:rPr>
                <w:rFonts w:ascii="宋体" w:eastAsia="宋体" w:hAnsi="宋体"/>
              </w:rPr>
            </w:pPr>
            <w:r>
              <w:rPr>
                <w:rFonts w:ascii="宋体" w:eastAsia="宋体" w:hAnsi="宋体" w:hint="eastAsia"/>
              </w:rPr>
              <w:t>系统中已有上</w:t>
            </w:r>
            <w:proofErr w:type="gramStart"/>
            <w:r>
              <w:rPr>
                <w:rFonts w:ascii="宋体" w:eastAsia="宋体" w:hAnsi="宋体" w:hint="eastAsia"/>
              </w:rPr>
              <w:t>传好的</w:t>
            </w:r>
            <w:proofErr w:type="gramEnd"/>
            <w:r>
              <w:rPr>
                <w:rFonts w:ascii="宋体" w:eastAsia="宋体" w:hAnsi="宋体" w:hint="eastAsia"/>
              </w:rPr>
              <w:t>案例</w:t>
            </w:r>
          </w:p>
          <w:p w14:paraId="1C218217" w14:textId="77777777" w:rsidR="00852DEF" w:rsidRDefault="00852DEF" w:rsidP="00513B42"/>
        </w:tc>
      </w:tr>
    </w:tbl>
    <w:p w14:paraId="2971E1CA" w14:textId="77777777" w:rsidR="00852DEF" w:rsidRDefault="00852DEF" w:rsidP="00852DEF">
      <w:pPr>
        <w:rPr>
          <w:rFonts w:ascii="宋体" w:eastAsia="宋体" w:hAnsi="宋体"/>
          <w:b/>
        </w:rPr>
      </w:pPr>
    </w:p>
    <w:tbl>
      <w:tblPr>
        <w:tblStyle w:val="a3"/>
        <w:tblW w:w="0" w:type="auto"/>
        <w:tblLook w:val="04A0" w:firstRow="1" w:lastRow="0" w:firstColumn="1" w:lastColumn="0" w:noHBand="0" w:noVBand="1"/>
      </w:tblPr>
      <w:tblGrid>
        <w:gridCol w:w="1656"/>
        <w:gridCol w:w="1883"/>
        <w:gridCol w:w="1645"/>
        <w:gridCol w:w="3033"/>
      </w:tblGrid>
      <w:tr w:rsidR="00852DEF" w:rsidRPr="008035F1" w14:paraId="665E1AEF" w14:textId="77777777" w:rsidTr="00513B42">
        <w:tc>
          <w:tcPr>
            <w:tcW w:w="1656" w:type="dxa"/>
          </w:tcPr>
          <w:p w14:paraId="10EFD688" w14:textId="77777777" w:rsidR="00852DEF" w:rsidRDefault="00852DEF" w:rsidP="00513B42">
            <w:r w:rsidRPr="008035F1">
              <w:rPr>
                <w:rFonts w:ascii="宋体" w:eastAsia="宋体" w:hAnsi="宋体" w:hint="eastAsia"/>
                <w:b/>
              </w:rPr>
              <w:t>ID和名称：</w:t>
            </w:r>
          </w:p>
        </w:tc>
        <w:tc>
          <w:tcPr>
            <w:tcW w:w="6561" w:type="dxa"/>
            <w:gridSpan w:val="3"/>
          </w:tcPr>
          <w:p w14:paraId="5C05D235" w14:textId="77777777" w:rsidR="00852DEF" w:rsidRPr="008035F1" w:rsidRDefault="00852DEF" w:rsidP="00513B42">
            <w:pPr>
              <w:jc w:val="left"/>
              <w:rPr>
                <w:rFonts w:ascii="宋体" w:eastAsia="宋体" w:hAnsi="宋体"/>
                <w:b/>
              </w:rPr>
            </w:pPr>
            <w:r w:rsidRPr="008035F1">
              <w:rPr>
                <w:rFonts w:ascii="宋体" w:eastAsia="宋体" w:hAnsi="宋体" w:hint="eastAsia"/>
                <w:b/>
              </w:rPr>
              <w:t>UC-</w:t>
            </w:r>
            <w:r>
              <w:rPr>
                <w:rFonts w:ascii="宋体" w:eastAsia="宋体" w:hAnsi="宋体"/>
                <w:b/>
              </w:rPr>
              <w:t>3</w:t>
            </w:r>
            <w:r w:rsidRPr="008035F1">
              <w:rPr>
                <w:rFonts w:ascii="宋体" w:eastAsia="宋体" w:hAnsi="宋体" w:hint="eastAsia"/>
                <w:b/>
              </w:rPr>
              <w:t>：</w:t>
            </w:r>
            <w:r>
              <w:rPr>
                <w:rFonts w:ascii="宋体" w:eastAsia="宋体" w:hAnsi="宋体" w:hint="eastAsia"/>
                <w:b/>
              </w:rPr>
              <w:t>文档上传</w:t>
            </w:r>
          </w:p>
        </w:tc>
      </w:tr>
      <w:tr w:rsidR="00852DEF" w:rsidRPr="008035F1" w14:paraId="37713EAB" w14:textId="77777777" w:rsidTr="00513B42">
        <w:tc>
          <w:tcPr>
            <w:tcW w:w="1656" w:type="dxa"/>
          </w:tcPr>
          <w:p w14:paraId="433C414E" w14:textId="77777777" w:rsidR="00852DEF" w:rsidRDefault="00852DEF" w:rsidP="00513B42">
            <w:r w:rsidRPr="008035F1">
              <w:rPr>
                <w:rFonts w:ascii="宋体" w:eastAsia="宋体" w:hAnsi="宋体" w:hint="eastAsia"/>
              </w:rPr>
              <w:t>创建人：</w:t>
            </w:r>
          </w:p>
        </w:tc>
        <w:tc>
          <w:tcPr>
            <w:tcW w:w="1883" w:type="dxa"/>
          </w:tcPr>
          <w:p w14:paraId="79A21830" w14:textId="77777777" w:rsidR="00852DEF" w:rsidRPr="008035F1" w:rsidRDefault="00852DEF" w:rsidP="00513B42">
            <w:pPr>
              <w:jc w:val="left"/>
              <w:rPr>
                <w:rFonts w:ascii="宋体" w:eastAsia="宋体" w:hAnsi="宋体"/>
              </w:rPr>
            </w:pPr>
            <w:r>
              <w:rPr>
                <w:rFonts w:ascii="宋体" w:eastAsia="宋体" w:hAnsi="宋体" w:hint="eastAsia"/>
              </w:rPr>
              <w:t>章奇妙</w:t>
            </w:r>
          </w:p>
        </w:tc>
        <w:tc>
          <w:tcPr>
            <w:tcW w:w="1645" w:type="dxa"/>
          </w:tcPr>
          <w:p w14:paraId="5A86D4E2" w14:textId="77777777" w:rsidR="00852DEF" w:rsidRPr="008035F1"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01A1CE3A" w14:textId="77777777" w:rsidR="00852DEF" w:rsidRPr="008035F1" w:rsidRDefault="00852DEF" w:rsidP="00513B42">
            <w:pPr>
              <w:jc w:val="left"/>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35EA477E" w14:textId="77777777" w:rsidTr="00513B42">
        <w:tc>
          <w:tcPr>
            <w:tcW w:w="1656" w:type="dxa"/>
          </w:tcPr>
          <w:p w14:paraId="0E7DF76C" w14:textId="77777777" w:rsidR="00852DEF" w:rsidRDefault="00852DEF" w:rsidP="00513B42">
            <w:r w:rsidRPr="008035F1">
              <w:rPr>
                <w:rFonts w:ascii="宋体" w:eastAsia="宋体" w:hAnsi="宋体" w:hint="eastAsia"/>
              </w:rPr>
              <w:t>主要操作者：</w:t>
            </w:r>
          </w:p>
        </w:tc>
        <w:tc>
          <w:tcPr>
            <w:tcW w:w="1883" w:type="dxa"/>
          </w:tcPr>
          <w:p w14:paraId="1189AC40" w14:textId="77777777" w:rsidR="00852DEF" w:rsidRPr="008035F1" w:rsidRDefault="00852DEF" w:rsidP="00513B42">
            <w:pPr>
              <w:jc w:val="left"/>
              <w:rPr>
                <w:rFonts w:ascii="宋体" w:eastAsia="宋体" w:hAnsi="宋体"/>
              </w:rPr>
            </w:pPr>
            <w:r>
              <w:rPr>
                <w:rFonts w:ascii="宋体" w:eastAsia="宋体" w:hAnsi="宋体" w:hint="eastAsia"/>
              </w:rPr>
              <w:t>学生（扮演者）</w:t>
            </w:r>
          </w:p>
        </w:tc>
        <w:tc>
          <w:tcPr>
            <w:tcW w:w="1645" w:type="dxa"/>
          </w:tcPr>
          <w:p w14:paraId="69A1C7B3" w14:textId="77777777" w:rsidR="00852DEF" w:rsidRPr="008035F1"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7E76FD8F" w14:textId="77777777" w:rsidR="00852DEF" w:rsidRPr="008035F1" w:rsidRDefault="00852DEF" w:rsidP="00513B42">
            <w:pPr>
              <w:jc w:val="left"/>
              <w:rPr>
                <w:rFonts w:ascii="宋体" w:eastAsia="宋体" w:hAnsi="宋体"/>
              </w:rPr>
            </w:pPr>
            <w:r>
              <w:rPr>
                <w:rFonts w:ascii="宋体" w:eastAsia="宋体" w:hAnsi="宋体" w:hint="eastAsia"/>
              </w:rPr>
              <w:t>基于项目的案例教学系统</w:t>
            </w:r>
          </w:p>
        </w:tc>
      </w:tr>
      <w:tr w:rsidR="00852DEF" w:rsidRPr="008035F1" w14:paraId="4C3BC0EA" w14:textId="77777777" w:rsidTr="00513B42">
        <w:tc>
          <w:tcPr>
            <w:tcW w:w="1656" w:type="dxa"/>
          </w:tcPr>
          <w:p w14:paraId="77C58004" w14:textId="77777777" w:rsidR="00852DEF" w:rsidRDefault="00852DEF" w:rsidP="00513B42">
            <w:r w:rsidRPr="008035F1">
              <w:rPr>
                <w:rFonts w:ascii="宋体" w:eastAsia="宋体" w:hAnsi="宋体" w:hint="eastAsia"/>
              </w:rPr>
              <w:t>描述：</w:t>
            </w:r>
          </w:p>
        </w:tc>
        <w:tc>
          <w:tcPr>
            <w:tcW w:w="6561" w:type="dxa"/>
            <w:gridSpan w:val="3"/>
          </w:tcPr>
          <w:p w14:paraId="6ECD1216" w14:textId="77777777" w:rsidR="00852DEF" w:rsidRPr="008035F1" w:rsidRDefault="00852DEF" w:rsidP="00513B42">
            <w:pPr>
              <w:jc w:val="left"/>
              <w:rPr>
                <w:rFonts w:ascii="宋体" w:eastAsia="宋体" w:hAnsi="宋体"/>
              </w:rPr>
            </w:pPr>
            <w:r>
              <w:rPr>
                <w:rFonts w:ascii="宋体" w:eastAsia="宋体" w:hAnsi="宋体" w:hint="eastAsia"/>
              </w:rPr>
              <w:t>项目开始后学生收到任务后，做完了任务提交文档</w:t>
            </w:r>
          </w:p>
        </w:tc>
      </w:tr>
      <w:tr w:rsidR="00852DEF" w:rsidRPr="008035F1" w14:paraId="3B82EAE2" w14:textId="77777777" w:rsidTr="00513B42">
        <w:tc>
          <w:tcPr>
            <w:tcW w:w="1656" w:type="dxa"/>
          </w:tcPr>
          <w:p w14:paraId="2B64B2A4" w14:textId="77777777" w:rsidR="00852DEF" w:rsidRDefault="00852DEF" w:rsidP="00513B42">
            <w:r w:rsidRPr="008035F1">
              <w:rPr>
                <w:rFonts w:ascii="宋体" w:eastAsia="宋体" w:hAnsi="宋体" w:hint="eastAsia"/>
              </w:rPr>
              <w:t>触发器：</w:t>
            </w:r>
          </w:p>
        </w:tc>
        <w:tc>
          <w:tcPr>
            <w:tcW w:w="6561" w:type="dxa"/>
            <w:gridSpan w:val="3"/>
          </w:tcPr>
          <w:p w14:paraId="51260B0E" w14:textId="77777777" w:rsidR="00852DEF" w:rsidRPr="008035F1" w:rsidRDefault="00852DEF" w:rsidP="00513B42">
            <w:pPr>
              <w:jc w:val="left"/>
              <w:rPr>
                <w:rFonts w:ascii="宋体" w:eastAsia="宋体" w:hAnsi="宋体"/>
              </w:rPr>
            </w:pPr>
            <w:r>
              <w:rPr>
                <w:rFonts w:ascii="宋体" w:eastAsia="宋体" w:hAnsi="宋体" w:hint="eastAsia"/>
              </w:rPr>
              <w:t>学生提交任务文档</w:t>
            </w:r>
          </w:p>
        </w:tc>
      </w:tr>
      <w:tr w:rsidR="00852DEF" w14:paraId="25C96836" w14:textId="77777777" w:rsidTr="00513B42">
        <w:tc>
          <w:tcPr>
            <w:tcW w:w="1656" w:type="dxa"/>
          </w:tcPr>
          <w:p w14:paraId="2879AEEE" w14:textId="77777777" w:rsidR="00852DEF" w:rsidRDefault="00852DEF" w:rsidP="00513B42">
            <w:r w:rsidRPr="008035F1">
              <w:rPr>
                <w:rFonts w:ascii="宋体" w:eastAsia="宋体" w:hAnsi="宋体" w:hint="eastAsia"/>
              </w:rPr>
              <w:t>前置条件：</w:t>
            </w:r>
          </w:p>
        </w:tc>
        <w:tc>
          <w:tcPr>
            <w:tcW w:w="6561" w:type="dxa"/>
            <w:gridSpan w:val="3"/>
          </w:tcPr>
          <w:p w14:paraId="5F38973B" w14:textId="77777777" w:rsidR="00852DEF" w:rsidRPr="000D31F2" w:rsidRDefault="00852DEF" w:rsidP="00513B42">
            <w:r w:rsidRPr="000D31F2">
              <w:rPr>
                <w:rFonts w:hint="eastAsia"/>
              </w:rPr>
              <w:t>PRE-1</w:t>
            </w:r>
            <w:r w:rsidRPr="000D31F2">
              <w:rPr>
                <w:rFonts w:hint="eastAsia"/>
              </w:rPr>
              <w:t>：项目开始</w:t>
            </w:r>
          </w:p>
          <w:p w14:paraId="190EAA2C" w14:textId="77777777" w:rsidR="00852DEF" w:rsidRPr="000D31F2" w:rsidRDefault="00852DEF" w:rsidP="00513B42">
            <w:r w:rsidRPr="000D31F2">
              <w:rPr>
                <w:rFonts w:hint="eastAsia"/>
              </w:rPr>
              <w:t>PRE-2</w:t>
            </w:r>
            <w:r w:rsidRPr="000D31F2">
              <w:rPr>
                <w:rFonts w:hint="eastAsia"/>
              </w:rPr>
              <w:t>：学生任务开始</w:t>
            </w:r>
          </w:p>
          <w:p w14:paraId="62A31780" w14:textId="77777777" w:rsidR="00852DEF" w:rsidRDefault="00852DEF" w:rsidP="00513B42">
            <w:r w:rsidRPr="000D31F2">
              <w:rPr>
                <w:rFonts w:hint="eastAsia"/>
              </w:rPr>
              <w:t>PRE-3</w:t>
            </w:r>
            <w:r w:rsidRPr="000D31F2">
              <w:rPr>
                <w:rFonts w:hint="eastAsia"/>
              </w:rPr>
              <w:t>：学生完成任务</w:t>
            </w:r>
          </w:p>
        </w:tc>
      </w:tr>
      <w:tr w:rsidR="00852DEF" w14:paraId="3BD9DB1B" w14:textId="77777777" w:rsidTr="00513B42">
        <w:tc>
          <w:tcPr>
            <w:tcW w:w="1656" w:type="dxa"/>
          </w:tcPr>
          <w:p w14:paraId="3AAFA9DF" w14:textId="77777777" w:rsidR="00852DEF" w:rsidRDefault="00852DEF" w:rsidP="00513B42">
            <w:r w:rsidRPr="008035F1">
              <w:rPr>
                <w:rFonts w:ascii="宋体" w:eastAsia="宋体" w:hAnsi="宋体" w:hint="eastAsia"/>
              </w:rPr>
              <w:t>后置条件：</w:t>
            </w:r>
          </w:p>
        </w:tc>
        <w:tc>
          <w:tcPr>
            <w:tcW w:w="6561" w:type="dxa"/>
            <w:gridSpan w:val="3"/>
          </w:tcPr>
          <w:p w14:paraId="0014AA14" w14:textId="77777777" w:rsidR="00852DEF" w:rsidRPr="000D31F2" w:rsidRDefault="00852DEF" w:rsidP="00513B42">
            <w:r w:rsidRPr="000D31F2">
              <w:rPr>
                <w:rFonts w:hint="eastAsia"/>
              </w:rPr>
              <w:t>POST-1</w:t>
            </w:r>
            <w:r w:rsidRPr="000D31F2">
              <w:rPr>
                <w:rFonts w:hint="eastAsia"/>
              </w:rPr>
              <w:t>：</w:t>
            </w:r>
            <w:r w:rsidRPr="000D31F2">
              <w:rPr>
                <w:rFonts w:hint="eastAsia"/>
              </w:rPr>
              <w:t>PM</w:t>
            </w:r>
            <w:r w:rsidRPr="000D31F2">
              <w:rPr>
                <w:rFonts w:hint="eastAsia"/>
              </w:rPr>
              <w:t>审阅文档</w:t>
            </w:r>
          </w:p>
          <w:p w14:paraId="33CD817B" w14:textId="77777777" w:rsidR="00852DEF" w:rsidRPr="000D31F2" w:rsidRDefault="00852DEF" w:rsidP="00513B42">
            <w:r w:rsidRPr="000D31F2">
              <w:t>POST-2</w:t>
            </w:r>
            <w:r w:rsidRPr="000D31F2">
              <w:t>：</w:t>
            </w:r>
            <w:r w:rsidRPr="000D31F2">
              <w:t>PM</w:t>
            </w:r>
            <w:r w:rsidRPr="000D31F2">
              <w:t>通过并结束任务</w:t>
            </w:r>
          </w:p>
          <w:p w14:paraId="6DED18B5" w14:textId="77777777" w:rsidR="00852DEF" w:rsidRDefault="00852DEF" w:rsidP="00513B42">
            <w:r w:rsidRPr="000D31F2">
              <w:rPr>
                <w:rFonts w:hint="eastAsia"/>
              </w:rPr>
              <w:t>POST-</w:t>
            </w:r>
            <w:r w:rsidRPr="000D31F2">
              <w:t>3</w:t>
            </w:r>
            <w:r w:rsidRPr="000D31F2">
              <w:t>：</w:t>
            </w:r>
            <w:r w:rsidRPr="000D31F2">
              <w:t>PM</w:t>
            </w:r>
            <w:r w:rsidRPr="000D31F2">
              <w:t>驳回了文档</w:t>
            </w:r>
          </w:p>
        </w:tc>
      </w:tr>
      <w:tr w:rsidR="00852DEF" w:rsidRPr="00CF51F8" w14:paraId="7F9A9E6D" w14:textId="77777777" w:rsidTr="00513B42">
        <w:tc>
          <w:tcPr>
            <w:tcW w:w="1656" w:type="dxa"/>
          </w:tcPr>
          <w:p w14:paraId="2FB75E52" w14:textId="77777777" w:rsidR="00852DEF" w:rsidRDefault="00852DEF" w:rsidP="00513B42">
            <w:r w:rsidRPr="008035F1">
              <w:rPr>
                <w:rFonts w:ascii="宋体" w:eastAsia="宋体" w:hAnsi="宋体" w:hint="eastAsia"/>
              </w:rPr>
              <w:t>一般性流程：</w:t>
            </w:r>
          </w:p>
        </w:tc>
        <w:tc>
          <w:tcPr>
            <w:tcW w:w="6561" w:type="dxa"/>
            <w:gridSpan w:val="3"/>
          </w:tcPr>
          <w:p w14:paraId="28AA3C84" w14:textId="77777777" w:rsidR="00852DEF" w:rsidRDefault="00852DEF" w:rsidP="00513B42">
            <w:pPr>
              <w:pStyle w:val="a4"/>
              <w:ind w:left="360" w:firstLineChars="0" w:firstLine="0"/>
              <w:rPr>
                <w:rFonts w:ascii="宋体" w:eastAsia="宋体" w:hAnsi="宋体"/>
              </w:rPr>
            </w:pPr>
            <w:r>
              <w:rPr>
                <w:rFonts w:ascii="宋体" w:eastAsia="宋体" w:hAnsi="宋体"/>
              </w:rPr>
              <w:t>2</w:t>
            </w:r>
            <w:r>
              <w:rPr>
                <w:rFonts w:ascii="宋体" w:eastAsia="宋体" w:hAnsi="宋体" w:hint="eastAsia"/>
              </w:rPr>
              <w:t>.0学生完成任务并上传文档</w:t>
            </w:r>
          </w:p>
          <w:p w14:paraId="25E06DCB" w14:textId="77777777" w:rsidR="00852DEF" w:rsidRPr="005D1E5C" w:rsidRDefault="00852DEF" w:rsidP="00852DEF">
            <w:pPr>
              <w:pStyle w:val="a4"/>
              <w:numPr>
                <w:ilvl w:val="0"/>
                <w:numId w:val="39"/>
              </w:numPr>
              <w:ind w:firstLineChars="0"/>
              <w:rPr>
                <w:rFonts w:ascii="宋体" w:eastAsia="宋体" w:hAnsi="宋体"/>
              </w:rPr>
            </w:pPr>
            <w:r w:rsidRPr="005D1E5C">
              <w:rPr>
                <w:rFonts w:ascii="宋体" w:eastAsia="宋体" w:hAnsi="宋体" w:hint="eastAsia"/>
              </w:rPr>
              <w:t>项目开始</w:t>
            </w:r>
          </w:p>
          <w:p w14:paraId="2DE0D66B" w14:textId="77777777" w:rsidR="00852DEF" w:rsidRPr="005D1E5C" w:rsidRDefault="00852DEF" w:rsidP="00852DEF">
            <w:pPr>
              <w:pStyle w:val="a4"/>
              <w:numPr>
                <w:ilvl w:val="0"/>
                <w:numId w:val="39"/>
              </w:numPr>
              <w:ind w:firstLineChars="0"/>
              <w:rPr>
                <w:rFonts w:ascii="宋体" w:eastAsia="宋体" w:hAnsi="宋体"/>
              </w:rPr>
            </w:pPr>
            <w:r w:rsidRPr="005D1E5C">
              <w:rPr>
                <w:rFonts w:ascii="宋体" w:eastAsia="宋体" w:hAnsi="宋体" w:hint="eastAsia"/>
              </w:rPr>
              <w:t>该学生收到任务</w:t>
            </w:r>
          </w:p>
          <w:p w14:paraId="258EA043" w14:textId="77777777" w:rsidR="00852DEF" w:rsidRDefault="00852DEF" w:rsidP="00852DEF">
            <w:pPr>
              <w:pStyle w:val="a4"/>
              <w:numPr>
                <w:ilvl w:val="0"/>
                <w:numId w:val="39"/>
              </w:numPr>
              <w:ind w:firstLineChars="0"/>
              <w:rPr>
                <w:rFonts w:ascii="宋体" w:eastAsia="宋体" w:hAnsi="宋体"/>
              </w:rPr>
            </w:pPr>
            <w:r w:rsidRPr="005D1E5C">
              <w:rPr>
                <w:rFonts w:ascii="宋体" w:eastAsia="宋体" w:hAnsi="宋体" w:hint="eastAsia"/>
              </w:rPr>
              <w:t>该学生完成任务</w:t>
            </w:r>
            <w:r>
              <w:rPr>
                <w:rFonts w:ascii="宋体" w:eastAsia="宋体" w:hAnsi="宋体" w:hint="eastAsia"/>
              </w:rPr>
              <w:t>要求的文档</w:t>
            </w:r>
          </w:p>
          <w:p w14:paraId="6BA6F890" w14:textId="77777777" w:rsidR="00852DEF" w:rsidRPr="00CF51F8" w:rsidRDefault="00852DEF" w:rsidP="00852DEF">
            <w:pPr>
              <w:pStyle w:val="a4"/>
              <w:numPr>
                <w:ilvl w:val="0"/>
                <w:numId w:val="33"/>
              </w:numPr>
              <w:ind w:firstLineChars="0"/>
              <w:jc w:val="left"/>
              <w:rPr>
                <w:rFonts w:ascii="宋体" w:eastAsia="宋体" w:hAnsi="宋体"/>
              </w:rPr>
            </w:pPr>
            <w:r>
              <w:rPr>
                <w:rFonts w:ascii="宋体" w:eastAsia="宋体" w:hAnsi="宋体" w:hint="eastAsia"/>
              </w:rPr>
              <w:t>该学生在此任务上传点上传文档</w:t>
            </w:r>
          </w:p>
        </w:tc>
      </w:tr>
      <w:tr w:rsidR="00852DEF" w:rsidRPr="00380ABA" w14:paraId="0E041DD3" w14:textId="77777777" w:rsidTr="00513B42">
        <w:tc>
          <w:tcPr>
            <w:tcW w:w="1656" w:type="dxa"/>
          </w:tcPr>
          <w:p w14:paraId="69BCAE03"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066C9105" w14:textId="77777777" w:rsidR="00852DEF" w:rsidRPr="00380ABA" w:rsidRDefault="00852DEF" w:rsidP="00513B42">
            <w:pPr>
              <w:jc w:val="left"/>
              <w:rPr>
                <w:rFonts w:ascii="宋体" w:eastAsia="宋体" w:hAnsi="宋体"/>
              </w:rPr>
            </w:pPr>
            <w:r w:rsidRPr="00FD6E19">
              <w:rPr>
                <w:rFonts w:ascii="宋体" w:eastAsia="宋体" w:hAnsi="宋体" w:hint="eastAsia"/>
              </w:rPr>
              <w:t>无</w:t>
            </w:r>
          </w:p>
        </w:tc>
      </w:tr>
      <w:tr w:rsidR="00852DEF" w:rsidRPr="00CF51F8" w14:paraId="0A771E61" w14:textId="77777777" w:rsidTr="00513B42">
        <w:tc>
          <w:tcPr>
            <w:tcW w:w="1656" w:type="dxa"/>
          </w:tcPr>
          <w:p w14:paraId="4EF8D32F"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561" w:type="dxa"/>
            <w:gridSpan w:val="3"/>
          </w:tcPr>
          <w:p w14:paraId="3ACAA05F" w14:textId="77777777" w:rsidR="00852DEF" w:rsidRPr="00CF51F8" w:rsidRDefault="00852DEF" w:rsidP="00852DEF">
            <w:pPr>
              <w:pStyle w:val="a4"/>
              <w:numPr>
                <w:ilvl w:val="0"/>
                <w:numId w:val="34"/>
              </w:numPr>
              <w:ind w:firstLineChars="0"/>
              <w:jc w:val="left"/>
              <w:rPr>
                <w:rFonts w:ascii="宋体" w:eastAsia="宋体" w:hAnsi="宋体"/>
              </w:rPr>
            </w:pPr>
            <w:r>
              <w:rPr>
                <w:rFonts w:ascii="宋体" w:eastAsia="宋体" w:hAnsi="宋体"/>
              </w:rPr>
              <w:t xml:space="preserve">2.0 </w:t>
            </w:r>
            <w:r w:rsidRPr="002E6A2F">
              <w:rPr>
                <w:rFonts w:ascii="宋体" w:eastAsia="宋体" w:hAnsi="宋体" w:hint="eastAsia"/>
              </w:rPr>
              <w:t>E1</w:t>
            </w:r>
            <w:r w:rsidRPr="002E6A2F">
              <w:rPr>
                <w:rFonts w:ascii="宋体" w:eastAsia="宋体" w:hAnsi="宋体"/>
              </w:rPr>
              <w:t xml:space="preserve"> </w:t>
            </w:r>
            <w:r w:rsidRPr="002E6A2F">
              <w:rPr>
                <w:rFonts w:ascii="宋体" w:eastAsia="宋体" w:hAnsi="宋体" w:hint="eastAsia"/>
              </w:rPr>
              <w:t>文档格式不符合规范</w:t>
            </w:r>
          </w:p>
        </w:tc>
      </w:tr>
      <w:tr w:rsidR="00852DEF" w:rsidRPr="00380ABA" w14:paraId="11C15A7A" w14:textId="77777777" w:rsidTr="00513B42">
        <w:tc>
          <w:tcPr>
            <w:tcW w:w="1656" w:type="dxa"/>
          </w:tcPr>
          <w:p w14:paraId="16D515C1"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561" w:type="dxa"/>
            <w:gridSpan w:val="3"/>
          </w:tcPr>
          <w:p w14:paraId="07B04E88" w14:textId="77777777" w:rsidR="00852DEF" w:rsidRPr="00380ABA" w:rsidRDefault="00852DEF" w:rsidP="00513B42">
            <w:pPr>
              <w:jc w:val="left"/>
              <w:rPr>
                <w:rFonts w:ascii="宋体" w:eastAsia="宋体" w:hAnsi="宋体"/>
              </w:rPr>
            </w:pPr>
          </w:p>
        </w:tc>
      </w:tr>
      <w:tr w:rsidR="00852DEF" w:rsidRPr="00380ABA" w14:paraId="2872459C" w14:textId="77777777" w:rsidTr="00513B42">
        <w:tc>
          <w:tcPr>
            <w:tcW w:w="1656" w:type="dxa"/>
          </w:tcPr>
          <w:p w14:paraId="41B8AE19"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561" w:type="dxa"/>
            <w:gridSpan w:val="3"/>
          </w:tcPr>
          <w:p w14:paraId="64FBBC43" w14:textId="77777777" w:rsidR="00852DEF" w:rsidRPr="00380ABA" w:rsidRDefault="00852DEF" w:rsidP="00513B42">
            <w:pPr>
              <w:jc w:val="left"/>
              <w:rPr>
                <w:rFonts w:ascii="宋体" w:eastAsia="宋体" w:hAnsi="宋体"/>
              </w:rPr>
            </w:pPr>
            <w:r>
              <w:rPr>
                <w:rFonts w:ascii="宋体" w:eastAsia="宋体" w:hAnsi="宋体" w:hint="eastAsia"/>
              </w:rPr>
              <w:t>每个任务完成时</w:t>
            </w:r>
          </w:p>
        </w:tc>
      </w:tr>
      <w:tr w:rsidR="00852DEF" w:rsidRPr="00380ABA" w14:paraId="6337B67D" w14:textId="77777777" w:rsidTr="00513B42">
        <w:tc>
          <w:tcPr>
            <w:tcW w:w="1656" w:type="dxa"/>
          </w:tcPr>
          <w:p w14:paraId="42E54165"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561" w:type="dxa"/>
            <w:gridSpan w:val="3"/>
          </w:tcPr>
          <w:p w14:paraId="700AA3B8" w14:textId="77777777" w:rsidR="00852DEF" w:rsidRPr="00380ABA" w:rsidRDefault="00852DEF" w:rsidP="00513B42">
            <w:pPr>
              <w:jc w:val="left"/>
              <w:rPr>
                <w:rFonts w:ascii="宋体" w:eastAsia="宋体" w:hAnsi="宋体"/>
              </w:rPr>
            </w:pPr>
          </w:p>
        </w:tc>
      </w:tr>
      <w:tr w:rsidR="00852DEF" w:rsidRPr="00380ABA" w14:paraId="73C09CD7" w14:textId="77777777" w:rsidTr="00513B42">
        <w:tc>
          <w:tcPr>
            <w:tcW w:w="1656" w:type="dxa"/>
          </w:tcPr>
          <w:p w14:paraId="6B60C1EF"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561" w:type="dxa"/>
            <w:gridSpan w:val="3"/>
          </w:tcPr>
          <w:p w14:paraId="79FCD692" w14:textId="77777777" w:rsidR="00852DEF" w:rsidRPr="00380ABA" w:rsidRDefault="00852DEF" w:rsidP="00513B42">
            <w:pPr>
              <w:jc w:val="left"/>
              <w:rPr>
                <w:rFonts w:ascii="宋体" w:eastAsia="宋体" w:hAnsi="宋体"/>
              </w:rPr>
            </w:pPr>
          </w:p>
        </w:tc>
      </w:tr>
      <w:tr w:rsidR="00852DEF" w14:paraId="14E0109B" w14:textId="77777777" w:rsidTr="00513B42">
        <w:tc>
          <w:tcPr>
            <w:tcW w:w="1656" w:type="dxa"/>
          </w:tcPr>
          <w:p w14:paraId="3F4DE369" w14:textId="77777777" w:rsidR="00852DEF" w:rsidRDefault="00852DEF" w:rsidP="00513B42">
            <w:r>
              <w:rPr>
                <w:rFonts w:hint="eastAsia"/>
              </w:rPr>
              <w:t>假设：</w:t>
            </w:r>
          </w:p>
        </w:tc>
        <w:tc>
          <w:tcPr>
            <w:tcW w:w="6561" w:type="dxa"/>
            <w:gridSpan w:val="3"/>
          </w:tcPr>
          <w:p w14:paraId="2A19FE00" w14:textId="77777777" w:rsidR="00852DEF" w:rsidRDefault="00852DEF" w:rsidP="00513B42">
            <w:pPr>
              <w:rPr>
                <w:rFonts w:ascii="宋体" w:eastAsia="宋体" w:hAnsi="宋体"/>
              </w:rPr>
            </w:pPr>
            <w:r>
              <w:rPr>
                <w:rFonts w:ascii="宋体" w:eastAsia="宋体" w:hAnsi="宋体" w:hint="eastAsia"/>
              </w:rPr>
              <w:t>有一个项目正在进行并且当前任务完成</w:t>
            </w:r>
          </w:p>
          <w:p w14:paraId="42320B16" w14:textId="77777777" w:rsidR="00852DEF" w:rsidRDefault="00852DEF" w:rsidP="00513B42"/>
        </w:tc>
      </w:tr>
    </w:tbl>
    <w:p w14:paraId="72E9B3F7" w14:textId="77777777" w:rsidR="00852DEF" w:rsidRDefault="00852DEF" w:rsidP="00852DEF">
      <w:pPr>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59A3CDD5" w14:textId="77777777" w:rsidTr="00513B42">
        <w:tc>
          <w:tcPr>
            <w:tcW w:w="2074" w:type="dxa"/>
          </w:tcPr>
          <w:p w14:paraId="0AAA0AA3" w14:textId="77777777" w:rsidR="00852DEF" w:rsidRPr="008035F1" w:rsidRDefault="00852DEF" w:rsidP="00513B42">
            <w:pPr>
              <w:rPr>
                <w:rFonts w:ascii="宋体" w:eastAsia="宋体" w:hAnsi="宋体"/>
                <w:b/>
              </w:rPr>
            </w:pPr>
            <w:r w:rsidRPr="008035F1">
              <w:rPr>
                <w:rFonts w:ascii="宋体" w:eastAsia="宋体" w:hAnsi="宋体" w:hint="eastAsia"/>
                <w:b/>
              </w:rPr>
              <w:t>ID和名称：</w:t>
            </w:r>
          </w:p>
        </w:tc>
        <w:tc>
          <w:tcPr>
            <w:tcW w:w="6222" w:type="dxa"/>
            <w:gridSpan w:val="3"/>
          </w:tcPr>
          <w:p w14:paraId="3866C517" w14:textId="77777777" w:rsidR="00852DEF" w:rsidRPr="008035F1" w:rsidRDefault="00852DEF" w:rsidP="00513B42">
            <w:pPr>
              <w:rPr>
                <w:rFonts w:ascii="宋体" w:eastAsia="宋体" w:hAnsi="宋体"/>
                <w:b/>
              </w:rPr>
            </w:pPr>
            <w:r w:rsidRPr="008035F1">
              <w:rPr>
                <w:rFonts w:ascii="宋体" w:eastAsia="宋体" w:hAnsi="宋体" w:hint="eastAsia"/>
                <w:b/>
              </w:rPr>
              <w:t>UC-</w:t>
            </w:r>
            <w:r>
              <w:rPr>
                <w:rFonts w:ascii="宋体" w:eastAsia="宋体" w:hAnsi="宋体"/>
                <w:b/>
              </w:rPr>
              <w:t>4</w:t>
            </w:r>
            <w:r w:rsidRPr="008035F1">
              <w:rPr>
                <w:rFonts w:ascii="宋体" w:eastAsia="宋体" w:hAnsi="宋体" w:hint="eastAsia"/>
                <w:b/>
              </w:rPr>
              <w:t>：</w:t>
            </w:r>
            <w:r>
              <w:rPr>
                <w:rFonts w:ascii="宋体" w:eastAsia="宋体" w:hAnsi="宋体" w:hint="eastAsia"/>
                <w:b/>
              </w:rPr>
              <w:t>文档下载</w:t>
            </w:r>
          </w:p>
        </w:tc>
      </w:tr>
      <w:tr w:rsidR="00852DEF" w:rsidRPr="008035F1" w14:paraId="4098E079" w14:textId="77777777" w:rsidTr="00513B42">
        <w:tc>
          <w:tcPr>
            <w:tcW w:w="2074" w:type="dxa"/>
          </w:tcPr>
          <w:p w14:paraId="7C1C5358" w14:textId="77777777" w:rsidR="00852DEF" w:rsidRPr="008035F1" w:rsidRDefault="00852DEF" w:rsidP="00513B42">
            <w:pPr>
              <w:rPr>
                <w:rFonts w:ascii="宋体" w:eastAsia="宋体" w:hAnsi="宋体"/>
              </w:rPr>
            </w:pPr>
            <w:r w:rsidRPr="008035F1">
              <w:rPr>
                <w:rFonts w:ascii="宋体" w:eastAsia="宋体" w:hAnsi="宋体" w:hint="eastAsia"/>
              </w:rPr>
              <w:t>创建人：</w:t>
            </w:r>
          </w:p>
        </w:tc>
        <w:tc>
          <w:tcPr>
            <w:tcW w:w="2074" w:type="dxa"/>
          </w:tcPr>
          <w:p w14:paraId="65B6578B" w14:textId="77777777" w:rsidR="00852DEF" w:rsidRPr="008035F1" w:rsidRDefault="00852DEF" w:rsidP="00513B42">
            <w:pPr>
              <w:rPr>
                <w:rFonts w:ascii="宋体" w:eastAsia="宋体" w:hAnsi="宋体"/>
              </w:rPr>
            </w:pPr>
            <w:r>
              <w:rPr>
                <w:rFonts w:ascii="宋体" w:eastAsia="宋体" w:hAnsi="宋体" w:hint="eastAsia"/>
              </w:rPr>
              <w:t>陈铉文</w:t>
            </w:r>
          </w:p>
        </w:tc>
        <w:tc>
          <w:tcPr>
            <w:tcW w:w="2074" w:type="dxa"/>
          </w:tcPr>
          <w:p w14:paraId="1F496403" w14:textId="77777777" w:rsidR="00852DEF" w:rsidRPr="008035F1" w:rsidRDefault="00852DEF" w:rsidP="00513B42">
            <w:pPr>
              <w:rPr>
                <w:rFonts w:ascii="宋体" w:eastAsia="宋体" w:hAnsi="宋体"/>
              </w:rPr>
            </w:pPr>
            <w:r w:rsidRPr="008035F1">
              <w:rPr>
                <w:rFonts w:ascii="宋体" w:eastAsia="宋体" w:hAnsi="宋体" w:hint="eastAsia"/>
              </w:rPr>
              <w:t>创建日期：</w:t>
            </w:r>
          </w:p>
        </w:tc>
        <w:tc>
          <w:tcPr>
            <w:tcW w:w="2074" w:type="dxa"/>
          </w:tcPr>
          <w:p w14:paraId="5D8E8BDF" w14:textId="77777777" w:rsidR="00852DEF" w:rsidRPr="008035F1" w:rsidRDefault="00852DEF" w:rsidP="00513B42">
            <w:pPr>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5B613416" w14:textId="77777777" w:rsidTr="00513B42">
        <w:tc>
          <w:tcPr>
            <w:tcW w:w="2074" w:type="dxa"/>
          </w:tcPr>
          <w:p w14:paraId="43E86277" w14:textId="77777777" w:rsidR="00852DEF" w:rsidRPr="008035F1" w:rsidRDefault="00852DEF" w:rsidP="00513B42">
            <w:pPr>
              <w:jc w:val="left"/>
              <w:rPr>
                <w:rFonts w:ascii="宋体" w:eastAsia="宋体" w:hAnsi="宋体"/>
              </w:rPr>
            </w:pPr>
            <w:r w:rsidRPr="008035F1">
              <w:rPr>
                <w:rFonts w:ascii="宋体" w:eastAsia="宋体" w:hAnsi="宋体" w:hint="eastAsia"/>
              </w:rPr>
              <w:lastRenderedPageBreak/>
              <w:t>主要操作者：</w:t>
            </w:r>
          </w:p>
        </w:tc>
        <w:tc>
          <w:tcPr>
            <w:tcW w:w="2074" w:type="dxa"/>
          </w:tcPr>
          <w:p w14:paraId="45164745" w14:textId="77777777" w:rsidR="00852DEF" w:rsidRPr="008035F1" w:rsidRDefault="00852DEF" w:rsidP="00513B42">
            <w:pPr>
              <w:jc w:val="left"/>
              <w:rPr>
                <w:rFonts w:ascii="宋体" w:eastAsia="宋体" w:hAnsi="宋体"/>
              </w:rPr>
            </w:pPr>
            <w:r>
              <w:rPr>
                <w:rFonts w:ascii="宋体" w:eastAsia="宋体" w:hAnsi="宋体" w:hint="eastAsia"/>
              </w:rPr>
              <w:t>学生（扮演者）</w:t>
            </w:r>
          </w:p>
        </w:tc>
        <w:tc>
          <w:tcPr>
            <w:tcW w:w="2074" w:type="dxa"/>
          </w:tcPr>
          <w:p w14:paraId="02B90C52" w14:textId="77777777" w:rsidR="00852DEF" w:rsidRPr="008035F1" w:rsidRDefault="00852DEF" w:rsidP="00513B42">
            <w:pPr>
              <w:jc w:val="left"/>
              <w:rPr>
                <w:rFonts w:ascii="宋体" w:eastAsia="宋体" w:hAnsi="宋体"/>
              </w:rPr>
            </w:pPr>
            <w:r w:rsidRPr="008035F1">
              <w:rPr>
                <w:rFonts w:ascii="宋体" w:eastAsia="宋体" w:hAnsi="宋体" w:hint="eastAsia"/>
              </w:rPr>
              <w:t>次要操作者：</w:t>
            </w:r>
          </w:p>
        </w:tc>
        <w:tc>
          <w:tcPr>
            <w:tcW w:w="2074" w:type="dxa"/>
          </w:tcPr>
          <w:p w14:paraId="101A48A2" w14:textId="77777777" w:rsidR="00852DEF" w:rsidRPr="008035F1" w:rsidRDefault="00852DEF" w:rsidP="00513B42">
            <w:pPr>
              <w:jc w:val="left"/>
              <w:rPr>
                <w:rFonts w:ascii="宋体" w:eastAsia="宋体" w:hAnsi="宋体"/>
              </w:rPr>
            </w:pPr>
            <w:r>
              <w:rPr>
                <w:rFonts w:ascii="宋体" w:eastAsia="宋体" w:hAnsi="宋体" w:hint="eastAsia"/>
              </w:rPr>
              <w:t>基于项目的案例教学系统</w:t>
            </w:r>
          </w:p>
        </w:tc>
      </w:tr>
      <w:tr w:rsidR="00852DEF" w:rsidRPr="008035F1" w14:paraId="0937C3BC" w14:textId="77777777" w:rsidTr="00513B42">
        <w:tc>
          <w:tcPr>
            <w:tcW w:w="2074" w:type="dxa"/>
          </w:tcPr>
          <w:p w14:paraId="3B181A8A" w14:textId="77777777" w:rsidR="00852DEF" w:rsidRPr="008035F1" w:rsidRDefault="00852DEF" w:rsidP="00513B42">
            <w:pPr>
              <w:rPr>
                <w:rFonts w:ascii="宋体" w:eastAsia="宋体" w:hAnsi="宋体"/>
              </w:rPr>
            </w:pPr>
            <w:r w:rsidRPr="008035F1">
              <w:rPr>
                <w:rFonts w:ascii="宋体" w:eastAsia="宋体" w:hAnsi="宋体" w:hint="eastAsia"/>
              </w:rPr>
              <w:t>描述：</w:t>
            </w:r>
          </w:p>
        </w:tc>
        <w:tc>
          <w:tcPr>
            <w:tcW w:w="6222" w:type="dxa"/>
            <w:gridSpan w:val="3"/>
          </w:tcPr>
          <w:p w14:paraId="26BF0537" w14:textId="77777777" w:rsidR="00852DEF" w:rsidRPr="008035F1" w:rsidRDefault="00852DEF" w:rsidP="00513B42">
            <w:pPr>
              <w:rPr>
                <w:rFonts w:ascii="宋体" w:eastAsia="宋体" w:hAnsi="宋体"/>
              </w:rPr>
            </w:pPr>
            <w:r>
              <w:rPr>
                <w:rFonts w:ascii="宋体" w:eastAsia="宋体" w:hAnsi="宋体" w:hint="eastAsia"/>
              </w:rPr>
              <w:t>任务提交了后，PM审阅任务文档；任务结束后组员查看文档</w:t>
            </w:r>
          </w:p>
        </w:tc>
      </w:tr>
      <w:tr w:rsidR="00852DEF" w:rsidRPr="008035F1" w14:paraId="0EAFC356" w14:textId="77777777" w:rsidTr="00513B42">
        <w:tc>
          <w:tcPr>
            <w:tcW w:w="2074" w:type="dxa"/>
          </w:tcPr>
          <w:p w14:paraId="3B5CB1FA" w14:textId="77777777" w:rsidR="00852DEF" w:rsidRPr="008035F1" w:rsidRDefault="00852DEF" w:rsidP="00513B42">
            <w:pPr>
              <w:rPr>
                <w:rFonts w:ascii="宋体" w:eastAsia="宋体" w:hAnsi="宋体"/>
              </w:rPr>
            </w:pPr>
            <w:r w:rsidRPr="008035F1">
              <w:rPr>
                <w:rFonts w:ascii="宋体" w:eastAsia="宋体" w:hAnsi="宋体" w:hint="eastAsia"/>
              </w:rPr>
              <w:t>触发器：</w:t>
            </w:r>
          </w:p>
        </w:tc>
        <w:tc>
          <w:tcPr>
            <w:tcW w:w="6222" w:type="dxa"/>
            <w:gridSpan w:val="3"/>
          </w:tcPr>
          <w:p w14:paraId="6E24A3E0" w14:textId="77777777" w:rsidR="00852DEF" w:rsidRPr="008035F1" w:rsidRDefault="00852DEF" w:rsidP="00513B42">
            <w:pPr>
              <w:rPr>
                <w:rFonts w:ascii="宋体" w:eastAsia="宋体" w:hAnsi="宋体"/>
              </w:rPr>
            </w:pPr>
            <w:r>
              <w:rPr>
                <w:rFonts w:ascii="宋体" w:eastAsia="宋体" w:hAnsi="宋体" w:hint="eastAsia"/>
              </w:rPr>
              <w:t>PM需要审阅文档或组员需要查看文档</w:t>
            </w:r>
          </w:p>
        </w:tc>
      </w:tr>
      <w:tr w:rsidR="00852DEF" w:rsidRPr="008035F1" w14:paraId="30A7E1F1" w14:textId="77777777" w:rsidTr="00513B42">
        <w:tc>
          <w:tcPr>
            <w:tcW w:w="2074" w:type="dxa"/>
          </w:tcPr>
          <w:p w14:paraId="07E57092" w14:textId="77777777" w:rsidR="00852DEF" w:rsidRPr="008035F1" w:rsidRDefault="00852DEF" w:rsidP="00513B42">
            <w:pPr>
              <w:rPr>
                <w:rFonts w:ascii="宋体" w:eastAsia="宋体" w:hAnsi="宋体"/>
              </w:rPr>
            </w:pPr>
            <w:r w:rsidRPr="008035F1">
              <w:rPr>
                <w:rFonts w:ascii="宋体" w:eastAsia="宋体" w:hAnsi="宋体" w:hint="eastAsia"/>
              </w:rPr>
              <w:t>前置条件：</w:t>
            </w:r>
          </w:p>
        </w:tc>
        <w:tc>
          <w:tcPr>
            <w:tcW w:w="6222" w:type="dxa"/>
            <w:gridSpan w:val="3"/>
          </w:tcPr>
          <w:p w14:paraId="081C389B" w14:textId="77777777" w:rsidR="00852DEF" w:rsidRPr="000D31F2" w:rsidRDefault="00852DEF" w:rsidP="00513B42">
            <w:r w:rsidRPr="000D31F2">
              <w:rPr>
                <w:rFonts w:hint="eastAsia"/>
              </w:rPr>
              <w:t>PRE-1</w:t>
            </w:r>
            <w:r w:rsidRPr="000D31F2">
              <w:rPr>
                <w:rFonts w:hint="eastAsia"/>
              </w:rPr>
              <w:t>：项目开始</w:t>
            </w:r>
          </w:p>
          <w:p w14:paraId="3DB44230" w14:textId="77777777" w:rsidR="00852DEF" w:rsidRPr="000D31F2" w:rsidRDefault="00852DEF" w:rsidP="00513B42">
            <w:r w:rsidRPr="000D31F2">
              <w:rPr>
                <w:rFonts w:hint="eastAsia"/>
              </w:rPr>
              <w:t>PRE-2</w:t>
            </w:r>
            <w:r w:rsidRPr="000D31F2">
              <w:rPr>
                <w:rFonts w:hint="eastAsia"/>
              </w:rPr>
              <w:t>：学生任务开始</w:t>
            </w:r>
          </w:p>
          <w:p w14:paraId="475C07E6" w14:textId="77777777" w:rsidR="00852DEF" w:rsidRPr="000D31F2" w:rsidRDefault="00852DEF" w:rsidP="00513B42">
            <w:r w:rsidRPr="000D31F2">
              <w:rPr>
                <w:rFonts w:hint="eastAsia"/>
              </w:rPr>
              <w:t>PRE-3</w:t>
            </w:r>
            <w:r w:rsidRPr="000D31F2">
              <w:rPr>
                <w:rFonts w:hint="eastAsia"/>
              </w:rPr>
              <w:t>：学生完成任务并上传</w:t>
            </w:r>
          </w:p>
        </w:tc>
      </w:tr>
      <w:tr w:rsidR="00852DEF" w:rsidRPr="008035F1" w14:paraId="04AA2177" w14:textId="77777777" w:rsidTr="00513B42">
        <w:tc>
          <w:tcPr>
            <w:tcW w:w="2074" w:type="dxa"/>
          </w:tcPr>
          <w:p w14:paraId="339396CB" w14:textId="77777777" w:rsidR="00852DEF" w:rsidRPr="008035F1" w:rsidRDefault="00852DEF" w:rsidP="00513B42">
            <w:pPr>
              <w:rPr>
                <w:rFonts w:ascii="宋体" w:eastAsia="宋体" w:hAnsi="宋体"/>
              </w:rPr>
            </w:pPr>
            <w:r w:rsidRPr="008035F1">
              <w:rPr>
                <w:rFonts w:ascii="宋体" w:eastAsia="宋体" w:hAnsi="宋体" w:hint="eastAsia"/>
              </w:rPr>
              <w:t>后置条件：</w:t>
            </w:r>
          </w:p>
        </w:tc>
        <w:tc>
          <w:tcPr>
            <w:tcW w:w="6222" w:type="dxa"/>
            <w:gridSpan w:val="3"/>
          </w:tcPr>
          <w:p w14:paraId="400CC516" w14:textId="77777777" w:rsidR="00852DEF" w:rsidRPr="000D31F2" w:rsidRDefault="00852DEF" w:rsidP="00513B42">
            <w:r w:rsidRPr="000D31F2">
              <w:rPr>
                <w:rFonts w:hint="eastAsia"/>
              </w:rPr>
              <w:t>POST-1</w:t>
            </w:r>
            <w:r w:rsidRPr="000D31F2">
              <w:rPr>
                <w:rFonts w:hint="eastAsia"/>
              </w:rPr>
              <w:t>：</w:t>
            </w:r>
            <w:r w:rsidRPr="000D31F2">
              <w:rPr>
                <w:rFonts w:hint="eastAsia"/>
              </w:rPr>
              <w:t>PM</w:t>
            </w:r>
            <w:r w:rsidRPr="000D31F2">
              <w:rPr>
                <w:rFonts w:hint="eastAsia"/>
              </w:rPr>
              <w:t>审阅文档</w:t>
            </w:r>
          </w:p>
          <w:p w14:paraId="44F1A094" w14:textId="77777777" w:rsidR="00852DEF" w:rsidRPr="000D31F2" w:rsidRDefault="00852DEF" w:rsidP="00513B42">
            <w:r w:rsidRPr="000D31F2">
              <w:rPr>
                <w:rFonts w:hint="eastAsia"/>
              </w:rPr>
              <w:t>POST-</w:t>
            </w:r>
            <w:r w:rsidRPr="000D31F2">
              <w:t>2</w:t>
            </w:r>
            <w:r w:rsidRPr="000D31F2">
              <w:rPr>
                <w:rFonts w:hint="eastAsia"/>
              </w:rPr>
              <w:t>：组员查看文档</w:t>
            </w:r>
          </w:p>
        </w:tc>
      </w:tr>
      <w:tr w:rsidR="00852DEF" w:rsidRPr="008035F1" w14:paraId="2A99D97C" w14:textId="77777777" w:rsidTr="00513B42">
        <w:tc>
          <w:tcPr>
            <w:tcW w:w="2074" w:type="dxa"/>
          </w:tcPr>
          <w:p w14:paraId="0DD28197" w14:textId="77777777" w:rsidR="00852DEF" w:rsidRPr="008035F1" w:rsidRDefault="00852DEF" w:rsidP="00513B42">
            <w:pPr>
              <w:rPr>
                <w:rFonts w:ascii="宋体" w:eastAsia="宋体" w:hAnsi="宋体"/>
              </w:rPr>
            </w:pPr>
            <w:r w:rsidRPr="008035F1">
              <w:rPr>
                <w:rFonts w:ascii="宋体" w:eastAsia="宋体" w:hAnsi="宋体" w:hint="eastAsia"/>
              </w:rPr>
              <w:t>一般性流程：</w:t>
            </w:r>
          </w:p>
        </w:tc>
        <w:tc>
          <w:tcPr>
            <w:tcW w:w="6222" w:type="dxa"/>
            <w:gridSpan w:val="3"/>
          </w:tcPr>
          <w:p w14:paraId="5FC22989" w14:textId="77777777" w:rsidR="00852DEF" w:rsidRDefault="00852DEF" w:rsidP="00513B42">
            <w:pPr>
              <w:pStyle w:val="a4"/>
              <w:ind w:left="360" w:firstLineChars="0" w:firstLine="0"/>
              <w:rPr>
                <w:rFonts w:ascii="宋体" w:eastAsia="宋体" w:hAnsi="宋体"/>
              </w:rPr>
            </w:pPr>
            <w:r>
              <w:rPr>
                <w:rFonts w:ascii="宋体" w:eastAsia="宋体" w:hAnsi="宋体"/>
              </w:rPr>
              <w:t>3</w:t>
            </w:r>
            <w:r>
              <w:rPr>
                <w:rFonts w:ascii="宋体" w:eastAsia="宋体" w:hAnsi="宋体" w:hint="eastAsia"/>
              </w:rPr>
              <w:t>.0PM审阅文档</w:t>
            </w:r>
          </w:p>
          <w:p w14:paraId="36C06900" w14:textId="77777777" w:rsidR="00852DEF" w:rsidRDefault="00852DEF" w:rsidP="00852DEF">
            <w:pPr>
              <w:pStyle w:val="a4"/>
              <w:numPr>
                <w:ilvl w:val="0"/>
                <w:numId w:val="40"/>
              </w:numPr>
              <w:ind w:firstLineChars="0"/>
              <w:rPr>
                <w:rFonts w:ascii="宋体" w:eastAsia="宋体" w:hAnsi="宋体"/>
              </w:rPr>
            </w:pPr>
            <w:r>
              <w:rPr>
                <w:rFonts w:ascii="宋体" w:eastAsia="宋体" w:hAnsi="宋体" w:hint="eastAsia"/>
              </w:rPr>
              <w:t>进入项目实例</w:t>
            </w:r>
          </w:p>
          <w:p w14:paraId="0E8904FD" w14:textId="77777777" w:rsidR="00852DEF" w:rsidRDefault="00852DEF" w:rsidP="00852DEF">
            <w:pPr>
              <w:pStyle w:val="a4"/>
              <w:numPr>
                <w:ilvl w:val="0"/>
                <w:numId w:val="40"/>
              </w:numPr>
              <w:ind w:firstLineChars="0"/>
              <w:rPr>
                <w:rFonts w:ascii="宋体" w:eastAsia="宋体" w:hAnsi="宋体"/>
              </w:rPr>
            </w:pPr>
            <w:r>
              <w:rPr>
                <w:rFonts w:ascii="宋体" w:eastAsia="宋体" w:hAnsi="宋体" w:hint="eastAsia"/>
              </w:rPr>
              <w:t>系统列出任务列表</w:t>
            </w:r>
          </w:p>
          <w:p w14:paraId="3991052C" w14:textId="77777777" w:rsidR="00852DEF" w:rsidRPr="00FD6E19" w:rsidRDefault="00852DEF" w:rsidP="00852DEF">
            <w:pPr>
              <w:pStyle w:val="a4"/>
              <w:numPr>
                <w:ilvl w:val="0"/>
                <w:numId w:val="40"/>
              </w:numPr>
              <w:ind w:firstLineChars="0"/>
              <w:rPr>
                <w:rFonts w:ascii="宋体" w:eastAsia="宋体" w:hAnsi="宋体"/>
              </w:rPr>
            </w:pPr>
            <w:r>
              <w:rPr>
                <w:rFonts w:ascii="宋体" w:eastAsia="宋体" w:hAnsi="宋体" w:hint="eastAsia"/>
              </w:rPr>
              <w:t>选择一项任务</w:t>
            </w:r>
          </w:p>
          <w:p w14:paraId="0B8049B8" w14:textId="77777777" w:rsidR="00852DEF" w:rsidRPr="002E6A2F" w:rsidRDefault="00852DEF" w:rsidP="00852DEF">
            <w:pPr>
              <w:pStyle w:val="a4"/>
              <w:numPr>
                <w:ilvl w:val="0"/>
                <w:numId w:val="40"/>
              </w:numPr>
              <w:ind w:firstLineChars="0"/>
              <w:rPr>
                <w:rFonts w:ascii="宋体" w:eastAsia="宋体" w:hAnsi="宋体"/>
              </w:rPr>
            </w:pPr>
            <w:r>
              <w:rPr>
                <w:rFonts w:ascii="宋体" w:eastAsia="宋体" w:hAnsi="宋体" w:hint="eastAsia"/>
              </w:rPr>
              <w:t>下载该任务下组员提交的文档</w:t>
            </w:r>
          </w:p>
          <w:p w14:paraId="5398DE6D" w14:textId="77777777" w:rsidR="00852DEF" w:rsidRPr="002E6A2F" w:rsidRDefault="00852DEF" w:rsidP="00852DEF">
            <w:pPr>
              <w:pStyle w:val="a4"/>
              <w:numPr>
                <w:ilvl w:val="0"/>
                <w:numId w:val="40"/>
              </w:numPr>
              <w:ind w:firstLineChars="0"/>
              <w:rPr>
                <w:rFonts w:ascii="宋体" w:eastAsia="宋体" w:hAnsi="宋体"/>
              </w:rPr>
            </w:pPr>
            <w:r>
              <w:rPr>
                <w:rFonts w:ascii="宋体" w:eastAsia="宋体" w:hAnsi="宋体" w:hint="eastAsia"/>
              </w:rPr>
              <w:t>P</w:t>
            </w:r>
            <w:r>
              <w:rPr>
                <w:rFonts w:ascii="宋体" w:eastAsia="宋体" w:hAnsi="宋体"/>
              </w:rPr>
              <w:t>M</w:t>
            </w:r>
            <w:r>
              <w:rPr>
                <w:rFonts w:ascii="宋体" w:eastAsia="宋体" w:hAnsi="宋体" w:hint="eastAsia"/>
              </w:rPr>
              <w:t>审阅该文档</w:t>
            </w:r>
          </w:p>
        </w:tc>
      </w:tr>
      <w:tr w:rsidR="00852DEF" w:rsidRPr="008035F1" w14:paraId="3756D1D0" w14:textId="77777777" w:rsidTr="00513B42">
        <w:trPr>
          <w:trHeight w:val="1370"/>
        </w:trPr>
        <w:tc>
          <w:tcPr>
            <w:tcW w:w="2074" w:type="dxa"/>
          </w:tcPr>
          <w:p w14:paraId="6B393460"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222" w:type="dxa"/>
            <w:gridSpan w:val="3"/>
          </w:tcPr>
          <w:p w14:paraId="0C9B27E9" w14:textId="77777777" w:rsidR="00852DEF" w:rsidRPr="00FD6E19" w:rsidRDefault="00852DEF" w:rsidP="00513B42">
            <w:pPr>
              <w:rPr>
                <w:rFonts w:ascii="宋体" w:eastAsia="宋体" w:hAnsi="宋体"/>
              </w:rPr>
            </w:pPr>
            <w:r>
              <w:rPr>
                <w:rFonts w:ascii="宋体" w:eastAsia="宋体" w:hAnsi="宋体" w:hint="eastAsia"/>
              </w:rPr>
              <w:t>无</w:t>
            </w:r>
          </w:p>
        </w:tc>
      </w:tr>
      <w:tr w:rsidR="00852DEF" w:rsidRPr="008035F1" w14:paraId="6F20B8B9" w14:textId="77777777" w:rsidTr="00513B42">
        <w:tc>
          <w:tcPr>
            <w:tcW w:w="2074" w:type="dxa"/>
          </w:tcPr>
          <w:p w14:paraId="18BBECEF"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222" w:type="dxa"/>
            <w:gridSpan w:val="3"/>
          </w:tcPr>
          <w:p w14:paraId="7C7D5487" w14:textId="77777777" w:rsidR="00852DEF" w:rsidRPr="00FD6E19" w:rsidRDefault="00852DEF" w:rsidP="00513B42">
            <w:pPr>
              <w:rPr>
                <w:rFonts w:ascii="宋体" w:eastAsia="宋体" w:hAnsi="宋体"/>
              </w:rPr>
            </w:pPr>
            <w:r w:rsidRPr="00FD6E19">
              <w:rPr>
                <w:rFonts w:ascii="宋体" w:eastAsia="宋体" w:hAnsi="宋体" w:hint="eastAsia"/>
              </w:rPr>
              <w:t>3.0</w:t>
            </w:r>
            <w:r>
              <w:rPr>
                <w:rFonts w:ascii="宋体" w:eastAsia="宋体" w:hAnsi="宋体"/>
              </w:rPr>
              <w:t xml:space="preserve"> </w:t>
            </w:r>
            <w:r w:rsidRPr="00FD6E19">
              <w:rPr>
                <w:rFonts w:ascii="宋体" w:eastAsia="宋体" w:hAnsi="宋体" w:hint="eastAsia"/>
              </w:rPr>
              <w:t>E1</w:t>
            </w:r>
            <w:r w:rsidRPr="00FD6E19">
              <w:rPr>
                <w:rFonts w:ascii="宋体" w:eastAsia="宋体" w:hAnsi="宋体"/>
              </w:rPr>
              <w:t xml:space="preserve"> </w:t>
            </w:r>
            <w:r w:rsidRPr="00FD6E19">
              <w:rPr>
                <w:rFonts w:ascii="宋体" w:eastAsia="宋体" w:hAnsi="宋体" w:hint="eastAsia"/>
              </w:rPr>
              <w:t>该任务无提交好的文档</w:t>
            </w:r>
          </w:p>
        </w:tc>
      </w:tr>
      <w:tr w:rsidR="00852DEF" w:rsidRPr="008035F1" w14:paraId="0D3ACE10" w14:textId="77777777" w:rsidTr="00513B42">
        <w:tc>
          <w:tcPr>
            <w:tcW w:w="2074" w:type="dxa"/>
          </w:tcPr>
          <w:p w14:paraId="555B90CF"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222" w:type="dxa"/>
            <w:gridSpan w:val="3"/>
          </w:tcPr>
          <w:p w14:paraId="34CF3BED" w14:textId="77777777" w:rsidR="00852DEF" w:rsidRPr="008035F1" w:rsidRDefault="00852DEF" w:rsidP="00513B42">
            <w:pPr>
              <w:rPr>
                <w:rFonts w:ascii="宋体" w:eastAsia="宋体" w:hAnsi="宋体"/>
              </w:rPr>
            </w:pPr>
          </w:p>
        </w:tc>
      </w:tr>
      <w:tr w:rsidR="00852DEF" w:rsidRPr="008035F1" w14:paraId="63B76F54" w14:textId="77777777" w:rsidTr="00513B42">
        <w:tc>
          <w:tcPr>
            <w:tcW w:w="2074" w:type="dxa"/>
          </w:tcPr>
          <w:p w14:paraId="240002EC"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222" w:type="dxa"/>
            <w:gridSpan w:val="3"/>
          </w:tcPr>
          <w:p w14:paraId="2F7CD9AC" w14:textId="77777777" w:rsidR="00852DEF" w:rsidRPr="008035F1" w:rsidRDefault="00852DEF" w:rsidP="00513B42">
            <w:pPr>
              <w:rPr>
                <w:rFonts w:ascii="宋体" w:eastAsia="宋体" w:hAnsi="宋体"/>
              </w:rPr>
            </w:pPr>
          </w:p>
        </w:tc>
      </w:tr>
      <w:tr w:rsidR="00852DEF" w:rsidRPr="008035F1" w14:paraId="2BFB4E00" w14:textId="77777777" w:rsidTr="00513B42">
        <w:tc>
          <w:tcPr>
            <w:tcW w:w="2074" w:type="dxa"/>
          </w:tcPr>
          <w:p w14:paraId="0F36CD2C"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222" w:type="dxa"/>
            <w:gridSpan w:val="3"/>
          </w:tcPr>
          <w:p w14:paraId="4469DACA" w14:textId="77777777" w:rsidR="00852DEF" w:rsidRPr="008035F1" w:rsidRDefault="00852DEF" w:rsidP="00513B42">
            <w:pPr>
              <w:rPr>
                <w:rFonts w:ascii="宋体" w:eastAsia="宋体" w:hAnsi="宋体"/>
              </w:rPr>
            </w:pPr>
          </w:p>
        </w:tc>
      </w:tr>
      <w:tr w:rsidR="00852DEF" w:rsidRPr="008035F1" w14:paraId="19B3E0FF" w14:textId="77777777" w:rsidTr="00513B42">
        <w:tc>
          <w:tcPr>
            <w:tcW w:w="2074" w:type="dxa"/>
          </w:tcPr>
          <w:p w14:paraId="62EC2EF0"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222" w:type="dxa"/>
            <w:gridSpan w:val="3"/>
          </w:tcPr>
          <w:p w14:paraId="19D19E55" w14:textId="77777777" w:rsidR="00852DEF" w:rsidRPr="002E6A2F" w:rsidRDefault="00852DEF" w:rsidP="00513B42">
            <w:pPr>
              <w:rPr>
                <w:rFonts w:ascii="宋体" w:eastAsia="宋体" w:hAnsi="宋体"/>
              </w:rPr>
            </w:pPr>
          </w:p>
        </w:tc>
      </w:tr>
      <w:tr w:rsidR="00852DEF" w:rsidRPr="008035F1" w14:paraId="257C6264" w14:textId="77777777" w:rsidTr="00513B42">
        <w:tc>
          <w:tcPr>
            <w:tcW w:w="2074" w:type="dxa"/>
          </w:tcPr>
          <w:p w14:paraId="24CB605E" w14:textId="77777777" w:rsidR="00852DEF" w:rsidRPr="008035F1" w:rsidRDefault="00852DEF" w:rsidP="00513B42">
            <w:pPr>
              <w:rPr>
                <w:rFonts w:ascii="宋体" w:eastAsia="宋体" w:hAnsi="宋体"/>
              </w:rPr>
            </w:pPr>
            <w:r>
              <w:rPr>
                <w:rFonts w:ascii="宋体" w:eastAsia="宋体" w:hAnsi="宋体" w:hint="eastAsia"/>
              </w:rPr>
              <w:t>假设：</w:t>
            </w:r>
          </w:p>
        </w:tc>
        <w:tc>
          <w:tcPr>
            <w:tcW w:w="6222" w:type="dxa"/>
            <w:gridSpan w:val="3"/>
          </w:tcPr>
          <w:p w14:paraId="293CC5CD" w14:textId="77777777" w:rsidR="00852DEF" w:rsidRDefault="00852DEF" w:rsidP="00513B42">
            <w:pPr>
              <w:rPr>
                <w:rFonts w:ascii="宋体" w:eastAsia="宋体" w:hAnsi="宋体"/>
              </w:rPr>
            </w:pPr>
            <w:r>
              <w:rPr>
                <w:rFonts w:ascii="宋体" w:eastAsia="宋体" w:hAnsi="宋体" w:hint="eastAsia"/>
              </w:rPr>
              <w:t>已有提交好的文档</w:t>
            </w:r>
          </w:p>
          <w:p w14:paraId="1B7D002C" w14:textId="77777777" w:rsidR="00852DEF" w:rsidRPr="008035F1" w:rsidRDefault="00852DEF" w:rsidP="00513B42">
            <w:pPr>
              <w:rPr>
                <w:rFonts w:ascii="宋体" w:eastAsia="宋体" w:hAnsi="宋体"/>
              </w:rPr>
            </w:pPr>
          </w:p>
        </w:tc>
      </w:tr>
    </w:tbl>
    <w:p w14:paraId="2FD757F7" w14:textId="77777777" w:rsidR="00852DEF" w:rsidRPr="007F5E0C" w:rsidRDefault="00852DEF" w:rsidP="00852DEF">
      <w:pPr>
        <w:rPr>
          <w:rFonts w:ascii="宋体" w:eastAsia="宋体" w:hAnsi="宋体"/>
          <w:b/>
        </w:rPr>
      </w:pPr>
    </w:p>
    <w:p w14:paraId="73567D10" w14:textId="77777777" w:rsidR="00852DEF" w:rsidRDefault="00852DEF" w:rsidP="00852DEF">
      <w:pPr>
        <w:widowControl/>
        <w:jc w:val="left"/>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234E325C" w14:textId="77777777" w:rsidTr="00513B42">
        <w:tc>
          <w:tcPr>
            <w:tcW w:w="2074" w:type="dxa"/>
          </w:tcPr>
          <w:p w14:paraId="5808C2F3" w14:textId="77777777" w:rsidR="00852DEF" w:rsidRPr="008035F1" w:rsidRDefault="00852DEF" w:rsidP="00513B42">
            <w:pPr>
              <w:rPr>
                <w:rFonts w:ascii="宋体" w:eastAsia="宋体" w:hAnsi="宋体"/>
                <w:b/>
              </w:rPr>
            </w:pPr>
            <w:r w:rsidRPr="008035F1">
              <w:rPr>
                <w:rFonts w:ascii="宋体" w:eastAsia="宋体" w:hAnsi="宋体" w:hint="eastAsia"/>
                <w:b/>
              </w:rPr>
              <w:t>ID和名称：</w:t>
            </w:r>
          </w:p>
        </w:tc>
        <w:tc>
          <w:tcPr>
            <w:tcW w:w="6222" w:type="dxa"/>
            <w:gridSpan w:val="3"/>
          </w:tcPr>
          <w:p w14:paraId="632BD318" w14:textId="77777777" w:rsidR="00852DEF" w:rsidRPr="008035F1" w:rsidRDefault="00852DEF" w:rsidP="00513B42">
            <w:pPr>
              <w:rPr>
                <w:rFonts w:ascii="宋体" w:eastAsia="宋体" w:hAnsi="宋体"/>
                <w:b/>
              </w:rPr>
            </w:pPr>
            <w:r w:rsidRPr="008035F1">
              <w:rPr>
                <w:rFonts w:ascii="宋体" w:eastAsia="宋体" w:hAnsi="宋体" w:hint="eastAsia"/>
                <w:b/>
              </w:rPr>
              <w:t>UC-</w:t>
            </w:r>
            <w:r>
              <w:rPr>
                <w:rFonts w:ascii="宋体" w:eastAsia="宋体" w:hAnsi="宋体"/>
                <w:b/>
              </w:rPr>
              <w:t>5</w:t>
            </w:r>
            <w:r w:rsidRPr="008035F1">
              <w:rPr>
                <w:rFonts w:ascii="宋体" w:eastAsia="宋体" w:hAnsi="宋体" w:hint="eastAsia"/>
                <w:b/>
              </w:rPr>
              <w:t>：</w:t>
            </w:r>
            <w:r>
              <w:rPr>
                <w:rFonts w:ascii="宋体" w:eastAsia="宋体" w:hAnsi="宋体" w:hint="eastAsia"/>
                <w:b/>
              </w:rPr>
              <w:t>整体规划查看</w:t>
            </w:r>
          </w:p>
        </w:tc>
      </w:tr>
      <w:tr w:rsidR="00852DEF" w:rsidRPr="008035F1" w14:paraId="31D9246D" w14:textId="77777777" w:rsidTr="00513B42">
        <w:tc>
          <w:tcPr>
            <w:tcW w:w="2074" w:type="dxa"/>
          </w:tcPr>
          <w:p w14:paraId="09EEC9D1" w14:textId="77777777" w:rsidR="00852DEF" w:rsidRPr="008035F1" w:rsidRDefault="00852DEF" w:rsidP="00513B42">
            <w:pPr>
              <w:jc w:val="left"/>
              <w:rPr>
                <w:rFonts w:ascii="宋体" w:eastAsia="宋体" w:hAnsi="宋体"/>
              </w:rPr>
            </w:pPr>
            <w:r w:rsidRPr="008035F1">
              <w:rPr>
                <w:rFonts w:ascii="宋体" w:eastAsia="宋体" w:hAnsi="宋体" w:hint="eastAsia"/>
              </w:rPr>
              <w:t>创建人：</w:t>
            </w:r>
          </w:p>
        </w:tc>
        <w:tc>
          <w:tcPr>
            <w:tcW w:w="2074" w:type="dxa"/>
          </w:tcPr>
          <w:p w14:paraId="28C11AF6" w14:textId="77777777" w:rsidR="00852DEF" w:rsidRPr="008035F1" w:rsidRDefault="00852DEF" w:rsidP="00513B42">
            <w:pPr>
              <w:jc w:val="left"/>
              <w:rPr>
                <w:rFonts w:ascii="宋体" w:eastAsia="宋体" w:hAnsi="宋体"/>
              </w:rPr>
            </w:pPr>
            <w:r>
              <w:rPr>
                <w:rFonts w:ascii="宋体" w:eastAsia="宋体" w:hAnsi="宋体" w:hint="eastAsia"/>
              </w:rPr>
              <w:t>于坤</w:t>
            </w:r>
          </w:p>
        </w:tc>
        <w:tc>
          <w:tcPr>
            <w:tcW w:w="2074" w:type="dxa"/>
          </w:tcPr>
          <w:p w14:paraId="13342683" w14:textId="77777777" w:rsidR="00852DEF" w:rsidRPr="008035F1" w:rsidRDefault="00852DEF" w:rsidP="00513B42">
            <w:pPr>
              <w:jc w:val="left"/>
              <w:rPr>
                <w:rFonts w:ascii="宋体" w:eastAsia="宋体" w:hAnsi="宋体"/>
              </w:rPr>
            </w:pPr>
            <w:r w:rsidRPr="008035F1">
              <w:rPr>
                <w:rFonts w:ascii="宋体" w:eastAsia="宋体" w:hAnsi="宋体" w:hint="eastAsia"/>
              </w:rPr>
              <w:t>创建日期：</w:t>
            </w:r>
          </w:p>
        </w:tc>
        <w:tc>
          <w:tcPr>
            <w:tcW w:w="2074" w:type="dxa"/>
          </w:tcPr>
          <w:p w14:paraId="52B62C95" w14:textId="77777777" w:rsidR="00852DEF" w:rsidRPr="008035F1" w:rsidRDefault="00852DEF" w:rsidP="00513B42">
            <w:pPr>
              <w:jc w:val="left"/>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7D810269" w14:textId="77777777" w:rsidTr="00513B42">
        <w:tc>
          <w:tcPr>
            <w:tcW w:w="2074" w:type="dxa"/>
          </w:tcPr>
          <w:p w14:paraId="72572A55" w14:textId="77777777" w:rsidR="00852DEF" w:rsidRPr="008035F1" w:rsidRDefault="00852DEF" w:rsidP="00513B42">
            <w:pPr>
              <w:jc w:val="left"/>
              <w:rPr>
                <w:rFonts w:ascii="宋体" w:eastAsia="宋体" w:hAnsi="宋体"/>
              </w:rPr>
            </w:pPr>
            <w:r w:rsidRPr="008035F1">
              <w:rPr>
                <w:rFonts w:ascii="宋体" w:eastAsia="宋体" w:hAnsi="宋体" w:hint="eastAsia"/>
              </w:rPr>
              <w:t>主要操作者：</w:t>
            </w:r>
          </w:p>
        </w:tc>
        <w:tc>
          <w:tcPr>
            <w:tcW w:w="2074" w:type="dxa"/>
          </w:tcPr>
          <w:p w14:paraId="14FFFCB0" w14:textId="77777777" w:rsidR="00852DEF" w:rsidRPr="008035F1" w:rsidRDefault="00852DEF" w:rsidP="00513B42">
            <w:pPr>
              <w:jc w:val="left"/>
              <w:rPr>
                <w:rFonts w:ascii="宋体" w:eastAsia="宋体" w:hAnsi="宋体"/>
              </w:rPr>
            </w:pPr>
            <w:r>
              <w:rPr>
                <w:rFonts w:ascii="宋体" w:eastAsia="宋体" w:hAnsi="宋体" w:hint="eastAsia"/>
              </w:rPr>
              <w:t>学生或教师（扮演者）</w:t>
            </w:r>
          </w:p>
        </w:tc>
        <w:tc>
          <w:tcPr>
            <w:tcW w:w="2074" w:type="dxa"/>
          </w:tcPr>
          <w:p w14:paraId="3B8D9E84" w14:textId="77777777" w:rsidR="00852DEF" w:rsidRPr="008035F1" w:rsidRDefault="00852DEF" w:rsidP="00513B42">
            <w:pPr>
              <w:jc w:val="left"/>
              <w:rPr>
                <w:rFonts w:ascii="宋体" w:eastAsia="宋体" w:hAnsi="宋体"/>
              </w:rPr>
            </w:pPr>
            <w:r w:rsidRPr="008035F1">
              <w:rPr>
                <w:rFonts w:ascii="宋体" w:eastAsia="宋体" w:hAnsi="宋体" w:hint="eastAsia"/>
              </w:rPr>
              <w:t>次要操作者：</w:t>
            </w:r>
          </w:p>
        </w:tc>
        <w:tc>
          <w:tcPr>
            <w:tcW w:w="2074" w:type="dxa"/>
          </w:tcPr>
          <w:p w14:paraId="4306F8BB" w14:textId="77777777" w:rsidR="00852DEF" w:rsidRPr="008035F1" w:rsidRDefault="00852DEF" w:rsidP="00513B42">
            <w:pPr>
              <w:jc w:val="left"/>
              <w:rPr>
                <w:rFonts w:ascii="宋体" w:eastAsia="宋体" w:hAnsi="宋体"/>
              </w:rPr>
            </w:pPr>
            <w:r>
              <w:rPr>
                <w:rFonts w:ascii="宋体" w:eastAsia="宋体" w:hAnsi="宋体" w:hint="eastAsia"/>
              </w:rPr>
              <w:t>基于项目的案例教学系统</w:t>
            </w:r>
          </w:p>
        </w:tc>
      </w:tr>
      <w:tr w:rsidR="00852DEF" w:rsidRPr="008035F1" w14:paraId="5FCB3F42" w14:textId="77777777" w:rsidTr="00513B42">
        <w:tc>
          <w:tcPr>
            <w:tcW w:w="2074" w:type="dxa"/>
          </w:tcPr>
          <w:p w14:paraId="5946663C" w14:textId="77777777" w:rsidR="00852DEF" w:rsidRPr="008035F1" w:rsidRDefault="00852DEF" w:rsidP="00513B42">
            <w:pPr>
              <w:jc w:val="left"/>
              <w:rPr>
                <w:rFonts w:ascii="宋体" w:eastAsia="宋体" w:hAnsi="宋体"/>
              </w:rPr>
            </w:pPr>
            <w:r w:rsidRPr="008035F1">
              <w:rPr>
                <w:rFonts w:ascii="宋体" w:eastAsia="宋体" w:hAnsi="宋体" w:hint="eastAsia"/>
              </w:rPr>
              <w:t>描述：</w:t>
            </w:r>
          </w:p>
        </w:tc>
        <w:tc>
          <w:tcPr>
            <w:tcW w:w="6222" w:type="dxa"/>
            <w:gridSpan w:val="3"/>
          </w:tcPr>
          <w:p w14:paraId="7CCD01CE" w14:textId="77777777" w:rsidR="00852DEF" w:rsidRPr="008035F1" w:rsidRDefault="00852DEF" w:rsidP="00513B42">
            <w:pPr>
              <w:jc w:val="left"/>
              <w:rPr>
                <w:rFonts w:ascii="宋体" w:eastAsia="宋体" w:hAnsi="宋体"/>
              </w:rPr>
            </w:pPr>
            <w:r>
              <w:rPr>
                <w:rFonts w:ascii="宋体" w:eastAsia="宋体" w:hAnsi="宋体" w:hint="eastAsia"/>
              </w:rPr>
              <w:t>查看本项目总体规划</w:t>
            </w:r>
          </w:p>
        </w:tc>
      </w:tr>
      <w:tr w:rsidR="00852DEF" w:rsidRPr="008035F1" w14:paraId="5AA9844B" w14:textId="77777777" w:rsidTr="00513B42">
        <w:tc>
          <w:tcPr>
            <w:tcW w:w="2074" w:type="dxa"/>
          </w:tcPr>
          <w:p w14:paraId="1346B7E6" w14:textId="77777777" w:rsidR="00852DEF" w:rsidRPr="008035F1" w:rsidRDefault="00852DEF" w:rsidP="00513B42">
            <w:pPr>
              <w:jc w:val="left"/>
              <w:rPr>
                <w:rFonts w:ascii="宋体" w:eastAsia="宋体" w:hAnsi="宋体"/>
              </w:rPr>
            </w:pPr>
            <w:r w:rsidRPr="008035F1">
              <w:rPr>
                <w:rFonts w:ascii="宋体" w:eastAsia="宋体" w:hAnsi="宋体" w:hint="eastAsia"/>
              </w:rPr>
              <w:t>触发器：</w:t>
            </w:r>
          </w:p>
        </w:tc>
        <w:tc>
          <w:tcPr>
            <w:tcW w:w="6222" w:type="dxa"/>
            <w:gridSpan w:val="3"/>
          </w:tcPr>
          <w:p w14:paraId="1B099BC5" w14:textId="77777777" w:rsidR="00852DEF" w:rsidRPr="008035F1" w:rsidRDefault="00852DEF" w:rsidP="00513B42">
            <w:pPr>
              <w:jc w:val="left"/>
              <w:rPr>
                <w:rFonts w:ascii="宋体" w:eastAsia="宋体" w:hAnsi="宋体"/>
              </w:rPr>
            </w:pPr>
            <w:r>
              <w:rPr>
                <w:rFonts w:ascii="宋体" w:eastAsia="宋体" w:hAnsi="宋体" w:hint="eastAsia"/>
              </w:rPr>
              <w:t>项目扮演者需要查看项目总</w:t>
            </w:r>
            <w:proofErr w:type="gramStart"/>
            <w:r>
              <w:rPr>
                <w:rFonts w:ascii="宋体" w:eastAsia="宋体" w:hAnsi="宋体" w:hint="eastAsia"/>
              </w:rPr>
              <w:t>览</w:t>
            </w:r>
            <w:proofErr w:type="gramEnd"/>
          </w:p>
        </w:tc>
      </w:tr>
      <w:tr w:rsidR="00852DEF" w:rsidRPr="008035F1" w14:paraId="6AB7E9DD" w14:textId="77777777" w:rsidTr="00513B42">
        <w:tc>
          <w:tcPr>
            <w:tcW w:w="2074" w:type="dxa"/>
          </w:tcPr>
          <w:p w14:paraId="34452623" w14:textId="77777777" w:rsidR="00852DEF" w:rsidRPr="008035F1" w:rsidRDefault="00852DEF" w:rsidP="00513B42">
            <w:pPr>
              <w:rPr>
                <w:rFonts w:ascii="宋体" w:eastAsia="宋体" w:hAnsi="宋体"/>
              </w:rPr>
            </w:pPr>
            <w:r w:rsidRPr="008035F1">
              <w:rPr>
                <w:rFonts w:ascii="宋体" w:eastAsia="宋体" w:hAnsi="宋体" w:hint="eastAsia"/>
              </w:rPr>
              <w:t>前置条件：</w:t>
            </w:r>
          </w:p>
        </w:tc>
        <w:tc>
          <w:tcPr>
            <w:tcW w:w="6222" w:type="dxa"/>
            <w:gridSpan w:val="3"/>
          </w:tcPr>
          <w:p w14:paraId="5BD4CDFA" w14:textId="77777777" w:rsidR="00852DEF" w:rsidRPr="000D31F2" w:rsidRDefault="00852DEF" w:rsidP="00513B42">
            <w:r w:rsidRPr="000D31F2">
              <w:rPr>
                <w:rFonts w:hint="eastAsia"/>
              </w:rPr>
              <w:t>PRE-1</w:t>
            </w:r>
            <w:r w:rsidRPr="000D31F2">
              <w:rPr>
                <w:rFonts w:hint="eastAsia"/>
              </w:rPr>
              <w:t>：登录系统</w:t>
            </w:r>
          </w:p>
          <w:p w14:paraId="0DEED1AE" w14:textId="77777777" w:rsidR="00852DEF" w:rsidRPr="000D31F2" w:rsidRDefault="00852DEF" w:rsidP="00513B42">
            <w:r w:rsidRPr="000D31F2">
              <w:rPr>
                <w:rFonts w:hint="eastAsia"/>
              </w:rPr>
              <w:t>PRE-2</w:t>
            </w:r>
            <w:r w:rsidRPr="000D31F2">
              <w:rPr>
                <w:rFonts w:hint="eastAsia"/>
              </w:rPr>
              <w:t>：有项目实例</w:t>
            </w:r>
          </w:p>
          <w:p w14:paraId="1DEEBC3B" w14:textId="77777777" w:rsidR="00852DEF" w:rsidRPr="000D31F2" w:rsidRDefault="00852DEF" w:rsidP="00513B42">
            <w:r w:rsidRPr="000D31F2">
              <w:rPr>
                <w:rFonts w:hint="eastAsia"/>
              </w:rPr>
              <w:t>PRE-3</w:t>
            </w:r>
            <w:r w:rsidRPr="000D31F2">
              <w:rPr>
                <w:rFonts w:hint="eastAsia"/>
              </w:rPr>
              <w:t>：学生或教师为项目创建者或者扮演者</w:t>
            </w:r>
          </w:p>
        </w:tc>
      </w:tr>
      <w:tr w:rsidR="00852DEF" w:rsidRPr="008035F1" w14:paraId="5C20B973" w14:textId="77777777" w:rsidTr="00513B42">
        <w:tc>
          <w:tcPr>
            <w:tcW w:w="2074" w:type="dxa"/>
          </w:tcPr>
          <w:p w14:paraId="2C93B999" w14:textId="77777777" w:rsidR="00852DEF" w:rsidRPr="008035F1" w:rsidRDefault="00852DEF" w:rsidP="00513B42">
            <w:pPr>
              <w:rPr>
                <w:rFonts w:ascii="宋体" w:eastAsia="宋体" w:hAnsi="宋体"/>
              </w:rPr>
            </w:pPr>
            <w:r w:rsidRPr="008035F1">
              <w:rPr>
                <w:rFonts w:ascii="宋体" w:eastAsia="宋体" w:hAnsi="宋体" w:hint="eastAsia"/>
              </w:rPr>
              <w:t>后置条件：</w:t>
            </w:r>
          </w:p>
        </w:tc>
        <w:tc>
          <w:tcPr>
            <w:tcW w:w="6222" w:type="dxa"/>
            <w:gridSpan w:val="3"/>
          </w:tcPr>
          <w:p w14:paraId="3A43F527" w14:textId="77777777" w:rsidR="00852DEF" w:rsidRPr="000D31F2" w:rsidRDefault="00852DEF" w:rsidP="00513B42">
            <w:r w:rsidRPr="000D31F2">
              <w:rPr>
                <w:rFonts w:hint="eastAsia"/>
              </w:rPr>
              <w:t>无</w:t>
            </w:r>
          </w:p>
        </w:tc>
      </w:tr>
      <w:tr w:rsidR="00852DEF" w:rsidRPr="002B179C" w14:paraId="0254236C" w14:textId="77777777" w:rsidTr="00513B42">
        <w:tc>
          <w:tcPr>
            <w:tcW w:w="2074" w:type="dxa"/>
          </w:tcPr>
          <w:p w14:paraId="6E775A46" w14:textId="77777777" w:rsidR="00852DEF" w:rsidRPr="008035F1" w:rsidRDefault="00852DEF" w:rsidP="00513B42">
            <w:pPr>
              <w:rPr>
                <w:rFonts w:ascii="宋体" w:eastAsia="宋体" w:hAnsi="宋体"/>
              </w:rPr>
            </w:pPr>
            <w:r w:rsidRPr="008035F1">
              <w:rPr>
                <w:rFonts w:ascii="宋体" w:eastAsia="宋体" w:hAnsi="宋体" w:hint="eastAsia"/>
              </w:rPr>
              <w:t>一般性流程：</w:t>
            </w:r>
          </w:p>
        </w:tc>
        <w:tc>
          <w:tcPr>
            <w:tcW w:w="6222" w:type="dxa"/>
            <w:gridSpan w:val="3"/>
          </w:tcPr>
          <w:p w14:paraId="73CF260A" w14:textId="77777777" w:rsidR="00852DEF" w:rsidRDefault="00852DEF" w:rsidP="00513B42">
            <w:pPr>
              <w:pStyle w:val="a4"/>
              <w:ind w:left="360" w:firstLineChars="0" w:firstLine="0"/>
              <w:rPr>
                <w:rFonts w:ascii="宋体" w:eastAsia="宋体" w:hAnsi="宋体"/>
              </w:rPr>
            </w:pPr>
            <w:r>
              <w:rPr>
                <w:rFonts w:ascii="宋体" w:eastAsia="宋体" w:hAnsi="宋体" w:hint="eastAsia"/>
              </w:rPr>
              <w:t>4.0扮演者查看任务总</w:t>
            </w:r>
            <w:proofErr w:type="gramStart"/>
            <w:r>
              <w:rPr>
                <w:rFonts w:ascii="宋体" w:eastAsia="宋体" w:hAnsi="宋体" w:hint="eastAsia"/>
              </w:rPr>
              <w:t>览</w:t>
            </w:r>
            <w:proofErr w:type="gramEnd"/>
          </w:p>
          <w:p w14:paraId="6CF33C26" w14:textId="77777777" w:rsidR="00852DEF" w:rsidRDefault="00852DEF" w:rsidP="00513B42">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4A577B02" w14:textId="77777777" w:rsidR="00852DEF" w:rsidRPr="002B179C" w:rsidRDefault="00852DEF" w:rsidP="00513B42">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1916E9A6" w14:textId="77777777" w:rsidR="00852DEF" w:rsidRDefault="00852DEF" w:rsidP="00513B42">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1F0E4AB1" w14:textId="77777777" w:rsidR="00852DEF" w:rsidRPr="002B179C" w:rsidRDefault="00852DEF" w:rsidP="00513B42">
            <w:pPr>
              <w:rPr>
                <w:rFonts w:ascii="宋体" w:eastAsia="宋体" w:hAnsi="宋体"/>
              </w:rPr>
            </w:pPr>
            <w:r>
              <w:rPr>
                <w:rFonts w:ascii="宋体" w:eastAsia="宋体" w:hAnsi="宋体" w:hint="eastAsia"/>
              </w:rPr>
              <w:lastRenderedPageBreak/>
              <w:t>4.系统列出项目所有任务</w:t>
            </w:r>
          </w:p>
        </w:tc>
      </w:tr>
      <w:tr w:rsidR="00852DEF" w:rsidRPr="008035F1" w14:paraId="20F24A2D" w14:textId="77777777" w:rsidTr="00513B42">
        <w:trPr>
          <w:trHeight w:val="1370"/>
        </w:trPr>
        <w:tc>
          <w:tcPr>
            <w:tcW w:w="2074" w:type="dxa"/>
          </w:tcPr>
          <w:p w14:paraId="70DFA5C5" w14:textId="77777777" w:rsidR="00852DEF" w:rsidRPr="008035F1" w:rsidRDefault="00852DEF" w:rsidP="00513B42">
            <w:pPr>
              <w:rPr>
                <w:rFonts w:ascii="宋体" w:eastAsia="宋体" w:hAnsi="宋体"/>
              </w:rPr>
            </w:pPr>
            <w:r w:rsidRPr="008035F1">
              <w:rPr>
                <w:rFonts w:ascii="宋体" w:eastAsia="宋体" w:hAnsi="宋体" w:hint="eastAsia"/>
              </w:rPr>
              <w:lastRenderedPageBreak/>
              <w:t>选择性流程：</w:t>
            </w:r>
          </w:p>
        </w:tc>
        <w:tc>
          <w:tcPr>
            <w:tcW w:w="6222" w:type="dxa"/>
            <w:gridSpan w:val="3"/>
          </w:tcPr>
          <w:p w14:paraId="4EE777F8" w14:textId="77777777" w:rsidR="00852DEF" w:rsidRPr="00FD6E19" w:rsidRDefault="00852DEF" w:rsidP="00513B42">
            <w:pPr>
              <w:rPr>
                <w:rFonts w:ascii="宋体" w:eastAsia="宋体" w:hAnsi="宋体"/>
              </w:rPr>
            </w:pPr>
            <w:r>
              <w:rPr>
                <w:rFonts w:ascii="宋体" w:eastAsia="宋体" w:hAnsi="宋体" w:hint="eastAsia"/>
              </w:rPr>
              <w:t>无</w:t>
            </w:r>
          </w:p>
        </w:tc>
      </w:tr>
      <w:tr w:rsidR="00852DEF" w:rsidRPr="008035F1" w14:paraId="3DC72CAF" w14:textId="77777777" w:rsidTr="00513B42">
        <w:tc>
          <w:tcPr>
            <w:tcW w:w="2074" w:type="dxa"/>
          </w:tcPr>
          <w:p w14:paraId="0A14551A"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222" w:type="dxa"/>
            <w:gridSpan w:val="3"/>
          </w:tcPr>
          <w:p w14:paraId="49117520" w14:textId="77777777" w:rsidR="00852DEF" w:rsidRPr="00FD6E19" w:rsidRDefault="00852DEF" w:rsidP="00513B42">
            <w:pPr>
              <w:rPr>
                <w:rFonts w:ascii="宋体" w:eastAsia="宋体" w:hAnsi="宋体"/>
              </w:rPr>
            </w:pPr>
            <w:r w:rsidRPr="00FD6E19">
              <w:rPr>
                <w:rFonts w:ascii="宋体" w:eastAsia="宋体" w:hAnsi="宋体" w:hint="eastAsia"/>
              </w:rPr>
              <w:t>4.0</w:t>
            </w:r>
            <w:r w:rsidRPr="00FD6E19">
              <w:rPr>
                <w:rFonts w:ascii="宋体" w:eastAsia="宋体" w:hAnsi="宋体"/>
              </w:rPr>
              <w:t xml:space="preserve"> </w:t>
            </w:r>
            <w:r w:rsidRPr="00FD6E19">
              <w:rPr>
                <w:rFonts w:ascii="宋体" w:eastAsia="宋体" w:hAnsi="宋体" w:hint="eastAsia"/>
              </w:rPr>
              <w:t>E1</w:t>
            </w:r>
            <w:r w:rsidRPr="00FD6E19">
              <w:rPr>
                <w:rFonts w:ascii="宋体" w:eastAsia="宋体" w:hAnsi="宋体"/>
              </w:rPr>
              <w:t xml:space="preserve"> </w:t>
            </w:r>
            <w:r>
              <w:rPr>
                <w:rFonts w:ascii="宋体" w:eastAsia="宋体" w:hAnsi="宋体" w:hint="eastAsia"/>
              </w:rPr>
              <w:t>系统提示未参加该项目</w:t>
            </w:r>
          </w:p>
        </w:tc>
      </w:tr>
      <w:tr w:rsidR="00852DEF" w:rsidRPr="008035F1" w14:paraId="7AF0F4C0" w14:textId="77777777" w:rsidTr="00513B42">
        <w:tc>
          <w:tcPr>
            <w:tcW w:w="2074" w:type="dxa"/>
          </w:tcPr>
          <w:p w14:paraId="1D0A0A2C"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222" w:type="dxa"/>
            <w:gridSpan w:val="3"/>
          </w:tcPr>
          <w:p w14:paraId="2534F03C" w14:textId="77777777" w:rsidR="00852DEF" w:rsidRPr="008035F1" w:rsidRDefault="00852DEF" w:rsidP="00513B42">
            <w:pPr>
              <w:rPr>
                <w:rFonts w:ascii="宋体" w:eastAsia="宋体" w:hAnsi="宋体"/>
              </w:rPr>
            </w:pPr>
          </w:p>
        </w:tc>
      </w:tr>
      <w:tr w:rsidR="00852DEF" w:rsidRPr="008035F1" w14:paraId="3B19866E" w14:textId="77777777" w:rsidTr="00513B42">
        <w:tc>
          <w:tcPr>
            <w:tcW w:w="2074" w:type="dxa"/>
          </w:tcPr>
          <w:p w14:paraId="08EA6A7B"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222" w:type="dxa"/>
            <w:gridSpan w:val="3"/>
          </w:tcPr>
          <w:p w14:paraId="2403A68F" w14:textId="77777777" w:rsidR="00852DEF" w:rsidRPr="008035F1" w:rsidRDefault="00852DEF" w:rsidP="00513B42">
            <w:pPr>
              <w:rPr>
                <w:rFonts w:ascii="宋体" w:eastAsia="宋体" w:hAnsi="宋体"/>
              </w:rPr>
            </w:pPr>
          </w:p>
        </w:tc>
      </w:tr>
      <w:tr w:rsidR="00852DEF" w:rsidRPr="008035F1" w14:paraId="4414BEFA" w14:textId="77777777" w:rsidTr="00513B42">
        <w:tc>
          <w:tcPr>
            <w:tcW w:w="2074" w:type="dxa"/>
          </w:tcPr>
          <w:p w14:paraId="5D46F291"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222" w:type="dxa"/>
            <w:gridSpan w:val="3"/>
          </w:tcPr>
          <w:p w14:paraId="05D47EE5" w14:textId="77777777" w:rsidR="00852DEF" w:rsidRPr="008035F1" w:rsidRDefault="00852DEF" w:rsidP="00513B42">
            <w:pPr>
              <w:rPr>
                <w:rFonts w:ascii="宋体" w:eastAsia="宋体" w:hAnsi="宋体"/>
              </w:rPr>
            </w:pPr>
          </w:p>
        </w:tc>
      </w:tr>
      <w:tr w:rsidR="00852DEF" w:rsidRPr="008035F1" w14:paraId="755AE961" w14:textId="77777777" w:rsidTr="00513B42">
        <w:tc>
          <w:tcPr>
            <w:tcW w:w="2074" w:type="dxa"/>
          </w:tcPr>
          <w:p w14:paraId="6AEF67F7"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222" w:type="dxa"/>
            <w:gridSpan w:val="3"/>
          </w:tcPr>
          <w:p w14:paraId="7D746530" w14:textId="77777777" w:rsidR="00852DEF" w:rsidRPr="002E6A2F" w:rsidRDefault="00852DEF" w:rsidP="00513B42">
            <w:pPr>
              <w:rPr>
                <w:rFonts w:ascii="宋体" w:eastAsia="宋体" w:hAnsi="宋体"/>
              </w:rPr>
            </w:pPr>
          </w:p>
        </w:tc>
      </w:tr>
      <w:tr w:rsidR="00852DEF" w:rsidRPr="008035F1" w14:paraId="4D55C3E4" w14:textId="77777777" w:rsidTr="00513B42">
        <w:tc>
          <w:tcPr>
            <w:tcW w:w="2074" w:type="dxa"/>
          </w:tcPr>
          <w:p w14:paraId="3BB833B0" w14:textId="77777777" w:rsidR="00852DEF" w:rsidRPr="008035F1" w:rsidRDefault="00852DEF" w:rsidP="00513B42">
            <w:pPr>
              <w:rPr>
                <w:rFonts w:ascii="宋体" w:eastAsia="宋体" w:hAnsi="宋体"/>
              </w:rPr>
            </w:pPr>
            <w:r>
              <w:rPr>
                <w:rFonts w:ascii="宋体" w:eastAsia="宋体" w:hAnsi="宋体" w:hint="eastAsia"/>
              </w:rPr>
              <w:t>假设：</w:t>
            </w:r>
          </w:p>
        </w:tc>
        <w:tc>
          <w:tcPr>
            <w:tcW w:w="6222" w:type="dxa"/>
            <w:gridSpan w:val="3"/>
          </w:tcPr>
          <w:p w14:paraId="24A3ADBF" w14:textId="77777777" w:rsidR="00852DEF" w:rsidRDefault="00852DEF" w:rsidP="00513B42">
            <w:pPr>
              <w:rPr>
                <w:rFonts w:ascii="宋体" w:eastAsia="宋体" w:hAnsi="宋体"/>
              </w:rPr>
            </w:pPr>
            <w:r>
              <w:rPr>
                <w:rFonts w:ascii="宋体" w:eastAsia="宋体" w:hAnsi="宋体" w:hint="eastAsia"/>
              </w:rPr>
              <w:t>有正在参加的项目</w:t>
            </w:r>
          </w:p>
          <w:p w14:paraId="364D44D1" w14:textId="77777777" w:rsidR="00852DEF" w:rsidRPr="008035F1" w:rsidRDefault="00852DEF" w:rsidP="00513B42">
            <w:pPr>
              <w:rPr>
                <w:rFonts w:ascii="宋体" w:eastAsia="宋体" w:hAnsi="宋体"/>
              </w:rPr>
            </w:pPr>
          </w:p>
        </w:tc>
      </w:tr>
    </w:tbl>
    <w:p w14:paraId="6E48E3FB" w14:textId="77777777" w:rsidR="00852DEF" w:rsidRDefault="00852DEF" w:rsidP="00852DEF">
      <w:pPr>
        <w:widowControl/>
        <w:jc w:val="left"/>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6941C464" w14:textId="77777777" w:rsidTr="00513B42">
        <w:tc>
          <w:tcPr>
            <w:tcW w:w="2074" w:type="dxa"/>
          </w:tcPr>
          <w:p w14:paraId="7D5F126F" w14:textId="77777777" w:rsidR="00852DEF" w:rsidRPr="008035F1" w:rsidRDefault="00852DEF" w:rsidP="00513B42">
            <w:pPr>
              <w:rPr>
                <w:rFonts w:ascii="宋体" w:eastAsia="宋体" w:hAnsi="宋体"/>
                <w:b/>
              </w:rPr>
            </w:pPr>
            <w:r w:rsidRPr="008035F1">
              <w:rPr>
                <w:rFonts w:ascii="宋体" w:eastAsia="宋体" w:hAnsi="宋体" w:hint="eastAsia"/>
                <w:b/>
              </w:rPr>
              <w:t>ID和名称：</w:t>
            </w:r>
          </w:p>
        </w:tc>
        <w:tc>
          <w:tcPr>
            <w:tcW w:w="6222" w:type="dxa"/>
            <w:gridSpan w:val="3"/>
          </w:tcPr>
          <w:p w14:paraId="43532F13" w14:textId="77777777" w:rsidR="00852DEF" w:rsidRPr="008035F1" w:rsidRDefault="00852DEF" w:rsidP="00513B42">
            <w:pPr>
              <w:rPr>
                <w:rFonts w:ascii="宋体" w:eastAsia="宋体" w:hAnsi="宋体"/>
                <w:b/>
              </w:rPr>
            </w:pPr>
            <w:r w:rsidRPr="008035F1">
              <w:rPr>
                <w:rFonts w:ascii="宋体" w:eastAsia="宋体" w:hAnsi="宋体" w:hint="eastAsia"/>
                <w:b/>
              </w:rPr>
              <w:t>UC-</w:t>
            </w:r>
            <w:r>
              <w:rPr>
                <w:rFonts w:ascii="宋体" w:eastAsia="宋体" w:hAnsi="宋体"/>
                <w:b/>
              </w:rPr>
              <w:t>6</w:t>
            </w:r>
            <w:r w:rsidRPr="008035F1">
              <w:rPr>
                <w:rFonts w:ascii="宋体" w:eastAsia="宋体" w:hAnsi="宋体" w:hint="eastAsia"/>
                <w:b/>
              </w:rPr>
              <w:t>：</w:t>
            </w:r>
            <w:r>
              <w:rPr>
                <w:rFonts w:ascii="宋体" w:eastAsia="宋体" w:hAnsi="宋体" w:hint="eastAsia"/>
                <w:b/>
              </w:rPr>
              <w:t>任务查看</w:t>
            </w:r>
          </w:p>
        </w:tc>
      </w:tr>
      <w:tr w:rsidR="00852DEF" w:rsidRPr="008035F1" w14:paraId="2A6AD9AA" w14:textId="77777777" w:rsidTr="00513B42">
        <w:tc>
          <w:tcPr>
            <w:tcW w:w="2074" w:type="dxa"/>
          </w:tcPr>
          <w:p w14:paraId="1B181E07" w14:textId="77777777" w:rsidR="00852DEF" w:rsidRPr="008035F1" w:rsidRDefault="00852DEF" w:rsidP="00513B42">
            <w:pPr>
              <w:jc w:val="left"/>
              <w:rPr>
                <w:rFonts w:ascii="宋体" w:eastAsia="宋体" w:hAnsi="宋体"/>
              </w:rPr>
            </w:pPr>
            <w:r w:rsidRPr="008035F1">
              <w:rPr>
                <w:rFonts w:ascii="宋体" w:eastAsia="宋体" w:hAnsi="宋体" w:hint="eastAsia"/>
              </w:rPr>
              <w:t>创建人：</w:t>
            </w:r>
          </w:p>
        </w:tc>
        <w:tc>
          <w:tcPr>
            <w:tcW w:w="2074" w:type="dxa"/>
          </w:tcPr>
          <w:p w14:paraId="0744A306" w14:textId="77777777" w:rsidR="00852DEF" w:rsidRPr="008035F1" w:rsidRDefault="00852DEF" w:rsidP="00513B42">
            <w:pPr>
              <w:jc w:val="left"/>
              <w:rPr>
                <w:rFonts w:ascii="宋体" w:eastAsia="宋体" w:hAnsi="宋体"/>
              </w:rPr>
            </w:pPr>
            <w:proofErr w:type="gramStart"/>
            <w:r>
              <w:rPr>
                <w:rFonts w:ascii="宋体" w:eastAsia="宋体" w:hAnsi="宋体" w:hint="eastAsia"/>
              </w:rPr>
              <w:t>刘值成</w:t>
            </w:r>
            <w:proofErr w:type="gramEnd"/>
          </w:p>
        </w:tc>
        <w:tc>
          <w:tcPr>
            <w:tcW w:w="2074" w:type="dxa"/>
          </w:tcPr>
          <w:p w14:paraId="6F2EE4A9" w14:textId="77777777" w:rsidR="00852DEF" w:rsidRPr="008035F1" w:rsidRDefault="00852DEF" w:rsidP="00513B42">
            <w:pPr>
              <w:jc w:val="left"/>
              <w:rPr>
                <w:rFonts w:ascii="宋体" w:eastAsia="宋体" w:hAnsi="宋体"/>
              </w:rPr>
            </w:pPr>
            <w:r w:rsidRPr="008035F1">
              <w:rPr>
                <w:rFonts w:ascii="宋体" w:eastAsia="宋体" w:hAnsi="宋体" w:hint="eastAsia"/>
              </w:rPr>
              <w:t>创建日期：</w:t>
            </w:r>
          </w:p>
        </w:tc>
        <w:tc>
          <w:tcPr>
            <w:tcW w:w="2074" w:type="dxa"/>
          </w:tcPr>
          <w:p w14:paraId="75070C2C" w14:textId="77777777" w:rsidR="00852DEF" w:rsidRPr="008035F1" w:rsidRDefault="00852DEF" w:rsidP="00513B42">
            <w:pPr>
              <w:jc w:val="left"/>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3F8B97EE" w14:textId="77777777" w:rsidTr="00513B42">
        <w:tc>
          <w:tcPr>
            <w:tcW w:w="2074" w:type="dxa"/>
          </w:tcPr>
          <w:p w14:paraId="602D14F7" w14:textId="77777777" w:rsidR="00852DEF" w:rsidRPr="008035F1" w:rsidRDefault="00852DEF" w:rsidP="00513B42">
            <w:pPr>
              <w:jc w:val="left"/>
              <w:rPr>
                <w:rFonts w:ascii="宋体" w:eastAsia="宋体" w:hAnsi="宋体"/>
              </w:rPr>
            </w:pPr>
            <w:r w:rsidRPr="008035F1">
              <w:rPr>
                <w:rFonts w:ascii="宋体" w:eastAsia="宋体" w:hAnsi="宋体" w:hint="eastAsia"/>
              </w:rPr>
              <w:t>主要操作者：</w:t>
            </w:r>
          </w:p>
        </w:tc>
        <w:tc>
          <w:tcPr>
            <w:tcW w:w="2074" w:type="dxa"/>
          </w:tcPr>
          <w:p w14:paraId="3C8A2923" w14:textId="77777777" w:rsidR="00852DEF" w:rsidRPr="008035F1" w:rsidRDefault="00852DEF" w:rsidP="00513B42">
            <w:pPr>
              <w:jc w:val="left"/>
              <w:rPr>
                <w:rFonts w:ascii="宋体" w:eastAsia="宋体" w:hAnsi="宋体"/>
              </w:rPr>
            </w:pPr>
            <w:r>
              <w:rPr>
                <w:rFonts w:ascii="宋体" w:eastAsia="宋体" w:hAnsi="宋体" w:hint="eastAsia"/>
              </w:rPr>
              <w:t>学生或教师（扮演者）</w:t>
            </w:r>
          </w:p>
        </w:tc>
        <w:tc>
          <w:tcPr>
            <w:tcW w:w="2074" w:type="dxa"/>
          </w:tcPr>
          <w:p w14:paraId="1B5902A7" w14:textId="77777777" w:rsidR="00852DEF" w:rsidRPr="008035F1" w:rsidRDefault="00852DEF" w:rsidP="00513B42">
            <w:pPr>
              <w:jc w:val="left"/>
              <w:rPr>
                <w:rFonts w:ascii="宋体" w:eastAsia="宋体" w:hAnsi="宋体"/>
              </w:rPr>
            </w:pPr>
            <w:r w:rsidRPr="008035F1">
              <w:rPr>
                <w:rFonts w:ascii="宋体" w:eastAsia="宋体" w:hAnsi="宋体" w:hint="eastAsia"/>
              </w:rPr>
              <w:t>次要操作者：</w:t>
            </w:r>
          </w:p>
        </w:tc>
        <w:tc>
          <w:tcPr>
            <w:tcW w:w="2074" w:type="dxa"/>
          </w:tcPr>
          <w:p w14:paraId="40C77977" w14:textId="77777777" w:rsidR="00852DEF" w:rsidRPr="008035F1" w:rsidRDefault="00852DEF" w:rsidP="00513B42">
            <w:pPr>
              <w:jc w:val="left"/>
              <w:rPr>
                <w:rFonts w:ascii="宋体" w:eastAsia="宋体" w:hAnsi="宋体"/>
              </w:rPr>
            </w:pPr>
            <w:r>
              <w:rPr>
                <w:rFonts w:ascii="宋体" w:eastAsia="宋体" w:hAnsi="宋体" w:hint="eastAsia"/>
              </w:rPr>
              <w:t>基于项目的案例教学系统</w:t>
            </w:r>
          </w:p>
        </w:tc>
      </w:tr>
      <w:tr w:rsidR="00852DEF" w:rsidRPr="008035F1" w14:paraId="28A0BF1B" w14:textId="77777777" w:rsidTr="00513B42">
        <w:tc>
          <w:tcPr>
            <w:tcW w:w="2074" w:type="dxa"/>
          </w:tcPr>
          <w:p w14:paraId="69506D29" w14:textId="77777777" w:rsidR="00852DEF" w:rsidRPr="008035F1" w:rsidRDefault="00852DEF" w:rsidP="00513B42">
            <w:pPr>
              <w:jc w:val="left"/>
              <w:rPr>
                <w:rFonts w:ascii="宋体" w:eastAsia="宋体" w:hAnsi="宋体"/>
              </w:rPr>
            </w:pPr>
            <w:r w:rsidRPr="008035F1">
              <w:rPr>
                <w:rFonts w:ascii="宋体" w:eastAsia="宋体" w:hAnsi="宋体" w:hint="eastAsia"/>
              </w:rPr>
              <w:t>描述：</w:t>
            </w:r>
          </w:p>
        </w:tc>
        <w:tc>
          <w:tcPr>
            <w:tcW w:w="6222" w:type="dxa"/>
            <w:gridSpan w:val="3"/>
          </w:tcPr>
          <w:p w14:paraId="4D78A6B8" w14:textId="77777777" w:rsidR="00852DEF" w:rsidRPr="008035F1" w:rsidRDefault="00852DEF" w:rsidP="00513B42">
            <w:pPr>
              <w:jc w:val="left"/>
              <w:rPr>
                <w:rFonts w:ascii="宋体" w:eastAsia="宋体" w:hAnsi="宋体"/>
              </w:rPr>
            </w:pPr>
            <w:r>
              <w:rPr>
                <w:rFonts w:ascii="宋体" w:eastAsia="宋体" w:hAnsi="宋体" w:hint="eastAsia"/>
              </w:rPr>
              <w:t>查看本项目中某项任务的详细信息</w:t>
            </w:r>
          </w:p>
        </w:tc>
      </w:tr>
      <w:tr w:rsidR="00852DEF" w:rsidRPr="008035F1" w14:paraId="07FD14FC" w14:textId="77777777" w:rsidTr="00513B42">
        <w:tc>
          <w:tcPr>
            <w:tcW w:w="2074" w:type="dxa"/>
          </w:tcPr>
          <w:p w14:paraId="39D0359E" w14:textId="77777777" w:rsidR="00852DEF" w:rsidRPr="008035F1" w:rsidRDefault="00852DEF" w:rsidP="00513B42">
            <w:pPr>
              <w:jc w:val="left"/>
              <w:rPr>
                <w:rFonts w:ascii="宋体" w:eastAsia="宋体" w:hAnsi="宋体"/>
              </w:rPr>
            </w:pPr>
            <w:r w:rsidRPr="008035F1">
              <w:rPr>
                <w:rFonts w:ascii="宋体" w:eastAsia="宋体" w:hAnsi="宋体" w:hint="eastAsia"/>
              </w:rPr>
              <w:t>触发器：</w:t>
            </w:r>
          </w:p>
        </w:tc>
        <w:tc>
          <w:tcPr>
            <w:tcW w:w="6222" w:type="dxa"/>
            <w:gridSpan w:val="3"/>
          </w:tcPr>
          <w:p w14:paraId="03A5BAD4" w14:textId="77777777" w:rsidR="00852DEF" w:rsidRPr="008035F1" w:rsidRDefault="00852DEF" w:rsidP="00513B42">
            <w:pPr>
              <w:jc w:val="left"/>
              <w:rPr>
                <w:rFonts w:ascii="宋体" w:eastAsia="宋体" w:hAnsi="宋体"/>
              </w:rPr>
            </w:pPr>
            <w:r>
              <w:rPr>
                <w:rFonts w:ascii="宋体" w:eastAsia="宋体" w:hAnsi="宋体" w:hint="eastAsia"/>
              </w:rPr>
              <w:t>项目角色扮演者需要查看任务</w:t>
            </w:r>
          </w:p>
        </w:tc>
      </w:tr>
      <w:tr w:rsidR="00852DEF" w:rsidRPr="008035F1" w14:paraId="4DE3CA8E" w14:textId="77777777" w:rsidTr="00513B42">
        <w:tc>
          <w:tcPr>
            <w:tcW w:w="2074" w:type="dxa"/>
          </w:tcPr>
          <w:p w14:paraId="131AC358" w14:textId="77777777" w:rsidR="00852DEF" w:rsidRPr="008035F1" w:rsidRDefault="00852DEF" w:rsidP="00513B42">
            <w:pPr>
              <w:rPr>
                <w:rFonts w:ascii="宋体" w:eastAsia="宋体" w:hAnsi="宋体"/>
              </w:rPr>
            </w:pPr>
            <w:r w:rsidRPr="008035F1">
              <w:rPr>
                <w:rFonts w:ascii="宋体" w:eastAsia="宋体" w:hAnsi="宋体" w:hint="eastAsia"/>
              </w:rPr>
              <w:t>前置条件：</w:t>
            </w:r>
          </w:p>
        </w:tc>
        <w:tc>
          <w:tcPr>
            <w:tcW w:w="6222" w:type="dxa"/>
            <w:gridSpan w:val="3"/>
          </w:tcPr>
          <w:p w14:paraId="04C4B880" w14:textId="77777777" w:rsidR="00852DEF" w:rsidRPr="000D31F2" w:rsidRDefault="00852DEF" w:rsidP="00513B42">
            <w:r w:rsidRPr="000D31F2">
              <w:rPr>
                <w:rFonts w:hint="eastAsia"/>
              </w:rPr>
              <w:t>PRE-1</w:t>
            </w:r>
            <w:r w:rsidRPr="000D31F2">
              <w:rPr>
                <w:rFonts w:hint="eastAsia"/>
              </w:rPr>
              <w:t>：登录系统</w:t>
            </w:r>
          </w:p>
          <w:p w14:paraId="09E6BC74" w14:textId="77777777" w:rsidR="00852DEF" w:rsidRPr="000D31F2" w:rsidRDefault="00852DEF" w:rsidP="00513B42">
            <w:r w:rsidRPr="000D31F2">
              <w:rPr>
                <w:rFonts w:hint="eastAsia"/>
              </w:rPr>
              <w:t>PRE-2</w:t>
            </w:r>
            <w:r w:rsidRPr="000D31F2">
              <w:rPr>
                <w:rFonts w:hint="eastAsia"/>
              </w:rPr>
              <w:t>：有项目实例</w:t>
            </w:r>
          </w:p>
          <w:p w14:paraId="73D85939" w14:textId="77777777" w:rsidR="00852DEF" w:rsidRPr="000D31F2" w:rsidRDefault="00852DEF" w:rsidP="00513B42">
            <w:r w:rsidRPr="000D31F2">
              <w:rPr>
                <w:rFonts w:hint="eastAsia"/>
              </w:rPr>
              <w:t>PRE-3</w:t>
            </w:r>
            <w:r w:rsidRPr="000D31F2">
              <w:rPr>
                <w:rFonts w:hint="eastAsia"/>
              </w:rPr>
              <w:t>：学生或教师为项目创建者或者扮演者</w:t>
            </w:r>
          </w:p>
        </w:tc>
      </w:tr>
      <w:tr w:rsidR="00852DEF" w:rsidRPr="008035F1" w14:paraId="559DB729" w14:textId="77777777" w:rsidTr="00513B42">
        <w:tc>
          <w:tcPr>
            <w:tcW w:w="2074" w:type="dxa"/>
          </w:tcPr>
          <w:p w14:paraId="36DE8453" w14:textId="77777777" w:rsidR="00852DEF" w:rsidRPr="008035F1" w:rsidRDefault="00852DEF" w:rsidP="00513B42">
            <w:pPr>
              <w:rPr>
                <w:rFonts w:ascii="宋体" w:eastAsia="宋体" w:hAnsi="宋体"/>
              </w:rPr>
            </w:pPr>
            <w:r w:rsidRPr="008035F1">
              <w:rPr>
                <w:rFonts w:ascii="宋体" w:eastAsia="宋体" w:hAnsi="宋体" w:hint="eastAsia"/>
              </w:rPr>
              <w:t>后置条件：</w:t>
            </w:r>
          </w:p>
        </w:tc>
        <w:tc>
          <w:tcPr>
            <w:tcW w:w="6222" w:type="dxa"/>
            <w:gridSpan w:val="3"/>
          </w:tcPr>
          <w:p w14:paraId="11873CB9" w14:textId="77777777" w:rsidR="00852DEF" w:rsidRPr="000D31F2" w:rsidRDefault="00852DEF" w:rsidP="00513B42">
            <w:r w:rsidRPr="000D31F2">
              <w:rPr>
                <w:rFonts w:hint="eastAsia"/>
              </w:rPr>
              <w:t>POST-1</w:t>
            </w:r>
            <w:r w:rsidRPr="000D31F2">
              <w:rPr>
                <w:rFonts w:hint="eastAsia"/>
              </w:rPr>
              <w:t>：提交任务文档</w:t>
            </w:r>
          </w:p>
          <w:p w14:paraId="0C312D26" w14:textId="77777777" w:rsidR="00852DEF" w:rsidRPr="000D31F2" w:rsidRDefault="00852DEF" w:rsidP="00513B42">
            <w:r w:rsidRPr="000D31F2">
              <w:rPr>
                <w:rFonts w:hint="eastAsia"/>
              </w:rPr>
              <w:t>POST-2</w:t>
            </w:r>
            <w:r w:rsidRPr="000D31F2">
              <w:rPr>
                <w:rFonts w:hint="eastAsia"/>
              </w:rPr>
              <w:t>：下载已上传的文档</w:t>
            </w:r>
          </w:p>
        </w:tc>
      </w:tr>
      <w:tr w:rsidR="00852DEF" w:rsidRPr="002B179C" w14:paraId="39FBC048" w14:textId="77777777" w:rsidTr="00513B42">
        <w:tc>
          <w:tcPr>
            <w:tcW w:w="2074" w:type="dxa"/>
          </w:tcPr>
          <w:p w14:paraId="1E888E1E" w14:textId="77777777" w:rsidR="00852DEF" w:rsidRPr="008035F1" w:rsidRDefault="00852DEF" w:rsidP="00513B42">
            <w:pPr>
              <w:rPr>
                <w:rFonts w:ascii="宋体" w:eastAsia="宋体" w:hAnsi="宋体"/>
              </w:rPr>
            </w:pPr>
            <w:r w:rsidRPr="008035F1">
              <w:rPr>
                <w:rFonts w:ascii="宋体" w:eastAsia="宋体" w:hAnsi="宋体" w:hint="eastAsia"/>
              </w:rPr>
              <w:t>一般性流程：</w:t>
            </w:r>
          </w:p>
        </w:tc>
        <w:tc>
          <w:tcPr>
            <w:tcW w:w="6222" w:type="dxa"/>
            <w:gridSpan w:val="3"/>
          </w:tcPr>
          <w:p w14:paraId="77C0CFCA" w14:textId="77777777" w:rsidR="00852DEF" w:rsidRDefault="00852DEF" w:rsidP="00513B42">
            <w:pPr>
              <w:pStyle w:val="a4"/>
              <w:ind w:left="360" w:firstLineChars="0" w:firstLine="0"/>
              <w:rPr>
                <w:rFonts w:ascii="宋体" w:eastAsia="宋体" w:hAnsi="宋体"/>
              </w:rPr>
            </w:pPr>
            <w:r>
              <w:rPr>
                <w:rFonts w:ascii="宋体" w:eastAsia="宋体" w:hAnsi="宋体" w:hint="eastAsia"/>
              </w:rPr>
              <w:t>5.0</w:t>
            </w:r>
            <w:r>
              <w:rPr>
                <w:rFonts w:ascii="宋体" w:eastAsia="宋体" w:hAnsi="宋体"/>
              </w:rPr>
              <w:t xml:space="preserve"> </w:t>
            </w:r>
            <w:r>
              <w:rPr>
                <w:rFonts w:ascii="宋体" w:eastAsia="宋体" w:hAnsi="宋体" w:hint="eastAsia"/>
              </w:rPr>
              <w:t>扮演者查看任务信息</w:t>
            </w:r>
          </w:p>
          <w:p w14:paraId="3AF06FBF" w14:textId="77777777" w:rsidR="00852DEF" w:rsidRDefault="00852DEF" w:rsidP="00513B42">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34FBB380" w14:textId="77777777" w:rsidR="00852DEF" w:rsidRPr="002B179C" w:rsidRDefault="00852DEF" w:rsidP="00513B42">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3722096C" w14:textId="77777777" w:rsidR="00852DEF" w:rsidRDefault="00852DEF" w:rsidP="00513B42">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2FD0387F" w14:textId="77777777" w:rsidR="00852DEF" w:rsidRDefault="00852DEF" w:rsidP="00513B42">
            <w:pPr>
              <w:rPr>
                <w:rFonts w:ascii="宋体" w:eastAsia="宋体" w:hAnsi="宋体"/>
              </w:rPr>
            </w:pPr>
            <w:r>
              <w:rPr>
                <w:rFonts w:ascii="宋体" w:eastAsia="宋体" w:hAnsi="宋体" w:hint="eastAsia"/>
              </w:rPr>
              <w:t>4.系统列出项目所有任务</w:t>
            </w:r>
          </w:p>
          <w:p w14:paraId="621425D1" w14:textId="77777777" w:rsidR="00852DEF" w:rsidRPr="002B179C" w:rsidRDefault="00852DEF" w:rsidP="00513B42">
            <w:pPr>
              <w:rPr>
                <w:rFonts w:ascii="宋体" w:eastAsia="宋体" w:hAnsi="宋体"/>
              </w:rPr>
            </w:pPr>
            <w:r>
              <w:rPr>
                <w:rFonts w:ascii="宋体" w:eastAsia="宋体" w:hAnsi="宋体" w:hint="eastAsia"/>
              </w:rPr>
              <w:t>5.选择某项任务后，显示该任务的详细信息</w:t>
            </w:r>
          </w:p>
        </w:tc>
      </w:tr>
      <w:tr w:rsidR="00852DEF" w:rsidRPr="008035F1" w14:paraId="0B68EB8B" w14:textId="77777777" w:rsidTr="00513B42">
        <w:trPr>
          <w:trHeight w:val="1370"/>
        </w:trPr>
        <w:tc>
          <w:tcPr>
            <w:tcW w:w="2074" w:type="dxa"/>
          </w:tcPr>
          <w:p w14:paraId="0A0C5F94"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222" w:type="dxa"/>
            <w:gridSpan w:val="3"/>
          </w:tcPr>
          <w:p w14:paraId="17BB66F1" w14:textId="77777777" w:rsidR="00852DEF" w:rsidRPr="00FD6E19" w:rsidRDefault="00852DEF" w:rsidP="00513B42">
            <w:pPr>
              <w:rPr>
                <w:rFonts w:ascii="宋体" w:eastAsia="宋体" w:hAnsi="宋体"/>
              </w:rPr>
            </w:pPr>
            <w:r>
              <w:rPr>
                <w:rFonts w:ascii="宋体" w:eastAsia="宋体" w:hAnsi="宋体" w:hint="eastAsia"/>
              </w:rPr>
              <w:t>无</w:t>
            </w:r>
          </w:p>
        </w:tc>
      </w:tr>
      <w:tr w:rsidR="00852DEF" w:rsidRPr="008035F1" w14:paraId="4B046099" w14:textId="77777777" w:rsidTr="00513B42">
        <w:tc>
          <w:tcPr>
            <w:tcW w:w="2074" w:type="dxa"/>
          </w:tcPr>
          <w:p w14:paraId="5320EB9E"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222" w:type="dxa"/>
            <w:gridSpan w:val="3"/>
          </w:tcPr>
          <w:p w14:paraId="30FBE81D" w14:textId="77777777" w:rsidR="00852DEF" w:rsidRPr="00FD6E19" w:rsidRDefault="00852DEF" w:rsidP="00513B42">
            <w:pPr>
              <w:rPr>
                <w:rFonts w:ascii="宋体" w:eastAsia="宋体" w:hAnsi="宋体"/>
              </w:rPr>
            </w:pPr>
            <w:r>
              <w:rPr>
                <w:rFonts w:ascii="宋体" w:eastAsia="宋体" w:hAnsi="宋体" w:hint="eastAsia"/>
              </w:rPr>
              <w:t>5</w:t>
            </w:r>
            <w:r w:rsidRPr="00FD6E19">
              <w:rPr>
                <w:rFonts w:ascii="宋体" w:eastAsia="宋体" w:hAnsi="宋体" w:hint="eastAsia"/>
              </w:rPr>
              <w:t>.0</w:t>
            </w:r>
            <w:r w:rsidRPr="00FD6E19">
              <w:rPr>
                <w:rFonts w:ascii="宋体" w:eastAsia="宋体" w:hAnsi="宋体"/>
              </w:rPr>
              <w:t xml:space="preserve"> </w:t>
            </w:r>
            <w:r w:rsidRPr="00FD6E19">
              <w:rPr>
                <w:rFonts w:ascii="宋体" w:eastAsia="宋体" w:hAnsi="宋体" w:hint="eastAsia"/>
              </w:rPr>
              <w:t>E1</w:t>
            </w:r>
            <w:r>
              <w:rPr>
                <w:rFonts w:ascii="宋体" w:eastAsia="宋体" w:hAnsi="宋体" w:hint="eastAsia"/>
              </w:rPr>
              <w:t>任务未开始</w:t>
            </w:r>
          </w:p>
        </w:tc>
      </w:tr>
      <w:tr w:rsidR="00852DEF" w:rsidRPr="008035F1" w14:paraId="3B72D9BA" w14:textId="77777777" w:rsidTr="00513B42">
        <w:tc>
          <w:tcPr>
            <w:tcW w:w="2074" w:type="dxa"/>
          </w:tcPr>
          <w:p w14:paraId="01FAB30A"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222" w:type="dxa"/>
            <w:gridSpan w:val="3"/>
          </w:tcPr>
          <w:p w14:paraId="09B337DD" w14:textId="77777777" w:rsidR="00852DEF" w:rsidRPr="008035F1" w:rsidRDefault="00852DEF" w:rsidP="00513B42">
            <w:pPr>
              <w:rPr>
                <w:rFonts w:ascii="宋体" w:eastAsia="宋体" w:hAnsi="宋体"/>
              </w:rPr>
            </w:pPr>
          </w:p>
        </w:tc>
      </w:tr>
      <w:tr w:rsidR="00852DEF" w:rsidRPr="008035F1" w14:paraId="0355E1BD" w14:textId="77777777" w:rsidTr="00513B42">
        <w:tc>
          <w:tcPr>
            <w:tcW w:w="2074" w:type="dxa"/>
          </w:tcPr>
          <w:p w14:paraId="40178722"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222" w:type="dxa"/>
            <w:gridSpan w:val="3"/>
          </w:tcPr>
          <w:p w14:paraId="61A7F459" w14:textId="77777777" w:rsidR="00852DEF" w:rsidRPr="008035F1" w:rsidRDefault="00852DEF" w:rsidP="00513B42">
            <w:pPr>
              <w:rPr>
                <w:rFonts w:ascii="宋体" w:eastAsia="宋体" w:hAnsi="宋体"/>
              </w:rPr>
            </w:pPr>
          </w:p>
        </w:tc>
      </w:tr>
      <w:tr w:rsidR="00852DEF" w:rsidRPr="008035F1" w14:paraId="39D57529" w14:textId="77777777" w:rsidTr="00513B42">
        <w:tc>
          <w:tcPr>
            <w:tcW w:w="2074" w:type="dxa"/>
          </w:tcPr>
          <w:p w14:paraId="10C1B640"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222" w:type="dxa"/>
            <w:gridSpan w:val="3"/>
          </w:tcPr>
          <w:p w14:paraId="72797DA1" w14:textId="77777777" w:rsidR="00852DEF" w:rsidRPr="008035F1" w:rsidRDefault="00852DEF" w:rsidP="00513B42">
            <w:pPr>
              <w:rPr>
                <w:rFonts w:ascii="宋体" w:eastAsia="宋体" w:hAnsi="宋体"/>
              </w:rPr>
            </w:pPr>
          </w:p>
        </w:tc>
      </w:tr>
      <w:tr w:rsidR="00852DEF" w:rsidRPr="008035F1" w14:paraId="7A66C663" w14:textId="77777777" w:rsidTr="00513B42">
        <w:tc>
          <w:tcPr>
            <w:tcW w:w="2074" w:type="dxa"/>
          </w:tcPr>
          <w:p w14:paraId="4CFC807B"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222" w:type="dxa"/>
            <w:gridSpan w:val="3"/>
          </w:tcPr>
          <w:p w14:paraId="0DD9DFAE" w14:textId="77777777" w:rsidR="00852DEF" w:rsidRPr="002E6A2F" w:rsidRDefault="00852DEF" w:rsidP="00513B42">
            <w:pPr>
              <w:rPr>
                <w:rFonts w:ascii="宋体" w:eastAsia="宋体" w:hAnsi="宋体"/>
              </w:rPr>
            </w:pPr>
          </w:p>
        </w:tc>
      </w:tr>
      <w:tr w:rsidR="00852DEF" w:rsidRPr="008035F1" w14:paraId="304C96EF" w14:textId="77777777" w:rsidTr="00513B42">
        <w:tc>
          <w:tcPr>
            <w:tcW w:w="2074" w:type="dxa"/>
          </w:tcPr>
          <w:p w14:paraId="53D5BC4C" w14:textId="77777777" w:rsidR="00852DEF" w:rsidRPr="008035F1" w:rsidRDefault="00852DEF" w:rsidP="00513B42">
            <w:pPr>
              <w:rPr>
                <w:rFonts w:ascii="宋体" w:eastAsia="宋体" w:hAnsi="宋体"/>
              </w:rPr>
            </w:pPr>
            <w:r>
              <w:rPr>
                <w:rFonts w:ascii="宋体" w:eastAsia="宋体" w:hAnsi="宋体" w:hint="eastAsia"/>
              </w:rPr>
              <w:t>假设：</w:t>
            </w:r>
          </w:p>
        </w:tc>
        <w:tc>
          <w:tcPr>
            <w:tcW w:w="6222" w:type="dxa"/>
            <w:gridSpan w:val="3"/>
          </w:tcPr>
          <w:p w14:paraId="49A5A506" w14:textId="77777777" w:rsidR="00852DEF" w:rsidRDefault="00852DEF" w:rsidP="00513B42">
            <w:pPr>
              <w:rPr>
                <w:rFonts w:ascii="宋体" w:eastAsia="宋体" w:hAnsi="宋体"/>
              </w:rPr>
            </w:pPr>
            <w:r>
              <w:rPr>
                <w:rFonts w:ascii="宋体" w:eastAsia="宋体" w:hAnsi="宋体" w:hint="eastAsia"/>
              </w:rPr>
              <w:t>有正在参加的项目且选择的任务已经开始</w:t>
            </w:r>
          </w:p>
          <w:p w14:paraId="72B8A2DB" w14:textId="77777777" w:rsidR="00852DEF" w:rsidRPr="008035F1" w:rsidRDefault="00852DEF" w:rsidP="00513B42">
            <w:pPr>
              <w:rPr>
                <w:rFonts w:ascii="宋体" w:eastAsia="宋体" w:hAnsi="宋体"/>
              </w:rPr>
            </w:pPr>
          </w:p>
        </w:tc>
      </w:tr>
    </w:tbl>
    <w:p w14:paraId="05470D8B" w14:textId="6D013D30" w:rsidR="00852DEF" w:rsidRDefault="00852DEF" w:rsidP="00852DEF">
      <w:pPr>
        <w:rPr>
          <w:rFonts w:ascii="宋体" w:eastAsia="宋体" w:hAnsi="宋体"/>
        </w:rPr>
      </w:pPr>
    </w:p>
    <w:p w14:paraId="6395505F" w14:textId="77777777" w:rsidR="00852DEF" w:rsidRDefault="00852DEF" w:rsidP="00852DEF">
      <w:pPr>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5A8A6D85" w14:textId="77777777" w:rsidTr="00513B42">
        <w:tc>
          <w:tcPr>
            <w:tcW w:w="2074" w:type="dxa"/>
          </w:tcPr>
          <w:p w14:paraId="11DF4240" w14:textId="77777777" w:rsidR="00852DEF" w:rsidRPr="008035F1" w:rsidRDefault="00852DEF" w:rsidP="00513B42">
            <w:pPr>
              <w:rPr>
                <w:rFonts w:ascii="宋体" w:eastAsia="宋体" w:hAnsi="宋体"/>
                <w:b/>
              </w:rPr>
            </w:pPr>
            <w:r w:rsidRPr="008035F1">
              <w:rPr>
                <w:rFonts w:ascii="宋体" w:eastAsia="宋体" w:hAnsi="宋体" w:hint="eastAsia"/>
                <w:b/>
              </w:rPr>
              <w:lastRenderedPageBreak/>
              <w:t>ID和名称：</w:t>
            </w:r>
          </w:p>
        </w:tc>
        <w:tc>
          <w:tcPr>
            <w:tcW w:w="6222" w:type="dxa"/>
            <w:gridSpan w:val="3"/>
          </w:tcPr>
          <w:p w14:paraId="3CFD3FEE" w14:textId="77777777" w:rsidR="00852DEF" w:rsidRPr="008035F1" w:rsidRDefault="00852DEF" w:rsidP="00513B42">
            <w:pPr>
              <w:rPr>
                <w:rFonts w:ascii="宋体" w:eastAsia="宋体" w:hAnsi="宋体"/>
                <w:b/>
              </w:rPr>
            </w:pPr>
            <w:r w:rsidRPr="008035F1">
              <w:rPr>
                <w:rFonts w:ascii="宋体" w:eastAsia="宋体" w:hAnsi="宋体" w:hint="eastAsia"/>
                <w:b/>
              </w:rPr>
              <w:t>UC-</w:t>
            </w:r>
            <w:r>
              <w:rPr>
                <w:rFonts w:ascii="宋体" w:eastAsia="宋体" w:hAnsi="宋体"/>
                <w:b/>
              </w:rPr>
              <w:t>7</w:t>
            </w:r>
            <w:r w:rsidRPr="008035F1">
              <w:rPr>
                <w:rFonts w:ascii="宋体" w:eastAsia="宋体" w:hAnsi="宋体" w:hint="eastAsia"/>
                <w:b/>
              </w:rPr>
              <w:t>：</w:t>
            </w:r>
            <w:r>
              <w:rPr>
                <w:rFonts w:ascii="宋体" w:eastAsia="宋体" w:hAnsi="宋体" w:hint="eastAsia"/>
                <w:b/>
              </w:rPr>
              <w:t>任务发布</w:t>
            </w:r>
          </w:p>
        </w:tc>
      </w:tr>
      <w:tr w:rsidR="00852DEF" w:rsidRPr="008035F1" w14:paraId="0FDAB466" w14:textId="77777777" w:rsidTr="00513B42">
        <w:tc>
          <w:tcPr>
            <w:tcW w:w="2074" w:type="dxa"/>
          </w:tcPr>
          <w:p w14:paraId="0B985BEA" w14:textId="77777777" w:rsidR="00852DEF" w:rsidRPr="008035F1" w:rsidRDefault="00852DEF" w:rsidP="00513B42">
            <w:pPr>
              <w:rPr>
                <w:rFonts w:ascii="宋体" w:eastAsia="宋体" w:hAnsi="宋体"/>
              </w:rPr>
            </w:pPr>
            <w:r w:rsidRPr="008035F1">
              <w:rPr>
                <w:rFonts w:ascii="宋体" w:eastAsia="宋体" w:hAnsi="宋体" w:hint="eastAsia"/>
              </w:rPr>
              <w:t>创建人：</w:t>
            </w:r>
          </w:p>
        </w:tc>
        <w:tc>
          <w:tcPr>
            <w:tcW w:w="2074" w:type="dxa"/>
          </w:tcPr>
          <w:p w14:paraId="6F0AD641" w14:textId="77777777" w:rsidR="00852DEF" w:rsidRPr="008035F1" w:rsidRDefault="00852DEF" w:rsidP="00513B42">
            <w:pPr>
              <w:rPr>
                <w:rFonts w:ascii="宋体" w:eastAsia="宋体" w:hAnsi="宋体"/>
              </w:rPr>
            </w:pPr>
            <w:r>
              <w:rPr>
                <w:rFonts w:ascii="宋体" w:eastAsia="宋体" w:hAnsi="宋体" w:hint="eastAsia"/>
              </w:rPr>
              <w:t>陈铉文</w:t>
            </w:r>
          </w:p>
        </w:tc>
        <w:tc>
          <w:tcPr>
            <w:tcW w:w="2074" w:type="dxa"/>
          </w:tcPr>
          <w:p w14:paraId="0DCA68F0" w14:textId="77777777" w:rsidR="00852DEF" w:rsidRPr="008035F1" w:rsidRDefault="00852DEF" w:rsidP="00513B42">
            <w:pPr>
              <w:rPr>
                <w:rFonts w:ascii="宋体" w:eastAsia="宋体" w:hAnsi="宋体"/>
              </w:rPr>
            </w:pPr>
            <w:r w:rsidRPr="008035F1">
              <w:rPr>
                <w:rFonts w:ascii="宋体" w:eastAsia="宋体" w:hAnsi="宋体" w:hint="eastAsia"/>
              </w:rPr>
              <w:t>创建日期：</w:t>
            </w:r>
          </w:p>
        </w:tc>
        <w:tc>
          <w:tcPr>
            <w:tcW w:w="2074" w:type="dxa"/>
          </w:tcPr>
          <w:p w14:paraId="29287344" w14:textId="77777777" w:rsidR="00852DEF" w:rsidRPr="008035F1" w:rsidRDefault="00852DEF" w:rsidP="00513B42">
            <w:pPr>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70E85C15" w14:textId="77777777" w:rsidTr="00513B42">
        <w:tc>
          <w:tcPr>
            <w:tcW w:w="2074" w:type="dxa"/>
          </w:tcPr>
          <w:p w14:paraId="5447657A" w14:textId="77777777" w:rsidR="00852DEF" w:rsidRPr="008035F1" w:rsidRDefault="00852DEF" w:rsidP="00513B42">
            <w:pPr>
              <w:jc w:val="left"/>
              <w:rPr>
                <w:rFonts w:ascii="宋体" w:eastAsia="宋体" w:hAnsi="宋体"/>
              </w:rPr>
            </w:pPr>
            <w:r w:rsidRPr="008035F1">
              <w:rPr>
                <w:rFonts w:ascii="宋体" w:eastAsia="宋体" w:hAnsi="宋体" w:hint="eastAsia"/>
              </w:rPr>
              <w:t>主要操作者：</w:t>
            </w:r>
          </w:p>
        </w:tc>
        <w:tc>
          <w:tcPr>
            <w:tcW w:w="2074" w:type="dxa"/>
          </w:tcPr>
          <w:p w14:paraId="520CCA8B" w14:textId="77777777" w:rsidR="00852DEF" w:rsidRPr="008035F1" w:rsidRDefault="00852DEF" w:rsidP="00513B42">
            <w:pPr>
              <w:jc w:val="left"/>
              <w:rPr>
                <w:rFonts w:ascii="宋体" w:eastAsia="宋体" w:hAnsi="宋体"/>
              </w:rPr>
            </w:pPr>
            <w:r>
              <w:rPr>
                <w:rFonts w:ascii="宋体" w:eastAsia="宋体" w:hAnsi="宋体" w:hint="eastAsia"/>
              </w:rPr>
              <w:t>PM扮演者</w:t>
            </w:r>
          </w:p>
        </w:tc>
        <w:tc>
          <w:tcPr>
            <w:tcW w:w="2074" w:type="dxa"/>
          </w:tcPr>
          <w:p w14:paraId="4FC30C70" w14:textId="77777777" w:rsidR="00852DEF" w:rsidRPr="008035F1" w:rsidRDefault="00852DEF" w:rsidP="00513B42">
            <w:pPr>
              <w:jc w:val="left"/>
              <w:rPr>
                <w:rFonts w:ascii="宋体" w:eastAsia="宋体" w:hAnsi="宋体"/>
              </w:rPr>
            </w:pPr>
            <w:r w:rsidRPr="008035F1">
              <w:rPr>
                <w:rFonts w:ascii="宋体" w:eastAsia="宋体" w:hAnsi="宋体" w:hint="eastAsia"/>
              </w:rPr>
              <w:t>次要操作者：</w:t>
            </w:r>
          </w:p>
        </w:tc>
        <w:tc>
          <w:tcPr>
            <w:tcW w:w="2074" w:type="dxa"/>
          </w:tcPr>
          <w:p w14:paraId="08C10BA5" w14:textId="77777777" w:rsidR="00852DEF" w:rsidRPr="008035F1" w:rsidRDefault="00852DEF" w:rsidP="00513B42">
            <w:pPr>
              <w:jc w:val="left"/>
              <w:rPr>
                <w:rFonts w:ascii="宋体" w:eastAsia="宋体" w:hAnsi="宋体"/>
              </w:rPr>
            </w:pPr>
            <w:r>
              <w:rPr>
                <w:rFonts w:ascii="宋体" w:eastAsia="宋体" w:hAnsi="宋体" w:hint="eastAsia"/>
              </w:rPr>
              <w:t>基于项目的案例教学系统</w:t>
            </w:r>
          </w:p>
        </w:tc>
      </w:tr>
      <w:tr w:rsidR="00852DEF" w:rsidRPr="008035F1" w14:paraId="309FA57D" w14:textId="77777777" w:rsidTr="00513B42">
        <w:tc>
          <w:tcPr>
            <w:tcW w:w="2074" w:type="dxa"/>
          </w:tcPr>
          <w:p w14:paraId="1D2172BD" w14:textId="77777777" w:rsidR="00852DEF" w:rsidRPr="008035F1" w:rsidRDefault="00852DEF" w:rsidP="00513B42">
            <w:pPr>
              <w:jc w:val="left"/>
              <w:rPr>
                <w:rFonts w:ascii="宋体" w:eastAsia="宋体" w:hAnsi="宋体"/>
              </w:rPr>
            </w:pPr>
            <w:r w:rsidRPr="008035F1">
              <w:rPr>
                <w:rFonts w:ascii="宋体" w:eastAsia="宋体" w:hAnsi="宋体" w:hint="eastAsia"/>
              </w:rPr>
              <w:t>描述：</w:t>
            </w:r>
          </w:p>
        </w:tc>
        <w:tc>
          <w:tcPr>
            <w:tcW w:w="6222" w:type="dxa"/>
            <w:gridSpan w:val="3"/>
          </w:tcPr>
          <w:p w14:paraId="273B7FB9" w14:textId="77777777" w:rsidR="00852DEF" w:rsidRPr="008035F1" w:rsidRDefault="00852DEF" w:rsidP="00513B42">
            <w:pPr>
              <w:jc w:val="left"/>
              <w:rPr>
                <w:rFonts w:ascii="宋体" w:eastAsia="宋体" w:hAnsi="宋体"/>
              </w:rPr>
            </w:pPr>
            <w:r>
              <w:rPr>
                <w:rFonts w:ascii="宋体" w:eastAsia="宋体" w:hAnsi="宋体" w:hint="eastAsia"/>
              </w:rPr>
              <w:t>当前</w:t>
            </w:r>
            <w:proofErr w:type="gramStart"/>
            <w:r>
              <w:rPr>
                <w:rFonts w:ascii="宋体" w:eastAsia="宋体" w:hAnsi="宋体" w:hint="eastAsia"/>
              </w:rPr>
              <w:t>置任务</w:t>
            </w:r>
            <w:proofErr w:type="gramEnd"/>
            <w:r>
              <w:rPr>
                <w:rFonts w:ascii="宋体" w:eastAsia="宋体" w:hAnsi="宋体" w:hint="eastAsia"/>
              </w:rPr>
              <w:t>完成时，PM可以开始下一阶段的任务，推进项目进程</w:t>
            </w:r>
          </w:p>
        </w:tc>
      </w:tr>
      <w:tr w:rsidR="00852DEF" w:rsidRPr="008035F1" w14:paraId="5287ED06" w14:textId="77777777" w:rsidTr="00513B42">
        <w:tc>
          <w:tcPr>
            <w:tcW w:w="2074" w:type="dxa"/>
          </w:tcPr>
          <w:p w14:paraId="779C789C" w14:textId="77777777" w:rsidR="00852DEF" w:rsidRPr="008035F1" w:rsidRDefault="00852DEF" w:rsidP="00513B42">
            <w:pPr>
              <w:jc w:val="left"/>
              <w:rPr>
                <w:rFonts w:ascii="宋体" w:eastAsia="宋体" w:hAnsi="宋体"/>
              </w:rPr>
            </w:pPr>
            <w:r w:rsidRPr="008035F1">
              <w:rPr>
                <w:rFonts w:ascii="宋体" w:eastAsia="宋体" w:hAnsi="宋体" w:hint="eastAsia"/>
              </w:rPr>
              <w:t>触发器：</w:t>
            </w:r>
          </w:p>
        </w:tc>
        <w:tc>
          <w:tcPr>
            <w:tcW w:w="6222" w:type="dxa"/>
            <w:gridSpan w:val="3"/>
          </w:tcPr>
          <w:p w14:paraId="48CBEE75" w14:textId="77777777" w:rsidR="00852DEF" w:rsidRPr="008035F1" w:rsidRDefault="00852DEF" w:rsidP="00513B42">
            <w:pPr>
              <w:jc w:val="left"/>
              <w:rPr>
                <w:rFonts w:ascii="宋体" w:eastAsia="宋体" w:hAnsi="宋体"/>
              </w:rPr>
            </w:pPr>
            <w:r>
              <w:rPr>
                <w:rFonts w:ascii="宋体" w:eastAsia="宋体" w:hAnsi="宋体" w:hint="eastAsia"/>
              </w:rPr>
              <w:t>PM任务可以开始一项任务</w:t>
            </w:r>
          </w:p>
        </w:tc>
      </w:tr>
      <w:tr w:rsidR="00852DEF" w:rsidRPr="008035F1" w14:paraId="52F5D378" w14:textId="77777777" w:rsidTr="00513B42">
        <w:tc>
          <w:tcPr>
            <w:tcW w:w="2074" w:type="dxa"/>
          </w:tcPr>
          <w:p w14:paraId="439CD5F2" w14:textId="77777777" w:rsidR="00852DEF" w:rsidRPr="008035F1" w:rsidRDefault="00852DEF" w:rsidP="00513B42">
            <w:pPr>
              <w:rPr>
                <w:rFonts w:ascii="宋体" w:eastAsia="宋体" w:hAnsi="宋体"/>
              </w:rPr>
            </w:pPr>
            <w:r w:rsidRPr="008035F1">
              <w:rPr>
                <w:rFonts w:ascii="宋体" w:eastAsia="宋体" w:hAnsi="宋体" w:hint="eastAsia"/>
              </w:rPr>
              <w:t>前置条件：</w:t>
            </w:r>
          </w:p>
        </w:tc>
        <w:tc>
          <w:tcPr>
            <w:tcW w:w="6222" w:type="dxa"/>
            <w:gridSpan w:val="3"/>
          </w:tcPr>
          <w:p w14:paraId="72C88BCA" w14:textId="77777777" w:rsidR="00852DEF" w:rsidRPr="000D31F2" w:rsidRDefault="00852DEF" w:rsidP="00513B42">
            <w:r w:rsidRPr="000D31F2">
              <w:rPr>
                <w:rFonts w:hint="eastAsia"/>
              </w:rPr>
              <w:t>PRE-1</w:t>
            </w:r>
            <w:r w:rsidRPr="000D31F2">
              <w:rPr>
                <w:rFonts w:hint="eastAsia"/>
              </w:rPr>
              <w:t>：登录系统</w:t>
            </w:r>
          </w:p>
          <w:p w14:paraId="12A7AD49" w14:textId="77777777" w:rsidR="00852DEF" w:rsidRPr="000D31F2" w:rsidRDefault="00852DEF" w:rsidP="00513B42">
            <w:r w:rsidRPr="000D31F2">
              <w:rPr>
                <w:rFonts w:hint="eastAsia"/>
              </w:rPr>
              <w:t>PRE-2</w:t>
            </w:r>
            <w:r w:rsidRPr="000D31F2">
              <w:rPr>
                <w:rFonts w:hint="eastAsia"/>
              </w:rPr>
              <w:t>：有项目实例</w:t>
            </w:r>
          </w:p>
          <w:p w14:paraId="45AF8862" w14:textId="77777777" w:rsidR="00852DEF" w:rsidRPr="000D31F2" w:rsidRDefault="00852DEF" w:rsidP="00513B42">
            <w:r w:rsidRPr="000D31F2">
              <w:rPr>
                <w:rFonts w:hint="eastAsia"/>
              </w:rPr>
              <w:t>PRE-3</w:t>
            </w:r>
            <w:r w:rsidRPr="000D31F2">
              <w:rPr>
                <w:rFonts w:hint="eastAsia"/>
              </w:rPr>
              <w:t>：学生或教师为当前项目</w:t>
            </w:r>
            <w:r w:rsidRPr="000D31F2">
              <w:rPr>
                <w:rFonts w:hint="eastAsia"/>
              </w:rPr>
              <w:t>PM</w:t>
            </w:r>
            <w:r w:rsidRPr="000D31F2">
              <w:rPr>
                <w:rFonts w:hint="eastAsia"/>
              </w:rPr>
              <w:t>的扮演者</w:t>
            </w:r>
          </w:p>
          <w:p w14:paraId="7A1000A6" w14:textId="77777777" w:rsidR="00852DEF" w:rsidRPr="000D31F2" w:rsidRDefault="00852DEF" w:rsidP="00513B42">
            <w:r w:rsidRPr="000D31F2">
              <w:rPr>
                <w:rFonts w:hint="eastAsia"/>
              </w:rPr>
              <w:t>PER-4</w:t>
            </w:r>
            <w:r w:rsidRPr="000D31F2">
              <w:rPr>
                <w:rFonts w:hint="eastAsia"/>
              </w:rPr>
              <w:t>：当前任务的前置任务完成</w:t>
            </w:r>
          </w:p>
        </w:tc>
      </w:tr>
      <w:tr w:rsidR="00852DEF" w:rsidRPr="008035F1" w14:paraId="5FEE14BF" w14:textId="77777777" w:rsidTr="00513B42">
        <w:tc>
          <w:tcPr>
            <w:tcW w:w="2074" w:type="dxa"/>
          </w:tcPr>
          <w:p w14:paraId="3BBE837A" w14:textId="77777777" w:rsidR="00852DEF" w:rsidRPr="008035F1" w:rsidRDefault="00852DEF" w:rsidP="00513B42">
            <w:pPr>
              <w:rPr>
                <w:rFonts w:ascii="宋体" w:eastAsia="宋体" w:hAnsi="宋体"/>
              </w:rPr>
            </w:pPr>
            <w:r w:rsidRPr="008035F1">
              <w:rPr>
                <w:rFonts w:ascii="宋体" w:eastAsia="宋体" w:hAnsi="宋体" w:hint="eastAsia"/>
              </w:rPr>
              <w:t>后置条件：</w:t>
            </w:r>
          </w:p>
        </w:tc>
        <w:tc>
          <w:tcPr>
            <w:tcW w:w="6222" w:type="dxa"/>
            <w:gridSpan w:val="3"/>
          </w:tcPr>
          <w:p w14:paraId="16C6B3D8" w14:textId="77777777" w:rsidR="00852DEF" w:rsidRPr="000D31F2" w:rsidRDefault="00852DEF" w:rsidP="00513B42">
            <w:r w:rsidRPr="000D31F2">
              <w:rPr>
                <w:rFonts w:hint="eastAsia"/>
              </w:rPr>
              <w:t>POST-1</w:t>
            </w:r>
            <w:r w:rsidRPr="000D31F2">
              <w:rPr>
                <w:rFonts w:hint="eastAsia"/>
              </w:rPr>
              <w:t>：通知给该任务的执行人</w:t>
            </w:r>
          </w:p>
        </w:tc>
      </w:tr>
      <w:tr w:rsidR="00852DEF" w:rsidRPr="002B179C" w14:paraId="4DA45FF1" w14:textId="77777777" w:rsidTr="00513B42">
        <w:tc>
          <w:tcPr>
            <w:tcW w:w="2074" w:type="dxa"/>
          </w:tcPr>
          <w:p w14:paraId="4B9ED4D4" w14:textId="77777777" w:rsidR="00852DEF" w:rsidRPr="008035F1" w:rsidRDefault="00852DEF" w:rsidP="00513B42">
            <w:pPr>
              <w:rPr>
                <w:rFonts w:ascii="宋体" w:eastAsia="宋体" w:hAnsi="宋体"/>
              </w:rPr>
            </w:pPr>
            <w:r w:rsidRPr="008035F1">
              <w:rPr>
                <w:rFonts w:ascii="宋体" w:eastAsia="宋体" w:hAnsi="宋体" w:hint="eastAsia"/>
              </w:rPr>
              <w:t>一般性流程：</w:t>
            </w:r>
          </w:p>
        </w:tc>
        <w:tc>
          <w:tcPr>
            <w:tcW w:w="6222" w:type="dxa"/>
            <w:gridSpan w:val="3"/>
          </w:tcPr>
          <w:p w14:paraId="2757A302" w14:textId="77777777" w:rsidR="00852DEF" w:rsidRDefault="00852DEF" w:rsidP="00513B42">
            <w:pPr>
              <w:pStyle w:val="a4"/>
              <w:ind w:left="360" w:firstLineChars="0" w:firstLine="0"/>
              <w:rPr>
                <w:rFonts w:ascii="宋体" w:eastAsia="宋体" w:hAnsi="宋体"/>
              </w:rPr>
            </w:pPr>
            <w:r>
              <w:rPr>
                <w:rFonts w:ascii="宋体" w:eastAsia="宋体" w:hAnsi="宋体" w:hint="eastAsia"/>
              </w:rPr>
              <w:t>6.0PM发布任务</w:t>
            </w:r>
          </w:p>
          <w:p w14:paraId="68153CF8" w14:textId="77777777" w:rsidR="00852DEF" w:rsidRDefault="00852DEF" w:rsidP="00513B42">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11D0ED9C" w14:textId="77777777" w:rsidR="00852DEF" w:rsidRPr="002B179C" w:rsidRDefault="00852DEF" w:rsidP="00513B42">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17382249" w14:textId="77777777" w:rsidR="00852DEF" w:rsidRDefault="00852DEF" w:rsidP="00513B42">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5F880F3A" w14:textId="77777777" w:rsidR="00852DEF" w:rsidRDefault="00852DEF" w:rsidP="00513B42">
            <w:pPr>
              <w:rPr>
                <w:rFonts w:ascii="宋体" w:eastAsia="宋体" w:hAnsi="宋体"/>
              </w:rPr>
            </w:pPr>
            <w:r>
              <w:rPr>
                <w:rFonts w:ascii="宋体" w:eastAsia="宋体" w:hAnsi="宋体" w:hint="eastAsia"/>
              </w:rPr>
              <w:t>4.系统列出项目所有任务</w:t>
            </w:r>
          </w:p>
          <w:p w14:paraId="01BD1391" w14:textId="77777777" w:rsidR="00852DEF" w:rsidRPr="002B179C" w:rsidRDefault="00852DEF" w:rsidP="00513B42">
            <w:pPr>
              <w:rPr>
                <w:rFonts w:ascii="宋体" w:eastAsia="宋体" w:hAnsi="宋体"/>
              </w:rPr>
            </w:pPr>
            <w:r>
              <w:rPr>
                <w:rFonts w:ascii="宋体" w:eastAsia="宋体" w:hAnsi="宋体" w:hint="eastAsia"/>
              </w:rPr>
              <w:t>5.选择某项可以开始的任务点击开始</w:t>
            </w:r>
          </w:p>
        </w:tc>
      </w:tr>
      <w:tr w:rsidR="00852DEF" w:rsidRPr="008035F1" w14:paraId="1E6DF2DC" w14:textId="77777777" w:rsidTr="00513B42">
        <w:trPr>
          <w:trHeight w:val="1370"/>
        </w:trPr>
        <w:tc>
          <w:tcPr>
            <w:tcW w:w="2074" w:type="dxa"/>
          </w:tcPr>
          <w:p w14:paraId="36017838"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222" w:type="dxa"/>
            <w:gridSpan w:val="3"/>
          </w:tcPr>
          <w:p w14:paraId="716DDAC0" w14:textId="77777777" w:rsidR="00852DEF" w:rsidRPr="00FD6E19" w:rsidRDefault="00852DEF" w:rsidP="00513B42">
            <w:pPr>
              <w:rPr>
                <w:rFonts w:ascii="宋体" w:eastAsia="宋体" w:hAnsi="宋体"/>
              </w:rPr>
            </w:pPr>
            <w:r>
              <w:rPr>
                <w:rFonts w:ascii="宋体" w:eastAsia="宋体" w:hAnsi="宋体" w:hint="eastAsia"/>
              </w:rPr>
              <w:t>无</w:t>
            </w:r>
          </w:p>
        </w:tc>
      </w:tr>
      <w:tr w:rsidR="00852DEF" w:rsidRPr="008035F1" w14:paraId="3426CF9F" w14:textId="77777777" w:rsidTr="00513B42">
        <w:tc>
          <w:tcPr>
            <w:tcW w:w="2074" w:type="dxa"/>
          </w:tcPr>
          <w:p w14:paraId="7B0AA62E"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222" w:type="dxa"/>
            <w:gridSpan w:val="3"/>
          </w:tcPr>
          <w:p w14:paraId="62961EC1" w14:textId="77777777" w:rsidR="00852DEF" w:rsidRPr="00FD6E19" w:rsidRDefault="00852DEF" w:rsidP="00513B42">
            <w:pPr>
              <w:rPr>
                <w:rFonts w:ascii="宋体" w:eastAsia="宋体" w:hAnsi="宋体"/>
              </w:rPr>
            </w:pPr>
            <w:r>
              <w:rPr>
                <w:rFonts w:ascii="宋体" w:eastAsia="宋体" w:hAnsi="宋体" w:hint="eastAsia"/>
              </w:rPr>
              <w:t>6</w:t>
            </w:r>
            <w:r w:rsidRPr="00FD6E19">
              <w:rPr>
                <w:rFonts w:ascii="宋体" w:eastAsia="宋体" w:hAnsi="宋体" w:hint="eastAsia"/>
              </w:rPr>
              <w:t>.0</w:t>
            </w:r>
            <w:r w:rsidRPr="00FD6E19">
              <w:rPr>
                <w:rFonts w:ascii="宋体" w:eastAsia="宋体" w:hAnsi="宋体"/>
              </w:rPr>
              <w:t xml:space="preserve"> </w:t>
            </w:r>
            <w:r w:rsidRPr="00FD6E19">
              <w:rPr>
                <w:rFonts w:ascii="宋体" w:eastAsia="宋体" w:hAnsi="宋体" w:hint="eastAsia"/>
              </w:rPr>
              <w:t>E1</w:t>
            </w:r>
            <w:r>
              <w:rPr>
                <w:rFonts w:ascii="宋体" w:eastAsia="宋体" w:hAnsi="宋体" w:hint="eastAsia"/>
              </w:rPr>
              <w:t>当前任务的前置任务未完成</w:t>
            </w:r>
          </w:p>
        </w:tc>
      </w:tr>
      <w:tr w:rsidR="00852DEF" w:rsidRPr="008035F1" w14:paraId="5D4657E2" w14:textId="77777777" w:rsidTr="00513B42">
        <w:tc>
          <w:tcPr>
            <w:tcW w:w="2074" w:type="dxa"/>
          </w:tcPr>
          <w:p w14:paraId="4FF7C3C1"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222" w:type="dxa"/>
            <w:gridSpan w:val="3"/>
          </w:tcPr>
          <w:p w14:paraId="6F1D9768" w14:textId="77777777" w:rsidR="00852DEF" w:rsidRPr="008035F1" w:rsidRDefault="00852DEF" w:rsidP="00513B42">
            <w:pPr>
              <w:rPr>
                <w:rFonts w:ascii="宋体" w:eastAsia="宋体" w:hAnsi="宋体"/>
              </w:rPr>
            </w:pPr>
          </w:p>
        </w:tc>
      </w:tr>
      <w:tr w:rsidR="00852DEF" w:rsidRPr="008035F1" w14:paraId="4FA95CBF" w14:textId="77777777" w:rsidTr="00513B42">
        <w:tc>
          <w:tcPr>
            <w:tcW w:w="2074" w:type="dxa"/>
          </w:tcPr>
          <w:p w14:paraId="6EA6508A"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222" w:type="dxa"/>
            <w:gridSpan w:val="3"/>
          </w:tcPr>
          <w:p w14:paraId="7D6CBD5C" w14:textId="77777777" w:rsidR="00852DEF" w:rsidRPr="008035F1" w:rsidRDefault="00852DEF" w:rsidP="00513B42">
            <w:pPr>
              <w:rPr>
                <w:rFonts w:ascii="宋体" w:eastAsia="宋体" w:hAnsi="宋体"/>
              </w:rPr>
            </w:pPr>
          </w:p>
        </w:tc>
      </w:tr>
      <w:tr w:rsidR="00852DEF" w:rsidRPr="008035F1" w14:paraId="6B246768" w14:textId="77777777" w:rsidTr="00513B42">
        <w:tc>
          <w:tcPr>
            <w:tcW w:w="2074" w:type="dxa"/>
          </w:tcPr>
          <w:p w14:paraId="2F57DBA3"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222" w:type="dxa"/>
            <w:gridSpan w:val="3"/>
          </w:tcPr>
          <w:p w14:paraId="5891C44B" w14:textId="77777777" w:rsidR="00852DEF" w:rsidRPr="008035F1" w:rsidRDefault="00852DEF" w:rsidP="00513B42">
            <w:pPr>
              <w:rPr>
                <w:rFonts w:ascii="宋体" w:eastAsia="宋体" w:hAnsi="宋体"/>
              </w:rPr>
            </w:pPr>
          </w:p>
        </w:tc>
      </w:tr>
      <w:tr w:rsidR="00852DEF" w:rsidRPr="008035F1" w14:paraId="125C4FC1" w14:textId="77777777" w:rsidTr="00513B42">
        <w:tc>
          <w:tcPr>
            <w:tcW w:w="2074" w:type="dxa"/>
          </w:tcPr>
          <w:p w14:paraId="6E9FEBC7"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222" w:type="dxa"/>
            <w:gridSpan w:val="3"/>
          </w:tcPr>
          <w:p w14:paraId="082519D2" w14:textId="77777777" w:rsidR="00852DEF" w:rsidRPr="002E6A2F" w:rsidRDefault="00852DEF" w:rsidP="00513B42">
            <w:pPr>
              <w:rPr>
                <w:rFonts w:ascii="宋体" w:eastAsia="宋体" w:hAnsi="宋体"/>
              </w:rPr>
            </w:pPr>
          </w:p>
        </w:tc>
      </w:tr>
      <w:tr w:rsidR="00852DEF" w:rsidRPr="008035F1" w14:paraId="43DF2C62" w14:textId="77777777" w:rsidTr="00513B42">
        <w:tc>
          <w:tcPr>
            <w:tcW w:w="2074" w:type="dxa"/>
          </w:tcPr>
          <w:p w14:paraId="7A6C5702" w14:textId="77777777" w:rsidR="00852DEF" w:rsidRPr="008035F1" w:rsidRDefault="00852DEF" w:rsidP="00513B42">
            <w:pPr>
              <w:rPr>
                <w:rFonts w:ascii="宋体" w:eastAsia="宋体" w:hAnsi="宋体"/>
              </w:rPr>
            </w:pPr>
            <w:r>
              <w:rPr>
                <w:rFonts w:ascii="宋体" w:eastAsia="宋体" w:hAnsi="宋体" w:hint="eastAsia"/>
              </w:rPr>
              <w:t>假设：</w:t>
            </w:r>
          </w:p>
        </w:tc>
        <w:tc>
          <w:tcPr>
            <w:tcW w:w="6222" w:type="dxa"/>
            <w:gridSpan w:val="3"/>
          </w:tcPr>
          <w:p w14:paraId="2952D4E6" w14:textId="77777777" w:rsidR="00852DEF" w:rsidRDefault="00852DEF" w:rsidP="00513B42">
            <w:pPr>
              <w:rPr>
                <w:rFonts w:ascii="宋体" w:eastAsia="宋体" w:hAnsi="宋体"/>
              </w:rPr>
            </w:pPr>
            <w:r>
              <w:rPr>
                <w:rFonts w:ascii="宋体" w:eastAsia="宋体" w:hAnsi="宋体" w:hint="eastAsia"/>
              </w:rPr>
              <w:t>有正在参加的项目且选择的任务前置任务已完成</w:t>
            </w:r>
          </w:p>
          <w:p w14:paraId="69BE480E" w14:textId="77777777" w:rsidR="00852DEF" w:rsidRPr="008035F1" w:rsidRDefault="00852DEF" w:rsidP="00513B42">
            <w:pPr>
              <w:rPr>
                <w:rFonts w:ascii="宋体" w:eastAsia="宋体" w:hAnsi="宋体"/>
              </w:rPr>
            </w:pPr>
          </w:p>
        </w:tc>
      </w:tr>
    </w:tbl>
    <w:p w14:paraId="102B6CFF" w14:textId="77777777" w:rsidR="00852DEF" w:rsidRPr="00852DEF" w:rsidRDefault="00852DEF" w:rsidP="00852DEF">
      <w:pPr>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69D9B37C" w14:textId="77777777" w:rsidTr="00513B42">
        <w:tc>
          <w:tcPr>
            <w:tcW w:w="2074" w:type="dxa"/>
          </w:tcPr>
          <w:p w14:paraId="445DE979" w14:textId="77777777" w:rsidR="00852DEF" w:rsidRPr="008035F1" w:rsidRDefault="00852DEF" w:rsidP="00513B42">
            <w:pPr>
              <w:rPr>
                <w:rFonts w:ascii="宋体" w:eastAsia="宋体" w:hAnsi="宋体"/>
                <w:b/>
              </w:rPr>
            </w:pPr>
            <w:r w:rsidRPr="008035F1">
              <w:rPr>
                <w:rFonts w:ascii="宋体" w:eastAsia="宋体" w:hAnsi="宋体" w:hint="eastAsia"/>
                <w:b/>
              </w:rPr>
              <w:t>ID和名称：</w:t>
            </w:r>
          </w:p>
        </w:tc>
        <w:tc>
          <w:tcPr>
            <w:tcW w:w="6222" w:type="dxa"/>
            <w:gridSpan w:val="3"/>
          </w:tcPr>
          <w:p w14:paraId="61D2AA3C" w14:textId="77777777" w:rsidR="00852DEF" w:rsidRPr="008035F1" w:rsidRDefault="00852DEF" w:rsidP="00513B42">
            <w:pPr>
              <w:rPr>
                <w:rFonts w:ascii="宋体" w:eastAsia="宋体" w:hAnsi="宋体"/>
                <w:b/>
              </w:rPr>
            </w:pPr>
            <w:r w:rsidRPr="008035F1">
              <w:rPr>
                <w:rFonts w:ascii="宋体" w:eastAsia="宋体" w:hAnsi="宋体" w:hint="eastAsia"/>
                <w:b/>
              </w:rPr>
              <w:t>UC-</w:t>
            </w:r>
            <w:r>
              <w:rPr>
                <w:rFonts w:ascii="宋体" w:eastAsia="宋体" w:hAnsi="宋体"/>
                <w:b/>
              </w:rPr>
              <w:t>8</w:t>
            </w:r>
            <w:r w:rsidRPr="008035F1">
              <w:rPr>
                <w:rFonts w:ascii="宋体" w:eastAsia="宋体" w:hAnsi="宋体" w:hint="eastAsia"/>
                <w:b/>
              </w:rPr>
              <w:t>：</w:t>
            </w:r>
            <w:r>
              <w:rPr>
                <w:rFonts w:ascii="宋体" w:eastAsia="宋体" w:hAnsi="宋体" w:hint="eastAsia"/>
                <w:b/>
              </w:rPr>
              <w:t>任务审核</w:t>
            </w:r>
          </w:p>
        </w:tc>
      </w:tr>
      <w:tr w:rsidR="00852DEF" w:rsidRPr="008035F1" w14:paraId="0A3D0FA2" w14:textId="77777777" w:rsidTr="00513B42">
        <w:tc>
          <w:tcPr>
            <w:tcW w:w="2074" w:type="dxa"/>
          </w:tcPr>
          <w:p w14:paraId="5FC78745" w14:textId="77777777" w:rsidR="00852DEF" w:rsidRPr="008035F1" w:rsidRDefault="00852DEF" w:rsidP="00513B42">
            <w:pPr>
              <w:rPr>
                <w:rFonts w:ascii="宋体" w:eastAsia="宋体" w:hAnsi="宋体"/>
              </w:rPr>
            </w:pPr>
            <w:r w:rsidRPr="008035F1">
              <w:rPr>
                <w:rFonts w:ascii="宋体" w:eastAsia="宋体" w:hAnsi="宋体" w:hint="eastAsia"/>
              </w:rPr>
              <w:t>创建人：</w:t>
            </w:r>
          </w:p>
        </w:tc>
        <w:tc>
          <w:tcPr>
            <w:tcW w:w="2074" w:type="dxa"/>
          </w:tcPr>
          <w:p w14:paraId="049D3923" w14:textId="77777777" w:rsidR="00852DEF" w:rsidRPr="008035F1" w:rsidRDefault="00852DEF" w:rsidP="00513B42">
            <w:pPr>
              <w:rPr>
                <w:rFonts w:ascii="宋体" w:eastAsia="宋体" w:hAnsi="宋体"/>
              </w:rPr>
            </w:pPr>
            <w:r>
              <w:rPr>
                <w:rFonts w:ascii="宋体" w:eastAsia="宋体" w:hAnsi="宋体" w:hint="eastAsia"/>
              </w:rPr>
              <w:t>陈铉文</w:t>
            </w:r>
          </w:p>
        </w:tc>
        <w:tc>
          <w:tcPr>
            <w:tcW w:w="2074" w:type="dxa"/>
          </w:tcPr>
          <w:p w14:paraId="1EA5A9BE" w14:textId="77777777" w:rsidR="00852DEF" w:rsidRPr="008035F1" w:rsidRDefault="00852DEF" w:rsidP="00513B42">
            <w:pPr>
              <w:rPr>
                <w:rFonts w:ascii="宋体" w:eastAsia="宋体" w:hAnsi="宋体"/>
              </w:rPr>
            </w:pPr>
            <w:r w:rsidRPr="008035F1">
              <w:rPr>
                <w:rFonts w:ascii="宋体" w:eastAsia="宋体" w:hAnsi="宋体" w:hint="eastAsia"/>
              </w:rPr>
              <w:t>创建日期：</w:t>
            </w:r>
          </w:p>
        </w:tc>
        <w:tc>
          <w:tcPr>
            <w:tcW w:w="2074" w:type="dxa"/>
          </w:tcPr>
          <w:p w14:paraId="546D9013" w14:textId="77777777" w:rsidR="00852DEF" w:rsidRPr="008035F1" w:rsidRDefault="00852DEF" w:rsidP="00513B42">
            <w:pPr>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65B3FACF" w14:textId="77777777" w:rsidTr="00513B42">
        <w:tc>
          <w:tcPr>
            <w:tcW w:w="2074" w:type="dxa"/>
          </w:tcPr>
          <w:p w14:paraId="638D6E73" w14:textId="77777777" w:rsidR="00852DEF" w:rsidRPr="008035F1" w:rsidRDefault="00852DEF" w:rsidP="00513B42">
            <w:pPr>
              <w:jc w:val="left"/>
              <w:rPr>
                <w:rFonts w:ascii="宋体" w:eastAsia="宋体" w:hAnsi="宋体"/>
              </w:rPr>
            </w:pPr>
            <w:r w:rsidRPr="008035F1">
              <w:rPr>
                <w:rFonts w:ascii="宋体" w:eastAsia="宋体" w:hAnsi="宋体" w:hint="eastAsia"/>
              </w:rPr>
              <w:t>主要操作者：</w:t>
            </w:r>
          </w:p>
        </w:tc>
        <w:tc>
          <w:tcPr>
            <w:tcW w:w="2074" w:type="dxa"/>
          </w:tcPr>
          <w:p w14:paraId="43D31F3F" w14:textId="77777777" w:rsidR="00852DEF" w:rsidRPr="008035F1" w:rsidRDefault="00852DEF" w:rsidP="00513B42">
            <w:pPr>
              <w:rPr>
                <w:rFonts w:ascii="宋体" w:eastAsia="宋体" w:hAnsi="宋体"/>
              </w:rPr>
            </w:pPr>
            <w:r>
              <w:rPr>
                <w:rFonts w:ascii="宋体" w:eastAsia="宋体" w:hAnsi="宋体" w:hint="eastAsia"/>
              </w:rPr>
              <w:t>PM扮演者</w:t>
            </w:r>
          </w:p>
        </w:tc>
        <w:tc>
          <w:tcPr>
            <w:tcW w:w="2074" w:type="dxa"/>
          </w:tcPr>
          <w:p w14:paraId="15629C31" w14:textId="77777777" w:rsidR="00852DEF" w:rsidRPr="008035F1" w:rsidRDefault="00852DEF" w:rsidP="00513B42">
            <w:pPr>
              <w:rPr>
                <w:rFonts w:ascii="宋体" w:eastAsia="宋体" w:hAnsi="宋体"/>
              </w:rPr>
            </w:pPr>
            <w:r w:rsidRPr="008035F1">
              <w:rPr>
                <w:rFonts w:ascii="宋体" w:eastAsia="宋体" w:hAnsi="宋体" w:hint="eastAsia"/>
              </w:rPr>
              <w:t>次要操作者：</w:t>
            </w:r>
          </w:p>
        </w:tc>
        <w:tc>
          <w:tcPr>
            <w:tcW w:w="2074" w:type="dxa"/>
          </w:tcPr>
          <w:p w14:paraId="030EB149" w14:textId="77777777" w:rsidR="00852DEF" w:rsidRPr="008035F1" w:rsidRDefault="00852DEF" w:rsidP="00513B42">
            <w:pPr>
              <w:rPr>
                <w:rFonts w:ascii="宋体" w:eastAsia="宋体" w:hAnsi="宋体"/>
              </w:rPr>
            </w:pPr>
            <w:r>
              <w:rPr>
                <w:rFonts w:ascii="宋体" w:eastAsia="宋体" w:hAnsi="宋体" w:hint="eastAsia"/>
              </w:rPr>
              <w:t>基于项目的案例教学系统</w:t>
            </w:r>
          </w:p>
        </w:tc>
      </w:tr>
      <w:tr w:rsidR="00852DEF" w:rsidRPr="008035F1" w14:paraId="30A4AB71" w14:textId="77777777" w:rsidTr="00513B42">
        <w:tc>
          <w:tcPr>
            <w:tcW w:w="2074" w:type="dxa"/>
          </w:tcPr>
          <w:p w14:paraId="44A9C75F" w14:textId="77777777" w:rsidR="00852DEF" w:rsidRPr="008035F1" w:rsidRDefault="00852DEF" w:rsidP="00513B42">
            <w:pPr>
              <w:jc w:val="left"/>
              <w:rPr>
                <w:rFonts w:ascii="宋体" w:eastAsia="宋体" w:hAnsi="宋体"/>
              </w:rPr>
            </w:pPr>
            <w:r w:rsidRPr="008035F1">
              <w:rPr>
                <w:rFonts w:ascii="宋体" w:eastAsia="宋体" w:hAnsi="宋体" w:hint="eastAsia"/>
              </w:rPr>
              <w:t>描述：</w:t>
            </w:r>
          </w:p>
        </w:tc>
        <w:tc>
          <w:tcPr>
            <w:tcW w:w="6222" w:type="dxa"/>
            <w:gridSpan w:val="3"/>
          </w:tcPr>
          <w:p w14:paraId="40524EC5" w14:textId="77777777" w:rsidR="00852DEF" w:rsidRPr="008035F1" w:rsidRDefault="00852DEF" w:rsidP="00513B42">
            <w:pPr>
              <w:jc w:val="left"/>
              <w:rPr>
                <w:rFonts w:ascii="宋体" w:eastAsia="宋体" w:hAnsi="宋体"/>
              </w:rPr>
            </w:pPr>
            <w:r>
              <w:rPr>
                <w:rFonts w:ascii="宋体" w:eastAsia="宋体" w:hAnsi="宋体" w:hint="eastAsia"/>
              </w:rPr>
              <w:t>PM审核任务完成情况</w:t>
            </w:r>
          </w:p>
        </w:tc>
      </w:tr>
      <w:tr w:rsidR="00852DEF" w:rsidRPr="008035F1" w14:paraId="25305BAA" w14:textId="77777777" w:rsidTr="00513B42">
        <w:tc>
          <w:tcPr>
            <w:tcW w:w="2074" w:type="dxa"/>
          </w:tcPr>
          <w:p w14:paraId="3851D9A7" w14:textId="77777777" w:rsidR="00852DEF" w:rsidRPr="008035F1" w:rsidRDefault="00852DEF" w:rsidP="00513B42">
            <w:pPr>
              <w:jc w:val="left"/>
              <w:rPr>
                <w:rFonts w:ascii="宋体" w:eastAsia="宋体" w:hAnsi="宋体"/>
              </w:rPr>
            </w:pPr>
            <w:r w:rsidRPr="008035F1">
              <w:rPr>
                <w:rFonts w:ascii="宋体" w:eastAsia="宋体" w:hAnsi="宋体" w:hint="eastAsia"/>
              </w:rPr>
              <w:t>触发器：</w:t>
            </w:r>
          </w:p>
        </w:tc>
        <w:tc>
          <w:tcPr>
            <w:tcW w:w="6222" w:type="dxa"/>
            <w:gridSpan w:val="3"/>
          </w:tcPr>
          <w:p w14:paraId="3717C013" w14:textId="77777777" w:rsidR="00852DEF" w:rsidRPr="008035F1" w:rsidRDefault="00852DEF" w:rsidP="00513B42">
            <w:pPr>
              <w:jc w:val="left"/>
              <w:rPr>
                <w:rFonts w:ascii="宋体" w:eastAsia="宋体" w:hAnsi="宋体"/>
              </w:rPr>
            </w:pPr>
            <w:r>
              <w:rPr>
                <w:rFonts w:ascii="宋体" w:eastAsia="宋体" w:hAnsi="宋体" w:hint="eastAsia"/>
              </w:rPr>
              <w:t>PM需要在deadline后审核任务</w:t>
            </w:r>
          </w:p>
        </w:tc>
      </w:tr>
      <w:tr w:rsidR="00852DEF" w:rsidRPr="008035F1" w14:paraId="7F9537CA" w14:textId="77777777" w:rsidTr="00513B42">
        <w:tc>
          <w:tcPr>
            <w:tcW w:w="2074" w:type="dxa"/>
          </w:tcPr>
          <w:p w14:paraId="4B395C87" w14:textId="77777777" w:rsidR="00852DEF" w:rsidRPr="008035F1" w:rsidRDefault="00852DEF" w:rsidP="00513B42">
            <w:pPr>
              <w:jc w:val="left"/>
              <w:rPr>
                <w:rFonts w:ascii="宋体" w:eastAsia="宋体" w:hAnsi="宋体"/>
              </w:rPr>
            </w:pPr>
            <w:r w:rsidRPr="008035F1">
              <w:rPr>
                <w:rFonts w:ascii="宋体" w:eastAsia="宋体" w:hAnsi="宋体" w:hint="eastAsia"/>
              </w:rPr>
              <w:t>前置条件：</w:t>
            </w:r>
          </w:p>
        </w:tc>
        <w:tc>
          <w:tcPr>
            <w:tcW w:w="6222" w:type="dxa"/>
            <w:gridSpan w:val="3"/>
          </w:tcPr>
          <w:p w14:paraId="729F83BA" w14:textId="77777777" w:rsidR="00852DEF" w:rsidRPr="000D31F2" w:rsidRDefault="00852DEF" w:rsidP="00513B42">
            <w:r w:rsidRPr="000D31F2">
              <w:rPr>
                <w:rFonts w:hint="eastAsia"/>
              </w:rPr>
              <w:t>PRE-1</w:t>
            </w:r>
            <w:r w:rsidRPr="000D31F2">
              <w:rPr>
                <w:rFonts w:hint="eastAsia"/>
              </w:rPr>
              <w:t>：登录系统</w:t>
            </w:r>
          </w:p>
          <w:p w14:paraId="6C8D6ADB" w14:textId="77777777" w:rsidR="00852DEF" w:rsidRPr="000D31F2" w:rsidRDefault="00852DEF" w:rsidP="00513B42">
            <w:r w:rsidRPr="000D31F2">
              <w:rPr>
                <w:rFonts w:hint="eastAsia"/>
              </w:rPr>
              <w:t>PRE-2</w:t>
            </w:r>
            <w:r w:rsidRPr="000D31F2">
              <w:rPr>
                <w:rFonts w:hint="eastAsia"/>
              </w:rPr>
              <w:t>：有项目实例</w:t>
            </w:r>
          </w:p>
          <w:p w14:paraId="0849502B" w14:textId="77777777" w:rsidR="00852DEF" w:rsidRPr="000D31F2" w:rsidRDefault="00852DEF" w:rsidP="00513B42">
            <w:r w:rsidRPr="000D31F2">
              <w:rPr>
                <w:rFonts w:hint="eastAsia"/>
              </w:rPr>
              <w:t>PRE-3</w:t>
            </w:r>
            <w:r w:rsidRPr="000D31F2">
              <w:rPr>
                <w:rFonts w:hint="eastAsia"/>
              </w:rPr>
              <w:t>：学生或教师为当前项目</w:t>
            </w:r>
            <w:r w:rsidRPr="000D31F2">
              <w:rPr>
                <w:rFonts w:hint="eastAsia"/>
              </w:rPr>
              <w:t>PM</w:t>
            </w:r>
            <w:r w:rsidRPr="000D31F2">
              <w:rPr>
                <w:rFonts w:hint="eastAsia"/>
              </w:rPr>
              <w:t>的扮演者</w:t>
            </w:r>
          </w:p>
        </w:tc>
      </w:tr>
      <w:tr w:rsidR="00852DEF" w:rsidRPr="008035F1" w14:paraId="4BEED421" w14:textId="77777777" w:rsidTr="00513B42">
        <w:tc>
          <w:tcPr>
            <w:tcW w:w="2074" w:type="dxa"/>
          </w:tcPr>
          <w:p w14:paraId="1A8A4D1A" w14:textId="77777777" w:rsidR="00852DEF" w:rsidRPr="008035F1" w:rsidRDefault="00852DEF" w:rsidP="00513B42">
            <w:pPr>
              <w:jc w:val="left"/>
              <w:rPr>
                <w:rFonts w:ascii="宋体" w:eastAsia="宋体" w:hAnsi="宋体"/>
              </w:rPr>
            </w:pPr>
            <w:r w:rsidRPr="008035F1">
              <w:rPr>
                <w:rFonts w:ascii="宋体" w:eastAsia="宋体" w:hAnsi="宋体" w:hint="eastAsia"/>
              </w:rPr>
              <w:t>后置条件：</w:t>
            </w:r>
          </w:p>
        </w:tc>
        <w:tc>
          <w:tcPr>
            <w:tcW w:w="6222" w:type="dxa"/>
            <w:gridSpan w:val="3"/>
          </w:tcPr>
          <w:p w14:paraId="46BC96B7" w14:textId="77777777" w:rsidR="00852DEF" w:rsidRPr="000D31F2" w:rsidRDefault="00852DEF" w:rsidP="00513B42">
            <w:r w:rsidRPr="000D31F2">
              <w:rPr>
                <w:rFonts w:hint="eastAsia"/>
              </w:rPr>
              <w:t>POST-1</w:t>
            </w:r>
            <w:r w:rsidRPr="000D31F2">
              <w:rPr>
                <w:rFonts w:hint="eastAsia"/>
              </w:rPr>
              <w:t>：通知给该任务的执行人</w:t>
            </w:r>
          </w:p>
        </w:tc>
      </w:tr>
      <w:tr w:rsidR="00852DEF" w:rsidRPr="002B179C" w14:paraId="0374692E" w14:textId="77777777" w:rsidTr="00513B42">
        <w:tc>
          <w:tcPr>
            <w:tcW w:w="2074" w:type="dxa"/>
          </w:tcPr>
          <w:p w14:paraId="244CD42D" w14:textId="77777777" w:rsidR="00852DEF" w:rsidRPr="008035F1" w:rsidRDefault="00852DEF" w:rsidP="00513B42">
            <w:pPr>
              <w:rPr>
                <w:rFonts w:ascii="宋体" w:eastAsia="宋体" w:hAnsi="宋体"/>
              </w:rPr>
            </w:pPr>
            <w:r w:rsidRPr="008035F1">
              <w:rPr>
                <w:rFonts w:ascii="宋体" w:eastAsia="宋体" w:hAnsi="宋体" w:hint="eastAsia"/>
              </w:rPr>
              <w:t>一般性流程：</w:t>
            </w:r>
          </w:p>
        </w:tc>
        <w:tc>
          <w:tcPr>
            <w:tcW w:w="6222" w:type="dxa"/>
            <w:gridSpan w:val="3"/>
          </w:tcPr>
          <w:p w14:paraId="32748230" w14:textId="77777777" w:rsidR="00852DEF" w:rsidRDefault="00852DEF" w:rsidP="00513B42">
            <w:pPr>
              <w:pStyle w:val="a4"/>
              <w:ind w:left="360" w:firstLineChars="0" w:firstLine="0"/>
              <w:rPr>
                <w:rFonts w:ascii="宋体" w:eastAsia="宋体" w:hAnsi="宋体"/>
              </w:rPr>
            </w:pPr>
            <w:r>
              <w:rPr>
                <w:rFonts w:ascii="宋体" w:eastAsia="宋体" w:hAnsi="宋体" w:hint="eastAsia"/>
              </w:rPr>
              <w:t>7.0PM审核任务</w:t>
            </w:r>
          </w:p>
          <w:p w14:paraId="3AB33BFC" w14:textId="77777777" w:rsidR="00852DEF" w:rsidRDefault="00852DEF" w:rsidP="00513B42">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09111681" w14:textId="77777777" w:rsidR="00852DEF" w:rsidRPr="002B179C" w:rsidRDefault="00852DEF" w:rsidP="00513B42">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6F99122D" w14:textId="77777777" w:rsidR="00852DEF" w:rsidRDefault="00852DEF" w:rsidP="00513B42">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5E5B34D8" w14:textId="77777777" w:rsidR="00852DEF" w:rsidRDefault="00852DEF" w:rsidP="00513B42">
            <w:pPr>
              <w:rPr>
                <w:rFonts w:ascii="宋体" w:eastAsia="宋体" w:hAnsi="宋体"/>
              </w:rPr>
            </w:pPr>
            <w:r>
              <w:rPr>
                <w:rFonts w:ascii="宋体" w:eastAsia="宋体" w:hAnsi="宋体" w:hint="eastAsia"/>
              </w:rPr>
              <w:t>4.系统列出项目所有任务</w:t>
            </w:r>
          </w:p>
          <w:p w14:paraId="6C071CE8" w14:textId="77777777" w:rsidR="00852DEF" w:rsidRDefault="00852DEF" w:rsidP="00513B42">
            <w:pPr>
              <w:rPr>
                <w:rFonts w:ascii="宋体" w:eastAsia="宋体" w:hAnsi="宋体"/>
              </w:rPr>
            </w:pPr>
            <w:r>
              <w:rPr>
                <w:rFonts w:ascii="宋体" w:eastAsia="宋体" w:hAnsi="宋体" w:hint="eastAsia"/>
              </w:rPr>
              <w:t>5.选择某项任务并下载组员提交的文档</w:t>
            </w:r>
          </w:p>
          <w:p w14:paraId="67ECD356" w14:textId="77777777" w:rsidR="00852DEF" w:rsidRPr="002B179C" w:rsidRDefault="00852DEF" w:rsidP="00513B42">
            <w:pPr>
              <w:rPr>
                <w:rFonts w:ascii="宋体" w:eastAsia="宋体" w:hAnsi="宋体"/>
              </w:rPr>
            </w:pPr>
            <w:r>
              <w:rPr>
                <w:rFonts w:ascii="宋体" w:eastAsia="宋体" w:hAnsi="宋体" w:hint="eastAsia"/>
              </w:rPr>
              <w:t>6.审核完成后选择pass或者deny</w:t>
            </w:r>
          </w:p>
        </w:tc>
      </w:tr>
      <w:tr w:rsidR="00852DEF" w:rsidRPr="008035F1" w14:paraId="2F37E5CD" w14:textId="77777777" w:rsidTr="00513B42">
        <w:trPr>
          <w:trHeight w:val="1370"/>
        </w:trPr>
        <w:tc>
          <w:tcPr>
            <w:tcW w:w="2074" w:type="dxa"/>
          </w:tcPr>
          <w:p w14:paraId="23F3C282"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222" w:type="dxa"/>
            <w:gridSpan w:val="3"/>
          </w:tcPr>
          <w:p w14:paraId="5979C2ED" w14:textId="77777777" w:rsidR="00852DEF" w:rsidRPr="00FD6E19" w:rsidRDefault="00852DEF" w:rsidP="00513B42">
            <w:pPr>
              <w:rPr>
                <w:rFonts w:ascii="宋体" w:eastAsia="宋体" w:hAnsi="宋体"/>
              </w:rPr>
            </w:pPr>
            <w:r>
              <w:rPr>
                <w:rFonts w:ascii="宋体" w:eastAsia="宋体" w:hAnsi="宋体" w:hint="eastAsia"/>
              </w:rPr>
              <w:t>无</w:t>
            </w:r>
          </w:p>
        </w:tc>
      </w:tr>
      <w:tr w:rsidR="00852DEF" w:rsidRPr="008035F1" w14:paraId="7FEDE8CC" w14:textId="77777777" w:rsidTr="00513B42">
        <w:tc>
          <w:tcPr>
            <w:tcW w:w="2074" w:type="dxa"/>
          </w:tcPr>
          <w:p w14:paraId="0E77ABF0"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222" w:type="dxa"/>
            <w:gridSpan w:val="3"/>
          </w:tcPr>
          <w:p w14:paraId="200BCE16" w14:textId="77777777" w:rsidR="00852DEF" w:rsidRPr="00FD6E19" w:rsidRDefault="00852DEF" w:rsidP="00513B42">
            <w:pPr>
              <w:rPr>
                <w:rFonts w:ascii="宋体" w:eastAsia="宋体" w:hAnsi="宋体"/>
              </w:rPr>
            </w:pPr>
            <w:r>
              <w:rPr>
                <w:rFonts w:ascii="宋体" w:eastAsia="宋体" w:hAnsi="宋体" w:hint="eastAsia"/>
              </w:rPr>
              <w:t>7</w:t>
            </w:r>
            <w:r w:rsidRPr="00FD6E19">
              <w:rPr>
                <w:rFonts w:ascii="宋体" w:eastAsia="宋体" w:hAnsi="宋体" w:hint="eastAsia"/>
              </w:rPr>
              <w:t>.0</w:t>
            </w:r>
            <w:r w:rsidRPr="00FD6E19">
              <w:rPr>
                <w:rFonts w:ascii="宋体" w:eastAsia="宋体" w:hAnsi="宋体"/>
              </w:rPr>
              <w:t xml:space="preserve"> </w:t>
            </w:r>
            <w:r w:rsidRPr="00FD6E19">
              <w:rPr>
                <w:rFonts w:ascii="宋体" w:eastAsia="宋体" w:hAnsi="宋体" w:hint="eastAsia"/>
              </w:rPr>
              <w:t>E1</w:t>
            </w:r>
            <w:r>
              <w:rPr>
                <w:rFonts w:ascii="宋体" w:eastAsia="宋体" w:hAnsi="宋体" w:hint="eastAsia"/>
              </w:rPr>
              <w:t>当前任务执行人未提交文档</w:t>
            </w:r>
          </w:p>
        </w:tc>
      </w:tr>
      <w:tr w:rsidR="00852DEF" w:rsidRPr="008035F1" w14:paraId="0968FB43" w14:textId="77777777" w:rsidTr="00513B42">
        <w:tc>
          <w:tcPr>
            <w:tcW w:w="2074" w:type="dxa"/>
          </w:tcPr>
          <w:p w14:paraId="6508CCE6"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222" w:type="dxa"/>
            <w:gridSpan w:val="3"/>
          </w:tcPr>
          <w:p w14:paraId="1DA977E3" w14:textId="77777777" w:rsidR="00852DEF" w:rsidRPr="008035F1" w:rsidRDefault="00852DEF" w:rsidP="00513B42">
            <w:pPr>
              <w:rPr>
                <w:rFonts w:ascii="宋体" w:eastAsia="宋体" w:hAnsi="宋体"/>
              </w:rPr>
            </w:pPr>
          </w:p>
        </w:tc>
      </w:tr>
      <w:tr w:rsidR="00852DEF" w:rsidRPr="008035F1" w14:paraId="79C008D0" w14:textId="77777777" w:rsidTr="00513B42">
        <w:tc>
          <w:tcPr>
            <w:tcW w:w="2074" w:type="dxa"/>
          </w:tcPr>
          <w:p w14:paraId="1B7BEADF"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222" w:type="dxa"/>
            <w:gridSpan w:val="3"/>
          </w:tcPr>
          <w:p w14:paraId="7BEE22F5" w14:textId="77777777" w:rsidR="00852DEF" w:rsidRPr="008035F1" w:rsidRDefault="00852DEF" w:rsidP="00513B42">
            <w:pPr>
              <w:rPr>
                <w:rFonts w:ascii="宋体" w:eastAsia="宋体" w:hAnsi="宋体"/>
              </w:rPr>
            </w:pPr>
          </w:p>
        </w:tc>
      </w:tr>
      <w:tr w:rsidR="00852DEF" w:rsidRPr="008035F1" w14:paraId="6BF42CAF" w14:textId="77777777" w:rsidTr="00513B42">
        <w:tc>
          <w:tcPr>
            <w:tcW w:w="2074" w:type="dxa"/>
          </w:tcPr>
          <w:p w14:paraId="571EFE7C"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222" w:type="dxa"/>
            <w:gridSpan w:val="3"/>
          </w:tcPr>
          <w:p w14:paraId="5B15BCAD" w14:textId="77777777" w:rsidR="00852DEF" w:rsidRPr="008035F1" w:rsidRDefault="00852DEF" w:rsidP="00513B42">
            <w:pPr>
              <w:rPr>
                <w:rFonts w:ascii="宋体" w:eastAsia="宋体" w:hAnsi="宋体"/>
              </w:rPr>
            </w:pPr>
          </w:p>
        </w:tc>
      </w:tr>
      <w:tr w:rsidR="00852DEF" w:rsidRPr="008035F1" w14:paraId="400EAF45" w14:textId="77777777" w:rsidTr="00513B42">
        <w:tc>
          <w:tcPr>
            <w:tcW w:w="2074" w:type="dxa"/>
          </w:tcPr>
          <w:p w14:paraId="11632EBD"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222" w:type="dxa"/>
            <w:gridSpan w:val="3"/>
          </w:tcPr>
          <w:p w14:paraId="2504B133" w14:textId="77777777" w:rsidR="00852DEF" w:rsidRPr="002E6A2F" w:rsidRDefault="00852DEF" w:rsidP="00513B42">
            <w:pPr>
              <w:rPr>
                <w:rFonts w:ascii="宋体" w:eastAsia="宋体" w:hAnsi="宋体"/>
              </w:rPr>
            </w:pPr>
          </w:p>
        </w:tc>
      </w:tr>
      <w:tr w:rsidR="00852DEF" w:rsidRPr="008035F1" w14:paraId="155FAD12" w14:textId="77777777" w:rsidTr="00513B42">
        <w:tc>
          <w:tcPr>
            <w:tcW w:w="2074" w:type="dxa"/>
          </w:tcPr>
          <w:p w14:paraId="0E66B752" w14:textId="77777777" w:rsidR="00852DEF" w:rsidRPr="008035F1" w:rsidRDefault="00852DEF" w:rsidP="00513B42">
            <w:pPr>
              <w:rPr>
                <w:rFonts w:ascii="宋体" w:eastAsia="宋体" w:hAnsi="宋体"/>
              </w:rPr>
            </w:pPr>
            <w:r>
              <w:rPr>
                <w:rFonts w:ascii="宋体" w:eastAsia="宋体" w:hAnsi="宋体" w:hint="eastAsia"/>
              </w:rPr>
              <w:t>假设：</w:t>
            </w:r>
          </w:p>
        </w:tc>
        <w:tc>
          <w:tcPr>
            <w:tcW w:w="6222" w:type="dxa"/>
            <w:gridSpan w:val="3"/>
          </w:tcPr>
          <w:p w14:paraId="159382AF" w14:textId="77777777" w:rsidR="00852DEF" w:rsidRDefault="00852DEF" w:rsidP="00513B42">
            <w:pPr>
              <w:rPr>
                <w:rFonts w:ascii="宋体" w:eastAsia="宋体" w:hAnsi="宋体"/>
              </w:rPr>
            </w:pPr>
            <w:r>
              <w:rPr>
                <w:rFonts w:ascii="宋体" w:eastAsia="宋体" w:hAnsi="宋体" w:hint="eastAsia"/>
              </w:rPr>
              <w:t>有正在参加的项目且选择的任务执行人已提交文档</w:t>
            </w:r>
          </w:p>
          <w:p w14:paraId="57092866" w14:textId="77777777" w:rsidR="00852DEF" w:rsidRPr="008035F1" w:rsidRDefault="00852DEF" w:rsidP="00513B42">
            <w:pPr>
              <w:rPr>
                <w:rFonts w:ascii="宋体" w:eastAsia="宋体" w:hAnsi="宋体"/>
              </w:rPr>
            </w:pPr>
          </w:p>
        </w:tc>
      </w:tr>
    </w:tbl>
    <w:p w14:paraId="127F411E" w14:textId="77777777" w:rsidR="00852DEF" w:rsidRDefault="00852DEF" w:rsidP="00852DEF">
      <w:pPr>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18895C5C" w14:textId="77777777" w:rsidTr="00513B42">
        <w:tc>
          <w:tcPr>
            <w:tcW w:w="2074" w:type="dxa"/>
          </w:tcPr>
          <w:p w14:paraId="36F1CA81" w14:textId="77777777" w:rsidR="00852DEF" w:rsidRPr="008035F1" w:rsidRDefault="00852DEF" w:rsidP="00513B42">
            <w:pPr>
              <w:rPr>
                <w:rFonts w:ascii="宋体" w:eastAsia="宋体" w:hAnsi="宋体"/>
                <w:b/>
              </w:rPr>
            </w:pPr>
            <w:r w:rsidRPr="008035F1">
              <w:rPr>
                <w:rFonts w:ascii="宋体" w:eastAsia="宋体" w:hAnsi="宋体" w:hint="eastAsia"/>
                <w:b/>
              </w:rPr>
              <w:t>ID和名称：</w:t>
            </w:r>
          </w:p>
        </w:tc>
        <w:tc>
          <w:tcPr>
            <w:tcW w:w="6222" w:type="dxa"/>
            <w:gridSpan w:val="3"/>
          </w:tcPr>
          <w:p w14:paraId="74F28FF3" w14:textId="77777777" w:rsidR="00852DEF" w:rsidRPr="008035F1" w:rsidRDefault="00852DEF" w:rsidP="00513B42">
            <w:pPr>
              <w:rPr>
                <w:rFonts w:ascii="宋体" w:eastAsia="宋体" w:hAnsi="宋体"/>
                <w:b/>
              </w:rPr>
            </w:pPr>
            <w:r w:rsidRPr="008035F1">
              <w:rPr>
                <w:rFonts w:ascii="宋体" w:eastAsia="宋体" w:hAnsi="宋体" w:hint="eastAsia"/>
                <w:b/>
              </w:rPr>
              <w:t>UC-</w:t>
            </w:r>
            <w:r>
              <w:rPr>
                <w:rFonts w:ascii="宋体" w:eastAsia="宋体" w:hAnsi="宋体"/>
                <w:b/>
              </w:rPr>
              <w:t>9</w:t>
            </w:r>
            <w:r w:rsidRPr="008035F1">
              <w:rPr>
                <w:rFonts w:ascii="宋体" w:eastAsia="宋体" w:hAnsi="宋体" w:hint="eastAsia"/>
                <w:b/>
              </w:rPr>
              <w:t>：</w:t>
            </w:r>
            <w:r>
              <w:rPr>
                <w:rFonts w:ascii="宋体" w:eastAsia="宋体" w:hAnsi="宋体" w:hint="eastAsia"/>
                <w:b/>
              </w:rPr>
              <w:t>评价打分</w:t>
            </w:r>
          </w:p>
        </w:tc>
      </w:tr>
      <w:tr w:rsidR="00852DEF" w:rsidRPr="008035F1" w14:paraId="7BC9E847" w14:textId="77777777" w:rsidTr="00513B42">
        <w:tc>
          <w:tcPr>
            <w:tcW w:w="2074" w:type="dxa"/>
          </w:tcPr>
          <w:p w14:paraId="68A8EB4B" w14:textId="77777777" w:rsidR="00852DEF" w:rsidRPr="008035F1" w:rsidRDefault="00852DEF" w:rsidP="00513B42">
            <w:pPr>
              <w:jc w:val="left"/>
              <w:rPr>
                <w:rFonts w:ascii="宋体" w:eastAsia="宋体" w:hAnsi="宋体"/>
              </w:rPr>
            </w:pPr>
            <w:r w:rsidRPr="008035F1">
              <w:rPr>
                <w:rFonts w:ascii="宋体" w:eastAsia="宋体" w:hAnsi="宋体" w:hint="eastAsia"/>
              </w:rPr>
              <w:t>创建人：</w:t>
            </w:r>
          </w:p>
        </w:tc>
        <w:tc>
          <w:tcPr>
            <w:tcW w:w="2074" w:type="dxa"/>
          </w:tcPr>
          <w:p w14:paraId="33578D17" w14:textId="77777777" w:rsidR="00852DEF" w:rsidRPr="008035F1" w:rsidRDefault="00852DEF" w:rsidP="00513B42">
            <w:pPr>
              <w:jc w:val="left"/>
              <w:rPr>
                <w:rFonts w:ascii="宋体" w:eastAsia="宋体" w:hAnsi="宋体"/>
              </w:rPr>
            </w:pPr>
            <w:r>
              <w:rPr>
                <w:rFonts w:ascii="宋体" w:eastAsia="宋体" w:hAnsi="宋体" w:hint="eastAsia"/>
              </w:rPr>
              <w:t>陈铉文</w:t>
            </w:r>
          </w:p>
        </w:tc>
        <w:tc>
          <w:tcPr>
            <w:tcW w:w="2074" w:type="dxa"/>
          </w:tcPr>
          <w:p w14:paraId="40CC73F6" w14:textId="77777777" w:rsidR="00852DEF" w:rsidRPr="008035F1" w:rsidRDefault="00852DEF" w:rsidP="00513B42">
            <w:pPr>
              <w:jc w:val="left"/>
              <w:rPr>
                <w:rFonts w:ascii="宋体" w:eastAsia="宋体" w:hAnsi="宋体"/>
              </w:rPr>
            </w:pPr>
            <w:r w:rsidRPr="008035F1">
              <w:rPr>
                <w:rFonts w:ascii="宋体" w:eastAsia="宋体" w:hAnsi="宋体" w:hint="eastAsia"/>
              </w:rPr>
              <w:t>创建日期：</w:t>
            </w:r>
          </w:p>
        </w:tc>
        <w:tc>
          <w:tcPr>
            <w:tcW w:w="2074" w:type="dxa"/>
          </w:tcPr>
          <w:p w14:paraId="7E897E94" w14:textId="77777777" w:rsidR="00852DEF" w:rsidRPr="008035F1" w:rsidRDefault="00852DEF" w:rsidP="00513B42">
            <w:pPr>
              <w:jc w:val="left"/>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7CA953C3" w14:textId="77777777" w:rsidTr="00513B42">
        <w:tc>
          <w:tcPr>
            <w:tcW w:w="2074" w:type="dxa"/>
          </w:tcPr>
          <w:p w14:paraId="0BE0D705" w14:textId="77777777" w:rsidR="00852DEF" w:rsidRPr="008035F1" w:rsidRDefault="00852DEF" w:rsidP="00513B42">
            <w:pPr>
              <w:jc w:val="left"/>
              <w:rPr>
                <w:rFonts w:ascii="宋体" w:eastAsia="宋体" w:hAnsi="宋体"/>
              </w:rPr>
            </w:pPr>
            <w:r w:rsidRPr="008035F1">
              <w:rPr>
                <w:rFonts w:ascii="宋体" w:eastAsia="宋体" w:hAnsi="宋体" w:hint="eastAsia"/>
              </w:rPr>
              <w:t>主要操作者：</w:t>
            </w:r>
          </w:p>
        </w:tc>
        <w:tc>
          <w:tcPr>
            <w:tcW w:w="2074" w:type="dxa"/>
          </w:tcPr>
          <w:p w14:paraId="4BA58B98" w14:textId="77777777" w:rsidR="00852DEF" w:rsidRPr="008035F1" w:rsidRDefault="00852DEF" w:rsidP="00513B42">
            <w:pPr>
              <w:jc w:val="left"/>
              <w:rPr>
                <w:rFonts w:ascii="宋体" w:eastAsia="宋体" w:hAnsi="宋体"/>
              </w:rPr>
            </w:pPr>
            <w:r>
              <w:rPr>
                <w:rFonts w:ascii="宋体" w:eastAsia="宋体" w:hAnsi="宋体" w:hint="eastAsia"/>
              </w:rPr>
              <w:t>PM扮演者</w:t>
            </w:r>
          </w:p>
        </w:tc>
        <w:tc>
          <w:tcPr>
            <w:tcW w:w="2074" w:type="dxa"/>
          </w:tcPr>
          <w:p w14:paraId="28E92993" w14:textId="77777777" w:rsidR="00852DEF" w:rsidRPr="008035F1" w:rsidRDefault="00852DEF" w:rsidP="00513B42">
            <w:pPr>
              <w:jc w:val="left"/>
              <w:rPr>
                <w:rFonts w:ascii="宋体" w:eastAsia="宋体" w:hAnsi="宋体"/>
              </w:rPr>
            </w:pPr>
            <w:r w:rsidRPr="008035F1">
              <w:rPr>
                <w:rFonts w:ascii="宋体" w:eastAsia="宋体" w:hAnsi="宋体" w:hint="eastAsia"/>
              </w:rPr>
              <w:t>次要操作者：</w:t>
            </w:r>
          </w:p>
        </w:tc>
        <w:tc>
          <w:tcPr>
            <w:tcW w:w="2074" w:type="dxa"/>
          </w:tcPr>
          <w:p w14:paraId="13ECC0B3" w14:textId="77777777" w:rsidR="00852DEF" w:rsidRPr="008035F1" w:rsidRDefault="00852DEF" w:rsidP="00513B42">
            <w:pPr>
              <w:jc w:val="left"/>
              <w:rPr>
                <w:rFonts w:ascii="宋体" w:eastAsia="宋体" w:hAnsi="宋体"/>
              </w:rPr>
            </w:pPr>
            <w:r>
              <w:rPr>
                <w:rFonts w:ascii="宋体" w:eastAsia="宋体" w:hAnsi="宋体" w:hint="eastAsia"/>
              </w:rPr>
              <w:t>基于项目的案例教学系统</w:t>
            </w:r>
          </w:p>
        </w:tc>
      </w:tr>
      <w:tr w:rsidR="00852DEF" w:rsidRPr="008035F1" w14:paraId="74A9B7E1" w14:textId="77777777" w:rsidTr="00513B42">
        <w:tc>
          <w:tcPr>
            <w:tcW w:w="2074" w:type="dxa"/>
          </w:tcPr>
          <w:p w14:paraId="06FF5DA6" w14:textId="77777777" w:rsidR="00852DEF" w:rsidRPr="008035F1" w:rsidRDefault="00852DEF" w:rsidP="00513B42">
            <w:pPr>
              <w:jc w:val="left"/>
              <w:rPr>
                <w:rFonts w:ascii="宋体" w:eastAsia="宋体" w:hAnsi="宋体"/>
              </w:rPr>
            </w:pPr>
            <w:r w:rsidRPr="008035F1">
              <w:rPr>
                <w:rFonts w:ascii="宋体" w:eastAsia="宋体" w:hAnsi="宋体" w:hint="eastAsia"/>
              </w:rPr>
              <w:t>描述：</w:t>
            </w:r>
          </w:p>
        </w:tc>
        <w:tc>
          <w:tcPr>
            <w:tcW w:w="6222" w:type="dxa"/>
            <w:gridSpan w:val="3"/>
          </w:tcPr>
          <w:p w14:paraId="0DB85BE2" w14:textId="77777777" w:rsidR="00852DEF" w:rsidRPr="008035F1" w:rsidRDefault="00852DEF" w:rsidP="00513B42">
            <w:pPr>
              <w:jc w:val="left"/>
              <w:rPr>
                <w:rFonts w:ascii="宋体" w:eastAsia="宋体" w:hAnsi="宋体"/>
              </w:rPr>
            </w:pPr>
            <w:r>
              <w:rPr>
                <w:rFonts w:ascii="宋体" w:eastAsia="宋体" w:hAnsi="宋体" w:hint="eastAsia"/>
              </w:rPr>
              <w:t>在一项任务完成之后，PM对任务完成情况进行打分</w:t>
            </w:r>
            <w:r w:rsidRPr="008035F1">
              <w:rPr>
                <w:rFonts w:ascii="宋体" w:eastAsia="宋体" w:hAnsi="宋体"/>
              </w:rPr>
              <w:t xml:space="preserve"> </w:t>
            </w:r>
          </w:p>
        </w:tc>
      </w:tr>
      <w:tr w:rsidR="00852DEF" w:rsidRPr="008035F1" w14:paraId="6EA54D6B" w14:textId="77777777" w:rsidTr="00513B42">
        <w:tc>
          <w:tcPr>
            <w:tcW w:w="2074" w:type="dxa"/>
          </w:tcPr>
          <w:p w14:paraId="2E001738" w14:textId="77777777" w:rsidR="00852DEF" w:rsidRPr="008035F1" w:rsidRDefault="00852DEF" w:rsidP="00513B42">
            <w:pPr>
              <w:jc w:val="left"/>
              <w:rPr>
                <w:rFonts w:ascii="宋体" w:eastAsia="宋体" w:hAnsi="宋体"/>
              </w:rPr>
            </w:pPr>
            <w:r w:rsidRPr="008035F1">
              <w:rPr>
                <w:rFonts w:ascii="宋体" w:eastAsia="宋体" w:hAnsi="宋体" w:hint="eastAsia"/>
              </w:rPr>
              <w:t>触发器：</w:t>
            </w:r>
          </w:p>
        </w:tc>
        <w:tc>
          <w:tcPr>
            <w:tcW w:w="6222" w:type="dxa"/>
            <w:gridSpan w:val="3"/>
          </w:tcPr>
          <w:p w14:paraId="54878926" w14:textId="77777777" w:rsidR="00852DEF" w:rsidRPr="008035F1" w:rsidRDefault="00852DEF" w:rsidP="00513B42">
            <w:pPr>
              <w:jc w:val="left"/>
              <w:rPr>
                <w:rFonts w:ascii="宋体" w:eastAsia="宋体" w:hAnsi="宋体"/>
              </w:rPr>
            </w:pPr>
            <w:r>
              <w:rPr>
                <w:rFonts w:ascii="宋体" w:eastAsia="宋体" w:hAnsi="宋体" w:hint="eastAsia"/>
              </w:rPr>
              <w:t>PM需要对完成的任务进行评价</w:t>
            </w:r>
          </w:p>
        </w:tc>
      </w:tr>
      <w:tr w:rsidR="00852DEF" w:rsidRPr="008035F1" w14:paraId="42E5DCFC" w14:textId="77777777" w:rsidTr="00513B42">
        <w:tc>
          <w:tcPr>
            <w:tcW w:w="2074" w:type="dxa"/>
          </w:tcPr>
          <w:p w14:paraId="5698012C" w14:textId="77777777" w:rsidR="00852DEF" w:rsidRPr="008035F1" w:rsidRDefault="00852DEF" w:rsidP="00513B42">
            <w:pPr>
              <w:jc w:val="left"/>
              <w:rPr>
                <w:rFonts w:ascii="宋体" w:eastAsia="宋体" w:hAnsi="宋体"/>
              </w:rPr>
            </w:pPr>
            <w:r w:rsidRPr="008035F1">
              <w:rPr>
                <w:rFonts w:ascii="宋体" w:eastAsia="宋体" w:hAnsi="宋体" w:hint="eastAsia"/>
              </w:rPr>
              <w:t>前置条件：</w:t>
            </w:r>
          </w:p>
        </w:tc>
        <w:tc>
          <w:tcPr>
            <w:tcW w:w="6222" w:type="dxa"/>
            <w:gridSpan w:val="3"/>
          </w:tcPr>
          <w:p w14:paraId="2071E634" w14:textId="77777777" w:rsidR="00852DEF" w:rsidRPr="000D31F2" w:rsidRDefault="00852DEF" w:rsidP="00513B42">
            <w:r w:rsidRPr="000D31F2">
              <w:rPr>
                <w:rFonts w:hint="eastAsia"/>
              </w:rPr>
              <w:t>PRE-1</w:t>
            </w:r>
            <w:r w:rsidRPr="000D31F2">
              <w:rPr>
                <w:rFonts w:hint="eastAsia"/>
              </w:rPr>
              <w:t>：登录系统</w:t>
            </w:r>
          </w:p>
          <w:p w14:paraId="4C991DF9" w14:textId="77777777" w:rsidR="00852DEF" w:rsidRPr="000D31F2" w:rsidRDefault="00852DEF" w:rsidP="00513B42">
            <w:r w:rsidRPr="000D31F2">
              <w:rPr>
                <w:rFonts w:hint="eastAsia"/>
              </w:rPr>
              <w:t>PRE-2</w:t>
            </w:r>
            <w:r w:rsidRPr="000D31F2">
              <w:rPr>
                <w:rFonts w:hint="eastAsia"/>
              </w:rPr>
              <w:t>：有项目实例</w:t>
            </w:r>
          </w:p>
          <w:p w14:paraId="291FC56E" w14:textId="77777777" w:rsidR="00852DEF" w:rsidRPr="000D31F2" w:rsidRDefault="00852DEF" w:rsidP="00513B42">
            <w:r w:rsidRPr="000D31F2">
              <w:rPr>
                <w:rFonts w:hint="eastAsia"/>
              </w:rPr>
              <w:t>PRE-3</w:t>
            </w:r>
            <w:r w:rsidRPr="000D31F2">
              <w:rPr>
                <w:rFonts w:hint="eastAsia"/>
              </w:rPr>
              <w:t>：学生或教师为当前项目</w:t>
            </w:r>
            <w:r w:rsidRPr="000D31F2">
              <w:rPr>
                <w:rFonts w:hint="eastAsia"/>
              </w:rPr>
              <w:t>PM</w:t>
            </w:r>
            <w:r w:rsidRPr="000D31F2">
              <w:rPr>
                <w:rFonts w:hint="eastAsia"/>
              </w:rPr>
              <w:t>的扮演者</w:t>
            </w:r>
          </w:p>
        </w:tc>
      </w:tr>
      <w:tr w:rsidR="00852DEF" w:rsidRPr="008035F1" w14:paraId="67E4DB0A" w14:textId="77777777" w:rsidTr="00513B42">
        <w:tc>
          <w:tcPr>
            <w:tcW w:w="2074" w:type="dxa"/>
          </w:tcPr>
          <w:p w14:paraId="075B8917" w14:textId="77777777" w:rsidR="00852DEF" w:rsidRPr="008035F1" w:rsidRDefault="00852DEF" w:rsidP="00513B42">
            <w:pPr>
              <w:jc w:val="left"/>
              <w:rPr>
                <w:rFonts w:ascii="宋体" w:eastAsia="宋体" w:hAnsi="宋体"/>
              </w:rPr>
            </w:pPr>
            <w:r w:rsidRPr="008035F1">
              <w:rPr>
                <w:rFonts w:ascii="宋体" w:eastAsia="宋体" w:hAnsi="宋体" w:hint="eastAsia"/>
              </w:rPr>
              <w:t>后置条件：</w:t>
            </w:r>
          </w:p>
        </w:tc>
        <w:tc>
          <w:tcPr>
            <w:tcW w:w="6222" w:type="dxa"/>
            <w:gridSpan w:val="3"/>
          </w:tcPr>
          <w:p w14:paraId="5DA6ED27" w14:textId="77777777" w:rsidR="00852DEF" w:rsidRPr="000D31F2" w:rsidRDefault="00852DEF" w:rsidP="00513B42">
            <w:r w:rsidRPr="000D31F2">
              <w:rPr>
                <w:rFonts w:hint="eastAsia"/>
              </w:rPr>
              <w:t>POST-1</w:t>
            </w:r>
            <w:r w:rsidRPr="000D31F2">
              <w:rPr>
                <w:rFonts w:hint="eastAsia"/>
              </w:rPr>
              <w:t>：通知给该任务的执行人</w:t>
            </w:r>
          </w:p>
        </w:tc>
      </w:tr>
      <w:tr w:rsidR="00852DEF" w:rsidRPr="002B179C" w14:paraId="1A93D8AD" w14:textId="77777777" w:rsidTr="00513B42">
        <w:tc>
          <w:tcPr>
            <w:tcW w:w="2074" w:type="dxa"/>
          </w:tcPr>
          <w:p w14:paraId="51B401B9" w14:textId="77777777" w:rsidR="00852DEF" w:rsidRPr="008035F1" w:rsidRDefault="00852DEF" w:rsidP="00513B42">
            <w:pPr>
              <w:rPr>
                <w:rFonts w:ascii="宋体" w:eastAsia="宋体" w:hAnsi="宋体"/>
              </w:rPr>
            </w:pPr>
            <w:r w:rsidRPr="008035F1">
              <w:rPr>
                <w:rFonts w:ascii="宋体" w:eastAsia="宋体" w:hAnsi="宋体" w:hint="eastAsia"/>
              </w:rPr>
              <w:t>一般性流程：</w:t>
            </w:r>
          </w:p>
        </w:tc>
        <w:tc>
          <w:tcPr>
            <w:tcW w:w="6222" w:type="dxa"/>
            <w:gridSpan w:val="3"/>
          </w:tcPr>
          <w:p w14:paraId="01B2F00D" w14:textId="77777777" w:rsidR="00852DEF" w:rsidRDefault="00852DEF" w:rsidP="00513B42">
            <w:pPr>
              <w:pStyle w:val="a4"/>
              <w:ind w:left="360" w:firstLineChars="0" w:firstLine="0"/>
              <w:rPr>
                <w:rFonts w:ascii="宋体" w:eastAsia="宋体" w:hAnsi="宋体"/>
              </w:rPr>
            </w:pPr>
            <w:r>
              <w:rPr>
                <w:rFonts w:ascii="宋体" w:eastAsia="宋体" w:hAnsi="宋体" w:hint="eastAsia"/>
              </w:rPr>
              <w:t>7.0PM审核任务</w:t>
            </w:r>
          </w:p>
          <w:p w14:paraId="48AFCE08" w14:textId="77777777" w:rsidR="00852DEF" w:rsidRDefault="00852DEF" w:rsidP="00513B42">
            <w:pPr>
              <w:rPr>
                <w:rFonts w:ascii="宋体" w:eastAsia="宋体" w:hAnsi="宋体"/>
              </w:rPr>
            </w:pPr>
            <w:r w:rsidRPr="002B179C">
              <w:rPr>
                <w:rFonts w:ascii="宋体" w:eastAsia="宋体" w:hAnsi="宋体" w:hint="eastAsia"/>
              </w:rPr>
              <w:lastRenderedPageBreak/>
              <w:t>1.</w:t>
            </w:r>
            <w:r>
              <w:rPr>
                <w:rFonts w:ascii="宋体" w:eastAsia="宋体" w:hAnsi="宋体" w:hint="eastAsia"/>
              </w:rPr>
              <w:t>系统列出项目实例</w:t>
            </w:r>
          </w:p>
          <w:p w14:paraId="1B7FE24D" w14:textId="77777777" w:rsidR="00852DEF" w:rsidRPr="002B179C" w:rsidRDefault="00852DEF" w:rsidP="00513B42">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141962D7" w14:textId="77777777" w:rsidR="00852DEF" w:rsidRDefault="00852DEF" w:rsidP="00513B42">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2CF194CB" w14:textId="77777777" w:rsidR="00852DEF" w:rsidRDefault="00852DEF" w:rsidP="00513B42">
            <w:pPr>
              <w:rPr>
                <w:rFonts w:ascii="宋体" w:eastAsia="宋体" w:hAnsi="宋体"/>
              </w:rPr>
            </w:pPr>
            <w:r>
              <w:rPr>
                <w:rFonts w:ascii="宋体" w:eastAsia="宋体" w:hAnsi="宋体" w:hint="eastAsia"/>
              </w:rPr>
              <w:t>4.系统列出项目所有任务</w:t>
            </w:r>
          </w:p>
          <w:p w14:paraId="4AE5FC8C" w14:textId="77777777" w:rsidR="00852DEF" w:rsidRDefault="00852DEF" w:rsidP="00513B42">
            <w:pPr>
              <w:rPr>
                <w:rFonts w:ascii="宋体" w:eastAsia="宋体" w:hAnsi="宋体"/>
              </w:rPr>
            </w:pPr>
            <w:r>
              <w:rPr>
                <w:rFonts w:ascii="宋体" w:eastAsia="宋体" w:hAnsi="宋体" w:hint="eastAsia"/>
              </w:rPr>
              <w:t>5.选择一项完成的任务</w:t>
            </w:r>
          </w:p>
          <w:p w14:paraId="741667AA" w14:textId="77777777" w:rsidR="00852DEF" w:rsidRPr="002B179C" w:rsidRDefault="00852DEF" w:rsidP="00513B42">
            <w:pPr>
              <w:rPr>
                <w:rFonts w:ascii="宋体" w:eastAsia="宋体" w:hAnsi="宋体"/>
              </w:rPr>
            </w:pPr>
            <w:r>
              <w:rPr>
                <w:rFonts w:ascii="宋体" w:eastAsia="宋体" w:hAnsi="宋体" w:hint="eastAsia"/>
              </w:rPr>
              <w:t>6.进行评价</w:t>
            </w:r>
          </w:p>
        </w:tc>
      </w:tr>
      <w:tr w:rsidR="00852DEF" w:rsidRPr="008035F1" w14:paraId="7615ED0A" w14:textId="77777777" w:rsidTr="00513B42">
        <w:trPr>
          <w:trHeight w:val="1370"/>
        </w:trPr>
        <w:tc>
          <w:tcPr>
            <w:tcW w:w="2074" w:type="dxa"/>
          </w:tcPr>
          <w:p w14:paraId="34EC1853" w14:textId="77777777" w:rsidR="00852DEF" w:rsidRPr="008035F1" w:rsidRDefault="00852DEF" w:rsidP="00513B42">
            <w:pPr>
              <w:jc w:val="left"/>
              <w:rPr>
                <w:rFonts w:ascii="宋体" w:eastAsia="宋体" w:hAnsi="宋体"/>
              </w:rPr>
            </w:pPr>
            <w:r w:rsidRPr="008035F1">
              <w:rPr>
                <w:rFonts w:ascii="宋体" w:eastAsia="宋体" w:hAnsi="宋体" w:hint="eastAsia"/>
              </w:rPr>
              <w:lastRenderedPageBreak/>
              <w:t>选择性流程：</w:t>
            </w:r>
          </w:p>
        </w:tc>
        <w:tc>
          <w:tcPr>
            <w:tcW w:w="6222" w:type="dxa"/>
            <w:gridSpan w:val="3"/>
          </w:tcPr>
          <w:p w14:paraId="606DF9D3" w14:textId="77777777" w:rsidR="00852DEF" w:rsidRPr="00FD6E19" w:rsidRDefault="00852DEF" w:rsidP="00513B42">
            <w:pPr>
              <w:jc w:val="left"/>
              <w:rPr>
                <w:rFonts w:ascii="宋体" w:eastAsia="宋体" w:hAnsi="宋体"/>
              </w:rPr>
            </w:pPr>
            <w:r>
              <w:rPr>
                <w:rFonts w:ascii="宋体" w:eastAsia="宋体" w:hAnsi="宋体" w:hint="eastAsia"/>
              </w:rPr>
              <w:t>无</w:t>
            </w:r>
          </w:p>
        </w:tc>
      </w:tr>
      <w:tr w:rsidR="00852DEF" w:rsidRPr="008035F1" w14:paraId="59356DD8" w14:textId="77777777" w:rsidTr="00513B42">
        <w:tc>
          <w:tcPr>
            <w:tcW w:w="2074" w:type="dxa"/>
          </w:tcPr>
          <w:p w14:paraId="42338D39" w14:textId="77777777" w:rsidR="00852DEF" w:rsidRPr="008035F1" w:rsidRDefault="00852DEF" w:rsidP="00513B42">
            <w:pPr>
              <w:jc w:val="left"/>
              <w:rPr>
                <w:rFonts w:ascii="宋体" w:eastAsia="宋体" w:hAnsi="宋体"/>
              </w:rPr>
            </w:pPr>
            <w:r w:rsidRPr="008035F1">
              <w:rPr>
                <w:rFonts w:ascii="宋体" w:eastAsia="宋体" w:hAnsi="宋体" w:hint="eastAsia"/>
              </w:rPr>
              <w:t>异常：</w:t>
            </w:r>
          </w:p>
        </w:tc>
        <w:tc>
          <w:tcPr>
            <w:tcW w:w="6222" w:type="dxa"/>
            <w:gridSpan w:val="3"/>
          </w:tcPr>
          <w:p w14:paraId="4EBD8F75" w14:textId="77777777" w:rsidR="00852DEF" w:rsidRPr="00FD6E19" w:rsidRDefault="00852DEF" w:rsidP="00513B42">
            <w:pPr>
              <w:jc w:val="left"/>
              <w:rPr>
                <w:rFonts w:ascii="宋体" w:eastAsia="宋体" w:hAnsi="宋体"/>
              </w:rPr>
            </w:pPr>
            <w:r>
              <w:rPr>
                <w:rFonts w:ascii="宋体" w:eastAsia="宋体" w:hAnsi="宋体" w:hint="eastAsia"/>
              </w:rPr>
              <w:t>7</w:t>
            </w:r>
            <w:r w:rsidRPr="00FD6E19">
              <w:rPr>
                <w:rFonts w:ascii="宋体" w:eastAsia="宋体" w:hAnsi="宋体" w:hint="eastAsia"/>
              </w:rPr>
              <w:t>.0</w:t>
            </w:r>
            <w:r w:rsidRPr="00FD6E19">
              <w:rPr>
                <w:rFonts w:ascii="宋体" w:eastAsia="宋体" w:hAnsi="宋体"/>
              </w:rPr>
              <w:t xml:space="preserve"> </w:t>
            </w:r>
            <w:r w:rsidRPr="00FD6E19">
              <w:rPr>
                <w:rFonts w:ascii="宋体" w:eastAsia="宋体" w:hAnsi="宋体" w:hint="eastAsia"/>
              </w:rPr>
              <w:t>E1</w:t>
            </w:r>
            <w:r>
              <w:rPr>
                <w:rFonts w:ascii="宋体" w:eastAsia="宋体" w:hAnsi="宋体" w:hint="eastAsia"/>
              </w:rPr>
              <w:t>当前任务未完成或已经评价</w:t>
            </w:r>
          </w:p>
        </w:tc>
      </w:tr>
      <w:tr w:rsidR="00852DEF" w:rsidRPr="008035F1" w14:paraId="6CE7189F" w14:textId="77777777" w:rsidTr="00513B42">
        <w:tc>
          <w:tcPr>
            <w:tcW w:w="2074" w:type="dxa"/>
          </w:tcPr>
          <w:p w14:paraId="71C3D859" w14:textId="77777777" w:rsidR="00852DEF" w:rsidRPr="008035F1" w:rsidRDefault="00852DEF" w:rsidP="00513B42">
            <w:pPr>
              <w:jc w:val="left"/>
              <w:rPr>
                <w:rFonts w:ascii="宋体" w:eastAsia="宋体" w:hAnsi="宋体"/>
              </w:rPr>
            </w:pPr>
            <w:r w:rsidRPr="008035F1">
              <w:rPr>
                <w:rFonts w:ascii="宋体" w:eastAsia="宋体" w:hAnsi="宋体" w:hint="eastAsia"/>
              </w:rPr>
              <w:t>优先级：</w:t>
            </w:r>
          </w:p>
        </w:tc>
        <w:tc>
          <w:tcPr>
            <w:tcW w:w="6222" w:type="dxa"/>
            <w:gridSpan w:val="3"/>
          </w:tcPr>
          <w:p w14:paraId="014FC938" w14:textId="77777777" w:rsidR="00852DEF" w:rsidRPr="008035F1" w:rsidRDefault="00852DEF" w:rsidP="00513B42">
            <w:pPr>
              <w:jc w:val="left"/>
              <w:rPr>
                <w:rFonts w:ascii="宋体" w:eastAsia="宋体" w:hAnsi="宋体"/>
              </w:rPr>
            </w:pPr>
          </w:p>
        </w:tc>
      </w:tr>
      <w:tr w:rsidR="00852DEF" w:rsidRPr="008035F1" w14:paraId="6753FC81" w14:textId="77777777" w:rsidTr="00513B42">
        <w:tc>
          <w:tcPr>
            <w:tcW w:w="2074" w:type="dxa"/>
          </w:tcPr>
          <w:p w14:paraId="78A87D34" w14:textId="77777777" w:rsidR="00852DEF" w:rsidRPr="008035F1" w:rsidRDefault="00852DEF" w:rsidP="00513B42">
            <w:pPr>
              <w:jc w:val="left"/>
              <w:rPr>
                <w:rFonts w:ascii="宋体" w:eastAsia="宋体" w:hAnsi="宋体"/>
              </w:rPr>
            </w:pPr>
            <w:r w:rsidRPr="008035F1">
              <w:rPr>
                <w:rFonts w:ascii="宋体" w:eastAsia="宋体" w:hAnsi="宋体" w:hint="eastAsia"/>
              </w:rPr>
              <w:t>使用频率：</w:t>
            </w:r>
          </w:p>
        </w:tc>
        <w:tc>
          <w:tcPr>
            <w:tcW w:w="6222" w:type="dxa"/>
            <w:gridSpan w:val="3"/>
          </w:tcPr>
          <w:p w14:paraId="72D8196A" w14:textId="77777777" w:rsidR="00852DEF" w:rsidRPr="008035F1" w:rsidRDefault="00852DEF" w:rsidP="00513B42">
            <w:pPr>
              <w:jc w:val="left"/>
              <w:rPr>
                <w:rFonts w:ascii="宋体" w:eastAsia="宋体" w:hAnsi="宋体"/>
              </w:rPr>
            </w:pPr>
          </w:p>
        </w:tc>
      </w:tr>
      <w:tr w:rsidR="00852DEF" w:rsidRPr="008035F1" w14:paraId="68B3B905" w14:textId="77777777" w:rsidTr="00513B42">
        <w:tc>
          <w:tcPr>
            <w:tcW w:w="2074" w:type="dxa"/>
          </w:tcPr>
          <w:p w14:paraId="1C0ACA97" w14:textId="77777777" w:rsidR="00852DEF" w:rsidRPr="008035F1" w:rsidRDefault="00852DEF" w:rsidP="00513B42">
            <w:pPr>
              <w:jc w:val="left"/>
              <w:rPr>
                <w:rFonts w:ascii="宋体" w:eastAsia="宋体" w:hAnsi="宋体"/>
              </w:rPr>
            </w:pPr>
            <w:r w:rsidRPr="008035F1">
              <w:rPr>
                <w:rFonts w:ascii="宋体" w:eastAsia="宋体" w:hAnsi="宋体" w:hint="eastAsia"/>
              </w:rPr>
              <w:t>业务规则：</w:t>
            </w:r>
          </w:p>
        </w:tc>
        <w:tc>
          <w:tcPr>
            <w:tcW w:w="6222" w:type="dxa"/>
            <w:gridSpan w:val="3"/>
          </w:tcPr>
          <w:p w14:paraId="650AC1A5" w14:textId="77777777" w:rsidR="00852DEF" w:rsidRPr="008035F1" w:rsidRDefault="00852DEF" w:rsidP="00513B42">
            <w:pPr>
              <w:jc w:val="left"/>
              <w:rPr>
                <w:rFonts w:ascii="宋体" w:eastAsia="宋体" w:hAnsi="宋体"/>
              </w:rPr>
            </w:pPr>
          </w:p>
        </w:tc>
      </w:tr>
      <w:tr w:rsidR="00852DEF" w:rsidRPr="008035F1" w14:paraId="436E65D0" w14:textId="77777777" w:rsidTr="00513B42">
        <w:tc>
          <w:tcPr>
            <w:tcW w:w="2074" w:type="dxa"/>
          </w:tcPr>
          <w:p w14:paraId="51CDEC1A" w14:textId="77777777" w:rsidR="00852DEF" w:rsidRPr="008035F1" w:rsidRDefault="00852DEF" w:rsidP="00513B42">
            <w:pPr>
              <w:jc w:val="left"/>
              <w:rPr>
                <w:rFonts w:ascii="宋体" w:eastAsia="宋体" w:hAnsi="宋体"/>
              </w:rPr>
            </w:pPr>
            <w:r w:rsidRPr="008035F1">
              <w:rPr>
                <w:rFonts w:ascii="宋体" w:eastAsia="宋体" w:hAnsi="宋体" w:hint="eastAsia"/>
              </w:rPr>
              <w:t>其他信息：</w:t>
            </w:r>
          </w:p>
        </w:tc>
        <w:tc>
          <w:tcPr>
            <w:tcW w:w="6222" w:type="dxa"/>
            <w:gridSpan w:val="3"/>
          </w:tcPr>
          <w:p w14:paraId="63E781E0" w14:textId="77777777" w:rsidR="00852DEF" w:rsidRPr="002E6A2F" w:rsidRDefault="00852DEF" w:rsidP="00513B42">
            <w:pPr>
              <w:jc w:val="left"/>
              <w:rPr>
                <w:rFonts w:ascii="宋体" w:eastAsia="宋体" w:hAnsi="宋体"/>
              </w:rPr>
            </w:pPr>
          </w:p>
        </w:tc>
      </w:tr>
      <w:tr w:rsidR="00852DEF" w:rsidRPr="008035F1" w14:paraId="10F7B35B" w14:textId="77777777" w:rsidTr="00513B42">
        <w:tc>
          <w:tcPr>
            <w:tcW w:w="2074" w:type="dxa"/>
          </w:tcPr>
          <w:p w14:paraId="7D44A491" w14:textId="77777777" w:rsidR="00852DEF" w:rsidRPr="008035F1" w:rsidRDefault="00852DEF" w:rsidP="00513B42">
            <w:pPr>
              <w:jc w:val="left"/>
              <w:rPr>
                <w:rFonts w:ascii="宋体" w:eastAsia="宋体" w:hAnsi="宋体"/>
              </w:rPr>
            </w:pPr>
            <w:r>
              <w:rPr>
                <w:rFonts w:ascii="宋体" w:eastAsia="宋体" w:hAnsi="宋体" w:hint="eastAsia"/>
              </w:rPr>
              <w:t>假设：</w:t>
            </w:r>
          </w:p>
        </w:tc>
        <w:tc>
          <w:tcPr>
            <w:tcW w:w="6222" w:type="dxa"/>
            <w:gridSpan w:val="3"/>
          </w:tcPr>
          <w:p w14:paraId="4D6A3DDE" w14:textId="77777777" w:rsidR="00852DEF" w:rsidRDefault="00852DEF" w:rsidP="00513B42">
            <w:pPr>
              <w:jc w:val="left"/>
              <w:rPr>
                <w:rFonts w:ascii="宋体" w:eastAsia="宋体" w:hAnsi="宋体"/>
              </w:rPr>
            </w:pPr>
            <w:r>
              <w:rPr>
                <w:rFonts w:ascii="宋体" w:eastAsia="宋体" w:hAnsi="宋体" w:hint="eastAsia"/>
              </w:rPr>
              <w:t>有正在参加的项目且有已完成的任务</w:t>
            </w:r>
          </w:p>
          <w:p w14:paraId="7FD45CC3" w14:textId="77777777" w:rsidR="00852DEF" w:rsidRPr="008035F1" w:rsidRDefault="00852DEF" w:rsidP="00513B42">
            <w:pPr>
              <w:jc w:val="left"/>
              <w:rPr>
                <w:rFonts w:ascii="宋体" w:eastAsia="宋体" w:hAnsi="宋体"/>
              </w:rPr>
            </w:pPr>
          </w:p>
        </w:tc>
      </w:tr>
    </w:tbl>
    <w:p w14:paraId="09A8701F" w14:textId="77777777" w:rsidR="00852DEF" w:rsidRDefault="00852DEF" w:rsidP="00852DEF">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852DEF" w14:paraId="4562C990" w14:textId="77777777" w:rsidTr="00513B42">
        <w:tc>
          <w:tcPr>
            <w:tcW w:w="1656" w:type="dxa"/>
          </w:tcPr>
          <w:p w14:paraId="1DE2025F" w14:textId="77777777" w:rsidR="00852DEF" w:rsidRPr="007F5E0C" w:rsidRDefault="00852DEF" w:rsidP="00513B42">
            <w:pPr>
              <w:rPr>
                <w:rFonts w:ascii="宋体" w:eastAsia="宋体" w:hAnsi="宋体"/>
                <w:b/>
              </w:rPr>
            </w:pPr>
            <w:r w:rsidRPr="008035F1">
              <w:rPr>
                <w:rFonts w:ascii="宋体" w:eastAsia="宋体" w:hAnsi="宋体" w:hint="eastAsia"/>
                <w:b/>
              </w:rPr>
              <w:t>ID和名称：</w:t>
            </w:r>
          </w:p>
        </w:tc>
        <w:tc>
          <w:tcPr>
            <w:tcW w:w="6561" w:type="dxa"/>
            <w:gridSpan w:val="3"/>
          </w:tcPr>
          <w:p w14:paraId="0281B754" w14:textId="77777777" w:rsidR="00852DEF" w:rsidRPr="007F5E0C" w:rsidRDefault="00852DEF" w:rsidP="00513B42">
            <w:pPr>
              <w:rPr>
                <w:rFonts w:ascii="宋体" w:eastAsia="宋体" w:hAnsi="宋体"/>
                <w:b/>
              </w:rPr>
            </w:pPr>
            <w:r w:rsidRPr="007F5E0C">
              <w:rPr>
                <w:rFonts w:ascii="宋体" w:eastAsia="宋体" w:hAnsi="宋体" w:hint="eastAsia"/>
                <w:b/>
              </w:rPr>
              <w:t>U</w:t>
            </w:r>
            <w:r w:rsidRPr="007F5E0C">
              <w:rPr>
                <w:rFonts w:ascii="宋体" w:eastAsia="宋体" w:hAnsi="宋体"/>
                <w:b/>
              </w:rPr>
              <w:t>C-10</w:t>
            </w:r>
            <w:r w:rsidRPr="007F5E0C">
              <w:rPr>
                <w:rFonts w:ascii="宋体" w:eastAsia="宋体" w:hAnsi="宋体" w:hint="eastAsia"/>
                <w:b/>
              </w:rPr>
              <w:t>案例查看</w:t>
            </w:r>
          </w:p>
        </w:tc>
      </w:tr>
      <w:tr w:rsidR="00852DEF" w14:paraId="28464589" w14:textId="77777777" w:rsidTr="00513B42">
        <w:tc>
          <w:tcPr>
            <w:tcW w:w="1656" w:type="dxa"/>
          </w:tcPr>
          <w:p w14:paraId="79DB6E0E" w14:textId="77777777" w:rsidR="00852DEF" w:rsidRPr="007F5E0C" w:rsidRDefault="00852DEF" w:rsidP="00513B42">
            <w:pPr>
              <w:jc w:val="left"/>
              <w:rPr>
                <w:rFonts w:ascii="宋体" w:eastAsia="宋体" w:hAnsi="宋体"/>
              </w:rPr>
            </w:pPr>
            <w:r w:rsidRPr="008035F1">
              <w:rPr>
                <w:rFonts w:ascii="宋体" w:eastAsia="宋体" w:hAnsi="宋体" w:hint="eastAsia"/>
              </w:rPr>
              <w:t>创建人：</w:t>
            </w:r>
          </w:p>
        </w:tc>
        <w:tc>
          <w:tcPr>
            <w:tcW w:w="1883" w:type="dxa"/>
          </w:tcPr>
          <w:p w14:paraId="721A10A2" w14:textId="77777777" w:rsidR="00852DEF" w:rsidRPr="007F5E0C" w:rsidRDefault="00852DEF" w:rsidP="00513B42">
            <w:pPr>
              <w:jc w:val="left"/>
              <w:rPr>
                <w:rFonts w:ascii="宋体" w:eastAsia="宋体" w:hAnsi="宋体"/>
              </w:rPr>
            </w:pPr>
            <w:r w:rsidRPr="007F5E0C">
              <w:rPr>
                <w:rFonts w:ascii="宋体" w:eastAsia="宋体" w:hAnsi="宋体" w:hint="eastAsia"/>
              </w:rPr>
              <w:t>章奇妙</w:t>
            </w:r>
          </w:p>
        </w:tc>
        <w:tc>
          <w:tcPr>
            <w:tcW w:w="1645" w:type="dxa"/>
          </w:tcPr>
          <w:p w14:paraId="6CFD194D" w14:textId="77777777" w:rsidR="00852DEF" w:rsidRPr="007F5E0C"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44C081F4" w14:textId="77777777" w:rsidR="00852DEF" w:rsidRPr="007F5E0C" w:rsidRDefault="00852DEF" w:rsidP="00513B42">
            <w:pPr>
              <w:jc w:val="left"/>
              <w:rPr>
                <w:rFonts w:ascii="宋体" w:eastAsia="宋体" w:hAnsi="宋体"/>
              </w:rPr>
            </w:pPr>
            <w:r w:rsidRPr="007F5E0C">
              <w:rPr>
                <w:rFonts w:ascii="宋体" w:eastAsia="宋体" w:hAnsi="宋体"/>
              </w:rPr>
              <w:t>2018年12月5日星期三</w:t>
            </w:r>
          </w:p>
        </w:tc>
      </w:tr>
      <w:tr w:rsidR="00852DEF" w14:paraId="3921AA4F" w14:textId="77777777" w:rsidTr="00513B42">
        <w:tc>
          <w:tcPr>
            <w:tcW w:w="1656" w:type="dxa"/>
          </w:tcPr>
          <w:p w14:paraId="2AE64EB8" w14:textId="77777777" w:rsidR="00852DEF" w:rsidRPr="007F5E0C" w:rsidRDefault="00852DEF" w:rsidP="00513B42">
            <w:pPr>
              <w:jc w:val="left"/>
              <w:rPr>
                <w:rFonts w:ascii="宋体" w:eastAsia="宋体" w:hAnsi="宋体"/>
              </w:rPr>
            </w:pPr>
            <w:r w:rsidRPr="008035F1">
              <w:rPr>
                <w:rFonts w:ascii="宋体" w:eastAsia="宋体" w:hAnsi="宋体" w:hint="eastAsia"/>
              </w:rPr>
              <w:t>主要操作者：</w:t>
            </w:r>
          </w:p>
        </w:tc>
        <w:tc>
          <w:tcPr>
            <w:tcW w:w="1883" w:type="dxa"/>
          </w:tcPr>
          <w:p w14:paraId="6066BA4A" w14:textId="77777777" w:rsidR="00852DEF" w:rsidRPr="007F5E0C" w:rsidRDefault="00852DEF" w:rsidP="00513B42">
            <w:pPr>
              <w:jc w:val="left"/>
              <w:rPr>
                <w:rFonts w:ascii="宋体" w:eastAsia="宋体" w:hAnsi="宋体"/>
              </w:rPr>
            </w:pPr>
            <w:r w:rsidRPr="007F5E0C">
              <w:rPr>
                <w:rFonts w:ascii="宋体" w:eastAsia="宋体" w:hAnsi="宋体" w:hint="eastAsia"/>
              </w:rPr>
              <w:t>案例查看者</w:t>
            </w:r>
          </w:p>
        </w:tc>
        <w:tc>
          <w:tcPr>
            <w:tcW w:w="1645" w:type="dxa"/>
          </w:tcPr>
          <w:p w14:paraId="600593BB" w14:textId="77777777" w:rsidR="00852DEF" w:rsidRPr="007F5E0C"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51014785" w14:textId="77777777" w:rsidR="00852DEF" w:rsidRPr="007F5E0C" w:rsidRDefault="00852DEF" w:rsidP="00513B42">
            <w:pPr>
              <w:jc w:val="left"/>
              <w:rPr>
                <w:rFonts w:ascii="宋体" w:eastAsia="宋体" w:hAnsi="宋体"/>
              </w:rPr>
            </w:pPr>
            <w:r w:rsidRPr="007F5E0C">
              <w:rPr>
                <w:rFonts w:ascii="宋体" w:eastAsia="宋体" w:hAnsi="宋体" w:hint="eastAsia"/>
              </w:rPr>
              <w:t>案例数据库</w:t>
            </w:r>
          </w:p>
        </w:tc>
      </w:tr>
      <w:tr w:rsidR="00852DEF" w14:paraId="53E12A09" w14:textId="77777777" w:rsidTr="00513B42">
        <w:tc>
          <w:tcPr>
            <w:tcW w:w="1656" w:type="dxa"/>
          </w:tcPr>
          <w:p w14:paraId="5B8F6F3D" w14:textId="77777777" w:rsidR="00852DEF" w:rsidRPr="007F5E0C" w:rsidRDefault="00852DEF" w:rsidP="00513B42">
            <w:pPr>
              <w:jc w:val="left"/>
              <w:rPr>
                <w:rFonts w:ascii="宋体" w:eastAsia="宋体" w:hAnsi="宋体"/>
              </w:rPr>
            </w:pPr>
            <w:r w:rsidRPr="008035F1">
              <w:rPr>
                <w:rFonts w:ascii="宋体" w:eastAsia="宋体" w:hAnsi="宋体" w:hint="eastAsia"/>
              </w:rPr>
              <w:t>描述：</w:t>
            </w:r>
          </w:p>
        </w:tc>
        <w:tc>
          <w:tcPr>
            <w:tcW w:w="6561" w:type="dxa"/>
            <w:gridSpan w:val="3"/>
          </w:tcPr>
          <w:p w14:paraId="28AB6F7F" w14:textId="77777777" w:rsidR="00852DEF" w:rsidRPr="007F5E0C" w:rsidRDefault="00852DEF" w:rsidP="00513B42">
            <w:pPr>
              <w:jc w:val="left"/>
              <w:rPr>
                <w:rFonts w:ascii="宋体" w:eastAsia="宋体" w:hAnsi="宋体"/>
              </w:rPr>
            </w:pPr>
            <w:r w:rsidRPr="007F5E0C">
              <w:rPr>
                <w:rFonts w:ascii="宋体" w:eastAsia="宋体" w:hAnsi="宋体" w:hint="eastAsia"/>
              </w:rPr>
              <w:t>查看者点击案例列表来查看所有案例，并在单个案例中查看详细信息</w:t>
            </w:r>
          </w:p>
        </w:tc>
      </w:tr>
      <w:tr w:rsidR="00852DEF" w14:paraId="6B7ED6E1" w14:textId="77777777" w:rsidTr="00513B42">
        <w:tc>
          <w:tcPr>
            <w:tcW w:w="1656" w:type="dxa"/>
          </w:tcPr>
          <w:p w14:paraId="00167F61" w14:textId="77777777" w:rsidR="00852DEF" w:rsidRPr="007F5E0C" w:rsidRDefault="00852DEF" w:rsidP="00513B42">
            <w:pPr>
              <w:jc w:val="left"/>
              <w:rPr>
                <w:rFonts w:ascii="宋体" w:eastAsia="宋体" w:hAnsi="宋体"/>
              </w:rPr>
            </w:pPr>
            <w:r w:rsidRPr="008035F1">
              <w:rPr>
                <w:rFonts w:ascii="宋体" w:eastAsia="宋体" w:hAnsi="宋体" w:hint="eastAsia"/>
              </w:rPr>
              <w:t>触发器：</w:t>
            </w:r>
          </w:p>
        </w:tc>
        <w:tc>
          <w:tcPr>
            <w:tcW w:w="6561" w:type="dxa"/>
            <w:gridSpan w:val="3"/>
          </w:tcPr>
          <w:p w14:paraId="7A21531F" w14:textId="77777777" w:rsidR="00852DEF" w:rsidRPr="007F5E0C" w:rsidRDefault="00852DEF" w:rsidP="00513B42">
            <w:pPr>
              <w:jc w:val="left"/>
              <w:rPr>
                <w:rFonts w:ascii="宋体" w:eastAsia="宋体" w:hAnsi="宋体"/>
              </w:rPr>
            </w:pPr>
            <w:r w:rsidRPr="007F5E0C">
              <w:rPr>
                <w:rFonts w:ascii="宋体" w:eastAsia="宋体" w:hAnsi="宋体" w:hint="eastAsia"/>
              </w:rPr>
              <w:t>查看者表示想查看案例</w:t>
            </w:r>
          </w:p>
        </w:tc>
      </w:tr>
      <w:tr w:rsidR="00852DEF" w14:paraId="3FF4FC36" w14:textId="77777777" w:rsidTr="00513B42">
        <w:tc>
          <w:tcPr>
            <w:tcW w:w="1656" w:type="dxa"/>
          </w:tcPr>
          <w:p w14:paraId="7C065EB6" w14:textId="77777777" w:rsidR="00852DEF" w:rsidRPr="007F5E0C" w:rsidRDefault="00852DEF" w:rsidP="00513B42">
            <w:pPr>
              <w:jc w:val="left"/>
              <w:rPr>
                <w:rFonts w:ascii="宋体" w:eastAsia="宋体" w:hAnsi="宋体"/>
              </w:rPr>
            </w:pPr>
            <w:r w:rsidRPr="008035F1">
              <w:rPr>
                <w:rFonts w:ascii="宋体" w:eastAsia="宋体" w:hAnsi="宋体" w:hint="eastAsia"/>
              </w:rPr>
              <w:t>前置条件：</w:t>
            </w:r>
          </w:p>
        </w:tc>
        <w:tc>
          <w:tcPr>
            <w:tcW w:w="6561" w:type="dxa"/>
            <w:gridSpan w:val="3"/>
          </w:tcPr>
          <w:p w14:paraId="1B6C5864" w14:textId="77777777" w:rsidR="00852DEF" w:rsidRPr="000D31F2" w:rsidRDefault="00852DEF" w:rsidP="00513B42">
            <w:r w:rsidRPr="000D31F2">
              <w:rPr>
                <w:rFonts w:hint="eastAsia"/>
              </w:rPr>
              <w:t>P</w:t>
            </w:r>
            <w:r w:rsidRPr="000D31F2">
              <w:t>RE-1</w:t>
            </w:r>
            <w:r w:rsidRPr="000D31F2">
              <w:rPr>
                <w:rFonts w:hint="eastAsia"/>
              </w:rPr>
              <w:t>：查看者登陆</w:t>
            </w:r>
          </w:p>
          <w:p w14:paraId="2687B9F0" w14:textId="77777777" w:rsidR="00852DEF" w:rsidRPr="000D31F2" w:rsidRDefault="00852DEF" w:rsidP="00513B42">
            <w:r w:rsidRPr="000D31F2">
              <w:rPr>
                <w:rFonts w:hint="eastAsia"/>
              </w:rPr>
              <w:t>P</w:t>
            </w:r>
            <w:r w:rsidRPr="000D31F2">
              <w:t>RE-2</w:t>
            </w:r>
            <w:r w:rsidRPr="000D31F2">
              <w:rPr>
                <w:rFonts w:hint="eastAsia"/>
              </w:rPr>
              <w:t>：案例数据库中存在案例</w:t>
            </w:r>
          </w:p>
        </w:tc>
      </w:tr>
      <w:tr w:rsidR="00852DEF" w14:paraId="74DCD612" w14:textId="77777777" w:rsidTr="00513B42">
        <w:tc>
          <w:tcPr>
            <w:tcW w:w="1656" w:type="dxa"/>
          </w:tcPr>
          <w:p w14:paraId="347C7D28" w14:textId="77777777" w:rsidR="00852DEF" w:rsidRPr="007F5E0C" w:rsidRDefault="00852DEF" w:rsidP="00513B42">
            <w:pPr>
              <w:jc w:val="left"/>
              <w:rPr>
                <w:rFonts w:ascii="宋体" w:eastAsia="宋体" w:hAnsi="宋体"/>
              </w:rPr>
            </w:pPr>
            <w:r w:rsidRPr="008035F1">
              <w:rPr>
                <w:rFonts w:ascii="宋体" w:eastAsia="宋体" w:hAnsi="宋体" w:hint="eastAsia"/>
              </w:rPr>
              <w:t>后置条件：</w:t>
            </w:r>
          </w:p>
        </w:tc>
        <w:tc>
          <w:tcPr>
            <w:tcW w:w="6561" w:type="dxa"/>
            <w:gridSpan w:val="3"/>
          </w:tcPr>
          <w:p w14:paraId="26DA43B2" w14:textId="77777777" w:rsidR="00852DEF" w:rsidRPr="000D31F2" w:rsidRDefault="00852DEF" w:rsidP="00513B42">
            <w:r w:rsidRPr="000D31F2">
              <w:rPr>
                <w:rFonts w:hint="eastAsia"/>
              </w:rPr>
              <w:t>P</w:t>
            </w:r>
            <w:r w:rsidRPr="000D31F2">
              <w:t>OST-1</w:t>
            </w:r>
            <w:r w:rsidRPr="000D31F2">
              <w:rPr>
                <w:rFonts w:hint="eastAsia"/>
              </w:rPr>
              <w:t>：系统显示案例列表</w:t>
            </w:r>
          </w:p>
          <w:p w14:paraId="1E63C72D" w14:textId="77777777" w:rsidR="00852DEF" w:rsidRPr="000D31F2" w:rsidRDefault="00852DEF" w:rsidP="00513B42">
            <w:r w:rsidRPr="000D31F2">
              <w:rPr>
                <w:rFonts w:hint="eastAsia"/>
              </w:rPr>
              <w:t>P</w:t>
            </w:r>
            <w:r w:rsidRPr="000D31F2">
              <w:t>OST-2</w:t>
            </w:r>
            <w:r w:rsidRPr="000D31F2">
              <w:rPr>
                <w:rFonts w:hint="eastAsia"/>
              </w:rPr>
              <w:t>：系统显示案例详情</w:t>
            </w:r>
          </w:p>
        </w:tc>
      </w:tr>
      <w:tr w:rsidR="00852DEF" w14:paraId="49201799" w14:textId="77777777" w:rsidTr="00513B42">
        <w:tc>
          <w:tcPr>
            <w:tcW w:w="1656" w:type="dxa"/>
          </w:tcPr>
          <w:p w14:paraId="570D70BE" w14:textId="77777777" w:rsidR="00852DEF" w:rsidRDefault="00852DEF" w:rsidP="00513B42">
            <w:r w:rsidRPr="008035F1">
              <w:rPr>
                <w:rFonts w:ascii="宋体" w:eastAsia="宋体" w:hAnsi="宋体" w:hint="eastAsia"/>
              </w:rPr>
              <w:t>一般性流程：</w:t>
            </w:r>
          </w:p>
        </w:tc>
        <w:tc>
          <w:tcPr>
            <w:tcW w:w="6561" w:type="dxa"/>
            <w:gridSpan w:val="3"/>
          </w:tcPr>
          <w:p w14:paraId="39AAFAC5" w14:textId="77777777" w:rsidR="00852DEF" w:rsidRDefault="00852DEF" w:rsidP="00513B42">
            <w:r>
              <w:rPr>
                <w:rFonts w:hint="eastAsia"/>
              </w:rPr>
              <w:t>1.0</w:t>
            </w:r>
            <w:r>
              <w:t xml:space="preserve"> </w:t>
            </w:r>
            <w:r>
              <w:rPr>
                <w:rFonts w:hint="eastAsia"/>
              </w:rPr>
              <w:t>查看案例</w:t>
            </w:r>
          </w:p>
          <w:p w14:paraId="6F6337EC" w14:textId="77777777" w:rsidR="00852DEF" w:rsidRDefault="00852DEF" w:rsidP="00513B42">
            <w:r>
              <w:rPr>
                <w:rFonts w:hint="eastAsia"/>
              </w:rPr>
              <w:t>1.</w:t>
            </w:r>
            <w:r>
              <w:rPr>
                <w:rFonts w:hint="eastAsia"/>
              </w:rPr>
              <w:t>查看者点击案例列表</w:t>
            </w:r>
          </w:p>
          <w:p w14:paraId="4C654934" w14:textId="77777777" w:rsidR="00852DEF" w:rsidRDefault="00852DEF" w:rsidP="00513B42">
            <w:r>
              <w:rPr>
                <w:rFonts w:hint="eastAsia"/>
              </w:rPr>
              <w:t>2.</w:t>
            </w:r>
            <w:r>
              <w:rPr>
                <w:rFonts w:hint="eastAsia"/>
              </w:rPr>
              <w:t>系统显示所有案例</w:t>
            </w:r>
          </w:p>
          <w:p w14:paraId="64B61C17" w14:textId="77777777" w:rsidR="00852DEF" w:rsidRDefault="00852DEF" w:rsidP="00513B42">
            <w:r>
              <w:rPr>
                <w:rFonts w:hint="eastAsia"/>
              </w:rPr>
              <w:t>3.</w:t>
            </w:r>
            <w:r>
              <w:rPr>
                <w:rFonts w:hint="eastAsia"/>
              </w:rPr>
              <w:t>查看者点击案例详细信息</w:t>
            </w:r>
          </w:p>
          <w:p w14:paraId="39609425" w14:textId="77777777" w:rsidR="00852DEF" w:rsidRDefault="00852DEF" w:rsidP="00513B42">
            <w:r>
              <w:rPr>
                <w:rFonts w:hint="eastAsia"/>
              </w:rPr>
              <w:t>4.</w:t>
            </w:r>
            <w:r>
              <w:rPr>
                <w:rFonts w:hint="eastAsia"/>
              </w:rPr>
              <w:t>系统显示案例详细信息</w:t>
            </w:r>
          </w:p>
        </w:tc>
      </w:tr>
      <w:tr w:rsidR="00852DEF" w14:paraId="400C5A3B" w14:textId="77777777" w:rsidTr="00513B42">
        <w:tc>
          <w:tcPr>
            <w:tcW w:w="1656" w:type="dxa"/>
          </w:tcPr>
          <w:p w14:paraId="6F361F59"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0A5D8036" w14:textId="77777777" w:rsidR="00852DEF" w:rsidRDefault="00852DEF" w:rsidP="00513B42"/>
        </w:tc>
      </w:tr>
      <w:tr w:rsidR="00852DEF" w14:paraId="5014BC07" w14:textId="77777777" w:rsidTr="00513B42">
        <w:tc>
          <w:tcPr>
            <w:tcW w:w="1656" w:type="dxa"/>
          </w:tcPr>
          <w:p w14:paraId="34EE4F45"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561" w:type="dxa"/>
            <w:gridSpan w:val="3"/>
          </w:tcPr>
          <w:p w14:paraId="3563C8A2" w14:textId="77777777" w:rsidR="00852DEF" w:rsidRDefault="00852DEF" w:rsidP="00513B42"/>
        </w:tc>
      </w:tr>
      <w:tr w:rsidR="00852DEF" w14:paraId="2BE17CCB" w14:textId="77777777" w:rsidTr="00513B42">
        <w:tc>
          <w:tcPr>
            <w:tcW w:w="1656" w:type="dxa"/>
          </w:tcPr>
          <w:p w14:paraId="467E35D4"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561" w:type="dxa"/>
            <w:gridSpan w:val="3"/>
          </w:tcPr>
          <w:p w14:paraId="72E3E552" w14:textId="77777777" w:rsidR="00852DEF" w:rsidRDefault="00852DEF" w:rsidP="00513B42">
            <w:r>
              <w:rPr>
                <w:rFonts w:hint="eastAsia"/>
              </w:rPr>
              <w:t>高</w:t>
            </w:r>
          </w:p>
        </w:tc>
      </w:tr>
      <w:tr w:rsidR="00852DEF" w14:paraId="5E730151" w14:textId="77777777" w:rsidTr="00513B42">
        <w:tc>
          <w:tcPr>
            <w:tcW w:w="1656" w:type="dxa"/>
          </w:tcPr>
          <w:p w14:paraId="047D30EC"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561" w:type="dxa"/>
            <w:gridSpan w:val="3"/>
          </w:tcPr>
          <w:p w14:paraId="51CA718D" w14:textId="77777777" w:rsidR="00852DEF" w:rsidRDefault="00852DEF" w:rsidP="00513B42">
            <w:r>
              <w:rPr>
                <w:rFonts w:hint="eastAsia"/>
              </w:rPr>
              <w:t>高</w:t>
            </w:r>
          </w:p>
        </w:tc>
      </w:tr>
      <w:tr w:rsidR="00852DEF" w14:paraId="4914B1BD" w14:textId="77777777" w:rsidTr="00513B42">
        <w:tc>
          <w:tcPr>
            <w:tcW w:w="1656" w:type="dxa"/>
          </w:tcPr>
          <w:p w14:paraId="7D066B1F"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561" w:type="dxa"/>
            <w:gridSpan w:val="3"/>
          </w:tcPr>
          <w:p w14:paraId="7A487746" w14:textId="77777777" w:rsidR="00852DEF" w:rsidRDefault="00852DEF" w:rsidP="00513B42"/>
        </w:tc>
      </w:tr>
      <w:tr w:rsidR="00852DEF" w14:paraId="7832FDFF" w14:textId="77777777" w:rsidTr="00513B42">
        <w:tc>
          <w:tcPr>
            <w:tcW w:w="1656" w:type="dxa"/>
          </w:tcPr>
          <w:p w14:paraId="39F37C7F"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561" w:type="dxa"/>
            <w:gridSpan w:val="3"/>
          </w:tcPr>
          <w:p w14:paraId="4CFBF000" w14:textId="77777777" w:rsidR="00852DEF" w:rsidRDefault="00852DEF" w:rsidP="00513B42">
            <w:r>
              <w:rPr>
                <w:rFonts w:hint="eastAsia"/>
              </w:rPr>
              <w:t>所有已被创建的案例保存在案例数据库中</w:t>
            </w:r>
          </w:p>
        </w:tc>
      </w:tr>
      <w:tr w:rsidR="00852DEF" w14:paraId="020FEBEE" w14:textId="77777777" w:rsidTr="00513B42">
        <w:tc>
          <w:tcPr>
            <w:tcW w:w="1656" w:type="dxa"/>
          </w:tcPr>
          <w:p w14:paraId="57472336" w14:textId="77777777" w:rsidR="00852DEF" w:rsidRPr="008035F1" w:rsidRDefault="00852DEF" w:rsidP="00513B42">
            <w:pPr>
              <w:rPr>
                <w:rFonts w:ascii="宋体" w:eastAsia="宋体" w:hAnsi="宋体"/>
              </w:rPr>
            </w:pPr>
            <w:r>
              <w:rPr>
                <w:rFonts w:ascii="宋体" w:eastAsia="宋体" w:hAnsi="宋体" w:hint="eastAsia"/>
              </w:rPr>
              <w:t>假设：</w:t>
            </w:r>
          </w:p>
        </w:tc>
        <w:tc>
          <w:tcPr>
            <w:tcW w:w="6561" w:type="dxa"/>
            <w:gridSpan w:val="3"/>
          </w:tcPr>
          <w:p w14:paraId="5F1EA6F5" w14:textId="77777777" w:rsidR="00852DEF" w:rsidRDefault="00852DEF" w:rsidP="00513B42">
            <w:pPr>
              <w:rPr>
                <w:rFonts w:ascii="宋体" w:eastAsia="宋体" w:hAnsi="宋体"/>
              </w:rPr>
            </w:pPr>
          </w:p>
          <w:p w14:paraId="35F7E4C3" w14:textId="77777777" w:rsidR="00852DEF" w:rsidRDefault="00852DEF" w:rsidP="00513B42"/>
        </w:tc>
      </w:tr>
    </w:tbl>
    <w:p w14:paraId="37DAA9D5" w14:textId="77777777" w:rsidR="00852DEF"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054D00E2" w14:textId="77777777" w:rsidTr="00513B42">
        <w:tc>
          <w:tcPr>
            <w:tcW w:w="1656" w:type="dxa"/>
          </w:tcPr>
          <w:p w14:paraId="5AB215D7" w14:textId="77777777" w:rsidR="00852DEF" w:rsidRPr="007F5E0C" w:rsidRDefault="00852DEF" w:rsidP="00513B42">
            <w:pPr>
              <w:rPr>
                <w:rFonts w:ascii="宋体" w:eastAsia="宋体" w:hAnsi="宋体"/>
                <w:b/>
              </w:rPr>
            </w:pPr>
            <w:r w:rsidRPr="008035F1">
              <w:rPr>
                <w:rFonts w:ascii="宋体" w:eastAsia="宋体" w:hAnsi="宋体" w:hint="eastAsia"/>
                <w:b/>
              </w:rPr>
              <w:t>ID和名称：</w:t>
            </w:r>
          </w:p>
        </w:tc>
        <w:tc>
          <w:tcPr>
            <w:tcW w:w="6561" w:type="dxa"/>
            <w:gridSpan w:val="3"/>
          </w:tcPr>
          <w:p w14:paraId="7CFCB231" w14:textId="77777777" w:rsidR="00852DEF" w:rsidRPr="007F5E0C" w:rsidRDefault="00852DEF" w:rsidP="00513B42">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1</w:t>
            </w:r>
            <w:r w:rsidRPr="007F5E0C">
              <w:rPr>
                <w:rFonts w:ascii="宋体" w:eastAsia="宋体" w:hAnsi="宋体" w:hint="eastAsia"/>
                <w:b/>
              </w:rPr>
              <w:t>案例</w:t>
            </w:r>
            <w:r>
              <w:rPr>
                <w:rFonts w:ascii="宋体" w:eastAsia="宋体" w:hAnsi="宋体" w:hint="eastAsia"/>
                <w:b/>
              </w:rPr>
              <w:t>增加</w:t>
            </w:r>
          </w:p>
        </w:tc>
      </w:tr>
      <w:tr w:rsidR="00852DEF" w14:paraId="0F5C741E" w14:textId="77777777" w:rsidTr="00513B42">
        <w:tc>
          <w:tcPr>
            <w:tcW w:w="1656" w:type="dxa"/>
          </w:tcPr>
          <w:p w14:paraId="762793F9" w14:textId="77777777" w:rsidR="00852DEF" w:rsidRPr="007F5E0C" w:rsidRDefault="00852DEF" w:rsidP="00513B42">
            <w:pPr>
              <w:jc w:val="left"/>
              <w:rPr>
                <w:rFonts w:ascii="宋体" w:eastAsia="宋体" w:hAnsi="宋体"/>
              </w:rPr>
            </w:pPr>
            <w:r w:rsidRPr="008035F1">
              <w:rPr>
                <w:rFonts w:ascii="宋体" w:eastAsia="宋体" w:hAnsi="宋体" w:hint="eastAsia"/>
              </w:rPr>
              <w:t>创建人：</w:t>
            </w:r>
          </w:p>
        </w:tc>
        <w:tc>
          <w:tcPr>
            <w:tcW w:w="1883" w:type="dxa"/>
          </w:tcPr>
          <w:p w14:paraId="6764A84C" w14:textId="77777777" w:rsidR="00852DEF" w:rsidRPr="007F5E0C" w:rsidRDefault="00852DEF" w:rsidP="00513B42">
            <w:pPr>
              <w:jc w:val="left"/>
              <w:rPr>
                <w:rFonts w:ascii="宋体" w:eastAsia="宋体" w:hAnsi="宋体"/>
              </w:rPr>
            </w:pPr>
            <w:r w:rsidRPr="007F5E0C">
              <w:rPr>
                <w:rFonts w:ascii="宋体" w:eastAsia="宋体" w:hAnsi="宋体" w:hint="eastAsia"/>
              </w:rPr>
              <w:t>章奇妙</w:t>
            </w:r>
          </w:p>
        </w:tc>
        <w:tc>
          <w:tcPr>
            <w:tcW w:w="1645" w:type="dxa"/>
          </w:tcPr>
          <w:p w14:paraId="1B995ABB" w14:textId="77777777" w:rsidR="00852DEF" w:rsidRPr="007F5E0C"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653A79B8" w14:textId="77777777" w:rsidR="00852DEF" w:rsidRPr="007F5E0C" w:rsidRDefault="00852DEF" w:rsidP="00513B42">
            <w:pPr>
              <w:jc w:val="left"/>
              <w:rPr>
                <w:rFonts w:ascii="宋体" w:eastAsia="宋体" w:hAnsi="宋体"/>
              </w:rPr>
            </w:pPr>
            <w:r w:rsidRPr="007F5E0C">
              <w:rPr>
                <w:rFonts w:ascii="宋体" w:eastAsia="宋体" w:hAnsi="宋体"/>
              </w:rPr>
              <w:t>2018年12月5日星期三</w:t>
            </w:r>
          </w:p>
        </w:tc>
      </w:tr>
      <w:tr w:rsidR="00852DEF" w14:paraId="53D53300" w14:textId="77777777" w:rsidTr="00513B42">
        <w:tc>
          <w:tcPr>
            <w:tcW w:w="1656" w:type="dxa"/>
          </w:tcPr>
          <w:p w14:paraId="68DF686E" w14:textId="77777777" w:rsidR="00852DEF" w:rsidRPr="007F5E0C" w:rsidRDefault="00852DEF" w:rsidP="00513B42">
            <w:pPr>
              <w:jc w:val="left"/>
              <w:rPr>
                <w:rFonts w:ascii="宋体" w:eastAsia="宋体" w:hAnsi="宋体"/>
              </w:rPr>
            </w:pPr>
            <w:r w:rsidRPr="008035F1">
              <w:rPr>
                <w:rFonts w:ascii="宋体" w:eastAsia="宋体" w:hAnsi="宋体" w:hint="eastAsia"/>
              </w:rPr>
              <w:lastRenderedPageBreak/>
              <w:t>主要操作者：</w:t>
            </w:r>
          </w:p>
        </w:tc>
        <w:tc>
          <w:tcPr>
            <w:tcW w:w="1883" w:type="dxa"/>
          </w:tcPr>
          <w:p w14:paraId="5DB63361" w14:textId="77777777" w:rsidR="00852DEF" w:rsidRPr="007F5E0C" w:rsidRDefault="00852DEF" w:rsidP="00513B42">
            <w:pPr>
              <w:jc w:val="left"/>
              <w:rPr>
                <w:rFonts w:ascii="宋体" w:eastAsia="宋体" w:hAnsi="宋体"/>
              </w:rPr>
            </w:pPr>
            <w:r>
              <w:rPr>
                <w:rFonts w:ascii="宋体" w:eastAsia="宋体" w:hAnsi="宋体" w:hint="eastAsia"/>
              </w:rPr>
              <w:t>教师（项目创建者）</w:t>
            </w:r>
          </w:p>
        </w:tc>
        <w:tc>
          <w:tcPr>
            <w:tcW w:w="1645" w:type="dxa"/>
          </w:tcPr>
          <w:p w14:paraId="31DDEDE6" w14:textId="77777777" w:rsidR="00852DEF" w:rsidRPr="007F5E0C"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29FC6C58" w14:textId="77777777" w:rsidR="00852DEF" w:rsidRPr="007F5E0C" w:rsidRDefault="00852DEF" w:rsidP="00513B42">
            <w:pPr>
              <w:jc w:val="left"/>
              <w:rPr>
                <w:rFonts w:ascii="宋体" w:eastAsia="宋体" w:hAnsi="宋体"/>
              </w:rPr>
            </w:pPr>
            <w:r>
              <w:rPr>
                <w:rFonts w:ascii="宋体" w:eastAsia="宋体" w:hAnsi="宋体" w:hint="eastAsia"/>
              </w:rPr>
              <w:t>系统管理员</w:t>
            </w:r>
          </w:p>
        </w:tc>
      </w:tr>
      <w:tr w:rsidR="00852DEF" w14:paraId="19ABADC0" w14:textId="77777777" w:rsidTr="00513B42">
        <w:tc>
          <w:tcPr>
            <w:tcW w:w="1656" w:type="dxa"/>
          </w:tcPr>
          <w:p w14:paraId="35126855" w14:textId="77777777" w:rsidR="00852DEF" w:rsidRPr="007F5E0C" w:rsidRDefault="00852DEF" w:rsidP="00513B42">
            <w:pPr>
              <w:jc w:val="left"/>
              <w:rPr>
                <w:rFonts w:ascii="宋体" w:eastAsia="宋体" w:hAnsi="宋体"/>
              </w:rPr>
            </w:pPr>
            <w:r w:rsidRPr="008035F1">
              <w:rPr>
                <w:rFonts w:ascii="宋体" w:eastAsia="宋体" w:hAnsi="宋体" w:hint="eastAsia"/>
              </w:rPr>
              <w:t>描述：</w:t>
            </w:r>
          </w:p>
        </w:tc>
        <w:tc>
          <w:tcPr>
            <w:tcW w:w="6561" w:type="dxa"/>
            <w:gridSpan w:val="3"/>
          </w:tcPr>
          <w:p w14:paraId="1E395CD9" w14:textId="77777777" w:rsidR="00852DEF" w:rsidRPr="007F5E0C" w:rsidRDefault="00852DEF" w:rsidP="00513B42">
            <w:pPr>
              <w:jc w:val="left"/>
              <w:rPr>
                <w:rFonts w:ascii="宋体" w:eastAsia="宋体" w:hAnsi="宋体"/>
              </w:rPr>
            </w:pPr>
            <w:r>
              <w:rPr>
                <w:rFonts w:ascii="宋体" w:eastAsia="宋体" w:hAnsi="宋体" w:hint="eastAsia"/>
              </w:rPr>
              <w:t>教师</w:t>
            </w:r>
            <w:r w:rsidRPr="007F5E0C">
              <w:rPr>
                <w:rFonts w:ascii="宋体" w:eastAsia="宋体" w:hAnsi="宋体" w:hint="eastAsia"/>
              </w:rPr>
              <w:t>点击</w:t>
            </w:r>
            <w:r>
              <w:rPr>
                <w:rFonts w:ascii="宋体" w:eastAsia="宋体" w:hAnsi="宋体" w:hint="eastAsia"/>
              </w:rPr>
              <w:t>我的</w:t>
            </w:r>
            <w:r w:rsidRPr="007F5E0C">
              <w:rPr>
                <w:rFonts w:ascii="宋体" w:eastAsia="宋体" w:hAnsi="宋体" w:hint="eastAsia"/>
              </w:rPr>
              <w:t>案例列表来查看</w:t>
            </w:r>
            <w:r>
              <w:rPr>
                <w:rFonts w:ascii="宋体" w:eastAsia="宋体" w:hAnsi="宋体" w:hint="eastAsia"/>
              </w:rPr>
              <w:t>我的</w:t>
            </w:r>
            <w:r w:rsidRPr="007F5E0C">
              <w:rPr>
                <w:rFonts w:ascii="宋体" w:eastAsia="宋体" w:hAnsi="宋体" w:hint="eastAsia"/>
              </w:rPr>
              <w:t>案例，并</w:t>
            </w:r>
            <w:r>
              <w:rPr>
                <w:rFonts w:ascii="宋体" w:eastAsia="宋体" w:hAnsi="宋体" w:hint="eastAsia"/>
              </w:rPr>
              <w:t>对已有的案例进行增加内容</w:t>
            </w:r>
          </w:p>
        </w:tc>
      </w:tr>
      <w:tr w:rsidR="00852DEF" w14:paraId="2F91A2B1" w14:textId="77777777" w:rsidTr="00513B42">
        <w:tc>
          <w:tcPr>
            <w:tcW w:w="1656" w:type="dxa"/>
          </w:tcPr>
          <w:p w14:paraId="6A356C13" w14:textId="77777777" w:rsidR="00852DEF" w:rsidRPr="007F5E0C" w:rsidRDefault="00852DEF" w:rsidP="00513B42">
            <w:pPr>
              <w:jc w:val="left"/>
              <w:rPr>
                <w:rFonts w:ascii="宋体" w:eastAsia="宋体" w:hAnsi="宋体"/>
              </w:rPr>
            </w:pPr>
            <w:r w:rsidRPr="008035F1">
              <w:rPr>
                <w:rFonts w:ascii="宋体" w:eastAsia="宋体" w:hAnsi="宋体" w:hint="eastAsia"/>
              </w:rPr>
              <w:t>触发器：</w:t>
            </w:r>
          </w:p>
        </w:tc>
        <w:tc>
          <w:tcPr>
            <w:tcW w:w="6561" w:type="dxa"/>
            <w:gridSpan w:val="3"/>
          </w:tcPr>
          <w:p w14:paraId="1E800021" w14:textId="77777777" w:rsidR="00852DEF" w:rsidRPr="007F5E0C" w:rsidRDefault="00852DEF" w:rsidP="00513B42">
            <w:pPr>
              <w:jc w:val="left"/>
              <w:rPr>
                <w:rFonts w:ascii="宋体" w:eastAsia="宋体" w:hAnsi="宋体"/>
              </w:rPr>
            </w:pPr>
            <w:r>
              <w:rPr>
                <w:rFonts w:ascii="宋体" w:eastAsia="宋体" w:hAnsi="宋体" w:hint="eastAsia"/>
              </w:rPr>
              <w:t>教师</w:t>
            </w:r>
            <w:r w:rsidRPr="007F5E0C">
              <w:rPr>
                <w:rFonts w:ascii="宋体" w:eastAsia="宋体" w:hAnsi="宋体" w:hint="eastAsia"/>
              </w:rPr>
              <w:t>表示想</w:t>
            </w:r>
            <w:r>
              <w:rPr>
                <w:rFonts w:ascii="宋体" w:eastAsia="宋体" w:hAnsi="宋体" w:hint="eastAsia"/>
              </w:rPr>
              <w:t>增加</w:t>
            </w:r>
            <w:r w:rsidRPr="007F5E0C">
              <w:rPr>
                <w:rFonts w:ascii="宋体" w:eastAsia="宋体" w:hAnsi="宋体" w:hint="eastAsia"/>
              </w:rPr>
              <w:t>案例</w:t>
            </w:r>
          </w:p>
        </w:tc>
      </w:tr>
      <w:tr w:rsidR="00852DEF" w14:paraId="2CF030B3" w14:textId="77777777" w:rsidTr="00513B42">
        <w:tc>
          <w:tcPr>
            <w:tcW w:w="1656" w:type="dxa"/>
          </w:tcPr>
          <w:p w14:paraId="011B3CB1" w14:textId="77777777" w:rsidR="00852DEF" w:rsidRPr="007F5E0C" w:rsidRDefault="00852DEF" w:rsidP="00513B42">
            <w:pPr>
              <w:jc w:val="left"/>
              <w:rPr>
                <w:rFonts w:ascii="宋体" w:eastAsia="宋体" w:hAnsi="宋体"/>
              </w:rPr>
            </w:pPr>
            <w:r w:rsidRPr="008035F1">
              <w:rPr>
                <w:rFonts w:ascii="宋体" w:eastAsia="宋体" w:hAnsi="宋体" w:hint="eastAsia"/>
              </w:rPr>
              <w:t>前置条件：</w:t>
            </w:r>
          </w:p>
        </w:tc>
        <w:tc>
          <w:tcPr>
            <w:tcW w:w="6561" w:type="dxa"/>
            <w:gridSpan w:val="3"/>
          </w:tcPr>
          <w:p w14:paraId="0CF4045B" w14:textId="77777777" w:rsidR="00852DEF" w:rsidRPr="000D31F2" w:rsidRDefault="00852DEF" w:rsidP="00513B42">
            <w:r w:rsidRPr="000D31F2">
              <w:rPr>
                <w:rFonts w:hint="eastAsia"/>
              </w:rPr>
              <w:t>P</w:t>
            </w:r>
            <w:r w:rsidRPr="000D31F2">
              <w:t>RE-1</w:t>
            </w:r>
            <w:r w:rsidRPr="000D31F2">
              <w:rPr>
                <w:rFonts w:hint="eastAsia"/>
              </w:rPr>
              <w:t>：查看者登陆</w:t>
            </w:r>
          </w:p>
          <w:p w14:paraId="0857D76D" w14:textId="77777777" w:rsidR="00852DEF" w:rsidRPr="000D31F2" w:rsidRDefault="00852DEF" w:rsidP="00513B42">
            <w:r w:rsidRPr="000D31F2">
              <w:rPr>
                <w:rFonts w:hint="eastAsia"/>
              </w:rPr>
              <w:t>P</w:t>
            </w:r>
            <w:r w:rsidRPr="000D31F2">
              <w:t>RE-2</w:t>
            </w:r>
            <w:r w:rsidRPr="000D31F2">
              <w:rPr>
                <w:rFonts w:hint="eastAsia"/>
              </w:rPr>
              <w:t>：案例数据库中存在案例</w:t>
            </w:r>
          </w:p>
        </w:tc>
      </w:tr>
      <w:tr w:rsidR="00852DEF" w14:paraId="1FA328ED" w14:textId="77777777" w:rsidTr="00513B42">
        <w:tc>
          <w:tcPr>
            <w:tcW w:w="1656" w:type="dxa"/>
          </w:tcPr>
          <w:p w14:paraId="158918C9" w14:textId="77777777" w:rsidR="00852DEF" w:rsidRPr="007F5E0C" w:rsidRDefault="00852DEF" w:rsidP="00513B42">
            <w:pPr>
              <w:jc w:val="left"/>
              <w:rPr>
                <w:rFonts w:ascii="宋体" w:eastAsia="宋体" w:hAnsi="宋体"/>
              </w:rPr>
            </w:pPr>
            <w:r w:rsidRPr="008035F1">
              <w:rPr>
                <w:rFonts w:ascii="宋体" w:eastAsia="宋体" w:hAnsi="宋体" w:hint="eastAsia"/>
              </w:rPr>
              <w:t>后置条件：</w:t>
            </w:r>
          </w:p>
        </w:tc>
        <w:tc>
          <w:tcPr>
            <w:tcW w:w="6561" w:type="dxa"/>
            <w:gridSpan w:val="3"/>
          </w:tcPr>
          <w:p w14:paraId="4788995E" w14:textId="77777777" w:rsidR="00852DEF" w:rsidRPr="000D31F2" w:rsidRDefault="00852DEF" w:rsidP="00513B42">
            <w:r w:rsidRPr="000D31F2">
              <w:rPr>
                <w:rFonts w:hint="eastAsia"/>
              </w:rPr>
              <w:t>P</w:t>
            </w:r>
            <w:r w:rsidRPr="000D31F2">
              <w:t>OST-1</w:t>
            </w:r>
            <w:r w:rsidRPr="000D31F2">
              <w:rPr>
                <w:rFonts w:hint="eastAsia"/>
              </w:rPr>
              <w:t>：系统显示</w:t>
            </w:r>
            <w:r>
              <w:rPr>
                <w:rFonts w:hint="eastAsia"/>
              </w:rPr>
              <w:t>增加完的</w:t>
            </w:r>
            <w:r w:rsidRPr="000D31F2">
              <w:rPr>
                <w:rFonts w:hint="eastAsia"/>
              </w:rPr>
              <w:t>案例</w:t>
            </w:r>
            <w:r>
              <w:rPr>
                <w:rFonts w:hint="eastAsia"/>
              </w:rPr>
              <w:t>信息</w:t>
            </w:r>
          </w:p>
          <w:p w14:paraId="5E709223" w14:textId="77777777" w:rsidR="00852DEF" w:rsidRPr="000D31F2" w:rsidRDefault="00852DEF" w:rsidP="00513B42">
            <w:r w:rsidRPr="000D31F2">
              <w:rPr>
                <w:rFonts w:hint="eastAsia"/>
              </w:rPr>
              <w:t>P</w:t>
            </w:r>
            <w:r w:rsidRPr="000D31F2">
              <w:t>OST-2</w:t>
            </w:r>
            <w:r w:rsidRPr="000D31F2">
              <w:rPr>
                <w:rFonts w:hint="eastAsia"/>
              </w:rPr>
              <w:t>：</w:t>
            </w:r>
            <w:r>
              <w:rPr>
                <w:rFonts w:hint="eastAsia"/>
              </w:rPr>
              <w:t>案例增加完毕</w:t>
            </w:r>
          </w:p>
        </w:tc>
      </w:tr>
      <w:tr w:rsidR="00852DEF" w14:paraId="69DF686B" w14:textId="77777777" w:rsidTr="00513B42">
        <w:tc>
          <w:tcPr>
            <w:tcW w:w="1656" w:type="dxa"/>
          </w:tcPr>
          <w:p w14:paraId="5165C844" w14:textId="77777777" w:rsidR="00852DEF" w:rsidRDefault="00852DEF" w:rsidP="00513B42">
            <w:r w:rsidRPr="008035F1">
              <w:rPr>
                <w:rFonts w:ascii="宋体" w:eastAsia="宋体" w:hAnsi="宋体" w:hint="eastAsia"/>
              </w:rPr>
              <w:t>一般性流程：</w:t>
            </w:r>
          </w:p>
        </w:tc>
        <w:tc>
          <w:tcPr>
            <w:tcW w:w="6561" w:type="dxa"/>
            <w:gridSpan w:val="3"/>
          </w:tcPr>
          <w:p w14:paraId="48C0AD12" w14:textId="77777777" w:rsidR="00852DEF" w:rsidRDefault="00852DEF" w:rsidP="00513B42">
            <w:r>
              <w:t>1</w:t>
            </w:r>
            <w:r>
              <w:rPr>
                <w:rFonts w:hint="eastAsia"/>
              </w:rPr>
              <w:t>.0</w:t>
            </w:r>
            <w:r>
              <w:t xml:space="preserve"> </w:t>
            </w:r>
            <w:r>
              <w:rPr>
                <w:rFonts w:hint="eastAsia"/>
              </w:rPr>
              <w:t>增加案例</w:t>
            </w:r>
          </w:p>
          <w:p w14:paraId="22BC799C" w14:textId="77777777" w:rsidR="00852DEF" w:rsidRDefault="00852DEF" w:rsidP="00513B42">
            <w:r>
              <w:rPr>
                <w:rFonts w:hint="eastAsia"/>
              </w:rPr>
              <w:t>1.</w:t>
            </w:r>
            <w:r>
              <w:rPr>
                <w:rFonts w:ascii="宋体" w:eastAsia="宋体" w:hAnsi="宋体" w:hint="eastAsia"/>
              </w:rPr>
              <w:t>教师</w:t>
            </w:r>
            <w:r>
              <w:rPr>
                <w:rFonts w:hint="eastAsia"/>
              </w:rPr>
              <w:t>点击案例列表</w:t>
            </w:r>
          </w:p>
          <w:p w14:paraId="339228FE" w14:textId="77777777" w:rsidR="00852DEF" w:rsidRDefault="00852DEF" w:rsidP="00513B42">
            <w:r>
              <w:rPr>
                <w:rFonts w:hint="eastAsia"/>
              </w:rPr>
              <w:t>2.</w:t>
            </w:r>
            <w:r>
              <w:rPr>
                <w:rFonts w:hint="eastAsia"/>
              </w:rPr>
              <w:t>系统显示案例信息</w:t>
            </w:r>
          </w:p>
          <w:p w14:paraId="093B7184" w14:textId="77777777" w:rsidR="00852DEF" w:rsidRDefault="00852DEF" w:rsidP="00513B42">
            <w:r>
              <w:rPr>
                <w:rFonts w:hint="eastAsia"/>
              </w:rPr>
              <w:t>3.</w:t>
            </w:r>
            <w:r>
              <w:rPr>
                <w:rFonts w:ascii="宋体" w:eastAsia="宋体" w:hAnsi="宋体" w:hint="eastAsia"/>
              </w:rPr>
              <w:t>教师</w:t>
            </w:r>
            <w:r>
              <w:rPr>
                <w:rFonts w:hint="eastAsia"/>
              </w:rPr>
              <w:t>点击案例信息增加</w:t>
            </w:r>
          </w:p>
          <w:p w14:paraId="487E953E" w14:textId="77777777" w:rsidR="00852DEF" w:rsidRDefault="00852DEF" w:rsidP="00513B42">
            <w:r>
              <w:rPr>
                <w:rFonts w:hint="eastAsia"/>
              </w:rPr>
              <w:t>4.</w:t>
            </w:r>
            <w:r>
              <w:rPr>
                <w:rFonts w:hint="eastAsia"/>
              </w:rPr>
              <w:t>教师上传案例增加内容</w:t>
            </w:r>
          </w:p>
          <w:p w14:paraId="3B303F85" w14:textId="77777777" w:rsidR="00852DEF" w:rsidRDefault="00852DEF" w:rsidP="00513B42">
            <w:r>
              <w:rPr>
                <w:rFonts w:hint="eastAsia"/>
              </w:rPr>
              <w:t>5</w:t>
            </w:r>
            <w:r>
              <w:t>.</w:t>
            </w:r>
            <w:r>
              <w:rPr>
                <w:rFonts w:hint="eastAsia"/>
              </w:rPr>
              <w:t>系统管理员审核</w:t>
            </w:r>
          </w:p>
          <w:p w14:paraId="45019C8B" w14:textId="77777777" w:rsidR="00852DEF" w:rsidRDefault="00852DEF" w:rsidP="00513B42">
            <w:r>
              <w:rPr>
                <w:rFonts w:hint="eastAsia"/>
              </w:rPr>
              <w:t>6</w:t>
            </w:r>
            <w:r>
              <w:t>.</w:t>
            </w:r>
            <w:r>
              <w:rPr>
                <w:rFonts w:hint="eastAsia"/>
              </w:rPr>
              <w:t>案例增加完成</w:t>
            </w:r>
          </w:p>
        </w:tc>
      </w:tr>
      <w:tr w:rsidR="00852DEF" w14:paraId="4F0A1566" w14:textId="77777777" w:rsidTr="00513B42">
        <w:tc>
          <w:tcPr>
            <w:tcW w:w="1656" w:type="dxa"/>
          </w:tcPr>
          <w:p w14:paraId="3AB5CE9A"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6BC3BBD7" w14:textId="77777777" w:rsidR="00852DEF" w:rsidRDefault="00852DEF" w:rsidP="00513B42"/>
        </w:tc>
      </w:tr>
      <w:tr w:rsidR="00852DEF" w14:paraId="1B6CAA0C" w14:textId="77777777" w:rsidTr="00513B42">
        <w:tc>
          <w:tcPr>
            <w:tcW w:w="1656" w:type="dxa"/>
          </w:tcPr>
          <w:p w14:paraId="50E3D247"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561" w:type="dxa"/>
            <w:gridSpan w:val="3"/>
          </w:tcPr>
          <w:p w14:paraId="4F06E108" w14:textId="77777777" w:rsidR="00852DEF" w:rsidRDefault="00852DEF" w:rsidP="00513B42">
            <w:pPr>
              <w:rPr>
                <w:rFonts w:ascii="宋体" w:eastAsia="宋体" w:hAnsi="宋体"/>
              </w:rPr>
            </w:pPr>
            <w:r>
              <w:rPr>
                <w:rFonts w:ascii="宋体" w:eastAsia="宋体" w:hAnsi="宋体" w:hint="eastAsia"/>
              </w:rPr>
              <w:t>案例不符合数据库规定数据格式</w:t>
            </w:r>
          </w:p>
          <w:p w14:paraId="55F3D7AE" w14:textId="77777777" w:rsidR="00852DEF" w:rsidRPr="00366F0E" w:rsidRDefault="00852DEF" w:rsidP="00852DEF">
            <w:pPr>
              <w:pStyle w:val="a4"/>
              <w:numPr>
                <w:ilvl w:val="0"/>
                <w:numId w:val="43"/>
              </w:numPr>
              <w:ind w:firstLineChars="0"/>
              <w:rPr>
                <w:rFonts w:ascii="宋体" w:eastAsia="宋体" w:hAnsi="宋体"/>
              </w:rPr>
            </w:pPr>
            <w:r w:rsidRPr="00366F0E">
              <w:rPr>
                <w:rFonts w:ascii="宋体" w:eastAsia="宋体" w:hAnsi="宋体" w:hint="eastAsia"/>
              </w:rPr>
              <w:t>系统提示案例不符合数据库规定</w:t>
            </w:r>
          </w:p>
          <w:p w14:paraId="06A61E02" w14:textId="77777777" w:rsidR="00852DEF" w:rsidRPr="00366F0E" w:rsidRDefault="00852DEF" w:rsidP="00852DEF">
            <w:pPr>
              <w:pStyle w:val="a4"/>
              <w:numPr>
                <w:ilvl w:val="0"/>
                <w:numId w:val="43"/>
              </w:numPr>
              <w:ind w:firstLineChars="0"/>
              <w:rPr>
                <w:rFonts w:ascii="宋体" w:eastAsia="宋体" w:hAnsi="宋体"/>
              </w:rPr>
            </w:pPr>
            <w:r w:rsidRPr="00366F0E">
              <w:rPr>
                <w:rFonts w:ascii="宋体" w:eastAsia="宋体" w:hAnsi="宋体" w:hint="eastAsia"/>
              </w:rPr>
              <w:t>案例信息填写不完整</w:t>
            </w:r>
          </w:p>
          <w:p w14:paraId="2DD9E681" w14:textId="77777777" w:rsidR="00852DEF" w:rsidRDefault="00852DEF" w:rsidP="00852DEF">
            <w:pPr>
              <w:pStyle w:val="a4"/>
              <w:numPr>
                <w:ilvl w:val="0"/>
                <w:numId w:val="43"/>
              </w:numPr>
              <w:ind w:firstLineChars="0"/>
            </w:pPr>
            <w:r w:rsidRPr="00366F0E">
              <w:rPr>
                <w:rFonts w:ascii="宋体" w:eastAsia="宋体" w:hAnsi="宋体" w:hint="eastAsia"/>
              </w:rPr>
              <w:t>系统提示案例信息不完整</w:t>
            </w:r>
          </w:p>
        </w:tc>
      </w:tr>
      <w:tr w:rsidR="00852DEF" w14:paraId="15DB88A1" w14:textId="77777777" w:rsidTr="00513B42">
        <w:tc>
          <w:tcPr>
            <w:tcW w:w="1656" w:type="dxa"/>
          </w:tcPr>
          <w:p w14:paraId="32C45744"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561" w:type="dxa"/>
            <w:gridSpan w:val="3"/>
          </w:tcPr>
          <w:p w14:paraId="31549B6E" w14:textId="77777777" w:rsidR="00852DEF" w:rsidRDefault="00852DEF" w:rsidP="00513B42">
            <w:r>
              <w:rPr>
                <w:rFonts w:hint="eastAsia"/>
              </w:rPr>
              <w:t>高</w:t>
            </w:r>
          </w:p>
        </w:tc>
      </w:tr>
      <w:tr w:rsidR="00852DEF" w14:paraId="7518CF5C" w14:textId="77777777" w:rsidTr="00513B42">
        <w:tc>
          <w:tcPr>
            <w:tcW w:w="1656" w:type="dxa"/>
          </w:tcPr>
          <w:p w14:paraId="22154EC6"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561" w:type="dxa"/>
            <w:gridSpan w:val="3"/>
          </w:tcPr>
          <w:p w14:paraId="267BC3F2" w14:textId="77777777" w:rsidR="00852DEF" w:rsidRDefault="00852DEF" w:rsidP="00513B42">
            <w:r>
              <w:rPr>
                <w:rFonts w:hint="eastAsia"/>
              </w:rPr>
              <w:t>高</w:t>
            </w:r>
          </w:p>
        </w:tc>
      </w:tr>
      <w:tr w:rsidR="00852DEF" w14:paraId="7836560F" w14:textId="77777777" w:rsidTr="00513B42">
        <w:tc>
          <w:tcPr>
            <w:tcW w:w="1656" w:type="dxa"/>
          </w:tcPr>
          <w:p w14:paraId="53D80251"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561" w:type="dxa"/>
            <w:gridSpan w:val="3"/>
          </w:tcPr>
          <w:p w14:paraId="20DDCE0C" w14:textId="77777777" w:rsidR="00852DEF" w:rsidRDefault="00852DEF" w:rsidP="00513B42"/>
        </w:tc>
      </w:tr>
      <w:tr w:rsidR="00852DEF" w14:paraId="7395E942" w14:textId="77777777" w:rsidTr="00513B42">
        <w:tc>
          <w:tcPr>
            <w:tcW w:w="1656" w:type="dxa"/>
          </w:tcPr>
          <w:p w14:paraId="57906406"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561" w:type="dxa"/>
            <w:gridSpan w:val="3"/>
          </w:tcPr>
          <w:p w14:paraId="595A2DA5" w14:textId="77777777" w:rsidR="00852DEF" w:rsidRDefault="00852DEF" w:rsidP="00513B42">
            <w:r>
              <w:rPr>
                <w:rFonts w:hint="eastAsia"/>
              </w:rPr>
              <w:t>案例本身应不存在</w:t>
            </w:r>
          </w:p>
        </w:tc>
      </w:tr>
      <w:tr w:rsidR="00852DEF" w14:paraId="43BDF587" w14:textId="77777777" w:rsidTr="00513B42">
        <w:tc>
          <w:tcPr>
            <w:tcW w:w="1656" w:type="dxa"/>
          </w:tcPr>
          <w:p w14:paraId="59226C68" w14:textId="77777777" w:rsidR="00852DEF" w:rsidRPr="008035F1" w:rsidRDefault="00852DEF" w:rsidP="00513B42">
            <w:pPr>
              <w:rPr>
                <w:rFonts w:ascii="宋体" w:eastAsia="宋体" w:hAnsi="宋体"/>
              </w:rPr>
            </w:pPr>
            <w:r>
              <w:rPr>
                <w:rFonts w:ascii="宋体" w:eastAsia="宋体" w:hAnsi="宋体" w:hint="eastAsia"/>
              </w:rPr>
              <w:t>假设：</w:t>
            </w:r>
          </w:p>
        </w:tc>
        <w:tc>
          <w:tcPr>
            <w:tcW w:w="6561" w:type="dxa"/>
            <w:gridSpan w:val="3"/>
          </w:tcPr>
          <w:p w14:paraId="18A5AD1F" w14:textId="77777777" w:rsidR="00852DEF" w:rsidRDefault="00852DEF" w:rsidP="00513B42">
            <w:pPr>
              <w:rPr>
                <w:rFonts w:ascii="宋体" w:eastAsia="宋体" w:hAnsi="宋体"/>
              </w:rPr>
            </w:pPr>
          </w:p>
          <w:p w14:paraId="26EF41D9" w14:textId="77777777" w:rsidR="00852DEF" w:rsidRDefault="00852DEF" w:rsidP="00513B42"/>
        </w:tc>
      </w:tr>
    </w:tbl>
    <w:p w14:paraId="698111C2" w14:textId="77777777" w:rsidR="00852DEF"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2AABFDDD" w14:textId="77777777" w:rsidTr="00513B42">
        <w:tc>
          <w:tcPr>
            <w:tcW w:w="1656" w:type="dxa"/>
          </w:tcPr>
          <w:p w14:paraId="179337E4" w14:textId="77777777" w:rsidR="00852DEF" w:rsidRPr="007F5E0C" w:rsidRDefault="00852DEF" w:rsidP="00513B42">
            <w:pPr>
              <w:rPr>
                <w:rFonts w:ascii="宋体" w:eastAsia="宋体" w:hAnsi="宋体"/>
                <w:b/>
              </w:rPr>
            </w:pPr>
            <w:r w:rsidRPr="008035F1">
              <w:rPr>
                <w:rFonts w:ascii="宋体" w:eastAsia="宋体" w:hAnsi="宋体" w:hint="eastAsia"/>
                <w:b/>
              </w:rPr>
              <w:t>ID和名称：</w:t>
            </w:r>
          </w:p>
        </w:tc>
        <w:tc>
          <w:tcPr>
            <w:tcW w:w="6561" w:type="dxa"/>
            <w:gridSpan w:val="3"/>
          </w:tcPr>
          <w:p w14:paraId="05D3D556" w14:textId="77777777" w:rsidR="00852DEF" w:rsidRPr="007F5E0C" w:rsidRDefault="00852DEF" w:rsidP="00513B42">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2</w:t>
            </w:r>
            <w:r w:rsidRPr="007F5E0C">
              <w:rPr>
                <w:rFonts w:ascii="宋体" w:eastAsia="宋体" w:hAnsi="宋体" w:hint="eastAsia"/>
                <w:b/>
              </w:rPr>
              <w:t>案例</w:t>
            </w:r>
            <w:r>
              <w:rPr>
                <w:rFonts w:ascii="宋体" w:eastAsia="宋体" w:hAnsi="宋体" w:hint="eastAsia"/>
                <w:b/>
              </w:rPr>
              <w:t>删除</w:t>
            </w:r>
          </w:p>
        </w:tc>
      </w:tr>
      <w:tr w:rsidR="00852DEF" w14:paraId="704CD8AD" w14:textId="77777777" w:rsidTr="00513B42">
        <w:tc>
          <w:tcPr>
            <w:tcW w:w="1656" w:type="dxa"/>
          </w:tcPr>
          <w:p w14:paraId="2336D4EA" w14:textId="77777777" w:rsidR="00852DEF" w:rsidRPr="007F5E0C" w:rsidRDefault="00852DEF" w:rsidP="00513B42">
            <w:pPr>
              <w:jc w:val="left"/>
              <w:rPr>
                <w:rFonts w:ascii="宋体" w:eastAsia="宋体" w:hAnsi="宋体"/>
              </w:rPr>
            </w:pPr>
            <w:r w:rsidRPr="008035F1">
              <w:rPr>
                <w:rFonts w:ascii="宋体" w:eastAsia="宋体" w:hAnsi="宋体" w:hint="eastAsia"/>
              </w:rPr>
              <w:t>创建人：</w:t>
            </w:r>
          </w:p>
        </w:tc>
        <w:tc>
          <w:tcPr>
            <w:tcW w:w="1883" w:type="dxa"/>
          </w:tcPr>
          <w:p w14:paraId="0992CF61" w14:textId="77777777" w:rsidR="00852DEF" w:rsidRPr="007F5E0C" w:rsidRDefault="00852DEF" w:rsidP="00513B42">
            <w:pPr>
              <w:jc w:val="left"/>
              <w:rPr>
                <w:rFonts w:ascii="宋体" w:eastAsia="宋体" w:hAnsi="宋体"/>
              </w:rPr>
            </w:pPr>
            <w:r w:rsidRPr="007F5E0C">
              <w:rPr>
                <w:rFonts w:ascii="宋体" w:eastAsia="宋体" w:hAnsi="宋体" w:hint="eastAsia"/>
              </w:rPr>
              <w:t>章奇妙</w:t>
            </w:r>
          </w:p>
        </w:tc>
        <w:tc>
          <w:tcPr>
            <w:tcW w:w="1645" w:type="dxa"/>
          </w:tcPr>
          <w:p w14:paraId="602A82D2" w14:textId="77777777" w:rsidR="00852DEF" w:rsidRPr="007F5E0C"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59E9902C" w14:textId="77777777" w:rsidR="00852DEF" w:rsidRPr="007F5E0C" w:rsidRDefault="00852DEF" w:rsidP="00513B42">
            <w:pPr>
              <w:jc w:val="left"/>
              <w:rPr>
                <w:rFonts w:ascii="宋体" w:eastAsia="宋体" w:hAnsi="宋体"/>
              </w:rPr>
            </w:pPr>
            <w:r w:rsidRPr="007F5E0C">
              <w:rPr>
                <w:rFonts w:ascii="宋体" w:eastAsia="宋体" w:hAnsi="宋体"/>
              </w:rPr>
              <w:t>2018年12月5日星期三</w:t>
            </w:r>
          </w:p>
        </w:tc>
      </w:tr>
      <w:tr w:rsidR="00852DEF" w14:paraId="484E6003" w14:textId="77777777" w:rsidTr="00513B42">
        <w:tc>
          <w:tcPr>
            <w:tcW w:w="1656" w:type="dxa"/>
          </w:tcPr>
          <w:p w14:paraId="4F2145E1" w14:textId="77777777" w:rsidR="00852DEF" w:rsidRPr="007F5E0C" w:rsidRDefault="00852DEF" w:rsidP="00513B42">
            <w:pPr>
              <w:jc w:val="left"/>
              <w:rPr>
                <w:rFonts w:ascii="宋体" w:eastAsia="宋体" w:hAnsi="宋体"/>
              </w:rPr>
            </w:pPr>
            <w:r w:rsidRPr="008035F1">
              <w:rPr>
                <w:rFonts w:ascii="宋体" w:eastAsia="宋体" w:hAnsi="宋体" w:hint="eastAsia"/>
              </w:rPr>
              <w:t>主要操作者：</w:t>
            </w:r>
          </w:p>
        </w:tc>
        <w:tc>
          <w:tcPr>
            <w:tcW w:w="1883" w:type="dxa"/>
          </w:tcPr>
          <w:p w14:paraId="4A82AB45" w14:textId="77777777" w:rsidR="00852DEF" w:rsidRPr="007F5E0C" w:rsidRDefault="00852DEF" w:rsidP="00513B42">
            <w:pPr>
              <w:jc w:val="left"/>
              <w:rPr>
                <w:rFonts w:ascii="宋体" w:eastAsia="宋体" w:hAnsi="宋体"/>
              </w:rPr>
            </w:pPr>
            <w:r>
              <w:rPr>
                <w:rFonts w:ascii="宋体" w:eastAsia="宋体" w:hAnsi="宋体" w:hint="eastAsia"/>
              </w:rPr>
              <w:t>教师（项目创建者）</w:t>
            </w:r>
          </w:p>
        </w:tc>
        <w:tc>
          <w:tcPr>
            <w:tcW w:w="1645" w:type="dxa"/>
          </w:tcPr>
          <w:p w14:paraId="11F14A70" w14:textId="77777777" w:rsidR="00852DEF" w:rsidRPr="007F5E0C"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70C17264" w14:textId="77777777" w:rsidR="00852DEF" w:rsidRPr="007F5E0C" w:rsidRDefault="00852DEF" w:rsidP="00513B42">
            <w:pPr>
              <w:jc w:val="left"/>
              <w:rPr>
                <w:rFonts w:ascii="宋体" w:eastAsia="宋体" w:hAnsi="宋体"/>
              </w:rPr>
            </w:pPr>
            <w:r>
              <w:rPr>
                <w:rFonts w:ascii="宋体" w:eastAsia="宋体" w:hAnsi="宋体" w:hint="eastAsia"/>
              </w:rPr>
              <w:t>系统管理员</w:t>
            </w:r>
          </w:p>
        </w:tc>
      </w:tr>
      <w:tr w:rsidR="00852DEF" w14:paraId="42F83A9E" w14:textId="77777777" w:rsidTr="00513B42">
        <w:tc>
          <w:tcPr>
            <w:tcW w:w="1656" w:type="dxa"/>
          </w:tcPr>
          <w:p w14:paraId="01C62C55" w14:textId="77777777" w:rsidR="00852DEF" w:rsidRPr="007F5E0C" w:rsidRDefault="00852DEF" w:rsidP="00513B42">
            <w:pPr>
              <w:jc w:val="left"/>
              <w:rPr>
                <w:rFonts w:ascii="宋体" w:eastAsia="宋体" w:hAnsi="宋体"/>
              </w:rPr>
            </w:pPr>
            <w:r w:rsidRPr="008035F1">
              <w:rPr>
                <w:rFonts w:ascii="宋体" w:eastAsia="宋体" w:hAnsi="宋体" w:hint="eastAsia"/>
              </w:rPr>
              <w:t>描述：</w:t>
            </w:r>
          </w:p>
        </w:tc>
        <w:tc>
          <w:tcPr>
            <w:tcW w:w="6561" w:type="dxa"/>
            <w:gridSpan w:val="3"/>
          </w:tcPr>
          <w:p w14:paraId="2A9F792B" w14:textId="77777777" w:rsidR="00852DEF" w:rsidRPr="007F5E0C" w:rsidRDefault="00852DEF" w:rsidP="00513B42">
            <w:pPr>
              <w:jc w:val="left"/>
              <w:rPr>
                <w:rFonts w:ascii="宋体" w:eastAsia="宋体" w:hAnsi="宋体"/>
              </w:rPr>
            </w:pPr>
            <w:r>
              <w:rPr>
                <w:rFonts w:ascii="宋体" w:eastAsia="宋体" w:hAnsi="宋体" w:hint="eastAsia"/>
              </w:rPr>
              <w:t>教师</w:t>
            </w:r>
            <w:r w:rsidRPr="007F5E0C">
              <w:rPr>
                <w:rFonts w:ascii="宋体" w:eastAsia="宋体" w:hAnsi="宋体" w:hint="eastAsia"/>
              </w:rPr>
              <w:t>点击</w:t>
            </w:r>
            <w:r>
              <w:rPr>
                <w:rFonts w:ascii="宋体" w:eastAsia="宋体" w:hAnsi="宋体" w:hint="eastAsia"/>
              </w:rPr>
              <w:t>我的</w:t>
            </w:r>
            <w:r w:rsidRPr="007F5E0C">
              <w:rPr>
                <w:rFonts w:ascii="宋体" w:eastAsia="宋体" w:hAnsi="宋体" w:hint="eastAsia"/>
              </w:rPr>
              <w:t>案例列表来查看</w:t>
            </w:r>
            <w:r>
              <w:rPr>
                <w:rFonts w:ascii="宋体" w:eastAsia="宋体" w:hAnsi="宋体" w:hint="eastAsia"/>
              </w:rPr>
              <w:t>我的</w:t>
            </w:r>
            <w:r w:rsidRPr="007F5E0C">
              <w:rPr>
                <w:rFonts w:ascii="宋体" w:eastAsia="宋体" w:hAnsi="宋体" w:hint="eastAsia"/>
              </w:rPr>
              <w:t>案例，并</w:t>
            </w:r>
            <w:r>
              <w:rPr>
                <w:rFonts w:ascii="宋体" w:eastAsia="宋体" w:hAnsi="宋体" w:hint="eastAsia"/>
              </w:rPr>
              <w:t>对已有的案例进行</w:t>
            </w:r>
            <w:r w:rsidRPr="002943B3">
              <w:rPr>
                <w:rFonts w:ascii="宋体" w:eastAsia="宋体" w:hAnsi="宋体" w:hint="eastAsia"/>
              </w:rPr>
              <w:t>删除</w:t>
            </w:r>
          </w:p>
        </w:tc>
      </w:tr>
      <w:tr w:rsidR="00852DEF" w14:paraId="7DD53A85" w14:textId="77777777" w:rsidTr="00513B42">
        <w:tc>
          <w:tcPr>
            <w:tcW w:w="1656" w:type="dxa"/>
          </w:tcPr>
          <w:p w14:paraId="47EDA1A1" w14:textId="77777777" w:rsidR="00852DEF" w:rsidRPr="007F5E0C" w:rsidRDefault="00852DEF" w:rsidP="00513B42">
            <w:pPr>
              <w:jc w:val="left"/>
              <w:rPr>
                <w:rFonts w:ascii="宋体" w:eastAsia="宋体" w:hAnsi="宋体"/>
              </w:rPr>
            </w:pPr>
            <w:r w:rsidRPr="008035F1">
              <w:rPr>
                <w:rFonts w:ascii="宋体" w:eastAsia="宋体" w:hAnsi="宋体" w:hint="eastAsia"/>
              </w:rPr>
              <w:t>触发器：</w:t>
            </w:r>
          </w:p>
        </w:tc>
        <w:tc>
          <w:tcPr>
            <w:tcW w:w="6561" w:type="dxa"/>
            <w:gridSpan w:val="3"/>
          </w:tcPr>
          <w:p w14:paraId="025E7C5A" w14:textId="77777777" w:rsidR="00852DEF" w:rsidRPr="007F5E0C" w:rsidRDefault="00852DEF" w:rsidP="00513B42">
            <w:pPr>
              <w:jc w:val="left"/>
              <w:rPr>
                <w:rFonts w:ascii="宋体" w:eastAsia="宋体" w:hAnsi="宋体"/>
              </w:rPr>
            </w:pPr>
            <w:r>
              <w:rPr>
                <w:rFonts w:ascii="宋体" w:eastAsia="宋体" w:hAnsi="宋体" w:hint="eastAsia"/>
              </w:rPr>
              <w:t>教师</w:t>
            </w:r>
            <w:r w:rsidRPr="007F5E0C">
              <w:rPr>
                <w:rFonts w:ascii="宋体" w:eastAsia="宋体" w:hAnsi="宋体" w:hint="eastAsia"/>
              </w:rPr>
              <w:t>表示想</w:t>
            </w:r>
            <w:r w:rsidRPr="002943B3">
              <w:rPr>
                <w:rFonts w:ascii="宋体" w:eastAsia="宋体" w:hAnsi="宋体" w:hint="eastAsia"/>
              </w:rPr>
              <w:t>删除</w:t>
            </w:r>
            <w:r w:rsidRPr="007F5E0C">
              <w:rPr>
                <w:rFonts w:ascii="宋体" w:eastAsia="宋体" w:hAnsi="宋体" w:hint="eastAsia"/>
              </w:rPr>
              <w:t>案例</w:t>
            </w:r>
          </w:p>
        </w:tc>
      </w:tr>
      <w:tr w:rsidR="00852DEF" w14:paraId="7D07E6B1" w14:textId="77777777" w:rsidTr="00513B42">
        <w:tc>
          <w:tcPr>
            <w:tcW w:w="1656" w:type="dxa"/>
          </w:tcPr>
          <w:p w14:paraId="7832F880" w14:textId="77777777" w:rsidR="00852DEF" w:rsidRPr="007F5E0C" w:rsidRDefault="00852DEF" w:rsidP="00513B42">
            <w:pPr>
              <w:jc w:val="left"/>
              <w:rPr>
                <w:rFonts w:ascii="宋体" w:eastAsia="宋体" w:hAnsi="宋体"/>
              </w:rPr>
            </w:pPr>
            <w:r w:rsidRPr="008035F1">
              <w:rPr>
                <w:rFonts w:ascii="宋体" w:eastAsia="宋体" w:hAnsi="宋体" w:hint="eastAsia"/>
              </w:rPr>
              <w:t>前置条件：</w:t>
            </w:r>
          </w:p>
        </w:tc>
        <w:tc>
          <w:tcPr>
            <w:tcW w:w="6561" w:type="dxa"/>
            <w:gridSpan w:val="3"/>
          </w:tcPr>
          <w:p w14:paraId="567444E7" w14:textId="77777777" w:rsidR="00852DEF" w:rsidRPr="000D31F2" w:rsidRDefault="00852DEF" w:rsidP="00513B42">
            <w:r w:rsidRPr="000D31F2">
              <w:rPr>
                <w:rFonts w:hint="eastAsia"/>
              </w:rPr>
              <w:t>P</w:t>
            </w:r>
            <w:r w:rsidRPr="000D31F2">
              <w:t>RE-1</w:t>
            </w:r>
            <w:r w:rsidRPr="000D31F2">
              <w:rPr>
                <w:rFonts w:hint="eastAsia"/>
              </w:rPr>
              <w:t>：查看者登陆</w:t>
            </w:r>
          </w:p>
          <w:p w14:paraId="45843C3E" w14:textId="77777777" w:rsidR="00852DEF" w:rsidRPr="000D31F2" w:rsidRDefault="00852DEF" w:rsidP="00513B42">
            <w:r w:rsidRPr="000D31F2">
              <w:rPr>
                <w:rFonts w:hint="eastAsia"/>
              </w:rPr>
              <w:t>P</w:t>
            </w:r>
            <w:r w:rsidRPr="000D31F2">
              <w:t>RE-2</w:t>
            </w:r>
            <w:r w:rsidRPr="000D31F2">
              <w:rPr>
                <w:rFonts w:hint="eastAsia"/>
              </w:rPr>
              <w:t>：案例数据库中存在案例</w:t>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Asia="宋体" w:hAnsi="宋体"/>
              </w:rPr>
            </w:pPr>
            <w:r w:rsidRPr="008035F1">
              <w:rPr>
                <w:rFonts w:ascii="宋体" w:eastAsia="宋体" w:hAnsi="宋体" w:hint="eastAsia"/>
              </w:rPr>
              <w:t>后置条件：</w:t>
            </w:r>
          </w:p>
        </w:tc>
        <w:tc>
          <w:tcPr>
            <w:tcW w:w="6561" w:type="dxa"/>
            <w:gridSpan w:val="3"/>
          </w:tcPr>
          <w:p w14:paraId="726C9312" w14:textId="77777777" w:rsidR="00852DEF" w:rsidRPr="000D31F2" w:rsidRDefault="00852DEF" w:rsidP="00513B42">
            <w:r w:rsidRPr="000D31F2">
              <w:rPr>
                <w:rFonts w:hint="eastAsia"/>
              </w:rPr>
              <w:t>P</w:t>
            </w:r>
            <w:r w:rsidRPr="000D31F2">
              <w:t>OST-1</w:t>
            </w:r>
            <w:r w:rsidRPr="000D31F2">
              <w:rPr>
                <w:rFonts w:hint="eastAsia"/>
              </w:rPr>
              <w:t>：系统显示</w:t>
            </w:r>
            <w:r w:rsidRPr="002943B3">
              <w:rPr>
                <w:rFonts w:ascii="宋体" w:eastAsia="宋体" w:hAnsi="宋体" w:hint="eastAsia"/>
              </w:rPr>
              <w:t>删除</w:t>
            </w:r>
            <w:r>
              <w:rPr>
                <w:rFonts w:hint="eastAsia"/>
              </w:rPr>
              <w:t>完的</w:t>
            </w:r>
            <w:r w:rsidRPr="000D31F2">
              <w:rPr>
                <w:rFonts w:hint="eastAsia"/>
              </w:rPr>
              <w:t>案例</w:t>
            </w:r>
            <w:r>
              <w:rPr>
                <w:rFonts w:hint="eastAsia"/>
              </w:rPr>
              <w:t>列表</w:t>
            </w:r>
          </w:p>
          <w:p w14:paraId="4A530B21" w14:textId="77777777" w:rsidR="00852DEF" w:rsidRPr="000D31F2" w:rsidRDefault="00852DEF" w:rsidP="00513B42">
            <w:r w:rsidRPr="000D31F2">
              <w:rPr>
                <w:rFonts w:hint="eastAsia"/>
              </w:rPr>
              <w:t>P</w:t>
            </w:r>
            <w:r w:rsidRPr="000D31F2">
              <w:t>OST-2</w:t>
            </w:r>
            <w:r w:rsidRPr="000D31F2">
              <w:rPr>
                <w:rFonts w:hint="eastAsia"/>
              </w:rPr>
              <w:t>：</w:t>
            </w:r>
            <w:r>
              <w:rPr>
                <w:rFonts w:hint="eastAsia"/>
              </w:rPr>
              <w:t>案例</w:t>
            </w:r>
            <w:r w:rsidRPr="002943B3">
              <w:rPr>
                <w:rFonts w:ascii="宋体" w:eastAsia="宋体" w:hAnsi="宋体" w:hint="eastAsia"/>
              </w:rPr>
              <w:t>删除</w:t>
            </w:r>
            <w:r>
              <w:rPr>
                <w:rFonts w:hint="eastAsia"/>
              </w:rPr>
              <w:t>完毕</w:t>
            </w:r>
          </w:p>
        </w:tc>
      </w:tr>
      <w:tr w:rsidR="00852DEF" w14:paraId="0A0F8193" w14:textId="77777777" w:rsidTr="00513B42">
        <w:tc>
          <w:tcPr>
            <w:tcW w:w="1656" w:type="dxa"/>
          </w:tcPr>
          <w:p w14:paraId="7634605F" w14:textId="77777777" w:rsidR="00852DEF" w:rsidRDefault="00852DEF" w:rsidP="00513B42">
            <w:r w:rsidRPr="008035F1">
              <w:rPr>
                <w:rFonts w:ascii="宋体" w:eastAsia="宋体" w:hAnsi="宋体" w:hint="eastAsia"/>
              </w:rPr>
              <w:t>一般性流程：</w:t>
            </w:r>
          </w:p>
        </w:tc>
        <w:tc>
          <w:tcPr>
            <w:tcW w:w="6561" w:type="dxa"/>
            <w:gridSpan w:val="3"/>
          </w:tcPr>
          <w:p w14:paraId="526214EC" w14:textId="77777777" w:rsidR="00852DEF" w:rsidRDefault="00852DEF" w:rsidP="00513B42">
            <w:r>
              <w:t>1</w:t>
            </w:r>
            <w:r>
              <w:rPr>
                <w:rFonts w:hint="eastAsia"/>
              </w:rPr>
              <w:t>.0</w:t>
            </w:r>
            <w:r>
              <w:t xml:space="preserve"> </w:t>
            </w:r>
            <w:r w:rsidRPr="002943B3">
              <w:rPr>
                <w:rFonts w:ascii="宋体" w:eastAsia="宋体" w:hAnsi="宋体" w:hint="eastAsia"/>
              </w:rPr>
              <w:t>删除</w:t>
            </w:r>
            <w:r>
              <w:rPr>
                <w:rFonts w:hint="eastAsia"/>
              </w:rPr>
              <w:t>案例</w:t>
            </w:r>
          </w:p>
          <w:p w14:paraId="17C977AE" w14:textId="77777777" w:rsidR="00852DEF" w:rsidRDefault="00852DEF" w:rsidP="00513B42">
            <w:r>
              <w:rPr>
                <w:rFonts w:hint="eastAsia"/>
              </w:rPr>
              <w:t>1.</w:t>
            </w:r>
            <w:r>
              <w:rPr>
                <w:rFonts w:ascii="宋体" w:eastAsia="宋体" w:hAnsi="宋体" w:hint="eastAsia"/>
              </w:rPr>
              <w:t>教师</w:t>
            </w:r>
            <w:r>
              <w:rPr>
                <w:rFonts w:hint="eastAsia"/>
              </w:rPr>
              <w:t>点击案例列表</w:t>
            </w:r>
          </w:p>
          <w:p w14:paraId="27010ECD" w14:textId="77777777" w:rsidR="00852DEF" w:rsidRDefault="00852DEF" w:rsidP="00513B42">
            <w:r>
              <w:rPr>
                <w:rFonts w:hint="eastAsia"/>
              </w:rPr>
              <w:t>2.</w:t>
            </w:r>
            <w:r>
              <w:rPr>
                <w:rFonts w:hint="eastAsia"/>
              </w:rPr>
              <w:t>系统显示案例信息</w:t>
            </w:r>
          </w:p>
          <w:p w14:paraId="6EA197FA" w14:textId="77777777" w:rsidR="00852DEF" w:rsidRDefault="00852DEF" w:rsidP="00513B42">
            <w:r>
              <w:rPr>
                <w:rFonts w:hint="eastAsia"/>
              </w:rPr>
              <w:t>3.</w:t>
            </w:r>
            <w:r>
              <w:rPr>
                <w:rFonts w:ascii="宋体" w:eastAsia="宋体" w:hAnsi="宋体" w:hint="eastAsia"/>
              </w:rPr>
              <w:t>教师</w:t>
            </w:r>
            <w:r>
              <w:rPr>
                <w:rFonts w:hint="eastAsia"/>
              </w:rPr>
              <w:t>点击案例信息</w:t>
            </w:r>
            <w:r w:rsidRPr="002943B3">
              <w:rPr>
                <w:rFonts w:ascii="宋体" w:eastAsia="宋体" w:hAnsi="宋体" w:hint="eastAsia"/>
              </w:rPr>
              <w:t>删除</w:t>
            </w:r>
          </w:p>
          <w:p w14:paraId="485032ED" w14:textId="77777777" w:rsidR="00852DEF" w:rsidRDefault="00852DEF" w:rsidP="00513B42">
            <w:r>
              <w:rPr>
                <w:rFonts w:hint="eastAsia"/>
              </w:rPr>
              <w:t>4.</w:t>
            </w:r>
            <w:r>
              <w:rPr>
                <w:rFonts w:hint="eastAsia"/>
              </w:rPr>
              <w:t>教师上传案例</w:t>
            </w:r>
            <w:r w:rsidRPr="002943B3">
              <w:rPr>
                <w:rFonts w:ascii="宋体" w:eastAsia="宋体" w:hAnsi="宋体" w:hint="eastAsia"/>
              </w:rPr>
              <w:t>删除</w:t>
            </w:r>
            <w:r>
              <w:rPr>
                <w:rFonts w:hint="eastAsia"/>
              </w:rPr>
              <w:t>内容</w:t>
            </w:r>
          </w:p>
          <w:p w14:paraId="47BE9786" w14:textId="77777777" w:rsidR="00852DEF" w:rsidRDefault="00852DEF" w:rsidP="00513B42">
            <w:r>
              <w:rPr>
                <w:rFonts w:hint="eastAsia"/>
              </w:rPr>
              <w:t>5</w:t>
            </w:r>
            <w:r>
              <w:t>.</w:t>
            </w:r>
            <w:r>
              <w:rPr>
                <w:rFonts w:hint="eastAsia"/>
              </w:rPr>
              <w:t>系统管理员审核</w:t>
            </w:r>
          </w:p>
          <w:p w14:paraId="75C7B8F5" w14:textId="77777777" w:rsidR="00852DEF" w:rsidRDefault="00852DEF" w:rsidP="00513B42">
            <w:r>
              <w:rPr>
                <w:rFonts w:hint="eastAsia"/>
              </w:rPr>
              <w:lastRenderedPageBreak/>
              <w:t>6</w:t>
            </w:r>
            <w:r>
              <w:t>.</w:t>
            </w:r>
            <w:r>
              <w:rPr>
                <w:rFonts w:hint="eastAsia"/>
              </w:rPr>
              <w:t>案例</w:t>
            </w:r>
            <w:r w:rsidRPr="002943B3">
              <w:rPr>
                <w:rFonts w:ascii="宋体" w:eastAsia="宋体" w:hAnsi="宋体" w:hint="eastAsia"/>
              </w:rPr>
              <w:t>删除</w:t>
            </w:r>
            <w:r>
              <w:rPr>
                <w:rFonts w:hint="eastAsia"/>
              </w:rPr>
              <w:t>完成</w:t>
            </w:r>
          </w:p>
        </w:tc>
      </w:tr>
      <w:tr w:rsidR="00852DEF" w14:paraId="4B10D49F" w14:textId="77777777" w:rsidTr="00513B42">
        <w:tc>
          <w:tcPr>
            <w:tcW w:w="1656" w:type="dxa"/>
          </w:tcPr>
          <w:p w14:paraId="0FEA8D8B" w14:textId="77777777" w:rsidR="00852DEF" w:rsidRPr="008035F1" w:rsidRDefault="00852DEF" w:rsidP="00513B42">
            <w:pPr>
              <w:rPr>
                <w:rFonts w:ascii="宋体" w:eastAsia="宋体" w:hAnsi="宋体"/>
              </w:rPr>
            </w:pPr>
            <w:r w:rsidRPr="008035F1">
              <w:rPr>
                <w:rFonts w:ascii="宋体" w:eastAsia="宋体" w:hAnsi="宋体" w:hint="eastAsia"/>
              </w:rPr>
              <w:lastRenderedPageBreak/>
              <w:t>选择性流程：</w:t>
            </w:r>
          </w:p>
        </w:tc>
        <w:tc>
          <w:tcPr>
            <w:tcW w:w="6561" w:type="dxa"/>
            <w:gridSpan w:val="3"/>
          </w:tcPr>
          <w:p w14:paraId="3444B642" w14:textId="77777777" w:rsidR="00852DEF" w:rsidRDefault="00852DEF" w:rsidP="00513B42"/>
        </w:tc>
      </w:tr>
      <w:tr w:rsidR="00852DEF" w14:paraId="4ADF40D4" w14:textId="77777777" w:rsidTr="00513B42">
        <w:tc>
          <w:tcPr>
            <w:tcW w:w="1656" w:type="dxa"/>
          </w:tcPr>
          <w:p w14:paraId="5FB9BF03"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561" w:type="dxa"/>
            <w:gridSpan w:val="3"/>
          </w:tcPr>
          <w:p w14:paraId="73E1BB77" w14:textId="77777777" w:rsidR="00852DEF" w:rsidRDefault="00852DEF" w:rsidP="00513B42">
            <w:pPr>
              <w:rPr>
                <w:rFonts w:ascii="宋体" w:eastAsia="宋体" w:hAnsi="宋体"/>
              </w:rPr>
            </w:pPr>
            <w:r>
              <w:rPr>
                <w:rFonts w:ascii="宋体" w:eastAsia="宋体" w:hAnsi="宋体" w:hint="eastAsia"/>
              </w:rPr>
              <w:t>删除的案例不符合数据库规定数据格式</w:t>
            </w:r>
          </w:p>
          <w:p w14:paraId="35E1BB38" w14:textId="77777777" w:rsidR="00852DEF" w:rsidRPr="00366F0E" w:rsidRDefault="00852DEF" w:rsidP="00852DEF">
            <w:pPr>
              <w:pStyle w:val="a4"/>
              <w:numPr>
                <w:ilvl w:val="0"/>
                <w:numId w:val="44"/>
              </w:numPr>
              <w:ind w:firstLineChars="0"/>
              <w:rPr>
                <w:rFonts w:ascii="宋体" w:eastAsia="宋体" w:hAnsi="宋体"/>
              </w:rPr>
            </w:pPr>
            <w:r w:rsidRPr="00366F0E">
              <w:rPr>
                <w:rFonts w:ascii="宋体" w:eastAsia="宋体" w:hAnsi="宋体" w:hint="eastAsia"/>
              </w:rPr>
              <w:t>系统提示案例不符合数据库规定</w:t>
            </w:r>
          </w:p>
          <w:p w14:paraId="2FD817E8" w14:textId="77777777" w:rsidR="00852DEF" w:rsidRPr="00366F0E" w:rsidRDefault="00852DEF" w:rsidP="00852DEF">
            <w:pPr>
              <w:pStyle w:val="a4"/>
              <w:numPr>
                <w:ilvl w:val="0"/>
                <w:numId w:val="44"/>
              </w:numPr>
              <w:ind w:firstLineChars="0"/>
              <w:rPr>
                <w:rFonts w:ascii="宋体" w:eastAsia="宋体" w:hAnsi="宋体"/>
              </w:rPr>
            </w:pPr>
            <w:r w:rsidRPr="00366F0E">
              <w:rPr>
                <w:rFonts w:ascii="宋体" w:eastAsia="宋体" w:hAnsi="宋体" w:hint="eastAsia"/>
              </w:rPr>
              <w:t>案例信息</w:t>
            </w:r>
            <w:r>
              <w:rPr>
                <w:rFonts w:ascii="宋体" w:eastAsia="宋体" w:hAnsi="宋体" w:hint="eastAsia"/>
              </w:rPr>
              <w:t>主键删除</w:t>
            </w:r>
          </w:p>
          <w:p w14:paraId="1019DA7A" w14:textId="77777777" w:rsidR="00852DEF" w:rsidRDefault="00852DEF" w:rsidP="00852DEF">
            <w:pPr>
              <w:pStyle w:val="a4"/>
              <w:numPr>
                <w:ilvl w:val="0"/>
                <w:numId w:val="44"/>
              </w:numPr>
              <w:ind w:firstLineChars="0"/>
            </w:pPr>
            <w:r w:rsidRPr="002943B3">
              <w:rPr>
                <w:rFonts w:ascii="宋体" w:eastAsia="宋体" w:hAnsi="宋体" w:hint="eastAsia"/>
              </w:rPr>
              <w:t>系统提示</w:t>
            </w:r>
            <w:r>
              <w:rPr>
                <w:rFonts w:ascii="宋体" w:eastAsia="宋体" w:hAnsi="宋体" w:hint="eastAsia"/>
              </w:rPr>
              <w:t>不能删除</w:t>
            </w:r>
          </w:p>
        </w:tc>
      </w:tr>
      <w:tr w:rsidR="00852DEF" w14:paraId="3D2C142A" w14:textId="77777777" w:rsidTr="00513B42">
        <w:tc>
          <w:tcPr>
            <w:tcW w:w="1656" w:type="dxa"/>
          </w:tcPr>
          <w:p w14:paraId="71C6DBEE"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561" w:type="dxa"/>
            <w:gridSpan w:val="3"/>
          </w:tcPr>
          <w:p w14:paraId="74F02E45" w14:textId="77777777" w:rsidR="00852DEF" w:rsidRDefault="00852DEF" w:rsidP="00513B42">
            <w:r>
              <w:rPr>
                <w:rFonts w:hint="eastAsia"/>
              </w:rPr>
              <w:t>高</w:t>
            </w:r>
          </w:p>
        </w:tc>
      </w:tr>
      <w:tr w:rsidR="00852DEF" w14:paraId="3BF9A27E" w14:textId="77777777" w:rsidTr="00513B42">
        <w:tc>
          <w:tcPr>
            <w:tcW w:w="1656" w:type="dxa"/>
          </w:tcPr>
          <w:p w14:paraId="5F0E55EA"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561" w:type="dxa"/>
            <w:gridSpan w:val="3"/>
          </w:tcPr>
          <w:p w14:paraId="4402D6DD" w14:textId="77777777" w:rsidR="00852DEF" w:rsidRDefault="00852DEF" w:rsidP="00513B42">
            <w:r>
              <w:rPr>
                <w:rFonts w:hint="eastAsia"/>
              </w:rPr>
              <w:t>高</w:t>
            </w:r>
          </w:p>
        </w:tc>
      </w:tr>
      <w:tr w:rsidR="00852DEF" w14:paraId="549CB52D" w14:textId="77777777" w:rsidTr="00513B42">
        <w:tc>
          <w:tcPr>
            <w:tcW w:w="1656" w:type="dxa"/>
          </w:tcPr>
          <w:p w14:paraId="72DB9D2D"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561" w:type="dxa"/>
            <w:gridSpan w:val="3"/>
          </w:tcPr>
          <w:p w14:paraId="6E29CCA5" w14:textId="77777777" w:rsidR="00852DEF" w:rsidRDefault="00852DEF" w:rsidP="00513B42"/>
        </w:tc>
      </w:tr>
      <w:tr w:rsidR="00852DEF" w14:paraId="0425E300" w14:textId="77777777" w:rsidTr="00513B42">
        <w:tc>
          <w:tcPr>
            <w:tcW w:w="1656" w:type="dxa"/>
          </w:tcPr>
          <w:p w14:paraId="1ADF5418"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561" w:type="dxa"/>
            <w:gridSpan w:val="3"/>
          </w:tcPr>
          <w:p w14:paraId="04A9E0E8" w14:textId="77777777" w:rsidR="00852DEF" w:rsidRDefault="00852DEF" w:rsidP="00513B42">
            <w:r>
              <w:rPr>
                <w:rFonts w:hint="eastAsia"/>
              </w:rPr>
              <w:t>案例本身应已存在</w:t>
            </w:r>
          </w:p>
        </w:tc>
      </w:tr>
      <w:tr w:rsidR="00852DEF" w14:paraId="2886B36F" w14:textId="77777777" w:rsidTr="00513B42">
        <w:tc>
          <w:tcPr>
            <w:tcW w:w="1656" w:type="dxa"/>
          </w:tcPr>
          <w:p w14:paraId="3C822BC0" w14:textId="77777777" w:rsidR="00852DEF" w:rsidRPr="008035F1" w:rsidRDefault="00852DEF" w:rsidP="00513B42">
            <w:pPr>
              <w:rPr>
                <w:rFonts w:ascii="宋体" w:eastAsia="宋体" w:hAnsi="宋体"/>
              </w:rPr>
            </w:pPr>
            <w:r>
              <w:rPr>
                <w:rFonts w:ascii="宋体" w:eastAsia="宋体" w:hAnsi="宋体" w:hint="eastAsia"/>
              </w:rPr>
              <w:t>假设：</w:t>
            </w:r>
          </w:p>
        </w:tc>
        <w:tc>
          <w:tcPr>
            <w:tcW w:w="6561" w:type="dxa"/>
            <w:gridSpan w:val="3"/>
          </w:tcPr>
          <w:p w14:paraId="68D539CB" w14:textId="77777777" w:rsidR="00852DEF" w:rsidRDefault="00852DEF" w:rsidP="00513B42">
            <w:pPr>
              <w:rPr>
                <w:rFonts w:ascii="宋体" w:eastAsia="宋体" w:hAnsi="宋体"/>
              </w:rPr>
            </w:pPr>
          </w:p>
          <w:p w14:paraId="571700CE" w14:textId="77777777" w:rsidR="00852DEF" w:rsidRDefault="00852DEF" w:rsidP="00513B42"/>
        </w:tc>
      </w:tr>
    </w:tbl>
    <w:p w14:paraId="529E5F92" w14:textId="77777777" w:rsidR="00852DEF"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3EC3CB1B" w14:textId="77777777" w:rsidTr="00513B42">
        <w:tc>
          <w:tcPr>
            <w:tcW w:w="1656" w:type="dxa"/>
          </w:tcPr>
          <w:p w14:paraId="20C5515D" w14:textId="77777777" w:rsidR="00852DEF" w:rsidRPr="007F5E0C" w:rsidRDefault="00852DEF" w:rsidP="00513B42">
            <w:pPr>
              <w:rPr>
                <w:rFonts w:ascii="宋体" w:eastAsia="宋体" w:hAnsi="宋体"/>
                <w:b/>
              </w:rPr>
            </w:pPr>
            <w:r w:rsidRPr="008035F1">
              <w:rPr>
                <w:rFonts w:ascii="宋体" w:eastAsia="宋体" w:hAnsi="宋体" w:hint="eastAsia"/>
                <w:b/>
              </w:rPr>
              <w:t>ID和名称：</w:t>
            </w:r>
          </w:p>
        </w:tc>
        <w:tc>
          <w:tcPr>
            <w:tcW w:w="6561" w:type="dxa"/>
            <w:gridSpan w:val="3"/>
          </w:tcPr>
          <w:p w14:paraId="4CCF10C9" w14:textId="77777777" w:rsidR="00852DEF" w:rsidRPr="007F5E0C" w:rsidRDefault="00852DEF" w:rsidP="00513B42">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3</w:t>
            </w:r>
            <w:r w:rsidRPr="007F5E0C">
              <w:rPr>
                <w:rFonts w:ascii="宋体" w:eastAsia="宋体" w:hAnsi="宋体" w:hint="eastAsia"/>
                <w:b/>
              </w:rPr>
              <w:t>案例</w:t>
            </w:r>
            <w:r>
              <w:rPr>
                <w:rFonts w:ascii="宋体" w:eastAsia="宋体" w:hAnsi="宋体" w:hint="eastAsia"/>
                <w:b/>
              </w:rPr>
              <w:t>修改</w:t>
            </w:r>
          </w:p>
        </w:tc>
      </w:tr>
      <w:tr w:rsidR="00852DEF" w14:paraId="0BE8B9C4" w14:textId="77777777" w:rsidTr="00513B42">
        <w:tc>
          <w:tcPr>
            <w:tcW w:w="1656" w:type="dxa"/>
          </w:tcPr>
          <w:p w14:paraId="7853ADB6" w14:textId="77777777" w:rsidR="00852DEF" w:rsidRPr="007F5E0C" w:rsidRDefault="00852DEF" w:rsidP="00513B42">
            <w:pPr>
              <w:jc w:val="left"/>
              <w:rPr>
                <w:rFonts w:ascii="宋体" w:eastAsia="宋体" w:hAnsi="宋体"/>
              </w:rPr>
            </w:pPr>
            <w:r w:rsidRPr="008035F1">
              <w:rPr>
                <w:rFonts w:ascii="宋体" w:eastAsia="宋体" w:hAnsi="宋体" w:hint="eastAsia"/>
              </w:rPr>
              <w:t>创建人：</w:t>
            </w:r>
          </w:p>
        </w:tc>
        <w:tc>
          <w:tcPr>
            <w:tcW w:w="1883" w:type="dxa"/>
          </w:tcPr>
          <w:p w14:paraId="3D3C1654" w14:textId="77777777" w:rsidR="00852DEF" w:rsidRPr="007F5E0C" w:rsidRDefault="00852DEF" w:rsidP="00513B42">
            <w:pPr>
              <w:jc w:val="left"/>
              <w:rPr>
                <w:rFonts w:ascii="宋体" w:eastAsia="宋体" w:hAnsi="宋体"/>
              </w:rPr>
            </w:pPr>
            <w:r w:rsidRPr="007F5E0C">
              <w:rPr>
                <w:rFonts w:ascii="宋体" w:eastAsia="宋体" w:hAnsi="宋体" w:hint="eastAsia"/>
              </w:rPr>
              <w:t>章奇妙</w:t>
            </w:r>
          </w:p>
        </w:tc>
        <w:tc>
          <w:tcPr>
            <w:tcW w:w="1645" w:type="dxa"/>
          </w:tcPr>
          <w:p w14:paraId="45316E0E" w14:textId="77777777" w:rsidR="00852DEF" w:rsidRPr="007F5E0C"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1457EB40" w14:textId="77777777" w:rsidR="00852DEF" w:rsidRPr="007F5E0C" w:rsidRDefault="00852DEF" w:rsidP="00513B42">
            <w:pPr>
              <w:jc w:val="left"/>
              <w:rPr>
                <w:rFonts w:ascii="宋体" w:eastAsia="宋体" w:hAnsi="宋体"/>
              </w:rPr>
            </w:pPr>
            <w:r w:rsidRPr="007F5E0C">
              <w:rPr>
                <w:rFonts w:ascii="宋体" w:eastAsia="宋体" w:hAnsi="宋体"/>
              </w:rPr>
              <w:t>2018年12月5日星期三</w:t>
            </w:r>
          </w:p>
        </w:tc>
      </w:tr>
      <w:tr w:rsidR="00852DEF" w14:paraId="4A940612" w14:textId="77777777" w:rsidTr="00513B42">
        <w:tc>
          <w:tcPr>
            <w:tcW w:w="1656" w:type="dxa"/>
          </w:tcPr>
          <w:p w14:paraId="7A2B3A90" w14:textId="77777777" w:rsidR="00852DEF" w:rsidRPr="007F5E0C" w:rsidRDefault="00852DEF" w:rsidP="00513B42">
            <w:pPr>
              <w:jc w:val="left"/>
              <w:rPr>
                <w:rFonts w:ascii="宋体" w:eastAsia="宋体" w:hAnsi="宋体"/>
              </w:rPr>
            </w:pPr>
            <w:r w:rsidRPr="008035F1">
              <w:rPr>
                <w:rFonts w:ascii="宋体" w:eastAsia="宋体" w:hAnsi="宋体" w:hint="eastAsia"/>
              </w:rPr>
              <w:t>主要操作者：</w:t>
            </w:r>
          </w:p>
        </w:tc>
        <w:tc>
          <w:tcPr>
            <w:tcW w:w="1883" w:type="dxa"/>
          </w:tcPr>
          <w:p w14:paraId="6772A683" w14:textId="77777777" w:rsidR="00852DEF" w:rsidRPr="007F5E0C" w:rsidRDefault="00852DEF" w:rsidP="00513B42">
            <w:pPr>
              <w:jc w:val="left"/>
              <w:rPr>
                <w:rFonts w:ascii="宋体" w:eastAsia="宋体" w:hAnsi="宋体"/>
              </w:rPr>
            </w:pPr>
            <w:r>
              <w:rPr>
                <w:rFonts w:ascii="宋体" w:eastAsia="宋体" w:hAnsi="宋体" w:hint="eastAsia"/>
              </w:rPr>
              <w:t>教师（项目创建者）</w:t>
            </w:r>
          </w:p>
        </w:tc>
        <w:tc>
          <w:tcPr>
            <w:tcW w:w="1645" w:type="dxa"/>
          </w:tcPr>
          <w:p w14:paraId="346AE7B3" w14:textId="77777777" w:rsidR="00852DEF" w:rsidRPr="007F5E0C"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04479E64" w14:textId="77777777" w:rsidR="00852DEF" w:rsidRPr="007F5E0C" w:rsidRDefault="00852DEF" w:rsidP="00513B42">
            <w:pPr>
              <w:jc w:val="left"/>
              <w:rPr>
                <w:rFonts w:ascii="宋体" w:eastAsia="宋体" w:hAnsi="宋体"/>
              </w:rPr>
            </w:pPr>
            <w:r>
              <w:rPr>
                <w:rFonts w:ascii="宋体" w:eastAsia="宋体" w:hAnsi="宋体" w:hint="eastAsia"/>
              </w:rPr>
              <w:t>系统管理员</w:t>
            </w:r>
          </w:p>
        </w:tc>
      </w:tr>
      <w:tr w:rsidR="00852DEF" w14:paraId="684ACE0A" w14:textId="77777777" w:rsidTr="00513B42">
        <w:tc>
          <w:tcPr>
            <w:tcW w:w="1656" w:type="dxa"/>
          </w:tcPr>
          <w:p w14:paraId="2BB9ACAB" w14:textId="77777777" w:rsidR="00852DEF" w:rsidRPr="007F5E0C" w:rsidRDefault="00852DEF" w:rsidP="00513B42">
            <w:pPr>
              <w:jc w:val="left"/>
              <w:rPr>
                <w:rFonts w:ascii="宋体" w:eastAsia="宋体" w:hAnsi="宋体"/>
              </w:rPr>
            </w:pPr>
            <w:r w:rsidRPr="008035F1">
              <w:rPr>
                <w:rFonts w:ascii="宋体" w:eastAsia="宋体" w:hAnsi="宋体" w:hint="eastAsia"/>
              </w:rPr>
              <w:t>描述：</w:t>
            </w:r>
          </w:p>
        </w:tc>
        <w:tc>
          <w:tcPr>
            <w:tcW w:w="6561" w:type="dxa"/>
            <w:gridSpan w:val="3"/>
          </w:tcPr>
          <w:p w14:paraId="0D21E495" w14:textId="77777777" w:rsidR="00852DEF" w:rsidRPr="007F5E0C" w:rsidRDefault="00852DEF" w:rsidP="00513B42">
            <w:pPr>
              <w:jc w:val="left"/>
              <w:rPr>
                <w:rFonts w:ascii="宋体" w:eastAsia="宋体" w:hAnsi="宋体"/>
              </w:rPr>
            </w:pPr>
            <w:r>
              <w:rPr>
                <w:rFonts w:ascii="宋体" w:eastAsia="宋体" w:hAnsi="宋体" w:hint="eastAsia"/>
              </w:rPr>
              <w:t>教师</w:t>
            </w:r>
            <w:r w:rsidRPr="007F5E0C">
              <w:rPr>
                <w:rFonts w:ascii="宋体" w:eastAsia="宋体" w:hAnsi="宋体" w:hint="eastAsia"/>
              </w:rPr>
              <w:t>点击</w:t>
            </w:r>
            <w:r>
              <w:rPr>
                <w:rFonts w:ascii="宋体" w:eastAsia="宋体" w:hAnsi="宋体" w:hint="eastAsia"/>
              </w:rPr>
              <w:t>我的</w:t>
            </w:r>
            <w:r w:rsidRPr="007F5E0C">
              <w:rPr>
                <w:rFonts w:ascii="宋体" w:eastAsia="宋体" w:hAnsi="宋体" w:hint="eastAsia"/>
              </w:rPr>
              <w:t>案例列表来</w:t>
            </w:r>
            <w:r>
              <w:rPr>
                <w:rFonts w:ascii="宋体" w:eastAsia="宋体" w:hAnsi="宋体" w:hint="eastAsia"/>
              </w:rPr>
              <w:t>修改我的</w:t>
            </w:r>
            <w:r w:rsidRPr="007F5E0C">
              <w:rPr>
                <w:rFonts w:ascii="宋体" w:eastAsia="宋体" w:hAnsi="宋体" w:hint="eastAsia"/>
              </w:rPr>
              <w:t>案例，并</w:t>
            </w:r>
            <w:r>
              <w:rPr>
                <w:rFonts w:ascii="宋体" w:eastAsia="宋体" w:hAnsi="宋体" w:hint="eastAsia"/>
              </w:rPr>
              <w:t>对已有的案例进行修改</w:t>
            </w:r>
          </w:p>
        </w:tc>
      </w:tr>
      <w:tr w:rsidR="00852DEF" w14:paraId="4B00E8ED" w14:textId="77777777" w:rsidTr="00513B42">
        <w:tc>
          <w:tcPr>
            <w:tcW w:w="1656" w:type="dxa"/>
          </w:tcPr>
          <w:p w14:paraId="18CF5264" w14:textId="77777777" w:rsidR="00852DEF" w:rsidRPr="007F5E0C" w:rsidRDefault="00852DEF" w:rsidP="00513B42">
            <w:pPr>
              <w:jc w:val="left"/>
              <w:rPr>
                <w:rFonts w:ascii="宋体" w:eastAsia="宋体" w:hAnsi="宋体"/>
              </w:rPr>
            </w:pPr>
            <w:r w:rsidRPr="008035F1">
              <w:rPr>
                <w:rFonts w:ascii="宋体" w:eastAsia="宋体" w:hAnsi="宋体" w:hint="eastAsia"/>
              </w:rPr>
              <w:t>触发器：</w:t>
            </w:r>
          </w:p>
        </w:tc>
        <w:tc>
          <w:tcPr>
            <w:tcW w:w="6561" w:type="dxa"/>
            <w:gridSpan w:val="3"/>
          </w:tcPr>
          <w:p w14:paraId="64988A5C" w14:textId="77777777" w:rsidR="00852DEF" w:rsidRPr="007F5E0C" w:rsidRDefault="00852DEF" w:rsidP="00513B42">
            <w:pPr>
              <w:jc w:val="left"/>
              <w:rPr>
                <w:rFonts w:ascii="宋体" w:eastAsia="宋体" w:hAnsi="宋体"/>
              </w:rPr>
            </w:pPr>
            <w:r>
              <w:rPr>
                <w:rFonts w:ascii="宋体" w:eastAsia="宋体" w:hAnsi="宋体" w:hint="eastAsia"/>
              </w:rPr>
              <w:t>教师</w:t>
            </w:r>
            <w:r w:rsidRPr="007F5E0C">
              <w:rPr>
                <w:rFonts w:ascii="宋体" w:eastAsia="宋体" w:hAnsi="宋体" w:hint="eastAsia"/>
              </w:rPr>
              <w:t>表示想</w:t>
            </w:r>
            <w:r>
              <w:rPr>
                <w:rFonts w:ascii="宋体" w:eastAsia="宋体" w:hAnsi="宋体" w:hint="eastAsia"/>
              </w:rPr>
              <w:t>修改</w:t>
            </w:r>
            <w:r w:rsidRPr="007F5E0C">
              <w:rPr>
                <w:rFonts w:ascii="宋体" w:eastAsia="宋体" w:hAnsi="宋体" w:hint="eastAsia"/>
              </w:rPr>
              <w:t>案例</w:t>
            </w:r>
          </w:p>
        </w:tc>
      </w:tr>
      <w:tr w:rsidR="00852DEF" w14:paraId="1046A2EA" w14:textId="77777777" w:rsidTr="00513B42">
        <w:tc>
          <w:tcPr>
            <w:tcW w:w="1656" w:type="dxa"/>
          </w:tcPr>
          <w:p w14:paraId="7CF4AF73" w14:textId="77777777" w:rsidR="00852DEF" w:rsidRPr="007F5E0C" w:rsidRDefault="00852DEF" w:rsidP="00513B42">
            <w:pPr>
              <w:jc w:val="left"/>
              <w:rPr>
                <w:rFonts w:ascii="宋体" w:eastAsia="宋体" w:hAnsi="宋体"/>
              </w:rPr>
            </w:pPr>
            <w:r w:rsidRPr="008035F1">
              <w:rPr>
                <w:rFonts w:ascii="宋体" w:eastAsia="宋体" w:hAnsi="宋体" w:hint="eastAsia"/>
              </w:rPr>
              <w:t>前置条件：</w:t>
            </w:r>
          </w:p>
        </w:tc>
        <w:tc>
          <w:tcPr>
            <w:tcW w:w="6561" w:type="dxa"/>
            <w:gridSpan w:val="3"/>
          </w:tcPr>
          <w:p w14:paraId="51FBC96F" w14:textId="77777777" w:rsidR="00852DEF" w:rsidRPr="000D31F2" w:rsidRDefault="00852DEF" w:rsidP="00513B42">
            <w:r w:rsidRPr="000D31F2">
              <w:rPr>
                <w:rFonts w:hint="eastAsia"/>
              </w:rPr>
              <w:t>P</w:t>
            </w:r>
            <w:r w:rsidRPr="000D31F2">
              <w:t>RE-1</w:t>
            </w:r>
            <w:r w:rsidRPr="000D31F2">
              <w:rPr>
                <w:rFonts w:hint="eastAsia"/>
              </w:rPr>
              <w:t>：查看者登陆</w:t>
            </w:r>
          </w:p>
          <w:p w14:paraId="436B8E80" w14:textId="77777777" w:rsidR="00852DEF" w:rsidRPr="000D31F2" w:rsidRDefault="00852DEF" w:rsidP="00513B42">
            <w:r w:rsidRPr="000D31F2">
              <w:rPr>
                <w:rFonts w:hint="eastAsia"/>
              </w:rPr>
              <w:t>P</w:t>
            </w:r>
            <w:r w:rsidRPr="000D31F2">
              <w:t>RE-2</w:t>
            </w:r>
            <w:r w:rsidRPr="000D31F2">
              <w:rPr>
                <w:rFonts w:hint="eastAsia"/>
              </w:rPr>
              <w:t>：案例数据库中存在案例</w:t>
            </w:r>
          </w:p>
        </w:tc>
      </w:tr>
      <w:tr w:rsidR="00852DEF" w14:paraId="0663F1B4" w14:textId="77777777" w:rsidTr="00513B42">
        <w:tc>
          <w:tcPr>
            <w:tcW w:w="1656" w:type="dxa"/>
          </w:tcPr>
          <w:p w14:paraId="00E49965" w14:textId="77777777" w:rsidR="00852DEF" w:rsidRPr="007F5E0C" w:rsidRDefault="00852DEF" w:rsidP="00513B42">
            <w:pPr>
              <w:jc w:val="left"/>
              <w:rPr>
                <w:rFonts w:ascii="宋体" w:eastAsia="宋体" w:hAnsi="宋体"/>
              </w:rPr>
            </w:pPr>
            <w:r w:rsidRPr="008035F1">
              <w:rPr>
                <w:rFonts w:ascii="宋体" w:eastAsia="宋体" w:hAnsi="宋体" w:hint="eastAsia"/>
              </w:rPr>
              <w:t>后置条件：</w:t>
            </w:r>
          </w:p>
        </w:tc>
        <w:tc>
          <w:tcPr>
            <w:tcW w:w="6561" w:type="dxa"/>
            <w:gridSpan w:val="3"/>
          </w:tcPr>
          <w:p w14:paraId="5CDD5583" w14:textId="77777777" w:rsidR="00852DEF" w:rsidRPr="000D31F2" w:rsidRDefault="00852DEF" w:rsidP="00513B42">
            <w:r w:rsidRPr="000D31F2">
              <w:rPr>
                <w:rFonts w:hint="eastAsia"/>
              </w:rPr>
              <w:t>P</w:t>
            </w:r>
            <w:r w:rsidRPr="000D31F2">
              <w:t>OST-1</w:t>
            </w:r>
            <w:r w:rsidRPr="000D31F2">
              <w:rPr>
                <w:rFonts w:hint="eastAsia"/>
              </w:rPr>
              <w:t>：系统显示</w:t>
            </w:r>
            <w:r>
              <w:rPr>
                <w:rFonts w:ascii="宋体" w:eastAsia="宋体" w:hAnsi="宋体" w:hint="eastAsia"/>
              </w:rPr>
              <w:t>修改</w:t>
            </w:r>
            <w:r>
              <w:rPr>
                <w:rFonts w:hint="eastAsia"/>
              </w:rPr>
              <w:t>完的</w:t>
            </w:r>
            <w:r w:rsidRPr="000D31F2">
              <w:rPr>
                <w:rFonts w:hint="eastAsia"/>
              </w:rPr>
              <w:t>案例</w:t>
            </w:r>
            <w:r>
              <w:rPr>
                <w:rFonts w:hint="eastAsia"/>
              </w:rPr>
              <w:t>信息</w:t>
            </w:r>
          </w:p>
          <w:p w14:paraId="322667AC" w14:textId="77777777" w:rsidR="00852DEF" w:rsidRPr="000D31F2" w:rsidRDefault="00852DEF" w:rsidP="00513B42">
            <w:r w:rsidRPr="000D31F2">
              <w:rPr>
                <w:rFonts w:hint="eastAsia"/>
              </w:rPr>
              <w:t>P</w:t>
            </w:r>
            <w:r w:rsidRPr="000D31F2">
              <w:t>OST-2</w:t>
            </w:r>
            <w:r w:rsidRPr="000D31F2">
              <w:rPr>
                <w:rFonts w:hint="eastAsia"/>
              </w:rPr>
              <w:t>：</w:t>
            </w:r>
            <w:r>
              <w:rPr>
                <w:rFonts w:hint="eastAsia"/>
              </w:rPr>
              <w:t>案例</w:t>
            </w:r>
            <w:r>
              <w:rPr>
                <w:rFonts w:ascii="宋体" w:eastAsia="宋体" w:hAnsi="宋体" w:hint="eastAsia"/>
              </w:rPr>
              <w:t>修改</w:t>
            </w:r>
            <w:r>
              <w:rPr>
                <w:rFonts w:hint="eastAsia"/>
              </w:rPr>
              <w:t>完毕</w:t>
            </w:r>
          </w:p>
        </w:tc>
      </w:tr>
      <w:tr w:rsidR="00852DEF" w14:paraId="594C56CB" w14:textId="77777777" w:rsidTr="00513B42">
        <w:tc>
          <w:tcPr>
            <w:tcW w:w="1656" w:type="dxa"/>
          </w:tcPr>
          <w:p w14:paraId="433C2D0E" w14:textId="77777777" w:rsidR="00852DEF" w:rsidRDefault="00852DEF" w:rsidP="00513B42">
            <w:r w:rsidRPr="008035F1">
              <w:rPr>
                <w:rFonts w:ascii="宋体" w:eastAsia="宋体" w:hAnsi="宋体" w:hint="eastAsia"/>
              </w:rPr>
              <w:t>一般性流程：</w:t>
            </w:r>
          </w:p>
        </w:tc>
        <w:tc>
          <w:tcPr>
            <w:tcW w:w="6561" w:type="dxa"/>
            <w:gridSpan w:val="3"/>
          </w:tcPr>
          <w:p w14:paraId="7699416F" w14:textId="77777777" w:rsidR="00852DEF" w:rsidRDefault="00852DEF" w:rsidP="00513B42">
            <w:r>
              <w:t>1</w:t>
            </w:r>
            <w:r>
              <w:rPr>
                <w:rFonts w:hint="eastAsia"/>
              </w:rPr>
              <w:t>.0</w:t>
            </w:r>
            <w:r>
              <w:t xml:space="preserve"> </w:t>
            </w:r>
            <w:r>
              <w:rPr>
                <w:rFonts w:ascii="宋体" w:eastAsia="宋体" w:hAnsi="宋体" w:hint="eastAsia"/>
              </w:rPr>
              <w:t>修改</w:t>
            </w:r>
            <w:r>
              <w:rPr>
                <w:rFonts w:hint="eastAsia"/>
              </w:rPr>
              <w:t>案例</w:t>
            </w:r>
          </w:p>
          <w:p w14:paraId="707026DF" w14:textId="77777777" w:rsidR="00852DEF" w:rsidRDefault="00852DEF" w:rsidP="00513B42">
            <w:r>
              <w:rPr>
                <w:rFonts w:hint="eastAsia"/>
              </w:rPr>
              <w:t>1.</w:t>
            </w:r>
            <w:r>
              <w:rPr>
                <w:rFonts w:ascii="宋体" w:eastAsia="宋体" w:hAnsi="宋体" w:hint="eastAsia"/>
              </w:rPr>
              <w:t>教师</w:t>
            </w:r>
            <w:r>
              <w:rPr>
                <w:rFonts w:hint="eastAsia"/>
              </w:rPr>
              <w:t>点击案例列表</w:t>
            </w:r>
          </w:p>
          <w:p w14:paraId="19903A6A" w14:textId="77777777" w:rsidR="00852DEF" w:rsidRDefault="00852DEF" w:rsidP="00513B42">
            <w:r>
              <w:rPr>
                <w:rFonts w:hint="eastAsia"/>
              </w:rPr>
              <w:t>2.</w:t>
            </w:r>
            <w:r>
              <w:rPr>
                <w:rFonts w:hint="eastAsia"/>
              </w:rPr>
              <w:t>系统显示案例信息</w:t>
            </w:r>
          </w:p>
          <w:p w14:paraId="4D1DC2A8" w14:textId="77777777" w:rsidR="00852DEF" w:rsidRDefault="00852DEF" w:rsidP="00513B42">
            <w:r>
              <w:rPr>
                <w:rFonts w:hint="eastAsia"/>
              </w:rPr>
              <w:t>3.</w:t>
            </w:r>
            <w:r>
              <w:rPr>
                <w:rFonts w:ascii="宋体" w:eastAsia="宋体" w:hAnsi="宋体" w:hint="eastAsia"/>
              </w:rPr>
              <w:t>教师</w:t>
            </w:r>
            <w:r>
              <w:rPr>
                <w:rFonts w:hint="eastAsia"/>
              </w:rPr>
              <w:t>点击案例信息</w:t>
            </w:r>
            <w:r>
              <w:rPr>
                <w:rFonts w:ascii="宋体" w:eastAsia="宋体" w:hAnsi="宋体" w:hint="eastAsia"/>
              </w:rPr>
              <w:t>修改</w:t>
            </w:r>
          </w:p>
          <w:p w14:paraId="09C1922F" w14:textId="77777777" w:rsidR="00852DEF" w:rsidRDefault="00852DEF" w:rsidP="00513B42">
            <w:r>
              <w:rPr>
                <w:rFonts w:hint="eastAsia"/>
              </w:rPr>
              <w:t>4.</w:t>
            </w:r>
            <w:r>
              <w:rPr>
                <w:rFonts w:hint="eastAsia"/>
              </w:rPr>
              <w:t>教师上传案例</w:t>
            </w:r>
            <w:r>
              <w:rPr>
                <w:rFonts w:ascii="宋体" w:eastAsia="宋体" w:hAnsi="宋体" w:hint="eastAsia"/>
              </w:rPr>
              <w:t>修改</w:t>
            </w:r>
            <w:r>
              <w:rPr>
                <w:rFonts w:hint="eastAsia"/>
              </w:rPr>
              <w:t>内容</w:t>
            </w:r>
          </w:p>
          <w:p w14:paraId="6211BECF" w14:textId="77777777" w:rsidR="00852DEF" w:rsidRDefault="00852DEF" w:rsidP="00513B42">
            <w:r>
              <w:rPr>
                <w:rFonts w:hint="eastAsia"/>
              </w:rPr>
              <w:t>5</w:t>
            </w:r>
            <w:r>
              <w:t>.</w:t>
            </w:r>
            <w:r>
              <w:rPr>
                <w:rFonts w:hint="eastAsia"/>
              </w:rPr>
              <w:t>系统管理员审核</w:t>
            </w:r>
          </w:p>
          <w:p w14:paraId="5DD1EBB5" w14:textId="77777777" w:rsidR="00852DEF" w:rsidRDefault="00852DEF" w:rsidP="00513B42">
            <w:r>
              <w:rPr>
                <w:rFonts w:hint="eastAsia"/>
              </w:rPr>
              <w:t>6</w:t>
            </w:r>
            <w:r>
              <w:t>.</w:t>
            </w:r>
            <w:r>
              <w:rPr>
                <w:rFonts w:hint="eastAsia"/>
              </w:rPr>
              <w:t>案例</w:t>
            </w:r>
            <w:r>
              <w:rPr>
                <w:rFonts w:ascii="宋体" w:eastAsia="宋体" w:hAnsi="宋体" w:hint="eastAsia"/>
              </w:rPr>
              <w:t>修改</w:t>
            </w:r>
            <w:r>
              <w:rPr>
                <w:rFonts w:hint="eastAsia"/>
              </w:rPr>
              <w:t>完成</w:t>
            </w:r>
          </w:p>
        </w:tc>
      </w:tr>
      <w:tr w:rsidR="00852DEF" w14:paraId="100231B5" w14:textId="77777777" w:rsidTr="00513B42">
        <w:tc>
          <w:tcPr>
            <w:tcW w:w="1656" w:type="dxa"/>
          </w:tcPr>
          <w:p w14:paraId="60AA93FE"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0AFC66D8" w14:textId="77777777" w:rsidR="00852DEF" w:rsidRDefault="00852DEF" w:rsidP="00513B42"/>
        </w:tc>
      </w:tr>
      <w:tr w:rsidR="00852DEF" w14:paraId="58ECAB7C" w14:textId="77777777" w:rsidTr="00513B42">
        <w:tc>
          <w:tcPr>
            <w:tcW w:w="1656" w:type="dxa"/>
          </w:tcPr>
          <w:p w14:paraId="3F3999F0"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561" w:type="dxa"/>
            <w:gridSpan w:val="3"/>
          </w:tcPr>
          <w:p w14:paraId="1FD353F9" w14:textId="77777777" w:rsidR="00852DEF" w:rsidRDefault="00852DEF" w:rsidP="00513B42">
            <w:pPr>
              <w:rPr>
                <w:rFonts w:ascii="宋体" w:eastAsia="宋体" w:hAnsi="宋体"/>
              </w:rPr>
            </w:pPr>
            <w:r>
              <w:rPr>
                <w:rFonts w:ascii="宋体" w:eastAsia="宋体" w:hAnsi="宋体" w:hint="eastAsia"/>
              </w:rPr>
              <w:t>案例不符合数据库规定数据格式</w:t>
            </w:r>
          </w:p>
          <w:p w14:paraId="09492B63" w14:textId="77777777" w:rsidR="00852DEF" w:rsidRPr="00366F0E" w:rsidRDefault="00852DEF" w:rsidP="00852DEF">
            <w:pPr>
              <w:pStyle w:val="a4"/>
              <w:numPr>
                <w:ilvl w:val="0"/>
                <w:numId w:val="45"/>
              </w:numPr>
              <w:ind w:firstLineChars="0"/>
              <w:rPr>
                <w:rFonts w:ascii="宋体" w:eastAsia="宋体" w:hAnsi="宋体"/>
              </w:rPr>
            </w:pPr>
            <w:r w:rsidRPr="00366F0E">
              <w:rPr>
                <w:rFonts w:ascii="宋体" w:eastAsia="宋体" w:hAnsi="宋体" w:hint="eastAsia"/>
              </w:rPr>
              <w:t>系统提示案例不符合数据库规定</w:t>
            </w:r>
          </w:p>
          <w:p w14:paraId="571223B8" w14:textId="77777777" w:rsidR="00852DEF" w:rsidRPr="00366F0E" w:rsidRDefault="00852DEF" w:rsidP="00852DEF">
            <w:pPr>
              <w:pStyle w:val="a4"/>
              <w:numPr>
                <w:ilvl w:val="0"/>
                <w:numId w:val="45"/>
              </w:numPr>
              <w:ind w:firstLineChars="0"/>
              <w:rPr>
                <w:rFonts w:ascii="宋体" w:eastAsia="宋体" w:hAnsi="宋体"/>
              </w:rPr>
            </w:pPr>
            <w:r w:rsidRPr="00366F0E">
              <w:rPr>
                <w:rFonts w:ascii="宋体" w:eastAsia="宋体" w:hAnsi="宋体" w:hint="eastAsia"/>
              </w:rPr>
              <w:t>案例信息填写不完整</w:t>
            </w:r>
          </w:p>
          <w:p w14:paraId="6DF130DE" w14:textId="77777777" w:rsidR="00852DEF" w:rsidRDefault="00852DEF" w:rsidP="00852DEF">
            <w:pPr>
              <w:pStyle w:val="a4"/>
              <w:numPr>
                <w:ilvl w:val="0"/>
                <w:numId w:val="45"/>
              </w:numPr>
              <w:ind w:firstLineChars="0"/>
            </w:pPr>
            <w:r w:rsidRPr="008E5360">
              <w:rPr>
                <w:rFonts w:ascii="宋体" w:eastAsia="宋体" w:hAnsi="宋体" w:hint="eastAsia"/>
              </w:rPr>
              <w:t>系统提示案例信息不完整</w:t>
            </w:r>
          </w:p>
        </w:tc>
      </w:tr>
      <w:tr w:rsidR="00852DEF" w14:paraId="080EBE4C" w14:textId="77777777" w:rsidTr="00513B42">
        <w:tc>
          <w:tcPr>
            <w:tcW w:w="1656" w:type="dxa"/>
          </w:tcPr>
          <w:p w14:paraId="0A7B9130"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561" w:type="dxa"/>
            <w:gridSpan w:val="3"/>
          </w:tcPr>
          <w:p w14:paraId="417D8972" w14:textId="77777777" w:rsidR="00852DEF" w:rsidRDefault="00852DEF" w:rsidP="00513B42">
            <w:r>
              <w:rPr>
                <w:rFonts w:hint="eastAsia"/>
              </w:rPr>
              <w:t>高</w:t>
            </w:r>
          </w:p>
        </w:tc>
      </w:tr>
      <w:tr w:rsidR="00852DEF" w14:paraId="52CE840A" w14:textId="77777777" w:rsidTr="00513B42">
        <w:tc>
          <w:tcPr>
            <w:tcW w:w="1656" w:type="dxa"/>
          </w:tcPr>
          <w:p w14:paraId="38A721F5"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561" w:type="dxa"/>
            <w:gridSpan w:val="3"/>
          </w:tcPr>
          <w:p w14:paraId="7ECE7E41" w14:textId="77777777" w:rsidR="00852DEF" w:rsidRDefault="00852DEF" w:rsidP="00513B42">
            <w:r>
              <w:rPr>
                <w:rFonts w:hint="eastAsia"/>
              </w:rPr>
              <w:t>高</w:t>
            </w:r>
          </w:p>
        </w:tc>
      </w:tr>
      <w:tr w:rsidR="00852DEF" w14:paraId="22E5DB13" w14:textId="77777777" w:rsidTr="00513B42">
        <w:tc>
          <w:tcPr>
            <w:tcW w:w="1656" w:type="dxa"/>
          </w:tcPr>
          <w:p w14:paraId="57AC5A5C"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561" w:type="dxa"/>
            <w:gridSpan w:val="3"/>
          </w:tcPr>
          <w:p w14:paraId="0A135663" w14:textId="77777777" w:rsidR="00852DEF" w:rsidRDefault="00852DEF" w:rsidP="00513B42"/>
        </w:tc>
      </w:tr>
      <w:tr w:rsidR="00852DEF" w14:paraId="16B77DEF" w14:textId="77777777" w:rsidTr="00513B42">
        <w:tc>
          <w:tcPr>
            <w:tcW w:w="1656" w:type="dxa"/>
          </w:tcPr>
          <w:p w14:paraId="671229D6"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561" w:type="dxa"/>
            <w:gridSpan w:val="3"/>
          </w:tcPr>
          <w:p w14:paraId="3EDBF0F3" w14:textId="77777777" w:rsidR="00852DEF" w:rsidRDefault="00852DEF" w:rsidP="00513B42">
            <w:r>
              <w:rPr>
                <w:rFonts w:hint="eastAsia"/>
              </w:rPr>
              <w:t>案例本身应已存在</w:t>
            </w:r>
          </w:p>
        </w:tc>
      </w:tr>
      <w:tr w:rsidR="00852DEF" w14:paraId="42E06287" w14:textId="77777777" w:rsidTr="00513B42">
        <w:tc>
          <w:tcPr>
            <w:tcW w:w="1656" w:type="dxa"/>
          </w:tcPr>
          <w:p w14:paraId="186703A2" w14:textId="77777777" w:rsidR="00852DEF" w:rsidRPr="008035F1" w:rsidRDefault="00852DEF" w:rsidP="00513B42">
            <w:pPr>
              <w:rPr>
                <w:rFonts w:ascii="宋体" w:eastAsia="宋体" w:hAnsi="宋体"/>
              </w:rPr>
            </w:pPr>
            <w:r>
              <w:rPr>
                <w:rFonts w:ascii="宋体" w:eastAsia="宋体" w:hAnsi="宋体" w:hint="eastAsia"/>
              </w:rPr>
              <w:t>假设：</w:t>
            </w:r>
          </w:p>
        </w:tc>
        <w:tc>
          <w:tcPr>
            <w:tcW w:w="6561" w:type="dxa"/>
            <w:gridSpan w:val="3"/>
          </w:tcPr>
          <w:p w14:paraId="43030E1B" w14:textId="77777777" w:rsidR="00852DEF" w:rsidRDefault="00852DEF" w:rsidP="00513B42">
            <w:pPr>
              <w:rPr>
                <w:rFonts w:ascii="宋体" w:eastAsia="宋体" w:hAnsi="宋体"/>
              </w:rPr>
            </w:pPr>
          </w:p>
          <w:p w14:paraId="6740FABF" w14:textId="77777777" w:rsidR="00852DEF" w:rsidRDefault="00852DEF" w:rsidP="00513B42"/>
        </w:tc>
      </w:tr>
    </w:tbl>
    <w:p w14:paraId="3530B986" w14:textId="77777777" w:rsidR="00852DEF" w:rsidRPr="007F5E0C"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795BB2CE" w14:textId="77777777" w:rsidTr="00513B42">
        <w:tc>
          <w:tcPr>
            <w:tcW w:w="1656" w:type="dxa"/>
          </w:tcPr>
          <w:p w14:paraId="294A1369" w14:textId="77777777" w:rsidR="00852DEF" w:rsidRPr="007F5E0C" w:rsidRDefault="00852DEF" w:rsidP="00513B42">
            <w:pPr>
              <w:rPr>
                <w:rFonts w:ascii="宋体" w:eastAsia="宋体" w:hAnsi="宋体"/>
                <w:b/>
              </w:rPr>
            </w:pPr>
            <w:r w:rsidRPr="008035F1">
              <w:rPr>
                <w:rFonts w:ascii="宋体" w:eastAsia="宋体" w:hAnsi="宋体" w:hint="eastAsia"/>
                <w:b/>
              </w:rPr>
              <w:t>ID和名称：</w:t>
            </w:r>
          </w:p>
        </w:tc>
        <w:tc>
          <w:tcPr>
            <w:tcW w:w="6561" w:type="dxa"/>
            <w:gridSpan w:val="3"/>
          </w:tcPr>
          <w:p w14:paraId="19D772CC" w14:textId="77777777" w:rsidR="00852DEF" w:rsidRPr="007F5E0C" w:rsidRDefault="00852DEF" w:rsidP="00513B42">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4</w:t>
            </w:r>
            <w:proofErr w:type="gramStart"/>
            <w:r w:rsidRPr="007F5E0C">
              <w:rPr>
                <w:rFonts w:ascii="宋体" w:eastAsia="宋体" w:hAnsi="宋体" w:hint="eastAsia"/>
                <w:b/>
              </w:rPr>
              <w:t>换绑邮箱</w:t>
            </w:r>
            <w:proofErr w:type="gramEnd"/>
          </w:p>
        </w:tc>
      </w:tr>
      <w:tr w:rsidR="00852DEF" w14:paraId="269D380E" w14:textId="77777777" w:rsidTr="00513B42">
        <w:tc>
          <w:tcPr>
            <w:tcW w:w="1656" w:type="dxa"/>
          </w:tcPr>
          <w:p w14:paraId="4DE7799A" w14:textId="77777777" w:rsidR="00852DEF" w:rsidRPr="007F5E0C" w:rsidRDefault="00852DEF" w:rsidP="00513B42">
            <w:pPr>
              <w:jc w:val="left"/>
              <w:rPr>
                <w:rFonts w:ascii="宋体" w:eastAsia="宋体" w:hAnsi="宋体"/>
              </w:rPr>
            </w:pPr>
            <w:r w:rsidRPr="008035F1">
              <w:rPr>
                <w:rFonts w:ascii="宋体" w:eastAsia="宋体" w:hAnsi="宋体" w:hint="eastAsia"/>
              </w:rPr>
              <w:lastRenderedPageBreak/>
              <w:t>创建人：</w:t>
            </w:r>
          </w:p>
        </w:tc>
        <w:tc>
          <w:tcPr>
            <w:tcW w:w="1883" w:type="dxa"/>
          </w:tcPr>
          <w:p w14:paraId="4430F105" w14:textId="77777777" w:rsidR="00852DEF" w:rsidRPr="007F5E0C" w:rsidRDefault="00852DEF" w:rsidP="00513B42">
            <w:pPr>
              <w:jc w:val="left"/>
              <w:rPr>
                <w:rFonts w:ascii="宋体" w:eastAsia="宋体" w:hAnsi="宋体"/>
              </w:rPr>
            </w:pPr>
            <w:r w:rsidRPr="007F5E0C">
              <w:rPr>
                <w:rFonts w:ascii="宋体" w:eastAsia="宋体" w:hAnsi="宋体" w:hint="eastAsia"/>
              </w:rPr>
              <w:t>章奇妙</w:t>
            </w:r>
          </w:p>
        </w:tc>
        <w:tc>
          <w:tcPr>
            <w:tcW w:w="1645" w:type="dxa"/>
          </w:tcPr>
          <w:p w14:paraId="249B321F" w14:textId="77777777" w:rsidR="00852DEF" w:rsidRPr="007F5E0C"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70DE98EA" w14:textId="77777777" w:rsidR="00852DEF" w:rsidRPr="007F5E0C" w:rsidRDefault="00852DEF" w:rsidP="00513B42">
            <w:pPr>
              <w:jc w:val="left"/>
              <w:rPr>
                <w:rFonts w:ascii="宋体" w:eastAsia="宋体" w:hAnsi="宋体"/>
              </w:rPr>
            </w:pPr>
            <w:r w:rsidRPr="007F5E0C">
              <w:rPr>
                <w:rFonts w:ascii="宋体" w:eastAsia="宋体" w:hAnsi="宋体"/>
              </w:rPr>
              <w:t>2018年12月5日星期三</w:t>
            </w:r>
          </w:p>
        </w:tc>
      </w:tr>
      <w:tr w:rsidR="00852DEF" w14:paraId="3DC50CF1" w14:textId="77777777" w:rsidTr="00513B42">
        <w:tc>
          <w:tcPr>
            <w:tcW w:w="1656" w:type="dxa"/>
          </w:tcPr>
          <w:p w14:paraId="787C2C0D" w14:textId="77777777" w:rsidR="00852DEF" w:rsidRPr="007F5E0C" w:rsidRDefault="00852DEF" w:rsidP="00513B42">
            <w:pPr>
              <w:jc w:val="left"/>
              <w:rPr>
                <w:rFonts w:ascii="宋体" w:eastAsia="宋体" w:hAnsi="宋体"/>
              </w:rPr>
            </w:pPr>
            <w:r w:rsidRPr="008035F1">
              <w:rPr>
                <w:rFonts w:ascii="宋体" w:eastAsia="宋体" w:hAnsi="宋体" w:hint="eastAsia"/>
              </w:rPr>
              <w:t>主要操作者：</w:t>
            </w:r>
          </w:p>
        </w:tc>
        <w:tc>
          <w:tcPr>
            <w:tcW w:w="1883" w:type="dxa"/>
          </w:tcPr>
          <w:p w14:paraId="4EB2ED0D" w14:textId="77777777" w:rsidR="00852DEF" w:rsidRPr="007F5E0C" w:rsidRDefault="00852DEF" w:rsidP="00513B42">
            <w:pPr>
              <w:jc w:val="left"/>
              <w:rPr>
                <w:rFonts w:ascii="宋体" w:eastAsia="宋体" w:hAnsi="宋体"/>
              </w:rPr>
            </w:pPr>
            <w:r w:rsidRPr="007F5E0C">
              <w:rPr>
                <w:rFonts w:ascii="宋体" w:eastAsia="宋体" w:hAnsi="宋体" w:hint="eastAsia"/>
              </w:rPr>
              <w:t>用户</w:t>
            </w:r>
          </w:p>
        </w:tc>
        <w:tc>
          <w:tcPr>
            <w:tcW w:w="1645" w:type="dxa"/>
          </w:tcPr>
          <w:p w14:paraId="413CEF27" w14:textId="77777777" w:rsidR="00852DEF" w:rsidRPr="007F5E0C"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59AF866E" w14:textId="77777777" w:rsidR="00852DEF" w:rsidRPr="007F5E0C" w:rsidRDefault="00852DEF" w:rsidP="00513B42">
            <w:pPr>
              <w:jc w:val="left"/>
              <w:rPr>
                <w:rFonts w:ascii="宋体" w:eastAsia="宋体" w:hAnsi="宋体"/>
              </w:rPr>
            </w:pPr>
            <w:r w:rsidRPr="007F5E0C">
              <w:rPr>
                <w:rFonts w:ascii="宋体" w:eastAsia="宋体" w:hAnsi="宋体" w:hint="eastAsia"/>
              </w:rPr>
              <w:t>用户数据库</w:t>
            </w:r>
          </w:p>
        </w:tc>
      </w:tr>
      <w:tr w:rsidR="00852DEF" w14:paraId="4653AF57" w14:textId="77777777" w:rsidTr="00513B42">
        <w:tc>
          <w:tcPr>
            <w:tcW w:w="1656" w:type="dxa"/>
          </w:tcPr>
          <w:p w14:paraId="4B8E515E" w14:textId="77777777" w:rsidR="00852DEF" w:rsidRPr="007F5E0C" w:rsidRDefault="00852DEF" w:rsidP="00513B42">
            <w:pPr>
              <w:jc w:val="left"/>
              <w:rPr>
                <w:rFonts w:ascii="宋体" w:eastAsia="宋体" w:hAnsi="宋体"/>
              </w:rPr>
            </w:pPr>
            <w:r w:rsidRPr="008035F1">
              <w:rPr>
                <w:rFonts w:ascii="宋体" w:eastAsia="宋体" w:hAnsi="宋体" w:hint="eastAsia"/>
              </w:rPr>
              <w:t>描述：</w:t>
            </w:r>
          </w:p>
        </w:tc>
        <w:tc>
          <w:tcPr>
            <w:tcW w:w="6561" w:type="dxa"/>
            <w:gridSpan w:val="3"/>
          </w:tcPr>
          <w:p w14:paraId="2DD4587E" w14:textId="77777777" w:rsidR="00852DEF" w:rsidRPr="007F5E0C" w:rsidRDefault="00852DEF" w:rsidP="00513B42">
            <w:pPr>
              <w:jc w:val="left"/>
              <w:rPr>
                <w:rFonts w:ascii="宋体" w:eastAsia="宋体" w:hAnsi="宋体"/>
              </w:rPr>
            </w:pPr>
            <w:r w:rsidRPr="007F5E0C">
              <w:rPr>
                <w:rFonts w:ascii="宋体" w:eastAsia="宋体" w:hAnsi="宋体" w:hint="eastAsia"/>
              </w:rPr>
              <w:t>用户在个人空间中修改自己的绑定邮箱</w:t>
            </w:r>
          </w:p>
        </w:tc>
      </w:tr>
      <w:tr w:rsidR="00852DEF" w14:paraId="448B8A1C" w14:textId="77777777" w:rsidTr="00513B42">
        <w:tc>
          <w:tcPr>
            <w:tcW w:w="1656" w:type="dxa"/>
          </w:tcPr>
          <w:p w14:paraId="137A8715" w14:textId="77777777" w:rsidR="00852DEF" w:rsidRPr="007F5E0C" w:rsidRDefault="00852DEF" w:rsidP="00513B42">
            <w:pPr>
              <w:jc w:val="left"/>
              <w:rPr>
                <w:rFonts w:ascii="宋体" w:eastAsia="宋体" w:hAnsi="宋体"/>
              </w:rPr>
            </w:pPr>
            <w:r w:rsidRPr="008035F1">
              <w:rPr>
                <w:rFonts w:ascii="宋体" w:eastAsia="宋体" w:hAnsi="宋体" w:hint="eastAsia"/>
              </w:rPr>
              <w:t>触发器：</w:t>
            </w:r>
          </w:p>
        </w:tc>
        <w:tc>
          <w:tcPr>
            <w:tcW w:w="6561" w:type="dxa"/>
            <w:gridSpan w:val="3"/>
          </w:tcPr>
          <w:p w14:paraId="5E9CE860" w14:textId="77777777" w:rsidR="00852DEF" w:rsidRPr="007F5E0C" w:rsidRDefault="00852DEF" w:rsidP="00513B42">
            <w:pPr>
              <w:jc w:val="left"/>
              <w:rPr>
                <w:rFonts w:ascii="宋体" w:eastAsia="宋体" w:hAnsi="宋体"/>
              </w:rPr>
            </w:pPr>
            <w:r w:rsidRPr="007F5E0C">
              <w:rPr>
                <w:rFonts w:ascii="宋体" w:eastAsia="宋体" w:hAnsi="宋体" w:hint="eastAsia"/>
              </w:rPr>
              <w:t>用户想要修改自己的绑定邮箱</w:t>
            </w:r>
          </w:p>
        </w:tc>
      </w:tr>
      <w:tr w:rsidR="00852DEF" w14:paraId="10E159C7" w14:textId="77777777" w:rsidTr="00513B42">
        <w:tc>
          <w:tcPr>
            <w:tcW w:w="1656" w:type="dxa"/>
          </w:tcPr>
          <w:p w14:paraId="383E28D7" w14:textId="77777777" w:rsidR="00852DEF" w:rsidRPr="007F5E0C" w:rsidRDefault="00852DEF" w:rsidP="00513B42">
            <w:pPr>
              <w:jc w:val="left"/>
              <w:rPr>
                <w:rFonts w:ascii="宋体" w:eastAsia="宋体" w:hAnsi="宋体"/>
              </w:rPr>
            </w:pPr>
            <w:r w:rsidRPr="008035F1">
              <w:rPr>
                <w:rFonts w:ascii="宋体" w:eastAsia="宋体" w:hAnsi="宋体" w:hint="eastAsia"/>
              </w:rPr>
              <w:t>前置条件：</w:t>
            </w:r>
          </w:p>
        </w:tc>
        <w:tc>
          <w:tcPr>
            <w:tcW w:w="6561" w:type="dxa"/>
            <w:gridSpan w:val="3"/>
          </w:tcPr>
          <w:p w14:paraId="43B1A3AF" w14:textId="77777777" w:rsidR="00852DEF" w:rsidRPr="007F5E0C" w:rsidRDefault="00852DEF" w:rsidP="00513B42">
            <w:pPr>
              <w:jc w:val="left"/>
              <w:rPr>
                <w:rFonts w:ascii="宋体" w:eastAsia="宋体" w:hAnsi="宋体"/>
              </w:rPr>
            </w:pPr>
            <w:r w:rsidRPr="007F5E0C">
              <w:rPr>
                <w:rFonts w:ascii="宋体" w:eastAsia="宋体" w:hAnsi="宋体" w:hint="eastAsia"/>
              </w:rPr>
              <w:t>P</w:t>
            </w:r>
            <w:r w:rsidRPr="007F5E0C">
              <w:rPr>
                <w:rFonts w:ascii="宋体" w:eastAsia="宋体" w:hAnsi="宋体"/>
              </w:rPr>
              <w:t>RE-1</w:t>
            </w:r>
            <w:r w:rsidRPr="007F5E0C">
              <w:rPr>
                <w:rFonts w:ascii="宋体" w:eastAsia="宋体" w:hAnsi="宋体" w:hint="eastAsia"/>
              </w:rPr>
              <w:t>：用户登录</w:t>
            </w:r>
          </w:p>
        </w:tc>
      </w:tr>
      <w:tr w:rsidR="00852DEF" w14:paraId="1E30B93D" w14:textId="77777777" w:rsidTr="00513B42">
        <w:tc>
          <w:tcPr>
            <w:tcW w:w="1656" w:type="dxa"/>
          </w:tcPr>
          <w:p w14:paraId="303DDBAB" w14:textId="77777777" w:rsidR="00852DEF" w:rsidRPr="007F5E0C" w:rsidRDefault="00852DEF" w:rsidP="00513B42">
            <w:pPr>
              <w:jc w:val="left"/>
              <w:rPr>
                <w:rFonts w:ascii="宋体" w:eastAsia="宋体" w:hAnsi="宋体"/>
              </w:rPr>
            </w:pPr>
            <w:r w:rsidRPr="008035F1">
              <w:rPr>
                <w:rFonts w:ascii="宋体" w:eastAsia="宋体" w:hAnsi="宋体" w:hint="eastAsia"/>
              </w:rPr>
              <w:t>后置条件：</w:t>
            </w:r>
          </w:p>
        </w:tc>
        <w:tc>
          <w:tcPr>
            <w:tcW w:w="6561" w:type="dxa"/>
            <w:gridSpan w:val="3"/>
          </w:tcPr>
          <w:p w14:paraId="502107B0" w14:textId="77777777" w:rsidR="00852DEF" w:rsidRPr="007F5E0C" w:rsidRDefault="00852DEF" w:rsidP="00513B42">
            <w:pPr>
              <w:jc w:val="left"/>
              <w:rPr>
                <w:rFonts w:ascii="宋体" w:eastAsia="宋体" w:hAnsi="宋体"/>
              </w:rPr>
            </w:pPr>
            <w:r w:rsidRPr="007F5E0C">
              <w:rPr>
                <w:rFonts w:ascii="宋体" w:eastAsia="宋体" w:hAnsi="宋体" w:hint="eastAsia"/>
              </w:rPr>
              <w:t>P</w:t>
            </w:r>
            <w:r w:rsidRPr="007F5E0C">
              <w:rPr>
                <w:rFonts w:ascii="宋体" w:eastAsia="宋体" w:hAnsi="宋体"/>
              </w:rPr>
              <w:t>OST-1</w:t>
            </w:r>
            <w:r w:rsidRPr="007F5E0C">
              <w:rPr>
                <w:rFonts w:ascii="宋体" w:eastAsia="宋体" w:hAnsi="宋体" w:hint="eastAsia"/>
              </w:rPr>
              <w:t>：用户的绑定邮箱更改了</w:t>
            </w:r>
          </w:p>
        </w:tc>
      </w:tr>
      <w:tr w:rsidR="00852DEF" w14:paraId="7BBBB492" w14:textId="77777777" w:rsidTr="00513B42">
        <w:tc>
          <w:tcPr>
            <w:tcW w:w="1656" w:type="dxa"/>
          </w:tcPr>
          <w:p w14:paraId="4E3F2BE1" w14:textId="77777777" w:rsidR="00852DEF" w:rsidRDefault="00852DEF" w:rsidP="00513B42">
            <w:r w:rsidRPr="008035F1">
              <w:rPr>
                <w:rFonts w:ascii="宋体" w:eastAsia="宋体" w:hAnsi="宋体" w:hint="eastAsia"/>
              </w:rPr>
              <w:t>一般性流程：</w:t>
            </w:r>
          </w:p>
        </w:tc>
        <w:tc>
          <w:tcPr>
            <w:tcW w:w="6561" w:type="dxa"/>
            <w:gridSpan w:val="3"/>
          </w:tcPr>
          <w:p w14:paraId="688344F5" w14:textId="77777777" w:rsidR="00852DEF" w:rsidRDefault="00852DEF" w:rsidP="00513B42">
            <w:r>
              <w:rPr>
                <w:rFonts w:hint="eastAsia"/>
              </w:rPr>
              <w:t>2.0</w:t>
            </w:r>
            <w:r>
              <w:t xml:space="preserve"> </w:t>
            </w:r>
            <w:r>
              <w:rPr>
                <w:rFonts w:hint="eastAsia"/>
              </w:rPr>
              <w:t>修改邮箱</w:t>
            </w:r>
          </w:p>
          <w:p w14:paraId="0EF94C44" w14:textId="77777777" w:rsidR="00852DEF" w:rsidRDefault="00852DEF" w:rsidP="00513B42">
            <w:r>
              <w:rPr>
                <w:rFonts w:hint="eastAsia"/>
              </w:rPr>
              <w:t>1.</w:t>
            </w:r>
            <w:r>
              <w:rPr>
                <w:rFonts w:hint="eastAsia"/>
              </w:rPr>
              <w:t>用户点击个人空间</w:t>
            </w:r>
          </w:p>
          <w:p w14:paraId="0CEF7757" w14:textId="77777777" w:rsidR="00852DEF" w:rsidRDefault="00852DEF" w:rsidP="00513B42">
            <w:r>
              <w:rPr>
                <w:rFonts w:hint="eastAsia"/>
              </w:rPr>
              <w:t>2.</w:t>
            </w:r>
            <w:r>
              <w:rPr>
                <w:rFonts w:hint="eastAsia"/>
              </w:rPr>
              <w:t>用户点击修改邮箱</w:t>
            </w:r>
          </w:p>
          <w:p w14:paraId="59C205A4" w14:textId="77777777" w:rsidR="00852DEF" w:rsidRDefault="00852DEF" w:rsidP="00513B42">
            <w:r>
              <w:rPr>
                <w:rFonts w:hint="eastAsia"/>
              </w:rPr>
              <w:t>3.</w:t>
            </w:r>
            <w:r>
              <w:rPr>
                <w:rFonts w:hint="eastAsia"/>
              </w:rPr>
              <w:t>用户输入新的邮箱</w:t>
            </w:r>
          </w:p>
          <w:p w14:paraId="035F57E6" w14:textId="77777777" w:rsidR="00852DEF" w:rsidRDefault="00852DEF" w:rsidP="00513B42">
            <w:r>
              <w:rPr>
                <w:rFonts w:hint="eastAsia"/>
              </w:rPr>
              <w:t>4.</w:t>
            </w:r>
            <w:r>
              <w:rPr>
                <w:rFonts w:hint="eastAsia"/>
              </w:rPr>
              <w:t>数据库更新用户的邮箱信息</w:t>
            </w:r>
          </w:p>
        </w:tc>
      </w:tr>
      <w:tr w:rsidR="00852DEF" w14:paraId="0BB43A76" w14:textId="77777777" w:rsidTr="00513B42">
        <w:tc>
          <w:tcPr>
            <w:tcW w:w="1656" w:type="dxa"/>
          </w:tcPr>
          <w:p w14:paraId="6B0B30B5"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275890B5" w14:textId="77777777" w:rsidR="00852DEF" w:rsidRDefault="00852DEF" w:rsidP="00513B42"/>
        </w:tc>
      </w:tr>
      <w:tr w:rsidR="00852DEF" w14:paraId="665EECAB" w14:textId="77777777" w:rsidTr="00513B42">
        <w:tc>
          <w:tcPr>
            <w:tcW w:w="1656" w:type="dxa"/>
          </w:tcPr>
          <w:p w14:paraId="1C337804"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561" w:type="dxa"/>
            <w:gridSpan w:val="3"/>
          </w:tcPr>
          <w:p w14:paraId="7D8FFF4D" w14:textId="77777777" w:rsidR="00852DEF" w:rsidRDefault="00852DEF" w:rsidP="00513B42">
            <w:r>
              <w:rPr>
                <w:rFonts w:hint="eastAsia"/>
              </w:rPr>
              <w:t>2.0</w:t>
            </w:r>
            <w:r>
              <w:t xml:space="preserve"> E1</w:t>
            </w:r>
            <w:r>
              <w:rPr>
                <w:rFonts w:hint="eastAsia"/>
              </w:rPr>
              <w:t>邮箱已存在</w:t>
            </w:r>
          </w:p>
          <w:p w14:paraId="1842229D" w14:textId="77777777" w:rsidR="00852DEF" w:rsidRDefault="00852DEF" w:rsidP="00513B42">
            <w:r>
              <w:rPr>
                <w:rFonts w:hint="eastAsia"/>
              </w:rPr>
              <w:t>1.</w:t>
            </w:r>
            <w:r>
              <w:rPr>
                <w:rFonts w:hint="eastAsia"/>
              </w:rPr>
              <w:t>系统提示邮箱已存在</w:t>
            </w:r>
          </w:p>
          <w:p w14:paraId="3C369B68" w14:textId="77777777" w:rsidR="00852DEF" w:rsidRDefault="00852DEF" w:rsidP="00513B42">
            <w:r>
              <w:rPr>
                <w:rFonts w:hint="eastAsia"/>
              </w:rPr>
              <w:t>2.1</w:t>
            </w:r>
            <w:r>
              <w:t xml:space="preserve"> E</w:t>
            </w:r>
            <w:r>
              <w:rPr>
                <w:rFonts w:hint="eastAsia"/>
              </w:rPr>
              <w:t>1</w:t>
            </w:r>
            <w:r>
              <w:rPr>
                <w:rFonts w:hint="eastAsia"/>
              </w:rPr>
              <w:t>邮箱不合法</w:t>
            </w:r>
          </w:p>
          <w:p w14:paraId="15F4AB5E" w14:textId="77777777" w:rsidR="00852DEF" w:rsidRDefault="00852DEF" w:rsidP="00513B42">
            <w:r>
              <w:rPr>
                <w:rFonts w:hint="eastAsia"/>
              </w:rPr>
              <w:t>1</w:t>
            </w:r>
            <w:r>
              <w:rPr>
                <w:rFonts w:hint="eastAsia"/>
              </w:rPr>
              <w:t>系统提示邮箱格式不合法</w:t>
            </w:r>
          </w:p>
        </w:tc>
      </w:tr>
      <w:tr w:rsidR="00852DEF" w14:paraId="69BDB1AC" w14:textId="77777777" w:rsidTr="00513B42">
        <w:tc>
          <w:tcPr>
            <w:tcW w:w="1656" w:type="dxa"/>
          </w:tcPr>
          <w:p w14:paraId="62AA4CD0" w14:textId="77777777" w:rsidR="00852DEF" w:rsidRPr="008035F1" w:rsidRDefault="00852DEF" w:rsidP="00513B42">
            <w:pPr>
              <w:rPr>
                <w:rFonts w:ascii="宋体" w:eastAsia="宋体" w:hAnsi="宋体"/>
              </w:rPr>
            </w:pPr>
            <w:r w:rsidRPr="008035F1">
              <w:rPr>
                <w:rFonts w:ascii="宋体" w:eastAsia="宋体" w:hAnsi="宋体" w:hint="eastAsia"/>
              </w:rPr>
              <w:t>优先级：</w:t>
            </w:r>
          </w:p>
        </w:tc>
        <w:tc>
          <w:tcPr>
            <w:tcW w:w="6561" w:type="dxa"/>
            <w:gridSpan w:val="3"/>
          </w:tcPr>
          <w:p w14:paraId="3A51A898" w14:textId="77777777" w:rsidR="00852DEF" w:rsidRDefault="00852DEF" w:rsidP="00513B42">
            <w:r>
              <w:rPr>
                <w:rFonts w:hint="eastAsia"/>
              </w:rPr>
              <w:t>低</w:t>
            </w:r>
          </w:p>
        </w:tc>
      </w:tr>
      <w:tr w:rsidR="00852DEF" w14:paraId="199A4837" w14:textId="77777777" w:rsidTr="00513B42">
        <w:tc>
          <w:tcPr>
            <w:tcW w:w="1656" w:type="dxa"/>
          </w:tcPr>
          <w:p w14:paraId="2D560740" w14:textId="77777777" w:rsidR="00852DEF" w:rsidRPr="008035F1" w:rsidRDefault="00852DEF" w:rsidP="00513B42">
            <w:pPr>
              <w:rPr>
                <w:rFonts w:ascii="宋体" w:eastAsia="宋体" w:hAnsi="宋体"/>
              </w:rPr>
            </w:pPr>
            <w:r w:rsidRPr="008035F1">
              <w:rPr>
                <w:rFonts w:ascii="宋体" w:eastAsia="宋体" w:hAnsi="宋体" w:hint="eastAsia"/>
              </w:rPr>
              <w:t>使用频率：</w:t>
            </w:r>
          </w:p>
        </w:tc>
        <w:tc>
          <w:tcPr>
            <w:tcW w:w="6561" w:type="dxa"/>
            <w:gridSpan w:val="3"/>
          </w:tcPr>
          <w:p w14:paraId="5860EE14" w14:textId="77777777" w:rsidR="00852DEF" w:rsidRDefault="00852DEF" w:rsidP="00513B42">
            <w:r>
              <w:rPr>
                <w:rFonts w:hint="eastAsia"/>
              </w:rPr>
              <w:t>低</w:t>
            </w:r>
          </w:p>
        </w:tc>
      </w:tr>
      <w:tr w:rsidR="00852DEF" w14:paraId="2BD20C79" w14:textId="77777777" w:rsidTr="00513B42">
        <w:tc>
          <w:tcPr>
            <w:tcW w:w="1656" w:type="dxa"/>
          </w:tcPr>
          <w:p w14:paraId="4ED11C61" w14:textId="77777777" w:rsidR="00852DEF" w:rsidRPr="008035F1" w:rsidRDefault="00852DEF" w:rsidP="00513B42">
            <w:pPr>
              <w:rPr>
                <w:rFonts w:ascii="宋体" w:eastAsia="宋体" w:hAnsi="宋体"/>
              </w:rPr>
            </w:pPr>
            <w:r w:rsidRPr="008035F1">
              <w:rPr>
                <w:rFonts w:ascii="宋体" w:eastAsia="宋体" w:hAnsi="宋体" w:hint="eastAsia"/>
              </w:rPr>
              <w:t>业务规则：</w:t>
            </w:r>
          </w:p>
        </w:tc>
        <w:tc>
          <w:tcPr>
            <w:tcW w:w="6561" w:type="dxa"/>
            <w:gridSpan w:val="3"/>
          </w:tcPr>
          <w:p w14:paraId="473A8A22" w14:textId="77777777" w:rsidR="00852DEF" w:rsidRDefault="00852DEF" w:rsidP="00513B42"/>
        </w:tc>
      </w:tr>
      <w:tr w:rsidR="00852DEF" w14:paraId="78DFDAC4" w14:textId="77777777" w:rsidTr="00513B42">
        <w:tc>
          <w:tcPr>
            <w:tcW w:w="1656" w:type="dxa"/>
          </w:tcPr>
          <w:p w14:paraId="34355ACB" w14:textId="77777777" w:rsidR="00852DEF" w:rsidRPr="008035F1" w:rsidRDefault="00852DEF" w:rsidP="00513B42">
            <w:pPr>
              <w:rPr>
                <w:rFonts w:ascii="宋体" w:eastAsia="宋体" w:hAnsi="宋体"/>
              </w:rPr>
            </w:pPr>
            <w:r w:rsidRPr="008035F1">
              <w:rPr>
                <w:rFonts w:ascii="宋体" w:eastAsia="宋体" w:hAnsi="宋体" w:hint="eastAsia"/>
              </w:rPr>
              <w:t>其他信息：</w:t>
            </w:r>
          </w:p>
        </w:tc>
        <w:tc>
          <w:tcPr>
            <w:tcW w:w="6561" w:type="dxa"/>
            <w:gridSpan w:val="3"/>
          </w:tcPr>
          <w:p w14:paraId="7DE8F99B" w14:textId="77777777" w:rsidR="00852DEF" w:rsidRDefault="00852DEF" w:rsidP="00852DEF">
            <w:pPr>
              <w:pStyle w:val="a4"/>
              <w:numPr>
                <w:ilvl w:val="0"/>
                <w:numId w:val="41"/>
              </w:numPr>
              <w:ind w:firstLineChars="0"/>
            </w:pPr>
            <w:r>
              <w:rPr>
                <w:rFonts w:hint="eastAsia"/>
              </w:rPr>
              <w:t>用户可以随时修改绑定邮箱</w:t>
            </w:r>
          </w:p>
          <w:p w14:paraId="6DBCA3AB" w14:textId="77777777" w:rsidR="00852DEF" w:rsidRDefault="00852DEF" w:rsidP="00852DEF">
            <w:pPr>
              <w:pStyle w:val="a4"/>
              <w:numPr>
                <w:ilvl w:val="0"/>
                <w:numId w:val="41"/>
              </w:numPr>
              <w:ind w:firstLineChars="0"/>
            </w:pPr>
            <w:r>
              <w:rPr>
                <w:rFonts w:hint="eastAsia"/>
              </w:rPr>
              <w:t>新的邮箱不能已经被绑定</w:t>
            </w:r>
          </w:p>
        </w:tc>
      </w:tr>
      <w:tr w:rsidR="00852DEF" w14:paraId="5D0EEB86" w14:textId="77777777" w:rsidTr="00513B42">
        <w:tc>
          <w:tcPr>
            <w:tcW w:w="1656" w:type="dxa"/>
          </w:tcPr>
          <w:p w14:paraId="3ED896F3" w14:textId="77777777" w:rsidR="00852DEF" w:rsidRPr="008035F1" w:rsidRDefault="00852DEF" w:rsidP="00513B42">
            <w:pPr>
              <w:rPr>
                <w:rFonts w:ascii="宋体" w:eastAsia="宋体" w:hAnsi="宋体"/>
              </w:rPr>
            </w:pPr>
            <w:r>
              <w:rPr>
                <w:rFonts w:ascii="宋体" w:eastAsia="宋体" w:hAnsi="宋体" w:hint="eastAsia"/>
              </w:rPr>
              <w:t>假设：</w:t>
            </w:r>
          </w:p>
        </w:tc>
        <w:tc>
          <w:tcPr>
            <w:tcW w:w="6561" w:type="dxa"/>
            <w:gridSpan w:val="3"/>
          </w:tcPr>
          <w:p w14:paraId="1623CAF6" w14:textId="77777777" w:rsidR="00852DEF" w:rsidRDefault="00852DEF" w:rsidP="00513B42">
            <w:pPr>
              <w:rPr>
                <w:rFonts w:ascii="宋体" w:eastAsia="宋体" w:hAnsi="宋体"/>
              </w:rPr>
            </w:pPr>
          </w:p>
          <w:p w14:paraId="762DFB4F" w14:textId="77777777" w:rsidR="00852DEF" w:rsidRDefault="00852DEF" w:rsidP="00513B42"/>
        </w:tc>
      </w:tr>
    </w:tbl>
    <w:p w14:paraId="206E6E31" w14:textId="77777777" w:rsidR="00852DEF"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637C3F9A" w14:textId="77777777" w:rsidTr="00513B42">
        <w:tc>
          <w:tcPr>
            <w:tcW w:w="1656" w:type="dxa"/>
          </w:tcPr>
          <w:p w14:paraId="4786009A" w14:textId="77777777" w:rsidR="00852DEF" w:rsidRPr="007F5E0C" w:rsidRDefault="00852DEF" w:rsidP="00513B42">
            <w:pPr>
              <w:rPr>
                <w:rFonts w:ascii="宋体" w:eastAsia="宋体" w:hAnsi="宋体"/>
                <w:b/>
              </w:rPr>
            </w:pPr>
            <w:r w:rsidRPr="008035F1">
              <w:rPr>
                <w:rFonts w:ascii="宋体" w:eastAsia="宋体" w:hAnsi="宋体" w:hint="eastAsia"/>
                <w:b/>
              </w:rPr>
              <w:t>ID和名称：</w:t>
            </w:r>
          </w:p>
        </w:tc>
        <w:tc>
          <w:tcPr>
            <w:tcW w:w="6561" w:type="dxa"/>
            <w:gridSpan w:val="3"/>
          </w:tcPr>
          <w:p w14:paraId="7AD1F3A0" w14:textId="77777777" w:rsidR="00852DEF" w:rsidRPr="007F5E0C" w:rsidRDefault="00852DEF" w:rsidP="00513B42">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5</w:t>
            </w:r>
            <w:proofErr w:type="gramStart"/>
            <w:r w:rsidRPr="007F5E0C">
              <w:rPr>
                <w:rFonts w:ascii="宋体" w:eastAsia="宋体" w:hAnsi="宋体" w:hint="eastAsia"/>
                <w:b/>
              </w:rPr>
              <w:t>换绑手机</w:t>
            </w:r>
            <w:proofErr w:type="gramEnd"/>
          </w:p>
        </w:tc>
      </w:tr>
      <w:tr w:rsidR="00852DEF" w14:paraId="71461CEB" w14:textId="77777777" w:rsidTr="00513B42">
        <w:tc>
          <w:tcPr>
            <w:tcW w:w="1656" w:type="dxa"/>
          </w:tcPr>
          <w:p w14:paraId="30A0E82A" w14:textId="77777777" w:rsidR="00852DEF" w:rsidRPr="007F5E0C" w:rsidRDefault="00852DEF" w:rsidP="00513B42">
            <w:pPr>
              <w:jc w:val="left"/>
              <w:rPr>
                <w:rFonts w:ascii="宋体" w:eastAsia="宋体" w:hAnsi="宋体"/>
              </w:rPr>
            </w:pPr>
            <w:r w:rsidRPr="008035F1">
              <w:rPr>
                <w:rFonts w:ascii="宋体" w:eastAsia="宋体" w:hAnsi="宋体" w:hint="eastAsia"/>
              </w:rPr>
              <w:t>创建人：</w:t>
            </w:r>
          </w:p>
        </w:tc>
        <w:tc>
          <w:tcPr>
            <w:tcW w:w="1883" w:type="dxa"/>
          </w:tcPr>
          <w:p w14:paraId="27F75858" w14:textId="77777777" w:rsidR="00852DEF" w:rsidRPr="007F5E0C" w:rsidRDefault="00852DEF" w:rsidP="00513B42">
            <w:pPr>
              <w:jc w:val="left"/>
              <w:rPr>
                <w:rFonts w:ascii="宋体" w:eastAsia="宋体" w:hAnsi="宋体"/>
              </w:rPr>
            </w:pPr>
            <w:r w:rsidRPr="007F5E0C">
              <w:rPr>
                <w:rFonts w:ascii="宋体" w:eastAsia="宋体" w:hAnsi="宋体" w:hint="eastAsia"/>
              </w:rPr>
              <w:t>章奇妙</w:t>
            </w:r>
          </w:p>
        </w:tc>
        <w:tc>
          <w:tcPr>
            <w:tcW w:w="1645" w:type="dxa"/>
          </w:tcPr>
          <w:p w14:paraId="5704ED93" w14:textId="77777777" w:rsidR="00852DEF" w:rsidRPr="007F5E0C"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731B16C9" w14:textId="77777777" w:rsidR="00852DEF" w:rsidRPr="007F5E0C" w:rsidRDefault="00852DEF" w:rsidP="00513B42">
            <w:pPr>
              <w:jc w:val="left"/>
              <w:rPr>
                <w:rFonts w:ascii="宋体" w:eastAsia="宋体" w:hAnsi="宋体"/>
              </w:rPr>
            </w:pPr>
            <w:r w:rsidRPr="007F5E0C">
              <w:rPr>
                <w:rFonts w:ascii="宋体" w:eastAsia="宋体" w:hAnsi="宋体"/>
              </w:rPr>
              <w:t>2018年12月5日星期三</w:t>
            </w:r>
          </w:p>
        </w:tc>
      </w:tr>
      <w:tr w:rsidR="00852DEF" w14:paraId="76CCFACB" w14:textId="77777777" w:rsidTr="00513B42">
        <w:tc>
          <w:tcPr>
            <w:tcW w:w="1656" w:type="dxa"/>
          </w:tcPr>
          <w:p w14:paraId="29D065F9" w14:textId="77777777" w:rsidR="00852DEF" w:rsidRPr="007F5E0C" w:rsidRDefault="00852DEF" w:rsidP="00513B42">
            <w:pPr>
              <w:jc w:val="left"/>
              <w:rPr>
                <w:rFonts w:ascii="宋体" w:eastAsia="宋体" w:hAnsi="宋体"/>
              </w:rPr>
            </w:pPr>
            <w:r w:rsidRPr="008035F1">
              <w:rPr>
                <w:rFonts w:ascii="宋体" w:eastAsia="宋体" w:hAnsi="宋体" w:hint="eastAsia"/>
              </w:rPr>
              <w:t>主要操作者：</w:t>
            </w:r>
          </w:p>
        </w:tc>
        <w:tc>
          <w:tcPr>
            <w:tcW w:w="1883" w:type="dxa"/>
          </w:tcPr>
          <w:p w14:paraId="3AE4CC03" w14:textId="77777777" w:rsidR="00852DEF" w:rsidRPr="007F5E0C" w:rsidRDefault="00852DEF" w:rsidP="00513B42">
            <w:pPr>
              <w:jc w:val="left"/>
              <w:rPr>
                <w:rFonts w:ascii="宋体" w:eastAsia="宋体" w:hAnsi="宋体"/>
              </w:rPr>
            </w:pPr>
            <w:r w:rsidRPr="007F5E0C">
              <w:rPr>
                <w:rFonts w:ascii="宋体" w:eastAsia="宋体" w:hAnsi="宋体" w:hint="eastAsia"/>
              </w:rPr>
              <w:t>用户</w:t>
            </w:r>
          </w:p>
        </w:tc>
        <w:tc>
          <w:tcPr>
            <w:tcW w:w="1645" w:type="dxa"/>
          </w:tcPr>
          <w:p w14:paraId="76735EA9" w14:textId="77777777" w:rsidR="00852DEF" w:rsidRPr="007F5E0C"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430375DA" w14:textId="77777777" w:rsidR="00852DEF" w:rsidRPr="007F5E0C" w:rsidRDefault="00852DEF" w:rsidP="00513B42">
            <w:pPr>
              <w:jc w:val="left"/>
              <w:rPr>
                <w:rFonts w:ascii="宋体" w:eastAsia="宋体" w:hAnsi="宋体"/>
              </w:rPr>
            </w:pPr>
            <w:r w:rsidRPr="007F5E0C">
              <w:rPr>
                <w:rFonts w:ascii="宋体" w:eastAsia="宋体" w:hAnsi="宋体" w:hint="eastAsia"/>
              </w:rPr>
              <w:t>用户数据库</w:t>
            </w:r>
          </w:p>
        </w:tc>
      </w:tr>
      <w:tr w:rsidR="00852DEF" w14:paraId="4B99635C" w14:textId="77777777" w:rsidTr="00513B42">
        <w:tc>
          <w:tcPr>
            <w:tcW w:w="1656" w:type="dxa"/>
          </w:tcPr>
          <w:p w14:paraId="30BE2C57" w14:textId="77777777" w:rsidR="00852DEF" w:rsidRPr="007F5E0C" w:rsidRDefault="00852DEF" w:rsidP="00513B42">
            <w:pPr>
              <w:jc w:val="left"/>
              <w:rPr>
                <w:rFonts w:ascii="宋体" w:eastAsia="宋体" w:hAnsi="宋体"/>
              </w:rPr>
            </w:pPr>
            <w:r w:rsidRPr="008035F1">
              <w:rPr>
                <w:rFonts w:ascii="宋体" w:eastAsia="宋体" w:hAnsi="宋体" w:hint="eastAsia"/>
              </w:rPr>
              <w:t>描述：</w:t>
            </w:r>
          </w:p>
        </w:tc>
        <w:tc>
          <w:tcPr>
            <w:tcW w:w="6561" w:type="dxa"/>
            <w:gridSpan w:val="3"/>
          </w:tcPr>
          <w:p w14:paraId="0AB7E358" w14:textId="77777777" w:rsidR="00852DEF" w:rsidRPr="007F5E0C" w:rsidRDefault="00852DEF" w:rsidP="00513B42">
            <w:pPr>
              <w:jc w:val="left"/>
              <w:rPr>
                <w:rFonts w:ascii="宋体" w:eastAsia="宋体" w:hAnsi="宋体"/>
              </w:rPr>
            </w:pPr>
            <w:r w:rsidRPr="007F5E0C">
              <w:rPr>
                <w:rFonts w:ascii="宋体" w:eastAsia="宋体" w:hAnsi="宋体" w:hint="eastAsia"/>
              </w:rPr>
              <w:t>用户在个人空间中修改自己的绑定手机号</w:t>
            </w:r>
          </w:p>
        </w:tc>
      </w:tr>
      <w:tr w:rsidR="00852DEF" w14:paraId="0B4457F6" w14:textId="77777777" w:rsidTr="00513B42">
        <w:tc>
          <w:tcPr>
            <w:tcW w:w="1656" w:type="dxa"/>
          </w:tcPr>
          <w:p w14:paraId="5685A9B2" w14:textId="77777777" w:rsidR="00852DEF" w:rsidRPr="007F5E0C" w:rsidRDefault="00852DEF" w:rsidP="00513B42">
            <w:pPr>
              <w:jc w:val="left"/>
              <w:rPr>
                <w:rFonts w:ascii="宋体" w:eastAsia="宋体" w:hAnsi="宋体"/>
              </w:rPr>
            </w:pPr>
            <w:r w:rsidRPr="008035F1">
              <w:rPr>
                <w:rFonts w:ascii="宋体" w:eastAsia="宋体" w:hAnsi="宋体" w:hint="eastAsia"/>
              </w:rPr>
              <w:t>触发器：</w:t>
            </w:r>
          </w:p>
        </w:tc>
        <w:tc>
          <w:tcPr>
            <w:tcW w:w="6561" w:type="dxa"/>
            <w:gridSpan w:val="3"/>
          </w:tcPr>
          <w:p w14:paraId="60CBF35E" w14:textId="77777777" w:rsidR="00852DEF" w:rsidRPr="007F5E0C" w:rsidRDefault="00852DEF" w:rsidP="00513B42">
            <w:pPr>
              <w:jc w:val="left"/>
              <w:rPr>
                <w:rFonts w:ascii="宋体" w:eastAsia="宋体" w:hAnsi="宋体"/>
              </w:rPr>
            </w:pPr>
            <w:r w:rsidRPr="007F5E0C">
              <w:rPr>
                <w:rFonts w:ascii="宋体" w:eastAsia="宋体" w:hAnsi="宋体" w:hint="eastAsia"/>
              </w:rPr>
              <w:t>用户想要修改自己的绑定手机号</w:t>
            </w:r>
          </w:p>
        </w:tc>
      </w:tr>
      <w:tr w:rsidR="00852DEF" w14:paraId="3328CFC3" w14:textId="77777777" w:rsidTr="00513B42">
        <w:tc>
          <w:tcPr>
            <w:tcW w:w="1656" w:type="dxa"/>
          </w:tcPr>
          <w:p w14:paraId="57EF20AD" w14:textId="77777777" w:rsidR="00852DEF" w:rsidRPr="007F5E0C" w:rsidRDefault="00852DEF" w:rsidP="00513B42">
            <w:pPr>
              <w:jc w:val="left"/>
              <w:rPr>
                <w:rFonts w:ascii="宋体" w:eastAsia="宋体" w:hAnsi="宋体"/>
              </w:rPr>
            </w:pPr>
            <w:r w:rsidRPr="008035F1">
              <w:rPr>
                <w:rFonts w:ascii="宋体" w:eastAsia="宋体" w:hAnsi="宋体" w:hint="eastAsia"/>
              </w:rPr>
              <w:t>前置条件：</w:t>
            </w:r>
          </w:p>
        </w:tc>
        <w:tc>
          <w:tcPr>
            <w:tcW w:w="6561" w:type="dxa"/>
            <w:gridSpan w:val="3"/>
          </w:tcPr>
          <w:p w14:paraId="0BC5826A" w14:textId="77777777" w:rsidR="00852DEF" w:rsidRPr="000D31F2" w:rsidRDefault="00852DEF" w:rsidP="00513B42">
            <w:r w:rsidRPr="000D31F2">
              <w:rPr>
                <w:rFonts w:hint="eastAsia"/>
              </w:rPr>
              <w:t>P</w:t>
            </w:r>
            <w:r w:rsidRPr="000D31F2">
              <w:t>RE-1</w:t>
            </w:r>
            <w:r w:rsidRPr="000D31F2">
              <w:rPr>
                <w:rFonts w:hint="eastAsia"/>
              </w:rPr>
              <w:t>：用户登陆</w:t>
            </w:r>
          </w:p>
        </w:tc>
      </w:tr>
      <w:tr w:rsidR="00852DEF" w14:paraId="6B453AE9" w14:textId="77777777" w:rsidTr="00513B42">
        <w:tc>
          <w:tcPr>
            <w:tcW w:w="1656" w:type="dxa"/>
          </w:tcPr>
          <w:p w14:paraId="3FB7289B" w14:textId="77777777" w:rsidR="00852DEF" w:rsidRPr="007F5E0C" w:rsidRDefault="00852DEF" w:rsidP="00513B42">
            <w:pPr>
              <w:jc w:val="left"/>
              <w:rPr>
                <w:rFonts w:ascii="宋体" w:eastAsia="宋体" w:hAnsi="宋体"/>
              </w:rPr>
            </w:pPr>
            <w:r w:rsidRPr="008035F1">
              <w:rPr>
                <w:rFonts w:ascii="宋体" w:eastAsia="宋体" w:hAnsi="宋体" w:hint="eastAsia"/>
              </w:rPr>
              <w:t>后置条件：</w:t>
            </w:r>
          </w:p>
        </w:tc>
        <w:tc>
          <w:tcPr>
            <w:tcW w:w="6561" w:type="dxa"/>
            <w:gridSpan w:val="3"/>
          </w:tcPr>
          <w:p w14:paraId="709DA80F" w14:textId="77777777" w:rsidR="00852DEF" w:rsidRPr="000D31F2" w:rsidRDefault="00852DEF" w:rsidP="00513B42">
            <w:r w:rsidRPr="000D31F2">
              <w:rPr>
                <w:rFonts w:hint="eastAsia"/>
              </w:rPr>
              <w:t>P</w:t>
            </w:r>
            <w:r w:rsidRPr="000D31F2">
              <w:t>OST-1</w:t>
            </w:r>
            <w:r w:rsidRPr="000D31F2">
              <w:rPr>
                <w:rFonts w:hint="eastAsia"/>
              </w:rPr>
              <w:t>：用户的绑定手机号更改了</w:t>
            </w:r>
          </w:p>
        </w:tc>
      </w:tr>
      <w:tr w:rsidR="00852DEF" w14:paraId="054DC53E" w14:textId="77777777" w:rsidTr="00513B42">
        <w:tc>
          <w:tcPr>
            <w:tcW w:w="1656" w:type="dxa"/>
          </w:tcPr>
          <w:p w14:paraId="59F1F966" w14:textId="77777777" w:rsidR="00852DEF" w:rsidRDefault="00852DEF" w:rsidP="00513B42">
            <w:r w:rsidRPr="008035F1">
              <w:rPr>
                <w:rFonts w:ascii="宋体" w:eastAsia="宋体" w:hAnsi="宋体" w:hint="eastAsia"/>
              </w:rPr>
              <w:t>一般性流程：</w:t>
            </w:r>
          </w:p>
        </w:tc>
        <w:tc>
          <w:tcPr>
            <w:tcW w:w="6561" w:type="dxa"/>
            <w:gridSpan w:val="3"/>
          </w:tcPr>
          <w:p w14:paraId="32F9A887" w14:textId="77777777" w:rsidR="00852DEF" w:rsidRDefault="00852DEF" w:rsidP="00513B42">
            <w:r>
              <w:rPr>
                <w:rFonts w:hint="eastAsia"/>
              </w:rPr>
              <w:t>3.0</w:t>
            </w:r>
            <w:r>
              <w:rPr>
                <w:rFonts w:hint="eastAsia"/>
              </w:rPr>
              <w:t>修改手机</w:t>
            </w:r>
          </w:p>
          <w:p w14:paraId="2EC32127" w14:textId="77777777" w:rsidR="00852DEF" w:rsidRDefault="00852DEF" w:rsidP="00513B42">
            <w:r>
              <w:rPr>
                <w:rFonts w:hint="eastAsia"/>
              </w:rPr>
              <w:t>1.</w:t>
            </w:r>
            <w:r>
              <w:rPr>
                <w:rFonts w:hint="eastAsia"/>
              </w:rPr>
              <w:t>用户点击个人空间</w:t>
            </w:r>
          </w:p>
          <w:p w14:paraId="0EDBB468" w14:textId="77777777" w:rsidR="00852DEF" w:rsidRDefault="00852DEF" w:rsidP="00513B42">
            <w:r>
              <w:rPr>
                <w:rFonts w:hint="eastAsia"/>
              </w:rPr>
              <w:t>2.</w:t>
            </w:r>
            <w:r>
              <w:rPr>
                <w:rFonts w:hint="eastAsia"/>
              </w:rPr>
              <w:t>用户点击修改手机号</w:t>
            </w:r>
          </w:p>
          <w:p w14:paraId="1DA4A817" w14:textId="77777777" w:rsidR="00852DEF" w:rsidRDefault="00852DEF" w:rsidP="00513B42">
            <w:r>
              <w:rPr>
                <w:rFonts w:hint="eastAsia"/>
              </w:rPr>
              <w:t>3.</w:t>
            </w:r>
            <w:r>
              <w:rPr>
                <w:rFonts w:hint="eastAsia"/>
              </w:rPr>
              <w:t>用户输入新的手机号</w:t>
            </w:r>
          </w:p>
          <w:p w14:paraId="50D13792" w14:textId="77777777" w:rsidR="00852DEF" w:rsidRDefault="00852DEF" w:rsidP="00513B42">
            <w:r>
              <w:rPr>
                <w:rFonts w:hint="eastAsia"/>
              </w:rPr>
              <w:t>4.</w:t>
            </w:r>
            <w:r>
              <w:rPr>
                <w:rFonts w:hint="eastAsia"/>
              </w:rPr>
              <w:t>数据库更新用户的手机号信息</w:t>
            </w:r>
          </w:p>
        </w:tc>
      </w:tr>
      <w:tr w:rsidR="00852DEF" w14:paraId="3F58CA90" w14:textId="77777777" w:rsidTr="00513B42">
        <w:tc>
          <w:tcPr>
            <w:tcW w:w="1656" w:type="dxa"/>
          </w:tcPr>
          <w:p w14:paraId="13948FE7"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4561431F" w14:textId="77777777" w:rsidR="00852DEF" w:rsidRDefault="00852DEF" w:rsidP="00513B42"/>
        </w:tc>
      </w:tr>
      <w:tr w:rsidR="00852DEF" w14:paraId="727B78FF" w14:textId="77777777" w:rsidTr="00513B42">
        <w:tc>
          <w:tcPr>
            <w:tcW w:w="1656" w:type="dxa"/>
          </w:tcPr>
          <w:p w14:paraId="4C5FC908" w14:textId="77777777" w:rsidR="00852DEF" w:rsidRPr="008035F1" w:rsidRDefault="00852DEF" w:rsidP="00513B42">
            <w:pPr>
              <w:jc w:val="left"/>
              <w:rPr>
                <w:rFonts w:ascii="宋体" w:eastAsia="宋体" w:hAnsi="宋体"/>
              </w:rPr>
            </w:pPr>
            <w:r w:rsidRPr="008035F1">
              <w:rPr>
                <w:rFonts w:ascii="宋体" w:eastAsia="宋体" w:hAnsi="宋体" w:hint="eastAsia"/>
              </w:rPr>
              <w:t>异常：</w:t>
            </w:r>
          </w:p>
        </w:tc>
        <w:tc>
          <w:tcPr>
            <w:tcW w:w="6561" w:type="dxa"/>
            <w:gridSpan w:val="3"/>
          </w:tcPr>
          <w:p w14:paraId="11B02621" w14:textId="77777777" w:rsidR="00852DEF" w:rsidRPr="000D31F2" w:rsidRDefault="00852DEF" w:rsidP="00513B42">
            <w:pPr>
              <w:jc w:val="left"/>
              <w:rPr>
                <w:rFonts w:ascii="宋体" w:eastAsia="宋体" w:hAnsi="宋体"/>
              </w:rPr>
            </w:pPr>
            <w:r w:rsidRPr="000D31F2">
              <w:rPr>
                <w:rFonts w:ascii="宋体" w:eastAsia="宋体" w:hAnsi="宋体" w:hint="eastAsia"/>
              </w:rPr>
              <w:t>3.0</w:t>
            </w:r>
            <w:r w:rsidRPr="000D31F2">
              <w:rPr>
                <w:rFonts w:ascii="宋体" w:eastAsia="宋体" w:hAnsi="宋体"/>
              </w:rPr>
              <w:t xml:space="preserve"> E1</w:t>
            </w:r>
            <w:r w:rsidRPr="000D31F2">
              <w:rPr>
                <w:rFonts w:ascii="宋体" w:eastAsia="宋体" w:hAnsi="宋体" w:hint="eastAsia"/>
              </w:rPr>
              <w:t>手机号已存在</w:t>
            </w:r>
          </w:p>
          <w:p w14:paraId="2DB37AE2" w14:textId="77777777" w:rsidR="00852DEF" w:rsidRPr="000D31F2" w:rsidRDefault="00852DEF" w:rsidP="00513B42">
            <w:pPr>
              <w:jc w:val="left"/>
              <w:rPr>
                <w:rFonts w:ascii="宋体" w:eastAsia="宋体" w:hAnsi="宋体"/>
              </w:rPr>
            </w:pPr>
            <w:r w:rsidRPr="000D31F2">
              <w:rPr>
                <w:rFonts w:ascii="宋体" w:eastAsia="宋体" w:hAnsi="宋体" w:hint="eastAsia"/>
              </w:rPr>
              <w:t>1.系统提示手机号已存在</w:t>
            </w:r>
          </w:p>
          <w:p w14:paraId="597E0119" w14:textId="77777777" w:rsidR="00852DEF" w:rsidRPr="000D31F2" w:rsidRDefault="00852DEF" w:rsidP="00513B42">
            <w:pPr>
              <w:jc w:val="left"/>
              <w:rPr>
                <w:rFonts w:ascii="宋体" w:eastAsia="宋体" w:hAnsi="宋体"/>
              </w:rPr>
            </w:pPr>
            <w:r w:rsidRPr="000D31F2">
              <w:rPr>
                <w:rFonts w:ascii="宋体" w:eastAsia="宋体" w:hAnsi="宋体" w:hint="eastAsia"/>
              </w:rPr>
              <w:t>3.1</w:t>
            </w:r>
            <w:r w:rsidRPr="000D31F2">
              <w:rPr>
                <w:rFonts w:ascii="宋体" w:eastAsia="宋体" w:hAnsi="宋体"/>
              </w:rPr>
              <w:t xml:space="preserve"> E</w:t>
            </w:r>
            <w:r w:rsidRPr="000D31F2">
              <w:rPr>
                <w:rFonts w:ascii="宋体" w:eastAsia="宋体" w:hAnsi="宋体" w:hint="eastAsia"/>
              </w:rPr>
              <w:t>1手机号不合法</w:t>
            </w:r>
          </w:p>
          <w:p w14:paraId="51FD037B" w14:textId="77777777" w:rsidR="00852DEF" w:rsidRPr="000D31F2" w:rsidRDefault="00852DEF" w:rsidP="00513B42">
            <w:pPr>
              <w:jc w:val="left"/>
              <w:rPr>
                <w:rFonts w:ascii="宋体" w:eastAsia="宋体" w:hAnsi="宋体"/>
              </w:rPr>
            </w:pPr>
            <w:r w:rsidRPr="000D31F2">
              <w:rPr>
                <w:rFonts w:ascii="宋体" w:eastAsia="宋体" w:hAnsi="宋体" w:hint="eastAsia"/>
              </w:rPr>
              <w:t>1.系统提示手机号不合法</w:t>
            </w:r>
          </w:p>
        </w:tc>
      </w:tr>
      <w:tr w:rsidR="00852DEF" w14:paraId="5A090DE6" w14:textId="77777777" w:rsidTr="00513B42">
        <w:tc>
          <w:tcPr>
            <w:tcW w:w="1656" w:type="dxa"/>
          </w:tcPr>
          <w:p w14:paraId="05DDBD62" w14:textId="77777777" w:rsidR="00852DEF" w:rsidRPr="008035F1" w:rsidRDefault="00852DEF" w:rsidP="00513B42">
            <w:pPr>
              <w:jc w:val="left"/>
              <w:rPr>
                <w:rFonts w:ascii="宋体" w:eastAsia="宋体" w:hAnsi="宋体"/>
              </w:rPr>
            </w:pPr>
            <w:r w:rsidRPr="008035F1">
              <w:rPr>
                <w:rFonts w:ascii="宋体" w:eastAsia="宋体" w:hAnsi="宋体" w:hint="eastAsia"/>
              </w:rPr>
              <w:t>优先级：</w:t>
            </w:r>
          </w:p>
        </w:tc>
        <w:tc>
          <w:tcPr>
            <w:tcW w:w="6561" w:type="dxa"/>
            <w:gridSpan w:val="3"/>
          </w:tcPr>
          <w:p w14:paraId="26B71E10" w14:textId="77777777" w:rsidR="00852DEF" w:rsidRPr="000D31F2" w:rsidRDefault="00852DEF" w:rsidP="00513B42">
            <w:pPr>
              <w:jc w:val="left"/>
              <w:rPr>
                <w:rFonts w:ascii="宋体" w:eastAsia="宋体" w:hAnsi="宋体"/>
              </w:rPr>
            </w:pPr>
            <w:r w:rsidRPr="000D31F2">
              <w:rPr>
                <w:rFonts w:ascii="宋体" w:eastAsia="宋体" w:hAnsi="宋体" w:hint="eastAsia"/>
              </w:rPr>
              <w:t>低</w:t>
            </w:r>
          </w:p>
        </w:tc>
      </w:tr>
      <w:tr w:rsidR="00852DEF" w14:paraId="04EB1F97" w14:textId="77777777" w:rsidTr="00513B42">
        <w:tc>
          <w:tcPr>
            <w:tcW w:w="1656" w:type="dxa"/>
          </w:tcPr>
          <w:p w14:paraId="28671256" w14:textId="77777777" w:rsidR="00852DEF" w:rsidRPr="008035F1" w:rsidRDefault="00852DEF" w:rsidP="00513B42">
            <w:pPr>
              <w:jc w:val="left"/>
              <w:rPr>
                <w:rFonts w:ascii="宋体" w:eastAsia="宋体" w:hAnsi="宋体"/>
              </w:rPr>
            </w:pPr>
            <w:r w:rsidRPr="008035F1">
              <w:rPr>
                <w:rFonts w:ascii="宋体" w:eastAsia="宋体" w:hAnsi="宋体" w:hint="eastAsia"/>
              </w:rPr>
              <w:t>使用频率：</w:t>
            </w:r>
          </w:p>
        </w:tc>
        <w:tc>
          <w:tcPr>
            <w:tcW w:w="6561" w:type="dxa"/>
            <w:gridSpan w:val="3"/>
          </w:tcPr>
          <w:p w14:paraId="153748A8" w14:textId="77777777" w:rsidR="00852DEF" w:rsidRPr="000D31F2" w:rsidRDefault="00852DEF" w:rsidP="00513B42">
            <w:pPr>
              <w:jc w:val="left"/>
              <w:rPr>
                <w:rFonts w:ascii="宋体" w:eastAsia="宋体" w:hAnsi="宋体"/>
              </w:rPr>
            </w:pPr>
            <w:r w:rsidRPr="000D31F2">
              <w:rPr>
                <w:rFonts w:ascii="宋体" w:eastAsia="宋体" w:hAnsi="宋体" w:hint="eastAsia"/>
              </w:rPr>
              <w:t>低</w:t>
            </w:r>
          </w:p>
        </w:tc>
      </w:tr>
      <w:tr w:rsidR="00852DEF" w14:paraId="20607498" w14:textId="77777777" w:rsidTr="00513B42">
        <w:tc>
          <w:tcPr>
            <w:tcW w:w="1656" w:type="dxa"/>
          </w:tcPr>
          <w:p w14:paraId="4B278D11" w14:textId="77777777" w:rsidR="00852DEF" w:rsidRPr="008035F1" w:rsidRDefault="00852DEF" w:rsidP="00513B42">
            <w:pPr>
              <w:jc w:val="left"/>
              <w:rPr>
                <w:rFonts w:ascii="宋体" w:eastAsia="宋体" w:hAnsi="宋体"/>
              </w:rPr>
            </w:pPr>
            <w:r w:rsidRPr="008035F1">
              <w:rPr>
                <w:rFonts w:ascii="宋体" w:eastAsia="宋体" w:hAnsi="宋体" w:hint="eastAsia"/>
              </w:rPr>
              <w:lastRenderedPageBreak/>
              <w:t>业务规则：</w:t>
            </w:r>
          </w:p>
        </w:tc>
        <w:tc>
          <w:tcPr>
            <w:tcW w:w="6561" w:type="dxa"/>
            <w:gridSpan w:val="3"/>
          </w:tcPr>
          <w:p w14:paraId="475B9B45" w14:textId="77777777" w:rsidR="00852DEF" w:rsidRPr="000D31F2" w:rsidRDefault="00852DEF" w:rsidP="00513B42">
            <w:pPr>
              <w:jc w:val="left"/>
              <w:rPr>
                <w:rFonts w:ascii="宋体" w:eastAsia="宋体" w:hAnsi="宋体"/>
              </w:rPr>
            </w:pPr>
          </w:p>
        </w:tc>
      </w:tr>
      <w:tr w:rsidR="00852DEF" w14:paraId="2AB40A63" w14:textId="77777777" w:rsidTr="00513B42">
        <w:tc>
          <w:tcPr>
            <w:tcW w:w="1656" w:type="dxa"/>
          </w:tcPr>
          <w:p w14:paraId="2F65AC7C" w14:textId="77777777" w:rsidR="00852DEF" w:rsidRPr="008035F1" w:rsidRDefault="00852DEF" w:rsidP="00513B42">
            <w:pPr>
              <w:jc w:val="left"/>
              <w:rPr>
                <w:rFonts w:ascii="宋体" w:eastAsia="宋体" w:hAnsi="宋体"/>
              </w:rPr>
            </w:pPr>
            <w:r w:rsidRPr="008035F1">
              <w:rPr>
                <w:rFonts w:ascii="宋体" w:eastAsia="宋体" w:hAnsi="宋体" w:hint="eastAsia"/>
              </w:rPr>
              <w:t>其他信息：</w:t>
            </w:r>
          </w:p>
        </w:tc>
        <w:tc>
          <w:tcPr>
            <w:tcW w:w="6561" w:type="dxa"/>
            <w:gridSpan w:val="3"/>
          </w:tcPr>
          <w:p w14:paraId="6A96CC8A" w14:textId="77777777" w:rsidR="00852DEF" w:rsidRPr="000D31F2" w:rsidRDefault="00852DEF" w:rsidP="00852DEF">
            <w:pPr>
              <w:pStyle w:val="a4"/>
              <w:numPr>
                <w:ilvl w:val="0"/>
                <w:numId w:val="42"/>
              </w:numPr>
              <w:ind w:firstLineChars="0"/>
              <w:jc w:val="left"/>
              <w:rPr>
                <w:rFonts w:ascii="宋体" w:eastAsia="宋体" w:hAnsi="宋体"/>
              </w:rPr>
            </w:pPr>
            <w:r w:rsidRPr="000D31F2">
              <w:rPr>
                <w:rFonts w:ascii="宋体" w:eastAsia="宋体" w:hAnsi="宋体" w:hint="eastAsia"/>
              </w:rPr>
              <w:t>用户可以随时修改绑定手机号</w:t>
            </w:r>
          </w:p>
          <w:p w14:paraId="3631AC84" w14:textId="77777777" w:rsidR="00852DEF" w:rsidRPr="000D31F2" w:rsidRDefault="00852DEF" w:rsidP="00852DEF">
            <w:pPr>
              <w:pStyle w:val="a4"/>
              <w:numPr>
                <w:ilvl w:val="0"/>
                <w:numId w:val="42"/>
              </w:numPr>
              <w:ind w:firstLineChars="0"/>
              <w:jc w:val="left"/>
              <w:rPr>
                <w:rFonts w:ascii="宋体" w:eastAsia="宋体" w:hAnsi="宋体"/>
              </w:rPr>
            </w:pPr>
            <w:r w:rsidRPr="000D31F2">
              <w:rPr>
                <w:rFonts w:ascii="宋体" w:eastAsia="宋体" w:hAnsi="宋体" w:hint="eastAsia"/>
              </w:rPr>
              <w:t>新的手机号不能已经被绑定</w:t>
            </w:r>
          </w:p>
        </w:tc>
      </w:tr>
      <w:tr w:rsidR="00852DEF" w14:paraId="678369EE" w14:textId="77777777" w:rsidTr="00513B42">
        <w:tc>
          <w:tcPr>
            <w:tcW w:w="1656" w:type="dxa"/>
          </w:tcPr>
          <w:p w14:paraId="57FF47EA" w14:textId="77777777" w:rsidR="00852DEF" w:rsidRPr="008035F1" w:rsidRDefault="00852DEF" w:rsidP="00513B42">
            <w:pPr>
              <w:jc w:val="left"/>
              <w:rPr>
                <w:rFonts w:ascii="宋体" w:eastAsia="宋体" w:hAnsi="宋体"/>
              </w:rPr>
            </w:pPr>
            <w:r>
              <w:rPr>
                <w:rFonts w:ascii="宋体" w:eastAsia="宋体" w:hAnsi="宋体" w:hint="eastAsia"/>
              </w:rPr>
              <w:t>假设：</w:t>
            </w:r>
          </w:p>
        </w:tc>
        <w:tc>
          <w:tcPr>
            <w:tcW w:w="6561" w:type="dxa"/>
            <w:gridSpan w:val="3"/>
          </w:tcPr>
          <w:p w14:paraId="7776AE93" w14:textId="77777777" w:rsidR="00852DEF" w:rsidRDefault="00852DEF" w:rsidP="00513B42">
            <w:pPr>
              <w:jc w:val="left"/>
              <w:rPr>
                <w:rFonts w:ascii="宋体" w:eastAsia="宋体" w:hAnsi="宋体"/>
              </w:rPr>
            </w:pPr>
          </w:p>
          <w:p w14:paraId="1F14440D" w14:textId="77777777" w:rsidR="00852DEF" w:rsidRPr="000D31F2" w:rsidRDefault="00852DEF" w:rsidP="00513B42">
            <w:pPr>
              <w:jc w:val="left"/>
              <w:rPr>
                <w:rFonts w:ascii="宋体" w:eastAsia="宋体" w:hAnsi="宋体"/>
              </w:rPr>
            </w:pPr>
          </w:p>
        </w:tc>
      </w:tr>
    </w:tbl>
    <w:p w14:paraId="3783CD0B" w14:textId="77777777" w:rsidR="00852DEF" w:rsidRPr="007F5E0C"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13AC22D4" w14:textId="77777777" w:rsidTr="00513B42">
        <w:tc>
          <w:tcPr>
            <w:tcW w:w="1656" w:type="dxa"/>
          </w:tcPr>
          <w:p w14:paraId="565DE2F4" w14:textId="77777777" w:rsidR="00852DEF" w:rsidRPr="007F5E0C" w:rsidRDefault="00852DEF" w:rsidP="00513B42">
            <w:pPr>
              <w:rPr>
                <w:rFonts w:ascii="宋体" w:eastAsia="宋体" w:hAnsi="宋体"/>
                <w:b/>
              </w:rPr>
            </w:pPr>
            <w:r w:rsidRPr="008035F1">
              <w:rPr>
                <w:rFonts w:ascii="宋体" w:eastAsia="宋体" w:hAnsi="宋体" w:hint="eastAsia"/>
                <w:b/>
              </w:rPr>
              <w:t>ID和名称：</w:t>
            </w:r>
          </w:p>
        </w:tc>
        <w:tc>
          <w:tcPr>
            <w:tcW w:w="6561" w:type="dxa"/>
            <w:gridSpan w:val="3"/>
          </w:tcPr>
          <w:p w14:paraId="6AD8A12D" w14:textId="77777777" w:rsidR="00852DEF" w:rsidRPr="007F5E0C" w:rsidRDefault="00852DEF" w:rsidP="00513B42">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6</w:t>
            </w:r>
            <w:r w:rsidRPr="007F5E0C">
              <w:rPr>
                <w:rFonts w:ascii="宋体" w:eastAsia="宋体" w:hAnsi="宋体" w:hint="eastAsia"/>
                <w:b/>
              </w:rPr>
              <w:t>更换密码</w:t>
            </w:r>
          </w:p>
        </w:tc>
      </w:tr>
      <w:tr w:rsidR="00852DEF" w14:paraId="09321AA8" w14:textId="77777777" w:rsidTr="00513B42">
        <w:tc>
          <w:tcPr>
            <w:tcW w:w="1656" w:type="dxa"/>
          </w:tcPr>
          <w:p w14:paraId="4DC0CCA5" w14:textId="77777777" w:rsidR="00852DEF" w:rsidRPr="000D31F2" w:rsidRDefault="00852DEF" w:rsidP="00513B42">
            <w:pPr>
              <w:jc w:val="left"/>
              <w:rPr>
                <w:rFonts w:ascii="宋体" w:eastAsia="宋体" w:hAnsi="宋体"/>
              </w:rPr>
            </w:pPr>
            <w:r w:rsidRPr="008035F1">
              <w:rPr>
                <w:rFonts w:ascii="宋体" w:eastAsia="宋体" w:hAnsi="宋体" w:hint="eastAsia"/>
              </w:rPr>
              <w:t>创建人：</w:t>
            </w:r>
          </w:p>
        </w:tc>
        <w:tc>
          <w:tcPr>
            <w:tcW w:w="1883" w:type="dxa"/>
          </w:tcPr>
          <w:p w14:paraId="7877C788" w14:textId="77777777" w:rsidR="00852DEF" w:rsidRPr="000D31F2" w:rsidRDefault="00852DEF" w:rsidP="00513B42">
            <w:pPr>
              <w:jc w:val="left"/>
              <w:rPr>
                <w:rFonts w:ascii="宋体" w:eastAsia="宋体" w:hAnsi="宋体"/>
              </w:rPr>
            </w:pPr>
            <w:r w:rsidRPr="000D31F2">
              <w:rPr>
                <w:rFonts w:ascii="宋体" w:eastAsia="宋体" w:hAnsi="宋体" w:hint="eastAsia"/>
              </w:rPr>
              <w:t>章奇妙</w:t>
            </w:r>
          </w:p>
        </w:tc>
        <w:tc>
          <w:tcPr>
            <w:tcW w:w="1645" w:type="dxa"/>
          </w:tcPr>
          <w:p w14:paraId="262E9455" w14:textId="77777777" w:rsidR="00852DEF" w:rsidRPr="000D31F2" w:rsidRDefault="00852DEF" w:rsidP="00513B42">
            <w:pPr>
              <w:jc w:val="left"/>
              <w:rPr>
                <w:rFonts w:ascii="宋体" w:eastAsia="宋体" w:hAnsi="宋体"/>
              </w:rPr>
            </w:pPr>
            <w:r w:rsidRPr="008035F1">
              <w:rPr>
                <w:rFonts w:ascii="宋体" w:eastAsia="宋体" w:hAnsi="宋体" w:hint="eastAsia"/>
              </w:rPr>
              <w:t>创建日期：</w:t>
            </w:r>
          </w:p>
        </w:tc>
        <w:tc>
          <w:tcPr>
            <w:tcW w:w="3033" w:type="dxa"/>
          </w:tcPr>
          <w:p w14:paraId="63FD5851" w14:textId="77777777" w:rsidR="00852DEF" w:rsidRPr="000D31F2" w:rsidRDefault="00852DEF" w:rsidP="00513B42">
            <w:pPr>
              <w:jc w:val="left"/>
              <w:rPr>
                <w:rFonts w:ascii="宋体" w:eastAsia="宋体" w:hAnsi="宋体"/>
              </w:rPr>
            </w:pPr>
            <w:r w:rsidRPr="000D31F2">
              <w:rPr>
                <w:rFonts w:ascii="宋体" w:eastAsia="宋体" w:hAnsi="宋体"/>
              </w:rPr>
              <w:t>2018年12月5日星期三</w:t>
            </w:r>
          </w:p>
        </w:tc>
      </w:tr>
      <w:tr w:rsidR="00852DEF" w14:paraId="28465F46" w14:textId="77777777" w:rsidTr="00513B42">
        <w:tc>
          <w:tcPr>
            <w:tcW w:w="1656" w:type="dxa"/>
          </w:tcPr>
          <w:p w14:paraId="623562D7" w14:textId="77777777" w:rsidR="00852DEF" w:rsidRPr="000D31F2" w:rsidRDefault="00852DEF" w:rsidP="00513B42">
            <w:pPr>
              <w:jc w:val="left"/>
              <w:rPr>
                <w:rFonts w:ascii="宋体" w:eastAsia="宋体" w:hAnsi="宋体"/>
              </w:rPr>
            </w:pPr>
            <w:r w:rsidRPr="008035F1">
              <w:rPr>
                <w:rFonts w:ascii="宋体" w:eastAsia="宋体" w:hAnsi="宋体" w:hint="eastAsia"/>
              </w:rPr>
              <w:t>主要操作者：</w:t>
            </w:r>
          </w:p>
        </w:tc>
        <w:tc>
          <w:tcPr>
            <w:tcW w:w="1883" w:type="dxa"/>
          </w:tcPr>
          <w:p w14:paraId="351DBAB5" w14:textId="77777777" w:rsidR="00852DEF" w:rsidRPr="000D31F2" w:rsidRDefault="00852DEF" w:rsidP="00513B42">
            <w:pPr>
              <w:jc w:val="left"/>
              <w:rPr>
                <w:rFonts w:ascii="宋体" w:eastAsia="宋体" w:hAnsi="宋体"/>
              </w:rPr>
            </w:pPr>
            <w:r w:rsidRPr="000D31F2">
              <w:rPr>
                <w:rFonts w:ascii="宋体" w:eastAsia="宋体" w:hAnsi="宋体" w:hint="eastAsia"/>
              </w:rPr>
              <w:t>用户</w:t>
            </w:r>
          </w:p>
        </w:tc>
        <w:tc>
          <w:tcPr>
            <w:tcW w:w="1645" w:type="dxa"/>
          </w:tcPr>
          <w:p w14:paraId="50907B1C" w14:textId="77777777" w:rsidR="00852DEF" w:rsidRPr="000D31F2" w:rsidRDefault="00852DEF" w:rsidP="00513B42">
            <w:pPr>
              <w:jc w:val="left"/>
              <w:rPr>
                <w:rFonts w:ascii="宋体" w:eastAsia="宋体" w:hAnsi="宋体"/>
              </w:rPr>
            </w:pPr>
            <w:r w:rsidRPr="008035F1">
              <w:rPr>
                <w:rFonts w:ascii="宋体" w:eastAsia="宋体" w:hAnsi="宋体" w:hint="eastAsia"/>
              </w:rPr>
              <w:t>次要操作者：</w:t>
            </w:r>
          </w:p>
        </w:tc>
        <w:tc>
          <w:tcPr>
            <w:tcW w:w="3033" w:type="dxa"/>
          </w:tcPr>
          <w:p w14:paraId="51CFB457" w14:textId="77777777" w:rsidR="00852DEF" w:rsidRPr="000D31F2" w:rsidRDefault="00852DEF" w:rsidP="00513B42">
            <w:pPr>
              <w:jc w:val="left"/>
              <w:rPr>
                <w:rFonts w:ascii="宋体" w:eastAsia="宋体" w:hAnsi="宋体"/>
              </w:rPr>
            </w:pPr>
            <w:r w:rsidRPr="000D31F2">
              <w:rPr>
                <w:rFonts w:ascii="宋体" w:eastAsia="宋体" w:hAnsi="宋体" w:hint="eastAsia"/>
              </w:rPr>
              <w:t>用户数据库</w:t>
            </w:r>
          </w:p>
        </w:tc>
      </w:tr>
      <w:tr w:rsidR="00852DEF" w14:paraId="5B1F514E" w14:textId="77777777" w:rsidTr="00513B42">
        <w:tc>
          <w:tcPr>
            <w:tcW w:w="1656" w:type="dxa"/>
          </w:tcPr>
          <w:p w14:paraId="2EC1C8F6" w14:textId="77777777" w:rsidR="00852DEF" w:rsidRPr="000D31F2" w:rsidRDefault="00852DEF" w:rsidP="00513B42">
            <w:pPr>
              <w:jc w:val="left"/>
              <w:rPr>
                <w:rFonts w:ascii="宋体" w:eastAsia="宋体" w:hAnsi="宋体"/>
              </w:rPr>
            </w:pPr>
            <w:r w:rsidRPr="008035F1">
              <w:rPr>
                <w:rFonts w:ascii="宋体" w:eastAsia="宋体" w:hAnsi="宋体" w:hint="eastAsia"/>
              </w:rPr>
              <w:t>描述：</w:t>
            </w:r>
          </w:p>
        </w:tc>
        <w:tc>
          <w:tcPr>
            <w:tcW w:w="6561" w:type="dxa"/>
            <w:gridSpan w:val="3"/>
          </w:tcPr>
          <w:p w14:paraId="5B47589C" w14:textId="77777777" w:rsidR="00852DEF" w:rsidRPr="000D31F2" w:rsidRDefault="00852DEF" w:rsidP="00513B42">
            <w:pPr>
              <w:jc w:val="left"/>
              <w:rPr>
                <w:rFonts w:ascii="宋体" w:eastAsia="宋体" w:hAnsi="宋体"/>
              </w:rPr>
            </w:pPr>
            <w:r w:rsidRPr="000D31F2">
              <w:rPr>
                <w:rFonts w:ascii="宋体" w:eastAsia="宋体" w:hAnsi="宋体" w:hint="eastAsia"/>
              </w:rPr>
              <w:t>用户在个人空间中修改自己的密码</w:t>
            </w:r>
          </w:p>
        </w:tc>
      </w:tr>
      <w:tr w:rsidR="00852DEF" w14:paraId="0EBD5380" w14:textId="77777777" w:rsidTr="00513B42">
        <w:tc>
          <w:tcPr>
            <w:tcW w:w="1656" w:type="dxa"/>
          </w:tcPr>
          <w:p w14:paraId="5B7F081B" w14:textId="77777777" w:rsidR="00852DEF" w:rsidRPr="000D31F2" w:rsidRDefault="00852DEF" w:rsidP="00513B42">
            <w:pPr>
              <w:jc w:val="left"/>
              <w:rPr>
                <w:rFonts w:ascii="宋体" w:eastAsia="宋体" w:hAnsi="宋体"/>
              </w:rPr>
            </w:pPr>
            <w:r w:rsidRPr="008035F1">
              <w:rPr>
                <w:rFonts w:ascii="宋体" w:eastAsia="宋体" w:hAnsi="宋体" w:hint="eastAsia"/>
              </w:rPr>
              <w:t>触发器：</w:t>
            </w:r>
          </w:p>
        </w:tc>
        <w:tc>
          <w:tcPr>
            <w:tcW w:w="6561" w:type="dxa"/>
            <w:gridSpan w:val="3"/>
          </w:tcPr>
          <w:p w14:paraId="3366EDCB" w14:textId="77777777" w:rsidR="00852DEF" w:rsidRPr="000D31F2" w:rsidRDefault="00852DEF" w:rsidP="00513B42">
            <w:pPr>
              <w:jc w:val="left"/>
              <w:rPr>
                <w:rFonts w:ascii="宋体" w:eastAsia="宋体" w:hAnsi="宋体"/>
              </w:rPr>
            </w:pPr>
            <w:r w:rsidRPr="000D31F2">
              <w:rPr>
                <w:rFonts w:ascii="宋体" w:eastAsia="宋体" w:hAnsi="宋体" w:hint="eastAsia"/>
              </w:rPr>
              <w:t>用户想要修改自己的密码</w:t>
            </w:r>
          </w:p>
        </w:tc>
      </w:tr>
      <w:tr w:rsidR="00852DEF" w14:paraId="2748E686" w14:textId="77777777" w:rsidTr="00513B42">
        <w:tc>
          <w:tcPr>
            <w:tcW w:w="1656" w:type="dxa"/>
          </w:tcPr>
          <w:p w14:paraId="1039054F" w14:textId="77777777" w:rsidR="00852DEF" w:rsidRPr="000D31F2" w:rsidRDefault="00852DEF" w:rsidP="00513B42">
            <w:pPr>
              <w:jc w:val="left"/>
              <w:rPr>
                <w:rFonts w:ascii="宋体" w:eastAsia="宋体" w:hAnsi="宋体"/>
              </w:rPr>
            </w:pPr>
            <w:r w:rsidRPr="008035F1">
              <w:rPr>
                <w:rFonts w:ascii="宋体" w:eastAsia="宋体" w:hAnsi="宋体" w:hint="eastAsia"/>
              </w:rPr>
              <w:t>前置条件：</w:t>
            </w:r>
          </w:p>
        </w:tc>
        <w:tc>
          <w:tcPr>
            <w:tcW w:w="6561" w:type="dxa"/>
            <w:gridSpan w:val="3"/>
          </w:tcPr>
          <w:p w14:paraId="768D56D3" w14:textId="77777777" w:rsidR="00852DEF" w:rsidRPr="000D31F2" w:rsidRDefault="00852DEF" w:rsidP="00513B42">
            <w:r w:rsidRPr="000D31F2">
              <w:rPr>
                <w:rFonts w:hint="eastAsia"/>
              </w:rPr>
              <w:t>P</w:t>
            </w:r>
            <w:r w:rsidRPr="000D31F2">
              <w:t>RE-1</w:t>
            </w:r>
            <w:r w:rsidRPr="000D31F2">
              <w:rPr>
                <w:rFonts w:hint="eastAsia"/>
              </w:rPr>
              <w:t>：用户登陆</w:t>
            </w:r>
          </w:p>
        </w:tc>
      </w:tr>
      <w:tr w:rsidR="00852DEF" w14:paraId="7D1A0E08" w14:textId="77777777" w:rsidTr="00513B42">
        <w:tc>
          <w:tcPr>
            <w:tcW w:w="1656" w:type="dxa"/>
          </w:tcPr>
          <w:p w14:paraId="32C05E8C" w14:textId="77777777" w:rsidR="00852DEF" w:rsidRPr="000D31F2" w:rsidRDefault="00852DEF" w:rsidP="00513B42">
            <w:pPr>
              <w:jc w:val="left"/>
              <w:rPr>
                <w:rFonts w:ascii="宋体" w:eastAsia="宋体" w:hAnsi="宋体"/>
              </w:rPr>
            </w:pPr>
            <w:r w:rsidRPr="008035F1">
              <w:rPr>
                <w:rFonts w:ascii="宋体" w:eastAsia="宋体" w:hAnsi="宋体" w:hint="eastAsia"/>
              </w:rPr>
              <w:t>后置条件：</w:t>
            </w:r>
          </w:p>
        </w:tc>
        <w:tc>
          <w:tcPr>
            <w:tcW w:w="6561" w:type="dxa"/>
            <w:gridSpan w:val="3"/>
          </w:tcPr>
          <w:p w14:paraId="18F7FFB9" w14:textId="77777777" w:rsidR="00852DEF" w:rsidRPr="000D31F2" w:rsidRDefault="00852DEF" w:rsidP="00513B42">
            <w:r w:rsidRPr="000D31F2">
              <w:rPr>
                <w:rFonts w:hint="eastAsia"/>
              </w:rPr>
              <w:t>P</w:t>
            </w:r>
            <w:r w:rsidRPr="000D31F2">
              <w:t>OST-1</w:t>
            </w:r>
            <w:r w:rsidRPr="000D31F2">
              <w:rPr>
                <w:rFonts w:hint="eastAsia"/>
              </w:rPr>
              <w:t>：用户的密码更改了</w:t>
            </w:r>
          </w:p>
        </w:tc>
      </w:tr>
      <w:tr w:rsidR="00852DEF" w14:paraId="59252D18" w14:textId="77777777" w:rsidTr="00513B42">
        <w:tc>
          <w:tcPr>
            <w:tcW w:w="1656" w:type="dxa"/>
          </w:tcPr>
          <w:p w14:paraId="6B994117" w14:textId="77777777" w:rsidR="00852DEF" w:rsidRDefault="00852DEF" w:rsidP="00513B42">
            <w:r w:rsidRPr="008035F1">
              <w:rPr>
                <w:rFonts w:ascii="宋体" w:eastAsia="宋体" w:hAnsi="宋体" w:hint="eastAsia"/>
              </w:rPr>
              <w:t>一般性流程：</w:t>
            </w:r>
          </w:p>
        </w:tc>
        <w:tc>
          <w:tcPr>
            <w:tcW w:w="6561" w:type="dxa"/>
            <w:gridSpan w:val="3"/>
          </w:tcPr>
          <w:p w14:paraId="7162F6AE" w14:textId="77777777" w:rsidR="00852DEF" w:rsidRDefault="00852DEF" w:rsidP="00513B42">
            <w:r>
              <w:rPr>
                <w:rFonts w:hint="eastAsia"/>
              </w:rPr>
              <w:t>4.0</w:t>
            </w:r>
            <w:r>
              <w:rPr>
                <w:rFonts w:hint="eastAsia"/>
              </w:rPr>
              <w:t>更改密码</w:t>
            </w:r>
          </w:p>
          <w:p w14:paraId="7C9E5DA1" w14:textId="77777777" w:rsidR="00852DEF" w:rsidRDefault="00852DEF" w:rsidP="00513B42">
            <w:r>
              <w:rPr>
                <w:rFonts w:hint="eastAsia"/>
              </w:rPr>
              <w:t xml:space="preserve">1. </w:t>
            </w:r>
            <w:r>
              <w:rPr>
                <w:rFonts w:hint="eastAsia"/>
              </w:rPr>
              <w:t>用户点击个人空间</w:t>
            </w:r>
          </w:p>
          <w:p w14:paraId="627AE365" w14:textId="77777777" w:rsidR="00852DEF" w:rsidRDefault="00852DEF" w:rsidP="00513B42">
            <w:r>
              <w:rPr>
                <w:rFonts w:hint="eastAsia"/>
              </w:rPr>
              <w:t>2.</w:t>
            </w:r>
            <w:r>
              <w:rPr>
                <w:rFonts w:hint="eastAsia"/>
              </w:rPr>
              <w:t>用户点击修改密码</w:t>
            </w:r>
          </w:p>
          <w:p w14:paraId="1F7287EA" w14:textId="77777777" w:rsidR="00852DEF" w:rsidRDefault="00852DEF" w:rsidP="00513B42">
            <w:r>
              <w:rPr>
                <w:rFonts w:hint="eastAsia"/>
              </w:rPr>
              <w:t>3.</w:t>
            </w:r>
            <w:r>
              <w:rPr>
                <w:rFonts w:hint="eastAsia"/>
              </w:rPr>
              <w:t>用户输入旧的密码</w:t>
            </w:r>
          </w:p>
          <w:p w14:paraId="07D4D6E8" w14:textId="77777777" w:rsidR="00852DEF" w:rsidRDefault="00852DEF" w:rsidP="00513B42">
            <w:r>
              <w:rPr>
                <w:rFonts w:hint="eastAsia"/>
              </w:rPr>
              <w:t>4.</w:t>
            </w:r>
            <w:r>
              <w:rPr>
                <w:rFonts w:hint="eastAsia"/>
              </w:rPr>
              <w:t>用户输入新的密码</w:t>
            </w:r>
          </w:p>
          <w:p w14:paraId="0B452CEB" w14:textId="77777777" w:rsidR="00852DEF" w:rsidRDefault="00852DEF" w:rsidP="00513B42">
            <w:r>
              <w:rPr>
                <w:rFonts w:hint="eastAsia"/>
              </w:rPr>
              <w:t>5.</w:t>
            </w:r>
            <w:r>
              <w:rPr>
                <w:rFonts w:hint="eastAsia"/>
              </w:rPr>
              <w:t>用户再次确认密码</w:t>
            </w:r>
          </w:p>
          <w:p w14:paraId="77D8F468" w14:textId="77777777" w:rsidR="00852DEF" w:rsidRDefault="00852DEF" w:rsidP="00513B42">
            <w:r>
              <w:rPr>
                <w:rFonts w:hint="eastAsia"/>
              </w:rPr>
              <w:t>6.</w:t>
            </w:r>
            <w:r>
              <w:rPr>
                <w:rFonts w:hint="eastAsia"/>
              </w:rPr>
              <w:t>数据库更新用户的密码信息</w:t>
            </w:r>
          </w:p>
        </w:tc>
      </w:tr>
      <w:tr w:rsidR="00852DEF" w14:paraId="7AE8C489" w14:textId="77777777" w:rsidTr="00513B42">
        <w:tc>
          <w:tcPr>
            <w:tcW w:w="1656" w:type="dxa"/>
          </w:tcPr>
          <w:p w14:paraId="023FE08B" w14:textId="77777777" w:rsidR="00852DEF" w:rsidRPr="008035F1" w:rsidRDefault="00852DEF" w:rsidP="00513B42">
            <w:pPr>
              <w:rPr>
                <w:rFonts w:ascii="宋体" w:eastAsia="宋体" w:hAnsi="宋体"/>
              </w:rPr>
            </w:pPr>
            <w:r w:rsidRPr="008035F1">
              <w:rPr>
                <w:rFonts w:ascii="宋体" w:eastAsia="宋体" w:hAnsi="宋体" w:hint="eastAsia"/>
              </w:rPr>
              <w:t>选择性流程：</w:t>
            </w:r>
          </w:p>
        </w:tc>
        <w:tc>
          <w:tcPr>
            <w:tcW w:w="6561" w:type="dxa"/>
            <w:gridSpan w:val="3"/>
          </w:tcPr>
          <w:p w14:paraId="6795DA68" w14:textId="77777777" w:rsidR="00852DEF" w:rsidRDefault="00852DEF" w:rsidP="00513B42"/>
        </w:tc>
      </w:tr>
      <w:tr w:rsidR="00852DEF" w14:paraId="4BFBDEA0" w14:textId="77777777" w:rsidTr="00513B42">
        <w:tc>
          <w:tcPr>
            <w:tcW w:w="1656" w:type="dxa"/>
          </w:tcPr>
          <w:p w14:paraId="4EC8BD2C" w14:textId="77777777" w:rsidR="00852DEF" w:rsidRPr="008035F1" w:rsidRDefault="00852DEF" w:rsidP="00513B42">
            <w:pPr>
              <w:rPr>
                <w:rFonts w:ascii="宋体" w:eastAsia="宋体" w:hAnsi="宋体"/>
              </w:rPr>
            </w:pPr>
            <w:r w:rsidRPr="008035F1">
              <w:rPr>
                <w:rFonts w:ascii="宋体" w:eastAsia="宋体" w:hAnsi="宋体" w:hint="eastAsia"/>
              </w:rPr>
              <w:t>异常：</w:t>
            </w:r>
          </w:p>
        </w:tc>
        <w:tc>
          <w:tcPr>
            <w:tcW w:w="6561" w:type="dxa"/>
            <w:gridSpan w:val="3"/>
          </w:tcPr>
          <w:p w14:paraId="060E0F23" w14:textId="77777777" w:rsidR="00852DEF" w:rsidRDefault="00852DEF" w:rsidP="00513B42">
            <w:r>
              <w:rPr>
                <w:rFonts w:hint="eastAsia"/>
              </w:rPr>
              <w:t>4.0</w:t>
            </w:r>
            <w:r>
              <w:t xml:space="preserve"> E1</w:t>
            </w:r>
            <w:r>
              <w:rPr>
                <w:rFonts w:hint="eastAsia"/>
              </w:rPr>
              <w:t>旧密码不正确</w:t>
            </w:r>
          </w:p>
          <w:p w14:paraId="6467767F" w14:textId="77777777" w:rsidR="00852DEF" w:rsidRDefault="00852DEF" w:rsidP="00513B42">
            <w:r>
              <w:rPr>
                <w:rFonts w:hint="eastAsia"/>
              </w:rPr>
              <w:t>1.</w:t>
            </w:r>
            <w:r>
              <w:rPr>
                <w:rFonts w:hint="eastAsia"/>
              </w:rPr>
              <w:t>系统提示旧密码输入错误</w:t>
            </w:r>
          </w:p>
          <w:p w14:paraId="7039DC99" w14:textId="77777777" w:rsidR="00852DEF" w:rsidRDefault="00852DEF" w:rsidP="00513B42">
            <w:r>
              <w:rPr>
                <w:rFonts w:hint="eastAsia"/>
              </w:rPr>
              <w:t>4.1</w:t>
            </w:r>
            <w:r>
              <w:t xml:space="preserve"> E</w:t>
            </w:r>
            <w:r>
              <w:rPr>
                <w:rFonts w:hint="eastAsia"/>
              </w:rPr>
              <w:t>1</w:t>
            </w:r>
            <w:r>
              <w:rPr>
                <w:rFonts w:hint="eastAsia"/>
              </w:rPr>
              <w:t>新的密码不合法</w:t>
            </w:r>
          </w:p>
          <w:p w14:paraId="76D0BA16" w14:textId="77777777" w:rsidR="00852DEF" w:rsidRDefault="00852DEF" w:rsidP="00513B42">
            <w:r>
              <w:rPr>
                <w:rFonts w:hint="eastAsia"/>
              </w:rPr>
              <w:t>1.</w:t>
            </w:r>
            <w:r>
              <w:rPr>
                <w:rFonts w:hint="eastAsia"/>
              </w:rPr>
              <w:t>系统提示新密码不合法</w:t>
            </w:r>
          </w:p>
          <w:p w14:paraId="407FDC66" w14:textId="77777777" w:rsidR="00852DEF" w:rsidRDefault="00852DEF" w:rsidP="00513B42">
            <w:r>
              <w:rPr>
                <w:rFonts w:hint="eastAsia"/>
              </w:rPr>
              <w:t>4.3</w:t>
            </w:r>
            <w:r>
              <w:t xml:space="preserve"> E1</w:t>
            </w:r>
            <w:r>
              <w:rPr>
                <w:rFonts w:hint="eastAsia"/>
              </w:rPr>
              <w:t>再次输入的密码和新密码不相同</w:t>
            </w:r>
          </w:p>
          <w:p w14:paraId="0436F905" w14:textId="77777777" w:rsidR="00852DEF" w:rsidRDefault="00852DEF" w:rsidP="00513B42">
            <w:r>
              <w:rPr>
                <w:rFonts w:hint="eastAsia"/>
              </w:rPr>
              <w:t>1.</w:t>
            </w:r>
            <w:r>
              <w:rPr>
                <w:rFonts w:hint="eastAsia"/>
              </w:rPr>
              <w:t>系统提示再次确认密码错误</w:t>
            </w:r>
          </w:p>
        </w:tc>
      </w:tr>
      <w:tr w:rsidR="00852DEF" w14:paraId="6FEFF2E8" w14:textId="77777777" w:rsidTr="00513B42">
        <w:tc>
          <w:tcPr>
            <w:tcW w:w="1656" w:type="dxa"/>
          </w:tcPr>
          <w:p w14:paraId="1898879B" w14:textId="77777777" w:rsidR="00852DEF" w:rsidRPr="008035F1" w:rsidRDefault="00852DEF" w:rsidP="00513B42">
            <w:pPr>
              <w:jc w:val="left"/>
              <w:rPr>
                <w:rFonts w:ascii="宋体" w:eastAsia="宋体" w:hAnsi="宋体"/>
              </w:rPr>
            </w:pPr>
            <w:r w:rsidRPr="008035F1">
              <w:rPr>
                <w:rFonts w:ascii="宋体" w:eastAsia="宋体" w:hAnsi="宋体" w:hint="eastAsia"/>
              </w:rPr>
              <w:t>优先级：</w:t>
            </w:r>
          </w:p>
        </w:tc>
        <w:tc>
          <w:tcPr>
            <w:tcW w:w="6561" w:type="dxa"/>
            <w:gridSpan w:val="3"/>
          </w:tcPr>
          <w:p w14:paraId="2E96F2DE" w14:textId="77777777" w:rsidR="00852DEF" w:rsidRPr="000D31F2" w:rsidRDefault="00852DEF" w:rsidP="00513B42">
            <w:pPr>
              <w:jc w:val="left"/>
              <w:rPr>
                <w:rFonts w:ascii="宋体" w:eastAsia="宋体" w:hAnsi="宋体"/>
              </w:rPr>
            </w:pPr>
            <w:r w:rsidRPr="000D31F2">
              <w:rPr>
                <w:rFonts w:ascii="宋体" w:eastAsia="宋体" w:hAnsi="宋体" w:hint="eastAsia"/>
              </w:rPr>
              <w:t>高</w:t>
            </w:r>
          </w:p>
        </w:tc>
      </w:tr>
      <w:tr w:rsidR="00852DEF" w14:paraId="31B19363" w14:textId="77777777" w:rsidTr="00513B42">
        <w:tc>
          <w:tcPr>
            <w:tcW w:w="1656" w:type="dxa"/>
          </w:tcPr>
          <w:p w14:paraId="63469A53" w14:textId="77777777" w:rsidR="00852DEF" w:rsidRPr="008035F1" w:rsidRDefault="00852DEF" w:rsidP="00513B42">
            <w:pPr>
              <w:jc w:val="left"/>
              <w:rPr>
                <w:rFonts w:ascii="宋体" w:eastAsia="宋体" w:hAnsi="宋体"/>
              </w:rPr>
            </w:pPr>
            <w:r w:rsidRPr="008035F1">
              <w:rPr>
                <w:rFonts w:ascii="宋体" w:eastAsia="宋体" w:hAnsi="宋体" w:hint="eastAsia"/>
              </w:rPr>
              <w:t>使用频率：</w:t>
            </w:r>
          </w:p>
        </w:tc>
        <w:tc>
          <w:tcPr>
            <w:tcW w:w="6561" w:type="dxa"/>
            <w:gridSpan w:val="3"/>
          </w:tcPr>
          <w:p w14:paraId="269B5FA9" w14:textId="77777777" w:rsidR="00852DEF" w:rsidRPr="000D31F2" w:rsidRDefault="00852DEF" w:rsidP="00513B42">
            <w:pPr>
              <w:jc w:val="left"/>
              <w:rPr>
                <w:rFonts w:ascii="宋体" w:eastAsia="宋体" w:hAnsi="宋体"/>
              </w:rPr>
            </w:pPr>
            <w:r w:rsidRPr="000D31F2">
              <w:rPr>
                <w:rFonts w:ascii="宋体" w:eastAsia="宋体" w:hAnsi="宋体" w:hint="eastAsia"/>
              </w:rPr>
              <w:t>低</w:t>
            </w:r>
          </w:p>
        </w:tc>
      </w:tr>
      <w:tr w:rsidR="00852DEF" w14:paraId="3C03EEB5" w14:textId="77777777" w:rsidTr="00513B42">
        <w:tc>
          <w:tcPr>
            <w:tcW w:w="1656" w:type="dxa"/>
          </w:tcPr>
          <w:p w14:paraId="04701143" w14:textId="77777777" w:rsidR="00852DEF" w:rsidRPr="008035F1" w:rsidRDefault="00852DEF" w:rsidP="00513B42">
            <w:pPr>
              <w:jc w:val="left"/>
              <w:rPr>
                <w:rFonts w:ascii="宋体" w:eastAsia="宋体" w:hAnsi="宋体"/>
              </w:rPr>
            </w:pPr>
            <w:r w:rsidRPr="008035F1">
              <w:rPr>
                <w:rFonts w:ascii="宋体" w:eastAsia="宋体" w:hAnsi="宋体" w:hint="eastAsia"/>
              </w:rPr>
              <w:t>业务规则：</w:t>
            </w:r>
          </w:p>
        </w:tc>
        <w:tc>
          <w:tcPr>
            <w:tcW w:w="6561" w:type="dxa"/>
            <w:gridSpan w:val="3"/>
          </w:tcPr>
          <w:p w14:paraId="5A52F814" w14:textId="77777777" w:rsidR="00852DEF" w:rsidRPr="000D31F2" w:rsidRDefault="00852DEF" w:rsidP="00513B42">
            <w:pPr>
              <w:jc w:val="left"/>
              <w:rPr>
                <w:rFonts w:ascii="宋体" w:eastAsia="宋体" w:hAnsi="宋体"/>
              </w:rPr>
            </w:pPr>
          </w:p>
        </w:tc>
      </w:tr>
      <w:tr w:rsidR="00852DEF" w14:paraId="2A5502B7" w14:textId="77777777" w:rsidTr="00513B42">
        <w:tc>
          <w:tcPr>
            <w:tcW w:w="1656" w:type="dxa"/>
          </w:tcPr>
          <w:p w14:paraId="7DE96E9E" w14:textId="77777777" w:rsidR="00852DEF" w:rsidRPr="008035F1" w:rsidRDefault="00852DEF" w:rsidP="00513B42">
            <w:pPr>
              <w:jc w:val="left"/>
              <w:rPr>
                <w:rFonts w:ascii="宋体" w:eastAsia="宋体" w:hAnsi="宋体"/>
              </w:rPr>
            </w:pPr>
            <w:r w:rsidRPr="008035F1">
              <w:rPr>
                <w:rFonts w:ascii="宋体" w:eastAsia="宋体" w:hAnsi="宋体" w:hint="eastAsia"/>
              </w:rPr>
              <w:t>其他信息：</w:t>
            </w:r>
          </w:p>
        </w:tc>
        <w:tc>
          <w:tcPr>
            <w:tcW w:w="6561" w:type="dxa"/>
            <w:gridSpan w:val="3"/>
          </w:tcPr>
          <w:p w14:paraId="7F458D91" w14:textId="77777777" w:rsidR="00852DEF" w:rsidRPr="000D31F2" w:rsidRDefault="00852DEF" w:rsidP="00513B42">
            <w:pPr>
              <w:jc w:val="left"/>
              <w:rPr>
                <w:rFonts w:ascii="宋体" w:eastAsia="宋体" w:hAnsi="宋体"/>
              </w:rPr>
            </w:pPr>
          </w:p>
        </w:tc>
      </w:tr>
      <w:tr w:rsidR="00852DEF" w14:paraId="0621D3BB" w14:textId="77777777" w:rsidTr="00513B42">
        <w:tc>
          <w:tcPr>
            <w:tcW w:w="1656" w:type="dxa"/>
          </w:tcPr>
          <w:p w14:paraId="1A55F6E2" w14:textId="77777777" w:rsidR="00852DEF" w:rsidRPr="008035F1" w:rsidRDefault="00852DEF" w:rsidP="00513B42">
            <w:pPr>
              <w:jc w:val="left"/>
              <w:rPr>
                <w:rFonts w:ascii="宋体" w:eastAsia="宋体" w:hAnsi="宋体"/>
              </w:rPr>
            </w:pPr>
            <w:r>
              <w:rPr>
                <w:rFonts w:ascii="宋体" w:eastAsia="宋体" w:hAnsi="宋体" w:hint="eastAsia"/>
              </w:rPr>
              <w:t>假设：</w:t>
            </w:r>
          </w:p>
        </w:tc>
        <w:tc>
          <w:tcPr>
            <w:tcW w:w="6561" w:type="dxa"/>
            <w:gridSpan w:val="3"/>
          </w:tcPr>
          <w:p w14:paraId="6EECEBC1" w14:textId="77777777" w:rsidR="00852DEF" w:rsidRDefault="00852DEF" w:rsidP="00513B42">
            <w:pPr>
              <w:jc w:val="left"/>
              <w:rPr>
                <w:rFonts w:ascii="宋体" w:eastAsia="宋体" w:hAnsi="宋体"/>
              </w:rPr>
            </w:pPr>
          </w:p>
          <w:p w14:paraId="121D3909" w14:textId="77777777" w:rsidR="00852DEF" w:rsidRPr="000D31F2" w:rsidRDefault="00852DEF" w:rsidP="00513B42">
            <w:pPr>
              <w:jc w:val="left"/>
              <w:rPr>
                <w:rFonts w:ascii="宋体" w:eastAsia="宋体" w:hAnsi="宋体"/>
              </w:rPr>
            </w:pPr>
          </w:p>
        </w:tc>
      </w:tr>
    </w:tbl>
    <w:p w14:paraId="5AC46F05" w14:textId="77777777" w:rsidR="00852DEF" w:rsidRPr="00015C50" w:rsidRDefault="00852DEF" w:rsidP="00852DEF">
      <w:pPr>
        <w:rPr>
          <w:rFonts w:ascii="宋体" w:eastAsia="宋体" w:hAnsi="宋体"/>
        </w:rPr>
      </w:pPr>
    </w:p>
    <w:p w14:paraId="7A43DFED" w14:textId="77777777" w:rsidR="00852DEF" w:rsidRPr="00852DEF" w:rsidRDefault="00852DEF" w:rsidP="00852DEF"/>
    <w:sectPr w:rsidR="00852DEF" w:rsidRPr="00852DE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张 妙" w:date="2018-12-18T21:14:00Z" w:initials="张">
    <w:p w14:paraId="3D2B5329" w14:textId="5580C12B" w:rsidR="003E2F45" w:rsidRDefault="003E2F45">
      <w:pPr>
        <w:pStyle w:val="ac"/>
        <w:rPr>
          <w:rFonts w:hint="eastAsia"/>
        </w:rPr>
      </w:pPr>
      <w:r>
        <w:rPr>
          <w:rStyle w:val="ab"/>
        </w:rPr>
        <w:annotationRef/>
      </w:r>
      <w:r>
        <w:rPr>
          <w:rFonts w:hint="eastAsia"/>
        </w:rPr>
        <w:t>场景太笼统了，应该一个用例多个场景，标记需要换文案，下同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2B53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B5329" w16cid:durableId="1FC3E1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574"/>
    <w:multiLevelType w:val="hybridMultilevel"/>
    <w:tmpl w:val="7C9A8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59F7"/>
    <w:multiLevelType w:val="hybridMultilevel"/>
    <w:tmpl w:val="774E8028"/>
    <w:lvl w:ilvl="0" w:tplc="AE4AE11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02261A20"/>
    <w:multiLevelType w:val="hybridMultilevel"/>
    <w:tmpl w:val="E9AAD25E"/>
    <w:lvl w:ilvl="0" w:tplc="FDA6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771077"/>
    <w:multiLevelType w:val="hybridMultilevel"/>
    <w:tmpl w:val="98569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0415E"/>
    <w:multiLevelType w:val="multilevel"/>
    <w:tmpl w:val="D32CED5E"/>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0F4D1D5E"/>
    <w:multiLevelType w:val="hybridMultilevel"/>
    <w:tmpl w:val="CCB27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356E9D"/>
    <w:multiLevelType w:val="hybridMultilevel"/>
    <w:tmpl w:val="890047C8"/>
    <w:lvl w:ilvl="0" w:tplc="FDA6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797B46"/>
    <w:multiLevelType w:val="hybridMultilevel"/>
    <w:tmpl w:val="102EF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C72D0B"/>
    <w:multiLevelType w:val="hybridMultilevel"/>
    <w:tmpl w:val="1C0C6130"/>
    <w:lvl w:ilvl="0" w:tplc="1058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C469AB"/>
    <w:multiLevelType w:val="hybridMultilevel"/>
    <w:tmpl w:val="2FEAA1C4"/>
    <w:lvl w:ilvl="0" w:tplc="FDA6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A26CBA"/>
    <w:multiLevelType w:val="multilevel"/>
    <w:tmpl w:val="D0D895B0"/>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18CA2B68"/>
    <w:multiLevelType w:val="hybridMultilevel"/>
    <w:tmpl w:val="BC36EE56"/>
    <w:lvl w:ilvl="0" w:tplc="3DA433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A27137"/>
    <w:multiLevelType w:val="hybridMultilevel"/>
    <w:tmpl w:val="0EC2A2FC"/>
    <w:lvl w:ilvl="0" w:tplc="A596E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CC3276"/>
    <w:multiLevelType w:val="hybridMultilevel"/>
    <w:tmpl w:val="C362FB06"/>
    <w:lvl w:ilvl="0" w:tplc="14F41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E14874"/>
    <w:multiLevelType w:val="hybridMultilevel"/>
    <w:tmpl w:val="9086C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35295D"/>
    <w:multiLevelType w:val="hybridMultilevel"/>
    <w:tmpl w:val="26EC8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8F05EC"/>
    <w:multiLevelType w:val="multilevel"/>
    <w:tmpl w:val="A5A8C398"/>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2FEF243A"/>
    <w:multiLevelType w:val="hybridMultilevel"/>
    <w:tmpl w:val="EC8A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AB253C"/>
    <w:multiLevelType w:val="hybridMultilevel"/>
    <w:tmpl w:val="36FE2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2C7F1B"/>
    <w:multiLevelType w:val="hybridMultilevel"/>
    <w:tmpl w:val="E5082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4A6CB4"/>
    <w:multiLevelType w:val="hybridMultilevel"/>
    <w:tmpl w:val="2368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100E3D"/>
    <w:multiLevelType w:val="multilevel"/>
    <w:tmpl w:val="B37628BC"/>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34B36AA1"/>
    <w:multiLevelType w:val="multilevel"/>
    <w:tmpl w:val="F030254A"/>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38B661CB"/>
    <w:multiLevelType w:val="hybridMultilevel"/>
    <w:tmpl w:val="3C70EDCA"/>
    <w:lvl w:ilvl="0" w:tplc="4DC4C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885839"/>
    <w:multiLevelType w:val="hybridMultilevel"/>
    <w:tmpl w:val="4008F5E8"/>
    <w:lvl w:ilvl="0" w:tplc="E7CC1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E80794"/>
    <w:multiLevelType w:val="hybridMultilevel"/>
    <w:tmpl w:val="AEAC9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115FBF"/>
    <w:multiLevelType w:val="hybridMultilevel"/>
    <w:tmpl w:val="F036FAEA"/>
    <w:lvl w:ilvl="0" w:tplc="8B0E1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C74D5D"/>
    <w:multiLevelType w:val="multilevel"/>
    <w:tmpl w:val="3070BDEC"/>
    <w:lvl w:ilvl="0">
      <w:start w:val="1"/>
      <w:numFmt w:val="decimal"/>
      <w:lvlText w:val="%1.0"/>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8" w15:restartNumberingAfterBreak="0">
    <w:nsid w:val="4C6C0EC0"/>
    <w:multiLevelType w:val="hybridMultilevel"/>
    <w:tmpl w:val="29B6A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BC36A3"/>
    <w:multiLevelType w:val="hybridMultilevel"/>
    <w:tmpl w:val="B7085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545A8C"/>
    <w:multiLevelType w:val="multilevel"/>
    <w:tmpl w:val="F9748654"/>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516E36B7"/>
    <w:multiLevelType w:val="multilevel"/>
    <w:tmpl w:val="86A878EE"/>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56FC4CAB"/>
    <w:multiLevelType w:val="hybridMultilevel"/>
    <w:tmpl w:val="FBD48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616A50"/>
    <w:multiLevelType w:val="hybridMultilevel"/>
    <w:tmpl w:val="774E5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8E0D75"/>
    <w:multiLevelType w:val="hybridMultilevel"/>
    <w:tmpl w:val="D5E412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3D7F33"/>
    <w:multiLevelType w:val="hybridMultilevel"/>
    <w:tmpl w:val="5686CC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592C1C"/>
    <w:multiLevelType w:val="hybridMultilevel"/>
    <w:tmpl w:val="B06CD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A26BED"/>
    <w:multiLevelType w:val="hybridMultilevel"/>
    <w:tmpl w:val="5D04E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BB4418"/>
    <w:multiLevelType w:val="hybridMultilevel"/>
    <w:tmpl w:val="3FE0F03A"/>
    <w:lvl w:ilvl="0" w:tplc="FDA6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BD3D50"/>
    <w:multiLevelType w:val="multilevel"/>
    <w:tmpl w:val="F9748654"/>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0" w15:restartNumberingAfterBreak="0">
    <w:nsid w:val="79870846"/>
    <w:multiLevelType w:val="hybridMultilevel"/>
    <w:tmpl w:val="2DBCF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EF22D6"/>
    <w:multiLevelType w:val="multilevel"/>
    <w:tmpl w:val="6B622BF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2" w15:restartNumberingAfterBreak="0">
    <w:nsid w:val="7B972176"/>
    <w:multiLevelType w:val="hybridMultilevel"/>
    <w:tmpl w:val="62327A8C"/>
    <w:lvl w:ilvl="0" w:tplc="BAA86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9666F5"/>
    <w:multiLevelType w:val="multilevel"/>
    <w:tmpl w:val="FF3C5404"/>
    <w:lvl w:ilvl="0">
      <w:start w:val="18"/>
      <w:numFmt w:val="decimal"/>
      <w:lvlText w:val="%1.0"/>
      <w:lvlJc w:val="left"/>
      <w:pPr>
        <w:ind w:left="384" w:hanging="384"/>
      </w:pPr>
      <w:rPr>
        <w:rFonts w:hint="default"/>
      </w:rPr>
    </w:lvl>
    <w:lvl w:ilvl="1">
      <w:start w:val="1"/>
      <w:numFmt w:val="decimal"/>
      <w:lvlText w:val="%1.%2"/>
      <w:lvlJc w:val="left"/>
      <w:pPr>
        <w:ind w:left="804" w:hanging="384"/>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4" w15:restartNumberingAfterBreak="0">
    <w:nsid w:val="7D4F0AD9"/>
    <w:multiLevelType w:val="hybridMultilevel"/>
    <w:tmpl w:val="9300C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C93185"/>
    <w:multiLevelType w:val="hybridMultilevel"/>
    <w:tmpl w:val="D8140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41"/>
  </w:num>
  <w:num w:numId="3">
    <w:abstractNumId w:val="4"/>
  </w:num>
  <w:num w:numId="4">
    <w:abstractNumId w:val="31"/>
  </w:num>
  <w:num w:numId="5">
    <w:abstractNumId w:val="21"/>
  </w:num>
  <w:num w:numId="6">
    <w:abstractNumId w:val="16"/>
  </w:num>
  <w:num w:numId="7">
    <w:abstractNumId w:val="8"/>
  </w:num>
  <w:num w:numId="8">
    <w:abstractNumId w:val="24"/>
  </w:num>
  <w:num w:numId="9">
    <w:abstractNumId w:val="23"/>
  </w:num>
  <w:num w:numId="10">
    <w:abstractNumId w:val="1"/>
  </w:num>
  <w:num w:numId="11">
    <w:abstractNumId w:val="42"/>
  </w:num>
  <w:num w:numId="12">
    <w:abstractNumId w:val="18"/>
  </w:num>
  <w:num w:numId="13">
    <w:abstractNumId w:val="19"/>
  </w:num>
  <w:num w:numId="14">
    <w:abstractNumId w:val="28"/>
  </w:num>
  <w:num w:numId="15">
    <w:abstractNumId w:val="17"/>
  </w:num>
  <w:num w:numId="16">
    <w:abstractNumId w:val="34"/>
  </w:num>
  <w:num w:numId="17">
    <w:abstractNumId w:val="5"/>
  </w:num>
  <w:num w:numId="18">
    <w:abstractNumId w:val="35"/>
  </w:num>
  <w:num w:numId="19">
    <w:abstractNumId w:val="14"/>
  </w:num>
  <w:num w:numId="20">
    <w:abstractNumId w:val="20"/>
  </w:num>
  <w:num w:numId="21">
    <w:abstractNumId w:val="44"/>
  </w:num>
  <w:num w:numId="22">
    <w:abstractNumId w:val="30"/>
  </w:num>
  <w:num w:numId="23">
    <w:abstractNumId w:val="39"/>
  </w:num>
  <w:num w:numId="24">
    <w:abstractNumId w:val="22"/>
  </w:num>
  <w:num w:numId="25">
    <w:abstractNumId w:val="33"/>
  </w:num>
  <w:num w:numId="26">
    <w:abstractNumId w:val="36"/>
  </w:num>
  <w:num w:numId="27">
    <w:abstractNumId w:val="6"/>
  </w:num>
  <w:num w:numId="28">
    <w:abstractNumId w:val="29"/>
  </w:num>
  <w:num w:numId="29">
    <w:abstractNumId w:val="15"/>
  </w:num>
  <w:num w:numId="30">
    <w:abstractNumId w:val="38"/>
  </w:num>
  <w:num w:numId="31">
    <w:abstractNumId w:val="9"/>
  </w:num>
  <w:num w:numId="32">
    <w:abstractNumId w:val="2"/>
  </w:num>
  <w:num w:numId="33">
    <w:abstractNumId w:val="12"/>
  </w:num>
  <w:num w:numId="34">
    <w:abstractNumId w:val="26"/>
  </w:num>
  <w:num w:numId="35">
    <w:abstractNumId w:val="10"/>
  </w:num>
  <w:num w:numId="36">
    <w:abstractNumId w:val="7"/>
  </w:num>
  <w:num w:numId="37">
    <w:abstractNumId w:val="25"/>
  </w:num>
  <w:num w:numId="38">
    <w:abstractNumId w:val="11"/>
  </w:num>
  <w:num w:numId="39">
    <w:abstractNumId w:val="37"/>
  </w:num>
  <w:num w:numId="40">
    <w:abstractNumId w:val="45"/>
  </w:num>
  <w:num w:numId="41">
    <w:abstractNumId w:val="13"/>
  </w:num>
  <w:num w:numId="42">
    <w:abstractNumId w:val="3"/>
  </w:num>
  <w:num w:numId="43">
    <w:abstractNumId w:val="32"/>
  </w:num>
  <w:num w:numId="44">
    <w:abstractNumId w:val="40"/>
  </w:num>
  <w:num w:numId="45">
    <w:abstractNumId w:val="0"/>
  </w:num>
  <w:num w:numId="46">
    <w:abstractNumId w:val="43"/>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 妙">
    <w15:presenceInfo w15:providerId="Windows Live" w15:userId="72d9c3e643f06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725C4"/>
    <w:rsid w:val="000725C4"/>
    <w:rsid w:val="001271A0"/>
    <w:rsid w:val="00130437"/>
    <w:rsid w:val="00177C53"/>
    <w:rsid w:val="001A795F"/>
    <w:rsid w:val="00237CE5"/>
    <w:rsid w:val="00262FE5"/>
    <w:rsid w:val="002D63C1"/>
    <w:rsid w:val="003B362A"/>
    <w:rsid w:val="003E2F45"/>
    <w:rsid w:val="004500EC"/>
    <w:rsid w:val="00491DDA"/>
    <w:rsid w:val="00513B42"/>
    <w:rsid w:val="00562B9C"/>
    <w:rsid w:val="006A17C2"/>
    <w:rsid w:val="006F086D"/>
    <w:rsid w:val="00852DEF"/>
    <w:rsid w:val="00981AC4"/>
    <w:rsid w:val="00A44CE2"/>
    <w:rsid w:val="00B642AE"/>
    <w:rsid w:val="00C52F71"/>
    <w:rsid w:val="00D242B7"/>
    <w:rsid w:val="00D935C3"/>
    <w:rsid w:val="00DE14CE"/>
    <w:rsid w:val="00E55167"/>
    <w:rsid w:val="00F8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ECEF"/>
  <w15:chartTrackingRefBased/>
  <w15:docId w15:val="{493DBD8D-DADD-437E-928B-31A801C0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F71"/>
    <w:pPr>
      <w:widowControl w:val="0"/>
      <w:jc w:val="both"/>
    </w:pPr>
  </w:style>
  <w:style w:type="paragraph" w:styleId="1">
    <w:name w:val="heading 1"/>
    <w:basedOn w:val="a"/>
    <w:next w:val="a"/>
    <w:link w:val="10"/>
    <w:uiPriority w:val="9"/>
    <w:qFormat/>
    <w:rsid w:val="00852D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2F71"/>
    <w:pPr>
      <w:ind w:firstLineChars="200" w:firstLine="420"/>
    </w:pPr>
  </w:style>
  <w:style w:type="character" w:customStyle="1" w:styleId="10">
    <w:name w:val="标题 1 字符"/>
    <w:basedOn w:val="a0"/>
    <w:link w:val="1"/>
    <w:uiPriority w:val="9"/>
    <w:rsid w:val="00852DEF"/>
    <w:rPr>
      <w:b/>
      <w:bCs/>
      <w:kern w:val="44"/>
      <w:sz w:val="44"/>
      <w:szCs w:val="44"/>
    </w:rPr>
  </w:style>
  <w:style w:type="paragraph" w:styleId="a5">
    <w:name w:val="header"/>
    <w:basedOn w:val="a"/>
    <w:link w:val="a6"/>
    <w:uiPriority w:val="99"/>
    <w:unhideWhenUsed/>
    <w:rsid w:val="00852D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52DEF"/>
    <w:rPr>
      <w:sz w:val="18"/>
      <w:szCs w:val="18"/>
    </w:rPr>
  </w:style>
  <w:style w:type="paragraph" w:styleId="a7">
    <w:name w:val="footer"/>
    <w:basedOn w:val="a"/>
    <w:link w:val="a8"/>
    <w:uiPriority w:val="99"/>
    <w:unhideWhenUsed/>
    <w:rsid w:val="00852DEF"/>
    <w:pPr>
      <w:tabs>
        <w:tab w:val="center" w:pos="4153"/>
        <w:tab w:val="right" w:pos="8306"/>
      </w:tabs>
      <w:snapToGrid w:val="0"/>
      <w:jc w:val="left"/>
    </w:pPr>
    <w:rPr>
      <w:sz w:val="18"/>
      <w:szCs w:val="18"/>
    </w:rPr>
  </w:style>
  <w:style w:type="character" w:customStyle="1" w:styleId="a8">
    <w:name w:val="页脚 字符"/>
    <w:basedOn w:val="a0"/>
    <w:link w:val="a7"/>
    <w:uiPriority w:val="99"/>
    <w:rsid w:val="00852DEF"/>
    <w:rPr>
      <w:sz w:val="18"/>
      <w:szCs w:val="18"/>
    </w:rPr>
  </w:style>
  <w:style w:type="paragraph" w:styleId="a9">
    <w:name w:val="Balloon Text"/>
    <w:basedOn w:val="a"/>
    <w:link w:val="aa"/>
    <w:uiPriority w:val="99"/>
    <w:semiHidden/>
    <w:unhideWhenUsed/>
    <w:rsid w:val="00F856DF"/>
    <w:rPr>
      <w:sz w:val="18"/>
      <w:szCs w:val="18"/>
    </w:rPr>
  </w:style>
  <w:style w:type="character" w:customStyle="1" w:styleId="aa">
    <w:name w:val="批注框文本 字符"/>
    <w:basedOn w:val="a0"/>
    <w:link w:val="a9"/>
    <w:uiPriority w:val="99"/>
    <w:semiHidden/>
    <w:rsid w:val="00F856DF"/>
    <w:rPr>
      <w:sz w:val="18"/>
      <w:szCs w:val="18"/>
    </w:rPr>
  </w:style>
  <w:style w:type="character" w:styleId="ab">
    <w:name w:val="annotation reference"/>
    <w:basedOn w:val="a0"/>
    <w:uiPriority w:val="99"/>
    <w:semiHidden/>
    <w:unhideWhenUsed/>
    <w:rsid w:val="003E2F45"/>
    <w:rPr>
      <w:sz w:val="21"/>
      <w:szCs w:val="21"/>
    </w:rPr>
  </w:style>
  <w:style w:type="paragraph" w:styleId="ac">
    <w:name w:val="annotation text"/>
    <w:basedOn w:val="a"/>
    <w:link w:val="ad"/>
    <w:uiPriority w:val="99"/>
    <w:semiHidden/>
    <w:unhideWhenUsed/>
    <w:rsid w:val="003E2F45"/>
    <w:pPr>
      <w:jc w:val="left"/>
    </w:pPr>
  </w:style>
  <w:style w:type="character" w:customStyle="1" w:styleId="ad">
    <w:name w:val="批注文字 字符"/>
    <w:basedOn w:val="a0"/>
    <w:link w:val="ac"/>
    <w:uiPriority w:val="99"/>
    <w:semiHidden/>
    <w:rsid w:val="003E2F45"/>
  </w:style>
  <w:style w:type="paragraph" w:styleId="ae">
    <w:name w:val="annotation subject"/>
    <w:basedOn w:val="ac"/>
    <w:next w:val="ac"/>
    <w:link w:val="af"/>
    <w:uiPriority w:val="99"/>
    <w:semiHidden/>
    <w:unhideWhenUsed/>
    <w:rsid w:val="003E2F45"/>
    <w:rPr>
      <w:b/>
      <w:bCs/>
    </w:rPr>
  </w:style>
  <w:style w:type="character" w:customStyle="1" w:styleId="af">
    <w:name w:val="批注主题 字符"/>
    <w:basedOn w:val="ad"/>
    <w:link w:val="ae"/>
    <w:uiPriority w:val="99"/>
    <w:semiHidden/>
    <w:rsid w:val="003E2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23</Pages>
  <Words>2130</Words>
  <Characters>12146</Characters>
  <Application>Microsoft Office Word</Application>
  <DocSecurity>0</DocSecurity>
  <Lines>101</Lines>
  <Paragraphs>28</Paragraphs>
  <ScaleCrop>false</ScaleCrop>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dc:creator>
  <cp:keywords/>
  <dc:description/>
  <cp:lastModifiedBy>张 妙</cp:lastModifiedBy>
  <cp:revision>16</cp:revision>
  <dcterms:created xsi:type="dcterms:W3CDTF">2018-12-13T05:36:00Z</dcterms:created>
  <dcterms:modified xsi:type="dcterms:W3CDTF">2018-12-18T13:20:00Z</dcterms:modified>
</cp:coreProperties>
</file>