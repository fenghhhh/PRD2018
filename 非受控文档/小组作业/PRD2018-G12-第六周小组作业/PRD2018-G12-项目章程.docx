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7BE90A" w14:textId="77777777" w:rsidR="009C5EAA" w:rsidRDefault="009C5EAA" w:rsidP="00EE1903">
      <w:pPr>
        <w:rPr>
          <w:b/>
          <w:sz w:val="30"/>
          <w:szCs w:val="30"/>
        </w:rPr>
      </w:pPr>
    </w:p>
    <w:p w14:paraId="22A814CD" w14:textId="77777777" w:rsidR="00EE1903" w:rsidRPr="005F4C54" w:rsidRDefault="00BA10B4" w:rsidP="00EE1903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软件工程系列课程</w:t>
      </w:r>
    </w:p>
    <w:p w14:paraId="2532D32B" w14:textId="77777777" w:rsidR="00F3721D" w:rsidRPr="005F4C54" w:rsidRDefault="00BA10B4" w:rsidP="00EE1903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教学辅助网站</w:t>
      </w:r>
    </w:p>
    <w:p w14:paraId="29DBD22B" w14:textId="77777777" w:rsidR="005705EF" w:rsidRPr="00F3721D" w:rsidRDefault="005F4C54" w:rsidP="00EE1903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74B4B317" wp14:editId="46C52E61">
            <wp:extent cx="2595058" cy="259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D2018-G12-小组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247" w14:textId="77777777" w:rsidR="00881865" w:rsidRPr="005705EF" w:rsidRDefault="009C5EAA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项</w:t>
      </w:r>
    </w:p>
    <w:p w14:paraId="2104C2A6" w14:textId="77777777" w:rsidR="00881865" w:rsidRPr="005705EF" w:rsidRDefault="009C5EAA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目</w:t>
      </w:r>
    </w:p>
    <w:p w14:paraId="38135D2B" w14:textId="77777777" w:rsidR="00A60C7E" w:rsidRDefault="00A60C7E" w:rsidP="00A60C7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 w14:paraId="5EA0435A" w14:textId="01D575EE" w:rsidR="00F3721D" w:rsidRPr="00A60C7E" w:rsidDel="007A4C1D" w:rsidRDefault="00A60C7E" w:rsidP="00A60C7E">
      <w:pPr>
        <w:jc w:val="center"/>
        <w:rPr>
          <w:del w:id="0" w:author="佳锋 赵" w:date="2018-11-04T14:51:00Z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程</w:t>
      </w:r>
    </w:p>
    <w:p w14:paraId="2B5778B6" w14:textId="77777777" w:rsidR="00E81413" w:rsidRPr="002001CF" w:rsidRDefault="00E81413">
      <w:pPr>
        <w:jc w:val="center"/>
        <w:rPr>
          <w:rFonts w:ascii="微软雅黑" w:eastAsia="微软雅黑" w:hAnsi="微软雅黑"/>
          <w:b/>
          <w:sz w:val="32"/>
          <w:szCs w:val="32"/>
        </w:rPr>
        <w:pPrChange w:id="1" w:author="佳锋 赵" w:date="2018-11-04T14:51:00Z">
          <w:pPr>
            <w:ind w:rightChars="12" w:right="29"/>
            <w:jc w:val="center"/>
          </w:pPr>
        </w:pPrChange>
      </w:pPr>
      <w:del w:id="2" w:author="佳锋 赵" w:date="2018-11-04T14:51:00Z">
        <w:r w:rsidRPr="002001CF" w:rsidDel="007A4C1D">
          <w:rPr>
            <w:rFonts w:ascii="微软雅黑" w:eastAsia="微软雅黑" w:hAnsi="微软雅黑" w:hint="eastAsia"/>
            <w:b/>
            <w:sz w:val="32"/>
            <w:szCs w:val="32"/>
          </w:rPr>
          <w:delText>V1.00</w:delText>
        </w:r>
      </w:del>
    </w:p>
    <w:p w14:paraId="4544B39B" w14:textId="77777777" w:rsidR="005F4C54" w:rsidRPr="00E81413" w:rsidRDefault="005F4C54">
      <w:pPr>
        <w:jc w:val="center"/>
      </w:pPr>
    </w:p>
    <w:p w14:paraId="77AB07F7" w14:textId="77777777" w:rsidR="005F4C54" w:rsidRDefault="005F4C54">
      <w:pPr>
        <w:jc w:val="center"/>
      </w:pPr>
    </w:p>
    <w:p w14:paraId="775D7395" w14:textId="77777777" w:rsidR="005F4C54" w:rsidRDefault="005F4C54">
      <w:pPr>
        <w:jc w:val="center"/>
      </w:pPr>
    </w:p>
    <w:p w14:paraId="572807D9" w14:textId="77777777" w:rsidR="00F3721D" w:rsidRPr="005F4C54" w:rsidRDefault="00F3721D" w:rsidP="00EE1903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题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目：</w:t>
      </w:r>
      <w:r w:rsidR="00E23704" w:rsidRPr="005F4C54">
        <w:rPr>
          <w:rFonts w:hint="eastAsia"/>
          <w:b/>
          <w:u w:val="single"/>
        </w:rPr>
        <w:t>软件工程系列课程教学辅助网站的开发与实施</w:t>
      </w:r>
    </w:p>
    <w:p w14:paraId="35C1FF40" w14:textId="77777777" w:rsidR="00F3721D" w:rsidRPr="005F4C54" w:rsidRDefault="00F3721D" w:rsidP="00F3721D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专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业：</w:t>
      </w:r>
      <w:r w:rsidRPr="005F4C54">
        <w:rPr>
          <w:b/>
          <w:u w:val="single"/>
        </w:rPr>
        <w:t xml:space="preserve">   </w:t>
      </w:r>
      <w:r w:rsidRPr="005F4C54">
        <w:rPr>
          <w:rFonts w:hint="eastAsia"/>
          <w:b/>
          <w:u w:val="single"/>
        </w:rPr>
        <w:t>软件工程</w:t>
      </w:r>
      <w:r w:rsidRPr="005F4C54">
        <w:rPr>
          <w:rFonts w:hint="eastAsia"/>
          <w:b/>
          <w:u w:val="single"/>
        </w:rPr>
        <w:t xml:space="preserve"> </w:t>
      </w:r>
      <w:r w:rsidRPr="005F4C54">
        <w:rPr>
          <w:b/>
          <w:u w:val="single"/>
        </w:rPr>
        <w:t xml:space="preserve">            </w:t>
      </w:r>
    </w:p>
    <w:p w14:paraId="6E6A17E8" w14:textId="77777777" w:rsidR="00F3721D" w:rsidRPr="005F4C54" w:rsidRDefault="008D4941" w:rsidP="00F3721D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小</w:t>
      </w:r>
      <w:r w:rsidRPr="005F4C54">
        <w:rPr>
          <w:rFonts w:hint="eastAsia"/>
          <w:b/>
        </w:rPr>
        <w:t xml:space="preserve">    </w:t>
      </w:r>
      <w:r w:rsidRPr="005F4C54">
        <w:rPr>
          <w:rFonts w:hint="eastAsia"/>
          <w:b/>
        </w:rPr>
        <w:t>组</w:t>
      </w:r>
      <w:r w:rsidR="00F3721D" w:rsidRPr="005F4C54">
        <w:rPr>
          <w:rFonts w:hint="eastAsia"/>
          <w:b/>
        </w:rPr>
        <w:t>：</w:t>
      </w:r>
      <w:r w:rsidR="00F3721D" w:rsidRPr="005F4C54">
        <w:rPr>
          <w:b/>
          <w:u w:val="single"/>
        </w:rPr>
        <w:t xml:space="preserve">    </w:t>
      </w:r>
      <w:r w:rsidRPr="005F4C54">
        <w:rPr>
          <w:b/>
          <w:u w:val="single"/>
        </w:rPr>
        <w:t xml:space="preserve">PRD2018-G12    </w:t>
      </w:r>
      <w:r w:rsidR="00F3721D" w:rsidRPr="005F4C54">
        <w:rPr>
          <w:b/>
          <w:u w:val="single"/>
        </w:rPr>
        <w:t xml:space="preserve">    </w:t>
      </w:r>
    </w:p>
    <w:p w14:paraId="7724216E" w14:textId="1A74C4E7" w:rsidR="00F3721D" w:rsidRPr="005F4C54" w:rsidRDefault="00EE1903" w:rsidP="00EE1903">
      <w:pPr>
        <w:rPr>
          <w:b/>
          <w:u w:val="single"/>
        </w:rPr>
      </w:pPr>
      <w:r w:rsidRPr="005F4C54">
        <w:rPr>
          <w:rFonts w:hint="eastAsia"/>
          <w:b/>
        </w:rPr>
        <w:t xml:space="preserve">              </w:t>
      </w:r>
      <w:r w:rsidR="005F4C54">
        <w:rPr>
          <w:rFonts w:hint="eastAsia"/>
          <w:b/>
        </w:rPr>
        <w:t xml:space="preserve">   </w:t>
      </w:r>
      <w:r w:rsidR="00F3721D" w:rsidRPr="005F4C54">
        <w:rPr>
          <w:rFonts w:hint="eastAsia"/>
          <w:b/>
        </w:rPr>
        <w:t>小组成员：</w:t>
      </w:r>
      <w:r w:rsidR="005F4C54">
        <w:rPr>
          <w:rFonts w:hint="eastAsia"/>
          <w:b/>
        </w:rPr>
        <w:t xml:space="preserve">  </w:t>
      </w:r>
      <w:r w:rsidR="00A551CE" w:rsidRPr="005F4C54">
        <w:rPr>
          <w:rFonts w:hint="eastAsia"/>
          <w:b/>
          <w:u w:val="single"/>
        </w:rPr>
        <w:t>刘祺</w:t>
      </w:r>
      <w:r w:rsidR="00A551CE" w:rsidRPr="005F4C54">
        <w:rPr>
          <w:rFonts w:hint="eastAsia"/>
          <w:b/>
          <w:u w:val="single"/>
        </w:rPr>
        <w:t xml:space="preserve"> 31602297</w:t>
      </w:r>
      <w:r w:rsidR="00F3721D" w:rsidRPr="005F4C54">
        <w:rPr>
          <w:rFonts w:hint="eastAsia"/>
          <w:b/>
          <w:u w:val="single"/>
        </w:rPr>
        <w:t>(</w:t>
      </w:r>
      <w:r w:rsidR="00F3721D" w:rsidRPr="005F4C54">
        <w:rPr>
          <w:rFonts w:hint="eastAsia"/>
          <w:b/>
          <w:u w:val="single"/>
        </w:rPr>
        <w:t>组长</w:t>
      </w:r>
      <w:r w:rsidR="00F3721D" w:rsidRPr="005F4C54">
        <w:rPr>
          <w:rFonts w:hint="eastAsia"/>
          <w:b/>
          <w:u w:val="single"/>
        </w:rPr>
        <w:t>)</w:t>
      </w:r>
      <w:r w:rsidR="00F3721D" w:rsidRPr="005F4C54">
        <w:rPr>
          <w:b/>
          <w:u w:val="single"/>
        </w:rPr>
        <w:t xml:space="preserve">    </w:t>
      </w:r>
      <w:r w:rsidRPr="005F4C54">
        <w:rPr>
          <w:rFonts w:hint="eastAsia"/>
          <w:b/>
          <w:u w:val="single"/>
        </w:rPr>
        <w:t xml:space="preserve">  </w:t>
      </w:r>
    </w:p>
    <w:p w14:paraId="4023666E" w14:textId="77777777" w:rsidR="00F46A31" w:rsidRPr="005F4C54" w:rsidRDefault="00EE1903" w:rsidP="00EE1903">
      <w:pPr>
        <w:rPr>
          <w:b/>
          <w:u w:val="single"/>
        </w:rPr>
      </w:pPr>
      <w:r w:rsidRPr="005F4C54">
        <w:rPr>
          <w:rFonts w:hint="eastAsia"/>
        </w:rPr>
        <w:t xml:space="preserve">                              </w:t>
      </w:r>
      <w:r w:rsidR="00F3721D" w:rsidRPr="005F4C54">
        <w:rPr>
          <w:rFonts w:hint="eastAsia"/>
          <w:b/>
          <w:u w:val="single"/>
        </w:rPr>
        <w:t>陈铭阳</w:t>
      </w:r>
      <w:r w:rsidR="00F3721D" w:rsidRPr="005F4C54">
        <w:rPr>
          <w:rFonts w:hint="eastAsia"/>
          <w:b/>
          <w:u w:val="single"/>
        </w:rPr>
        <w:t xml:space="preserve"> 31601386</w:t>
      </w:r>
      <w:r w:rsidR="00F3721D" w:rsidRPr="005F4C54">
        <w:rPr>
          <w:b/>
          <w:u w:val="single"/>
        </w:rPr>
        <w:t xml:space="preserve">          </w:t>
      </w:r>
      <w:r w:rsidR="00F3721D"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="00A551CE" w:rsidRPr="005F4C54">
        <w:rPr>
          <w:rFonts w:hint="eastAsia"/>
          <w:b/>
          <w:u w:val="single"/>
        </w:rPr>
        <w:t>赵唯皓</w:t>
      </w:r>
      <w:r w:rsidR="00776F83" w:rsidRPr="005F4C54">
        <w:rPr>
          <w:rFonts w:hint="eastAsia"/>
          <w:b/>
          <w:u w:val="single"/>
        </w:rPr>
        <w:t>31601417</w:t>
      </w:r>
      <w:r w:rsidR="00F3721D" w:rsidRPr="005F4C54">
        <w:rPr>
          <w:b/>
          <w:u w:val="single"/>
        </w:rPr>
        <w:t xml:space="preserve">          </w:t>
      </w:r>
    </w:p>
    <w:p w14:paraId="291D7256" w14:textId="77777777" w:rsidR="005F4C54" w:rsidRDefault="00F46A31" w:rsidP="005F4C54">
      <w:pPr>
        <w:ind w:firstLine="3600"/>
        <w:rPr>
          <w:b/>
          <w:u w:val="single"/>
        </w:rPr>
      </w:pPr>
      <w:r w:rsidRPr="005F4C54">
        <w:rPr>
          <w:rFonts w:hint="eastAsia"/>
          <w:b/>
          <w:u w:val="single"/>
        </w:rPr>
        <w:t>赵佳锋</w:t>
      </w:r>
      <w:r w:rsidR="00776F83" w:rsidRPr="005F4C54">
        <w:rPr>
          <w:rFonts w:hint="eastAsia"/>
          <w:b/>
          <w:u w:val="single"/>
        </w:rPr>
        <w:t>31601416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="00EE1903" w:rsidRPr="005F4C54">
        <w:rPr>
          <w:rFonts w:hint="eastAsia"/>
        </w:rPr>
        <w:t xml:space="preserve">                              </w:t>
      </w:r>
      <w:r w:rsidR="00F3721D" w:rsidRPr="005F4C54">
        <w:rPr>
          <w:rFonts w:hint="eastAsia"/>
          <w:b/>
          <w:u w:val="single"/>
        </w:rPr>
        <w:t>蓝舒雯</w:t>
      </w:r>
      <w:r w:rsidR="00F3721D" w:rsidRPr="005F4C54">
        <w:rPr>
          <w:rFonts w:hint="eastAsia"/>
          <w:b/>
          <w:u w:val="single"/>
        </w:rPr>
        <w:t>31601380</w:t>
      </w:r>
      <w:r w:rsidR="00F3721D" w:rsidRPr="005F4C54">
        <w:rPr>
          <w:b/>
          <w:u w:val="single"/>
        </w:rPr>
        <w:t xml:space="preserve">          </w:t>
      </w:r>
      <w:r w:rsidR="00F3721D" w:rsidRPr="005F4C54">
        <w:rPr>
          <w:b/>
          <w:u w:val="single"/>
        </w:rPr>
        <w:cr/>
      </w:r>
    </w:p>
    <w:p w14:paraId="69B8280E" w14:textId="77777777" w:rsidR="005F4C54" w:rsidRDefault="005F4C54" w:rsidP="005F4C54">
      <w:pPr>
        <w:ind w:firstLine="3600"/>
        <w:rPr>
          <w:b/>
          <w:u w:val="single"/>
        </w:rPr>
      </w:pPr>
    </w:p>
    <w:p w14:paraId="7A9EE4F9" w14:textId="77777777" w:rsidR="00A60C7E" w:rsidRDefault="00A60C7E" w:rsidP="005F4C54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58E5809E" w14:textId="7519D21F" w:rsidR="007123FF" w:rsidRDefault="007123FF" w:rsidP="005F4C54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123FF" w14:paraId="366C86AF" w14:textId="77777777" w:rsidTr="007B704B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7841DF0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27D79A6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B099B7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5D51B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CD1532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B2F556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7A9360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9748704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123FF" w14:paraId="2FCBBCB3" w14:textId="77777777" w:rsidTr="007B704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C77C66E" w14:textId="1515AC56" w:rsidR="007123FF" w:rsidRDefault="004D1370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del w:id="3" w:author="佳锋 赵" w:date="2018-11-04T14:40:00Z">
              <w:r w:rsidDel="00523E39">
                <w:rPr>
                  <w:rFonts w:ascii="宋体" w:hAnsi="宋体"/>
                  <w:color w:val="000000"/>
                  <w:sz w:val="18"/>
                  <w:szCs w:val="18"/>
                </w:rPr>
                <w:delText>0</w:delText>
              </w:r>
            </w:del>
            <w:r w:rsidR="00A60C7E">
              <w:rPr>
                <w:rFonts w:ascii="宋体" w:hAnsi="宋体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1A046884" w14:textId="643CE75A" w:rsidR="007123FF" w:rsidRDefault="00EF5F51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10</w:t>
            </w:r>
            <w:r w:rsidR="007123FF">
              <w:rPr>
                <w:rFonts w:ascii="宋体" w:hAnsi="宋体" w:hint="eastAsia"/>
                <w:sz w:val="18"/>
                <w:szCs w:val="18"/>
              </w:rPr>
              <w:t>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62A61DA" w14:textId="53DDD508" w:rsidR="007123FF" w:rsidRDefault="00A60C7E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B021" w14:textId="77777777" w:rsidR="007123FF" w:rsidRDefault="007123FF" w:rsidP="007B704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A3D9" w14:textId="77777777" w:rsidR="007123FF" w:rsidRDefault="007123FF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FAF12" w14:textId="79CABBBC" w:rsidR="007123FF" w:rsidRDefault="00EF5F51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-2</w:t>
            </w:r>
            <w:r w:rsidR="00A60C7E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C2D50" w14:textId="77777777" w:rsidR="007123FF" w:rsidRDefault="00EF5F51" w:rsidP="007B704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0F345DC" w14:textId="77777777" w:rsidR="007123FF" w:rsidRDefault="00EF5F51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7123FF" w14:paraId="26C71462" w14:textId="77777777" w:rsidTr="00CF0146">
        <w:trPr>
          <w:cantSplit/>
          <w:trHeight w:val="528"/>
          <w:jc w:val="center"/>
        </w:trPr>
        <w:tc>
          <w:tcPr>
            <w:tcW w:w="1364" w:type="dxa"/>
            <w:vAlign w:val="center"/>
          </w:tcPr>
          <w:p w14:paraId="3612E636" w14:textId="41C52F35" w:rsidR="007123FF" w:rsidRDefault="00523E39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ins w:id="4" w:author="佳锋 赵" w:date="2018-11-04T14:38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0.1.1.18</w:t>
              </w:r>
            </w:ins>
            <w:ins w:id="5" w:author="佳锋 赵" w:date="2018-11-04T14:4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1104</w:t>
              </w:r>
            </w:ins>
          </w:p>
        </w:tc>
        <w:tc>
          <w:tcPr>
            <w:tcW w:w="1305" w:type="dxa"/>
            <w:vAlign w:val="center"/>
          </w:tcPr>
          <w:p w14:paraId="0E166E87" w14:textId="23DAD255" w:rsidR="007123FF" w:rsidRDefault="00523E39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ins w:id="6" w:author="佳锋 赵" w:date="2018-11-04T14:38:00Z">
              <w:r>
                <w:rPr>
                  <w:rFonts w:ascii="宋体" w:hAnsi="宋体" w:hint="eastAsia"/>
                  <w:sz w:val="18"/>
                  <w:szCs w:val="18"/>
                </w:rPr>
                <w:t>2018-11-</w:t>
              </w:r>
            </w:ins>
            <w:ins w:id="7" w:author="佳锋 赵" w:date="2018-11-04T14:51:00Z">
              <w:r w:rsidR="007A4C1D">
                <w:rPr>
                  <w:rFonts w:ascii="宋体" w:hAnsi="宋体" w:hint="eastAsia"/>
                  <w:sz w:val="18"/>
                  <w:szCs w:val="18"/>
                </w:rPr>
                <w:t>0</w:t>
              </w:r>
            </w:ins>
            <w:ins w:id="8" w:author="佳锋 赵" w:date="2018-11-04T14:38:00Z">
              <w:r>
                <w:rPr>
                  <w:rFonts w:ascii="宋体" w:hAnsi="宋体" w:hint="eastAsia"/>
                  <w:sz w:val="18"/>
                  <w:szCs w:val="18"/>
                </w:rPr>
                <w:t>4</w:t>
              </w:r>
            </w:ins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D9ADA68" w14:textId="223B325B" w:rsidR="007123FF" w:rsidRDefault="00523E39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ins w:id="9" w:author="佳锋 赵" w:date="2018-11-04T14:38:00Z">
              <w:r>
                <w:rPr>
                  <w:rFonts w:ascii="宋体" w:hAnsi="宋体" w:hint="eastAsia"/>
                  <w:sz w:val="18"/>
                  <w:szCs w:val="18"/>
                </w:rPr>
                <w:t>赵佳锋</w:t>
              </w:r>
            </w:ins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98573" w14:textId="1770BE45" w:rsidR="007123FF" w:rsidRDefault="00523E39" w:rsidP="00D5129D">
            <w:pPr>
              <w:rPr>
                <w:rFonts w:ascii="宋体" w:hAnsi="宋体"/>
                <w:sz w:val="18"/>
                <w:szCs w:val="18"/>
              </w:rPr>
            </w:pPr>
            <w:ins w:id="10" w:author="佳锋 赵" w:date="2018-11-04T14:39:00Z">
              <w:r>
                <w:rPr>
                  <w:rFonts w:ascii="宋体" w:hAnsi="宋体" w:hint="eastAsia"/>
                  <w:sz w:val="18"/>
                  <w:szCs w:val="18"/>
                </w:rPr>
                <w:t>修改项目干系人部分，增加意见模块</w:t>
              </w:r>
            </w:ins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1530F" w14:textId="20C14994" w:rsidR="007123FF" w:rsidRDefault="00523E39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ins w:id="11" w:author="佳锋 赵" w:date="2018-11-04T14:39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M</w:t>
              </w:r>
            </w:ins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C4ED2" w14:textId="14D8253A" w:rsidR="007123FF" w:rsidRDefault="00523E39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ins w:id="12" w:author="佳锋 赵" w:date="2018-11-04T14:39:00Z">
              <w:r>
                <w:rPr>
                  <w:rFonts w:ascii="宋体" w:hAnsi="宋体" w:hint="eastAsia"/>
                  <w:sz w:val="18"/>
                  <w:szCs w:val="18"/>
                </w:rPr>
                <w:t>2018-11-</w:t>
              </w:r>
            </w:ins>
            <w:ins w:id="13" w:author="Microsoft Office 用户" w:date="2018-11-04T15:13:00Z">
              <w:r w:rsidR="009B2C14">
                <w:rPr>
                  <w:rFonts w:ascii="宋体" w:hAnsi="宋体" w:hint="eastAsia"/>
                  <w:sz w:val="18"/>
                  <w:szCs w:val="18"/>
                </w:rPr>
                <w:t>0</w:t>
              </w:r>
            </w:ins>
            <w:ins w:id="14" w:author="佳锋 赵" w:date="2018-11-04T14:39:00Z">
              <w:r>
                <w:rPr>
                  <w:rFonts w:ascii="宋体" w:hAnsi="宋体" w:hint="eastAsia"/>
                  <w:sz w:val="18"/>
                  <w:szCs w:val="18"/>
                </w:rPr>
                <w:t>4</w:t>
              </w:r>
            </w:ins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8CF77" w14:textId="362B5184" w:rsidR="007123FF" w:rsidRDefault="00523E39" w:rsidP="007B704B">
            <w:pPr>
              <w:rPr>
                <w:rFonts w:ascii="宋体" w:hAnsi="宋体"/>
                <w:sz w:val="18"/>
                <w:szCs w:val="18"/>
              </w:rPr>
            </w:pPr>
            <w:ins w:id="15" w:author="佳锋 赵" w:date="2018-11-04T14:39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刘祺、蓝舒雯</w:t>
              </w:r>
            </w:ins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F0BE7C4" w14:textId="1AB92C39" w:rsidR="007123FF" w:rsidRDefault="00523E39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ins w:id="16" w:author="佳锋 赵" w:date="2018-11-04T14:4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刘祺</w:t>
              </w:r>
            </w:ins>
          </w:p>
        </w:tc>
      </w:tr>
      <w:tr w:rsidR="007123FF" w14:paraId="1C0886D7" w14:textId="77777777" w:rsidTr="007B704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E65C6B3" w14:textId="0097FFC4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6184855C" w14:textId="1C338C3F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FD0D70" w14:textId="6A9C8EC9" w:rsidR="007123FF" w:rsidRDefault="007123FF" w:rsidP="007B704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95490" w14:textId="2A11093F" w:rsidR="007123FF" w:rsidRDefault="007123FF" w:rsidP="007B704B"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DC7BE" w14:textId="09FF8153" w:rsidR="007123FF" w:rsidRDefault="007123FF" w:rsidP="007B704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549D0A" w14:textId="019D48D3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95A60" w14:textId="78B1A7C4" w:rsidR="007123FF" w:rsidRDefault="007123FF" w:rsidP="00D5129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0AD1B98" w14:textId="5180436D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E2999CF" w14:textId="77777777" w:rsidR="007123FF" w:rsidRDefault="007123FF" w:rsidP="00021211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6CFE5A69" w14:textId="77777777" w:rsidR="007123FF" w:rsidRDefault="007123FF" w:rsidP="0002121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0FFDEF2F" w14:textId="3C32C459" w:rsidR="00A60C7E" w:rsidRPr="00A60C7E" w:rsidRDefault="009C5EAA" w:rsidP="00A60C7E">
      <w:pPr>
        <w:ind w:leftChars="1639" w:left="3934"/>
        <w:rPr>
          <w:b/>
          <w:sz w:val="52"/>
          <w:szCs w:val="52"/>
        </w:rPr>
      </w:pPr>
      <w:r w:rsidRPr="007123FF">
        <w:br w:type="page"/>
      </w:r>
      <w:r w:rsidR="00082482">
        <w:rPr>
          <w:rFonts w:hint="eastAsia"/>
        </w:rPr>
        <w:lastRenderedPageBreak/>
        <w:t xml:space="preserve"> </w:t>
      </w:r>
      <w:r w:rsidR="00A60C7E">
        <w:rPr>
          <w:sz w:val="44"/>
          <w:szCs w:val="44"/>
        </w:rPr>
        <w:t xml:space="preserve"> </w:t>
      </w:r>
      <w:r w:rsidRPr="00A60C7E">
        <w:rPr>
          <w:rFonts w:hint="eastAsia"/>
          <w:b/>
          <w:sz w:val="52"/>
          <w:szCs w:val="52"/>
        </w:rPr>
        <w:t>目录</w:t>
      </w:r>
    </w:p>
    <w:p w14:paraId="4EFA433A" w14:textId="77777777" w:rsidR="00A60C7E" w:rsidRDefault="00A60C7E" w:rsidP="00A60C7E">
      <w:pPr>
        <w:ind w:leftChars="1639" w:left="3934"/>
      </w:pPr>
    </w:p>
    <w:p w14:paraId="6FFFAD5A" w14:textId="0A37A5E4" w:rsidR="0080071B" w:rsidRDefault="00A60C7E">
      <w:pPr>
        <w:pStyle w:val="20"/>
        <w:tabs>
          <w:tab w:val="right" w:leader="dot" w:pos="9628"/>
        </w:tabs>
        <w:ind w:left="480"/>
        <w:rPr>
          <w:ins w:id="17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18" w:author="佳锋 赵" w:date="2018-11-04T14:48:00Z">
        <w:r w:rsidR="0080071B" w:rsidRPr="007E7115">
          <w:rPr>
            <w:rStyle w:val="a5"/>
            <w:noProof/>
          </w:rPr>
          <w:fldChar w:fldCharType="begin"/>
        </w:r>
        <w:r w:rsidR="0080071B" w:rsidRPr="007E7115">
          <w:rPr>
            <w:rStyle w:val="a5"/>
            <w:noProof/>
          </w:rPr>
          <w:instrText xml:space="preserve"> </w:instrText>
        </w:r>
        <w:r w:rsidR="0080071B">
          <w:rPr>
            <w:noProof/>
          </w:rPr>
          <w:instrText>HYPERLINK \l "_Toc529106263"</w:instrText>
        </w:r>
        <w:r w:rsidR="0080071B" w:rsidRPr="007E7115">
          <w:rPr>
            <w:rStyle w:val="a5"/>
            <w:noProof/>
          </w:rPr>
          <w:instrText xml:space="preserve"> </w:instrText>
        </w:r>
        <w:r w:rsidR="0080071B" w:rsidRPr="007E7115">
          <w:rPr>
            <w:rStyle w:val="a5"/>
            <w:noProof/>
          </w:rPr>
          <w:fldChar w:fldCharType="separate"/>
        </w:r>
        <w:r w:rsidR="0080071B" w:rsidRPr="007E7115">
          <w:rPr>
            <w:rStyle w:val="a5"/>
            <w:noProof/>
          </w:rPr>
          <w:t>一</w:t>
        </w:r>
        <w:r w:rsidR="0080071B" w:rsidRPr="007E7115">
          <w:rPr>
            <w:rStyle w:val="a5"/>
            <w:noProof/>
          </w:rPr>
          <w:t xml:space="preserve"> </w:t>
        </w:r>
        <w:r w:rsidR="0080071B" w:rsidRPr="007E7115">
          <w:rPr>
            <w:rStyle w:val="a5"/>
            <w:noProof/>
          </w:rPr>
          <w:t>项目名称</w:t>
        </w:r>
        <w:r w:rsidR="0080071B">
          <w:rPr>
            <w:noProof/>
            <w:webHidden/>
          </w:rPr>
          <w:tab/>
        </w:r>
        <w:r w:rsidR="0080071B">
          <w:rPr>
            <w:noProof/>
            <w:webHidden/>
          </w:rPr>
          <w:fldChar w:fldCharType="begin"/>
        </w:r>
        <w:r w:rsidR="0080071B">
          <w:rPr>
            <w:noProof/>
            <w:webHidden/>
          </w:rPr>
          <w:instrText xml:space="preserve"> PAGEREF _Toc529106263 \h </w:instrText>
        </w:r>
      </w:ins>
      <w:r w:rsidR="0080071B">
        <w:rPr>
          <w:noProof/>
          <w:webHidden/>
        </w:rPr>
      </w:r>
      <w:r w:rsidR="0080071B">
        <w:rPr>
          <w:noProof/>
          <w:webHidden/>
        </w:rPr>
        <w:fldChar w:fldCharType="separate"/>
      </w:r>
      <w:ins w:id="19" w:author="佳锋 赵" w:date="2018-11-04T14:48:00Z">
        <w:r w:rsidR="0080071B">
          <w:rPr>
            <w:noProof/>
            <w:webHidden/>
          </w:rPr>
          <w:t>1</w:t>
        </w:r>
        <w:r w:rsidR="0080071B">
          <w:rPr>
            <w:noProof/>
            <w:webHidden/>
          </w:rPr>
          <w:fldChar w:fldCharType="end"/>
        </w:r>
        <w:r w:rsidR="0080071B" w:rsidRPr="007E7115">
          <w:rPr>
            <w:rStyle w:val="a5"/>
            <w:noProof/>
          </w:rPr>
          <w:fldChar w:fldCharType="end"/>
        </w:r>
      </w:ins>
    </w:p>
    <w:p w14:paraId="3EAA4304" w14:textId="6C5C24F6" w:rsidR="0080071B" w:rsidRDefault="0080071B">
      <w:pPr>
        <w:pStyle w:val="20"/>
        <w:tabs>
          <w:tab w:val="right" w:leader="dot" w:pos="9628"/>
        </w:tabs>
        <w:ind w:left="480"/>
        <w:rPr>
          <w:ins w:id="20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21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"_Toc529106264"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二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24D9CAE5" w14:textId="14DBD1FF" w:rsidR="0080071B" w:rsidRDefault="0080071B">
      <w:pPr>
        <w:pStyle w:val="20"/>
        <w:tabs>
          <w:tab w:val="right" w:leader="dot" w:pos="9628"/>
        </w:tabs>
        <w:ind w:left="480"/>
        <w:rPr>
          <w:ins w:id="23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24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"_Toc529106265"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三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52496FE2" w14:textId="5A58BC85" w:rsidR="0080071B" w:rsidRDefault="0080071B">
      <w:pPr>
        <w:pStyle w:val="20"/>
        <w:tabs>
          <w:tab w:val="right" w:leader="dot" w:pos="9628"/>
        </w:tabs>
        <w:ind w:left="480"/>
        <w:rPr>
          <w:ins w:id="26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27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"_Toc529106266"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四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项目经理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66560FE2" w14:textId="77CC527D" w:rsidR="0080071B" w:rsidRDefault="0080071B">
      <w:pPr>
        <w:pStyle w:val="20"/>
        <w:tabs>
          <w:tab w:val="right" w:leader="dot" w:pos="9628"/>
        </w:tabs>
        <w:ind w:left="480"/>
        <w:rPr>
          <w:ins w:id="29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0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"_Toc529106267"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五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0EAC48B1" w14:textId="3B4D07A9" w:rsidR="0080071B" w:rsidRDefault="0080071B">
      <w:pPr>
        <w:pStyle w:val="20"/>
        <w:tabs>
          <w:tab w:val="right" w:leader="dot" w:pos="9628"/>
        </w:tabs>
        <w:ind w:left="480"/>
        <w:rPr>
          <w:ins w:id="32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3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"_Toc529106268"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六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可交付成果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佳锋 赵" w:date="2018-11-04T14:4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026D5DE2" w14:textId="490841E0" w:rsidR="0080071B" w:rsidRDefault="0080071B">
      <w:pPr>
        <w:pStyle w:val="20"/>
        <w:tabs>
          <w:tab w:val="right" w:leader="dot" w:pos="9628"/>
        </w:tabs>
        <w:ind w:left="480"/>
        <w:rPr>
          <w:ins w:id="35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6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"_Toc529106269"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七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佳锋 赵" w:date="2018-11-04T14:4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38B767B1" w14:textId="2383B7AA" w:rsidR="0080071B" w:rsidRDefault="0080071B">
      <w:pPr>
        <w:pStyle w:val="20"/>
        <w:tabs>
          <w:tab w:val="right" w:leader="dot" w:pos="9628"/>
        </w:tabs>
        <w:ind w:left="480"/>
        <w:rPr>
          <w:ins w:id="38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9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"_Toc529106270"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八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项目角色及职责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佳锋 赵" w:date="2018-11-04T14:4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6F11BACE" w14:textId="652425A9" w:rsidR="0080071B" w:rsidRDefault="0080071B">
      <w:pPr>
        <w:pStyle w:val="20"/>
        <w:tabs>
          <w:tab w:val="right" w:leader="dot" w:pos="9628"/>
        </w:tabs>
        <w:ind w:left="480"/>
        <w:rPr>
          <w:ins w:id="41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2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"_Toc529106271"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九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团队各成员应提供的配合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" w:author="佳锋 赵" w:date="2018-11-04T14:4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163868F3" w14:textId="73DB1CCE" w:rsidR="0080071B" w:rsidRDefault="0080071B">
      <w:pPr>
        <w:pStyle w:val="20"/>
        <w:tabs>
          <w:tab w:val="right" w:leader="dot" w:pos="9628"/>
        </w:tabs>
        <w:ind w:left="480"/>
        <w:rPr>
          <w:ins w:id="44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5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"_Toc529106272"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十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佳锋 赵" w:date="2018-11-04T14:4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0D1EEC5A" w14:textId="529E0CB5" w:rsidR="0080071B" w:rsidRDefault="0080071B">
      <w:pPr>
        <w:pStyle w:val="20"/>
        <w:tabs>
          <w:tab w:val="right" w:leader="dot" w:pos="9628"/>
        </w:tabs>
        <w:ind w:left="480"/>
        <w:rPr>
          <w:ins w:id="47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8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"_Toc529106273"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十一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文件签署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佳锋 赵" w:date="2018-11-04T14:4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765DE367" w14:textId="3EB036E4" w:rsidR="0080071B" w:rsidRDefault="0080071B">
      <w:pPr>
        <w:pStyle w:val="20"/>
        <w:tabs>
          <w:tab w:val="right" w:leader="dot" w:pos="9628"/>
        </w:tabs>
        <w:ind w:left="480"/>
        <w:rPr>
          <w:ins w:id="50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1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"_Toc529106274"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十二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意见（由上述干系人手写或打印）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" w:author="佳锋 赵" w:date="2018-11-04T14:4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6EDF1A2E" w14:textId="7B93CBD5" w:rsidR="00F17898" w:rsidDel="00523E39" w:rsidRDefault="00F17898">
      <w:pPr>
        <w:pStyle w:val="20"/>
        <w:tabs>
          <w:tab w:val="right" w:leader="dot" w:pos="9628"/>
        </w:tabs>
        <w:ind w:left="480"/>
        <w:rPr>
          <w:del w:id="53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54" w:author="佳锋 赵" w:date="2018-11-04T14:45:00Z">
        <w:r w:rsidRPr="00523E39" w:rsidDel="00523E39">
          <w:rPr>
            <w:rStyle w:val="a5"/>
            <w:rFonts w:hint="eastAsia"/>
            <w:noProof/>
          </w:rPr>
          <w:delText>一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项目名称</w:delText>
        </w:r>
        <w:r w:rsidDel="00523E39">
          <w:rPr>
            <w:noProof/>
            <w:webHidden/>
          </w:rPr>
          <w:tab/>
          <w:delText>1</w:delText>
        </w:r>
      </w:del>
    </w:p>
    <w:p w14:paraId="7FFC4860" w14:textId="0C1D9E41" w:rsidR="00F17898" w:rsidDel="00523E39" w:rsidRDefault="00F17898">
      <w:pPr>
        <w:pStyle w:val="20"/>
        <w:tabs>
          <w:tab w:val="right" w:leader="dot" w:pos="9628"/>
        </w:tabs>
        <w:ind w:left="480"/>
        <w:rPr>
          <w:del w:id="55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56" w:author="佳锋 赵" w:date="2018-11-04T14:45:00Z">
        <w:r w:rsidRPr="00523E39" w:rsidDel="00523E39">
          <w:rPr>
            <w:rStyle w:val="a5"/>
            <w:rFonts w:hint="eastAsia"/>
            <w:noProof/>
          </w:rPr>
          <w:delText>二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项目开始</w:delText>
        </w:r>
        <w:r w:rsidDel="00523E39">
          <w:rPr>
            <w:noProof/>
            <w:webHidden/>
          </w:rPr>
          <w:tab/>
          <w:delText>1</w:delText>
        </w:r>
      </w:del>
    </w:p>
    <w:p w14:paraId="0C7179D9" w14:textId="0752BC74" w:rsidR="00F17898" w:rsidDel="00523E39" w:rsidRDefault="00F17898">
      <w:pPr>
        <w:pStyle w:val="20"/>
        <w:tabs>
          <w:tab w:val="right" w:leader="dot" w:pos="9628"/>
        </w:tabs>
        <w:ind w:left="480"/>
        <w:rPr>
          <w:del w:id="57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58" w:author="佳锋 赵" w:date="2018-11-04T14:45:00Z">
        <w:r w:rsidRPr="00523E39" w:rsidDel="00523E39">
          <w:rPr>
            <w:rStyle w:val="a5"/>
            <w:rFonts w:hint="eastAsia"/>
            <w:noProof/>
          </w:rPr>
          <w:delText>三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项目完成</w:delText>
        </w:r>
        <w:r w:rsidDel="00523E39">
          <w:rPr>
            <w:noProof/>
            <w:webHidden/>
          </w:rPr>
          <w:tab/>
          <w:delText>1</w:delText>
        </w:r>
      </w:del>
    </w:p>
    <w:p w14:paraId="785C2DC1" w14:textId="75D12E94" w:rsidR="00F17898" w:rsidDel="00523E39" w:rsidRDefault="00F17898">
      <w:pPr>
        <w:pStyle w:val="20"/>
        <w:tabs>
          <w:tab w:val="right" w:leader="dot" w:pos="9628"/>
        </w:tabs>
        <w:ind w:left="480"/>
        <w:rPr>
          <w:del w:id="59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60" w:author="佳锋 赵" w:date="2018-11-04T14:45:00Z">
        <w:r w:rsidRPr="00523E39" w:rsidDel="00523E39">
          <w:rPr>
            <w:rStyle w:val="a5"/>
            <w:rFonts w:hint="eastAsia"/>
            <w:noProof/>
          </w:rPr>
          <w:delText>四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项目经理</w:delText>
        </w:r>
        <w:r w:rsidDel="00523E39">
          <w:rPr>
            <w:noProof/>
            <w:webHidden/>
          </w:rPr>
          <w:tab/>
          <w:delText>1</w:delText>
        </w:r>
      </w:del>
    </w:p>
    <w:p w14:paraId="03544099" w14:textId="23A91D86" w:rsidR="00F17898" w:rsidDel="00523E39" w:rsidRDefault="00F17898">
      <w:pPr>
        <w:pStyle w:val="20"/>
        <w:tabs>
          <w:tab w:val="right" w:leader="dot" w:pos="9628"/>
        </w:tabs>
        <w:ind w:left="480"/>
        <w:rPr>
          <w:del w:id="61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62" w:author="佳锋 赵" w:date="2018-11-04T14:45:00Z">
        <w:r w:rsidRPr="00523E39" w:rsidDel="00523E39">
          <w:rPr>
            <w:rStyle w:val="a5"/>
            <w:rFonts w:hint="eastAsia"/>
            <w:noProof/>
          </w:rPr>
          <w:delText>五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项目目标</w:delText>
        </w:r>
        <w:r w:rsidDel="00523E39">
          <w:rPr>
            <w:noProof/>
            <w:webHidden/>
          </w:rPr>
          <w:tab/>
          <w:delText>1</w:delText>
        </w:r>
      </w:del>
    </w:p>
    <w:p w14:paraId="523EEE3F" w14:textId="2848A9DE" w:rsidR="00F17898" w:rsidDel="00523E39" w:rsidRDefault="00F17898">
      <w:pPr>
        <w:pStyle w:val="20"/>
        <w:tabs>
          <w:tab w:val="right" w:leader="dot" w:pos="9628"/>
        </w:tabs>
        <w:ind w:left="480"/>
        <w:rPr>
          <w:del w:id="63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64" w:author="佳锋 赵" w:date="2018-11-04T14:45:00Z">
        <w:r w:rsidRPr="00523E39" w:rsidDel="00523E39">
          <w:rPr>
            <w:rStyle w:val="a5"/>
            <w:rFonts w:hint="eastAsia"/>
            <w:noProof/>
          </w:rPr>
          <w:delText>六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可交付成果</w:delText>
        </w:r>
        <w:r w:rsidDel="00523E39">
          <w:rPr>
            <w:noProof/>
            <w:webHidden/>
          </w:rPr>
          <w:tab/>
          <w:delText>2</w:delText>
        </w:r>
      </w:del>
    </w:p>
    <w:p w14:paraId="5346B75C" w14:textId="51C200AC" w:rsidR="00F17898" w:rsidDel="00523E39" w:rsidRDefault="00F17898">
      <w:pPr>
        <w:pStyle w:val="20"/>
        <w:tabs>
          <w:tab w:val="right" w:leader="dot" w:pos="9628"/>
        </w:tabs>
        <w:ind w:left="480"/>
        <w:rPr>
          <w:del w:id="65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66" w:author="佳锋 赵" w:date="2018-11-04T14:45:00Z">
        <w:r w:rsidRPr="00523E39" w:rsidDel="00523E39">
          <w:rPr>
            <w:rStyle w:val="a5"/>
            <w:rFonts w:hint="eastAsia"/>
            <w:noProof/>
          </w:rPr>
          <w:delText>七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项目总体计划</w:delText>
        </w:r>
        <w:r w:rsidDel="00523E39">
          <w:rPr>
            <w:noProof/>
            <w:webHidden/>
          </w:rPr>
          <w:tab/>
          <w:delText>2</w:delText>
        </w:r>
      </w:del>
    </w:p>
    <w:p w14:paraId="5AF53869" w14:textId="0DFA2C4D" w:rsidR="00F17898" w:rsidDel="00523E39" w:rsidRDefault="00F17898">
      <w:pPr>
        <w:pStyle w:val="20"/>
        <w:tabs>
          <w:tab w:val="right" w:leader="dot" w:pos="9628"/>
        </w:tabs>
        <w:ind w:left="480"/>
        <w:rPr>
          <w:del w:id="67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68" w:author="佳锋 赵" w:date="2018-11-04T14:45:00Z">
        <w:r w:rsidRPr="00523E39" w:rsidDel="00523E39">
          <w:rPr>
            <w:rStyle w:val="a5"/>
            <w:rFonts w:hint="eastAsia"/>
            <w:noProof/>
          </w:rPr>
          <w:delText>八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主要项目干系人</w:delText>
        </w:r>
        <w:r w:rsidDel="00523E39">
          <w:rPr>
            <w:noProof/>
            <w:webHidden/>
          </w:rPr>
          <w:tab/>
          <w:delText>4</w:delText>
        </w:r>
      </w:del>
    </w:p>
    <w:p w14:paraId="0C81F4E1" w14:textId="5BF7FCF5" w:rsidR="00F17898" w:rsidDel="00523E39" w:rsidRDefault="00F17898">
      <w:pPr>
        <w:pStyle w:val="20"/>
        <w:tabs>
          <w:tab w:val="right" w:leader="dot" w:pos="9628"/>
        </w:tabs>
        <w:ind w:left="480"/>
        <w:rPr>
          <w:del w:id="69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70" w:author="佳锋 赵" w:date="2018-11-04T14:45:00Z">
        <w:r w:rsidRPr="00523E39" w:rsidDel="00523E39">
          <w:rPr>
            <w:rStyle w:val="a5"/>
            <w:rFonts w:hint="eastAsia"/>
            <w:noProof/>
          </w:rPr>
          <w:delText>九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团队各成员应提供的配合</w:delText>
        </w:r>
        <w:r w:rsidDel="00523E39">
          <w:rPr>
            <w:noProof/>
            <w:webHidden/>
          </w:rPr>
          <w:tab/>
          <w:delText>4</w:delText>
        </w:r>
      </w:del>
    </w:p>
    <w:p w14:paraId="709C2251" w14:textId="6E6A5796" w:rsidR="00F17898" w:rsidDel="00523E39" w:rsidRDefault="00F17898">
      <w:pPr>
        <w:pStyle w:val="20"/>
        <w:tabs>
          <w:tab w:val="right" w:leader="dot" w:pos="9628"/>
        </w:tabs>
        <w:ind w:left="480"/>
        <w:rPr>
          <w:del w:id="71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72" w:author="佳锋 赵" w:date="2018-11-04T14:45:00Z">
        <w:r w:rsidRPr="00523E39" w:rsidDel="00523E39">
          <w:rPr>
            <w:rStyle w:val="a5"/>
            <w:rFonts w:hint="eastAsia"/>
            <w:noProof/>
          </w:rPr>
          <w:delText>十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项目授权</w:delText>
        </w:r>
        <w:r w:rsidDel="00523E39">
          <w:rPr>
            <w:noProof/>
            <w:webHidden/>
          </w:rPr>
          <w:tab/>
          <w:delText>4</w:delText>
        </w:r>
      </w:del>
    </w:p>
    <w:p w14:paraId="276EBDF0" w14:textId="1DCB711B" w:rsidR="00523E39" w:rsidRPr="00523E39" w:rsidDel="00523E39" w:rsidRDefault="00F17898">
      <w:pPr>
        <w:rPr>
          <w:del w:id="73" w:author="佳锋 赵" w:date="2018-11-04T14:45:00Z"/>
          <w:noProof/>
          <w:rPrChange w:id="74" w:author="佳锋 赵" w:date="2018-11-04T14:45:00Z">
            <w:rPr>
              <w:del w:id="75" w:author="佳锋 赵" w:date="2018-11-04T14:45:00Z"/>
              <w:rFonts w:asciiTheme="minorHAnsi" w:eastAsiaTheme="minorEastAsia" w:hAnsiTheme="minorHAnsi" w:cstheme="minorBidi"/>
              <w:noProof/>
              <w:kern w:val="2"/>
            </w:rPr>
          </w:rPrChange>
        </w:rPr>
        <w:pPrChange w:id="76" w:author="佳锋 赵" w:date="2018-11-04T14:45:00Z">
          <w:pPr>
            <w:pStyle w:val="20"/>
            <w:tabs>
              <w:tab w:val="right" w:leader="dot" w:pos="9628"/>
            </w:tabs>
            <w:ind w:left="480"/>
          </w:pPr>
        </w:pPrChange>
      </w:pPr>
      <w:del w:id="77" w:author="佳锋 赵" w:date="2018-11-04T14:45:00Z">
        <w:r w:rsidRPr="00523E39" w:rsidDel="00523E39">
          <w:rPr>
            <w:rStyle w:val="a5"/>
            <w:rFonts w:hint="eastAsia"/>
            <w:noProof/>
          </w:rPr>
          <w:delText>十一</w:delText>
        </w:r>
        <w:r w:rsidRPr="00523E39" w:rsidDel="00523E39">
          <w:rPr>
            <w:rStyle w:val="a5"/>
            <w:noProof/>
          </w:rPr>
          <w:delText xml:space="preserve"> </w:delText>
        </w:r>
        <w:r w:rsidRPr="00523E39" w:rsidDel="00523E39">
          <w:rPr>
            <w:rStyle w:val="a5"/>
            <w:rFonts w:hint="eastAsia"/>
            <w:noProof/>
          </w:rPr>
          <w:delText>文件签署</w:delText>
        </w:r>
        <w:r w:rsidDel="00523E39">
          <w:rPr>
            <w:noProof/>
            <w:webHidden/>
          </w:rPr>
          <w:tab/>
          <w:delText>4</w:delText>
        </w:r>
      </w:del>
    </w:p>
    <w:p w14:paraId="6EB926C1" w14:textId="0D914A09" w:rsidR="009C5EAA" w:rsidRPr="0071735A" w:rsidRDefault="00A60C7E" w:rsidP="00A60C7E">
      <w:pPr>
        <w:pStyle w:val="11"/>
        <w:tabs>
          <w:tab w:val="right" w:leader="dot" w:pos="9628"/>
        </w:tabs>
        <w:sectPr w:rsidR="009C5EAA" w:rsidRPr="0071735A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  <w:r w:rsidR="009C5EAA" w:rsidRPr="00AB03A4">
        <w:fldChar w:fldCharType="begin"/>
      </w:r>
      <w:r w:rsidR="009C5EAA" w:rsidRPr="00AB03A4">
        <w:instrText xml:space="preserve"> </w:instrText>
      </w:r>
      <w:r w:rsidR="009C5EAA" w:rsidRPr="00AB03A4">
        <w:rPr>
          <w:rFonts w:hint="eastAsia"/>
        </w:rPr>
        <w:instrText>TOC \o "1-3" \h \z \u</w:instrText>
      </w:r>
      <w:r w:rsidR="009C5EAA" w:rsidRPr="00AB03A4">
        <w:instrText xml:space="preserve"> </w:instrText>
      </w:r>
      <w:r w:rsidR="009C5EAA" w:rsidRPr="00AB03A4">
        <w:fldChar w:fldCharType="end"/>
      </w:r>
    </w:p>
    <w:p w14:paraId="2B9DBAEC" w14:textId="77777777" w:rsidR="00A60C7E" w:rsidRDefault="00A60C7E" w:rsidP="00A60C7E">
      <w:pPr>
        <w:pStyle w:val="2"/>
      </w:pPr>
      <w:bookmarkStart w:id="80" w:name="_Toc465449612"/>
      <w:bookmarkStart w:id="81" w:name="_Toc529106263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80"/>
      <w:bookmarkEnd w:id="81"/>
    </w:p>
    <w:p w14:paraId="5D18AA7A" w14:textId="77777777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“</w:t>
      </w:r>
      <w:r w:rsidRPr="00A60C7E">
        <w:rPr>
          <w:rFonts w:ascii="宋体" w:hAnsi="宋体" w:hint="eastAsia"/>
        </w:rPr>
        <w:t>软件工程系列课程教学辅助网站”项目</w:t>
      </w:r>
    </w:p>
    <w:p w14:paraId="1650F3BF" w14:textId="77777777" w:rsidR="00A60C7E" w:rsidRDefault="00A60C7E" w:rsidP="00A60C7E">
      <w:pPr>
        <w:pStyle w:val="2"/>
      </w:pPr>
      <w:bookmarkStart w:id="82" w:name="_Toc465449613"/>
      <w:bookmarkStart w:id="83" w:name="_Toc52910626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82"/>
      <w:bookmarkEnd w:id="83"/>
    </w:p>
    <w:p w14:paraId="3AA3AFAB" w14:textId="5E8AF32E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ab/>
      </w:r>
      <w:r w:rsidRPr="00A60C7E">
        <w:rPr>
          <w:rFonts w:ascii="宋体" w:hAnsi="宋体" w:hint="eastAsia"/>
        </w:rPr>
        <w:t>201</w:t>
      </w:r>
      <w:r w:rsidR="0078028E">
        <w:rPr>
          <w:rFonts w:ascii="宋体" w:hAnsi="宋体" w:hint="eastAsia"/>
        </w:rPr>
        <w:t>8</w:t>
      </w:r>
      <w:r w:rsidRPr="00A60C7E">
        <w:rPr>
          <w:rFonts w:ascii="宋体" w:hAnsi="宋体" w:hint="eastAsia"/>
        </w:rPr>
        <w:t>年</w:t>
      </w:r>
      <w:r w:rsidR="0078028E">
        <w:rPr>
          <w:rFonts w:ascii="宋体" w:hAnsi="宋体" w:hint="eastAsia"/>
        </w:rPr>
        <w:t>9</w:t>
      </w:r>
      <w:r w:rsidRPr="00A60C7E">
        <w:rPr>
          <w:rFonts w:ascii="宋体" w:hAnsi="宋体" w:hint="eastAsia"/>
        </w:rPr>
        <w:t>月</w:t>
      </w:r>
      <w:r w:rsidR="0078028E">
        <w:rPr>
          <w:rFonts w:ascii="宋体" w:hAnsi="宋体" w:hint="eastAsia"/>
        </w:rPr>
        <w:t>2</w:t>
      </w:r>
      <w:r w:rsidRPr="00A60C7E">
        <w:rPr>
          <w:rFonts w:ascii="宋体" w:hAnsi="宋体"/>
        </w:rPr>
        <w:t>1</w:t>
      </w:r>
      <w:r w:rsidRPr="00A60C7E">
        <w:rPr>
          <w:rFonts w:ascii="宋体" w:hAnsi="宋体" w:hint="eastAsia"/>
        </w:rPr>
        <w:t>日</w:t>
      </w:r>
    </w:p>
    <w:p w14:paraId="3496FF53" w14:textId="77777777" w:rsidR="00A60C7E" w:rsidRDefault="00A60C7E" w:rsidP="00A60C7E">
      <w:pPr>
        <w:pStyle w:val="2"/>
      </w:pPr>
      <w:bookmarkStart w:id="84" w:name="_Toc465449614"/>
      <w:bookmarkStart w:id="85" w:name="_Toc529106265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84"/>
      <w:bookmarkEnd w:id="85"/>
    </w:p>
    <w:p w14:paraId="1FCDE294" w14:textId="26931F8E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>
        <w:tab/>
      </w:r>
      <w:r w:rsidRPr="00A60C7E">
        <w:rPr>
          <w:rFonts w:ascii="宋体" w:hAnsi="宋体"/>
        </w:rPr>
        <w:t>201</w:t>
      </w:r>
      <w:r w:rsidR="0078028E">
        <w:rPr>
          <w:rFonts w:ascii="宋体" w:hAnsi="宋体" w:hint="eastAsia"/>
        </w:rPr>
        <w:t>9</w:t>
      </w:r>
      <w:r w:rsidRPr="00A60C7E">
        <w:rPr>
          <w:rFonts w:ascii="宋体" w:hAnsi="宋体"/>
        </w:rPr>
        <w:t>年1月</w:t>
      </w:r>
      <w:r w:rsidR="0078028E">
        <w:rPr>
          <w:rFonts w:ascii="宋体" w:hAnsi="宋体" w:hint="eastAsia"/>
        </w:rPr>
        <w:t>11</w:t>
      </w:r>
      <w:r w:rsidRPr="00A60C7E">
        <w:rPr>
          <w:rFonts w:ascii="宋体" w:hAnsi="宋体"/>
        </w:rPr>
        <w:t>日</w:t>
      </w:r>
    </w:p>
    <w:p w14:paraId="387A0FEC" w14:textId="31347B13" w:rsidR="00A60C7E" w:rsidRDefault="00A60C7E" w:rsidP="00A60C7E">
      <w:pPr>
        <w:pStyle w:val="2"/>
      </w:pPr>
      <w:bookmarkStart w:id="86" w:name="_Toc465449615"/>
      <w:bookmarkStart w:id="87" w:name="_Toc52910626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项目经理</w:t>
      </w:r>
      <w:bookmarkEnd w:id="86"/>
      <w:bookmarkEnd w:id="87"/>
    </w:p>
    <w:p w14:paraId="3DC1A780" w14:textId="2E92F1FD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项目经理：</w:t>
      </w:r>
      <w:r w:rsidR="0078028E">
        <w:rPr>
          <w:rFonts w:ascii="宋体" w:hAnsi="宋体" w:hint="eastAsia"/>
        </w:rPr>
        <w:t>刘祺</w:t>
      </w:r>
    </w:p>
    <w:p w14:paraId="4943C060" w14:textId="65637A55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项目经理介绍</w:t>
      </w:r>
      <w:r w:rsidRPr="00A60C7E">
        <w:rPr>
          <w:rFonts w:ascii="宋体" w:hAnsi="宋体" w:hint="eastAsia"/>
        </w:rPr>
        <w:t>：</w:t>
      </w:r>
      <w:r w:rsidRPr="00A60C7E">
        <w:rPr>
          <w:rFonts w:ascii="宋体" w:hAnsi="宋体"/>
        </w:rPr>
        <w:t>浙江大学城市学院</w:t>
      </w:r>
      <w:r w:rsidR="0078028E">
        <w:rPr>
          <w:rFonts w:ascii="宋体" w:hAnsi="宋体" w:hint="eastAsia"/>
        </w:rPr>
        <w:t xml:space="preserve"> 软件工程1602学生</w:t>
      </w:r>
    </w:p>
    <w:p w14:paraId="47380BC6" w14:textId="4F0F93DA" w:rsidR="00A60C7E" w:rsidRDefault="0078028E" w:rsidP="00A60C7E">
      <w:pPr>
        <w:pStyle w:val="af"/>
        <w:spacing w:line="360" w:lineRule="auto"/>
        <w:ind w:left="420" w:firstLineChars="0" w:firstLine="0"/>
      </w:pPr>
      <w:r>
        <w:rPr>
          <w:rFonts w:ascii="宋体" w:hAnsi="宋体" w:hint="eastAsia"/>
        </w:rPr>
        <w:t>手机号</w:t>
      </w:r>
      <w:r w:rsidR="00A60C7E" w:rsidRPr="00A60C7E">
        <w:rPr>
          <w:rFonts w:ascii="宋体" w:hAnsi="宋体" w:hint="eastAsia"/>
        </w:rPr>
        <w:t>：</w:t>
      </w:r>
      <w:r>
        <w:t>15988198404</w:t>
      </w:r>
    </w:p>
    <w:p w14:paraId="408F5B87" w14:textId="2ED2230D" w:rsidR="0078028E" w:rsidRPr="00A60C7E" w:rsidRDefault="0078028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微信号：</w:t>
      </w:r>
      <w:r>
        <w:t>lq19981126</w:t>
      </w:r>
    </w:p>
    <w:p w14:paraId="4C289028" w14:textId="63379E48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电子邮箱</w:t>
      </w:r>
      <w:r w:rsidRPr="00A60C7E">
        <w:rPr>
          <w:rFonts w:ascii="宋体" w:hAnsi="宋体" w:hint="eastAsia"/>
        </w:rPr>
        <w:t>：</w:t>
      </w:r>
      <w:r w:rsidR="0078028E" w:rsidRPr="001668E5">
        <w:t>3160</w:t>
      </w:r>
      <w:r w:rsidR="0078028E">
        <w:t>2297</w:t>
      </w:r>
      <w:r w:rsidR="0078028E" w:rsidRPr="001668E5">
        <w:t>@stu.zucc.edu.cn</w:t>
      </w:r>
    </w:p>
    <w:p w14:paraId="4B2F3795" w14:textId="77777777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项目经理的职责</w:t>
      </w:r>
      <w:r w:rsidRPr="00A60C7E">
        <w:rPr>
          <w:rFonts w:ascii="宋体" w:hAnsi="宋体" w:hint="eastAsia"/>
        </w:rPr>
        <w:t>：</w:t>
      </w:r>
    </w:p>
    <w:p w14:paraId="7D73D69D" w14:textId="1AF400EC" w:rsidR="00A60C7E" w:rsidRPr="00A41003" w:rsidRDefault="0078028E" w:rsidP="00A41003">
      <w:pPr>
        <w:pStyle w:val="af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进行任务分配，加载程序编写、对软件进行测试、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 w:rsidR="00A41003">
        <w:rPr>
          <w:rFonts w:ascii="宋体" w:hAnsi="宋体" w:hint="eastAsia"/>
        </w:rPr>
        <w:t>。</w:t>
      </w:r>
      <w:r w:rsidR="00A60C7E" w:rsidRPr="00A60C7E">
        <w:rPr>
          <w:rFonts w:ascii="宋体" w:hAnsi="宋体" w:hint="eastAsia"/>
        </w:rPr>
        <w:t xml:space="preserve"> </w:t>
      </w:r>
    </w:p>
    <w:p w14:paraId="5FFD4529" w14:textId="7E8C8DEA" w:rsidR="00A60C7E" w:rsidRPr="00957960" w:rsidRDefault="00A60C7E" w:rsidP="00A41003">
      <w:pPr>
        <w:pStyle w:val="af"/>
        <w:spacing w:line="360" w:lineRule="auto"/>
        <w:ind w:left="420" w:firstLineChars="0"/>
        <w:rPr>
          <w:rFonts w:ascii="宋体" w:hAnsi="宋体"/>
          <w:iCs/>
        </w:rPr>
      </w:pPr>
      <w:r w:rsidRPr="00957960">
        <w:rPr>
          <w:rFonts w:ascii="宋体" w:hAnsi="宋体" w:hint="eastAsia"/>
          <w:iCs/>
        </w:rPr>
        <w:t>项目经理对本项目负完全责任，</w:t>
      </w:r>
      <w:r w:rsidR="00CB7929">
        <w:rPr>
          <w:rFonts w:ascii="宋体" w:hAnsi="宋体" w:hint="eastAsia"/>
          <w:iCs/>
        </w:rPr>
        <w:t>对项目进行规划、人员分配、人员惩处、缓解成员之间的矛盾、对资源进行调度、安排进行阶段组内审查</w:t>
      </w:r>
      <w:r w:rsidRPr="00957960">
        <w:rPr>
          <w:rFonts w:ascii="宋体" w:hAnsi="宋体" w:hint="eastAsia"/>
          <w:iCs/>
        </w:rPr>
        <w:t>，确保项目在规定的</w:t>
      </w:r>
      <w:r w:rsidR="00CB7929">
        <w:rPr>
          <w:rFonts w:ascii="宋体" w:hAnsi="宋体" w:hint="eastAsia"/>
          <w:iCs/>
        </w:rPr>
        <w:t>时间内，以合理的成本、一定的质量，符合要求地</w:t>
      </w:r>
      <w:r w:rsidRPr="00957960">
        <w:rPr>
          <w:rFonts w:ascii="宋体" w:hAnsi="宋体" w:hint="eastAsia"/>
          <w:iCs/>
        </w:rPr>
        <w:t>完工。</w:t>
      </w:r>
    </w:p>
    <w:p w14:paraId="1253271D" w14:textId="77777777" w:rsidR="00A60C7E" w:rsidRDefault="00A60C7E" w:rsidP="00A60C7E">
      <w:pPr>
        <w:pStyle w:val="2"/>
      </w:pPr>
      <w:bookmarkStart w:id="88" w:name="_Toc465449616"/>
      <w:bookmarkStart w:id="89" w:name="_Toc529106267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88"/>
      <w:bookmarkEnd w:id="89"/>
    </w:p>
    <w:p w14:paraId="1B10489F" w14:textId="0CFD6F39" w:rsid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在本学期结束之前</w:t>
      </w:r>
      <w:r w:rsidR="00D60BED">
        <w:rPr>
          <w:rFonts w:ascii="宋体" w:hAnsi="宋体" w:hint="eastAsia"/>
        </w:rPr>
        <w:t>，完成“</w:t>
      </w:r>
      <w:r w:rsidR="00D60BED" w:rsidRPr="00D60BED">
        <w:rPr>
          <w:rFonts w:ascii="宋体" w:hAnsi="宋体" w:hint="eastAsia"/>
        </w:rPr>
        <w:t>软件工程系列课程教学辅助网站</w:t>
      </w:r>
      <w:r w:rsidR="00D60BED">
        <w:rPr>
          <w:rFonts w:ascii="宋体" w:hAnsi="宋体" w:hint="eastAsia"/>
        </w:rPr>
        <w:t>”项目，按时</w:t>
      </w:r>
      <w:r w:rsidRPr="00A60C7E">
        <w:rPr>
          <w:rFonts w:ascii="宋体" w:hAnsi="宋体" w:hint="eastAsia"/>
        </w:rPr>
        <w:t>完成</w:t>
      </w:r>
      <w:r w:rsidR="00D60BED">
        <w:rPr>
          <w:rFonts w:ascii="宋体" w:hAnsi="宋体" w:hint="eastAsia"/>
        </w:rPr>
        <w:t>各阶段的</w:t>
      </w:r>
      <w:r w:rsidRPr="00A60C7E">
        <w:rPr>
          <w:rFonts w:ascii="宋体" w:hAnsi="宋体" w:hint="eastAsia"/>
        </w:rPr>
        <w:t>文档编写，并提交修改完善的全部文档。</w:t>
      </w:r>
    </w:p>
    <w:p w14:paraId="5ABEC15E" w14:textId="77777777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</w:p>
    <w:p w14:paraId="630D2989" w14:textId="77777777" w:rsidR="00A60C7E" w:rsidRDefault="00A60C7E" w:rsidP="00A60C7E">
      <w:pPr>
        <w:pStyle w:val="2"/>
      </w:pPr>
      <w:bookmarkStart w:id="90" w:name="_Toc465449617"/>
      <w:bookmarkStart w:id="91" w:name="_Toc529106268"/>
      <w: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90"/>
      <w:bookmarkEnd w:id="91"/>
    </w:p>
    <w:p w14:paraId="44E3A593" w14:textId="1ABA8197" w:rsidR="0078028E" w:rsidRDefault="00A60C7E" w:rsidP="0078028E">
      <w:pPr>
        <w:autoSpaceDE w:val="0"/>
        <w:autoSpaceDN w:val="0"/>
        <w:ind w:leftChars="-1" w:left="-1" w:hanging="1"/>
        <w:rPr>
          <w:rFonts w:ascii="宋体" w:hAnsi="宋体" w:cs="宋体"/>
          <w:szCs w:val="21"/>
        </w:rPr>
      </w:pPr>
      <w:r w:rsidRPr="00A60C7E">
        <w:rPr>
          <w:rFonts w:ascii="宋体" w:hAnsi="宋体" w:hint="eastAsia"/>
        </w:rPr>
        <w:t>提交文档：</w:t>
      </w:r>
      <w:r w:rsidR="0078028E">
        <w:rPr>
          <w:rFonts w:ascii="宋体" w:hAnsi="宋体" w:cs="宋体" w:hint="eastAsia"/>
          <w:szCs w:val="21"/>
        </w:rPr>
        <w:t>《项目任务书》，《项目章程》，《软件项目管理计划》，《项目可行性报告》，《项目总体计划》，《需求工程计划-初步》，《QA计划》，《需求工程计划和评审》，《软件需求规格说明书》，《软件需求变更文档》，《项目总结报告》，《项目概要设计》，《项目详细设计》，《软件需求变更文档》，《用户手册》。</w:t>
      </w:r>
    </w:p>
    <w:p w14:paraId="7E3920DC" w14:textId="755B2692" w:rsidR="00A60C7E" w:rsidRPr="0078028E" w:rsidRDefault="00A60C7E" w:rsidP="00A60C7E"/>
    <w:p w14:paraId="70AE81CB" w14:textId="77777777" w:rsidR="00A60C7E" w:rsidRPr="006E041D" w:rsidRDefault="00A60C7E" w:rsidP="00A60C7E">
      <w:pPr>
        <w:pStyle w:val="2"/>
        <w:rPr>
          <w:color w:val="000000" w:themeColor="text1"/>
        </w:rPr>
      </w:pPr>
      <w:r>
        <w:rPr>
          <w:rFonts w:hint="eastAsia"/>
        </w:rPr>
        <w:t xml:space="preserve"> </w:t>
      </w:r>
      <w:bookmarkStart w:id="92" w:name="_Toc465449618"/>
      <w:bookmarkStart w:id="93" w:name="_Toc529106269"/>
      <w:r>
        <w:rPr>
          <w:rFonts w:hint="eastAsia"/>
        </w:rPr>
        <w:t>七</w:t>
      </w:r>
      <w:r w:rsidRPr="006E041D">
        <w:rPr>
          <w:rFonts w:hint="eastAsia"/>
          <w:color w:val="000000" w:themeColor="text1"/>
        </w:rPr>
        <w:t xml:space="preserve"> </w:t>
      </w:r>
      <w:r w:rsidRPr="006E041D">
        <w:rPr>
          <w:rFonts w:hint="eastAsia"/>
          <w:color w:val="000000" w:themeColor="text1"/>
        </w:rPr>
        <w:t>项目</w:t>
      </w:r>
      <w:r w:rsidRPr="006E041D">
        <w:rPr>
          <w:color w:val="000000" w:themeColor="text1"/>
        </w:rPr>
        <w:t>总体计划</w:t>
      </w:r>
      <w:bookmarkEnd w:id="92"/>
      <w:bookmarkEnd w:id="93"/>
    </w:p>
    <w:p w14:paraId="71B63BE8" w14:textId="77777777" w:rsidR="00A60C7E" w:rsidRPr="006E041D" w:rsidRDefault="00A60C7E" w:rsidP="00A60C7E">
      <w:pPr>
        <w:pStyle w:val="6"/>
        <w:rPr>
          <w:iCs/>
          <w:color w:val="000000" w:themeColor="text1"/>
        </w:rPr>
      </w:pPr>
      <w:r w:rsidRPr="006E041D">
        <w:rPr>
          <w:rFonts w:hint="eastAsia"/>
          <w:color w:val="000000" w:themeColor="text1"/>
        </w:rPr>
        <w:t>过</w:t>
      </w:r>
      <w:r w:rsidRPr="006E041D">
        <w:rPr>
          <w:rFonts w:hint="eastAsia"/>
          <w:iCs/>
          <w:color w:val="000000" w:themeColor="text1"/>
        </w:rPr>
        <w:t>程</w:t>
      </w:r>
    </w:p>
    <w:p w14:paraId="77253A86" w14:textId="77777777" w:rsidR="00A60C7E" w:rsidRDefault="00A60C7E" w:rsidP="00A60C7E">
      <w:r>
        <w:tab/>
      </w:r>
    </w:p>
    <w:tbl>
      <w:tblPr>
        <w:tblpPr w:leftFromText="180" w:rightFromText="180" w:vertAnchor="text" w:horzAnchor="margin" w:tblpX="137" w:tblpY="158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2841"/>
        <w:gridCol w:w="3812"/>
      </w:tblGrid>
      <w:tr w:rsidR="00A60C7E" w14:paraId="0B8C09B7" w14:textId="77777777" w:rsidTr="00A60C7E">
        <w:trPr>
          <w:trHeight w:val="851"/>
        </w:trPr>
        <w:tc>
          <w:tcPr>
            <w:tcW w:w="2703" w:type="dxa"/>
          </w:tcPr>
          <w:p w14:paraId="6A4321A2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关键时间</w:t>
            </w:r>
          </w:p>
        </w:tc>
        <w:tc>
          <w:tcPr>
            <w:tcW w:w="2841" w:type="dxa"/>
          </w:tcPr>
          <w:p w14:paraId="2C6E46E7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</w:p>
        </w:tc>
        <w:tc>
          <w:tcPr>
            <w:tcW w:w="3812" w:type="dxa"/>
          </w:tcPr>
          <w:p w14:paraId="1DA2D9D9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 w:rsidRPr="006E041D">
              <w:rPr>
                <w:rFonts w:ascii="宋体" w:hAnsi="宋体" w:hint="eastAsia"/>
                <w:color w:val="000000" w:themeColor="text1"/>
                <w:szCs w:val="21"/>
              </w:rPr>
              <w:t>要求</w:t>
            </w:r>
          </w:p>
        </w:tc>
      </w:tr>
      <w:tr w:rsidR="00A60C7E" w14:paraId="623D937B" w14:textId="77777777" w:rsidTr="00A60C7E">
        <w:trPr>
          <w:trHeight w:val="851"/>
        </w:trPr>
        <w:tc>
          <w:tcPr>
            <w:tcW w:w="2703" w:type="dxa"/>
          </w:tcPr>
          <w:p w14:paraId="165D679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第三周</w:t>
            </w:r>
          </w:p>
        </w:tc>
        <w:tc>
          <w:tcPr>
            <w:tcW w:w="2841" w:type="dxa"/>
          </w:tcPr>
          <w:p w14:paraId="185B782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完成《项目可行性报告》</w:t>
            </w:r>
          </w:p>
        </w:tc>
        <w:tc>
          <w:tcPr>
            <w:tcW w:w="3812" w:type="dxa"/>
          </w:tcPr>
          <w:p w14:paraId="081D2C6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对软件进行详细的可行性分析</w:t>
            </w:r>
          </w:p>
        </w:tc>
      </w:tr>
      <w:tr w:rsidR="00A60C7E" w14:paraId="7C6894AE" w14:textId="77777777" w:rsidTr="00A60C7E">
        <w:trPr>
          <w:trHeight w:val="851"/>
        </w:trPr>
        <w:tc>
          <w:tcPr>
            <w:tcW w:w="2703" w:type="dxa"/>
          </w:tcPr>
          <w:p w14:paraId="6F4FBFA1" w14:textId="0405557E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  <w:r w:rsidR="00F02A46">
              <w:rPr>
                <w:rFonts w:ascii="宋体" w:hAnsi="宋体" w:hint="eastAsia"/>
                <w:szCs w:val="21"/>
              </w:rPr>
              <w:t>四</w:t>
            </w: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2841" w:type="dxa"/>
          </w:tcPr>
          <w:p w14:paraId="61777D8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制定《项目章程》、《项目总体计划》初稿</w:t>
            </w:r>
          </w:p>
        </w:tc>
        <w:tc>
          <w:tcPr>
            <w:tcW w:w="3812" w:type="dxa"/>
          </w:tcPr>
          <w:p w14:paraId="401839A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制定软件开发计划</w:t>
            </w:r>
          </w:p>
        </w:tc>
      </w:tr>
      <w:tr w:rsidR="00A60C7E" w14:paraId="0C7AD4AA" w14:textId="77777777" w:rsidTr="00A60C7E">
        <w:trPr>
          <w:trHeight w:val="851"/>
        </w:trPr>
        <w:tc>
          <w:tcPr>
            <w:tcW w:w="2703" w:type="dxa"/>
          </w:tcPr>
          <w:p w14:paraId="531CCF5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第四周</w:t>
            </w:r>
          </w:p>
        </w:tc>
        <w:tc>
          <w:tcPr>
            <w:tcW w:w="2841" w:type="dxa"/>
          </w:tcPr>
          <w:p w14:paraId="134A5D3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完成《需求工程计划-初步》</w:t>
            </w:r>
          </w:p>
        </w:tc>
        <w:tc>
          <w:tcPr>
            <w:tcW w:w="3812" w:type="dxa"/>
          </w:tcPr>
          <w:p w14:paraId="26E724C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</w:tc>
      </w:tr>
      <w:tr w:rsidR="00A60C7E" w14:paraId="113F5B90" w14:textId="77777777" w:rsidTr="00A60C7E">
        <w:trPr>
          <w:trHeight w:val="851"/>
        </w:trPr>
        <w:tc>
          <w:tcPr>
            <w:tcW w:w="2703" w:type="dxa"/>
          </w:tcPr>
          <w:p w14:paraId="5F3D4696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第五周</w:t>
            </w:r>
          </w:p>
        </w:tc>
        <w:tc>
          <w:tcPr>
            <w:tcW w:w="2841" w:type="dxa"/>
          </w:tcPr>
          <w:p w14:paraId="4CC9D79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制定质量保证（QA）计划</w:t>
            </w:r>
          </w:p>
        </w:tc>
        <w:tc>
          <w:tcPr>
            <w:tcW w:w="3812" w:type="dxa"/>
          </w:tcPr>
          <w:p w14:paraId="766163D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通过系统的实际情况，制定质量保证计划</w:t>
            </w:r>
          </w:p>
        </w:tc>
      </w:tr>
      <w:tr w:rsidR="00A60C7E" w14:paraId="59E68E9D" w14:textId="77777777" w:rsidTr="00A60C7E">
        <w:trPr>
          <w:trHeight w:val="851"/>
        </w:trPr>
        <w:tc>
          <w:tcPr>
            <w:tcW w:w="2703" w:type="dxa"/>
          </w:tcPr>
          <w:p w14:paraId="46A868E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第六周、第七周</w:t>
            </w:r>
          </w:p>
        </w:tc>
        <w:tc>
          <w:tcPr>
            <w:tcW w:w="2841" w:type="dxa"/>
          </w:tcPr>
          <w:p w14:paraId="45CDF5C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修改《项目工程计划》</w:t>
            </w:r>
          </w:p>
        </w:tc>
        <w:tc>
          <w:tcPr>
            <w:tcW w:w="3812" w:type="dxa"/>
          </w:tcPr>
          <w:p w14:paraId="0959ED0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提交给项目经理，由组长汇总检查，并交由配置管理员提交。</w:t>
            </w:r>
          </w:p>
        </w:tc>
      </w:tr>
      <w:tr w:rsidR="00A60C7E" w14:paraId="112F048B" w14:textId="77777777" w:rsidTr="00A60C7E">
        <w:trPr>
          <w:trHeight w:val="851"/>
        </w:trPr>
        <w:tc>
          <w:tcPr>
            <w:tcW w:w="2703" w:type="dxa"/>
          </w:tcPr>
          <w:p w14:paraId="7CFA06E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第八周、第九周、第十周</w:t>
            </w:r>
          </w:p>
        </w:tc>
        <w:tc>
          <w:tcPr>
            <w:tcW w:w="2841" w:type="dxa"/>
          </w:tcPr>
          <w:p w14:paraId="1EE7E56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完成《软件需求规格说明书》初稿</w:t>
            </w:r>
          </w:p>
        </w:tc>
        <w:tc>
          <w:tcPr>
            <w:tcW w:w="3812" w:type="dxa"/>
          </w:tcPr>
          <w:p w14:paraId="4157475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  <w:p w14:paraId="4C59195E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</w:p>
        </w:tc>
      </w:tr>
      <w:tr w:rsidR="00A60C7E" w14:paraId="41142009" w14:textId="77777777" w:rsidTr="00A60C7E">
        <w:trPr>
          <w:trHeight w:val="851"/>
        </w:trPr>
        <w:tc>
          <w:tcPr>
            <w:tcW w:w="2703" w:type="dxa"/>
          </w:tcPr>
          <w:p w14:paraId="53CDF05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第十一周</w:t>
            </w:r>
          </w:p>
        </w:tc>
        <w:tc>
          <w:tcPr>
            <w:tcW w:w="2841" w:type="dxa"/>
          </w:tcPr>
          <w:p w14:paraId="1E8AC52D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修改《软件需求规格说明书》</w:t>
            </w:r>
          </w:p>
        </w:tc>
        <w:tc>
          <w:tcPr>
            <w:tcW w:w="3812" w:type="dxa"/>
          </w:tcPr>
          <w:p w14:paraId="4CBB1B53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更具评审意见修改需求说明书</w:t>
            </w:r>
          </w:p>
        </w:tc>
      </w:tr>
      <w:tr w:rsidR="00A60C7E" w14:paraId="3599FCC0" w14:textId="77777777" w:rsidTr="00A60C7E">
        <w:trPr>
          <w:trHeight w:val="851"/>
        </w:trPr>
        <w:tc>
          <w:tcPr>
            <w:tcW w:w="2703" w:type="dxa"/>
          </w:tcPr>
          <w:p w14:paraId="3C1DCDC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第十二周</w:t>
            </w:r>
          </w:p>
        </w:tc>
        <w:tc>
          <w:tcPr>
            <w:tcW w:w="2841" w:type="dxa"/>
          </w:tcPr>
          <w:p w14:paraId="5E6C9406" w14:textId="08664BF5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  <w:r w:rsidR="00F02A46"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ascii="宋体" w:hAnsi="宋体" w:hint="eastAsia"/>
                <w:szCs w:val="21"/>
              </w:rPr>
              <w:t>软件需求变更文档</w:t>
            </w:r>
            <w:r w:rsidR="00F02A46">
              <w:rPr>
                <w:rFonts w:ascii="宋体" w:hAnsi="宋体" w:hint="eastAsia"/>
                <w:szCs w:val="21"/>
              </w:rPr>
              <w:t>》</w:t>
            </w:r>
          </w:p>
        </w:tc>
        <w:tc>
          <w:tcPr>
            <w:tcW w:w="3812" w:type="dxa"/>
          </w:tcPr>
          <w:p w14:paraId="06779BA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制作需求变更文档</w:t>
            </w:r>
          </w:p>
        </w:tc>
      </w:tr>
      <w:tr w:rsidR="00A60C7E" w14:paraId="35320D1C" w14:textId="77777777" w:rsidTr="00A60C7E">
        <w:trPr>
          <w:trHeight w:val="851"/>
        </w:trPr>
        <w:tc>
          <w:tcPr>
            <w:tcW w:w="2703" w:type="dxa"/>
          </w:tcPr>
          <w:p w14:paraId="6F82315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第十三周</w:t>
            </w:r>
          </w:p>
        </w:tc>
        <w:tc>
          <w:tcPr>
            <w:tcW w:w="2841" w:type="dxa"/>
          </w:tcPr>
          <w:p w14:paraId="70AC6791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需求规格说明的最后确认</w:t>
            </w:r>
          </w:p>
        </w:tc>
        <w:tc>
          <w:tcPr>
            <w:tcW w:w="3812" w:type="dxa"/>
          </w:tcPr>
          <w:p w14:paraId="210E1B1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完成《需求规格说明书》</w:t>
            </w:r>
          </w:p>
        </w:tc>
      </w:tr>
      <w:tr w:rsidR="00A60C7E" w14:paraId="084F7727" w14:textId="77777777" w:rsidTr="00A60C7E">
        <w:trPr>
          <w:trHeight w:val="851"/>
        </w:trPr>
        <w:tc>
          <w:tcPr>
            <w:tcW w:w="2703" w:type="dxa"/>
          </w:tcPr>
          <w:p w14:paraId="5C2DB726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第十四周</w:t>
            </w:r>
          </w:p>
        </w:tc>
        <w:tc>
          <w:tcPr>
            <w:tcW w:w="2841" w:type="dxa"/>
          </w:tcPr>
          <w:p w14:paraId="60D80DAF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系统设计</w:t>
            </w:r>
          </w:p>
        </w:tc>
        <w:tc>
          <w:tcPr>
            <w:tcW w:w="3812" w:type="dxa"/>
          </w:tcPr>
          <w:p w14:paraId="5B91ED7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制定系统总体的设计方案，并根据需求说明联系实际进行相应的修改</w:t>
            </w:r>
          </w:p>
        </w:tc>
      </w:tr>
      <w:tr w:rsidR="00A60C7E" w14:paraId="333D8C9B" w14:textId="77777777" w:rsidTr="00A60C7E">
        <w:trPr>
          <w:trHeight w:val="851"/>
        </w:trPr>
        <w:tc>
          <w:tcPr>
            <w:tcW w:w="2703" w:type="dxa"/>
          </w:tcPr>
          <w:p w14:paraId="6B9AB7E1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第十五周</w:t>
            </w:r>
          </w:p>
        </w:tc>
        <w:tc>
          <w:tcPr>
            <w:tcW w:w="2841" w:type="dxa"/>
          </w:tcPr>
          <w:p w14:paraId="298D331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完成软件概要设计说明</w:t>
            </w:r>
          </w:p>
          <w:p w14:paraId="28EDD90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完成《项目总结报告》</w:t>
            </w:r>
          </w:p>
        </w:tc>
        <w:tc>
          <w:tcPr>
            <w:tcW w:w="3812" w:type="dxa"/>
          </w:tcPr>
          <w:p w14:paraId="47AC2CC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项目总结</w:t>
            </w:r>
          </w:p>
        </w:tc>
      </w:tr>
      <w:tr w:rsidR="00A60C7E" w14:paraId="77F1D42C" w14:textId="77777777" w:rsidTr="00A60C7E">
        <w:trPr>
          <w:trHeight w:val="851"/>
        </w:trPr>
        <w:tc>
          <w:tcPr>
            <w:tcW w:w="2703" w:type="dxa"/>
          </w:tcPr>
          <w:p w14:paraId="5B47DB64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第十六周</w:t>
            </w:r>
          </w:p>
        </w:tc>
        <w:tc>
          <w:tcPr>
            <w:tcW w:w="2841" w:type="dxa"/>
          </w:tcPr>
          <w:p w14:paraId="6EB8774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交付产品</w:t>
            </w:r>
          </w:p>
        </w:tc>
        <w:tc>
          <w:tcPr>
            <w:tcW w:w="3812" w:type="dxa"/>
          </w:tcPr>
          <w:p w14:paraId="35C594FF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最终提交产品</w:t>
            </w:r>
          </w:p>
        </w:tc>
      </w:tr>
    </w:tbl>
    <w:p w14:paraId="13659E83" w14:textId="77777777" w:rsidR="00A60C7E" w:rsidRDefault="00A60C7E" w:rsidP="00A60C7E"/>
    <w:p w14:paraId="3C7ECB40" w14:textId="77777777" w:rsidR="00A60C7E" w:rsidRPr="006E041D" w:rsidRDefault="00A60C7E" w:rsidP="00A60C7E">
      <w:pPr>
        <w:pStyle w:val="6"/>
        <w:rPr>
          <w:color w:val="000000" w:themeColor="text1"/>
        </w:rPr>
      </w:pPr>
      <w:r w:rsidRPr="006E041D">
        <w:rPr>
          <w:rFonts w:hint="eastAsia"/>
          <w:color w:val="000000" w:themeColor="text1"/>
        </w:rPr>
        <w:t>交付物</w:t>
      </w:r>
    </w:p>
    <w:p w14:paraId="674830E9" w14:textId="77777777" w:rsidR="00A60C7E" w:rsidRPr="00A60C7E" w:rsidRDefault="00A60C7E" w:rsidP="00A60C7E">
      <w:r>
        <w:tab/>
      </w:r>
      <w:r w:rsidRPr="00A60C7E">
        <w:rPr>
          <w:rFonts w:ascii="Calibri" w:hAnsi="Calibri" w:hint="eastAsia"/>
        </w:rPr>
        <w:t>可行性分析阶段</w:t>
      </w:r>
    </w:p>
    <w:p w14:paraId="5789529B" w14:textId="77777777" w:rsidR="00A60C7E" w:rsidRPr="00A60C7E" w:rsidRDefault="00A60C7E" w:rsidP="00A60C7E">
      <w:pPr>
        <w:pStyle w:val="af"/>
        <w:widowControl w:val="0"/>
        <w:numPr>
          <w:ilvl w:val="0"/>
          <w:numId w:val="40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编制适合小组能力和完成目标的《可行性分析报告》</w:t>
      </w:r>
    </w:p>
    <w:p w14:paraId="4A32D6BB" w14:textId="77777777" w:rsidR="00A60C7E" w:rsidRPr="00A60C7E" w:rsidRDefault="00A60C7E" w:rsidP="00A60C7E">
      <w:pPr>
        <w:spacing w:line="360" w:lineRule="auto"/>
        <w:ind w:left="420"/>
      </w:pPr>
      <w:r w:rsidRPr="00A60C7E">
        <w:rPr>
          <w:rFonts w:hint="eastAsia"/>
        </w:rPr>
        <w:t>项目总体计划阶段</w:t>
      </w:r>
    </w:p>
    <w:p w14:paraId="1B649648" w14:textId="77777777" w:rsidR="00A60C7E" w:rsidRPr="00A60C7E" w:rsidRDefault="00A60C7E" w:rsidP="00A60C7E">
      <w:pPr>
        <w:pStyle w:val="af"/>
        <w:widowControl w:val="0"/>
        <w:numPr>
          <w:ilvl w:val="0"/>
          <w:numId w:val="40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编制《项目章程》，启动项目</w:t>
      </w:r>
    </w:p>
    <w:p w14:paraId="7CE61388" w14:textId="77777777" w:rsidR="00A60C7E" w:rsidRPr="00A60C7E" w:rsidRDefault="00A60C7E" w:rsidP="00A60C7E">
      <w:pPr>
        <w:pStyle w:val="af"/>
        <w:widowControl w:val="0"/>
        <w:numPr>
          <w:ilvl w:val="0"/>
          <w:numId w:val="41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编制《总体项目计划》</w:t>
      </w:r>
    </w:p>
    <w:p w14:paraId="21883E45" w14:textId="77777777" w:rsidR="00A60C7E" w:rsidRPr="00A60C7E" w:rsidRDefault="00A60C7E" w:rsidP="00A60C7E">
      <w:pPr>
        <w:pStyle w:val="af"/>
        <w:widowControl w:val="0"/>
        <w:numPr>
          <w:ilvl w:val="0"/>
          <w:numId w:val="41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编制《质量保证计划》</w:t>
      </w:r>
    </w:p>
    <w:p w14:paraId="02C9AC45" w14:textId="77777777" w:rsidR="00A60C7E" w:rsidRPr="00A60C7E" w:rsidRDefault="00A60C7E" w:rsidP="00A60C7E">
      <w:pPr>
        <w:spacing w:line="360" w:lineRule="auto"/>
        <w:ind w:left="420"/>
      </w:pPr>
      <w:r w:rsidRPr="00A60C7E">
        <w:t>需求分析阶段</w:t>
      </w:r>
    </w:p>
    <w:p w14:paraId="0DE28652" w14:textId="77777777" w:rsidR="00A60C7E" w:rsidRPr="00A60C7E" w:rsidRDefault="00A60C7E" w:rsidP="00A60C7E">
      <w:pPr>
        <w:widowControl w:val="0"/>
        <w:numPr>
          <w:ilvl w:val="0"/>
          <w:numId w:val="42"/>
        </w:numPr>
        <w:spacing w:line="360" w:lineRule="auto"/>
        <w:jc w:val="both"/>
      </w:pPr>
      <w:r w:rsidRPr="00A60C7E">
        <w:rPr>
          <w:rFonts w:hint="eastAsia"/>
        </w:rPr>
        <w:t>完成本项目《需求开发计划》</w:t>
      </w:r>
    </w:p>
    <w:p w14:paraId="4647B48F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完成本项目《前景与范围文档》</w:t>
      </w:r>
    </w:p>
    <w:p w14:paraId="47E6A857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完成本项目《软件需求规格说明书》</w:t>
      </w:r>
    </w:p>
    <w:p w14:paraId="76D4FC00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完成本项目《测试用例》</w:t>
      </w:r>
    </w:p>
    <w:p w14:paraId="63D48981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完成本项目《用户手册》</w:t>
      </w:r>
    </w:p>
    <w:p w14:paraId="6BABFD4A" w14:textId="77777777" w:rsidR="00A60C7E" w:rsidRPr="00A60C7E" w:rsidRDefault="00A60C7E" w:rsidP="00A60C7E">
      <w:pPr>
        <w:spacing w:line="360" w:lineRule="auto"/>
        <w:ind w:left="420"/>
      </w:pPr>
      <w:r w:rsidRPr="00A60C7E">
        <w:t>需求变更阶段</w:t>
      </w:r>
    </w:p>
    <w:p w14:paraId="40210182" w14:textId="14142348" w:rsidR="00A60C7E" w:rsidRPr="00A60C7E" w:rsidRDefault="00D97FB7">
      <w:pPr>
        <w:widowControl w:val="0"/>
        <w:spacing w:line="360" w:lineRule="auto"/>
        <w:ind w:firstLineChars="300" w:firstLine="720"/>
        <w:jc w:val="both"/>
        <w:pPrChange w:id="94" w:author="佳锋 赵" w:date="2018-11-04T13:44:00Z">
          <w:pPr>
            <w:pStyle w:val="af"/>
            <w:widowControl w:val="0"/>
            <w:numPr>
              <w:numId w:val="43"/>
            </w:numPr>
            <w:spacing w:line="360" w:lineRule="auto"/>
            <w:ind w:left="1260" w:firstLineChars="0" w:hanging="420"/>
            <w:jc w:val="both"/>
          </w:pPr>
        </w:pPrChange>
      </w:pPr>
      <w:ins w:id="95" w:author="佳锋 赵" w:date="2018-11-04T13:44:00Z">
        <w:r>
          <w:rPr>
            <w:rFonts w:hint="eastAsia"/>
          </w:rPr>
          <w:sym w:font="Wingdings 2" w:char="F050"/>
        </w:r>
      </w:ins>
      <w:r w:rsidR="00A60C7E" w:rsidRPr="00A60C7E">
        <w:rPr>
          <w:rFonts w:hint="eastAsia"/>
        </w:rPr>
        <w:t>完成本项目《</w:t>
      </w:r>
      <w:r w:rsidRPr="00B8440D">
        <w:rPr>
          <w:rFonts w:hint="eastAsia"/>
        </w:rPr>
        <w:t>软件需求变更文档</w:t>
      </w:r>
      <w:r w:rsidR="00A60C7E" w:rsidRPr="00A60C7E">
        <w:rPr>
          <w:rFonts w:hint="eastAsia"/>
        </w:rPr>
        <w:t>》</w:t>
      </w:r>
    </w:p>
    <w:p w14:paraId="4D43BB5B" w14:textId="77777777" w:rsidR="00A60C7E" w:rsidRPr="00A60C7E" w:rsidRDefault="00A60C7E" w:rsidP="00A60C7E">
      <w:pPr>
        <w:spacing w:line="360" w:lineRule="auto"/>
        <w:ind w:left="420"/>
      </w:pPr>
      <w:r w:rsidRPr="00A60C7E">
        <w:rPr>
          <w:rFonts w:hint="eastAsia"/>
        </w:rPr>
        <w:t>编码</w:t>
      </w:r>
      <w:r w:rsidRPr="00A60C7E">
        <w:t>设计与实现阶段</w:t>
      </w:r>
    </w:p>
    <w:p w14:paraId="3A7777D0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完成本项目《编码与系统实现计划》</w:t>
      </w:r>
    </w:p>
    <w:p w14:paraId="143C33AB" w14:textId="77777777" w:rsidR="00A60C7E" w:rsidRPr="00A60C7E" w:rsidRDefault="00A60C7E" w:rsidP="00A60C7E">
      <w:pPr>
        <w:spacing w:line="360" w:lineRule="auto"/>
        <w:ind w:left="420"/>
      </w:pPr>
      <w:r w:rsidRPr="00A60C7E">
        <w:t>测试维护阶段</w:t>
      </w:r>
    </w:p>
    <w:p w14:paraId="6496D713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《测试计划》</w:t>
      </w:r>
    </w:p>
    <w:p w14:paraId="09C5D756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《工程部署计划》</w:t>
      </w:r>
    </w:p>
    <w:p w14:paraId="05E2B325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《培训计划》</w:t>
      </w:r>
    </w:p>
    <w:p w14:paraId="64FF4F0E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《系统维护计划》</w:t>
      </w:r>
    </w:p>
    <w:p w14:paraId="3188CA44" w14:textId="77777777" w:rsidR="00A60C7E" w:rsidRPr="00A60C7E" w:rsidRDefault="00A60C7E" w:rsidP="00A60C7E">
      <w:pPr>
        <w:spacing w:line="360" w:lineRule="auto"/>
        <w:ind w:left="420"/>
      </w:pPr>
      <w:r w:rsidRPr="00A60C7E">
        <w:t>项目总结阶段</w:t>
      </w:r>
    </w:p>
    <w:p w14:paraId="67C4680B" w14:textId="531D1077" w:rsidR="00A60C7E" w:rsidRPr="00A60C7E" w:rsidRDefault="00D97FB7">
      <w:pPr>
        <w:widowControl w:val="0"/>
        <w:spacing w:line="360" w:lineRule="auto"/>
        <w:ind w:left="840"/>
        <w:jc w:val="both"/>
        <w:pPrChange w:id="96" w:author="佳锋 赵" w:date="2018-11-04T13:45:00Z">
          <w:pPr>
            <w:pStyle w:val="af"/>
            <w:widowControl w:val="0"/>
            <w:numPr>
              <w:numId w:val="44"/>
            </w:numPr>
            <w:spacing w:line="360" w:lineRule="auto"/>
            <w:ind w:left="1260" w:firstLineChars="0" w:hanging="420"/>
            <w:jc w:val="both"/>
          </w:pPr>
        </w:pPrChange>
      </w:pPr>
      <w:ins w:id="97" w:author="佳锋 赵" w:date="2018-11-04T13:45:00Z">
        <w:r>
          <w:rPr>
            <w:rFonts w:ascii="Wingdings" w:hAnsi="Wingdings"/>
            <w:highlight w:val="lightGray"/>
          </w:rPr>
          <w:sym w:font="Wingdings 2" w:char="F050"/>
        </w:r>
      </w:ins>
      <w:r w:rsidR="00A60C7E" w:rsidRPr="00A60C7E">
        <w:rPr>
          <w:rFonts w:hint="eastAsia"/>
        </w:rPr>
        <w:t>提交《项目总结报告》</w:t>
      </w:r>
    </w:p>
    <w:p w14:paraId="74D869ED" w14:textId="77777777" w:rsidR="00A60C7E" w:rsidRDefault="00A60C7E" w:rsidP="00A60C7E">
      <w:pPr>
        <w:rPr>
          <w:sz w:val="22"/>
        </w:rPr>
      </w:pPr>
    </w:p>
    <w:p w14:paraId="2D649392" w14:textId="65F52BF0" w:rsidR="00A60C7E" w:rsidRPr="00F17898" w:rsidRDefault="00A60C7E" w:rsidP="00A60C7E">
      <w:pPr>
        <w:pStyle w:val="2"/>
        <w:rPr>
          <w:color w:val="000000" w:themeColor="text1"/>
        </w:rPr>
      </w:pPr>
      <w:bookmarkStart w:id="98" w:name="_Toc529106270"/>
      <w:bookmarkStart w:id="99" w:name="_Toc465449619"/>
      <w:r>
        <w:rPr>
          <w:rFonts w:hint="eastAsia"/>
        </w:rPr>
        <w:t>八</w:t>
      </w:r>
      <w:r>
        <w:rPr>
          <w:rFonts w:hint="eastAsia"/>
        </w:rPr>
        <w:t xml:space="preserve"> </w:t>
      </w:r>
      <w:ins w:id="100" w:author="佳锋 赵" w:date="2018-11-04T14:44:00Z">
        <w:r w:rsidR="00523E39">
          <w:rPr>
            <w:rFonts w:hint="eastAsia"/>
            <w:color w:val="000000" w:themeColor="text1"/>
          </w:rPr>
          <w:t>项目角色</w:t>
        </w:r>
      </w:ins>
      <w:ins w:id="101" w:author="佳锋 赵" w:date="2018-11-04T14:45:00Z">
        <w:r w:rsidR="00523E39">
          <w:rPr>
            <w:rFonts w:hint="eastAsia"/>
            <w:color w:val="000000" w:themeColor="text1"/>
          </w:rPr>
          <w:t>及职责</w:t>
        </w:r>
      </w:ins>
      <w:bookmarkEnd w:id="98"/>
      <w:del w:id="102" w:author="佳锋 赵" w:date="2018-11-04T14:44:00Z">
        <w:r w:rsidRPr="00F17898" w:rsidDel="00523E39">
          <w:rPr>
            <w:color w:val="000000" w:themeColor="text1"/>
          </w:rPr>
          <w:delText>主要项目干系人</w:delText>
        </w:r>
      </w:del>
      <w:bookmarkEnd w:id="99"/>
    </w:p>
    <w:tbl>
      <w:tblPr>
        <w:tblW w:w="10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03" w:author="佳锋 赵" w:date="2018-11-04T14:32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508"/>
        <w:gridCol w:w="2452"/>
        <w:gridCol w:w="2981"/>
        <w:gridCol w:w="3152"/>
        <w:tblGridChange w:id="104">
          <w:tblGrid>
            <w:gridCol w:w="1508"/>
            <w:gridCol w:w="301"/>
            <w:gridCol w:w="2151"/>
            <w:gridCol w:w="826"/>
            <w:gridCol w:w="2155"/>
            <w:gridCol w:w="1581"/>
            <w:gridCol w:w="1571"/>
            <w:gridCol w:w="2165"/>
          </w:tblGrid>
        </w:tblGridChange>
      </w:tblGrid>
      <w:tr w:rsidR="00D0357C" w:rsidRPr="00F17898" w14:paraId="38D8D8C2" w14:textId="6C5DA943" w:rsidTr="00D0357C">
        <w:trPr>
          <w:jc w:val="center"/>
        </w:trPr>
        <w:tc>
          <w:tcPr>
            <w:tcW w:w="1508" w:type="dxa"/>
            <w:shd w:val="pct5" w:color="auto" w:fill="auto"/>
            <w:tcPrChange w:id="105" w:author="佳锋 赵" w:date="2018-11-04T14:32:00Z">
              <w:tcPr>
                <w:tcW w:w="1809" w:type="dxa"/>
                <w:gridSpan w:val="2"/>
                <w:shd w:val="pct5" w:color="auto" w:fill="auto"/>
              </w:tcPr>
            </w:tcPrChange>
          </w:tcPr>
          <w:p w14:paraId="067E263A" w14:textId="431CFD05" w:rsidR="00D0357C" w:rsidRPr="00F17898" w:rsidRDefault="00D0357C" w:rsidP="00D4384E">
            <w:pPr>
              <w:rPr>
                <w:rFonts w:ascii="Calibri" w:hAnsi="Calibri"/>
                <w:color w:val="000000" w:themeColor="text1"/>
              </w:rPr>
            </w:pPr>
            <w:del w:id="106" w:author="佳锋 赵" w:date="2018-11-04T14:22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项目干系人</w:delText>
              </w:r>
            </w:del>
            <w:ins w:id="107" w:author="佳锋 赵" w:date="2018-11-04T14:22:00Z">
              <w:r>
                <w:rPr>
                  <w:rFonts w:ascii="Calibri" w:hAnsi="Calibri" w:hint="eastAsia"/>
                  <w:color w:val="000000" w:themeColor="text1"/>
                </w:rPr>
                <w:t>姓名</w:t>
              </w:r>
            </w:ins>
          </w:p>
        </w:tc>
        <w:tc>
          <w:tcPr>
            <w:tcW w:w="2452" w:type="dxa"/>
            <w:shd w:val="pct5" w:color="auto" w:fill="auto"/>
            <w:tcPrChange w:id="108" w:author="佳锋 赵" w:date="2018-11-04T14:32:00Z">
              <w:tcPr>
                <w:tcW w:w="2977" w:type="dxa"/>
                <w:gridSpan w:val="2"/>
                <w:shd w:val="pct5" w:color="auto" w:fill="auto"/>
              </w:tcPr>
            </w:tcPrChange>
          </w:tcPr>
          <w:p w14:paraId="308D3EE9" w14:textId="6D743BD5" w:rsidR="00D0357C" w:rsidRPr="00F17898" w:rsidRDefault="00D0357C" w:rsidP="00D4384E">
            <w:pPr>
              <w:rPr>
                <w:rFonts w:ascii="Calibri" w:hAnsi="Calibri"/>
                <w:color w:val="000000" w:themeColor="text1"/>
              </w:rPr>
            </w:pPr>
            <w:del w:id="109" w:author="佳锋 赵" w:date="2018-11-04T14:22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对项目的影响力</w:delText>
              </w:r>
            </w:del>
            <w:ins w:id="110" w:author="佳锋 赵" w:date="2018-11-04T14:22:00Z">
              <w:r>
                <w:rPr>
                  <w:rFonts w:ascii="Calibri" w:hAnsi="Calibri" w:hint="eastAsia"/>
                  <w:color w:val="000000" w:themeColor="text1"/>
                </w:rPr>
                <w:t>角色</w:t>
              </w:r>
            </w:ins>
          </w:p>
        </w:tc>
        <w:tc>
          <w:tcPr>
            <w:tcW w:w="2981" w:type="dxa"/>
            <w:shd w:val="pct5" w:color="auto" w:fill="auto"/>
            <w:tcPrChange w:id="111" w:author="佳锋 赵" w:date="2018-11-04T14:32:00Z">
              <w:tcPr>
                <w:tcW w:w="3736" w:type="dxa"/>
                <w:gridSpan w:val="2"/>
                <w:shd w:val="pct5" w:color="auto" w:fill="auto"/>
              </w:tcPr>
            </w:tcPrChange>
          </w:tcPr>
          <w:p w14:paraId="35B34132" w14:textId="327AF12B" w:rsidR="00D0357C" w:rsidRPr="00F17898" w:rsidRDefault="00D0357C" w:rsidP="00D4384E">
            <w:pPr>
              <w:rPr>
                <w:rFonts w:ascii="Calibri" w:hAnsi="Calibri"/>
                <w:color w:val="000000" w:themeColor="text1"/>
              </w:rPr>
            </w:pPr>
            <w:del w:id="112" w:author="佳锋 赵" w:date="2018-11-04T14:49:00Z">
              <w:r w:rsidRPr="00F17898" w:rsidDel="0080071B">
                <w:rPr>
                  <w:rFonts w:ascii="Calibri" w:hAnsi="Calibri" w:hint="eastAsia"/>
                  <w:color w:val="000000" w:themeColor="text1"/>
                </w:rPr>
                <w:delText>关键项目干系人的需要</w:delText>
              </w:r>
            </w:del>
            <w:ins w:id="113" w:author="佳锋 赵" w:date="2018-11-04T14:49:00Z">
              <w:r w:rsidR="0080071B">
                <w:rPr>
                  <w:rFonts w:ascii="Calibri" w:hAnsi="Calibri" w:hint="eastAsia"/>
                  <w:color w:val="000000" w:themeColor="text1"/>
                </w:rPr>
                <w:t>职责</w:t>
              </w:r>
            </w:ins>
          </w:p>
        </w:tc>
        <w:tc>
          <w:tcPr>
            <w:tcW w:w="3152" w:type="dxa"/>
            <w:shd w:val="pct5" w:color="auto" w:fill="auto"/>
            <w:tcPrChange w:id="114" w:author="佳锋 赵" w:date="2018-11-04T14:32:00Z">
              <w:tcPr>
                <w:tcW w:w="3736" w:type="dxa"/>
                <w:gridSpan w:val="2"/>
                <w:shd w:val="pct5" w:color="auto" w:fill="auto"/>
              </w:tcPr>
            </w:tcPrChange>
          </w:tcPr>
          <w:p w14:paraId="603357DD" w14:textId="37CD69C9" w:rsidR="00D0357C" w:rsidRPr="00F17898" w:rsidRDefault="00D0357C" w:rsidP="00D4384E">
            <w:pPr>
              <w:rPr>
                <w:ins w:id="115" w:author="佳锋 赵" w:date="2018-11-04T14:26:00Z"/>
                <w:rFonts w:ascii="Calibri" w:hAnsi="Calibri"/>
                <w:color w:val="000000" w:themeColor="text1"/>
              </w:rPr>
            </w:pPr>
            <w:ins w:id="116" w:author="佳锋 赵" w:date="2018-11-04T14:27:00Z">
              <w:r>
                <w:rPr>
                  <w:rFonts w:ascii="Calibri" w:hAnsi="Calibri" w:hint="eastAsia"/>
                  <w:color w:val="000000" w:themeColor="text1"/>
                </w:rPr>
                <w:t>联系信息</w:t>
              </w:r>
            </w:ins>
          </w:p>
        </w:tc>
      </w:tr>
      <w:tr w:rsidR="00523E39" w:rsidRPr="00F17898" w14:paraId="54C1E623" w14:textId="77777777" w:rsidTr="00C5261A">
        <w:trPr>
          <w:jc w:val="center"/>
          <w:ins w:id="117" w:author="佳锋 赵" w:date="2018-11-04T14:43:00Z"/>
        </w:trPr>
        <w:tc>
          <w:tcPr>
            <w:tcW w:w="1508" w:type="dxa"/>
          </w:tcPr>
          <w:p w14:paraId="73A094D3" w14:textId="77777777" w:rsidR="00523E39" w:rsidRPr="00F17898" w:rsidRDefault="00523E39" w:rsidP="00C5261A">
            <w:pPr>
              <w:rPr>
                <w:ins w:id="118" w:author="佳锋 赵" w:date="2018-11-04T14:43:00Z"/>
                <w:rFonts w:ascii="Calibri" w:hAnsi="Calibri"/>
                <w:color w:val="000000" w:themeColor="text1"/>
              </w:rPr>
            </w:pPr>
            <w:ins w:id="119" w:author="佳锋 赵" w:date="2018-11-04T14:43:00Z">
              <w:r w:rsidRPr="00F17898">
                <w:rPr>
                  <w:rFonts w:ascii="Calibri" w:hAnsi="Calibri" w:hint="eastAsia"/>
                  <w:color w:val="000000" w:themeColor="text1"/>
                </w:rPr>
                <w:t>侯宏伦</w:t>
              </w:r>
            </w:ins>
          </w:p>
        </w:tc>
        <w:tc>
          <w:tcPr>
            <w:tcW w:w="2452" w:type="dxa"/>
          </w:tcPr>
          <w:p w14:paraId="727A6314" w14:textId="5F8ADC8A" w:rsidR="00523E39" w:rsidRPr="003B7FA8" w:rsidRDefault="00523E39" w:rsidP="00C5261A">
            <w:pPr>
              <w:rPr>
                <w:ins w:id="120" w:author="佳锋 赵" w:date="2018-11-04T14:43:00Z"/>
                <w:rFonts w:ascii="Calibri" w:hAnsi="Calibri"/>
                <w:color w:val="000000" w:themeColor="text1"/>
              </w:rPr>
            </w:pPr>
            <w:ins w:id="121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项目发起人</w:t>
              </w:r>
            </w:ins>
          </w:p>
        </w:tc>
        <w:tc>
          <w:tcPr>
            <w:tcW w:w="2981" w:type="dxa"/>
          </w:tcPr>
          <w:p w14:paraId="5C37DCFE" w14:textId="77777777" w:rsidR="00523E39" w:rsidRPr="00F17898" w:rsidRDefault="00523E39" w:rsidP="00C5261A">
            <w:pPr>
              <w:rPr>
                <w:ins w:id="122" w:author="佳锋 赵" w:date="2018-11-04T14:43:00Z"/>
                <w:rFonts w:ascii="Calibri" w:hAnsi="Calibri"/>
                <w:color w:val="000000" w:themeColor="text1"/>
              </w:rPr>
            </w:pPr>
            <w:ins w:id="123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发起项目并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对项</w:t>
              </w:r>
              <w:r>
                <w:rPr>
                  <w:rFonts w:ascii="Calibri" w:hAnsi="Calibri" w:hint="eastAsia"/>
                  <w:color w:val="000000" w:themeColor="text1"/>
                </w:rPr>
                <w:t>目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提出需求</w:t>
              </w:r>
              <w:r>
                <w:rPr>
                  <w:rFonts w:ascii="Calibri" w:hAnsi="Calibri" w:hint="eastAsia"/>
                  <w:color w:val="000000" w:themeColor="text1"/>
                </w:rPr>
                <w:t>，对项目进行审批</w:t>
              </w:r>
            </w:ins>
          </w:p>
        </w:tc>
        <w:tc>
          <w:tcPr>
            <w:tcW w:w="3152" w:type="dxa"/>
          </w:tcPr>
          <w:p w14:paraId="6625D74F" w14:textId="77777777" w:rsidR="00523E39" w:rsidRPr="00F17898" w:rsidRDefault="00523E39" w:rsidP="00C5261A">
            <w:pPr>
              <w:rPr>
                <w:ins w:id="124" w:author="佳锋 赵" w:date="2018-11-04T14:43:00Z"/>
                <w:rFonts w:ascii="Calibri" w:hAnsi="Calibri"/>
                <w:color w:val="000000" w:themeColor="text1"/>
              </w:rPr>
            </w:pPr>
            <w:ins w:id="125" w:author="佳锋 赵" w:date="2018-11-04T14:43:00Z">
              <w:r w:rsidRPr="00D0357C">
                <w:rPr>
                  <w:rFonts w:ascii="Calibri" w:hAnsi="Calibri"/>
                  <w:color w:val="000000" w:themeColor="text1"/>
                </w:rPr>
                <w:t>ubilabs@zucc.edu.cn</w:t>
              </w:r>
            </w:ins>
          </w:p>
        </w:tc>
      </w:tr>
      <w:tr w:rsidR="00523E39" w14:paraId="6DDC636B" w14:textId="77777777" w:rsidTr="00C5261A">
        <w:trPr>
          <w:jc w:val="center"/>
          <w:ins w:id="126" w:author="佳锋 赵" w:date="2018-11-04T14:43:00Z"/>
        </w:trPr>
        <w:tc>
          <w:tcPr>
            <w:tcW w:w="1508" w:type="dxa"/>
          </w:tcPr>
          <w:p w14:paraId="2DA6B0E5" w14:textId="77777777" w:rsidR="00523E39" w:rsidRPr="00F17898" w:rsidRDefault="00523E39" w:rsidP="00C5261A">
            <w:pPr>
              <w:rPr>
                <w:ins w:id="127" w:author="佳锋 赵" w:date="2018-11-04T14:43:00Z"/>
                <w:rFonts w:ascii="Calibri" w:hAnsi="Calibri"/>
                <w:color w:val="000000" w:themeColor="text1"/>
              </w:rPr>
            </w:pPr>
            <w:ins w:id="128" w:author="佳锋 赵" w:date="2018-11-04T14:43:00Z">
              <w:r w:rsidRPr="00F17898">
                <w:rPr>
                  <w:rFonts w:ascii="Calibri" w:hAnsi="Calibri" w:hint="eastAsia"/>
                  <w:color w:val="000000" w:themeColor="text1"/>
                </w:rPr>
                <w:t>杨枨</w:t>
              </w:r>
            </w:ins>
          </w:p>
        </w:tc>
        <w:tc>
          <w:tcPr>
            <w:tcW w:w="2452" w:type="dxa"/>
          </w:tcPr>
          <w:p w14:paraId="6EDD1569" w14:textId="5CE91FF9" w:rsidR="00523E39" w:rsidRPr="00F17898" w:rsidRDefault="00523E39" w:rsidP="00C5261A">
            <w:pPr>
              <w:rPr>
                <w:ins w:id="129" w:author="佳锋 赵" w:date="2018-11-04T14:43:00Z"/>
                <w:rFonts w:ascii="Calibri" w:hAnsi="Calibri"/>
                <w:color w:val="000000" w:themeColor="text1"/>
              </w:rPr>
            </w:pPr>
            <w:ins w:id="130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项目发起</w:t>
              </w:r>
            </w:ins>
            <w:ins w:id="131" w:author="佳锋 赵" w:date="2018-11-04T14:44:00Z">
              <w:r>
                <w:rPr>
                  <w:rFonts w:ascii="Calibri" w:hAnsi="Calibri" w:hint="eastAsia"/>
                  <w:color w:val="000000" w:themeColor="text1"/>
                </w:rPr>
                <w:t>人</w:t>
              </w:r>
            </w:ins>
          </w:p>
        </w:tc>
        <w:tc>
          <w:tcPr>
            <w:tcW w:w="2981" w:type="dxa"/>
          </w:tcPr>
          <w:p w14:paraId="328B3D47" w14:textId="77777777" w:rsidR="00523E39" w:rsidRPr="00F17898" w:rsidRDefault="00523E39" w:rsidP="00C5261A">
            <w:pPr>
              <w:rPr>
                <w:ins w:id="132" w:author="佳锋 赵" w:date="2018-11-04T14:43:00Z"/>
                <w:rFonts w:ascii="Calibri" w:hAnsi="Calibri"/>
                <w:color w:val="000000" w:themeColor="text1"/>
              </w:rPr>
            </w:pPr>
            <w:ins w:id="133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发起项目并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对项</w:t>
              </w:r>
              <w:r>
                <w:rPr>
                  <w:rFonts w:ascii="Calibri" w:hAnsi="Calibri" w:hint="eastAsia"/>
                  <w:color w:val="000000" w:themeColor="text1"/>
                </w:rPr>
                <w:t>目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提出需求</w:t>
              </w:r>
              <w:r>
                <w:rPr>
                  <w:rFonts w:ascii="Calibri" w:hAnsi="Calibri" w:hint="eastAsia"/>
                  <w:color w:val="000000" w:themeColor="text1"/>
                </w:rPr>
                <w:t>，对项目进行审批</w:t>
              </w:r>
            </w:ins>
          </w:p>
        </w:tc>
        <w:tc>
          <w:tcPr>
            <w:tcW w:w="3152" w:type="dxa"/>
          </w:tcPr>
          <w:p w14:paraId="22BAA86F" w14:textId="77777777" w:rsidR="00523E39" w:rsidRDefault="00523E39" w:rsidP="00C5261A">
            <w:pPr>
              <w:rPr>
                <w:ins w:id="134" w:author="佳锋 赵" w:date="2018-11-04T14:43:00Z"/>
                <w:rFonts w:ascii="Calibri" w:hAnsi="Calibri"/>
                <w:color w:val="000000" w:themeColor="text1"/>
              </w:rPr>
            </w:pPr>
            <w:ins w:id="135" w:author="佳锋 赵" w:date="2018-11-04T14:43:00Z">
              <w:r>
                <w:rPr>
                  <w:rFonts w:ascii="Calibri" w:hAnsi="Calibri"/>
                  <w:color w:val="000000" w:themeColor="text1"/>
                </w:rPr>
                <w:t>y</w:t>
              </w:r>
              <w:r>
                <w:rPr>
                  <w:rFonts w:ascii="Calibri" w:hAnsi="Calibri" w:hint="eastAsia"/>
                  <w:color w:val="000000" w:themeColor="text1"/>
                </w:rPr>
                <w:t>ang</w:t>
              </w:r>
              <w:r>
                <w:rPr>
                  <w:rFonts w:ascii="Calibri" w:hAnsi="Calibri"/>
                  <w:color w:val="000000" w:themeColor="text1"/>
                </w:rPr>
                <w:t>c@zucc.edu.cn</w:t>
              </w:r>
            </w:ins>
          </w:p>
        </w:tc>
      </w:tr>
      <w:tr w:rsidR="00D0357C" w:rsidRPr="00F17898" w14:paraId="49CA9167" w14:textId="2CBEA21D" w:rsidTr="00D0357C">
        <w:trPr>
          <w:jc w:val="center"/>
        </w:trPr>
        <w:tc>
          <w:tcPr>
            <w:tcW w:w="1508" w:type="dxa"/>
            <w:tcPrChange w:id="136" w:author="佳锋 赵" w:date="2018-11-04T14:32:00Z">
              <w:tcPr>
                <w:tcW w:w="1809" w:type="dxa"/>
                <w:gridSpan w:val="2"/>
              </w:tcPr>
            </w:tcPrChange>
          </w:tcPr>
          <w:p w14:paraId="720049CA" w14:textId="5F636852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刘祺</w:t>
            </w:r>
          </w:p>
        </w:tc>
        <w:tc>
          <w:tcPr>
            <w:tcW w:w="2452" w:type="dxa"/>
            <w:tcPrChange w:id="137" w:author="佳锋 赵" w:date="2018-11-04T14:32:00Z">
              <w:tcPr>
                <w:tcW w:w="2977" w:type="dxa"/>
                <w:gridSpan w:val="2"/>
              </w:tcPr>
            </w:tcPrChange>
          </w:tcPr>
          <w:p w14:paraId="101BB6E2" w14:textId="77777777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项目经理</w:t>
            </w:r>
          </w:p>
        </w:tc>
        <w:tc>
          <w:tcPr>
            <w:tcW w:w="2981" w:type="dxa"/>
            <w:tcPrChange w:id="138" w:author="佳锋 赵" w:date="2018-11-04T14:32:00Z">
              <w:tcPr>
                <w:tcW w:w="3736" w:type="dxa"/>
                <w:gridSpan w:val="2"/>
              </w:tcPr>
            </w:tcPrChange>
          </w:tcPr>
          <w:p w14:paraId="1243B02E" w14:textId="0D9A7621" w:rsidR="00D0357C" w:rsidRPr="00F17898" w:rsidRDefault="00523E39" w:rsidP="00D0357C">
            <w:pPr>
              <w:rPr>
                <w:rFonts w:ascii="Calibri" w:hAnsi="Calibri"/>
                <w:color w:val="000000" w:themeColor="text1"/>
              </w:rPr>
            </w:pPr>
            <w:ins w:id="139" w:author="佳锋 赵" w:date="2018-11-04T14:42:00Z">
              <w:r>
                <w:rPr>
                  <w:rFonts w:ascii="Lucida Sans Unicode" w:hAnsi="Lucida Sans Unicode" w:cs="Lucida Sans Unicode" w:hint="eastAsia"/>
                  <w:color w:val="000000"/>
                  <w:sz w:val="23"/>
                  <w:szCs w:val="23"/>
                  <w:shd w:val="clear" w:color="auto" w:fill="FEFEF2"/>
                </w:rPr>
                <w:t>对项目进行计划，</w:t>
              </w:r>
            </w:ins>
            <w:ins w:id="140" w:author="佳锋 赵" w:date="2018-11-04T14:10:00Z">
              <w:r w:rsidR="00D0357C">
                <w:rPr>
                  <w:rFonts w:ascii="Lucida Sans Unicode" w:hAnsi="Lucida Sans Unicode" w:cs="Lucida Sans Unicode"/>
                  <w:color w:val="000000"/>
                  <w:sz w:val="23"/>
                  <w:szCs w:val="23"/>
                  <w:shd w:val="clear" w:color="auto" w:fill="FEFEF2"/>
                </w:rPr>
                <w:t>使项目始终符合进度和预算要求</w:t>
              </w:r>
            </w:ins>
            <w:del w:id="141" w:author="佳锋 赵" w:date="2018-11-04T14:10:00Z">
              <w:r w:rsidR="00D0357C" w:rsidRPr="00F17898" w:rsidDel="008A40AA">
                <w:rPr>
                  <w:rFonts w:ascii="Calibri" w:hAnsi="Calibri" w:hint="eastAsia"/>
                  <w:color w:val="000000" w:themeColor="text1"/>
                </w:rPr>
                <w:delText>主要负责各方面可行性调研、可行性分析的分工</w:delText>
              </w:r>
            </w:del>
            <w:ins w:id="142" w:author="佳锋 赵" w:date="2018-11-04T14:12:00Z">
              <w:r w:rsidR="00D0357C">
                <w:rPr>
                  <w:rFonts w:ascii="Calibri" w:hAnsi="Calibri" w:hint="eastAsia"/>
                  <w:color w:val="000000" w:themeColor="text1"/>
                </w:rPr>
                <w:t>，</w:t>
              </w:r>
              <w:r w:rsidR="00D0357C">
                <w:rPr>
                  <w:rFonts w:ascii="Lucida Sans Unicode" w:hAnsi="Lucida Sans Unicode" w:cs="Lucida Sans Unicode"/>
                  <w:color w:val="000000"/>
                  <w:sz w:val="23"/>
                  <w:szCs w:val="23"/>
                  <w:shd w:val="clear" w:color="auto" w:fill="FEFEF2"/>
                </w:rPr>
                <w:t>识别、监测和应对风险</w:t>
              </w:r>
            </w:ins>
          </w:p>
        </w:tc>
        <w:tc>
          <w:tcPr>
            <w:tcW w:w="3152" w:type="dxa"/>
            <w:tcPrChange w:id="143" w:author="佳锋 赵" w:date="2018-11-04T14:32:00Z">
              <w:tcPr>
                <w:tcW w:w="3736" w:type="dxa"/>
                <w:gridSpan w:val="2"/>
              </w:tcPr>
            </w:tcPrChange>
          </w:tcPr>
          <w:p w14:paraId="381DC5B0" w14:textId="0FE8C8B1" w:rsidR="00D0357C" w:rsidRDefault="00D0357C">
            <w:pPr>
              <w:rPr>
                <w:ins w:id="144" w:author="佳锋 赵" w:date="2018-11-04T14:29:00Z"/>
              </w:rPr>
            </w:pPr>
            <w:ins w:id="145" w:author="佳锋 赵" w:date="2018-11-04T14:30:00Z">
              <w:r w:rsidRPr="00D0357C">
                <w:rPr>
                  <w:rPrChange w:id="146" w:author="佳锋 赵" w:date="2018-11-04T14:30:00Z">
                    <w:rPr>
                      <w:rStyle w:val="a5"/>
                    </w:rPr>
                  </w:rPrChange>
                </w:rPr>
                <w:t>31602297@stu.zucc.edu.cn</w:t>
              </w:r>
            </w:ins>
          </w:p>
          <w:p w14:paraId="285DEA6F" w14:textId="1E9BF3CE" w:rsidR="00D0357C" w:rsidRPr="00D0357C" w:rsidRDefault="00D0357C" w:rsidP="00D0357C">
            <w:pPr>
              <w:rPr>
                <w:rFonts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</w:pPr>
          </w:p>
        </w:tc>
      </w:tr>
      <w:tr w:rsidR="00D0357C" w:rsidRPr="00F17898" w14:paraId="28C04846" w14:textId="35F76B22" w:rsidTr="00D0357C">
        <w:trPr>
          <w:jc w:val="center"/>
        </w:trPr>
        <w:tc>
          <w:tcPr>
            <w:tcW w:w="1508" w:type="dxa"/>
            <w:tcPrChange w:id="147" w:author="佳锋 赵" w:date="2018-11-04T14:32:00Z">
              <w:tcPr>
                <w:tcW w:w="1809" w:type="dxa"/>
                <w:gridSpan w:val="2"/>
              </w:tcPr>
            </w:tcPrChange>
          </w:tcPr>
          <w:p w14:paraId="7B38FB33" w14:textId="7134D46F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陈铭阳</w:t>
            </w:r>
            <w:del w:id="148" w:author="佳锋 赵" w:date="2018-11-04T14:25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、赵唯皓、赵佳锋、蓝舒雯</w:delText>
              </w:r>
            </w:del>
          </w:p>
        </w:tc>
        <w:tc>
          <w:tcPr>
            <w:tcW w:w="2452" w:type="dxa"/>
            <w:tcPrChange w:id="149" w:author="佳锋 赵" w:date="2018-11-04T14:32:00Z">
              <w:tcPr>
                <w:tcW w:w="2977" w:type="dxa"/>
                <w:gridSpan w:val="2"/>
              </w:tcPr>
            </w:tcPrChange>
          </w:tcPr>
          <w:p w14:paraId="5409CB1D" w14:textId="276F6CBA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ins w:id="150" w:author="佳锋 赵" w:date="2018-11-04T13:51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  <w:del w:id="151" w:author="佳锋 赵" w:date="2018-11-04T13:51:00Z">
              <w:r w:rsidRPr="00F17898" w:rsidDel="003B7FA8">
                <w:rPr>
                  <w:rFonts w:ascii="Calibri" w:hAnsi="Calibri" w:hint="eastAsia"/>
                  <w:color w:val="000000" w:themeColor="text1"/>
                </w:rPr>
                <w:delText>项目开发人员</w:delText>
              </w:r>
            </w:del>
          </w:p>
        </w:tc>
        <w:tc>
          <w:tcPr>
            <w:tcW w:w="2981" w:type="dxa"/>
            <w:tcPrChange w:id="152" w:author="佳锋 赵" w:date="2018-11-04T14:32:00Z">
              <w:tcPr>
                <w:tcW w:w="3736" w:type="dxa"/>
                <w:gridSpan w:val="2"/>
              </w:tcPr>
            </w:tcPrChange>
          </w:tcPr>
          <w:p w14:paraId="16C1ED7B" w14:textId="736F8B1C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/>
                <w:color w:val="000000" w:themeColor="text1"/>
              </w:rPr>
              <w:t>主要负责项目</w:t>
            </w:r>
            <w:ins w:id="153" w:author="佳锋 赵" w:date="2018-11-04T13:51:00Z"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</w:ins>
            <w:del w:id="154" w:author="佳锋 赵" w:date="2018-11-04T13:51:00Z">
              <w:r w:rsidRPr="00F17898" w:rsidDel="003B7FA8">
                <w:rPr>
                  <w:rFonts w:ascii="Calibri" w:hAnsi="Calibri"/>
                  <w:color w:val="000000" w:themeColor="text1"/>
                </w:rPr>
                <w:delText>总体计划</w:delText>
              </w:r>
            </w:del>
            <w:r w:rsidRPr="00F17898">
              <w:rPr>
                <w:rFonts w:ascii="Calibri" w:hAnsi="Calibri"/>
                <w:color w:val="000000" w:themeColor="text1"/>
              </w:rPr>
              <w:t>工作</w:t>
            </w:r>
          </w:p>
        </w:tc>
        <w:tc>
          <w:tcPr>
            <w:tcW w:w="3152" w:type="dxa"/>
            <w:tcPrChange w:id="155" w:author="佳锋 赵" w:date="2018-11-04T14:32:00Z">
              <w:tcPr>
                <w:tcW w:w="3736" w:type="dxa"/>
                <w:gridSpan w:val="2"/>
              </w:tcPr>
            </w:tcPrChange>
          </w:tcPr>
          <w:p w14:paraId="6FD5C3C7" w14:textId="25BEDDE4" w:rsidR="00D0357C" w:rsidRPr="00F17898" w:rsidRDefault="00D0357C" w:rsidP="00D0357C">
            <w:pPr>
              <w:rPr>
                <w:ins w:id="156" w:author="佳锋 赵" w:date="2018-11-04T14:26:00Z"/>
                <w:rFonts w:ascii="Calibri" w:hAnsi="Calibri"/>
                <w:color w:val="000000" w:themeColor="text1"/>
              </w:rPr>
            </w:pPr>
            <w:ins w:id="157" w:author="佳锋 赵" w:date="2018-11-04T14:30:00Z">
              <w:r>
                <w:t>31601386@stu.zucc.edu.cn</w:t>
              </w:r>
            </w:ins>
          </w:p>
        </w:tc>
      </w:tr>
      <w:tr w:rsidR="00D0357C" w:rsidRPr="00F17898" w14:paraId="7FE89048" w14:textId="76C48D9E" w:rsidTr="00D0357C">
        <w:trPr>
          <w:jc w:val="center"/>
          <w:ins w:id="158" w:author="佳锋 赵" w:date="2018-11-04T14:24:00Z"/>
        </w:trPr>
        <w:tc>
          <w:tcPr>
            <w:tcW w:w="1508" w:type="dxa"/>
            <w:tcPrChange w:id="159" w:author="佳锋 赵" w:date="2018-11-04T14:32:00Z">
              <w:tcPr>
                <w:tcW w:w="1809" w:type="dxa"/>
                <w:gridSpan w:val="2"/>
              </w:tcPr>
            </w:tcPrChange>
          </w:tcPr>
          <w:p w14:paraId="77ABE02E" w14:textId="5FB9230B" w:rsidR="00D0357C" w:rsidRPr="00F17898" w:rsidRDefault="00D0357C" w:rsidP="00D0357C">
            <w:pPr>
              <w:rPr>
                <w:ins w:id="160" w:author="佳锋 赵" w:date="2018-11-04T14:24:00Z"/>
                <w:rFonts w:ascii="Calibri" w:hAnsi="Calibri"/>
                <w:color w:val="000000" w:themeColor="text1"/>
              </w:rPr>
            </w:pPr>
            <w:ins w:id="161" w:author="佳锋 赵" w:date="2018-11-04T14:25:00Z">
              <w:r w:rsidRPr="00F17898">
                <w:rPr>
                  <w:rFonts w:ascii="Calibri" w:hAnsi="Calibri" w:hint="eastAsia"/>
                  <w:color w:val="000000" w:themeColor="text1"/>
                </w:rPr>
                <w:t>赵唯皓</w:t>
              </w:r>
            </w:ins>
          </w:p>
        </w:tc>
        <w:tc>
          <w:tcPr>
            <w:tcW w:w="2452" w:type="dxa"/>
            <w:tcPrChange w:id="162" w:author="佳锋 赵" w:date="2018-11-04T14:32:00Z">
              <w:tcPr>
                <w:tcW w:w="2977" w:type="dxa"/>
                <w:gridSpan w:val="2"/>
              </w:tcPr>
            </w:tcPrChange>
          </w:tcPr>
          <w:p w14:paraId="17C4466A" w14:textId="5B962632" w:rsidR="00D0357C" w:rsidRPr="003B7FA8" w:rsidRDefault="00D0357C" w:rsidP="00D0357C">
            <w:pPr>
              <w:rPr>
                <w:ins w:id="163" w:author="佳锋 赵" w:date="2018-11-04T14:24:00Z"/>
                <w:rFonts w:ascii="Calibri" w:hAnsi="Calibri"/>
                <w:color w:val="000000" w:themeColor="text1"/>
              </w:rPr>
            </w:pPr>
            <w:ins w:id="164" w:author="佳锋 赵" w:date="2018-11-04T14:25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</w:p>
        </w:tc>
        <w:tc>
          <w:tcPr>
            <w:tcW w:w="2981" w:type="dxa"/>
            <w:tcPrChange w:id="165" w:author="佳锋 赵" w:date="2018-11-04T14:32:00Z">
              <w:tcPr>
                <w:tcW w:w="3736" w:type="dxa"/>
                <w:gridSpan w:val="2"/>
              </w:tcPr>
            </w:tcPrChange>
          </w:tcPr>
          <w:p w14:paraId="5FCE142B" w14:textId="66AA7252" w:rsidR="00D0357C" w:rsidRPr="00F17898" w:rsidRDefault="00D0357C" w:rsidP="00D0357C">
            <w:pPr>
              <w:rPr>
                <w:ins w:id="166" w:author="佳锋 赵" w:date="2018-11-04T14:24:00Z"/>
                <w:rFonts w:ascii="Calibri" w:hAnsi="Calibri"/>
                <w:color w:val="000000" w:themeColor="text1"/>
              </w:rPr>
            </w:pPr>
            <w:ins w:id="167" w:author="佳锋 赵" w:date="2018-11-04T14:25:00Z">
              <w:r w:rsidRPr="00F17898">
                <w:rPr>
                  <w:rFonts w:ascii="Calibri" w:hAnsi="Calibri"/>
                  <w:color w:val="000000" w:themeColor="text1"/>
                </w:rPr>
                <w:t>主要负责项目</w:t>
              </w:r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  <w:r w:rsidRPr="00F17898">
                <w:rPr>
                  <w:rFonts w:ascii="Calibri" w:hAnsi="Calibri"/>
                  <w:color w:val="000000" w:themeColor="text1"/>
                </w:rPr>
                <w:t>工作</w:t>
              </w:r>
            </w:ins>
          </w:p>
        </w:tc>
        <w:tc>
          <w:tcPr>
            <w:tcW w:w="3152" w:type="dxa"/>
            <w:tcPrChange w:id="168" w:author="佳锋 赵" w:date="2018-11-04T14:32:00Z">
              <w:tcPr>
                <w:tcW w:w="3736" w:type="dxa"/>
                <w:gridSpan w:val="2"/>
              </w:tcPr>
            </w:tcPrChange>
          </w:tcPr>
          <w:p w14:paraId="6D79EEFE" w14:textId="2EA47218" w:rsidR="00D0357C" w:rsidRPr="00F17898" w:rsidRDefault="00D0357C" w:rsidP="00D0357C">
            <w:pPr>
              <w:rPr>
                <w:ins w:id="169" w:author="佳锋 赵" w:date="2018-11-04T14:26:00Z"/>
                <w:rFonts w:ascii="Calibri" w:hAnsi="Calibri"/>
                <w:color w:val="000000" w:themeColor="text1"/>
              </w:rPr>
            </w:pPr>
            <w:ins w:id="170" w:author="佳锋 赵" w:date="2018-11-04T14:29:00Z">
              <w:r w:rsidRPr="00D0357C">
                <w:rPr>
                  <w:rPrChange w:id="171" w:author="佳锋 赵" w:date="2018-11-04T14:29:00Z">
                    <w:rPr>
                      <w:rStyle w:val="a5"/>
                    </w:rPr>
                  </w:rPrChange>
                </w:rPr>
                <w:t>31601417@stu.zucc.edu.cn</w:t>
              </w:r>
            </w:ins>
          </w:p>
        </w:tc>
      </w:tr>
      <w:tr w:rsidR="00D0357C" w:rsidRPr="00F17898" w14:paraId="38BADDE4" w14:textId="79D26534" w:rsidTr="00D0357C">
        <w:trPr>
          <w:jc w:val="center"/>
          <w:ins w:id="172" w:author="佳锋 赵" w:date="2018-11-04T14:24:00Z"/>
        </w:trPr>
        <w:tc>
          <w:tcPr>
            <w:tcW w:w="1508" w:type="dxa"/>
            <w:tcPrChange w:id="173" w:author="佳锋 赵" w:date="2018-11-04T14:32:00Z">
              <w:tcPr>
                <w:tcW w:w="1809" w:type="dxa"/>
                <w:gridSpan w:val="2"/>
              </w:tcPr>
            </w:tcPrChange>
          </w:tcPr>
          <w:p w14:paraId="08C17830" w14:textId="5C800CCE" w:rsidR="00D0357C" w:rsidRPr="00F17898" w:rsidRDefault="00D0357C" w:rsidP="00D0357C">
            <w:pPr>
              <w:rPr>
                <w:ins w:id="174" w:author="佳锋 赵" w:date="2018-11-04T14:24:00Z"/>
                <w:rFonts w:ascii="Calibri" w:hAnsi="Calibri"/>
                <w:color w:val="000000" w:themeColor="text1"/>
              </w:rPr>
            </w:pPr>
            <w:ins w:id="175" w:author="佳锋 赵" w:date="2018-11-04T14:25:00Z">
              <w:r w:rsidRPr="00F17898">
                <w:rPr>
                  <w:rFonts w:ascii="Calibri" w:hAnsi="Calibri" w:hint="eastAsia"/>
                  <w:color w:val="000000" w:themeColor="text1"/>
                </w:rPr>
                <w:t>赵佳锋</w:t>
              </w:r>
            </w:ins>
          </w:p>
        </w:tc>
        <w:tc>
          <w:tcPr>
            <w:tcW w:w="2452" w:type="dxa"/>
            <w:tcPrChange w:id="176" w:author="佳锋 赵" w:date="2018-11-04T14:32:00Z">
              <w:tcPr>
                <w:tcW w:w="2977" w:type="dxa"/>
                <w:gridSpan w:val="2"/>
              </w:tcPr>
            </w:tcPrChange>
          </w:tcPr>
          <w:p w14:paraId="012C8DDA" w14:textId="3CDACEBB" w:rsidR="00D0357C" w:rsidRPr="003B7FA8" w:rsidRDefault="00D0357C" w:rsidP="00D0357C">
            <w:pPr>
              <w:rPr>
                <w:ins w:id="177" w:author="佳锋 赵" w:date="2018-11-04T14:24:00Z"/>
                <w:rFonts w:ascii="Calibri" w:hAnsi="Calibri"/>
                <w:color w:val="000000" w:themeColor="text1"/>
              </w:rPr>
            </w:pPr>
            <w:ins w:id="178" w:author="佳锋 赵" w:date="2018-11-04T14:25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</w:p>
        </w:tc>
        <w:tc>
          <w:tcPr>
            <w:tcW w:w="2981" w:type="dxa"/>
            <w:tcPrChange w:id="179" w:author="佳锋 赵" w:date="2018-11-04T14:32:00Z">
              <w:tcPr>
                <w:tcW w:w="3736" w:type="dxa"/>
                <w:gridSpan w:val="2"/>
              </w:tcPr>
            </w:tcPrChange>
          </w:tcPr>
          <w:p w14:paraId="254A9174" w14:textId="33F09160" w:rsidR="00D0357C" w:rsidRPr="00F17898" w:rsidRDefault="00D0357C" w:rsidP="00D0357C">
            <w:pPr>
              <w:rPr>
                <w:ins w:id="180" w:author="佳锋 赵" w:date="2018-11-04T14:24:00Z"/>
                <w:rFonts w:ascii="Calibri" w:hAnsi="Calibri"/>
                <w:color w:val="000000" w:themeColor="text1"/>
              </w:rPr>
            </w:pPr>
            <w:ins w:id="181" w:author="佳锋 赵" w:date="2018-11-04T14:25:00Z">
              <w:r w:rsidRPr="00F17898">
                <w:rPr>
                  <w:rFonts w:ascii="Calibri" w:hAnsi="Calibri"/>
                  <w:color w:val="000000" w:themeColor="text1"/>
                </w:rPr>
                <w:t>主要负责项目</w:t>
              </w:r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  <w:r w:rsidRPr="00F17898">
                <w:rPr>
                  <w:rFonts w:ascii="Calibri" w:hAnsi="Calibri"/>
                  <w:color w:val="000000" w:themeColor="text1"/>
                </w:rPr>
                <w:t>工作</w:t>
              </w:r>
            </w:ins>
          </w:p>
        </w:tc>
        <w:tc>
          <w:tcPr>
            <w:tcW w:w="3152" w:type="dxa"/>
            <w:tcPrChange w:id="182" w:author="佳锋 赵" w:date="2018-11-04T14:32:00Z">
              <w:tcPr>
                <w:tcW w:w="3736" w:type="dxa"/>
                <w:gridSpan w:val="2"/>
              </w:tcPr>
            </w:tcPrChange>
          </w:tcPr>
          <w:p w14:paraId="1781817E" w14:textId="531D7A9D" w:rsidR="00D0357C" w:rsidRPr="00F17898" w:rsidRDefault="00D0357C" w:rsidP="00D0357C">
            <w:pPr>
              <w:rPr>
                <w:ins w:id="183" w:author="佳锋 赵" w:date="2018-11-04T14:26:00Z"/>
                <w:rFonts w:ascii="Calibri" w:hAnsi="Calibri"/>
                <w:color w:val="000000" w:themeColor="text1"/>
              </w:rPr>
            </w:pPr>
            <w:ins w:id="184" w:author="佳锋 赵" w:date="2018-11-04T14:29:00Z">
              <w:r w:rsidRPr="00D0357C">
                <w:rPr>
                  <w:rPrChange w:id="185" w:author="佳锋 赵" w:date="2018-11-04T14:29:00Z">
                    <w:rPr>
                      <w:rStyle w:val="a5"/>
                    </w:rPr>
                  </w:rPrChange>
                </w:rPr>
                <w:t>31601416@stu.zucc.edu.cn</w:t>
              </w:r>
            </w:ins>
          </w:p>
        </w:tc>
      </w:tr>
      <w:tr w:rsidR="00D0357C" w:rsidRPr="00F17898" w14:paraId="31C95669" w14:textId="5E516D27" w:rsidTr="00D0357C">
        <w:trPr>
          <w:jc w:val="center"/>
          <w:ins w:id="186" w:author="佳锋 赵" w:date="2018-11-04T14:24:00Z"/>
        </w:trPr>
        <w:tc>
          <w:tcPr>
            <w:tcW w:w="1508" w:type="dxa"/>
            <w:tcPrChange w:id="187" w:author="佳锋 赵" w:date="2018-11-04T14:32:00Z">
              <w:tcPr>
                <w:tcW w:w="1809" w:type="dxa"/>
                <w:gridSpan w:val="2"/>
              </w:tcPr>
            </w:tcPrChange>
          </w:tcPr>
          <w:p w14:paraId="21940D93" w14:textId="12C68975" w:rsidR="00D0357C" w:rsidRPr="00F17898" w:rsidRDefault="00D0357C" w:rsidP="00D0357C">
            <w:pPr>
              <w:rPr>
                <w:ins w:id="188" w:author="佳锋 赵" w:date="2018-11-04T14:24:00Z"/>
                <w:rFonts w:ascii="Calibri" w:hAnsi="Calibri"/>
                <w:color w:val="000000" w:themeColor="text1"/>
              </w:rPr>
            </w:pPr>
            <w:ins w:id="189" w:author="佳锋 赵" w:date="2018-11-04T14:25:00Z">
              <w:r w:rsidRPr="00F17898">
                <w:rPr>
                  <w:rFonts w:ascii="Calibri" w:hAnsi="Calibri" w:hint="eastAsia"/>
                  <w:color w:val="000000" w:themeColor="text1"/>
                </w:rPr>
                <w:t>蓝舒雯</w:t>
              </w:r>
            </w:ins>
          </w:p>
        </w:tc>
        <w:tc>
          <w:tcPr>
            <w:tcW w:w="2452" w:type="dxa"/>
            <w:tcPrChange w:id="190" w:author="佳锋 赵" w:date="2018-11-04T14:32:00Z">
              <w:tcPr>
                <w:tcW w:w="2977" w:type="dxa"/>
                <w:gridSpan w:val="2"/>
              </w:tcPr>
            </w:tcPrChange>
          </w:tcPr>
          <w:p w14:paraId="47D97347" w14:textId="00439C96" w:rsidR="00D0357C" w:rsidRPr="003B7FA8" w:rsidRDefault="00D0357C" w:rsidP="00D0357C">
            <w:pPr>
              <w:rPr>
                <w:ins w:id="191" w:author="佳锋 赵" w:date="2018-11-04T14:24:00Z"/>
                <w:rFonts w:ascii="Calibri" w:hAnsi="Calibri"/>
                <w:color w:val="000000" w:themeColor="text1"/>
              </w:rPr>
            </w:pPr>
            <w:ins w:id="192" w:author="佳锋 赵" w:date="2018-11-04T14:25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</w:p>
        </w:tc>
        <w:tc>
          <w:tcPr>
            <w:tcW w:w="2981" w:type="dxa"/>
            <w:tcPrChange w:id="193" w:author="佳锋 赵" w:date="2018-11-04T14:32:00Z">
              <w:tcPr>
                <w:tcW w:w="3736" w:type="dxa"/>
                <w:gridSpan w:val="2"/>
              </w:tcPr>
            </w:tcPrChange>
          </w:tcPr>
          <w:p w14:paraId="7C285171" w14:textId="2F05E4B2" w:rsidR="00D0357C" w:rsidRPr="00F17898" w:rsidRDefault="00D0357C" w:rsidP="00D0357C">
            <w:pPr>
              <w:rPr>
                <w:ins w:id="194" w:author="佳锋 赵" w:date="2018-11-04T14:24:00Z"/>
                <w:rFonts w:ascii="Calibri" w:hAnsi="Calibri"/>
                <w:color w:val="000000" w:themeColor="text1"/>
              </w:rPr>
            </w:pPr>
            <w:ins w:id="195" w:author="佳锋 赵" w:date="2018-11-04T14:25:00Z">
              <w:r w:rsidRPr="00F17898">
                <w:rPr>
                  <w:rFonts w:ascii="Calibri" w:hAnsi="Calibri"/>
                  <w:color w:val="000000" w:themeColor="text1"/>
                </w:rPr>
                <w:t>主要负责项目</w:t>
              </w:r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  <w:r w:rsidRPr="00F17898">
                <w:rPr>
                  <w:rFonts w:ascii="Calibri" w:hAnsi="Calibri"/>
                  <w:color w:val="000000" w:themeColor="text1"/>
                </w:rPr>
                <w:t>工作</w:t>
              </w:r>
            </w:ins>
          </w:p>
        </w:tc>
        <w:tc>
          <w:tcPr>
            <w:tcW w:w="3152" w:type="dxa"/>
            <w:tcPrChange w:id="196" w:author="佳锋 赵" w:date="2018-11-04T14:32:00Z">
              <w:tcPr>
                <w:tcW w:w="3736" w:type="dxa"/>
                <w:gridSpan w:val="2"/>
              </w:tcPr>
            </w:tcPrChange>
          </w:tcPr>
          <w:p w14:paraId="74D55BB7" w14:textId="631FF53B" w:rsidR="00D0357C" w:rsidRPr="00F17898" w:rsidRDefault="00D0357C" w:rsidP="00D0357C">
            <w:pPr>
              <w:rPr>
                <w:ins w:id="197" w:author="佳锋 赵" w:date="2018-11-04T14:26:00Z"/>
                <w:rFonts w:ascii="Calibri" w:hAnsi="Calibri"/>
                <w:color w:val="000000" w:themeColor="text1"/>
              </w:rPr>
            </w:pPr>
            <w:ins w:id="198" w:author="佳锋 赵" w:date="2018-11-04T14:30:00Z">
              <w:r w:rsidRPr="00AD20AD">
                <w:t>31601380@stu.zucc.edu.cn</w:t>
              </w:r>
            </w:ins>
          </w:p>
        </w:tc>
      </w:tr>
      <w:tr w:rsidR="00D0357C" w:rsidRPr="00F17898" w:rsidDel="00523E39" w14:paraId="16A553BF" w14:textId="4E173504" w:rsidTr="00D0357C">
        <w:trPr>
          <w:gridAfter w:val="1"/>
          <w:wAfter w:w="3152" w:type="dxa"/>
          <w:jc w:val="center"/>
          <w:del w:id="199" w:author="佳锋 赵" w:date="2018-11-04T14:44:00Z"/>
        </w:trPr>
        <w:tc>
          <w:tcPr>
            <w:tcW w:w="1508" w:type="dxa"/>
          </w:tcPr>
          <w:p w14:paraId="73A16EEE" w14:textId="52C2839C" w:rsidR="00D0357C" w:rsidRPr="00F17898" w:rsidDel="00523E39" w:rsidRDefault="00D0357C" w:rsidP="00D0357C">
            <w:pPr>
              <w:rPr>
                <w:del w:id="200" w:author="佳锋 赵" w:date="2018-11-04T14:44:00Z"/>
                <w:rFonts w:ascii="Calibri" w:hAnsi="Calibri"/>
                <w:color w:val="000000" w:themeColor="text1"/>
              </w:rPr>
            </w:pPr>
            <w:bookmarkStart w:id="201" w:name="_Hlk529105952"/>
            <w:del w:id="202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杨枨</w:delText>
              </w:r>
            </w:del>
            <w:del w:id="203" w:author="佳锋 赵" w:date="2018-11-04T14:25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、侯宏伦</w:delText>
              </w:r>
            </w:del>
          </w:p>
        </w:tc>
        <w:tc>
          <w:tcPr>
            <w:tcW w:w="2452" w:type="dxa"/>
          </w:tcPr>
          <w:p w14:paraId="1329A7EF" w14:textId="7484C6B2" w:rsidR="00D0357C" w:rsidRPr="00F17898" w:rsidDel="00523E39" w:rsidRDefault="00D0357C" w:rsidP="00D0357C">
            <w:pPr>
              <w:rPr>
                <w:del w:id="204" w:author="佳锋 赵" w:date="2018-11-04T14:44:00Z"/>
                <w:rFonts w:ascii="Calibri" w:hAnsi="Calibri"/>
                <w:color w:val="000000" w:themeColor="text1"/>
              </w:rPr>
            </w:pPr>
            <w:del w:id="205" w:author="佳锋 赵" w:date="2018-11-04T13:49:00Z">
              <w:r w:rsidRPr="00F17898" w:rsidDel="003B7FA8">
                <w:rPr>
                  <w:rFonts w:ascii="Calibri" w:hAnsi="Calibri" w:hint="eastAsia"/>
                  <w:color w:val="000000" w:themeColor="text1"/>
                </w:rPr>
                <w:delText>需求提出人</w:delText>
              </w:r>
            </w:del>
            <w:del w:id="206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、客户</w:delText>
              </w:r>
            </w:del>
          </w:p>
        </w:tc>
        <w:tc>
          <w:tcPr>
            <w:tcW w:w="2981" w:type="dxa"/>
          </w:tcPr>
          <w:p w14:paraId="401C3EE3" w14:textId="5D5AE78C" w:rsidR="00D0357C" w:rsidRPr="00F17898" w:rsidDel="00523E39" w:rsidRDefault="00D0357C" w:rsidP="00D0357C">
            <w:pPr>
              <w:rPr>
                <w:del w:id="207" w:author="佳锋 赵" w:date="2018-11-04T14:44:00Z"/>
                <w:rFonts w:ascii="Calibri" w:hAnsi="Calibri"/>
                <w:color w:val="000000" w:themeColor="text1"/>
              </w:rPr>
            </w:pPr>
            <w:del w:id="208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对</w:delText>
              </w:r>
            </w:del>
            <w:del w:id="209" w:author="佳锋 赵" w:date="2018-11-04T14:19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整个</w:delText>
              </w:r>
            </w:del>
            <w:del w:id="210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项</w:delText>
              </w:r>
            </w:del>
            <w:del w:id="211" w:author="佳锋 赵" w:date="2018-11-04T14:13:00Z">
              <w:r w:rsidRPr="00F17898" w:rsidDel="008A40AA">
                <w:rPr>
                  <w:rFonts w:ascii="Calibri" w:hAnsi="Calibri" w:hint="eastAsia"/>
                  <w:color w:val="000000" w:themeColor="text1"/>
                </w:rPr>
                <w:delText>目的方面</w:delText>
              </w:r>
            </w:del>
            <w:del w:id="212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提出需求</w:delText>
              </w:r>
            </w:del>
          </w:p>
        </w:tc>
      </w:tr>
      <w:bookmarkEnd w:id="201"/>
      <w:tr w:rsidR="00D0357C" w:rsidRPr="00F17898" w:rsidDel="00523E39" w14:paraId="709CA7D4" w14:textId="0EF7F20A" w:rsidTr="00D0357C">
        <w:trPr>
          <w:gridAfter w:val="1"/>
          <w:wAfter w:w="3152" w:type="dxa"/>
          <w:jc w:val="center"/>
          <w:del w:id="213" w:author="佳锋 赵" w:date="2018-11-04T14:45:00Z"/>
        </w:trPr>
        <w:tc>
          <w:tcPr>
            <w:tcW w:w="1508" w:type="dxa"/>
          </w:tcPr>
          <w:p w14:paraId="5F8A9296" w14:textId="6362F0C8" w:rsidR="00D0357C" w:rsidRPr="00F17898" w:rsidDel="00523E39" w:rsidRDefault="00D0357C" w:rsidP="00D0357C">
            <w:pPr>
              <w:rPr>
                <w:del w:id="214" w:author="佳锋 赵" w:date="2018-11-04T14:45:00Z"/>
                <w:rFonts w:ascii="Calibri" w:hAnsi="Calibri"/>
                <w:color w:val="000000" w:themeColor="text1"/>
              </w:rPr>
            </w:pPr>
            <w:del w:id="215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网站管理员</w:delText>
              </w:r>
            </w:del>
          </w:p>
        </w:tc>
        <w:tc>
          <w:tcPr>
            <w:tcW w:w="2452" w:type="dxa"/>
          </w:tcPr>
          <w:p w14:paraId="62267A47" w14:textId="7E41B40C" w:rsidR="00D0357C" w:rsidRPr="00F17898" w:rsidDel="00523E39" w:rsidRDefault="00D0357C" w:rsidP="00D0357C">
            <w:pPr>
              <w:rPr>
                <w:del w:id="216" w:author="佳锋 赵" w:date="2018-11-04T14:45:00Z"/>
                <w:rFonts w:ascii="Calibri" w:hAnsi="Calibri"/>
                <w:color w:val="000000" w:themeColor="text1"/>
              </w:rPr>
            </w:pPr>
            <w:del w:id="217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用户</w:delText>
              </w:r>
            </w:del>
          </w:p>
        </w:tc>
        <w:tc>
          <w:tcPr>
            <w:tcW w:w="2981" w:type="dxa"/>
          </w:tcPr>
          <w:p w14:paraId="792DE44F" w14:textId="116FF433" w:rsidR="00D0357C" w:rsidRPr="00F17898" w:rsidDel="00523E39" w:rsidRDefault="00D0357C" w:rsidP="00D0357C">
            <w:pPr>
              <w:rPr>
                <w:del w:id="218" w:author="佳锋 赵" w:date="2018-11-04T14:45:00Z"/>
                <w:rFonts w:ascii="Calibri" w:hAnsi="Calibri"/>
                <w:color w:val="000000" w:themeColor="text1"/>
              </w:rPr>
            </w:pPr>
            <w:del w:id="219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相对应项目板块的使用与体验</w:delText>
              </w:r>
            </w:del>
          </w:p>
        </w:tc>
      </w:tr>
      <w:tr w:rsidR="00D0357C" w:rsidRPr="00F17898" w:rsidDel="00523E39" w14:paraId="767B5274" w14:textId="456751B7" w:rsidTr="00D0357C">
        <w:trPr>
          <w:gridAfter w:val="1"/>
          <w:wAfter w:w="3152" w:type="dxa"/>
          <w:jc w:val="center"/>
          <w:del w:id="220" w:author="佳锋 赵" w:date="2018-11-04T14:45:00Z"/>
        </w:trPr>
        <w:tc>
          <w:tcPr>
            <w:tcW w:w="1508" w:type="dxa"/>
          </w:tcPr>
          <w:p w14:paraId="44DF570B" w14:textId="6AC02333" w:rsidR="00D0357C" w:rsidRPr="00F17898" w:rsidDel="00523E39" w:rsidRDefault="00D0357C" w:rsidP="00D0357C">
            <w:pPr>
              <w:rPr>
                <w:del w:id="221" w:author="佳锋 赵" w:date="2018-11-04T14:45:00Z"/>
                <w:rFonts w:ascii="Calibri" w:hAnsi="Calibri"/>
                <w:color w:val="000000" w:themeColor="text1"/>
              </w:rPr>
            </w:pPr>
            <w:del w:id="222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教师、学生、游客</w:delText>
              </w:r>
            </w:del>
          </w:p>
        </w:tc>
        <w:tc>
          <w:tcPr>
            <w:tcW w:w="2452" w:type="dxa"/>
          </w:tcPr>
          <w:p w14:paraId="471B118B" w14:textId="463D8E70" w:rsidR="00D0357C" w:rsidRPr="00F17898" w:rsidDel="00523E39" w:rsidRDefault="00D0357C" w:rsidP="00D0357C">
            <w:pPr>
              <w:rPr>
                <w:del w:id="223" w:author="佳锋 赵" w:date="2018-11-04T14:45:00Z"/>
                <w:rFonts w:ascii="Calibri" w:hAnsi="Calibri"/>
                <w:color w:val="000000" w:themeColor="text1"/>
              </w:rPr>
            </w:pPr>
            <w:del w:id="224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用户</w:delText>
              </w:r>
            </w:del>
          </w:p>
        </w:tc>
        <w:tc>
          <w:tcPr>
            <w:tcW w:w="2981" w:type="dxa"/>
          </w:tcPr>
          <w:p w14:paraId="747CE573" w14:textId="65889FCC" w:rsidR="00D0357C" w:rsidRPr="00F17898" w:rsidDel="00523E39" w:rsidRDefault="00D0357C" w:rsidP="00D0357C">
            <w:pPr>
              <w:rPr>
                <w:del w:id="225" w:author="佳锋 赵" w:date="2018-11-04T14:45:00Z"/>
                <w:rFonts w:ascii="Calibri" w:hAnsi="Calibri"/>
                <w:color w:val="000000" w:themeColor="text1"/>
              </w:rPr>
            </w:pPr>
            <w:del w:id="226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相对应项目板块的使用与体验</w:delText>
              </w:r>
            </w:del>
          </w:p>
        </w:tc>
      </w:tr>
    </w:tbl>
    <w:p w14:paraId="650C232C" w14:textId="6352893D" w:rsidR="0080071B" w:rsidRDefault="0080071B" w:rsidP="0080071B">
      <w:pPr>
        <w:rPr>
          <w:ins w:id="227" w:author="佳锋 赵" w:date="2018-11-04T14:47:00Z"/>
        </w:rPr>
      </w:pPr>
      <w:del w:id="228" w:author="佳锋 赵" w:date="2018-11-04T14:47:00Z">
        <w:r w:rsidDel="0080071B">
          <w:rPr>
            <w:rFonts w:hint="eastAsia"/>
          </w:rPr>
          <w:delText>九</w:delText>
        </w:r>
        <w:r w:rsidDel="0080071B">
          <w:rPr>
            <w:rFonts w:hint="eastAsia"/>
          </w:rPr>
          <w:delText xml:space="preserve"> </w:delText>
        </w:r>
      </w:del>
    </w:p>
    <w:p w14:paraId="6C0BFA88" w14:textId="77777777" w:rsidR="0080071B" w:rsidRDefault="0080071B">
      <w:pPr>
        <w:rPr>
          <w:ins w:id="229" w:author="佳锋 赵" w:date="2018-11-04T14:47:00Z"/>
        </w:rPr>
        <w:pPrChange w:id="230" w:author="佳锋 赵" w:date="2018-11-04T14:47:00Z">
          <w:pPr>
            <w:pStyle w:val="2"/>
          </w:pPr>
        </w:pPrChange>
      </w:pPr>
    </w:p>
    <w:p w14:paraId="095DD690" w14:textId="513F74C7" w:rsidR="00A60C7E" w:rsidRDefault="0080071B" w:rsidP="00A60C7E">
      <w:pPr>
        <w:pStyle w:val="2"/>
      </w:pPr>
      <w:bookmarkStart w:id="231" w:name="_Toc529106271"/>
      <w:ins w:id="232" w:author="佳锋 赵" w:date="2018-11-04T14:47:00Z">
        <w:r>
          <w:rPr>
            <w:rFonts w:hint="eastAsia"/>
          </w:rPr>
          <w:t>九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>团队各成员应提供的配合</w:t>
      </w:r>
      <w:bookmarkEnd w:id="231"/>
    </w:p>
    <w:p w14:paraId="55702A46" w14:textId="4B129DB0" w:rsidR="00C2653C" w:rsidRDefault="00A60C7E" w:rsidP="00C2653C">
      <w:pPr>
        <w:ind w:firstLineChars="200" w:firstLine="480"/>
      </w:pPr>
      <w:r w:rsidRPr="00A60C7E">
        <w:rPr>
          <w:rFonts w:hint="eastAsia"/>
        </w:rPr>
        <w:t>团队成员每周四进行一次例行会议，分配任务</w:t>
      </w:r>
      <w:r w:rsidR="00C2653C">
        <w:rPr>
          <w:rFonts w:hint="eastAsia"/>
        </w:rPr>
        <w:t>，学习交流</w:t>
      </w:r>
      <w:r w:rsidRPr="00A60C7E">
        <w:rPr>
          <w:rFonts w:hint="eastAsia"/>
        </w:rPr>
        <w:t>。</w:t>
      </w:r>
    </w:p>
    <w:p w14:paraId="2438561C" w14:textId="46EA5924" w:rsidR="00C2653C" w:rsidRDefault="00C2653C" w:rsidP="00C2653C">
      <w:pPr>
        <w:ind w:firstLineChars="200" w:firstLine="480"/>
      </w:pPr>
      <w:r>
        <w:rPr>
          <w:rFonts w:hint="eastAsia"/>
        </w:rPr>
        <w:t>当小组遇到较大困难时，可开展临时会议，商</w:t>
      </w:r>
      <w:bookmarkStart w:id="233" w:name="_GoBack"/>
      <w:bookmarkEnd w:id="233"/>
      <w:r>
        <w:rPr>
          <w:rFonts w:hint="eastAsia"/>
        </w:rPr>
        <w:t>量解决方案。</w:t>
      </w:r>
    </w:p>
    <w:p w14:paraId="276A98DD" w14:textId="26B04B80" w:rsidR="00C2653C" w:rsidRDefault="00C2653C" w:rsidP="00C2653C">
      <w:pPr>
        <w:ind w:firstLineChars="200" w:firstLine="480"/>
      </w:pPr>
      <w:r>
        <w:rPr>
          <w:rFonts w:hint="eastAsia"/>
        </w:rPr>
        <w:t>小组成员间应互帮互助，当</w:t>
      </w:r>
      <w:del w:id="234" w:author="Microsoft Office 用户" w:date="2018-11-04T15:16:00Z">
        <w:r w:rsidDel="000D4C8C">
          <w:rPr>
            <w:rFonts w:hint="eastAsia"/>
          </w:rPr>
          <w:delText>组</w:delText>
        </w:r>
      </w:del>
      <w:r>
        <w:rPr>
          <w:rFonts w:hint="eastAsia"/>
        </w:rPr>
        <w:t>员需要帮助时，</w:t>
      </w:r>
      <w:r w:rsidR="00DE0389">
        <w:rPr>
          <w:rFonts w:hint="eastAsia"/>
        </w:rPr>
        <w:t>即使不是自己的工作部分，也</w:t>
      </w:r>
      <w:r>
        <w:rPr>
          <w:rFonts w:hint="eastAsia"/>
        </w:rPr>
        <w:t>应尽</w:t>
      </w:r>
      <w:r w:rsidR="00DE0389">
        <w:rPr>
          <w:rFonts w:hint="eastAsia"/>
        </w:rPr>
        <w:t>可能的给予帮助，比如寻找模板、查找资料、提供思路等。</w:t>
      </w:r>
    </w:p>
    <w:p w14:paraId="0ECC8E7F" w14:textId="5F90EA0F" w:rsidR="00C2653C" w:rsidRDefault="00C2653C" w:rsidP="00C2653C">
      <w:pPr>
        <w:ind w:firstLineChars="200" w:firstLine="480"/>
      </w:pPr>
      <w:r w:rsidRPr="00A44DF4">
        <w:rPr>
          <w:rFonts w:hint="eastAsia"/>
        </w:rPr>
        <w:t>组长约定一周两次任务成果审核初审、二审时间，并在每周三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五</w:t>
      </w:r>
      <w:r w:rsidRPr="00A44DF4">
        <w:rPr>
          <w:rFonts w:hint="eastAsia"/>
        </w:rPr>
        <w:t>/</w:t>
      </w:r>
      <w:r w:rsidRPr="00A44DF4">
        <w:rPr>
          <w:rFonts w:hint="eastAsia"/>
        </w:rPr>
        <w:t>六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七晚</w:t>
      </w:r>
      <w:r w:rsidRPr="00A44DF4">
        <w:rPr>
          <w:rFonts w:hint="eastAsia"/>
        </w:rPr>
        <w:t>12</w:t>
      </w:r>
      <w:r w:rsidRPr="00A44DF4">
        <w:rPr>
          <w:rFonts w:hint="eastAsia"/>
        </w:rPr>
        <w:t>：</w:t>
      </w:r>
      <w:r w:rsidRPr="00A44DF4">
        <w:rPr>
          <w:rFonts w:hint="eastAsia"/>
        </w:rPr>
        <w:t>00</w:t>
      </w:r>
      <w:r w:rsidRPr="00A44DF4">
        <w:rPr>
          <w:rFonts w:hint="eastAsia"/>
        </w:rPr>
        <w:t>前向组长报告学习进度和任务进度</w:t>
      </w:r>
    </w:p>
    <w:p w14:paraId="6FFD0DF4" w14:textId="0A6FD8FA" w:rsidR="00A60C7E" w:rsidRDefault="00A60C7E" w:rsidP="00A60C7E">
      <w:pPr>
        <w:ind w:left="420" w:firstLine="420"/>
        <w:rPr>
          <w:ins w:id="235" w:author="佳锋 赵" w:date="2018-11-04T14:48:00Z"/>
        </w:rPr>
      </w:pPr>
    </w:p>
    <w:p w14:paraId="7FE3AAC2" w14:textId="77777777" w:rsidR="0080071B" w:rsidRPr="00C2653C" w:rsidRDefault="0080071B" w:rsidP="00A60C7E">
      <w:pPr>
        <w:ind w:left="420" w:firstLine="420"/>
      </w:pPr>
    </w:p>
    <w:p w14:paraId="5A0D39F5" w14:textId="1E03662D" w:rsidR="00A60C7E" w:rsidRDefault="00A60C7E" w:rsidP="00A60C7E">
      <w:pPr>
        <w:pStyle w:val="2"/>
      </w:pPr>
      <w:bookmarkStart w:id="236" w:name="_Toc529106272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t>项目</w:t>
      </w:r>
      <w:r w:rsidR="00957960">
        <w:rPr>
          <w:rFonts w:hint="eastAsia"/>
        </w:rPr>
        <w:t>授权</w:t>
      </w:r>
      <w:bookmarkEnd w:id="236"/>
    </w:p>
    <w:p w14:paraId="487550A2" w14:textId="7BB56534" w:rsidR="00A60C7E" w:rsidRDefault="00DE0389" w:rsidP="00A60C7E">
      <w:pPr>
        <w:pStyle w:val="af"/>
        <w:spacing w:line="360" w:lineRule="auto"/>
        <w:ind w:left="420" w:firstLineChars="0"/>
        <w:rPr>
          <w:ins w:id="237" w:author="佳锋 赵" w:date="2018-11-04T14:46:00Z"/>
        </w:rPr>
      </w:pPr>
      <w:r>
        <w:rPr>
          <w:rFonts w:hint="eastAsia"/>
        </w:rPr>
        <w:t>本项目由</w:t>
      </w:r>
      <w:r w:rsidR="00A60C7E"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="00A60C7E" w:rsidRPr="00A60C7E">
        <w:rPr>
          <w:rFonts w:hint="eastAsia"/>
        </w:rPr>
        <w:t>侯宏仑老师</w:t>
      </w:r>
      <w:r>
        <w:rPr>
          <w:rFonts w:hint="eastAsia"/>
        </w:rPr>
        <w:t>发起</w:t>
      </w:r>
      <w:r w:rsidR="00A60C7E" w:rsidRPr="00A60C7E">
        <w:rPr>
          <w:rFonts w:hint="eastAsia"/>
        </w:rPr>
        <w:t>，</w:t>
      </w:r>
      <w:r>
        <w:rPr>
          <w:rFonts w:hint="eastAsia"/>
        </w:rPr>
        <w:t>由</w:t>
      </w:r>
      <w:r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对项目经理刘祺及其小组</w:t>
      </w:r>
      <w:r>
        <w:rPr>
          <w:rFonts w:hint="eastAsia"/>
        </w:rPr>
        <w:t>G12</w:t>
      </w:r>
      <w:r>
        <w:rPr>
          <w:rFonts w:hint="eastAsia"/>
        </w:rPr>
        <w:t>进行授权，在</w:t>
      </w:r>
      <w:r>
        <w:rPr>
          <w:rFonts w:hint="eastAsia"/>
        </w:rPr>
        <w:t>G12</w:t>
      </w:r>
      <w:r>
        <w:rPr>
          <w:rFonts w:hint="eastAsia"/>
        </w:rPr>
        <w:t>小组完成</w:t>
      </w:r>
      <w:r w:rsidR="00957960">
        <w:rPr>
          <w:rFonts w:hint="eastAsia"/>
        </w:rPr>
        <w:t>各阶段的任务</w:t>
      </w:r>
      <w:r>
        <w:rPr>
          <w:rFonts w:hint="eastAsia"/>
        </w:rPr>
        <w:t>，且符合要求</w:t>
      </w:r>
      <w:r w:rsidR="00957960">
        <w:rPr>
          <w:rFonts w:hint="eastAsia"/>
        </w:rPr>
        <w:t>后</w:t>
      </w:r>
      <w:r>
        <w:rPr>
          <w:rFonts w:hint="eastAsia"/>
        </w:rPr>
        <w:t>由</w:t>
      </w:r>
      <w:r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进行</w:t>
      </w:r>
      <w:r w:rsidR="00957960">
        <w:rPr>
          <w:rFonts w:hint="eastAsia"/>
        </w:rPr>
        <w:t>各阶段的</w:t>
      </w:r>
      <w:r>
        <w:rPr>
          <w:rFonts w:hint="eastAsia"/>
        </w:rPr>
        <w:t>验收审批。</w:t>
      </w:r>
    </w:p>
    <w:p w14:paraId="78F8841B" w14:textId="70F108B3" w:rsidR="00523E39" w:rsidRDefault="00523E39" w:rsidP="00A60C7E">
      <w:pPr>
        <w:pStyle w:val="af"/>
        <w:spacing w:line="360" w:lineRule="auto"/>
        <w:ind w:left="420" w:firstLineChars="0"/>
        <w:rPr>
          <w:ins w:id="238" w:author="佳锋 赵" w:date="2018-11-04T14:46:00Z"/>
        </w:rPr>
      </w:pPr>
    </w:p>
    <w:p w14:paraId="69E7B5D5" w14:textId="77777777" w:rsidR="00523E39" w:rsidRPr="00A60C7E" w:rsidRDefault="00523E39" w:rsidP="00A60C7E">
      <w:pPr>
        <w:pStyle w:val="af"/>
        <w:spacing w:line="360" w:lineRule="auto"/>
        <w:ind w:left="420" w:firstLineChars="0"/>
      </w:pPr>
    </w:p>
    <w:p w14:paraId="57A32E84" w14:textId="5101E721" w:rsidR="00A60C7E" w:rsidRDefault="00A60C7E" w:rsidP="00A60C7E">
      <w:pPr>
        <w:pStyle w:val="2"/>
      </w:pPr>
      <w:bookmarkStart w:id="239" w:name="_Toc465449621"/>
      <w:bookmarkStart w:id="240" w:name="_Toc529106273"/>
      <w:r>
        <w:rPr>
          <w:rFonts w:hint="eastAsia"/>
        </w:rPr>
        <w:lastRenderedPageBreak/>
        <w:t>十</w:t>
      </w:r>
      <w:r w:rsidR="00C2653C">
        <w:rPr>
          <w:rFonts w:hint="eastAsia"/>
        </w:rPr>
        <w:t>一</w:t>
      </w:r>
      <w:r>
        <w:rPr>
          <w:rFonts w:hint="eastAsia"/>
        </w:rPr>
        <w:t xml:space="preserve"> </w:t>
      </w:r>
      <w:bookmarkEnd w:id="239"/>
      <w:r w:rsidR="00957960">
        <w:rPr>
          <w:rFonts w:hint="eastAsia"/>
        </w:rPr>
        <w:t>文件签署</w:t>
      </w:r>
      <w:bookmarkEnd w:id="240"/>
    </w:p>
    <w:p w14:paraId="021BC8F1" w14:textId="77777777" w:rsidR="00957960" w:rsidRDefault="00957960" w:rsidP="00957960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发起人：杨枨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>发起人：侯宏仑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>项目经理：刘祺</w:t>
      </w:r>
    </w:p>
    <w:p w14:paraId="7EF87008" w14:textId="77777777" w:rsidR="00957960" w:rsidRDefault="00957960" w:rsidP="00957960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签字：</w:t>
      </w:r>
    </w:p>
    <w:p w14:paraId="34D52C37" w14:textId="6B795AC5" w:rsidR="00A60C7E" w:rsidRPr="00D60BED" w:rsidRDefault="00957960" w:rsidP="00D60BED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日期：</w:t>
      </w:r>
      <w:r w:rsidR="00D60BED">
        <w:t xml:space="preserve"> </w:t>
      </w:r>
    </w:p>
    <w:p w14:paraId="3997195C" w14:textId="0C734B77" w:rsidR="00F125DD" w:rsidRDefault="00F125DD" w:rsidP="00A60C7E">
      <w:pPr>
        <w:jc w:val="center"/>
        <w:rPr>
          <w:ins w:id="241" w:author="佳锋 赵" w:date="2018-11-04T14:33:00Z"/>
          <w:rFonts w:ascii="黑体" w:eastAsia="黑体"/>
          <w:b/>
          <w:color w:val="000000"/>
          <w:sz w:val="30"/>
          <w:szCs w:val="30"/>
        </w:rPr>
      </w:pPr>
    </w:p>
    <w:p w14:paraId="3E22C336" w14:textId="799A153D" w:rsidR="00D0357C" w:rsidRDefault="00D0357C">
      <w:pPr>
        <w:pStyle w:val="2"/>
        <w:rPr>
          <w:ins w:id="242" w:author="佳锋 赵" w:date="2018-11-04T14:33:00Z"/>
        </w:rPr>
        <w:pPrChange w:id="243" w:author="佳锋 赵" w:date="2018-11-04T14:37:00Z">
          <w:pPr/>
        </w:pPrChange>
      </w:pPr>
      <w:bookmarkStart w:id="244" w:name="_Toc529106274"/>
      <w:ins w:id="245" w:author="佳锋 赵" w:date="2018-11-04T14:33:00Z">
        <w:r>
          <w:rPr>
            <w:rFonts w:hint="eastAsia"/>
          </w:rPr>
          <w:t>十二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意见</w:t>
        </w:r>
      </w:ins>
      <w:ins w:id="246" w:author="佳锋 赵" w:date="2018-11-04T14:37:00Z">
        <w:r w:rsidR="00523E39">
          <w:rPr>
            <w:rFonts w:hint="eastAsia"/>
          </w:rPr>
          <w:t>（由上述干系人手写或打印）</w:t>
        </w:r>
      </w:ins>
      <w:bookmarkEnd w:id="244"/>
    </w:p>
    <w:p w14:paraId="2EE11244" w14:textId="5F42F52A" w:rsidR="00D0357C" w:rsidRDefault="00D0357C" w:rsidP="00D0357C">
      <w:pPr>
        <w:ind w:firstLine="420"/>
        <w:rPr>
          <w:ins w:id="247" w:author="佳锋 赵" w:date="2018-11-04T14:36:00Z"/>
        </w:rPr>
      </w:pPr>
      <w:ins w:id="248" w:author="佳锋 赵" w:date="2018-11-04T14:34:00Z">
        <w:r w:rsidRPr="00D0357C">
          <w:rPr>
            <w:rFonts w:hint="eastAsia"/>
            <w:rPrChange w:id="249" w:author="佳锋 赵" w:date="2018-11-04T14:35:00Z">
              <w:rPr>
                <w:rFonts w:ascii="黑体" w:eastAsia="黑体" w:hint="eastAsia"/>
                <w:b/>
                <w:color w:val="000000"/>
                <w:sz w:val="30"/>
                <w:szCs w:val="30"/>
              </w:rPr>
            </w:rPrChange>
          </w:rPr>
          <w:t>我会积极参与这个项目，因为它对我们</w:t>
        </w:r>
      </w:ins>
      <w:ins w:id="250" w:author="佳锋 赵" w:date="2018-11-04T14:35:00Z">
        <w:r w:rsidRPr="00D0357C">
          <w:rPr>
            <w:rFonts w:hint="eastAsia"/>
            <w:rPrChange w:id="251" w:author="佳锋 赵" w:date="2018-11-04T14:35:00Z">
              <w:rPr>
                <w:rFonts w:ascii="黑体" w:eastAsia="黑体" w:hint="eastAsia"/>
                <w:b/>
                <w:color w:val="000000"/>
                <w:sz w:val="30"/>
                <w:szCs w:val="30"/>
              </w:rPr>
            </w:rPrChange>
          </w:rPr>
          <w:t>至关重要，我希望大家一起努力，完成项目</w:t>
        </w:r>
      </w:ins>
      <w:ins w:id="252" w:author="佳锋 赵" w:date="2018-11-04T14:36:00Z">
        <w:r w:rsidR="00523E39">
          <w:rPr>
            <w:rFonts w:hint="eastAsia"/>
          </w:rPr>
          <w:t>。</w:t>
        </w:r>
      </w:ins>
    </w:p>
    <w:p w14:paraId="26C42C18" w14:textId="5D165A99" w:rsidR="00523E39" w:rsidRPr="00D0357C" w:rsidRDefault="00523E39">
      <w:pPr>
        <w:ind w:firstLine="420"/>
        <w:rPr>
          <w:rPrChange w:id="253" w:author="佳锋 赵" w:date="2018-11-04T14:35:00Z">
            <w:rPr>
              <w:rFonts w:ascii="黑体" w:eastAsia="黑体"/>
              <w:b/>
              <w:color w:val="000000"/>
              <w:sz w:val="30"/>
              <w:szCs w:val="30"/>
            </w:rPr>
          </w:rPrChange>
        </w:rPr>
        <w:pPrChange w:id="254" w:author="佳锋 赵" w:date="2018-11-04T14:36:00Z">
          <w:pPr>
            <w:jc w:val="center"/>
          </w:pPr>
        </w:pPrChange>
      </w:pPr>
      <w:ins w:id="255" w:author="佳锋 赵" w:date="2018-11-04T14:36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                </w:t>
        </w:r>
        <w:r>
          <w:rPr>
            <w:rFonts w:hint="eastAsia"/>
          </w:rPr>
          <w:t>-</w:t>
        </w:r>
        <w:r>
          <w:t>----------</w:t>
        </w:r>
        <w:r>
          <w:rPr>
            <w:rFonts w:hint="eastAsia"/>
          </w:rPr>
          <w:t>刘祺</w:t>
        </w:r>
      </w:ins>
    </w:p>
    <w:sectPr w:rsidR="00523E39" w:rsidRPr="00D0357C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822BF" w14:textId="77777777" w:rsidR="00E649A5" w:rsidRDefault="00E649A5">
      <w:r>
        <w:separator/>
      </w:r>
    </w:p>
  </w:endnote>
  <w:endnote w:type="continuationSeparator" w:id="0">
    <w:p w14:paraId="33BC60A2" w14:textId="77777777" w:rsidR="00E649A5" w:rsidRDefault="00E6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66040" w14:textId="77777777" w:rsidR="00A41A74" w:rsidRDefault="00A41A74" w:rsidP="00CD2940">
    <w:pPr>
      <w:pStyle w:val="a6"/>
      <w:framePr w:wrap="none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1A74F4B" w14:textId="77777777" w:rsidR="00A41A74" w:rsidRDefault="00A41A74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332E0" w14:textId="77777777" w:rsidR="00CD2940" w:rsidRDefault="00CD2940" w:rsidP="00EC4867">
    <w:pPr>
      <w:pStyle w:val="a6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D4C8C">
      <w:rPr>
        <w:rStyle w:val="a4"/>
        <w:noProof/>
      </w:rPr>
      <w:t>2</w:t>
    </w:r>
    <w:r>
      <w:rPr>
        <w:rStyle w:val="a4"/>
      </w:rPr>
      <w:fldChar w:fldCharType="end"/>
    </w:r>
  </w:p>
  <w:p w14:paraId="5099442F" w14:textId="1E6A1447" w:rsidR="00A41A74" w:rsidRDefault="00A41A74" w:rsidP="0071735A">
    <w:pPr>
      <w:pStyle w:val="a6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41C94AA1" wp14:editId="2D5443EF">
          <wp:extent cx="229272" cy="22927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D2018-G12-小组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FD048" w14:textId="77777777" w:rsidR="00E649A5" w:rsidRDefault="00E649A5">
      <w:r>
        <w:separator/>
      </w:r>
    </w:p>
  </w:footnote>
  <w:footnote w:type="continuationSeparator" w:id="0">
    <w:p w14:paraId="7B99514E" w14:textId="77777777" w:rsidR="00E649A5" w:rsidRDefault="00E649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ACBE0" w14:textId="6A1C1A56" w:rsidR="00A41A74" w:rsidRDefault="00A41A74" w:rsidP="0071735A">
    <w:pPr>
      <w:pStyle w:val="a7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</w:t>
    </w:r>
    <w:ins w:id="78" w:author="佳锋 赵" w:date="2018-11-04T14:50:00Z">
      <w:r w:rsidR="00F11502">
        <w:rPr>
          <w:rFonts w:hint="eastAsia"/>
        </w:rPr>
        <w:t>项目章程</w:t>
      </w:r>
    </w:ins>
    <w:del w:id="79" w:author="佳锋 赵" w:date="2018-11-04T14:50:00Z">
      <w:r w:rsidDel="00F11502">
        <w:rPr>
          <w:rFonts w:hint="eastAsia"/>
        </w:rPr>
        <w:delText>项目计划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F209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74505"/>
    <w:multiLevelType w:val="hybridMultilevel"/>
    <w:tmpl w:val="47B08B2C"/>
    <w:lvl w:ilvl="0" w:tplc="CC627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B32E69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9534595"/>
    <w:multiLevelType w:val="multilevel"/>
    <w:tmpl w:val="19534595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5">
    <w:nsid w:val="20EC2E1A"/>
    <w:multiLevelType w:val="hybridMultilevel"/>
    <w:tmpl w:val="8F10EC1C"/>
    <w:lvl w:ilvl="0" w:tplc="CC6279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B0F15E0"/>
    <w:multiLevelType w:val="hybridMultilevel"/>
    <w:tmpl w:val="B0DC88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3E526A9"/>
    <w:multiLevelType w:val="multilevel"/>
    <w:tmpl w:val="33E526A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B1E373E"/>
    <w:multiLevelType w:val="hybridMultilevel"/>
    <w:tmpl w:val="E2709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83F28"/>
    <w:multiLevelType w:val="hybridMultilevel"/>
    <w:tmpl w:val="4260E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B74B67"/>
    <w:multiLevelType w:val="multilevel"/>
    <w:tmpl w:val="3DB74B67"/>
    <w:lvl w:ilvl="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11F758B"/>
    <w:multiLevelType w:val="multilevel"/>
    <w:tmpl w:val="411F758B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4">
    <w:nsid w:val="47BE132F"/>
    <w:multiLevelType w:val="multilevel"/>
    <w:tmpl w:val="47BE132F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53A5CFF"/>
    <w:multiLevelType w:val="multilevel"/>
    <w:tmpl w:val="553A5CFF"/>
    <w:lvl w:ilvl="0">
      <w:start w:val="1"/>
      <w:numFmt w:val="bullet"/>
      <w:lvlText w:val="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>
    <w:nsid w:val="64137953"/>
    <w:multiLevelType w:val="multilevel"/>
    <w:tmpl w:val="64137953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608053B"/>
    <w:multiLevelType w:val="multilevel"/>
    <w:tmpl w:val="6608053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7CF4371"/>
    <w:multiLevelType w:val="hybridMultilevel"/>
    <w:tmpl w:val="1C100346"/>
    <w:lvl w:ilvl="0" w:tplc="FACE70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66C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22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CE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811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05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6A3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EEF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299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04614A"/>
    <w:multiLevelType w:val="multilevel"/>
    <w:tmpl w:val="7204614A"/>
    <w:lvl w:ilvl="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3A71073"/>
    <w:multiLevelType w:val="hybridMultilevel"/>
    <w:tmpl w:val="A3FC8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D54AE6"/>
    <w:multiLevelType w:val="hybridMultilevel"/>
    <w:tmpl w:val="3A869034"/>
    <w:lvl w:ilvl="0" w:tplc="B47808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013A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C9D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9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EF2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263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E51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CA6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409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B379C1"/>
    <w:multiLevelType w:val="hybridMultilevel"/>
    <w:tmpl w:val="4E963DC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2"/>
  </w:num>
  <w:num w:numId="5">
    <w:abstractNumId w:val="1"/>
  </w:num>
  <w:num w:numId="6">
    <w:abstractNumId w:val="0"/>
  </w:num>
  <w:num w:numId="7">
    <w:abstractNumId w:val="23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21"/>
  </w:num>
  <w:num w:numId="14">
    <w:abstractNumId w:val="22"/>
  </w:num>
  <w:num w:numId="15">
    <w:abstractNumId w:val="19"/>
  </w:num>
  <w:num w:numId="16">
    <w:abstractNumId w:val="4"/>
  </w:num>
  <w:num w:numId="17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4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4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4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4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4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4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3"/>
  </w:num>
  <w:num w:numId="25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3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3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3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3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2">
    <w:abstractNumId w:val="13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3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3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16"/>
  </w:num>
  <w:num w:numId="36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7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8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9">
    <w:abstractNumId w:val="8"/>
  </w:num>
  <w:num w:numId="40">
    <w:abstractNumId w:val="15"/>
  </w:num>
  <w:num w:numId="41">
    <w:abstractNumId w:val="14"/>
  </w:num>
  <w:num w:numId="42">
    <w:abstractNumId w:val="3"/>
  </w:num>
  <w:num w:numId="43">
    <w:abstractNumId w:val="20"/>
  </w:num>
  <w:num w:numId="44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佳锋 赵">
    <w15:presenceInfo w15:providerId="Windows Live" w15:userId="6848a48dd399204a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B3"/>
    <w:rsid w:val="00004DBD"/>
    <w:rsid w:val="00021211"/>
    <w:rsid w:val="00027797"/>
    <w:rsid w:val="00040A5C"/>
    <w:rsid w:val="00052D42"/>
    <w:rsid w:val="00053C81"/>
    <w:rsid w:val="0005419F"/>
    <w:rsid w:val="00062B4F"/>
    <w:rsid w:val="00064A46"/>
    <w:rsid w:val="00082482"/>
    <w:rsid w:val="000845A7"/>
    <w:rsid w:val="00085A3E"/>
    <w:rsid w:val="00087B04"/>
    <w:rsid w:val="000919CD"/>
    <w:rsid w:val="000A0296"/>
    <w:rsid w:val="000A0E30"/>
    <w:rsid w:val="000B1E8D"/>
    <w:rsid w:val="000B39B7"/>
    <w:rsid w:val="000C202F"/>
    <w:rsid w:val="000C7B47"/>
    <w:rsid w:val="000D4C8C"/>
    <w:rsid w:val="000E2DFB"/>
    <w:rsid w:val="000F4577"/>
    <w:rsid w:val="000F6E1B"/>
    <w:rsid w:val="000F7EA6"/>
    <w:rsid w:val="001070E9"/>
    <w:rsid w:val="0013145B"/>
    <w:rsid w:val="00152FDD"/>
    <w:rsid w:val="00156677"/>
    <w:rsid w:val="00171058"/>
    <w:rsid w:val="00171334"/>
    <w:rsid w:val="00172A27"/>
    <w:rsid w:val="0017373E"/>
    <w:rsid w:val="001829E4"/>
    <w:rsid w:val="00183E9A"/>
    <w:rsid w:val="001B087D"/>
    <w:rsid w:val="001B4BCA"/>
    <w:rsid w:val="001C58D5"/>
    <w:rsid w:val="001C5EA6"/>
    <w:rsid w:val="001D61A9"/>
    <w:rsid w:val="001D61FD"/>
    <w:rsid w:val="001D6220"/>
    <w:rsid w:val="001E02EA"/>
    <w:rsid w:val="001F01A9"/>
    <w:rsid w:val="001F7F1D"/>
    <w:rsid w:val="00206BCD"/>
    <w:rsid w:val="00224B12"/>
    <w:rsid w:val="00246B1A"/>
    <w:rsid w:val="002613A1"/>
    <w:rsid w:val="00275B43"/>
    <w:rsid w:val="00280DEE"/>
    <w:rsid w:val="0029310E"/>
    <w:rsid w:val="002A01B5"/>
    <w:rsid w:val="002A7246"/>
    <w:rsid w:val="002B42CD"/>
    <w:rsid w:val="002B64A2"/>
    <w:rsid w:val="002C1530"/>
    <w:rsid w:val="002E02F8"/>
    <w:rsid w:val="002E59A0"/>
    <w:rsid w:val="002F08E0"/>
    <w:rsid w:val="002F7A28"/>
    <w:rsid w:val="00302397"/>
    <w:rsid w:val="00310E97"/>
    <w:rsid w:val="003166CA"/>
    <w:rsid w:val="003229D4"/>
    <w:rsid w:val="00337279"/>
    <w:rsid w:val="003440E6"/>
    <w:rsid w:val="00346D64"/>
    <w:rsid w:val="00351F03"/>
    <w:rsid w:val="00364133"/>
    <w:rsid w:val="00391E1C"/>
    <w:rsid w:val="003923BC"/>
    <w:rsid w:val="003A4014"/>
    <w:rsid w:val="003B7FA8"/>
    <w:rsid w:val="003C1312"/>
    <w:rsid w:val="003C28C1"/>
    <w:rsid w:val="003C535E"/>
    <w:rsid w:val="003D30F2"/>
    <w:rsid w:val="003E31AC"/>
    <w:rsid w:val="003E346D"/>
    <w:rsid w:val="003E3AC4"/>
    <w:rsid w:val="003F2E6D"/>
    <w:rsid w:val="003F391B"/>
    <w:rsid w:val="004066D9"/>
    <w:rsid w:val="00412316"/>
    <w:rsid w:val="00425A60"/>
    <w:rsid w:val="00425D2A"/>
    <w:rsid w:val="00444C78"/>
    <w:rsid w:val="0044524C"/>
    <w:rsid w:val="00452AB8"/>
    <w:rsid w:val="00486C6F"/>
    <w:rsid w:val="004873BE"/>
    <w:rsid w:val="004B1DCF"/>
    <w:rsid w:val="004D1370"/>
    <w:rsid w:val="005005C7"/>
    <w:rsid w:val="00513C07"/>
    <w:rsid w:val="0051449F"/>
    <w:rsid w:val="00523E39"/>
    <w:rsid w:val="00527C19"/>
    <w:rsid w:val="005317C8"/>
    <w:rsid w:val="005332BC"/>
    <w:rsid w:val="00535A0B"/>
    <w:rsid w:val="00542428"/>
    <w:rsid w:val="00546712"/>
    <w:rsid w:val="00553367"/>
    <w:rsid w:val="005659CF"/>
    <w:rsid w:val="005704C9"/>
    <w:rsid w:val="005705EF"/>
    <w:rsid w:val="00570D3A"/>
    <w:rsid w:val="005722C6"/>
    <w:rsid w:val="005738C8"/>
    <w:rsid w:val="0057437E"/>
    <w:rsid w:val="00594DEB"/>
    <w:rsid w:val="005C3A76"/>
    <w:rsid w:val="005C5A1E"/>
    <w:rsid w:val="005C7D4B"/>
    <w:rsid w:val="005D625D"/>
    <w:rsid w:val="005F44D1"/>
    <w:rsid w:val="005F4C54"/>
    <w:rsid w:val="0060768F"/>
    <w:rsid w:val="006370D1"/>
    <w:rsid w:val="0064410C"/>
    <w:rsid w:val="00655121"/>
    <w:rsid w:val="00666B6A"/>
    <w:rsid w:val="00677BF7"/>
    <w:rsid w:val="0069260F"/>
    <w:rsid w:val="006C1C45"/>
    <w:rsid w:val="006C48A9"/>
    <w:rsid w:val="006D15A6"/>
    <w:rsid w:val="006D7413"/>
    <w:rsid w:val="006E041D"/>
    <w:rsid w:val="006E5BB3"/>
    <w:rsid w:val="006F3F25"/>
    <w:rsid w:val="00712085"/>
    <w:rsid w:val="007123FF"/>
    <w:rsid w:val="00714208"/>
    <w:rsid w:val="0071465F"/>
    <w:rsid w:val="0071735A"/>
    <w:rsid w:val="007315FE"/>
    <w:rsid w:val="0073326A"/>
    <w:rsid w:val="007419F7"/>
    <w:rsid w:val="007563A5"/>
    <w:rsid w:val="00762EF4"/>
    <w:rsid w:val="00764E0E"/>
    <w:rsid w:val="00776F83"/>
    <w:rsid w:val="0078028E"/>
    <w:rsid w:val="007848F5"/>
    <w:rsid w:val="007A30FE"/>
    <w:rsid w:val="007A4C1D"/>
    <w:rsid w:val="007A5F36"/>
    <w:rsid w:val="007B704B"/>
    <w:rsid w:val="007C43BE"/>
    <w:rsid w:val="007D3299"/>
    <w:rsid w:val="007D3C55"/>
    <w:rsid w:val="0080071B"/>
    <w:rsid w:val="00802584"/>
    <w:rsid w:val="0080339E"/>
    <w:rsid w:val="00815702"/>
    <w:rsid w:val="00833D82"/>
    <w:rsid w:val="00863C37"/>
    <w:rsid w:val="00881865"/>
    <w:rsid w:val="008A40AA"/>
    <w:rsid w:val="008A7CCD"/>
    <w:rsid w:val="008B1FC8"/>
    <w:rsid w:val="008B2EFD"/>
    <w:rsid w:val="008C5556"/>
    <w:rsid w:val="008D4941"/>
    <w:rsid w:val="008E076D"/>
    <w:rsid w:val="00916810"/>
    <w:rsid w:val="00920A8B"/>
    <w:rsid w:val="00921CB4"/>
    <w:rsid w:val="0093327F"/>
    <w:rsid w:val="00937AA8"/>
    <w:rsid w:val="00957960"/>
    <w:rsid w:val="009617B5"/>
    <w:rsid w:val="00970346"/>
    <w:rsid w:val="0097579B"/>
    <w:rsid w:val="00997E76"/>
    <w:rsid w:val="009A1335"/>
    <w:rsid w:val="009A6E6A"/>
    <w:rsid w:val="009B2C14"/>
    <w:rsid w:val="009B31FF"/>
    <w:rsid w:val="009B62AC"/>
    <w:rsid w:val="009B6C22"/>
    <w:rsid w:val="009C5EAA"/>
    <w:rsid w:val="009E0D0F"/>
    <w:rsid w:val="009F071D"/>
    <w:rsid w:val="00A23580"/>
    <w:rsid w:val="00A2633D"/>
    <w:rsid w:val="00A41003"/>
    <w:rsid w:val="00A416E7"/>
    <w:rsid w:val="00A41A74"/>
    <w:rsid w:val="00A512C6"/>
    <w:rsid w:val="00A51F91"/>
    <w:rsid w:val="00A551CE"/>
    <w:rsid w:val="00A60C7E"/>
    <w:rsid w:val="00A61CB7"/>
    <w:rsid w:val="00A67F94"/>
    <w:rsid w:val="00A8721A"/>
    <w:rsid w:val="00AA680A"/>
    <w:rsid w:val="00AB03A4"/>
    <w:rsid w:val="00AB172E"/>
    <w:rsid w:val="00AB204E"/>
    <w:rsid w:val="00AC073C"/>
    <w:rsid w:val="00AC484E"/>
    <w:rsid w:val="00AE0F4F"/>
    <w:rsid w:val="00B22316"/>
    <w:rsid w:val="00B236CA"/>
    <w:rsid w:val="00B332A6"/>
    <w:rsid w:val="00B33A06"/>
    <w:rsid w:val="00B34CF9"/>
    <w:rsid w:val="00B50B51"/>
    <w:rsid w:val="00B543AF"/>
    <w:rsid w:val="00B55277"/>
    <w:rsid w:val="00B72424"/>
    <w:rsid w:val="00B80556"/>
    <w:rsid w:val="00B83239"/>
    <w:rsid w:val="00B84557"/>
    <w:rsid w:val="00B93CFC"/>
    <w:rsid w:val="00B96A2B"/>
    <w:rsid w:val="00BA10B4"/>
    <w:rsid w:val="00BA37B9"/>
    <w:rsid w:val="00BA3EEE"/>
    <w:rsid w:val="00BA4E0A"/>
    <w:rsid w:val="00BA639D"/>
    <w:rsid w:val="00BB2F67"/>
    <w:rsid w:val="00BB3396"/>
    <w:rsid w:val="00BC7AB6"/>
    <w:rsid w:val="00BD12C4"/>
    <w:rsid w:val="00BE3E93"/>
    <w:rsid w:val="00C15140"/>
    <w:rsid w:val="00C25DC6"/>
    <w:rsid w:val="00C2653C"/>
    <w:rsid w:val="00C50F4B"/>
    <w:rsid w:val="00C57153"/>
    <w:rsid w:val="00C77708"/>
    <w:rsid w:val="00C86890"/>
    <w:rsid w:val="00CA6BDC"/>
    <w:rsid w:val="00CB7929"/>
    <w:rsid w:val="00CD2940"/>
    <w:rsid w:val="00CD773B"/>
    <w:rsid w:val="00CE12A1"/>
    <w:rsid w:val="00CF0146"/>
    <w:rsid w:val="00CF2DF7"/>
    <w:rsid w:val="00CF487A"/>
    <w:rsid w:val="00D0357C"/>
    <w:rsid w:val="00D05644"/>
    <w:rsid w:val="00D13C50"/>
    <w:rsid w:val="00D40344"/>
    <w:rsid w:val="00D5129D"/>
    <w:rsid w:val="00D51C95"/>
    <w:rsid w:val="00D562AE"/>
    <w:rsid w:val="00D564A7"/>
    <w:rsid w:val="00D60BED"/>
    <w:rsid w:val="00D64019"/>
    <w:rsid w:val="00D83034"/>
    <w:rsid w:val="00D9058B"/>
    <w:rsid w:val="00D9424E"/>
    <w:rsid w:val="00D97FB7"/>
    <w:rsid w:val="00DA2658"/>
    <w:rsid w:val="00DA3DBE"/>
    <w:rsid w:val="00DB620F"/>
    <w:rsid w:val="00DD1D42"/>
    <w:rsid w:val="00DD5A80"/>
    <w:rsid w:val="00DE0389"/>
    <w:rsid w:val="00DE0ED2"/>
    <w:rsid w:val="00DE2A20"/>
    <w:rsid w:val="00DF3D82"/>
    <w:rsid w:val="00E17E3E"/>
    <w:rsid w:val="00E23704"/>
    <w:rsid w:val="00E36C05"/>
    <w:rsid w:val="00E37A3C"/>
    <w:rsid w:val="00E607AC"/>
    <w:rsid w:val="00E61E1A"/>
    <w:rsid w:val="00E649A5"/>
    <w:rsid w:val="00E674DE"/>
    <w:rsid w:val="00E81413"/>
    <w:rsid w:val="00E81F55"/>
    <w:rsid w:val="00E82CB0"/>
    <w:rsid w:val="00EB737F"/>
    <w:rsid w:val="00EC56F9"/>
    <w:rsid w:val="00EE1903"/>
    <w:rsid w:val="00EF5F51"/>
    <w:rsid w:val="00F02A46"/>
    <w:rsid w:val="00F10F76"/>
    <w:rsid w:val="00F11502"/>
    <w:rsid w:val="00F125DD"/>
    <w:rsid w:val="00F17898"/>
    <w:rsid w:val="00F3721D"/>
    <w:rsid w:val="00F378F7"/>
    <w:rsid w:val="00F46A31"/>
    <w:rsid w:val="00F636E4"/>
    <w:rsid w:val="00F7385E"/>
    <w:rsid w:val="00FA2BB3"/>
    <w:rsid w:val="00FA64E9"/>
    <w:rsid w:val="00FB0BF8"/>
    <w:rsid w:val="00FB2238"/>
    <w:rsid w:val="00FF49B3"/>
    <w:rsid w:val="00FF6265"/>
    <w:rsid w:val="55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84FE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5C3A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A60C7E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10">
    <w:name w:val="标题 1字符"/>
    <w:link w:val="1"/>
    <w:uiPriority w:val="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9">
    <w:name w:val="Body Text"/>
    <w:basedOn w:val="a"/>
    <w:pPr>
      <w:spacing w:after="120" w:line="360" w:lineRule="auto"/>
    </w:pPr>
  </w:style>
  <w:style w:type="paragraph" w:styleId="aa">
    <w:name w:val="Document Map"/>
    <w:basedOn w:val="a"/>
    <w:pPr>
      <w:shd w:val="clear" w:color="auto" w:fill="000080"/>
    </w:pPr>
  </w:style>
  <w:style w:type="paragraph" w:styleId="ab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1">
    <w:name w:val="toc 1"/>
    <w:basedOn w:val="a"/>
    <w:next w:val="a"/>
    <w:uiPriority w:val="39"/>
  </w:style>
  <w:style w:type="paragraph" w:customStyle="1" w:styleId="36622">
    <w:name w:val="样式 标题 3 + 黑体 小四 非加粗 段前: 6 磅 段后: 6 磅 行距: 固定值 22 磅"/>
    <w:basedOn w:val="3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table" w:styleId="ac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2C1530"/>
  </w:style>
  <w:style w:type="paragraph" w:styleId="ad">
    <w:name w:val="TOC Heading"/>
    <w:basedOn w:val="1"/>
    <w:next w:val="a"/>
    <w:uiPriority w:val="39"/>
    <w:semiHidden/>
    <w:unhideWhenUsed/>
    <w:qFormat/>
    <w:rsid w:val="00A60C7E"/>
    <w:pPr>
      <w:spacing w:line="578" w:lineRule="auto"/>
      <w:outlineLvl w:val="9"/>
    </w:pPr>
  </w:style>
  <w:style w:type="paragraph" w:customStyle="1" w:styleId="ae">
    <w:basedOn w:val="a"/>
    <w:next w:val="af"/>
    <w:uiPriority w:val="34"/>
    <w:qFormat/>
    <w:rsid w:val="00A60C7E"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styleId="af">
    <w:name w:val="List Paragraph"/>
    <w:basedOn w:val="a"/>
    <w:uiPriority w:val="34"/>
    <w:qFormat/>
    <w:rsid w:val="00A60C7E"/>
    <w:pPr>
      <w:ind w:firstLineChars="200" w:firstLine="420"/>
    </w:pPr>
  </w:style>
  <w:style w:type="character" w:customStyle="1" w:styleId="60">
    <w:name w:val="标题 6字符"/>
    <w:basedOn w:val="a0"/>
    <w:link w:val="6"/>
    <w:uiPriority w:val="9"/>
    <w:rsid w:val="00A60C7E"/>
    <w:rPr>
      <w:rFonts w:ascii="Calibri Light" w:hAnsi="Calibri Light"/>
      <w:b/>
      <w:bCs/>
      <w:kern w:val="2"/>
      <w:sz w:val="24"/>
      <w:szCs w:val="24"/>
    </w:rPr>
  </w:style>
  <w:style w:type="character" w:styleId="af0">
    <w:name w:val="Intense Emphasis"/>
    <w:uiPriority w:val="21"/>
    <w:qFormat/>
    <w:rsid w:val="00A60C7E"/>
    <w:rPr>
      <w:i/>
      <w:iCs/>
      <w:color w:val="5B9BD5"/>
    </w:rPr>
  </w:style>
  <w:style w:type="paragraph" w:styleId="af1">
    <w:name w:val="Balloon Text"/>
    <w:basedOn w:val="a"/>
    <w:link w:val="af2"/>
    <w:rsid w:val="00A60C7E"/>
    <w:rPr>
      <w:sz w:val="18"/>
      <w:szCs w:val="18"/>
    </w:rPr>
  </w:style>
  <w:style w:type="character" w:customStyle="1" w:styleId="af2">
    <w:name w:val="批注框文本字符"/>
    <w:basedOn w:val="a0"/>
    <w:link w:val="af1"/>
    <w:rsid w:val="00A60C7E"/>
    <w:rPr>
      <w:sz w:val="18"/>
      <w:szCs w:val="18"/>
    </w:rPr>
  </w:style>
  <w:style w:type="character" w:customStyle="1" w:styleId="UnresolvedMention">
    <w:name w:val="Unresolved Mention"/>
    <w:basedOn w:val="a0"/>
    <w:rsid w:val="00D0357C"/>
    <w:rPr>
      <w:color w:val="605E5C"/>
      <w:shd w:val="clear" w:color="auto" w:fill="E1DFDD"/>
    </w:rPr>
  </w:style>
  <w:style w:type="character" w:styleId="af3">
    <w:name w:val="FollowedHyperlink"/>
    <w:basedOn w:val="a0"/>
    <w:rsid w:val="00D03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650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449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655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954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095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730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208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663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27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14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573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59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369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70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088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133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505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376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266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8AEEE0-C9F4-8644-A86D-45841764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603</Words>
  <Characters>3443</Characters>
  <Application>Microsoft Macintosh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产品方案市场营销策划</vt:lpstr>
    </vt:vector>
  </TitlesOfParts>
  <Manager/>
  <Company>微软中国</Company>
  <LinksUpToDate>false</LinksUpToDate>
  <CharactersWithSpaces>4038</CharactersWithSpaces>
  <SharedDoc>false</SharedDoc>
  <HLinks>
    <vt:vector size="282" baseType="variant">
      <vt:variant>
        <vt:i4>7864332</vt:i4>
      </vt:variant>
      <vt:variant>
        <vt:i4>273</vt:i4>
      </vt:variant>
      <vt:variant>
        <vt:i4>0</vt:i4>
      </vt:variant>
      <vt:variant>
        <vt:i4>5</vt:i4>
      </vt:variant>
      <vt:variant>
        <vt:lpwstr>https://baike.baidu.com/item/%E6%96%BD%E5%B7%A5%E8%BF%9B%E5%BA%A6%E8%AE%A1%E5%88%92/6802367</vt:lpwstr>
      </vt:variant>
      <vt:variant>
        <vt:lpwstr/>
      </vt:variant>
      <vt:variant>
        <vt:i4>6094922</vt:i4>
      </vt:variant>
      <vt:variant>
        <vt:i4>270</vt:i4>
      </vt:variant>
      <vt:variant>
        <vt:i4>0</vt:i4>
      </vt:variant>
      <vt:variant>
        <vt:i4>5</vt:i4>
      </vt:variant>
      <vt:variant>
        <vt:lpwstr>https://baike.baidu.com/item/%E6%96%BD%E5%B7%A5%E6%96%B9%E6%A1%88/745281</vt:lpwstr>
      </vt:variant>
      <vt:variant>
        <vt:lpwstr/>
      </vt:variant>
      <vt:variant>
        <vt:i4>1572957</vt:i4>
      </vt:variant>
      <vt:variant>
        <vt:i4>264</vt:i4>
      </vt:variant>
      <vt:variant>
        <vt:i4>0</vt:i4>
      </vt:variant>
      <vt:variant>
        <vt:i4>5</vt:i4>
      </vt:variant>
      <vt:variant>
        <vt:lpwstr>mailto:31601417@stu.zucc.edu.cn</vt:lpwstr>
      </vt:variant>
      <vt:variant>
        <vt:lpwstr/>
      </vt:variant>
      <vt:variant>
        <vt:i4>1572956</vt:i4>
      </vt:variant>
      <vt:variant>
        <vt:i4>261</vt:i4>
      </vt:variant>
      <vt:variant>
        <vt:i4>0</vt:i4>
      </vt:variant>
      <vt:variant>
        <vt:i4>5</vt:i4>
      </vt:variant>
      <vt:variant>
        <vt:lpwstr>mailto:31601416@stu.zucc.edu.cn</vt:lpwstr>
      </vt:variant>
      <vt:variant>
        <vt:lpwstr/>
      </vt:variant>
      <vt:variant>
        <vt:i4>1376259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_Toc526030102</vt:lpwstr>
      </vt:variant>
      <vt:variant>
        <vt:i4>1376256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_Toc526030101</vt:lpwstr>
      </vt:variant>
      <vt:variant>
        <vt:i4>1376257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_Toc526030100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_Toc526030099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_Toc526030098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_Toc526030097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_Toc526030096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_Toc526030095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_Toc526030094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_Toc526030093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_Toc526030092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_Toc526030091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_Toc526030090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_Toc526030089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_Toc526030088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_Toc526030087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_Toc526030086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_Toc526030085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_Toc526030084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_Toc526030083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_Toc526030082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_Toc526030081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_Toc526030080</vt:lpwstr>
      </vt:variant>
      <vt:variant>
        <vt:i4>1179657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_Toc526030079</vt:lpwstr>
      </vt:variant>
      <vt:variant>
        <vt:i4>1179656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_Toc526030078</vt:lpwstr>
      </vt:variant>
      <vt:variant>
        <vt:i4>1179655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_Toc526030077</vt:lpwstr>
      </vt:variant>
      <vt:variant>
        <vt:i4>1179654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_Toc526030076</vt:lpwstr>
      </vt:variant>
      <vt:variant>
        <vt:i4>1179653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_Toc526030075</vt:lpwstr>
      </vt:variant>
      <vt:variant>
        <vt:i4>1179652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_Toc526030074</vt:lpwstr>
      </vt:variant>
      <vt:variant>
        <vt:i4>1179651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_Toc526030073</vt:lpwstr>
      </vt:variant>
      <vt:variant>
        <vt:i4>1179650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_Toc526030072</vt:lpwstr>
      </vt:variant>
      <vt:variant>
        <vt:i4>1179649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_Toc526030071</vt:lpwstr>
      </vt:variant>
      <vt:variant>
        <vt:i4>1179648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_Toc526030070</vt:lpwstr>
      </vt:variant>
      <vt:variant>
        <vt:i4>1245193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_Toc526030069</vt:lpwstr>
      </vt:variant>
      <vt:variant>
        <vt:i4>1245192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_Toc526030068</vt:lpwstr>
      </vt:variant>
      <vt:variant>
        <vt:i4>1245191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_Toc526030067</vt:lpwstr>
      </vt:variant>
      <vt:variant>
        <vt:i4>1245190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_Toc526030066</vt:lpwstr>
      </vt:variant>
      <vt:variant>
        <vt:i4>1245189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_Toc526030065</vt:lpwstr>
      </vt:variant>
      <vt:variant>
        <vt:i4>1245188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_Toc526030064</vt:lpwstr>
      </vt:variant>
      <vt:variant>
        <vt:i4>1245187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_Toc526030063</vt:lpwstr>
      </vt:variant>
      <vt:variant>
        <vt:i4>1245186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_Toc526030062</vt:lpwstr>
      </vt:variant>
      <vt:variant>
        <vt:i4>1245185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_Toc526030061</vt:lpwstr>
      </vt:variant>
      <vt:variant>
        <vt:i4>1245184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_Toc526030060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产品方案市场营销策划</dc:title>
  <dc:subject/>
  <dc:creator>微软用户</dc:creator>
  <cp:keywords/>
  <dc:description/>
  <cp:lastModifiedBy>Microsoft Office 用户</cp:lastModifiedBy>
  <cp:revision>3</cp:revision>
  <dcterms:created xsi:type="dcterms:W3CDTF">2018-11-04T07:11:00Z</dcterms:created>
  <dcterms:modified xsi:type="dcterms:W3CDTF">2018-11-04T07:17:00Z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