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1C8E0A16" w:rsidR="001A3E8F" w:rsidRPr="00F52AE7" w:rsidRDefault="00BF54C6" w:rsidP="001A3E8F">
            <w:pPr>
              <w:rPr>
                <w:szCs w:val="21"/>
              </w:rPr>
            </w:pPr>
            <w:r>
              <w:rPr>
                <w:szCs w:val="21"/>
              </w:rPr>
              <w:t>0.2.</w:t>
            </w:r>
            <w:ins w:id="0" w:author="hyx" w:date="2018-11-11T11:45:00Z">
              <w:r w:rsidR="00346D06">
                <w:rPr>
                  <w:szCs w:val="21"/>
                </w:rPr>
                <w:t>6</w:t>
              </w:r>
            </w:ins>
            <w:del w:id="1" w:author="hyx" w:date="2018-11-10T14:08:00Z">
              <w:r w:rsidR="00F24284" w:rsidDel="00A05CFE">
                <w:rPr>
                  <w:rFonts w:hint="eastAsia"/>
                  <w:szCs w:val="21"/>
                </w:rPr>
                <w:delText>4</w:delText>
              </w:r>
            </w:del>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0B0F022B" w:rsidR="001A3E8F" w:rsidRPr="00F52AE7" w:rsidRDefault="004072CE" w:rsidP="00F24284">
            <w:pPr>
              <w:rPr>
                <w:szCs w:val="21"/>
              </w:rPr>
            </w:pPr>
            <w:r>
              <w:rPr>
                <w:rFonts w:hint="eastAsia"/>
                <w:szCs w:val="21"/>
              </w:rPr>
              <w:t>201</w:t>
            </w:r>
            <w:r>
              <w:rPr>
                <w:szCs w:val="21"/>
              </w:rPr>
              <w:t>8</w:t>
            </w:r>
            <w:r>
              <w:rPr>
                <w:rFonts w:hint="eastAsia"/>
                <w:szCs w:val="21"/>
              </w:rPr>
              <w:t>-</w:t>
            </w:r>
            <w:r w:rsidR="00D7049C">
              <w:rPr>
                <w:szCs w:val="21"/>
              </w:rPr>
              <w:t>1</w:t>
            </w:r>
            <w:ins w:id="2" w:author="hyx" w:date="2018-11-10T14:08:00Z">
              <w:r w:rsidR="00A05CFE">
                <w:rPr>
                  <w:szCs w:val="21"/>
                </w:rPr>
                <w:t>1</w:t>
              </w:r>
            </w:ins>
            <w:del w:id="3" w:author="hyx" w:date="2018-11-10T14:08:00Z">
              <w:r w:rsidR="00D7049C" w:rsidDel="00A05CFE">
                <w:rPr>
                  <w:szCs w:val="21"/>
                </w:rPr>
                <w:delText>0</w:delText>
              </w:r>
            </w:del>
            <w:r w:rsidR="00F513B4">
              <w:rPr>
                <w:szCs w:val="21"/>
              </w:rPr>
              <w:t>-</w:t>
            </w:r>
            <w:ins w:id="4" w:author="hyx" w:date="2018-11-10T14:08:00Z">
              <w:r w:rsidR="00A05CFE">
                <w:rPr>
                  <w:szCs w:val="21"/>
                </w:rPr>
                <w:t>11</w:t>
              </w:r>
            </w:ins>
            <w:del w:id="5" w:author="hyx" w:date="2018-11-10T14:08:00Z">
              <w:r w:rsidR="00F24284" w:rsidDel="00A05CFE">
                <w:rPr>
                  <w:rFonts w:hint="eastAsia"/>
                  <w:szCs w:val="21"/>
                </w:rPr>
                <w:delText>31</w:delText>
              </w:r>
            </w:del>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6" w:name="_Toc446076693"/>
      <w:bookmarkStart w:id="7" w:name="_Toc447553497"/>
      <w:bookmarkStart w:id="8" w:name="_Toc27132"/>
      <w:bookmarkStart w:id="9" w:name="_Toc12861"/>
      <w:bookmarkStart w:id="10" w:name="_Toc60"/>
      <w:bookmarkStart w:id="11" w:name="_Toc466020645"/>
      <w:bookmarkStart w:id="12" w:name="_Toc466742046"/>
      <w:bookmarkStart w:id="13" w:name="_Toc495739754"/>
      <w:bookmarkStart w:id="14" w:name="_Toc496719355"/>
      <w:bookmarkStart w:id="15" w:name="_Toc529724886"/>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6"/>
      <w:bookmarkEnd w:id="7"/>
      <w:bookmarkEnd w:id="8"/>
      <w:bookmarkEnd w:id="9"/>
      <w:bookmarkEnd w:id="10"/>
      <w:bookmarkEnd w:id="11"/>
      <w:bookmarkEnd w:id="12"/>
      <w:bookmarkEnd w:id="13"/>
      <w:bookmarkEnd w:id="14"/>
      <w:bookmarkEnd w:id="15"/>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6" w:name="OLE_LINK1"/>
            <w:bookmarkStart w:id="17" w:name="OLE_LINK2"/>
            <w:bookmarkStart w:id="18" w:name="OLE_LINK4"/>
            <w:r>
              <w:rPr>
                <w:rFonts w:hint="eastAsia"/>
                <w:szCs w:val="21"/>
              </w:rPr>
              <w:t>黄叶轩，陈俊仁，</w:t>
            </w:r>
          </w:p>
          <w:p w14:paraId="22C66033" w14:textId="77777777" w:rsidR="004072CE" w:rsidRDefault="004072CE" w:rsidP="00123D76">
            <w:pPr>
              <w:rPr>
                <w:szCs w:val="21"/>
              </w:rPr>
            </w:pPr>
            <w:bookmarkStart w:id="19" w:name="OLE_LINK5"/>
            <w:bookmarkStart w:id="20" w:name="OLE_LINK6"/>
            <w:bookmarkEnd w:id="16"/>
            <w:bookmarkEnd w:id="17"/>
            <w:bookmarkEnd w:id="18"/>
            <w:r>
              <w:rPr>
                <w:rFonts w:hint="eastAsia"/>
                <w:szCs w:val="21"/>
              </w:rPr>
              <w:t>陈苏民，徐双铅，</w:t>
            </w:r>
          </w:p>
          <w:p w14:paraId="73ABB349" w14:textId="40CF22C0" w:rsidR="004072CE" w:rsidRPr="00F52AE7" w:rsidRDefault="004072CE" w:rsidP="00123D76">
            <w:pPr>
              <w:rPr>
                <w:szCs w:val="21"/>
              </w:rPr>
            </w:pPr>
            <w:bookmarkStart w:id="21" w:name="OLE_LINK7"/>
            <w:bookmarkStart w:id="22" w:name="OLE_LINK8"/>
            <w:bookmarkStart w:id="23" w:name="OLE_LINK9"/>
            <w:bookmarkEnd w:id="19"/>
            <w:bookmarkEnd w:id="20"/>
            <w:r>
              <w:rPr>
                <w:rFonts w:hint="eastAsia"/>
                <w:szCs w:val="21"/>
              </w:rPr>
              <w:t>吕迪</w:t>
            </w:r>
            <w:bookmarkEnd w:id="21"/>
            <w:bookmarkEnd w:id="22"/>
            <w:bookmarkEnd w:id="23"/>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szCs w:val="21"/>
              </w:rPr>
            </w:pPr>
            <w:r>
              <w:rPr>
                <w:rFonts w:hint="eastAsia"/>
                <w:szCs w:val="21"/>
              </w:rPr>
              <w:t>修改了一些细节上的错误</w:t>
            </w:r>
          </w:p>
        </w:tc>
      </w:tr>
      <w:tr w:rsidR="00F6093B" w:rsidRPr="00F52AE7" w14:paraId="401F4BC9" w14:textId="77777777" w:rsidTr="00F6093B">
        <w:trPr>
          <w:trHeight w:val="90"/>
        </w:trPr>
        <w:tc>
          <w:tcPr>
            <w:tcW w:w="1269" w:type="dxa"/>
            <w:tcBorders>
              <w:top w:val="single" w:sz="4" w:space="0" w:color="auto"/>
              <w:left w:val="single" w:sz="4" w:space="0" w:color="auto"/>
              <w:bottom w:val="single" w:sz="4" w:space="0" w:color="auto"/>
              <w:right w:val="single" w:sz="4" w:space="0" w:color="auto"/>
            </w:tcBorders>
          </w:tcPr>
          <w:p w14:paraId="78DC2D2E" w14:textId="6A060F35" w:rsidR="00F6093B" w:rsidRDefault="00F6093B" w:rsidP="00F6093B">
            <w:pPr>
              <w:rPr>
                <w:szCs w:val="21"/>
              </w:rPr>
            </w:pPr>
            <w:r>
              <w:rPr>
                <w:rFonts w:hint="eastAsia"/>
                <w:szCs w:val="21"/>
              </w:rPr>
              <w:t>0.2.4</w:t>
            </w:r>
          </w:p>
        </w:tc>
        <w:tc>
          <w:tcPr>
            <w:tcW w:w="1704" w:type="dxa"/>
            <w:tcBorders>
              <w:top w:val="single" w:sz="4" w:space="0" w:color="auto"/>
              <w:left w:val="single" w:sz="4" w:space="0" w:color="auto"/>
              <w:bottom w:val="single" w:sz="4" w:space="0" w:color="auto"/>
              <w:right w:val="single" w:sz="4" w:space="0" w:color="auto"/>
            </w:tcBorders>
          </w:tcPr>
          <w:p w14:paraId="31BE2A5C" w14:textId="751E3C24" w:rsidR="00F6093B" w:rsidRDefault="00F6093B" w:rsidP="00F6093B">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676BCD6E" w14:textId="77777777" w:rsidR="00F6093B" w:rsidRDefault="00F6093B" w:rsidP="00F6093B">
            <w:pPr>
              <w:rPr>
                <w:szCs w:val="21"/>
              </w:rPr>
            </w:pPr>
            <w:r>
              <w:rPr>
                <w:rFonts w:hint="eastAsia"/>
                <w:szCs w:val="21"/>
              </w:rPr>
              <w:t>黄叶轩，陈俊仁，</w:t>
            </w:r>
          </w:p>
          <w:p w14:paraId="2DB4F624" w14:textId="77777777" w:rsidR="00F6093B" w:rsidRDefault="00F6093B" w:rsidP="00F6093B">
            <w:pPr>
              <w:rPr>
                <w:szCs w:val="21"/>
              </w:rPr>
            </w:pPr>
            <w:r>
              <w:rPr>
                <w:rFonts w:hint="eastAsia"/>
                <w:szCs w:val="21"/>
              </w:rPr>
              <w:t>陈苏民，徐双铅，</w:t>
            </w:r>
          </w:p>
          <w:p w14:paraId="12537C40" w14:textId="77777777" w:rsidR="00F6093B" w:rsidRDefault="00F6093B" w:rsidP="00F6093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7D26D6E" w14:textId="5E2669AD" w:rsidR="00F6093B" w:rsidRDefault="00F6093B" w:rsidP="00F6093B">
            <w:pPr>
              <w:rPr>
                <w:szCs w:val="21"/>
              </w:rPr>
            </w:pPr>
            <w:r>
              <w:rPr>
                <w:rFonts w:hint="eastAsia"/>
                <w:szCs w:val="21"/>
              </w:rPr>
              <w:t>2018/10/31-2018/10/31</w:t>
            </w:r>
          </w:p>
        </w:tc>
        <w:tc>
          <w:tcPr>
            <w:tcW w:w="1672" w:type="dxa"/>
            <w:tcBorders>
              <w:top w:val="single" w:sz="4" w:space="0" w:color="auto"/>
              <w:left w:val="single" w:sz="4" w:space="0" w:color="auto"/>
              <w:bottom w:val="single" w:sz="4" w:space="0" w:color="auto"/>
              <w:right w:val="single" w:sz="4" w:space="0" w:color="auto"/>
            </w:tcBorders>
          </w:tcPr>
          <w:p w14:paraId="4EBCE80E" w14:textId="7D6221D1" w:rsidR="00F6093B" w:rsidRDefault="00F6093B" w:rsidP="00F6093B">
            <w:pPr>
              <w:rPr>
                <w:szCs w:val="21"/>
              </w:rPr>
            </w:pPr>
            <w:r>
              <w:rPr>
                <w:rFonts w:hint="eastAsia"/>
                <w:szCs w:val="21"/>
              </w:rPr>
              <w:t>根据APP的要求对文档进行了补充。对工资等进行调整。</w:t>
            </w:r>
          </w:p>
        </w:tc>
      </w:tr>
      <w:tr w:rsidR="00346D06" w:rsidRPr="00F52AE7" w14:paraId="65026BB6" w14:textId="77777777" w:rsidTr="00F6093B">
        <w:trPr>
          <w:trHeight w:val="90"/>
          <w:ins w:id="24" w:author="hyx" w:date="2018-11-11T11:46:00Z"/>
        </w:trPr>
        <w:tc>
          <w:tcPr>
            <w:tcW w:w="1269" w:type="dxa"/>
            <w:tcBorders>
              <w:top w:val="single" w:sz="4" w:space="0" w:color="auto"/>
              <w:left w:val="single" w:sz="4" w:space="0" w:color="auto"/>
              <w:bottom w:val="single" w:sz="4" w:space="0" w:color="auto"/>
              <w:right w:val="single" w:sz="4" w:space="0" w:color="auto"/>
            </w:tcBorders>
          </w:tcPr>
          <w:p w14:paraId="7D570E40" w14:textId="2F3C80B2" w:rsidR="00346D06" w:rsidRDefault="00346D06" w:rsidP="00346D06">
            <w:pPr>
              <w:rPr>
                <w:ins w:id="25" w:author="hyx" w:date="2018-11-11T11:46:00Z"/>
                <w:rFonts w:hint="eastAsia"/>
                <w:szCs w:val="21"/>
              </w:rPr>
            </w:pPr>
            <w:ins w:id="26" w:author="hyx" w:date="2018-11-11T11:46:00Z">
              <w:r>
                <w:rPr>
                  <w:rFonts w:hint="eastAsia"/>
                  <w:szCs w:val="21"/>
                </w:rPr>
                <w:t>0.2.</w:t>
              </w:r>
              <w:r>
                <w:rPr>
                  <w:szCs w:val="21"/>
                </w:rPr>
                <w:t>5</w:t>
              </w:r>
            </w:ins>
          </w:p>
        </w:tc>
        <w:tc>
          <w:tcPr>
            <w:tcW w:w="1704" w:type="dxa"/>
            <w:tcBorders>
              <w:top w:val="single" w:sz="4" w:space="0" w:color="auto"/>
              <w:left w:val="single" w:sz="4" w:space="0" w:color="auto"/>
              <w:bottom w:val="single" w:sz="4" w:space="0" w:color="auto"/>
              <w:right w:val="single" w:sz="4" w:space="0" w:color="auto"/>
            </w:tcBorders>
          </w:tcPr>
          <w:p w14:paraId="0FCAA07E" w14:textId="5CD58DF8" w:rsidR="00346D06" w:rsidRDefault="00346D06" w:rsidP="00346D06">
            <w:pPr>
              <w:rPr>
                <w:ins w:id="27" w:author="hyx" w:date="2018-11-11T11:46:00Z"/>
                <w:rFonts w:hint="eastAsia"/>
                <w:szCs w:val="21"/>
              </w:rPr>
            </w:pPr>
            <w:ins w:id="28" w:author="hyx" w:date="2018-11-11T11:46:00Z">
              <w:r>
                <w:rPr>
                  <w:rFonts w:hint="eastAsia"/>
                  <w:szCs w:val="21"/>
                </w:rPr>
                <w:t>陈苏民</w:t>
              </w:r>
            </w:ins>
          </w:p>
        </w:tc>
        <w:tc>
          <w:tcPr>
            <w:tcW w:w="1930" w:type="dxa"/>
            <w:tcBorders>
              <w:top w:val="single" w:sz="4" w:space="0" w:color="auto"/>
              <w:left w:val="single" w:sz="4" w:space="0" w:color="auto"/>
              <w:bottom w:val="single" w:sz="4" w:space="0" w:color="auto"/>
              <w:right w:val="single" w:sz="4" w:space="0" w:color="auto"/>
            </w:tcBorders>
          </w:tcPr>
          <w:p w14:paraId="7BF884B1" w14:textId="77777777" w:rsidR="00346D06" w:rsidRDefault="00346D06" w:rsidP="00346D06">
            <w:pPr>
              <w:rPr>
                <w:ins w:id="29" w:author="hyx" w:date="2018-11-11T11:46:00Z"/>
                <w:szCs w:val="21"/>
              </w:rPr>
            </w:pPr>
            <w:ins w:id="30" w:author="hyx" w:date="2018-11-11T11:46:00Z">
              <w:r>
                <w:rPr>
                  <w:rFonts w:hint="eastAsia"/>
                  <w:szCs w:val="21"/>
                </w:rPr>
                <w:t>黄叶轩，陈俊仁，</w:t>
              </w:r>
            </w:ins>
          </w:p>
          <w:p w14:paraId="0807745D" w14:textId="77777777" w:rsidR="00346D06" w:rsidRDefault="00346D06" w:rsidP="00346D06">
            <w:pPr>
              <w:rPr>
                <w:ins w:id="31" w:author="hyx" w:date="2018-11-11T11:46:00Z"/>
                <w:szCs w:val="21"/>
              </w:rPr>
            </w:pPr>
            <w:ins w:id="32" w:author="hyx" w:date="2018-11-11T11:46:00Z">
              <w:r>
                <w:rPr>
                  <w:rFonts w:hint="eastAsia"/>
                  <w:szCs w:val="21"/>
                </w:rPr>
                <w:t>陈苏民，徐双铅，</w:t>
              </w:r>
            </w:ins>
          </w:p>
          <w:p w14:paraId="6B7BC355" w14:textId="2107C338" w:rsidR="00346D06" w:rsidRDefault="00346D06" w:rsidP="00346D06">
            <w:pPr>
              <w:rPr>
                <w:ins w:id="33" w:author="hyx" w:date="2018-11-11T11:46:00Z"/>
                <w:rFonts w:hint="eastAsia"/>
                <w:szCs w:val="21"/>
              </w:rPr>
            </w:pPr>
            <w:ins w:id="34" w:author="hyx" w:date="2018-11-11T11:46: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14:paraId="0601919D" w14:textId="73DD26C9" w:rsidR="00346D06" w:rsidRDefault="00346D06" w:rsidP="00346D06">
            <w:pPr>
              <w:rPr>
                <w:ins w:id="35" w:author="hyx" w:date="2018-11-11T11:46:00Z"/>
                <w:rFonts w:hint="eastAsia"/>
                <w:szCs w:val="21"/>
              </w:rPr>
            </w:pPr>
            <w:ins w:id="36" w:author="hyx" w:date="2018-11-11T11:46:00Z">
              <w:r>
                <w:rPr>
                  <w:rFonts w:hint="eastAsia"/>
                  <w:szCs w:val="21"/>
                </w:rPr>
                <w:t>2018/1</w:t>
              </w:r>
              <w:r>
                <w:rPr>
                  <w:szCs w:val="21"/>
                </w:rPr>
                <w:t>1</w:t>
              </w:r>
              <w:r>
                <w:rPr>
                  <w:rFonts w:hint="eastAsia"/>
                  <w:szCs w:val="21"/>
                </w:rPr>
                <w:t>/</w:t>
              </w:r>
            </w:ins>
            <w:ins w:id="37" w:author="hyx" w:date="2018-11-11T11:47:00Z">
              <w:r>
                <w:rPr>
                  <w:szCs w:val="21"/>
                </w:rPr>
                <w:t>3</w:t>
              </w:r>
            </w:ins>
            <w:ins w:id="38" w:author="hyx" w:date="2018-11-11T11:46:00Z">
              <w:r>
                <w:rPr>
                  <w:rFonts w:hint="eastAsia"/>
                  <w:szCs w:val="21"/>
                </w:rPr>
                <w:t>-2018/1</w:t>
              </w:r>
              <w:r>
                <w:rPr>
                  <w:szCs w:val="21"/>
                </w:rPr>
                <w:t>1</w:t>
              </w:r>
              <w:r>
                <w:rPr>
                  <w:rFonts w:hint="eastAsia"/>
                  <w:szCs w:val="21"/>
                </w:rPr>
                <w:t>/</w:t>
              </w:r>
            </w:ins>
            <w:ins w:id="39" w:author="hyx" w:date="2018-11-11T11:47:00Z">
              <w:r>
                <w:rPr>
                  <w:szCs w:val="21"/>
                </w:rPr>
                <w:t>4</w:t>
              </w:r>
            </w:ins>
          </w:p>
        </w:tc>
        <w:tc>
          <w:tcPr>
            <w:tcW w:w="1672" w:type="dxa"/>
            <w:tcBorders>
              <w:top w:val="single" w:sz="4" w:space="0" w:color="auto"/>
              <w:left w:val="single" w:sz="4" w:space="0" w:color="auto"/>
              <w:bottom w:val="single" w:sz="4" w:space="0" w:color="auto"/>
              <w:right w:val="single" w:sz="4" w:space="0" w:color="auto"/>
            </w:tcBorders>
          </w:tcPr>
          <w:p w14:paraId="053BDFB9" w14:textId="18556DAF" w:rsidR="00346D06" w:rsidRDefault="00346D06" w:rsidP="00346D06">
            <w:pPr>
              <w:rPr>
                <w:ins w:id="40" w:author="hyx" w:date="2018-11-11T11:46:00Z"/>
                <w:rFonts w:hint="eastAsia"/>
                <w:szCs w:val="21"/>
              </w:rPr>
            </w:pPr>
            <w:ins w:id="41" w:author="hyx" w:date="2018-11-11T11:47:00Z">
              <w:r>
                <w:rPr>
                  <w:rFonts w:hint="eastAsia"/>
                  <w:szCs w:val="21"/>
                </w:rPr>
                <w:t>完善了沟通计划</w:t>
              </w:r>
            </w:ins>
          </w:p>
        </w:tc>
      </w:tr>
      <w:tr w:rsidR="00346D06" w:rsidRPr="00F52AE7" w14:paraId="071E4AD2" w14:textId="77777777" w:rsidTr="00F6093B">
        <w:trPr>
          <w:trHeight w:val="90"/>
          <w:ins w:id="42" w:author="hyx" w:date="2018-11-10T14:08:00Z"/>
        </w:trPr>
        <w:tc>
          <w:tcPr>
            <w:tcW w:w="1269" w:type="dxa"/>
            <w:tcBorders>
              <w:top w:val="single" w:sz="4" w:space="0" w:color="auto"/>
              <w:left w:val="single" w:sz="4" w:space="0" w:color="auto"/>
              <w:bottom w:val="single" w:sz="4" w:space="0" w:color="auto"/>
              <w:right w:val="single" w:sz="4" w:space="0" w:color="auto"/>
            </w:tcBorders>
          </w:tcPr>
          <w:p w14:paraId="5E95E4A8" w14:textId="64015ADC" w:rsidR="00346D06" w:rsidRDefault="00346D06" w:rsidP="00346D06">
            <w:pPr>
              <w:rPr>
                <w:ins w:id="43" w:author="hyx" w:date="2018-11-10T14:08:00Z"/>
                <w:szCs w:val="21"/>
              </w:rPr>
            </w:pPr>
            <w:ins w:id="44" w:author="hyx" w:date="2018-11-10T14:08:00Z">
              <w:r>
                <w:rPr>
                  <w:rFonts w:hint="eastAsia"/>
                  <w:szCs w:val="21"/>
                </w:rPr>
                <w:t>0.2.</w:t>
              </w:r>
            </w:ins>
            <w:ins w:id="45" w:author="hyx" w:date="2018-11-11T11:46:00Z">
              <w:r>
                <w:rPr>
                  <w:szCs w:val="21"/>
                </w:rPr>
                <w:t>6</w:t>
              </w:r>
            </w:ins>
          </w:p>
        </w:tc>
        <w:tc>
          <w:tcPr>
            <w:tcW w:w="1704" w:type="dxa"/>
            <w:tcBorders>
              <w:top w:val="single" w:sz="4" w:space="0" w:color="auto"/>
              <w:left w:val="single" w:sz="4" w:space="0" w:color="auto"/>
              <w:bottom w:val="single" w:sz="4" w:space="0" w:color="auto"/>
              <w:right w:val="single" w:sz="4" w:space="0" w:color="auto"/>
            </w:tcBorders>
          </w:tcPr>
          <w:p w14:paraId="3771E9B5" w14:textId="06323F8D" w:rsidR="00346D06" w:rsidRDefault="00346D06" w:rsidP="00346D06">
            <w:pPr>
              <w:rPr>
                <w:ins w:id="46" w:author="hyx" w:date="2018-11-10T14:08:00Z"/>
                <w:szCs w:val="21"/>
              </w:rPr>
            </w:pPr>
            <w:ins w:id="47" w:author="hyx" w:date="2018-11-10T14:08:00Z">
              <w:r>
                <w:rPr>
                  <w:rFonts w:hint="eastAsia"/>
                  <w:szCs w:val="21"/>
                </w:rPr>
                <w:t>黄叶轩</w:t>
              </w:r>
            </w:ins>
          </w:p>
        </w:tc>
        <w:tc>
          <w:tcPr>
            <w:tcW w:w="1930" w:type="dxa"/>
            <w:tcBorders>
              <w:top w:val="single" w:sz="4" w:space="0" w:color="auto"/>
              <w:left w:val="single" w:sz="4" w:space="0" w:color="auto"/>
              <w:bottom w:val="single" w:sz="4" w:space="0" w:color="auto"/>
              <w:right w:val="single" w:sz="4" w:space="0" w:color="auto"/>
            </w:tcBorders>
          </w:tcPr>
          <w:p w14:paraId="0BA4F261" w14:textId="77777777" w:rsidR="00346D06" w:rsidRDefault="00346D06" w:rsidP="00346D06">
            <w:pPr>
              <w:rPr>
                <w:ins w:id="48" w:author="hyx" w:date="2018-11-10T14:08:00Z"/>
                <w:szCs w:val="21"/>
              </w:rPr>
            </w:pPr>
            <w:ins w:id="49" w:author="hyx" w:date="2018-11-10T14:08:00Z">
              <w:r>
                <w:rPr>
                  <w:rFonts w:hint="eastAsia"/>
                  <w:szCs w:val="21"/>
                </w:rPr>
                <w:t>黄叶轩，陈俊仁，</w:t>
              </w:r>
            </w:ins>
          </w:p>
          <w:p w14:paraId="51F3181A" w14:textId="77777777" w:rsidR="00346D06" w:rsidRDefault="00346D06" w:rsidP="00346D06">
            <w:pPr>
              <w:rPr>
                <w:ins w:id="50" w:author="hyx" w:date="2018-11-10T14:08:00Z"/>
                <w:szCs w:val="21"/>
              </w:rPr>
            </w:pPr>
            <w:ins w:id="51" w:author="hyx" w:date="2018-11-10T14:08:00Z">
              <w:r>
                <w:rPr>
                  <w:rFonts w:hint="eastAsia"/>
                  <w:szCs w:val="21"/>
                </w:rPr>
                <w:t>陈苏民，徐双铅，</w:t>
              </w:r>
            </w:ins>
          </w:p>
          <w:p w14:paraId="281F9514" w14:textId="75F0855E" w:rsidR="00346D06" w:rsidRDefault="00346D06" w:rsidP="00346D06">
            <w:pPr>
              <w:rPr>
                <w:ins w:id="52" w:author="hyx" w:date="2018-11-10T14:08:00Z"/>
                <w:szCs w:val="21"/>
              </w:rPr>
            </w:pPr>
            <w:ins w:id="53" w:author="hyx" w:date="2018-11-10T14:08: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14:paraId="5EA6EF50" w14:textId="4192F521" w:rsidR="00346D06" w:rsidRDefault="00346D06" w:rsidP="00346D06">
            <w:pPr>
              <w:rPr>
                <w:ins w:id="54" w:author="hyx" w:date="2018-11-10T14:08:00Z"/>
                <w:szCs w:val="21"/>
              </w:rPr>
            </w:pPr>
            <w:ins w:id="55" w:author="hyx" w:date="2018-11-10T14:08:00Z">
              <w:r>
                <w:rPr>
                  <w:rFonts w:hint="eastAsia"/>
                  <w:szCs w:val="21"/>
                </w:rPr>
                <w:t>2018/1</w:t>
              </w:r>
              <w:r>
                <w:rPr>
                  <w:szCs w:val="21"/>
                </w:rPr>
                <w:t>1</w:t>
              </w:r>
              <w:r>
                <w:rPr>
                  <w:rFonts w:hint="eastAsia"/>
                  <w:szCs w:val="21"/>
                </w:rPr>
                <w:t>/1</w:t>
              </w:r>
              <w:r>
                <w:rPr>
                  <w:szCs w:val="21"/>
                </w:rPr>
                <w:t>0</w:t>
              </w:r>
              <w:r>
                <w:rPr>
                  <w:rFonts w:hint="eastAsia"/>
                  <w:szCs w:val="21"/>
                </w:rPr>
                <w:t>-2018/1</w:t>
              </w:r>
            </w:ins>
            <w:ins w:id="56" w:author="hyx" w:date="2018-11-10T14:09:00Z">
              <w:r>
                <w:rPr>
                  <w:szCs w:val="21"/>
                </w:rPr>
                <w:t>1</w:t>
              </w:r>
            </w:ins>
            <w:ins w:id="57" w:author="hyx" w:date="2018-11-10T14:08:00Z">
              <w:r>
                <w:rPr>
                  <w:rFonts w:hint="eastAsia"/>
                  <w:szCs w:val="21"/>
                </w:rPr>
                <w:t>/</w:t>
              </w:r>
            </w:ins>
            <w:ins w:id="58" w:author="hyx" w:date="2018-11-10T14:09:00Z">
              <w:r>
                <w:rPr>
                  <w:szCs w:val="21"/>
                </w:rPr>
                <w:t>11</w:t>
              </w:r>
            </w:ins>
          </w:p>
        </w:tc>
        <w:tc>
          <w:tcPr>
            <w:tcW w:w="1672" w:type="dxa"/>
            <w:tcBorders>
              <w:top w:val="single" w:sz="4" w:space="0" w:color="auto"/>
              <w:left w:val="single" w:sz="4" w:space="0" w:color="auto"/>
              <w:bottom w:val="single" w:sz="4" w:space="0" w:color="auto"/>
              <w:right w:val="single" w:sz="4" w:space="0" w:color="auto"/>
            </w:tcBorders>
          </w:tcPr>
          <w:p w14:paraId="4537C21A" w14:textId="2278C122" w:rsidR="00346D06" w:rsidRDefault="00346D06" w:rsidP="00346D06">
            <w:pPr>
              <w:rPr>
                <w:ins w:id="59" w:author="hyx" w:date="2018-11-10T14:08:00Z"/>
                <w:szCs w:val="21"/>
              </w:rPr>
            </w:pPr>
            <w:ins w:id="60" w:author="hyx" w:date="2018-11-11T11:46:00Z">
              <w:r>
                <w:rPr>
                  <w:rFonts w:hint="eastAsia"/>
                  <w:szCs w:val="21"/>
                </w:rPr>
                <w:t>对每个部分都进行了细化完善</w:t>
              </w:r>
            </w:ins>
          </w:p>
        </w:tc>
      </w:tr>
    </w:tbl>
    <w:p w14:paraId="0BAB2AAD" w14:textId="77777777" w:rsidR="00F6093B" w:rsidRPr="00F6093B" w:rsidRDefault="00F6093B" w:rsidP="00F6093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CD82E4B" w:rsidR="00D76606" w:rsidRPr="00F6093B"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Del="00346D06" w:rsidRDefault="004E674A" w:rsidP="00D76606">
      <w:pPr>
        <w:numPr>
          <w:ilvl w:val="1"/>
          <w:numId w:val="0"/>
        </w:numPr>
        <w:spacing w:afterLines="1150" w:after="3588" w:line="720" w:lineRule="auto"/>
        <w:contextualSpacing/>
        <w:textAlignment w:val="center"/>
        <w:rPr>
          <w:del w:id="61" w:author="hyx" w:date="2018-11-11T11:47:00Z"/>
          <w:rFonts w:ascii="Calibri Light" w:hAnsi="Calibri Light" w:cs="Times New Roman"/>
          <w:b/>
          <w:spacing w:val="15"/>
          <w:sz w:val="32"/>
          <w:szCs w:val="56"/>
        </w:rPr>
      </w:pPr>
    </w:p>
    <w:p w14:paraId="291E9F46" w14:textId="36D7A5B1" w:rsidR="004E674A" w:rsidDel="00A05CFE" w:rsidRDefault="004E674A" w:rsidP="00D76606">
      <w:pPr>
        <w:numPr>
          <w:ilvl w:val="1"/>
          <w:numId w:val="0"/>
        </w:numPr>
        <w:spacing w:afterLines="1150" w:after="3588" w:line="720" w:lineRule="auto"/>
        <w:contextualSpacing/>
        <w:textAlignment w:val="center"/>
        <w:rPr>
          <w:del w:id="62" w:author="hyx" w:date="2018-11-10T14:09:00Z"/>
          <w:rFonts w:ascii="Calibri Light" w:hAnsi="Calibri Light" w:cs="Times New Roman" w:hint="eastAsia"/>
          <w:b/>
          <w:spacing w:val="15"/>
          <w:sz w:val="32"/>
          <w:szCs w:val="56"/>
        </w:rPr>
      </w:pPr>
    </w:p>
    <w:p w14:paraId="0DB1FDE5" w14:textId="76A866F4"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Content>
        <w:p w14:paraId="4919CCA7" w14:textId="533E9AE2" w:rsidR="00E119E2" w:rsidRDefault="00E119E2" w:rsidP="003523F4">
          <w:pPr>
            <w:pStyle w:val="TOC"/>
            <w:jc w:val="center"/>
          </w:pPr>
          <w:r>
            <w:rPr>
              <w:lang w:val="zh-CN"/>
            </w:rPr>
            <w:t>目录</w:t>
          </w:r>
        </w:p>
        <w:p w14:paraId="186DC4AA" w14:textId="66DE0308" w:rsidR="005136E7" w:rsidRDefault="00E119E2">
          <w:pPr>
            <w:pStyle w:val="12"/>
            <w:tabs>
              <w:tab w:val="right" w:leader="dot" w:pos="8296"/>
            </w:tabs>
            <w:rPr>
              <w:ins w:id="63" w:author="hyx" w:date="2018-11-11T18:39:00Z"/>
              <w:rFonts w:asciiTheme="minorHAnsi" w:eastAsiaTheme="minorEastAsia" w:hAnsiTheme="minorHAnsi" w:cstheme="minorBidi"/>
              <w:noProof/>
              <w:kern w:val="2"/>
            </w:rPr>
          </w:pPr>
          <w:r>
            <w:fldChar w:fldCharType="begin"/>
          </w:r>
          <w:r>
            <w:instrText xml:space="preserve"> TOC \o "1-3" \h \z \u </w:instrText>
          </w:r>
          <w:r>
            <w:fldChar w:fldCharType="separate"/>
          </w:r>
          <w:ins w:id="64" w:author="hyx" w:date="2018-11-11T18:39:00Z">
            <w:r w:rsidR="005136E7" w:rsidRPr="006C5C6D">
              <w:rPr>
                <w:rStyle w:val="aa"/>
                <w:noProof/>
              </w:rPr>
              <w:fldChar w:fldCharType="begin"/>
            </w:r>
            <w:r w:rsidR="005136E7" w:rsidRPr="006C5C6D">
              <w:rPr>
                <w:rStyle w:val="aa"/>
                <w:noProof/>
              </w:rPr>
              <w:instrText xml:space="preserve"> </w:instrText>
            </w:r>
            <w:r w:rsidR="005136E7">
              <w:rPr>
                <w:noProof/>
              </w:rPr>
              <w:instrText>HYPERLINK \l "_Toc529724886"</w:instrText>
            </w:r>
            <w:r w:rsidR="005136E7" w:rsidRPr="006C5C6D">
              <w:rPr>
                <w:rStyle w:val="aa"/>
                <w:noProof/>
              </w:rPr>
              <w:instrText xml:space="preserve"> </w:instrText>
            </w:r>
            <w:r w:rsidR="005136E7" w:rsidRPr="006C5C6D">
              <w:rPr>
                <w:rStyle w:val="aa"/>
                <w:noProof/>
              </w:rPr>
            </w:r>
            <w:r w:rsidR="005136E7" w:rsidRPr="006C5C6D">
              <w:rPr>
                <w:rStyle w:val="aa"/>
                <w:noProof/>
              </w:rPr>
              <w:fldChar w:fldCharType="separate"/>
            </w:r>
            <w:r w:rsidR="005136E7" w:rsidRPr="006C5C6D">
              <w:rPr>
                <w:rStyle w:val="aa"/>
                <w:rFonts w:ascii="Times New Roman" w:hAnsi="Times New Roman" w:cs="Times New Roman"/>
                <w:b/>
                <w:bCs/>
                <w:noProof/>
                <w:kern w:val="44"/>
              </w:rPr>
              <w:t>版</w:t>
            </w:r>
            <w:r w:rsidR="005136E7" w:rsidRPr="006C5C6D">
              <w:rPr>
                <w:rStyle w:val="aa"/>
                <w:rFonts w:ascii="Times New Roman" w:hAnsi="Times New Roman" w:cs="Times New Roman"/>
                <w:b/>
                <w:bCs/>
                <w:noProof/>
                <w:kern w:val="44"/>
              </w:rPr>
              <w:t xml:space="preserve"> </w:t>
            </w:r>
            <w:r w:rsidR="005136E7" w:rsidRPr="006C5C6D">
              <w:rPr>
                <w:rStyle w:val="aa"/>
                <w:rFonts w:ascii="Times New Roman" w:hAnsi="Times New Roman" w:cs="Times New Roman"/>
                <w:b/>
                <w:bCs/>
                <w:noProof/>
                <w:kern w:val="44"/>
              </w:rPr>
              <w:t>本</w:t>
            </w:r>
            <w:r w:rsidR="005136E7" w:rsidRPr="006C5C6D">
              <w:rPr>
                <w:rStyle w:val="aa"/>
                <w:rFonts w:ascii="Times New Roman" w:hAnsi="Times New Roman" w:cs="Times New Roman"/>
                <w:b/>
                <w:bCs/>
                <w:noProof/>
                <w:kern w:val="44"/>
              </w:rPr>
              <w:t xml:space="preserve"> </w:t>
            </w:r>
            <w:r w:rsidR="005136E7" w:rsidRPr="006C5C6D">
              <w:rPr>
                <w:rStyle w:val="aa"/>
                <w:rFonts w:ascii="Times New Roman" w:hAnsi="Times New Roman" w:cs="Times New Roman"/>
                <w:b/>
                <w:bCs/>
                <w:noProof/>
                <w:kern w:val="44"/>
              </w:rPr>
              <w:t>历</w:t>
            </w:r>
            <w:r w:rsidR="005136E7" w:rsidRPr="006C5C6D">
              <w:rPr>
                <w:rStyle w:val="aa"/>
                <w:rFonts w:ascii="Times New Roman" w:hAnsi="Times New Roman" w:cs="Times New Roman"/>
                <w:b/>
                <w:bCs/>
                <w:noProof/>
                <w:kern w:val="44"/>
              </w:rPr>
              <w:t xml:space="preserve"> </w:t>
            </w:r>
            <w:r w:rsidR="005136E7" w:rsidRPr="006C5C6D">
              <w:rPr>
                <w:rStyle w:val="aa"/>
                <w:rFonts w:ascii="Times New Roman" w:hAnsi="Times New Roman" w:cs="Times New Roman"/>
                <w:b/>
                <w:bCs/>
                <w:noProof/>
                <w:kern w:val="44"/>
              </w:rPr>
              <w:t>史</w:t>
            </w:r>
            <w:r w:rsidR="005136E7">
              <w:rPr>
                <w:noProof/>
                <w:webHidden/>
              </w:rPr>
              <w:tab/>
            </w:r>
            <w:r w:rsidR="005136E7">
              <w:rPr>
                <w:noProof/>
                <w:webHidden/>
              </w:rPr>
              <w:fldChar w:fldCharType="begin"/>
            </w:r>
            <w:r w:rsidR="005136E7">
              <w:rPr>
                <w:noProof/>
                <w:webHidden/>
              </w:rPr>
              <w:instrText xml:space="preserve"> PAGEREF _Toc529724886 \h </w:instrText>
            </w:r>
            <w:r w:rsidR="005136E7">
              <w:rPr>
                <w:noProof/>
                <w:webHidden/>
              </w:rPr>
            </w:r>
          </w:ins>
          <w:r w:rsidR="005136E7">
            <w:rPr>
              <w:noProof/>
              <w:webHidden/>
            </w:rPr>
            <w:fldChar w:fldCharType="separate"/>
          </w:r>
          <w:ins w:id="65" w:author="hyx" w:date="2018-11-11T18:39:00Z">
            <w:r w:rsidR="005136E7">
              <w:rPr>
                <w:noProof/>
                <w:webHidden/>
              </w:rPr>
              <w:t>2</w:t>
            </w:r>
            <w:r w:rsidR="005136E7">
              <w:rPr>
                <w:noProof/>
                <w:webHidden/>
              </w:rPr>
              <w:fldChar w:fldCharType="end"/>
            </w:r>
            <w:r w:rsidR="005136E7" w:rsidRPr="006C5C6D">
              <w:rPr>
                <w:rStyle w:val="aa"/>
                <w:noProof/>
              </w:rPr>
              <w:fldChar w:fldCharType="end"/>
            </w:r>
          </w:ins>
        </w:p>
        <w:p w14:paraId="461E7BAF" w14:textId="28015F62" w:rsidR="005136E7" w:rsidRDefault="005136E7">
          <w:pPr>
            <w:pStyle w:val="12"/>
            <w:tabs>
              <w:tab w:val="left" w:pos="420"/>
              <w:tab w:val="right" w:leader="dot" w:pos="8296"/>
            </w:tabs>
            <w:rPr>
              <w:ins w:id="66" w:author="hyx" w:date="2018-11-11T18:39:00Z"/>
              <w:rFonts w:asciiTheme="minorHAnsi" w:eastAsiaTheme="minorEastAsia" w:hAnsiTheme="minorHAnsi" w:cstheme="minorBidi"/>
              <w:noProof/>
              <w:kern w:val="2"/>
            </w:rPr>
          </w:pPr>
          <w:ins w:id="67" w:author="hyx" w:date="2018-11-11T18:39:00Z">
            <w:r w:rsidRPr="006C5C6D">
              <w:rPr>
                <w:rStyle w:val="aa"/>
                <w:noProof/>
              </w:rPr>
              <w:fldChar w:fldCharType="begin"/>
            </w:r>
            <w:r w:rsidRPr="006C5C6D">
              <w:rPr>
                <w:rStyle w:val="aa"/>
                <w:noProof/>
              </w:rPr>
              <w:instrText xml:space="preserve"> </w:instrText>
            </w:r>
            <w:r>
              <w:rPr>
                <w:noProof/>
              </w:rPr>
              <w:instrText>HYPERLINK \l "_Toc529724887"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w:t>
            </w:r>
            <w:r>
              <w:rPr>
                <w:rFonts w:asciiTheme="minorHAnsi" w:eastAsiaTheme="minorEastAsia" w:hAnsiTheme="minorHAnsi" w:cstheme="minorBidi"/>
                <w:noProof/>
                <w:kern w:val="2"/>
              </w:rPr>
              <w:tab/>
            </w:r>
            <w:r w:rsidRPr="006C5C6D">
              <w:rPr>
                <w:rStyle w:val="aa"/>
                <w:noProof/>
              </w:rPr>
              <w:t>引言</w:t>
            </w:r>
            <w:r>
              <w:rPr>
                <w:noProof/>
                <w:webHidden/>
              </w:rPr>
              <w:tab/>
            </w:r>
            <w:r>
              <w:rPr>
                <w:noProof/>
                <w:webHidden/>
              </w:rPr>
              <w:fldChar w:fldCharType="begin"/>
            </w:r>
            <w:r>
              <w:rPr>
                <w:noProof/>
                <w:webHidden/>
              </w:rPr>
              <w:instrText xml:space="preserve"> PAGEREF _Toc529724887 \h </w:instrText>
            </w:r>
            <w:r>
              <w:rPr>
                <w:noProof/>
                <w:webHidden/>
              </w:rPr>
            </w:r>
          </w:ins>
          <w:r>
            <w:rPr>
              <w:noProof/>
              <w:webHidden/>
            </w:rPr>
            <w:fldChar w:fldCharType="separate"/>
          </w:r>
          <w:ins w:id="68" w:author="hyx" w:date="2018-11-11T18:39:00Z">
            <w:r>
              <w:rPr>
                <w:noProof/>
                <w:webHidden/>
              </w:rPr>
              <w:t>6</w:t>
            </w:r>
            <w:r>
              <w:rPr>
                <w:noProof/>
                <w:webHidden/>
              </w:rPr>
              <w:fldChar w:fldCharType="end"/>
            </w:r>
            <w:r w:rsidRPr="006C5C6D">
              <w:rPr>
                <w:rStyle w:val="aa"/>
                <w:noProof/>
              </w:rPr>
              <w:fldChar w:fldCharType="end"/>
            </w:r>
          </w:ins>
        </w:p>
        <w:p w14:paraId="1A7BBED2" w14:textId="3E397691" w:rsidR="005136E7" w:rsidRDefault="005136E7">
          <w:pPr>
            <w:pStyle w:val="21"/>
            <w:tabs>
              <w:tab w:val="left" w:pos="1260"/>
              <w:tab w:val="right" w:leader="dot" w:pos="8296"/>
            </w:tabs>
            <w:rPr>
              <w:ins w:id="69" w:author="hyx" w:date="2018-11-11T18:39:00Z"/>
              <w:rFonts w:asciiTheme="minorHAnsi" w:eastAsiaTheme="minorEastAsia" w:hAnsiTheme="minorHAnsi" w:cstheme="minorBidi"/>
              <w:noProof/>
              <w:kern w:val="2"/>
            </w:rPr>
          </w:pPr>
          <w:ins w:id="70" w:author="hyx" w:date="2018-11-11T18:39:00Z">
            <w:r w:rsidRPr="006C5C6D">
              <w:rPr>
                <w:rStyle w:val="aa"/>
                <w:noProof/>
              </w:rPr>
              <w:fldChar w:fldCharType="begin"/>
            </w:r>
            <w:r w:rsidRPr="006C5C6D">
              <w:rPr>
                <w:rStyle w:val="aa"/>
                <w:noProof/>
              </w:rPr>
              <w:instrText xml:space="preserve"> </w:instrText>
            </w:r>
            <w:r>
              <w:rPr>
                <w:noProof/>
              </w:rPr>
              <w:instrText>HYPERLINK \l "_Toc529724888"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1.1</w:t>
            </w:r>
            <w:r>
              <w:rPr>
                <w:rFonts w:asciiTheme="minorHAnsi" w:eastAsiaTheme="minorEastAsia" w:hAnsiTheme="minorHAnsi" w:cstheme="minorBidi"/>
                <w:noProof/>
                <w:kern w:val="2"/>
              </w:rPr>
              <w:tab/>
            </w:r>
            <w:r w:rsidRPr="006C5C6D">
              <w:rPr>
                <w:rStyle w:val="aa"/>
                <w:noProof/>
              </w:rPr>
              <w:t>编写目的</w:t>
            </w:r>
            <w:r>
              <w:rPr>
                <w:noProof/>
                <w:webHidden/>
              </w:rPr>
              <w:tab/>
            </w:r>
            <w:r>
              <w:rPr>
                <w:noProof/>
                <w:webHidden/>
              </w:rPr>
              <w:fldChar w:fldCharType="begin"/>
            </w:r>
            <w:r>
              <w:rPr>
                <w:noProof/>
                <w:webHidden/>
              </w:rPr>
              <w:instrText xml:space="preserve"> PAGEREF _Toc529724888 \h </w:instrText>
            </w:r>
            <w:r>
              <w:rPr>
                <w:noProof/>
                <w:webHidden/>
              </w:rPr>
            </w:r>
          </w:ins>
          <w:r>
            <w:rPr>
              <w:noProof/>
              <w:webHidden/>
            </w:rPr>
            <w:fldChar w:fldCharType="separate"/>
          </w:r>
          <w:ins w:id="71" w:author="hyx" w:date="2018-11-11T18:39:00Z">
            <w:r>
              <w:rPr>
                <w:noProof/>
                <w:webHidden/>
              </w:rPr>
              <w:t>6</w:t>
            </w:r>
            <w:r>
              <w:rPr>
                <w:noProof/>
                <w:webHidden/>
              </w:rPr>
              <w:fldChar w:fldCharType="end"/>
            </w:r>
            <w:r w:rsidRPr="006C5C6D">
              <w:rPr>
                <w:rStyle w:val="aa"/>
                <w:noProof/>
              </w:rPr>
              <w:fldChar w:fldCharType="end"/>
            </w:r>
          </w:ins>
        </w:p>
        <w:p w14:paraId="18543464" w14:textId="5DDE83C7" w:rsidR="005136E7" w:rsidRDefault="005136E7">
          <w:pPr>
            <w:pStyle w:val="21"/>
            <w:tabs>
              <w:tab w:val="left" w:pos="1260"/>
              <w:tab w:val="right" w:leader="dot" w:pos="8296"/>
            </w:tabs>
            <w:rPr>
              <w:ins w:id="72" w:author="hyx" w:date="2018-11-11T18:39:00Z"/>
              <w:rFonts w:asciiTheme="minorHAnsi" w:eastAsiaTheme="minorEastAsia" w:hAnsiTheme="minorHAnsi" w:cstheme="minorBidi"/>
              <w:noProof/>
              <w:kern w:val="2"/>
            </w:rPr>
          </w:pPr>
          <w:ins w:id="73" w:author="hyx" w:date="2018-11-11T18:39:00Z">
            <w:r w:rsidRPr="006C5C6D">
              <w:rPr>
                <w:rStyle w:val="aa"/>
                <w:noProof/>
              </w:rPr>
              <w:fldChar w:fldCharType="begin"/>
            </w:r>
            <w:r w:rsidRPr="006C5C6D">
              <w:rPr>
                <w:rStyle w:val="aa"/>
                <w:noProof/>
              </w:rPr>
              <w:instrText xml:space="preserve"> </w:instrText>
            </w:r>
            <w:r>
              <w:rPr>
                <w:noProof/>
              </w:rPr>
              <w:instrText>HYPERLINK \l "_Toc529724889"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1.2</w:t>
            </w:r>
            <w:r>
              <w:rPr>
                <w:rFonts w:asciiTheme="minorHAnsi" w:eastAsiaTheme="minorEastAsia" w:hAnsiTheme="minorHAnsi" w:cstheme="minorBidi"/>
                <w:noProof/>
                <w:kern w:val="2"/>
              </w:rPr>
              <w:tab/>
            </w:r>
            <w:r w:rsidRPr="006C5C6D">
              <w:rPr>
                <w:rStyle w:val="aa"/>
                <w:noProof/>
              </w:rPr>
              <w:t>业务需求</w:t>
            </w:r>
            <w:r>
              <w:rPr>
                <w:noProof/>
                <w:webHidden/>
              </w:rPr>
              <w:tab/>
            </w:r>
            <w:r>
              <w:rPr>
                <w:noProof/>
                <w:webHidden/>
              </w:rPr>
              <w:fldChar w:fldCharType="begin"/>
            </w:r>
            <w:r>
              <w:rPr>
                <w:noProof/>
                <w:webHidden/>
              </w:rPr>
              <w:instrText xml:space="preserve"> PAGEREF _Toc529724889 \h </w:instrText>
            </w:r>
            <w:r>
              <w:rPr>
                <w:noProof/>
                <w:webHidden/>
              </w:rPr>
            </w:r>
          </w:ins>
          <w:r>
            <w:rPr>
              <w:noProof/>
              <w:webHidden/>
            </w:rPr>
            <w:fldChar w:fldCharType="separate"/>
          </w:r>
          <w:ins w:id="74" w:author="hyx" w:date="2018-11-11T18:39:00Z">
            <w:r>
              <w:rPr>
                <w:noProof/>
                <w:webHidden/>
              </w:rPr>
              <w:t>6</w:t>
            </w:r>
            <w:r>
              <w:rPr>
                <w:noProof/>
                <w:webHidden/>
              </w:rPr>
              <w:fldChar w:fldCharType="end"/>
            </w:r>
            <w:r w:rsidRPr="006C5C6D">
              <w:rPr>
                <w:rStyle w:val="aa"/>
                <w:noProof/>
              </w:rPr>
              <w:fldChar w:fldCharType="end"/>
            </w:r>
          </w:ins>
        </w:p>
        <w:p w14:paraId="716A9959" w14:textId="7F9066FC" w:rsidR="005136E7" w:rsidRDefault="005136E7">
          <w:pPr>
            <w:pStyle w:val="21"/>
            <w:tabs>
              <w:tab w:val="left" w:pos="1260"/>
              <w:tab w:val="right" w:leader="dot" w:pos="8296"/>
            </w:tabs>
            <w:rPr>
              <w:ins w:id="75" w:author="hyx" w:date="2018-11-11T18:39:00Z"/>
              <w:rFonts w:asciiTheme="minorHAnsi" w:eastAsiaTheme="minorEastAsia" w:hAnsiTheme="minorHAnsi" w:cstheme="minorBidi"/>
              <w:noProof/>
              <w:kern w:val="2"/>
            </w:rPr>
          </w:pPr>
          <w:ins w:id="76" w:author="hyx" w:date="2018-11-11T18:39:00Z">
            <w:r w:rsidRPr="006C5C6D">
              <w:rPr>
                <w:rStyle w:val="aa"/>
                <w:noProof/>
              </w:rPr>
              <w:fldChar w:fldCharType="begin"/>
            </w:r>
            <w:r w:rsidRPr="006C5C6D">
              <w:rPr>
                <w:rStyle w:val="aa"/>
                <w:noProof/>
              </w:rPr>
              <w:instrText xml:space="preserve"> </w:instrText>
            </w:r>
            <w:r>
              <w:rPr>
                <w:noProof/>
              </w:rPr>
              <w:instrText>HYPERLINK \l "_Toc529724890"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1.3</w:t>
            </w:r>
            <w:r>
              <w:rPr>
                <w:rFonts w:asciiTheme="minorHAnsi" w:eastAsiaTheme="minorEastAsia" w:hAnsiTheme="minorHAnsi" w:cstheme="minorBidi"/>
                <w:noProof/>
                <w:kern w:val="2"/>
              </w:rPr>
              <w:tab/>
            </w:r>
            <w:r w:rsidRPr="006C5C6D">
              <w:rPr>
                <w:rStyle w:val="aa"/>
                <w:noProof/>
              </w:rPr>
              <w:t>背景</w:t>
            </w:r>
            <w:r>
              <w:rPr>
                <w:noProof/>
                <w:webHidden/>
              </w:rPr>
              <w:tab/>
            </w:r>
            <w:r>
              <w:rPr>
                <w:noProof/>
                <w:webHidden/>
              </w:rPr>
              <w:fldChar w:fldCharType="begin"/>
            </w:r>
            <w:r>
              <w:rPr>
                <w:noProof/>
                <w:webHidden/>
              </w:rPr>
              <w:instrText xml:space="preserve"> PAGEREF _Toc529724890 \h </w:instrText>
            </w:r>
            <w:r>
              <w:rPr>
                <w:noProof/>
                <w:webHidden/>
              </w:rPr>
            </w:r>
          </w:ins>
          <w:r>
            <w:rPr>
              <w:noProof/>
              <w:webHidden/>
            </w:rPr>
            <w:fldChar w:fldCharType="separate"/>
          </w:r>
          <w:ins w:id="77" w:author="hyx" w:date="2018-11-11T18:39:00Z">
            <w:r>
              <w:rPr>
                <w:noProof/>
                <w:webHidden/>
              </w:rPr>
              <w:t>6</w:t>
            </w:r>
            <w:r>
              <w:rPr>
                <w:noProof/>
                <w:webHidden/>
              </w:rPr>
              <w:fldChar w:fldCharType="end"/>
            </w:r>
            <w:r w:rsidRPr="006C5C6D">
              <w:rPr>
                <w:rStyle w:val="aa"/>
                <w:noProof/>
              </w:rPr>
              <w:fldChar w:fldCharType="end"/>
            </w:r>
          </w:ins>
        </w:p>
        <w:p w14:paraId="2189CDF1" w14:textId="6749BC51" w:rsidR="005136E7" w:rsidRDefault="005136E7">
          <w:pPr>
            <w:pStyle w:val="31"/>
            <w:tabs>
              <w:tab w:val="left" w:pos="1680"/>
              <w:tab w:val="right" w:leader="dot" w:pos="8296"/>
            </w:tabs>
            <w:rPr>
              <w:ins w:id="78" w:author="hyx" w:date="2018-11-11T18:39:00Z"/>
              <w:rFonts w:asciiTheme="minorHAnsi" w:eastAsiaTheme="minorEastAsia" w:hAnsiTheme="minorHAnsi" w:cstheme="minorBidi"/>
              <w:noProof/>
              <w:kern w:val="2"/>
            </w:rPr>
          </w:pPr>
          <w:ins w:id="79" w:author="hyx" w:date="2018-11-11T18:39:00Z">
            <w:r w:rsidRPr="006C5C6D">
              <w:rPr>
                <w:rStyle w:val="aa"/>
                <w:noProof/>
              </w:rPr>
              <w:fldChar w:fldCharType="begin"/>
            </w:r>
            <w:r w:rsidRPr="006C5C6D">
              <w:rPr>
                <w:rStyle w:val="aa"/>
                <w:noProof/>
              </w:rPr>
              <w:instrText xml:space="preserve"> </w:instrText>
            </w:r>
            <w:r>
              <w:rPr>
                <w:noProof/>
              </w:rPr>
              <w:instrText>HYPERLINK \l "_Toc529724891"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1.3.1</w:t>
            </w:r>
            <w:r>
              <w:rPr>
                <w:rFonts w:asciiTheme="minorHAnsi" w:eastAsiaTheme="minorEastAsia" w:hAnsiTheme="minorHAnsi" w:cstheme="minorBidi"/>
                <w:noProof/>
                <w:kern w:val="2"/>
              </w:rPr>
              <w:tab/>
            </w:r>
            <w:r w:rsidRPr="006C5C6D">
              <w:rPr>
                <w:rStyle w:val="aa"/>
                <w:noProof/>
              </w:rPr>
              <w:t>软件系统名称</w:t>
            </w:r>
            <w:r>
              <w:rPr>
                <w:noProof/>
                <w:webHidden/>
              </w:rPr>
              <w:tab/>
            </w:r>
            <w:r>
              <w:rPr>
                <w:noProof/>
                <w:webHidden/>
              </w:rPr>
              <w:fldChar w:fldCharType="begin"/>
            </w:r>
            <w:r>
              <w:rPr>
                <w:noProof/>
                <w:webHidden/>
              </w:rPr>
              <w:instrText xml:space="preserve"> PAGEREF _Toc529724891 \h </w:instrText>
            </w:r>
            <w:r>
              <w:rPr>
                <w:noProof/>
                <w:webHidden/>
              </w:rPr>
            </w:r>
          </w:ins>
          <w:r>
            <w:rPr>
              <w:noProof/>
              <w:webHidden/>
            </w:rPr>
            <w:fldChar w:fldCharType="separate"/>
          </w:r>
          <w:ins w:id="80" w:author="hyx" w:date="2018-11-11T18:39:00Z">
            <w:r>
              <w:rPr>
                <w:noProof/>
                <w:webHidden/>
              </w:rPr>
              <w:t>6</w:t>
            </w:r>
            <w:r>
              <w:rPr>
                <w:noProof/>
                <w:webHidden/>
              </w:rPr>
              <w:fldChar w:fldCharType="end"/>
            </w:r>
            <w:r w:rsidRPr="006C5C6D">
              <w:rPr>
                <w:rStyle w:val="aa"/>
                <w:noProof/>
              </w:rPr>
              <w:fldChar w:fldCharType="end"/>
            </w:r>
          </w:ins>
        </w:p>
        <w:p w14:paraId="3EAE4B87" w14:textId="21032442" w:rsidR="005136E7" w:rsidRDefault="005136E7">
          <w:pPr>
            <w:pStyle w:val="31"/>
            <w:tabs>
              <w:tab w:val="left" w:pos="1680"/>
              <w:tab w:val="right" w:leader="dot" w:pos="8296"/>
            </w:tabs>
            <w:rPr>
              <w:ins w:id="81" w:author="hyx" w:date="2018-11-11T18:39:00Z"/>
              <w:rFonts w:asciiTheme="minorHAnsi" w:eastAsiaTheme="minorEastAsia" w:hAnsiTheme="minorHAnsi" w:cstheme="minorBidi"/>
              <w:noProof/>
              <w:kern w:val="2"/>
            </w:rPr>
          </w:pPr>
          <w:ins w:id="82" w:author="hyx" w:date="2018-11-11T18:39:00Z">
            <w:r w:rsidRPr="006C5C6D">
              <w:rPr>
                <w:rStyle w:val="aa"/>
                <w:noProof/>
              </w:rPr>
              <w:fldChar w:fldCharType="begin"/>
            </w:r>
            <w:r w:rsidRPr="006C5C6D">
              <w:rPr>
                <w:rStyle w:val="aa"/>
                <w:noProof/>
              </w:rPr>
              <w:instrText xml:space="preserve"> </w:instrText>
            </w:r>
            <w:r>
              <w:rPr>
                <w:noProof/>
              </w:rPr>
              <w:instrText>HYPERLINK \l "_Toc529724892"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1.3.2</w:t>
            </w:r>
            <w:r>
              <w:rPr>
                <w:rFonts w:asciiTheme="minorHAnsi" w:eastAsiaTheme="minorEastAsia" w:hAnsiTheme="minorHAnsi" w:cstheme="minorBidi"/>
                <w:noProof/>
                <w:kern w:val="2"/>
              </w:rPr>
              <w:tab/>
            </w:r>
            <w:r w:rsidRPr="006C5C6D">
              <w:rPr>
                <w:rStyle w:val="aa"/>
                <w:noProof/>
              </w:rPr>
              <w:t>任务提出者</w:t>
            </w:r>
            <w:r>
              <w:rPr>
                <w:noProof/>
                <w:webHidden/>
              </w:rPr>
              <w:tab/>
            </w:r>
            <w:r>
              <w:rPr>
                <w:noProof/>
                <w:webHidden/>
              </w:rPr>
              <w:fldChar w:fldCharType="begin"/>
            </w:r>
            <w:r>
              <w:rPr>
                <w:noProof/>
                <w:webHidden/>
              </w:rPr>
              <w:instrText xml:space="preserve"> PAGEREF _Toc529724892 \h </w:instrText>
            </w:r>
            <w:r>
              <w:rPr>
                <w:noProof/>
                <w:webHidden/>
              </w:rPr>
            </w:r>
          </w:ins>
          <w:r>
            <w:rPr>
              <w:noProof/>
              <w:webHidden/>
            </w:rPr>
            <w:fldChar w:fldCharType="separate"/>
          </w:r>
          <w:ins w:id="83" w:author="hyx" w:date="2018-11-11T18:39:00Z">
            <w:r>
              <w:rPr>
                <w:noProof/>
                <w:webHidden/>
              </w:rPr>
              <w:t>6</w:t>
            </w:r>
            <w:r>
              <w:rPr>
                <w:noProof/>
                <w:webHidden/>
              </w:rPr>
              <w:fldChar w:fldCharType="end"/>
            </w:r>
            <w:r w:rsidRPr="006C5C6D">
              <w:rPr>
                <w:rStyle w:val="aa"/>
                <w:noProof/>
              </w:rPr>
              <w:fldChar w:fldCharType="end"/>
            </w:r>
          </w:ins>
        </w:p>
        <w:p w14:paraId="3F943DA1" w14:textId="40CFA324" w:rsidR="005136E7" w:rsidRDefault="005136E7">
          <w:pPr>
            <w:pStyle w:val="31"/>
            <w:tabs>
              <w:tab w:val="left" w:pos="1680"/>
              <w:tab w:val="right" w:leader="dot" w:pos="8296"/>
            </w:tabs>
            <w:rPr>
              <w:ins w:id="84" w:author="hyx" w:date="2018-11-11T18:39:00Z"/>
              <w:rFonts w:asciiTheme="minorHAnsi" w:eastAsiaTheme="minorEastAsia" w:hAnsiTheme="minorHAnsi" w:cstheme="minorBidi"/>
              <w:noProof/>
              <w:kern w:val="2"/>
            </w:rPr>
          </w:pPr>
          <w:ins w:id="85" w:author="hyx" w:date="2018-11-11T18:39:00Z">
            <w:r w:rsidRPr="006C5C6D">
              <w:rPr>
                <w:rStyle w:val="aa"/>
                <w:noProof/>
              </w:rPr>
              <w:fldChar w:fldCharType="begin"/>
            </w:r>
            <w:r w:rsidRPr="006C5C6D">
              <w:rPr>
                <w:rStyle w:val="aa"/>
                <w:noProof/>
              </w:rPr>
              <w:instrText xml:space="preserve"> </w:instrText>
            </w:r>
            <w:r>
              <w:rPr>
                <w:noProof/>
              </w:rPr>
              <w:instrText>HYPERLINK \l "_Toc529724893"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1.3.3</w:t>
            </w:r>
            <w:r>
              <w:rPr>
                <w:rFonts w:asciiTheme="minorHAnsi" w:eastAsiaTheme="minorEastAsia" w:hAnsiTheme="minorHAnsi" w:cstheme="minorBidi"/>
                <w:noProof/>
                <w:kern w:val="2"/>
              </w:rPr>
              <w:tab/>
            </w:r>
            <w:r w:rsidRPr="006C5C6D">
              <w:rPr>
                <w:rStyle w:val="aa"/>
                <w:noProof/>
              </w:rPr>
              <w:t>开发团队</w:t>
            </w:r>
            <w:r>
              <w:rPr>
                <w:noProof/>
                <w:webHidden/>
              </w:rPr>
              <w:tab/>
            </w:r>
            <w:r>
              <w:rPr>
                <w:noProof/>
                <w:webHidden/>
              </w:rPr>
              <w:fldChar w:fldCharType="begin"/>
            </w:r>
            <w:r>
              <w:rPr>
                <w:noProof/>
                <w:webHidden/>
              </w:rPr>
              <w:instrText xml:space="preserve"> PAGEREF _Toc529724893 \h </w:instrText>
            </w:r>
            <w:r>
              <w:rPr>
                <w:noProof/>
                <w:webHidden/>
              </w:rPr>
            </w:r>
          </w:ins>
          <w:r>
            <w:rPr>
              <w:noProof/>
              <w:webHidden/>
            </w:rPr>
            <w:fldChar w:fldCharType="separate"/>
          </w:r>
          <w:ins w:id="86" w:author="hyx" w:date="2018-11-11T18:39:00Z">
            <w:r>
              <w:rPr>
                <w:noProof/>
                <w:webHidden/>
              </w:rPr>
              <w:t>6</w:t>
            </w:r>
            <w:r>
              <w:rPr>
                <w:noProof/>
                <w:webHidden/>
              </w:rPr>
              <w:fldChar w:fldCharType="end"/>
            </w:r>
            <w:r w:rsidRPr="006C5C6D">
              <w:rPr>
                <w:rStyle w:val="aa"/>
                <w:noProof/>
              </w:rPr>
              <w:fldChar w:fldCharType="end"/>
            </w:r>
          </w:ins>
        </w:p>
        <w:p w14:paraId="350D1D2F" w14:textId="5A85CF07" w:rsidR="005136E7" w:rsidRDefault="005136E7">
          <w:pPr>
            <w:pStyle w:val="31"/>
            <w:tabs>
              <w:tab w:val="left" w:pos="1680"/>
              <w:tab w:val="right" w:leader="dot" w:pos="8296"/>
            </w:tabs>
            <w:rPr>
              <w:ins w:id="87" w:author="hyx" w:date="2018-11-11T18:39:00Z"/>
              <w:rFonts w:asciiTheme="minorHAnsi" w:eastAsiaTheme="minorEastAsia" w:hAnsiTheme="minorHAnsi" w:cstheme="minorBidi"/>
              <w:noProof/>
              <w:kern w:val="2"/>
            </w:rPr>
          </w:pPr>
          <w:ins w:id="88" w:author="hyx" w:date="2018-11-11T18:39:00Z">
            <w:r w:rsidRPr="006C5C6D">
              <w:rPr>
                <w:rStyle w:val="aa"/>
                <w:noProof/>
              </w:rPr>
              <w:fldChar w:fldCharType="begin"/>
            </w:r>
            <w:r w:rsidRPr="006C5C6D">
              <w:rPr>
                <w:rStyle w:val="aa"/>
                <w:noProof/>
              </w:rPr>
              <w:instrText xml:space="preserve"> </w:instrText>
            </w:r>
            <w:r>
              <w:rPr>
                <w:noProof/>
              </w:rPr>
              <w:instrText>HYPERLINK \l "_Toc529724894"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1.3.4</w:t>
            </w:r>
            <w:r>
              <w:rPr>
                <w:rFonts w:asciiTheme="minorHAnsi" w:eastAsiaTheme="minorEastAsia" w:hAnsiTheme="minorHAnsi" w:cstheme="minorBidi"/>
                <w:noProof/>
                <w:kern w:val="2"/>
              </w:rPr>
              <w:tab/>
            </w:r>
            <w:r w:rsidRPr="006C5C6D">
              <w:rPr>
                <w:rStyle w:val="aa"/>
                <w:noProof/>
              </w:rPr>
              <w:t>项目用户</w:t>
            </w:r>
            <w:r>
              <w:rPr>
                <w:noProof/>
                <w:webHidden/>
              </w:rPr>
              <w:tab/>
            </w:r>
            <w:r>
              <w:rPr>
                <w:noProof/>
                <w:webHidden/>
              </w:rPr>
              <w:fldChar w:fldCharType="begin"/>
            </w:r>
            <w:r>
              <w:rPr>
                <w:noProof/>
                <w:webHidden/>
              </w:rPr>
              <w:instrText xml:space="preserve"> PAGEREF _Toc529724894 \h </w:instrText>
            </w:r>
            <w:r>
              <w:rPr>
                <w:noProof/>
                <w:webHidden/>
              </w:rPr>
            </w:r>
          </w:ins>
          <w:r>
            <w:rPr>
              <w:noProof/>
              <w:webHidden/>
            </w:rPr>
            <w:fldChar w:fldCharType="separate"/>
          </w:r>
          <w:ins w:id="89" w:author="hyx" w:date="2018-11-11T18:39:00Z">
            <w:r>
              <w:rPr>
                <w:noProof/>
                <w:webHidden/>
              </w:rPr>
              <w:t>7</w:t>
            </w:r>
            <w:r>
              <w:rPr>
                <w:noProof/>
                <w:webHidden/>
              </w:rPr>
              <w:fldChar w:fldCharType="end"/>
            </w:r>
            <w:r w:rsidRPr="006C5C6D">
              <w:rPr>
                <w:rStyle w:val="aa"/>
                <w:noProof/>
              </w:rPr>
              <w:fldChar w:fldCharType="end"/>
            </w:r>
          </w:ins>
        </w:p>
        <w:p w14:paraId="532569CB" w14:textId="7E8D6E38" w:rsidR="005136E7" w:rsidRDefault="005136E7">
          <w:pPr>
            <w:pStyle w:val="21"/>
            <w:tabs>
              <w:tab w:val="left" w:pos="1260"/>
              <w:tab w:val="right" w:leader="dot" w:pos="8296"/>
            </w:tabs>
            <w:rPr>
              <w:ins w:id="90" w:author="hyx" w:date="2018-11-11T18:39:00Z"/>
              <w:rFonts w:asciiTheme="minorHAnsi" w:eastAsiaTheme="minorEastAsia" w:hAnsiTheme="minorHAnsi" w:cstheme="minorBidi"/>
              <w:noProof/>
              <w:kern w:val="2"/>
            </w:rPr>
          </w:pPr>
          <w:ins w:id="91" w:author="hyx" w:date="2018-11-11T18:39:00Z">
            <w:r w:rsidRPr="006C5C6D">
              <w:rPr>
                <w:rStyle w:val="aa"/>
                <w:noProof/>
              </w:rPr>
              <w:fldChar w:fldCharType="begin"/>
            </w:r>
            <w:r w:rsidRPr="006C5C6D">
              <w:rPr>
                <w:rStyle w:val="aa"/>
                <w:noProof/>
              </w:rPr>
              <w:instrText xml:space="preserve"> </w:instrText>
            </w:r>
            <w:r>
              <w:rPr>
                <w:noProof/>
              </w:rPr>
              <w:instrText>HYPERLINK \l "_Toc529724895"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1.4</w:t>
            </w:r>
            <w:r>
              <w:rPr>
                <w:rFonts w:asciiTheme="minorHAnsi" w:eastAsiaTheme="minorEastAsia" w:hAnsiTheme="minorHAnsi" w:cstheme="minorBidi"/>
                <w:noProof/>
                <w:kern w:val="2"/>
              </w:rPr>
              <w:tab/>
            </w:r>
            <w:r w:rsidRPr="006C5C6D">
              <w:rPr>
                <w:rStyle w:val="aa"/>
                <w:noProof/>
              </w:rPr>
              <w:t>业务目标</w:t>
            </w:r>
            <w:r>
              <w:rPr>
                <w:noProof/>
                <w:webHidden/>
              </w:rPr>
              <w:tab/>
            </w:r>
            <w:r>
              <w:rPr>
                <w:noProof/>
                <w:webHidden/>
              </w:rPr>
              <w:fldChar w:fldCharType="begin"/>
            </w:r>
            <w:r>
              <w:rPr>
                <w:noProof/>
                <w:webHidden/>
              </w:rPr>
              <w:instrText xml:space="preserve"> PAGEREF _Toc529724895 \h </w:instrText>
            </w:r>
            <w:r>
              <w:rPr>
                <w:noProof/>
                <w:webHidden/>
              </w:rPr>
            </w:r>
          </w:ins>
          <w:r>
            <w:rPr>
              <w:noProof/>
              <w:webHidden/>
            </w:rPr>
            <w:fldChar w:fldCharType="separate"/>
          </w:r>
          <w:ins w:id="92" w:author="hyx" w:date="2018-11-11T18:39:00Z">
            <w:r>
              <w:rPr>
                <w:noProof/>
                <w:webHidden/>
              </w:rPr>
              <w:t>7</w:t>
            </w:r>
            <w:r>
              <w:rPr>
                <w:noProof/>
                <w:webHidden/>
              </w:rPr>
              <w:fldChar w:fldCharType="end"/>
            </w:r>
            <w:r w:rsidRPr="006C5C6D">
              <w:rPr>
                <w:rStyle w:val="aa"/>
                <w:noProof/>
              </w:rPr>
              <w:fldChar w:fldCharType="end"/>
            </w:r>
          </w:ins>
        </w:p>
        <w:p w14:paraId="5D5862CB" w14:textId="3588CECF" w:rsidR="005136E7" w:rsidRDefault="005136E7">
          <w:pPr>
            <w:pStyle w:val="21"/>
            <w:tabs>
              <w:tab w:val="left" w:pos="1260"/>
              <w:tab w:val="right" w:leader="dot" w:pos="8296"/>
            </w:tabs>
            <w:rPr>
              <w:ins w:id="93" w:author="hyx" w:date="2018-11-11T18:39:00Z"/>
              <w:rFonts w:asciiTheme="minorHAnsi" w:eastAsiaTheme="minorEastAsia" w:hAnsiTheme="minorHAnsi" w:cstheme="minorBidi"/>
              <w:noProof/>
              <w:kern w:val="2"/>
            </w:rPr>
          </w:pPr>
          <w:ins w:id="94" w:author="hyx" w:date="2018-11-11T18:39:00Z">
            <w:r w:rsidRPr="006C5C6D">
              <w:rPr>
                <w:rStyle w:val="aa"/>
                <w:noProof/>
              </w:rPr>
              <w:fldChar w:fldCharType="begin"/>
            </w:r>
            <w:r w:rsidRPr="006C5C6D">
              <w:rPr>
                <w:rStyle w:val="aa"/>
                <w:noProof/>
              </w:rPr>
              <w:instrText xml:space="preserve"> </w:instrText>
            </w:r>
            <w:r>
              <w:rPr>
                <w:noProof/>
              </w:rPr>
              <w:instrText>HYPERLINK \l "_Toc529724896"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1.5</w:t>
            </w:r>
            <w:r>
              <w:rPr>
                <w:rFonts w:asciiTheme="minorHAnsi" w:eastAsiaTheme="minorEastAsia" w:hAnsiTheme="minorHAnsi" w:cstheme="minorBidi"/>
                <w:noProof/>
                <w:kern w:val="2"/>
              </w:rPr>
              <w:tab/>
            </w:r>
            <w:r w:rsidRPr="006C5C6D">
              <w:rPr>
                <w:rStyle w:val="aa"/>
                <w:noProof/>
              </w:rPr>
              <w:t>参考资料</w:t>
            </w:r>
            <w:r>
              <w:rPr>
                <w:noProof/>
                <w:webHidden/>
              </w:rPr>
              <w:tab/>
            </w:r>
            <w:r>
              <w:rPr>
                <w:noProof/>
                <w:webHidden/>
              </w:rPr>
              <w:fldChar w:fldCharType="begin"/>
            </w:r>
            <w:r>
              <w:rPr>
                <w:noProof/>
                <w:webHidden/>
              </w:rPr>
              <w:instrText xml:space="preserve"> PAGEREF _Toc529724896 \h </w:instrText>
            </w:r>
            <w:r>
              <w:rPr>
                <w:noProof/>
                <w:webHidden/>
              </w:rPr>
            </w:r>
          </w:ins>
          <w:r>
            <w:rPr>
              <w:noProof/>
              <w:webHidden/>
            </w:rPr>
            <w:fldChar w:fldCharType="separate"/>
          </w:r>
          <w:ins w:id="95" w:author="hyx" w:date="2018-11-11T18:39:00Z">
            <w:r>
              <w:rPr>
                <w:noProof/>
                <w:webHidden/>
              </w:rPr>
              <w:t>7</w:t>
            </w:r>
            <w:r>
              <w:rPr>
                <w:noProof/>
                <w:webHidden/>
              </w:rPr>
              <w:fldChar w:fldCharType="end"/>
            </w:r>
            <w:r w:rsidRPr="006C5C6D">
              <w:rPr>
                <w:rStyle w:val="aa"/>
                <w:noProof/>
              </w:rPr>
              <w:fldChar w:fldCharType="end"/>
            </w:r>
          </w:ins>
        </w:p>
        <w:p w14:paraId="22D2DB9E" w14:textId="25B9A37D" w:rsidR="005136E7" w:rsidRDefault="005136E7">
          <w:pPr>
            <w:pStyle w:val="12"/>
            <w:tabs>
              <w:tab w:val="left" w:pos="420"/>
              <w:tab w:val="right" w:leader="dot" w:pos="8296"/>
            </w:tabs>
            <w:rPr>
              <w:ins w:id="96" w:author="hyx" w:date="2018-11-11T18:39:00Z"/>
              <w:rFonts w:asciiTheme="minorHAnsi" w:eastAsiaTheme="minorEastAsia" w:hAnsiTheme="minorHAnsi" w:cstheme="minorBidi"/>
              <w:noProof/>
              <w:kern w:val="2"/>
            </w:rPr>
          </w:pPr>
          <w:ins w:id="97" w:author="hyx" w:date="2018-11-11T18:39:00Z">
            <w:r w:rsidRPr="006C5C6D">
              <w:rPr>
                <w:rStyle w:val="aa"/>
                <w:noProof/>
              </w:rPr>
              <w:fldChar w:fldCharType="begin"/>
            </w:r>
            <w:r w:rsidRPr="006C5C6D">
              <w:rPr>
                <w:rStyle w:val="aa"/>
                <w:noProof/>
              </w:rPr>
              <w:instrText xml:space="preserve"> </w:instrText>
            </w:r>
            <w:r>
              <w:rPr>
                <w:noProof/>
              </w:rPr>
              <w:instrText>HYPERLINK \l "_Toc529724897"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w:t>
            </w:r>
            <w:r>
              <w:rPr>
                <w:rFonts w:asciiTheme="minorHAnsi" w:eastAsiaTheme="minorEastAsia" w:hAnsiTheme="minorHAnsi" w:cstheme="minorBidi"/>
                <w:noProof/>
                <w:kern w:val="2"/>
              </w:rPr>
              <w:tab/>
            </w:r>
            <w:r w:rsidRPr="006C5C6D">
              <w:rPr>
                <w:rStyle w:val="aa"/>
                <w:noProof/>
              </w:rPr>
              <w:t>项目概述</w:t>
            </w:r>
            <w:r>
              <w:rPr>
                <w:noProof/>
                <w:webHidden/>
              </w:rPr>
              <w:tab/>
            </w:r>
            <w:r>
              <w:rPr>
                <w:noProof/>
                <w:webHidden/>
              </w:rPr>
              <w:fldChar w:fldCharType="begin"/>
            </w:r>
            <w:r>
              <w:rPr>
                <w:noProof/>
                <w:webHidden/>
              </w:rPr>
              <w:instrText xml:space="preserve"> PAGEREF _Toc529724897 \h </w:instrText>
            </w:r>
            <w:r>
              <w:rPr>
                <w:noProof/>
                <w:webHidden/>
              </w:rPr>
            </w:r>
          </w:ins>
          <w:r>
            <w:rPr>
              <w:noProof/>
              <w:webHidden/>
            </w:rPr>
            <w:fldChar w:fldCharType="separate"/>
          </w:r>
          <w:ins w:id="98" w:author="hyx" w:date="2018-11-11T18:39:00Z">
            <w:r>
              <w:rPr>
                <w:noProof/>
                <w:webHidden/>
              </w:rPr>
              <w:t>7</w:t>
            </w:r>
            <w:r>
              <w:rPr>
                <w:noProof/>
                <w:webHidden/>
              </w:rPr>
              <w:fldChar w:fldCharType="end"/>
            </w:r>
            <w:r w:rsidRPr="006C5C6D">
              <w:rPr>
                <w:rStyle w:val="aa"/>
                <w:noProof/>
              </w:rPr>
              <w:fldChar w:fldCharType="end"/>
            </w:r>
          </w:ins>
        </w:p>
        <w:p w14:paraId="0E3FF606" w14:textId="25419931" w:rsidR="005136E7" w:rsidRDefault="005136E7">
          <w:pPr>
            <w:pStyle w:val="21"/>
            <w:tabs>
              <w:tab w:val="left" w:pos="1260"/>
              <w:tab w:val="right" w:leader="dot" w:pos="8296"/>
            </w:tabs>
            <w:rPr>
              <w:ins w:id="99" w:author="hyx" w:date="2018-11-11T18:39:00Z"/>
              <w:rFonts w:asciiTheme="minorHAnsi" w:eastAsiaTheme="minorEastAsia" w:hAnsiTheme="minorHAnsi" w:cstheme="minorBidi"/>
              <w:noProof/>
              <w:kern w:val="2"/>
            </w:rPr>
          </w:pPr>
          <w:ins w:id="100" w:author="hyx" w:date="2018-11-11T18:39:00Z">
            <w:r w:rsidRPr="006C5C6D">
              <w:rPr>
                <w:rStyle w:val="aa"/>
                <w:noProof/>
              </w:rPr>
              <w:fldChar w:fldCharType="begin"/>
            </w:r>
            <w:r w:rsidRPr="006C5C6D">
              <w:rPr>
                <w:rStyle w:val="aa"/>
                <w:noProof/>
              </w:rPr>
              <w:instrText xml:space="preserve"> </w:instrText>
            </w:r>
            <w:r>
              <w:rPr>
                <w:noProof/>
              </w:rPr>
              <w:instrText>HYPERLINK \l "_Toc529724898"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2.1</w:t>
            </w:r>
            <w:r>
              <w:rPr>
                <w:rFonts w:asciiTheme="minorHAnsi" w:eastAsiaTheme="minorEastAsia" w:hAnsiTheme="minorHAnsi" w:cstheme="minorBidi"/>
                <w:noProof/>
                <w:kern w:val="2"/>
              </w:rPr>
              <w:tab/>
            </w:r>
            <w:r w:rsidRPr="006C5C6D">
              <w:rPr>
                <w:rStyle w:val="aa"/>
                <w:noProof/>
              </w:rPr>
              <w:t>项目基本信息</w:t>
            </w:r>
            <w:r>
              <w:rPr>
                <w:noProof/>
                <w:webHidden/>
              </w:rPr>
              <w:tab/>
            </w:r>
            <w:r>
              <w:rPr>
                <w:noProof/>
                <w:webHidden/>
              </w:rPr>
              <w:fldChar w:fldCharType="begin"/>
            </w:r>
            <w:r>
              <w:rPr>
                <w:noProof/>
                <w:webHidden/>
              </w:rPr>
              <w:instrText xml:space="preserve"> PAGEREF _Toc529724898 \h </w:instrText>
            </w:r>
            <w:r>
              <w:rPr>
                <w:noProof/>
                <w:webHidden/>
              </w:rPr>
            </w:r>
          </w:ins>
          <w:r>
            <w:rPr>
              <w:noProof/>
              <w:webHidden/>
            </w:rPr>
            <w:fldChar w:fldCharType="separate"/>
          </w:r>
          <w:ins w:id="101" w:author="hyx" w:date="2018-11-11T18:39:00Z">
            <w:r>
              <w:rPr>
                <w:noProof/>
                <w:webHidden/>
              </w:rPr>
              <w:t>7</w:t>
            </w:r>
            <w:r>
              <w:rPr>
                <w:noProof/>
                <w:webHidden/>
              </w:rPr>
              <w:fldChar w:fldCharType="end"/>
            </w:r>
            <w:r w:rsidRPr="006C5C6D">
              <w:rPr>
                <w:rStyle w:val="aa"/>
                <w:noProof/>
              </w:rPr>
              <w:fldChar w:fldCharType="end"/>
            </w:r>
          </w:ins>
        </w:p>
        <w:p w14:paraId="46CDEB71" w14:textId="06830CA8" w:rsidR="005136E7" w:rsidRDefault="005136E7">
          <w:pPr>
            <w:pStyle w:val="21"/>
            <w:tabs>
              <w:tab w:val="left" w:pos="1260"/>
              <w:tab w:val="right" w:leader="dot" w:pos="8296"/>
            </w:tabs>
            <w:rPr>
              <w:ins w:id="102" w:author="hyx" w:date="2018-11-11T18:39:00Z"/>
              <w:rFonts w:asciiTheme="minorHAnsi" w:eastAsiaTheme="minorEastAsia" w:hAnsiTheme="minorHAnsi" w:cstheme="minorBidi"/>
              <w:noProof/>
              <w:kern w:val="2"/>
            </w:rPr>
          </w:pPr>
          <w:ins w:id="103" w:author="hyx" w:date="2018-11-11T18:39:00Z">
            <w:r w:rsidRPr="006C5C6D">
              <w:rPr>
                <w:rStyle w:val="aa"/>
                <w:noProof/>
              </w:rPr>
              <w:fldChar w:fldCharType="begin"/>
            </w:r>
            <w:r w:rsidRPr="006C5C6D">
              <w:rPr>
                <w:rStyle w:val="aa"/>
                <w:noProof/>
              </w:rPr>
              <w:instrText xml:space="preserve"> </w:instrText>
            </w:r>
            <w:r>
              <w:rPr>
                <w:noProof/>
              </w:rPr>
              <w:instrText>HYPERLINK \l "_Toc529724899"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2.2</w:t>
            </w:r>
            <w:r>
              <w:rPr>
                <w:rFonts w:asciiTheme="minorHAnsi" w:eastAsiaTheme="minorEastAsia" w:hAnsiTheme="minorHAnsi" w:cstheme="minorBidi"/>
                <w:noProof/>
                <w:kern w:val="2"/>
              </w:rPr>
              <w:tab/>
            </w:r>
            <w:r w:rsidRPr="006C5C6D">
              <w:rPr>
                <w:rStyle w:val="aa"/>
                <w:noProof/>
              </w:rPr>
              <w:t>工作内容</w:t>
            </w:r>
            <w:r>
              <w:rPr>
                <w:noProof/>
                <w:webHidden/>
              </w:rPr>
              <w:tab/>
            </w:r>
            <w:r>
              <w:rPr>
                <w:noProof/>
                <w:webHidden/>
              </w:rPr>
              <w:fldChar w:fldCharType="begin"/>
            </w:r>
            <w:r>
              <w:rPr>
                <w:noProof/>
                <w:webHidden/>
              </w:rPr>
              <w:instrText xml:space="preserve"> PAGEREF _Toc529724899 \h </w:instrText>
            </w:r>
            <w:r>
              <w:rPr>
                <w:noProof/>
                <w:webHidden/>
              </w:rPr>
            </w:r>
          </w:ins>
          <w:r>
            <w:rPr>
              <w:noProof/>
              <w:webHidden/>
            </w:rPr>
            <w:fldChar w:fldCharType="separate"/>
          </w:r>
          <w:ins w:id="104" w:author="hyx" w:date="2018-11-11T18:39:00Z">
            <w:r>
              <w:rPr>
                <w:noProof/>
                <w:webHidden/>
              </w:rPr>
              <w:t>8</w:t>
            </w:r>
            <w:r>
              <w:rPr>
                <w:noProof/>
                <w:webHidden/>
              </w:rPr>
              <w:fldChar w:fldCharType="end"/>
            </w:r>
            <w:r w:rsidRPr="006C5C6D">
              <w:rPr>
                <w:rStyle w:val="aa"/>
                <w:noProof/>
              </w:rPr>
              <w:fldChar w:fldCharType="end"/>
            </w:r>
          </w:ins>
        </w:p>
        <w:p w14:paraId="64CE2EC8" w14:textId="6FF56432" w:rsidR="005136E7" w:rsidRDefault="005136E7">
          <w:pPr>
            <w:pStyle w:val="21"/>
            <w:tabs>
              <w:tab w:val="left" w:pos="1260"/>
              <w:tab w:val="right" w:leader="dot" w:pos="8296"/>
            </w:tabs>
            <w:rPr>
              <w:ins w:id="105" w:author="hyx" w:date="2018-11-11T18:39:00Z"/>
              <w:rFonts w:asciiTheme="minorHAnsi" w:eastAsiaTheme="minorEastAsia" w:hAnsiTheme="minorHAnsi" w:cstheme="minorBidi"/>
              <w:noProof/>
              <w:kern w:val="2"/>
            </w:rPr>
          </w:pPr>
          <w:ins w:id="106" w:author="hyx" w:date="2018-11-11T18:39:00Z">
            <w:r w:rsidRPr="006C5C6D">
              <w:rPr>
                <w:rStyle w:val="aa"/>
                <w:noProof/>
              </w:rPr>
              <w:fldChar w:fldCharType="begin"/>
            </w:r>
            <w:r w:rsidRPr="006C5C6D">
              <w:rPr>
                <w:rStyle w:val="aa"/>
                <w:noProof/>
              </w:rPr>
              <w:instrText xml:space="preserve"> </w:instrText>
            </w:r>
            <w:r>
              <w:rPr>
                <w:noProof/>
              </w:rPr>
              <w:instrText>HYPERLINK \l "_Toc529724900"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2.3</w:t>
            </w:r>
            <w:r>
              <w:rPr>
                <w:rFonts w:asciiTheme="minorHAnsi" w:eastAsiaTheme="minorEastAsia" w:hAnsiTheme="minorHAnsi" w:cstheme="minorBidi"/>
                <w:noProof/>
                <w:kern w:val="2"/>
              </w:rPr>
              <w:tab/>
            </w:r>
            <w:r w:rsidRPr="006C5C6D">
              <w:rPr>
                <w:rStyle w:val="aa"/>
                <w:noProof/>
              </w:rPr>
              <w:t>开发人员</w:t>
            </w:r>
            <w:r>
              <w:rPr>
                <w:noProof/>
                <w:webHidden/>
              </w:rPr>
              <w:tab/>
            </w:r>
            <w:r>
              <w:rPr>
                <w:noProof/>
                <w:webHidden/>
              </w:rPr>
              <w:fldChar w:fldCharType="begin"/>
            </w:r>
            <w:r>
              <w:rPr>
                <w:noProof/>
                <w:webHidden/>
              </w:rPr>
              <w:instrText xml:space="preserve"> PAGEREF _Toc529724900 \h </w:instrText>
            </w:r>
            <w:r>
              <w:rPr>
                <w:noProof/>
                <w:webHidden/>
              </w:rPr>
            </w:r>
          </w:ins>
          <w:r>
            <w:rPr>
              <w:noProof/>
              <w:webHidden/>
            </w:rPr>
            <w:fldChar w:fldCharType="separate"/>
          </w:r>
          <w:ins w:id="107" w:author="hyx" w:date="2018-11-11T18:39:00Z">
            <w:r>
              <w:rPr>
                <w:noProof/>
                <w:webHidden/>
              </w:rPr>
              <w:t>8</w:t>
            </w:r>
            <w:r>
              <w:rPr>
                <w:noProof/>
                <w:webHidden/>
              </w:rPr>
              <w:fldChar w:fldCharType="end"/>
            </w:r>
            <w:r w:rsidRPr="006C5C6D">
              <w:rPr>
                <w:rStyle w:val="aa"/>
                <w:noProof/>
              </w:rPr>
              <w:fldChar w:fldCharType="end"/>
            </w:r>
          </w:ins>
        </w:p>
        <w:p w14:paraId="54E59B9A" w14:textId="4090E94A" w:rsidR="005136E7" w:rsidRDefault="005136E7">
          <w:pPr>
            <w:pStyle w:val="21"/>
            <w:tabs>
              <w:tab w:val="left" w:pos="1260"/>
              <w:tab w:val="right" w:leader="dot" w:pos="8296"/>
            </w:tabs>
            <w:rPr>
              <w:ins w:id="108" w:author="hyx" w:date="2018-11-11T18:39:00Z"/>
              <w:rFonts w:asciiTheme="minorHAnsi" w:eastAsiaTheme="minorEastAsia" w:hAnsiTheme="minorHAnsi" w:cstheme="minorBidi"/>
              <w:noProof/>
              <w:kern w:val="2"/>
            </w:rPr>
          </w:pPr>
          <w:ins w:id="109" w:author="hyx" w:date="2018-11-11T18:39:00Z">
            <w:r w:rsidRPr="006C5C6D">
              <w:rPr>
                <w:rStyle w:val="aa"/>
                <w:noProof/>
              </w:rPr>
              <w:fldChar w:fldCharType="begin"/>
            </w:r>
            <w:r w:rsidRPr="006C5C6D">
              <w:rPr>
                <w:rStyle w:val="aa"/>
                <w:noProof/>
              </w:rPr>
              <w:instrText xml:space="preserve"> </w:instrText>
            </w:r>
            <w:r>
              <w:rPr>
                <w:noProof/>
              </w:rPr>
              <w:instrText>HYPERLINK \l "_Toc529724901"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2.4</w:t>
            </w:r>
            <w:r>
              <w:rPr>
                <w:rFonts w:asciiTheme="minorHAnsi" w:eastAsiaTheme="minorEastAsia" w:hAnsiTheme="minorHAnsi" w:cstheme="minorBidi"/>
                <w:noProof/>
                <w:kern w:val="2"/>
              </w:rPr>
              <w:tab/>
            </w:r>
            <w:r w:rsidRPr="006C5C6D">
              <w:rPr>
                <w:rStyle w:val="aa"/>
                <w:noProof/>
              </w:rPr>
              <w:t>用户</w:t>
            </w:r>
            <w:r>
              <w:rPr>
                <w:noProof/>
                <w:webHidden/>
              </w:rPr>
              <w:tab/>
            </w:r>
            <w:r>
              <w:rPr>
                <w:noProof/>
                <w:webHidden/>
              </w:rPr>
              <w:fldChar w:fldCharType="begin"/>
            </w:r>
            <w:r>
              <w:rPr>
                <w:noProof/>
                <w:webHidden/>
              </w:rPr>
              <w:instrText xml:space="preserve"> PAGEREF _Toc529724901 \h </w:instrText>
            </w:r>
            <w:r>
              <w:rPr>
                <w:noProof/>
                <w:webHidden/>
              </w:rPr>
            </w:r>
          </w:ins>
          <w:r>
            <w:rPr>
              <w:noProof/>
              <w:webHidden/>
            </w:rPr>
            <w:fldChar w:fldCharType="separate"/>
          </w:r>
          <w:ins w:id="110" w:author="hyx" w:date="2018-11-11T18:39:00Z">
            <w:r>
              <w:rPr>
                <w:noProof/>
                <w:webHidden/>
              </w:rPr>
              <w:t>9</w:t>
            </w:r>
            <w:r>
              <w:rPr>
                <w:noProof/>
                <w:webHidden/>
              </w:rPr>
              <w:fldChar w:fldCharType="end"/>
            </w:r>
            <w:r w:rsidRPr="006C5C6D">
              <w:rPr>
                <w:rStyle w:val="aa"/>
                <w:noProof/>
              </w:rPr>
              <w:fldChar w:fldCharType="end"/>
            </w:r>
          </w:ins>
        </w:p>
        <w:p w14:paraId="078F40D6" w14:textId="327C52F9" w:rsidR="005136E7" w:rsidRDefault="005136E7">
          <w:pPr>
            <w:pStyle w:val="21"/>
            <w:tabs>
              <w:tab w:val="left" w:pos="1260"/>
              <w:tab w:val="right" w:leader="dot" w:pos="8296"/>
            </w:tabs>
            <w:rPr>
              <w:ins w:id="111" w:author="hyx" w:date="2018-11-11T18:39:00Z"/>
              <w:rFonts w:asciiTheme="minorHAnsi" w:eastAsiaTheme="minorEastAsia" w:hAnsiTheme="minorHAnsi" w:cstheme="minorBidi"/>
              <w:noProof/>
              <w:kern w:val="2"/>
            </w:rPr>
          </w:pPr>
          <w:ins w:id="112" w:author="hyx" w:date="2018-11-11T18:39:00Z">
            <w:r w:rsidRPr="006C5C6D">
              <w:rPr>
                <w:rStyle w:val="aa"/>
                <w:noProof/>
              </w:rPr>
              <w:fldChar w:fldCharType="begin"/>
            </w:r>
            <w:r w:rsidRPr="006C5C6D">
              <w:rPr>
                <w:rStyle w:val="aa"/>
                <w:noProof/>
              </w:rPr>
              <w:instrText xml:space="preserve"> </w:instrText>
            </w:r>
            <w:r>
              <w:rPr>
                <w:noProof/>
              </w:rPr>
              <w:instrText>HYPERLINK \l "_Toc529724902"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2.5</w:t>
            </w:r>
            <w:r>
              <w:rPr>
                <w:rFonts w:asciiTheme="minorHAnsi" w:eastAsiaTheme="minorEastAsia" w:hAnsiTheme="minorHAnsi" w:cstheme="minorBidi"/>
                <w:noProof/>
                <w:kern w:val="2"/>
              </w:rPr>
              <w:tab/>
            </w:r>
            <w:r w:rsidRPr="006C5C6D">
              <w:rPr>
                <w:rStyle w:val="aa"/>
                <w:noProof/>
              </w:rPr>
              <w:t>产品</w:t>
            </w:r>
            <w:r>
              <w:rPr>
                <w:noProof/>
                <w:webHidden/>
              </w:rPr>
              <w:tab/>
            </w:r>
            <w:r>
              <w:rPr>
                <w:noProof/>
                <w:webHidden/>
              </w:rPr>
              <w:fldChar w:fldCharType="begin"/>
            </w:r>
            <w:r>
              <w:rPr>
                <w:noProof/>
                <w:webHidden/>
              </w:rPr>
              <w:instrText xml:space="preserve"> PAGEREF _Toc529724902 \h </w:instrText>
            </w:r>
            <w:r>
              <w:rPr>
                <w:noProof/>
                <w:webHidden/>
              </w:rPr>
            </w:r>
          </w:ins>
          <w:r>
            <w:rPr>
              <w:noProof/>
              <w:webHidden/>
            </w:rPr>
            <w:fldChar w:fldCharType="separate"/>
          </w:r>
          <w:ins w:id="113" w:author="hyx" w:date="2018-11-11T18:39:00Z">
            <w:r>
              <w:rPr>
                <w:noProof/>
                <w:webHidden/>
              </w:rPr>
              <w:t>9</w:t>
            </w:r>
            <w:r>
              <w:rPr>
                <w:noProof/>
                <w:webHidden/>
              </w:rPr>
              <w:fldChar w:fldCharType="end"/>
            </w:r>
            <w:r w:rsidRPr="006C5C6D">
              <w:rPr>
                <w:rStyle w:val="aa"/>
                <w:noProof/>
              </w:rPr>
              <w:fldChar w:fldCharType="end"/>
            </w:r>
          </w:ins>
        </w:p>
        <w:p w14:paraId="1DB6F5B6" w14:textId="79B254FD" w:rsidR="005136E7" w:rsidRDefault="005136E7">
          <w:pPr>
            <w:pStyle w:val="31"/>
            <w:tabs>
              <w:tab w:val="left" w:pos="1680"/>
              <w:tab w:val="right" w:leader="dot" w:pos="8296"/>
            </w:tabs>
            <w:rPr>
              <w:ins w:id="114" w:author="hyx" w:date="2018-11-11T18:39:00Z"/>
              <w:rFonts w:asciiTheme="minorHAnsi" w:eastAsiaTheme="minorEastAsia" w:hAnsiTheme="minorHAnsi" w:cstheme="minorBidi"/>
              <w:noProof/>
              <w:kern w:val="2"/>
            </w:rPr>
          </w:pPr>
          <w:ins w:id="115" w:author="hyx" w:date="2018-11-11T18:39:00Z">
            <w:r w:rsidRPr="006C5C6D">
              <w:rPr>
                <w:rStyle w:val="aa"/>
                <w:noProof/>
              </w:rPr>
              <w:fldChar w:fldCharType="begin"/>
            </w:r>
            <w:r w:rsidRPr="006C5C6D">
              <w:rPr>
                <w:rStyle w:val="aa"/>
                <w:noProof/>
              </w:rPr>
              <w:instrText xml:space="preserve"> </w:instrText>
            </w:r>
            <w:r>
              <w:rPr>
                <w:noProof/>
              </w:rPr>
              <w:instrText>HYPERLINK \l "_Toc529724903"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2.5.1</w:t>
            </w:r>
            <w:r>
              <w:rPr>
                <w:rFonts w:asciiTheme="minorHAnsi" w:eastAsiaTheme="minorEastAsia" w:hAnsiTheme="minorHAnsi" w:cstheme="minorBidi"/>
                <w:noProof/>
                <w:kern w:val="2"/>
              </w:rPr>
              <w:tab/>
            </w:r>
            <w:r w:rsidRPr="006C5C6D">
              <w:rPr>
                <w:rStyle w:val="aa"/>
                <w:noProof/>
              </w:rPr>
              <w:t>非移交的产品</w:t>
            </w:r>
            <w:r>
              <w:rPr>
                <w:noProof/>
                <w:webHidden/>
              </w:rPr>
              <w:tab/>
            </w:r>
            <w:r>
              <w:rPr>
                <w:noProof/>
                <w:webHidden/>
              </w:rPr>
              <w:fldChar w:fldCharType="begin"/>
            </w:r>
            <w:r>
              <w:rPr>
                <w:noProof/>
                <w:webHidden/>
              </w:rPr>
              <w:instrText xml:space="preserve"> PAGEREF _Toc529724903 \h </w:instrText>
            </w:r>
            <w:r>
              <w:rPr>
                <w:noProof/>
                <w:webHidden/>
              </w:rPr>
            </w:r>
          </w:ins>
          <w:r>
            <w:rPr>
              <w:noProof/>
              <w:webHidden/>
            </w:rPr>
            <w:fldChar w:fldCharType="separate"/>
          </w:r>
          <w:ins w:id="116" w:author="hyx" w:date="2018-11-11T18:39:00Z">
            <w:r>
              <w:rPr>
                <w:noProof/>
                <w:webHidden/>
              </w:rPr>
              <w:t>9</w:t>
            </w:r>
            <w:r>
              <w:rPr>
                <w:noProof/>
                <w:webHidden/>
              </w:rPr>
              <w:fldChar w:fldCharType="end"/>
            </w:r>
            <w:r w:rsidRPr="006C5C6D">
              <w:rPr>
                <w:rStyle w:val="aa"/>
                <w:noProof/>
              </w:rPr>
              <w:fldChar w:fldCharType="end"/>
            </w:r>
          </w:ins>
        </w:p>
        <w:p w14:paraId="0EFD01CA" w14:textId="72355FF0" w:rsidR="005136E7" w:rsidRDefault="005136E7">
          <w:pPr>
            <w:pStyle w:val="31"/>
            <w:tabs>
              <w:tab w:val="left" w:pos="1680"/>
              <w:tab w:val="right" w:leader="dot" w:pos="8296"/>
            </w:tabs>
            <w:rPr>
              <w:ins w:id="117" w:author="hyx" w:date="2018-11-11T18:39:00Z"/>
              <w:rFonts w:asciiTheme="minorHAnsi" w:eastAsiaTheme="minorEastAsia" w:hAnsiTheme="minorHAnsi" w:cstheme="minorBidi"/>
              <w:noProof/>
              <w:kern w:val="2"/>
            </w:rPr>
          </w:pPr>
          <w:ins w:id="118" w:author="hyx" w:date="2018-11-11T18:39:00Z">
            <w:r w:rsidRPr="006C5C6D">
              <w:rPr>
                <w:rStyle w:val="aa"/>
                <w:noProof/>
              </w:rPr>
              <w:fldChar w:fldCharType="begin"/>
            </w:r>
            <w:r w:rsidRPr="006C5C6D">
              <w:rPr>
                <w:rStyle w:val="aa"/>
                <w:noProof/>
              </w:rPr>
              <w:instrText xml:space="preserve"> </w:instrText>
            </w:r>
            <w:r>
              <w:rPr>
                <w:noProof/>
              </w:rPr>
              <w:instrText>HYPERLINK \l "_Toc529724904"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2.5.2</w:t>
            </w:r>
            <w:r>
              <w:rPr>
                <w:rFonts w:asciiTheme="minorHAnsi" w:eastAsiaTheme="minorEastAsia" w:hAnsiTheme="minorHAnsi" w:cstheme="minorBidi"/>
                <w:noProof/>
                <w:kern w:val="2"/>
              </w:rPr>
              <w:tab/>
            </w:r>
            <w:r w:rsidRPr="006C5C6D">
              <w:rPr>
                <w:rStyle w:val="aa"/>
                <w:noProof/>
              </w:rPr>
              <w:t>服务</w:t>
            </w:r>
            <w:r>
              <w:rPr>
                <w:noProof/>
                <w:webHidden/>
              </w:rPr>
              <w:tab/>
            </w:r>
            <w:r>
              <w:rPr>
                <w:noProof/>
                <w:webHidden/>
              </w:rPr>
              <w:fldChar w:fldCharType="begin"/>
            </w:r>
            <w:r>
              <w:rPr>
                <w:noProof/>
                <w:webHidden/>
              </w:rPr>
              <w:instrText xml:space="preserve"> PAGEREF _Toc529724904 \h </w:instrText>
            </w:r>
            <w:r>
              <w:rPr>
                <w:noProof/>
                <w:webHidden/>
              </w:rPr>
            </w:r>
          </w:ins>
          <w:r>
            <w:rPr>
              <w:noProof/>
              <w:webHidden/>
            </w:rPr>
            <w:fldChar w:fldCharType="separate"/>
          </w:r>
          <w:ins w:id="119" w:author="hyx" w:date="2018-11-11T18:39:00Z">
            <w:r>
              <w:rPr>
                <w:noProof/>
                <w:webHidden/>
              </w:rPr>
              <w:t>9</w:t>
            </w:r>
            <w:r>
              <w:rPr>
                <w:noProof/>
                <w:webHidden/>
              </w:rPr>
              <w:fldChar w:fldCharType="end"/>
            </w:r>
            <w:r w:rsidRPr="006C5C6D">
              <w:rPr>
                <w:rStyle w:val="aa"/>
                <w:noProof/>
              </w:rPr>
              <w:fldChar w:fldCharType="end"/>
            </w:r>
          </w:ins>
        </w:p>
        <w:p w14:paraId="1B3A5E7A" w14:textId="1C87046D" w:rsidR="005136E7" w:rsidRDefault="005136E7">
          <w:pPr>
            <w:pStyle w:val="21"/>
            <w:tabs>
              <w:tab w:val="left" w:pos="1260"/>
              <w:tab w:val="right" w:leader="dot" w:pos="8296"/>
            </w:tabs>
            <w:rPr>
              <w:ins w:id="120" w:author="hyx" w:date="2018-11-11T18:39:00Z"/>
              <w:rFonts w:asciiTheme="minorHAnsi" w:eastAsiaTheme="minorEastAsia" w:hAnsiTheme="minorHAnsi" w:cstheme="minorBidi"/>
              <w:noProof/>
              <w:kern w:val="2"/>
            </w:rPr>
          </w:pPr>
          <w:ins w:id="121" w:author="hyx" w:date="2018-11-11T18:39:00Z">
            <w:r w:rsidRPr="006C5C6D">
              <w:rPr>
                <w:rStyle w:val="aa"/>
                <w:noProof/>
              </w:rPr>
              <w:fldChar w:fldCharType="begin"/>
            </w:r>
            <w:r w:rsidRPr="006C5C6D">
              <w:rPr>
                <w:rStyle w:val="aa"/>
                <w:noProof/>
              </w:rPr>
              <w:instrText xml:space="preserve"> </w:instrText>
            </w:r>
            <w:r>
              <w:rPr>
                <w:noProof/>
              </w:rPr>
              <w:instrText>HYPERLINK \l "_Toc529724905"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2.6</w:t>
            </w:r>
            <w:r>
              <w:rPr>
                <w:rFonts w:asciiTheme="minorHAnsi" w:eastAsiaTheme="minorEastAsia" w:hAnsiTheme="minorHAnsi" w:cstheme="minorBidi"/>
                <w:noProof/>
                <w:kern w:val="2"/>
              </w:rPr>
              <w:tab/>
            </w:r>
            <w:r w:rsidRPr="006C5C6D">
              <w:rPr>
                <w:rStyle w:val="aa"/>
                <w:noProof/>
              </w:rPr>
              <w:t>验收标准</w:t>
            </w:r>
            <w:r>
              <w:rPr>
                <w:noProof/>
                <w:webHidden/>
              </w:rPr>
              <w:tab/>
            </w:r>
            <w:r>
              <w:rPr>
                <w:noProof/>
                <w:webHidden/>
              </w:rPr>
              <w:fldChar w:fldCharType="begin"/>
            </w:r>
            <w:r>
              <w:rPr>
                <w:noProof/>
                <w:webHidden/>
              </w:rPr>
              <w:instrText xml:space="preserve"> PAGEREF _Toc529724905 \h </w:instrText>
            </w:r>
            <w:r>
              <w:rPr>
                <w:noProof/>
                <w:webHidden/>
              </w:rPr>
            </w:r>
          </w:ins>
          <w:r>
            <w:rPr>
              <w:noProof/>
              <w:webHidden/>
            </w:rPr>
            <w:fldChar w:fldCharType="separate"/>
          </w:r>
          <w:ins w:id="122" w:author="hyx" w:date="2018-11-11T18:39:00Z">
            <w:r>
              <w:rPr>
                <w:noProof/>
                <w:webHidden/>
              </w:rPr>
              <w:t>9</w:t>
            </w:r>
            <w:r>
              <w:rPr>
                <w:noProof/>
                <w:webHidden/>
              </w:rPr>
              <w:fldChar w:fldCharType="end"/>
            </w:r>
            <w:r w:rsidRPr="006C5C6D">
              <w:rPr>
                <w:rStyle w:val="aa"/>
                <w:noProof/>
              </w:rPr>
              <w:fldChar w:fldCharType="end"/>
            </w:r>
          </w:ins>
        </w:p>
        <w:p w14:paraId="29473BB9" w14:textId="7DACFB28" w:rsidR="005136E7" w:rsidRDefault="005136E7">
          <w:pPr>
            <w:pStyle w:val="12"/>
            <w:tabs>
              <w:tab w:val="left" w:pos="420"/>
              <w:tab w:val="right" w:leader="dot" w:pos="8296"/>
            </w:tabs>
            <w:rPr>
              <w:ins w:id="123" w:author="hyx" w:date="2018-11-11T18:39:00Z"/>
              <w:rFonts w:asciiTheme="minorHAnsi" w:eastAsiaTheme="minorEastAsia" w:hAnsiTheme="minorHAnsi" w:cstheme="minorBidi"/>
              <w:noProof/>
              <w:kern w:val="2"/>
            </w:rPr>
          </w:pPr>
          <w:ins w:id="124" w:author="hyx" w:date="2018-11-11T18:39:00Z">
            <w:r w:rsidRPr="006C5C6D">
              <w:rPr>
                <w:rStyle w:val="aa"/>
                <w:noProof/>
              </w:rPr>
              <w:fldChar w:fldCharType="begin"/>
            </w:r>
            <w:r w:rsidRPr="006C5C6D">
              <w:rPr>
                <w:rStyle w:val="aa"/>
                <w:noProof/>
              </w:rPr>
              <w:instrText xml:space="preserve"> </w:instrText>
            </w:r>
            <w:r>
              <w:rPr>
                <w:noProof/>
              </w:rPr>
              <w:instrText>HYPERLINK \l "_Toc529724906"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3</w:t>
            </w:r>
            <w:r>
              <w:rPr>
                <w:rFonts w:asciiTheme="minorHAnsi" w:eastAsiaTheme="minorEastAsia" w:hAnsiTheme="minorHAnsi" w:cstheme="minorBidi"/>
                <w:noProof/>
                <w:kern w:val="2"/>
              </w:rPr>
              <w:tab/>
            </w:r>
            <w:r w:rsidRPr="006C5C6D">
              <w:rPr>
                <w:rStyle w:val="aa"/>
                <w:noProof/>
              </w:rPr>
              <w:t>实施计划</w:t>
            </w:r>
            <w:r>
              <w:rPr>
                <w:noProof/>
                <w:webHidden/>
              </w:rPr>
              <w:tab/>
            </w:r>
            <w:r>
              <w:rPr>
                <w:noProof/>
                <w:webHidden/>
              </w:rPr>
              <w:fldChar w:fldCharType="begin"/>
            </w:r>
            <w:r>
              <w:rPr>
                <w:noProof/>
                <w:webHidden/>
              </w:rPr>
              <w:instrText xml:space="preserve"> PAGEREF _Toc529724906 \h </w:instrText>
            </w:r>
            <w:r>
              <w:rPr>
                <w:noProof/>
                <w:webHidden/>
              </w:rPr>
            </w:r>
          </w:ins>
          <w:r>
            <w:rPr>
              <w:noProof/>
              <w:webHidden/>
            </w:rPr>
            <w:fldChar w:fldCharType="separate"/>
          </w:r>
          <w:ins w:id="125" w:author="hyx" w:date="2018-11-11T18:39:00Z">
            <w:r>
              <w:rPr>
                <w:noProof/>
                <w:webHidden/>
              </w:rPr>
              <w:t>10</w:t>
            </w:r>
            <w:r>
              <w:rPr>
                <w:noProof/>
                <w:webHidden/>
              </w:rPr>
              <w:fldChar w:fldCharType="end"/>
            </w:r>
            <w:r w:rsidRPr="006C5C6D">
              <w:rPr>
                <w:rStyle w:val="aa"/>
                <w:noProof/>
              </w:rPr>
              <w:fldChar w:fldCharType="end"/>
            </w:r>
          </w:ins>
        </w:p>
        <w:p w14:paraId="2CCAF409" w14:textId="4AF95191" w:rsidR="005136E7" w:rsidRDefault="005136E7">
          <w:pPr>
            <w:pStyle w:val="21"/>
            <w:tabs>
              <w:tab w:val="left" w:pos="1260"/>
              <w:tab w:val="right" w:leader="dot" w:pos="8296"/>
            </w:tabs>
            <w:rPr>
              <w:ins w:id="126" w:author="hyx" w:date="2018-11-11T18:39:00Z"/>
              <w:rFonts w:asciiTheme="minorHAnsi" w:eastAsiaTheme="minorEastAsia" w:hAnsiTheme="minorHAnsi" w:cstheme="minorBidi"/>
              <w:noProof/>
              <w:kern w:val="2"/>
            </w:rPr>
          </w:pPr>
          <w:ins w:id="127" w:author="hyx" w:date="2018-11-11T18:39:00Z">
            <w:r w:rsidRPr="006C5C6D">
              <w:rPr>
                <w:rStyle w:val="aa"/>
                <w:noProof/>
              </w:rPr>
              <w:fldChar w:fldCharType="begin"/>
            </w:r>
            <w:r w:rsidRPr="006C5C6D">
              <w:rPr>
                <w:rStyle w:val="aa"/>
                <w:noProof/>
              </w:rPr>
              <w:instrText xml:space="preserve"> </w:instrText>
            </w:r>
            <w:r>
              <w:rPr>
                <w:noProof/>
              </w:rPr>
              <w:instrText>HYPERLINK \l "_Toc529724907"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3.1</w:t>
            </w:r>
            <w:r>
              <w:rPr>
                <w:rFonts w:asciiTheme="minorHAnsi" w:eastAsiaTheme="minorEastAsia" w:hAnsiTheme="minorHAnsi" w:cstheme="minorBidi"/>
                <w:noProof/>
                <w:kern w:val="2"/>
              </w:rPr>
              <w:tab/>
            </w:r>
            <w:r w:rsidRPr="006C5C6D">
              <w:rPr>
                <w:rStyle w:val="aa"/>
                <w:noProof/>
              </w:rPr>
              <w:t>工作任务的分解与人员分工</w:t>
            </w:r>
            <w:r>
              <w:rPr>
                <w:noProof/>
                <w:webHidden/>
              </w:rPr>
              <w:tab/>
            </w:r>
            <w:r>
              <w:rPr>
                <w:noProof/>
                <w:webHidden/>
              </w:rPr>
              <w:fldChar w:fldCharType="begin"/>
            </w:r>
            <w:r>
              <w:rPr>
                <w:noProof/>
                <w:webHidden/>
              </w:rPr>
              <w:instrText xml:space="preserve"> PAGEREF _Toc529724907 \h </w:instrText>
            </w:r>
            <w:r>
              <w:rPr>
                <w:noProof/>
                <w:webHidden/>
              </w:rPr>
            </w:r>
          </w:ins>
          <w:r>
            <w:rPr>
              <w:noProof/>
              <w:webHidden/>
            </w:rPr>
            <w:fldChar w:fldCharType="separate"/>
          </w:r>
          <w:ins w:id="128" w:author="hyx" w:date="2018-11-11T18:39:00Z">
            <w:r>
              <w:rPr>
                <w:noProof/>
                <w:webHidden/>
              </w:rPr>
              <w:t>10</w:t>
            </w:r>
            <w:r>
              <w:rPr>
                <w:noProof/>
                <w:webHidden/>
              </w:rPr>
              <w:fldChar w:fldCharType="end"/>
            </w:r>
            <w:r w:rsidRPr="006C5C6D">
              <w:rPr>
                <w:rStyle w:val="aa"/>
                <w:noProof/>
              </w:rPr>
              <w:fldChar w:fldCharType="end"/>
            </w:r>
          </w:ins>
        </w:p>
        <w:p w14:paraId="0100D038" w14:textId="63FC41CA" w:rsidR="005136E7" w:rsidRDefault="005136E7">
          <w:pPr>
            <w:pStyle w:val="21"/>
            <w:tabs>
              <w:tab w:val="left" w:pos="1260"/>
              <w:tab w:val="right" w:leader="dot" w:pos="8296"/>
            </w:tabs>
            <w:rPr>
              <w:ins w:id="129" w:author="hyx" w:date="2018-11-11T18:39:00Z"/>
              <w:rFonts w:asciiTheme="minorHAnsi" w:eastAsiaTheme="minorEastAsia" w:hAnsiTheme="minorHAnsi" w:cstheme="minorBidi"/>
              <w:noProof/>
              <w:kern w:val="2"/>
            </w:rPr>
          </w:pPr>
          <w:ins w:id="130" w:author="hyx" w:date="2018-11-11T18:39:00Z">
            <w:r w:rsidRPr="006C5C6D">
              <w:rPr>
                <w:rStyle w:val="aa"/>
                <w:noProof/>
              </w:rPr>
              <w:fldChar w:fldCharType="begin"/>
            </w:r>
            <w:r w:rsidRPr="006C5C6D">
              <w:rPr>
                <w:rStyle w:val="aa"/>
                <w:noProof/>
              </w:rPr>
              <w:instrText xml:space="preserve"> </w:instrText>
            </w:r>
            <w:r>
              <w:rPr>
                <w:noProof/>
              </w:rPr>
              <w:instrText>HYPERLINK \l "_Toc529724908"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3.2</w:t>
            </w:r>
            <w:r>
              <w:rPr>
                <w:rFonts w:asciiTheme="minorHAnsi" w:eastAsiaTheme="minorEastAsia" w:hAnsiTheme="minorHAnsi" w:cstheme="minorBidi"/>
                <w:noProof/>
                <w:kern w:val="2"/>
              </w:rPr>
              <w:tab/>
            </w:r>
            <w:r w:rsidRPr="006C5C6D">
              <w:rPr>
                <w:rStyle w:val="aa"/>
                <w:noProof/>
              </w:rPr>
              <w:t>接口人员</w:t>
            </w:r>
            <w:r>
              <w:rPr>
                <w:noProof/>
                <w:webHidden/>
              </w:rPr>
              <w:tab/>
            </w:r>
            <w:r>
              <w:rPr>
                <w:noProof/>
                <w:webHidden/>
              </w:rPr>
              <w:fldChar w:fldCharType="begin"/>
            </w:r>
            <w:r>
              <w:rPr>
                <w:noProof/>
                <w:webHidden/>
              </w:rPr>
              <w:instrText xml:space="preserve"> PAGEREF _Toc529724908 \h </w:instrText>
            </w:r>
            <w:r>
              <w:rPr>
                <w:noProof/>
                <w:webHidden/>
              </w:rPr>
            </w:r>
          </w:ins>
          <w:r>
            <w:rPr>
              <w:noProof/>
              <w:webHidden/>
            </w:rPr>
            <w:fldChar w:fldCharType="separate"/>
          </w:r>
          <w:ins w:id="131" w:author="hyx" w:date="2018-11-11T18:39:00Z">
            <w:r>
              <w:rPr>
                <w:noProof/>
                <w:webHidden/>
              </w:rPr>
              <w:t>11</w:t>
            </w:r>
            <w:r>
              <w:rPr>
                <w:noProof/>
                <w:webHidden/>
              </w:rPr>
              <w:fldChar w:fldCharType="end"/>
            </w:r>
            <w:r w:rsidRPr="006C5C6D">
              <w:rPr>
                <w:rStyle w:val="aa"/>
                <w:noProof/>
              </w:rPr>
              <w:fldChar w:fldCharType="end"/>
            </w:r>
          </w:ins>
        </w:p>
        <w:p w14:paraId="1740AABF" w14:textId="12C4F230" w:rsidR="005136E7" w:rsidRDefault="005136E7">
          <w:pPr>
            <w:pStyle w:val="21"/>
            <w:tabs>
              <w:tab w:val="left" w:pos="1260"/>
              <w:tab w:val="right" w:leader="dot" w:pos="8296"/>
            </w:tabs>
            <w:rPr>
              <w:ins w:id="132" w:author="hyx" w:date="2018-11-11T18:39:00Z"/>
              <w:rFonts w:asciiTheme="minorHAnsi" w:eastAsiaTheme="minorEastAsia" w:hAnsiTheme="minorHAnsi" w:cstheme="minorBidi"/>
              <w:noProof/>
              <w:kern w:val="2"/>
            </w:rPr>
          </w:pPr>
          <w:ins w:id="133" w:author="hyx" w:date="2018-11-11T18:39:00Z">
            <w:r w:rsidRPr="006C5C6D">
              <w:rPr>
                <w:rStyle w:val="aa"/>
                <w:noProof/>
              </w:rPr>
              <w:fldChar w:fldCharType="begin"/>
            </w:r>
            <w:r w:rsidRPr="006C5C6D">
              <w:rPr>
                <w:rStyle w:val="aa"/>
                <w:noProof/>
              </w:rPr>
              <w:instrText xml:space="preserve"> </w:instrText>
            </w:r>
            <w:r>
              <w:rPr>
                <w:noProof/>
              </w:rPr>
              <w:instrText>HYPERLINK \l "_Toc529724909"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3.3</w:t>
            </w:r>
            <w:r>
              <w:rPr>
                <w:rFonts w:asciiTheme="minorHAnsi" w:eastAsiaTheme="minorEastAsia" w:hAnsiTheme="minorHAnsi" w:cstheme="minorBidi"/>
                <w:noProof/>
                <w:kern w:val="2"/>
              </w:rPr>
              <w:tab/>
            </w:r>
            <w:r w:rsidRPr="006C5C6D">
              <w:rPr>
                <w:rStyle w:val="aa"/>
                <w:noProof/>
              </w:rPr>
              <w:t>进度</w:t>
            </w:r>
            <w:r>
              <w:rPr>
                <w:noProof/>
                <w:webHidden/>
              </w:rPr>
              <w:tab/>
            </w:r>
            <w:r>
              <w:rPr>
                <w:noProof/>
                <w:webHidden/>
              </w:rPr>
              <w:fldChar w:fldCharType="begin"/>
            </w:r>
            <w:r>
              <w:rPr>
                <w:noProof/>
                <w:webHidden/>
              </w:rPr>
              <w:instrText xml:space="preserve"> PAGEREF _Toc529724909 \h </w:instrText>
            </w:r>
            <w:r>
              <w:rPr>
                <w:noProof/>
                <w:webHidden/>
              </w:rPr>
            </w:r>
          </w:ins>
          <w:r>
            <w:rPr>
              <w:noProof/>
              <w:webHidden/>
            </w:rPr>
            <w:fldChar w:fldCharType="separate"/>
          </w:r>
          <w:ins w:id="134" w:author="hyx" w:date="2018-11-11T18:39:00Z">
            <w:r>
              <w:rPr>
                <w:noProof/>
                <w:webHidden/>
              </w:rPr>
              <w:t>11</w:t>
            </w:r>
            <w:r>
              <w:rPr>
                <w:noProof/>
                <w:webHidden/>
              </w:rPr>
              <w:fldChar w:fldCharType="end"/>
            </w:r>
            <w:r w:rsidRPr="006C5C6D">
              <w:rPr>
                <w:rStyle w:val="aa"/>
                <w:noProof/>
              </w:rPr>
              <w:fldChar w:fldCharType="end"/>
            </w:r>
          </w:ins>
        </w:p>
        <w:p w14:paraId="26E30FEC" w14:textId="522D4A0C" w:rsidR="005136E7" w:rsidRDefault="005136E7">
          <w:pPr>
            <w:pStyle w:val="21"/>
            <w:tabs>
              <w:tab w:val="left" w:pos="1260"/>
              <w:tab w:val="right" w:leader="dot" w:pos="8296"/>
            </w:tabs>
            <w:rPr>
              <w:ins w:id="135" w:author="hyx" w:date="2018-11-11T18:39:00Z"/>
              <w:rFonts w:asciiTheme="minorHAnsi" w:eastAsiaTheme="minorEastAsia" w:hAnsiTheme="minorHAnsi" w:cstheme="minorBidi"/>
              <w:noProof/>
              <w:kern w:val="2"/>
            </w:rPr>
          </w:pPr>
          <w:ins w:id="136" w:author="hyx" w:date="2018-11-11T18:39:00Z">
            <w:r w:rsidRPr="006C5C6D">
              <w:rPr>
                <w:rStyle w:val="aa"/>
                <w:noProof/>
              </w:rPr>
              <w:fldChar w:fldCharType="begin"/>
            </w:r>
            <w:r w:rsidRPr="006C5C6D">
              <w:rPr>
                <w:rStyle w:val="aa"/>
                <w:noProof/>
              </w:rPr>
              <w:instrText xml:space="preserve"> </w:instrText>
            </w:r>
            <w:r>
              <w:rPr>
                <w:noProof/>
              </w:rPr>
              <w:instrText>HYPERLINK \l "_Toc529724910"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3.4</w:t>
            </w:r>
            <w:r>
              <w:rPr>
                <w:rFonts w:asciiTheme="minorHAnsi" w:eastAsiaTheme="minorEastAsia" w:hAnsiTheme="minorHAnsi" w:cstheme="minorBidi"/>
                <w:noProof/>
                <w:kern w:val="2"/>
              </w:rPr>
              <w:tab/>
            </w:r>
            <w:r w:rsidRPr="006C5C6D">
              <w:rPr>
                <w:rStyle w:val="aa"/>
                <w:noProof/>
              </w:rPr>
              <w:t>关键问题</w:t>
            </w:r>
            <w:r>
              <w:rPr>
                <w:noProof/>
                <w:webHidden/>
              </w:rPr>
              <w:tab/>
            </w:r>
            <w:r>
              <w:rPr>
                <w:noProof/>
                <w:webHidden/>
              </w:rPr>
              <w:fldChar w:fldCharType="begin"/>
            </w:r>
            <w:r>
              <w:rPr>
                <w:noProof/>
                <w:webHidden/>
              </w:rPr>
              <w:instrText xml:space="preserve"> PAGEREF _Toc529724910 \h </w:instrText>
            </w:r>
            <w:r>
              <w:rPr>
                <w:noProof/>
                <w:webHidden/>
              </w:rPr>
            </w:r>
          </w:ins>
          <w:r>
            <w:rPr>
              <w:noProof/>
              <w:webHidden/>
            </w:rPr>
            <w:fldChar w:fldCharType="separate"/>
          </w:r>
          <w:ins w:id="137" w:author="hyx" w:date="2018-11-11T18:39:00Z">
            <w:r>
              <w:rPr>
                <w:noProof/>
                <w:webHidden/>
              </w:rPr>
              <w:t>11</w:t>
            </w:r>
            <w:r>
              <w:rPr>
                <w:noProof/>
                <w:webHidden/>
              </w:rPr>
              <w:fldChar w:fldCharType="end"/>
            </w:r>
            <w:r w:rsidRPr="006C5C6D">
              <w:rPr>
                <w:rStyle w:val="aa"/>
                <w:noProof/>
              </w:rPr>
              <w:fldChar w:fldCharType="end"/>
            </w:r>
          </w:ins>
        </w:p>
        <w:p w14:paraId="6FE687FE" w14:textId="75C3AD14" w:rsidR="005136E7" w:rsidRDefault="005136E7">
          <w:pPr>
            <w:pStyle w:val="12"/>
            <w:tabs>
              <w:tab w:val="left" w:pos="420"/>
              <w:tab w:val="right" w:leader="dot" w:pos="8296"/>
            </w:tabs>
            <w:rPr>
              <w:ins w:id="138" w:author="hyx" w:date="2018-11-11T18:39:00Z"/>
              <w:rFonts w:asciiTheme="minorHAnsi" w:eastAsiaTheme="minorEastAsia" w:hAnsiTheme="minorHAnsi" w:cstheme="minorBidi"/>
              <w:noProof/>
              <w:kern w:val="2"/>
            </w:rPr>
          </w:pPr>
          <w:ins w:id="139" w:author="hyx" w:date="2018-11-11T18:39:00Z">
            <w:r w:rsidRPr="006C5C6D">
              <w:rPr>
                <w:rStyle w:val="aa"/>
                <w:noProof/>
              </w:rPr>
              <w:fldChar w:fldCharType="begin"/>
            </w:r>
            <w:r w:rsidRPr="006C5C6D">
              <w:rPr>
                <w:rStyle w:val="aa"/>
                <w:noProof/>
              </w:rPr>
              <w:instrText xml:space="preserve"> </w:instrText>
            </w:r>
            <w:r>
              <w:rPr>
                <w:noProof/>
              </w:rPr>
              <w:instrText>HYPERLINK \l "_Toc529724911"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4</w:t>
            </w:r>
            <w:r>
              <w:rPr>
                <w:rFonts w:asciiTheme="minorHAnsi" w:eastAsiaTheme="minorEastAsia" w:hAnsiTheme="minorHAnsi" w:cstheme="minorBidi"/>
                <w:noProof/>
                <w:kern w:val="2"/>
              </w:rPr>
              <w:tab/>
            </w:r>
            <w:r w:rsidRPr="006C5C6D">
              <w:rPr>
                <w:rStyle w:val="aa"/>
                <w:noProof/>
              </w:rPr>
              <w:t>支持条件</w:t>
            </w:r>
            <w:r>
              <w:rPr>
                <w:noProof/>
                <w:webHidden/>
              </w:rPr>
              <w:tab/>
            </w:r>
            <w:r>
              <w:rPr>
                <w:noProof/>
                <w:webHidden/>
              </w:rPr>
              <w:fldChar w:fldCharType="begin"/>
            </w:r>
            <w:r>
              <w:rPr>
                <w:noProof/>
                <w:webHidden/>
              </w:rPr>
              <w:instrText xml:space="preserve"> PAGEREF _Toc529724911 \h </w:instrText>
            </w:r>
            <w:r>
              <w:rPr>
                <w:noProof/>
                <w:webHidden/>
              </w:rPr>
            </w:r>
          </w:ins>
          <w:r>
            <w:rPr>
              <w:noProof/>
              <w:webHidden/>
            </w:rPr>
            <w:fldChar w:fldCharType="separate"/>
          </w:r>
          <w:ins w:id="140" w:author="hyx" w:date="2018-11-11T18:39:00Z">
            <w:r>
              <w:rPr>
                <w:noProof/>
                <w:webHidden/>
              </w:rPr>
              <w:t>13</w:t>
            </w:r>
            <w:r>
              <w:rPr>
                <w:noProof/>
                <w:webHidden/>
              </w:rPr>
              <w:fldChar w:fldCharType="end"/>
            </w:r>
            <w:r w:rsidRPr="006C5C6D">
              <w:rPr>
                <w:rStyle w:val="aa"/>
                <w:noProof/>
              </w:rPr>
              <w:fldChar w:fldCharType="end"/>
            </w:r>
          </w:ins>
        </w:p>
        <w:p w14:paraId="79FC06C1" w14:textId="2B0240BE" w:rsidR="005136E7" w:rsidRDefault="005136E7">
          <w:pPr>
            <w:pStyle w:val="21"/>
            <w:tabs>
              <w:tab w:val="left" w:pos="1260"/>
              <w:tab w:val="right" w:leader="dot" w:pos="8296"/>
            </w:tabs>
            <w:rPr>
              <w:ins w:id="141" w:author="hyx" w:date="2018-11-11T18:39:00Z"/>
              <w:rFonts w:asciiTheme="minorHAnsi" w:eastAsiaTheme="minorEastAsia" w:hAnsiTheme="minorHAnsi" w:cstheme="minorBidi"/>
              <w:noProof/>
              <w:kern w:val="2"/>
            </w:rPr>
          </w:pPr>
          <w:ins w:id="142" w:author="hyx" w:date="2018-11-11T18:39:00Z">
            <w:r w:rsidRPr="006C5C6D">
              <w:rPr>
                <w:rStyle w:val="aa"/>
                <w:noProof/>
              </w:rPr>
              <w:fldChar w:fldCharType="begin"/>
            </w:r>
            <w:r w:rsidRPr="006C5C6D">
              <w:rPr>
                <w:rStyle w:val="aa"/>
                <w:noProof/>
              </w:rPr>
              <w:instrText xml:space="preserve"> </w:instrText>
            </w:r>
            <w:r>
              <w:rPr>
                <w:noProof/>
              </w:rPr>
              <w:instrText>HYPERLINK \l "_Toc529724912"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4.1</w:t>
            </w:r>
            <w:r>
              <w:rPr>
                <w:rFonts w:asciiTheme="minorHAnsi" w:eastAsiaTheme="minorEastAsia" w:hAnsiTheme="minorHAnsi" w:cstheme="minorBidi"/>
                <w:noProof/>
                <w:kern w:val="2"/>
              </w:rPr>
              <w:tab/>
            </w:r>
            <w:r w:rsidRPr="006C5C6D">
              <w:rPr>
                <w:rStyle w:val="aa"/>
                <w:noProof/>
              </w:rPr>
              <w:t>计算机系统支持</w:t>
            </w:r>
            <w:r>
              <w:rPr>
                <w:noProof/>
                <w:webHidden/>
              </w:rPr>
              <w:tab/>
            </w:r>
            <w:r>
              <w:rPr>
                <w:noProof/>
                <w:webHidden/>
              </w:rPr>
              <w:fldChar w:fldCharType="begin"/>
            </w:r>
            <w:r>
              <w:rPr>
                <w:noProof/>
                <w:webHidden/>
              </w:rPr>
              <w:instrText xml:space="preserve"> PAGEREF _Toc529724912 \h </w:instrText>
            </w:r>
            <w:r>
              <w:rPr>
                <w:noProof/>
                <w:webHidden/>
              </w:rPr>
            </w:r>
          </w:ins>
          <w:r>
            <w:rPr>
              <w:noProof/>
              <w:webHidden/>
            </w:rPr>
            <w:fldChar w:fldCharType="separate"/>
          </w:r>
          <w:ins w:id="143" w:author="hyx" w:date="2018-11-11T18:39:00Z">
            <w:r>
              <w:rPr>
                <w:noProof/>
                <w:webHidden/>
              </w:rPr>
              <w:t>13</w:t>
            </w:r>
            <w:r>
              <w:rPr>
                <w:noProof/>
                <w:webHidden/>
              </w:rPr>
              <w:fldChar w:fldCharType="end"/>
            </w:r>
            <w:r w:rsidRPr="006C5C6D">
              <w:rPr>
                <w:rStyle w:val="aa"/>
                <w:noProof/>
              </w:rPr>
              <w:fldChar w:fldCharType="end"/>
            </w:r>
          </w:ins>
        </w:p>
        <w:p w14:paraId="549C1CDD" w14:textId="6EFB9946" w:rsidR="005136E7" w:rsidRDefault="005136E7">
          <w:pPr>
            <w:pStyle w:val="21"/>
            <w:tabs>
              <w:tab w:val="left" w:pos="1260"/>
              <w:tab w:val="right" w:leader="dot" w:pos="8296"/>
            </w:tabs>
            <w:rPr>
              <w:ins w:id="144" w:author="hyx" w:date="2018-11-11T18:39:00Z"/>
              <w:rFonts w:asciiTheme="minorHAnsi" w:eastAsiaTheme="minorEastAsia" w:hAnsiTheme="minorHAnsi" w:cstheme="minorBidi"/>
              <w:noProof/>
              <w:kern w:val="2"/>
            </w:rPr>
          </w:pPr>
          <w:ins w:id="145" w:author="hyx" w:date="2018-11-11T18:39:00Z">
            <w:r w:rsidRPr="006C5C6D">
              <w:rPr>
                <w:rStyle w:val="aa"/>
                <w:noProof/>
              </w:rPr>
              <w:fldChar w:fldCharType="begin"/>
            </w:r>
            <w:r w:rsidRPr="006C5C6D">
              <w:rPr>
                <w:rStyle w:val="aa"/>
                <w:noProof/>
              </w:rPr>
              <w:instrText xml:space="preserve"> </w:instrText>
            </w:r>
            <w:r>
              <w:rPr>
                <w:noProof/>
              </w:rPr>
              <w:instrText>HYPERLINK \l "_Toc529724913"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4.2</w:t>
            </w:r>
            <w:r>
              <w:rPr>
                <w:rFonts w:asciiTheme="minorHAnsi" w:eastAsiaTheme="minorEastAsia" w:hAnsiTheme="minorHAnsi" w:cstheme="minorBidi"/>
                <w:noProof/>
                <w:kern w:val="2"/>
              </w:rPr>
              <w:tab/>
            </w:r>
            <w:r w:rsidRPr="006C5C6D">
              <w:rPr>
                <w:rStyle w:val="aa"/>
                <w:noProof/>
              </w:rPr>
              <w:t>需由用户承担的工作</w:t>
            </w:r>
            <w:r>
              <w:rPr>
                <w:noProof/>
                <w:webHidden/>
              </w:rPr>
              <w:tab/>
            </w:r>
            <w:r>
              <w:rPr>
                <w:noProof/>
                <w:webHidden/>
              </w:rPr>
              <w:fldChar w:fldCharType="begin"/>
            </w:r>
            <w:r>
              <w:rPr>
                <w:noProof/>
                <w:webHidden/>
              </w:rPr>
              <w:instrText xml:space="preserve"> PAGEREF _Toc529724913 \h </w:instrText>
            </w:r>
            <w:r>
              <w:rPr>
                <w:noProof/>
                <w:webHidden/>
              </w:rPr>
            </w:r>
          </w:ins>
          <w:r>
            <w:rPr>
              <w:noProof/>
              <w:webHidden/>
            </w:rPr>
            <w:fldChar w:fldCharType="separate"/>
          </w:r>
          <w:ins w:id="146" w:author="hyx" w:date="2018-11-11T18:39:00Z">
            <w:r>
              <w:rPr>
                <w:noProof/>
                <w:webHidden/>
              </w:rPr>
              <w:t>13</w:t>
            </w:r>
            <w:r>
              <w:rPr>
                <w:noProof/>
                <w:webHidden/>
              </w:rPr>
              <w:fldChar w:fldCharType="end"/>
            </w:r>
            <w:r w:rsidRPr="006C5C6D">
              <w:rPr>
                <w:rStyle w:val="aa"/>
                <w:noProof/>
              </w:rPr>
              <w:fldChar w:fldCharType="end"/>
            </w:r>
          </w:ins>
        </w:p>
        <w:p w14:paraId="040C22C8" w14:textId="4D2F4774" w:rsidR="005136E7" w:rsidRDefault="005136E7">
          <w:pPr>
            <w:pStyle w:val="21"/>
            <w:tabs>
              <w:tab w:val="left" w:pos="1260"/>
              <w:tab w:val="right" w:leader="dot" w:pos="8296"/>
            </w:tabs>
            <w:rPr>
              <w:ins w:id="147" w:author="hyx" w:date="2018-11-11T18:39:00Z"/>
              <w:rFonts w:asciiTheme="minorHAnsi" w:eastAsiaTheme="minorEastAsia" w:hAnsiTheme="minorHAnsi" w:cstheme="minorBidi"/>
              <w:noProof/>
              <w:kern w:val="2"/>
            </w:rPr>
          </w:pPr>
          <w:ins w:id="148" w:author="hyx" w:date="2018-11-11T18:39:00Z">
            <w:r w:rsidRPr="006C5C6D">
              <w:rPr>
                <w:rStyle w:val="aa"/>
                <w:noProof/>
              </w:rPr>
              <w:fldChar w:fldCharType="begin"/>
            </w:r>
            <w:r w:rsidRPr="006C5C6D">
              <w:rPr>
                <w:rStyle w:val="aa"/>
                <w:noProof/>
              </w:rPr>
              <w:instrText xml:space="preserve"> </w:instrText>
            </w:r>
            <w:r>
              <w:rPr>
                <w:noProof/>
              </w:rPr>
              <w:instrText>HYPERLINK \l "_Toc529724914"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4.3</w:t>
            </w:r>
            <w:r>
              <w:rPr>
                <w:rFonts w:asciiTheme="minorHAnsi" w:eastAsiaTheme="minorEastAsia" w:hAnsiTheme="minorHAnsi" w:cstheme="minorBidi"/>
                <w:noProof/>
                <w:kern w:val="2"/>
              </w:rPr>
              <w:tab/>
            </w:r>
            <w:r w:rsidRPr="006C5C6D">
              <w:rPr>
                <w:rStyle w:val="aa"/>
                <w:noProof/>
              </w:rPr>
              <w:t>外界提供条件</w:t>
            </w:r>
            <w:r>
              <w:rPr>
                <w:noProof/>
                <w:webHidden/>
              </w:rPr>
              <w:tab/>
            </w:r>
            <w:r>
              <w:rPr>
                <w:noProof/>
                <w:webHidden/>
              </w:rPr>
              <w:fldChar w:fldCharType="begin"/>
            </w:r>
            <w:r>
              <w:rPr>
                <w:noProof/>
                <w:webHidden/>
              </w:rPr>
              <w:instrText xml:space="preserve"> PAGEREF _Toc529724914 \h </w:instrText>
            </w:r>
            <w:r>
              <w:rPr>
                <w:noProof/>
                <w:webHidden/>
              </w:rPr>
            </w:r>
          </w:ins>
          <w:r>
            <w:rPr>
              <w:noProof/>
              <w:webHidden/>
            </w:rPr>
            <w:fldChar w:fldCharType="separate"/>
          </w:r>
          <w:ins w:id="149" w:author="hyx" w:date="2018-11-11T18:39:00Z">
            <w:r>
              <w:rPr>
                <w:noProof/>
                <w:webHidden/>
              </w:rPr>
              <w:t>13</w:t>
            </w:r>
            <w:r>
              <w:rPr>
                <w:noProof/>
                <w:webHidden/>
              </w:rPr>
              <w:fldChar w:fldCharType="end"/>
            </w:r>
            <w:r w:rsidRPr="006C5C6D">
              <w:rPr>
                <w:rStyle w:val="aa"/>
                <w:noProof/>
              </w:rPr>
              <w:fldChar w:fldCharType="end"/>
            </w:r>
          </w:ins>
        </w:p>
        <w:p w14:paraId="609EF39F" w14:textId="70142406" w:rsidR="005136E7" w:rsidRDefault="005136E7">
          <w:pPr>
            <w:pStyle w:val="12"/>
            <w:tabs>
              <w:tab w:val="left" w:pos="420"/>
              <w:tab w:val="right" w:leader="dot" w:pos="8296"/>
            </w:tabs>
            <w:rPr>
              <w:ins w:id="150" w:author="hyx" w:date="2018-11-11T18:39:00Z"/>
              <w:rFonts w:asciiTheme="minorHAnsi" w:eastAsiaTheme="minorEastAsia" w:hAnsiTheme="minorHAnsi" w:cstheme="minorBidi"/>
              <w:noProof/>
              <w:kern w:val="2"/>
            </w:rPr>
          </w:pPr>
          <w:ins w:id="151" w:author="hyx" w:date="2018-11-11T18:39:00Z">
            <w:r w:rsidRPr="006C5C6D">
              <w:rPr>
                <w:rStyle w:val="aa"/>
                <w:noProof/>
              </w:rPr>
              <w:fldChar w:fldCharType="begin"/>
            </w:r>
            <w:r w:rsidRPr="006C5C6D">
              <w:rPr>
                <w:rStyle w:val="aa"/>
                <w:noProof/>
              </w:rPr>
              <w:instrText xml:space="preserve"> </w:instrText>
            </w:r>
            <w:r>
              <w:rPr>
                <w:noProof/>
              </w:rPr>
              <w:instrText>HYPERLINK \l "_Toc529724915"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w:t>
            </w:r>
            <w:r>
              <w:rPr>
                <w:rFonts w:asciiTheme="minorHAnsi" w:eastAsiaTheme="minorEastAsia" w:hAnsiTheme="minorHAnsi" w:cstheme="minorBidi"/>
                <w:noProof/>
                <w:kern w:val="2"/>
              </w:rPr>
              <w:tab/>
            </w:r>
            <w:r w:rsidRPr="006C5C6D">
              <w:rPr>
                <w:rStyle w:val="aa"/>
                <w:noProof/>
              </w:rPr>
              <w:t>人力资源管理计划</w:t>
            </w:r>
            <w:r>
              <w:rPr>
                <w:noProof/>
                <w:webHidden/>
              </w:rPr>
              <w:tab/>
            </w:r>
            <w:r>
              <w:rPr>
                <w:noProof/>
                <w:webHidden/>
              </w:rPr>
              <w:fldChar w:fldCharType="begin"/>
            </w:r>
            <w:r>
              <w:rPr>
                <w:noProof/>
                <w:webHidden/>
              </w:rPr>
              <w:instrText xml:space="preserve"> PAGEREF _Toc529724915 \h </w:instrText>
            </w:r>
            <w:r>
              <w:rPr>
                <w:noProof/>
                <w:webHidden/>
              </w:rPr>
            </w:r>
          </w:ins>
          <w:r>
            <w:rPr>
              <w:noProof/>
              <w:webHidden/>
            </w:rPr>
            <w:fldChar w:fldCharType="separate"/>
          </w:r>
          <w:ins w:id="152" w:author="hyx" w:date="2018-11-11T18:39:00Z">
            <w:r>
              <w:rPr>
                <w:noProof/>
                <w:webHidden/>
              </w:rPr>
              <w:t>14</w:t>
            </w:r>
            <w:r>
              <w:rPr>
                <w:noProof/>
                <w:webHidden/>
              </w:rPr>
              <w:fldChar w:fldCharType="end"/>
            </w:r>
            <w:r w:rsidRPr="006C5C6D">
              <w:rPr>
                <w:rStyle w:val="aa"/>
                <w:noProof/>
              </w:rPr>
              <w:fldChar w:fldCharType="end"/>
            </w:r>
          </w:ins>
        </w:p>
        <w:p w14:paraId="4CF517F7" w14:textId="090215B2" w:rsidR="005136E7" w:rsidRDefault="005136E7">
          <w:pPr>
            <w:pStyle w:val="21"/>
            <w:tabs>
              <w:tab w:val="left" w:pos="1260"/>
              <w:tab w:val="right" w:leader="dot" w:pos="8296"/>
            </w:tabs>
            <w:rPr>
              <w:ins w:id="153" w:author="hyx" w:date="2018-11-11T18:39:00Z"/>
              <w:rFonts w:asciiTheme="minorHAnsi" w:eastAsiaTheme="minorEastAsia" w:hAnsiTheme="minorHAnsi" w:cstheme="minorBidi"/>
              <w:noProof/>
              <w:kern w:val="2"/>
            </w:rPr>
          </w:pPr>
          <w:ins w:id="154" w:author="hyx" w:date="2018-11-11T18:39:00Z">
            <w:r w:rsidRPr="006C5C6D">
              <w:rPr>
                <w:rStyle w:val="aa"/>
                <w:noProof/>
              </w:rPr>
              <w:fldChar w:fldCharType="begin"/>
            </w:r>
            <w:r w:rsidRPr="006C5C6D">
              <w:rPr>
                <w:rStyle w:val="aa"/>
                <w:noProof/>
              </w:rPr>
              <w:instrText xml:space="preserve"> </w:instrText>
            </w:r>
            <w:r>
              <w:rPr>
                <w:noProof/>
              </w:rPr>
              <w:instrText>HYPERLINK \l "_Toc529724916"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w:t>
            </w:r>
            <w:r>
              <w:rPr>
                <w:rFonts w:asciiTheme="minorHAnsi" w:eastAsiaTheme="minorEastAsia" w:hAnsiTheme="minorHAnsi" w:cstheme="minorBidi"/>
                <w:noProof/>
                <w:kern w:val="2"/>
              </w:rPr>
              <w:tab/>
            </w:r>
            <w:r w:rsidRPr="006C5C6D">
              <w:rPr>
                <w:rStyle w:val="aa"/>
                <w:noProof/>
              </w:rPr>
              <w:t>角色和职责</w:t>
            </w:r>
            <w:r>
              <w:rPr>
                <w:noProof/>
                <w:webHidden/>
              </w:rPr>
              <w:tab/>
            </w:r>
            <w:r>
              <w:rPr>
                <w:noProof/>
                <w:webHidden/>
              </w:rPr>
              <w:fldChar w:fldCharType="begin"/>
            </w:r>
            <w:r>
              <w:rPr>
                <w:noProof/>
                <w:webHidden/>
              </w:rPr>
              <w:instrText xml:space="preserve"> PAGEREF _Toc529724916 \h </w:instrText>
            </w:r>
            <w:r>
              <w:rPr>
                <w:noProof/>
                <w:webHidden/>
              </w:rPr>
            </w:r>
          </w:ins>
          <w:r>
            <w:rPr>
              <w:noProof/>
              <w:webHidden/>
            </w:rPr>
            <w:fldChar w:fldCharType="separate"/>
          </w:r>
          <w:ins w:id="155" w:author="hyx" w:date="2018-11-11T18:39:00Z">
            <w:r>
              <w:rPr>
                <w:noProof/>
                <w:webHidden/>
              </w:rPr>
              <w:t>14</w:t>
            </w:r>
            <w:r>
              <w:rPr>
                <w:noProof/>
                <w:webHidden/>
              </w:rPr>
              <w:fldChar w:fldCharType="end"/>
            </w:r>
            <w:r w:rsidRPr="006C5C6D">
              <w:rPr>
                <w:rStyle w:val="aa"/>
                <w:noProof/>
              </w:rPr>
              <w:fldChar w:fldCharType="end"/>
            </w:r>
          </w:ins>
        </w:p>
        <w:p w14:paraId="71A54C93" w14:textId="222BF969" w:rsidR="005136E7" w:rsidRDefault="005136E7">
          <w:pPr>
            <w:pStyle w:val="31"/>
            <w:tabs>
              <w:tab w:val="left" w:pos="1680"/>
              <w:tab w:val="right" w:leader="dot" w:pos="8296"/>
            </w:tabs>
            <w:rPr>
              <w:ins w:id="156" w:author="hyx" w:date="2018-11-11T18:39:00Z"/>
              <w:rFonts w:asciiTheme="minorHAnsi" w:eastAsiaTheme="minorEastAsia" w:hAnsiTheme="minorHAnsi" w:cstheme="minorBidi"/>
              <w:noProof/>
              <w:kern w:val="2"/>
            </w:rPr>
          </w:pPr>
          <w:ins w:id="157" w:author="hyx" w:date="2018-11-11T18:39:00Z">
            <w:r w:rsidRPr="006C5C6D">
              <w:rPr>
                <w:rStyle w:val="aa"/>
                <w:noProof/>
              </w:rPr>
              <w:fldChar w:fldCharType="begin"/>
            </w:r>
            <w:r w:rsidRPr="006C5C6D">
              <w:rPr>
                <w:rStyle w:val="aa"/>
                <w:noProof/>
              </w:rPr>
              <w:instrText xml:space="preserve"> </w:instrText>
            </w:r>
            <w:r>
              <w:rPr>
                <w:noProof/>
              </w:rPr>
              <w:instrText>HYPERLINK \l "_Toc529724917"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5.1.1</w:t>
            </w:r>
            <w:r>
              <w:rPr>
                <w:rFonts w:asciiTheme="minorHAnsi" w:eastAsiaTheme="minorEastAsia" w:hAnsiTheme="minorHAnsi" w:cstheme="minorBidi"/>
                <w:noProof/>
                <w:kern w:val="2"/>
              </w:rPr>
              <w:tab/>
            </w:r>
            <w:r w:rsidRPr="006C5C6D">
              <w:rPr>
                <w:rStyle w:val="aa"/>
                <w:noProof/>
              </w:rPr>
              <w:t>项目经理</w:t>
            </w:r>
            <w:r>
              <w:rPr>
                <w:noProof/>
                <w:webHidden/>
              </w:rPr>
              <w:tab/>
            </w:r>
            <w:r>
              <w:rPr>
                <w:noProof/>
                <w:webHidden/>
              </w:rPr>
              <w:fldChar w:fldCharType="begin"/>
            </w:r>
            <w:r>
              <w:rPr>
                <w:noProof/>
                <w:webHidden/>
              </w:rPr>
              <w:instrText xml:space="preserve"> PAGEREF _Toc529724917 \h </w:instrText>
            </w:r>
            <w:r>
              <w:rPr>
                <w:noProof/>
                <w:webHidden/>
              </w:rPr>
            </w:r>
          </w:ins>
          <w:r>
            <w:rPr>
              <w:noProof/>
              <w:webHidden/>
            </w:rPr>
            <w:fldChar w:fldCharType="separate"/>
          </w:r>
          <w:ins w:id="158" w:author="hyx" w:date="2018-11-11T18:39:00Z">
            <w:r>
              <w:rPr>
                <w:noProof/>
                <w:webHidden/>
              </w:rPr>
              <w:t>14</w:t>
            </w:r>
            <w:r>
              <w:rPr>
                <w:noProof/>
                <w:webHidden/>
              </w:rPr>
              <w:fldChar w:fldCharType="end"/>
            </w:r>
            <w:r w:rsidRPr="006C5C6D">
              <w:rPr>
                <w:rStyle w:val="aa"/>
                <w:noProof/>
              </w:rPr>
              <w:fldChar w:fldCharType="end"/>
            </w:r>
          </w:ins>
        </w:p>
        <w:p w14:paraId="6D77882E" w14:textId="46EF16A1" w:rsidR="005136E7" w:rsidRDefault="005136E7">
          <w:pPr>
            <w:pStyle w:val="31"/>
            <w:tabs>
              <w:tab w:val="left" w:pos="1680"/>
              <w:tab w:val="right" w:leader="dot" w:pos="8296"/>
            </w:tabs>
            <w:rPr>
              <w:ins w:id="159" w:author="hyx" w:date="2018-11-11T18:39:00Z"/>
              <w:rFonts w:asciiTheme="minorHAnsi" w:eastAsiaTheme="minorEastAsia" w:hAnsiTheme="minorHAnsi" w:cstheme="minorBidi"/>
              <w:noProof/>
              <w:kern w:val="2"/>
            </w:rPr>
          </w:pPr>
          <w:ins w:id="160" w:author="hyx" w:date="2018-11-11T18:39:00Z">
            <w:r w:rsidRPr="006C5C6D">
              <w:rPr>
                <w:rStyle w:val="aa"/>
                <w:noProof/>
              </w:rPr>
              <w:fldChar w:fldCharType="begin"/>
            </w:r>
            <w:r w:rsidRPr="006C5C6D">
              <w:rPr>
                <w:rStyle w:val="aa"/>
                <w:noProof/>
              </w:rPr>
              <w:instrText xml:space="preserve"> </w:instrText>
            </w:r>
            <w:r>
              <w:rPr>
                <w:noProof/>
              </w:rPr>
              <w:instrText>HYPERLINK \l "_Toc529724918"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5.1.2</w:t>
            </w:r>
            <w:r>
              <w:rPr>
                <w:rFonts w:asciiTheme="minorHAnsi" w:eastAsiaTheme="minorEastAsia" w:hAnsiTheme="minorHAnsi" w:cstheme="minorBidi"/>
                <w:noProof/>
                <w:kern w:val="2"/>
              </w:rPr>
              <w:tab/>
            </w:r>
            <w:r w:rsidRPr="006C5C6D">
              <w:rPr>
                <w:rStyle w:val="aa"/>
                <w:noProof/>
              </w:rPr>
              <w:t>任务审核员</w:t>
            </w:r>
            <w:r>
              <w:rPr>
                <w:noProof/>
                <w:webHidden/>
              </w:rPr>
              <w:tab/>
            </w:r>
            <w:r>
              <w:rPr>
                <w:noProof/>
                <w:webHidden/>
              </w:rPr>
              <w:fldChar w:fldCharType="begin"/>
            </w:r>
            <w:r>
              <w:rPr>
                <w:noProof/>
                <w:webHidden/>
              </w:rPr>
              <w:instrText xml:space="preserve"> PAGEREF _Toc529724918 \h </w:instrText>
            </w:r>
            <w:r>
              <w:rPr>
                <w:noProof/>
                <w:webHidden/>
              </w:rPr>
            </w:r>
          </w:ins>
          <w:r>
            <w:rPr>
              <w:noProof/>
              <w:webHidden/>
            </w:rPr>
            <w:fldChar w:fldCharType="separate"/>
          </w:r>
          <w:ins w:id="161" w:author="hyx" w:date="2018-11-11T18:39:00Z">
            <w:r>
              <w:rPr>
                <w:noProof/>
                <w:webHidden/>
              </w:rPr>
              <w:t>14</w:t>
            </w:r>
            <w:r>
              <w:rPr>
                <w:noProof/>
                <w:webHidden/>
              </w:rPr>
              <w:fldChar w:fldCharType="end"/>
            </w:r>
            <w:r w:rsidRPr="006C5C6D">
              <w:rPr>
                <w:rStyle w:val="aa"/>
                <w:noProof/>
              </w:rPr>
              <w:fldChar w:fldCharType="end"/>
            </w:r>
          </w:ins>
        </w:p>
        <w:p w14:paraId="1DB03264" w14:textId="531335BD" w:rsidR="005136E7" w:rsidRDefault="005136E7">
          <w:pPr>
            <w:pStyle w:val="31"/>
            <w:tabs>
              <w:tab w:val="left" w:pos="1680"/>
              <w:tab w:val="right" w:leader="dot" w:pos="8296"/>
            </w:tabs>
            <w:rPr>
              <w:ins w:id="162" w:author="hyx" w:date="2018-11-11T18:39:00Z"/>
              <w:rFonts w:asciiTheme="minorHAnsi" w:eastAsiaTheme="minorEastAsia" w:hAnsiTheme="minorHAnsi" w:cstheme="minorBidi"/>
              <w:noProof/>
              <w:kern w:val="2"/>
            </w:rPr>
          </w:pPr>
          <w:ins w:id="163" w:author="hyx" w:date="2018-11-11T18:39:00Z">
            <w:r w:rsidRPr="006C5C6D">
              <w:rPr>
                <w:rStyle w:val="aa"/>
                <w:noProof/>
              </w:rPr>
              <w:fldChar w:fldCharType="begin"/>
            </w:r>
            <w:r w:rsidRPr="006C5C6D">
              <w:rPr>
                <w:rStyle w:val="aa"/>
                <w:noProof/>
              </w:rPr>
              <w:instrText xml:space="preserve"> </w:instrText>
            </w:r>
            <w:r>
              <w:rPr>
                <w:noProof/>
              </w:rPr>
              <w:instrText>HYPERLINK \l "_Toc529724919"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5.1.3</w:t>
            </w:r>
            <w:r>
              <w:rPr>
                <w:rFonts w:asciiTheme="minorHAnsi" w:eastAsiaTheme="minorEastAsia" w:hAnsiTheme="minorHAnsi" w:cstheme="minorBidi"/>
                <w:noProof/>
                <w:kern w:val="2"/>
              </w:rPr>
              <w:tab/>
            </w:r>
            <w:r w:rsidRPr="006C5C6D">
              <w:rPr>
                <w:rStyle w:val="aa"/>
                <w:noProof/>
              </w:rPr>
              <w:t>计划调整员</w:t>
            </w:r>
            <w:r>
              <w:rPr>
                <w:noProof/>
                <w:webHidden/>
              </w:rPr>
              <w:tab/>
            </w:r>
            <w:r>
              <w:rPr>
                <w:noProof/>
                <w:webHidden/>
              </w:rPr>
              <w:fldChar w:fldCharType="begin"/>
            </w:r>
            <w:r>
              <w:rPr>
                <w:noProof/>
                <w:webHidden/>
              </w:rPr>
              <w:instrText xml:space="preserve"> PAGEREF _Toc529724919 \h </w:instrText>
            </w:r>
            <w:r>
              <w:rPr>
                <w:noProof/>
                <w:webHidden/>
              </w:rPr>
            </w:r>
          </w:ins>
          <w:r>
            <w:rPr>
              <w:noProof/>
              <w:webHidden/>
            </w:rPr>
            <w:fldChar w:fldCharType="separate"/>
          </w:r>
          <w:ins w:id="164" w:author="hyx" w:date="2018-11-11T18:39:00Z">
            <w:r>
              <w:rPr>
                <w:noProof/>
                <w:webHidden/>
              </w:rPr>
              <w:t>14</w:t>
            </w:r>
            <w:r>
              <w:rPr>
                <w:noProof/>
                <w:webHidden/>
              </w:rPr>
              <w:fldChar w:fldCharType="end"/>
            </w:r>
            <w:r w:rsidRPr="006C5C6D">
              <w:rPr>
                <w:rStyle w:val="aa"/>
                <w:noProof/>
              </w:rPr>
              <w:fldChar w:fldCharType="end"/>
            </w:r>
          </w:ins>
        </w:p>
        <w:p w14:paraId="0B89EC8A" w14:textId="0E28EF66" w:rsidR="005136E7" w:rsidRDefault="005136E7">
          <w:pPr>
            <w:pStyle w:val="31"/>
            <w:tabs>
              <w:tab w:val="left" w:pos="1680"/>
              <w:tab w:val="right" w:leader="dot" w:pos="8296"/>
            </w:tabs>
            <w:rPr>
              <w:ins w:id="165" w:author="hyx" w:date="2018-11-11T18:39:00Z"/>
              <w:rFonts w:asciiTheme="minorHAnsi" w:eastAsiaTheme="minorEastAsia" w:hAnsiTheme="minorHAnsi" w:cstheme="minorBidi"/>
              <w:noProof/>
              <w:kern w:val="2"/>
            </w:rPr>
          </w:pPr>
          <w:ins w:id="166" w:author="hyx" w:date="2018-11-11T18:39:00Z">
            <w:r w:rsidRPr="006C5C6D">
              <w:rPr>
                <w:rStyle w:val="aa"/>
                <w:noProof/>
              </w:rPr>
              <w:fldChar w:fldCharType="begin"/>
            </w:r>
            <w:r w:rsidRPr="006C5C6D">
              <w:rPr>
                <w:rStyle w:val="aa"/>
                <w:noProof/>
              </w:rPr>
              <w:instrText xml:space="preserve"> </w:instrText>
            </w:r>
            <w:r>
              <w:rPr>
                <w:noProof/>
              </w:rPr>
              <w:instrText>HYPERLINK \l "_Toc529724920"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5.1.4</w:t>
            </w:r>
            <w:r>
              <w:rPr>
                <w:rFonts w:asciiTheme="minorHAnsi" w:eastAsiaTheme="minorEastAsia" w:hAnsiTheme="minorHAnsi" w:cstheme="minorBidi"/>
                <w:noProof/>
                <w:kern w:val="2"/>
              </w:rPr>
              <w:tab/>
            </w:r>
            <w:r w:rsidRPr="006C5C6D">
              <w:rPr>
                <w:rStyle w:val="aa"/>
                <w:noProof/>
              </w:rPr>
              <w:t>文档模板员</w:t>
            </w:r>
            <w:r>
              <w:rPr>
                <w:noProof/>
                <w:webHidden/>
              </w:rPr>
              <w:tab/>
            </w:r>
            <w:r>
              <w:rPr>
                <w:noProof/>
                <w:webHidden/>
              </w:rPr>
              <w:fldChar w:fldCharType="begin"/>
            </w:r>
            <w:r>
              <w:rPr>
                <w:noProof/>
                <w:webHidden/>
              </w:rPr>
              <w:instrText xml:space="preserve"> PAGEREF _Toc529724920 \h </w:instrText>
            </w:r>
            <w:r>
              <w:rPr>
                <w:noProof/>
                <w:webHidden/>
              </w:rPr>
            </w:r>
          </w:ins>
          <w:r>
            <w:rPr>
              <w:noProof/>
              <w:webHidden/>
            </w:rPr>
            <w:fldChar w:fldCharType="separate"/>
          </w:r>
          <w:ins w:id="167" w:author="hyx" w:date="2018-11-11T18:39:00Z">
            <w:r>
              <w:rPr>
                <w:noProof/>
                <w:webHidden/>
              </w:rPr>
              <w:t>15</w:t>
            </w:r>
            <w:r>
              <w:rPr>
                <w:noProof/>
                <w:webHidden/>
              </w:rPr>
              <w:fldChar w:fldCharType="end"/>
            </w:r>
            <w:r w:rsidRPr="006C5C6D">
              <w:rPr>
                <w:rStyle w:val="aa"/>
                <w:noProof/>
              </w:rPr>
              <w:fldChar w:fldCharType="end"/>
            </w:r>
          </w:ins>
        </w:p>
        <w:p w14:paraId="4544252D" w14:textId="654A81EE" w:rsidR="005136E7" w:rsidRDefault="005136E7">
          <w:pPr>
            <w:pStyle w:val="31"/>
            <w:tabs>
              <w:tab w:val="left" w:pos="1680"/>
              <w:tab w:val="right" w:leader="dot" w:pos="8296"/>
            </w:tabs>
            <w:rPr>
              <w:ins w:id="168" w:author="hyx" w:date="2018-11-11T18:39:00Z"/>
              <w:rFonts w:asciiTheme="minorHAnsi" w:eastAsiaTheme="minorEastAsia" w:hAnsiTheme="minorHAnsi" w:cstheme="minorBidi"/>
              <w:noProof/>
              <w:kern w:val="2"/>
            </w:rPr>
          </w:pPr>
          <w:ins w:id="169" w:author="hyx" w:date="2018-11-11T18:39:00Z">
            <w:r w:rsidRPr="006C5C6D">
              <w:rPr>
                <w:rStyle w:val="aa"/>
                <w:noProof/>
              </w:rPr>
              <w:fldChar w:fldCharType="begin"/>
            </w:r>
            <w:r w:rsidRPr="006C5C6D">
              <w:rPr>
                <w:rStyle w:val="aa"/>
                <w:noProof/>
              </w:rPr>
              <w:instrText xml:space="preserve"> </w:instrText>
            </w:r>
            <w:r>
              <w:rPr>
                <w:noProof/>
              </w:rPr>
              <w:instrText>HYPERLINK \l "_Toc529724921"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5.1.5</w:t>
            </w:r>
            <w:r>
              <w:rPr>
                <w:rFonts w:asciiTheme="minorHAnsi" w:eastAsiaTheme="minorEastAsia" w:hAnsiTheme="minorHAnsi" w:cstheme="minorBidi"/>
                <w:noProof/>
                <w:kern w:val="2"/>
              </w:rPr>
              <w:tab/>
            </w:r>
            <w:r w:rsidRPr="006C5C6D">
              <w:rPr>
                <w:rStyle w:val="aa"/>
                <w:noProof/>
              </w:rPr>
              <w:t>文档编写员</w:t>
            </w:r>
            <w:r>
              <w:rPr>
                <w:noProof/>
                <w:webHidden/>
              </w:rPr>
              <w:tab/>
            </w:r>
            <w:r>
              <w:rPr>
                <w:noProof/>
                <w:webHidden/>
              </w:rPr>
              <w:fldChar w:fldCharType="begin"/>
            </w:r>
            <w:r>
              <w:rPr>
                <w:noProof/>
                <w:webHidden/>
              </w:rPr>
              <w:instrText xml:space="preserve"> PAGEREF _Toc529724921 \h </w:instrText>
            </w:r>
            <w:r>
              <w:rPr>
                <w:noProof/>
                <w:webHidden/>
              </w:rPr>
            </w:r>
          </w:ins>
          <w:r>
            <w:rPr>
              <w:noProof/>
              <w:webHidden/>
            </w:rPr>
            <w:fldChar w:fldCharType="separate"/>
          </w:r>
          <w:ins w:id="170" w:author="hyx" w:date="2018-11-11T18:39:00Z">
            <w:r>
              <w:rPr>
                <w:noProof/>
                <w:webHidden/>
              </w:rPr>
              <w:t>15</w:t>
            </w:r>
            <w:r>
              <w:rPr>
                <w:noProof/>
                <w:webHidden/>
              </w:rPr>
              <w:fldChar w:fldCharType="end"/>
            </w:r>
            <w:r w:rsidRPr="006C5C6D">
              <w:rPr>
                <w:rStyle w:val="aa"/>
                <w:noProof/>
              </w:rPr>
              <w:fldChar w:fldCharType="end"/>
            </w:r>
          </w:ins>
        </w:p>
        <w:p w14:paraId="62530E48" w14:textId="4C6033FA" w:rsidR="005136E7" w:rsidRDefault="005136E7">
          <w:pPr>
            <w:pStyle w:val="31"/>
            <w:tabs>
              <w:tab w:val="left" w:pos="1680"/>
              <w:tab w:val="right" w:leader="dot" w:pos="8296"/>
            </w:tabs>
            <w:rPr>
              <w:ins w:id="171" w:author="hyx" w:date="2018-11-11T18:39:00Z"/>
              <w:rFonts w:asciiTheme="minorHAnsi" w:eastAsiaTheme="minorEastAsia" w:hAnsiTheme="minorHAnsi" w:cstheme="minorBidi"/>
              <w:noProof/>
              <w:kern w:val="2"/>
            </w:rPr>
          </w:pPr>
          <w:ins w:id="172" w:author="hyx" w:date="2018-11-11T18:39:00Z">
            <w:r w:rsidRPr="006C5C6D">
              <w:rPr>
                <w:rStyle w:val="aa"/>
                <w:noProof/>
              </w:rPr>
              <w:fldChar w:fldCharType="begin"/>
            </w:r>
            <w:r w:rsidRPr="006C5C6D">
              <w:rPr>
                <w:rStyle w:val="aa"/>
                <w:noProof/>
              </w:rPr>
              <w:instrText xml:space="preserve"> </w:instrText>
            </w:r>
            <w:r>
              <w:rPr>
                <w:noProof/>
              </w:rPr>
              <w:instrText>HYPERLINK \l "_Toc529724922"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5.1.6</w:t>
            </w:r>
            <w:r>
              <w:rPr>
                <w:rFonts w:asciiTheme="minorHAnsi" w:eastAsiaTheme="minorEastAsia" w:hAnsiTheme="minorHAnsi" w:cstheme="minorBidi"/>
                <w:noProof/>
                <w:kern w:val="2"/>
              </w:rPr>
              <w:tab/>
            </w:r>
            <w:r w:rsidRPr="006C5C6D">
              <w:rPr>
                <w:rStyle w:val="aa"/>
                <w:noProof/>
              </w:rPr>
              <w:t>PPT编写员</w:t>
            </w:r>
            <w:r>
              <w:rPr>
                <w:noProof/>
                <w:webHidden/>
              </w:rPr>
              <w:tab/>
            </w:r>
            <w:r>
              <w:rPr>
                <w:noProof/>
                <w:webHidden/>
              </w:rPr>
              <w:fldChar w:fldCharType="begin"/>
            </w:r>
            <w:r>
              <w:rPr>
                <w:noProof/>
                <w:webHidden/>
              </w:rPr>
              <w:instrText xml:space="preserve"> PAGEREF _Toc529724922 \h </w:instrText>
            </w:r>
            <w:r>
              <w:rPr>
                <w:noProof/>
                <w:webHidden/>
              </w:rPr>
            </w:r>
          </w:ins>
          <w:r>
            <w:rPr>
              <w:noProof/>
              <w:webHidden/>
            </w:rPr>
            <w:fldChar w:fldCharType="separate"/>
          </w:r>
          <w:ins w:id="173" w:author="hyx" w:date="2018-11-11T18:39:00Z">
            <w:r>
              <w:rPr>
                <w:noProof/>
                <w:webHidden/>
              </w:rPr>
              <w:t>16</w:t>
            </w:r>
            <w:r>
              <w:rPr>
                <w:noProof/>
                <w:webHidden/>
              </w:rPr>
              <w:fldChar w:fldCharType="end"/>
            </w:r>
            <w:r w:rsidRPr="006C5C6D">
              <w:rPr>
                <w:rStyle w:val="aa"/>
                <w:noProof/>
              </w:rPr>
              <w:fldChar w:fldCharType="end"/>
            </w:r>
          </w:ins>
        </w:p>
        <w:p w14:paraId="2757BF51" w14:textId="6BB38560" w:rsidR="005136E7" w:rsidRDefault="005136E7">
          <w:pPr>
            <w:pStyle w:val="31"/>
            <w:tabs>
              <w:tab w:val="left" w:pos="1680"/>
              <w:tab w:val="right" w:leader="dot" w:pos="8296"/>
            </w:tabs>
            <w:rPr>
              <w:ins w:id="174" w:author="hyx" w:date="2018-11-11T18:39:00Z"/>
              <w:rFonts w:asciiTheme="minorHAnsi" w:eastAsiaTheme="minorEastAsia" w:hAnsiTheme="minorHAnsi" w:cstheme="minorBidi"/>
              <w:noProof/>
              <w:kern w:val="2"/>
            </w:rPr>
          </w:pPr>
          <w:ins w:id="175" w:author="hyx" w:date="2018-11-11T18:39:00Z">
            <w:r w:rsidRPr="006C5C6D">
              <w:rPr>
                <w:rStyle w:val="aa"/>
                <w:noProof/>
              </w:rPr>
              <w:fldChar w:fldCharType="begin"/>
            </w:r>
            <w:r w:rsidRPr="006C5C6D">
              <w:rPr>
                <w:rStyle w:val="aa"/>
                <w:noProof/>
              </w:rPr>
              <w:instrText xml:space="preserve"> </w:instrText>
            </w:r>
            <w:r>
              <w:rPr>
                <w:noProof/>
              </w:rPr>
              <w:instrText>HYPERLINK \l "_Toc529724923"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5.1.7</w:t>
            </w:r>
            <w:r>
              <w:rPr>
                <w:rFonts w:asciiTheme="minorHAnsi" w:eastAsiaTheme="minorEastAsia" w:hAnsiTheme="minorHAnsi" w:cstheme="minorBidi"/>
                <w:noProof/>
                <w:kern w:val="2"/>
              </w:rPr>
              <w:tab/>
            </w:r>
            <w:r w:rsidRPr="006C5C6D">
              <w:rPr>
                <w:rStyle w:val="aa"/>
                <w:noProof/>
              </w:rPr>
              <w:t>会议记录员</w:t>
            </w:r>
            <w:r>
              <w:rPr>
                <w:noProof/>
                <w:webHidden/>
              </w:rPr>
              <w:tab/>
            </w:r>
            <w:r>
              <w:rPr>
                <w:noProof/>
                <w:webHidden/>
              </w:rPr>
              <w:fldChar w:fldCharType="begin"/>
            </w:r>
            <w:r>
              <w:rPr>
                <w:noProof/>
                <w:webHidden/>
              </w:rPr>
              <w:instrText xml:space="preserve"> PAGEREF _Toc529724923 \h </w:instrText>
            </w:r>
            <w:r>
              <w:rPr>
                <w:noProof/>
                <w:webHidden/>
              </w:rPr>
            </w:r>
          </w:ins>
          <w:r>
            <w:rPr>
              <w:noProof/>
              <w:webHidden/>
            </w:rPr>
            <w:fldChar w:fldCharType="separate"/>
          </w:r>
          <w:ins w:id="176" w:author="hyx" w:date="2018-11-11T18:39:00Z">
            <w:r>
              <w:rPr>
                <w:noProof/>
                <w:webHidden/>
              </w:rPr>
              <w:t>16</w:t>
            </w:r>
            <w:r>
              <w:rPr>
                <w:noProof/>
                <w:webHidden/>
              </w:rPr>
              <w:fldChar w:fldCharType="end"/>
            </w:r>
            <w:r w:rsidRPr="006C5C6D">
              <w:rPr>
                <w:rStyle w:val="aa"/>
                <w:noProof/>
              </w:rPr>
              <w:fldChar w:fldCharType="end"/>
            </w:r>
          </w:ins>
        </w:p>
        <w:p w14:paraId="6C535420" w14:textId="36714A97" w:rsidR="005136E7" w:rsidRDefault="005136E7">
          <w:pPr>
            <w:pStyle w:val="31"/>
            <w:tabs>
              <w:tab w:val="left" w:pos="1680"/>
              <w:tab w:val="right" w:leader="dot" w:pos="8296"/>
            </w:tabs>
            <w:rPr>
              <w:ins w:id="177" w:author="hyx" w:date="2018-11-11T18:39:00Z"/>
              <w:rFonts w:asciiTheme="minorHAnsi" w:eastAsiaTheme="minorEastAsia" w:hAnsiTheme="minorHAnsi" w:cstheme="minorBidi"/>
              <w:noProof/>
              <w:kern w:val="2"/>
            </w:rPr>
          </w:pPr>
          <w:ins w:id="178" w:author="hyx" w:date="2018-11-11T18:39:00Z">
            <w:r w:rsidRPr="006C5C6D">
              <w:rPr>
                <w:rStyle w:val="aa"/>
                <w:noProof/>
              </w:rPr>
              <w:fldChar w:fldCharType="begin"/>
            </w:r>
            <w:r w:rsidRPr="006C5C6D">
              <w:rPr>
                <w:rStyle w:val="aa"/>
                <w:noProof/>
              </w:rPr>
              <w:instrText xml:space="preserve"> </w:instrText>
            </w:r>
            <w:r>
              <w:rPr>
                <w:noProof/>
              </w:rPr>
              <w:instrText>HYPERLINK \l "_Toc529724924"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5.1.8</w:t>
            </w:r>
            <w:r>
              <w:rPr>
                <w:rFonts w:asciiTheme="minorHAnsi" w:eastAsiaTheme="minorEastAsia" w:hAnsiTheme="minorHAnsi" w:cstheme="minorBidi"/>
                <w:noProof/>
                <w:kern w:val="2"/>
              </w:rPr>
              <w:tab/>
            </w:r>
            <w:r w:rsidRPr="006C5C6D">
              <w:rPr>
                <w:rStyle w:val="aa"/>
                <w:noProof/>
              </w:rPr>
              <w:t>录音记录员</w:t>
            </w:r>
            <w:r>
              <w:rPr>
                <w:noProof/>
                <w:webHidden/>
              </w:rPr>
              <w:tab/>
            </w:r>
            <w:r>
              <w:rPr>
                <w:noProof/>
                <w:webHidden/>
              </w:rPr>
              <w:fldChar w:fldCharType="begin"/>
            </w:r>
            <w:r>
              <w:rPr>
                <w:noProof/>
                <w:webHidden/>
              </w:rPr>
              <w:instrText xml:space="preserve"> PAGEREF _Toc529724924 \h </w:instrText>
            </w:r>
            <w:r>
              <w:rPr>
                <w:noProof/>
                <w:webHidden/>
              </w:rPr>
            </w:r>
          </w:ins>
          <w:r>
            <w:rPr>
              <w:noProof/>
              <w:webHidden/>
            </w:rPr>
            <w:fldChar w:fldCharType="separate"/>
          </w:r>
          <w:ins w:id="179" w:author="hyx" w:date="2018-11-11T18:39:00Z">
            <w:r>
              <w:rPr>
                <w:noProof/>
                <w:webHidden/>
              </w:rPr>
              <w:t>16</w:t>
            </w:r>
            <w:r>
              <w:rPr>
                <w:noProof/>
                <w:webHidden/>
              </w:rPr>
              <w:fldChar w:fldCharType="end"/>
            </w:r>
            <w:r w:rsidRPr="006C5C6D">
              <w:rPr>
                <w:rStyle w:val="aa"/>
                <w:noProof/>
              </w:rPr>
              <w:fldChar w:fldCharType="end"/>
            </w:r>
          </w:ins>
        </w:p>
        <w:p w14:paraId="53CF3753" w14:textId="66705FB4" w:rsidR="005136E7" w:rsidRDefault="005136E7">
          <w:pPr>
            <w:pStyle w:val="31"/>
            <w:tabs>
              <w:tab w:val="left" w:pos="1680"/>
              <w:tab w:val="right" w:leader="dot" w:pos="8296"/>
            </w:tabs>
            <w:rPr>
              <w:ins w:id="180" w:author="hyx" w:date="2018-11-11T18:39:00Z"/>
              <w:rFonts w:asciiTheme="minorHAnsi" w:eastAsiaTheme="minorEastAsia" w:hAnsiTheme="minorHAnsi" w:cstheme="minorBidi"/>
              <w:noProof/>
              <w:kern w:val="2"/>
            </w:rPr>
          </w:pPr>
          <w:ins w:id="181" w:author="hyx" w:date="2018-11-11T18:39:00Z">
            <w:r w:rsidRPr="006C5C6D">
              <w:rPr>
                <w:rStyle w:val="aa"/>
                <w:noProof/>
              </w:rPr>
              <w:fldChar w:fldCharType="begin"/>
            </w:r>
            <w:r w:rsidRPr="006C5C6D">
              <w:rPr>
                <w:rStyle w:val="aa"/>
                <w:noProof/>
              </w:rPr>
              <w:instrText xml:space="preserve"> </w:instrText>
            </w:r>
            <w:r>
              <w:rPr>
                <w:noProof/>
              </w:rPr>
              <w:instrText>HYPERLINK \l "_Toc529724925"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5.1.9</w:t>
            </w:r>
            <w:r>
              <w:rPr>
                <w:rFonts w:asciiTheme="minorHAnsi" w:eastAsiaTheme="minorEastAsia" w:hAnsiTheme="minorHAnsi" w:cstheme="minorBidi"/>
                <w:noProof/>
                <w:kern w:val="2"/>
              </w:rPr>
              <w:tab/>
            </w:r>
            <w:r w:rsidRPr="006C5C6D">
              <w:rPr>
                <w:rStyle w:val="aa"/>
                <w:noProof/>
              </w:rPr>
              <w:t>配置管理员</w:t>
            </w:r>
            <w:r>
              <w:rPr>
                <w:noProof/>
                <w:webHidden/>
              </w:rPr>
              <w:tab/>
            </w:r>
            <w:r>
              <w:rPr>
                <w:noProof/>
                <w:webHidden/>
              </w:rPr>
              <w:fldChar w:fldCharType="begin"/>
            </w:r>
            <w:r>
              <w:rPr>
                <w:noProof/>
                <w:webHidden/>
              </w:rPr>
              <w:instrText xml:space="preserve"> PAGEREF _Toc529724925 \h </w:instrText>
            </w:r>
            <w:r>
              <w:rPr>
                <w:noProof/>
                <w:webHidden/>
              </w:rPr>
            </w:r>
          </w:ins>
          <w:r>
            <w:rPr>
              <w:noProof/>
              <w:webHidden/>
            </w:rPr>
            <w:fldChar w:fldCharType="separate"/>
          </w:r>
          <w:ins w:id="182" w:author="hyx" w:date="2018-11-11T18:39:00Z">
            <w:r>
              <w:rPr>
                <w:noProof/>
                <w:webHidden/>
              </w:rPr>
              <w:t>17</w:t>
            </w:r>
            <w:r>
              <w:rPr>
                <w:noProof/>
                <w:webHidden/>
              </w:rPr>
              <w:fldChar w:fldCharType="end"/>
            </w:r>
            <w:r w:rsidRPr="006C5C6D">
              <w:rPr>
                <w:rStyle w:val="aa"/>
                <w:noProof/>
              </w:rPr>
              <w:fldChar w:fldCharType="end"/>
            </w:r>
          </w:ins>
        </w:p>
        <w:p w14:paraId="4F8A53FA" w14:textId="3FAAB301" w:rsidR="005136E7" w:rsidRDefault="005136E7">
          <w:pPr>
            <w:pStyle w:val="31"/>
            <w:tabs>
              <w:tab w:val="left" w:pos="2100"/>
              <w:tab w:val="right" w:leader="dot" w:pos="8296"/>
            </w:tabs>
            <w:rPr>
              <w:ins w:id="183" w:author="hyx" w:date="2018-11-11T18:39:00Z"/>
              <w:rFonts w:asciiTheme="minorHAnsi" w:eastAsiaTheme="minorEastAsia" w:hAnsiTheme="minorHAnsi" w:cstheme="minorBidi"/>
              <w:noProof/>
              <w:kern w:val="2"/>
            </w:rPr>
          </w:pPr>
          <w:ins w:id="184" w:author="hyx" w:date="2018-11-11T18:39:00Z">
            <w:r w:rsidRPr="006C5C6D">
              <w:rPr>
                <w:rStyle w:val="aa"/>
                <w:noProof/>
              </w:rPr>
              <w:fldChar w:fldCharType="begin"/>
            </w:r>
            <w:r w:rsidRPr="006C5C6D">
              <w:rPr>
                <w:rStyle w:val="aa"/>
                <w:noProof/>
              </w:rPr>
              <w:instrText xml:space="preserve"> </w:instrText>
            </w:r>
            <w:r>
              <w:rPr>
                <w:noProof/>
              </w:rPr>
              <w:instrText>HYPERLINK \l "_Toc529724926"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5.1.10</w:t>
            </w:r>
            <w:r>
              <w:rPr>
                <w:rFonts w:asciiTheme="minorHAnsi" w:eastAsiaTheme="minorEastAsia" w:hAnsiTheme="minorHAnsi" w:cstheme="minorBidi"/>
                <w:noProof/>
                <w:kern w:val="2"/>
              </w:rPr>
              <w:tab/>
            </w:r>
            <w:r w:rsidRPr="006C5C6D">
              <w:rPr>
                <w:rStyle w:val="aa"/>
                <w:noProof/>
              </w:rPr>
              <w:t>原</w:t>
            </w:r>
            <w:r w:rsidRPr="006C5C6D">
              <w:rPr>
                <w:rStyle w:val="aa"/>
                <w:noProof/>
              </w:rPr>
              <w:t>型</w:t>
            </w:r>
            <w:r w:rsidRPr="006C5C6D">
              <w:rPr>
                <w:rStyle w:val="aa"/>
                <w:noProof/>
              </w:rPr>
              <w:t>设计员</w:t>
            </w:r>
            <w:r>
              <w:rPr>
                <w:noProof/>
                <w:webHidden/>
              </w:rPr>
              <w:tab/>
            </w:r>
            <w:r>
              <w:rPr>
                <w:noProof/>
                <w:webHidden/>
              </w:rPr>
              <w:fldChar w:fldCharType="begin"/>
            </w:r>
            <w:r>
              <w:rPr>
                <w:noProof/>
                <w:webHidden/>
              </w:rPr>
              <w:instrText xml:space="preserve"> PAGEREF _Toc529724926 \h </w:instrText>
            </w:r>
            <w:r>
              <w:rPr>
                <w:noProof/>
                <w:webHidden/>
              </w:rPr>
            </w:r>
          </w:ins>
          <w:r>
            <w:rPr>
              <w:noProof/>
              <w:webHidden/>
            </w:rPr>
            <w:fldChar w:fldCharType="separate"/>
          </w:r>
          <w:ins w:id="185" w:author="hyx" w:date="2018-11-11T18:39:00Z">
            <w:r>
              <w:rPr>
                <w:noProof/>
                <w:webHidden/>
              </w:rPr>
              <w:t>17</w:t>
            </w:r>
            <w:r>
              <w:rPr>
                <w:noProof/>
                <w:webHidden/>
              </w:rPr>
              <w:fldChar w:fldCharType="end"/>
            </w:r>
            <w:r w:rsidRPr="006C5C6D">
              <w:rPr>
                <w:rStyle w:val="aa"/>
                <w:noProof/>
              </w:rPr>
              <w:fldChar w:fldCharType="end"/>
            </w:r>
          </w:ins>
        </w:p>
        <w:p w14:paraId="08C47C15" w14:textId="5130DB1F" w:rsidR="005136E7" w:rsidRDefault="005136E7">
          <w:pPr>
            <w:pStyle w:val="31"/>
            <w:tabs>
              <w:tab w:val="left" w:pos="2100"/>
              <w:tab w:val="right" w:leader="dot" w:pos="8296"/>
            </w:tabs>
            <w:rPr>
              <w:ins w:id="186" w:author="hyx" w:date="2018-11-11T18:39:00Z"/>
              <w:rFonts w:asciiTheme="minorHAnsi" w:eastAsiaTheme="minorEastAsia" w:hAnsiTheme="minorHAnsi" w:cstheme="minorBidi"/>
              <w:noProof/>
              <w:kern w:val="2"/>
            </w:rPr>
          </w:pPr>
          <w:ins w:id="187" w:author="hyx" w:date="2018-11-11T18:39:00Z">
            <w:r w:rsidRPr="006C5C6D">
              <w:rPr>
                <w:rStyle w:val="aa"/>
                <w:noProof/>
              </w:rPr>
              <w:lastRenderedPageBreak/>
              <w:fldChar w:fldCharType="begin"/>
            </w:r>
            <w:r w:rsidRPr="006C5C6D">
              <w:rPr>
                <w:rStyle w:val="aa"/>
                <w:noProof/>
              </w:rPr>
              <w:instrText xml:space="preserve"> </w:instrText>
            </w:r>
            <w:r>
              <w:rPr>
                <w:noProof/>
              </w:rPr>
              <w:instrText>HYPERLINK \l "_Toc529724927"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5.1.11</w:t>
            </w:r>
            <w:r>
              <w:rPr>
                <w:rFonts w:asciiTheme="minorHAnsi" w:eastAsiaTheme="minorEastAsia" w:hAnsiTheme="minorHAnsi" w:cstheme="minorBidi"/>
                <w:noProof/>
                <w:kern w:val="2"/>
              </w:rPr>
              <w:tab/>
            </w:r>
            <w:r w:rsidRPr="006C5C6D">
              <w:rPr>
                <w:rStyle w:val="aa"/>
                <w:noProof/>
              </w:rPr>
              <w:t>用户访谈员</w:t>
            </w:r>
            <w:r>
              <w:rPr>
                <w:noProof/>
                <w:webHidden/>
              </w:rPr>
              <w:tab/>
            </w:r>
            <w:r>
              <w:rPr>
                <w:noProof/>
                <w:webHidden/>
              </w:rPr>
              <w:fldChar w:fldCharType="begin"/>
            </w:r>
            <w:r>
              <w:rPr>
                <w:noProof/>
                <w:webHidden/>
              </w:rPr>
              <w:instrText xml:space="preserve"> PAGEREF _Toc529724927 \h </w:instrText>
            </w:r>
            <w:r>
              <w:rPr>
                <w:noProof/>
                <w:webHidden/>
              </w:rPr>
            </w:r>
          </w:ins>
          <w:r>
            <w:rPr>
              <w:noProof/>
              <w:webHidden/>
            </w:rPr>
            <w:fldChar w:fldCharType="separate"/>
          </w:r>
          <w:ins w:id="188" w:author="hyx" w:date="2018-11-11T18:39:00Z">
            <w:r>
              <w:rPr>
                <w:noProof/>
                <w:webHidden/>
              </w:rPr>
              <w:t>17</w:t>
            </w:r>
            <w:r>
              <w:rPr>
                <w:noProof/>
                <w:webHidden/>
              </w:rPr>
              <w:fldChar w:fldCharType="end"/>
            </w:r>
            <w:r w:rsidRPr="006C5C6D">
              <w:rPr>
                <w:rStyle w:val="aa"/>
                <w:noProof/>
              </w:rPr>
              <w:fldChar w:fldCharType="end"/>
            </w:r>
          </w:ins>
        </w:p>
        <w:p w14:paraId="74D8F86F" w14:textId="3EF799AE" w:rsidR="005136E7" w:rsidRDefault="005136E7">
          <w:pPr>
            <w:pStyle w:val="21"/>
            <w:tabs>
              <w:tab w:val="left" w:pos="1260"/>
              <w:tab w:val="right" w:leader="dot" w:pos="8296"/>
            </w:tabs>
            <w:rPr>
              <w:ins w:id="189" w:author="hyx" w:date="2018-11-11T18:39:00Z"/>
              <w:rFonts w:asciiTheme="minorHAnsi" w:eastAsiaTheme="minorEastAsia" w:hAnsiTheme="minorHAnsi" w:cstheme="minorBidi"/>
              <w:noProof/>
              <w:kern w:val="2"/>
            </w:rPr>
          </w:pPr>
          <w:ins w:id="190" w:author="hyx" w:date="2018-11-11T18:39:00Z">
            <w:r w:rsidRPr="006C5C6D">
              <w:rPr>
                <w:rStyle w:val="aa"/>
                <w:noProof/>
              </w:rPr>
              <w:fldChar w:fldCharType="begin"/>
            </w:r>
            <w:r w:rsidRPr="006C5C6D">
              <w:rPr>
                <w:rStyle w:val="aa"/>
                <w:noProof/>
              </w:rPr>
              <w:instrText xml:space="preserve"> </w:instrText>
            </w:r>
            <w:r>
              <w:rPr>
                <w:noProof/>
              </w:rPr>
              <w:instrText>HYPERLINK \l "_Toc529724928"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5.2</w:t>
            </w:r>
            <w:r>
              <w:rPr>
                <w:rFonts w:asciiTheme="minorHAnsi" w:eastAsiaTheme="minorEastAsia" w:hAnsiTheme="minorHAnsi" w:cstheme="minorBidi"/>
                <w:noProof/>
                <w:kern w:val="2"/>
              </w:rPr>
              <w:tab/>
            </w:r>
            <w:r w:rsidRPr="006C5C6D">
              <w:rPr>
                <w:rStyle w:val="aa"/>
                <w:noProof/>
              </w:rPr>
              <w:t>项目组织结构（OBS）</w:t>
            </w:r>
            <w:r>
              <w:rPr>
                <w:noProof/>
                <w:webHidden/>
              </w:rPr>
              <w:tab/>
            </w:r>
            <w:r>
              <w:rPr>
                <w:noProof/>
                <w:webHidden/>
              </w:rPr>
              <w:fldChar w:fldCharType="begin"/>
            </w:r>
            <w:r>
              <w:rPr>
                <w:noProof/>
                <w:webHidden/>
              </w:rPr>
              <w:instrText xml:space="preserve"> PAGEREF _Toc529724928 \h </w:instrText>
            </w:r>
            <w:r>
              <w:rPr>
                <w:noProof/>
                <w:webHidden/>
              </w:rPr>
            </w:r>
          </w:ins>
          <w:r>
            <w:rPr>
              <w:noProof/>
              <w:webHidden/>
            </w:rPr>
            <w:fldChar w:fldCharType="separate"/>
          </w:r>
          <w:ins w:id="191" w:author="hyx" w:date="2018-11-11T18:39:00Z">
            <w:r>
              <w:rPr>
                <w:noProof/>
                <w:webHidden/>
              </w:rPr>
              <w:t>18</w:t>
            </w:r>
            <w:r>
              <w:rPr>
                <w:noProof/>
                <w:webHidden/>
              </w:rPr>
              <w:fldChar w:fldCharType="end"/>
            </w:r>
            <w:r w:rsidRPr="006C5C6D">
              <w:rPr>
                <w:rStyle w:val="aa"/>
                <w:noProof/>
              </w:rPr>
              <w:fldChar w:fldCharType="end"/>
            </w:r>
          </w:ins>
        </w:p>
        <w:p w14:paraId="42BFAD1D" w14:textId="76C189B0" w:rsidR="005136E7" w:rsidRDefault="005136E7">
          <w:pPr>
            <w:pStyle w:val="21"/>
            <w:tabs>
              <w:tab w:val="left" w:pos="1260"/>
              <w:tab w:val="right" w:leader="dot" w:pos="8296"/>
            </w:tabs>
            <w:rPr>
              <w:ins w:id="192" w:author="hyx" w:date="2018-11-11T18:39:00Z"/>
              <w:rFonts w:asciiTheme="minorHAnsi" w:eastAsiaTheme="minorEastAsia" w:hAnsiTheme="minorHAnsi" w:cstheme="minorBidi"/>
              <w:noProof/>
              <w:kern w:val="2"/>
            </w:rPr>
          </w:pPr>
          <w:ins w:id="193" w:author="hyx" w:date="2018-11-11T18:39:00Z">
            <w:r w:rsidRPr="006C5C6D">
              <w:rPr>
                <w:rStyle w:val="aa"/>
                <w:noProof/>
              </w:rPr>
              <w:fldChar w:fldCharType="begin"/>
            </w:r>
            <w:r w:rsidRPr="006C5C6D">
              <w:rPr>
                <w:rStyle w:val="aa"/>
                <w:noProof/>
              </w:rPr>
              <w:instrText xml:space="preserve"> </w:instrText>
            </w:r>
            <w:r>
              <w:rPr>
                <w:noProof/>
              </w:rPr>
              <w:instrText>HYPERLINK \l "_Toc529724929"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5.3</w:t>
            </w:r>
            <w:r>
              <w:rPr>
                <w:rFonts w:asciiTheme="minorHAnsi" w:eastAsiaTheme="minorEastAsia" w:hAnsiTheme="minorHAnsi" w:cstheme="minorBidi"/>
                <w:noProof/>
                <w:kern w:val="2"/>
              </w:rPr>
              <w:tab/>
            </w:r>
            <w:r w:rsidRPr="006C5C6D">
              <w:rPr>
                <w:rStyle w:val="aa"/>
                <w:noProof/>
              </w:rPr>
              <w:t>人员配备管理计划</w:t>
            </w:r>
            <w:r>
              <w:rPr>
                <w:noProof/>
                <w:webHidden/>
              </w:rPr>
              <w:tab/>
            </w:r>
            <w:r>
              <w:rPr>
                <w:noProof/>
                <w:webHidden/>
              </w:rPr>
              <w:fldChar w:fldCharType="begin"/>
            </w:r>
            <w:r>
              <w:rPr>
                <w:noProof/>
                <w:webHidden/>
              </w:rPr>
              <w:instrText xml:space="preserve"> PAGEREF _Toc529724929 \h </w:instrText>
            </w:r>
            <w:r>
              <w:rPr>
                <w:noProof/>
                <w:webHidden/>
              </w:rPr>
            </w:r>
          </w:ins>
          <w:r>
            <w:rPr>
              <w:noProof/>
              <w:webHidden/>
            </w:rPr>
            <w:fldChar w:fldCharType="separate"/>
          </w:r>
          <w:ins w:id="194" w:author="hyx" w:date="2018-11-11T18:39:00Z">
            <w:r>
              <w:rPr>
                <w:noProof/>
                <w:webHidden/>
              </w:rPr>
              <w:t>18</w:t>
            </w:r>
            <w:r>
              <w:rPr>
                <w:noProof/>
                <w:webHidden/>
              </w:rPr>
              <w:fldChar w:fldCharType="end"/>
            </w:r>
            <w:r w:rsidRPr="006C5C6D">
              <w:rPr>
                <w:rStyle w:val="aa"/>
                <w:noProof/>
              </w:rPr>
              <w:fldChar w:fldCharType="end"/>
            </w:r>
          </w:ins>
        </w:p>
        <w:p w14:paraId="4E6115DD" w14:textId="5F0290D4" w:rsidR="005136E7" w:rsidRDefault="005136E7">
          <w:pPr>
            <w:pStyle w:val="31"/>
            <w:tabs>
              <w:tab w:val="left" w:pos="1680"/>
              <w:tab w:val="right" w:leader="dot" w:pos="8296"/>
            </w:tabs>
            <w:rPr>
              <w:ins w:id="195" w:author="hyx" w:date="2018-11-11T18:39:00Z"/>
              <w:rFonts w:asciiTheme="minorHAnsi" w:eastAsiaTheme="minorEastAsia" w:hAnsiTheme="minorHAnsi" w:cstheme="minorBidi"/>
              <w:noProof/>
              <w:kern w:val="2"/>
            </w:rPr>
          </w:pPr>
          <w:ins w:id="196" w:author="hyx" w:date="2018-11-11T18:39:00Z">
            <w:r w:rsidRPr="006C5C6D">
              <w:rPr>
                <w:rStyle w:val="aa"/>
                <w:noProof/>
              </w:rPr>
              <w:fldChar w:fldCharType="begin"/>
            </w:r>
            <w:r w:rsidRPr="006C5C6D">
              <w:rPr>
                <w:rStyle w:val="aa"/>
                <w:noProof/>
              </w:rPr>
              <w:instrText xml:space="preserve"> </w:instrText>
            </w:r>
            <w:r>
              <w:rPr>
                <w:noProof/>
              </w:rPr>
              <w:instrText>HYPERLINK \l "_Toc529724930"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5.3.1</w:t>
            </w:r>
            <w:r>
              <w:rPr>
                <w:rFonts w:asciiTheme="minorHAnsi" w:eastAsiaTheme="minorEastAsia" w:hAnsiTheme="minorHAnsi" w:cstheme="minorBidi"/>
                <w:noProof/>
                <w:kern w:val="2"/>
              </w:rPr>
              <w:tab/>
            </w:r>
            <w:r w:rsidRPr="006C5C6D">
              <w:rPr>
                <w:rStyle w:val="aa"/>
                <w:noProof/>
              </w:rPr>
              <w:t>人员招募</w:t>
            </w:r>
            <w:r>
              <w:rPr>
                <w:noProof/>
                <w:webHidden/>
              </w:rPr>
              <w:tab/>
            </w:r>
            <w:r>
              <w:rPr>
                <w:noProof/>
                <w:webHidden/>
              </w:rPr>
              <w:fldChar w:fldCharType="begin"/>
            </w:r>
            <w:r>
              <w:rPr>
                <w:noProof/>
                <w:webHidden/>
              </w:rPr>
              <w:instrText xml:space="preserve"> PAGEREF _Toc529724930 \h </w:instrText>
            </w:r>
            <w:r>
              <w:rPr>
                <w:noProof/>
                <w:webHidden/>
              </w:rPr>
            </w:r>
          </w:ins>
          <w:r>
            <w:rPr>
              <w:noProof/>
              <w:webHidden/>
            </w:rPr>
            <w:fldChar w:fldCharType="separate"/>
          </w:r>
          <w:ins w:id="197" w:author="hyx" w:date="2018-11-11T18:39:00Z">
            <w:r>
              <w:rPr>
                <w:noProof/>
                <w:webHidden/>
              </w:rPr>
              <w:t>18</w:t>
            </w:r>
            <w:r>
              <w:rPr>
                <w:noProof/>
                <w:webHidden/>
              </w:rPr>
              <w:fldChar w:fldCharType="end"/>
            </w:r>
            <w:r w:rsidRPr="006C5C6D">
              <w:rPr>
                <w:rStyle w:val="aa"/>
                <w:noProof/>
              </w:rPr>
              <w:fldChar w:fldCharType="end"/>
            </w:r>
          </w:ins>
        </w:p>
        <w:p w14:paraId="7D90A170" w14:textId="656736C3" w:rsidR="005136E7" w:rsidRDefault="005136E7">
          <w:pPr>
            <w:pStyle w:val="31"/>
            <w:tabs>
              <w:tab w:val="left" w:pos="1680"/>
              <w:tab w:val="right" w:leader="dot" w:pos="8296"/>
            </w:tabs>
            <w:rPr>
              <w:ins w:id="198" w:author="hyx" w:date="2018-11-11T18:39:00Z"/>
              <w:rFonts w:asciiTheme="minorHAnsi" w:eastAsiaTheme="minorEastAsia" w:hAnsiTheme="minorHAnsi" w:cstheme="minorBidi"/>
              <w:noProof/>
              <w:kern w:val="2"/>
            </w:rPr>
          </w:pPr>
          <w:ins w:id="199" w:author="hyx" w:date="2018-11-11T18:39:00Z">
            <w:r w:rsidRPr="006C5C6D">
              <w:rPr>
                <w:rStyle w:val="aa"/>
                <w:noProof/>
              </w:rPr>
              <w:fldChar w:fldCharType="begin"/>
            </w:r>
            <w:r w:rsidRPr="006C5C6D">
              <w:rPr>
                <w:rStyle w:val="aa"/>
                <w:noProof/>
              </w:rPr>
              <w:instrText xml:space="preserve"> </w:instrText>
            </w:r>
            <w:r>
              <w:rPr>
                <w:noProof/>
              </w:rPr>
              <w:instrText>HYPERLINK \l "_Toc529724931"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5.3.2</w:t>
            </w:r>
            <w:r>
              <w:rPr>
                <w:rFonts w:asciiTheme="minorHAnsi" w:eastAsiaTheme="minorEastAsia" w:hAnsiTheme="minorHAnsi" w:cstheme="minorBidi"/>
                <w:noProof/>
                <w:kern w:val="2"/>
              </w:rPr>
              <w:tab/>
            </w:r>
            <w:r w:rsidRPr="006C5C6D">
              <w:rPr>
                <w:rStyle w:val="aa"/>
                <w:noProof/>
              </w:rPr>
              <w:t>认可与奖励</w:t>
            </w:r>
            <w:r>
              <w:rPr>
                <w:noProof/>
                <w:webHidden/>
              </w:rPr>
              <w:tab/>
            </w:r>
            <w:r>
              <w:rPr>
                <w:noProof/>
                <w:webHidden/>
              </w:rPr>
              <w:fldChar w:fldCharType="begin"/>
            </w:r>
            <w:r>
              <w:rPr>
                <w:noProof/>
                <w:webHidden/>
              </w:rPr>
              <w:instrText xml:space="preserve"> PAGEREF _Toc529724931 \h </w:instrText>
            </w:r>
            <w:r>
              <w:rPr>
                <w:noProof/>
                <w:webHidden/>
              </w:rPr>
            </w:r>
          </w:ins>
          <w:r>
            <w:rPr>
              <w:noProof/>
              <w:webHidden/>
            </w:rPr>
            <w:fldChar w:fldCharType="separate"/>
          </w:r>
          <w:ins w:id="200" w:author="hyx" w:date="2018-11-11T18:39:00Z">
            <w:r>
              <w:rPr>
                <w:noProof/>
                <w:webHidden/>
              </w:rPr>
              <w:t>18</w:t>
            </w:r>
            <w:r>
              <w:rPr>
                <w:noProof/>
                <w:webHidden/>
              </w:rPr>
              <w:fldChar w:fldCharType="end"/>
            </w:r>
            <w:r w:rsidRPr="006C5C6D">
              <w:rPr>
                <w:rStyle w:val="aa"/>
                <w:noProof/>
              </w:rPr>
              <w:fldChar w:fldCharType="end"/>
            </w:r>
          </w:ins>
        </w:p>
        <w:p w14:paraId="308E43F1" w14:textId="1CB76223" w:rsidR="005136E7" w:rsidRDefault="005136E7">
          <w:pPr>
            <w:pStyle w:val="31"/>
            <w:tabs>
              <w:tab w:val="left" w:pos="1680"/>
              <w:tab w:val="right" w:leader="dot" w:pos="8296"/>
            </w:tabs>
            <w:rPr>
              <w:ins w:id="201" w:author="hyx" w:date="2018-11-11T18:39:00Z"/>
              <w:rFonts w:asciiTheme="minorHAnsi" w:eastAsiaTheme="minorEastAsia" w:hAnsiTheme="minorHAnsi" w:cstheme="minorBidi"/>
              <w:noProof/>
              <w:kern w:val="2"/>
            </w:rPr>
          </w:pPr>
          <w:ins w:id="202" w:author="hyx" w:date="2018-11-11T18:39:00Z">
            <w:r w:rsidRPr="006C5C6D">
              <w:rPr>
                <w:rStyle w:val="aa"/>
                <w:noProof/>
              </w:rPr>
              <w:fldChar w:fldCharType="begin"/>
            </w:r>
            <w:r w:rsidRPr="006C5C6D">
              <w:rPr>
                <w:rStyle w:val="aa"/>
                <w:noProof/>
              </w:rPr>
              <w:instrText xml:space="preserve"> </w:instrText>
            </w:r>
            <w:r>
              <w:rPr>
                <w:noProof/>
              </w:rPr>
              <w:instrText>HYPERLINK \l "_Toc529724932"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5.3.3</w:t>
            </w:r>
            <w:r>
              <w:rPr>
                <w:rFonts w:asciiTheme="minorHAnsi" w:eastAsiaTheme="minorEastAsia" w:hAnsiTheme="minorHAnsi" w:cstheme="minorBidi"/>
                <w:noProof/>
                <w:kern w:val="2"/>
              </w:rPr>
              <w:tab/>
            </w:r>
            <w:r w:rsidRPr="006C5C6D">
              <w:rPr>
                <w:rStyle w:val="aa"/>
                <w:noProof/>
              </w:rPr>
              <w:t>合规性</w:t>
            </w:r>
            <w:r>
              <w:rPr>
                <w:noProof/>
                <w:webHidden/>
              </w:rPr>
              <w:tab/>
            </w:r>
            <w:r>
              <w:rPr>
                <w:noProof/>
                <w:webHidden/>
              </w:rPr>
              <w:fldChar w:fldCharType="begin"/>
            </w:r>
            <w:r>
              <w:rPr>
                <w:noProof/>
                <w:webHidden/>
              </w:rPr>
              <w:instrText xml:space="preserve"> PAGEREF _Toc529724932 \h </w:instrText>
            </w:r>
            <w:r>
              <w:rPr>
                <w:noProof/>
                <w:webHidden/>
              </w:rPr>
            </w:r>
          </w:ins>
          <w:r>
            <w:rPr>
              <w:noProof/>
              <w:webHidden/>
            </w:rPr>
            <w:fldChar w:fldCharType="separate"/>
          </w:r>
          <w:ins w:id="203" w:author="hyx" w:date="2018-11-11T18:39:00Z">
            <w:r>
              <w:rPr>
                <w:noProof/>
                <w:webHidden/>
              </w:rPr>
              <w:t>19</w:t>
            </w:r>
            <w:r>
              <w:rPr>
                <w:noProof/>
                <w:webHidden/>
              </w:rPr>
              <w:fldChar w:fldCharType="end"/>
            </w:r>
            <w:r w:rsidRPr="006C5C6D">
              <w:rPr>
                <w:rStyle w:val="aa"/>
                <w:noProof/>
              </w:rPr>
              <w:fldChar w:fldCharType="end"/>
            </w:r>
          </w:ins>
        </w:p>
        <w:p w14:paraId="5CD150F0" w14:textId="677DE325" w:rsidR="005136E7" w:rsidRDefault="005136E7">
          <w:pPr>
            <w:pStyle w:val="12"/>
            <w:tabs>
              <w:tab w:val="left" w:pos="420"/>
              <w:tab w:val="right" w:leader="dot" w:pos="8296"/>
            </w:tabs>
            <w:rPr>
              <w:ins w:id="204" w:author="hyx" w:date="2018-11-11T18:39:00Z"/>
              <w:rFonts w:asciiTheme="minorHAnsi" w:eastAsiaTheme="minorEastAsia" w:hAnsiTheme="minorHAnsi" w:cstheme="minorBidi"/>
              <w:noProof/>
              <w:kern w:val="2"/>
            </w:rPr>
          </w:pPr>
          <w:ins w:id="205" w:author="hyx" w:date="2018-11-11T18:39:00Z">
            <w:r w:rsidRPr="006C5C6D">
              <w:rPr>
                <w:rStyle w:val="aa"/>
                <w:noProof/>
              </w:rPr>
              <w:fldChar w:fldCharType="begin"/>
            </w:r>
            <w:r w:rsidRPr="006C5C6D">
              <w:rPr>
                <w:rStyle w:val="aa"/>
                <w:noProof/>
              </w:rPr>
              <w:instrText xml:space="preserve"> </w:instrText>
            </w:r>
            <w:r>
              <w:rPr>
                <w:noProof/>
              </w:rPr>
              <w:instrText>HYPERLINK \l "_Toc529724933"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6</w:t>
            </w:r>
            <w:r>
              <w:rPr>
                <w:rFonts w:asciiTheme="minorHAnsi" w:eastAsiaTheme="minorEastAsia" w:hAnsiTheme="minorHAnsi" w:cstheme="minorBidi"/>
                <w:noProof/>
                <w:kern w:val="2"/>
              </w:rPr>
              <w:tab/>
            </w:r>
            <w:r w:rsidRPr="006C5C6D">
              <w:rPr>
                <w:rStyle w:val="aa"/>
                <w:noProof/>
              </w:rPr>
              <w:t>沟通管理计划</w:t>
            </w:r>
            <w:r>
              <w:rPr>
                <w:noProof/>
                <w:webHidden/>
              </w:rPr>
              <w:tab/>
            </w:r>
            <w:r>
              <w:rPr>
                <w:noProof/>
                <w:webHidden/>
              </w:rPr>
              <w:fldChar w:fldCharType="begin"/>
            </w:r>
            <w:r>
              <w:rPr>
                <w:noProof/>
                <w:webHidden/>
              </w:rPr>
              <w:instrText xml:space="preserve"> PAGEREF _Toc529724933 \h </w:instrText>
            </w:r>
            <w:r>
              <w:rPr>
                <w:noProof/>
                <w:webHidden/>
              </w:rPr>
            </w:r>
          </w:ins>
          <w:r>
            <w:rPr>
              <w:noProof/>
              <w:webHidden/>
            </w:rPr>
            <w:fldChar w:fldCharType="separate"/>
          </w:r>
          <w:ins w:id="206" w:author="hyx" w:date="2018-11-11T18:39:00Z">
            <w:r>
              <w:rPr>
                <w:noProof/>
                <w:webHidden/>
              </w:rPr>
              <w:t>19</w:t>
            </w:r>
            <w:r>
              <w:rPr>
                <w:noProof/>
                <w:webHidden/>
              </w:rPr>
              <w:fldChar w:fldCharType="end"/>
            </w:r>
            <w:r w:rsidRPr="006C5C6D">
              <w:rPr>
                <w:rStyle w:val="aa"/>
                <w:noProof/>
              </w:rPr>
              <w:fldChar w:fldCharType="end"/>
            </w:r>
          </w:ins>
        </w:p>
        <w:p w14:paraId="651ADF9A" w14:textId="20458B68" w:rsidR="005136E7" w:rsidRDefault="005136E7">
          <w:pPr>
            <w:pStyle w:val="21"/>
            <w:tabs>
              <w:tab w:val="left" w:pos="1260"/>
              <w:tab w:val="right" w:leader="dot" w:pos="8296"/>
            </w:tabs>
            <w:rPr>
              <w:ins w:id="207" w:author="hyx" w:date="2018-11-11T18:39:00Z"/>
              <w:rFonts w:asciiTheme="minorHAnsi" w:eastAsiaTheme="minorEastAsia" w:hAnsiTheme="minorHAnsi" w:cstheme="minorBidi"/>
              <w:noProof/>
              <w:kern w:val="2"/>
            </w:rPr>
          </w:pPr>
          <w:ins w:id="208" w:author="hyx" w:date="2018-11-11T18:39:00Z">
            <w:r w:rsidRPr="006C5C6D">
              <w:rPr>
                <w:rStyle w:val="aa"/>
                <w:noProof/>
              </w:rPr>
              <w:fldChar w:fldCharType="begin"/>
            </w:r>
            <w:r w:rsidRPr="006C5C6D">
              <w:rPr>
                <w:rStyle w:val="aa"/>
                <w:noProof/>
              </w:rPr>
              <w:instrText xml:space="preserve"> </w:instrText>
            </w:r>
            <w:r>
              <w:rPr>
                <w:noProof/>
              </w:rPr>
              <w:instrText>HYPERLINK \l "_Toc529724934"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6.1</w:t>
            </w:r>
            <w:r>
              <w:rPr>
                <w:rFonts w:asciiTheme="minorHAnsi" w:eastAsiaTheme="minorEastAsia" w:hAnsiTheme="minorHAnsi" w:cstheme="minorBidi"/>
                <w:noProof/>
                <w:kern w:val="2"/>
              </w:rPr>
              <w:tab/>
            </w:r>
            <w:r w:rsidRPr="006C5C6D">
              <w:rPr>
                <w:rStyle w:val="aa"/>
                <w:noProof/>
              </w:rPr>
              <w:t>干系人手册</w:t>
            </w:r>
            <w:r>
              <w:rPr>
                <w:noProof/>
                <w:webHidden/>
              </w:rPr>
              <w:tab/>
            </w:r>
            <w:r>
              <w:rPr>
                <w:noProof/>
                <w:webHidden/>
              </w:rPr>
              <w:fldChar w:fldCharType="begin"/>
            </w:r>
            <w:r>
              <w:rPr>
                <w:noProof/>
                <w:webHidden/>
              </w:rPr>
              <w:instrText xml:space="preserve"> PAGEREF _Toc529724934 \h </w:instrText>
            </w:r>
            <w:r>
              <w:rPr>
                <w:noProof/>
                <w:webHidden/>
              </w:rPr>
            </w:r>
          </w:ins>
          <w:r>
            <w:rPr>
              <w:noProof/>
              <w:webHidden/>
            </w:rPr>
            <w:fldChar w:fldCharType="separate"/>
          </w:r>
          <w:ins w:id="209" w:author="hyx" w:date="2018-11-11T18:39:00Z">
            <w:r>
              <w:rPr>
                <w:noProof/>
                <w:webHidden/>
              </w:rPr>
              <w:t>19</w:t>
            </w:r>
            <w:r>
              <w:rPr>
                <w:noProof/>
                <w:webHidden/>
              </w:rPr>
              <w:fldChar w:fldCharType="end"/>
            </w:r>
            <w:r w:rsidRPr="006C5C6D">
              <w:rPr>
                <w:rStyle w:val="aa"/>
                <w:noProof/>
              </w:rPr>
              <w:fldChar w:fldCharType="end"/>
            </w:r>
          </w:ins>
        </w:p>
        <w:p w14:paraId="5300FDAC" w14:textId="73CCC594" w:rsidR="005136E7" w:rsidRDefault="005136E7">
          <w:pPr>
            <w:pStyle w:val="21"/>
            <w:tabs>
              <w:tab w:val="left" w:pos="1260"/>
              <w:tab w:val="right" w:leader="dot" w:pos="8296"/>
            </w:tabs>
            <w:rPr>
              <w:ins w:id="210" w:author="hyx" w:date="2018-11-11T18:39:00Z"/>
              <w:rFonts w:asciiTheme="minorHAnsi" w:eastAsiaTheme="minorEastAsia" w:hAnsiTheme="minorHAnsi" w:cstheme="minorBidi"/>
              <w:noProof/>
              <w:kern w:val="2"/>
            </w:rPr>
          </w:pPr>
          <w:ins w:id="211" w:author="hyx" w:date="2018-11-11T18:39:00Z">
            <w:r w:rsidRPr="006C5C6D">
              <w:rPr>
                <w:rStyle w:val="aa"/>
                <w:noProof/>
              </w:rPr>
              <w:fldChar w:fldCharType="begin"/>
            </w:r>
            <w:r w:rsidRPr="006C5C6D">
              <w:rPr>
                <w:rStyle w:val="aa"/>
                <w:noProof/>
              </w:rPr>
              <w:instrText xml:space="preserve"> </w:instrText>
            </w:r>
            <w:r>
              <w:rPr>
                <w:noProof/>
              </w:rPr>
              <w:instrText>HYPERLINK \l "_Toc529724935"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6.2</w:t>
            </w:r>
            <w:r>
              <w:rPr>
                <w:rFonts w:asciiTheme="minorHAnsi" w:eastAsiaTheme="minorEastAsia" w:hAnsiTheme="minorHAnsi" w:cstheme="minorBidi"/>
                <w:noProof/>
                <w:kern w:val="2"/>
              </w:rPr>
              <w:tab/>
            </w:r>
            <w:r w:rsidRPr="006C5C6D">
              <w:rPr>
                <w:rStyle w:val="aa"/>
                <w:noProof/>
              </w:rPr>
              <w:t>对外沟通形式</w:t>
            </w:r>
            <w:r>
              <w:rPr>
                <w:noProof/>
                <w:webHidden/>
              </w:rPr>
              <w:tab/>
            </w:r>
            <w:r>
              <w:rPr>
                <w:noProof/>
                <w:webHidden/>
              </w:rPr>
              <w:fldChar w:fldCharType="begin"/>
            </w:r>
            <w:r>
              <w:rPr>
                <w:noProof/>
                <w:webHidden/>
              </w:rPr>
              <w:instrText xml:space="preserve"> PAGEREF _Toc529724935 \h </w:instrText>
            </w:r>
            <w:r>
              <w:rPr>
                <w:noProof/>
                <w:webHidden/>
              </w:rPr>
            </w:r>
          </w:ins>
          <w:r>
            <w:rPr>
              <w:noProof/>
              <w:webHidden/>
            </w:rPr>
            <w:fldChar w:fldCharType="separate"/>
          </w:r>
          <w:ins w:id="212" w:author="hyx" w:date="2018-11-11T18:39:00Z">
            <w:r>
              <w:rPr>
                <w:noProof/>
                <w:webHidden/>
              </w:rPr>
              <w:t>19</w:t>
            </w:r>
            <w:r>
              <w:rPr>
                <w:noProof/>
                <w:webHidden/>
              </w:rPr>
              <w:fldChar w:fldCharType="end"/>
            </w:r>
            <w:r w:rsidRPr="006C5C6D">
              <w:rPr>
                <w:rStyle w:val="aa"/>
                <w:noProof/>
              </w:rPr>
              <w:fldChar w:fldCharType="end"/>
            </w:r>
          </w:ins>
        </w:p>
        <w:p w14:paraId="68108A72" w14:textId="15AB2652" w:rsidR="005136E7" w:rsidRDefault="005136E7">
          <w:pPr>
            <w:pStyle w:val="31"/>
            <w:tabs>
              <w:tab w:val="left" w:pos="1680"/>
              <w:tab w:val="right" w:leader="dot" w:pos="8296"/>
            </w:tabs>
            <w:rPr>
              <w:ins w:id="213" w:author="hyx" w:date="2018-11-11T18:39:00Z"/>
              <w:rFonts w:asciiTheme="minorHAnsi" w:eastAsiaTheme="minorEastAsia" w:hAnsiTheme="minorHAnsi" w:cstheme="minorBidi"/>
              <w:noProof/>
              <w:kern w:val="2"/>
            </w:rPr>
          </w:pPr>
          <w:ins w:id="214" w:author="hyx" w:date="2018-11-11T18:39:00Z">
            <w:r w:rsidRPr="006C5C6D">
              <w:rPr>
                <w:rStyle w:val="aa"/>
                <w:noProof/>
              </w:rPr>
              <w:fldChar w:fldCharType="begin"/>
            </w:r>
            <w:r w:rsidRPr="006C5C6D">
              <w:rPr>
                <w:rStyle w:val="aa"/>
                <w:noProof/>
              </w:rPr>
              <w:instrText xml:space="preserve"> </w:instrText>
            </w:r>
            <w:r>
              <w:rPr>
                <w:noProof/>
              </w:rPr>
              <w:instrText>HYPERLINK \l "_Toc529724936"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6.2.1</w:t>
            </w:r>
            <w:r>
              <w:rPr>
                <w:rFonts w:asciiTheme="minorHAnsi" w:eastAsiaTheme="minorEastAsia" w:hAnsiTheme="minorHAnsi" w:cstheme="minorBidi"/>
                <w:noProof/>
                <w:kern w:val="2"/>
              </w:rPr>
              <w:tab/>
            </w:r>
            <w:r w:rsidRPr="006C5C6D">
              <w:rPr>
                <w:rStyle w:val="aa"/>
                <w:noProof/>
              </w:rPr>
              <w:t>正式沟通计划</w:t>
            </w:r>
            <w:r>
              <w:rPr>
                <w:noProof/>
                <w:webHidden/>
              </w:rPr>
              <w:tab/>
            </w:r>
            <w:r>
              <w:rPr>
                <w:noProof/>
                <w:webHidden/>
              </w:rPr>
              <w:fldChar w:fldCharType="begin"/>
            </w:r>
            <w:r>
              <w:rPr>
                <w:noProof/>
                <w:webHidden/>
              </w:rPr>
              <w:instrText xml:space="preserve"> PAGEREF _Toc529724936 \h </w:instrText>
            </w:r>
            <w:r>
              <w:rPr>
                <w:noProof/>
                <w:webHidden/>
              </w:rPr>
            </w:r>
          </w:ins>
          <w:r>
            <w:rPr>
              <w:noProof/>
              <w:webHidden/>
            </w:rPr>
            <w:fldChar w:fldCharType="separate"/>
          </w:r>
          <w:ins w:id="215" w:author="hyx" w:date="2018-11-11T18:39:00Z">
            <w:r>
              <w:rPr>
                <w:noProof/>
                <w:webHidden/>
              </w:rPr>
              <w:t>19</w:t>
            </w:r>
            <w:r>
              <w:rPr>
                <w:noProof/>
                <w:webHidden/>
              </w:rPr>
              <w:fldChar w:fldCharType="end"/>
            </w:r>
            <w:r w:rsidRPr="006C5C6D">
              <w:rPr>
                <w:rStyle w:val="aa"/>
                <w:noProof/>
              </w:rPr>
              <w:fldChar w:fldCharType="end"/>
            </w:r>
          </w:ins>
        </w:p>
        <w:p w14:paraId="5D9C24E2" w14:textId="3CD31B97" w:rsidR="005136E7" w:rsidRDefault="005136E7">
          <w:pPr>
            <w:pStyle w:val="31"/>
            <w:tabs>
              <w:tab w:val="left" w:pos="1680"/>
              <w:tab w:val="right" w:leader="dot" w:pos="8296"/>
            </w:tabs>
            <w:rPr>
              <w:ins w:id="216" w:author="hyx" w:date="2018-11-11T18:39:00Z"/>
              <w:rFonts w:asciiTheme="minorHAnsi" w:eastAsiaTheme="minorEastAsia" w:hAnsiTheme="minorHAnsi" w:cstheme="minorBidi"/>
              <w:noProof/>
              <w:kern w:val="2"/>
            </w:rPr>
          </w:pPr>
          <w:ins w:id="217" w:author="hyx" w:date="2018-11-11T18:39:00Z">
            <w:r w:rsidRPr="006C5C6D">
              <w:rPr>
                <w:rStyle w:val="aa"/>
                <w:noProof/>
              </w:rPr>
              <w:fldChar w:fldCharType="begin"/>
            </w:r>
            <w:r w:rsidRPr="006C5C6D">
              <w:rPr>
                <w:rStyle w:val="aa"/>
                <w:noProof/>
              </w:rPr>
              <w:instrText xml:space="preserve"> </w:instrText>
            </w:r>
            <w:r>
              <w:rPr>
                <w:noProof/>
              </w:rPr>
              <w:instrText>HYPERLINK \l "_Toc529724937"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6.2.2</w:t>
            </w:r>
            <w:r>
              <w:rPr>
                <w:rFonts w:asciiTheme="minorHAnsi" w:eastAsiaTheme="minorEastAsia" w:hAnsiTheme="minorHAnsi" w:cstheme="minorBidi"/>
                <w:noProof/>
                <w:kern w:val="2"/>
              </w:rPr>
              <w:tab/>
            </w:r>
            <w:r w:rsidRPr="006C5C6D">
              <w:rPr>
                <w:rStyle w:val="aa"/>
                <w:noProof/>
              </w:rPr>
              <w:t>非正式沟通计划</w:t>
            </w:r>
            <w:r>
              <w:rPr>
                <w:noProof/>
                <w:webHidden/>
              </w:rPr>
              <w:tab/>
            </w:r>
            <w:r>
              <w:rPr>
                <w:noProof/>
                <w:webHidden/>
              </w:rPr>
              <w:fldChar w:fldCharType="begin"/>
            </w:r>
            <w:r>
              <w:rPr>
                <w:noProof/>
                <w:webHidden/>
              </w:rPr>
              <w:instrText xml:space="preserve"> PAGEREF _Toc529724937 \h </w:instrText>
            </w:r>
            <w:r>
              <w:rPr>
                <w:noProof/>
                <w:webHidden/>
              </w:rPr>
            </w:r>
          </w:ins>
          <w:r>
            <w:rPr>
              <w:noProof/>
              <w:webHidden/>
            </w:rPr>
            <w:fldChar w:fldCharType="separate"/>
          </w:r>
          <w:ins w:id="218" w:author="hyx" w:date="2018-11-11T18:39:00Z">
            <w:r>
              <w:rPr>
                <w:noProof/>
                <w:webHidden/>
              </w:rPr>
              <w:t>20</w:t>
            </w:r>
            <w:r>
              <w:rPr>
                <w:noProof/>
                <w:webHidden/>
              </w:rPr>
              <w:fldChar w:fldCharType="end"/>
            </w:r>
            <w:r w:rsidRPr="006C5C6D">
              <w:rPr>
                <w:rStyle w:val="aa"/>
                <w:noProof/>
              </w:rPr>
              <w:fldChar w:fldCharType="end"/>
            </w:r>
          </w:ins>
        </w:p>
        <w:p w14:paraId="4A3FDA67" w14:textId="38D1BDA3" w:rsidR="005136E7" w:rsidRDefault="005136E7">
          <w:pPr>
            <w:pStyle w:val="21"/>
            <w:tabs>
              <w:tab w:val="left" w:pos="1260"/>
              <w:tab w:val="right" w:leader="dot" w:pos="8296"/>
            </w:tabs>
            <w:rPr>
              <w:ins w:id="219" w:author="hyx" w:date="2018-11-11T18:39:00Z"/>
              <w:rFonts w:asciiTheme="minorHAnsi" w:eastAsiaTheme="minorEastAsia" w:hAnsiTheme="minorHAnsi" w:cstheme="minorBidi"/>
              <w:noProof/>
              <w:kern w:val="2"/>
            </w:rPr>
          </w:pPr>
          <w:ins w:id="220" w:author="hyx" w:date="2018-11-11T18:39:00Z">
            <w:r w:rsidRPr="006C5C6D">
              <w:rPr>
                <w:rStyle w:val="aa"/>
                <w:noProof/>
              </w:rPr>
              <w:fldChar w:fldCharType="begin"/>
            </w:r>
            <w:r w:rsidRPr="006C5C6D">
              <w:rPr>
                <w:rStyle w:val="aa"/>
                <w:noProof/>
              </w:rPr>
              <w:instrText xml:space="preserve"> </w:instrText>
            </w:r>
            <w:r>
              <w:rPr>
                <w:noProof/>
              </w:rPr>
              <w:instrText>HYPERLINK \l "_Toc529724938"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6.3</w:t>
            </w:r>
            <w:r>
              <w:rPr>
                <w:rFonts w:asciiTheme="minorHAnsi" w:eastAsiaTheme="minorEastAsia" w:hAnsiTheme="minorHAnsi" w:cstheme="minorBidi"/>
                <w:noProof/>
                <w:kern w:val="2"/>
              </w:rPr>
              <w:tab/>
            </w:r>
            <w:r w:rsidRPr="006C5C6D">
              <w:rPr>
                <w:rStyle w:val="aa"/>
                <w:noProof/>
              </w:rPr>
              <w:t>资源日历</w:t>
            </w:r>
            <w:r>
              <w:rPr>
                <w:noProof/>
                <w:webHidden/>
              </w:rPr>
              <w:tab/>
            </w:r>
            <w:r>
              <w:rPr>
                <w:noProof/>
                <w:webHidden/>
              </w:rPr>
              <w:fldChar w:fldCharType="begin"/>
            </w:r>
            <w:r>
              <w:rPr>
                <w:noProof/>
                <w:webHidden/>
              </w:rPr>
              <w:instrText xml:space="preserve"> PAGEREF _Toc529724938 \h </w:instrText>
            </w:r>
            <w:r>
              <w:rPr>
                <w:noProof/>
                <w:webHidden/>
              </w:rPr>
            </w:r>
          </w:ins>
          <w:r>
            <w:rPr>
              <w:noProof/>
              <w:webHidden/>
            </w:rPr>
            <w:fldChar w:fldCharType="separate"/>
          </w:r>
          <w:ins w:id="221" w:author="hyx" w:date="2018-11-11T18:39:00Z">
            <w:r>
              <w:rPr>
                <w:noProof/>
                <w:webHidden/>
              </w:rPr>
              <w:t>20</w:t>
            </w:r>
            <w:r>
              <w:rPr>
                <w:noProof/>
                <w:webHidden/>
              </w:rPr>
              <w:fldChar w:fldCharType="end"/>
            </w:r>
            <w:r w:rsidRPr="006C5C6D">
              <w:rPr>
                <w:rStyle w:val="aa"/>
                <w:noProof/>
              </w:rPr>
              <w:fldChar w:fldCharType="end"/>
            </w:r>
          </w:ins>
        </w:p>
        <w:p w14:paraId="0EAA7544" w14:textId="5CFF4E25" w:rsidR="005136E7" w:rsidRDefault="005136E7">
          <w:pPr>
            <w:pStyle w:val="12"/>
            <w:tabs>
              <w:tab w:val="left" w:pos="420"/>
              <w:tab w:val="right" w:leader="dot" w:pos="8296"/>
            </w:tabs>
            <w:rPr>
              <w:ins w:id="222" w:author="hyx" w:date="2018-11-11T18:39:00Z"/>
              <w:rFonts w:asciiTheme="minorHAnsi" w:eastAsiaTheme="minorEastAsia" w:hAnsiTheme="minorHAnsi" w:cstheme="minorBidi"/>
              <w:noProof/>
              <w:kern w:val="2"/>
            </w:rPr>
          </w:pPr>
          <w:ins w:id="223" w:author="hyx" w:date="2018-11-11T18:39:00Z">
            <w:r w:rsidRPr="006C5C6D">
              <w:rPr>
                <w:rStyle w:val="aa"/>
                <w:noProof/>
              </w:rPr>
              <w:fldChar w:fldCharType="begin"/>
            </w:r>
            <w:r w:rsidRPr="006C5C6D">
              <w:rPr>
                <w:rStyle w:val="aa"/>
                <w:noProof/>
              </w:rPr>
              <w:instrText xml:space="preserve"> </w:instrText>
            </w:r>
            <w:r>
              <w:rPr>
                <w:noProof/>
              </w:rPr>
              <w:instrText>HYPERLINK \l "_Toc529724939"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7</w:t>
            </w:r>
            <w:r>
              <w:rPr>
                <w:rFonts w:asciiTheme="minorHAnsi" w:eastAsiaTheme="minorEastAsia" w:hAnsiTheme="minorHAnsi" w:cstheme="minorBidi"/>
                <w:noProof/>
                <w:kern w:val="2"/>
              </w:rPr>
              <w:tab/>
            </w:r>
            <w:r w:rsidRPr="006C5C6D">
              <w:rPr>
                <w:rStyle w:val="aa"/>
                <w:noProof/>
              </w:rPr>
              <w:t>风险管理计划</w:t>
            </w:r>
            <w:r>
              <w:rPr>
                <w:noProof/>
                <w:webHidden/>
              </w:rPr>
              <w:tab/>
            </w:r>
            <w:r>
              <w:rPr>
                <w:noProof/>
                <w:webHidden/>
              </w:rPr>
              <w:fldChar w:fldCharType="begin"/>
            </w:r>
            <w:r>
              <w:rPr>
                <w:noProof/>
                <w:webHidden/>
              </w:rPr>
              <w:instrText xml:space="preserve"> PAGEREF _Toc529724939 \h </w:instrText>
            </w:r>
            <w:r>
              <w:rPr>
                <w:noProof/>
                <w:webHidden/>
              </w:rPr>
            </w:r>
          </w:ins>
          <w:r>
            <w:rPr>
              <w:noProof/>
              <w:webHidden/>
            </w:rPr>
            <w:fldChar w:fldCharType="separate"/>
          </w:r>
          <w:ins w:id="224" w:author="hyx" w:date="2018-11-11T18:39:00Z">
            <w:r>
              <w:rPr>
                <w:noProof/>
                <w:webHidden/>
              </w:rPr>
              <w:t>20</w:t>
            </w:r>
            <w:r>
              <w:rPr>
                <w:noProof/>
                <w:webHidden/>
              </w:rPr>
              <w:fldChar w:fldCharType="end"/>
            </w:r>
            <w:r w:rsidRPr="006C5C6D">
              <w:rPr>
                <w:rStyle w:val="aa"/>
                <w:noProof/>
              </w:rPr>
              <w:fldChar w:fldCharType="end"/>
            </w:r>
          </w:ins>
        </w:p>
        <w:p w14:paraId="3C616EFF" w14:textId="37ACD7F8" w:rsidR="005136E7" w:rsidRDefault="005136E7">
          <w:pPr>
            <w:pStyle w:val="21"/>
            <w:tabs>
              <w:tab w:val="left" w:pos="1260"/>
              <w:tab w:val="right" w:leader="dot" w:pos="8296"/>
            </w:tabs>
            <w:rPr>
              <w:ins w:id="225" w:author="hyx" w:date="2018-11-11T18:39:00Z"/>
              <w:rFonts w:asciiTheme="minorHAnsi" w:eastAsiaTheme="minorEastAsia" w:hAnsiTheme="minorHAnsi" w:cstheme="minorBidi"/>
              <w:noProof/>
              <w:kern w:val="2"/>
            </w:rPr>
          </w:pPr>
          <w:ins w:id="226" w:author="hyx" w:date="2018-11-11T18:39:00Z">
            <w:r w:rsidRPr="006C5C6D">
              <w:rPr>
                <w:rStyle w:val="aa"/>
                <w:noProof/>
              </w:rPr>
              <w:fldChar w:fldCharType="begin"/>
            </w:r>
            <w:r w:rsidRPr="006C5C6D">
              <w:rPr>
                <w:rStyle w:val="aa"/>
                <w:noProof/>
              </w:rPr>
              <w:instrText xml:space="preserve"> </w:instrText>
            </w:r>
            <w:r>
              <w:rPr>
                <w:noProof/>
              </w:rPr>
              <w:instrText>HYPERLINK \l "_Toc529724940"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7.1</w:t>
            </w:r>
            <w:r>
              <w:rPr>
                <w:rFonts w:asciiTheme="minorHAnsi" w:eastAsiaTheme="minorEastAsia" w:hAnsiTheme="minorHAnsi" w:cstheme="minorBidi"/>
                <w:noProof/>
                <w:kern w:val="2"/>
              </w:rPr>
              <w:tab/>
            </w:r>
            <w:r w:rsidRPr="006C5C6D">
              <w:rPr>
                <w:rStyle w:val="aa"/>
                <w:noProof/>
              </w:rPr>
              <w:t>项目风险类别定义</w:t>
            </w:r>
            <w:r>
              <w:rPr>
                <w:noProof/>
                <w:webHidden/>
              </w:rPr>
              <w:tab/>
            </w:r>
            <w:r>
              <w:rPr>
                <w:noProof/>
                <w:webHidden/>
              </w:rPr>
              <w:fldChar w:fldCharType="begin"/>
            </w:r>
            <w:r>
              <w:rPr>
                <w:noProof/>
                <w:webHidden/>
              </w:rPr>
              <w:instrText xml:space="preserve"> PAGEREF _Toc529724940 \h </w:instrText>
            </w:r>
            <w:r>
              <w:rPr>
                <w:noProof/>
                <w:webHidden/>
              </w:rPr>
            </w:r>
          </w:ins>
          <w:r>
            <w:rPr>
              <w:noProof/>
              <w:webHidden/>
            </w:rPr>
            <w:fldChar w:fldCharType="separate"/>
          </w:r>
          <w:ins w:id="227" w:author="hyx" w:date="2018-11-11T18:39:00Z">
            <w:r>
              <w:rPr>
                <w:noProof/>
                <w:webHidden/>
              </w:rPr>
              <w:t>20</w:t>
            </w:r>
            <w:r>
              <w:rPr>
                <w:noProof/>
                <w:webHidden/>
              </w:rPr>
              <w:fldChar w:fldCharType="end"/>
            </w:r>
            <w:r w:rsidRPr="006C5C6D">
              <w:rPr>
                <w:rStyle w:val="aa"/>
                <w:noProof/>
              </w:rPr>
              <w:fldChar w:fldCharType="end"/>
            </w:r>
          </w:ins>
        </w:p>
        <w:p w14:paraId="00EBF672" w14:textId="4EA9AC90" w:rsidR="005136E7" w:rsidRDefault="005136E7">
          <w:pPr>
            <w:pStyle w:val="21"/>
            <w:tabs>
              <w:tab w:val="left" w:pos="1260"/>
              <w:tab w:val="right" w:leader="dot" w:pos="8296"/>
            </w:tabs>
            <w:rPr>
              <w:ins w:id="228" w:author="hyx" w:date="2018-11-11T18:39:00Z"/>
              <w:rFonts w:asciiTheme="minorHAnsi" w:eastAsiaTheme="minorEastAsia" w:hAnsiTheme="minorHAnsi" w:cstheme="minorBidi"/>
              <w:noProof/>
              <w:kern w:val="2"/>
            </w:rPr>
          </w:pPr>
          <w:ins w:id="229" w:author="hyx" w:date="2018-11-11T18:39:00Z">
            <w:r w:rsidRPr="006C5C6D">
              <w:rPr>
                <w:rStyle w:val="aa"/>
                <w:noProof/>
              </w:rPr>
              <w:fldChar w:fldCharType="begin"/>
            </w:r>
            <w:r w:rsidRPr="006C5C6D">
              <w:rPr>
                <w:rStyle w:val="aa"/>
                <w:noProof/>
              </w:rPr>
              <w:instrText xml:space="preserve"> </w:instrText>
            </w:r>
            <w:r>
              <w:rPr>
                <w:noProof/>
              </w:rPr>
              <w:instrText>HYPERLINK \l "_Toc529724941"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7.2</w:t>
            </w:r>
            <w:r>
              <w:rPr>
                <w:rFonts w:asciiTheme="minorHAnsi" w:eastAsiaTheme="minorEastAsia" w:hAnsiTheme="minorHAnsi" w:cstheme="minorBidi"/>
                <w:noProof/>
                <w:kern w:val="2"/>
              </w:rPr>
              <w:tab/>
            </w:r>
            <w:r w:rsidRPr="006C5C6D">
              <w:rPr>
                <w:rStyle w:val="aa"/>
                <w:noProof/>
              </w:rPr>
              <w:t>项目风险概率和影响定义</w:t>
            </w:r>
            <w:r>
              <w:rPr>
                <w:noProof/>
                <w:webHidden/>
              </w:rPr>
              <w:tab/>
            </w:r>
            <w:r>
              <w:rPr>
                <w:noProof/>
                <w:webHidden/>
              </w:rPr>
              <w:fldChar w:fldCharType="begin"/>
            </w:r>
            <w:r>
              <w:rPr>
                <w:noProof/>
                <w:webHidden/>
              </w:rPr>
              <w:instrText xml:space="preserve"> PAGEREF _Toc529724941 \h </w:instrText>
            </w:r>
            <w:r>
              <w:rPr>
                <w:noProof/>
                <w:webHidden/>
              </w:rPr>
            </w:r>
          </w:ins>
          <w:r>
            <w:rPr>
              <w:noProof/>
              <w:webHidden/>
            </w:rPr>
            <w:fldChar w:fldCharType="separate"/>
          </w:r>
          <w:ins w:id="230" w:author="hyx" w:date="2018-11-11T18:39:00Z">
            <w:r>
              <w:rPr>
                <w:noProof/>
                <w:webHidden/>
              </w:rPr>
              <w:t>21</w:t>
            </w:r>
            <w:r>
              <w:rPr>
                <w:noProof/>
                <w:webHidden/>
              </w:rPr>
              <w:fldChar w:fldCharType="end"/>
            </w:r>
            <w:r w:rsidRPr="006C5C6D">
              <w:rPr>
                <w:rStyle w:val="aa"/>
                <w:noProof/>
              </w:rPr>
              <w:fldChar w:fldCharType="end"/>
            </w:r>
          </w:ins>
        </w:p>
        <w:p w14:paraId="775A23AA" w14:textId="387F10E5" w:rsidR="005136E7" w:rsidRDefault="005136E7">
          <w:pPr>
            <w:pStyle w:val="21"/>
            <w:tabs>
              <w:tab w:val="left" w:pos="1260"/>
              <w:tab w:val="right" w:leader="dot" w:pos="8296"/>
            </w:tabs>
            <w:rPr>
              <w:ins w:id="231" w:author="hyx" w:date="2018-11-11T18:39:00Z"/>
              <w:rFonts w:asciiTheme="minorHAnsi" w:eastAsiaTheme="minorEastAsia" w:hAnsiTheme="minorHAnsi" w:cstheme="minorBidi"/>
              <w:noProof/>
              <w:kern w:val="2"/>
            </w:rPr>
          </w:pPr>
          <w:ins w:id="232" w:author="hyx" w:date="2018-11-11T18:39:00Z">
            <w:r w:rsidRPr="006C5C6D">
              <w:rPr>
                <w:rStyle w:val="aa"/>
                <w:noProof/>
              </w:rPr>
              <w:fldChar w:fldCharType="begin"/>
            </w:r>
            <w:r w:rsidRPr="006C5C6D">
              <w:rPr>
                <w:rStyle w:val="aa"/>
                <w:noProof/>
              </w:rPr>
              <w:instrText xml:space="preserve"> </w:instrText>
            </w:r>
            <w:r>
              <w:rPr>
                <w:noProof/>
              </w:rPr>
              <w:instrText>HYPERLINK \l "_Toc529724942"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7.3</w:t>
            </w:r>
            <w:r>
              <w:rPr>
                <w:rFonts w:asciiTheme="minorHAnsi" w:eastAsiaTheme="minorEastAsia" w:hAnsiTheme="minorHAnsi" w:cstheme="minorBidi"/>
                <w:noProof/>
                <w:kern w:val="2"/>
              </w:rPr>
              <w:tab/>
            </w:r>
            <w:r w:rsidRPr="006C5C6D">
              <w:rPr>
                <w:rStyle w:val="aa"/>
                <w:noProof/>
              </w:rPr>
              <w:t>风险评估</w:t>
            </w:r>
            <w:r>
              <w:rPr>
                <w:noProof/>
                <w:webHidden/>
              </w:rPr>
              <w:tab/>
            </w:r>
            <w:r>
              <w:rPr>
                <w:noProof/>
                <w:webHidden/>
              </w:rPr>
              <w:fldChar w:fldCharType="begin"/>
            </w:r>
            <w:r>
              <w:rPr>
                <w:noProof/>
                <w:webHidden/>
              </w:rPr>
              <w:instrText xml:space="preserve"> PAGEREF _Toc529724942 \h </w:instrText>
            </w:r>
            <w:r>
              <w:rPr>
                <w:noProof/>
                <w:webHidden/>
              </w:rPr>
            </w:r>
          </w:ins>
          <w:r>
            <w:rPr>
              <w:noProof/>
              <w:webHidden/>
            </w:rPr>
            <w:fldChar w:fldCharType="separate"/>
          </w:r>
          <w:ins w:id="233" w:author="hyx" w:date="2018-11-11T18:39:00Z">
            <w:r>
              <w:rPr>
                <w:noProof/>
                <w:webHidden/>
              </w:rPr>
              <w:t>21</w:t>
            </w:r>
            <w:r>
              <w:rPr>
                <w:noProof/>
                <w:webHidden/>
              </w:rPr>
              <w:fldChar w:fldCharType="end"/>
            </w:r>
            <w:r w:rsidRPr="006C5C6D">
              <w:rPr>
                <w:rStyle w:val="aa"/>
                <w:noProof/>
              </w:rPr>
              <w:fldChar w:fldCharType="end"/>
            </w:r>
          </w:ins>
        </w:p>
        <w:p w14:paraId="58173010" w14:textId="37F067B0" w:rsidR="005136E7" w:rsidRDefault="005136E7">
          <w:pPr>
            <w:pStyle w:val="21"/>
            <w:tabs>
              <w:tab w:val="left" w:pos="1260"/>
              <w:tab w:val="right" w:leader="dot" w:pos="8296"/>
            </w:tabs>
            <w:rPr>
              <w:ins w:id="234" w:author="hyx" w:date="2018-11-11T18:39:00Z"/>
              <w:rFonts w:asciiTheme="minorHAnsi" w:eastAsiaTheme="minorEastAsia" w:hAnsiTheme="minorHAnsi" w:cstheme="minorBidi"/>
              <w:noProof/>
              <w:kern w:val="2"/>
            </w:rPr>
          </w:pPr>
          <w:ins w:id="235" w:author="hyx" w:date="2018-11-11T18:39:00Z">
            <w:r w:rsidRPr="006C5C6D">
              <w:rPr>
                <w:rStyle w:val="aa"/>
                <w:noProof/>
              </w:rPr>
              <w:fldChar w:fldCharType="begin"/>
            </w:r>
            <w:r w:rsidRPr="006C5C6D">
              <w:rPr>
                <w:rStyle w:val="aa"/>
                <w:noProof/>
              </w:rPr>
              <w:instrText xml:space="preserve"> </w:instrText>
            </w:r>
            <w:r>
              <w:rPr>
                <w:noProof/>
              </w:rPr>
              <w:instrText>HYPERLINK \l "_Toc529724943"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7.4</w:t>
            </w:r>
            <w:r>
              <w:rPr>
                <w:rFonts w:asciiTheme="minorHAnsi" w:eastAsiaTheme="minorEastAsia" w:hAnsiTheme="minorHAnsi" w:cstheme="minorBidi"/>
                <w:noProof/>
                <w:kern w:val="2"/>
              </w:rPr>
              <w:tab/>
            </w:r>
            <w:r w:rsidRPr="006C5C6D">
              <w:rPr>
                <w:rStyle w:val="aa"/>
                <w:noProof/>
              </w:rPr>
              <w:t>风险控制</w:t>
            </w:r>
            <w:r>
              <w:rPr>
                <w:noProof/>
                <w:webHidden/>
              </w:rPr>
              <w:tab/>
            </w:r>
            <w:r>
              <w:rPr>
                <w:noProof/>
                <w:webHidden/>
              </w:rPr>
              <w:fldChar w:fldCharType="begin"/>
            </w:r>
            <w:r>
              <w:rPr>
                <w:noProof/>
                <w:webHidden/>
              </w:rPr>
              <w:instrText xml:space="preserve"> PAGEREF _Toc529724943 \h </w:instrText>
            </w:r>
            <w:r>
              <w:rPr>
                <w:noProof/>
                <w:webHidden/>
              </w:rPr>
            </w:r>
          </w:ins>
          <w:r>
            <w:rPr>
              <w:noProof/>
              <w:webHidden/>
            </w:rPr>
            <w:fldChar w:fldCharType="separate"/>
          </w:r>
          <w:ins w:id="236" w:author="hyx" w:date="2018-11-11T18:39:00Z">
            <w:r>
              <w:rPr>
                <w:noProof/>
                <w:webHidden/>
              </w:rPr>
              <w:t>22</w:t>
            </w:r>
            <w:r>
              <w:rPr>
                <w:noProof/>
                <w:webHidden/>
              </w:rPr>
              <w:fldChar w:fldCharType="end"/>
            </w:r>
            <w:r w:rsidRPr="006C5C6D">
              <w:rPr>
                <w:rStyle w:val="aa"/>
                <w:noProof/>
              </w:rPr>
              <w:fldChar w:fldCharType="end"/>
            </w:r>
          </w:ins>
        </w:p>
        <w:p w14:paraId="0C9BAC35" w14:textId="472F743F" w:rsidR="005136E7" w:rsidRDefault="005136E7">
          <w:pPr>
            <w:pStyle w:val="12"/>
            <w:tabs>
              <w:tab w:val="left" w:pos="420"/>
              <w:tab w:val="right" w:leader="dot" w:pos="8296"/>
            </w:tabs>
            <w:rPr>
              <w:ins w:id="237" w:author="hyx" w:date="2018-11-11T18:39:00Z"/>
              <w:rFonts w:asciiTheme="minorHAnsi" w:eastAsiaTheme="minorEastAsia" w:hAnsiTheme="minorHAnsi" w:cstheme="minorBidi"/>
              <w:noProof/>
              <w:kern w:val="2"/>
            </w:rPr>
          </w:pPr>
          <w:ins w:id="238" w:author="hyx" w:date="2018-11-11T18:39:00Z">
            <w:r w:rsidRPr="006C5C6D">
              <w:rPr>
                <w:rStyle w:val="aa"/>
                <w:noProof/>
              </w:rPr>
              <w:fldChar w:fldCharType="begin"/>
            </w:r>
            <w:r w:rsidRPr="006C5C6D">
              <w:rPr>
                <w:rStyle w:val="aa"/>
                <w:noProof/>
              </w:rPr>
              <w:instrText xml:space="preserve"> </w:instrText>
            </w:r>
            <w:r>
              <w:rPr>
                <w:noProof/>
              </w:rPr>
              <w:instrText>HYPERLINK \l "_Toc529724944"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w:t>
            </w:r>
            <w:r>
              <w:rPr>
                <w:rFonts w:asciiTheme="minorHAnsi" w:eastAsiaTheme="minorEastAsia" w:hAnsiTheme="minorHAnsi" w:cstheme="minorBidi"/>
                <w:noProof/>
                <w:kern w:val="2"/>
              </w:rPr>
              <w:tab/>
            </w:r>
            <w:r w:rsidRPr="006C5C6D">
              <w:rPr>
                <w:rStyle w:val="aa"/>
                <w:noProof/>
              </w:rPr>
              <w:t>配置系统管理</w:t>
            </w:r>
            <w:r>
              <w:rPr>
                <w:noProof/>
                <w:webHidden/>
              </w:rPr>
              <w:tab/>
            </w:r>
            <w:r>
              <w:rPr>
                <w:noProof/>
                <w:webHidden/>
              </w:rPr>
              <w:fldChar w:fldCharType="begin"/>
            </w:r>
            <w:r>
              <w:rPr>
                <w:noProof/>
                <w:webHidden/>
              </w:rPr>
              <w:instrText xml:space="preserve"> PAGEREF _Toc529724944 \h </w:instrText>
            </w:r>
            <w:r>
              <w:rPr>
                <w:noProof/>
                <w:webHidden/>
              </w:rPr>
            </w:r>
          </w:ins>
          <w:r>
            <w:rPr>
              <w:noProof/>
              <w:webHidden/>
            </w:rPr>
            <w:fldChar w:fldCharType="separate"/>
          </w:r>
          <w:ins w:id="239" w:author="hyx" w:date="2018-11-11T18:39:00Z">
            <w:r>
              <w:rPr>
                <w:noProof/>
                <w:webHidden/>
              </w:rPr>
              <w:t>23</w:t>
            </w:r>
            <w:r>
              <w:rPr>
                <w:noProof/>
                <w:webHidden/>
              </w:rPr>
              <w:fldChar w:fldCharType="end"/>
            </w:r>
            <w:r w:rsidRPr="006C5C6D">
              <w:rPr>
                <w:rStyle w:val="aa"/>
                <w:noProof/>
              </w:rPr>
              <w:fldChar w:fldCharType="end"/>
            </w:r>
          </w:ins>
        </w:p>
        <w:p w14:paraId="4B2A314A" w14:textId="42257581" w:rsidR="005136E7" w:rsidRDefault="005136E7">
          <w:pPr>
            <w:pStyle w:val="31"/>
            <w:tabs>
              <w:tab w:val="left" w:pos="1680"/>
              <w:tab w:val="right" w:leader="dot" w:pos="8296"/>
            </w:tabs>
            <w:rPr>
              <w:ins w:id="240" w:author="hyx" w:date="2018-11-11T18:39:00Z"/>
              <w:rFonts w:asciiTheme="minorHAnsi" w:eastAsiaTheme="minorEastAsia" w:hAnsiTheme="minorHAnsi" w:cstheme="minorBidi"/>
              <w:noProof/>
              <w:kern w:val="2"/>
            </w:rPr>
          </w:pPr>
          <w:ins w:id="241" w:author="hyx" w:date="2018-11-11T18:39:00Z">
            <w:r w:rsidRPr="006C5C6D">
              <w:rPr>
                <w:rStyle w:val="aa"/>
                <w:noProof/>
              </w:rPr>
              <w:fldChar w:fldCharType="begin"/>
            </w:r>
            <w:r w:rsidRPr="006C5C6D">
              <w:rPr>
                <w:rStyle w:val="aa"/>
                <w:noProof/>
              </w:rPr>
              <w:instrText xml:space="preserve"> </w:instrText>
            </w:r>
            <w:r>
              <w:rPr>
                <w:noProof/>
              </w:rPr>
              <w:instrText>HYPERLINK \l "_Toc529724945"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8.1.1</w:t>
            </w:r>
            <w:r>
              <w:rPr>
                <w:rFonts w:asciiTheme="minorHAnsi" w:eastAsiaTheme="minorEastAsia" w:hAnsiTheme="minorHAnsi" w:cstheme="minorBidi"/>
                <w:noProof/>
                <w:kern w:val="2"/>
              </w:rPr>
              <w:tab/>
            </w:r>
            <w:r w:rsidRPr="006C5C6D">
              <w:rPr>
                <w:rStyle w:val="aa"/>
                <w:noProof/>
              </w:rPr>
              <w:t>配置项</w:t>
            </w:r>
            <w:r>
              <w:rPr>
                <w:noProof/>
                <w:webHidden/>
              </w:rPr>
              <w:tab/>
            </w:r>
            <w:r>
              <w:rPr>
                <w:noProof/>
                <w:webHidden/>
              </w:rPr>
              <w:fldChar w:fldCharType="begin"/>
            </w:r>
            <w:r>
              <w:rPr>
                <w:noProof/>
                <w:webHidden/>
              </w:rPr>
              <w:instrText xml:space="preserve"> PAGEREF _Toc529724945 \h </w:instrText>
            </w:r>
            <w:r>
              <w:rPr>
                <w:noProof/>
                <w:webHidden/>
              </w:rPr>
            </w:r>
          </w:ins>
          <w:r>
            <w:rPr>
              <w:noProof/>
              <w:webHidden/>
            </w:rPr>
            <w:fldChar w:fldCharType="separate"/>
          </w:r>
          <w:ins w:id="242" w:author="hyx" w:date="2018-11-11T18:39:00Z">
            <w:r>
              <w:rPr>
                <w:noProof/>
                <w:webHidden/>
              </w:rPr>
              <w:t>23</w:t>
            </w:r>
            <w:r>
              <w:rPr>
                <w:noProof/>
                <w:webHidden/>
              </w:rPr>
              <w:fldChar w:fldCharType="end"/>
            </w:r>
            <w:r w:rsidRPr="006C5C6D">
              <w:rPr>
                <w:rStyle w:val="aa"/>
                <w:noProof/>
              </w:rPr>
              <w:fldChar w:fldCharType="end"/>
            </w:r>
          </w:ins>
        </w:p>
        <w:p w14:paraId="2CB1BB07" w14:textId="5A8775B0" w:rsidR="005136E7" w:rsidRDefault="005136E7">
          <w:pPr>
            <w:pStyle w:val="31"/>
            <w:tabs>
              <w:tab w:val="left" w:pos="1680"/>
              <w:tab w:val="right" w:leader="dot" w:pos="8296"/>
            </w:tabs>
            <w:rPr>
              <w:ins w:id="243" w:author="hyx" w:date="2018-11-11T18:39:00Z"/>
              <w:rFonts w:asciiTheme="minorHAnsi" w:eastAsiaTheme="minorEastAsia" w:hAnsiTheme="minorHAnsi" w:cstheme="minorBidi"/>
              <w:noProof/>
              <w:kern w:val="2"/>
            </w:rPr>
          </w:pPr>
          <w:ins w:id="244" w:author="hyx" w:date="2018-11-11T18:39:00Z">
            <w:r w:rsidRPr="006C5C6D">
              <w:rPr>
                <w:rStyle w:val="aa"/>
                <w:noProof/>
              </w:rPr>
              <w:fldChar w:fldCharType="begin"/>
            </w:r>
            <w:r w:rsidRPr="006C5C6D">
              <w:rPr>
                <w:rStyle w:val="aa"/>
                <w:noProof/>
              </w:rPr>
              <w:instrText xml:space="preserve"> </w:instrText>
            </w:r>
            <w:r>
              <w:rPr>
                <w:noProof/>
              </w:rPr>
              <w:instrText>HYPERLINK \l "_Toc529724946"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8.1.2</w:t>
            </w:r>
            <w:r>
              <w:rPr>
                <w:rFonts w:asciiTheme="minorHAnsi" w:eastAsiaTheme="minorEastAsia" w:hAnsiTheme="minorHAnsi" w:cstheme="minorBidi"/>
                <w:noProof/>
                <w:kern w:val="2"/>
              </w:rPr>
              <w:tab/>
            </w:r>
            <w:r w:rsidRPr="006C5C6D">
              <w:rPr>
                <w:rStyle w:val="aa"/>
                <w:noProof/>
              </w:rPr>
              <w:t>配置命名</w:t>
            </w:r>
            <w:r>
              <w:rPr>
                <w:noProof/>
                <w:webHidden/>
              </w:rPr>
              <w:tab/>
            </w:r>
            <w:r>
              <w:rPr>
                <w:noProof/>
                <w:webHidden/>
              </w:rPr>
              <w:fldChar w:fldCharType="begin"/>
            </w:r>
            <w:r>
              <w:rPr>
                <w:noProof/>
                <w:webHidden/>
              </w:rPr>
              <w:instrText xml:space="preserve"> PAGEREF _Toc529724946 \h </w:instrText>
            </w:r>
            <w:r>
              <w:rPr>
                <w:noProof/>
                <w:webHidden/>
              </w:rPr>
            </w:r>
          </w:ins>
          <w:r>
            <w:rPr>
              <w:noProof/>
              <w:webHidden/>
            </w:rPr>
            <w:fldChar w:fldCharType="separate"/>
          </w:r>
          <w:ins w:id="245" w:author="hyx" w:date="2018-11-11T18:39:00Z">
            <w:r>
              <w:rPr>
                <w:noProof/>
                <w:webHidden/>
              </w:rPr>
              <w:t>23</w:t>
            </w:r>
            <w:r>
              <w:rPr>
                <w:noProof/>
                <w:webHidden/>
              </w:rPr>
              <w:fldChar w:fldCharType="end"/>
            </w:r>
            <w:r w:rsidRPr="006C5C6D">
              <w:rPr>
                <w:rStyle w:val="aa"/>
                <w:noProof/>
              </w:rPr>
              <w:fldChar w:fldCharType="end"/>
            </w:r>
          </w:ins>
        </w:p>
        <w:p w14:paraId="3960B889" w14:textId="04896EBC" w:rsidR="005136E7" w:rsidRDefault="005136E7">
          <w:pPr>
            <w:pStyle w:val="31"/>
            <w:tabs>
              <w:tab w:val="left" w:pos="1680"/>
              <w:tab w:val="right" w:leader="dot" w:pos="8296"/>
            </w:tabs>
            <w:rPr>
              <w:ins w:id="246" w:author="hyx" w:date="2018-11-11T18:39:00Z"/>
              <w:rFonts w:asciiTheme="minorHAnsi" w:eastAsiaTheme="minorEastAsia" w:hAnsiTheme="minorHAnsi" w:cstheme="minorBidi"/>
              <w:noProof/>
              <w:kern w:val="2"/>
            </w:rPr>
          </w:pPr>
          <w:ins w:id="247" w:author="hyx" w:date="2018-11-11T18:39:00Z">
            <w:r w:rsidRPr="006C5C6D">
              <w:rPr>
                <w:rStyle w:val="aa"/>
                <w:noProof/>
              </w:rPr>
              <w:fldChar w:fldCharType="begin"/>
            </w:r>
            <w:r w:rsidRPr="006C5C6D">
              <w:rPr>
                <w:rStyle w:val="aa"/>
                <w:noProof/>
              </w:rPr>
              <w:instrText xml:space="preserve"> </w:instrText>
            </w:r>
            <w:r>
              <w:rPr>
                <w:noProof/>
              </w:rPr>
              <w:instrText>HYPERLINK \l "_Toc529724947"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8.1.3</w:t>
            </w:r>
            <w:r>
              <w:rPr>
                <w:rFonts w:asciiTheme="minorHAnsi" w:eastAsiaTheme="minorEastAsia" w:hAnsiTheme="minorHAnsi" w:cstheme="minorBidi"/>
                <w:noProof/>
                <w:kern w:val="2"/>
              </w:rPr>
              <w:tab/>
            </w:r>
            <w:r w:rsidRPr="006C5C6D">
              <w:rPr>
                <w:rStyle w:val="aa"/>
                <w:noProof/>
              </w:rPr>
              <w:t>标识代号</w:t>
            </w:r>
            <w:r>
              <w:rPr>
                <w:noProof/>
                <w:webHidden/>
              </w:rPr>
              <w:tab/>
            </w:r>
            <w:r>
              <w:rPr>
                <w:noProof/>
                <w:webHidden/>
              </w:rPr>
              <w:fldChar w:fldCharType="begin"/>
            </w:r>
            <w:r>
              <w:rPr>
                <w:noProof/>
                <w:webHidden/>
              </w:rPr>
              <w:instrText xml:space="preserve"> PAGEREF _Toc529724947 \h </w:instrText>
            </w:r>
            <w:r>
              <w:rPr>
                <w:noProof/>
                <w:webHidden/>
              </w:rPr>
            </w:r>
          </w:ins>
          <w:r>
            <w:rPr>
              <w:noProof/>
              <w:webHidden/>
            </w:rPr>
            <w:fldChar w:fldCharType="separate"/>
          </w:r>
          <w:ins w:id="248" w:author="hyx" w:date="2018-11-11T18:39:00Z">
            <w:r>
              <w:rPr>
                <w:noProof/>
                <w:webHidden/>
              </w:rPr>
              <w:t>23</w:t>
            </w:r>
            <w:r>
              <w:rPr>
                <w:noProof/>
                <w:webHidden/>
              </w:rPr>
              <w:fldChar w:fldCharType="end"/>
            </w:r>
            <w:r w:rsidRPr="006C5C6D">
              <w:rPr>
                <w:rStyle w:val="aa"/>
                <w:noProof/>
              </w:rPr>
              <w:fldChar w:fldCharType="end"/>
            </w:r>
          </w:ins>
        </w:p>
        <w:p w14:paraId="4E943410" w14:textId="24710972" w:rsidR="005136E7" w:rsidRDefault="005136E7">
          <w:pPr>
            <w:pStyle w:val="21"/>
            <w:tabs>
              <w:tab w:val="left" w:pos="1260"/>
              <w:tab w:val="right" w:leader="dot" w:pos="8296"/>
            </w:tabs>
            <w:rPr>
              <w:ins w:id="249" w:author="hyx" w:date="2018-11-11T18:39:00Z"/>
              <w:rFonts w:asciiTheme="minorHAnsi" w:eastAsiaTheme="minorEastAsia" w:hAnsiTheme="minorHAnsi" w:cstheme="minorBidi"/>
              <w:noProof/>
              <w:kern w:val="2"/>
            </w:rPr>
          </w:pPr>
          <w:ins w:id="250" w:author="hyx" w:date="2018-11-11T18:39:00Z">
            <w:r w:rsidRPr="006C5C6D">
              <w:rPr>
                <w:rStyle w:val="aa"/>
                <w:noProof/>
              </w:rPr>
              <w:fldChar w:fldCharType="begin"/>
            </w:r>
            <w:r w:rsidRPr="006C5C6D">
              <w:rPr>
                <w:rStyle w:val="aa"/>
                <w:noProof/>
              </w:rPr>
              <w:instrText xml:space="preserve"> </w:instrText>
            </w:r>
            <w:r>
              <w:rPr>
                <w:noProof/>
              </w:rPr>
              <w:instrText>HYPERLINK \l "_Toc529724948"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8.2</w:t>
            </w:r>
            <w:r>
              <w:rPr>
                <w:rFonts w:asciiTheme="minorHAnsi" w:eastAsiaTheme="minorEastAsia" w:hAnsiTheme="minorHAnsi" w:cstheme="minorBidi"/>
                <w:noProof/>
                <w:kern w:val="2"/>
              </w:rPr>
              <w:tab/>
            </w:r>
            <w:r w:rsidRPr="006C5C6D">
              <w:rPr>
                <w:rStyle w:val="aa"/>
                <w:noProof/>
              </w:rPr>
              <w:t>版本管理</w:t>
            </w:r>
            <w:r>
              <w:rPr>
                <w:noProof/>
                <w:webHidden/>
              </w:rPr>
              <w:tab/>
            </w:r>
            <w:r>
              <w:rPr>
                <w:noProof/>
                <w:webHidden/>
              </w:rPr>
              <w:fldChar w:fldCharType="begin"/>
            </w:r>
            <w:r>
              <w:rPr>
                <w:noProof/>
                <w:webHidden/>
              </w:rPr>
              <w:instrText xml:space="preserve"> PAGEREF _Toc529724948 \h </w:instrText>
            </w:r>
            <w:r>
              <w:rPr>
                <w:noProof/>
                <w:webHidden/>
              </w:rPr>
            </w:r>
          </w:ins>
          <w:r>
            <w:rPr>
              <w:noProof/>
              <w:webHidden/>
            </w:rPr>
            <w:fldChar w:fldCharType="separate"/>
          </w:r>
          <w:ins w:id="251" w:author="hyx" w:date="2018-11-11T18:39:00Z">
            <w:r>
              <w:rPr>
                <w:noProof/>
                <w:webHidden/>
              </w:rPr>
              <w:t>23</w:t>
            </w:r>
            <w:r>
              <w:rPr>
                <w:noProof/>
                <w:webHidden/>
              </w:rPr>
              <w:fldChar w:fldCharType="end"/>
            </w:r>
            <w:r w:rsidRPr="006C5C6D">
              <w:rPr>
                <w:rStyle w:val="aa"/>
                <w:noProof/>
              </w:rPr>
              <w:fldChar w:fldCharType="end"/>
            </w:r>
          </w:ins>
        </w:p>
        <w:p w14:paraId="269E30EA" w14:textId="1FFE7EC0" w:rsidR="005136E7" w:rsidRDefault="005136E7">
          <w:pPr>
            <w:pStyle w:val="31"/>
            <w:tabs>
              <w:tab w:val="left" w:pos="1680"/>
              <w:tab w:val="right" w:leader="dot" w:pos="8296"/>
            </w:tabs>
            <w:rPr>
              <w:ins w:id="252" w:author="hyx" w:date="2018-11-11T18:39:00Z"/>
              <w:rFonts w:asciiTheme="minorHAnsi" w:eastAsiaTheme="minorEastAsia" w:hAnsiTheme="minorHAnsi" w:cstheme="minorBidi"/>
              <w:noProof/>
              <w:kern w:val="2"/>
            </w:rPr>
          </w:pPr>
          <w:ins w:id="253" w:author="hyx" w:date="2018-11-11T18:39:00Z">
            <w:r w:rsidRPr="006C5C6D">
              <w:rPr>
                <w:rStyle w:val="aa"/>
                <w:noProof/>
              </w:rPr>
              <w:fldChar w:fldCharType="begin"/>
            </w:r>
            <w:r w:rsidRPr="006C5C6D">
              <w:rPr>
                <w:rStyle w:val="aa"/>
                <w:noProof/>
              </w:rPr>
              <w:instrText xml:space="preserve"> </w:instrText>
            </w:r>
            <w:r>
              <w:rPr>
                <w:noProof/>
              </w:rPr>
              <w:instrText>HYPERLINK \l "_Toc529724949"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8.2.1</w:t>
            </w:r>
            <w:r>
              <w:rPr>
                <w:rFonts w:asciiTheme="minorHAnsi" w:eastAsiaTheme="minorEastAsia" w:hAnsiTheme="minorHAnsi" w:cstheme="minorBidi"/>
                <w:noProof/>
                <w:kern w:val="2"/>
              </w:rPr>
              <w:tab/>
            </w:r>
            <w:r w:rsidRPr="006C5C6D">
              <w:rPr>
                <w:rStyle w:val="aa"/>
                <w:noProof/>
              </w:rPr>
              <w:t>版本格式</w:t>
            </w:r>
            <w:r>
              <w:rPr>
                <w:noProof/>
                <w:webHidden/>
              </w:rPr>
              <w:tab/>
            </w:r>
            <w:r>
              <w:rPr>
                <w:noProof/>
                <w:webHidden/>
              </w:rPr>
              <w:fldChar w:fldCharType="begin"/>
            </w:r>
            <w:r>
              <w:rPr>
                <w:noProof/>
                <w:webHidden/>
              </w:rPr>
              <w:instrText xml:space="preserve"> PAGEREF _Toc529724949 \h </w:instrText>
            </w:r>
            <w:r>
              <w:rPr>
                <w:noProof/>
                <w:webHidden/>
              </w:rPr>
            </w:r>
          </w:ins>
          <w:r>
            <w:rPr>
              <w:noProof/>
              <w:webHidden/>
            </w:rPr>
            <w:fldChar w:fldCharType="separate"/>
          </w:r>
          <w:ins w:id="254" w:author="hyx" w:date="2018-11-11T18:39:00Z">
            <w:r>
              <w:rPr>
                <w:noProof/>
                <w:webHidden/>
              </w:rPr>
              <w:t>23</w:t>
            </w:r>
            <w:r>
              <w:rPr>
                <w:noProof/>
                <w:webHidden/>
              </w:rPr>
              <w:fldChar w:fldCharType="end"/>
            </w:r>
            <w:r w:rsidRPr="006C5C6D">
              <w:rPr>
                <w:rStyle w:val="aa"/>
                <w:noProof/>
              </w:rPr>
              <w:fldChar w:fldCharType="end"/>
            </w:r>
          </w:ins>
        </w:p>
        <w:p w14:paraId="1DC75874" w14:textId="6E89C5B9" w:rsidR="005136E7" w:rsidRDefault="005136E7">
          <w:pPr>
            <w:pStyle w:val="31"/>
            <w:tabs>
              <w:tab w:val="left" w:pos="1680"/>
              <w:tab w:val="right" w:leader="dot" w:pos="8296"/>
            </w:tabs>
            <w:rPr>
              <w:ins w:id="255" w:author="hyx" w:date="2018-11-11T18:39:00Z"/>
              <w:rFonts w:asciiTheme="minorHAnsi" w:eastAsiaTheme="minorEastAsia" w:hAnsiTheme="minorHAnsi" w:cstheme="minorBidi"/>
              <w:noProof/>
              <w:kern w:val="2"/>
            </w:rPr>
          </w:pPr>
          <w:ins w:id="256" w:author="hyx" w:date="2018-11-11T18:39:00Z">
            <w:r w:rsidRPr="006C5C6D">
              <w:rPr>
                <w:rStyle w:val="aa"/>
                <w:noProof/>
              </w:rPr>
              <w:fldChar w:fldCharType="begin"/>
            </w:r>
            <w:r w:rsidRPr="006C5C6D">
              <w:rPr>
                <w:rStyle w:val="aa"/>
                <w:noProof/>
              </w:rPr>
              <w:instrText xml:space="preserve"> </w:instrText>
            </w:r>
            <w:r>
              <w:rPr>
                <w:noProof/>
              </w:rPr>
              <w:instrText>HYPERLINK \l "_Toc529724950"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8.2.2</w:t>
            </w:r>
            <w:r>
              <w:rPr>
                <w:rFonts w:asciiTheme="minorHAnsi" w:eastAsiaTheme="minorEastAsia" w:hAnsiTheme="minorHAnsi" w:cstheme="minorBidi"/>
                <w:noProof/>
                <w:kern w:val="2"/>
              </w:rPr>
              <w:tab/>
            </w:r>
            <w:r w:rsidRPr="006C5C6D">
              <w:rPr>
                <w:rStyle w:val="aa"/>
                <w:noProof/>
              </w:rPr>
              <w:t>版本更新</w:t>
            </w:r>
            <w:r>
              <w:rPr>
                <w:noProof/>
                <w:webHidden/>
              </w:rPr>
              <w:tab/>
            </w:r>
            <w:r>
              <w:rPr>
                <w:noProof/>
                <w:webHidden/>
              </w:rPr>
              <w:fldChar w:fldCharType="begin"/>
            </w:r>
            <w:r>
              <w:rPr>
                <w:noProof/>
                <w:webHidden/>
              </w:rPr>
              <w:instrText xml:space="preserve"> PAGEREF _Toc529724950 \h </w:instrText>
            </w:r>
            <w:r>
              <w:rPr>
                <w:noProof/>
                <w:webHidden/>
              </w:rPr>
            </w:r>
          </w:ins>
          <w:r>
            <w:rPr>
              <w:noProof/>
              <w:webHidden/>
            </w:rPr>
            <w:fldChar w:fldCharType="separate"/>
          </w:r>
          <w:ins w:id="257" w:author="hyx" w:date="2018-11-11T18:39:00Z">
            <w:r>
              <w:rPr>
                <w:noProof/>
                <w:webHidden/>
              </w:rPr>
              <w:t>24</w:t>
            </w:r>
            <w:r>
              <w:rPr>
                <w:noProof/>
                <w:webHidden/>
              </w:rPr>
              <w:fldChar w:fldCharType="end"/>
            </w:r>
            <w:r w:rsidRPr="006C5C6D">
              <w:rPr>
                <w:rStyle w:val="aa"/>
                <w:noProof/>
              </w:rPr>
              <w:fldChar w:fldCharType="end"/>
            </w:r>
          </w:ins>
        </w:p>
        <w:p w14:paraId="03990CA5" w14:textId="4B34B69B" w:rsidR="005136E7" w:rsidRDefault="005136E7">
          <w:pPr>
            <w:pStyle w:val="21"/>
            <w:tabs>
              <w:tab w:val="left" w:pos="1260"/>
              <w:tab w:val="right" w:leader="dot" w:pos="8296"/>
            </w:tabs>
            <w:rPr>
              <w:ins w:id="258" w:author="hyx" w:date="2018-11-11T18:39:00Z"/>
              <w:rFonts w:asciiTheme="minorHAnsi" w:eastAsiaTheme="minorEastAsia" w:hAnsiTheme="minorHAnsi" w:cstheme="minorBidi"/>
              <w:noProof/>
              <w:kern w:val="2"/>
            </w:rPr>
          </w:pPr>
          <w:ins w:id="259" w:author="hyx" w:date="2018-11-11T18:39:00Z">
            <w:r w:rsidRPr="006C5C6D">
              <w:rPr>
                <w:rStyle w:val="aa"/>
                <w:noProof/>
              </w:rPr>
              <w:fldChar w:fldCharType="begin"/>
            </w:r>
            <w:r w:rsidRPr="006C5C6D">
              <w:rPr>
                <w:rStyle w:val="aa"/>
                <w:noProof/>
              </w:rPr>
              <w:instrText xml:space="preserve"> </w:instrText>
            </w:r>
            <w:r>
              <w:rPr>
                <w:noProof/>
              </w:rPr>
              <w:instrText>HYPERLINK \l "_Toc529724951"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8.3</w:t>
            </w:r>
            <w:r>
              <w:rPr>
                <w:rFonts w:asciiTheme="minorHAnsi" w:eastAsiaTheme="minorEastAsia" w:hAnsiTheme="minorHAnsi" w:cstheme="minorBidi"/>
                <w:noProof/>
                <w:kern w:val="2"/>
              </w:rPr>
              <w:tab/>
            </w:r>
            <w:r w:rsidRPr="006C5C6D">
              <w:rPr>
                <w:rStyle w:val="aa"/>
                <w:noProof/>
              </w:rPr>
              <w:t>Git使用策略</w:t>
            </w:r>
            <w:r>
              <w:rPr>
                <w:noProof/>
                <w:webHidden/>
              </w:rPr>
              <w:tab/>
            </w:r>
            <w:r>
              <w:rPr>
                <w:noProof/>
                <w:webHidden/>
              </w:rPr>
              <w:fldChar w:fldCharType="begin"/>
            </w:r>
            <w:r>
              <w:rPr>
                <w:noProof/>
                <w:webHidden/>
              </w:rPr>
              <w:instrText xml:space="preserve"> PAGEREF _Toc529724951 \h </w:instrText>
            </w:r>
            <w:r>
              <w:rPr>
                <w:noProof/>
                <w:webHidden/>
              </w:rPr>
            </w:r>
          </w:ins>
          <w:r>
            <w:rPr>
              <w:noProof/>
              <w:webHidden/>
            </w:rPr>
            <w:fldChar w:fldCharType="separate"/>
          </w:r>
          <w:ins w:id="260" w:author="hyx" w:date="2018-11-11T18:39:00Z">
            <w:r>
              <w:rPr>
                <w:noProof/>
                <w:webHidden/>
              </w:rPr>
              <w:t>24</w:t>
            </w:r>
            <w:r>
              <w:rPr>
                <w:noProof/>
                <w:webHidden/>
              </w:rPr>
              <w:fldChar w:fldCharType="end"/>
            </w:r>
            <w:r w:rsidRPr="006C5C6D">
              <w:rPr>
                <w:rStyle w:val="aa"/>
                <w:noProof/>
              </w:rPr>
              <w:fldChar w:fldCharType="end"/>
            </w:r>
          </w:ins>
        </w:p>
        <w:p w14:paraId="2186D9C1" w14:textId="0F09750A" w:rsidR="005136E7" w:rsidRDefault="005136E7">
          <w:pPr>
            <w:pStyle w:val="31"/>
            <w:tabs>
              <w:tab w:val="left" w:pos="1680"/>
              <w:tab w:val="right" w:leader="dot" w:pos="8296"/>
            </w:tabs>
            <w:rPr>
              <w:ins w:id="261" w:author="hyx" w:date="2018-11-11T18:39:00Z"/>
              <w:rFonts w:asciiTheme="minorHAnsi" w:eastAsiaTheme="minorEastAsia" w:hAnsiTheme="minorHAnsi" w:cstheme="minorBidi"/>
              <w:noProof/>
              <w:kern w:val="2"/>
            </w:rPr>
          </w:pPr>
          <w:ins w:id="262" w:author="hyx" w:date="2018-11-11T18:39:00Z">
            <w:r w:rsidRPr="006C5C6D">
              <w:rPr>
                <w:rStyle w:val="aa"/>
                <w:noProof/>
              </w:rPr>
              <w:fldChar w:fldCharType="begin"/>
            </w:r>
            <w:r w:rsidRPr="006C5C6D">
              <w:rPr>
                <w:rStyle w:val="aa"/>
                <w:noProof/>
              </w:rPr>
              <w:instrText xml:space="preserve"> </w:instrText>
            </w:r>
            <w:r>
              <w:rPr>
                <w:noProof/>
              </w:rPr>
              <w:instrText>HYPERLINK \l "_Toc529724952"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8.3.1</w:t>
            </w:r>
            <w:r>
              <w:rPr>
                <w:rFonts w:asciiTheme="minorHAnsi" w:eastAsiaTheme="minorEastAsia" w:hAnsiTheme="minorHAnsi" w:cstheme="minorBidi"/>
                <w:noProof/>
                <w:kern w:val="2"/>
              </w:rPr>
              <w:tab/>
            </w:r>
            <w:r w:rsidRPr="006C5C6D">
              <w:rPr>
                <w:rStyle w:val="aa"/>
                <w:noProof/>
              </w:rPr>
              <w:t>基础知识</w:t>
            </w:r>
            <w:r>
              <w:rPr>
                <w:noProof/>
                <w:webHidden/>
              </w:rPr>
              <w:tab/>
            </w:r>
            <w:r>
              <w:rPr>
                <w:noProof/>
                <w:webHidden/>
              </w:rPr>
              <w:fldChar w:fldCharType="begin"/>
            </w:r>
            <w:r>
              <w:rPr>
                <w:noProof/>
                <w:webHidden/>
              </w:rPr>
              <w:instrText xml:space="preserve"> PAGEREF _Toc529724952 \h </w:instrText>
            </w:r>
            <w:r>
              <w:rPr>
                <w:noProof/>
                <w:webHidden/>
              </w:rPr>
            </w:r>
          </w:ins>
          <w:r>
            <w:rPr>
              <w:noProof/>
              <w:webHidden/>
            </w:rPr>
            <w:fldChar w:fldCharType="separate"/>
          </w:r>
          <w:ins w:id="263" w:author="hyx" w:date="2018-11-11T18:39:00Z">
            <w:r>
              <w:rPr>
                <w:noProof/>
                <w:webHidden/>
              </w:rPr>
              <w:t>24</w:t>
            </w:r>
            <w:r>
              <w:rPr>
                <w:noProof/>
                <w:webHidden/>
              </w:rPr>
              <w:fldChar w:fldCharType="end"/>
            </w:r>
            <w:r w:rsidRPr="006C5C6D">
              <w:rPr>
                <w:rStyle w:val="aa"/>
                <w:noProof/>
              </w:rPr>
              <w:fldChar w:fldCharType="end"/>
            </w:r>
          </w:ins>
        </w:p>
        <w:p w14:paraId="4D5C8359" w14:textId="7FC6B66E" w:rsidR="005136E7" w:rsidRDefault="005136E7">
          <w:pPr>
            <w:pStyle w:val="31"/>
            <w:tabs>
              <w:tab w:val="left" w:pos="1680"/>
              <w:tab w:val="right" w:leader="dot" w:pos="8296"/>
            </w:tabs>
            <w:rPr>
              <w:ins w:id="264" w:author="hyx" w:date="2018-11-11T18:39:00Z"/>
              <w:rFonts w:asciiTheme="minorHAnsi" w:eastAsiaTheme="minorEastAsia" w:hAnsiTheme="minorHAnsi" w:cstheme="minorBidi"/>
              <w:noProof/>
              <w:kern w:val="2"/>
            </w:rPr>
          </w:pPr>
          <w:ins w:id="265" w:author="hyx" w:date="2018-11-11T18:39:00Z">
            <w:r w:rsidRPr="006C5C6D">
              <w:rPr>
                <w:rStyle w:val="aa"/>
                <w:noProof/>
              </w:rPr>
              <w:fldChar w:fldCharType="begin"/>
            </w:r>
            <w:r w:rsidRPr="006C5C6D">
              <w:rPr>
                <w:rStyle w:val="aa"/>
                <w:noProof/>
              </w:rPr>
              <w:instrText xml:space="preserve"> </w:instrText>
            </w:r>
            <w:r>
              <w:rPr>
                <w:noProof/>
              </w:rPr>
              <w:instrText>HYPERLINK \l "_Toc529724953"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8.3.2</w:t>
            </w:r>
            <w:r>
              <w:rPr>
                <w:rFonts w:asciiTheme="minorHAnsi" w:eastAsiaTheme="minorEastAsia" w:hAnsiTheme="minorHAnsi" w:cstheme="minorBidi"/>
                <w:noProof/>
                <w:kern w:val="2"/>
              </w:rPr>
              <w:tab/>
            </w:r>
            <w:r w:rsidRPr="006C5C6D">
              <w:rPr>
                <w:rStyle w:val="aa"/>
                <w:noProof/>
              </w:rPr>
              <w:t>注意点</w:t>
            </w:r>
            <w:r>
              <w:rPr>
                <w:noProof/>
                <w:webHidden/>
              </w:rPr>
              <w:tab/>
            </w:r>
            <w:r>
              <w:rPr>
                <w:noProof/>
                <w:webHidden/>
              </w:rPr>
              <w:fldChar w:fldCharType="begin"/>
            </w:r>
            <w:r>
              <w:rPr>
                <w:noProof/>
                <w:webHidden/>
              </w:rPr>
              <w:instrText xml:space="preserve"> PAGEREF _Toc529724953 \h </w:instrText>
            </w:r>
            <w:r>
              <w:rPr>
                <w:noProof/>
                <w:webHidden/>
              </w:rPr>
            </w:r>
          </w:ins>
          <w:r>
            <w:rPr>
              <w:noProof/>
              <w:webHidden/>
            </w:rPr>
            <w:fldChar w:fldCharType="separate"/>
          </w:r>
          <w:ins w:id="266" w:author="hyx" w:date="2018-11-11T18:39:00Z">
            <w:r>
              <w:rPr>
                <w:noProof/>
                <w:webHidden/>
              </w:rPr>
              <w:t>24</w:t>
            </w:r>
            <w:r>
              <w:rPr>
                <w:noProof/>
                <w:webHidden/>
              </w:rPr>
              <w:fldChar w:fldCharType="end"/>
            </w:r>
            <w:r w:rsidRPr="006C5C6D">
              <w:rPr>
                <w:rStyle w:val="aa"/>
                <w:noProof/>
              </w:rPr>
              <w:fldChar w:fldCharType="end"/>
            </w:r>
          </w:ins>
        </w:p>
        <w:p w14:paraId="7127DD0C" w14:textId="2255A5BF" w:rsidR="005136E7" w:rsidRDefault="005136E7">
          <w:pPr>
            <w:pStyle w:val="31"/>
            <w:tabs>
              <w:tab w:val="left" w:pos="1680"/>
              <w:tab w:val="right" w:leader="dot" w:pos="8296"/>
            </w:tabs>
            <w:rPr>
              <w:ins w:id="267" w:author="hyx" w:date="2018-11-11T18:39:00Z"/>
              <w:rFonts w:asciiTheme="minorHAnsi" w:eastAsiaTheme="minorEastAsia" w:hAnsiTheme="minorHAnsi" w:cstheme="minorBidi"/>
              <w:noProof/>
              <w:kern w:val="2"/>
            </w:rPr>
          </w:pPr>
          <w:ins w:id="268" w:author="hyx" w:date="2018-11-11T18:39:00Z">
            <w:r w:rsidRPr="006C5C6D">
              <w:rPr>
                <w:rStyle w:val="aa"/>
                <w:noProof/>
              </w:rPr>
              <w:fldChar w:fldCharType="begin"/>
            </w:r>
            <w:r w:rsidRPr="006C5C6D">
              <w:rPr>
                <w:rStyle w:val="aa"/>
                <w:noProof/>
              </w:rPr>
              <w:instrText xml:space="preserve"> </w:instrText>
            </w:r>
            <w:r>
              <w:rPr>
                <w:noProof/>
              </w:rPr>
              <w:instrText>HYPERLINK \l "_Toc529724954"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8.3.3</w:t>
            </w:r>
            <w:r>
              <w:rPr>
                <w:rFonts w:asciiTheme="minorHAnsi" w:eastAsiaTheme="minorEastAsia" w:hAnsiTheme="minorHAnsi" w:cstheme="minorBidi"/>
                <w:noProof/>
                <w:kern w:val="2"/>
              </w:rPr>
              <w:tab/>
            </w:r>
            <w:r w:rsidRPr="006C5C6D">
              <w:rPr>
                <w:rStyle w:val="aa"/>
                <w:noProof/>
              </w:rPr>
              <w:t>使用场景</w:t>
            </w:r>
            <w:r>
              <w:rPr>
                <w:noProof/>
                <w:webHidden/>
              </w:rPr>
              <w:tab/>
            </w:r>
            <w:r>
              <w:rPr>
                <w:noProof/>
                <w:webHidden/>
              </w:rPr>
              <w:fldChar w:fldCharType="begin"/>
            </w:r>
            <w:r>
              <w:rPr>
                <w:noProof/>
                <w:webHidden/>
              </w:rPr>
              <w:instrText xml:space="preserve"> PAGEREF _Toc529724954 \h </w:instrText>
            </w:r>
            <w:r>
              <w:rPr>
                <w:noProof/>
                <w:webHidden/>
              </w:rPr>
            </w:r>
          </w:ins>
          <w:r>
            <w:rPr>
              <w:noProof/>
              <w:webHidden/>
            </w:rPr>
            <w:fldChar w:fldCharType="separate"/>
          </w:r>
          <w:ins w:id="269" w:author="hyx" w:date="2018-11-11T18:39:00Z">
            <w:r>
              <w:rPr>
                <w:noProof/>
                <w:webHidden/>
              </w:rPr>
              <w:t>25</w:t>
            </w:r>
            <w:r>
              <w:rPr>
                <w:noProof/>
                <w:webHidden/>
              </w:rPr>
              <w:fldChar w:fldCharType="end"/>
            </w:r>
            <w:r w:rsidRPr="006C5C6D">
              <w:rPr>
                <w:rStyle w:val="aa"/>
                <w:noProof/>
              </w:rPr>
              <w:fldChar w:fldCharType="end"/>
            </w:r>
          </w:ins>
        </w:p>
        <w:p w14:paraId="21580EE5" w14:textId="345F1804" w:rsidR="005136E7" w:rsidRDefault="005136E7">
          <w:pPr>
            <w:pStyle w:val="31"/>
            <w:tabs>
              <w:tab w:val="left" w:pos="1680"/>
              <w:tab w:val="right" w:leader="dot" w:pos="8296"/>
            </w:tabs>
            <w:rPr>
              <w:ins w:id="270" w:author="hyx" w:date="2018-11-11T18:39:00Z"/>
              <w:rFonts w:asciiTheme="minorHAnsi" w:eastAsiaTheme="minorEastAsia" w:hAnsiTheme="minorHAnsi" w:cstheme="minorBidi"/>
              <w:noProof/>
              <w:kern w:val="2"/>
            </w:rPr>
          </w:pPr>
          <w:ins w:id="271" w:author="hyx" w:date="2018-11-11T18:39:00Z">
            <w:r w:rsidRPr="006C5C6D">
              <w:rPr>
                <w:rStyle w:val="aa"/>
                <w:noProof/>
              </w:rPr>
              <w:fldChar w:fldCharType="begin"/>
            </w:r>
            <w:r w:rsidRPr="006C5C6D">
              <w:rPr>
                <w:rStyle w:val="aa"/>
                <w:noProof/>
              </w:rPr>
              <w:instrText xml:space="preserve"> </w:instrText>
            </w:r>
            <w:r>
              <w:rPr>
                <w:noProof/>
              </w:rPr>
              <w:instrText>HYPERLINK \l "_Toc529724955"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8.3.4</w:t>
            </w:r>
            <w:r>
              <w:rPr>
                <w:rFonts w:asciiTheme="minorHAnsi" w:eastAsiaTheme="minorEastAsia" w:hAnsiTheme="minorHAnsi" w:cstheme="minorBidi"/>
                <w:noProof/>
                <w:kern w:val="2"/>
              </w:rPr>
              <w:tab/>
            </w:r>
            <w:r w:rsidRPr="006C5C6D">
              <w:rPr>
                <w:rStyle w:val="aa"/>
                <w:noProof/>
              </w:rPr>
              <w:t>具体操作</w:t>
            </w:r>
            <w:r>
              <w:rPr>
                <w:noProof/>
                <w:webHidden/>
              </w:rPr>
              <w:tab/>
            </w:r>
            <w:r>
              <w:rPr>
                <w:noProof/>
                <w:webHidden/>
              </w:rPr>
              <w:fldChar w:fldCharType="begin"/>
            </w:r>
            <w:r>
              <w:rPr>
                <w:noProof/>
                <w:webHidden/>
              </w:rPr>
              <w:instrText xml:space="preserve"> PAGEREF _Toc529724955 \h </w:instrText>
            </w:r>
            <w:r>
              <w:rPr>
                <w:noProof/>
                <w:webHidden/>
              </w:rPr>
            </w:r>
          </w:ins>
          <w:r>
            <w:rPr>
              <w:noProof/>
              <w:webHidden/>
            </w:rPr>
            <w:fldChar w:fldCharType="separate"/>
          </w:r>
          <w:ins w:id="272" w:author="hyx" w:date="2018-11-11T18:39:00Z">
            <w:r>
              <w:rPr>
                <w:noProof/>
                <w:webHidden/>
              </w:rPr>
              <w:t>26</w:t>
            </w:r>
            <w:r>
              <w:rPr>
                <w:noProof/>
                <w:webHidden/>
              </w:rPr>
              <w:fldChar w:fldCharType="end"/>
            </w:r>
            <w:r w:rsidRPr="006C5C6D">
              <w:rPr>
                <w:rStyle w:val="aa"/>
                <w:noProof/>
              </w:rPr>
              <w:fldChar w:fldCharType="end"/>
            </w:r>
          </w:ins>
        </w:p>
        <w:p w14:paraId="4A4032A5" w14:textId="4797BF12" w:rsidR="005136E7" w:rsidRDefault="005136E7">
          <w:pPr>
            <w:pStyle w:val="12"/>
            <w:tabs>
              <w:tab w:val="left" w:pos="420"/>
              <w:tab w:val="right" w:leader="dot" w:pos="8296"/>
            </w:tabs>
            <w:rPr>
              <w:ins w:id="273" w:author="hyx" w:date="2018-11-11T18:39:00Z"/>
              <w:rFonts w:asciiTheme="minorHAnsi" w:eastAsiaTheme="minorEastAsia" w:hAnsiTheme="minorHAnsi" w:cstheme="minorBidi"/>
              <w:noProof/>
              <w:kern w:val="2"/>
            </w:rPr>
          </w:pPr>
          <w:ins w:id="274" w:author="hyx" w:date="2018-11-11T18:39:00Z">
            <w:r w:rsidRPr="006C5C6D">
              <w:rPr>
                <w:rStyle w:val="aa"/>
                <w:noProof/>
              </w:rPr>
              <w:fldChar w:fldCharType="begin"/>
            </w:r>
            <w:r w:rsidRPr="006C5C6D">
              <w:rPr>
                <w:rStyle w:val="aa"/>
                <w:noProof/>
              </w:rPr>
              <w:instrText xml:space="preserve"> </w:instrText>
            </w:r>
            <w:r>
              <w:rPr>
                <w:noProof/>
              </w:rPr>
              <w:instrText>HYPERLINK \l "_Toc529724956"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w:t>
            </w:r>
            <w:r>
              <w:rPr>
                <w:rFonts w:asciiTheme="minorHAnsi" w:eastAsiaTheme="minorEastAsia" w:hAnsiTheme="minorHAnsi" w:cstheme="minorBidi"/>
                <w:noProof/>
                <w:kern w:val="2"/>
              </w:rPr>
              <w:tab/>
            </w:r>
            <w:r w:rsidRPr="006C5C6D">
              <w:rPr>
                <w:rStyle w:val="aa"/>
                <w:noProof/>
              </w:rPr>
              <w:t>成本管理计划</w:t>
            </w:r>
            <w:r>
              <w:rPr>
                <w:noProof/>
                <w:webHidden/>
              </w:rPr>
              <w:tab/>
            </w:r>
            <w:r>
              <w:rPr>
                <w:noProof/>
                <w:webHidden/>
              </w:rPr>
              <w:fldChar w:fldCharType="begin"/>
            </w:r>
            <w:r>
              <w:rPr>
                <w:noProof/>
                <w:webHidden/>
              </w:rPr>
              <w:instrText xml:space="preserve"> PAGEREF _Toc529724956 \h </w:instrText>
            </w:r>
            <w:r>
              <w:rPr>
                <w:noProof/>
                <w:webHidden/>
              </w:rPr>
            </w:r>
          </w:ins>
          <w:r>
            <w:rPr>
              <w:noProof/>
              <w:webHidden/>
            </w:rPr>
            <w:fldChar w:fldCharType="separate"/>
          </w:r>
          <w:ins w:id="275" w:author="hyx" w:date="2018-11-11T18:39:00Z">
            <w:r>
              <w:rPr>
                <w:noProof/>
                <w:webHidden/>
              </w:rPr>
              <w:t>26</w:t>
            </w:r>
            <w:r>
              <w:rPr>
                <w:noProof/>
                <w:webHidden/>
              </w:rPr>
              <w:fldChar w:fldCharType="end"/>
            </w:r>
            <w:r w:rsidRPr="006C5C6D">
              <w:rPr>
                <w:rStyle w:val="aa"/>
                <w:noProof/>
              </w:rPr>
              <w:fldChar w:fldCharType="end"/>
            </w:r>
          </w:ins>
        </w:p>
        <w:p w14:paraId="1BE3BA69" w14:textId="48FFDC90" w:rsidR="005136E7" w:rsidRDefault="005136E7">
          <w:pPr>
            <w:pStyle w:val="21"/>
            <w:tabs>
              <w:tab w:val="left" w:pos="1260"/>
              <w:tab w:val="right" w:leader="dot" w:pos="8296"/>
            </w:tabs>
            <w:rPr>
              <w:ins w:id="276" w:author="hyx" w:date="2018-11-11T18:39:00Z"/>
              <w:rFonts w:asciiTheme="minorHAnsi" w:eastAsiaTheme="minorEastAsia" w:hAnsiTheme="minorHAnsi" w:cstheme="minorBidi"/>
              <w:noProof/>
              <w:kern w:val="2"/>
            </w:rPr>
          </w:pPr>
          <w:ins w:id="277" w:author="hyx" w:date="2018-11-11T18:39:00Z">
            <w:r w:rsidRPr="006C5C6D">
              <w:rPr>
                <w:rStyle w:val="aa"/>
                <w:noProof/>
              </w:rPr>
              <w:fldChar w:fldCharType="begin"/>
            </w:r>
            <w:r w:rsidRPr="006C5C6D">
              <w:rPr>
                <w:rStyle w:val="aa"/>
                <w:noProof/>
              </w:rPr>
              <w:instrText xml:space="preserve"> </w:instrText>
            </w:r>
            <w:r>
              <w:rPr>
                <w:noProof/>
              </w:rPr>
              <w:instrText>HYPERLINK \l "_Toc529724957"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9.1</w:t>
            </w:r>
            <w:r>
              <w:rPr>
                <w:rFonts w:asciiTheme="minorHAnsi" w:eastAsiaTheme="minorEastAsia" w:hAnsiTheme="minorHAnsi" w:cstheme="minorBidi"/>
                <w:noProof/>
                <w:kern w:val="2"/>
              </w:rPr>
              <w:tab/>
            </w:r>
            <w:r w:rsidRPr="006C5C6D">
              <w:rPr>
                <w:rStyle w:val="aa"/>
                <w:noProof/>
              </w:rPr>
              <w:t>成本估计</w:t>
            </w:r>
            <w:r>
              <w:rPr>
                <w:noProof/>
                <w:webHidden/>
              </w:rPr>
              <w:tab/>
            </w:r>
            <w:r>
              <w:rPr>
                <w:noProof/>
                <w:webHidden/>
              </w:rPr>
              <w:fldChar w:fldCharType="begin"/>
            </w:r>
            <w:r>
              <w:rPr>
                <w:noProof/>
                <w:webHidden/>
              </w:rPr>
              <w:instrText xml:space="preserve"> PAGEREF _Toc529724957 \h </w:instrText>
            </w:r>
            <w:r>
              <w:rPr>
                <w:noProof/>
                <w:webHidden/>
              </w:rPr>
            </w:r>
          </w:ins>
          <w:r>
            <w:rPr>
              <w:noProof/>
              <w:webHidden/>
            </w:rPr>
            <w:fldChar w:fldCharType="separate"/>
          </w:r>
          <w:ins w:id="278" w:author="hyx" w:date="2018-11-11T18:39:00Z">
            <w:r>
              <w:rPr>
                <w:noProof/>
                <w:webHidden/>
              </w:rPr>
              <w:t>26</w:t>
            </w:r>
            <w:r>
              <w:rPr>
                <w:noProof/>
                <w:webHidden/>
              </w:rPr>
              <w:fldChar w:fldCharType="end"/>
            </w:r>
            <w:r w:rsidRPr="006C5C6D">
              <w:rPr>
                <w:rStyle w:val="aa"/>
                <w:noProof/>
              </w:rPr>
              <w:fldChar w:fldCharType="end"/>
            </w:r>
          </w:ins>
        </w:p>
        <w:p w14:paraId="0A731927" w14:textId="5AEC9690" w:rsidR="005136E7" w:rsidRDefault="005136E7">
          <w:pPr>
            <w:pStyle w:val="31"/>
            <w:tabs>
              <w:tab w:val="left" w:pos="1680"/>
              <w:tab w:val="right" w:leader="dot" w:pos="8296"/>
            </w:tabs>
            <w:rPr>
              <w:ins w:id="279" w:author="hyx" w:date="2018-11-11T18:39:00Z"/>
              <w:rFonts w:asciiTheme="minorHAnsi" w:eastAsiaTheme="minorEastAsia" w:hAnsiTheme="minorHAnsi" w:cstheme="minorBidi"/>
              <w:noProof/>
              <w:kern w:val="2"/>
            </w:rPr>
          </w:pPr>
          <w:ins w:id="280" w:author="hyx" w:date="2018-11-11T18:39:00Z">
            <w:r w:rsidRPr="006C5C6D">
              <w:rPr>
                <w:rStyle w:val="aa"/>
                <w:noProof/>
              </w:rPr>
              <w:fldChar w:fldCharType="begin"/>
            </w:r>
            <w:r w:rsidRPr="006C5C6D">
              <w:rPr>
                <w:rStyle w:val="aa"/>
                <w:noProof/>
              </w:rPr>
              <w:instrText xml:space="preserve"> </w:instrText>
            </w:r>
            <w:r>
              <w:rPr>
                <w:noProof/>
              </w:rPr>
              <w:instrText>HYPERLINK \l "_Toc529724958"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9.1.1</w:t>
            </w:r>
            <w:r>
              <w:rPr>
                <w:rFonts w:asciiTheme="minorHAnsi" w:eastAsiaTheme="minorEastAsia" w:hAnsiTheme="minorHAnsi" w:cstheme="minorBidi"/>
                <w:noProof/>
                <w:kern w:val="2"/>
              </w:rPr>
              <w:tab/>
            </w:r>
            <w:r w:rsidRPr="006C5C6D">
              <w:rPr>
                <w:rStyle w:val="aa"/>
                <w:noProof/>
              </w:rPr>
              <w:t>计量单位</w:t>
            </w:r>
            <w:r>
              <w:rPr>
                <w:noProof/>
                <w:webHidden/>
              </w:rPr>
              <w:tab/>
            </w:r>
            <w:r>
              <w:rPr>
                <w:noProof/>
                <w:webHidden/>
              </w:rPr>
              <w:fldChar w:fldCharType="begin"/>
            </w:r>
            <w:r>
              <w:rPr>
                <w:noProof/>
                <w:webHidden/>
              </w:rPr>
              <w:instrText xml:space="preserve"> PAGEREF _Toc529724958 \h </w:instrText>
            </w:r>
            <w:r>
              <w:rPr>
                <w:noProof/>
                <w:webHidden/>
              </w:rPr>
            </w:r>
          </w:ins>
          <w:r>
            <w:rPr>
              <w:noProof/>
              <w:webHidden/>
            </w:rPr>
            <w:fldChar w:fldCharType="separate"/>
          </w:r>
          <w:ins w:id="281" w:author="hyx" w:date="2018-11-11T18:39:00Z">
            <w:r>
              <w:rPr>
                <w:noProof/>
                <w:webHidden/>
              </w:rPr>
              <w:t>26</w:t>
            </w:r>
            <w:r>
              <w:rPr>
                <w:noProof/>
                <w:webHidden/>
              </w:rPr>
              <w:fldChar w:fldCharType="end"/>
            </w:r>
            <w:r w:rsidRPr="006C5C6D">
              <w:rPr>
                <w:rStyle w:val="aa"/>
                <w:noProof/>
              </w:rPr>
              <w:fldChar w:fldCharType="end"/>
            </w:r>
          </w:ins>
        </w:p>
        <w:p w14:paraId="7C9899D2" w14:textId="4F5FA066" w:rsidR="005136E7" w:rsidRDefault="005136E7">
          <w:pPr>
            <w:pStyle w:val="31"/>
            <w:tabs>
              <w:tab w:val="left" w:pos="1680"/>
              <w:tab w:val="right" w:leader="dot" w:pos="8296"/>
            </w:tabs>
            <w:rPr>
              <w:ins w:id="282" w:author="hyx" w:date="2018-11-11T18:39:00Z"/>
              <w:rFonts w:asciiTheme="minorHAnsi" w:eastAsiaTheme="minorEastAsia" w:hAnsiTheme="minorHAnsi" w:cstheme="minorBidi"/>
              <w:noProof/>
              <w:kern w:val="2"/>
            </w:rPr>
          </w:pPr>
          <w:ins w:id="283" w:author="hyx" w:date="2018-11-11T18:39:00Z">
            <w:r w:rsidRPr="006C5C6D">
              <w:rPr>
                <w:rStyle w:val="aa"/>
                <w:noProof/>
              </w:rPr>
              <w:fldChar w:fldCharType="begin"/>
            </w:r>
            <w:r w:rsidRPr="006C5C6D">
              <w:rPr>
                <w:rStyle w:val="aa"/>
                <w:noProof/>
              </w:rPr>
              <w:instrText xml:space="preserve"> </w:instrText>
            </w:r>
            <w:r>
              <w:rPr>
                <w:noProof/>
              </w:rPr>
              <w:instrText>HYPERLINK \l "_Toc529724959"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9.1.2</w:t>
            </w:r>
            <w:r>
              <w:rPr>
                <w:rFonts w:asciiTheme="minorHAnsi" w:eastAsiaTheme="minorEastAsia" w:hAnsiTheme="minorHAnsi" w:cstheme="minorBidi"/>
                <w:noProof/>
                <w:kern w:val="2"/>
              </w:rPr>
              <w:tab/>
            </w:r>
            <w:r w:rsidRPr="006C5C6D">
              <w:rPr>
                <w:rStyle w:val="aa"/>
                <w:noProof/>
              </w:rPr>
              <w:t>精确度</w:t>
            </w:r>
            <w:r>
              <w:rPr>
                <w:noProof/>
                <w:webHidden/>
              </w:rPr>
              <w:tab/>
            </w:r>
            <w:r>
              <w:rPr>
                <w:noProof/>
                <w:webHidden/>
              </w:rPr>
              <w:fldChar w:fldCharType="begin"/>
            </w:r>
            <w:r>
              <w:rPr>
                <w:noProof/>
                <w:webHidden/>
              </w:rPr>
              <w:instrText xml:space="preserve"> PAGEREF _Toc529724959 \h </w:instrText>
            </w:r>
            <w:r>
              <w:rPr>
                <w:noProof/>
                <w:webHidden/>
              </w:rPr>
            </w:r>
          </w:ins>
          <w:r>
            <w:rPr>
              <w:noProof/>
              <w:webHidden/>
            </w:rPr>
            <w:fldChar w:fldCharType="separate"/>
          </w:r>
          <w:ins w:id="284" w:author="hyx" w:date="2018-11-11T18:39:00Z">
            <w:r>
              <w:rPr>
                <w:noProof/>
                <w:webHidden/>
              </w:rPr>
              <w:t>26</w:t>
            </w:r>
            <w:r>
              <w:rPr>
                <w:noProof/>
                <w:webHidden/>
              </w:rPr>
              <w:fldChar w:fldCharType="end"/>
            </w:r>
            <w:r w:rsidRPr="006C5C6D">
              <w:rPr>
                <w:rStyle w:val="aa"/>
                <w:noProof/>
              </w:rPr>
              <w:fldChar w:fldCharType="end"/>
            </w:r>
          </w:ins>
        </w:p>
        <w:p w14:paraId="05521763" w14:textId="146B70AD" w:rsidR="005136E7" w:rsidRDefault="005136E7">
          <w:pPr>
            <w:pStyle w:val="31"/>
            <w:tabs>
              <w:tab w:val="left" w:pos="1680"/>
              <w:tab w:val="right" w:leader="dot" w:pos="8296"/>
            </w:tabs>
            <w:rPr>
              <w:ins w:id="285" w:author="hyx" w:date="2018-11-11T18:39:00Z"/>
              <w:rFonts w:asciiTheme="minorHAnsi" w:eastAsiaTheme="minorEastAsia" w:hAnsiTheme="minorHAnsi" w:cstheme="minorBidi"/>
              <w:noProof/>
              <w:kern w:val="2"/>
            </w:rPr>
          </w:pPr>
          <w:ins w:id="286" w:author="hyx" w:date="2018-11-11T18:39:00Z">
            <w:r w:rsidRPr="006C5C6D">
              <w:rPr>
                <w:rStyle w:val="aa"/>
                <w:noProof/>
              </w:rPr>
              <w:fldChar w:fldCharType="begin"/>
            </w:r>
            <w:r w:rsidRPr="006C5C6D">
              <w:rPr>
                <w:rStyle w:val="aa"/>
                <w:noProof/>
              </w:rPr>
              <w:instrText xml:space="preserve"> </w:instrText>
            </w:r>
            <w:r>
              <w:rPr>
                <w:noProof/>
              </w:rPr>
              <w:instrText>HYPERLINK \l "_Toc529724960"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9.1.3</w:t>
            </w:r>
            <w:r>
              <w:rPr>
                <w:rFonts w:asciiTheme="minorHAnsi" w:eastAsiaTheme="minorEastAsia" w:hAnsiTheme="minorHAnsi" w:cstheme="minorBidi"/>
                <w:noProof/>
                <w:kern w:val="2"/>
              </w:rPr>
              <w:tab/>
            </w:r>
            <w:r w:rsidRPr="006C5C6D">
              <w:rPr>
                <w:rStyle w:val="aa"/>
                <w:noProof/>
              </w:rPr>
              <w:t>准确度</w:t>
            </w:r>
            <w:r>
              <w:rPr>
                <w:noProof/>
                <w:webHidden/>
              </w:rPr>
              <w:tab/>
            </w:r>
            <w:r>
              <w:rPr>
                <w:noProof/>
                <w:webHidden/>
              </w:rPr>
              <w:fldChar w:fldCharType="begin"/>
            </w:r>
            <w:r>
              <w:rPr>
                <w:noProof/>
                <w:webHidden/>
              </w:rPr>
              <w:instrText xml:space="preserve"> PAGEREF _Toc529724960 \h </w:instrText>
            </w:r>
            <w:r>
              <w:rPr>
                <w:noProof/>
                <w:webHidden/>
              </w:rPr>
            </w:r>
          </w:ins>
          <w:r>
            <w:rPr>
              <w:noProof/>
              <w:webHidden/>
            </w:rPr>
            <w:fldChar w:fldCharType="separate"/>
          </w:r>
          <w:ins w:id="287" w:author="hyx" w:date="2018-11-11T18:39:00Z">
            <w:r>
              <w:rPr>
                <w:noProof/>
                <w:webHidden/>
              </w:rPr>
              <w:t>26</w:t>
            </w:r>
            <w:r>
              <w:rPr>
                <w:noProof/>
                <w:webHidden/>
              </w:rPr>
              <w:fldChar w:fldCharType="end"/>
            </w:r>
            <w:r w:rsidRPr="006C5C6D">
              <w:rPr>
                <w:rStyle w:val="aa"/>
                <w:noProof/>
              </w:rPr>
              <w:fldChar w:fldCharType="end"/>
            </w:r>
          </w:ins>
        </w:p>
        <w:p w14:paraId="3957DB73" w14:textId="2EE5F2F3" w:rsidR="005136E7" w:rsidRDefault="005136E7">
          <w:pPr>
            <w:pStyle w:val="21"/>
            <w:tabs>
              <w:tab w:val="left" w:pos="1260"/>
              <w:tab w:val="right" w:leader="dot" w:pos="8296"/>
            </w:tabs>
            <w:rPr>
              <w:ins w:id="288" w:author="hyx" w:date="2018-11-11T18:39:00Z"/>
              <w:rFonts w:asciiTheme="minorHAnsi" w:eastAsiaTheme="minorEastAsia" w:hAnsiTheme="minorHAnsi" w:cstheme="minorBidi"/>
              <w:noProof/>
              <w:kern w:val="2"/>
            </w:rPr>
          </w:pPr>
          <w:ins w:id="289" w:author="hyx" w:date="2018-11-11T18:39:00Z">
            <w:r w:rsidRPr="006C5C6D">
              <w:rPr>
                <w:rStyle w:val="aa"/>
                <w:noProof/>
              </w:rPr>
              <w:fldChar w:fldCharType="begin"/>
            </w:r>
            <w:r w:rsidRPr="006C5C6D">
              <w:rPr>
                <w:rStyle w:val="aa"/>
                <w:noProof/>
              </w:rPr>
              <w:instrText xml:space="preserve"> </w:instrText>
            </w:r>
            <w:r>
              <w:rPr>
                <w:noProof/>
              </w:rPr>
              <w:instrText>HYPERLINK \l "_Toc529724961"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9.2</w:t>
            </w:r>
            <w:r>
              <w:rPr>
                <w:rFonts w:asciiTheme="minorHAnsi" w:eastAsiaTheme="minorEastAsia" w:hAnsiTheme="minorHAnsi" w:cstheme="minorBidi"/>
                <w:noProof/>
                <w:kern w:val="2"/>
              </w:rPr>
              <w:tab/>
            </w:r>
            <w:r w:rsidRPr="006C5C6D">
              <w:rPr>
                <w:rStyle w:val="aa"/>
                <w:noProof/>
              </w:rPr>
              <w:t>绩效测量规则</w:t>
            </w:r>
            <w:r>
              <w:rPr>
                <w:noProof/>
                <w:webHidden/>
              </w:rPr>
              <w:tab/>
            </w:r>
            <w:r>
              <w:rPr>
                <w:noProof/>
                <w:webHidden/>
              </w:rPr>
              <w:fldChar w:fldCharType="begin"/>
            </w:r>
            <w:r>
              <w:rPr>
                <w:noProof/>
                <w:webHidden/>
              </w:rPr>
              <w:instrText xml:space="preserve"> PAGEREF _Toc529724961 \h </w:instrText>
            </w:r>
            <w:r>
              <w:rPr>
                <w:noProof/>
                <w:webHidden/>
              </w:rPr>
            </w:r>
          </w:ins>
          <w:r>
            <w:rPr>
              <w:noProof/>
              <w:webHidden/>
            </w:rPr>
            <w:fldChar w:fldCharType="separate"/>
          </w:r>
          <w:ins w:id="290" w:author="hyx" w:date="2018-11-11T18:39:00Z">
            <w:r>
              <w:rPr>
                <w:noProof/>
                <w:webHidden/>
              </w:rPr>
              <w:t>27</w:t>
            </w:r>
            <w:r>
              <w:rPr>
                <w:noProof/>
                <w:webHidden/>
              </w:rPr>
              <w:fldChar w:fldCharType="end"/>
            </w:r>
            <w:r w:rsidRPr="006C5C6D">
              <w:rPr>
                <w:rStyle w:val="aa"/>
                <w:noProof/>
              </w:rPr>
              <w:fldChar w:fldCharType="end"/>
            </w:r>
          </w:ins>
        </w:p>
        <w:p w14:paraId="7A8AA43D" w14:textId="41B150DB" w:rsidR="005136E7" w:rsidRDefault="005136E7">
          <w:pPr>
            <w:pStyle w:val="31"/>
            <w:tabs>
              <w:tab w:val="left" w:pos="1680"/>
              <w:tab w:val="right" w:leader="dot" w:pos="8296"/>
            </w:tabs>
            <w:rPr>
              <w:ins w:id="291" w:author="hyx" w:date="2018-11-11T18:39:00Z"/>
              <w:rFonts w:asciiTheme="minorHAnsi" w:eastAsiaTheme="minorEastAsia" w:hAnsiTheme="minorHAnsi" w:cstheme="minorBidi"/>
              <w:noProof/>
              <w:kern w:val="2"/>
            </w:rPr>
          </w:pPr>
          <w:ins w:id="292" w:author="hyx" w:date="2018-11-11T18:39:00Z">
            <w:r w:rsidRPr="006C5C6D">
              <w:rPr>
                <w:rStyle w:val="aa"/>
                <w:noProof/>
              </w:rPr>
              <w:fldChar w:fldCharType="begin"/>
            </w:r>
            <w:r w:rsidRPr="006C5C6D">
              <w:rPr>
                <w:rStyle w:val="aa"/>
                <w:noProof/>
              </w:rPr>
              <w:instrText xml:space="preserve"> </w:instrText>
            </w:r>
            <w:r>
              <w:rPr>
                <w:noProof/>
              </w:rPr>
              <w:instrText>HYPERLINK \l "_Toc529724962"</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9.2.1</w:t>
            </w:r>
            <w:r>
              <w:rPr>
                <w:rFonts w:asciiTheme="minorHAnsi" w:eastAsiaTheme="minorEastAsia" w:hAnsiTheme="minorHAnsi" w:cstheme="minorBidi"/>
                <w:noProof/>
                <w:kern w:val="2"/>
              </w:rPr>
              <w:tab/>
            </w:r>
            <w:r w:rsidRPr="006C5C6D">
              <w:rPr>
                <w:rStyle w:val="aa"/>
                <w:noProof/>
              </w:rPr>
              <w:t>绩效考核规则</w:t>
            </w:r>
            <w:r>
              <w:rPr>
                <w:noProof/>
                <w:webHidden/>
              </w:rPr>
              <w:tab/>
            </w:r>
            <w:r>
              <w:rPr>
                <w:noProof/>
                <w:webHidden/>
              </w:rPr>
              <w:fldChar w:fldCharType="begin"/>
            </w:r>
            <w:r>
              <w:rPr>
                <w:noProof/>
                <w:webHidden/>
              </w:rPr>
              <w:instrText xml:space="preserve"> PAGEREF _Toc529724962 \h </w:instrText>
            </w:r>
            <w:r>
              <w:rPr>
                <w:noProof/>
                <w:webHidden/>
              </w:rPr>
            </w:r>
          </w:ins>
          <w:r>
            <w:rPr>
              <w:noProof/>
              <w:webHidden/>
            </w:rPr>
            <w:fldChar w:fldCharType="separate"/>
          </w:r>
          <w:ins w:id="293" w:author="hyx" w:date="2018-11-11T18:39:00Z">
            <w:r>
              <w:rPr>
                <w:noProof/>
                <w:webHidden/>
              </w:rPr>
              <w:t>27</w:t>
            </w:r>
            <w:r>
              <w:rPr>
                <w:noProof/>
                <w:webHidden/>
              </w:rPr>
              <w:fldChar w:fldCharType="end"/>
            </w:r>
            <w:r w:rsidRPr="006C5C6D">
              <w:rPr>
                <w:rStyle w:val="aa"/>
                <w:noProof/>
              </w:rPr>
              <w:fldChar w:fldCharType="end"/>
            </w:r>
          </w:ins>
        </w:p>
        <w:p w14:paraId="33CBB3B8" w14:textId="4CCE0A39" w:rsidR="005136E7" w:rsidRDefault="005136E7">
          <w:pPr>
            <w:pStyle w:val="21"/>
            <w:tabs>
              <w:tab w:val="left" w:pos="1260"/>
              <w:tab w:val="right" w:leader="dot" w:pos="8296"/>
            </w:tabs>
            <w:rPr>
              <w:ins w:id="294" w:author="hyx" w:date="2018-11-11T18:39:00Z"/>
              <w:rFonts w:asciiTheme="minorHAnsi" w:eastAsiaTheme="minorEastAsia" w:hAnsiTheme="minorHAnsi" w:cstheme="minorBidi"/>
              <w:noProof/>
              <w:kern w:val="2"/>
            </w:rPr>
          </w:pPr>
          <w:ins w:id="295" w:author="hyx" w:date="2018-11-11T18:39:00Z">
            <w:r w:rsidRPr="006C5C6D">
              <w:rPr>
                <w:rStyle w:val="aa"/>
                <w:noProof/>
              </w:rPr>
              <w:fldChar w:fldCharType="begin"/>
            </w:r>
            <w:r w:rsidRPr="006C5C6D">
              <w:rPr>
                <w:rStyle w:val="aa"/>
                <w:noProof/>
              </w:rPr>
              <w:instrText xml:space="preserve"> </w:instrText>
            </w:r>
            <w:r>
              <w:rPr>
                <w:noProof/>
              </w:rPr>
              <w:instrText>HYPERLINK \l "_Toc529724963"</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9.3</w:t>
            </w:r>
            <w:r>
              <w:rPr>
                <w:rFonts w:asciiTheme="minorHAnsi" w:eastAsiaTheme="minorEastAsia" w:hAnsiTheme="minorHAnsi" w:cstheme="minorBidi"/>
                <w:noProof/>
                <w:kern w:val="2"/>
              </w:rPr>
              <w:tab/>
            </w:r>
            <w:r w:rsidRPr="006C5C6D">
              <w:rPr>
                <w:rStyle w:val="aa"/>
                <w:noProof/>
              </w:rPr>
              <w:t>成本估计</w:t>
            </w:r>
            <w:r>
              <w:rPr>
                <w:noProof/>
                <w:webHidden/>
              </w:rPr>
              <w:tab/>
            </w:r>
            <w:r>
              <w:rPr>
                <w:noProof/>
                <w:webHidden/>
              </w:rPr>
              <w:fldChar w:fldCharType="begin"/>
            </w:r>
            <w:r>
              <w:rPr>
                <w:noProof/>
                <w:webHidden/>
              </w:rPr>
              <w:instrText xml:space="preserve"> PAGEREF _Toc529724963 \h </w:instrText>
            </w:r>
            <w:r>
              <w:rPr>
                <w:noProof/>
                <w:webHidden/>
              </w:rPr>
            </w:r>
          </w:ins>
          <w:r>
            <w:rPr>
              <w:noProof/>
              <w:webHidden/>
            </w:rPr>
            <w:fldChar w:fldCharType="separate"/>
          </w:r>
          <w:ins w:id="296" w:author="hyx" w:date="2018-11-11T18:39:00Z">
            <w:r>
              <w:rPr>
                <w:noProof/>
                <w:webHidden/>
              </w:rPr>
              <w:t>27</w:t>
            </w:r>
            <w:r>
              <w:rPr>
                <w:noProof/>
                <w:webHidden/>
              </w:rPr>
              <w:fldChar w:fldCharType="end"/>
            </w:r>
            <w:r w:rsidRPr="006C5C6D">
              <w:rPr>
                <w:rStyle w:val="aa"/>
                <w:noProof/>
              </w:rPr>
              <w:fldChar w:fldCharType="end"/>
            </w:r>
          </w:ins>
        </w:p>
        <w:p w14:paraId="28BA618D" w14:textId="39FEFF04" w:rsidR="005136E7" w:rsidRDefault="005136E7">
          <w:pPr>
            <w:pStyle w:val="31"/>
            <w:tabs>
              <w:tab w:val="left" w:pos="1680"/>
              <w:tab w:val="right" w:leader="dot" w:pos="8296"/>
            </w:tabs>
            <w:rPr>
              <w:ins w:id="297" w:author="hyx" w:date="2018-11-11T18:39:00Z"/>
              <w:rFonts w:asciiTheme="minorHAnsi" w:eastAsiaTheme="minorEastAsia" w:hAnsiTheme="minorHAnsi" w:cstheme="minorBidi"/>
              <w:noProof/>
              <w:kern w:val="2"/>
            </w:rPr>
          </w:pPr>
          <w:ins w:id="298" w:author="hyx" w:date="2018-11-11T18:39:00Z">
            <w:r w:rsidRPr="006C5C6D">
              <w:rPr>
                <w:rStyle w:val="aa"/>
                <w:noProof/>
              </w:rPr>
              <w:fldChar w:fldCharType="begin"/>
            </w:r>
            <w:r w:rsidRPr="006C5C6D">
              <w:rPr>
                <w:rStyle w:val="aa"/>
                <w:noProof/>
              </w:rPr>
              <w:instrText xml:space="preserve"> </w:instrText>
            </w:r>
            <w:r>
              <w:rPr>
                <w:noProof/>
              </w:rPr>
              <w:instrText>HYPERLINK \l "_Toc529724964"</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9.3.1</w:t>
            </w:r>
            <w:r>
              <w:rPr>
                <w:rFonts w:asciiTheme="minorHAnsi" w:eastAsiaTheme="minorEastAsia" w:hAnsiTheme="minorHAnsi" w:cstheme="minorBidi"/>
                <w:noProof/>
                <w:kern w:val="2"/>
              </w:rPr>
              <w:tab/>
            </w:r>
            <w:r w:rsidRPr="006C5C6D">
              <w:rPr>
                <w:rStyle w:val="aa"/>
                <w:noProof/>
              </w:rPr>
              <w:t>员工时薪</w:t>
            </w:r>
            <w:r>
              <w:rPr>
                <w:noProof/>
                <w:webHidden/>
              </w:rPr>
              <w:tab/>
            </w:r>
            <w:r>
              <w:rPr>
                <w:noProof/>
                <w:webHidden/>
              </w:rPr>
              <w:fldChar w:fldCharType="begin"/>
            </w:r>
            <w:r>
              <w:rPr>
                <w:noProof/>
                <w:webHidden/>
              </w:rPr>
              <w:instrText xml:space="preserve"> PAGEREF _Toc529724964 \h </w:instrText>
            </w:r>
            <w:r>
              <w:rPr>
                <w:noProof/>
                <w:webHidden/>
              </w:rPr>
            </w:r>
          </w:ins>
          <w:r>
            <w:rPr>
              <w:noProof/>
              <w:webHidden/>
            </w:rPr>
            <w:fldChar w:fldCharType="separate"/>
          </w:r>
          <w:ins w:id="299" w:author="hyx" w:date="2018-11-11T18:39:00Z">
            <w:r>
              <w:rPr>
                <w:noProof/>
                <w:webHidden/>
              </w:rPr>
              <w:t>27</w:t>
            </w:r>
            <w:r>
              <w:rPr>
                <w:noProof/>
                <w:webHidden/>
              </w:rPr>
              <w:fldChar w:fldCharType="end"/>
            </w:r>
            <w:r w:rsidRPr="006C5C6D">
              <w:rPr>
                <w:rStyle w:val="aa"/>
                <w:noProof/>
              </w:rPr>
              <w:fldChar w:fldCharType="end"/>
            </w:r>
          </w:ins>
        </w:p>
        <w:p w14:paraId="113D318C" w14:textId="60A503B7" w:rsidR="005136E7" w:rsidRDefault="005136E7">
          <w:pPr>
            <w:pStyle w:val="31"/>
            <w:tabs>
              <w:tab w:val="left" w:pos="1680"/>
              <w:tab w:val="right" w:leader="dot" w:pos="8296"/>
            </w:tabs>
            <w:rPr>
              <w:ins w:id="300" w:author="hyx" w:date="2018-11-11T18:39:00Z"/>
              <w:rFonts w:asciiTheme="minorHAnsi" w:eastAsiaTheme="minorEastAsia" w:hAnsiTheme="minorHAnsi" w:cstheme="minorBidi"/>
              <w:noProof/>
              <w:kern w:val="2"/>
            </w:rPr>
          </w:pPr>
          <w:ins w:id="301" w:author="hyx" w:date="2018-11-11T18:39:00Z">
            <w:r w:rsidRPr="006C5C6D">
              <w:rPr>
                <w:rStyle w:val="aa"/>
                <w:noProof/>
              </w:rPr>
              <w:fldChar w:fldCharType="begin"/>
            </w:r>
            <w:r w:rsidRPr="006C5C6D">
              <w:rPr>
                <w:rStyle w:val="aa"/>
                <w:noProof/>
              </w:rPr>
              <w:instrText xml:space="preserve"> </w:instrText>
            </w:r>
            <w:r>
              <w:rPr>
                <w:noProof/>
              </w:rPr>
              <w:instrText>HYPERLINK \l "_Toc529724965"</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9.3.2</w:t>
            </w:r>
            <w:r>
              <w:rPr>
                <w:rFonts w:asciiTheme="minorHAnsi" w:eastAsiaTheme="minorEastAsia" w:hAnsiTheme="minorHAnsi" w:cstheme="minorBidi"/>
                <w:noProof/>
                <w:kern w:val="2"/>
              </w:rPr>
              <w:tab/>
            </w:r>
            <w:r w:rsidRPr="006C5C6D">
              <w:rPr>
                <w:rStyle w:val="aa"/>
                <w:noProof/>
              </w:rPr>
              <w:t>预算</w:t>
            </w:r>
            <w:r>
              <w:rPr>
                <w:noProof/>
                <w:webHidden/>
              </w:rPr>
              <w:tab/>
            </w:r>
            <w:r>
              <w:rPr>
                <w:noProof/>
                <w:webHidden/>
              </w:rPr>
              <w:fldChar w:fldCharType="begin"/>
            </w:r>
            <w:r>
              <w:rPr>
                <w:noProof/>
                <w:webHidden/>
              </w:rPr>
              <w:instrText xml:space="preserve"> PAGEREF _Toc529724965 \h </w:instrText>
            </w:r>
            <w:r>
              <w:rPr>
                <w:noProof/>
                <w:webHidden/>
              </w:rPr>
            </w:r>
          </w:ins>
          <w:r>
            <w:rPr>
              <w:noProof/>
              <w:webHidden/>
            </w:rPr>
            <w:fldChar w:fldCharType="separate"/>
          </w:r>
          <w:ins w:id="302" w:author="hyx" w:date="2018-11-11T18:39:00Z">
            <w:r>
              <w:rPr>
                <w:noProof/>
                <w:webHidden/>
              </w:rPr>
              <w:t>27</w:t>
            </w:r>
            <w:r>
              <w:rPr>
                <w:noProof/>
                <w:webHidden/>
              </w:rPr>
              <w:fldChar w:fldCharType="end"/>
            </w:r>
            <w:r w:rsidRPr="006C5C6D">
              <w:rPr>
                <w:rStyle w:val="aa"/>
                <w:noProof/>
              </w:rPr>
              <w:fldChar w:fldCharType="end"/>
            </w:r>
          </w:ins>
        </w:p>
        <w:p w14:paraId="73A27ABC" w14:textId="29B4FF42" w:rsidR="005136E7" w:rsidRDefault="005136E7">
          <w:pPr>
            <w:pStyle w:val="12"/>
            <w:tabs>
              <w:tab w:val="left" w:pos="840"/>
              <w:tab w:val="right" w:leader="dot" w:pos="8296"/>
            </w:tabs>
            <w:rPr>
              <w:ins w:id="303" w:author="hyx" w:date="2018-11-11T18:39:00Z"/>
              <w:rFonts w:asciiTheme="minorHAnsi" w:eastAsiaTheme="minorEastAsia" w:hAnsiTheme="minorHAnsi" w:cstheme="minorBidi"/>
              <w:noProof/>
              <w:kern w:val="2"/>
            </w:rPr>
          </w:pPr>
          <w:ins w:id="304" w:author="hyx" w:date="2018-11-11T18:39:00Z">
            <w:r w:rsidRPr="006C5C6D">
              <w:rPr>
                <w:rStyle w:val="aa"/>
                <w:noProof/>
              </w:rPr>
              <w:fldChar w:fldCharType="begin"/>
            </w:r>
            <w:r w:rsidRPr="006C5C6D">
              <w:rPr>
                <w:rStyle w:val="aa"/>
                <w:noProof/>
              </w:rPr>
              <w:instrText xml:space="preserve"> </w:instrText>
            </w:r>
            <w:r>
              <w:rPr>
                <w:noProof/>
              </w:rPr>
              <w:instrText>HYPERLINK \l "_Toc529724966"</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10</w:t>
            </w:r>
            <w:r>
              <w:rPr>
                <w:rFonts w:asciiTheme="minorHAnsi" w:eastAsiaTheme="minorEastAsia" w:hAnsiTheme="minorHAnsi" w:cstheme="minorBidi"/>
                <w:noProof/>
                <w:kern w:val="2"/>
              </w:rPr>
              <w:tab/>
            </w:r>
            <w:r w:rsidRPr="006C5C6D">
              <w:rPr>
                <w:rStyle w:val="aa"/>
                <w:noProof/>
              </w:rPr>
              <w:t>采购管理计划</w:t>
            </w:r>
            <w:r>
              <w:rPr>
                <w:noProof/>
                <w:webHidden/>
              </w:rPr>
              <w:tab/>
            </w:r>
            <w:r>
              <w:rPr>
                <w:noProof/>
                <w:webHidden/>
              </w:rPr>
              <w:fldChar w:fldCharType="begin"/>
            </w:r>
            <w:r>
              <w:rPr>
                <w:noProof/>
                <w:webHidden/>
              </w:rPr>
              <w:instrText xml:space="preserve"> PAGEREF _Toc529724966 \h </w:instrText>
            </w:r>
            <w:r>
              <w:rPr>
                <w:noProof/>
                <w:webHidden/>
              </w:rPr>
            </w:r>
          </w:ins>
          <w:r>
            <w:rPr>
              <w:noProof/>
              <w:webHidden/>
            </w:rPr>
            <w:fldChar w:fldCharType="separate"/>
          </w:r>
          <w:ins w:id="305" w:author="hyx" w:date="2018-11-11T18:39:00Z">
            <w:r>
              <w:rPr>
                <w:noProof/>
                <w:webHidden/>
              </w:rPr>
              <w:t>28</w:t>
            </w:r>
            <w:r>
              <w:rPr>
                <w:noProof/>
                <w:webHidden/>
              </w:rPr>
              <w:fldChar w:fldCharType="end"/>
            </w:r>
            <w:r w:rsidRPr="006C5C6D">
              <w:rPr>
                <w:rStyle w:val="aa"/>
                <w:noProof/>
              </w:rPr>
              <w:fldChar w:fldCharType="end"/>
            </w:r>
          </w:ins>
        </w:p>
        <w:p w14:paraId="3B4B64F3" w14:textId="2828CC14" w:rsidR="005136E7" w:rsidRDefault="005136E7">
          <w:pPr>
            <w:pStyle w:val="21"/>
            <w:tabs>
              <w:tab w:val="left" w:pos="1260"/>
              <w:tab w:val="right" w:leader="dot" w:pos="8296"/>
            </w:tabs>
            <w:rPr>
              <w:ins w:id="306" w:author="hyx" w:date="2018-11-11T18:39:00Z"/>
              <w:rFonts w:asciiTheme="minorHAnsi" w:eastAsiaTheme="minorEastAsia" w:hAnsiTheme="minorHAnsi" w:cstheme="minorBidi"/>
              <w:noProof/>
              <w:kern w:val="2"/>
            </w:rPr>
          </w:pPr>
          <w:ins w:id="307" w:author="hyx" w:date="2018-11-11T18:39:00Z">
            <w:r w:rsidRPr="006C5C6D">
              <w:rPr>
                <w:rStyle w:val="aa"/>
                <w:noProof/>
              </w:rPr>
              <w:fldChar w:fldCharType="begin"/>
            </w:r>
            <w:r w:rsidRPr="006C5C6D">
              <w:rPr>
                <w:rStyle w:val="aa"/>
                <w:noProof/>
              </w:rPr>
              <w:instrText xml:space="preserve"> </w:instrText>
            </w:r>
            <w:r>
              <w:rPr>
                <w:noProof/>
              </w:rPr>
              <w:instrText>HYPERLINK \l "_Toc529724967"</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10.1</w:t>
            </w:r>
            <w:r>
              <w:rPr>
                <w:rFonts w:asciiTheme="minorHAnsi" w:eastAsiaTheme="minorEastAsia" w:hAnsiTheme="minorHAnsi" w:cstheme="minorBidi"/>
                <w:noProof/>
                <w:kern w:val="2"/>
              </w:rPr>
              <w:tab/>
            </w:r>
            <w:r w:rsidRPr="006C5C6D">
              <w:rPr>
                <w:rStyle w:val="aa"/>
                <w:noProof/>
              </w:rPr>
              <w:t>采购内容</w:t>
            </w:r>
            <w:r>
              <w:rPr>
                <w:noProof/>
                <w:webHidden/>
              </w:rPr>
              <w:tab/>
            </w:r>
            <w:r>
              <w:rPr>
                <w:noProof/>
                <w:webHidden/>
              </w:rPr>
              <w:fldChar w:fldCharType="begin"/>
            </w:r>
            <w:r>
              <w:rPr>
                <w:noProof/>
                <w:webHidden/>
              </w:rPr>
              <w:instrText xml:space="preserve"> PAGEREF _Toc529724967 \h </w:instrText>
            </w:r>
            <w:r>
              <w:rPr>
                <w:noProof/>
                <w:webHidden/>
              </w:rPr>
            </w:r>
          </w:ins>
          <w:r>
            <w:rPr>
              <w:noProof/>
              <w:webHidden/>
            </w:rPr>
            <w:fldChar w:fldCharType="separate"/>
          </w:r>
          <w:ins w:id="308" w:author="hyx" w:date="2018-11-11T18:39:00Z">
            <w:r>
              <w:rPr>
                <w:noProof/>
                <w:webHidden/>
              </w:rPr>
              <w:t>28</w:t>
            </w:r>
            <w:r>
              <w:rPr>
                <w:noProof/>
                <w:webHidden/>
              </w:rPr>
              <w:fldChar w:fldCharType="end"/>
            </w:r>
            <w:r w:rsidRPr="006C5C6D">
              <w:rPr>
                <w:rStyle w:val="aa"/>
                <w:noProof/>
              </w:rPr>
              <w:fldChar w:fldCharType="end"/>
            </w:r>
          </w:ins>
        </w:p>
        <w:p w14:paraId="566C926C" w14:textId="1EFF55B6" w:rsidR="005136E7" w:rsidRDefault="005136E7">
          <w:pPr>
            <w:pStyle w:val="21"/>
            <w:tabs>
              <w:tab w:val="left" w:pos="1260"/>
              <w:tab w:val="right" w:leader="dot" w:pos="8296"/>
            </w:tabs>
            <w:rPr>
              <w:ins w:id="309" w:author="hyx" w:date="2018-11-11T18:39:00Z"/>
              <w:rFonts w:asciiTheme="minorHAnsi" w:eastAsiaTheme="minorEastAsia" w:hAnsiTheme="minorHAnsi" w:cstheme="minorBidi"/>
              <w:noProof/>
              <w:kern w:val="2"/>
            </w:rPr>
          </w:pPr>
          <w:ins w:id="310" w:author="hyx" w:date="2018-11-11T18:39:00Z">
            <w:r w:rsidRPr="006C5C6D">
              <w:rPr>
                <w:rStyle w:val="aa"/>
                <w:noProof/>
              </w:rPr>
              <w:fldChar w:fldCharType="begin"/>
            </w:r>
            <w:r w:rsidRPr="006C5C6D">
              <w:rPr>
                <w:rStyle w:val="aa"/>
                <w:noProof/>
              </w:rPr>
              <w:instrText xml:space="preserve"> </w:instrText>
            </w:r>
            <w:r>
              <w:rPr>
                <w:noProof/>
              </w:rPr>
              <w:instrText>HYPERLINK \l "_Toc529724968"</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10.2</w:t>
            </w:r>
            <w:r>
              <w:rPr>
                <w:rFonts w:asciiTheme="minorHAnsi" w:eastAsiaTheme="minorEastAsia" w:hAnsiTheme="minorHAnsi" w:cstheme="minorBidi"/>
                <w:noProof/>
                <w:kern w:val="2"/>
              </w:rPr>
              <w:tab/>
            </w:r>
            <w:r w:rsidRPr="006C5C6D">
              <w:rPr>
                <w:rStyle w:val="aa"/>
                <w:noProof/>
              </w:rPr>
              <w:t>采购计划的关键因素</w:t>
            </w:r>
            <w:r>
              <w:rPr>
                <w:noProof/>
                <w:webHidden/>
              </w:rPr>
              <w:tab/>
            </w:r>
            <w:r>
              <w:rPr>
                <w:noProof/>
                <w:webHidden/>
              </w:rPr>
              <w:fldChar w:fldCharType="begin"/>
            </w:r>
            <w:r>
              <w:rPr>
                <w:noProof/>
                <w:webHidden/>
              </w:rPr>
              <w:instrText xml:space="preserve"> PAGEREF _Toc529724968 \h </w:instrText>
            </w:r>
            <w:r>
              <w:rPr>
                <w:noProof/>
                <w:webHidden/>
              </w:rPr>
            </w:r>
          </w:ins>
          <w:r>
            <w:rPr>
              <w:noProof/>
              <w:webHidden/>
            </w:rPr>
            <w:fldChar w:fldCharType="separate"/>
          </w:r>
          <w:ins w:id="311" w:author="hyx" w:date="2018-11-11T18:39:00Z">
            <w:r>
              <w:rPr>
                <w:noProof/>
                <w:webHidden/>
              </w:rPr>
              <w:t>29</w:t>
            </w:r>
            <w:r>
              <w:rPr>
                <w:noProof/>
                <w:webHidden/>
              </w:rPr>
              <w:fldChar w:fldCharType="end"/>
            </w:r>
            <w:r w:rsidRPr="006C5C6D">
              <w:rPr>
                <w:rStyle w:val="aa"/>
                <w:noProof/>
              </w:rPr>
              <w:fldChar w:fldCharType="end"/>
            </w:r>
          </w:ins>
        </w:p>
        <w:p w14:paraId="1E3A1267" w14:textId="608EE64B" w:rsidR="005136E7" w:rsidRDefault="005136E7">
          <w:pPr>
            <w:pStyle w:val="21"/>
            <w:tabs>
              <w:tab w:val="left" w:pos="1260"/>
              <w:tab w:val="right" w:leader="dot" w:pos="8296"/>
            </w:tabs>
            <w:rPr>
              <w:ins w:id="312" w:author="hyx" w:date="2018-11-11T18:39:00Z"/>
              <w:rFonts w:asciiTheme="minorHAnsi" w:eastAsiaTheme="minorEastAsia" w:hAnsiTheme="minorHAnsi" w:cstheme="minorBidi"/>
              <w:noProof/>
              <w:kern w:val="2"/>
            </w:rPr>
          </w:pPr>
          <w:ins w:id="313" w:author="hyx" w:date="2018-11-11T18:39:00Z">
            <w:r w:rsidRPr="006C5C6D">
              <w:rPr>
                <w:rStyle w:val="aa"/>
                <w:noProof/>
              </w:rPr>
              <w:fldChar w:fldCharType="begin"/>
            </w:r>
            <w:r w:rsidRPr="006C5C6D">
              <w:rPr>
                <w:rStyle w:val="aa"/>
                <w:noProof/>
              </w:rPr>
              <w:instrText xml:space="preserve"> </w:instrText>
            </w:r>
            <w:r>
              <w:rPr>
                <w:noProof/>
              </w:rPr>
              <w:instrText>HYPERLINK \l "_Toc529724969"</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10.3</w:t>
            </w:r>
            <w:r>
              <w:rPr>
                <w:rFonts w:asciiTheme="minorHAnsi" w:eastAsiaTheme="minorEastAsia" w:hAnsiTheme="minorHAnsi" w:cstheme="minorBidi"/>
                <w:noProof/>
                <w:kern w:val="2"/>
              </w:rPr>
              <w:tab/>
            </w:r>
            <w:r w:rsidRPr="006C5C6D">
              <w:rPr>
                <w:rStyle w:val="aa"/>
                <w:noProof/>
              </w:rPr>
              <w:t>采购流程</w:t>
            </w:r>
            <w:r>
              <w:rPr>
                <w:noProof/>
                <w:webHidden/>
              </w:rPr>
              <w:tab/>
            </w:r>
            <w:r>
              <w:rPr>
                <w:noProof/>
                <w:webHidden/>
              </w:rPr>
              <w:fldChar w:fldCharType="begin"/>
            </w:r>
            <w:r>
              <w:rPr>
                <w:noProof/>
                <w:webHidden/>
              </w:rPr>
              <w:instrText xml:space="preserve"> PAGEREF _Toc529724969 \h </w:instrText>
            </w:r>
            <w:r>
              <w:rPr>
                <w:noProof/>
                <w:webHidden/>
              </w:rPr>
            </w:r>
          </w:ins>
          <w:r>
            <w:rPr>
              <w:noProof/>
              <w:webHidden/>
            </w:rPr>
            <w:fldChar w:fldCharType="separate"/>
          </w:r>
          <w:ins w:id="314" w:author="hyx" w:date="2018-11-11T18:39:00Z">
            <w:r>
              <w:rPr>
                <w:noProof/>
                <w:webHidden/>
              </w:rPr>
              <w:t>29</w:t>
            </w:r>
            <w:r>
              <w:rPr>
                <w:noProof/>
                <w:webHidden/>
              </w:rPr>
              <w:fldChar w:fldCharType="end"/>
            </w:r>
            <w:r w:rsidRPr="006C5C6D">
              <w:rPr>
                <w:rStyle w:val="aa"/>
                <w:noProof/>
              </w:rPr>
              <w:fldChar w:fldCharType="end"/>
            </w:r>
          </w:ins>
        </w:p>
        <w:p w14:paraId="34E0B2BD" w14:textId="48964DFB" w:rsidR="005136E7" w:rsidRDefault="005136E7">
          <w:pPr>
            <w:pStyle w:val="31"/>
            <w:tabs>
              <w:tab w:val="left" w:pos="2100"/>
              <w:tab w:val="right" w:leader="dot" w:pos="8296"/>
            </w:tabs>
            <w:rPr>
              <w:ins w:id="315" w:author="hyx" w:date="2018-11-11T18:39:00Z"/>
              <w:rFonts w:asciiTheme="minorHAnsi" w:eastAsiaTheme="minorEastAsia" w:hAnsiTheme="minorHAnsi" w:cstheme="minorBidi"/>
              <w:noProof/>
              <w:kern w:val="2"/>
            </w:rPr>
          </w:pPr>
          <w:ins w:id="316" w:author="hyx" w:date="2018-11-11T18:39:00Z">
            <w:r w:rsidRPr="006C5C6D">
              <w:rPr>
                <w:rStyle w:val="aa"/>
                <w:noProof/>
              </w:rPr>
              <w:fldChar w:fldCharType="begin"/>
            </w:r>
            <w:r w:rsidRPr="006C5C6D">
              <w:rPr>
                <w:rStyle w:val="aa"/>
                <w:noProof/>
              </w:rPr>
              <w:instrText xml:space="preserve"> </w:instrText>
            </w:r>
            <w:r>
              <w:rPr>
                <w:noProof/>
              </w:rPr>
              <w:instrText>HYPERLINK \l "_Toc529724970"</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10.3.1</w:t>
            </w:r>
            <w:r>
              <w:rPr>
                <w:rFonts w:asciiTheme="minorHAnsi" w:eastAsiaTheme="minorEastAsia" w:hAnsiTheme="minorHAnsi" w:cstheme="minorBidi"/>
                <w:noProof/>
                <w:kern w:val="2"/>
              </w:rPr>
              <w:tab/>
            </w:r>
            <w:r w:rsidRPr="006C5C6D">
              <w:rPr>
                <w:rStyle w:val="aa"/>
                <w:noProof/>
              </w:rPr>
              <w:t>采购方案</w:t>
            </w:r>
            <w:r>
              <w:rPr>
                <w:noProof/>
                <w:webHidden/>
              </w:rPr>
              <w:tab/>
            </w:r>
            <w:r>
              <w:rPr>
                <w:noProof/>
                <w:webHidden/>
              </w:rPr>
              <w:fldChar w:fldCharType="begin"/>
            </w:r>
            <w:r>
              <w:rPr>
                <w:noProof/>
                <w:webHidden/>
              </w:rPr>
              <w:instrText xml:space="preserve"> PAGEREF _Toc529724970 \h </w:instrText>
            </w:r>
            <w:r>
              <w:rPr>
                <w:noProof/>
                <w:webHidden/>
              </w:rPr>
            </w:r>
          </w:ins>
          <w:r>
            <w:rPr>
              <w:noProof/>
              <w:webHidden/>
            </w:rPr>
            <w:fldChar w:fldCharType="separate"/>
          </w:r>
          <w:ins w:id="317" w:author="hyx" w:date="2018-11-11T18:39:00Z">
            <w:r>
              <w:rPr>
                <w:noProof/>
                <w:webHidden/>
              </w:rPr>
              <w:t>29</w:t>
            </w:r>
            <w:r>
              <w:rPr>
                <w:noProof/>
                <w:webHidden/>
              </w:rPr>
              <w:fldChar w:fldCharType="end"/>
            </w:r>
            <w:r w:rsidRPr="006C5C6D">
              <w:rPr>
                <w:rStyle w:val="aa"/>
                <w:noProof/>
              </w:rPr>
              <w:fldChar w:fldCharType="end"/>
            </w:r>
          </w:ins>
        </w:p>
        <w:p w14:paraId="2B35D4C7" w14:textId="0EBD14ED" w:rsidR="005136E7" w:rsidRDefault="005136E7">
          <w:pPr>
            <w:pStyle w:val="31"/>
            <w:tabs>
              <w:tab w:val="left" w:pos="2100"/>
              <w:tab w:val="right" w:leader="dot" w:pos="8296"/>
            </w:tabs>
            <w:rPr>
              <w:ins w:id="318" w:author="hyx" w:date="2018-11-11T18:39:00Z"/>
              <w:rFonts w:asciiTheme="minorHAnsi" w:eastAsiaTheme="minorEastAsia" w:hAnsiTheme="minorHAnsi" w:cstheme="minorBidi"/>
              <w:noProof/>
              <w:kern w:val="2"/>
            </w:rPr>
          </w:pPr>
          <w:ins w:id="319" w:author="hyx" w:date="2018-11-11T18:39:00Z">
            <w:r w:rsidRPr="006C5C6D">
              <w:rPr>
                <w:rStyle w:val="aa"/>
                <w:noProof/>
              </w:rPr>
              <w:lastRenderedPageBreak/>
              <w:fldChar w:fldCharType="begin"/>
            </w:r>
            <w:r w:rsidRPr="006C5C6D">
              <w:rPr>
                <w:rStyle w:val="aa"/>
                <w:noProof/>
              </w:rPr>
              <w:instrText xml:space="preserve"> </w:instrText>
            </w:r>
            <w:r>
              <w:rPr>
                <w:noProof/>
              </w:rPr>
              <w:instrText>HYPERLINK \l "_Toc529724971"</w:instrText>
            </w:r>
            <w:r w:rsidRPr="006C5C6D">
              <w:rPr>
                <w:rStyle w:val="aa"/>
                <w:noProof/>
              </w:rPr>
              <w:instrText xml:space="preserve"> </w:instrText>
            </w:r>
            <w:r w:rsidRPr="006C5C6D">
              <w:rPr>
                <w:rStyle w:val="aa"/>
                <w:noProof/>
              </w:rPr>
            </w:r>
            <w:r w:rsidRPr="006C5C6D">
              <w:rPr>
                <w:rStyle w:val="aa"/>
                <w:noProof/>
              </w:rPr>
              <w:fldChar w:fldCharType="separate"/>
            </w:r>
            <w:r w:rsidRPr="006C5C6D">
              <w:rPr>
                <w:rStyle w:val="aa"/>
                <w:noProof/>
              </w:rPr>
              <w:t>10.3.2</w:t>
            </w:r>
            <w:r>
              <w:rPr>
                <w:rFonts w:asciiTheme="minorHAnsi" w:eastAsiaTheme="minorEastAsia" w:hAnsiTheme="minorHAnsi" w:cstheme="minorBidi"/>
                <w:noProof/>
                <w:kern w:val="2"/>
              </w:rPr>
              <w:tab/>
            </w:r>
            <w:r w:rsidRPr="006C5C6D">
              <w:rPr>
                <w:rStyle w:val="aa"/>
                <w:noProof/>
              </w:rPr>
              <w:t>监控</w:t>
            </w:r>
            <w:r>
              <w:rPr>
                <w:noProof/>
                <w:webHidden/>
              </w:rPr>
              <w:tab/>
            </w:r>
            <w:r>
              <w:rPr>
                <w:noProof/>
                <w:webHidden/>
              </w:rPr>
              <w:fldChar w:fldCharType="begin"/>
            </w:r>
            <w:r>
              <w:rPr>
                <w:noProof/>
                <w:webHidden/>
              </w:rPr>
              <w:instrText xml:space="preserve"> PAGEREF _Toc529724971 \h </w:instrText>
            </w:r>
            <w:r>
              <w:rPr>
                <w:noProof/>
                <w:webHidden/>
              </w:rPr>
            </w:r>
          </w:ins>
          <w:r>
            <w:rPr>
              <w:noProof/>
              <w:webHidden/>
            </w:rPr>
            <w:fldChar w:fldCharType="separate"/>
          </w:r>
          <w:ins w:id="320" w:author="hyx" w:date="2018-11-11T18:39:00Z">
            <w:r>
              <w:rPr>
                <w:noProof/>
                <w:webHidden/>
              </w:rPr>
              <w:t>29</w:t>
            </w:r>
            <w:r>
              <w:rPr>
                <w:noProof/>
                <w:webHidden/>
              </w:rPr>
              <w:fldChar w:fldCharType="end"/>
            </w:r>
            <w:r w:rsidRPr="006C5C6D">
              <w:rPr>
                <w:rStyle w:val="aa"/>
                <w:noProof/>
              </w:rPr>
              <w:fldChar w:fldCharType="end"/>
            </w:r>
          </w:ins>
        </w:p>
        <w:p w14:paraId="0B54ED2C" w14:textId="16BAD443" w:rsidR="006327CB" w:rsidDel="005136E7" w:rsidRDefault="006327CB">
          <w:pPr>
            <w:pStyle w:val="12"/>
            <w:tabs>
              <w:tab w:val="right" w:leader="dot" w:pos="8296"/>
            </w:tabs>
            <w:rPr>
              <w:del w:id="321" w:author="hyx" w:date="2018-11-11T18:39:00Z"/>
              <w:rFonts w:asciiTheme="minorHAnsi" w:eastAsiaTheme="minorEastAsia" w:hAnsiTheme="minorHAnsi" w:cstheme="minorBidi"/>
              <w:noProof/>
              <w:kern w:val="2"/>
            </w:rPr>
          </w:pPr>
          <w:del w:id="322" w:author="hyx" w:date="2018-11-11T18:39:00Z">
            <w:r w:rsidRPr="005136E7" w:rsidDel="005136E7">
              <w:rPr>
                <w:rStyle w:val="aa"/>
                <w:rFonts w:ascii="Times New Roman" w:hAnsi="Times New Roman" w:cs="Times New Roman"/>
                <w:b/>
                <w:bCs/>
                <w:noProof/>
                <w:kern w:val="44"/>
              </w:rPr>
              <w:delText>版</w:delText>
            </w:r>
            <w:r w:rsidRPr="005136E7" w:rsidDel="005136E7">
              <w:rPr>
                <w:rStyle w:val="aa"/>
                <w:rFonts w:ascii="Times New Roman" w:hAnsi="Times New Roman" w:cs="Times New Roman"/>
                <w:b/>
                <w:bCs/>
                <w:noProof/>
                <w:kern w:val="44"/>
                <w:rPrChange w:id="323" w:author="hyx" w:date="2018-11-11T18:39:00Z">
                  <w:rPr>
                    <w:rStyle w:val="aa"/>
                    <w:rFonts w:ascii="Times New Roman" w:hAnsi="Times New Roman" w:cs="Times New Roman"/>
                    <w:b/>
                    <w:bCs/>
                    <w:noProof/>
                    <w:kern w:val="44"/>
                  </w:rPr>
                </w:rPrChange>
              </w:rPr>
              <w:delText xml:space="preserve"> </w:delText>
            </w:r>
            <w:r w:rsidRPr="005136E7" w:rsidDel="005136E7">
              <w:rPr>
                <w:rStyle w:val="aa"/>
                <w:rFonts w:ascii="Times New Roman" w:hAnsi="Times New Roman" w:cs="Times New Roman"/>
                <w:b/>
                <w:bCs/>
                <w:noProof/>
                <w:kern w:val="44"/>
                <w:rPrChange w:id="324" w:author="hyx" w:date="2018-11-11T18:39:00Z">
                  <w:rPr>
                    <w:rStyle w:val="aa"/>
                    <w:rFonts w:ascii="Times New Roman" w:hAnsi="Times New Roman" w:cs="Times New Roman"/>
                    <w:b/>
                    <w:bCs/>
                    <w:noProof/>
                    <w:kern w:val="44"/>
                  </w:rPr>
                </w:rPrChange>
              </w:rPr>
              <w:delText>本</w:delText>
            </w:r>
            <w:r w:rsidRPr="005136E7" w:rsidDel="005136E7">
              <w:rPr>
                <w:rStyle w:val="aa"/>
                <w:rFonts w:ascii="Times New Roman" w:hAnsi="Times New Roman" w:cs="Times New Roman"/>
                <w:b/>
                <w:bCs/>
                <w:noProof/>
                <w:kern w:val="44"/>
                <w:rPrChange w:id="325" w:author="hyx" w:date="2018-11-11T18:39:00Z">
                  <w:rPr>
                    <w:rStyle w:val="aa"/>
                    <w:rFonts w:ascii="Times New Roman" w:hAnsi="Times New Roman" w:cs="Times New Roman"/>
                    <w:b/>
                    <w:bCs/>
                    <w:noProof/>
                    <w:kern w:val="44"/>
                  </w:rPr>
                </w:rPrChange>
              </w:rPr>
              <w:delText xml:space="preserve"> </w:delText>
            </w:r>
            <w:r w:rsidRPr="005136E7" w:rsidDel="005136E7">
              <w:rPr>
                <w:rStyle w:val="aa"/>
                <w:rFonts w:ascii="Times New Roman" w:hAnsi="Times New Roman" w:cs="Times New Roman"/>
                <w:b/>
                <w:bCs/>
                <w:noProof/>
                <w:kern w:val="44"/>
                <w:rPrChange w:id="326" w:author="hyx" w:date="2018-11-11T18:39:00Z">
                  <w:rPr>
                    <w:rStyle w:val="aa"/>
                    <w:rFonts w:ascii="Times New Roman" w:hAnsi="Times New Roman" w:cs="Times New Roman"/>
                    <w:b/>
                    <w:bCs/>
                    <w:noProof/>
                    <w:kern w:val="44"/>
                  </w:rPr>
                </w:rPrChange>
              </w:rPr>
              <w:delText>历</w:delText>
            </w:r>
            <w:r w:rsidRPr="005136E7" w:rsidDel="005136E7">
              <w:rPr>
                <w:rStyle w:val="aa"/>
                <w:rFonts w:ascii="Times New Roman" w:hAnsi="Times New Roman" w:cs="Times New Roman"/>
                <w:b/>
                <w:bCs/>
                <w:noProof/>
                <w:kern w:val="44"/>
                <w:rPrChange w:id="327" w:author="hyx" w:date="2018-11-11T18:39:00Z">
                  <w:rPr>
                    <w:rStyle w:val="aa"/>
                    <w:rFonts w:ascii="Times New Roman" w:hAnsi="Times New Roman" w:cs="Times New Roman"/>
                    <w:b/>
                    <w:bCs/>
                    <w:noProof/>
                    <w:kern w:val="44"/>
                  </w:rPr>
                </w:rPrChange>
              </w:rPr>
              <w:delText xml:space="preserve"> </w:delText>
            </w:r>
            <w:r w:rsidRPr="005136E7" w:rsidDel="005136E7">
              <w:rPr>
                <w:rStyle w:val="aa"/>
                <w:rFonts w:ascii="Times New Roman" w:hAnsi="Times New Roman" w:cs="Times New Roman"/>
                <w:b/>
                <w:bCs/>
                <w:noProof/>
                <w:kern w:val="44"/>
                <w:rPrChange w:id="328" w:author="hyx" w:date="2018-11-11T18:39:00Z">
                  <w:rPr>
                    <w:rStyle w:val="aa"/>
                    <w:rFonts w:ascii="Times New Roman" w:hAnsi="Times New Roman" w:cs="Times New Roman"/>
                    <w:b/>
                    <w:bCs/>
                    <w:noProof/>
                    <w:kern w:val="44"/>
                  </w:rPr>
                </w:rPrChange>
              </w:rPr>
              <w:delText>史</w:delText>
            </w:r>
            <w:r w:rsidDel="005136E7">
              <w:rPr>
                <w:noProof/>
                <w:webHidden/>
              </w:rPr>
              <w:tab/>
              <w:delText>2</w:delText>
            </w:r>
          </w:del>
        </w:p>
        <w:p w14:paraId="541B5673" w14:textId="3D7FC13C" w:rsidR="006327CB" w:rsidDel="005136E7" w:rsidRDefault="006327CB">
          <w:pPr>
            <w:pStyle w:val="12"/>
            <w:tabs>
              <w:tab w:val="left" w:pos="420"/>
              <w:tab w:val="right" w:leader="dot" w:pos="8296"/>
            </w:tabs>
            <w:rPr>
              <w:del w:id="329" w:author="hyx" w:date="2018-11-11T18:39:00Z"/>
              <w:rFonts w:asciiTheme="minorHAnsi" w:eastAsiaTheme="minorEastAsia" w:hAnsiTheme="minorHAnsi" w:cstheme="minorBidi"/>
              <w:noProof/>
              <w:kern w:val="2"/>
            </w:rPr>
          </w:pPr>
          <w:del w:id="330" w:author="hyx" w:date="2018-11-11T18:39:00Z">
            <w:r w:rsidRPr="005136E7" w:rsidDel="005136E7">
              <w:rPr>
                <w:rStyle w:val="aa"/>
                <w:noProof/>
              </w:rPr>
              <w:delText>1</w:delText>
            </w:r>
            <w:r w:rsidDel="005136E7">
              <w:rPr>
                <w:rFonts w:asciiTheme="minorHAnsi" w:eastAsiaTheme="minorEastAsia" w:hAnsiTheme="minorHAnsi" w:cstheme="minorBidi"/>
                <w:noProof/>
                <w:kern w:val="2"/>
              </w:rPr>
              <w:tab/>
            </w:r>
            <w:r w:rsidRPr="005136E7" w:rsidDel="005136E7">
              <w:rPr>
                <w:rStyle w:val="aa"/>
                <w:noProof/>
              </w:rPr>
              <w:delText>引言</w:delText>
            </w:r>
            <w:r w:rsidDel="005136E7">
              <w:rPr>
                <w:noProof/>
                <w:webHidden/>
              </w:rPr>
              <w:tab/>
              <w:delText>6</w:delText>
            </w:r>
          </w:del>
        </w:p>
        <w:p w14:paraId="37D04CB9" w14:textId="7E432F77" w:rsidR="006327CB" w:rsidDel="005136E7" w:rsidRDefault="006327CB">
          <w:pPr>
            <w:pStyle w:val="21"/>
            <w:tabs>
              <w:tab w:val="left" w:pos="1260"/>
              <w:tab w:val="right" w:leader="dot" w:pos="8296"/>
            </w:tabs>
            <w:rPr>
              <w:del w:id="331" w:author="hyx" w:date="2018-11-11T18:39:00Z"/>
              <w:rFonts w:asciiTheme="minorHAnsi" w:eastAsiaTheme="minorEastAsia" w:hAnsiTheme="minorHAnsi" w:cstheme="minorBidi"/>
              <w:noProof/>
              <w:kern w:val="2"/>
            </w:rPr>
          </w:pPr>
          <w:del w:id="332" w:author="hyx" w:date="2018-11-11T18:39:00Z">
            <w:r w:rsidRPr="005136E7" w:rsidDel="005136E7">
              <w:rPr>
                <w:rStyle w:val="aa"/>
                <w:noProof/>
              </w:rPr>
              <w:delText>1.1</w:delText>
            </w:r>
            <w:r w:rsidDel="005136E7">
              <w:rPr>
                <w:rFonts w:asciiTheme="minorHAnsi" w:eastAsiaTheme="minorEastAsia" w:hAnsiTheme="minorHAnsi" w:cstheme="minorBidi"/>
                <w:noProof/>
                <w:kern w:val="2"/>
              </w:rPr>
              <w:tab/>
            </w:r>
            <w:r w:rsidRPr="005136E7" w:rsidDel="005136E7">
              <w:rPr>
                <w:rStyle w:val="aa"/>
                <w:noProof/>
              </w:rPr>
              <w:delText>编写目的</w:delText>
            </w:r>
            <w:r w:rsidDel="005136E7">
              <w:rPr>
                <w:noProof/>
                <w:webHidden/>
              </w:rPr>
              <w:tab/>
              <w:delText>6</w:delText>
            </w:r>
          </w:del>
        </w:p>
        <w:p w14:paraId="4D1C31F8" w14:textId="6AEB3161" w:rsidR="006327CB" w:rsidDel="005136E7" w:rsidRDefault="006327CB">
          <w:pPr>
            <w:pStyle w:val="21"/>
            <w:tabs>
              <w:tab w:val="left" w:pos="1260"/>
              <w:tab w:val="right" w:leader="dot" w:pos="8296"/>
            </w:tabs>
            <w:rPr>
              <w:del w:id="333" w:author="hyx" w:date="2018-11-11T18:39:00Z"/>
              <w:rFonts w:asciiTheme="minorHAnsi" w:eastAsiaTheme="minorEastAsia" w:hAnsiTheme="minorHAnsi" w:cstheme="minorBidi"/>
              <w:noProof/>
              <w:kern w:val="2"/>
            </w:rPr>
          </w:pPr>
          <w:del w:id="334" w:author="hyx" w:date="2018-11-11T18:39:00Z">
            <w:r w:rsidRPr="005136E7" w:rsidDel="005136E7">
              <w:rPr>
                <w:rStyle w:val="aa"/>
                <w:noProof/>
              </w:rPr>
              <w:delText>1.2</w:delText>
            </w:r>
            <w:r w:rsidDel="005136E7">
              <w:rPr>
                <w:rFonts w:asciiTheme="minorHAnsi" w:eastAsiaTheme="minorEastAsia" w:hAnsiTheme="minorHAnsi" w:cstheme="minorBidi"/>
                <w:noProof/>
                <w:kern w:val="2"/>
              </w:rPr>
              <w:tab/>
            </w:r>
            <w:r w:rsidRPr="005136E7" w:rsidDel="005136E7">
              <w:rPr>
                <w:rStyle w:val="aa"/>
                <w:noProof/>
              </w:rPr>
              <w:delText>业务需求</w:delText>
            </w:r>
            <w:r w:rsidDel="005136E7">
              <w:rPr>
                <w:noProof/>
                <w:webHidden/>
              </w:rPr>
              <w:tab/>
              <w:delText>6</w:delText>
            </w:r>
          </w:del>
        </w:p>
        <w:p w14:paraId="4DB5CBFD" w14:textId="2211FB2E" w:rsidR="006327CB" w:rsidDel="005136E7" w:rsidRDefault="006327CB">
          <w:pPr>
            <w:pStyle w:val="21"/>
            <w:tabs>
              <w:tab w:val="left" w:pos="1260"/>
              <w:tab w:val="right" w:leader="dot" w:pos="8296"/>
            </w:tabs>
            <w:rPr>
              <w:del w:id="335" w:author="hyx" w:date="2018-11-11T18:39:00Z"/>
              <w:rFonts w:asciiTheme="minorHAnsi" w:eastAsiaTheme="minorEastAsia" w:hAnsiTheme="minorHAnsi" w:cstheme="minorBidi"/>
              <w:noProof/>
              <w:kern w:val="2"/>
            </w:rPr>
          </w:pPr>
          <w:del w:id="336" w:author="hyx" w:date="2018-11-11T18:39:00Z">
            <w:r w:rsidRPr="005136E7" w:rsidDel="005136E7">
              <w:rPr>
                <w:rStyle w:val="aa"/>
                <w:noProof/>
              </w:rPr>
              <w:delText>1.3</w:delText>
            </w:r>
            <w:r w:rsidDel="005136E7">
              <w:rPr>
                <w:rFonts w:asciiTheme="minorHAnsi" w:eastAsiaTheme="minorEastAsia" w:hAnsiTheme="minorHAnsi" w:cstheme="minorBidi"/>
                <w:noProof/>
                <w:kern w:val="2"/>
              </w:rPr>
              <w:tab/>
            </w:r>
            <w:r w:rsidRPr="005136E7" w:rsidDel="005136E7">
              <w:rPr>
                <w:rStyle w:val="aa"/>
                <w:noProof/>
              </w:rPr>
              <w:delText>背景</w:delText>
            </w:r>
            <w:r w:rsidDel="005136E7">
              <w:rPr>
                <w:noProof/>
                <w:webHidden/>
              </w:rPr>
              <w:tab/>
              <w:delText>6</w:delText>
            </w:r>
          </w:del>
        </w:p>
        <w:p w14:paraId="525F7B08" w14:textId="0D58E225" w:rsidR="006327CB" w:rsidDel="005136E7" w:rsidRDefault="006327CB">
          <w:pPr>
            <w:pStyle w:val="31"/>
            <w:tabs>
              <w:tab w:val="left" w:pos="1680"/>
              <w:tab w:val="right" w:leader="dot" w:pos="8296"/>
            </w:tabs>
            <w:rPr>
              <w:del w:id="337" w:author="hyx" w:date="2018-11-11T18:39:00Z"/>
              <w:rFonts w:asciiTheme="minorHAnsi" w:eastAsiaTheme="minorEastAsia" w:hAnsiTheme="minorHAnsi" w:cstheme="minorBidi"/>
              <w:noProof/>
              <w:kern w:val="2"/>
            </w:rPr>
          </w:pPr>
          <w:del w:id="338" w:author="hyx" w:date="2018-11-11T18:39:00Z">
            <w:r w:rsidRPr="005136E7" w:rsidDel="005136E7">
              <w:rPr>
                <w:rStyle w:val="aa"/>
                <w:noProof/>
              </w:rPr>
              <w:delText>1.3.1</w:delText>
            </w:r>
            <w:r w:rsidDel="005136E7">
              <w:rPr>
                <w:rFonts w:asciiTheme="minorHAnsi" w:eastAsiaTheme="minorEastAsia" w:hAnsiTheme="minorHAnsi" w:cstheme="minorBidi"/>
                <w:noProof/>
                <w:kern w:val="2"/>
              </w:rPr>
              <w:tab/>
            </w:r>
            <w:r w:rsidRPr="005136E7" w:rsidDel="005136E7">
              <w:rPr>
                <w:rStyle w:val="aa"/>
                <w:noProof/>
              </w:rPr>
              <w:delText>软件系统名称</w:delText>
            </w:r>
            <w:r w:rsidDel="005136E7">
              <w:rPr>
                <w:noProof/>
                <w:webHidden/>
              </w:rPr>
              <w:tab/>
              <w:delText>6</w:delText>
            </w:r>
          </w:del>
        </w:p>
        <w:p w14:paraId="33FFBEBE" w14:textId="3F230C15" w:rsidR="006327CB" w:rsidDel="005136E7" w:rsidRDefault="006327CB">
          <w:pPr>
            <w:pStyle w:val="31"/>
            <w:tabs>
              <w:tab w:val="left" w:pos="1680"/>
              <w:tab w:val="right" w:leader="dot" w:pos="8296"/>
            </w:tabs>
            <w:rPr>
              <w:del w:id="339" w:author="hyx" w:date="2018-11-11T18:39:00Z"/>
              <w:rFonts w:asciiTheme="minorHAnsi" w:eastAsiaTheme="minorEastAsia" w:hAnsiTheme="minorHAnsi" w:cstheme="minorBidi"/>
              <w:noProof/>
              <w:kern w:val="2"/>
            </w:rPr>
          </w:pPr>
          <w:del w:id="340" w:author="hyx" w:date="2018-11-11T18:39:00Z">
            <w:r w:rsidRPr="005136E7" w:rsidDel="005136E7">
              <w:rPr>
                <w:rStyle w:val="aa"/>
                <w:noProof/>
              </w:rPr>
              <w:delText>1.3.2</w:delText>
            </w:r>
            <w:r w:rsidDel="005136E7">
              <w:rPr>
                <w:rFonts w:asciiTheme="minorHAnsi" w:eastAsiaTheme="minorEastAsia" w:hAnsiTheme="minorHAnsi" w:cstheme="minorBidi"/>
                <w:noProof/>
                <w:kern w:val="2"/>
              </w:rPr>
              <w:tab/>
            </w:r>
            <w:r w:rsidRPr="005136E7" w:rsidDel="005136E7">
              <w:rPr>
                <w:rStyle w:val="aa"/>
                <w:noProof/>
              </w:rPr>
              <w:delText>任务提出者</w:delText>
            </w:r>
            <w:r w:rsidDel="005136E7">
              <w:rPr>
                <w:noProof/>
                <w:webHidden/>
              </w:rPr>
              <w:tab/>
              <w:delText>6</w:delText>
            </w:r>
          </w:del>
        </w:p>
        <w:p w14:paraId="75455AE2" w14:textId="5102C530" w:rsidR="006327CB" w:rsidDel="005136E7" w:rsidRDefault="006327CB">
          <w:pPr>
            <w:pStyle w:val="31"/>
            <w:tabs>
              <w:tab w:val="left" w:pos="1680"/>
              <w:tab w:val="right" w:leader="dot" w:pos="8296"/>
            </w:tabs>
            <w:rPr>
              <w:del w:id="341" w:author="hyx" w:date="2018-11-11T18:39:00Z"/>
              <w:rFonts w:asciiTheme="minorHAnsi" w:eastAsiaTheme="minorEastAsia" w:hAnsiTheme="minorHAnsi" w:cstheme="minorBidi"/>
              <w:noProof/>
              <w:kern w:val="2"/>
            </w:rPr>
          </w:pPr>
          <w:del w:id="342" w:author="hyx" w:date="2018-11-11T18:39:00Z">
            <w:r w:rsidRPr="005136E7" w:rsidDel="005136E7">
              <w:rPr>
                <w:rStyle w:val="aa"/>
                <w:noProof/>
              </w:rPr>
              <w:delText>1.3.3</w:delText>
            </w:r>
            <w:r w:rsidDel="005136E7">
              <w:rPr>
                <w:rFonts w:asciiTheme="minorHAnsi" w:eastAsiaTheme="minorEastAsia" w:hAnsiTheme="minorHAnsi" w:cstheme="minorBidi"/>
                <w:noProof/>
                <w:kern w:val="2"/>
              </w:rPr>
              <w:tab/>
            </w:r>
            <w:r w:rsidRPr="005136E7" w:rsidDel="005136E7">
              <w:rPr>
                <w:rStyle w:val="aa"/>
                <w:noProof/>
              </w:rPr>
              <w:delText>开发团队</w:delText>
            </w:r>
            <w:r w:rsidDel="005136E7">
              <w:rPr>
                <w:noProof/>
                <w:webHidden/>
              </w:rPr>
              <w:tab/>
              <w:delText>6</w:delText>
            </w:r>
          </w:del>
        </w:p>
        <w:p w14:paraId="00BC8478" w14:textId="0A534AA5" w:rsidR="006327CB" w:rsidDel="005136E7" w:rsidRDefault="006327CB">
          <w:pPr>
            <w:pStyle w:val="31"/>
            <w:tabs>
              <w:tab w:val="left" w:pos="1680"/>
              <w:tab w:val="right" w:leader="dot" w:pos="8296"/>
            </w:tabs>
            <w:rPr>
              <w:del w:id="343" w:author="hyx" w:date="2018-11-11T18:39:00Z"/>
              <w:rFonts w:asciiTheme="minorHAnsi" w:eastAsiaTheme="minorEastAsia" w:hAnsiTheme="minorHAnsi" w:cstheme="minorBidi"/>
              <w:noProof/>
              <w:kern w:val="2"/>
            </w:rPr>
          </w:pPr>
          <w:del w:id="344" w:author="hyx" w:date="2018-11-11T18:39:00Z">
            <w:r w:rsidRPr="005136E7" w:rsidDel="005136E7">
              <w:rPr>
                <w:rStyle w:val="aa"/>
                <w:noProof/>
              </w:rPr>
              <w:delText>1.3.4</w:delText>
            </w:r>
            <w:r w:rsidDel="005136E7">
              <w:rPr>
                <w:rFonts w:asciiTheme="minorHAnsi" w:eastAsiaTheme="minorEastAsia" w:hAnsiTheme="minorHAnsi" w:cstheme="minorBidi"/>
                <w:noProof/>
                <w:kern w:val="2"/>
              </w:rPr>
              <w:tab/>
            </w:r>
            <w:r w:rsidRPr="005136E7" w:rsidDel="005136E7">
              <w:rPr>
                <w:rStyle w:val="aa"/>
                <w:noProof/>
              </w:rPr>
              <w:delText>项目用户</w:delText>
            </w:r>
            <w:r w:rsidDel="005136E7">
              <w:rPr>
                <w:noProof/>
                <w:webHidden/>
              </w:rPr>
              <w:tab/>
              <w:delText>7</w:delText>
            </w:r>
          </w:del>
        </w:p>
        <w:p w14:paraId="5B32A684" w14:textId="2522B4F8" w:rsidR="006327CB" w:rsidDel="005136E7" w:rsidRDefault="006327CB">
          <w:pPr>
            <w:pStyle w:val="21"/>
            <w:tabs>
              <w:tab w:val="left" w:pos="1260"/>
              <w:tab w:val="right" w:leader="dot" w:pos="8296"/>
            </w:tabs>
            <w:rPr>
              <w:del w:id="345" w:author="hyx" w:date="2018-11-11T18:39:00Z"/>
              <w:rFonts w:asciiTheme="minorHAnsi" w:eastAsiaTheme="minorEastAsia" w:hAnsiTheme="minorHAnsi" w:cstheme="minorBidi"/>
              <w:noProof/>
              <w:kern w:val="2"/>
            </w:rPr>
          </w:pPr>
          <w:del w:id="346" w:author="hyx" w:date="2018-11-11T18:39:00Z">
            <w:r w:rsidRPr="005136E7" w:rsidDel="005136E7">
              <w:rPr>
                <w:rStyle w:val="aa"/>
                <w:noProof/>
              </w:rPr>
              <w:delText>1.4</w:delText>
            </w:r>
            <w:r w:rsidDel="005136E7">
              <w:rPr>
                <w:rFonts w:asciiTheme="minorHAnsi" w:eastAsiaTheme="minorEastAsia" w:hAnsiTheme="minorHAnsi" w:cstheme="minorBidi"/>
                <w:noProof/>
                <w:kern w:val="2"/>
              </w:rPr>
              <w:tab/>
            </w:r>
            <w:r w:rsidRPr="005136E7" w:rsidDel="005136E7">
              <w:rPr>
                <w:rStyle w:val="aa"/>
                <w:noProof/>
              </w:rPr>
              <w:delText>业务目标</w:delText>
            </w:r>
            <w:r w:rsidDel="005136E7">
              <w:rPr>
                <w:noProof/>
                <w:webHidden/>
              </w:rPr>
              <w:tab/>
              <w:delText>7</w:delText>
            </w:r>
          </w:del>
        </w:p>
        <w:p w14:paraId="412AF543" w14:textId="6AC086ED" w:rsidR="006327CB" w:rsidDel="005136E7" w:rsidRDefault="006327CB">
          <w:pPr>
            <w:pStyle w:val="21"/>
            <w:tabs>
              <w:tab w:val="left" w:pos="1260"/>
              <w:tab w:val="right" w:leader="dot" w:pos="8296"/>
            </w:tabs>
            <w:rPr>
              <w:del w:id="347" w:author="hyx" w:date="2018-11-11T18:39:00Z"/>
              <w:rFonts w:asciiTheme="minorHAnsi" w:eastAsiaTheme="minorEastAsia" w:hAnsiTheme="minorHAnsi" w:cstheme="minorBidi"/>
              <w:noProof/>
              <w:kern w:val="2"/>
            </w:rPr>
          </w:pPr>
          <w:del w:id="348" w:author="hyx" w:date="2018-11-11T18:39:00Z">
            <w:r w:rsidRPr="005136E7" w:rsidDel="005136E7">
              <w:rPr>
                <w:rStyle w:val="aa"/>
                <w:noProof/>
              </w:rPr>
              <w:delText>1.5</w:delText>
            </w:r>
            <w:r w:rsidDel="005136E7">
              <w:rPr>
                <w:rFonts w:asciiTheme="minorHAnsi" w:eastAsiaTheme="minorEastAsia" w:hAnsiTheme="minorHAnsi" w:cstheme="minorBidi"/>
                <w:noProof/>
                <w:kern w:val="2"/>
              </w:rPr>
              <w:tab/>
            </w:r>
            <w:r w:rsidRPr="005136E7" w:rsidDel="005136E7">
              <w:rPr>
                <w:rStyle w:val="aa"/>
                <w:noProof/>
              </w:rPr>
              <w:delText>参考资料</w:delText>
            </w:r>
            <w:r w:rsidDel="005136E7">
              <w:rPr>
                <w:noProof/>
                <w:webHidden/>
              </w:rPr>
              <w:tab/>
              <w:delText>7</w:delText>
            </w:r>
          </w:del>
        </w:p>
        <w:p w14:paraId="280FF271" w14:textId="2D882BA9" w:rsidR="006327CB" w:rsidDel="005136E7" w:rsidRDefault="006327CB">
          <w:pPr>
            <w:pStyle w:val="12"/>
            <w:tabs>
              <w:tab w:val="left" w:pos="420"/>
              <w:tab w:val="right" w:leader="dot" w:pos="8296"/>
            </w:tabs>
            <w:rPr>
              <w:del w:id="349" w:author="hyx" w:date="2018-11-11T18:39:00Z"/>
              <w:rFonts w:asciiTheme="minorHAnsi" w:eastAsiaTheme="minorEastAsia" w:hAnsiTheme="minorHAnsi" w:cstheme="minorBidi"/>
              <w:noProof/>
              <w:kern w:val="2"/>
            </w:rPr>
          </w:pPr>
          <w:del w:id="350" w:author="hyx" w:date="2018-11-11T18:39:00Z">
            <w:r w:rsidRPr="005136E7" w:rsidDel="005136E7">
              <w:rPr>
                <w:rStyle w:val="aa"/>
                <w:noProof/>
              </w:rPr>
              <w:delText>2</w:delText>
            </w:r>
            <w:r w:rsidDel="005136E7">
              <w:rPr>
                <w:rFonts w:asciiTheme="minorHAnsi" w:eastAsiaTheme="minorEastAsia" w:hAnsiTheme="minorHAnsi" w:cstheme="minorBidi"/>
                <w:noProof/>
                <w:kern w:val="2"/>
              </w:rPr>
              <w:tab/>
            </w:r>
            <w:r w:rsidRPr="005136E7" w:rsidDel="005136E7">
              <w:rPr>
                <w:rStyle w:val="aa"/>
                <w:noProof/>
              </w:rPr>
              <w:delText>项目概述</w:delText>
            </w:r>
            <w:r w:rsidDel="005136E7">
              <w:rPr>
                <w:noProof/>
                <w:webHidden/>
              </w:rPr>
              <w:tab/>
              <w:delText>7</w:delText>
            </w:r>
          </w:del>
        </w:p>
        <w:p w14:paraId="06D4B07F" w14:textId="7D09EC00" w:rsidR="006327CB" w:rsidDel="005136E7" w:rsidRDefault="006327CB">
          <w:pPr>
            <w:pStyle w:val="21"/>
            <w:tabs>
              <w:tab w:val="left" w:pos="1260"/>
              <w:tab w:val="right" w:leader="dot" w:pos="8296"/>
            </w:tabs>
            <w:rPr>
              <w:del w:id="351" w:author="hyx" w:date="2018-11-11T18:39:00Z"/>
              <w:rFonts w:asciiTheme="minorHAnsi" w:eastAsiaTheme="minorEastAsia" w:hAnsiTheme="minorHAnsi" w:cstheme="minorBidi"/>
              <w:noProof/>
              <w:kern w:val="2"/>
            </w:rPr>
          </w:pPr>
          <w:del w:id="352" w:author="hyx" w:date="2018-11-11T18:39:00Z">
            <w:r w:rsidRPr="005136E7" w:rsidDel="005136E7">
              <w:rPr>
                <w:rStyle w:val="aa"/>
                <w:noProof/>
              </w:rPr>
              <w:delText>2.1</w:delText>
            </w:r>
            <w:r w:rsidDel="005136E7">
              <w:rPr>
                <w:rFonts w:asciiTheme="minorHAnsi" w:eastAsiaTheme="minorEastAsia" w:hAnsiTheme="minorHAnsi" w:cstheme="minorBidi"/>
                <w:noProof/>
                <w:kern w:val="2"/>
              </w:rPr>
              <w:tab/>
            </w:r>
            <w:r w:rsidRPr="005136E7" w:rsidDel="005136E7">
              <w:rPr>
                <w:rStyle w:val="aa"/>
                <w:noProof/>
              </w:rPr>
              <w:delText>项目基本信息</w:delText>
            </w:r>
            <w:r w:rsidDel="005136E7">
              <w:rPr>
                <w:noProof/>
                <w:webHidden/>
              </w:rPr>
              <w:tab/>
              <w:delText>7</w:delText>
            </w:r>
          </w:del>
        </w:p>
        <w:p w14:paraId="2883AAA4" w14:textId="72E33A21" w:rsidR="006327CB" w:rsidDel="005136E7" w:rsidRDefault="006327CB">
          <w:pPr>
            <w:pStyle w:val="21"/>
            <w:tabs>
              <w:tab w:val="left" w:pos="1260"/>
              <w:tab w:val="right" w:leader="dot" w:pos="8296"/>
            </w:tabs>
            <w:rPr>
              <w:del w:id="353" w:author="hyx" w:date="2018-11-11T18:39:00Z"/>
              <w:rFonts w:asciiTheme="minorHAnsi" w:eastAsiaTheme="minorEastAsia" w:hAnsiTheme="minorHAnsi" w:cstheme="minorBidi"/>
              <w:noProof/>
              <w:kern w:val="2"/>
            </w:rPr>
          </w:pPr>
          <w:del w:id="354" w:author="hyx" w:date="2018-11-11T18:39:00Z">
            <w:r w:rsidRPr="005136E7" w:rsidDel="005136E7">
              <w:rPr>
                <w:rStyle w:val="aa"/>
                <w:noProof/>
              </w:rPr>
              <w:delText>2.2</w:delText>
            </w:r>
            <w:r w:rsidDel="005136E7">
              <w:rPr>
                <w:rFonts w:asciiTheme="minorHAnsi" w:eastAsiaTheme="minorEastAsia" w:hAnsiTheme="minorHAnsi" w:cstheme="minorBidi"/>
                <w:noProof/>
                <w:kern w:val="2"/>
              </w:rPr>
              <w:tab/>
            </w:r>
            <w:r w:rsidRPr="005136E7" w:rsidDel="005136E7">
              <w:rPr>
                <w:rStyle w:val="aa"/>
                <w:noProof/>
              </w:rPr>
              <w:delText>工作内容</w:delText>
            </w:r>
            <w:r w:rsidDel="005136E7">
              <w:rPr>
                <w:noProof/>
                <w:webHidden/>
              </w:rPr>
              <w:tab/>
              <w:delText>8</w:delText>
            </w:r>
          </w:del>
        </w:p>
        <w:p w14:paraId="5E361963" w14:textId="548C7E47" w:rsidR="006327CB" w:rsidDel="005136E7" w:rsidRDefault="006327CB">
          <w:pPr>
            <w:pStyle w:val="21"/>
            <w:tabs>
              <w:tab w:val="left" w:pos="1260"/>
              <w:tab w:val="right" w:leader="dot" w:pos="8296"/>
            </w:tabs>
            <w:rPr>
              <w:del w:id="355" w:author="hyx" w:date="2018-11-11T18:39:00Z"/>
              <w:rFonts w:asciiTheme="minorHAnsi" w:eastAsiaTheme="minorEastAsia" w:hAnsiTheme="minorHAnsi" w:cstheme="minorBidi"/>
              <w:noProof/>
              <w:kern w:val="2"/>
            </w:rPr>
          </w:pPr>
          <w:del w:id="356" w:author="hyx" w:date="2018-11-11T18:39:00Z">
            <w:r w:rsidRPr="005136E7" w:rsidDel="005136E7">
              <w:rPr>
                <w:rStyle w:val="aa"/>
                <w:noProof/>
              </w:rPr>
              <w:delText>2.3</w:delText>
            </w:r>
            <w:r w:rsidDel="005136E7">
              <w:rPr>
                <w:rFonts w:asciiTheme="minorHAnsi" w:eastAsiaTheme="minorEastAsia" w:hAnsiTheme="minorHAnsi" w:cstheme="minorBidi"/>
                <w:noProof/>
                <w:kern w:val="2"/>
              </w:rPr>
              <w:tab/>
            </w:r>
            <w:r w:rsidRPr="005136E7" w:rsidDel="005136E7">
              <w:rPr>
                <w:rStyle w:val="aa"/>
                <w:noProof/>
              </w:rPr>
              <w:delText>开发人员</w:delText>
            </w:r>
            <w:r w:rsidDel="005136E7">
              <w:rPr>
                <w:noProof/>
                <w:webHidden/>
              </w:rPr>
              <w:tab/>
              <w:delText>8</w:delText>
            </w:r>
          </w:del>
        </w:p>
        <w:p w14:paraId="5C78D390" w14:textId="2E196674" w:rsidR="006327CB" w:rsidDel="005136E7" w:rsidRDefault="006327CB">
          <w:pPr>
            <w:pStyle w:val="21"/>
            <w:tabs>
              <w:tab w:val="left" w:pos="1260"/>
              <w:tab w:val="right" w:leader="dot" w:pos="8296"/>
            </w:tabs>
            <w:rPr>
              <w:del w:id="357" w:author="hyx" w:date="2018-11-11T18:39:00Z"/>
              <w:rFonts w:asciiTheme="minorHAnsi" w:eastAsiaTheme="minorEastAsia" w:hAnsiTheme="minorHAnsi" w:cstheme="minorBidi"/>
              <w:noProof/>
              <w:kern w:val="2"/>
            </w:rPr>
          </w:pPr>
          <w:del w:id="358" w:author="hyx" w:date="2018-11-11T18:39:00Z">
            <w:r w:rsidRPr="005136E7" w:rsidDel="005136E7">
              <w:rPr>
                <w:rStyle w:val="aa"/>
                <w:noProof/>
              </w:rPr>
              <w:delText>2.4</w:delText>
            </w:r>
            <w:r w:rsidDel="005136E7">
              <w:rPr>
                <w:rFonts w:asciiTheme="minorHAnsi" w:eastAsiaTheme="minorEastAsia" w:hAnsiTheme="minorHAnsi" w:cstheme="minorBidi"/>
                <w:noProof/>
                <w:kern w:val="2"/>
              </w:rPr>
              <w:tab/>
            </w:r>
            <w:r w:rsidRPr="005136E7" w:rsidDel="005136E7">
              <w:rPr>
                <w:rStyle w:val="aa"/>
                <w:noProof/>
              </w:rPr>
              <w:delText>用户</w:delText>
            </w:r>
            <w:r w:rsidDel="005136E7">
              <w:rPr>
                <w:noProof/>
                <w:webHidden/>
              </w:rPr>
              <w:tab/>
              <w:delText>9</w:delText>
            </w:r>
          </w:del>
        </w:p>
        <w:p w14:paraId="22592B08" w14:textId="2B79E411" w:rsidR="006327CB" w:rsidDel="005136E7" w:rsidRDefault="006327CB">
          <w:pPr>
            <w:pStyle w:val="21"/>
            <w:tabs>
              <w:tab w:val="left" w:pos="1260"/>
              <w:tab w:val="right" w:leader="dot" w:pos="8296"/>
            </w:tabs>
            <w:rPr>
              <w:del w:id="359" w:author="hyx" w:date="2018-11-11T18:39:00Z"/>
              <w:rFonts w:asciiTheme="minorHAnsi" w:eastAsiaTheme="minorEastAsia" w:hAnsiTheme="minorHAnsi" w:cstheme="minorBidi"/>
              <w:noProof/>
              <w:kern w:val="2"/>
            </w:rPr>
          </w:pPr>
          <w:del w:id="360" w:author="hyx" w:date="2018-11-11T18:39:00Z">
            <w:r w:rsidRPr="005136E7" w:rsidDel="005136E7">
              <w:rPr>
                <w:rStyle w:val="aa"/>
                <w:noProof/>
              </w:rPr>
              <w:delText>2.5</w:delText>
            </w:r>
            <w:r w:rsidDel="005136E7">
              <w:rPr>
                <w:rFonts w:asciiTheme="minorHAnsi" w:eastAsiaTheme="minorEastAsia" w:hAnsiTheme="minorHAnsi" w:cstheme="minorBidi"/>
                <w:noProof/>
                <w:kern w:val="2"/>
              </w:rPr>
              <w:tab/>
            </w:r>
            <w:r w:rsidRPr="005136E7" w:rsidDel="005136E7">
              <w:rPr>
                <w:rStyle w:val="aa"/>
                <w:noProof/>
              </w:rPr>
              <w:delText>产品</w:delText>
            </w:r>
            <w:r w:rsidDel="005136E7">
              <w:rPr>
                <w:noProof/>
                <w:webHidden/>
              </w:rPr>
              <w:tab/>
              <w:delText>9</w:delText>
            </w:r>
          </w:del>
        </w:p>
        <w:p w14:paraId="51D4A513" w14:textId="493A41AB" w:rsidR="006327CB" w:rsidDel="005136E7" w:rsidRDefault="006327CB">
          <w:pPr>
            <w:pStyle w:val="31"/>
            <w:tabs>
              <w:tab w:val="left" w:pos="1680"/>
              <w:tab w:val="right" w:leader="dot" w:pos="8296"/>
            </w:tabs>
            <w:rPr>
              <w:del w:id="361" w:author="hyx" w:date="2018-11-11T18:39:00Z"/>
              <w:rFonts w:asciiTheme="minorHAnsi" w:eastAsiaTheme="minorEastAsia" w:hAnsiTheme="minorHAnsi" w:cstheme="minorBidi"/>
              <w:noProof/>
              <w:kern w:val="2"/>
            </w:rPr>
          </w:pPr>
          <w:del w:id="362" w:author="hyx" w:date="2018-11-11T18:39:00Z">
            <w:r w:rsidRPr="005136E7" w:rsidDel="005136E7">
              <w:rPr>
                <w:rStyle w:val="aa"/>
                <w:noProof/>
              </w:rPr>
              <w:delText>2.5.1</w:delText>
            </w:r>
            <w:r w:rsidDel="005136E7">
              <w:rPr>
                <w:rFonts w:asciiTheme="minorHAnsi" w:eastAsiaTheme="minorEastAsia" w:hAnsiTheme="minorHAnsi" w:cstheme="minorBidi"/>
                <w:noProof/>
                <w:kern w:val="2"/>
              </w:rPr>
              <w:tab/>
            </w:r>
            <w:r w:rsidRPr="005136E7" w:rsidDel="005136E7">
              <w:rPr>
                <w:rStyle w:val="aa"/>
                <w:noProof/>
              </w:rPr>
              <w:delText>非移交的产品</w:delText>
            </w:r>
            <w:r w:rsidDel="005136E7">
              <w:rPr>
                <w:noProof/>
                <w:webHidden/>
              </w:rPr>
              <w:tab/>
              <w:delText>9</w:delText>
            </w:r>
          </w:del>
        </w:p>
        <w:p w14:paraId="65CDBB91" w14:textId="320FD7B8" w:rsidR="006327CB" w:rsidDel="005136E7" w:rsidRDefault="006327CB">
          <w:pPr>
            <w:pStyle w:val="31"/>
            <w:tabs>
              <w:tab w:val="left" w:pos="1680"/>
              <w:tab w:val="right" w:leader="dot" w:pos="8296"/>
            </w:tabs>
            <w:rPr>
              <w:del w:id="363" w:author="hyx" w:date="2018-11-11T18:39:00Z"/>
              <w:rFonts w:asciiTheme="minorHAnsi" w:eastAsiaTheme="minorEastAsia" w:hAnsiTheme="minorHAnsi" w:cstheme="minorBidi"/>
              <w:noProof/>
              <w:kern w:val="2"/>
            </w:rPr>
          </w:pPr>
          <w:del w:id="364" w:author="hyx" w:date="2018-11-11T18:39:00Z">
            <w:r w:rsidRPr="005136E7" w:rsidDel="005136E7">
              <w:rPr>
                <w:rStyle w:val="aa"/>
                <w:noProof/>
              </w:rPr>
              <w:delText>2.5.2</w:delText>
            </w:r>
            <w:r w:rsidDel="005136E7">
              <w:rPr>
                <w:rFonts w:asciiTheme="minorHAnsi" w:eastAsiaTheme="minorEastAsia" w:hAnsiTheme="minorHAnsi" w:cstheme="minorBidi"/>
                <w:noProof/>
                <w:kern w:val="2"/>
              </w:rPr>
              <w:tab/>
            </w:r>
            <w:r w:rsidRPr="005136E7" w:rsidDel="005136E7">
              <w:rPr>
                <w:rStyle w:val="aa"/>
                <w:noProof/>
              </w:rPr>
              <w:delText>服务</w:delText>
            </w:r>
            <w:r w:rsidDel="005136E7">
              <w:rPr>
                <w:noProof/>
                <w:webHidden/>
              </w:rPr>
              <w:tab/>
              <w:delText>9</w:delText>
            </w:r>
          </w:del>
        </w:p>
        <w:p w14:paraId="20A19892" w14:textId="40FBC926" w:rsidR="006327CB" w:rsidDel="005136E7" w:rsidRDefault="006327CB">
          <w:pPr>
            <w:pStyle w:val="21"/>
            <w:tabs>
              <w:tab w:val="left" w:pos="1260"/>
              <w:tab w:val="right" w:leader="dot" w:pos="8296"/>
            </w:tabs>
            <w:rPr>
              <w:del w:id="365" w:author="hyx" w:date="2018-11-11T18:39:00Z"/>
              <w:rFonts w:asciiTheme="minorHAnsi" w:eastAsiaTheme="minorEastAsia" w:hAnsiTheme="minorHAnsi" w:cstheme="minorBidi"/>
              <w:noProof/>
              <w:kern w:val="2"/>
            </w:rPr>
          </w:pPr>
          <w:del w:id="366" w:author="hyx" w:date="2018-11-11T18:39:00Z">
            <w:r w:rsidRPr="005136E7" w:rsidDel="005136E7">
              <w:rPr>
                <w:rStyle w:val="aa"/>
                <w:noProof/>
              </w:rPr>
              <w:delText>2.6</w:delText>
            </w:r>
            <w:r w:rsidDel="005136E7">
              <w:rPr>
                <w:rFonts w:asciiTheme="minorHAnsi" w:eastAsiaTheme="minorEastAsia" w:hAnsiTheme="minorHAnsi" w:cstheme="minorBidi"/>
                <w:noProof/>
                <w:kern w:val="2"/>
              </w:rPr>
              <w:tab/>
            </w:r>
            <w:r w:rsidRPr="005136E7" w:rsidDel="005136E7">
              <w:rPr>
                <w:rStyle w:val="aa"/>
                <w:noProof/>
              </w:rPr>
              <w:delText>验收标准</w:delText>
            </w:r>
            <w:r w:rsidDel="005136E7">
              <w:rPr>
                <w:noProof/>
                <w:webHidden/>
              </w:rPr>
              <w:tab/>
              <w:delText>9</w:delText>
            </w:r>
          </w:del>
        </w:p>
        <w:p w14:paraId="7266EC48" w14:textId="5C0EAA56" w:rsidR="006327CB" w:rsidDel="005136E7" w:rsidRDefault="006327CB">
          <w:pPr>
            <w:pStyle w:val="12"/>
            <w:tabs>
              <w:tab w:val="left" w:pos="420"/>
              <w:tab w:val="right" w:leader="dot" w:pos="8296"/>
            </w:tabs>
            <w:rPr>
              <w:del w:id="367" w:author="hyx" w:date="2018-11-11T18:39:00Z"/>
              <w:rFonts w:asciiTheme="minorHAnsi" w:eastAsiaTheme="minorEastAsia" w:hAnsiTheme="minorHAnsi" w:cstheme="minorBidi"/>
              <w:noProof/>
              <w:kern w:val="2"/>
            </w:rPr>
          </w:pPr>
          <w:del w:id="368" w:author="hyx" w:date="2018-11-11T18:39:00Z">
            <w:r w:rsidRPr="005136E7" w:rsidDel="005136E7">
              <w:rPr>
                <w:rStyle w:val="aa"/>
                <w:noProof/>
              </w:rPr>
              <w:delText>3</w:delText>
            </w:r>
            <w:r w:rsidDel="005136E7">
              <w:rPr>
                <w:rFonts w:asciiTheme="minorHAnsi" w:eastAsiaTheme="minorEastAsia" w:hAnsiTheme="minorHAnsi" w:cstheme="minorBidi"/>
                <w:noProof/>
                <w:kern w:val="2"/>
              </w:rPr>
              <w:tab/>
            </w:r>
            <w:r w:rsidRPr="005136E7" w:rsidDel="005136E7">
              <w:rPr>
                <w:rStyle w:val="aa"/>
                <w:noProof/>
              </w:rPr>
              <w:delText>实施计划</w:delText>
            </w:r>
            <w:r w:rsidDel="005136E7">
              <w:rPr>
                <w:noProof/>
                <w:webHidden/>
              </w:rPr>
              <w:tab/>
              <w:delText>10</w:delText>
            </w:r>
          </w:del>
        </w:p>
        <w:p w14:paraId="71837ECA" w14:textId="79FCA491" w:rsidR="006327CB" w:rsidDel="005136E7" w:rsidRDefault="006327CB">
          <w:pPr>
            <w:pStyle w:val="21"/>
            <w:tabs>
              <w:tab w:val="left" w:pos="1260"/>
              <w:tab w:val="right" w:leader="dot" w:pos="8296"/>
            </w:tabs>
            <w:rPr>
              <w:del w:id="369" w:author="hyx" w:date="2018-11-11T18:39:00Z"/>
              <w:rFonts w:asciiTheme="minorHAnsi" w:eastAsiaTheme="minorEastAsia" w:hAnsiTheme="minorHAnsi" w:cstheme="minorBidi"/>
              <w:noProof/>
              <w:kern w:val="2"/>
            </w:rPr>
          </w:pPr>
          <w:del w:id="370" w:author="hyx" w:date="2018-11-11T18:39:00Z">
            <w:r w:rsidRPr="005136E7" w:rsidDel="005136E7">
              <w:rPr>
                <w:rStyle w:val="aa"/>
                <w:noProof/>
              </w:rPr>
              <w:delText>3.1</w:delText>
            </w:r>
            <w:r w:rsidDel="005136E7">
              <w:rPr>
                <w:rFonts w:asciiTheme="minorHAnsi" w:eastAsiaTheme="minorEastAsia" w:hAnsiTheme="minorHAnsi" w:cstheme="minorBidi"/>
                <w:noProof/>
                <w:kern w:val="2"/>
              </w:rPr>
              <w:tab/>
            </w:r>
            <w:r w:rsidRPr="005136E7" w:rsidDel="005136E7">
              <w:rPr>
                <w:rStyle w:val="aa"/>
                <w:noProof/>
              </w:rPr>
              <w:delText>工作任务的分解与人员分工</w:delText>
            </w:r>
            <w:r w:rsidDel="005136E7">
              <w:rPr>
                <w:noProof/>
                <w:webHidden/>
              </w:rPr>
              <w:tab/>
              <w:delText>10</w:delText>
            </w:r>
          </w:del>
        </w:p>
        <w:p w14:paraId="5CA3F64E" w14:textId="456D3E00" w:rsidR="006327CB" w:rsidDel="005136E7" w:rsidRDefault="006327CB">
          <w:pPr>
            <w:pStyle w:val="21"/>
            <w:tabs>
              <w:tab w:val="left" w:pos="1260"/>
              <w:tab w:val="right" w:leader="dot" w:pos="8296"/>
            </w:tabs>
            <w:rPr>
              <w:del w:id="371" w:author="hyx" w:date="2018-11-11T18:39:00Z"/>
              <w:rFonts w:asciiTheme="minorHAnsi" w:eastAsiaTheme="minorEastAsia" w:hAnsiTheme="minorHAnsi" w:cstheme="minorBidi"/>
              <w:noProof/>
              <w:kern w:val="2"/>
            </w:rPr>
          </w:pPr>
          <w:del w:id="372" w:author="hyx" w:date="2018-11-11T18:39:00Z">
            <w:r w:rsidRPr="005136E7" w:rsidDel="005136E7">
              <w:rPr>
                <w:rStyle w:val="aa"/>
                <w:noProof/>
              </w:rPr>
              <w:delText>3.2</w:delText>
            </w:r>
            <w:r w:rsidDel="005136E7">
              <w:rPr>
                <w:rFonts w:asciiTheme="minorHAnsi" w:eastAsiaTheme="minorEastAsia" w:hAnsiTheme="minorHAnsi" w:cstheme="minorBidi"/>
                <w:noProof/>
                <w:kern w:val="2"/>
              </w:rPr>
              <w:tab/>
            </w:r>
            <w:r w:rsidRPr="005136E7" w:rsidDel="005136E7">
              <w:rPr>
                <w:rStyle w:val="aa"/>
                <w:noProof/>
              </w:rPr>
              <w:delText>接口人员</w:delText>
            </w:r>
            <w:r w:rsidDel="005136E7">
              <w:rPr>
                <w:noProof/>
                <w:webHidden/>
              </w:rPr>
              <w:tab/>
              <w:delText>11</w:delText>
            </w:r>
          </w:del>
        </w:p>
        <w:p w14:paraId="192CEFF8" w14:textId="5506452D" w:rsidR="006327CB" w:rsidDel="005136E7" w:rsidRDefault="006327CB">
          <w:pPr>
            <w:pStyle w:val="21"/>
            <w:tabs>
              <w:tab w:val="left" w:pos="1260"/>
              <w:tab w:val="right" w:leader="dot" w:pos="8296"/>
            </w:tabs>
            <w:rPr>
              <w:del w:id="373" w:author="hyx" w:date="2018-11-11T18:39:00Z"/>
              <w:rFonts w:asciiTheme="minorHAnsi" w:eastAsiaTheme="minorEastAsia" w:hAnsiTheme="minorHAnsi" w:cstheme="minorBidi"/>
              <w:noProof/>
              <w:kern w:val="2"/>
            </w:rPr>
          </w:pPr>
          <w:del w:id="374" w:author="hyx" w:date="2018-11-11T18:39:00Z">
            <w:r w:rsidRPr="005136E7" w:rsidDel="005136E7">
              <w:rPr>
                <w:rStyle w:val="aa"/>
                <w:noProof/>
              </w:rPr>
              <w:delText>3.3</w:delText>
            </w:r>
            <w:r w:rsidDel="005136E7">
              <w:rPr>
                <w:rFonts w:asciiTheme="minorHAnsi" w:eastAsiaTheme="minorEastAsia" w:hAnsiTheme="minorHAnsi" w:cstheme="minorBidi"/>
                <w:noProof/>
                <w:kern w:val="2"/>
              </w:rPr>
              <w:tab/>
            </w:r>
            <w:r w:rsidRPr="005136E7" w:rsidDel="005136E7">
              <w:rPr>
                <w:rStyle w:val="aa"/>
                <w:noProof/>
              </w:rPr>
              <w:delText>进度</w:delText>
            </w:r>
            <w:r w:rsidDel="005136E7">
              <w:rPr>
                <w:noProof/>
                <w:webHidden/>
              </w:rPr>
              <w:tab/>
              <w:delText>11</w:delText>
            </w:r>
          </w:del>
        </w:p>
        <w:p w14:paraId="6BFECA91" w14:textId="04DB261B" w:rsidR="006327CB" w:rsidDel="005136E7" w:rsidRDefault="006327CB">
          <w:pPr>
            <w:pStyle w:val="21"/>
            <w:tabs>
              <w:tab w:val="left" w:pos="1260"/>
              <w:tab w:val="right" w:leader="dot" w:pos="8296"/>
            </w:tabs>
            <w:rPr>
              <w:del w:id="375" w:author="hyx" w:date="2018-11-11T18:39:00Z"/>
              <w:rFonts w:asciiTheme="minorHAnsi" w:eastAsiaTheme="minorEastAsia" w:hAnsiTheme="minorHAnsi" w:cstheme="minorBidi"/>
              <w:noProof/>
              <w:kern w:val="2"/>
            </w:rPr>
          </w:pPr>
          <w:del w:id="376" w:author="hyx" w:date="2018-11-11T18:39:00Z">
            <w:r w:rsidRPr="005136E7" w:rsidDel="005136E7">
              <w:rPr>
                <w:rStyle w:val="aa"/>
                <w:noProof/>
              </w:rPr>
              <w:delText>3.4</w:delText>
            </w:r>
            <w:r w:rsidDel="005136E7">
              <w:rPr>
                <w:rFonts w:asciiTheme="minorHAnsi" w:eastAsiaTheme="minorEastAsia" w:hAnsiTheme="minorHAnsi" w:cstheme="minorBidi"/>
                <w:noProof/>
                <w:kern w:val="2"/>
              </w:rPr>
              <w:tab/>
            </w:r>
            <w:r w:rsidRPr="005136E7" w:rsidDel="005136E7">
              <w:rPr>
                <w:rStyle w:val="aa"/>
                <w:noProof/>
              </w:rPr>
              <w:delText>关键问</w:delText>
            </w:r>
            <w:r w:rsidRPr="005136E7" w:rsidDel="005136E7">
              <w:rPr>
                <w:rStyle w:val="aa"/>
                <w:noProof/>
              </w:rPr>
              <w:delText>题</w:delText>
            </w:r>
            <w:r w:rsidDel="005136E7">
              <w:rPr>
                <w:noProof/>
                <w:webHidden/>
              </w:rPr>
              <w:tab/>
              <w:delText>11</w:delText>
            </w:r>
          </w:del>
        </w:p>
        <w:p w14:paraId="28AE15D6" w14:textId="14B777DD" w:rsidR="006327CB" w:rsidDel="005136E7" w:rsidRDefault="006327CB">
          <w:pPr>
            <w:pStyle w:val="12"/>
            <w:tabs>
              <w:tab w:val="left" w:pos="420"/>
              <w:tab w:val="right" w:leader="dot" w:pos="8296"/>
            </w:tabs>
            <w:rPr>
              <w:del w:id="377" w:author="hyx" w:date="2018-11-11T18:39:00Z"/>
              <w:rFonts w:asciiTheme="minorHAnsi" w:eastAsiaTheme="minorEastAsia" w:hAnsiTheme="minorHAnsi" w:cstheme="minorBidi"/>
              <w:noProof/>
              <w:kern w:val="2"/>
            </w:rPr>
          </w:pPr>
          <w:del w:id="378" w:author="hyx" w:date="2018-11-11T18:39:00Z">
            <w:r w:rsidRPr="005136E7" w:rsidDel="005136E7">
              <w:rPr>
                <w:rStyle w:val="aa"/>
                <w:noProof/>
              </w:rPr>
              <w:delText>4</w:delText>
            </w:r>
            <w:r w:rsidDel="005136E7">
              <w:rPr>
                <w:rFonts w:asciiTheme="minorHAnsi" w:eastAsiaTheme="minorEastAsia" w:hAnsiTheme="minorHAnsi" w:cstheme="minorBidi"/>
                <w:noProof/>
                <w:kern w:val="2"/>
              </w:rPr>
              <w:tab/>
            </w:r>
            <w:r w:rsidRPr="005136E7" w:rsidDel="005136E7">
              <w:rPr>
                <w:rStyle w:val="aa"/>
                <w:noProof/>
              </w:rPr>
              <w:delText>支持条件</w:delText>
            </w:r>
            <w:r w:rsidDel="005136E7">
              <w:rPr>
                <w:noProof/>
                <w:webHidden/>
              </w:rPr>
              <w:tab/>
              <w:delText>13</w:delText>
            </w:r>
          </w:del>
        </w:p>
        <w:p w14:paraId="398881A4" w14:textId="29D82B54" w:rsidR="006327CB" w:rsidDel="005136E7" w:rsidRDefault="006327CB">
          <w:pPr>
            <w:pStyle w:val="21"/>
            <w:tabs>
              <w:tab w:val="left" w:pos="1260"/>
              <w:tab w:val="right" w:leader="dot" w:pos="8296"/>
            </w:tabs>
            <w:rPr>
              <w:del w:id="379" w:author="hyx" w:date="2018-11-11T18:39:00Z"/>
              <w:rFonts w:asciiTheme="minorHAnsi" w:eastAsiaTheme="minorEastAsia" w:hAnsiTheme="minorHAnsi" w:cstheme="minorBidi"/>
              <w:noProof/>
              <w:kern w:val="2"/>
            </w:rPr>
          </w:pPr>
          <w:del w:id="380" w:author="hyx" w:date="2018-11-11T18:39:00Z">
            <w:r w:rsidRPr="005136E7" w:rsidDel="005136E7">
              <w:rPr>
                <w:rStyle w:val="aa"/>
                <w:noProof/>
              </w:rPr>
              <w:delText>4.1</w:delText>
            </w:r>
            <w:r w:rsidDel="005136E7">
              <w:rPr>
                <w:rFonts w:asciiTheme="minorHAnsi" w:eastAsiaTheme="minorEastAsia" w:hAnsiTheme="minorHAnsi" w:cstheme="minorBidi"/>
                <w:noProof/>
                <w:kern w:val="2"/>
              </w:rPr>
              <w:tab/>
            </w:r>
            <w:r w:rsidRPr="005136E7" w:rsidDel="005136E7">
              <w:rPr>
                <w:rStyle w:val="aa"/>
                <w:noProof/>
              </w:rPr>
              <w:delText>计算机系统支持</w:delText>
            </w:r>
            <w:r w:rsidDel="005136E7">
              <w:rPr>
                <w:noProof/>
                <w:webHidden/>
              </w:rPr>
              <w:tab/>
              <w:delText>13</w:delText>
            </w:r>
          </w:del>
        </w:p>
        <w:p w14:paraId="44E254AF" w14:textId="5DB798FE" w:rsidR="006327CB" w:rsidDel="005136E7" w:rsidRDefault="006327CB">
          <w:pPr>
            <w:pStyle w:val="21"/>
            <w:tabs>
              <w:tab w:val="left" w:pos="1260"/>
              <w:tab w:val="right" w:leader="dot" w:pos="8296"/>
            </w:tabs>
            <w:rPr>
              <w:del w:id="381" w:author="hyx" w:date="2018-11-11T18:39:00Z"/>
              <w:rFonts w:asciiTheme="minorHAnsi" w:eastAsiaTheme="minorEastAsia" w:hAnsiTheme="minorHAnsi" w:cstheme="minorBidi"/>
              <w:noProof/>
              <w:kern w:val="2"/>
            </w:rPr>
          </w:pPr>
          <w:del w:id="382" w:author="hyx" w:date="2018-11-11T18:39:00Z">
            <w:r w:rsidRPr="005136E7" w:rsidDel="005136E7">
              <w:rPr>
                <w:rStyle w:val="aa"/>
                <w:noProof/>
              </w:rPr>
              <w:delText>4.2</w:delText>
            </w:r>
            <w:r w:rsidDel="005136E7">
              <w:rPr>
                <w:rFonts w:asciiTheme="minorHAnsi" w:eastAsiaTheme="minorEastAsia" w:hAnsiTheme="minorHAnsi" w:cstheme="minorBidi"/>
                <w:noProof/>
                <w:kern w:val="2"/>
              </w:rPr>
              <w:tab/>
            </w:r>
            <w:r w:rsidRPr="005136E7" w:rsidDel="005136E7">
              <w:rPr>
                <w:rStyle w:val="aa"/>
                <w:noProof/>
              </w:rPr>
              <w:delText>需由用户承担的工作</w:delText>
            </w:r>
            <w:r w:rsidDel="005136E7">
              <w:rPr>
                <w:noProof/>
                <w:webHidden/>
              </w:rPr>
              <w:tab/>
              <w:delText>13</w:delText>
            </w:r>
          </w:del>
        </w:p>
        <w:p w14:paraId="39D78AD3" w14:textId="4E3A8EF9" w:rsidR="006327CB" w:rsidDel="005136E7" w:rsidRDefault="006327CB">
          <w:pPr>
            <w:pStyle w:val="21"/>
            <w:tabs>
              <w:tab w:val="left" w:pos="1260"/>
              <w:tab w:val="right" w:leader="dot" w:pos="8296"/>
            </w:tabs>
            <w:rPr>
              <w:del w:id="383" w:author="hyx" w:date="2018-11-11T18:39:00Z"/>
              <w:rFonts w:asciiTheme="minorHAnsi" w:eastAsiaTheme="minorEastAsia" w:hAnsiTheme="minorHAnsi" w:cstheme="minorBidi"/>
              <w:noProof/>
              <w:kern w:val="2"/>
            </w:rPr>
          </w:pPr>
          <w:del w:id="384" w:author="hyx" w:date="2018-11-11T18:39:00Z">
            <w:r w:rsidRPr="005136E7" w:rsidDel="005136E7">
              <w:rPr>
                <w:rStyle w:val="aa"/>
                <w:noProof/>
              </w:rPr>
              <w:delText>4.3</w:delText>
            </w:r>
            <w:r w:rsidDel="005136E7">
              <w:rPr>
                <w:rFonts w:asciiTheme="minorHAnsi" w:eastAsiaTheme="minorEastAsia" w:hAnsiTheme="minorHAnsi" w:cstheme="minorBidi"/>
                <w:noProof/>
                <w:kern w:val="2"/>
              </w:rPr>
              <w:tab/>
            </w:r>
            <w:r w:rsidRPr="005136E7" w:rsidDel="005136E7">
              <w:rPr>
                <w:rStyle w:val="aa"/>
                <w:noProof/>
              </w:rPr>
              <w:delText>外界提供条件</w:delText>
            </w:r>
            <w:r w:rsidDel="005136E7">
              <w:rPr>
                <w:noProof/>
                <w:webHidden/>
              </w:rPr>
              <w:tab/>
              <w:delText>13</w:delText>
            </w:r>
          </w:del>
        </w:p>
        <w:p w14:paraId="1CF5A4E9" w14:textId="095A718D" w:rsidR="006327CB" w:rsidDel="005136E7" w:rsidRDefault="006327CB">
          <w:pPr>
            <w:pStyle w:val="12"/>
            <w:tabs>
              <w:tab w:val="left" w:pos="420"/>
              <w:tab w:val="right" w:leader="dot" w:pos="8296"/>
            </w:tabs>
            <w:rPr>
              <w:del w:id="385" w:author="hyx" w:date="2018-11-11T18:39:00Z"/>
              <w:rFonts w:asciiTheme="minorHAnsi" w:eastAsiaTheme="minorEastAsia" w:hAnsiTheme="minorHAnsi" w:cstheme="minorBidi"/>
              <w:noProof/>
              <w:kern w:val="2"/>
            </w:rPr>
          </w:pPr>
          <w:del w:id="386" w:author="hyx" w:date="2018-11-11T18:39:00Z">
            <w:r w:rsidRPr="005136E7" w:rsidDel="005136E7">
              <w:rPr>
                <w:rStyle w:val="aa"/>
                <w:noProof/>
              </w:rPr>
              <w:delText>5</w:delText>
            </w:r>
            <w:r w:rsidDel="005136E7">
              <w:rPr>
                <w:rFonts w:asciiTheme="minorHAnsi" w:eastAsiaTheme="minorEastAsia" w:hAnsiTheme="minorHAnsi" w:cstheme="minorBidi"/>
                <w:noProof/>
                <w:kern w:val="2"/>
              </w:rPr>
              <w:tab/>
            </w:r>
            <w:r w:rsidRPr="005136E7" w:rsidDel="005136E7">
              <w:rPr>
                <w:rStyle w:val="aa"/>
                <w:noProof/>
              </w:rPr>
              <w:delText>人力资源管理计划</w:delText>
            </w:r>
            <w:r w:rsidDel="005136E7">
              <w:rPr>
                <w:noProof/>
                <w:webHidden/>
              </w:rPr>
              <w:tab/>
              <w:delText>14</w:delText>
            </w:r>
          </w:del>
        </w:p>
        <w:p w14:paraId="16C43379" w14:textId="76A9A942" w:rsidR="006327CB" w:rsidDel="005136E7" w:rsidRDefault="006327CB">
          <w:pPr>
            <w:pStyle w:val="21"/>
            <w:tabs>
              <w:tab w:val="left" w:pos="1260"/>
              <w:tab w:val="right" w:leader="dot" w:pos="8296"/>
            </w:tabs>
            <w:rPr>
              <w:del w:id="387" w:author="hyx" w:date="2018-11-11T18:39:00Z"/>
              <w:rFonts w:asciiTheme="minorHAnsi" w:eastAsiaTheme="minorEastAsia" w:hAnsiTheme="minorHAnsi" w:cstheme="minorBidi"/>
              <w:noProof/>
              <w:kern w:val="2"/>
            </w:rPr>
          </w:pPr>
          <w:del w:id="388" w:author="hyx" w:date="2018-11-11T18:39:00Z">
            <w:r w:rsidRPr="005136E7" w:rsidDel="005136E7">
              <w:rPr>
                <w:rStyle w:val="aa"/>
                <w:noProof/>
              </w:rPr>
              <w:delText>5.1</w:delText>
            </w:r>
            <w:r w:rsidDel="005136E7">
              <w:rPr>
                <w:rFonts w:asciiTheme="minorHAnsi" w:eastAsiaTheme="minorEastAsia" w:hAnsiTheme="minorHAnsi" w:cstheme="minorBidi"/>
                <w:noProof/>
                <w:kern w:val="2"/>
              </w:rPr>
              <w:tab/>
            </w:r>
            <w:r w:rsidRPr="005136E7" w:rsidDel="005136E7">
              <w:rPr>
                <w:rStyle w:val="aa"/>
                <w:noProof/>
              </w:rPr>
              <w:delText>角色和职责</w:delText>
            </w:r>
            <w:r w:rsidDel="005136E7">
              <w:rPr>
                <w:noProof/>
                <w:webHidden/>
              </w:rPr>
              <w:tab/>
              <w:delText>14</w:delText>
            </w:r>
          </w:del>
        </w:p>
        <w:p w14:paraId="7FF75E9A" w14:textId="445F0672" w:rsidR="006327CB" w:rsidDel="005136E7" w:rsidRDefault="006327CB">
          <w:pPr>
            <w:pStyle w:val="31"/>
            <w:tabs>
              <w:tab w:val="left" w:pos="1680"/>
              <w:tab w:val="right" w:leader="dot" w:pos="8296"/>
            </w:tabs>
            <w:rPr>
              <w:del w:id="389" w:author="hyx" w:date="2018-11-11T18:39:00Z"/>
              <w:rFonts w:asciiTheme="minorHAnsi" w:eastAsiaTheme="minorEastAsia" w:hAnsiTheme="minorHAnsi" w:cstheme="minorBidi"/>
              <w:noProof/>
              <w:kern w:val="2"/>
            </w:rPr>
          </w:pPr>
          <w:del w:id="390" w:author="hyx" w:date="2018-11-11T18:39:00Z">
            <w:r w:rsidRPr="005136E7" w:rsidDel="005136E7">
              <w:rPr>
                <w:rStyle w:val="aa"/>
                <w:noProof/>
              </w:rPr>
              <w:delText>5.1.1</w:delText>
            </w:r>
            <w:r w:rsidDel="005136E7">
              <w:rPr>
                <w:rFonts w:asciiTheme="minorHAnsi" w:eastAsiaTheme="minorEastAsia" w:hAnsiTheme="minorHAnsi" w:cstheme="minorBidi"/>
                <w:noProof/>
                <w:kern w:val="2"/>
              </w:rPr>
              <w:tab/>
            </w:r>
            <w:r w:rsidRPr="005136E7" w:rsidDel="005136E7">
              <w:rPr>
                <w:rStyle w:val="aa"/>
                <w:noProof/>
              </w:rPr>
              <w:delText>项目经理</w:delText>
            </w:r>
            <w:r w:rsidDel="005136E7">
              <w:rPr>
                <w:noProof/>
                <w:webHidden/>
              </w:rPr>
              <w:tab/>
              <w:delText>14</w:delText>
            </w:r>
          </w:del>
        </w:p>
        <w:p w14:paraId="4FF53C3F" w14:textId="5113C244" w:rsidR="006327CB" w:rsidDel="005136E7" w:rsidRDefault="006327CB">
          <w:pPr>
            <w:pStyle w:val="31"/>
            <w:tabs>
              <w:tab w:val="left" w:pos="1680"/>
              <w:tab w:val="right" w:leader="dot" w:pos="8296"/>
            </w:tabs>
            <w:rPr>
              <w:del w:id="391" w:author="hyx" w:date="2018-11-11T18:39:00Z"/>
              <w:rFonts w:asciiTheme="minorHAnsi" w:eastAsiaTheme="minorEastAsia" w:hAnsiTheme="minorHAnsi" w:cstheme="minorBidi"/>
              <w:noProof/>
              <w:kern w:val="2"/>
            </w:rPr>
          </w:pPr>
          <w:del w:id="392" w:author="hyx" w:date="2018-11-11T18:39:00Z">
            <w:r w:rsidRPr="005136E7" w:rsidDel="005136E7">
              <w:rPr>
                <w:rStyle w:val="aa"/>
                <w:noProof/>
              </w:rPr>
              <w:delText>5.1.2</w:delText>
            </w:r>
            <w:r w:rsidDel="005136E7">
              <w:rPr>
                <w:rFonts w:asciiTheme="minorHAnsi" w:eastAsiaTheme="minorEastAsia" w:hAnsiTheme="minorHAnsi" w:cstheme="minorBidi"/>
                <w:noProof/>
                <w:kern w:val="2"/>
              </w:rPr>
              <w:tab/>
            </w:r>
            <w:r w:rsidRPr="005136E7" w:rsidDel="005136E7">
              <w:rPr>
                <w:rStyle w:val="aa"/>
                <w:noProof/>
              </w:rPr>
              <w:delText>任务审核员</w:delText>
            </w:r>
            <w:r w:rsidDel="005136E7">
              <w:rPr>
                <w:noProof/>
                <w:webHidden/>
              </w:rPr>
              <w:tab/>
              <w:delText>14</w:delText>
            </w:r>
          </w:del>
        </w:p>
        <w:p w14:paraId="0E1511EF" w14:textId="130D9ACB" w:rsidR="006327CB" w:rsidDel="005136E7" w:rsidRDefault="006327CB">
          <w:pPr>
            <w:pStyle w:val="31"/>
            <w:tabs>
              <w:tab w:val="left" w:pos="1680"/>
              <w:tab w:val="right" w:leader="dot" w:pos="8296"/>
            </w:tabs>
            <w:rPr>
              <w:del w:id="393" w:author="hyx" w:date="2018-11-11T18:39:00Z"/>
              <w:rFonts w:asciiTheme="minorHAnsi" w:eastAsiaTheme="minorEastAsia" w:hAnsiTheme="minorHAnsi" w:cstheme="minorBidi"/>
              <w:noProof/>
              <w:kern w:val="2"/>
            </w:rPr>
          </w:pPr>
          <w:del w:id="394" w:author="hyx" w:date="2018-11-11T18:39:00Z">
            <w:r w:rsidRPr="005136E7" w:rsidDel="005136E7">
              <w:rPr>
                <w:rStyle w:val="aa"/>
                <w:noProof/>
              </w:rPr>
              <w:delText>5.1.3</w:delText>
            </w:r>
            <w:r w:rsidDel="005136E7">
              <w:rPr>
                <w:rFonts w:asciiTheme="minorHAnsi" w:eastAsiaTheme="minorEastAsia" w:hAnsiTheme="minorHAnsi" w:cstheme="minorBidi"/>
                <w:noProof/>
                <w:kern w:val="2"/>
              </w:rPr>
              <w:tab/>
            </w:r>
            <w:r w:rsidRPr="005136E7" w:rsidDel="005136E7">
              <w:rPr>
                <w:rStyle w:val="aa"/>
                <w:noProof/>
              </w:rPr>
              <w:delText>计划调整员</w:delText>
            </w:r>
            <w:r w:rsidDel="005136E7">
              <w:rPr>
                <w:noProof/>
                <w:webHidden/>
              </w:rPr>
              <w:tab/>
              <w:delText>14</w:delText>
            </w:r>
          </w:del>
        </w:p>
        <w:p w14:paraId="595DB785" w14:textId="3F12D5F4" w:rsidR="006327CB" w:rsidDel="005136E7" w:rsidRDefault="006327CB">
          <w:pPr>
            <w:pStyle w:val="31"/>
            <w:tabs>
              <w:tab w:val="left" w:pos="1680"/>
              <w:tab w:val="right" w:leader="dot" w:pos="8296"/>
            </w:tabs>
            <w:rPr>
              <w:del w:id="395" w:author="hyx" w:date="2018-11-11T18:39:00Z"/>
              <w:rFonts w:asciiTheme="minorHAnsi" w:eastAsiaTheme="minorEastAsia" w:hAnsiTheme="minorHAnsi" w:cstheme="minorBidi"/>
              <w:noProof/>
              <w:kern w:val="2"/>
            </w:rPr>
          </w:pPr>
          <w:del w:id="396" w:author="hyx" w:date="2018-11-11T18:39:00Z">
            <w:r w:rsidRPr="005136E7" w:rsidDel="005136E7">
              <w:rPr>
                <w:rStyle w:val="aa"/>
                <w:noProof/>
              </w:rPr>
              <w:delText>5.1.4</w:delText>
            </w:r>
            <w:r w:rsidDel="005136E7">
              <w:rPr>
                <w:rFonts w:asciiTheme="minorHAnsi" w:eastAsiaTheme="minorEastAsia" w:hAnsiTheme="minorHAnsi" w:cstheme="minorBidi"/>
                <w:noProof/>
                <w:kern w:val="2"/>
              </w:rPr>
              <w:tab/>
            </w:r>
            <w:r w:rsidRPr="005136E7" w:rsidDel="005136E7">
              <w:rPr>
                <w:rStyle w:val="aa"/>
                <w:noProof/>
              </w:rPr>
              <w:delText>文档模板员</w:delText>
            </w:r>
            <w:r w:rsidDel="005136E7">
              <w:rPr>
                <w:noProof/>
                <w:webHidden/>
              </w:rPr>
              <w:tab/>
              <w:delText>15</w:delText>
            </w:r>
          </w:del>
        </w:p>
        <w:p w14:paraId="7B563DE8" w14:textId="3D069810" w:rsidR="006327CB" w:rsidDel="005136E7" w:rsidRDefault="006327CB">
          <w:pPr>
            <w:pStyle w:val="31"/>
            <w:tabs>
              <w:tab w:val="left" w:pos="1680"/>
              <w:tab w:val="right" w:leader="dot" w:pos="8296"/>
            </w:tabs>
            <w:rPr>
              <w:del w:id="397" w:author="hyx" w:date="2018-11-11T18:39:00Z"/>
              <w:rFonts w:asciiTheme="minorHAnsi" w:eastAsiaTheme="minorEastAsia" w:hAnsiTheme="minorHAnsi" w:cstheme="minorBidi"/>
              <w:noProof/>
              <w:kern w:val="2"/>
            </w:rPr>
          </w:pPr>
          <w:del w:id="398" w:author="hyx" w:date="2018-11-11T18:39:00Z">
            <w:r w:rsidRPr="005136E7" w:rsidDel="005136E7">
              <w:rPr>
                <w:rStyle w:val="aa"/>
                <w:noProof/>
              </w:rPr>
              <w:delText>5.1.5</w:delText>
            </w:r>
            <w:r w:rsidDel="005136E7">
              <w:rPr>
                <w:rFonts w:asciiTheme="minorHAnsi" w:eastAsiaTheme="minorEastAsia" w:hAnsiTheme="minorHAnsi" w:cstheme="minorBidi"/>
                <w:noProof/>
                <w:kern w:val="2"/>
              </w:rPr>
              <w:tab/>
            </w:r>
            <w:r w:rsidRPr="005136E7" w:rsidDel="005136E7">
              <w:rPr>
                <w:rStyle w:val="aa"/>
                <w:noProof/>
              </w:rPr>
              <w:delText>文档编写员</w:delText>
            </w:r>
            <w:r w:rsidDel="005136E7">
              <w:rPr>
                <w:noProof/>
                <w:webHidden/>
              </w:rPr>
              <w:tab/>
              <w:delText>15</w:delText>
            </w:r>
          </w:del>
        </w:p>
        <w:p w14:paraId="3691F042" w14:textId="1C490063" w:rsidR="006327CB" w:rsidDel="005136E7" w:rsidRDefault="006327CB">
          <w:pPr>
            <w:pStyle w:val="31"/>
            <w:tabs>
              <w:tab w:val="left" w:pos="1680"/>
              <w:tab w:val="right" w:leader="dot" w:pos="8296"/>
            </w:tabs>
            <w:rPr>
              <w:del w:id="399" w:author="hyx" w:date="2018-11-11T18:39:00Z"/>
              <w:rFonts w:asciiTheme="minorHAnsi" w:eastAsiaTheme="minorEastAsia" w:hAnsiTheme="minorHAnsi" w:cstheme="minorBidi"/>
              <w:noProof/>
              <w:kern w:val="2"/>
            </w:rPr>
          </w:pPr>
          <w:del w:id="400" w:author="hyx" w:date="2018-11-11T18:39:00Z">
            <w:r w:rsidRPr="005136E7" w:rsidDel="005136E7">
              <w:rPr>
                <w:rStyle w:val="aa"/>
                <w:noProof/>
              </w:rPr>
              <w:delText>5.1.6</w:delText>
            </w:r>
            <w:r w:rsidDel="005136E7">
              <w:rPr>
                <w:rFonts w:asciiTheme="minorHAnsi" w:eastAsiaTheme="minorEastAsia" w:hAnsiTheme="minorHAnsi" w:cstheme="minorBidi"/>
                <w:noProof/>
                <w:kern w:val="2"/>
              </w:rPr>
              <w:tab/>
            </w:r>
            <w:r w:rsidRPr="005136E7" w:rsidDel="005136E7">
              <w:rPr>
                <w:rStyle w:val="aa"/>
                <w:noProof/>
              </w:rPr>
              <w:delText>PPT</w:delText>
            </w:r>
            <w:r w:rsidRPr="005136E7" w:rsidDel="005136E7">
              <w:rPr>
                <w:rStyle w:val="aa"/>
                <w:noProof/>
                <w:rPrChange w:id="401" w:author="hyx" w:date="2018-11-11T18:39:00Z">
                  <w:rPr>
                    <w:rStyle w:val="aa"/>
                    <w:noProof/>
                  </w:rPr>
                </w:rPrChange>
              </w:rPr>
              <w:delText>编写员</w:delText>
            </w:r>
            <w:r w:rsidDel="005136E7">
              <w:rPr>
                <w:noProof/>
                <w:webHidden/>
              </w:rPr>
              <w:tab/>
              <w:delText>16</w:delText>
            </w:r>
          </w:del>
        </w:p>
        <w:p w14:paraId="17BADAF0" w14:textId="5C5E3C6D" w:rsidR="006327CB" w:rsidDel="005136E7" w:rsidRDefault="006327CB">
          <w:pPr>
            <w:pStyle w:val="31"/>
            <w:tabs>
              <w:tab w:val="left" w:pos="1680"/>
              <w:tab w:val="right" w:leader="dot" w:pos="8296"/>
            </w:tabs>
            <w:rPr>
              <w:del w:id="402" w:author="hyx" w:date="2018-11-11T18:39:00Z"/>
              <w:rFonts w:asciiTheme="minorHAnsi" w:eastAsiaTheme="minorEastAsia" w:hAnsiTheme="minorHAnsi" w:cstheme="minorBidi"/>
              <w:noProof/>
              <w:kern w:val="2"/>
            </w:rPr>
          </w:pPr>
          <w:del w:id="403" w:author="hyx" w:date="2018-11-11T18:39:00Z">
            <w:r w:rsidRPr="005136E7" w:rsidDel="005136E7">
              <w:rPr>
                <w:rStyle w:val="aa"/>
                <w:noProof/>
              </w:rPr>
              <w:delText>5.1.7</w:delText>
            </w:r>
            <w:r w:rsidDel="005136E7">
              <w:rPr>
                <w:rFonts w:asciiTheme="minorHAnsi" w:eastAsiaTheme="minorEastAsia" w:hAnsiTheme="minorHAnsi" w:cstheme="minorBidi"/>
                <w:noProof/>
                <w:kern w:val="2"/>
              </w:rPr>
              <w:tab/>
            </w:r>
            <w:r w:rsidRPr="005136E7" w:rsidDel="005136E7">
              <w:rPr>
                <w:rStyle w:val="aa"/>
                <w:noProof/>
              </w:rPr>
              <w:delText>会议记录员</w:delText>
            </w:r>
            <w:r w:rsidDel="005136E7">
              <w:rPr>
                <w:noProof/>
                <w:webHidden/>
              </w:rPr>
              <w:tab/>
              <w:delText>16</w:delText>
            </w:r>
          </w:del>
        </w:p>
        <w:p w14:paraId="766DDD2F" w14:textId="6BE6CE65" w:rsidR="006327CB" w:rsidDel="005136E7" w:rsidRDefault="006327CB">
          <w:pPr>
            <w:pStyle w:val="31"/>
            <w:tabs>
              <w:tab w:val="left" w:pos="1680"/>
              <w:tab w:val="right" w:leader="dot" w:pos="8296"/>
            </w:tabs>
            <w:rPr>
              <w:del w:id="404" w:author="hyx" w:date="2018-11-11T18:39:00Z"/>
              <w:rFonts w:asciiTheme="minorHAnsi" w:eastAsiaTheme="minorEastAsia" w:hAnsiTheme="minorHAnsi" w:cstheme="minorBidi"/>
              <w:noProof/>
              <w:kern w:val="2"/>
            </w:rPr>
          </w:pPr>
          <w:del w:id="405" w:author="hyx" w:date="2018-11-11T18:39:00Z">
            <w:r w:rsidRPr="005136E7" w:rsidDel="005136E7">
              <w:rPr>
                <w:rStyle w:val="aa"/>
                <w:noProof/>
              </w:rPr>
              <w:delText>5.1.8</w:delText>
            </w:r>
            <w:r w:rsidDel="005136E7">
              <w:rPr>
                <w:rFonts w:asciiTheme="minorHAnsi" w:eastAsiaTheme="minorEastAsia" w:hAnsiTheme="minorHAnsi" w:cstheme="minorBidi"/>
                <w:noProof/>
                <w:kern w:val="2"/>
              </w:rPr>
              <w:tab/>
            </w:r>
            <w:r w:rsidRPr="005136E7" w:rsidDel="005136E7">
              <w:rPr>
                <w:rStyle w:val="aa"/>
                <w:noProof/>
              </w:rPr>
              <w:delText>录音记录员</w:delText>
            </w:r>
            <w:r w:rsidDel="005136E7">
              <w:rPr>
                <w:noProof/>
                <w:webHidden/>
              </w:rPr>
              <w:tab/>
              <w:delText>16</w:delText>
            </w:r>
          </w:del>
        </w:p>
        <w:p w14:paraId="6FCB5686" w14:textId="4F35FD9F" w:rsidR="006327CB" w:rsidDel="005136E7" w:rsidRDefault="006327CB">
          <w:pPr>
            <w:pStyle w:val="31"/>
            <w:tabs>
              <w:tab w:val="left" w:pos="1680"/>
              <w:tab w:val="right" w:leader="dot" w:pos="8296"/>
            </w:tabs>
            <w:rPr>
              <w:del w:id="406" w:author="hyx" w:date="2018-11-11T18:39:00Z"/>
              <w:rFonts w:asciiTheme="minorHAnsi" w:eastAsiaTheme="minorEastAsia" w:hAnsiTheme="minorHAnsi" w:cstheme="minorBidi"/>
              <w:noProof/>
              <w:kern w:val="2"/>
            </w:rPr>
          </w:pPr>
          <w:del w:id="407" w:author="hyx" w:date="2018-11-11T18:39:00Z">
            <w:r w:rsidRPr="005136E7" w:rsidDel="005136E7">
              <w:rPr>
                <w:rStyle w:val="aa"/>
                <w:noProof/>
              </w:rPr>
              <w:delText>5.1.9</w:delText>
            </w:r>
            <w:r w:rsidDel="005136E7">
              <w:rPr>
                <w:rFonts w:asciiTheme="minorHAnsi" w:eastAsiaTheme="minorEastAsia" w:hAnsiTheme="minorHAnsi" w:cstheme="minorBidi"/>
                <w:noProof/>
                <w:kern w:val="2"/>
              </w:rPr>
              <w:tab/>
            </w:r>
            <w:r w:rsidRPr="005136E7" w:rsidDel="005136E7">
              <w:rPr>
                <w:rStyle w:val="aa"/>
                <w:noProof/>
              </w:rPr>
              <w:delText>配置管理员</w:delText>
            </w:r>
            <w:r w:rsidDel="005136E7">
              <w:rPr>
                <w:noProof/>
                <w:webHidden/>
              </w:rPr>
              <w:tab/>
              <w:delText>17</w:delText>
            </w:r>
          </w:del>
        </w:p>
        <w:p w14:paraId="66C335A8" w14:textId="1C6162E2" w:rsidR="006327CB" w:rsidDel="005136E7" w:rsidRDefault="006327CB">
          <w:pPr>
            <w:pStyle w:val="31"/>
            <w:tabs>
              <w:tab w:val="left" w:pos="2100"/>
              <w:tab w:val="right" w:leader="dot" w:pos="8296"/>
            </w:tabs>
            <w:rPr>
              <w:del w:id="408" w:author="hyx" w:date="2018-11-11T18:39:00Z"/>
              <w:rFonts w:asciiTheme="minorHAnsi" w:eastAsiaTheme="minorEastAsia" w:hAnsiTheme="minorHAnsi" w:cstheme="minorBidi"/>
              <w:noProof/>
              <w:kern w:val="2"/>
            </w:rPr>
          </w:pPr>
          <w:del w:id="409" w:author="hyx" w:date="2018-11-11T18:39:00Z">
            <w:r w:rsidRPr="005136E7" w:rsidDel="005136E7">
              <w:rPr>
                <w:rStyle w:val="aa"/>
                <w:noProof/>
              </w:rPr>
              <w:delText>5.1.10</w:delText>
            </w:r>
            <w:r w:rsidDel="005136E7">
              <w:rPr>
                <w:rFonts w:asciiTheme="minorHAnsi" w:eastAsiaTheme="minorEastAsia" w:hAnsiTheme="minorHAnsi" w:cstheme="minorBidi"/>
                <w:noProof/>
                <w:kern w:val="2"/>
              </w:rPr>
              <w:tab/>
            </w:r>
            <w:r w:rsidRPr="005136E7" w:rsidDel="005136E7">
              <w:rPr>
                <w:rStyle w:val="aa"/>
                <w:noProof/>
              </w:rPr>
              <w:delText>原型设计员</w:delText>
            </w:r>
            <w:r w:rsidDel="005136E7">
              <w:rPr>
                <w:noProof/>
                <w:webHidden/>
              </w:rPr>
              <w:tab/>
              <w:delText>17</w:delText>
            </w:r>
          </w:del>
        </w:p>
        <w:p w14:paraId="69EE6C48" w14:textId="1B47A3D8" w:rsidR="006327CB" w:rsidDel="005136E7" w:rsidRDefault="006327CB">
          <w:pPr>
            <w:pStyle w:val="31"/>
            <w:tabs>
              <w:tab w:val="left" w:pos="2100"/>
              <w:tab w:val="right" w:leader="dot" w:pos="8296"/>
            </w:tabs>
            <w:rPr>
              <w:del w:id="410" w:author="hyx" w:date="2018-11-11T18:39:00Z"/>
              <w:rFonts w:asciiTheme="minorHAnsi" w:eastAsiaTheme="minorEastAsia" w:hAnsiTheme="minorHAnsi" w:cstheme="minorBidi"/>
              <w:noProof/>
              <w:kern w:val="2"/>
            </w:rPr>
          </w:pPr>
          <w:del w:id="411" w:author="hyx" w:date="2018-11-11T18:39:00Z">
            <w:r w:rsidRPr="005136E7" w:rsidDel="005136E7">
              <w:rPr>
                <w:rStyle w:val="aa"/>
                <w:noProof/>
              </w:rPr>
              <w:delText>5.1.11</w:delText>
            </w:r>
            <w:r w:rsidDel="005136E7">
              <w:rPr>
                <w:rFonts w:asciiTheme="minorHAnsi" w:eastAsiaTheme="minorEastAsia" w:hAnsiTheme="minorHAnsi" w:cstheme="minorBidi"/>
                <w:noProof/>
                <w:kern w:val="2"/>
              </w:rPr>
              <w:tab/>
            </w:r>
            <w:r w:rsidRPr="005136E7" w:rsidDel="005136E7">
              <w:rPr>
                <w:rStyle w:val="aa"/>
                <w:noProof/>
              </w:rPr>
              <w:delText>用户访谈员</w:delText>
            </w:r>
            <w:r w:rsidDel="005136E7">
              <w:rPr>
                <w:noProof/>
                <w:webHidden/>
              </w:rPr>
              <w:tab/>
              <w:delText>17</w:delText>
            </w:r>
          </w:del>
        </w:p>
        <w:p w14:paraId="7ABD08D4" w14:textId="1857FEE4" w:rsidR="006327CB" w:rsidDel="005136E7" w:rsidRDefault="006327CB">
          <w:pPr>
            <w:pStyle w:val="21"/>
            <w:tabs>
              <w:tab w:val="left" w:pos="1260"/>
              <w:tab w:val="right" w:leader="dot" w:pos="8296"/>
            </w:tabs>
            <w:rPr>
              <w:del w:id="412" w:author="hyx" w:date="2018-11-11T18:39:00Z"/>
              <w:rFonts w:asciiTheme="minorHAnsi" w:eastAsiaTheme="minorEastAsia" w:hAnsiTheme="minorHAnsi" w:cstheme="minorBidi"/>
              <w:noProof/>
              <w:kern w:val="2"/>
            </w:rPr>
          </w:pPr>
          <w:del w:id="413" w:author="hyx" w:date="2018-11-11T18:39:00Z">
            <w:r w:rsidRPr="005136E7" w:rsidDel="005136E7">
              <w:rPr>
                <w:rStyle w:val="aa"/>
                <w:noProof/>
              </w:rPr>
              <w:delText>5.2</w:delText>
            </w:r>
            <w:r w:rsidDel="005136E7">
              <w:rPr>
                <w:rFonts w:asciiTheme="minorHAnsi" w:eastAsiaTheme="minorEastAsia" w:hAnsiTheme="minorHAnsi" w:cstheme="minorBidi"/>
                <w:noProof/>
                <w:kern w:val="2"/>
              </w:rPr>
              <w:tab/>
            </w:r>
            <w:r w:rsidRPr="005136E7" w:rsidDel="005136E7">
              <w:rPr>
                <w:rStyle w:val="aa"/>
                <w:noProof/>
              </w:rPr>
              <w:delText>项目组织结构（</w:delText>
            </w:r>
            <w:r w:rsidRPr="005136E7" w:rsidDel="005136E7">
              <w:rPr>
                <w:rStyle w:val="aa"/>
                <w:noProof/>
                <w:rPrChange w:id="414" w:author="hyx" w:date="2018-11-11T18:39:00Z">
                  <w:rPr>
                    <w:rStyle w:val="aa"/>
                    <w:noProof/>
                  </w:rPr>
                </w:rPrChange>
              </w:rPr>
              <w:delText>OBS）</w:delText>
            </w:r>
            <w:r w:rsidDel="005136E7">
              <w:rPr>
                <w:noProof/>
                <w:webHidden/>
              </w:rPr>
              <w:tab/>
              <w:delText>18</w:delText>
            </w:r>
          </w:del>
        </w:p>
        <w:p w14:paraId="4108A4D4" w14:textId="6AAEF62A" w:rsidR="006327CB" w:rsidDel="005136E7" w:rsidRDefault="006327CB">
          <w:pPr>
            <w:pStyle w:val="21"/>
            <w:tabs>
              <w:tab w:val="left" w:pos="1260"/>
              <w:tab w:val="right" w:leader="dot" w:pos="8296"/>
            </w:tabs>
            <w:rPr>
              <w:del w:id="415" w:author="hyx" w:date="2018-11-11T18:39:00Z"/>
              <w:rFonts w:asciiTheme="minorHAnsi" w:eastAsiaTheme="minorEastAsia" w:hAnsiTheme="minorHAnsi" w:cstheme="minorBidi"/>
              <w:noProof/>
              <w:kern w:val="2"/>
            </w:rPr>
          </w:pPr>
          <w:del w:id="416" w:author="hyx" w:date="2018-11-11T18:39:00Z">
            <w:r w:rsidRPr="005136E7" w:rsidDel="005136E7">
              <w:rPr>
                <w:rStyle w:val="aa"/>
                <w:noProof/>
              </w:rPr>
              <w:delText>5.3</w:delText>
            </w:r>
            <w:r w:rsidDel="005136E7">
              <w:rPr>
                <w:rFonts w:asciiTheme="minorHAnsi" w:eastAsiaTheme="minorEastAsia" w:hAnsiTheme="minorHAnsi" w:cstheme="minorBidi"/>
                <w:noProof/>
                <w:kern w:val="2"/>
              </w:rPr>
              <w:tab/>
            </w:r>
            <w:r w:rsidRPr="005136E7" w:rsidDel="005136E7">
              <w:rPr>
                <w:rStyle w:val="aa"/>
                <w:noProof/>
              </w:rPr>
              <w:delText>人员配备管理计划</w:delText>
            </w:r>
            <w:r w:rsidDel="005136E7">
              <w:rPr>
                <w:noProof/>
                <w:webHidden/>
              </w:rPr>
              <w:tab/>
              <w:delText>18</w:delText>
            </w:r>
          </w:del>
        </w:p>
        <w:p w14:paraId="03A81D94" w14:textId="60864C35" w:rsidR="006327CB" w:rsidDel="005136E7" w:rsidRDefault="006327CB">
          <w:pPr>
            <w:pStyle w:val="31"/>
            <w:tabs>
              <w:tab w:val="left" w:pos="1680"/>
              <w:tab w:val="right" w:leader="dot" w:pos="8296"/>
            </w:tabs>
            <w:rPr>
              <w:del w:id="417" w:author="hyx" w:date="2018-11-11T18:39:00Z"/>
              <w:rFonts w:asciiTheme="minorHAnsi" w:eastAsiaTheme="minorEastAsia" w:hAnsiTheme="minorHAnsi" w:cstheme="minorBidi"/>
              <w:noProof/>
              <w:kern w:val="2"/>
            </w:rPr>
          </w:pPr>
          <w:del w:id="418" w:author="hyx" w:date="2018-11-11T18:39:00Z">
            <w:r w:rsidRPr="005136E7" w:rsidDel="005136E7">
              <w:rPr>
                <w:rStyle w:val="aa"/>
                <w:noProof/>
              </w:rPr>
              <w:delText>5.3.1</w:delText>
            </w:r>
            <w:r w:rsidDel="005136E7">
              <w:rPr>
                <w:rFonts w:asciiTheme="minorHAnsi" w:eastAsiaTheme="minorEastAsia" w:hAnsiTheme="minorHAnsi" w:cstheme="minorBidi"/>
                <w:noProof/>
                <w:kern w:val="2"/>
              </w:rPr>
              <w:tab/>
            </w:r>
            <w:r w:rsidRPr="005136E7" w:rsidDel="005136E7">
              <w:rPr>
                <w:rStyle w:val="aa"/>
                <w:noProof/>
              </w:rPr>
              <w:delText>人员招募</w:delText>
            </w:r>
            <w:r w:rsidDel="005136E7">
              <w:rPr>
                <w:noProof/>
                <w:webHidden/>
              </w:rPr>
              <w:tab/>
              <w:delText>18</w:delText>
            </w:r>
          </w:del>
        </w:p>
        <w:p w14:paraId="638371F5" w14:textId="53BD14C5" w:rsidR="006327CB" w:rsidDel="005136E7" w:rsidRDefault="006327CB">
          <w:pPr>
            <w:pStyle w:val="31"/>
            <w:tabs>
              <w:tab w:val="left" w:pos="1680"/>
              <w:tab w:val="right" w:leader="dot" w:pos="8296"/>
            </w:tabs>
            <w:rPr>
              <w:del w:id="419" w:author="hyx" w:date="2018-11-11T18:39:00Z"/>
              <w:rFonts w:asciiTheme="minorHAnsi" w:eastAsiaTheme="minorEastAsia" w:hAnsiTheme="minorHAnsi" w:cstheme="minorBidi"/>
              <w:noProof/>
              <w:kern w:val="2"/>
            </w:rPr>
          </w:pPr>
          <w:del w:id="420" w:author="hyx" w:date="2018-11-11T18:39:00Z">
            <w:r w:rsidRPr="005136E7" w:rsidDel="005136E7">
              <w:rPr>
                <w:rStyle w:val="aa"/>
                <w:noProof/>
              </w:rPr>
              <w:delText>5.3.2</w:delText>
            </w:r>
            <w:r w:rsidDel="005136E7">
              <w:rPr>
                <w:rFonts w:asciiTheme="minorHAnsi" w:eastAsiaTheme="minorEastAsia" w:hAnsiTheme="minorHAnsi" w:cstheme="minorBidi"/>
                <w:noProof/>
                <w:kern w:val="2"/>
              </w:rPr>
              <w:tab/>
            </w:r>
            <w:r w:rsidRPr="005136E7" w:rsidDel="005136E7">
              <w:rPr>
                <w:rStyle w:val="aa"/>
                <w:noProof/>
              </w:rPr>
              <w:delText>认可与奖励</w:delText>
            </w:r>
            <w:r w:rsidDel="005136E7">
              <w:rPr>
                <w:noProof/>
                <w:webHidden/>
              </w:rPr>
              <w:tab/>
              <w:delText>18</w:delText>
            </w:r>
          </w:del>
        </w:p>
        <w:p w14:paraId="44B7B0E0" w14:textId="7A48062A" w:rsidR="006327CB" w:rsidDel="005136E7" w:rsidRDefault="006327CB">
          <w:pPr>
            <w:pStyle w:val="31"/>
            <w:tabs>
              <w:tab w:val="left" w:pos="1680"/>
              <w:tab w:val="right" w:leader="dot" w:pos="8296"/>
            </w:tabs>
            <w:rPr>
              <w:del w:id="421" w:author="hyx" w:date="2018-11-11T18:39:00Z"/>
              <w:rFonts w:asciiTheme="minorHAnsi" w:eastAsiaTheme="minorEastAsia" w:hAnsiTheme="minorHAnsi" w:cstheme="minorBidi"/>
              <w:noProof/>
              <w:kern w:val="2"/>
            </w:rPr>
          </w:pPr>
          <w:del w:id="422" w:author="hyx" w:date="2018-11-11T18:39:00Z">
            <w:r w:rsidRPr="005136E7" w:rsidDel="005136E7">
              <w:rPr>
                <w:rStyle w:val="aa"/>
                <w:noProof/>
              </w:rPr>
              <w:delText>5.3.3</w:delText>
            </w:r>
            <w:r w:rsidDel="005136E7">
              <w:rPr>
                <w:rFonts w:asciiTheme="minorHAnsi" w:eastAsiaTheme="minorEastAsia" w:hAnsiTheme="minorHAnsi" w:cstheme="minorBidi"/>
                <w:noProof/>
                <w:kern w:val="2"/>
              </w:rPr>
              <w:tab/>
            </w:r>
            <w:r w:rsidRPr="005136E7" w:rsidDel="005136E7">
              <w:rPr>
                <w:rStyle w:val="aa"/>
                <w:noProof/>
              </w:rPr>
              <w:delText>合规性</w:delText>
            </w:r>
            <w:r w:rsidDel="005136E7">
              <w:rPr>
                <w:noProof/>
                <w:webHidden/>
              </w:rPr>
              <w:tab/>
              <w:delText>19</w:delText>
            </w:r>
          </w:del>
        </w:p>
        <w:p w14:paraId="5609584A" w14:textId="3A7AF481" w:rsidR="006327CB" w:rsidDel="005136E7" w:rsidRDefault="006327CB">
          <w:pPr>
            <w:pStyle w:val="12"/>
            <w:tabs>
              <w:tab w:val="left" w:pos="420"/>
              <w:tab w:val="right" w:leader="dot" w:pos="8296"/>
            </w:tabs>
            <w:rPr>
              <w:del w:id="423" w:author="hyx" w:date="2018-11-11T18:39:00Z"/>
              <w:rFonts w:asciiTheme="minorHAnsi" w:eastAsiaTheme="minorEastAsia" w:hAnsiTheme="minorHAnsi" w:cstheme="minorBidi"/>
              <w:noProof/>
              <w:kern w:val="2"/>
            </w:rPr>
          </w:pPr>
          <w:del w:id="424" w:author="hyx" w:date="2018-11-11T18:39:00Z">
            <w:r w:rsidRPr="005136E7" w:rsidDel="005136E7">
              <w:rPr>
                <w:rStyle w:val="aa"/>
                <w:noProof/>
              </w:rPr>
              <w:delText>6</w:delText>
            </w:r>
            <w:r w:rsidDel="005136E7">
              <w:rPr>
                <w:rFonts w:asciiTheme="minorHAnsi" w:eastAsiaTheme="minorEastAsia" w:hAnsiTheme="minorHAnsi" w:cstheme="minorBidi"/>
                <w:noProof/>
                <w:kern w:val="2"/>
              </w:rPr>
              <w:tab/>
            </w:r>
            <w:r w:rsidRPr="005136E7" w:rsidDel="005136E7">
              <w:rPr>
                <w:rStyle w:val="aa"/>
                <w:noProof/>
              </w:rPr>
              <w:delText>沟通管理计划</w:delText>
            </w:r>
            <w:r w:rsidDel="005136E7">
              <w:rPr>
                <w:noProof/>
                <w:webHidden/>
              </w:rPr>
              <w:tab/>
              <w:delText>19</w:delText>
            </w:r>
          </w:del>
        </w:p>
        <w:p w14:paraId="3F8D03B2" w14:textId="0444076B" w:rsidR="006327CB" w:rsidDel="005136E7" w:rsidRDefault="006327CB">
          <w:pPr>
            <w:pStyle w:val="21"/>
            <w:tabs>
              <w:tab w:val="left" w:pos="1260"/>
              <w:tab w:val="right" w:leader="dot" w:pos="8296"/>
            </w:tabs>
            <w:rPr>
              <w:del w:id="425" w:author="hyx" w:date="2018-11-11T18:39:00Z"/>
              <w:rFonts w:asciiTheme="minorHAnsi" w:eastAsiaTheme="minorEastAsia" w:hAnsiTheme="minorHAnsi" w:cstheme="minorBidi"/>
              <w:noProof/>
              <w:kern w:val="2"/>
            </w:rPr>
          </w:pPr>
          <w:del w:id="426" w:author="hyx" w:date="2018-11-11T18:39:00Z">
            <w:r w:rsidRPr="005136E7" w:rsidDel="005136E7">
              <w:rPr>
                <w:rStyle w:val="aa"/>
                <w:noProof/>
              </w:rPr>
              <w:delText>6.1</w:delText>
            </w:r>
            <w:r w:rsidDel="005136E7">
              <w:rPr>
                <w:rFonts w:asciiTheme="minorHAnsi" w:eastAsiaTheme="minorEastAsia" w:hAnsiTheme="minorHAnsi" w:cstheme="minorBidi"/>
                <w:noProof/>
                <w:kern w:val="2"/>
              </w:rPr>
              <w:tab/>
            </w:r>
            <w:r w:rsidRPr="005136E7" w:rsidDel="005136E7">
              <w:rPr>
                <w:rStyle w:val="aa"/>
                <w:noProof/>
              </w:rPr>
              <w:delText>干系人手册</w:delText>
            </w:r>
            <w:r w:rsidDel="005136E7">
              <w:rPr>
                <w:noProof/>
                <w:webHidden/>
              </w:rPr>
              <w:tab/>
              <w:delText>19</w:delText>
            </w:r>
          </w:del>
        </w:p>
        <w:p w14:paraId="1FD3A453" w14:textId="5974550F" w:rsidR="006327CB" w:rsidDel="005136E7" w:rsidRDefault="006327CB">
          <w:pPr>
            <w:pStyle w:val="21"/>
            <w:tabs>
              <w:tab w:val="left" w:pos="1260"/>
              <w:tab w:val="right" w:leader="dot" w:pos="8296"/>
            </w:tabs>
            <w:rPr>
              <w:del w:id="427" w:author="hyx" w:date="2018-11-11T18:39:00Z"/>
              <w:rFonts w:asciiTheme="minorHAnsi" w:eastAsiaTheme="minorEastAsia" w:hAnsiTheme="minorHAnsi" w:cstheme="minorBidi"/>
              <w:noProof/>
              <w:kern w:val="2"/>
            </w:rPr>
          </w:pPr>
          <w:del w:id="428" w:author="hyx" w:date="2018-11-11T18:39:00Z">
            <w:r w:rsidRPr="005136E7" w:rsidDel="005136E7">
              <w:rPr>
                <w:rStyle w:val="aa"/>
                <w:noProof/>
              </w:rPr>
              <w:delText>6.2</w:delText>
            </w:r>
            <w:r w:rsidDel="005136E7">
              <w:rPr>
                <w:rFonts w:asciiTheme="minorHAnsi" w:eastAsiaTheme="minorEastAsia" w:hAnsiTheme="minorHAnsi" w:cstheme="minorBidi"/>
                <w:noProof/>
                <w:kern w:val="2"/>
              </w:rPr>
              <w:tab/>
            </w:r>
            <w:r w:rsidRPr="005136E7" w:rsidDel="005136E7">
              <w:rPr>
                <w:rStyle w:val="aa"/>
                <w:noProof/>
              </w:rPr>
              <w:delText>对外沟通形式</w:delText>
            </w:r>
            <w:r w:rsidDel="005136E7">
              <w:rPr>
                <w:noProof/>
                <w:webHidden/>
              </w:rPr>
              <w:tab/>
              <w:delText>19</w:delText>
            </w:r>
          </w:del>
        </w:p>
        <w:p w14:paraId="1553C3C5" w14:textId="3CA2D388" w:rsidR="006327CB" w:rsidDel="005136E7" w:rsidRDefault="006327CB">
          <w:pPr>
            <w:pStyle w:val="31"/>
            <w:tabs>
              <w:tab w:val="left" w:pos="1680"/>
              <w:tab w:val="right" w:leader="dot" w:pos="8296"/>
            </w:tabs>
            <w:rPr>
              <w:del w:id="429" w:author="hyx" w:date="2018-11-11T18:39:00Z"/>
              <w:rFonts w:asciiTheme="minorHAnsi" w:eastAsiaTheme="minorEastAsia" w:hAnsiTheme="minorHAnsi" w:cstheme="minorBidi"/>
              <w:noProof/>
              <w:kern w:val="2"/>
            </w:rPr>
          </w:pPr>
          <w:del w:id="430" w:author="hyx" w:date="2018-11-11T18:39:00Z">
            <w:r w:rsidRPr="005136E7" w:rsidDel="005136E7">
              <w:rPr>
                <w:rStyle w:val="aa"/>
                <w:noProof/>
              </w:rPr>
              <w:delText>6.2.1</w:delText>
            </w:r>
            <w:r w:rsidDel="005136E7">
              <w:rPr>
                <w:rFonts w:asciiTheme="minorHAnsi" w:eastAsiaTheme="minorEastAsia" w:hAnsiTheme="minorHAnsi" w:cstheme="minorBidi"/>
                <w:noProof/>
                <w:kern w:val="2"/>
              </w:rPr>
              <w:tab/>
            </w:r>
            <w:r w:rsidRPr="005136E7" w:rsidDel="005136E7">
              <w:rPr>
                <w:rStyle w:val="aa"/>
                <w:noProof/>
              </w:rPr>
              <w:delText>正式沟通计划</w:delText>
            </w:r>
            <w:r w:rsidDel="005136E7">
              <w:rPr>
                <w:noProof/>
                <w:webHidden/>
              </w:rPr>
              <w:tab/>
              <w:delText>19</w:delText>
            </w:r>
          </w:del>
        </w:p>
        <w:p w14:paraId="498A1836" w14:textId="40032EF0" w:rsidR="006327CB" w:rsidDel="005136E7" w:rsidRDefault="006327CB">
          <w:pPr>
            <w:pStyle w:val="31"/>
            <w:tabs>
              <w:tab w:val="left" w:pos="1680"/>
              <w:tab w:val="right" w:leader="dot" w:pos="8296"/>
            </w:tabs>
            <w:rPr>
              <w:del w:id="431" w:author="hyx" w:date="2018-11-11T18:39:00Z"/>
              <w:rFonts w:asciiTheme="minorHAnsi" w:eastAsiaTheme="minorEastAsia" w:hAnsiTheme="minorHAnsi" w:cstheme="minorBidi"/>
              <w:noProof/>
              <w:kern w:val="2"/>
            </w:rPr>
          </w:pPr>
          <w:del w:id="432" w:author="hyx" w:date="2018-11-11T18:39:00Z">
            <w:r w:rsidRPr="005136E7" w:rsidDel="005136E7">
              <w:rPr>
                <w:rStyle w:val="aa"/>
                <w:noProof/>
              </w:rPr>
              <w:delText>6.2.2</w:delText>
            </w:r>
            <w:r w:rsidDel="005136E7">
              <w:rPr>
                <w:rFonts w:asciiTheme="minorHAnsi" w:eastAsiaTheme="minorEastAsia" w:hAnsiTheme="minorHAnsi" w:cstheme="minorBidi"/>
                <w:noProof/>
                <w:kern w:val="2"/>
              </w:rPr>
              <w:tab/>
            </w:r>
            <w:r w:rsidRPr="005136E7" w:rsidDel="005136E7">
              <w:rPr>
                <w:rStyle w:val="aa"/>
                <w:noProof/>
              </w:rPr>
              <w:delText>非正式沟通计划</w:delText>
            </w:r>
            <w:r w:rsidDel="005136E7">
              <w:rPr>
                <w:noProof/>
                <w:webHidden/>
              </w:rPr>
              <w:tab/>
              <w:delText>20</w:delText>
            </w:r>
          </w:del>
        </w:p>
        <w:p w14:paraId="51CF9992" w14:textId="2FFCE872" w:rsidR="006327CB" w:rsidDel="005136E7" w:rsidRDefault="006327CB">
          <w:pPr>
            <w:pStyle w:val="21"/>
            <w:tabs>
              <w:tab w:val="left" w:pos="1260"/>
              <w:tab w:val="right" w:leader="dot" w:pos="8296"/>
            </w:tabs>
            <w:rPr>
              <w:del w:id="433" w:author="hyx" w:date="2018-11-11T18:39:00Z"/>
              <w:rFonts w:asciiTheme="minorHAnsi" w:eastAsiaTheme="minorEastAsia" w:hAnsiTheme="minorHAnsi" w:cstheme="minorBidi"/>
              <w:noProof/>
              <w:kern w:val="2"/>
            </w:rPr>
          </w:pPr>
          <w:del w:id="434" w:author="hyx" w:date="2018-11-11T18:39:00Z">
            <w:r w:rsidRPr="005136E7" w:rsidDel="005136E7">
              <w:rPr>
                <w:rStyle w:val="aa"/>
                <w:noProof/>
              </w:rPr>
              <w:delText>6.3</w:delText>
            </w:r>
            <w:r w:rsidDel="005136E7">
              <w:rPr>
                <w:rFonts w:asciiTheme="minorHAnsi" w:eastAsiaTheme="minorEastAsia" w:hAnsiTheme="minorHAnsi" w:cstheme="minorBidi"/>
                <w:noProof/>
                <w:kern w:val="2"/>
              </w:rPr>
              <w:tab/>
            </w:r>
            <w:r w:rsidRPr="005136E7" w:rsidDel="005136E7">
              <w:rPr>
                <w:rStyle w:val="aa"/>
                <w:noProof/>
              </w:rPr>
              <w:delText>资源日历</w:delText>
            </w:r>
            <w:r w:rsidDel="005136E7">
              <w:rPr>
                <w:noProof/>
                <w:webHidden/>
              </w:rPr>
              <w:tab/>
              <w:delText>20</w:delText>
            </w:r>
          </w:del>
        </w:p>
        <w:p w14:paraId="24435A98" w14:textId="61D4135D" w:rsidR="006327CB" w:rsidDel="005136E7" w:rsidRDefault="006327CB">
          <w:pPr>
            <w:pStyle w:val="12"/>
            <w:tabs>
              <w:tab w:val="left" w:pos="420"/>
              <w:tab w:val="right" w:leader="dot" w:pos="8296"/>
            </w:tabs>
            <w:rPr>
              <w:del w:id="435" w:author="hyx" w:date="2018-11-11T18:39:00Z"/>
              <w:rFonts w:asciiTheme="minorHAnsi" w:eastAsiaTheme="minorEastAsia" w:hAnsiTheme="minorHAnsi" w:cstheme="minorBidi"/>
              <w:noProof/>
              <w:kern w:val="2"/>
            </w:rPr>
          </w:pPr>
          <w:del w:id="436" w:author="hyx" w:date="2018-11-11T18:39:00Z">
            <w:r w:rsidRPr="005136E7" w:rsidDel="005136E7">
              <w:rPr>
                <w:rStyle w:val="aa"/>
                <w:noProof/>
              </w:rPr>
              <w:delText>7</w:delText>
            </w:r>
            <w:r w:rsidDel="005136E7">
              <w:rPr>
                <w:rFonts w:asciiTheme="minorHAnsi" w:eastAsiaTheme="minorEastAsia" w:hAnsiTheme="minorHAnsi" w:cstheme="minorBidi"/>
                <w:noProof/>
                <w:kern w:val="2"/>
              </w:rPr>
              <w:tab/>
            </w:r>
            <w:r w:rsidRPr="005136E7" w:rsidDel="005136E7">
              <w:rPr>
                <w:rStyle w:val="aa"/>
                <w:noProof/>
              </w:rPr>
              <w:delText>风险管理计</w:delText>
            </w:r>
            <w:r w:rsidRPr="005136E7" w:rsidDel="005136E7">
              <w:rPr>
                <w:rStyle w:val="aa"/>
                <w:noProof/>
              </w:rPr>
              <w:delText>划</w:delText>
            </w:r>
            <w:r w:rsidDel="005136E7">
              <w:rPr>
                <w:noProof/>
                <w:webHidden/>
              </w:rPr>
              <w:tab/>
              <w:delText>20</w:delText>
            </w:r>
          </w:del>
        </w:p>
        <w:p w14:paraId="46F749EB" w14:textId="741E1383" w:rsidR="006327CB" w:rsidDel="005136E7" w:rsidRDefault="006327CB">
          <w:pPr>
            <w:pStyle w:val="21"/>
            <w:tabs>
              <w:tab w:val="left" w:pos="1260"/>
              <w:tab w:val="right" w:leader="dot" w:pos="8296"/>
            </w:tabs>
            <w:rPr>
              <w:del w:id="437" w:author="hyx" w:date="2018-11-11T18:39:00Z"/>
              <w:rFonts w:asciiTheme="minorHAnsi" w:eastAsiaTheme="minorEastAsia" w:hAnsiTheme="minorHAnsi" w:cstheme="minorBidi"/>
              <w:noProof/>
              <w:kern w:val="2"/>
            </w:rPr>
          </w:pPr>
          <w:del w:id="438" w:author="hyx" w:date="2018-11-11T18:39:00Z">
            <w:r w:rsidRPr="005136E7" w:rsidDel="005136E7">
              <w:rPr>
                <w:rStyle w:val="aa"/>
                <w:noProof/>
              </w:rPr>
              <w:delText>7.1</w:delText>
            </w:r>
            <w:r w:rsidDel="005136E7">
              <w:rPr>
                <w:rFonts w:asciiTheme="minorHAnsi" w:eastAsiaTheme="minorEastAsia" w:hAnsiTheme="minorHAnsi" w:cstheme="minorBidi"/>
                <w:noProof/>
                <w:kern w:val="2"/>
              </w:rPr>
              <w:tab/>
            </w:r>
            <w:r w:rsidRPr="005136E7" w:rsidDel="005136E7">
              <w:rPr>
                <w:rStyle w:val="aa"/>
                <w:noProof/>
              </w:rPr>
              <w:delText>项目风险类别定义</w:delText>
            </w:r>
            <w:r w:rsidDel="005136E7">
              <w:rPr>
                <w:noProof/>
                <w:webHidden/>
              </w:rPr>
              <w:tab/>
              <w:delText>20</w:delText>
            </w:r>
          </w:del>
        </w:p>
        <w:p w14:paraId="17DB87E7" w14:textId="64DD82DE" w:rsidR="006327CB" w:rsidDel="005136E7" w:rsidRDefault="006327CB">
          <w:pPr>
            <w:pStyle w:val="21"/>
            <w:tabs>
              <w:tab w:val="left" w:pos="1260"/>
              <w:tab w:val="right" w:leader="dot" w:pos="8296"/>
            </w:tabs>
            <w:rPr>
              <w:del w:id="439" w:author="hyx" w:date="2018-11-11T18:39:00Z"/>
              <w:rFonts w:asciiTheme="minorHAnsi" w:eastAsiaTheme="minorEastAsia" w:hAnsiTheme="minorHAnsi" w:cstheme="minorBidi"/>
              <w:noProof/>
              <w:kern w:val="2"/>
            </w:rPr>
          </w:pPr>
          <w:del w:id="440" w:author="hyx" w:date="2018-11-11T18:39:00Z">
            <w:r w:rsidRPr="005136E7" w:rsidDel="005136E7">
              <w:rPr>
                <w:rStyle w:val="aa"/>
                <w:noProof/>
              </w:rPr>
              <w:delText>7.2</w:delText>
            </w:r>
            <w:r w:rsidDel="005136E7">
              <w:rPr>
                <w:rFonts w:asciiTheme="minorHAnsi" w:eastAsiaTheme="minorEastAsia" w:hAnsiTheme="minorHAnsi" w:cstheme="minorBidi"/>
                <w:noProof/>
                <w:kern w:val="2"/>
              </w:rPr>
              <w:tab/>
            </w:r>
            <w:r w:rsidRPr="005136E7" w:rsidDel="005136E7">
              <w:rPr>
                <w:rStyle w:val="aa"/>
                <w:noProof/>
              </w:rPr>
              <w:delText>项目风险概率和影响定义</w:delText>
            </w:r>
            <w:r w:rsidDel="005136E7">
              <w:rPr>
                <w:noProof/>
                <w:webHidden/>
              </w:rPr>
              <w:tab/>
              <w:delText>21</w:delText>
            </w:r>
          </w:del>
        </w:p>
        <w:p w14:paraId="5BF95FFD" w14:textId="29B0F6DA" w:rsidR="006327CB" w:rsidDel="005136E7" w:rsidRDefault="006327CB">
          <w:pPr>
            <w:pStyle w:val="21"/>
            <w:tabs>
              <w:tab w:val="left" w:pos="1260"/>
              <w:tab w:val="right" w:leader="dot" w:pos="8296"/>
            </w:tabs>
            <w:rPr>
              <w:del w:id="441" w:author="hyx" w:date="2018-11-11T18:39:00Z"/>
              <w:rFonts w:asciiTheme="minorHAnsi" w:eastAsiaTheme="minorEastAsia" w:hAnsiTheme="minorHAnsi" w:cstheme="minorBidi"/>
              <w:noProof/>
              <w:kern w:val="2"/>
            </w:rPr>
          </w:pPr>
          <w:del w:id="442" w:author="hyx" w:date="2018-11-11T18:39:00Z">
            <w:r w:rsidRPr="005136E7" w:rsidDel="005136E7">
              <w:rPr>
                <w:rStyle w:val="aa"/>
                <w:noProof/>
              </w:rPr>
              <w:delText>7.3</w:delText>
            </w:r>
            <w:r w:rsidDel="005136E7">
              <w:rPr>
                <w:rFonts w:asciiTheme="minorHAnsi" w:eastAsiaTheme="minorEastAsia" w:hAnsiTheme="minorHAnsi" w:cstheme="minorBidi"/>
                <w:noProof/>
                <w:kern w:val="2"/>
              </w:rPr>
              <w:tab/>
            </w:r>
            <w:r w:rsidRPr="005136E7" w:rsidDel="005136E7">
              <w:rPr>
                <w:rStyle w:val="aa"/>
                <w:noProof/>
              </w:rPr>
              <w:delText>风险评估</w:delText>
            </w:r>
            <w:r w:rsidDel="005136E7">
              <w:rPr>
                <w:noProof/>
                <w:webHidden/>
              </w:rPr>
              <w:tab/>
              <w:delText>21</w:delText>
            </w:r>
          </w:del>
        </w:p>
        <w:p w14:paraId="08E45A29" w14:textId="2CE587E9" w:rsidR="006327CB" w:rsidDel="005136E7" w:rsidRDefault="006327CB">
          <w:pPr>
            <w:pStyle w:val="21"/>
            <w:tabs>
              <w:tab w:val="left" w:pos="1260"/>
              <w:tab w:val="right" w:leader="dot" w:pos="8296"/>
            </w:tabs>
            <w:rPr>
              <w:del w:id="443" w:author="hyx" w:date="2018-11-11T18:39:00Z"/>
              <w:rFonts w:asciiTheme="minorHAnsi" w:eastAsiaTheme="minorEastAsia" w:hAnsiTheme="minorHAnsi" w:cstheme="minorBidi"/>
              <w:noProof/>
              <w:kern w:val="2"/>
            </w:rPr>
          </w:pPr>
          <w:del w:id="444" w:author="hyx" w:date="2018-11-11T18:39:00Z">
            <w:r w:rsidRPr="005136E7" w:rsidDel="005136E7">
              <w:rPr>
                <w:rStyle w:val="aa"/>
                <w:noProof/>
              </w:rPr>
              <w:delText>7.4</w:delText>
            </w:r>
            <w:r w:rsidDel="005136E7">
              <w:rPr>
                <w:rFonts w:asciiTheme="minorHAnsi" w:eastAsiaTheme="minorEastAsia" w:hAnsiTheme="minorHAnsi" w:cstheme="minorBidi"/>
                <w:noProof/>
                <w:kern w:val="2"/>
              </w:rPr>
              <w:tab/>
            </w:r>
            <w:r w:rsidRPr="005136E7" w:rsidDel="005136E7">
              <w:rPr>
                <w:rStyle w:val="aa"/>
                <w:noProof/>
              </w:rPr>
              <w:delText>风险控制</w:delText>
            </w:r>
            <w:r w:rsidDel="005136E7">
              <w:rPr>
                <w:noProof/>
                <w:webHidden/>
              </w:rPr>
              <w:tab/>
              <w:delText>22</w:delText>
            </w:r>
          </w:del>
        </w:p>
        <w:p w14:paraId="3B6383ED" w14:textId="13B7A53F" w:rsidR="006327CB" w:rsidDel="005136E7" w:rsidRDefault="006327CB">
          <w:pPr>
            <w:pStyle w:val="12"/>
            <w:tabs>
              <w:tab w:val="left" w:pos="420"/>
              <w:tab w:val="right" w:leader="dot" w:pos="8296"/>
            </w:tabs>
            <w:rPr>
              <w:del w:id="445" w:author="hyx" w:date="2018-11-11T18:39:00Z"/>
              <w:rFonts w:asciiTheme="minorHAnsi" w:eastAsiaTheme="minorEastAsia" w:hAnsiTheme="minorHAnsi" w:cstheme="minorBidi"/>
              <w:noProof/>
              <w:kern w:val="2"/>
            </w:rPr>
          </w:pPr>
          <w:del w:id="446" w:author="hyx" w:date="2018-11-11T18:39:00Z">
            <w:r w:rsidRPr="005136E7" w:rsidDel="005136E7">
              <w:rPr>
                <w:rStyle w:val="aa"/>
                <w:noProof/>
              </w:rPr>
              <w:delText>8</w:delText>
            </w:r>
            <w:r w:rsidDel="005136E7">
              <w:rPr>
                <w:rFonts w:asciiTheme="minorHAnsi" w:eastAsiaTheme="minorEastAsia" w:hAnsiTheme="minorHAnsi" w:cstheme="minorBidi"/>
                <w:noProof/>
                <w:kern w:val="2"/>
              </w:rPr>
              <w:tab/>
            </w:r>
            <w:r w:rsidRPr="005136E7" w:rsidDel="005136E7">
              <w:rPr>
                <w:rStyle w:val="aa"/>
                <w:noProof/>
              </w:rPr>
              <w:delText>配置系统管理</w:delText>
            </w:r>
            <w:r w:rsidDel="005136E7">
              <w:rPr>
                <w:noProof/>
                <w:webHidden/>
              </w:rPr>
              <w:tab/>
              <w:delText>23</w:delText>
            </w:r>
          </w:del>
        </w:p>
        <w:p w14:paraId="73C8FB4E" w14:textId="44E017C0" w:rsidR="006327CB" w:rsidDel="005136E7" w:rsidRDefault="006327CB">
          <w:pPr>
            <w:pStyle w:val="31"/>
            <w:tabs>
              <w:tab w:val="left" w:pos="1680"/>
              <w:tab w:val="right" w:leader="dot" w:pos="8296"/>
            </w:tabs>
            <w:rPr>
              <w:del w:id="447" w:author="hyx" w:date="2018-11-11T18:39:00Z"/>
              <w:rFonts w:asciiTheme="minorHAnsi" w:eastAsiaTheme="minorEastAsia" w:hAnsiTheme="minorHAnsi" w:cstheme="minorBidi"/>
              <w:noProof/>
              <w:kern w:val="2"/>
            </w:rPr>
          </w:pPr>
          <w:del w:id="448" w:author="hyx" w:date="2018-11-11T18:39:00Z">
            <w:r w:rsidRPr="005136E7" w:rsidDel="005136E7">
              <w:rPr>
                <w:rStyle w:val="aa"/>
                <w:noProof/>
              </w:rPr>
              <w:delText>8.1.1</w:delText>
            </w:r>
            <w:r w:rsidDel="005136E7">
              <w:rPr>
                <w:rFonts w:asciiTheme="minorHAnsi" w:eastAsiaTheme="minorEastAsia" w:hAnsiTheme="minorHAnsi" w:cstheme="minorBidi"/>
                <w:noProof/>
                <w:kern w:val="2"/>
              </w:rPr>
              <w:tab/>
            </w:r>
            <w:r w:rsidRPr="005136E7" w:rsidDel="005136E7">
              <w:rPr>
                <w:rStyle w:val="aa"/>
                <w:noProof/>
              </w:rPr>
              <w:delText>配置项</w:delText>
            </w:r>
            <w:r w:rsidDel="005136E7">
              <w:rPr>
                <w:noProof/>
                <w:webHidden/>
              </w:rPr>
              <w:tab/>
              <w:delText>23</w:delText>
            </w:r>
          </w:del>
        </w:p>
        <w:p w14:paraId="005DC1DF" w14:textId="3914BB24" w:rsidR="006327CB" w:rsidDel="005136E7" w:rsidRDefault="006327CB">
          <w:pPr>
            <w:pStyle w:val="31"/>
            <w:tabs>
              <w:tab w:val="left" w:pos="1680"/>
              <w:tab w:val="right" w:leader="dot" w:pos="8296"/>
            </w:tabs>
            <w:rPr>
              <w:del w:id="449" w:author="hyx" w:date="2018-11-11T18:39:00Z"/>
              <w:rFonts w:asciiTheme="minorHAnsi" w:eastAsiaTheme="minorEastAsia" w:hAnsiTheme="minorHAnsi" w:cstheme="minorBidi"/>
              <w:noProof/>
              <w:kern w:val="2"/>
            </w:rPr>
          </w:pPr>
          <w:del w:id="450" w:author="hyx" w:date="2018-11-11T18:39:00Z">
            <w:r w:rsidRPr="005136E7" w:rsidDel="005136E7">
              <w:rPr>
                <w:rStyle w:val="aa"/>
                <w:noProof/>
              </w:rPr>
              <w:delText>8.1.2</w:delText>
            </w:r>
            <w:r w:rsidDel="005136E7">
              <w:rPr>
                <w:rFonts w:asciiTheme="minorHAnsi" w:eastAsiaTheme="minorEastAsia" w:hAnsiTheme="minorHAnsi" w:cstheme="minorBidi"/>
                <w:noProof/>
                <w:kern w:val="2"/>
              </w:rPr>
              <w:tab/>
            </w:r>
            <w:r w:rsidRPr="005136E7" w:rsidDel="005136E7">
              <w:rPr>
                <w:rStyle w:val="aa"/>
                <w:noProof/>
              </w:rPr>
              <w:delText>配置命名</w:delText>
            </w:r>
            <w:r w:rsidDel="005136E7">
              <w:rPr>
                <w:noProof/>
                <w:webHidden/>
              </w:rPr>
              <w:tab/>
              <w:delText>23</w:delText>
            </w:r>
          </w:del>
        </w:p>
        <w:p w14:paraId="27E33618" w14:textId="2AA23192" w:rsidR="006327CB" w:rsidDel="005136E7" w:rsidRDefault="006327CB">
          <w:pPr>
            <w:pStyle w:val="31"/>
            <w:tabs>
              <w:tab w:val="left" w:pos="1680"/>
              <w:tab w:val="right" w:leader="dot" w:pos="8296"/>
            </w:tabs>
            <w:rPr>
              <w:del w:id="451" w:author="hyx" w:date="2018-11-11T18:39:00Z"/>
              <w:rFonts w:asciiTheme="minorHAnsi" w:eastAsiaTheme="minorEastAsia" w:hAnsiTheme="minorHAnsi" w:cstheme="minorBidi"/>
              <w:noProof/>
              <w:kern w:val="2"/>
            </w:rPr>
          </w:pPr>
          <w:del w:id="452" w:author="hyx" w:date="2018-11-11T18:39:00Z">
            <w:r w:rsidRPr="005136E7" w:rsidDel="005136E7">
              <w:rPr>
                <w:rStyle w:val="aa"/>
                <w:noProof/>
              </w:rPr>
              <w:delText>8.1.3</w:delText>
            </w:r>
            <w:r w:rsidDel="005136E7">
              <w:rPr>
                <w:rFonts w:asciiTheme="minorHAnsi" w:eastAsiaTheme="minorEastAsia" w:hAnsiTheme="minorHAnsi" w:cstheme="minorBidi"/>
                <w:noProof/>
                <w:kern w:val="2"/>
              </w:rPr>
              <w:tab/>
            </w:r>
            <w:r w:rsidRPr="005136E7" w:rsidDel="005136E7">
              <w:rPr>
                <w:rStyle w:val="aa"/>
                <w:noProof/>
              </w:rPr>
              <w:delText>标识代号</w:delText>
            </w:r>
            <w:r w:rsidDel="005136E7">
              <w:rPr>
                <w:noProof/>
                <w:webHidden/>
              </w:rPr>
              <w:tab/>
              <w:delText>23</w:delText>
            </w:r>
          </w:del>
        </w:p>
        <w:p w14:paraId="529F0565" w14:textId="1B33A570" w:rsidR="006327CB" w:rsidDel="005136E7" w:rsidRDefault="006327CB">
          <w:pPr>
            <w:pStyle w:val="21"/>
            <w:tabs>
              <w:tab w:val="left" w:pos="1260"/>
              <w:tab w:val="right" w:leader="dot" w:pos="8296"/>
            </w:tabs>
            <w:rPr>
              <w:del w:id="453" w:author="hyx" w:date="2018-11-11T18:39:00Z"/>
              <w:rFonts w:asciiTheme="minorHAnsi" w:eastAsiaTheme="minorEastAsia" w:hAnsiTheme="minorHAnsi" w:cstheme="minorBidi"/>
              <w:noProof/>
              <w:kern w:val="2"/>
            </w:rPr>
          </w:pPr>
          <w:del w:id="454" w:author="hyx" w:date="2018-11-11T18:39:00Z">
            <w:r w:rsidRPr="005136E7" w:rsidDel="005136E7">
              <w:rPr>
                <w:rStyle w:val="aa"/>
                <w:noProof/>
              </w:rPr>
              <w:delText>8.2</w:delText>
            </w:r>
            <w:r w:rsidDel="005136E7">
              <w:rPr>
                <w:rFonts w:asciiTheme="minorHAnsi" w:eastAsiaTheme="minorEastAsia" w:hAnsiTheme="minorHAnsi" w:cstheme="minorBidi"/>
                <w:noProof/>
                <w:kern w:val="2"/>
              </w:rPr>
              <w:tab/>
            </w:r>
            <w:r w:rsidRPr="005136E7" w:rsidDel="005136E7">
              <w:rPr>
                <w:rStyle w:val="aa"/>
                <w:noProof/>
              </w:rPr>
              <w:delText>版本管理</w:delText>
            </w:r>
            <w:r w:rsidDel="005136E7">
              <w:rPr>
                <w:noProof/>
                <w:webHidden/>
              </w:rPr>
              <w:tab/>
              <w:delText>23</w:delText>
            </w:r>
          </w:del>
        </w:p>
        <w:p w14:paraId="399ED147" w14:textId="3C94F921" w:rsidR="006327CB" w:rsidDel="005136E7" w:rsidRDefault="006327CB">
          <w:pPr>
            <w:pStyle w:val="31"/>
            <w:tabs>
              <w:tab w:val="left" w:pos="1680"/>
              <w:tab w:val="right" w:leader="dot" w:pos="8296"/>
            </w:tabs>
            <w:rPr>
              <w:del w:id="455" w:author="hyx" w:date="2018-11-11T18:39:00Z"/>
              <w:rFonts w:asciiTheme="minorHAnsi" w:eastAsiaTheme="minorEastAsia" w:hAnsiTheme="minorHAnsi" w:cstheme="minorBidi"/>
              <w:noProof/>
              <w:kern w:val="2"/>
            </w:rPr>
          </w:pPr>
          <w:del w:id="456" w:author="hyx" w:date="2018-11-11T18:39:00Z">
            <w:r w:rsidRPr="005136E7" w:rsidDel="005136E7">
              <w:rPr>
                <w:rStyle w:val="aa"/>
                <w:noProof/>
              </w:rPr>
              <w:delText>8.2.1</w:delText>
            </w:r>
            <w:r w:rsidDel="005136E7">
              <w:rPr>
                <w:rFonts w:asciiTheme="minorHAnsi" w:eastAsiaTheme="minorEastAsia" w:hAnsiTheme="minorHAnsi" w:cstheme="minorBidi"/>
                <w:noProof/>
                <w:kern w:val="2"/>
              </w:rPr>
              <w:tab/>
            </w:r>
            <w:r w:rsidRPr="005136E7" w:rsidDel="005136E7">
              <w:rPr>
                <w:rStyle w:val="aa"/>
                <w:noProof/>
              </w:rPr>
              <w:delText>版本格式</w:delText>
            </w:r>
            <w:r w:rsidDel="005136E7">
              <w:rPr>
                <w:noProof/>
                <w:webHidden/>
              </w:rPr>
              <w:tab/>
              <w:delText>23</w:delText>
            </w:r>
          </w:del>
        </w:p>
        <w:p w14:paraId="1CCF659D" w14:textId="0E2B515D" w:rsidR="006327CB" w:rsidDel="005136E7" w:rsidRDefault="006327CB">
          <w:pPr>
            <w:pStyle w:val="31"/>
            <w:tabs>
              <w:tab w:val="left" w:pos="1680"/>
              <w:tab w:val="right" w:leader="dot" w:pos="8296"/>
            </w:tabs>
            <w:rPr>
              <w:del w:id="457" w:author="hyx" w:date="2018-11-11T18:39:00Z"/>
              <w:rFonts w:asciiTheme="minorHAnsi" w:eastAsiaTheme="minorEastAsia" w:hAnsiTheme="minorHAnsi" w:cstheme="minorBidi"/>
              <w:noProof/>
              <w:kern w:val="2"/>
            </w:rPr>
          </w:pPr>
          <w:del w:id="458" w:author="hyx" w:date="2018-11-11T18:39:00Z">
            <w:r w:rsidRPr="005136E7" w:rsidDel="005136E7">
              <w:rPr>
                <w:rStyle w:val="aa"/>
                <w:noProof/>
              </w:rPr>
              <w:delText>8.2.2</w:delText>
            </w:r>
            <w:r w:rsidDel="005136E7">
              <w:rPr>
                <w:rFonts w:asciiTheme="minorHAnsi" w:eastAsiaTheme="minorEastAsia" w:hAnsiTheme="minorHAnsi" w:cstheme="minorBidi"/>
                <w:noProof/>
                <w:kern w:val="2"/>
              </w:rPr>
              <w:tab/>
            </w:r>
            <w:r w:rsidRPr="005136E7" w:rsidDel="005136E7">
              <w:rPr>
                <w:rStyle w:val="aa"/>
                <w:noProof/>
              </w:rPr>
              <w:delText>版本更新</w:delText>
            </w:r>
            <w:r w:rsidDel="005136E7">
              <w:rPr>
                <w:noProof/>
                <w:webHidden/>
              </w:rPr>
              <w:tab/>
              <w:delText>23</w:delText>
            </w:r>
          </w:del>
        </w:p>
        <w:p w14:paraId="5B7A0330" w14:textId="73E85A06" w:rsidR="006327CB" w:rsidDel="005136E7" w:rsidRDefault="006327CB">
          <w:pPr>
            <w:pStyle w:val="21"/>
            <w:tabs>
              <w:tab w:val="left" w:pos="1260"/>
              <w:tab w:val="right" w:leader="dot" w:pos="8296"/>
            </w:tabs>
            <w:rPr>
              <w:del w:id="459" w:author="hyx" w:date="2018-11-11T18:39:00Z"/>
              <w:rFonts w:asciiTheme="minorHAnsi" w:eastAsiaTheme="minorEastAsia" w:hAnsiTheme="minorHAnsi" w:cstheme="minorBidi"/>
              <w:noProof/>
              <w:kern w:val="2"/>
            </w:rPr>
          </w:pPr>
          <w:del w:id="460" w:author="hyx" w:date="2018-11-11T18:39:00Z">
            <w:r w:rsidRPr="005136E7" w:rsidDel="005136E7">
              <w:rPr>
                <w:rStyle w:val="aa"/>
                <w:noProof/>
              </w:rPr>
              <w:delText>8.3</w:delText>
            </w:r>
            <w:r w:rsidDel="005136E7">
              <w:rPr>
                <w:rFonts w:asciiTheme="minorHAnsi" w:eastAsiaTheme="minorEastAsia" w:hAnsiTheme="minorHAnsi" w:cstheme="minorBidi"/>
                <w:noProof/>
                <w:kern w:val="2"/>
              </w:rPr>
              <w:tab/>
            </w:r>
            <w:r w:rsidRPr="005136E7" w:rsidDel="005136E7">
              <w:rPr>
                <w:rStyle w:val="aa"/>
                <w:noProof/>
              </w:rPr>
              <w:delText>Git</w:delText>
            </w:r>
            <w:r w:rsidRPr="005136E7" w:rsidDel="005136E7">
              <w:rPr>
                <w:rStyle w:val="aa"/>
                <w:noProof/>
                <w:rPrChange w:id="461" w:author="hyx" w:date="2018-11-11T18:39:00Z">
                  <w:rPr>
                    <w:rStyle w:val="aa"/>
                    <w:noProof/>
                  </w:rPr>
                </w:rPrChange>
              </w:rPr>
              <w:delText>使用策略</w:delText>
            </w:r>
            <w:r w:rsidDel="005136E7">
              <w:rPr>
                <w:noProof/>
                <w:webHidden/>
              </w:rPr>
              <w:tab/>
              <w:delText>24</w:delText>
            </w:r>
          </w:del>
        </w:p>
        <w:p w14:paraId="72D92964" w14:textId="042A7665" w:rsidR="006327CB" w:rsidDel="005136E7" w:rsidRDefault="006327CB">
          <w:pPr>
            <w:pStyle w:val="31"/>
            <w:tabs>
              <w:tab w:val="left" w:pos="1680"/>
              <w:tab w:val="right" w:leader="dot" w:pos="8296"/>
            </w:tabs>
            <w:rPr>
              <w:del w:id="462" w:author="hyx" w:date="2018-11-11T18:39:00Z"/>
              <w:rFonts w:asciiTheme="minorHAnsi" w:eastAsiaTheme="minorEastAsia" w:hAnsiTheme="minorHAnsi" w:cstheme="minorBidi"/>
              <w:noProof/>
              <w:kern w:val="2"/>
            </w:rPr>
          </w:pPr>
          <w:del w:id="463" w:author="hyx" w:date="2018-11-11T18:39:00Z">
            <w:r w:rsidRPr="005136E7" w:rsidDel="005136E7">
              <w:rPr>
                <w:rStyle w:val="aa"/>
                <w:noProof/>
              </w:rPr>
              <w:delText>8.3.1</w:delText>
            </w:r>
            <w:r w:rsidDel="005136E7">
              <w:rPr>
                <w:rFonts w:asciiTheme="minorHAnsi" w:eastAsiaTheme="minorEastAsia" w:hAnsiTheme="minorHAnsi" w:cstheme="minorBidi"/>
                <w:noProof/>
                <w:kern w:val="2"/>
              </w:rPr>
              <w:tab/>
            </w:r>
            <w:r w:rsidRPr="005136E7" w:rsidDel="005136E7">
              <w:rPr>
                <w:rStyle w:val="aa"/>
                <w:noProof/>
              </w:rPr>
              <w:delText>基础知识</w:delText>
            </w:r>
            <w:r w:rsidDel="005136E7">
              <w:rPr>
                <w:noProof/>
                <w:webHidden/>
              </w:rPr>
              <w:tab/>
              <w:delText>24</w:delText>
            </w:r>
          </w:del>
        </w:p>
        <w:p w14:paraId="1015E32F" w14:textId="5C3153ED" w:rsidR="006327CB" w:rsidDel="005136E7" w:rsidRDefault="006327CB">
          <w:pPr>
            <w:pStyle w:val="31"/>
            <w:tabs>
              <w:tab w:val="left" w:pos="1680"/>
              <w:tab w:val="right" w:leader="dot" w:pos="8296"/>
            </w:tabs>
            <w:rPr>
              <w:del w:id="464" w:author="hyx" w:date="2018-11-11T18:39:00Z"/>
              <w:rFonts w:asciiTheme="minorHAnsi" w:eastAsiaTheme="minorEastAsia" w:hAnsiTheme="minorHAnsi" w:cstheme="minorBidi"/>
              <w:noProof/>
              <w:kern w:val="2"/>
            </w:rPr>
          </w:pPr>
          <w:del w:id="465" w:author="hyx" w:date="2018-11-11T18:39:00Z">
            <w:r w:rsidRPr="005136E7" w:rsidDel="005136E7">
              <w:rPr>
                <w:rStyle w:val="aa"/>
                <w:noProof/>
              </w:rPr>
              <w:delText>8.3.2</w:delText>
            </w:r>
            <w:r w:rsidDel="005136E7">
              <w:rPr>
                <w:rFonts w:asciiTheme="minorHAnsi" w:eastAsiaTheme="minorEastAsia" w:hAnsiTheme="minorHAnsi" w:cstheme="minorBidi"/>
                <w:noProof/>
                <w:kern w:val="2"/>
              </w:rPr>
              <w:tab/>
            </w:r>
            <w:r w:rsidRPr="005136E7" w:rsidDel="005136E7">
              <w:rPr>
                <w:rStyle w:val="aa"/>
                <w:noProof/>
              </w:rPr>
              <w:delText>注意点</w:delText>
            </w:r>
            <w:r w:rsidDel="005136E7">
              <w:rPr>
                <w:noProof/>
                <w:webHidden/>
              </w:rPr>
              <w:tab/>
              <w:delText>24</w:delText>
            </w:r>
          </w:del>
        </w:p>
        <w:p w14:paraId="32B92D4F" w14:textId="422629A2" w:rsidR="006327CB" w:rsidDel="005136E7" w:rsidRDefault="006327CB">
          <w:pPr>
            <w:pStyle w:val="31"/>
            <w:tabs>
              <w:tab w:val="left" w:pos="1680"/>
              <w:tab w:val="right" w:leader="dot" w:pos="8296"/>
            </w:tabs>
            <w:rPr>
              <w:del w:id="466" w:author="hyx" w:date="2018-11-11T18:39:00Z"/>
              <w:rFonts w:asciiTheme="minorHAnsi" w:eastAsiaTheme="minorEastAsia" w:hAnsiTheme="minorHAnsi" w:cstheme="minorBidi"/>
              <w:noProof/>
              <w:kern w:val="2"/>
            </w:rPr>
          </w:pPr>
          <w:del w:id="467" w:author="hyx" w:date="2018-11-11T18:39:00Z">
            <w:r w:rsidRPr="005136E7" w:rsidDel="005136E7">
              <w:rPr>
                <w:rStyle w:val="aa"/>
                <w:noProof/>
              </w:rPr>
              <w:delText>8.3.3</w:delText>
            </w:r>
            <w:r w:rsidDel="005136E7">
              <w:rPr>
                <w:rFonts w:asciiTheme="minorHAnsi" w:eastAsiaTheme="minorEastAsia" w:hAnsiTheme="minorHAnsi" w:cstheme="minorBidi"/>
                <w:noProof/>
                <w:kern w:val="2"/>
              </w:rPr>
              <w:tab/>
            </w:r>
            <w:r w:rsidRPr="005136E7" w:rsidDel="005136E7">
              <w:rPr>
                <w:rStyle w:val="aa"/>
                <w:noProof/>
              </w:rPr>
              <w:delText>使用场景</w:delText>
            </w:r>
            <w:r w:rsidDel="005136E7">
              <w:rPr>
                <w:noProof/>
                <w:webHidden/>
              </w:rPr>
              <w:tab/>
              <w:delText>24</w:delText>
            </w:r>
          </w:del>
        </w:p>
        <w:p w14:paraId="050C0220" w14:textId="514CDC1F" w:rsidR="006327CB" w:rsidDel="005136E7" w:rsidRDefault="006327CB">
          <w:pPr>
            <w:pStyle w:val="31"/>
            <w:tabs>
              <w:tab w:val="left" w:pos="1680"/>
              <w:tab w:val="right" w:leader="dot" w:pos="8296"/>
            </w:tabs>
            <w:rPr>
              <w:del w:id="468" w:author="hyx" w:date="2018-11-11T18:39:00Z"/>
              <w:rFonts w:asciiTheme="minorHAnsi" w:eastAsiaTheme="minorEastAsia" w:hAnsiTheme="minorHAnsi" w:cstheme="minorBidi"/>
              <w:noProof/>
              <w:kern w:val="2"/>
            </w:rPr>
          </w:pPr>
          <w:del w:id="469" w:author="hyx" w:date="2018-11-11T18:39:00Z">
            <w:r w:rsidRPr="005136E7" w:rsidDel="005136E7">
              <w:rPr>
                <w:rStyle w:val="aa"/>
                <w:noProof/>
              </w:rPr>
              <w:delText>8.3.4</w:delText>
            </w:r>
            <w:r w:rsidDel="005136E7">
              <w:rPr>
                <w:rFonts w:asciiTheme="minorHAnsi" w:eastAsiaTheme="minorEastAsia" w:hAnsiTheme="minorHAnsi" w:cstheme="minorBidi"/>
                <w:noProof/>
                <w:kern w:val="2"/>
              </w:rPr>
              <w:tab/>
            </w:r>
            <w:r w:rsidRPr="005136E7" w:rsidDel="005136E7">
              <w:rPr>
                <w:rStyle w:val="aa"/>
                <w:noProof/>
              </w:rPr>
              <w:delText>具体操作</w:delText>
            </w:r>
            <w:r w:rsidDel="005136E7">
              <w:rPr>
                <w:noProof/>
                <w:webHidden/>
              </w:rPr>
              <w:tab/>
              <w:delText>26</w:delText>
            </w:r>
          </w:del>
        </w:p>
        <w:p w14:paraId="38BA319C" w14:textId="7929B90B" w:rsidR="006327CB" w:rsidDel="005136E7" w:rsidRDefault="006327CB">
          <w:pPr>
            <w:pStyle w:val="12"/>
            <w:tabs>
              <w:tab w:val="left" w:pos="420"/>
              <w:tab w:val="right" w:leader="dot" w:pos="8296"/>
            </w:tabs>
            <w:rPr>
              <w:del w:id="470" w:author="hyx" w:date="2018-11-11T18:39:00Z"/>
              <w:rFonts w:asciiTheme="minorHAnsi" w:eastAsiaTheme="minorEastAsia" w:hAnsiTheme="minorHAnsi" w:cstheme="minorBidi"/>
              <w:noProof/>
              <w:kern w:val="2"/>
            </w:rPr>
          </w:pPr>
          <w:del w:id="471" w:author="hyx" w:date="2018-11-11T18:39:00Z">
            <w:r w:rsidRPr="005136E7" w:rsidDel="005136E7">
              <w:rPr>
                <w:rStyle w:val="aa"/>
                <w:noProof/>
              </w:rPr>
              <w:delText>9</w:delText>
            </w:r>
            <w:r w:rsidDel="005136E7">
              <w:rPr>
                <w:rFonts w:asciiTheme="minorHAnsi" w:eastAsiaTheme="minorEastAsia" w:hAnsiTheme="minorHAnsi" w:cstheme="minorBidi"/>
                <w:noProof/>
                <w:kern w:val="2"/>
              </w:rPr>
              <w:tab/>
            </w:r>
            <w:r w:rsidRPr="005136E7" w:rsidDel="005136E7">
              <w:rPr>
                <w:rStyle w:val="aa"/>
                <w:noProof/>
              </w:rPr>
              <w:delText>成本管理计划</w:delText>
            </w:r>
            <w:r w:rsidDel="005136E7">
              <w:rPr>
                <w:noProof/>
                <w:webHidden/>
              </w:rPr>
              <w:tab/>
              <w:delText>26</w:delText>
            </w:r>
          </w:del>
        </w:p>
        <w:p w14:paraId="5A0DF90C" w14:textId="1200E486" w:rsidR="006327CB" w:rsidDel="005136E7" w:rsidRDefault="006327CB">
          <w:pPr>
            <w:pStyle w:val="21"/>
            <w:tabs>
              <w:tab w:val="left" w:pos="1260"/>
              <w:tab w:val="right" w:leader="dot" w:pos="8296"/>
            </w:tabs>
            <w:rPr>
              <w:del w:id="472" w:author="hyx" w:date="2018-11-11T18:39:00Z"/>
              <w:rFonts w:asciiTheme="minorHAnsi" w:eastAsiaTheme="minorEastAsia" w:hAnsiTheme="minorHAnsi" w:cstheme="minorBidi"/>
              <w:noProof/>
              <w:kern w:val="2"/>
            </w:rPr>
          </w:pPr>
          <w:del w:id="473" w:author="hyx" w:date="2018-11-11T18:39:00Z">
            <w:r w:rsidRPr="005136E7" w:rsidDel="005136E7">
              <w:rPr>
                <w:rStyle w:val="aa"/>
                <w:noProof/>
              </w:rPr>
              <w:delText>9.1</w:delText>
            </w:r>
            <w:r w:rsidDel="005136E7">
              <w:rPr>
                <w:rFonts w:asciiTheme="minorHAnsi" w:eastAsiaTheme="minorEastAsia" w:hAnsiTheme="minorHAnsi" w:cstheme="minorBidi"/>
                <w:noProof/>
                <w:kern w:val="2"/>
              </w:rPr>
              <w:tab/>
            </w:r>
            <w:r w:rsidRPr="005136E7" w:rsidDel="005136E7">
              <w:rPr>
                <w:rStyle w:val="aa"/>
                <w:noProof/>
              </w:rPr>
              <w:delText>成本估计</w:delText>
            </w:r>
            <w:r w:rsidDel="005136E7">
              <w:rPr>
                <w:noProof/>
                <w:webHidden/>
              </w:rPr>
              <w:tab/>
              <w:delText>26</w:delText>
            </w:r>
          </w:del>
        </w:p>
        <w:p w14:paraId="65183738" w14:textId="123D6018" w:rsidR="006327CB" w:rsidDel="005136E7" w:rsidRDefault="006327CB">
          <w:pPr>
            <w:pStyle w:val="31"/>
            <w:tabs>
              <w:tab w:val="left" w:pos="1680"/>
              <w:tab w:val="right" w:leader="dot" w:pos="8296"/>
            </w:tabs>
            <w:rPr>
              <w:del w:id="474" w:author="hyx" w:date="2018-11-11T18:39:00Z"/>
              <w:rFonts w:asciiTheme="minorHAnsi" w:eastAsiaTheme="minorEastAsia" w:hAnsiTheme="minorHAnsi" w:cstheme="minorBidi"/>
              <w:noProof/>
              <w:kern w:val="2"/>
            </w:rPr>
          </w:pPr>
          <w:del w:id="475" w:author="hyx" w:date="2018-11-11T18:39:00Z">
            <w:r w:rsidRPr="005136E7" w:rsidDel="005136E7">
              <w:rPr>
                <w:rStyle w:val="aa"/>
                <w:noProof/>
              </w:rPr>
              <w:delText>9.1.1</w:delText>
            </w:r>
            <w:r w:rsidDel="005136E7">
              <w:rPr>
                <w:rFonts w:asciiTheme="minorHAnsi" w:eastAsiaTheme="minorEastAsia" w:hAnsiTheme="minorHAnsi" w:cstheme="minorBidi"/>
                <w:noProof/>
                <w:kern w:val="2"/>
              </w:rPr>
              <w:tab/>
            </w:r>
            <w:r w:rsidRPr="005136E7" w:rsidDel="005136E7">
              <w:rPr>
                <w:rStyle w:val="aa"/>
                <w:noProof/>
              </w:rPr>
              <w:delText>计量单位</w:delText>
            </w:r>
            <w:r w:rsidDel="005136E7">
              <w:rPr>
                <w:noProof/>
                <w:webHidden/>
              </w:rPr>
              <w:tab/>
              <w:delText>26</w:delText>
            </w:r>
          </w:del>
        </w:p>
        <w:p w14:paraId="6D0B54D4" w14:textId="75010C9E" w:rsidR="006327CB" w:rsidDel="005136E7" w:rsidRDefault="006327CB">
          <w:pPr>
            <w:pStyle w:val="31"/>
            <w:tabs>
              <w:tab w:val="left" w:pos="1680"/>
              <w:tab w:val="right" w:leader="dot" w:pos="8296"/>
            </w:tabs>
            <w:rPr>
              <w:del w:id="476" w:author="hyx" w:date="2018-11-11T18:39:00Z"/>
              <w:rFonts w:asciiTheme="minorHAnsi" w:eastAsiaTheme="minorEastAsia" w:hAnsiTheme="minorHAnsi" w:cstheme="minorBidi"/>
              <w:noProof/>
              <w:kern w:val="2"/>
            </w:rPr>
          </w:pPr>
          <w:del w:id="477" w:author="hyx" w:date="2018-11-11T18:39:00Z">
            <w:r w:rsidRPr="005136E7" w:rsidDel="005136E7">
              <w:rPr>
                <w:rStyle w:val="aa"/>
                <w:noProof/>
              </w:rPr>
              <w:delText>9.1.2</w:delText>
            </w:r>
            <w:r w:rsidDel="005136E7">
              <w:rPr>
                <w:rFonts w:asciiTheme="minorHAnsi" w:eastAsiaTheme="minorEastAsia" w:hAnsiTheme="minorHAnsi" w:cstheme="minorBidi"/>
                <w:noProof/>
                <w:kern w:val="2"/>
              </w:rPr>
              <w:tab/>
            </w:r>
            <w:r w:rsidRPr="005136E7" w:rsidDel="005136E7">
              <w:rPr>
                <w:rStyle w:val="aa"/>
                <w:noProof/>
              </w:rPr>
              <w:delText>精确度</w:delText>
            </w:r>
            <w:r w:rsidDel="005136E7">
              <w:rPr>
                <w:noProof/>
                <w:webHidden/>
              </w:rPr>
              <w:tab/>
              <w:delText>26</w:delText>
            </w:r>
          </w:del>
        </w:p>
        <w:p w14:paraId="66C24206" w14:textId="3C8EBFA4" w:rsidR="006327CB" w:rsidDel="005136E7" w:rsidRDefault="006327CB">
          <w:pPr>
            <w:pStyle w:val="31"/>
            <w:tabs>
              <w:tab w:val="left" w:pos="1680"/>
              <w:tab w:val="right" w:leader="dot" w:pos="8296"/>
            </w:tabs>
            <w:rPr>
              <w:del w:id="478" w:author="hyx" w:date="2018-11-11T18:39:00Z"/>
              <w:rFonts w:asciiTheme="minorHAnsi" w:eastAsiaTheme="minorEastAsia" w:hAnsiTheme="minorHAnsi" w:cstheme="minorBidi"/>
              <w:noProof/>
              <w:kern w:val="2"/>
            </w:rPr>
          </w:pPr>
          <w:del w:id="479" w:author="hyx" w:date="2018-11-11T18:39:00Z">
            <w:r w:rsidRPr="005136E7" w:rsidDel="005136E7">
              <w:rPr>
                <w:rStyle w:val="aa"/>
                <w:noProof/>
              </w:rPr>
              <w:delText>9.1.3</w:delText>
            </w:r>
            <w:r w:rsidDel="005136E7">
              <w:rPr>
                <w:rFonts w:asciiTheme="minorHAnsi" w:eastAsiaTheme="minorEastAsia" w:hAnsiTheme="minorHAnsi" w:cstheme="minorBidi"/>
                <w:noProof/>
                <w:kern w:val="2"/>
              </w:rPr>
              <w:tab/>
            </w:r>
            <w:r w:rsidRPr="005136E7" w:rsidDel="005136E7">
              <w:rPr>
                <w:rStyle w:val="aa"/>
                <w:noProof/>
              </w:rPr>
              <w:delText>准确度</w:delText>
            </w:r>
            <w:r w:rsidDel="005136E7">
              <w:rPr>
                <w:noProof/>
                <w:webHidden/>
              </w:rPr>
              <w:tab/>
              <w:delText>26</w:delText>
            </w:r>
          </w:del>
        </w:p>
        <w:p w14:paraId="456BC781" w14:textId="124BD324" w:rsidR="006327CB" w:rsidDel="005136E7" w:rsidRDefault="006327CB">
          <w:pPr>
            <w:pStyle w:val="21"/>
            <w:tabs>
              <w:tab w:val="left" w:pos="1260"/>
              <w:tab w:val="right" w:leader="dot" w:pos="8296"/>
            </w:tabs>
            <w:rPr>
              <w:del w:id="480" w:author="hyx" w:date="2018-11-11T18:39:00Z"/>
              <w:rFonts w:asciiTheme="minorHAnsi" w:eastAsiaTheme="minorEastAsia" w:hAnsiTheme="minorHAnsi" w:cstheme="minorBidi"/>
              <w:noProof/>
              <w:kern w:val="2"/>
            </w:rPr>
          </w:pPr>
          <w:del w:id="481" w:author="hyx" w:date="2018-11-11T18:39:00Z">
            <w:r w:rsidRPr="005136E7" w:rsidDel="005136E7">
              <w:rPr>
                <w:rStyle w:val="aa"/>
                <w:noProof/>
              </w:rPr>
              <w:delText>9.2</w:delText>
            </w:r>
            <w:r w:rsidDel="005136E7">
              <w:rPr>
                <w:rFonts w:asciiTheme="minorHAnsi" w:eastAsiaTheme="minorEastAsia" w:hAnsiTheme="minorHAnsi" w:cstheme="minorBidi"/>
                <w:noProof/>
                <w:kern w:val="2"/>
              </w:rPr>
              <w:tab/>
            </w:r>
            <w:r w:rsidRPr="005136E7" w:rsidDel="005136E7">
              <w:rPr>
                <w:rStyle w:val="aa"/>
                <w:noProof/>
              </w:rPr>
              <w:delText>绩效测量规则</w:delText>
            </w:r>
            <w:r w:rsidDel="005136E7">
              <w:rPr>
                <w:noProof/>
                <w:webHidden/>
              </w:rPr>
              <w:tab/>
              <w:delText>26</w:delText>
            </w:r>
          </w:del>
        </w:p>
        <w:p w14:paraId="52D18C35" w14:textId="57930017" w:rsidR="006327CB" w:rsidDel="005136E7" w:rsidRDefault="006327CB">
          <w:pPr>
            <w:pStyle w:val="31"/>
            <w:tabs>
              <w:tab w:val="left" w:pos="1680"/>
              <w:tab w:val="right" w:leader="dot" w:pos="8296"/>
            </w:tabs>
            <w:rPr>
              <w:del w:id="482" w:author="hyx" w:date="2018-11-11T18:39:00Z"/>
              <w:rFonts w:asciiTheme="minorHAnsi" w:eastAsiaTheme="minorEastAsia" w:hAnsiTheme="minorHAnsi" w:cstheme="minorBidi"/>
              <w:noProof/>
              <w:kern w:val="2"/>
            </w:rPr>
          </w:pPr>
          <w:del w:id="483" w:author="hyx" w:date="2018-11-11T18:39:00Z">
            <w:r w:rsidRPr="005136E7" w:rsidDel="005136E7">
              <w:rPr>
                <w:rStyle w:val="aa"/>
                <w:noProof/>
              </w:rPr>
              <w:delText>9.2.1</w:delText>
            </w:r>
            <w:r w:rsidDel="005136E7">
              <w:rPr>
                <w:rFonts w:asciiTheme="minorHAnsi" w:eastAsiaTheme="minorEastAsia" w:hAnsiTheme="minorHAnsi" w:cstheme="minorBidi"/>
                <w:noProof/>
                <w:kern w:val="2"/>
              </w:rPr>
              <w:tab/>
            </w:r>
            <w:r w:rsidRPr="005136E7" w:rsidDel="005136E7">
              <w:rPr>
                <w:rStyle w:val="aa"/>
                <w:noProof/>
              </w:rPr>
              <w:delText>绩效考核规则</w:delText>
            </w:r>
            <w:r w:rsidDel="005136E7">
              <w:rPr>
                <w:noProof/>
                <w:webHidden/>
              </w:rPr>
              <w:tab/>
              <w:delText>27</w:delText>
            </w:r>
          </w:del>
        </w:p>
        <w:p w14:paraId="4BFCC01E" w14:textId="4FECA440" w:rsidR="006327CB" w:rsidDel="005136E7" w:rsidRDefault="006327CB">
          <w:pPr>
            <w:pStyle w:val="21"/>
            <w:tabs>
              <w:tab w:val="left" w:pos="1260"/>
              <w:tab w:val="right" w:leader="dot" w:pos="8296"/>
            </w:tabs>
            <w:rPr>
              <w:del w:id="484" w:author="hyx" w:date="2018-11-11T18:39:00Z"/>
              <w:rFonts w:asciiTheme="minorHAnsi" w:eastAsiaTheme="minorEastAsia" w:hAnsiTheme="minorHAnsi" w:cstheme="minorBidi"/>
              <w:noProof/>
              <w:kern w:val="2"/>
            </w:rPr>
          </w:pPr>
          <w:del w:id="485" w:author="hyx" w:date="2018-11-11T18:39:00Z">
            <w:r w:rsidRPr="005136E7" w:rsidDel="005136E7">
              <w:rPr>
                <w:rStyle w:val="aa"/>
                <w:noProof/>
              </w:rPr>
              <w:delText>9.3</w:delText>
            </w:r>
            <w:r w:rsidDel="005136E7">
              <w:rPr>
                <w:rFonts w:asciiTheme="minorHAnsi" w:eastAsiaTheme="minorEastAsia" w:hAnsiTheme="minorHAnsi" w:cstheme="minorBidi"/>
                <w:noProof/>
                <w:kern w:val="2"/>
              </w:rPr>
              <w:tab/>
            </w:r>
            <w:r w:rsidRPr="005136E7" w:rsidDel="005136E7">
              <w:rPr>
                <w:rStyle w:val="aa"/>
                <w:noProof/>
              </w:rPr>
              <w:delText>成本估计</w:delText>
            </w:r>
            <w:r w:rsidDel="005136E7">
              <w:rPr>
                <w:noProof/>
                <w:webHidden/>
              </w:rPr>
              <w:tab/>
              <w:delText>27</w:delText>
            </w:r>
          </w:del>
        </w:p>
        <w:p w14:paraId="3A632A32" w14:textId="235827D2" w:rsidR="006327CB" w:rsidDel="005136E7" w:rsidRDefault="006327CB">
          <w:pPr>
            <w:pStyle w:val="31"/>
            <w:tabs>
              <w:tab w:val="left" w:pos="1680"/>
              <w:tab w:val="right" w:leader="dot" w:pos="8296"/>
            </w:tabs>
            <w:rPr>
              <w:del w:id="486" w:author="hyx" w:date="2018-11-11T18:39:00Z"/>
              <w:rFonts w:asciiTheme="minorHAnsi" w:eastAsiaTheme="minorEastAsia" w:hAnsiTheme="minorHAnsi" w:cstheme="minorBidi"/>
              <w:noProof/>
              <w:kern w:val="2"/>
            </w:rPr>
          </w:pPr>
          <w:del w:id="487" w:author="hyx" w:date="2018-11-11T18:39:00Z">
            <w:r w:rsidRPr="005136E7" w:rsidDel="005136E7">
              <w:rPr>
                <w:rStyle w:val="aa"/>
                <w:noProof/>
              </w:rPr>
              <w:delText>9.3.1</w:delText>
            </w:r>
            <w:r w:rsidDel="005136E7">
              <w:rPr>
                <w:rFonts w:asciiTheme="minorHAnsi" w:eastAsiaTheme="minorEastAsia" w:hAnsiTheme="minorHAnsi" w:cstheme="minorBidi"/>
                <w:noProof/>
                <w:kern w:val="2"/>
              </w:rPr>
              <w:tab/>
            </w:r>
            <w:r w:rsidRPr="005136E7" w:rsidDel="005136E7">
              <w:rPr>
                <w:rStyle w:val="aa"/>
                <w:noProof/>
              </w:rPr>
              <w:delText>员工时薪</w:delText>
            </w:r>
            <w:r w:rsidDel="005136E7">
              <w:rPr>
                <w:noProof/>
                <w:webHidden/>
              </w:rPr>
              <w:tab/>
              <w:delText>27</w:delText>
            </w:r>
          </w:del>
        </w:p>
        <w:p w14:paraId="09569E34" w14:textId="1C686479" w:rsidR="006327CB" w:rsidDel="005136E7" w:rsidRDefault="006327CB">
          <w:pPr>
            <w:pStyle w:val="31"/>
            <w:tabs>
              <w:tab w:val="left" w:pos="1680"/>
              <w:tab w:val="right" w:leader="dot" w:pos="8296"/>
            </w:tabs>
            <w:rPr>
              <w:del w:id="488" w:author="hyx" w:date="2018-11-11T18:39:00Z"/>
              <w:rFonts w:asciiTheme="minorHAnsi" w:eastAsiaTheme="minorEastAsia" w:hAnsiTheme="minorHAnsi" w:cstheme="minorBidi"/>
              <w:noProof/>
              <w:kern w:val="2"/>
            </w:rPr>
          </w:pPr>
          <w:del w:id="489" w:author="hyx" w:date="2018-11-11T18:39:00Z">
            <w:r w:rsidRPr="005136E7" w:rsidDel="005136E7">
              <w:rPr>
                <w:rStyle w:val="aa"/>
                <w:noProof/>
              </w:rPr>
              <w:delText>9.3.2</w:delText>
            </w:r>
            <w:r w:rsidDel="005136E7">
              <w:rPr>
                <w:rFonts w:asciiTheme="minorHAnsi" w:eastAsiaTheme="minorEastAsia" w:hAnsiTheme="minorHAnsi" w:cstheme="minorBidi"/>
                <w:noProof/>
                <w:kern w:val="2"/>
              </w:rPr>
              <w:tab/>
            </w:r>
            <w:r w:rsidRPr="005136E7" w:rsidDel="005136E7">
              <w:rPr>
                <w:rStyle w:val="aa"/>
                <w:noProof/>
              </w:rPr>
              <w:delText>预算</w:delText>
            </w:r>
            <w:r w:rsidDel="005136E7">
              <w:rPr>
                <w:noProof/>
                <w:webHidden/>
              </w:rPr>
              <w:tab/>
              <w:delText>27</w:delText>
            </w:r>
          </w:del>
        </w:p>
        <w:p w14:paraId="5AFFE2CB" w14:textId="19C4E211" w:rsidR="006327CB" w:rsidDel="005136E7" w:rsidRDefault="006327CB">
          <w:pPr>
            <w:pStyle w:val="12"/>
            <w:tabs>
              <w:tab w:val="left" w:pos="840"/>
              <w:tab w:val="right" w:leader="dot" w:pos="8296"/>
            </w:tabs>
            <w:rPr>
              <w:del w:id="490" w:author="hyx" w:date="2018-11-11T18:39:00Z"/>
              <w:rFonts w:asciiTheme="minorHAnsi" w:eastAsiaTheme="minorEastAsia" w:hAnsiTheme="minorHAnsi" w:cstheme="minorBidi"/>
              <w:noProof/>
              <w:kern w:val="2"/>
            </w:rPr>
          </w:pPr>
          <w:del w:id="491" w:author="hyx" w:date="2018-11-11T18:39:00Z">
            <w:r w:rsidRPr="005136E7" w:rsidDel="005136E7">
              <w:rPr>
                <w:rStyle w:val="aa"/>
                <w:noProof/>
              </w:rPr>
              <w:delText>10</w:delText>
            </w:r>
            <w:r w:rsidDel="005136E7">
              <w:rPr>
                <w:rFonts w:asciiTheme="minorHAnsi" w:eastAsiaTheme="minorEastAsia" w:hAnsiTheme="minorHAnsi" w:cstheme="minorBidi"/>
                <w:noProof/>
                <w:kern w:val="2"/>
              </w:rPr>
              <w:tab/>
            </w:r>
            <w:r w:rsidRPr="005136E7" w:rsidDel="005136E7">
              <w:rPr>
                <w:rStyle w:val="aa"/>
                <w:noProof/>
              </w:rPr>
              <w:delText>采购管理计划</w:delText>
            </w:r>
            <w:r w:rsidDel="005136E7">
              <w:rPr>
                <w:noProof/>
                <w:webHidden/>
              </w:rPr>
              <w:tab/>
              <w:delText>28</w:delText>
            </w:r>
          </w:del>
        </w:p>
        <w:p w14:paraId="25AC5E8A" w14:textId="22A2D99D" w:rsidR="006327CB" w:rsidDel="005136E7" w:rsidRDefault="006327CB">
          <w:pPr>
            <w:pStyle w:val="21"/>
            <w:tabs>
              <w:tab w:val="left" w:pos="1260"/>
              <w:tab w:val="right" w:leader="dot" w:pos="8296"/>
            </w:tabs>
            <w:rPr>
              <w:del w:id="492" w:author="hyx" w:date="2018-11-11T18:39:00Z"/>
              <w:rFonts w:asciiTheme="minorHAnsi" w:eastAsiaTheme="minorEastAsia" w:hAnsiTheme="minorHAnsi" w:cstheme="minorBidi"/>
              <w:noProof/>
              <w:kern w:val="2"/>
            </w:rPr>
          </w:pPr>
          <w:del w:id="493" w:author="hyx" w:date="2018-11-11T18:39:00Z">
            <w:r w:rsidRPr="005136E7" w:rsidDel="005136E7">
              <w:rPr>
                <w:rStyle w:val="aa"/>
                <w:noProof/>
              </w:rPr>
              <w:delText>10.1</w:delText>
            </w:r>
            <w:r w:rsidDel="005136E7">
              <w:rPr>
                <w:rFonts w:asciiTheme="minorHAnsi" w:eastAsiaTheme="minorEastAsia" w:hAnsiTheme="minorHAnsi" w:cstheme="minorBidi"/>
                <w:noProof/>
                <w:kern w:val="2"/>
              </w:rPr>
              <w:tab/>
            </w:r>
            <w:r w:rsidRPr="005136E7" w:rsidDel="005136E7">
              <w:rPr>
                <w:rStyle w:val="aa"/>
                <w:noProof/>
              </w:rPr>
              <w:delText>采购内容</w:delText>
            </w:r>
            <w:r w:rsidDel="005136E7">
              <w:rPr>
                <w:noProof/>
                <w:webHidden/>
              </w:rPr>
              <w:tab/>
              <w:delText>28</w:delText>
            </w:r>
          </w:del>
        </w:p>
        <w:p w14:paraId="60B390F9" w14:textId="59DF1834" w:rsidR="006327CB" w:rsidDel="005136E7" w:rsidRDefault="006327CB">
          <w:pPr>
            <w:pStyle w:val="21"/>
            <w:tabs>
              <w:tab w:val="left" w:pos="1260"/>
              <w:tab w:val="right" w:leader="dot" w:pos="8296"/>
            </w:tabs>
            <w:rPr>
              <w:del w:id="494" w:author="hyx" w:date="2018-11-11T18:39:00Z"/>
              <w:rFonts w:asciiTheme="minorHAnsi" w:eastAsiaTheme="minorEastAsia" w:hAnsiTheme="minorHAnsi" w:cstheme="minorBidi"/>
              <w:noProof/>
              <w:kern w:val="2"/>
            </w:rPr>
          </w:pPr>
          <w:del w:id="495" w:author="hyx" w:date="2018-11-11T18:39:00Z">
            <w:r w:rsidRPr="005136E7" w:rsidDel="005136E7">
              <w:rPr>
                <w:rStyle w:val="aa"/>
                <w:noProof/>
              </w:rPr>
              <w:delText>10.2</w:delText>
            </w:r>
            <w:r w:rsidDel="005136E7">
              <w:rPr>
                <w:rFonts w:asciiTheme="minorHAnsi" w:eastAsiaTheme="minorEastAsia" w:hAnsiTheme="minorHAnsi" w:cstheme="minorBidi"/>
                <w:noProof/>
                <w:kern w:val="2"/>
              </w:rPr>
              <w:tab/>
            </w:r>
            <w:r w:rsidRPr="005136E7" w:rsidDel="005136E7">
              <w:rPr>
                <w:rStyle w:val="aa"/>
                <w:noProof/>
              </w:rPr>
              <w:delText>采购计划的关键因素</w:delText>
            </w:r>
            <w:r w:rsidDel="005136E7">
              <w:rPr>
                <w:noProof/>
                <w:webHidden/>
              </w:rPr>
              <w:tab/>
              <w:delText>28</w:delText>
            </w:r>
          </w:del>
        </w:p>
        <w:p w14:paraId="63CD8D2D" w14:textId="45E2D50E" w:rsidR="006327CB" w:rsidDel="005136E7" w:rsidRDefault="006327CB">
          <w:pPr>
            <w:pStyle w:val="21"/>
            <w:tabs>
              <w:tab w:val="left" w:pos="1260"/>
              <w:tab w:val="right" w:leader="dot" w:pos="8296"/>
            </w:tabs>
            <w:rPr>
              <w:del w:id="496" w:author="hyx" w:date="2018-11-11T18:39:00Z"/>
              <w:rFonts w:asciiTheme="minorHAnsi" w:eastAsiaTheme="minorEastAsia" w:hAnsiTheme="minorHAnsi" w:cstheme="minorBidi"/>
              <w:noProof/>
              <w:kern w:val="2"/>
            </w:rPr>
          </w:pPr>
          <w:del w:id="497" w:author="hyx" w:date="2018-11-11T18:39:00Z">
            <w:r w:rsidRPr="005136E7" w:rsidDel="005136E7">
              <w:rPr>
                <w:rStyle w:val="aa"/>
                <w:noProof/>
              </w:rPr>
              <w:delText>10.3</w:delText>
            </w:r>
            <w:r w:rsidDel="005136E7">
              <w:rPr>
                <w:rFonts w:asciiTheme="minorHAnsi" w:eastAsiaTheme="minorEastAsia" w:hAnsiTheme="minorHAnsi" w:cstheme="minorBidi"/>
                <w:noProof/>
                <w:kern w:val="2"/>
              </w:rPr>
              <w:tab/>
            </w:r>
            <w:r w:rsidRPr="005136E7" w:rsidDel="005136E7">
              <w:rPr>
                <w:rStyle w:val="aa"/>
                <w:noProof/>
              </w:rPr>
              <w:delText>采购流程</w:delText>
            </w:r>
            <w:r w:rsidDel="005136E7">
              <w:rPr>
                <w:noProof/>
                <w:webHidden/>
              </w:rPr>
              <w:tab/>
              <w:delText>29</w:delText>
            </w:r>
          </w:del>
        </w:p>
        <w:p w14:paraId="5FADE6B1" w14:textId="46EBB77E" w:rsidR="006327CB" w:rsidDel="005136E7" w:rsidRDefault="006327CB">
          <w:pPr>
            <w:pStyle w:val="31"/>
            <w:tabs>
              <w:tab w:val="left" w:pos="2100"/>
              <w:tab w:val="right" w:leader="dot" w:pos="8296"/>
            </w:tabs>
            <w:rPr>
              <w:del w:id="498" w:author="hyx" w:date="2018-11-11T18:39:00Z"/>
              <w:rFonts w:asciiTheme="minorHAnsi" w:eastAsiaTheme="minorEastAsia" w:hAnsiTheme="minorHAnsi" w:cstheme="minorBidi"/>
              <w:noProof/>
              <w:kern w:val="2"/>
            </w:rPr>
          </w:pPr>
          <w:del w:id="499" w:author="hyx" w:date="2018-11-11T18:39:00Z">
            <w:r w:rsidRPr="005136E7" w:rsidDel="005136E7">
              <w:rPr>
                <w:rStyle w:val="aa"/>
                <w:noProof/>
              </w:rPr>
              <w:delText>10.3.1</w:delText>
            </w:r>
            <w:r w:rsidDel="005136E7">
              <w:rPr>
                <w:rFonts w:asciiTheme="minorHAnsi" w:eastAsiaTheme="minorEastAsia" w:hAnsiTheme="minorHAnsi" w:cstheme="minorBidi"/>
                <w:noProof/>
                <w:kern w:val="2"/>
              </w:rPr>
              <w:tab/>
            </w:r>
            <w:r w:rsidRPr="005136E7" w:rsidDel="005136E7">
              <w:rPr>
                <w:rStyle w:val="aa"/>
                <w:noProof/>
              </w:rPr>
              <w:delText>采购方案</w:delText>
            </w:r>
            <w:r w:rsidDel="005136E7">
              <w:rPr>
                <w:noProof/>
                <w:webHidden/>
              </w:rPr>
              <w:tab/>
              <w:delText>29</w:delText>
            </w:r>
          </w:del>
        </w:p>
        <w:p w14:paraId="2D77EAFF" w14:textId="16BAFCFC" w:rsidR="006327CB" w:rsidDel="005136E7" w:rsidRDefault="006327CB">
          <w:pPr>
            <w:pStyle w:val="31"/>
            <w:tabs>
              <w:tab w:val="left" w:pos="2100"/>
              <w:tab w:val="right" w:leader="dot" w:pos="8296"/>
            </w:tabs>
            <w:rPr>
              <w:del w:id="500" w:author="hyx" w:date="2018-11-11T18:39:00Z"/>
              <w:rFonts w:asciiTheme="minorHAnsi" w:eastAsiaTheme="minorEastAsia" w:hAnsiTheme="minorHAnsi" w:cstheme="minorBidi"/>
              <w:noProof/>
              <w:kern w:val="2"/>
            </w:rPr>
          </w:pPr>
          <w:del w:id="501" w:author="hyx" w:date="2018-11-11T18:39:00Z">
            <w:r w:rsidRPr="005136E7" w:rsidDel="005136E7">
              <w:rPr>
                <w:rStyle w:val="aa"/>
                <w:noProof/>
              </w:rPr>
              <w:delText>10.3.2</w:delText>
            </w:r>
            <w:r w:rsidDel="005136E7">
              <w:rPr>
                <w:rFonts w:asciiTheme="minorHAnsi" w:eastAsiaTheme="minorEastAsia" w:hAnsiTheme="minorHAnsi" w:cstheme="minorBidi"/>
                <w:noProof/>
                <w:kern w:val="2"/>
              </w:rPr>
              <w:tab/>
            </w:r>
            <w:r w:rsidRPr="005136E7" w:rsidDel="005136E7">
              <w:rPr>
                <w:rStyle w:val="aa"/>
                <w:noProof/>
              </w:rPr>
              <w:delText>监控</w:delText>
            </w:r>
            <w:r w:rsidDel="005136E7">
              <w:rPr>
                <w:noProof/>
                <w:webHidden/>
              </w:rPr>
              <w:tab/>
              <w:delText>29</w:delText>
            </w:r>
          </w:del>
        </w:p>
        <w:p w14:paraId="0F63D77E" w14:textId="2FB69A94" w:rsidR="00A26776" w:rsidDel="006327CB" w:rsidRDefault="00A26776">
          <w:pPr>
            <w:pStyle w:val="12"/>
            <w:tabs>
              <w:tab w:val="right" w:leader="dot" w:pos="8296"/>
            </w:tabs>
            <w:rPr>
              <w:del w:id="502" w:author="hyx" w:date="2018-11-11T13:38:00Z"/>
              <w:rFonts w:asciiTheme="minorHAnsi" w:eastAsiaTheme="minorEastAsia" w:hAnsiTheme="minorHAnsi" w:cstheme="minorBidi"/>
              <w:noProof/>
              <w:kern w:val="2"/>
            </w:rPr>
          </w:pPr>
          <w:del w:id="503" w:author="hyx" w:date="2018-11-11T13:38:00Z">
            <w:r w:rsidRPr="006327CB" w:rsidDel="006327CB">
              <w:rPr>
                <w:rFonts w:ascii="Times New Roman" w:hAnsi="Times New Roman" w:cs="Times New Roman"/>
                <w:b/>
                <w:bCs/>
                <w:noProof/>
                <w:kern w:val="44"/>
                <w:rPrChange w:id="504" w:author="hyx" w:date="2018-11-11T13:38:00Z">
                  <w:rPr>
                    <w:rStyle w:val="aa"/>
                    <w:rFonts w:ascii="Times New Roman" w:hAnsi="Times New Roman" w:cs="Times New Roman"/>
                    <w:b/>
                    <w:bCs/>
                    <w:noProof/>
                    <w:kern w:val="44"/>
                  </w:rPr>
                </w:rPrChange>
              </w:rPr>
              <w:delText>版</w:delText>
            </w:r>
            <w:r w:rsidRPr="006327CB" w:rsidDel="006327CB">
              <w:rPr>
                <w:rFonts w:ascii="Times New Roman" w:hAnsi="Times New Roman" w:cs="Times New Roman"/>
                <w:b/>
                <w:bCs/>
                <w:noProof/>
                <w:kern w:val="44"/>
                <w:rPrChange w:id="505" w:author="hyx" w:date="2018-11-11T13:38:00Z">
                  <w:rPr>
                    <w:rStyle w:val="aa"/>
                    <w:rFonts w:ascii="Times New Roman" w:hAnsi="Times New Roman" w:cs="Times New Roman"/>
                    <w:b/>
                    <w:bCs/>
                    <w:noProof/>
                    <w:kern w:val="44"/>
                  </w:rPr>
                </w:rPrChange>
              </w:rPr>
              <w:delText xml:space="preserve"> </w:delText>
            </w:r>
            <w:r w:rsidRPr="006327CB" w:rsidDel="006327CB">
              <w:rPr>
                <w:rFonts w:ascii="Times New Roman" w:hAnsi="Times New Roman" w:cs="Times New Roman"/>
                <w:b/>
                <w:bCs/>
                <w:noProof/>
                <w:kern w:val="44"/>
                <w:rPrChange w:id="506" w:author="hyx" w:date="2018-11-11T13:38:00Z">
                  <w:rPr>
                    <w:rStyle w:val="aa"/>
                    <w:rFonts w:ascii="Times New Roman" w:hAnsi="Times New Roman" w:cs="Times New Roman"/>
                    <w:b/>
                    <w:bCs/>
                    <w:noProof/>
                    <w:kern w:val="44"/>
                  </w:rPr>
                </w:rPrChange>
              </w:rPr>
              <w:delText>本</w:delText>
            </w:r>
            <w:r w:rsidRPr="006327CB" w:rsidDel="006327CB">
              <w:rPr>
                <w:rFonts w:ascii="Times New Roman" w:hAnsi="Times New Roman" w:cs="Times New Roman"/>
                <w:b/>
                <w:bCs/>
                <w:noProof/>
                <w:kern w:val="44"/>
                <w:rPrChange w:id="507" w:author="hyx" w:date="2018-11-11T13:38:00Z">
                  <w:rPr>
                    <w:rStyle w:val="aa"/>
                    <w:rFonts w:ascii="Times New Roman" w:hAnsi="Times New Roman" w:cs="Times New Roman"/>
                    <w:b/>
                    <w:bCs/>
                    <w:noProof/>
                    <w:kern w:val="44"/>
                  </w:rPr>
                </w:rPrChange>
              </w:rPr>
              <w:delText xml:space="preserve"> </w:delText>
            </w:r>
            <w:r w:rsidRPr="006327CB" w:rsidDel="006327CB">
              <w:rPr>
                <w:rFonts w:ascii="Times New Roman" w:hAnsi="Times New Roman" w:cs="Times New Roman"/>
                <w:b/>
                <w:bCs/>
                <w:noProof/>
                <w:kern w:val="44"/>
                <w:rPrChange w:id="508" w:author="hyx" w:date="2018-11-11T13:38:00Z">
                  <w:rPr>
                    <w:rStyle w:val="aa"/>
                    <w:rFonts w:ascii="Times New Roman" w:hAnsi="Times New Roman" w:cs="Times New Roman"/>
                    <w:b/>
                    <w:bCs/>
                    <w:noProof/>
                    <w:kern w:val="44"/>
                  </w:rPr>
                </w:rPrChange>
              </w:rPr>
              <w:delText>历</w:delText>
            </w:r>
            <w:r w:rsidRPr="006327CB" w:rsidDel="006327CB">
              <w:rPr>
                <w:rFonts w:ascii="Times New Roman" w:hAnsi="Times New Roman" w:cs="Times New Roman"/>
                <w:b/>
                <w:bCs/>
                <w:noProof/>
                <w:kern w:val="44"/>
                <w:rPrChange w:id="509" w:author="hyx" w:date="2018-11-11T13:38:00Z">
                  <w:rPr>
                    <w:rStyle w:val="aa"/>
                    <w:rFonts w:ascii="Times New Roman" w:hAnsi="Times New Roman" w:cs="Times New Roman"/>
                    <w:b/>
                    <w:bCs/>
                    <w:noProof/>
                    <w:kern w:val="44"/>
                  </w:rPr>
                </w:rPrChange>
              </w:rPr>
              <w:delText xml:space="preserve"> </w:delText>
            </w:r>
            <w:r w:rsidRPr="006327CB" w:rsidDel="006327CB">
              <w:rPr>
                <w:rFonts w:ascii="Times New Roman" w:hAnsi="Times New Roman" w:cs="Times New Roman"/>
                <w:b/>
                <w:bCs/>
                <w:noProof/>
                <w:kern w:val="44"/>
                <w:rPrChange w:id="510" w:author="hyx" w:date="2018-11-11T13:38:00Z">
                  <w:rPr>
                    <w:rStyle w:val="aa"/>
                    <w:rFonts w:ascii="Times New Roman" w:hAnsi="Times New Roman" w:cs="Times New Roman"/>
                    <w:b/>
                    <w:bCs/>
                    <w:noProof/>
                    <w:kern w:val="44"/>
                  </w:rPr>
                </w:rPrChange>
              </w:rPr>
              <w:delText>史</w:delText>
            </w:r>
            <w:r w:rsidDel="006327CB">
              <w:rPr>
                <w:noProof/>
                <w:webHidden/>
              </w:rPr>
              <w:tab/>
              <w:delText>2</w:delText>
            </w:r>
          </w:del>
        </w:p>
        <w:p w14:paraId="044EC60F" w14:textId="5DFF5694" w:rsidR="00A26776" w:rsidDel="006327CB" w:rsidRDefault="00A26776">
          <w:pPr>
            <w:pStyle w:val="12"/>
            <w:tabs>
              <w:tab w:val="left" w:pos="420"/>
              <w:tab w:val="right" w:leader="dot" w:pos="8296"/>
            </w:tabs>
            <w:rPr>
              <w:del w:id="511" w:author="hyx" w:date="2018-11-11T13:38:00Z"/>
              <w:rFonts w:asciiTheme="minorHAnsi" w:eastAsiaTheme="minorEastAsia" w:hAnsiTheme="minorHAnsi" w:cstheme="minorBidi"/>
              <w:noProof/>
              <w:kern w:val="2"/>
            </w:rPr>
          </w:pPr>
          <w:del w:id="512" w:author="hyx" w:date="2018-11-11T13:38:00Z">
            <w:r w:rsidRPr="006327CB" w:rsidDel="006327CB">
              <w:rPr>
                <w:noProof/>
                <w:rPrChange w:id="513" w:author="hyx" w:date="2018-11-11T13:38:00Z">
                  <w:rPr>
                    <w:rStyle w:val="aa"/>
                    <w:noProof/>
                  </w:rPr>
                </w:rPrChange>
              </w:rPr>
              <w:delText>1</w:delText>
            </w:r>
            <w:r w:rsidDel="006327CB">
              <w:rPr>
                <w:rFonts w:asciiTheme="minorHAnsi" w:eastAsiaTheme="minorEastAsia" w:hAnsiTheme="minorHAnsi" w:cstheme="minorBidi"/>
                <w:noProof/>
                <w:kern w:val="2"/>
              </w:rPr>
              <w:tab/>
            </w:r>
            <w:r w:rsidRPr="006327CB" w:rsidDel="006327CB">
              <w:rPr>
                <w:noProof/>
                <w:rPrChange w:id="514" w:author="hyx" w:date="2018-11-11T13:38:00Z">
                  <w:rPr>
                    <w:rStyle w:val="aa"/>
                    <w:noProof/>
                  </w:rPr>
                </w:rPrChange>
              </w:rPr>
              <w:delText>引言</w:delText>
            </w:r>
            <w:r w:rsidDel="006327CB">
              <w:rPr>
                <w:noProof/>
                <w:webHidden/>
              </w:rPr>
              <w:tab/>
              <w:delText>6</w:delText>
            </w:r>
          </w:del>
        </w:p>
        <w:p w14:paraId="5D10D349" w14:textId="2FD6BF77" w:rsidR="00A26776" w:rsidDel="006327CB" w:rsidRDefault="00A26776">
          <w:pPr>
            <w:pStyle w:val="21"/>
            <w:tabs>
              <w:tab w:val="left" w:pos="1260"/>
              <w:tab w:val="right" w:leader="dot" w:pos="8296"/>
            </w:tabs>
            <w:rPr>
              <w:del w:id="515" w:author="hyx" w:date="2018-11-11T13:38:00Z"/>
              <w:rFonts w:asciiTheme="minorHAnsi" w:eastAsiaTheme="minorEastAsia" w:hAnsiTheme="minorHAnsi" w:cstheme="minorBidi"/>
              <w:noProof/>
              <w:kern w:val="2"/>
            </w:rPr>
          </w:pPr>
          <w:del w:id="516" w:author="hyx" w:date="2018-11-11T13:38:00Z">
            <w:r w:rsidRPr="006327CB" w:rsidDel="006327CB">
              <w:rPr>
                <w:noProof/>
                <w:rPrChange w:id="517" w:author="hyx" w:date="2018-11-11T13:38:00Z">
                  <w:rPr>
                    <w:rStyle w:val="aa"/>
                    <w:noProof/>
                  </w:rPr>
                </w:rPrChange>
              </w:rPr>
              <w:delText>1.1</w:delText>
            </w:r>
            <w:r w:rsidDel="006327CB">
              <w:rPr>
                <w:rFonts w:asciiTheme="minorHAnsi" w:eastAsiaTheme="minorEastAsia" w:hAnsiTheme="minorHAnsi" w:cstheme="minorBidi"/>
                <w:noProof/>
                <w:kern w:val="2"/>
              </w:rPr>
              <w:tab/>
            </w:r>
            <w:r w:rsidRPr="006327CB" w:rsidDel="006327CB">
              <w:rPr>
                <w:noProof/>
                <w:rPrChange w:id="518" w:author="hyx" w:date="2018-11-11T13:38:00Z">
                  <w:rPr>
                    <w:rStyle w:val="aa"/>
                    <w:noProof/>
                  </w:rPr>
                </w:rPrChange>
              </w:rPr>
              <w:delText>编写目的</w:delText>
            </w:r>
            <w:r w:rsidDel="006327CB">
              <w:rPr>
                <w:noProof/>
                <w:webHidden/>
              </w:rPr>
              <w:tab/>
              <w:delText>6</w:delText>
            </w:r>
          </w:del>
        </w:p>
        <w:p w14:paraId="69868D4E" w14:textId="138A31D1" w:rsidR="00A26776" w:rsidDel="006327CB" w:rsidRDefault="00A26776">
          <w:pPr>
            <w:pStyle w:val="21"/>
            <w:tabs>
              <w:tab w:val="left" w:pos="1260"/>
              <w:tab w:val="right" w:leader="dot" w:pos="8296"/>
            </w:tabs>
            <w:rPr>
              <w:del w:id="519" w:author="hyx" w:date="2018-11-11T13:38:00Z"/>
              <w:rFonts w:asciiTheme="minorHAnsi" w:eastAsiaTheme="minorEastAsia" w:hAnsiTheme="minorHAnsi" w:cstheme="minorBidi"/>
              <w:noProof/>
              <w:kern w:val="2"/>
            </w:rPr>
          </w:pPr>
          <w:del w:id="520" w:author="hyx" w:date="2018-11-11T13:38:00Z">
            <w:r w:rsidRPr="006327CB" w:rsidDel="006327CB">
              <w:rPr>
                <w:noProof/>
                <w:rPrChange w:id="521" w:author="hyx" w:date="2018-11-11T13:38:00Z">
                  <w:rPr>
                    <w:rStyle w:val="aa"/>
                    <w:noProof/>
                  </w:rPr>
                </w:rPrChange>
              </w:rPr>
              <w:delText>1.2</w:delText>
            </w:r>
            <w:r w:rsidDel="006327CB">
              <w:rPr>
                <w:rFonts w:asciiTheme="minorHAnsi" w:eastAsiaTheme="minorEastAsia" w:hAnsiTheme="minorHAnsi" w:cstheme="minorBidi"/>
                <w:noProof/>
                <w:kern w:val="2"/>
              </w:rPr>
              <w:tab/>
            </w:r>
            <w:r w:rsidRPr="006327CB" w:rsidDel="006327CB">
              <w:rPr>
                <w:noProof/>
                <w:rPrChange w:id="522" w:author="hyx" w:date="2018-11-11T13:38:00Z">
                  <w:rPr>
                    <w:rStyle w:val="aa"/>
                    <w:noProof/>
                  </w:rPr>
                </w:rPrChange>
              </w:rPr>
              <w:delText>业务需求</w:delText>
            </w:r>
            <w:r w:rsidDel="006327CB">
              <w:rPr>
                <w:noProof/>
                <w:webHidden/>
              </w:rPr>
              <w:tab/>
              <w:delText>6</w:delText>
            </w:r>
          </w:del>
        </w:p>
        <w:p w14:paraId="69E7D7DA" w14:textId="6138D3B3" w:rsidR="00A26776" w:rsidDel="006327CB" w:rsidRDefault="00A26776">
          <w:pPr>
            <w:pStyle w:val="21"/>
            <w:tabs>
              <w:tab w:val="left" w:pos="1260"/>
              <w:tab w:val="right" w:leader="dot" w:pos="8296"/>
            </w:tabs>
            <w:rPr>
              <w:del w:id="523" w:author="hyx" w:date="2018-11-11T13:38:00Z"/>
              <w:rFonts w:asciiTheme="minorHAnsi" w:eastAsiaTheme="minorEastAsia" w:hAnsiTheme="minorHAnsi" w:cstheme="minorBidi"/>
              <w:noProof/>
              <w:kern w:val="2"/>
            </w:rPr>
          </w:pPr>
          <w:del w:id="524" w:author="hyx" w:date="2018-11-11T13:38:00Z">
            <w:r w:rsidRPr="006327CB" w:rsidDel="006327CB">
              <w:rPr>
                <w:noProof/>
                <w:rPrChange w:id="525" w:author="hyx" w:date="2018-11-11T13:38:00Z">
                  <w:rPr>
                    <w:rStyle w:val="aa"/>
                    <w:noProof/>
                  </w:rPr>
                </w:rPrChange>
              </w:rPr>
              <w:delText>1.3</w:delText>
            </w:r>
            <w:r w:rsidDel="006327CB">
              <w:rPr>
                <w:rFonts w:asciiTheme="minorHAnsi" w:eastAsiaTheme="minorEastAsia" w:hAnsiTheme="minorHAnsi" w:cstheme="minorBidi"/>
                <w:noProof/>
                <w:kern w:val="2"/>
              </w:rPr>
              <w:tab/>
            </w:r>
            <w:r w:rsidRPr="006327CB" w:rsidDel="006327CB">
              <w:rPr>
                <w:noProof/>
                <w:rPrChange w:id="526" w:author="hyx" w:date="2018-11-11T13:38:00Z">
                  <w:rPr>
                    <w:rStyle w:val="aa"/>
                    <w:noProof/>
                  </w:rPr>
                </w:rPrChange>
              </w:rPr>
              <w:delText>背景</w:delText>
            </w:r>
            <w:r w:rsidDel="006327CB">
              <w:rPr>
                <w:noProof/>
                <w:webHidden/>
              </w:rPr>
              <w:tab/>
              <w:delText>6</w:delText>
            </w:r>
          </w:del>
        </w:p>
        <w:p w14:paraId="7E50C352" w14:textId="1807451D" w:rsidR="00A26776" w:rsidDel="006327CB" w:rsidRDefault="00A26776">
          <w:pPr>
            <w:pStyle w:val="31"/>
            <w:tabs>
              <w:tab w:val="left" w:pos="1680"/>
              <w:tab w:val="right" w:leader="dot" w:pos="8296"/>
            </w:tabs>
            <w:rPr>
              <w:del w:id="527" w:author="hyx" w:date="2018-11-11T13:38:00Z"/>
              <w:rFonts w:asciiTheme="minorHAnsi" w:eastAsiaTheme="minorEastAsia" w:hAnsiTheme="minorHAnsi" w:cstheme="minorBidi"/>
              <w:noProof/>
              <w:kern w:val="2"/>
            </w:rPr>
          </w:pPr>
          <w:del w:id="528" w:author="hyx" w:date="2018-11-11T13:38:00Z">
            <w:r w:rsidRPr="006327CB" w:rsidDel="006327CB">
              <w:rPr>
                <w:noProof/>
                <w:rPrChange w:id="529" w:author="hyx" w:date="2018-11-11T13:38:00Z">
                  <w:rPr>
                    <w:rStyle w:val="aa"/>
                    <w:noProof/>
                  </w:rPr>
                </w:rPrChange>
              </w:rPr>
              <w:delText>1.3.1</w:delText>
            </w:r>
            <w:r w:rsidDel="006327CB">
              <w:rPr>
                <w:rFonts w:asciiTheme="minorHAnsi" w:eastAsiaTheme="minorEastAsia" w:hAnsiTheme="minorHAnsi" w:cstheme="minorBidi"/>
                <w:noProof/>
                <w:kern w:val="2"/>
              </w:rPr>
              <w:tab/>
            </w:r>
            <w:r w:rsidRPr="006327CB" w:rsidDel="006327CB">
              <w:rPr>
                <w:noProof/>
                <w:rPrChange w:id="530" w:author="hyx" w:date="2018-11-11T13:38:00Z">
                  <w:rPr>
                    <w:rStyle w:val="aa"/>
                    <w:noProof/>
                  </w:rPr>
                </w:rPrChange>
              </w:rPr>
              <w:delText>软件系统名称</w:delText>
            </w:r>
            <w:r w:rsidDel="006327CB">
              <w:rPr>
                <w:noProof/>
                <w:webHidden/>
              </w:rPr>
              <w:tab/>
              <w:delText>6</w:delText>
            </w:r>
          </w:del>
        </w:p>
        <w:p w14:paraId="7B622E07" w14:textId="12C696BA" w:rsidR="00A26776" w:rsidDel="006327CB" w:rsidRDefault="00A26776">
          <w:pPr>
            <w:pStyle w:val="31"/>
            <w:tabs>
              <w:tab w:val="left" w:pos="1680"/>
              <w:tab w:val="right" w:leader="dot" w:pos="8296"/>
            </w:tabs>
            <w:rPr>
              <w:del w:id="531" w:author="hyx" w:date="2018-11-11T13:38:00Z"/>
              <w:rFonts w:asciiTheme="minorHAnsi" w:eastAsiaTheme="minorEastAsia" w:hAnsiTheme="minorHAnsi" w:cstheme="minorBidi"/>
              <w:noProof/>
              <w:kern w:val="2"/>
            </w:rPr>
          </w:pPr>
          <w:del w:id="532" w:author="hyx" w:date="2018-11-11T13:38:00Z">
            <w:r w:rsidRPr="006327CB" w:rsidDel="006327CB">
              <w:rPr>
                <w:noProof/>
                <w:rPrChange w:id="533" w:author="hyx" w:date="2018-11-11T13:38:00Z">
                  <w:rPr>
                    <w:rStyle w:val="aa"/>
                    <w:noProof/>
                  </w:rPr>
                </w:rPrChange>
              </w:rPr>
              <w:delText>1.3.2</w:delText>
            </w:r>
            <w:r w:rsidDel="006327CB">
              <w:rPr>
                <w:rFonts w:asciiTheme="minorHAnsi" w:eastAsiaTheme="minorEastAsia" w:hAnsiTheme="minorHAnsi" w:cstheme="minorBidi"/>
                <w:noProof/>
                <w:kern w:val="2"/>
              </w:rPr>
              <w:tab/>
            </w:r>
            <w:r w:rsidRPr="006327CB" w:rsidDel="006327CB">
              <w:rPr>
                <w:noProof/>
                <w:rPrChange w:id="534" w:author="hyx" w:date="2018-11-11T13:38:00Z">
                  <w:rPr>
                    <w:rStyle w:val="aa"/>
                    <w:noProof/>
                  </w:rPr>
                </w:rPrChange>
              </w:rPr>
              <w:delText>任务提出者</w:delText>
            </w:r>
            <w:r w:rsidDel="006327CB">
              <w:rPr>
                <w:noProof/>
                <w:webHidden/>
              </w:rPr>
              <w:tab/>
              <w:delText>6</w:delText>
            </w:r>
          </w:del>
        </w:p>
        <w:p w14:paraId="008CAB86" w14:textId="39CC07D8" w:rsidR="00A26776" w:rsidDel="006327CB" w:rsidRDefault="00A26776">
          <w:pPr>
            <w:pStyle w:val="31"/>
            <w:tabs>
              <w:tab w:val="left" w:pos="1680"/>
              <w:tab w:val="right" w:leader="dot" w:pos="8296"/>
            </w:tabs>
            <w:rPr>
              <w:del w:id="535" w:author="hyx" w:date="2018-11-11T13:38:00Z"/>
              <w:rFonts w:asciiTheme="minorHAnsi" w:eastAsiaTheme="minorEastAsia" w:hAnsiTheme="minorHAnsi" w:cstheme="minorBidi"/>
              <w:noProof/>
              <w:kern w:val="2"/>
            </w:rPr>
          </w:pPr>
          <w:del w:id="536" w:author="hyx" w:date="2018-11-11T13:38:00Z">
            <w:r w:rsidRPr="006327CB" w:rsidDel="006327CB">
              <w:rPr>
                <w:noProof/>
                <w:rPrChange w:id="537" w:author="hyx" w:date="2018-11-11T13:38:00Z">
                  <w:rPr>
                    <w:rStyle w:val="aa"/>
                    <w:noProof/>
                  </w:rPr>
                </w:rPrChange>
              </w:rPr>
              <w:delText>1.3.3</w:delText>
            </w:r>
            <w:r w:rsidDel="006327CB">
              <w:rPr>
                <w:rFonts w:asciiTheme="minorHAnsi" w:eastAsiaTheme="minorEastAsia" w:hAnsiTheme="minorHAnsi" w:cstheme="minorBidi"/>
                <w:noProof/>
                <w:kern w:val="2"/>
              </w:rPr>
              <w:tab/>
            </w:r>
            <w:r w:rsidRPr="006327CB" w:rsidDel="006327CB">
              <w:rPr>
                <w:noProof/>
                <w:rPrChange w:id="538" w:author="hyx" w:date="2018-11-11T13:38:00Z">
                  <w:rPr>
                    <w:rStyle w:val="aa"/>
                    <w:noProof/>
                  </w:rPr>
                </w:rPrChange>
              </w:rPr>
              <w:delText>开发团队</w:delText>
            </w:r>
            <w:r w:rsidDel="006327CB">
              <w:rPr>
                <w:noProof/>
                <w:webHidden/>
              </w:rPr>
              <w:tab/>
              <w:delText>6</w:delText>
            </w:r>
          </w:del>
        </w:p>
        <w:p w14:paraId="2F9CD33A" w14:textId="5F0E75CF" w:rsidR="00A26776" w:rsidDel="006327CB" w:rsidRDefault="00A26776">
          <w:pPr>
            <w:pStyle w:val="31"/>
            <w:tabs>
              <w:tab w:val="left" w:pos="1680"/>
              <w:tab w:val="right" w:leader="dot" w:pos="8296"/>
            </w:tabs>
            <w:rPr>
              <w:del w:id="539" w:author="hyx" w:date="2018-11-11T13:38:00Z"/>
              <w:rFonts w:asciiTheme="minorHAnsi" w:eastAsiaTheme="minorEastAsia" w:hAnsiTheme="minorHAnsi" w:cstheme="minorBidi"/>
              <w:noProof/>
              <w:kern w:val="2"/>
            </w:rPr>
          </w:pPr>
          <w:del w:id="540" w:author="hyx" w:date="2018-11-11T13:38:00Z">
            <w:r w:rsidRPr="006327CB" w:rsidDel="006327CB">
              <w:rPr>
                <w:noProof/>
                <w:rPrChange w:id="541" w:author="hyx" w:date="2018-11-11T13:38:00Z">
                  <w:rPr>
                    <w:rStyle w:val="aa"/>
                    <w:noProof/>
                  </w:rPr>
                </w:rPrChange>
              </w:rPr>
              <w:delText>1.3.4</w:delText>
            </w:r>
            <w:r w:rsidDel="006327CB">
              <w:rPr>
                <w:rFonts w:asciiTheme="minorHAnsi" w:eastAsiaTheme="minorEastAsia" w:hAnsiTheme="minorHAnsi" w:cstheme="minorBidi"/>
                <w:noProof/>
                <w:kern w:val="2"/>
              </w:rPr>
              <w:tab/>
            </w:r>
            <w:r w:rsidRPr="006327CB" w:rsidDel="006327CB">
              <w:rPr>
                <w:noProof/>
                <w:rPrChange w:id="542" w:author="hyx" w:date="2018-11-11T13:38:00Z">
                  <w:rPr>
                    <w:rStyle w:val="aa"/>
                    <w:noProof/>
                  </w:rPr>
                </w:rPrChange>
              </w:rPr>
              <w:delText>项目用户</w:delText>
            </w:r>
            <w:r w:rsidDel="006327CB">
              <w:rPr>
                <w:noProof/>
                <w:webHidden/>
              </w:rPr>
              <w:tab/>
              <w:delText>6</w:delText>
            </w:r>
          </w:del>
        </w:p>
        <w:p w14:paraId="2E601D9B" w14:textId="04DA0AE9" w:rsidR="00A26776" w:rsidDel="006327CB" w:rsidRDefault="00A26776">
          <w:pPr>
            <w:pStyle w:val="21"/>
            <w:tabs>
              <w:tab w:val="left" w:pos="1260"/>
              <w:tab w:val="right" w:leader="dot" w:pos="8296"/>
            </w:tabs>
            <w:rPr>
              <w:del w:id="543" w:author="hyx" w:date="2018-11-11T13:38:00Z"/>
              <w:rFonts w:asciiTheme="minorHAnsi" w:eastAsiaTheme="minorEastAsia" w:hAnsiTheme="minorHAnsi" w:cstheme="minorBidi"/>
              <w:noProof/>
              <w:kern w:val="2"/>
            </w:rPr>
          </w:pPr>
          <w:del w:id="544" w:author="hyx" w:date="2018-11-11T13:38:00Z">
            <w:r w:rsidRPr="006327CB" w:rsidDel="006327CB">
              <w:rPr>
                <w:noProof/>
                <w:rPrChange w:id="545" w:author="hyx" w:date="2018-11-11T13:38:00Z">
                  <w:rPr>
                    <w:rStyle w:val="aa"/>
                    <w:noProof/>
                  </w:rPr>
                </w:rPrChange>
              </w:rPr>
              <w:delText>1.4</w:delText>
            </w:r>
            <w:r w:rsidDel="006327CB">
              <w:rPr>
                <w:rFonts w:asciiTheme="minorHAnsi" w:eastAsiaTheme="minorEastAsia" w:hAnsiTheme="minorHAnsi" w:cstheme="minorBidi"/>
                <w:noProof/>
                <w:kern w:val="2"/>
              </w:rPr>
              <w:tab/>
            </w:r>
            <w:r w:rsidRPr="006327CB" w:rsidDel="006327CB">
              <w:rPr>
                <w:noProof/>
                <w:rPrChange w:id="546" w:author="hyx" w:date="2018-11-11T13:38:00Z">
                  <w:rPr>
                    <w:rStyle w:val="aa"/>
                    <w:noProof/>
                  </w:rPr>
                </w:rPrChange>
              </w:rPr>
              <w:delText>业务目标</w:delText>
            </w:r>
            <w:r w:rsidDel="006327CB">
              <w:rPr>
                <w:noProof/>
                <w:webHidden/>
              </w:rPr>
              <w:tab/>
              <w:delText>7</w:delText>
            </w:r>
          </w:del>
        </w:p>
        <w:p w14:paraId="385C97DE" w14:textId="48FE8839" w:rsidR="00A26776" w:rsidDel="006327CB" w:rsidRDefault="00A26776">
          <w:pPr>
            <w:pStyle w:val="21"/>
            <w:tabs>
              <w:tab w:val="left" w:pos="1260"/>
              <w:tab w:val="right" w:leader="dot" w:pos="8296"/>
            </w:tabs>
            <w:rPr>
              <w:del w:id="547" w:author="hyx" w:date="2018-11-11T13:38:00Z"/>
              <w:rFonts w:asciiTheme="minorHAnsi" w:eastAsiaTheme="minorEastAsia" w:hAnsiTheme="minorHAnsi" w:cstheme="minorBidi"/>
              <w:noProof/>
              <w:kern w:val="2"/>
            </w:rPr>
          </w:pPr>
          <w:del w:id="548" w:author="hyx" w:date="2018-11-11T13:38:00Z">
            <w:r w:rsidRPr="006327CB" w:rsidDel="006327CB">
              <w:rPr>
                <w:noProof/>
                <w:rPrChange w:id="549" w:author="hyx" w:date="2018-11-11T13:38:00Z">
                  <w:rPr>
                    <w:rStyle w:val="aa"/>
                    <w:noProof/>
                  </w:rPr>
                </w:rPrChange>
              </w:rPr>
              <w:delText>1.5</w:delText>
            </w:r>
            <w:r w:rsidDel="006327CB">
              <w:rPr>
                <w:rFonts w:asciiTheme="minorHAnsi" w:eastAsiaTheme="minorEastAsia" w:hAnsiTheme="minorHAnsi" w:cstheme="minorBidi"/>
                <w:noProof/>
                <w:kern w:val="2"/>
              </w:rPr>
              <w:tab/>
            </w:r>
            <w:r w:rsidRPr="006327CB" w:rsidDel="006327CB">
              <w:rPr>
                <w:noProof/>
                <w:rPrChange w:id="550" w:author="hyx" w:date="2018-11-11T13:38:00Z">
                  <w:rPr>
                    <w:rStyle w:val="aa"/>
                    <w:noProof/>
                  </w:rPr>
                </w:rPrChange>
              </w:rPr>
              <w:delText>参考资料</w:delText>
            </w:r>
            <w:r w:rsidDel="006327CB">
              <w:rPr>
                <w:noProof/>
                <w:webHidden/>
              </w:rPr>
              <w:tab/>
              <w:delText>7</w:delText>
            </w:r>
          </w:del>
        </w:p>
        <w:p w14:paraId="533AE598" w14:textId="6B3FA978" w:rsidR="00A26776" w:rsidDel="006327CB" w:rsidRDefault="00A26776">
          <w:pPr>
            <w:pStyle w:val="12"/>
            <w:tabs>
              <w:tab w:val="left" w:pos="420"/>
              <w:tab w:val="right" w:leader="dot" w:pos="8296"/>
            </w:tabs>
            <w:rPr>
              <w:del w:id="551" w:author="hyx" w:date="2018-11-11T13:38:00Z"/>
              <w:rFonts w:asciiTheme="minorHAnsi" w:eastAsiaTheme="minorEastAsia" w:hAnsiTheme="minorHAnsi" w:cstheme="minorBidi"/>
              <w:noProof/>
              <w:kern w:val="2"/>
            </w:rPr>
          </w:pPr>
          <w:del w:id="552" w:author="hyx" w:date="2018-11-11T13:38:00Z">
            <w:r w:rsidRPr="006327CB" w:rsidDel="006327CB">
              <w:rPr>
                <w:noProof/>
                <w:rPrChange w:id="553" w:author="hyx" w:date="2018-11-11T13:38:00Z">
                  <w:rPr>
                    <w:rStyle w:val="aa"/>
                    <w:noProof/>
                  </w:rPr>
                </w:rPrChange>
              </w:rPr>
              <w:delText>2</w:delText>
            </w:r>
            <w:r w:rsidDel="006327CB">
              <w:rPr>
                <w:rFonts w:asciiTheme="minorHAnsi" w:eastAsiaTheme="minorEastAsia" w:hAnsiTheme="minorHAnsi" w:cstheme="minorBidi"/>
                <w:noProof/>
                <w:kern w:val="2"/>
              </w:rPr>
              <w:tab/>
            </w:r>
            <w:r w:rsidRPr="006327CB" w:rsidDel="006327CB">
              <w:rPr>
                <w:noProof/>
                <w:rPrChange w:id="554" w:author="hyx" w:date="2018-11-11T13:38:00Z">
                  <w:rPr>
                    <w:rStyle w:val="aa"/>
                    <w:noProof/>
                  </w:rPr>
                </w:rPrChange>
              </w:rPr>
              <w:delText>项目概述</w:delText>
            </w:r>
            <w:r w:rsidDel="006327CB">
              <w:rPr>
                <w:noProof/>
                <w:webHidden/>
              </w:rPr>
              <w:tab/>
              <w:delText>7</w:delText>
            </w:r>
          </w:del>
        </w:p>
        <w:p w14:paraId="1586D462" w14:textId="2344E54D" w:rsidR="00A26776" w:rsidDel="006327CB" w:rsidRDefault="00A26776">
          <w:pPr>
            <w:pStyle w:val="21"/>
            <w:tabs>
              <w:tab w:val="left" w:pos="1260"/>
              <w:tab w:val="right" w:leader="dot" w:pos="8296"/>
            </w:tabs>
            <w:rPr>
              <w:del w:id="555" w:author="hyx" w:date="2018-11-11T13:38:00Z"/>
              <w:rFonts w:asciiTheme="minorHAnsi" w:eastAsiaTheme="minorEastAsia" w:hAnsiTheme="minorHAnsi" w:cstheme="minorBidi"/>
              <w:noProof/>
              <w:kern w:val="2"/>
            </w:rPr>
          </w:pPr>
          <w:del w:id="556" w:author="hyx" w:date="2018-11-11T13:38:00Z">
            <w:r w:rsidRPr="006327CB" w:rsidDel="006327CB">
              <w:rPr>
                <w:noProof/>
                <w:rPrChange w:id="557" w:author="hyx" w:date="2018-11-11T13:38:00Z">
                  <w:rPr>
                    <w:rStyle w:val="aa"/>
                    <w:noProof/>
                  </w:rPr>
                </w:rPrChange>
              </w:rPr>
              <w:delText>2.1</w:delText>
            </w:r>
            <w:r w:rsidDel="006327CB">
              <w:rPr>
                <w:rFonts w:asciiTheme="minorHAnsi" w:eastAsiaTheme="minorEastAsia" w:hAnsiTheme="minorHAnsi" w:cstheme="minorBidi"/>
                <w:noProof/>
                <w:kern w:val="2"/>
              </w:rPr>
              <w:tab/>
            </w:r>
            <w:r w:rsidRPr="006327CB" w:rsidDel="006327CB">
              <w:rPr>
                <w:noProof/>
                <w:rPrChange w:id="558" w:author="hyx" w:date="2018-11-11T13:38:00Z">
                  <w:rPr>
                    <w:rStyle w:val="aa"/>
                    <w:noProof/>
                  </w:rPr>
                </w:rPrChange>
              </w:rPr>
              <w:delText>项目基本信息</w:delText>
            </w:r>
            <w:r w:rsidDel="006327CB">
              <w:rPr>
                <w:noProof/>
                <w:webHidden/>
              </w:rPr>
              <w:tab/>
              <w:delText>7</w:delText>
            </w:r>
          </w:del>
        </w:p>
        <w:p w14:paraId="708E771C" w14:textId="58C56BB9" w:rsidR="00A26776" w:rsidDel="006327CB" w:rsidRDefault="00A26776">
          <w:pPr>
            <w:pStyle w:val="21"/>
            <w:tabs>
              <w:tab w:val="left" w:pos="1260"/>
              <w:tab w:val="right" w:leader="dot" w:pos="8296"/>
            </w:tabs>
            <w:rPr>
              <w:del w:id="559" w:author="hyx" w:date="2018-11-11T13:38:00Z"/>
              <w:rFonts w:asciiTheme="minorHAnsi" w:eastAsiaTheme="minorEastAsia" w:hAnsiTheme="minorHAnsi" w:cstheme="minorBidi"/>
              <w:noProof/>
              <w:kern w:val="2"/>
            </w:rPr>
          </w:pPr>
          <w:del w:id="560" w:author="hyx" w:date="2018-11-11T13:38:00Z">
            <w:r w:rsidRPr="006327CB" w:rsidDel="006327CB">
              <w:rPr>
                <w:noProof/>
                <w:rPrChange w:id="561" w:author="hyx" w:date="2018-11-11T13:38:00Z">
                  <w:rPr>
                    <w:rStyle w:val="aa"/>
                    <w:noProof/>
                  </w:rPr>
                </w:rPrChange>
              </w:rPr>
              <w:delText>2.2</w:delText>
            </w:r>
            <w:r w:rsidDel="006327CB">
              <w:rPr>
                <w:rFonts w:asciiTheme="minorHAnsi" w:eastAsiaTheme="minorEastAsia" w:hAnsiTheme="minorHAnsi" w:cstheme="minorBidi"/>
                <w:noProof/>
                <w:kern w:val="2"/>
              </w:rPr>
              <w:tab/>
            </w:r>
            <w:r w:rsidRPr="006327CB" w:rsidDel="006327CB">
              <w:rPr>
                <w:noProof/>
                <w:rPrChange w:id="562" w:author="hyx" w:date="2018-11-11T13:38:00Z">
                  <w:rPr>
                    <w:rStyle w:val="aa"/>
                    <w:noProof/>
                  </w:rPr>
                </w:rPrChange>
              </w:rPr>
              <w:delText>工作内容</w:delText>
            </w:r>
            <w:r w:rsidDel="006327CB">
              <w:rPr>
                <w:noProof/>
                <w:webHidden/>
              </w:rPr>
              <w:tab/>
              <w:delText>8</w:delText>
            </w:r>
          </w:del>
        </w:p>
        <w:p w14:paraId="247C6044" w14:textId="06E3AE1F" w:rsidR="00A26776" w:rsidDel="006327CB" w:rsidRDefault="00A26776">
          <w:pPr>
            <w:pStyle w:val="21"/>
            <w:tabs>
              <w:tab w:val="left" w:pos="1260"/>
              <w:tab w:val="right" w:leader="dot" w:pos="8296"/>
            </w:tabs>
            <w:rPr>
              <w:del w:id="563" w:author="hyx" w:date="2018-11-11T13:38:00Z"/>
              <w:rFonts w:asciiTheme="minorHAnsi" w:eastAsiaTheme="minorEastAsia" w:hAnsiTheme="minorHAnsi" w:cstheme="minorBidi"/>
              <w:noProof/>
              <w:kern w:val="2"/>
            </w:rPr>
          </w:pPr>
          <w:del w:id="564" w:author="hyx" w:date="2018-11-11T13:38:00Z">
            <w:r w:rsidRPr="006327CB" w:rsidDel="006327CB">
              <w:rPr>
                <w:noProof/>
                <w:rPrChange w:id="565" w:author="hyx" w:date="2018-11-11T13:38:00Z">
                  <w:rPr>
                    <w:rStyle w:val="aa"/>
                    <w:noProof/>
                  </w:rPr>
                </w:rPrChange>
              </w:rPr>
              <w:delText>2.3</w:delText>
            </w:r>
            <w:r w:rsidDel="006327CB">
              <w:rPr>
                <w:rFonts w:asciiTheme="minorHAnsi" w:eastAsiaTheme="minorEastAsia" w:hAnsiTheme="minorHAnsi" w:cstheme="minorBidi"/>
                <w:noProof/>
                <w:kern w:val="2"/>
              </w:rPr>
              <w:tab/>
            </w:r>
            <w:r w:rsidRPr="006327CB" w:rsidDel="006327CB">
              <w:rPr>
                <w:noProof/>
                <w:rPrChange w:id="566" w:author="hyx" w:date="2018-11-11T13:38:00Z">
                  <w:rPr>
                    <w:rStyle w:val="aa"/>
                    <w:noProof/>
                  </w:rPr>
                </w:rPrChange>
              </w:rPr>
              <w:delText>开发人员</w:delText>
            </w:r>
            <w:r w:rsidDel="006327CB">
              <w:rPr>
                <w:noProof/>
                <w:webHidden/>
              </w:rPr>
              <w:tab/>
              <w:delText>8</w:delText>
            </w:r>
          </w:del>
        </w:p>
        <w:p w14:paraId="5285C42E" w14:textId="7FB4CD20" w:rsidR="00A26776" w:rsidDel="006327CB" w:rsidRDefault="00A26776">
          <w:pPr>
            <w:pStyle w:val="21"/>
            <w:tabs>
              <w:tab w:val="left" w:pos="1260"/>
              <w:tab w:val="right" w:leader="dot" w:pos="8296"/>
            </w:tabs>
            <w:rPr>
              <w:del w:id="567" w:author="hyx" w:date="2018-11-11T13:38:00Z"/>
              <w:rFonts w:asciiTheme="minorHAnsi" w:eastAsiaTheme="minorEastAsia" w:hAnsiTheme="minorHAnsi" w:cstheme="minorBidi"/>
              <w:noProof/>
              <w:kern w:val="2"/>
            </w:rPr>
          </w:pPr>
          <w:del w:id="568" w:author="hyx" w:date="2018-11-11T13:38:00Z">
            <w:r w:rsidRPr="006327CB" w:rsidDel="006327CB">
              <w:rPr>
                <w:noProof/>
                <w:rPrChange w:id="569" w:author="hyx" w:date="2018-11-11T13:38:00Z">
                  <w:rPr>
                    <w:rStyle w:val="aa"/>
                    <w:noProof/>
                  </w:rPr>
                </w:rPrChange>
              </w:rPr>
              <w:delText>2.4</w:delText>
            </w:r>
            <w:r w:rsidDel="006327CB">
              <w:rPr>
                <w:rFonts w:asciiTheme="minorHAnsi" w:eastAsiaTheme="minorEastAsia" w:hAnsiTheme="minorHAnsi" w:cstheme="minorBidi"/>
                <w:noProof/>
                <w:kern w:val="2"/>
              </w:rPr>
              <w:tab/>
            </w:r>
            <w:r w:rsidRPr="006327CB" w:rsidDel="006327CB">
              <w:rPr>
                <w:noProof/>
                <w:rPrChange w:id="570" w:author="hyx" w:date="2018-11-11T13:38:00Z">
                  <w:rPr>
                    <w:rStyle w:val="aa"/>
                    <w:noProof/>
                  </w:rPr>
                </w:rPrChange>
              </w:rPr>
              <w:delText>用户</w:delText>
            </w:r>
            <w:r w:rsidDel="006327CB">
              <w:rPr>
                <w:noProof/>
                <w:webHidden/>
              </w:rPr>
              <w:tab/>
              <w:delText>8</w:delText>
            </w:r>
          </w:del>
        </w:p>
        <w:p w14:paraId="70C3EA61" w14:textId="126F115A" w:rsidR="00A26776" w:rsidDel="006327CB" w:rsidRDefault="00A26776">
          <w:pPr>
            <w:pStyle w:val="21"/>
            <w:tabs>
              <w:tab w:val="left" w:pos="1260"/>
              <w:tab w:val="right" w:leader="dot" w:pos="8296"/>
            </w:tabs>
            <w:rPr>
              <w:del w:id="571" w:author="hyx" w:date="2018-11-11T13:38:00Z"/>
              <w:rFonts w:asciiTheme="minorHAnsi" w:eastAsiaTheme="minorEastAsia" w:hAnsiTheme="minorHAnsi" w:cstheme="minorBidi"/>
              <w:noProof/>
              <w:kern w:val="2"/>
            </w:rPr>
          </w:pPr>
          <w:del w:id="572" w:author="hyx" w:date="2018-11-11T13:38:00Z">
            <w:r w:rsidRPr="006327CB" w:rsidDel="006327CB">
              <w:rPr>
                <w:noProof/>
                <w:rPrChange w:id="573" w:author="hyx" w:date="2018-11-11T13:38:00Z">
                  <w:rPr>
                    <w:rStyle w:val="aa"/>
                    <w:noProof/>
                  </w:rPr>
                </w:rPrChange>
              </w:rPr>
              <w:delText>2.5</w:delText>
            </w:r>
            <w:r w:rsidDel="006327CB">
              <w:rPr>
                <w:rFonts w:asciiTheme="minorHAnsi" w:eastAsiaTheme="minorEastAsia" w:hAnsiTheme="minorHAnsi" w:cstheme="minorBidi"/>
                <w:noProof/>
                <w:kern w:val="2"/>
              </w:rPr>
              <w:tab/>
            </w:r>
            <w:r w:rsidRPr="006327CB" w:rsidDel="006327CB">
              <w:rPr>
                <w:noProof/>
                <w:rPrChange w:id="574" w:author="hyx" w:date="2018-11-11T13:38:00Z">
                  <w:rPr>
                    <w:rStyle w:val="aa"/>
                    <w:noProof/>
                  </w:rPr>
                </w:rPrChange>
              </w:rPr>
              <w:delText>产品</w:delText>
            </w:r>
            <w:r w:rsidDel="006327CB">
              <w:rPr>
                <w:noProof/>
                <w:webHidden/>
              </w:rPr>
              <w:tab/>
              <w:delText>9</w:delText>
            </w:r>
          </w:del>
        </w:p>
        <w:p w14:paraId="27038AFE" w14:textId="23581329" w:rsidR="00A26776" w:rsidDel="006327CB" w:rsidRDefault="00A26776">
          <w:pPr>
            <w:pStyle w:val="31"/>
            <w:tabs>
              <w:tab w:val="left" w:pos="1680"/>
              <w:tab w:val="right" w:leader="dot" w:pos="8296"/>
            </w:tabs>
            <w:rPr>
              <w:del w:id="575" w:author="hyx" w:date="2018-11-11T13:38:00Z"/>
              <w:rFonts w:asciiTheme="minorHAnsi" w:eastAsiaTheme="minorEastAsia" w:hAnsiTheme="minorHAnsi" w:cstheme="minorBidi"/>
              <w:noProof/>
              <w:kern w:val="2"/>
            </w:rPr>
          </w:pPr>
          <w:del w:id="576" w:author="hyx" w:date="2018-11-11T13:38:00Z">
            <w:r w:rsidRPr="006327CB" w:rsidDel="006327CB">
              <w:rPr>
                <w:noProof/>
                <w:rPrChange w:id="577" w:author="hyx" w:date="2018-11-11T13:38:00Z">
                  <w:rPr>
                    <w:rStyle w:val="aa"/>
                    <w:noProof/>
                  </w:rPr>
                </w:rPrChange>
              </w:rPr>
              <w:delText>2.5.1</w:delText>
            </w:r>
            <w:r w:rsidDel="006327CB">
              <w:rPr>
                <w:rFonts w:asciiTheme="minorHAnsi" w:eastAsiaTheme="minorEastAsia" w:hAnsiTheme="minorHAnsi" w:cstheme="minorBidi"/>
                <w:noProof/>
                <w:kern w:val="2"/>
              </w:rPr>
              <w:tab/>
            </w:r>
            <w:r w:rsidRPr="006327CB" w:rsidDel="006327CB">
              <w:rPr>
                <w:noProof/>
                <w:rPrChange w:id="578" w:author="hyx" w:date="2018-11-11T13:38:00Z">
                  <w:rPr>
                    <w:rStyle w:val="aa"/>
                    <w:noProof/>
                  </w:rPr>
                </w:rPrChange>
              </w:rPr>
              <w:delText>需要移交的用户文件</w:delText>
            </w:r>
            <w:r w:rsidDel="006327CB">
              <w:rPr>
                <w:noProof/>
                <w:webHidden/>
              </w:rPr>
              <w:tab/>
              <w:delText>9</w:delText>
            </w:r>
          </w:del>
        </w:p>
        <w:p w14:paraId="4DF80093" w14:textId="17DD8822" w:rsidR="00A26776" w:rsidDel="006327CB" w:rsidRDefault="00A26776">
          <w:pPr>
            <w:pStyle w:val="31"/>
            <w:tabs>
              <w:tab w:val="left" w:pos="1680"/>
              <w:tab w:val="right" w:leader="dot" w:pos="8296"/>
            </w:tabs>
            <w:rPr>
              <w:del w:id="579" w:author="hyx" w:date="2018-11-11T13:38:00Z"/>
              <w:rFonts w:asciiTheme="minorHAnsi" w:eastAsiaTheme="minorEastAsia" w:hAnsiTheme="minorHAnsi" w:cstheme="minorBidi"/>
              <w:noProof/>
              <w:kern w:val="2"/>
            </w:rPr>
          </w:pPr>
          <w:del w:id="580" w:author="hyx" w:date="2018-11-11T13:38:00Z">
            <w:r w:rsidRPr="006327CB" w:rsidDel="006327CB">
              <w:rPr>
                <w:noProof/>
                <w:rPrChange w:id="581" w:author="hyx" w:date="2018-11-11T13:38:00Z">
                  <w:rPr>
                    <w:rStyle w:val="aa"/>
                    <w:noProof/>
                  </w:rPr>
                </w:rPrChange>
              </w:rPr>
              <w:delText>2.5.2</w:delText>
            </w:r>
            <w:r w:rsidDel="006327CB">
              <w:rPr>
                <w:rFonts w:asciiTheme="minorHAnsi" w:eastAsiaTheme="minorEastAsia" w:hAnsiTheme="minorHAnsi" w:cstheme="minorBidi"/>
                <w:noProof/>
                <w:kern w:val="2"/>
              </w:rPr>
              <w:tab/>
            </w:r>
            <w:r w:rsidRPr="006327CB" w:rsidDel="006327CB">
              <w:rPr>
                <w:noProof/>
                <w:rPrChange w:id="582" w:author="hyx" w:date="2018-11-11T13:38:00Z">
                  <w:rPr>
                    <w:rStyle w:val="aa"/>
                    <w:noProof/>
                  </w:rPr>
                </w:rPrChange>
              </w:rPr>
              <w:delText>服务</w:delText>
            </w:r>
            <w:r w:rsidDel="006327CB">
              <w:rPr>
                <w:noProof/>
                <w:webHidden/>
              </w:rPr>
              <w:tab/>
              <w:delText>9</w:delText>
            </w:r>
          </w:del>
        </w:p>
        <w:p w14:paraId="3E3ADA20" w14:textId="45CB4BAF" w:rsidR="00A26776" w:rsidDel="006327CB" w:rsidRDefault="00A26776">
          <w:pPr>
            <w:pStyle w:val="21"/>
            <w:tabs>
              <w:tab w:val="left" w:pos="1260"/>
              <w:tab w:val="right" w:leader="dot" w:pos="8296"/>
            </w:tabs>
            <w:rPr>
              <w:del w:id="583" w:author="hyx" w:date="2018-11-11T13:38:00Z"/>
              <w:rFonts w:asciiTheme="minorHAnsi" w:eastAsiaTheme="minorEastAsia" w:hAnsiTheme="minorHAnsi" w:cstheme="minorBidi"/>
              <w:noProof/>
              <w:kern w:val="2"/>
            </w:rPr>
          </w:pPr>
          <w:del w:id="584" w:author="hyx" w:date="2018-11-11T13:38:00Z">
            <w:r w:rsidRPr="006327CB" w:rsidDel="006327CB">
              <w:rPr>
                <w:noProof/>
                <w:rPrChange w:id="585" w:author="hyx" w:date="2018-11-11T13:38:00Z">
                  <w:rPr>
                    <w:rStyle w:val="aa"/>
                    <w:noProof/>
                  </w:rPr>
                </w:rPrChange>
              </w:rPr>
              <w:delText>2.6</w:delText>
            </w:r>
            <w:r w:rsidDel="006327CB">
              <w:rPr>
                <w:rFonts w:asciiTheme="minorHAnsi" w:eastAsiaTheme="minorEastAsia" w:hAnsiTheme="minorHAnsi" w:cstheme="minorBidi"/>
                <w:noProof/>
                <w:kern w:val="2"/>
              </w:rPr>
              <w:tab/>
            </w:r>
            <w:r w:rsidRPr="006327CB" w:rsidDel="006327CB">
              <w:rPr>
                <w:noProof/>
                <w:rPrChange w:id="586" w:author="hyx" w:date="2018-11-11T13:38:00Z">
                  <w:rPr>
                    <w:rStyle w:val="aa"/>
                    <w:noProof/>
                  </w:rPr>
                </w:rPrChange>
              </w:rPr>
              <w:delText>验收标准</w:delText>
            </w:r>
            <w:r w:rsidDel="006327CB">
              <w:rPr>
                <w:noProof/>
                <w:webHidden/>
              </w:rPr>
              <w:tab/>
              <w:delText>9</w:delText>
            </w:r>
          </w:del>
        </w:p>
        <w:p w14:paraId="72CEC57A" w14:textId="7DC0A5B3" w:rsidR="00A26776" w:rsidDel="006327CB" w:rsidRDefault="00A26776">
          <w:pPr>
            <w:pStyle w:val="12"/>
            <w:tabs>
              <w:tab w:val="left" w:pos="420"/>
              <w:tab w:val="right" w:leader="dot" w:pos="8296"/>
            </w:tabs>
            <w:rPr>
              <w:del w:id="587" w:author="hyx" w:date="2018-11-11T13:38:00Z"/>
              <w:rFonts w:asciiTheme="minorHAnsi" w:eastAsiaTheme="minorEastAsia" w:hAnsiTheme="minorHAnsi" w:cstheme="minorBidi"/>
              <w:noProof/>
              <w:kern w:val="2"/>
            </w:rPr>
          </w:pPr>
          <w:del w:id="588" w:author="hyx" w:date="2018-11-11T13:38:00Z">
            <w:r w:rsidRPr="006327CB" w:rsidDel="006327CB">
              <w:rPr>
                <w:noProof/>
                <w:rPrChange w:id="589" w:author="hyx" w:date="2018-11-11T13:38:00Z">
                  <w:rPr>
                    <w:rStyle w:val="aa"/>
                    <w:noProof/>
                  </w:rPr>
                </w:rPrChange>
              </w:rPr>
              <w:delText>3</w:delText>
            </w:r>
            <w:r w:rsidDel="006327CB">
              <w:rPr>
                <w:rFonts w:asciiTheme="minorHAnsi" w:eastAsiaTheme="minorEastAsia" w:hAnsiTheme="minorHAnsi" w:cstheme="minorBidi"/>
                <w:noProof/>
                <w:kern w:val="2"/>
              </w:rPr>
              <w:tab/>
            </w:r>
            <w:r w:rsidRPr="006327CB" w:rsidDel="006327CB">
              <w:rPr>
                <w:noProof/>
                <w:rPrChange w:id="590" w:author="hyx" w:date="2018-11-11T13:38:00Z">
                  <w:rPr>
                    <w:rStyle w:val="aa"/>
                    <w:noProof/>
                  </w:rPr>
                </w:rPrChange>
              </w:rPr>
              <w:delText>实施计划</w:delText>
            </w:r>
            <w:r w:rsidDel="006327CB">
              <w:rPr>
                <w:noProof/>
                <w:webHidden/>
              </w:rPr>
              <w:tab/>
              <w:delText>9</w:delText>
            </w:r>
          </w:del>
        </w:p>
        <w:p w14:paraId="017AE0F2" w14:textId="7109C83A" w:rsidR="00A26776" w:rsidDel="006327CB" w:rsidRDefault="00A26776">
          <w:pPr>
            <w:pStyle w:val="21"/>
            <w:tabs>
              <w:tab w:val="left" w:pos="1260"/>
              <w:tab w:val="right" w:leader="dot" w:pos="8296"/>
            </w:tabs>
            <w:rPr>
              <w:del w:id="591" w:author="hyx" w:date="2018-11-11T13:38:00Z"/>
              <w:rFonts w:asciiTheme="minorHAnsi" w:eastAsiaTheme="minorEastAsia" w:hAnsiTheme="minorHAnsi" w:cstheme="minorBidi"/>
              <w:noProof/>
              <w:kern w:val="2"/>
            </w:rPr>
          </w:pPr>
          <w:del w:id="592" w:author="hyx" w:date="2018-11-11T13:38:00Z">
            <w:r w:rsidRPr="006327CB" w:rsidDel="006327CB">
              <w:rPr>
                <w:noProof/>
                <w:rPrChange w:id="593" w:author="hyx" w:date="2018-11-11T13:38:00Z">
                  <w:rPr>
                    <w:rStyle w:val="aa"/>
                    <w:noProof/>
                  </w:rPr>
                </w:rPrChange>
              </w:rPr>
              <w:delText>3.1</w:delText>
            </w:r>
            <w:r w:rsidDel="006327CB">
              <w:rPr>
                <w:rFonts w:asciiTheme="minorHAnsi" w:eastAsiaTheme="minorEastAsia" w:hAnsiTheme="minorHAnsi" w:cstheme="minorBidi"/>
                <w:noProof/>
                <w:kern w:val="2"/>
              </w:rPr>
              <w:tab/>
            </w:r>
            <w:r w:rsidRPr="006327CB" w:rsidDel="006327CB">
              <w:rPr>
                <w:noProof/>
                <w:rPrChange w:id="594" w:author="hyx" w:date="2018-11-11T13:38:00Z">
                  <w:rPr>
                    <w:rStyle w:val="aa"/>
                    <w:noProof/>
                  </w:rPr>
                </w:rPrChange>
              </w:rPr>
              <w:delText>工作任务的分解与人员分工</w:delText>
            </w:r>
            <w:r w:rsidDel="006327CB">
              <w:rPr>
                <w:noProof/>
                <w:webHidden/>
              </w:rPr>
              <w:tab/>
              <w:delText>9</w:delText>
            </w:r>
          </w:del>
        </w:p>
        <w:p w14:paraId="62144EB2" w14:textId="07D28FD3" w:rsidR="00A26776" w:rsidDel="006327CB" w:rsidRDefault="00A26776">
          <w:pPr>
            <w:pStyle w:val="21"/>
            <w:tabs>
              <w:tab w:val="left" w:pos="1260"/>
              <w:tab w:val="right" w:leader="dot" w:pos="8296"/>
            </w:tabs>
            <w:rPr>
              <w:del w:id="595" w:author="hyx" w:date="2018-11-11T13:38:00Z"/>
              <w:rFonts w:asciiTheme="minorHAnsi" w:eastAsiaTheme="minorEastAsia" w:hAnsiTheme="minorHAnsi" w:cstheme="minorBidi"/>
              <w:noProof/>
              <w:kern w:val="2"/>
            </w:rPr>
          </w:pPr>
          <w:del w:id="596" w:author="hyx" w:date="2018-11-11T13:38:00Z">
            <w:r w:rsidRPr="006327CB" w:rsidDel="006327CB">
              <w:rPr>
                <w:noProof/>
                <w:rPrChange w:id="597" w:author="hyx" w:date="2018-11-11T13:38:00Z">
                  <w:rPr>
                    <w:rStyle w:val="aa"/>
                    <w:noProof/>
                  </w:rPr>
                </w:rPrChange>
              </w:rPr>
              <w:delText>3.2</w:delText>
            </w:r>
            <w:r w:rsidDel="006327CB">
              <w:rPr>
                <w:rFonts w:asciiTheme="minorHAnsi" w:eastAsiaTheme="minorEastAsia" w:hAnsiTheme="minorHAnsi" w:cstheme="minorBidi"/>
                <w:noProof/>
                <w:kern w:val="2"/>
              </w:rPr>
              <w:tab/>
            </w:r>
            <w:r w:rsidRPr="006327CB" w:rsidDel="006327CB">
              <w:rPr>
                <w:noProof/>
                <w:rPrChange w:id="598" w:author="hyx" w:date="2018-11-11T13:38:00Z">
                  <w:rPr>
                    <w:rStyle w:val="aa"/>
                    <w:noProof/>
                  </w:rPr>
                </w:rPrChange>
              </w:rPr>
              <w:delText>接口人员</w:delText>
            </w:r>
            <w:r w:rsidDel="006327CB">
              <w:rPr>
                <w:noProof/>
                <w:webHidden/>
              </w:rPr>
              <w:tab/>
              <w:delText>10</w:delText>
            </w:r>
          </w:del>
        </w:p>
        <w:p w14:paraId="401BF801" w14:textId="4F07CAED" w:rsidR="00A26776" w:rsidDel="006327CB" w:rsidRDefault="00A26776">
          <w:pPr>
            <w:pStyle w:val="21"/>
            <w:tabs>
              <w:tab w:val="left" w:pos="1260"/>
              <w:tab w:val="right" w:leader="dot" w:pos="8296"/>
            </w:tabs>
            <w:rPr>
              <w:del w:id="599" w:author="hyx" w:date="2018-11-11T13:38:00Z"/>
              <w:rFonts w:asciiTheme="minorHAnsi" w:eastAsiaTheme="minorEastAsia" w:hAnsiTheme="minorHAnsi" w:cstheme="minorBidi"/>
              <w:noProof/>
              <w:kern w:val="2"/>
            </w:rPr>
          </w:pPr>
          <w:del w:id="600" w:author="hyx" w:date="2018-11-11T13:38:00Z">
            <w:r w:rsidRPr="006327CB" w:rsidDel="006327CB">
              <w:rPr>
                <w:noProof/>
                <w:rPrChange w:id="601" w:author="hyx" w:date="2018-11-11T13:38:00Z">
                  <w:rPr>
                    <w:rStyle w:val="aa"/>
                    <w:noProof/>
                  </w:rPr>
                </w:rPrChange>
              </w:rPr>
              <w:delText>3.3</w:delText>
            </w:r>
            <w:r w:rsidDel="006327CB">
              <w:rPr>
                <w:rFonts w:asciiTheme="minorHAnsi" w:eastAsiaTheme="minorEastAsia" w:hAnsiTheme="minorHAnsi" w:cstheme="minorBidi"/>
                <w:noProof/>
                <w:kern w:val="2"/>
              </w:rPr>
              <w:tab/>
            </w:r>
            <w:r w:rsidRPr="006327CB" w:rsidDel="006327CB">
              <w:rPr>
                <w:noProof/>
                <w:rPrChange w:id="602" w:author="hyx" w:date="2018-11-11T13:38:00Z">
                  <w:rPr>
                    <w:rStyle w:val="aa"/>
                    <w:noProof/>
                  </w:rPr>
                </w:rPrChange>
              </w:rPr>
              <w:delText>进度</w:delText>
            </w:r>
            <w:r w:rsidDel="006327CB">
              <w:rPr>
                <w:noProof/>
                <w:webHidden/>
              </w:rPr>
              <w:tab/>
              <w:delText>10</w:delText>
            </w:r>
          </w:del>
        </w:p>
        <w:p w14:paraId="0C060E8A" w14:textId="6E968926" w:rsidR="00A26776" w:rsidDel="006327CB" w:rsidRDefault="00A26776">
          <w:pPr>
            <w:pStyle w:val="21"/>
            <w:tabs>
              <w:tab w:val="left" w:pos="1260"/>
              <w:tab w:val="right" w:leader="dot" w:pos="8296"/>
            </w:tabs>
            <w:rPr>
              <w:del w:id="603" w:author="hyx" w:date="2018-11-11T13:38:00Z"/>
              <w:rFonts w:asciiTheme="minorHAnsi" w:eastAsiaTheme="minorEastAsia" w:hAnsiTheme="minorHAnsi" w:cstheme="minorBidi"/>
              <w:noProof/>
              <w:kern w:val="2"/>
            </w:rPr>
          </w:pPr>
          <w:del w:id="604" w:author="hyx" w:date="2018-11-11T13:38:00Z">
            <w:r w:rsidRPr="006327CB" w:rsidDel="006327CB">
              <w:rPr>
                <w:noProof/>
                <w:rPrChange w:id="605" w:author="hyx" w:date="2018-11-11T13:38:00Z">
                  <w:rPr>
                    <w:rStyle w:val="aa"/>
                    <w:noProof/>
                  </w:rPr>
                </w:rPrChange>
              </w:rPr>
              <w:delText>3.4</w:delText>
            </w:r>
            <w:r w:rsidDel="006327CB">
              <w:rPr>
                <w:rFonts w:asciiTheme="minorHAnsi" w:eastAsiaTheme="minorEastAsia" w:hAnsiTheme="minorHAnsi" w:cstheme="minorBidi"/>
                <w:noProof/>
                <w:kern w:val="2"/>
              </w:rPr>
              <w:tab/>
            </w:r>
            <w:r w:rsidRPr="006327CB" w:rsidDel="006327CB">
              <w:rPr>
                <w:noProof/>
                <w:rPrChange w:id="606" w:author="hyx" w:date="2018-11-11T13:38:00Z">
                  <w:rPr>
                    <w:rStyle w:val="aa"/>
                    <w:noProof/>
                  </w:rPr>
                </w:rPrChange>
              </w:rPr>
              <w:delText>关键问题</w:delText>
            </w:r>
            <w:r w:rsidDel="006327CB">
              <w:rPr>
                <w:noProof/>
                <w:webHidden/>
              </w:rPr>
              <w:tab/>
              <w:delText>11</w:delText>
            </w:r>
          </w:del>
        </w:p>
        <w:p w14:paraId="5F68853E" w14:textId="695489F6" w:rsidR="00A26776" w:rsidDel="006327CB" w:rsidRDefault="00A26776">
          <w:pPr>
            <w:pStyle w:val="12"/>
            <w:tabs>
              <w:tab w:val="left" w:pos="420"/>
              <w:tab w:val="right" w:leader="dot" w:pos="8296"/>
            </w:tabs>
            <w:rPr>
              <w:del w:id="607" w:author="hyx" w:date="2018-11-11T13:38:00Z"/>
              <w:rFonts w:asciiTheme="minorHAnsi" w:eastAsiaTheme="minorEastAsia" w:hAnsiTheme="minorHAnsi" w:cstheme="minorBidi"/>
              <w:noProof/>
              <w:kern w:val="2"/>
            </w:rPr>
          </w:pPr>
          <w:del w:id="608" w:author="hyx" w:date="2018-11-11T13:38:00Z">
            <w:r w:rsidRPr="006327CB" w:rsidDel="006327CB">
              <w:rPr>
                <w:noProof/>
                <w:rPrChange w:id="609" w:author="hyx" w:date="2018-11-11T13:38:00Z">
                  <w:rPr>
                    <w:rStyle w:val="aa"/>
                    <w:noProof/>
                  </w:rPr>
                </w:rPrChange>
              </w:rPr>
              <w:delText>4</w:delText>
            </w:r>
            <w:r w:rsidDel="006327CB">
              <w:rPr>
                <w:rFonts w:asciiTheme="minorHAnsi" w:eastAsiaTheme="minorEastAsia" w:hAnsiTheme="minorHAnsi" w:cstheme="minorBidi"/>
                <w:noProof/>
                <w:kern w:val="2"/>
              </w:rPr>
              <w:tab/>
            </w:r>
            <w:r w:rsidRPr="006327CB" w:rsidDel="006327CB">
              <w:rPr>
                <w:noProof/>
                <w:rPrChange w:id="610" w:author="hyx" w:date="2018-11-11T13:38:00Z">
                  <w:rPr>
                    <w:rStyle w:val="aa"/>
                    <w:noProof/>
                  </w:rPr>
                </w:rPrChange>
              </w:rPr>
              <w:delText>支持条件</w:delText>
            </w:r>
            <w:r w:rsidDel="006327CB">
              <w:rPr>
                <w:noProof/>
                <w:webHidden/>
              </w:rPr>
              <w:tab/>
              <w:delText>14</w:delText>
            </w:r>
          </w:del>
        </w:p>
        <w:p w14:paraId="47CC95CE" w14:textId="297F8C68" w:rsidR="00A26776" w:rsidDel="006327CB" w:rsidRDefault="00A26776">
          <w:pPr>
            <w:pStyle w:val="21"/>
            <w:tabs>
              <w:tab w:val="left" w:pos="1260"/>
              <w:tab w:val="right" w:leader="dot" w:pos="8296"/>
            </w:tabs>
            <w:rPr>
              <w:del w:id="611" w:author="hyx" w:date="2018-11-11T13:38:00Z"/>
              <w:rFonts w:asciiTheme="minorHAnsi" w:eastAsiaTheme="minorEastAsia" w:hAnsiTheme="minorHAnsi" w:cstheme="minorBidi"/>
              <w:noProof/>
              <w:kern w:val="2"/>
            </w:rPr>
          </w:pPr>
          <w:del w:id="612" w:author="hyx" w:date="2018-11-11T13:38:00Z">
            <w:r w:rsidRPr="006327CB" w:rsidDel="006327CB">
              <w:rPr>
                <w:noProof/>
                <w:rPrChange w:id="613" w:author="hyx" w:date="2018-11-11T13:38:00Z">
                  <w:rPr>
                    <w:rStyle w:val="aa"/>
                    <w:noProof/>
                  </w:rPr>
                </w:rPrChange>
              </w:rPr>
              <w:delText>4.1</w:delText>
            </w:r>
            <w:r w:rsidDel="006327CB">
              <w:rPr>
                <w:rFonts w:asciiTheme="minorHAnsi" w:eastAsiaTheme="minorEastAsia" w:hAnsiTheme="minorHAnsi" w:cstheme="minorBidi"/>
                <w:noProof/>
                <w:kern w:val="2"/>
              </w:rPr>
              <w:tab/>
            </w:r>
            <w:r w:rsidRPr="006327CB" w:rsidDel="006327CB">
              <w:rPr>
                <w:noProof/>
                <w:rPrChange w:id="614" w:author="hyx" w:date="2018-11-11T13:38:00Z">
                  <w:rPr>
                    <w:rStyle w:val="aa"/>
                    <w:noProof/>
                  </w:rPr>
                </w:rPrChange>
              </w:rPr>
              <w:delText>计算机系统支持</w:delText>
            </w:r>
            <w:r w:rsidDel="006327CB">
              <w:rPr>
                <w:noProof/>
                <w:webHidden/>
              </w:rPr>
              <w:tab/>
              <w:delText>14</w:delText>
            </w:r>
          </w:del>
        </w:p>
        <w:p w14:paraId="0E9BEA76" w14:textId="3B789A7D" w:rsidR="00A26776" w:rsidDel="006327CB" w:rsidRDefault="00A26776">
          <w:pPr>
            <w:pStyle w:val="21"/>
            <w:tabs>
              <w:tab w:val="left" w:pos="1260"/>
              <w:tab w:val="right" w:leader="dot" w:pos="8296"/>
            </w:tabs>
            <w:rPr>
              <w:del w:id="615" w:author="hyx" w:date="2018-11-11T13:38:00Z"/>
              <w:rFonts w:asciiTheme="minorHAnsi" w:eastAsiaTheme="minorEastAsia" w:hAnsiTheme="minorHAnsi" w:cstheme="minorBidi"/>
              <w:noProof/>
              <w:kern w:val="2"/>
            </w:rPr>
          </w:pPr>
          <w:del w:id="616" w:author="hyx" w:date="2018-11-11T13:38:00Z">
            <w:r w:rsidRPr="006327CB" w:rsidDel="006327CB">
              <w:rPr>
                <w:noProof/>
                <w:rPrChange w:id="617" w:author="hyx" w:date="2018-11-11T13:38:00Z">
                  <w:rPr>
                    <w:rStyle w:val="aa"/>
                    <w:noProof/>
                  </w:rPr>
                </w:rPrChange>
              </w:rPr>
              <w:delText>4.2</w:delText>
            </w:r>
            <w:r w:rsidDel="006327CB">
              <w:rPr>
                <w:rFonts w:asciiTheme="minorHAnsi" w:eastAsiaTheme="minorEastAsia" w:hAnsiTheme="minorHAnsi" w:cstheme="minorBidi"/>
                <w:noProof/>
                <w:kern w:val="2"/>
              </w:rPr>
              <w:tab/>
            </w:r>
            <w:r w:rsidRPr="006327CB" w:rsidDel="006327CB">
              <w:rPr>
                <w:noProof/>
                <w:rPrChange w:id="618" w:author="hyx" w:date="2018-11-11T13:38:00Z">
                  <w:rPr>
                    <w:rStyle w:val="aa"/>
                    <w:noProof/>
                  </w:rPr>
                </w:rPrChange>
              </w:rPr>
              <w:delText>需由用户承担的工作</w:delText>
            </w:r>
            <w:r w:rsidDel="006327CB">
              <w:rPr>
                <w:noProof/>
                <w:webHidden/>
              </w:rPr>
              <w:tab/>
              <w:delText>14</w:delText>
            </w:r>
          </w:del>
        </w:p>
        <w:p w14:paraId="0E7E768E" w14:textId="6C76915E" w:rsidR="00A26776" w:rsidDel="006327CB" w:rsidRDefault="00A26776">
          <w:pPr>
            <w:pStyle w:val="21"/>
            <w:tabs>
              <w:tab w:val="left" w:pos="1260"/>
              <w:tab w:val="right" w:leader="dot" w:pos="8296"/>
            </w:tabs>
            <w:rPr>
              <w:del w:id="619" w:author="hyx" w:date="2018-11-11T13:38:00Z"/>
              <w:rFonts w:asciiTheme="minorHAnsi" w:eastAsiaTheme="minorEastAsia" w:hAnsiTheme="minorHAnsi" w:cstheme="minorBidi"/>
              <w:noProof/>
              <w:kern w:val="2"/>
            </w:rPr>
          </w:pPr>
          <w:del w:id="620" w:author="hyx" w:date="2018-11-11T13:38:00Z">
            <w:r w:rsidRPr="006327CB" w:rsidDel="006327CB">
              <w:rPr>
                <w:noProof/>
                <w:rPrChange w:id="621" w:author="hyx" w:date="2018-11-11T13:38:00Z">
                  <w:rPr>
                    <w:rStyle w:val="aa"/>
                    <w:noProof/>
                  </w:rPr>
                </w:rPrChange>
              </w:rPr>
              <w:delText>4.3</w:delText>
            </w:r>
            <w:r w:rsidDel="006327CB">
              <w:rPr>
                <w:rFonts w:asciiTheme="minorHAnsi" w:eastAsiaTheme="minorEastAsia" w:hAnsiTheme="minorHAnsi" w:cstheme="minorBidi"/>
                <w:noProof/>
                <w:kern w:val="2"/>
              </w:rPr>
              <w:tab/>
            </w:r>
            <w:r w:rsidRPr="006327CB" w:rsidDel="006327CB">
              <w:rPr>
                <w:noProof/>
                <w:rPrChange w:id="622" w:author="hyx" w:date="2018-11-11T13:38:00Z">
                  <w:rPr>
                    <w:rStyle w:val="aa"/>
                    <w:noProof/>
                  </w:rPr>
                </w:rPrChange>
              </w:rPr>
              <w:delText>外界提供条件</w:delText>
            </w:r>
            <w:r w:rsidDel="006327CB">
              <w:rPr>
                <w:noProof/>
                <w:webHidden/>
              </w:rPr>
              <w:tab/>
              <w:delText>14</w:delText>
            </w:r>
          </w:del>
        </w:p>
        <w:p w14:paraId="2496D637" w14:textId="7E971E08" w:rsidR="00A26776" w:rsidDel="006327CB" w:rsidRDefault="00A26776">
          <w:pPr>
            <w:pStyle w:val="12"/>
            <w:tabs>
              <w:tab w:val="left" w:pos="420"/>
              <w:tab w:val="right" w:leader="dot" w:pos="8296"/>
            </w:tabs>
            <w:rPr>
              <w:del w:id="623" w:author="hyx" w:date="2018-11-11T13:38:00Z"/>
              <w:rFonts w:asciiTheme="minorHAnsi" w:eastAsiaTheme="minorEastAsia" w:hAnsiTheme="minorHAnsi" w:cstheme="minorBidi"/>
              <w:noProof/>
              <w:kern w:val="2"/>
            </w:rPr>
          </w:pPr>
          <w:del w:id="624" w:author="hyx" w:date="2018-11-11T13:38:00Z">
            <w:r w:rsidRPr="006327CB" w:rsidDel="006327CB">
              <w:rPr>
                <w:noProof/>
                <w:rPrChange w:id="625" w:author="hyx" w:date="2018-11-11T13:38:00Z">
                  <w:rPr>
                    <w:rStyle w:val="aa"/>
                    <w:noProof/>
                  </w:rPr>
                </w:rPrChange>
              </w:rPr>
              <w:delText>5</w:delText>
            </w:r>
            <w:r w:rsidDel="006327CB">
              <w:rPr>
                <w:rFonts w:asciiTheme="minorHAnsi" w:eastAsiaTheme="minorEastAsia" w:hAnsiTheme="minorHAnsi" w:cstheme="minorBidi"/>
                <w:noProof/>
                <w:kern w:val="2"/>
              </w:rPr>
              <w:tab/>
            </w:r>
            <w:r w:rsidRPr="006327CB" w:rsidDel="006327CB">
              <w:rPr>
                <w:noProof/>
                <w:rPrChange w:id="626" w:author="hyx" w:date="2018-11-11T13:38:00Z">
                  <w:rPr>
                    <w:rStyle w:val="aa"/>
                    <w:noProof/>
                  </w:rPr>
                </w:rPrChange>
              </w:rPr>
              <w:delText>人力资源管理计划</w:delText>
            </w:r>
            <w:r w:rsidDel="006327CB">
              <w:rPr>
                <w:noProof/>
                <w:webHidden/>
              </w:rPr>
              <w:tab/>
              <w:delText>14</w:delText>
            </w:r>
          </w:del>
        </w:p>
        <w:p w14:paraId="49A4D166" w14:textId="34B898E0" w:rsidR="00A26776" w:rsidDel="006327CB" w:rsidRDefault="00A26776">
          <w:pPr>
            <w:pStyle w:val="21"/>
            <w:tabs>
              <w:tab w:val="left" w:pos="1260"/>
              <w:tab w:val="right" w:leader="dot" w:pos="8296"/>
            </w:tabs>
            <w:rPr>
              <w:del w:id="627" w:author="hyx" w:date="2018-11-11T13:38:00Z"/>
              <w:rFonts w:asciiTheme="minorHAnsi" w:eastAsiaTheme="minorEastAsia" w:hAnsiTheme="minorHAnsi" w:cstheme="minorBidi"/>
              <w:noProof/>
              <w:kern w:val="2"/>
            </w:rPr>
          </w:pPr>
          <w:del w:id="628" w:author="hyx" w:date="2018-11-11T13:38:00Z">
            <w:r w:rsidRPr="006327CB" w:rsidDel="006327CB">
              <w:rPr>
                <w:noProof/>
                <w:rPrChange w:id="629" w:author="hyx" w:date="2018-11-11T13:38:00Z">
                  <w:rPr>
                    <w:rStyle w:val="aa"/>
                    <w:noProof/>
                  </w:rPr>
                </w:rPrChange>
              </w:rPr>
              <w:delText>5.1</w:delText>
            </w:r>
            <w:r w:rsidDel="006327CB">
              <w:rPr>
                <w:rFonts w:asciiTheme="minorHAnsi" w:eastAsiaTheme="minorEastAsia" w:hAnsiTheme="minorHAnsi" w:cstheme="minorBidi"/>
                <w:noProof/>
                <w:kern w:val="2"/>
              </w:rPr>
              <w:tab/>
            </w:r>
            <w:r w:rsidRPr="006327CB" w:rsidDel="006327CB">
              <w:rPr>
                <w:noProof/>
                <w:rPrChange w:id="630" w:author="hyx" w:date="2018-11-11T13:38:00Z">
                  <w:rPr>
                    <w:rStyle w:val="aa"/>
                    <w:noProof/>
                  </w:rPr>
                </w:rPrChange>
              </w:rPr>
              <w:delText>角色和职责</w:delText>
            </w:r>
            <w:r w:rsidDel="006327CB">
              <w:rPr>
                <w:noProof/>
                <w:webHidden/>
              </w:rPr>
              <w:tab/>
              <w:delText>14</w:delText>
            </w:r>
          </w:del>
        </w:p>
        <w:p w14:paraId="53021297" w14:textId="10E9D309" w:rsidR="00A26776" w:rsidDel="006327CB" w:rsidRDefault="00A26776">
          <w:pPr>
            <w:pStyle w:val="31"/>
            <w:tabs>
              <w:tab w:val="left" w:pos="1680"/>
              <w:tab w:val="right" w:leader="dot" w:pos="8296"/>
            </w:tabs>
            <w:rPr>
              <w:del w:id="631" w:author="hyx" w:date="2018-11-11T13:38:00Z"/>
              <w:rFonts w:asciiTheme="minorHAnsi" w:eastAsiaTheme="minorEastAsia" w:hAnsiTheme="minorHAnsi" w:cstheme="minorBidi"/>
              <w:noProof/>
              <w:kern w:val="2"/>
            </w:rPr>
          </w:pPr>
          <w:del w:id="632" w:author="hyx" w:date="2018-11-11T13:38:00Z">
            <w:r w:rsidRPr="006327CB" w:rsidDel="006327CB">
              <w:rPr>
                <w:noProof/>
                <w:rPrChange w:id="633" w:author="hyx" w:date="2018-11-11T13:38:00Z">
                  <w:rPr>
                    <w:rStyle w:val="aa"/>
                    <w:noProof/>
                  </w:rPr>
                </w:rPrChange>
              </w:rPr>
              <w:delText>5.1.1</w:delText>
            </w:r>
            <w:r w:rsidDel="006327CB">
              <w:rPr>
                <w:rFonts w:asciiTheme="minorHAnsi" w:eastAsiaTheme="minorEastAsia" w:hAnsiTheme="minorHAnsi" w:cstheme="minorBidi"/>
                <w:noProof/>
                <w:kern w:val="2"/>
              </w:rPr>
              <w:tab/>
            </w:r>
            <w:r w:rsidRPr="006327CB" w:rsidDel="006327CB">
              <w:rPr>
                <w:noProof/>
                <w:rPrChange w:id="634" w:author="hyx" w:date="2018-11-11T13:38:00Z">
                  <w:rPr>
                    <w:rStyle w:val="aa"/>
                    <w:noProof/>
                  </w:rPr>
                </w:rPrChange>
              </w:rPr>
              <w:delText>项目经理</w:delText>
            </w:r>
            <w:r w:rsidDel="006327CB">
              <w:rPr>
                <w:noProof/>
                <w:webHidden/>
              </w:rPr>
              <w:tab/>
              <w:delText>14</w:delText>
            </w:r>
          </w:del>
        </w:p>
        <w:p w14:paraId="11901136" w14:textId="1E10FD46" w:rsidR="00A26776" w:rsidDel="006327CB" w:rsidRDefault="00A26776">
          <w:pPr>
            <w:pStyle w:val="31"/>
            <w:tabs>
              <w:tab w:val="left" w:pos="1680"/>
              <w:tab w:val="right" w:leader="dot" w:pos="8296"/>
            </w:tabs>
            <w:rPr>
              <w:del w:id="635" w:author="hyx" w:date="2018-11-11T13:38:00Z"/>
              <w:rFonts w:asciiTheme="minorHAnsi" w:eastAsiaTheme="minorEastAsia" w:hAnsiTheme="minorHAnsi" w:cstheme="minorBidi"/>
              <w:noProof/>
              <w:kern w:val="2"/>
            </w:rPr>
          </w:pPr>
          <w:del w:id="636" w:author="hyx" w:date="2018-11-11T13:38:00Z">
            <w:r w:rsidRPr="006327CB" w:rsidDel="006327CB">
              <w:rPr>
                <w:noProof/>
                <w:rPrChange w:id="637" w:author="hyx" w:date="2018-11-11T13:38:00Z">
                  <w:rPr>
                    <w:rStyle w:val="aa"/>
                    <w:noProof/>
                  </w:rPr>
                </w:rPrChange>
              </w:rPr>
              <w:delText>5.1.2</w:delText>
            </w:r>
            <w:r w:rsidDel="006327CB">
              <w:rPr>
                <w:rFonts w:asciiTheme="minorHAnsi" w:eastAsiaTheme="minorEastAsia" w:hAnsiTheme="minorHAnsi" w:cstheme="minorBidi"/>
                <w:noProof/>
                <w:kern w:val="2"/>
              </w:rPr>
              <w:tab/>
            </w:r>
            <w:r w:rsidRPr="006327CB" w:rsidDel="006327CB">
              <w:rPr>
                <w:noProof/>
                <w:rPrChange w:id="638" w:author="hyx" w:date="2018-11-11T13:38:00Z">
                  <w:rPr>
                    <w:rStyle w:val="aa"/>
                    <w:noProof/>
                  </w:rPr>
                </w:rPrChange>
              </w:rPr>
              <w:delText>任务审核员</w:delText>
            </w:r>
            <w:r w:rsidDel="006327CB">
              <w:rPr>
                <w:noProof/>
                <w:webHidden/>
              </w:rPr>
              <w:tab/>
              <w:delText>14</w:delText>
            </w:r>
          </w:del>
        </w:p>
        <w:p w14:paraId="5EF0FCBD" w14:textId="112401E9" w:rsidR="00A26776" w:rsidDel="006327CB" w:rsidRDefault="00A26776">
          <w:pPr>
            <w:pStyle w:val="31"/>
            <w:tabs>
              <w:tab w:val="left" w:pos="1680"/>
              <w:tab w:val="right" w:leader="dot" w:pos="8296"/>
            </w:tabs>
            <w:rPr>
              <w:del w:id="639" w:author="hyx" w:date="2018-11-11T13:38:00Z"/>
              <w:rFonts w:asciiTheme="minorHAnsi" w:eastAsiaTheme="minorEastAsia" w:hAnsiTheme="minorHAnsi" w:cstheme="minorBidi"/>
              <w:noProof/>
              <w:kern w:val="2"/>
            </w:rPr>
          </w:pPr>
          <w:del w:id="640" w:author="hyx" w:date="2018-11-11T13:38:00Z">
            <w:r w:rsidRPr="006327CB" w:rsidDel="006327CB">
              <w:rPr>
                <w:noProof/>
                <w:rPrChange w:id="641" w:author="hyx" w:date="2018-11-11T13:38:00Z">
                  <w:rPr>
                    <w:rStyle w:val="aa"/>
                    <w:noProof/>
                  </w:rPr>
                </w:rPrChange>
              </w:rPr>
              <w:delText>5.1.3</w:delText>
            </w:r>
            <w:r w:rsidDel="006327CB">
              <w:rPr>
                <w:rFonts w:asciiTheme="minorHAnsi" w:eastAsiaTheme="minorEastAsia" w:hAnsiTheme="minorHAnsi" w:cstheme="minorBidi"/>
                <w:noProof/>
                <w:kern w:val="2"/>
              </w:rPr>
              <w:tab/>
            </w:r>
            <w:r w:rsidRPr="006327CB" w:rsidDel="006327CB">
              <w:rPr>
                <w:noProof/>
                <w:rPrChange w:id="642" w:author="hyx" w:date="2018-11-11T13:38:00Z">
                  <w:rPr>
                    <w:rStyle w:val="aa"/>
                    <w:noProof/>
                  </w:rPr>
                </w:rPrChange>
              </w:rPr>
              <w:delText>计划调整员</w:delText>
            </w:r>
            <w:r w:rsidDel="006327CB">
              <w:rPr>
                <w:noProof/>
                <w:webHidden/>
              </w:rPr>
              <w:tab/>
              <w:delText>15</w:delText>
            </w:r>
          </w:del>
        </w:p>
        <w:p w14:paraId="5E1CBA5F" w14:textId="3B46DB9F" w:rsidR="00A26776" w:rsidDel="006327CB" w:rsidRDefault="00A26776">
          <w:pPr>
            <w:pStyle w:val="31"/>
            <w:tabs>
              <w:tab w:val="left" w:pos="1680"/>
              <w:tab w:val="right" w:leader="dot" w:pos="8296"/>
            </w:tabs>
            <w:rPr>
              <w:del w:id="643" w:author="hyx" w:date="2018-11-11T13:38:00Z"/>
              <w:rFonts w:asciiTheme="minorHAnsi" w:eastAsiaTheme="minorEastAsia" w:hAnsiTheme="minorHAnsi" w:cstheme="minorBidi"/>
              <w:noProof/>
              <w:kern w:val="2"/>
            </w:rPr>
          </w:pPr>
          <w:del w:id="644" w:author="hyx" w:date="2018-11-11T13:38:00Z">
            <w:r w:rsidRPr="006327CB" w:rsidDel="006327CB">
              <w:rPr>
                <w:noProof/>
                <w:rPrChange w:id="645" w:author="hyx" w:date="2018-11-11T13:38:00Z">
                  <w:rPr>
                    <w:rStyle w:val="aa"/>
                    <w:noProof/>
                  </w:rPr>
                </w:rPrChange>
              </w:rPr>
              <w:delText>5.1.4</w:delText>
            </w:r>
            <w:r w:rsidDel="006327CB">
              <w:rPr>
                <w:rFonts w:asciiTheme="minorHAnsi" w:eastAsiaTheme="minorEastAsia" w:hAnsiTheme="minorHAnsi" w:cstheme="minorBidi"/>
                <w:noProof/>
                <w:kern w:val="2"/>
              </w:rPr>
              <w:tab/>
            </w:r>
            <w:r w:rsidRPr="006327CB" w:rsidDel="006327CB">
              <w:rPr>
                <w:noProof/>
                <w:rPrChange w:id="646" w:author="hyx" w:date="2018-11-11T13:38:00Z">
                  <w:rPr>
                    <w:rStyle w:val="aa"/>
                    <w:noProof/>
                  </w:rPr>
                </w:rPrChange>
              </w:rPr>
              <w:delText>文档模板员</w:delText>
            </w:r>
            <w:r w:rsidDel="006327CB">
              <w:rPr>
                <w:noProof/>
                <w:webHidden/>
              </w:rPr>
              <w:tab/>
              <w:delText>15</w:delText>
            </w:r>
          </w:del>
        </w:p>
        <w:p w14:paraId="0F26B4F1" w14:textId="1AEF757A" w:rsidR="00A26776" w:rsidDel="006327CB" w:rsidRDefault="00A26776">
          <w:pPr>
            <w:pStyle w:val="31"/>
            <w:tabs>
              <w:tab w:val="left" w:pos="1680"/>
              <w:tab w:val="right" w:leader="dot" w:pos="8296"/>
            </w:tabs>
            <w:rPr>
              <w:del w:id="647" w:author="hyx" w:date="2018-11-11T13:38:00Z"/>
              <w:rFonts w:asciiTheme="minorHAnsi" w:eastAsiaTheme="minorEastAsia" w:hAnsiTheme="minorHAnsi" w:cstheme="minorBidi"/>
              <w:noProof/>
              <w:kern w:val="2"/>
            </w:rPr>
          </w:pPr>
          <w:del w:id="648" w:author="hyx" w:date="2018-11-11T13:38:00Z">
            <w:r w:rsidRPr="006327CB" w:rsidDel="006327CB">
              <w:rPr>
                <w:noProof/>
                <w:rPrChange w:id="649" w:author="hyx" w:date="2018-11-11T13:38:00Z">
                  <w:rPr>
                    <w:rStyle w:val="aa"/>
                    <w:noProof/>
                  </w:rPr>
                </w:rPrChange>
              </w:rPr>
              <w:delText>5.1.5</w:delText>
            </w:r>
            <w:r w:rsidDel="006327CB">
              <w:rPr>
                <w:rFonts w:asciiTheme="minorHAnsi" w:eastAsiaTheme="minorEastAsia" w:hAnsiTheme="minorHAnsi" w:cstheme="minorBidi"/>
                <w:noProof/>
                <w:kern w:val="2"/>
              </w:rPr>
              <w:tab/>
            </w:r>
            <w:r w:rsidRPr="006327CB" w:rsidDel="006327CB">
              <w:rPr>
                <w:noProof/>
                <w:rPrChange w:id="650" w:author="hyx" w:date="2018-11-11T13:38:00Z">
                  <w:rPr>
                    <w:rStyle w:val="aa"/>
                    <w:noProof/>
                  </w:rPr>
                </w:rPrChange>
              </w:rPr>
              <w:delText>文档编写员</w:delText>
            </w:r>
            <w:r w:rsidDel="006327CB">
              <w:rPr>
                <w:noProof/>
                <w:webHidden/>
              </w:rPr>
              <w:tab/>
              <w:delText>16</w:delText>
            </w:r>
          </w:del>
        </w:p>
        <w:p w14:paraId="5AF840A4" w14:textId="2FEE5237" w:rsidR="00A26776" w:rsidDel="006327CB" w:rsidRDefault="00A26776">
          <w:pPr>
            <w:pStyle w:val="31"/>
            <w:tabs>
              <w:tab w:val="left" w:pos="1680"/>
              <w:tab w:val="right" w:leader="dot" w:pos="8296"/>
            </w:tabs>
            <w:rPr>
              <w:del w:id="651" w:author="hyx" w:date="2018-11-11T13:38:00Z"/>
              <w:rFonts w:asciiTheme="minorHAnsi" w:eastAsiaTheme="minorEastAsia" w:hAnsiTheme="minorHAnsi" w:cstheme="minorBidi"/>
              <w:noProof/>
              <w:kern w:val="2"/>
            </w:rPr>
          </w:pPr>
          <w:del w:id="652" w:author="hyx" w:date="2018-11-11T13:38:00Z">
            <w:r w:rsidRPr="006327CB" w:rsidDel="006327CB">
              <w:rPr>
                <w:noProof/>
                <w:rPrChange w:id="653" w:author="hyx" w:date="2018-11-11T13:38:00Z">
                  <w:rPr>
                    <w:rStyle w:val="aa"/>
                    <w:noProof/>
                  </w:rPr>
                </w:rPrChange>
              </w:rPr>
              <w:delText>5.1.6</w:delText>
            </w:r>
            <w:r w:rsidDel="006327CB">
              <w:rPr>
                <w:rFonts w:asciiTheme="minorHAnsi" w:eastAsiaTheme="minorEastAsia" w:hAnsiTheme="minorHAnsi" w:cstheme="minorBidi"/>
                <w:noProof/>
                <w:kern w:val="2"/>
              </w:rPr>
              <w:tab/>
            </w:r>
            <w:r w:rsidRPr="006327CB" w:rsidDel="006327CB">
              <w:rPr>
                <w:noProof/>
                <w:rPrChange w:id="654" w:author="hyx" w:date="2018-11-11T13:38:00Z">
                  <w:rPr>
                    <w:rStyle w:val="aa"/>
                    <w:noProof/>
                  </w:rPr>
                </w:rPrChange>
              </w:rPr>
              <w:delText>文档整合员</w:delText>
            </w:r>
            <w:r w:rsidDel="006327CB">
              <w:rPr>
                <w:noProof/>
                <w:webHidden/>
              </w:rPr>
              <w:tab/>
              <w:delText>16</w:delText>
            </w:r>
          </w:del>
        </w:p>
        <w:p w14:paraId="00D4AB2C" w14:textId="514F9638" w:rsidR="00A26776" w:rsidDel="006327CB" w:rsidRDefault="00A26776">
          <w:pPr>
            <w:pStyle w:val="31"/>
            <w:tabs>
              <w:tab w:val="left" w:pos="1680"/>
              <w:tab w:val="right" w:leader="dot" w:pos="8296"/>
            </w:tabs>
            <w:rPr>
              <w:del w:id="655" w:author="hyx" w:date="2018-11-11T13:38:00Z"/>
              <w:rFonts w:asciiTheme="minorHAnsi" w:eastAsiaTheme="minorEastAsia" w:hAnsiTheme="minorHAnsi" w:cstheme="minorBidi"/>
              <w:noProof/>
              <w:kern w:val="2"/>
            </w:rPr>
          </w:pPr>
          <w:del w:id="656" w:author="hyx" w:date="2018-11-11T13:38:00Z">
            <w:r w:rsidRPr="006327CB" w:rsidDel="006327CB">
              <w:rPr>
                <w:noProof/>
                <w:rPrChange w:id="657" w:author="hyx" w:date="2018-11-11T13:38:00Z">
                  <w:rPr>
                    <w:rStyle w:val="aa"/>
                    <w:noProof/>
                  </w:rPr>
                </w:rPrChange>
              </w:rPr>
              <w:delText>5.1.7</w:delText>
            </w:r>
            <w:r w:rsidDel="006327CB">
              <w:rPr>
                <w:rFonts w:asciiTheme="minorHAnsi" w:eastAsiaTheme="minorEastAsia" w:hAnsiTheme="minorHAnsi" w:cstheme="minorBidi"/>
                <w:noProof/>
                <w:kern w:val="2"/>
              </w:rPr>
              <w:tab/>
            </w:r>
            <w:r w:rsidRPr="006327CB" w:rsidDel="006327CB">
              <w:rPr>
                <w:noProof/>
                <w:rPrChange w:id="658" w:author="hyx" w:date="2018-11-11T13:38:00Z">
                  <w:rPr>
                    <w:rStyle w:val="aa"/>
                    <w:noProof/>
                  </w:rPr>
                </w:rPrChange>
              </w:rPr>
              <w:delText>PPT模板员</w:delText>
            </w:r>
            <w:r w:rsidDel="006327CB">
              <w:rPr>
                <w:noProof/>
                <w:webHidden/>
              </w:rPr>
              <w:tab/>
              <w:delText>17</w:delText>
            </w:r>
          </w:del>
        </w:p>
        <w:p w14:paraId="79B7776B" w14:textId="76AB0738" w:rsidR="00A26776" w:rsidDel="006327CB" w:rsidRDefault="00A26776">
          <w:pPr>
            <w:pStyle w:val="31"/>
            <w:tabs>
              <w:tab w:val="left" w:pos="1680"/>
              <w:tab w:val="right" w:leader="dot" w:pos="8296"/>
            </w:tabs>
            <w:rPr>
              <w:del w:id="659" w:author="hyx" w:date="2018-11-11T13:38:00Z"/>
              <w:rFonts w:asciiTheme="minorHAnsi" w:eastAsiaTheme="minorEastAsia" w:hAnsiTheme="minorHAnsi" w:cstheme="minorBidi"/>
              <w:noProof/>
              <w:kern w:val="2"/>
            </w:rPr>
          </w:pPr>
          <w:del w:id="660" w:author="hyx" w:date="2018-11-11T13:38:00Z">
            <w:r w:rsidRPr="006327CB" w:rsidDel="006327CB">
              <w:rPr>
                <w:noProof/>
                <w:rPrChange w:id="661" w:author="hyx" w:date="2018-11-11T13:38:00Z">
                  <w:rPr>
                    <w:rStyle w:val="aa"/>
                    <w:noProof/>
                  </w:rPr>
                </w:rPrChange>
              </w:rPr>
              <w:delText>5.1.8</w:delText>
            </w:r>
            <w:r w:rsidDel="006327CB">
              <w:rPr>
                <w:rFonts w:asciiTheme="minorHAnsi" w:eastAsiaTheme="minorEastAsia" w:hAnsiTheme="minorHAnsi" w:cstheme="minorBidi"/>
                <w:noProof/>
                <w:kern w:val="2"/>
              </w:rPr>
              <w:tab/>
            </w:r>
            <w:r w:rsidRPr="006327CB" w:rsidDel="006327CB">
              <w:rPr>
                <w:noProof/>
                <w:rPrChange w:id="662" w:author="hyx" w:date="2018-11-11T13:38:00Z">
                  <w:rPr>
                    <w:rStyle w:val="aa"/>
                    <w:noProof/>
                  </w:rPr>
                </w:rPrChange>
              </w:rPr>
              <w:delText>PPT编写员</w:delText>
            </w:r>
            <w:r w:rsidDel="006327CB">
              <w:rPr>
                <w:noProof/>
                <w:webHidden/>
              </w:rPr>
              <w:tab/>
              <w:delText>17</w:delText>
            </w:r>
          </w:del>
        </w:p>
        <w:p w14:paraId="0E6D4C2C" w14:textId="4543C57F" w:rsidR="00A26776" w:rsidDel="006327CB" w:rsidRDefault="00A26776">
          <w:pPr>
            <w:pStyle w:val="31"/>
            <w:tabs>
              <w:tab w:val="left" w:pos="1680"/>
              <w:tab w:val="right" w:leader="dot" w:pos="8296"/>
            </w:tabs>
            <w:rPr>
              <w:del w:id="663" w:author="hyx" w:date="2018-11-11T13:38:00Z"/>
              <w:rFonts w:asciiTheme="minorHAnsi" w:eastAsiaTheme="minorEastAsia" w:hAnsiTheme="minorHAnsi" w:cstheme="minorBidi"/>
              <w:noProof/>
              <w:kern w:val="2"/>
            </w:rPr>
          </w:pPr>
          <w:del w:id="664" w:author="hyx" w:date="2018-11-11T13:38:00Z">
            <w:r w:rsidRPr="006327CB" w:rsidDel="006327CB">
              <w:rPr>
                <w:noProof/>
                <w:rPrChange w:id="665" w:author="hyx" w:date="2018-11-11T13:38:00Z">
                  <w:rPr>
                    <w:rStyle w:val="aa"/>
                    <w:noProof/>
                  </w:rPr>
                </w:rPrChange>
              </w:rPr>
              <w:delText>5.1.9</w:delText>
            </w:r>
            <w:r w:rsidDel="006327CB">
              <w:rPr>
                <w:rFonts w:asciiTheme="minorHAnsi" w:eastAsiaTheme="minorEastAsia" w:hAnsiTheme="minorHAnsi" w:cstheme="minorBidi"/>
                <w:noProof/>
                <w:kern w:val="2"/>
              </w:rPr>
              <w:tab/>
            </w:r>
            <w:r w:rsidRPr="006327CB" w:rsidDel="006327CB">
              <w:rPr>
                <w:noProof/>
                <w:rPrChange w:id="666" w:author="hyx" w:date="2018-11-11T13:38:00Z">
                  <w:rPr>
                    <w:rStyle w:val="aa"/>
                    <w:noProof/>
                  </w:rPr>
                </w:rPrChange>
              </w:rPr>
              <w:delText>PPT整合员</w:delText>
            </w:r>
            <w:r w:rsidDel="006327CB">
              <w:rPr>
                <w:noProof/>
                <w:webHidden/>
              </w:rPr>
              <w:tab/>
              <w:delText>18</w:delText>
            </w:r>
          </w:del>
        </w:p>
        <w:p w14:paraId="120FDC39" w14:textId="2BFDDE52" w:rsidR="00A26776" w:rsidDel="006327CB" w:rsidRDefault="00A26776">
          <w:pPr>
            <w:pStyle w:val="31"/>
            <w:tabs>
              <w:tab w:val="left" w:pos="2100"/>
              <w:tab w:val="right" w:leader="dot" w:pos="8296"/>
            </w:tabs>
            <w:rPr>
              <w:del w:id="667" w:author="hyx" w:date="2018-11-11T13:38:00Z"/>
              <w:rFonts w:asciiTheme="minorHAnsi" w:eastAsiaTheme="minorEastAsia" w:hAnsiTheme="minorHAnsi" w:cstheme="minorBidi"/>
              <w:noProof/>
              <w:kern w:val="2"/>
            </w:rPr>
          </w:pPr>
          <w:del w:id="668" w:author="hyx" w:date="2018-11-11T13:38:00Z">
            <w:r w:rsidRPr="006327CB" w:rsidDel="006327CB">
              <w:rPr>
                <w:noProof/>
                <w:rPrChange w:id="669" w:author="hyx" w:date="2018-11-11T13:38:00Z">
                  <w:rPr>
                    <w:rStyle w:val="aa"/>
                    <w:noProof/>
                  </w:rPr>
                </w:rPrChange>
              </w:rPr>
              <w:delText>5.1.10</w:delText>
            </w:r>
            <w:r w:rsidDel="006327CB">
              <w:rPr>
                <w:rFonts w:asciiTheme="minorHAnsi" w:eastAsiaTheme="minorEastAsia" w:hAnsiTheme="minorHAnsi" w:cstheme="minorBidi"/>
                <w:noProof/>
                <w:kern w:val="2"/>
              </w:rPr>
              <w:tab/>
            </w:r>
            <w:r w:rsidRPr="006327CB" w:rsidDel="006327CB">
              <w:rPr>
                <w:noProof/>
                <w:rPrChange w:id="670" w:author="hyx" w:date="2018-11-11T13:38:00Z">
                  <w:rPr>
                    <w:rStyle w:val="aa"/>
                    <w:noProof/>
                  </w:rPr>
                </w:rPrChange>
              </w:rPr>
              <w:delText>会议记录员</w:delText>
            </w:r>
            <w:r w:rsidDel="006327CB">
              <w:rPr>
                <w:noProof/>
                <w:webHidden/>
              </w:rPr>
              <w:tab/>
              <w:delText>18</w:delText>
            </w:r>
          </w:del>
        </w:p>
        <w:p w14:paraId="05803EF1" w14:textId="7A850215" w:rsidR="00A26776" w:rsidDel="006327CB" w:rsidRDefault="00A26776">
          <w:pPr>
            <w:pStyle w:val="31"/>
            <w:tabs>
              <w:tab w:val="left" w:pos="2100"/>
              <w:tab w:val="right" w:leader="dot" w:pos="8296"/>
            </w:tabs>
            <w:rPr>
              <w:del w:id="671" w:author="hyx" w:date="2018-11-11T13:38:00Z"/>
              <w:rFonts w:asciiTheme="minorHAnsi" w:eastAsiaTheme="minorEastAsia" w:hAnsiTheme="minorHAnsi" w:cstheme="minorBidi"/>
              <w:noProof/>
              <w:kern w:val="2"/>
            </w:rPr>
          </w:pPr>
          <w:del w:id="672" w:author="hyx" w:date="2018-11-11T13:38:00Z">
            <w:r w:rsidRPr="006327CB" w:rsidDel="006327CB">
              <w:rPr>
                <w:noProof/>
                <w:rPrChange w:id="673" w:author="hyx" w:date="2018-11-11T13:38:00Z">
                  <w:rPr>
                    <w:rStyle w:val="aa"/>
                    <w:noProof/>
                  </w:rPr>
                </w:rPrChange>
              </w:rPr>
              <w:delText>5.1.11</w:delText>
            </w:r>
            <w:r w:rsidDel="006327CB">
              <w:rPr>
                <w:rFonts w:asciiTheme="minorHAnsi" w:eastAsiaTheme="minorEastAsia" w:hAnsiTheme="minorHAnsi" w:cstheme="minorBidi"/>
                <w:noProof/>
                <w:kern w:val="2"/>
              </w:rPr>
              <w:tab/>
            </w:r>
            <w:r w:rsidRPr="006327CB" w:rsidDel="006327CB">
              <w:rPr>
                <w:noProof/>
                <w:rPrChange w:id="674" w:author="hyx" w:date="2018-11-11T13:38:00Z">
                  <w:rPr>
                    <w:rStyle w:val="aa"/>
                    <w:noProof/>
                  </w:rPr>
                </w:rPrChange>
              </w:rPr>
              <w:delText>录音记录员</w:delText>
            </w:r>
            <w:r w:rsidDel="006327CB">
              <w:rPr>
                <w:noProof/>
                <w:webHidden/>
              </w:rPr>
              <w:tab/>
              <w:delText>18</w:delText>
            </w:r>
          </w:del>
        </w:p>
        <w:p w14:paraId="23FB5AED" w14:textId="3AB83A53" w:rsidR="00A26776" w:rsidDel="006327CB" w:rsidRDefault="00A26776">
          <w:pPr>
            <w:pStyle w:val="31"/>
            <w:tabs>
              <w:tab w:val="left" w:pos="2100"/>
              <w:tab w:val="right" w:leader="dot" w:pos="8296"/>
            </w:tabs>
            <w:rPr>
              <w:del w:id="675" w:author="hyx" w:date="2018-11-11T13:38:00Z"/>
              <w:rFonts w:asciiTheme="minorHAnsi" w:eastAsiaTheme="minorEastAsia" w:hAnsiTheme="minorHAnsi" w:cstheme="minorBidi"/>
              <w:noProof/>
              <w:kern w:val="2"/>
            </w:rPr>
          </w:pPr>
          <w:del w:id="676" w:author="hyx" w:date="2018-11-11T13:38:00Z">
            <w:r w:rsidRPr="006327CB" w:rsidDel="006327CB">
              <w:rPr>
                <w:noProof/>
                <w:rPrChange w:id="677" w:author="hyx" w:date="2018-11-11T13:38:00Z">
                  <w:rPr>
                    <w:rStyle w:val="aa"/>
                    <w:noProof/>
                  </w:rPr>
                </w:rPrChange>
              </w:rPr>
              <w:delText>5.1.12</w:delText>
            </w:r>
            <w:r w:rsidDel="006327CB">
              <w:rPr>
                <w:rFonts w:asciiTheme="minorHAnsi" w:eastAsiaTheme="minorEastAsia" w:hAnsiTheme="minorHAnsi" w:cstheme="minorBidi"/>
                <w:noProof/>
                <w:kern w:val="2"/>
              </w:rPr>
              <w:tab/>
            </w:r>
            <w:r w:rsidRPr="006327CB" w:rsidDel="006327CB">
              <w:rPr>
                <w:noProof/>
                <w:rPrChange w:id="678" w:author="hyx" w:date="2018-11-11T13:38:00Z">
                  <w:rPr>
                    <w:rStyle w:val="aa"/>
                    <w:noProof/>
                  </w:rPr>
                </w:rPrChange>
              </w:rPr>
              <w:delText>配置管理员</w:delText>
            </w:r>
            <w:r w:rsidDel="006327CB">
              <w:rPr>
                <w:noProof/>
                <w:webHidden/>
              </w:rPr>
              <w:tab/>
              <w:delText>18</w:delText>
            </w:r>
          </w:del>
        </w:p>
        <w:p w14:paraId="7CDBF27D" w14:textId="04DDBFAF" w:rsidR="00A26776" w:rsidDel="006327CB" w:rsidRDefault="00A26776">
          <w:pPr>
            <w:pStyle w:val="31"/>
            <w:tabs>
              <w:tab w:val="left" w:pos="2100"/>
              <w:tab w:val="right" w:leader="dot" w:pos="8296"/>
            </w:tabs>
            <w:rPr>
              <w:del w:id="679" w:author="hyx" w:date="2018-11-11T13:38:00Z"/>
              <w:rFonts w:asciiTheme="minorHAnsi" w:eastAsiaTheme="minorEastAsia" w:hAnsiTheme="minorHAnsi" w:cstheme="minorBidi"/>
              <w:noProof/>
              <w:kern w:val="2"/>
            </w:rPr>
          </w:pPr>
          <w:del w:id="680" w:author="hyx" w:date="2018-11-11T13:38:00Z">
            <w:r w:rsidRPr="006327CB" w:rsidDel="006327CB">
              <w:rPr>
                <w:noProof/>
                <w:rPrChange w:id="681" w:author="hyx" w:date="2018-11-11T13:38:00Z">
                  <w:rPr>
                    <w:rStyle w:val="aa"/>
                    <w:noProof/>
                  </w:rPr>
                </w:rPrChange>
              </w:rPr>
              <w:delText>5.1.13</w:delText>
            </w:r>
            <w:r w:rsidDel="006327CB">
              <w:rPr>
                <w:rFonts w:asciiTheme="minorHAnsi" w:eastAsiaTheme="minorEastAsia" w:hAnsiTheme="minorHAnsi" w:cstheme="minorBidi"/>
                <w:noProof/>
                <w:kern w:val="2"/>
              </w:rPr>
              <w:tab/>
            </w:r>
            <w:r w:rsidRPr="006327CB" w:rsidDel="006327CB">
              <w:rPr>
                <w:noProof/>
                <w:rPrChange w:id="682" w:author="hyx" w:date="2018-11-11T13:38:00Z">
                  <w:rPr>
                    <w:rStyle w:val="aa"/>
                    <w:noProof/>
                  </w:rPr>
                </w:rPrChange>
              </w:rPr>
              <w:delText>网络管理员</w:delText>
            </w:r>
            <w:r w:rsidDel="006327CB">
              <w:rPr>
                <w:noProof/>
                <w:webHidden/>
              </w:rPr>
              <w:tab/>
              <w:delText>19</w:delText>
            </w:r>
          </w:del>
        </w:p>
        <w:p w14:paraId="1CF28EB0" w14:textId="0644EFEE" w:rsidR="00A26776" w:rsidDel="006327CB" w:rsidRDefault="00A26776">
          <w:pPr>
            <w:pStyle w:val="31"/>
            <w:tabs>
              <w:tab w:val="left" w:pos="2100"/>
              <w:tab w:val="right" w:leader="dot" w:pos="8296"/>
            </w:tabs>
            <w:rPr>
              <w:del w:id="683" w:author="hyx" w:date="2018-11-11T13:38:00Z"/>
              <w:rFonts w:asciiTheme="minorHAnsi" w:eastAsiaTheme="minorEastAsia" w:hAnsiTheme="minorHAnsi" w:cstheme="minorBidi"/>
              <w:noProof/>
              <w:kern w:val="2"/>
            </w:rPr>
          </w:pPr>
          <w:del w:id="684" w:author="hyx" w:date="2018-11-11T13:38:00Z">
            <w:r w:rsidRPr="006327CB" w:rsidDel="006327CB">
              <w:rPr>
                <w:noProof/>
                <w:rPrChange w:id="685" w:author="hyx" w:date="2018-11-11T13:38:00Z">
                  <w:rPr>
                    <w:rStyle w:val="aa"/>
                    <w:noProof/>
                  </w:rPr>
                </w:rPrChange>
              </w:rPr>
              <w:delText>5.1.14</w:delText>
            </w:r>
            <w:r w:rsidDel="006327CB">
              <w:rPr>
                <w:rFonts w:asciiTheme="minorHAnsi" w:eastAsiaTheme="minorEastAsia" w:hAnsiTheme="minorHAnsi" w:cstheme="minorBidi"/>
                <w:noProof/>
                <w:kern w:val="2"/>
              </w:rPr>
              <w:tab/>
            </w:r>
            <w:r w:rsidRPr="006327CB" w:rsidDel="006327CB">
              <w:rPr>
                <w:noProof/>
                <w:rPrChange w:id="686" w:author="hyx" w:date="2018-11-11T13:38:00Z">
                  <w:rPr>
                    <w:rStyle w:val="aa"/>
                    <w:noProof/>
                  </w:rPr>
                </w:rPrChange>
              </w:rPr>
              <w:delText>设备管理员</w:delText>
            </w:r>
            <w:r w:rsidDel="006327CB">
              <w:rPr>
                <w:noProof/>
                <w:webHidden/>
              </w:rPr>
              <w:tab/>
              <w:delText>19</w:delText>
            </w:r>
          </w:del>
        </w:p>
        <w:p w14:paraId="2058B15C" w14:textId="671C63F6" w:rsidR="00A26776" w:rsidDel="006327CB" w:rsidRDefault="00A26776">
          <w:pPr>
            <w:pStyle w:val="31"/>
            <w:tabs>
              <w:tab w:val="left" w:pos="2100"/>
              <w:tab w:val="right" w:leader="dot" w:pos="8296"/>
            </w:tabs>
            <w:rPr>
              <w:del w:id="687" w:author="hyx" w:date="2018-11-11T13:38:00Z"/>
              <w:rFonts w:asciiTheme="minorHAnsi" w:eastAsiaTheme="minorEastAsia" w:hAnsiTheme="minorHAnsi" w:cstheme="minorBidi"/>
              <w:noProof/>
              <w:kern w:val="2"/>
            </w:rPr>
          </w:pPr>
          <w:del w:id="688" w:author="hyx" w:date="2018-11-11T13:38:00Z">
            <w:r w:rsidRPr="006327CB" w:rsidDel="006327CB">
              <w:rPr>
                <w:noProof/>
                <w:rPrChange w:id="689" w:author="hyx" w:date="2018-11-11T13:38:00Z">
                  <w:rPr>
                    <w:rStyle w:val="aa"/>
                    <w:noProof/>
                  </w:rPr>
                </w:rPrChange>
              </w:rPr>
              <w:delText>5.1.15</w:delText>
            </w:r>
            <w:r w:rsidDel="006327CB">
              <w:rPr>
                <w:rFonts w:asciiTheme="minorHAnsi" w:eastAsiaTheme="minorEastAsia" w:hAnsiTheme="minorHAnsi" w:cstheme="minorBidi"/>
                <w:noProof/>
                <w:kern w:val="2"/>
              </w:rPr>
              <w:tab/>
            </w:r>
            <w:r w:rsidRPr="006327CB" w:rsidDel="006327CB">
              <w:rPr>
                <w:noProof/>
                <w:rPrChange w:id="690" w:author="hyx" w:date="2018-11-11T13:38:00Z">
                  <w:rPr>
                    <w:rStyle w:val="aa"/>
                    <w:noProof/>
                  </w:rPr>
                </w:rPrChange>
              </w:rPr>
              <w:delText>原型设计员</w:delText>
            </w:r>
            <w:r w:rsidDel="006327CB">
              <w:rPr>
                <w:noProof/>
                <w:webHidden/>
              </w:rPr>
              <w:tab/>
              <w:delText>20</w:delText>
            </w:r>
          </w:del>
        </w:p>
        <w:p w14:paraId="0598CB7A" w14:textId="1C16373A" w:rsidR="00A26776" w:rsidDel="006327CB" w:rsidRDefault="00A26776">
          <w:pPr>
            <w:pStyle w:val="31"/>
            <w:tabs>
              <w:tab w:val="left" w:pos="2100"/>
              <w:tab w:val="right" w:leader="dot" w:pos="8296"/>
            </w:tabs>
            <w:rPr>
              <w:del w:id="691" w:author="hyx" w:date="2018-11-11T13:38:00Z"/>
              <w:rFonts w:asciiTheme="minorHAnsi" w:eastAsiaTheme="minorEastAsia" w:hAnsiTheme="minorHAnsi" w:cstheme="minorBidi"/>
              <w:noProof/>
              <w:kern w:val="2"/>
            </w:rPr>
          </w:pPr>
          <w:del w:id="692" w:author="hyx" w:date="2018-11-11T13:38:00Z">
            <w:r w:rsidRPr="006327CB" w:rsidDel="006327CB">
              <w:rPr>
                <w:noProof/>
                <w:rPrChange w:id="693" w:author="hyx" w:date="2018-11-11T13:38:00Z">
                  <w:rPr>
                    <w:rStyle w:val="aa"/>
                    <w:noProof/>
                  </w:rPr>
                </w:rPrChange>
              </w:rPr>
              <w:delText>5.1.16</w:delText>
            </w:r>
            <w:r w:rsidDel="006327CB">
              <w:rPr>
                <w:rFonts w:asciiTheme="minorHAnsi" w:eastAsiaTheme="minorEastAsia" w:hAnsiTheme="minorHAnsi" w:cstheme="minorBidi"/>
                <w:noProof/>
                <w:kern w:val="2"/>
              </w:rPr>
              <w:tab/>
            </w:r>
            <w:r w:rsidRPr="006327CB" w:rsidDel="006327CB">
              <w:rPr>
                <w:noProof/>
                <w:rPrChange w:id="694" w:author="hyx" w:date="2018-11-11T13:38:00Z">
                  <w:rPr>
                    <w:rStyle w:val="aa"/>
                    <w:noProof/>
                  </w:rPr>
                </w:rPrChange>
              </w:rPr>
              <w:delText>用户访谈员</w:delText>
            </w:r>
            <w:r w:rsidDel="006327CB">
              <w:rPr>
                <w:noProof/>
                <w:webHidden/>
              </w:rPr>
              <w:tab/>
              <w:delText>20</w:delText>
            </w:r>
          </w:del>
        </w:p>
        <w:p w14:paraId="51C2AB83" w14:textId="5E430E95" w:rsidR="00A26776" w:rsidDel="006327CB" w:rsidRDefault="00A26776">
          <w:pPr>
            <w:pStyle w:val="21"/>
            <w:tabs>
              <w:tab w:val="left" w:pos="1260"/>
              <w:tab w:val="right" w:leader="dot" w:pos="8296"/>
            </w:tabs>
            <w:rPr>
              <w:del w:id="695" w:author="hyx" w:date="2018-11-11T13:38:00Z"/>
              <w:rFonts w:asciiTheme="minorHAnsi" w:eastAsiaTheme="minorEastAsia" w:hAnsiTheme="minorHAnsi" w:cstheme="minorBidi"/>
              <w:noProof/>
              <w:kern w:val="2"/>
            </w:rPr>
          </w:pPr>
          <w:del w:id="696" w:author="hyx" w:date="2018-11-11T13:38:00Z">
            <w:r w:rsidRPr="006327CB" w:rsidDel="006327CB">
              <w:rPr>
                <w:noProof/>
                <w:rPrChange w:id="697" w:author="hyx" w:date="2018-11-11T13:38:00Z">
                  <w:rPr>
                    <w:rStyle w:val="aa"/>
                    <w:noProof/>
                  </w:rPr>
                </w:rPrChange>
              </w:rPr>
              <w:delText>5.2</w:delText>
            </w:r>
            <w:r w:rsidDel="006327CB">
              <w:rPr>
                <w:rFonts w:asciiTheme="minorHAnsi" w:eastAsiaTheme="minorEastAsia" w:hAnsiTheme="minorHAnsi" w:cstheme="minorBidi"/>
                <w:noProof/>
                <w:kern w:val="2"/>
              </w:rPr>
              <w:tab/>
            </w:r>
            <w:r w:rsidRPr="006327CB" w:rsidDel="006327CB">
              <w:rPr>
                <w:noProof/>
                <w:rPrChange w:id="698" w:author="hyx" w:date="2018-11-11T13:38:00Z">
                  <w:rPr>
                    <w:rStyle w:val="aa"/>
                    <w:noProof/>
                  </w:rPr>
                </w:rPrChange>
              </w:rPr>
              <w:delText>项目组织结构（OBS）</w:delText>
            </w:r>
            <w:r w:rsidDel="006327CB">
              <w:rPr>
                <w:noProof/>
                <w:webHidden/>
              </w:rPr>
              <w:tab/>
              <w:delText>20</w:delText>
            </w:r>
          </w:del>
        </w:p>
        <w:p w14:paraId="343A902A" w14:textId="613CACC4" w:rsidR="00A26776" w:rsidDel="006327CB" w:rsidRDefault="00A26776">
          <w:pPr>
            <w:pStyle w:val="21"/>
            <w:tabs>
              <w:tab w:val="left" w:pos="1260"/>
              <w:tab w:val="right" w:leader="dot" w:pos="8296"/>
            </w:tabs>
            <w:rPr>
              <w:del w:id="699" w:author="hyx" w:date="2018-11-11T13:38:00Z"/>
              <w:rFonts w:asciiTheme="minorHAnsi" w:eastAsiaTheme="minorEastAsia" w:hAnsiTheme="minorHAnsi" w:cstheme="minorBidi"/>
              <w:noProof/>
              <w:kern w:val="2"/>
            </w:rPr>
          </w:pPr>
          <w:del w:id="700" w:author="hyx" w:date="2018-11-11T13:38:00Z">
            <w:r w:rsidRPr="006327CB" w:rsidDel="006327CB">
              <w:rPr>
                <w:noProof/>
                <w:rPrChange w:id="701" w:author="hyx" w:date="2018-11-11T13:38:00Z">
                  <w:rPr>
                    <w:rStyle w:val="aa"/>
                    <w:noProof/>
                  </w:rPr>
                </w:rPrChange>
              </w:rPr>
              <w:delText>5.3</w:delText>
            </w:r>
            <w:r w:rsidDel="006327CB">
              <w:rPr>
                <w:rFonts w:asciiTheme="minorHAnsi" w:eastAsiaTheme="minorEastAsia" w:hAnsiTheme="minorHAnsi" w:cstheme="minorBidi"/>
                <w:noProof/>
                <w:kern w:val="2"/>
              </w:rPr>
              <w:tab/>
            </w:r>
            <w:r w:rsidRPr="006327CB" w:rsidDel="006327CB">
              <w:rPr>
                <w:noProof/>
                <w:rPrChange w:id="702" w:author="hyx" w:date="2018-11-11T13:38:00Z">
                  <w:rPr>
                    <w:rStyle w:val="aa"/>
                    <w:noProof/>
                  </w:rPr>
                </w:rPrChange>
              </w:rPr>
              <w:delText>人员配备管理计划</w:delText>
            </w:r>
            <w:r w:rsidDel="006327CB">
              <w:rPr>
                <w:noProof/>
                <w:webHidden/>
              </w:rPr>
              <w:tab/>
              <w:delText>21</w:delText>
            </w:r>
          </w:del>
        </w:p>
        <w:p w14:paraId="45B9715A" w14:textId="7F1ECE42" w:rsidR="00A26776" w:rsidDel="006327CB" w:rsidRDefault="00A26776">
          <w:pPr>
            <w:pStyle w:val="31"/>
            <w:tabs>
              <w:tab w:val="left" w:pos="1680"/>
              <w:tab w:val="right" w:leader="dot" w:pos="8296"/>
            </w:tabs>
            <w:rPr>
              <w:del w:id="703" w:author="hyx" w:date="2018-11-11T13:38:00Z"/>
              <w:rFonts w:asciiTheme="minorHAnsi" w:eastAsiaTheme="minorEastAsia" w:hAnsiTheme="minorHAnsi" w:cstheme="minorBidi"/>
              <w:noProof/>
              <w:kern w:val="2"/>
            </w:rPr>
          </w:pPr>
          <w:del w:id="704" w:author="hyx" w:date="2018-11-11T13:38:00Z">
            <w:r w:rsidRPr="006327CB" w:rsidDel="006327CB">
              <w:rPr>
                <w:noProof/>
                <w:rPrChange w:id="705" w:author="hyx" w:date="2018-11-11T13:38:00Z">
                  <w:rPr>
                    <w:rStyle w:val="aa"/>
                    <w:noProof/>
                  </w:rPr>
                </w:rPrChange>
              </w:rPr>
              <w:delText>5.3.1</w:delText>
            </w:r>
            <w:r w:rsidDel="006327CB">
              <w:rPr>
                <w:rFonts w:asciiTheme="minorHAnsi" w:eastAsiaTheme="minorEastAsia" w:hAnsiTheme="minorHAnsi" w:cstheme="minorBidi"/>
                <w:noProof/>
                <w:kern w:val="2"/>
              </w:rPr>
              <w:tab/>
            </w:r>
            <w:r w:rsidRPr="006327CB" w:rsidDel="006327CB">
              <w:rPr>
                <w:noProof/>
                <w:rPrChange w:id="706" w:author="hyx" w:date="2018-11-11T13:38:00Z">
                  <w:rPr>
                    <w:rStyle w:val="aa"/>
                    <w:noProof/>
                  </w:rPr>
                </w:rPrChange>
              </w:rPr>
              <w:delText>人员招募</w:delText>
            </w:r>
            <w:r w:rsidDel="006327CB">
              <w:rPr>
                <w:noProof/>
                <w:webHidden/>
              </w:rPr>
              <w:tab/>
              <w:delText>21</w:delText>
            </w:r>
          </w:del>
        </w:p>
        <w:p w14:paraId="763E5838" w14:textId="45CEFA90" w:rsidR="00A26776" w:rsidDel="006327CB" w:rsidRDefault="00A26776">
          <w:pPr>
            <w:pStyle w:val="31"/>
            <w:tabs>
              <w:tab w:val="left" w:pos="1680"/>
              <w:tab w:val="right" w:leader="dot" w:pos="8296"/>
            </w:tabs>
            <w:rPr>
              <w:del w:id="707" w:author="hyx" w:date="2018-11-11T13:38:00Z"/>
              <w:rFonts w:asciiTheme="minorHAnsi" w:eastAsiaTheme="minorEastAsia" w:hAnsiTheme="minorHAnsi" w:cstheme="minorBidi"/>
              <w:noProof/>
              <w:kern w:val="2"/>
            </w:rPr>
          </w:pPr>
          <w:del w:id="708" w:author="hyx" w:date="2018-11-11T13:38:00Z">
            <w:r w:rsidRPr="006327CB" w:rsidDel="006327CB">
              <w:rPr>
                <w:noProof/>
                <w:rPrChange w:id="709" w:author="hyx" w:date="2018-11-11T13:38:00Z">
                  <w:rPr>
                    <w:rStyle w:val="aa"/>
                    <w:noProof/>
                  </w:rPr>
                </w:rPrChange>
              </w:rPr>
              <w:delText>5.3.2</w:delText>
            </w:r>
            <w:r w:rsidDel="006327CB">
              <w:rPr>
                <w:rFonts w:asciiTheme="minorHAnsi" w:eastAsiaTheme="minorEastAsia" w:hAnsiTheme="minorHAnsi" w:cstheme="minorBidi"/>
                <w:noProof/>
                <w:kern w:val="2"/>
              </w:rPr>
              <w:tab/>
            </w:r>
            <w:r w:rsidRPr="006327CB" w:rsidDel="006327CB">
              <w:rPr>
                <w:noProof/>
                <w:rPrChange w:id="710" w:author="hyx" w:date="2018-11-11T13:38:00Z">
                  <w:rPr>
                    <w:rStyle w:val="aa"/>
                    <w:noProof/>
                  </w:rPr>
                </w:rPrChange>
              </w:rPr>
              <w:delText>资源日历</w:delText>
            </w:r>
            <w:r w:rsidDel="006327CB">
              <w:rPr>
                <w:noProof/>
                <w:webHidden/>
              </w:rPr>
              <w:tab/>
              <w:delText>21</w:delText>
            </w:r>
          </w:del>
        </w:p>
        <w:p w14:paraId="50CB43F8" w14:textId="15AB2F78" w:rsidR="00A26776" w:rsidDel="006327CB" w:rsidRDefault="00A26776">
          <w:pPr>
            <w:pStyle w:val="31"/>
            <w:tabs>
              <w:tab w:val="left" w:pos="1680"/>
              <w:tab w:val="right" w:leader="dot" w:pos="8296"/>
            </w:tabs>
            <w:rPr>
              <w:del w:id="711" w:author="hyx" w:date="2018-11-11T13:38:00Z"/>
              <w:rFonts w:asciiTheme="minorHAnsi" w:eastAsiaTheme="minorEastAsia" w:hAnsiTheme="minorHAnsi" w:cstheme="minorBidi"/>
              <w:noProof/>
              <w:kern w:val="2"/>
            </w:rPr>
          </w:pPr>
          <w:del w:id="712" w:author="hyx" w:date="2018-11-11T13:38:00Z">
            <w:r w:rsidRPr="006327CB" w:rsidDel="006327CB">
              <w:rPr>
                <w:noProof/>
                <w:rPrChange w:id="713" w:author="hyx" w:date="2018-11-11T13:38:00Z">
                  <w:rPr>
                    <w:rStyle w:val="aa"/>
                    <w:noProof/>
                  </w:rPr>
                </w:rPrChange>
              </w:rPr>
              <w:delText>5.3.3</w:delText>
            </w:r>
            <w:r w:rsidDel="006327CB">
              <w:rPr>
                <w:rFonts w:asciiTheme="minorHAnsi" w:eastAsiaTheme="minorEastAsia" w:hAnsiTheme="minorHAnsi" w:cstheme="minorBidi"/>
                <w:noProof/>
                <w:kern w:val="2"/>
              </w:rPr>
              <w:tab/>
            </w:r>
            <w:r w:rsidRPr="006327CB" w:rsidDel="006327CB">
              <w:rPr>
                <w:noProof/>
                <w:rPrChange w:id="714" w:author="hyx" w:date="2018-11-11T13:38:00Z">
                  <w:rPr>
                    <w:rStyle w:val="aa"/>
                    <w:noProof/>
                  </w:rPr>
                </w:rPrChange>
              </w:rPr>
              <w:delText>认可与奖励</w:delText>
            </w:r>
            <w:r w:rsidDel="006327CB">
              <w:rPr>
                <w:noProof/>
                <w:webHidden/>
              </w:rPr>
              <w:tab/>
              <w:delText>22</w:delText>
            </w:r>
          </w:del>
        </w:p>
        <w:p w14:paraId="20FB6307" w14:textId="73E97A5B" w:rsidR="00A26776" w:rsidDel="006327CB" w:rsidRDefault="00A26776">
          <w:pPr>
            <w:pStyle w:val="31"/>
            <w:tabs>
              <w:tab w:val="left" w:pos="1680"/>
              <w:tab w:val="right" w:leader="dot" w:pos="8296"/>
            </w:tabs>
            <w:rPr>
              <w:del w:id="715" w:author="hyx" w:date="2018-11-11T13:38:00Z"/>
              <w:rFonts w:asciiTheme="minorHAnsi" w:eastAsiaTheme="minorEastAsia" w:hAnsiTheme="minorHAnsi" w:cstheme="minorBidi"/>
              <w:noProof/>
              <w:kern w:val="2"/>
            </w:rPr>
          </w:pPr>
          <w:del w:id="716" w:author="hyx" w:date="2018-11-11T13:38:00Z">
            <w:r w:rsidRPr="006327CB" w:rsidDel="006327CB">
              <w:rPr>
                <w:noProof/>
                <w:rPrChange w:id="717" w:author="hyx" w:date="2018-11-11T13:38:00Z">
                  <w:rPr>
                    <w:rStyle w:val="aa"/>
                    <w:noProof/>
                  </w:rPr>
                </w:rPrChange>
              </w:rPr>
              <w:delText>5.3.4</w:delText>
            </w:r>
            <w:r w:rsidDel="006327CB">
              <w:rPr>
                <w:rFonts w:asciiTheme="minorHAnsi" w:eastAsiaTheme="minorEastAsia" w:hAnsiTheme="minorHAnsi" w:cstheme="minorBidi"/>
                <w:noProof/>
                <w:kern w:val="2"/>
              </w:rPr>
              <w:tab/>
            </w:r>
            <w:r w:rsidRPr="006327CB" w:rsidDel="006327CB">
              <w:rPr>
                <w:noProof/>
                <w:rPrChange w:id="718" w:author="hyx" w:date="2018-11-11T13:38:00Z">
                  <w:rPr>
                    <w:rStyle w:val="aa"/>
                    <w:noProof/>
                  </w:rPr>
                </w:rPrChange>
              </w:rPr>
              <w:delText>合规性</w:delText>
            </w:r>
            <w:r w:rsidDel="006327CB">
              <w:rPr>
                <w:noProof/>
                <w:webHidden/>
              </w:rPr>
              <w:tab/>
              <w:delText>22</w:delText>
            </w:r>
          </w:del>
        </w:p>
        <w:p w14:paraId="6712C687" w14:textId="11F8BCD7" w:rsidR="00A26776" w:rsidDel="006327CB" w:rsidRDefault="00A26776">
          <w:pPr>
            <w:pStyle w:val="12"/>
            <w:tabs>
              <w:tab w:val="left" w:pos="420"/>
              <w:tab w:val="right" w:leader="dot" w:pos="8296"/>
            </w:tabs>
            <w:rPr>
              <w:del w:id="719" w:author="hyx" w:date="2018-11-11T13:38:00Z"/>
              <w:rFonts w:asciiTheme="minorHAnsi" w:eastAsiaTheme="minorEastAsia" w:hAnsiTheme="minorHAnsi" w:cstheme="minorBidi"/>
              <w:noProof/>
              <w:kern w:val="2"/>
            </w:rPr>
          </w:pPr>
          <w:del w:id="720" w:author="hyx" w:date="2018-11-11T13:38:00Z">
            <w:r w:rsidRPr="006327CB" w:rsidDel="006327CB">
              <w:rPr>
                <w:noProof/>
                <w:rPrChange w:id="721" w:author="hyx" w:date="2018-11-11T13:38:00Z">
                  <w:rPr>
                    <w:rStyle w:val="aa"/>
                    <w:noProof/>
                  </w:rPr>
                </w:rPrChange>
              </w:rPr>
              <w:delText>6</w:delText>
            </w:r>
            <w:r w:rsidDel="006327CB">
              <w:rPr>
                <w:rFonts w:asciiTheme="minorHAnsi" w:eastAsiaTheme="minorEastAsia" w:hAnsiTheme="minorHAnsi" w:cstheme="minorBidi"/>
                <w:noProof/>
                <w:kern w:val="2"/>
              </w:rPr>
              <w:tab/>
            </w:r>
            <w:r w:rsidRPr="006327CB" w:rsidDel="006327CB">
              <w:rPr>
                <w:noProof/>
                <w:rPrChange w:id="722" w:author="hyx" w:date="2018-11-11T13:38:00Z">
                  <w:rPr>
                    <w:rStyle w:val="aa"/>
                    <w:noProof/>
                  </w:rPr>
                </w:rPrChange>
              </w:rPr>
              <w:delText>沟通管理计划</w:delText>
            </w:r>
            <w:r w:rsidDel="006327CB">
              <w:rPr>
                <w:noProof/>
                <w:webHidden/>
              </w:rPr>
              <w:tab/>
              <w:delText>22</w:delText>
            </w:r>
          </w:del>
        </w:p>
        <w:p w14:paraId="565711B7" w14:textId="46EAE739" w:rsidR="00A26776" w:rsidDel="006327CB" w:rsidRDefault="00A26776">
          <w:pPr>
            <w:pStyle w:val="21"/>
            <w:tabs>
              <w:tab w:val="left" w:pos="1260"/>
              <w:tab w:val="right" w:leader="dot" w:pos="8296"/>
            </w:tabs>
            <w:rPr>
              <w:del w:id="723" w:author="hyx" w:date="2018-11-11T13:38:00Z"/>
              <w:rFonts w:asciiTheme="minorHAnsi" w:eastAsiaTheme="minorEastAsia" w:hAnsiTheme="minorHAnsi" w:cstheme="minorBidi"/>
              <w:noProof/>
              <w:kern w:val="2"/>
            </w:rPr>
          </w:pPr>
          <w:del w:id="724" w:author="hyx" w:date="2018-11-11T13:38:00Z">
            <w:r w:rsidRPr="006327CB" w:rsidDel="006327CB">
              <w:rPr>
                <w:noProof/>
                <w:rPrChange w:id="725" w:author="hyx" w:date="2018-11-11T13:38:00Z">
                  <w:rPr>
                    <w:rStyle w:val="aa"/>
                    <w:noProof/>
                  </w:rPr>
                </w:rPrChange>
              </w:rPr>
              <w:delText>6.1</w:delText>
            </w:r>
            <w:r w:rsidDel="006327CB">
              <w:rPr>
                <w:rFonts w:asciiTheme="minorHAnsi" w:eastAsiaTheme="minorEastAsia" w:hAnsiTheme="minorHAnsi" w:cstheme="minorBidi"/>
                <w:noProof/>
                <w:kern w:val="2"/>
              </w:rPr>
              <w:tab/>
            </w:r>
            <w:r w:rsidRPr="006327CB" w:rsidDel="006327CB">
              <w:rPr>
                <w:noProof/>
                <w:rPrChange w:id="726" w:author="hyx" w:date="2018-11-11T13:38:00Z">
                  <w:rPr>
                    <w:rStyle w:val="aa"/>
                    <w:noProof/>
                  </w:rPr>
                </w:rPrChange>
              </w:rPr>
              <w:delText>干系人手册</w:delText>
            </w:r>
            <w:r w:rsidDel="006327CB">
              <w:rPr>
                <w:noProof/>
                <w:webHidden/>
              </w:rPr>
              <w:tab/>
              <w:delText>22</w:delText>
            </w:r>
          </w:del>
        </w:p>
        <w:p w14:paraId="654F902A" w14:textId="6905EFC3" w:rsidR="00A26776" w:rsidDel="006327CB" w:rsidRDefault="00A26776">
          <w:pPr>
            <w:pStyle w:val="21"/>
            <w:tabs>
              <w:tab w:val="left" w:pos="1260"/>
              <w:tab w:val="right" w:leader="dot" w:pos="8296"/>
            </w:tabs>
            <w:rPr>
              <w:del w:id="727" w:author="hyx" w:date="2018-11-11T13:38:00Z"/>
              <w:rFonts w:asciiTheme="minorHAnsi" w:eastAsiaTheme="minorEastAsia" w:hAnsiTheme="minorHAnsi" w:cstheme="minorBidi"/>
              <w:noProof/>
              <w:kern w:val="2"/>
            </w:rPr>
          </w:pPr>
          <w:del w:id="728" w:author="hyx" w:date="2018-11-11T13:38:00Z">
            <w:r w:rsidRPr="006327CB" w:rsidDel="006327CB">
              <w:rPr>
                <w:noProof/>
                <w:rPrChange w:id="729" w:author="hyx" w:date="2018-11-11T13:38:00Z">
                  <w:rPr>
                    <w:rStyle w:val="aa"/>
                    <w:noProof/>
                  </w:rPr>
                </w:rPrChange>
              </w:rPr>
              <w:delText>6.2</w:delText>
            </w:r>
            <w:r w:rsidDel="006327CB">
              <w:rPr>
                <w:rFonts w:asciiTheme="minorHAnsi" w:eastAsiaTheme="minorEastAsia" w:hAnsiTheme="minorHAnsi" w:cstheme="minorBidi"/>
                <w:noProof/>
                <w:kern w:val="2"/>
              </w:rPr>
              <w:tab/>
            </w:r>
            <w:r w:rsidRPr="006327CB" w:rsidDel="006327CB">
              <w:rPr>
                <w:noProof/>
                <w:rPrChange w:id="730" w:author="hyx" w:date="2018-11-11T13:38:00Z">
                  <w:rPr>
                    <w:rStyle w:val="aa"/>
                    <w:noProof/>
                  </w:rPr>
                </w:rPrChange>
              </w:rPr>
              <w:delText>对外沟通形式</w:delText>
            </w:r>
            <w:r w:rsidDel="006327CB">
              <w:rPr>
                <w:noProof/>
                <w:webHidden/>
              </w:rPr>
              <w:tab/>
              <w:delText>22</w:delText>
            </w:r>
          </w:del>
        </w:p>
        <w:p w14:paraId="385A90AC" w14:textId="3F519652" w:rsidR="00A26776" w:rsidDel="006327CB" w:rsidRDefault="00A26776">
          <w:pPr>
            <w:pStyle w:val="31"/>
            <w:tabs>
              <w:tab w:val="left" w:pos="1680"/>
              <w:tab w:val="right" w:leader="dot" w:pos="8296"/>
            </w:tabs>
            <w:rPr>
              <w:del w:id="731" w:author="hyx" w:date="2018-11-11T13:38:00Z"/>
              <w:rFonts w:asciiTheme="minorHAnsi" w:eastAsiaTheme="minorEastAsia" w:hAnsiTheme="minorHAnsi" w:cstheme="minorBidi"/>
              <w:noProof/>
              <w:kern w:val="2"/>
            </w:rPr>
          </w:pPr>
          <w:del w:id="732" w:author="hyx" w:date="2018-11-11T13:38:00Z">
            <w:r w:rsidRPr="006327CB" w:rsidDel="006327CB">
              <w:rPr>
                <w:noProof/>
                <w:rPrChange w:id="733" w:author="hyx" w:date="2018-11-11T13:38:00Z">
                  <w:rPr>
                    <w:rStyle w:val="aa"/>
                    <w:noProof/>
                  </w:rPr>
                </w:rPrChange>
              </w:rPr>
              <w:delText>6.2.1</w:delText>
            </w:r>
            <w:r w:rsidDel="006327CB">
              <w:rPr>
                <w:rFonts w:asciiTheme="minorHAnsi" w:eastAsiaTheme="minorEastAsia" w:hAnsiTheme="minorHAnsi" w:cstheme="minorBidi"/>
                <w:noProof/>
                <w:kern w:val="2"/>
              </w:rPr>
              <w:tab/>
            </w:r>
            <w:r w:rsidRPr="006327CB" w:rsidDel="006327CB">
              <w:rPr>
                <w:noProof/>
                <w:rPrChange w:id="734" w:author="hyx" w:date="2018-11-11T13:38:00Z">
                  <w:rPr>
                    <w:rStyle w:val="aa"/>
                    <w:noProof/>
                  </w:rPr>
                </w:rPrChange>
              </w:rPr>
              <w:delText>正式沟通计划</w:delText>
            </w:r>
            <w:r w:rsidDel="006327CB">
              <w:rPr>
                <w:noProof/>
                <w:webHidden/>
              </w:rPr>
              <w:tab/>
              <w:delText>22</w:delText>
            </w:r>
          </w:del>
        </w:p>
        <w:p w14:paraId="056CE22A" w14:textId="071850BB" w:rsidR="00A26776" w:rsidDel="006327CB" w:rsidRDefault="00A26776">
          <w:pPr>
            <w:pStyle w:val="31"/>
            <w:tabs>
              <w:tab w:val="left" w:pos="1680"/>
              <w:tab w:val="right" w:leader="dot" w:pos="8296"/>
            </w:tabs>
            <w:rPr>
              <w:del w:id="735" w:author="hyx" w:date="2018-11-11T13:38:00Z"/>
              <w:rFonts w:asciiTheme="minorHAnsi" w:eastAsiaTheme="minorEastAsia" w:hAnsiTheme="minorHAnsi" w:cstheme="minorBidi"/>
              <w:noProof/>
              <w:kern w:val="2"/>
            </w:rPr>
          </w:pPr>
          <w:del w:id="736" w:author="hyx" w:date="2018-11-11T13:38:00Z">
            <w:r w:rsidRPr="006327CB" w:rsidDel="006327CB">
              <w:rPr>
                <w:noProof/>
                <w:rPrChange w:id="737" w:author="hyx" w:date="2018-11-11T13:38:00Z">
                  <w:rPr>
                    <w:rStyle w:val="aa"/>
                    <w:noProof/>
                  </w:rPr>
                </w:rPrChange>
              </w:rPr>
              <w:delText>6.2.2</w:delText>
            </w:r>
            <w:r w:rsidDel="006327CB">
              <w:rPr>
                <w:rFonts w:asciiTheme="minorHAnsi" w:eastAsiaTheme="minorEastAsia" w:hAnsiTheme="minorHAnsi" w:cstheme="minorBidi"/>
                <w:noProof/>
                <w:kern w:val="2"/>
              </w:rPr>
              <w:tab/>
            </w:r>
            <w:r w:rsidRPr="006327CB" w:rsidDel="006327CB">
              <w:rPr>
                <w:noProof/>
                <w:rPrChange w:id="738" w:author="hyx" w:date="2018-11-11T13:38:00Z">
                  <w:rPr>
                    <w:rStyle w:val="aa"/>
                    <w:noProof/>
                  </w:rPr>
                </w:rPrChange>
              </w:rPr>
              <w:delText>非正式沟通计划</w:delText>
            </w:r>
            <w:r w:rsidDel="006327CB">
              <w:rPr>
                <w:noProof/>
                <w:webHidden/>
              </w:rPr>
              <w:tab/>
              <w:delText>23</w:delText>
            </w:r>
          </w:del>
        </w:p>
        <w:p w14:paraId="3D2D2A44" w14:textId="7C788C30" w:rsidR="00A26776" w:rsidDel="006327CB" w:rsidRDefault="00A26776">
          <w:pPr>
            <w:pStyle w:val="12"/>
            <w:tabs>
              <w:tab w:val="left" w:pos="420"/>
              <w:tab w:val="right" w:leader="dot" w:pos="8296"/>
            </w:tabs>
            <w:rPr>
              <w:del w:id="739" w:author="hyx" w:date="2018-11-11T13:38:00Z"/>
              <w:rFonts w:asciiTheme="minorHAnsi" w:eastAsiaTheme="minorEastAsia" w:hAnsiTheme="minorHAnsi" w:cstheme="minorBidi"/>
              <w:noProof/>
              <w:kern w:val="2"/>
            </w:rPr>
          </w:pPr>
          <w:del w:id="740" w:author="hyx" w:date="2018-11-11T13:38:00Z">
            <w:r w:rsidRPr="006327CB" w:rsidDel="006327CB">
              <w:rPr>
                <w:noProof/>
                <w:rPrChange w:id="741" w:author="hyx" w:date="2018-11-11T13:38:00Z">
                  <w:rPr>
                    <w:rStyle w:val="aa"/>
                    <w:noProof/>
                  </w:rPr>
                </w:rPrChange>
              </w:rPr>
              <w:delText>7</w:delText>
            </w:r>
            <w:r w:rsidDel="006327CB">
              <w:rPr>
                <w:rFonts w:asciiTheme="minorHAnsi" w:eastAsiaTheme="minorEastAsia" w:hAnsiTheme="minorHAnsi" w:cstheme="minorBidi"/>
                <w:noProof/>
                <w:kern w:val="2"/>
              </w:rPr>
              <w:tab/>
            </w:r>
            <w:r w:rsidRPr="006327CB" w:rsidDel="006327CB">
              <w:rPr>
                <w:noProof/>
                <w:rPrChange w:id="742" w:author="hyx" w:date="2018-11-11T13:38:00Z">
                  <w:rPr>
                    <w:rStyle w:val="aa"/>
                    <w:noProof/>
                  </w:rPr>
                </w:rPrChange>
              </w:rPr>
              <w:delText>风险管理计划</w:delText>
            </w:r>
            <w:r w:rsidDel="006327CB">
              <w:rPr>
                <w:noProof/>
                <w:webHidden/>
              </w:rPr>
              <w:tab/>
              <w:delText>23</w:delText>
            </w:r>
          </w:del>
        </w:p>
        <w:p w14:paraId="08BB57B6" w14:textId="4F0D3BB4" w:rsidR="00A26776" w:rsidDel="006327CB" w:rsidRDefault="00A26776">
          <w:pPr>
            <w:pStyle w:val="21"/>
            <w:tabs>
              <w:tab w:val="left" w:pos="1260"/>
              <w:tab w:val="right" w:leader="dot" w:pos="8296"/>
            </w:tabs>
            <w:rPr>
              <w:del w:id="743" w:author="hyx" w:date="2018-11-11T13:38:00Z"/>
              <w:rFonts w:asciiTheme="minorHAnsi" w:eastAsiaTheme="minorEastAsia" w:hAnsiTheme="minorHAnsi" w:cstheme="minorBidi"/>
              <w:noProof/>
              <w:kern w:val="2"/>
            </w:rPr>
          </w:pPr>
          <w:del w:id="744" w:author="hyx" w:date="2018-11-11T13:38:00Z">
            <w:r w:rsidRPr="006327CB" w:rsidDel="006327CB">
              <w:rPr>
                <w:noProof/>
                <w:rPrChange w:id="745" w:author="hyx" w:date="2018-11-11T13:38:00Z">
                  <w:rPr>
                    <w:rStyle w:val="aa"/>
                    <w:noProof/>
                  </w:rPr>
                </w:rPrChange>
              </w:rPr>
              <w:delText>7.1</w:delText>
            </w:r>
            <w:r w:rsidDel="006327CB">
              <w:rPr>
                <w:rFonts w:asciiTheme="minorHAnsi" w:eastAsiaTheme="minorEastAsia" w:hAnsiTheme="minorHAnsi" w:cstheme="minorBidi"/>
                <w:noProof/>
                <w:kern w:val="2"/>
              </w:rPr>
              <w:tab/>
            </w:r>
            <w:r w:rsidRPr="006327CB" w:rsidDel="006327CB">
              <w:rPr>
                <w:noProof/>
                <w:rPrChange w:id="746" w:author="hyx" w:date="2018-11-11T13:38:00Z">
                  <w:rPr>
                    <w:rStyle w:val="aa"/>
                    <w:noProof/>
                  </w:rPr>
                </w:rPrChange>
              </w:rPr>
              <w:delText>项目风险类别定义</w:delText>
            </w:r>
            <w:r w:rsidDel="006327CB">
              <w:rPr>
                <w:noProof/>
                <w:webHidden/>
              </w:rPr>
              <w:tab/>
              <w:delText>23</w:delText>
            </w:r>
          </w:del>
        </w:p>
        <w:p w14:paraId="16208EE7" w14:textId="115CD794" w:rsidR="00A26776" w:rsidDel="006327CB" w:rsidRDefault="00A26776">
          <w:pPr>
            <w:pStyle w:val="21"/>
            <w:tabs>
              <w:tab w:val="left" w:pos="1260"/>
              <w:tab w:val="right" w:leader="dot" w:pos="8296"/>
            </w:tabs>
            <w:rPr>
              <w:del w:id="747" w:author="hyx" w:date="2018-11-11T13:38:00Z"/>
              <w:rFonts w:asciiTheme="minorHAnsi" w:eastAsiaTheme="minorEastAsia" w:hAnsiTheme="minorHAnsi" w:cstheme="minorBidi"/>
              <w:noProof/>
              <w:kern w:val="2"/>
            </w:rPr>
          </w:pPr>
          <w:del w:id="748" w:author="hyx" w:date="2018-11-11T13:38:00Z">
            <w:r w:rsidRPr="006327CB" w:rsidDel="006327CB">
              <w:rPr>
                <w:noProof/>
                <w:rPrChange w:id="749" w:author="hyx" w:date="2018-11-11T13:38:00Z">
                  <w:rPr>
                    <w:rStyle w:val="aa"/>
                    <w:noProof/>
                  </w:rPr>
                </w:rPrChange>
              </w:rPr>
              <w:delText>7.2</w:delText>
            </w:r>
            <w:r w:rsidDel="006327CB">
              <w:rPr>
                <w:rFonts w:asciiTheme="minorHAnsi" w:eastAsiaTheme="minorEastAsia" w:hAnsiTheme="minorHAnsi" w:cstheme="minorBidi"/>
                <w:noProof/>
                <w:kern w:val="2"/>
              </w:rPr>
              <w:tab/>
            </w:r>
            <w:r w:rsidRPr="006327CB" w:rsidDel="006327CB">
              <w:rPr>
                <w:noProof/>
                <w:rPrChange w:id="750" w:author="hyx" w:date="2018-11-11T13:38:00Z">
                  <w:rPr>
                    <w:rStyle w:val="aa"/>
                    <w:noProof/>
                  </w:rPr>
                </w:rPrChange>
              </w:rPr>
              <w:delText>项目风险概率和影响定义</w:delText>
            </w:r>
            <w:r w:rsidDel="006327CB">
              <w:rPr>
                <w:noProof/>
                <w:webHidden/>
              </w:rPr>
              <w:tab/>
              <w:delText>23</w:delText>
            </w:r>
          </w:del>
        </w:p>
        <w:p w14:paraId="7A16E6B7" w14:textId="1B6DE604" w:rsidR="00A26776" w:rsidDel="006327CB" w:rsidRDefault="00A26776">
          <w:pPr>
            <w:pStyle w:val="21"/>
            <w:tabs>
              <w:tab w:val="left" w:pos="1260"/>
              <w:tab w:val="right" w:leader="dot" w:pos="8296"/>
            </w:tabs>
            <w:rPr>
              <w:del w:id="751" w:author="hyx" w:date="2018-11-11T13:38:00Z"/>
              <w:rFonts w:asciiTheme="minorHAnsi" w:eastAsiaTheme="minorEastAsia" w:hAnsiTheme="minorHAnsi" w:cstheme="minorBidi"/>
              <w:noProof/>
              <w:kern w:val="2"/>
            </w:rPr>
          </w:pPr>
          <w:del w:id="752" w:author="hyx" w:date="2018-11-11T13:38:00Z">
            <w:r w:rsidRPr="006327CB" w:rsidDel="006327CB">
              <w:rPr>
                <w:noProof/>
                <w:rPrChange w:id="753" w:author="hyx" w:date="2018-11-11T13:38:00Z">
                  <w:rPr>
                    <w:rStyle w:val="aa"/>
                    <w:noProof/>
                  </w:rPr>
                </w:rPrChange>
              </w:rPr>
              <w:delText>7.3</w:delText>
            </w:r>
            <w:r w:rsidDel="006327CB">
              <w:rPr>
                <w:rFonts w:asciiTheme="minorHAnsi" w:eastAsiaTheme="minorEastAsia" w:hAnsiTheme="minorHAnsi" w:cstheme="minorBidi"/>
                <w:noProof/>
                <w:kern w:val="2"/>
              </w:rPr>
              <w:tab/>
            </w:r>
            <w:r w:rsidRPr="006327CB" w:rsidDel="006327CB">
              <w:rPr>
                <w:noProof/>
                <w:rPrChange w:id="754" w:author="hyx" w:date="2018-11-11T13:38:00Z">
                  <w:rPr>
                    <w:rStyle w:val="aa"/>
                    <w:noProof/>
                  </w:rPr>
                </w:rPrChange>
              </w:rPr>
              <w:delText>风险评估</w:delText>
            </w:r>
            <w:r w:rsidDel="006327CB">
              <w:rPr>
                <w:noProof/>
                <w:webHidden/>
              </w:rPr>
              <w:tab/>
              <w:delText>24</w:delText>
            </w:r>
          </w:del>
        </w:p>
        <w:p w14:paraId="5B9E0087" w14:textId="7C6F3C6B" w:rsidR="00A26776" w:rsidDel="006327CB" w:rsidRDefault="00A26776">
          <w:pPr>
            <w:pStyle w:val="21"/>
            <w:tabs>
              <w:tab w:val="left" w:pos="1260"/>
              <w:tab w:val="right" w:leader="dot" w:pos="8296"/>
            </w:tabs>
            <w:rPr>
              <w:del w:id="755" w:author="hyx" w:date="2018-11-11T13:38:00Z"/>
              <w:rFonts w:asciiTheme="minorHAnsi" w:eastAsiaTheme="minorEastAsia" w:hAnsiTheme="minorHAnsi" w:cstheme="minorBidi"/>
              <w:noProof/>
              <w:kern w:val="2"/>
            </w:rPr>
          </w:pPr>
          <w:del w:id="756" w:author="hyx" w:date="2018-11-11T13:38:00Z">
            <w:r w:rsidRPr="006327CB" w:rsidDel="006327CB">
              <w:rPr>
                <w:noProof/>
                <w:rPrChange w:id="757" w:author="hyx" w:date="2018-11-11T13:38:00Z">
                  <w:rPr>
                    <w:rStyle w:val="aa"/>
                    <w:noProof/>
                  </w:rPr>
                </w:rPrChange>
              </w:rPr>
              <w:delText>7.4</w:delText>
            </w:r>
            <w:r w:rsidDel="006327CB">
              <w:rPr>
                <w:rFonts w:asciiTheme="minorHAnsi" w:eastAsiaTheme="minorEastAsia" w:hAnsiTheme="minorHAnsi" w:cstheme="minorBidi"/>
                <w:noProof/>
                <w:kern w:val="2"/>
              </w:rPr>
              <w:tab/>
            </w:r>
            <w:r w:rsidRPr="006327CB" w:rsidDel="006327CB">
              <w:rPr>
                <w:noProof/>
                <w:rPrChange w:id="758" w:author="hyx" w:date="2018-11-11T13:38:00Z">
                  <w:rPr>
                    <w:rStyle w:val="aa"/>
                    <w:noProof/>
                  </w:rPr>
                </w:rPrChange>
              </w:rPr>
              <w:delText>风险控制</w:delText>
            </w:r>
            <w:r w:rsidDel="006327CB">
              <w:rPr>
                <w:noProof/>
                <w:webHidden/>
              </w:rPr>
              <w:tab/>
              <w:delText>24</w:delText>
            </w:r>
          </w:del>
        </w:p>
        <w:p w14:paraId="5787133C" w14:textId="4FB22218" w:rsidR="00A26776" w:rsidDel="006327CB" w:rsidRDefault="00A26776">
          <w:pPr>
            <w:pStyle w:val="12"/>
            <w:tabs>
              <w:tab w:val="left" w:pos="420"/>
              <w:tab w:val="right" w:leader="dot" w:pos="8296"/>
            </w:tabs>
            <w:rPr>
              <w:del w:id="759" w:author="hyx" w:date="2018-11-11T13:38:00Z"/>
              <w:rFonts w:asciiTheme="minorHAnsi" w:eastAsiaTheme="minorEastAsia" w:hAnsiTheme="minorHAnsi" w:cstheme="minorBidi"/>
              <w:noProof/>
              <w:kern w:val="2"/>
            </w:rPr>
          </w:pPr>
          <w:del w:id="760" w:author="hyx" w:date="2018-11-11T13:38:00Z">
            <w:r w:rsidRPr="006327CB" w:rsidDel="006327CB">
              <w:rPr>
                <w:noProof/>
                <w:rPrChange w:id="761" w:author="hyx" w:date="2018-11-11T13:38:00Z">
                  <w:rPr>
                    <w:rStyle w:val="aa"/>
                    <w:noProof/>
                  </w:rPr>
                </w:rPrChange>
              </w:rPr>
              <w:delText>8</w:delText>
            </w:r>
            <w:r w:rsidDel="006327CB">
              <w:rPr>
                <w:rFonts w:asciiTheme="minorHAnsi" w:eastAsiaTheme="minorEastAsia" w:hAnsiTheme="minorHAnsi" w:cstheme="minorBidi"/>
                <w:noProof/>
                <w:kern w:val="2"/>
              </w:rPr>
              <w:tab/>
            </w:r>
            <w:r w:rsidRPr="006327CB" w:rsidDel="006327CB">
              <w:rPr>
                <w:noProof/>
                <w:rPrChange w:id="762" w:author="hyx" w:date="2018-11-11T13:38:00Z">
                  <w:rPr>
                    <w:rStyle w:val="aa"/>
                    <w:noProof/>
                  </w:rPr>
                </w:rPrChange>
              </w:rPr>
              <w:delText>配置系统管理</w:delText>
            </w:r>
            <w:r w:rsidDel="006327CB">
              <w:rPr>
                <w:noProof/>
                <w:webHidden/>
              </w:rPr>
              <w:tab/>
              <w:delText>26</w:delText>
            </w:r>
          </w:del>
        </w:p>
        <w:p w14:paraId="73F9B69E" w14:textId="37B8533E" w:rsidR="00A26776" w:rsidDel="006327CB" w:rsidRDefault="00A26776">
          <w:pPr>
            <w:pStyle w:val="31"/>
            <w:tabs>
              <w:tab w:val="left" w:pos="1680"/>
              <w:tab w:val="right" w:leader="dot" w:pos="8296"/>
            </w:tabs>
            <w:rPr>
              <w:del w:id="763" w:author="hyx" w:date="2018-11-11T13:38:00Z"/>
              <w:rFonts w:asciiTheme="minorHAnsi" w:eastAsiaTheme="minorEastAsia" w:hAnsiTheme="minorHAnsi" w:cstheme="minorBidi"/>
              <w:noProof/>
              <w:kern w:val="2"/>
            </w:rPr>
          </w:pPr>
          <w:del w:id="764" w:author="hyx" w:date="2018-11-11T13:38:00Z">
            <w:r w:rsidRPr="006327CB" w:rsidDel="006327CB">
              <w:rPr>
                <w:noProof/>
                <w:rPrChange w:id="765" w:author="hyx" w:date="2018-11-11T13:38:00Z">
                  <w:rPr>
                    <w:rStyle w:val="aa"/>
                    <w:noProof/>
                  </w:rPr>
                </w:rPrChange>
              </w:rPr>
              <w:delText>8.1.1</w:delText>
            </w:r>
            <w:r w:rsidDel="006327CB">
              <w:rPr>
                <w:rFonts w:asciiTheme="minorHAnsi" w:eastAsiaTheme="minorEastAsia" w:hAnsiTheme="minorHAnsi" w:cstheme="minorBidi"/>
                <w:noProof/>
                <w:kern w:val="2"/>
              </w:rPr>
              <w:tab/>
            </w:r>
            <w:r w:rsidRPr="006327CB" w:rsidDel="006327CB">
              <w:rPr>
                <w:noProof/>
                <w:rPrChange w:id="766" w:author="hyx" w:date="2018-11-11T13:38:00Z">
                  <w:rPr>
                    <w:rStyle w:val="aa"/>
                    <w:noProof/>
                  </w:rPr>
                </w:rPrChange>
              </w:rPr>
              <w:delText>配置项</w:delText>
            </w:r>
            <w:r w:rsidDel="006327CB">
              <w:rPr>
                <w:noProof/>
                <w:webHidden/>
              </w:rPr>
              <w:tab/>
              <w:delText>26</w:delText>
            </w:r>
          </w:del>
        </w:p>
        <w:p w14:paraId="4DDFB2B9" w14:textId="1081AEC6" w:rsidR="00A26776" w:rsidDel="006327CB" w:rsidRDefault="00A26776">
          <w:pPr>
            <w:pStyle w:val="31"/>
            <w:tabs>
              <w:tab w:val="left" w:pos="1680"/>
              <w:tab w:val="right" w:leader="dot" w:pos="8296"/>
            </w:tabs>
            <w:rPr>
              <w:del w:id="767" w:author="hyx" w:date="2018-11-11T13:38:00Z"/>
              <w:rFonts w:asciiTheme="minorHAnsi" w:eastAsiaTheme="minorEastAsia" w:hAnsiTheme="minorHAnsi" w:cstheme="minorBidi"/>
              <w:noProof/>
              <w:kern w:val="2"/>
            </w:rPr>
          </w:pPr>
          <w:del w:id="768" w:author="hyx" w:date="2018-11-11T13:38:00Z">
            <w:r w:rsidRPr="006327CB" w:rsidDel="006327CB">
              <w:rPr>
                <w:noProof/>
                <w:rPrChange w:id="769" w:author="hyx" w:date="2018-11-11T13:38:00Z">
                  <w:rPr>
                    <w:rStyle w:val="aa"/>
                    <w:noProof/>
                  </w:rPr>
                </w:rPrChange>
              </w:rPr>
              <w:delText>8.1.2</w:delText>
            </w:r>
            <w:r w:rsidDel="006327CB">
              <w:rPr>
                <w:rFonts w:asciiTheme="minorHAnsi" w:eastAsiaTheme="minorEastAsia" w:hAnsiTheme="minorHAnsi" w:cstheme="minorBidi"/>
                <w:noProof/>
                <w:kern w:val="2"/>
              </w:rPr>
              <w:tab/>
            </w:r>
            <w:r w:rsidRPr="006327CB" w:rsidDel="006327CB">
              <w:rPr>
                <w:noProof/>
                <w:rPrChange w:id="770" w:author="hyx" w:date="2018-11-11T13:38:00Z">
                  <w:rPr>
                    <w:rStyle w:val="aa"/>
                    <w:noProof/>
                  </w:rPr>
                </w:rPrChange>
              </w:rPr>
              <w:delText>配置命名</w:delText>
            </w:r>
            <w:r w:rsidDel="006327CB">
              <w:rPr>
                <w:noProof/>
                <w:webHidden/>
              </w:rPr>
              <w:tab/>
              <w:delText>26</w:delText>
            </w:r>
          </w:del>
        </w:p>
        <w:p w14:paraId="19D84FA2" w14:textId="549731DA" w:rsidR="00A26776" w:rsidDel="006327CB" w:rsidRDefault="00A26776">
          <w:pPr>
            <w:pStyle w:val="31"/>
            <w:tabs>
              <w:tab w:val="left" w:pos="1680"/>
              <w:tab w:val="right" w:leader="dot" w:pos="8296"/>
            </w:tabs>
            <w:rPr>
              <w:del w:id="771" w:author="hyx" w:date="2018-11-11T13:38:00Z"/>
              <w:rFonts w:asciiTheme="minorHAnsi" w:eastAsiaTheme="minorEastAsia" w:hAnsiTheme="minorHAnsi" w:cstheme="minorBidi"/>
              <w:noProof/>
              <w:kern w:val="2"/>
            </w:rPr>
          </w:pPr>
          <w:del w:id="772" w:author="hyx" w:date="2018-11-11T13:38:00Z">
            <w:r w:rsidRPr="006327CB" w:rsidDel="006327CB">
              <w:rPr>
                <w:noProof/>
                <w:rPrChange w:id="773" w:author="hyx" w:date="2018-11-11T13:38:00Z">
                  <w:rPr>
                    <w:rStyle w:val="aa"/>
                    <w:noProof/>
                  </w:rPr>
                </w:rPrChange>
              </w:rPr>
              <w:delText>8.1.3</w:delText>
            </w:r>
            <w:r w:rsidDel="006327CB">
              <w:rPr>
                <w:rFonts w:asciiTheme="minorHAnsi" w:eastAsiaTheme="minorEastAsia" w:hAnsiTheme="minorHAnsi" w:cstheme="minorBidi"/>
                <w:noProof/>
                <w:kern w:val="2"/>
              </w:rPr>
              <w:tab/>
            </w:r>
            <w:r w:rsidRPr="006327CB" w:rsidDel="006327CB">
              <w:rPr>
                <w:noProof/>
                <w:rPrChange w:id="774" w:author="hyx" w:date="2018-11-11T13:38:00Z">
                  <w:rPr>
                    <w:rStyle w:val="aa"/>
                    <w:noProof/>
                  </w:rPr>
                </w:rPrChange>
              </w:rPr>
              <w:delText>标识代号</w:delText>
            </w:r>
            <w:r w:rsidDel="006327CB">
              <w:rPr>
                <w:noProof/>
                <w:webHidden/>
              </w:rPr>
              <w:tab/>
              <w:delText>26</w:delText>
            </w:r>
          </w:del>
        </w:p>
        <w:p w14:paraId="1A73A6F6" w14:textId="06DA0992" w:rsidR="00A26776" w:rsidDel="006327CB" w:rsidRDefault="00A26776">
          <w:pPr>
            <w:pStyle w:val="21"/>
            <w:tabs>
              <w:tab w:val="left" w:pos="1260"/>
              <w:tab w:val="right" w:leader="dot" w:pos="8296"/>
            </w:tabs>
            <w:rPr>
              <w:del w:id="775" w:author="hyx" w:date="2018-11-11T13:38:00Z"/>
              <w:rFonts w:asciiTheme="minorHAnsi" w:eastAsiaTheme="minorEastAsia" w:hAnsiTheme="minorHAnsi" w:cstheme="minorBidi"/>
              <w:noProof/>
              <w:kern w:val="2"/>
            </w:rPr>
          </w:pPr>
          <w:del w:id="776" w:author="hyx" w:date="2018-11-11T13:38:00Z">
            <w:r w:rsidRPr="006327CB" w:rsidDel="006327CB">
              <w:rPr>
                <w:noProof/>
                <w:rPrChange w:id="777" w:author="hyx" w:date="2018-11-11T13:38:00Z">
                  <w:rPr>
                    <w:rStyle w:val="aa"/>
                    <w:noProof/>
                  </w:rPr>
                </w:rPrChange>
              </w:rPr>
              <w:delText>8.2</w:delText>
            </w:r>
            <w:r w:rsidDel="006327CB">
              <w:rPr>
                <w:rFonts w:asciiTheme="minorHAnsi" w:eastAsiaTheme="minorEastAsia" w:hAnsiTheme="minorHAnsi" w:cstheme="minorBidi"/>
                <w:noProof/>
                <w:kern w:val="2"/>
              </w:rPr>
              <w:tab/>
            </w:r>
            <w:r w:rsidRPr="006327CB" w:rsidDel="006327CB">
              <w:rPr>
                <w:noProof/>
                <w:rPrChange w:id="778" w:author="hyx" w:date="2018-11-11T13:38:00Z">
                  <w:rPr>
                    <w:rStyle w:val="aa"/>
                    <w:noProof/>
                  </w:rPr>
                </w:rPrChange>
              </w:rPr>
              <w:delText>版本管理</w:delText>
            </w:r>
            <w:r w:rsidDel="006327CB">
              <w:rPr>
                <w:noProof/>
                <w:webHidden/>
              </w:rPr>
              <w:tab/>
              <w:delText>26</w:delText>
            </w:r>
          </w:del>
        </w:p>
        <w:p w14:paraId="61D8EC2E" w14:textId="68196908" w:rsidR="00A26776" w:rsidDel="006327CB" w:rsidRDefault="00A26776">
          <w:pPr>
            <w:pStyle w:val="31"/>
            <w:tabs>
              <w:tab w:val="left" w:pos="1680"/>
              <w:tab w:val="right" w:leader="dot" w:pos="8296"/>
            </w:tabs>
            <w:rPr>
              <w:del w:id="779" w:author="hyx" w:date="2018-11-11T13:38:00Z"/>
              <w:rFonts w:asciiTheme="minorHAnsi" w:eastAsiaTheme="minorEastAsia" w:hAnsiTheme="minorHAnsi" w:cstheme="minorBidi"/>
              <w:noProof/>
              <w:kern w:val="2"/>
            </w:rPr>
          </w:pPr>
          <w:del w:id="780" w:author="hyx" w:date="2018-11-11T13:38:00Z">
            <w:r w:rsidRPr="006327CB" w:rsidDel="006327CB">
              <w:rPr>
                <w:noProof/>
                <w:rPrChange w:id="781" w:author="hyx" w:date="2018-11-11T13:38:00Z">
                  <w:rPr>
                    <w:rStyle w:val="aa"/>
                    <w:noProof/>
                  </w:rPr>
                </w:rPrChange>
              </w:rPr>
              <w:delText>8.2.1</w:delText>
            </w:r>
            <w:r w:rsidDel="006327CB">
              <w:rPr>
                <w:rFonts w:asciiTheme="minorHAnsi" w:eastAsiaTheme="minorEastAsia" w:hAnsiTheme="minorHAnsi" w:cstheme="minorBidi"/>
                <w:noProof/>
                <w:kern w:val="2"/>
              </w:rPr>
              <w:tab/>
            </w:r>
            <w:r w:rsidRPr="006327CB" w:rsidDel="006327CB">
              <w:rPr>
                <w:noProof/>
                <w:rPrChange w:id="782" w:author="hyx" w:date="2018-11-11T13:38:00Z">
                  <w:rPr>
                    <w:rStyle w:val="aa"/>
                    <w:noProof/>
                  </w:rPr>
                </w:rPrChange>
              </w:rPr>
              <w:delText>版本格式</w:delText>
            </w:r>
            <w:r w:rsidDel="006327CB">
              <w:rPr>
                <w:noProof/>
                <w:webHidden/>
              </w:rPr>
              <w:tab/>
              <w:delText>26</w:delText>
            </w:r>
          </w:del>
        </w:p>
        <w:p w14:paraId="59E97F1F" w14:textId="268496FF" w:rsidR="00A26776" w:rsidDel="006327CB" w:rsidRDefault="00A26776">
          <w:pPr>
            <w:pStyle w:val="31"/>
            <w:tabs>
              <w:tab w:val="left" w:pos="1680"/>
              <w:tab w:val="right" w:leader="dot" w:pos="8296"/>
            </w:tabs>
            <w:rPr>
              <w:del w:id="783" w:author="hyx" w:date="2018-11-11T13:38:00Z"/>
              <w:rFonts w:asciiTheme="minorHAnsi" w:eastAsiaTheme="minorEastAsia" w:hAnsiTheme="minorHAnsi" w:cstheme="minorBidi"/>
              <w:noProof/>
              <w:kern w:val="2"/>
            </w:rPr>
          </w:pPr>
          <w:del w:id="784" w:author="hyx" w:date="2018-11-11T13:38:00Z">
            <w:r w:rsidRPr="006327CB" w:rsidDel="006327CB">
              <w:rPr>
                <w:noProof/>
                <w:rPrChange w:id="785" w:author="hyx" w:date="2018-11-11T13:38:00Z">
                  <w:rPr>
                    <w:rStyle w:val="aa"/>
                    <w:noProof/>
                  </w:rPr>
                </w:rPrChange>
              </w:rPr>
              <w:delText>8.2.2</w:delText>
            </w:r>
            <w:r w:rsidDel="006327CB">
              <w:rPr>
                <w:rFonts w:asciiTheme="minorHAnsi" w:eastAsiaTheme="minorEastAsia" w:hAnsiTheme="minorHAnsi" w:cstheme="minorBidi"/>
                <w:noProof/>
                <w:kern w:val="2"/>
              </w:rPr>
              <w:tab/>
            </w:r>
            <w:r w:rsidRPr="006327CB" w:rsidDel="006327CB">
              <w:rPr>
                <w:noProof/>
                <w:rPrChange w:id="786" w:author="hyx" w:date="2018-11-11T13:38:00Z">
                  <w:rPr>
                    <w:rStyle w:val="aa"/>
                    <w:noProof/>
                  </w:rPr>
                </w:rPrChange>
              </w:rPr>
              <w:delText>版本更新</w:delText>
            </w:r>
            <w:r w:rsidDel="006327CB">
              <w:rPr>
                <w:noProof/>
                <w:webHidden/>
              </w:rPr>
              <w:tab/>
              <w:delText>26</w:delText>
            </w:r>
          </w:del>
        </w:p>
        <w:p w14:paraId="6DBE9D01" w14:textId="36559947" w:rsidR="00A26776" w:rsidDel="006327CB" w:rsidRDefault="00A26776">
          <w:pPr>
            <w:pStyle w:val="21"/>
            <w:tabs>
              <w:tab w:val="left" w:pos="1260"/>
              <w:tab w:val="right" w:leader="dot" w:pos="8296"/>
            </w:tabs>
            <w:rPr>
              <w:del w:id="787" w:author="hyx" w:date="2018-11-11T13:38:00Z"/>
              <w:rFonts w:asciiTheme="minorHAnsi" w:eastAsiaTheme="minorEastAsia" w:hAnsiTheme="minorHAnsi" w:cstheme="minorBidi"/>
              <w:noProof/>
              <w:kern w:val="2"/>
            </w:rPr>
          </w:pPr>
          <w:del w:id="788" w:author="hyx" w:date="2018-11-11T13:38:00Z">
            <w:r w:rsidRPr="006327CB" w:rsidDel="006327CB">
              <w:rPr>
                <w:noProof/>
                <w:rPrChange w:id="789" w:author="hyx" w:date="2018-11-11T13:38:00Z">
                  <w:rPr>
                    <w:rStyle w:val="aa"/>
                    <w:noProof/>
                  </w:rPr>
                </w:rPrChange>
              </w:rPr>
              <w:delText>8.3</w:delText>
            </w:r>
            <w:r w:rsidDel="006327CB">
              <w:rPr>
                <w:rFonts w:asciiTheme="minorHAnsi" w:eastAsiaTheme="minorEastAsia" w:hAnsiTheme="minorHAnsi" w:cstheme="minorBidi"/>
                <w:noProof/>
                <w:kern w:val="2"/>
              </w:rPr>
              <w:tab/>
            </w:r>
            <w:r w:rsidRPr="006327CB" w:rsidDel="006327CB">
              <w:rPr>
                <w:noProof/>
                <w:rPrChange w:id="790" w:author="hyx" w:date="2018-11-11T13:38:00Z">
                  <w:rPr>
                    <w:rStyle w:val="aa"/>
                    <w:noProof/>
                  </w:rPr>
                </w:rPrChange>
              </w:rPr>
              <w:delText>Git使用策略</w:delText>
            </w:r>
            <w:r w:rsidDel="006327CB">
              <w:rPr>
                <w:noProof/>
                <w:webHidden/>
              </w:rPr>
              <w:tab/>
              <w:delText>26</w:delText>
            </w:r>
          </w:del>
        </w:p>
        <w:p w14:paraId="449A19E9" w14:textId="16E1ADC0" w:rsidR="00A26776" w:rsidDel="006327CB" w:rsidRDefault="00A26776">
          <w:pPr>
            <w:pStyle w:val="31"/>
            <w:tabs>
              <w:tab w:val="left" w:pos="1680"/>
              <w:tab w:val="right" w:leader="dot" w:pos="8296"/>
            </w:tabs>
            <w:rPr>
              <w:del w:id="791" w:author="hyx" w:date="2018-11-11T13:38:00Z"/>
              <w:rFonts w:asciiTheme="minorHAnsi" w:eastAsiaTheme="minorEastAsia" w:hAnsiTheme="minorHAnsi" w:cstheme="minorBidi"/>
              <w:noProof/>
              <w:kern w:val="2"/>
            </w:rPr>
          </w:pPr>
          <w:del w:id="792" w:author="hyx" w:date="2018-11-11T13:38:00Z">
            <w:r w:rsidRPr="006327CB" w:rsidDel="006327CB">
              <w:rPr>
                <w:noProof/>
                <w:rPrChange w:id="793" w:author="hyx" w:date="2018-11-11T13:38:00Z">
                  <w:rPr>
                    <w:rStyle w:val="aa"/>
                    <w:noProof/>
                  </w:rPr>
                </w:rPrChange>
              </w:rPr>
              <w:delText>8.3.1</w:delText>
            </w:r>
            <w:r w:rsidDel="006327CB">
              <w:rPr>
                <w:rFonts w:asciiTheme="minorHAnsi" w:eastAsiaTheme="minorEastAsia" w:hAnsiTheme="minorHAnsi" w:cstheme="minorBidi"/>
                <w:noProof/>
                <w:kern w:val="2"/>
              </w:rPr>
              <w:tab/>
            </w:r>
            <w:r w:rsidRPr="006327CB" w:rsidDel="006327CB">
              <w:rPr>
                <w:noProof/>
                <w:rPrChange w:id="794" w:author="hyx" w:date="2018-11-11T13:38:00Z">
                  <w:rPr>
                    <w:rStyle w:val="aa"/>
                    <w:noProof/>
                  </w:rPr>
                </w:rPrChange>
              </w:rPr>
              <w:delText>基础知识</w:delText>
            </w:r>
            <w:r w:rsidDel="006327CB">
              <w:rPr>
                <w:noProof/>
                <w:webHidden/>
              </w:rPr>
              <w:tab/>
              <w:delText>26</w:delText>
            </w:r>
          </w:del>
        </w:p>
        <w:p w14:paraId="66E0E4DF" w14:textId="49450FF1" w:rsidR="00A26776" w:rsidDel="006327CB" w:rsidRDefault="00A26776">
          <w:pPr>
            <w:pStyle w:val="31"/>
            <w:tabs>
              <w:tab w:val="left" w:pos="1680"/>
              <w:tab w:val="right" w:leader="dot" w:pos="8296"/>
            </w:tabs>
            <w:rPr>
              <w:del w:id="795" w:author="hyx" w:date="2018-11-11T13:38:00Z"/>
              <w:rFonts w:asciiTheme="minorHAnsi" w:eastAsiaTheme="minorEastAsia" w:hAnsiTheme="minorHAnsi" w:cstheme="minorBidi"/>
              <w:noProof/>
              <w:kern w:val="2"/>
            </w:rPr>
          </w:pPr>
          <w:del w:id="796" w:author="hyx" w:date="2018-11-11T13:38:00Z">
            <w:r w:rsidRPr="006327CB" w:rsidDel="006327CB">
              <w:rPr>
                <w:noProof/>
                <w:rPrChange w:id="797" w:author="hyx" w:date="2018-11-11T13:38:00Z">
                  <w:rPr>
                    <w:rStyle w:val="aa"/>
                    <w:noProof/>
                  </w:rPr>
                </w:rPrChange>
              </w:rPr>
              <w:delText>8.3.2</w:delText>
            </w:r>
            <w:r w:rsidDel="006327CB">
              <w:rPr>
                <w:rFonts w:asciiTheme="minorHAnsi" w:eastAsiaTheme="minorEastAsia" w:hAnsiTheme="minorHAnsi" w:cstheme="minorBidi"/>
                <w:noProof/>
                <w:kern w:val="2"/>
              </w:rPr>
              <w:tab/>
            </w:r>
            <w:r w:rsidRPr="006327CB" w:rsidDel="006327CB">
              <w:rPr>
                <w:noProof/>
                <w:rPrChange w:id="798" w:author="hyx" w:date="2018-11-11T13:38:00Z">
                  <w:rPr>
                    <w:rStyle w:val="aa"/>
                    <w:noProof/>
                  </w:rPr>
                </w:rPrChange>
              </w:rPr>
              <w:delText>注意点</w:delText>
            </w:r>
            <w:r w:rsidDel="006327CB">
              <w:rPr>
                <w:noProof/>
                <w:webHidden/>
              </w:rPr>
              <w:tab/>
              <w:delText>27</w:delText>
            </w:r>
          </w:del>
        </w:p>
        <w:p w14:paraId="5CB9280F" w14:textId="1D4CBEC7" w:rsidR="00A26776" w:rsidDel="006327CB" w:rsidRDefault="00A26776">
          <w:pPr>
            <w:pStyle w:val="31"/>
            <w:tabs>
              <w:tab w:val="left" w:pos="1680"/>
              <w:tab w:val="right" w:leader="dot" w:pos="8296"/>
            </w:tabs>
            <w:rPr>
              <w:del w:id="799" w:author="hyx" w:date="2018-11-11T13:38:00Z"/>
              <w:rFonts w:asciiTheme="minorHAnsi" w:eastAsiaTheme="minorEastAsia" w:hAnsiTheme="minorHAnsi" w:cstheme="minorBidi"/>
              <w:noProof/>
              <w:kern w:val="2"/>
            </w:rPr>
          </w:pPr>
          <w:del w:id="800" w:author="hyx" w:date="2018-11-11T13:38:00Z">
            <w:r w:rsidRPr="006327CB" w:rsidDel="006327CB">
              <w:rPr>
                <w:noProof/>
                <w:rPrChange w:id="801" w:author="hyx" w:date="2018-11-11T13:38:00Z">
                  <w:rPr>
                    <w:rStyle w:val="aa"/>
                    <w:noProof/>
                  </w:rPr>
                </w:rPrChange>
              </w:rPr>
              <w:delText>8.3.3</w:delText>
            </w:r>
            <w:r w:rsidDel="006327CB">
              <w:rPr>
                <w:rFonts w:asciiTheme="minorHAnsi" w:eastAsiaTheme="minorEastAsia" w:hAnsiTheme="minorHAnsi" w:cstheme="minorBidi"/>
                <w:noProof/>
                <w:kern w:val="2"/>
              </w:rPr>
              <w:tab/>
            </w:r>
            <w:r w:rsidRPr="006327CB" w:rsidDel="006327CB">
              <w:rPr>
                <w:noProof/>
                <w:rPrChange w:id="802" w:author="hyx" w:date="2018-11-11T13:38:00Z">
                  <w:rPr>
                    <w:rStyle w:val="aa"/>
                    <w:noProof/>
                  </w:rPr>
                </w:rPrChange>
              </w:rPr>
              <w:delText>使用场景</w:delText>
            </w:r>
            <w:r w:rsidDel="006327CB">
              <w:rPr>
                <w:noProof/>
                <w:webHidden/>
              </w:rPr>
              <w:tab/>
              <w:delText>27</w:delText>
            </w:r>
          </w:del>
        </w:p>
        <w:p w14:paraId="4642BA9D" w14:textId="393DC132" w:rsidR="00A26776" w:rsidDel="006327CB" w:rsidRDefault="00A26776">
          <w:pPr>
            <w:pStyle w:val="31"/>
            <w:tabs>
              <w:tab w:val="left" w:pos="1680"/>
              <w:tab w:val="right" w:leader="dot" w:pos="8296"/>
            </w:tabs>
            <w:rPr>
              <w:del w:id="803" w:author="hyx" w:date="2018-11-11T13:38:00Z"/>
              <w:rFonts w:asciiTheme="minorHAnsi" w:eastAsiaTheme="minorEastAsia" w:hAnsiTheme="minorHAnsi" w:cstheme="minorBidi"/>
              <w:noProof/>
              <w:kern w:val="2"/>
            </w:rPr>
          </w:pPr>
          <w:del w:id="804" w:author="hyx" w:date="2018-11-11T13:38:00Z">
            <w:r w:rsidRPr="006327CB" w:rsidDel="006327CB">
              <w:rPr>
                <w:noProof/>
                <w:rPrChange w:id="805" w:author="hyx" w:date="2018-11-11T13:38:00Z">
                  <w:rPr>
                    <w:rStyle w:val="aa"/>
                    <w:noProof/>
                  </w:rPr>
                </w:rPrChange>
              </w:rPr>
              <w:delText>8.3.4</w:delText>
            </w:r>
            <w:r w:rsidDel="006327CB">
              <w:rPr>
                <w:rFonts w:asciiTheme="minorHAnsi" w:eastAsiaTheme="minorEastAsia" w:hAnsiTheme="minorHAnsi" w:cstheme="minorBidi"/>
                <w:noProof/>
                <w:kern w:val="2"/>
              </w:rPr>
              <w:tab/>
            </w:r>
            <w:r w:rsidRPr="006327CB" w:rsidDel="006327CB">
              <w:rPr>
                <w:noProof/>
                <w:rPrChange w:id="806" w:author="hyx" w:date="2018-11-11T13:38:00Z">
                  <w:rPr>
                    <w:rStyle w:val="aa"/>
                    <w:noProof/>
                  </w:rPr>
                </w:rPrChange>
              </w:rPr>
              <w:delText>具体操作</w:delText>
            </w:r>
            <w:r w:rsidDel="006327CB">
              <w:rPr>
                <w:noProof/>
                <w:webHidden/>
              </w:rPr>
              <w:tab/>
              <w:delText>28</w:delText>
            </w:r>
          </w:del>
        </w:p>
        <w:p w14:paraId="08FDF9D9" w14:textId="7D231F93" w:rsidR="00A26776" w:rsidDel="006327CB" w:rsidRDefault="00A26776">
          <w:pPr>
            <w:pStyle w:val="12"/>
            <w:tabs>
              <w:tab w:val="left" w:pos="420"/>
              <w:tab w:val="right" w:leader="dot" w:pos="8296"/>
            </w:tabs>
            <w:rPr>
              <w:del w:id="807" w:author="hyx" w:date="2018-11-11T13:38:00Z"/>
              <w:rFonts w:asciiTheme="minorHAnsi" w:eastAsiaTheme="minorEastAsia" w:hAnsiTheme="minorHAnsi" w:cstheme="minorBidi"/>
              <w:noProof/>
              <w:kern w:val="2"/>
            </w:rPr>
          </w:pPr>
          <w:del w:id="808" w:author="hyx" w:date="2018-11-11T13:38:00Z">
            <w:r w:rsidRPr="006327CB" w:rsidDel="006327CB">
              <w:rPr>
                <w:noProof/>
                <w:rPrChange w:id="809" w:author="hyx" w:date="2018-11-11T13:38:00Z">
                  <w:rPr>
                    <w:rStyle w:val="aa"/>
                    <w:noProof/>
                  </w:rPr>
                </w:rPrChange>
              </w:rPr>
              <w:delText>9</w:delText>
            </w:r>
            <w:r w:rsidDel="006327CB">
              <w:rPr>
                <w:rFonts w:asciiTheme="minorHAnsi" w:eastAsiaTheme="minorEastAsia" w:hAnsiTheme="minorHAnsi" w:cstheme="minorBidi"/>
                <w:noProof/>
                <w:kern w:val="2"/>
              </w:rPr>
              <w:tab/>
            </w:r>
            <w:r w:rsidRPr="006327CB" w:rsidDel="006327CB">
              <w:rPr>
                <w:noProof/>
                <w:rPrChange w:id="810" w:author="hyx" w:date="2018-11-11T13:38:00Z">
                  <w:rPr>
                    <w:rStyle w:val="aa"/>
                    <w:noProof/>
                  </w:rPr>
                </w:rPrChange>
              </w:rPr>
              <w:delText>成本管</w:delText>
            </w:r>
            <w:r w:rsidRPr="006327CB" w:rsidDel="006327CB">
              <w:rPr>
                <w:noProof/>
                <w:rPrChange w:id="811" w:author="hyx" w:date="2018-11-11T13:38:00Z">
                  <w:rPr>
                    <w:rStyle w:val="aa"/>
                    <w:noProof/>
                  </w:rPr>
                </w:rPrChange>
              </w:rPr>
              <w:delText>理</w:delText>
            </w:r>
            <w:r w:rsidRPr="006327CB" w:rsidDel="006327CB">
              <w:rPr>
                <w:noProof/>
                <w:rPrChange w:id="812" w:author="hyx" w:date="2018-11-11T13:38:00Z">
                  <w:rPr>
                    <w:rStyle w:val="aa"/>
                    <w:noProof/>
                  </w:rPr>
                </w:rPrChange>
              </w:rPr>
              <w:delText>计划</w:delText>
            </w:r>
            <w:r w:rsidDel="006327CB">
              <w:rPr>
                <w:noProof/>
                <w:webHidden/>
              </w:rPr>
              <w:tab/>
              <w:delText>29</w:delText>
            </w:r>
          </w:del>
        </w:p>
        <w:p w14:paraId="1266A106" w14:textId="1931C88E" w:rsidR="00A26776" w:rsidDel="006327CB" w:rsidRDefault="00A26776">
          <w:pPr>
            <w:pStyle w:val="21"/>
            <w:tabs>
              <w:tab w:val="left" w:pos="1260"/>
              <w:tab w:val="right" w:leader="dot" w:pos="8296"/>
            </w:tabs>
            <w:rPr>
              <w:del w:id="813" w:author="hyx" w:date="2018-11-11T13:38:00Z"/>
              <w:rFonts w:asciiTheme="minorHAnsi" w:eastAsiaTheme="minorEastAsia" w:hAnsiTheme="minorHAnsi" w:cstheme="minorBidi"/>
              <w:noProof/>
              <w:kern w:val="2"/>
            </w:rPr>
          </w:pPr>
          <w:del w:id="814" w:author="hyx" w:date="2018-11-11T13:38:00Z">
            <w:r w:rsidRPr="006327CB" w:rsidDel="006327CB">
              <w:rPr>
                <w:noProof/>
                <w:rPrChange w:id="815" w:author="hyx" w:date="2018-11-11T13:38:00Z">
                  <w:rPr>
                    <w:rStyle w:val="aa"/>
                    <w:noProof/>
                  </w:rPr>
                </w:rPrChange>
              </w:rPr>
              <w:delText>9.1</w:delText>
            </w:r>
            <w:r w:rsidDel="006327CB">
              <w:rPr>
                <w:rFonts w:asciiTheme="minorHAnsi" w:eastAsiaTheme="minorEastAsia" w:hAnsiTheme="minorHAnsi" w:cstheme="minorBidi"/>
                <w:noProof/>
                <w:kern w:val="2"/>
              </w:rPr>
              <w:tab/>
            </w:r>
            <w:r w:rsidRPr="006327CB" w:rsidDel="006327CB">
              <w:rPr>
                <w:noProof/>
                <w:rPrChange w:id="816" w:author="hyx" w:date="2018-11-11T13:38:00Z">
                  <w:rPr>
                    <w:rStyle w:val="aa"/>
                    <w:noProof/>
                  </w:rPr>
                </w:rPrChange>
              </w:rPr>
              <w:delText>成本估计</w:delText>
            </w:r>
            <w:r w:rsidDel="006327CB">
              <w:rPr>
                <w:noProof/>
                <w:webHidden/>
              </w:rPr>
              <w:tab/>
              <w:delText>29</w:delText>
            </w:r>
          </w:del>
        </w:p>
        <w:p w14:paraId="063C1696" w14:textId="25E9A5B6" w:rsidR="00A26776" w:rsidDel="006327CB" w:rsidRDefault="00A26776">
          <w:pPr>
            <w:pStyle w:val="31"/>
            <w:tabs>
              <w:tab w:val="left" w:pos="1680"/>
              <w:tab w:val="right" w:leader="dot" w:pos="8296"/>
            </w:tabs>
            <w:rPr>
              <w:del w:id="817" w:author="hyx" w:date="2018-11-11T13:38:00Z"/>
              <w:rFonts w:asciiTheme="minorHAnsi" w:eastAsiaTheme="minorEastAsia" w:hAnsiTheme="minorHAnsi" w:cstheme="minorBidi"/>
              <w:noProof/>
              <w:kern w:val="2"/>
            </w:rPr>
          </w:pPr>
          <w:del w:id="818" w:author="hyx" w:date="2018-11-11T13:38:00Z">
            <w:r w:rsidRPr="006327CB" w:rsidDel="006327CB">
              <w:rPr>
                <w:noProof/>
                <w:rPrChange w:id="819" w:author="hyx" w:date="2018-11-11T13:38:00Z">
                  <w:rPr>
                    <w:rStyle w:val="aa"/>
                    <w:noProof/>
                  </w:rPr>
                </w:rPrChange>
              </w:rPr>
              <w:delText>9.1.1</w:delText>
            </w:r>
            <w:r w:rsidDel="006327CB">
              <w:rPr>
                <w:rFonts w:asciiTheme="minorHAnsi" w:eastAsiaTheme="minorEastAsia" w:hAnsiTheme="minorHAnsi" w:cstheme="minorBidi"/>
                <w:noProof/>
                <w:kern w:val="2"/>
              </w:rPr>
              <w:tab/>
            </w:r>
            <w:r w:rsidRPr="006327CB" w:rsidDel="006327CB">
              <w:rPr>
                <w:noProof/>
                <w:rPrChange w:id="820" w:author="hyx" w:date="2018-11-11T13:38:00Z">
                  <w:rPr>
                    <w:rStyle w:val="aa"/>
                    <w:noProof/>
                  </w:rPr>
                </w:rPrChange>
              </w:rPr>
              <w:delText>计量单位</w:delText>
            </w:r>
            <w:r w:rsidDel="006327CB">
              <w:rPr>
                <w:noProof/>
                <w:webHidden/>
              </w:rPr>
              <w:tab/>
              <w:delText>29</w:delText>
            </w:r>
          </w:del>
        </w:p>
        <w:p w14:paraId="4A3B1CD5" w14:textId="3834C904" w:rsidR="00A26776" w:rsidDel="006327CB" w:rsidRDefault="00A26776">
          <w:pPr>
            <w:pStyle w:val="31"/>
            <w:tabs>
              <w:tab w:val="left" w:pos="1680"/>
              <w:tab w:val="right" w:leader="dot" w:pos="8296"/>
            </w:tabs>
            <w:rPr>
              <w:del w:id="821" w:author="hyx" w:date="2018-11-11T13:38:00Z"/>
              <w:rFonts w:asciiTheme="minorHAnsi" w:eastAsiaTheme="minorEastAsia" w:hAnsiTheme="minorHAnsi" w:cstheme="minorBidi"/>
              <w:noProof/>
              <w:kern w:val="2"/>
            </w:rPr>
          </w:pPr>
          <w:del w:id="822" w:author="hyx" w:date="2018-11-11T13:38:00Z">
            <w:r w:rsidRPr="006327CB" w:rsidDel="006327CB">
              <w:rPr>
                <w:noProof/>
                <w:rPrChange w:id="823" w:author="hyx" w:date="2018-11-11T13:38:00Z">
                  <w:rPr>
                    <w:rStyle w:val="aa"/>
                    <w:noProof/>
                  </w:rPr>
                </w:rPrChange>
              </w:rPr>
              <w:delText>9.1.2</w:delText>
            </w:r>
            <w:r w:rsidDel="006327CB">
              <w:rPr>
                <w:rFonts w:asciiTheme="minorHAnsi" w:eastAsiaTheme="minorEastAsia" w:hAnsiTheme="minorHAnsi" w:cstheme="minorBidi"/>
                <w:noProof/>
                <w:kern w:val="2"/>
              </w:rPr>
              <w:tab/>
            </w:r>
            <w:r w:rsidRPr="006327CB" w:rsidDel="006327CB">
              <w:rPr>
                <w:noProof/>
                <w:rPrChange w:id="824" w:author="hyx" w:date="2018-11-11T13:38:00Z">
                  <w:rPr>
                    <w:rStyle w:val="aa"/>
                    <w:noProof/>
                  </w:rPr>
                </w:rPrChange>
              </w:rPr>
              <w:delText>精确度</w:delText>
            </w:r>
            <w:r w:rsidDel="006327CB">
              <w:rPr>
                <w:noProof/>
                <w:webHidden/>
              </w:rPr>
              <w:tab/>
              <w:delText>29</w:delText>
            </w:r>
          </w:del>
        </w:p>
        <w:p w14:paraId="58CDF4E3" w14:textId="0E8357AB" w:rsidR="00A26776" w:rsidDel="006327CB" w:rsidRDefault="00A26776">
          <w:pPr>
            <w:pStyle w:val="31"/>
            <w:tabs>
              <w:tab w:val="left" w:pos="1680"/>
              <w:tab w:val="right" w:leader="dot" w:pos="8296"/>
            </w:tabs>
            <w:rPr>
              <w:del w:id="825" w:author="hyx" w:date="2018-11-11T13:38:00Z"/>
              <w:rFonts w:asciiTheme="minorHAnsi" w:eastAsiaTheme="minorEastAsia" w:hAnsiTheme="minorHAnsi" w:cstheme="minorBidi"/>
              <w:noProof/>
              <w:kern w:val="2"/>
            </w:rPr>
          </w:pPr>
          <w:del w:id="826" w:author="hyx" w:date="2018-11-11T13:38:00Z">
            <w:r w:rsidRPr="006327CB" w:rsidDel="006327CB">
              <w:rPr>
                <w:noProof/>
                <w:rPrChange w:id="827" w:author="hyx" w:date="2018-11-11T13:38:00Z">
                  <w:rPr>
                    <w:rStyle w:val="aa"/>
                    <w:noProof/>
                  </w:rPr>
                </w:rPrChange>
              </w:rPr>
              <w:delText>9.1.3</w:delText>
            </w:r>
            <w:r w:rsidDel="006327CB">
              <w:rPr>
                <w:rFonts w:asciiTheme="minorHAnsi" w:eastAsiaTheme="minorEastAsia" w:hAnsiTheme="minorHAnsi" w:cstheme="minorBidi"/>
                <w:noProof/>
                <w:kern w:val="2"/>
              </w:rPr>
              <w:tab/>
            </w:r>
            <w:r w:rsidRPr="006327CB" w:rsidDel="006327CB">
              <w:rPr>
                <w:noProof/>
                <w:rPrChange w:id="828" w:author="hyx" w:date="2018-11-11T13:38:00Z">
                  <w:rPr>
                    <w:rStyle w:val="aa"/>
                    <w:noProof/>
                  </w:rPr>
                </w:rPrChange>
              </w:rPr>
              <w:delText>准确度</w:delText>
            </w:r>
            <w:r w:rsidDel="006327CB">
              <w:rPr>
                <w:noProof/>
                <w:webHidden/>
              </w:rPr>
              <w:tab/>
              <w:delText>29</w:delText>
            </w:r>
          </w:del>
        </w:p>
        <w:p w14:paraId="70389CAD" w14:textId="52907342" w:rsidR="00A26776" w:rsidDel="006327CB" w:rsidRDefault="00A26776">
          <w:pPr>
            <w:pStyle w:val="21"/>
            <w:tabs>
              <w:tab w:val="left" w:pos="1260"/>
              <w:tab w:val="right" w:leader="dot" w:pos="8296"/>
            </w:tabs>
            <w:rPr>
              <w:del w:id="829" w:author="hyx" w:date="2018-11-11T13:38:00Z"/>
              <w:rFonts w:asciiTheme="minorHAnsi" w:eastAsiaTheme="minorEastAsia" w:hAnsiTheme="minorHAnsi" w:cstheme="minorBidi"/>
              <w:noProof/>
              <w:kern w:val="2"/>
            </w:rPr>
          </w:pPr>
          <w:del w:id="830" w:author="hyx" w:date="2018-11-11T13:38:00Z">
            <w:r w:rsidRPr="006327CB" w:rsidDel="006327CB">
              <w:rPr>
                <w:noProof/>
                <w:rPrChange w:id="831" w:author="hyx" w:date="2018-11-11T13:38:00Z">
                  <w:rPr>
                    <w:rStyle w:val="aa"/>
                    <w:noProof/>
                  </w:rPr>
                </w:rPrChange>
              </w:rPr>
              <w:delText>9.2</w:delText>
            </w:r>
            <w:r w:rsidDel="006327CB">
              <w:rPr>
                <w:rFonts w:asciiTheme="minorHAnsi" w:eastAsiaTheme="minorEastAsia" w:hAnsiTheme="minorHAnsi" w:cstheme="minorBidi"/>
                <w:noProof/>
                <w:kern w:val="2"/>
              </w:rPr>
              <w:tab/>
            </w:r>
            <w:r w:rsidRPr="006327CB" w:rsidDel="006327CB">
              <w:rPr>
                <w:noProof/>
                <w:rPrChange w:id="832" w:author="hyx" w:date="2018-11-11T13:38:00Z">
                  <w:rPr>
                    <w:rStyle w:val="aa"/>
                    <w:noProof/>
                  </w:rPr>
                </w:rPrChange>
              </w:rPr>
              <w:delText>绩效测量规则</w:delText>
            </w:r>
            <w:r w:rsidDel="006327CB">
              <w:rPr>
                <w:noProof/>
                <w:webHidden/>
              </w:rPr>
              <w:tab/>
              <w:delText>29</w:delText>
            </w:r>
          </w:del>
        </w:p>
        <w:p w14:paraId="46DF8E7C" w14:textId="07E4D618" w:rsidR="00A26776" w:rsidDel="006327CB" w:rsidRDefault="00A26776">
          <w:pPr>
            <w:pStyle w:val="31"/>
            <w:tabs>
              <w:tab w:val="left" w:pos="1680"/>
              <w:tab w:val="right" w:leader="dot" w:pos="8296"/>
            </w:tabs>
            <w:rPr>
              <w:del w:id="833" w:author="hyx" w:date="2018-11-11T13:38:00Z"/>
              <w:rFonts w:asciiTheme="minorHAnsi" w:eastAsiaTheme="minorEastAsia" w:hAnsiTheme="minorHAnsi" w:cstheme="minorBidi"/>
              <w:noProof/>
              <w:kern w:val="2"/>
            </w:rPr>
          </w:pPr>
          <w:del w:id="834" w:author="hyx" w:date="2018-11-11T13:38:00Z">
            <w:r w:rsidRPr="006327CB" w:rsidDel="006327CB">
              <w:rPr>
                <w:noProof/>
                <w:rPrChange w:id="835" w:author="hyx" w:date="2018-11-11T13:38:00Z">
                  <w:rPr>
                    <w:rStyle w:val="aa"/>
                    <w:noProof/>
                  </w:rPr>
                </w:rPrChange>
              </w:rPr>
              <w:delText>9.2.1</w:delText>
            </w:r>
            <w:r w:rsidDel="006327CB">
              <w:rPr>
                <w:rFonts w:asciiTheme="minorHAnsi" w:eastAsiaTheme="minorEastAsia" w:hAnsiTheme="minorHAnsi" w:cstheme="minorBidi"/>
                <w:noProof/>
                <w:kern w:val="2"/>
              </w:rPr>
              <w:tab/>
            </w:r>
            <w:r w:rsidRPr="006327CB" w:rsidDel="006327CB">
              <w:rPr>
                <w:noProof/>
                <w:rPrChange w:id="836" w:author="hyx" w:date="2018-11-11T13:38:00Z">
                  <w:rPr>
                    <w:rStyle w:val="aa"/>
                    <w:noProof/>
                  </w:rPr>
                </w:rPrChange>
              </w:rPr>
              <w:delText>绩效考核规则</w:delText>
            </w:r>
            <w:r w:rsidDel="006327CB">
              <w:rPr>
                <w:noProof/>
                <w:webHidden/>
              </w:rPr>
              <w:tab/>
              <w:delText>29</w:delText>
            </w:r>
          </w:del>
        </w:p>
        <w:p w14:paraId="096A0BC8" w14:textId="3F3D687E" w:rsidR="00A26776" w:rsidDel="006327CB" w:rsidRDefault="00A26776">
          <w:pPr>
            <w:pStyle w:val="21"/>
            <w:tabs>
              <w:tab w:val="left" w:pos="1260"/>
              <w:tab w:val="right" w:leader="dot" w:pos="8296"/>
            </w:tabs>
            <w:rPr>
              <w:del w:id="837" w:author="hyx" w:date="2018-11-11T13:38:00Z"/>
              <w:rFonts w:asciiTheme="minorHAnsi" w:eastAsiaTheme="minorEastAsia" w:hAnsiTheme="minorHAnsi" w:cstheme="minorBidi"/>
              <w:noProof/>
              <w:kern w:val="2"/>
            </w:rPr>
          </w:pPr>
          <w:del w:id="838" w:author="hyx" w:date="2018-11-11T13:38:00Z">
            <w:r w:rsidRPr="006327CB" w:rsidDel="006327CB">
              <w:rPr>
                <w:noProof/>
                <w:rPrChange w:id="839" w:author="hyx" w:date="2018-11-11T13:38:00Z">
                  <w:rPr>
                    <w:rStyle w:val="aa"/>
                    <w:noProof/>
                  </w:rPr>
                </w:rPrChange>
              </w:rPr>
              <w:delText>9.3</w:delText>
            </w:r>
            <w:r w:rsidDel="006327CB">
              <w:rPr>
                <w:rFonts w:asciiTheme="minorHAnsi" w:eastAsiaTheme="minorEastAsia" w:hAnsiTheme="minorHAnsi" w:cstheme="minorBidi"/>
                <w:noProof/>
                <w:kern w:val="2"/>
              </w:rPr>
              <w:tab/>
            </w:r>
            <w:r w:rsidRPr="006327CB" w:rsidDel="006327CB">
              <w:rPr>
                <w:noProof/>
                <w:rPrChange w:id="840" w:author="hyx" w:date="2018-11-11T13:38:00Z">
                  <w:rPr>
                    <w:rStyle w:val="aa"/>
                    <w:noProof/>
                  </w:rPr>
                </w:rPrChange>
              </w:rPr>
              <w:delText>成本估计</w:delText>
            </w:r>
            <w:r w:rsidDel="006327CB">
              <w:rPr>
                <w:noProof/>
                <w:webHidden/>
              </w:rPr>
              <w:tab/>
              <w:delText>30</w:delText>
            </w:r>
          </w:del>
        </w:p>
        <w:p w14:paraId="4452BE3D" w14:textId="03C0C328" w:rsidR="00A26776" w:rsidDel="006327CB" w:rsidRDefault="00A26776">
          <w:pPr>
            <w:pStyle w:val="31"/>
            <w:tabs>
              <w:tab w:val="left" w:pos="1680"/>
              <w:tab w:val="right" w:leader="dot" w:pos="8296"/>
            </w:tabs>
            <w:rPr>
              <w:del w:id="841" w:author="hyx" w:date="2018-11-11T13:38:00Z"/>
              <w:rFonts w:asciiTheme="minorHAnsi" w:eastAsiaTheme="minorEastAsia" w:hAnsiTheme="minorHAnsi" w:cstheme="minorBidi"/>
              <w:noProof/>
              <w:kern w:val="2"/>
            </w:rPr>
          </w:pPr>
          <w:del w:id="842" w:author="hyx" w:date="2018-11-11T13:38:00Z">
            <w:r w:rsidRPr="006327CB" w:rsidDel="006327CB">
              <w:rPr>
                <w:noProof/>
                <w:rPrChange w:id="843" w:author="hyx" w:date="2018-11-11T13:38:00Z">
                  <w:rPr>
                    <w:rStyle w:val="aa"/>
                    <w:noProof/>
                  </w:rPr>
                </w:rPrChange>
              </w:rPr>
              <w:delText>9.3.1</w:delText>
            </w:r>
            <w:r w:rsidDel="006327CB">
              <w:rPr>
                <w:rFonts w:asciiTheme="minorHAnsi" w:eastAsiaTheme="minorEastAsia" w:hAnsiTheme="minorHAnsi" w:cstheme="minorBidi"/>
                <w:noProof/>
                <w:kern w:val="2"/>
              </w:rPr>
              <w:tab/>
            </w:r>
            <w:r w:rsidRPr="006327CB" w:rsidDel="006327CB">
              <w:rPr>
                <w:noProof/>
                <w:rPrChange w:id="844" w:author="hyx" w:date="2018-11-11T13:38:00Z">
                  <w:rPr>
                    <w:rStyle w:val="aa"/>
                    <w:noProof/>
                  </w:rPr>
                </w:rPrChange>
              </w:rPr>
              <w:delText>员工时薪</w:delText>
            </w:r>
            <w:r w:rsidDel="006327CB">
              <w:rPr>
                <w:noProof/>
                <w:webHidden/>
              </w:rPr>
              <w:tab/>
              <w:delText>30</w:delText>
            </w:r>
          </w:del>
        </w:p>
        <w:p w14:paraId="3559080C" w14:textId="2AAC2C5B" w:rsidR="00A26776" w:rsidDel="006327CB" w:rsidRDefault="00A26776">
          <w:pPr>
            <w:pStyle w:val="31"/>
            <w:tabs>
              <w:tab w:val="left" w:pos="1680"/>
              <w:tab w:val="right" w:leader="dot" w:pos="8296"/>
            </w:tabs>
            <w:rPr>
              <w:del w:id="845" w:author="hyx" w:date="2018-11-11T13:38:00Z"/>
              <w:rFonts w:asciiTheme="minorHAnsi" w:eastAsiaTheme="minorEastAsia" w:hAnsiTheme="minorHAnsi" w:cstheme="minorBidi"/>
              <w:noProof/>
              <w:kern w:val="2"/>
            </w:rPr>
          </w:pPr>
          <w:del w:id="846" w:author="hyx" w:date="2018-11-11T13:38:00Z">
            <w:r w:rsidRPr="006327CB" w:rsidDel="006327CB">
              <w:rPr>
                <w:noProof/>
                <w:rPrChange w:id="847" w:author="hyx" w:date="2018-11-11T13:38:00Z">
                  <w:rPr>
                    <w:rStyle w:val="aa"/>
                    <w:noProof/>
                  </w:rPr>
                </w:rPrChange>
              </w:rPr>
              <w:delText>9.3.2</w:delText>
            </w:r>
            <w:r w:rsidDel="006327CB">
              <w:rPr>
                <w:rFonts w:asciiTheme="minorHAnsi" w:eastAsiaTheme="minorEastAsia" w:hAnsiTheme="minorHAnsi" w:cstheme="minorBidi"/>
                <w:noProof/>
                <w:kern w:val="2"/>
              </w:rPr>
              <w:tab/>
            </w:r>
            <w:r w:rsidRPr="006327CB" w:rsidDel="006327CB">
              <w:rPr>
                <w:noProof/>
                <w:rPrChange w:id="848" w:author="hyx" w:date="2018-11-11T13:38:00Z">
                  <w:rPr>
                    <w:rStyle w:val="aa"/>
                    <w:noProof/>
                  </w:rPr>
                </w:rPrChange>
              </w:rPr>
              <w:delText>预算</w:delText>
            </w:r>
            <w:r w:rsidDel="006327CB">
              <w:rPr>
                <w:noProof/>
                <w:webHidden/>
              </w:rPr>
              <w:tab/>
              <w:delText>30</w:delText>
            </w:r>
          </w:del>
        </w:p>
        <w:p w14:paraId="33967EB0" w14:textId="6A9C926A" w:rsidR="00A26776" w:rsidDel="006327CB" w:rsidRDefault="00A26776">
          <w:pPr>
            <w:pStyle w:val="12"/>
            <w:tabs>
              <w:tab w:val="left" w:pos="840"/>
              <w:tab w:val="right" w:leader="dot" w:pos="8296"/>
            </w:tabs>
            <w:rPr>
              <w:del w:id="849" w:author="hyx" w:date="2018-11-11T13:38:00Z"/>
              <w:rFonts w:asciiTheme="minorHAnsi" w:eastAsiaTheme="minorEastAsia" w:hAnsiTheme="minorHAnsi" w:cstheme="minorBidi"/>
              <w:noProof/>
              <w:kern w:val="2"/>
            </w:rPr>
          </w:pPr>
          <w:del w:id="850" w:author="hyx" w:date="2018-11-11T13:38:00Z">
            <w:r w:rsidRPr="006327CB" w:rsidDel="006327CB">
              <w:rPr>
                <w:noProof/>
                <w:rPrChange w:id="851" w:author="hyx" w:date="2018-11-11T13:38:00Z">
                  <w:rPr>
                    <w:rStyle w:val="aa"/>
                    <w:noProof/>
                  </w:rPr>
                </w:rPrChange>
              </w:rPr>
              <w:delText>10</w:delText>
            </w:r>
            <w:r w:rsidDel="006327CB">
              <w:rPr>
                <w:rFonts w:asciiTheme="minorHAnsi" w:eastAsiaTheme="minorEastAsia" w:hAnsiTheme="minorHAnsi" w:cstheme="minorBidi"/>
                <w:noProof/>
                <w:kern w:val="2"/>
              </w:rPr>
              <w:tab/>
            </w:r>
            <w:r w:rsidRPr="006327CB" w:rsidDel="006327CB">
              <w:rPr>
                <w:noProof/>
                <w:rPrChange w:id="852" w:author="hyx" w:date="2018-11-11T13:38:00Z">
                  <w:rPr>
                    <w:rStyle w:val="aa"/>
                    <w:noProof/>
                  </w:rPr>
                </w:rPrChange>
              </w:rPr>
              <w:delText>采购管理计划</w:delText>
            </w:r>
            <w:r w:rsidDel="006327CB">
              <w:rPr>
                <w:noProof/>
                <w:webHidden/>
              </w:rPr>
              <w:tab/>
              <w:delText>30</w:delText>
            </w:r>
          </w:del>
        </w:p>
        <w:p w14:paraId="2F8706F9" w14:textId="10A2E7FB" w:rsidR="00A26776" w:rsidDel="006327CB" w:rsidRDefault="00A26776">
          <w:pPr>
            <w:pStyle w:val="21"/>
            <w:tabs>
              <w:tab w:val="left" w:pos="1260"/>
              <w:tab w:val="right" w:leader="dot" w:pos="8296"/>
            </w:tabs>
            <w:rPr>
              <w:del w:id="853" w:author="hyx" w:date="2018-11-11T13:38:00Z"/>
              <w:rFonts w:asciiTheme="minorHAnsi" w:eastAsiaTheme="minorEastAsia" w:hAnsiTheme="minorHAnsi" w:cstheme="minorBidi"/>
              <w:noProof/>
              <w:kern w:val="2"/>
            </w:rPr>
          </w:pPr>
          <w:del w:id="854" w:author="hyx" w:date="2018-11-11T13:38:00Z">
            <w:r w:rsidRPr="006327CB" w:rsidDel="006327CB">
              <w:rPr>
                <w:noProof/>
                <w:rPrChange w:id="855" w:author="hyx" w:date="2018-11-11T13:38:00Z">
                  <w:rPr>
                    <w:rStyle w:val="aa"/>
                    <w:noProof/>
                  </w:rPr>
                </w:rPrChange>
              </w:rPr>
              <w:delText>10.1</w:delText>
            </w:r>
            <w:r w:rsidDel="006327CB">
              <w:rPr>
                <w:rFonts w:asciiTheme="minorHAnsi" w:eastAsiaTheme="minorEastAsia" w:hAnsiTheme="minorHAnsi" w:cstheme="minorBidi"/>
                <w:noProof/>
                <w:kern w:val="2"/>
              </w:rPr>
              <w:tab/>
            </w:r>
            <w:r w:rsidRPr="006327CB" w:rsidDel="006327CB">
              <w:rPr>
                <w:noProof/>
                <w:rPrChange w:id="856" w:author="hyx" w:date="2018-11-11T13:38:00Z">
                  <w:rPr>
                    <w:rStyle w:val="aa"/>
                    <w:noProof/>
                  </w:rPr>
                </w:rPrChange>
              </w:rPr>
              <w:delText>采购内容</w:delText>
            </w:r>
            <w:r w:rsidDel="006327CB">
              <w:rPr>
                <w:noProof/>
                <w:webHidden/>
              </w:rPr>
              <w:tab/>
              <w:delText>31</w:delText>
            </w:r>
          </w:del>
        </w:p>
        <w:p w14:paraId="6A233A8C" w14:textId="1F40AE00" w:rsidR="00A26776" w:rsidDel="006327CB" w:rsidRDefault="00A26776">
          <w:pPr>
            <w:pStyle w:val="21"/>
            <w:tabs>
              <w:tab w:val="left" w:pos="1260"/>
              <w:tab w:val="right" w:leader="dot" w:pos="8296"/>
            </w:tabs>
            <w:rPr>
              <w:del w:id="857" w:author="hyx" w:date="2018-11-11T13:38:00Z"/>
              <w:rFonts w:asciiTheme="minorHAnsi" w:eastAsiaTheme="minorEastAsia" w:hAnsiTheme="minorHAnsi" w:cstheme="minorBidi"/>
              <w:noProof/>
              <w:kern w:val="2"/>
            </w:rPr>
          </w:pPr>
          <w:del w:id="858" w:author="hyx" w:date="2018-11-11T13:38:00Z">
            <w:r w:rsidRPr="006327CB" w:rsidDel="006327CB">
              <w:rPr>
                <w:noProof/>
                <w:rPrChange w:id="859" w:author="hyx" w:date="2018-11-11T13:38:00Z">
                  <w:rPr>
                    <w:rStyle w:val="aa"/>
                    <w:noProof/>
                  </w:rPr>
                </w:rPrChange>
              </w:rPr>
              <w:delText>10.2</w:delText>
            </w:r>
            <w:r w:rsidDel="006327CB">
              <w:rPr>
                <w:rFonts w:asciiTheme="minorHAnsi" w:eastAsiaTheme="minorEastAsia" w:hAnsiTheme="minorHAnsi" w:cstheme="minorBidi"/>
                <w:noProof/>
                <w:kern w:val="2"/>
              </w:rPr>
              <w:tab/>
            </w:r>
            <w:r w:rsidRPr="006327CB" w:rsidDel="006327CB">
              <w:rPr>
                <w:noProof/>
                <w:rPrChange w:id="860" w:author="hyx" w:date="2018-11-11T13:38:00Z">
                  <w:rPr>
                    <w:rStyle w:val="aa"/>
                    <w:noProof/>
                  </w:rPr>
                </w:rPrChange>
              </w:rPr>
              <w:delText>采购计划的关键因素</w:delText>
            </w:r>
            <w:r w:rsidDel="006327CB">
              <w:rPr>
                <w:noProof/>
                <w:webHidden/>
              </w:rPr>
              <w:tab/>
              <w:delText>31</w:delText>
            </w:r>
          </w:del>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861" w:name="_Toc529724887"/>
      <w:r>
        <w:rPr>
          <w:rFonts w:hint="eastAsia"/>
        </w:rPr>
        <w:lastRenderedPageBreak/>
        <w:t>引言</w:t>
      </w:r>
      <w:bookmarkEnd w:id="861"/>
    </w:p>
    <w:p w14:paraId="633593D0" w14:textId="7E9EDDA0" w:rsidR="00EF609A" w:rsidRDefault="00EF609A" w:rsidP="006B1DC2">
      <w:pPr>
        <w:pStyle w:val="a0"/>
      </w:pPr>
      <w:bookmarkStart w:id="862" w:name="_Toc529724888"/>
      <w:r>
        <w:rPr>
          <w:rFonts w:hint="eastAsia"/>
        </w:rPr>
        <w:t>编写</w:t>
      </w:r>
      <w:r>
        <w:t>目的</w:t>
      </w:r>
      <w:bookmarkEnd w:id="862"/>
    </w:p>
    <w:p w14:paraId="2FA94A72" w14:textId="45DA0C33" w:rsidR="00123D76" w:rsidRPr="00123D76" w:rsidRDefault="00123D76" w:rsidP="00677527">
      <w:pPr>
        <w:ind w:firstLine="420"/>
      </w:pPr>
      <w:r w:rsidRPr="00123D76">
        <w:rPr>
          <w:rFonts w:hint="eastAsia"/>
        </w:rPr>
        <w:t>为了使本项目（软件工程系列课程教学辅助网站</w:t>
      </w:r>
      <w:r w:rsidR="007F61DD">
        <w:rPr>
          <w:rFonts w:hint="eastAsia"/>
        </w:rPr>
        <w:t>与APP端</w:t>
      </w:r>
      <w:r w:rsidRPr="00123D76">
        <w:rPr>
          <w:rFonts w:hint="eastAsia"/>
        </w:rPr>
        <w:t>）有计划地开发，我们编写这份项目开发计划，为项目负责人提供一个框架，使之能合理地估算软件项目开发所需的资源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、经费和开发进度，并控制软件项目开发过程按此计划进行。在做计划时，必须就需要的人力、项目持续时间及成本作出估算，而且使自己与指导教师更清楚地了解项目如何开展。</w:t>
      </w:r>
    </w:p>
    <w:p w14:paraId="5540B407" w14:textId="36B6A19A" w:rsidR="00EF609A" w:rsidRDefault="00EF609A" w:rsidP="006B1DC2">
      <w:pPr>
        <w:pStyle w:val="a0"/>
      </w:pPr>
      <w:bookmarkStart w:id="863" w:name="_Toc529724889"/>
      <w:r>
        <w:rPr>
          <w:rFonts w:hint="eastAsia"/>
        </w:rPr>
        <w:t>业务</w:t>
      </w:r>
      <w:r>
        <w:t>需求</w:t>
      </w:r>
      <w:bookmarkEnd w:id="863"/>
    </w:p>
    <w:p w14:paraId="17625A9A" w14:textId="0BA2FD39"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r w:rsidR="00F6093B">
        <w:rPr>
          <w:rFonts w:hint="eastAsia"/>
        </w:rPr>
        <w:t>同时本网站也有APP形式，可以在手机上进行查看。</w:t>
      </w:r>
    </w:p>
    <w:p w14:paraId="6C009CE4" w14:textId="1F59A44B" w:rsidR="00EF609A" w:rsidRDefault="00EF609A" w:rsidP="006B1DC2">
      <w:pPr>
        <w:pStyle w:val="a0"/>
      </w:pPr>
      <w:bookmarkStart w:id="864" w:name="_Toc529724890"/>
      <w:r>
        <w:rPr>
          <w:rFonts w:hint="eastAsia"/>
        </w:rPr>
        <w:t>背景</w:t>
      </w:r>
      <w:bookmarkEnd w:id="864"/>
    </w:p>
    <w:p w14:paraId="2AF5BC18" w14:textId="77777777" w:rsidR="00123D76" w:rsidRDefault="00123D76" w:rsidP="00123D76">
      <w:pPr>
        <w:pStyle w:val="a1"/>
      </w:pPr>
      <w:bookmarkStart w:id="865" w:name="_Toc496746332"/>
      <w:bookmarkStart w:id="866" w:name="_Toc529724891"/>
      <w:r>
        <w:rPr>
          <w:rFonts w:hint="eastAsia"/>
        </w:rPr>
        <w:t>软件系统名称</w:t>
      </w:r>
      <w:bookmarkEnd w:id="865"/>
      <w:bookmarkEnd w:id="866"/>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867" w:name="_Toc496746333"/>
      <w:bookmarkStart w:id="868" w:name="_Toc529724892"/>
      <w:r w:rsidRPr="009D29AB">
        <w:rPr>
          <w:rFonts w:hint="eastAsia"/>
        </w:rPr>
        <w:t>任务提出者</w:t>
      </w:r>
      <w:bookmarkEnd w:id="867"/>
      <w:bookmarkEnd w:id="86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杨枨</w:t>
            </w:r>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346D06" w:rsidP="00123D76">
            <w:hyperlink r:id="rId9"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理四504</w:t>
            </w:r>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理四501</w:t>
            </w:r>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869" w:name="_Toc496746334"/>
      <w:bookmarkStart w:id="870" w:name="_Toc529724893"/>
      <w:r w:rsidRPr="009D29AB">
        <w:rPr>
          <w:rFonts w:hint="eastAsia"/>
        </w:rPr>
        <w:t>开发团队</w:t>
      </w:r>
      <w:bookmarkEnd w:id="869"/>
      <w:bookmarkEnd w:id="8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871" w:author="hyx" w:date="2018-11-10T14:13: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872">
          <w:tblGrid>
            <w:gridCol w:w="950"/>
            <w:gridCol w:w="718"/>
            <w:gridCol w:w="1417"/>
            <w:gridCol w:w="1742"/>
            <w:gridCol w:w="1862"/>
            <w:gridCol w:w="823"/>
            <w:gridCol w:w="251"/>
            <w:gridCol w:w="759"/>
          </w:tblGrid>
        </w:tblGridChange>
      </w:tblGrid>
      <w:tr w:rsidR="00A05CFE" w14:paraId="096862B3" w14:textId="77777777" w:rsidTr="00A05CFE">
        <w:tc>
          <w:tcPr>
            <w:tcW w:w="950" w:type="dxa"/>
            <w:shd w:val="clear" w:color="auto" w:fill="BDD6EE" w:themeFill="accent1" w:themeFillTint="66"/>
            <w:tcPrChange w:id="873" w:author="hyx" w:date="2018-11-10T14:13:00Z">
              <w:tcPr>
                <w:tcW w:w="950" w:type="dxa"/>
                <w:shd w:val="clear" w:color="auto" w:fill="BDD6EE" w:themeFill="accent1" w:themeFillTint="66"/>
              </w:tcPr>
            </w:tcPrChange>
          </w:tcPr>
          <w:p w14:paraId="54EF31E0" w14:textId="77777777" w:rsidR="00A05CFE" w:rsidRPr="009D29AB" w:rsidRDefault="00A05CFE">
            <w:pPr>
              <w:jc w:val="both"/>
              <w:rPr>
                <w:b/>
              </w:rPr>
              <w:pPrChange w:id="874" w:author="hyx" w:date="2018-11-10T14:09:00Z">
                <w:pPr>
                  <w:ind w:firstLine="422"/>
                </w:pPr>
              </w:pPrChange>
            </w:pPr>
            <w:r w:rsidRPr="009D29AB">
              <w:rPr>
                <w:rFonts w:hint="eastAsia"/>
                <w:b/>
              </w:rPr>
              <w:t>姓名</w:t>
            </w:r>
          </w:p>
        </w:tc>
        <w:tc>
          <w:tcPr>
            <w:tcW w:w="718" w:type="dxa"/>
            <w:shd w:val="clear" w:color="auto" w:fill="BDD6EE" w:themeFill="accent1" w:themeFillTint="66"/>
            <w:tcPrChange w:id="875" w:author="hyx" w:date="2018-11-10T14:13:00Z">
              <w:tcPr>
                <w:tcW w:w="718" w:type="dxa"/>
                <w:shd w:val="clear" w:color="auto" w:fill="BDD6EE" w:themeFill="accent1" w:themeFillTint="66"/>
              </w:tcPr>
            </w:tcPrChange>
          </w:tcPr>
          <w:p w14:paraId="7759537C" w14:textId="77777777" w:rsidR="00A05CFE" w:rsidRPr="009D29AB" w:rsidRDefault="00A05CFE">
            <w:pPr>
              <w:rPr>
                <w:b/>
              </w:rPr>
              <w:pPrChange w:id="876" w:author="hyx" w:date="2018-11-10T14:09:00Z">
                <w:pPr>
                  <w:ind w:firstLineChars="94" w:firstLine="198"/>
                </w:pPr>
              </w:pPrChange>
            </w:pPr>
            <w:r w:rsidRPr="009D29AB">
              <w:rPr>
                <w:rFonts w:hint="eastAsia"/>
                <w:b/>
              </w:rPr>
              <w:t>角色</w:t>
            </w:r>
          </w:p>
        </w:tc>
        <w:tc>
          <w:tcPr>
            <w:tcW w:w="1417" w:type="dxa"/>
            <w:shd w:val="clear" w:color="auto" w:fill="BDD6EE" w:themeFill="accent1" w:themeFillTint="66"/>
            <w:tcPrChange w:id="877" w:author="hyx" w:date="2018-11-10T14:13:00Z">
              <w:tcPr>
                <w:tcW w:w="1417" w:type="dxa"/>
                <w:shd w:val="clear" w:color="auto" w:fill="BDD6EE" w:themeFill="accent1" w:themeFillTint="66"/>
              </w:tcPr>
            </w:tcPrChange>
          </w:tcPr>
          <w:p w14:paraId="38E4B894" w14:textId="77777777" w:rsidR="00A05CFE" w:rsidRPr="009D29AB" w:rsidRDefault="00A05CFE">
            <w:pPr>
              <w:rPr>
                <w:b/>
              </w:rPr>
              <w:pPrChange w:id="878" w:author="hyx" w:date="2018-11-10T14:10:00Z">
                <w:pPr>
                  <w:ind w:firstLineChars="94" w:firstLine="198"/>
                </w:pPr>
              </w:pPrChange>
            </w:pPr>
            <w:r w:rsidRPr="009D29AB">
              <w:rPr>
                <w:rFonts w:hint="eastAsia"/>
                <w:b/>
              </w:rPr>
              <w:t>联系电话</w:t>
            </w:r>
          </w:p>
        </w:tc>
        <w:tc>
          <w:tcPr>
            <w:tcW w:w="1985" w:type="dxa"/>
            <w:shd w:val="clear" w:color="auto" w:fill="BDD6EE" w:themeFill="accent1" w:themeFillTint="66"/>
            <w:tcPrChange w:id="879" w:author="hyx" w:date="2018-11-10T14:13:00Z">
              <w:tcPr>
                <w:tcW w:w="1742" w:type="dxa"/>
                <w:shd w:val="clear" w:color="auto" w:fill="BDD6EE" w:themeFill="accent1" w:themeFillTint="66"/>
              </w:tcPr>
            </w:tcPrChange>
          </w:tcPr>
          <w:p w14:paraId="3989DB69" w14:textId="77777777" w:rsidR="00A05CFE" w:rsidRPr="009D29AB" w:rsidRDefault="00A05CFE">
            <w:pPr>
              <w:rPr>
                <w:b/>
              </w:rPr>
              <w:pPrChange w:id="880" w:author="hyx" w:date="2018-11-10T14:13:00Z">
                <w:pPr>
                  <w:ind w:firstLine="422"/>
                </w:pPr>
              </w:pPrChange>
            </w:pPr>
            <w:r w:rsidRPr="009D29AB">
              <w:rPr>
                <w:rFonts w:hint="eastAsia"/>
                <w:b/>
              </w:rPr>
              <w:t>邮箱</w:t>
            </w:r>
          </w:p>
        </w:tc>
        <w:tc>
          <w:tcPr>
            <w:tcW w:w="1417" w:type="dxa"/>
            <w:shd w:val="clear" w:color="auto" w:fill="BDD6EE" w:themeFill="accent1" w:themeFillTint="66"/>
            <w:tcPrChange w:id="881" w:author="hyx" w:date="2018-11-10T14:13:00Z">
              <w:tcPr>
                <w:tcW w:w="1862" w:type="dxa"/>
                <w:shd w:val="clear" w:color="auto" w:fill="BDD6EE" w:themeFill="accent1" w:themeFillTint="66"/>
              </w:tcPr>
            </w:tcPrChange>
          </w:tcPr>
          <w:p w14:paraId="54AD0AF6" w14:textId="33A6F5A2" w:rsidR="00A05CFE" w:rsidRPr="009D29AB" w:rsidRDefault="00A05CFE">
            <w:pPr>
              <w:rPr>
                <w:ins w:id="882" w:author="hyx" w:date="2018-11-10T14:10:00Z"/>
                <w:b/>
              </w:rPr>
              <w:pPrChange w:id="883" w:author="hyx" w:date="2018-11-10T14:13:00Z">
                <w:pPr>
                  <w:ind w:firstLine="422"/>
                </w:pPr>
              </w:pPrChange>
            </w:pPr>
            <w:ins w:id="884" w:author="hyx" w:date="2018-11-10T14:11:00Z">
              <w:r>
                <w:rPr>
                  <w:rFonts w:hint="eastAsia"/>
                  <w:b/>
                </w:rPr>
                <w:t>微信</w:t>
              </w:r>
            </w:ins>
          </w:p>
        </w:tc>
        <w:tc>
          <w:tcPr>
            <w:tcW w:w="1276" w:type="dxa"/>
            <w:shd w:val="clear" w:color="auto" w:fill="BDD6EE" w:themeFill="accent1" w:themeFillTint="66"/>
            <w:tcPrChange w:id="885" w:author="hyx" w:date="2018-11-10T14:13:00Z">
              <w:tcPr>
                <w:tcW w:w="823" w:type="dxa"/>
                <w:shd w:val="clear" w:color="auto" w:fill="BDD6EE" w:themeFill="accent1" w:themeFillTint="66"/>
              </w:tcPr>
            </w:tcPrChange>
          </w:tcPr>
          <w:p w14:paraId="3FDB79B4" w14:textId="12157538" w:rsidR="00A05CFE" w:rsidRPr="009D29AB" w:rsidRDefault="00A05CFE">
            <w:pPr>
              <w:rPr>
                <w:ins w:id="886" w:author="hyx" w:date="2018-11-10T14:11:00Z"/>
                <w:b/>
              </w:rPr>
              <w:pPrChange w:id="887" w:author="hyx" w:date="2018-11-10T14:13:00Z">
                <w:pPr>
                  <w:ind w:firstLine="422"/>
                </w:pPr>
              </w:pPrChange>
            </w:pPr>
            <w:ins w:id="888" w:author="hyx" w:date="2018-11-10T14:12:00Z">
              <w:r>
                <w:rPr>
                  <w:rFonts w:hint="eastAsia"/>
                  <w:b/>
                </w:rPr>
                <w:t>QQ</w:t>
              </w:r>
            </w:ins>
          </w:p>
        </w:tc>
        <w:tc>
          <w:tcPr>
            <w:tcW w:w="759" w:type="dxa"/>
            <w:shd w:val="clear" w:color="auto" w:fill="BDD6EE" w:themeFill="accent1" w:themeFillTint="66"/>
            <w:tcPrChange w:id="889" w:author="hyx" w:date="2018-11-10T14:13:00Z">
              <w:tcPr>
                <w:tcW w:w="1010" w:type="dxa"/>
                <w:gridSpan w:val="2"/>
                <w:shd w:val="clear" w:color="auto" w:fill="BDD6EE" w:themeFill="accent1" w:themeFillTint="66"/>
              </w:tcPr>
            </w:tcPrChange>
          </w:tcPr>
          <w:p w14:paraId="78B31638" w14:textId="4BD830F8" w:rsidR="00A05CFE" w:rsidRPr="009D29AB" w:rsidRDefault="00A05CFE">
            <w:pPr>
              <w:rPr>
                <w:b/>
              </w:rPr>
              <w:pPrChange w:id="890" w:author="hyx" w:date="2018-11-10T14:12:00Z">
                <w:pPr>
                  <w:ind w:firstLine="422"/>
                </w:pPr>
              </w:pPrChange>
            </w:pPr>
            <w:r w:rsidRPr="009D29AB">
              <w:rPr>
                <w:rFonts w:hint="eastAsia"/>
                <w:b/>
              </w:rPr>
              <w:t>地址</w:t>
            </w:r>
          </w:p>
        </w:tc>
      </w:tr>
      <w:tr w:rsidR="00A05CFE" w14:paraId="68622B21" w14:textId="77777777" w:rsidTr="00A05CFE">
        <w:tc>
          <w:tcPr>
            <w:tcW w:w="950" w:type="dxa"/>
            <w:shd w:val="clear" w:color="auto" w:fill="auto"/>
            <w:tcPrChange w:id="891" w:author="hyx" w:date="2018-11-10T14:13:00Z">
              <w:tcPr>
                <w:tcW w:w="950" w:type="dxa"/>
                <w:shd w:val="clear" w:color="auto" w:fill="auto"/>
              </w:tcPr>
            </w:tcPrChange>
          </w:tcPr>
          <w:p w14:paraId="049F265A" w14:textId="235AB983" w:rsidR="00A05CFE" w:rsidRDefault="00A05CFE">
            <w:pPr>
              <w:pPrChange w:id="892" w:author="hyx" w:date="2018-11-10T14:09:00Z">
                <w:pPr>
                  <w:ind w:firstLine="420"/>
                </w:pPr>
              </w:pPrChange>
            </w:pPr>
            <w:r>
              <w:rPr>
                <w:rFonts w:hint="eastAsia"/>
              </w:rPr>
              <w:t>黄叶轩</w:t>
            </w:r>
          </w:p>
        </w:tc>
        <w:tc>
          <w:tcPr>
            <w:tcW w:w="718" w:type="dxa"/>
            <w:shd w:val="clear" w:color="auto" w:fill="auto"/>
            <w:tcPrChange w:id="893" w:author="hyx" w:date="2018-11-10T14:13:00Z">
              <w:tcPr>
                <w:tcW w:w="718" w:type="dxa"/>
                <w:shd w:val="clear" w:color="auto" w:fill="auto"/>
              </w:tcPr>
            </w:tcPrChange>
          </w:tcPr>
          <w:p w14:paraId="688EFC72" w14:textId="77777777" w:rsidR="00A05CFE" w:rsidRDefault="00A05CFE">
            <w:pPr>
              <w:pPrChange w:id="894" w:author="hyx" w:date="2018-11-10T14:10:00Z">
                <w:pPr>
                  <w:ind w:firstLineChars="95" w:firstLine="199"/>
                </w:pPr>
              </w:pPrChange>
            </w:pPr>
            <w:r>
              <w:rPr>
                <w:rFonts w:hint="eastAsia"/>
              </w:rPr>
              <w:t>组长</w:t>
            </w:r>
          </w:p>
        </w:tc>
        <w:tc>
          <w:tcPr>
            <w:tcW w:w="1417" w:type="dxa"/>
            <w:shd w:val="clear" w:color="auto" w:fill="auto"/>
            <w:tcPrChange w:id="895" w:author="hyx" w:date="2018-11-10T14:13:00Z">
              <w:tcPr>
                <w:tcW w:w="1417" w:type="dxa"/>
                <w:shd w:val="clear" w:color="auto" w:fill="auto"/>
              </w:tcPr>
            </w:tcPrChange>
          </w:tcPr>
          <w:p w14:paraId="507792A1" w14:textId="78B9A074" w:rsidR="00A05CFE" w:rsidRDefault="00A05CFE" w:rsidP="00123D76">
            <w:r>
              <w:t>13588899102</w:t>
            </w:r>
          </w:p>
        </w:tc>
        <w:tc>
          <w:tcPr>
            <w:tcW w:w="1985" w:type="dxa"/>
            <w:shd w:val="clear" w:color="auto" w:fill="auto"/>
            <w:tcPrChange w:id="896" w:author="hyx" w:date="2018-11-10T14:13:00Z">
              <w:tcPr>
                <w:tcW w:w="1742" w:type="dxa"/>
                <w:shd w:val="clear" w:color="auto" w:fill="auto"/>
              </w:tcPr>
            </w:tcPrChange>
          </w:tcPr>
          <w:p w14:paraId="64B37C06" w14:textId="77777777" w:rsidR="00A05CFE" w:rsidRDefault="00A05CFE" w:rsidP="00123D76">
            <w:pPr>
              <w:rPr>
                <w:ins w:id="897" w:author="hyx" w:date="2018-11-10T14:11:00Z"/>
              </w:rPr>
            </w:pPr>
            <w:r>
              <w:t>31601246</w:t>
            </w:r>
          </w:p>
          <w:p w14:paraId="164115F0" w14:textId="15BF3DD3" w:rsidR="00A05CFE" w:rsidRDefault="00A05CFE" w:rsidP="00123D76">
            <w:r w:rsidRPr="007A5736">
              <w:t>@stu.zucc.edu.cn</w:t>
            </w:r>
          </w:p>
        </w:tc>
        <w:tc>
          <w:tcPr>
            <w:tcW w:w="1417" w:type="dxa"/>
            <w:tcPrChange w:id="898" w:author="hyx" w:date="2018-11-10T14:13:00Z">
              <w:tcPr>
                <w:tcW w:w="1862" w:type="dxa"/>
              </w:tcPr>
            </w:tcPrChange>
          </w:tcPr>
          <w:p w14:paraId="10FA2781" w14:textId="6AA9303D" w:rsidR="00A05CFE" w:rsidRDefault="00A05CFE" w:rsidP="001F22CC">
            <w:pPr>
              <w:rPr>
                <w:ins w:id="899" w:author="hyx" w:date="2018-11-10T14:10:00Z"/>
              </w:rPr>
            </w:pPr>
            <w:ins w:id="900" w:author="hyx" w:date="2018-11-10T14:12:00Z">
              <w:r>
                <w:rPr>
                  <w:rFonts w:hint="eastAsia"/>
                </w:rPr>
                <w:t>H</w:t>
              </w:r>
              <w:r>
                <w:t>yxzucc</w:t>
              </w:r>
            </w:ins>
          </w:p>
        </w:tc>
        <w:tc>
          <w:tcPr>
            <w:tcW w:w="1276" w:type="dxa"/>
            <w:tcPrChange w:id="901" w:author="hyx" w:date="2018-11-10T14:13:00Z">
              <w:tcPr>
                <w:tcW w:w="1074" w:type="dxa"/>
                <w:gridSpan w:val="2"/>
              </w:tcPr>
            </w:tcPrChange>
          </w:tcPr>
          <w:p w14:paraId="5338E01B" w14:textId="1C433D3F" w:rsidR="00A05CFE" w:rsidRDefault="00A05CFE" w:rsidP="001F22CC">
            <w:pPr>
              <w:rPr>
                <w:ins w:id="902" w:author="hyx" w:date="2018-11-10T14:11:00Z"/>
              </w:rPr>
            </w:pPr>
            <w:ins w:id="903" w:author="hyx" w:date="2018-11-10T14:13:00Z">
              <w:r>
                <w:rPr>
                  <w:rFonts w:hint="eastAsia"/>
                </w:rPr>
                <w:t>1</w:t>
              </w:r>
              <w:r>
                <w:t>103057282</w:t>
              </w:r>
            </w:ins>
          </w:p>
        </w:tc>
        <w:tc>
          <w:tcPr>
            <w:tcW w:w="759" w:type="dxa"/>
            <w:shd w:val="clear" w:color="auto" w:fill="auto"/>
            <w:tcPrChange w:id="904" w:author="hyx" w:date="2018-11-10T14:13:00Z">
              <w:tcPr>
                <w:tcW w:w="759" w:type="dxa"/>
                <w:shd w:val="clear" w:color="auto" w:fill="auto"/>
              </w:tcPr>
            </w:tcPrChange>
          </w:tcPr>
          <w:p w14:paraId="59F35DCB" w14:textId="61D8BF89" w:rsidR="00A05CFE" w:rsidRDefault="00A05CFE" w:rsidP="001F22CC">
            <w:r>
              <w:rPr>
                <w:rFonts w:hint="eastAsia"/>
              </w:rPr>
              <w:t>弘毅2</w:t>
            </w:r>
            <w:r w:rsidRPr="007A5736">
              <w:rPr>
                <w:rFonts w:hint="eastAsia"/>
              </w:rPr>
              <w:t>-</w:t>
            </w:r>
            <w:r>
              <w:t>210</w:t>
            </w:r>
          </w:p>
        </w:tc>
      </w:tr>
      <w:tr w:rsidR="00A05CFE" w14:paraId="53104FBE" w14:textId="77777777" w:rsidTr="00A05CFE">
        <w:tc>
          <w:tcPr>
            <w:tcW w:w="950" w:type="dxa"/>
            <w:shd w:val="clear" w:color="auto" w:fill="auto"/>
            <w:tcPrChange w:id="905" w:author="hyx" w:date="2018-11-10T14:13:00Z">
              <w:tcPr>
                <w:tcW w:w="950" w:type="dxa"/>
                <w:shd w:val="clear" w:color="auto" w:fill="auto"/>
              </w:tcPr>
            </w:tcPrChange>
          </w:tcPr>
          <w:p w14:paraId="191D90E5" w14:textId="4D7562CF" w:rsidR="00A05CFE" w:rsidRPr="002C70E3" w:rsidRDefault="00A05CFE">
            <w:pPr>
              <w:rPr>
                <w:sz w:val="24"/>
              </w:rPr>
              <w:pPrChange w:id="906" w:author="hyx" w:date="2018-11-10T14:09:00Z">
                <w:pPr>
                  <w:ind w:firstLine="420"/>
                </w:pPr>
              </w:pPrChange>
            </w:pPr>
            <w:r>
              <w:rPr>
                <w:rFonts w:hint="eastAsia"/>
              </w:rPr>
              <w:t>陈俊仁</w:t>
            </w:r>
          </w:p>
        </w:tc>
        <w:tc>
          <w:tcPr>
            <w:tcW w:w="718" w:type="dxa"/>
            <w:shd w:val="clear" w:color="auto" w:fill="auto"/>
            <w:tcPrChange w:id="907" w:author="hyx" w:date="2018-11-10T14:13:00Z">
              <w:tcPr>
                <w:tcW w:w="718" w:type="dxa"/>
                <w:shd w:val="clear" w:color="auto" w:fill="auto"/>
              </w:tcPr>
            </w:tcPrChange>
          </w:tcPr>
          <w:p w14:paraId="1E4C56FE" w14:textId="77777777" w:rsidR="00A05CFE" w:rsidRDefault="00A05CFE">
            <w:pPr>
              <w:pPrChange w:id="908" w:author="hyx" w:date="2018-11-10T14:10:00Z">
                <w:pPr>
                  <w:ind w:firstLineChars="95" w:firstLine="199"/>
                </w:pPr>
              </w:pPrChange>
            </w:pPr>
            <w:r>
              <w:rPr>
                <w:rFonts w:hint="eastAsia"/>
              </w:rPr>
              <w:t>组员</w:t>
            </w:r>
          </w:p>
        </w:tc>
        <w:tc>
          <w:tcPr>
            <w:tcW w:w="1417" w:type="dxa"/>
            <w:shd w:val="clear" w:color="auto" w:fill="auto"/>
            <w:tcPrChange w:id="909" w:author="hyx" w:date="2018-11-10T14:13:00Z">
              <w:tcPr>
                <w:tcW w:w="1417" w:type="dxa"/>
                <w:shd w:val="clear" w:color="auto" w:fill="auto"/>
              </w:tcPr>
            </w:tcPrChange>
          </w:tcPr>
          <w:p w14:paraId="71B211C8" w14:textId="61B12CE7" w:rsidR="00A05CFE" w:rsidRDefault="00A05CFE" w:rsidP="00123D76">
            <w:r>
              <w:t>17376503405</w:t>
            </w:r>
          </w:p>
        </w:tc>
        <w:tc>
          <w:tcPr>
            <w:tcW w:w="1985" w:type="dxa"/>
            <w:shd w:val="clear" w:color="auto" w:fill="auto"/>
            <w:tcPrChange w:id="910" w:author="hyx" w:date="2018-11-10T14:13:00Z">
              <w:tcPr>
                <w:tcW w:w="1742" w:type="dxa"/>
                <w:shd w:val="clear" w:color="auto" w:fill="auto"/>
              </w:tcPr>
            </w:tcPrChange>
          </w:tcPr>
          <w:p w14:paraId="44701AC0" w14:textId="77777777" w:rsidR="00A05CFE" w:rsidRDefault="00A05CFE" w:rsidP="00123D76">
            <w:pPr>
              <w:rPr>
                <w:ins w:id="911" w:author="hyx" w:date="2018-11-10T14:11:00Z"/>
              </w:rPr>
            </w:pPr>
            <w:r>
              <w:t>31601241</w:t>
            </w:r>
          </w:p>
          <w:p w14:paraId="576118BF" w14:textId="31A28FB7" w:rsidR="00A05CFE" w:rsidRDefault="00A05CFE" w:rsidP="00123D76">
            <w:r w:rsidRPr="004C01D8">
              <w:t>@stu.zucc.edu.cn</w:t>
            </w:r>
          </w:p>
        </w:tc>
        <w:tc>
          <w:tcPr>
            <w:tcW w:w="1417" w:type="dxa"/>
            <w:tcPrChange w:id="912" w:author="hyx" w:date="2018-11-10T14:13:00Z">
              <w:tcPr>
                <w:tcW w:w="1862" w:type="dxa"/>
              </w:tcPr>
            </w:tcPrChange>
          </w:tcPr>
          <w:p w14:paraId="551D2B63" w14:textId="18FA7FAE" w:rsidR="00A05CFE" w:rsidRDefault="00A05CFE" w:rsidP="00123D76">
            <w:pPr>
              <w:rPr>
                <w:ins w:id="913" w:author="hyx" w:date="2018-11-10T14:10:00Z"/>
              </w:rPr>
            </w:pPr>
            <w:ins w:id="914" w:author="hyx" w:date="2018-11-10T14:13:00Z">
              <w:r w:rsidRPr="00A05CFE">
                <w:t>chenjunren6745</w:t>
              </w:r>
            </w:ins>
          </w:p>
        </w:tc>
        <w:tc>
          <w:tcPr>
            <w:tcW w:w="1276" w:type="dxa"/>
            <w:tcPrChange w:id="915" w:author="hyx" w:date="2018-11-10T14:13:00Z">
              <w:tcPr>
                <w:tcW w:w="1074" w:type="dxa"/>
                <w:gridSpan w:val="2"/>
              </w:tcPr>
            </w:tcPrChange>
          </w:tcPr>
          <w:p w14:paraId="69E3E53B" w14:textId="577CA81B" w:rsidR="00A05CFE" w:rsidRDefault="00A05CFE" w:rsidP="00123D76">
            <w:pPr>
              <w:rPr>
                <w:ins w:id="916" w:author="hyx" w:date="2018-11-10T14:11:00Z"/>
              </w:rPr>
            </w:pPr>
            <w:ins w:id="917" w:author="hyx" w:date="2018-11-10T14:14:00Z">
              <w:r w:rsidRPr="00A05CFE">
                <w:t>374955336</w:t>
              </w:r>
            </w:ins>
          </w:p>
        </w:tc>
        <w:tc>
          <w:tcPr>
            <w:tcW w:w="759" w:type="dxa"/>
            <w:shd w:val="clear" w:color="auto" w:fill="auto"/>
            <w:tcPrChange w:id="918" w:author="hyx" w:date="2018-11-10T14:13:00Z">
              <w:tcPr>
                <w:tcW w:w="759" w:type="dxa"/>
                <w:shd w:val="clear" w:color="auto" w:fill="auto"/>
              </w:tcPr>
            </w:tcPrChange>
          </w:tcPr>
          <w:p w14:paraId="42FF313A" w14:textId="47FA56E2" w:rsidR="00A05CFE" w:rsidRDefault="00A05CFE" w:rsidP="00123D76">
            <w:r>
              <w:rPr>
                <w:rFonts w:hint="eastAsia"/>
              </w:rPr>
              <w:t>弘毅2</w:t>
            </w:r>
            <w:r>
              <w:t>-209</w:t>
            </w:r>
          </w:p>
        </w:tc>
      </w:tr>
      <w:tr w:rsidR="00A05CFE" w14:paraId="00101D3E" w14:textId="77777777" w:rsidTr="00A05CFE">
        <w:tc>
          <w:tcPr>
            <w:tcW w:w="950" w:type="dxa"/>
            <w:shd w:val="clear" w:color="auto" w:fill="auto"/>
            <w:tcPrChange w:id="919" w:author="hyx" w:date="2018-11-10T14:13:00Z">
              <w:tcPr>
                <w:tcW w:w="950" w:type="dxa"/>
                <w:shd w:val="clear" w:color="auto" w:fill="auto"/>
              </w:tcPr>
            </w:tcPrChange>
          </w:tcPr>
          <w:p w14:paraId="33D0056A" w14:textId="5F3CB212" w:rsidR="00A05CFE" w:rsidRDefault="00A05CFE">
            <w:pPr>
              <w:pPrChange w:id="920" w:author="hyx" w:date="2018-11-10T14:09:00Z">
                <w:pPr>
                  <w:ind w:firstLine="420"/>
                </w:pPr>
              </w:pPrChange>
            </w:pPr>
            <w:r>
              <w:rPr>
                <w:rFonts w:hint="eastAsia"/>
              </w:rPr>
              <w:t>陈苏民</w:t>
            </w:r>
          </w:p>
        </w:tc>
        <w:tc>
          <w:tcPr>
            <w:tcW w:w="718" w:type="dxa"/>
            <w:shd w:val="clear" w:color="auto" w:fill="auto"/>
            <w:tcPrChange w:id="921" w:author="hyx" w:date="2018-11-10T14:13:00Z">
              <w:tcPr>
                <w:tcW w:w="718" w:type="dxa"/>
                <w:shd w:val="clear" w:color="auto" w:fill="auto"/>
              </w:tcPr>
            </w:tcPrChange>
          </w:tcPr>
          <w:p w14:paraId="4E6C81BB" w14:textId="77777777" w:rsidR="00A05CFE" w:rsidRDefault="00A05CFE">
            <w:pPr>
              <w:pPrChange w:id="922" w:author="hyx" w:date="2018-11-10T14:10:00Z">
                <w:pPr>
                  <w:ind w:firstLineChars="95" w:firstLine="199"/>
                </w:pPr>
              </w:pPrChange>
            </w:pPr>
            <w:r>
              <w:rPr>
                <w:rFonts w:hint="eastAsia"/>
              </w:rPr>
              <w:t>组员</w:t>
            </w:r>
          </w:p>
        </w:tc>
        <w:tc>
          <w:tcPr>
            <w:tcW w:w="1417" w:type="dxa"/>
            <w:shd w:val="clear" w:color="auto" w:fill="auto"/>
            <w:tcPrChange w:id="923" w:author="hyx" w:date="2018-11-10T14:13:00Z">
              <w:tcPr>
                <w:tcW w:w="1417" w:type="dxa"/>
                <w:shd w:val="clear" w:color="auto" w:fill="auto"/>
              </w:tcPr>
            </w:tcPrChange>
          </w:tcPr>
          <w:p w14:paraId="33B9D50D" w14:textId="2F954285" w:rsidR="00A05CFE" w:rsidRDefault="00A05CFE" w:rsidP="00123D76">
            <w:r>
              <w:t>19967308296</w:t>
            </w:r>
          </w:p>
        </w:tc>
        <w:tc>
          <w:tcPr>
            <w:tcW w:w="1985" w:type="dxa"/>
            <w:shd w:val="clear" w:color="auto" w:fill="auto"/>
            <w:tcPrChange w:id="924" w:author="hyx" w:date="2018-11-10T14:13:00Z">
              <w:tcPr>
                <w:tcW w:w="1742" w:type="dxa"/>
                <w:shd w:val="clear" w:color="auto" w:fill="auto"/>
              </w:tcPr>
            </w:tcPrChange>
          </w:tcPr>
          <w:p w14:paraId="05E1CBAF" w14:textId="77777777" w:rsidR="00A05CFE" w:rsidRDefault="00A05CFE" w:rsidP="00123D76">
            <w:pPr>
              <w:rPr>
                <w:ins w:id="925" w:author="hyx" w:date="2018-11-10T14:11:00Z"/>
              </w:rPr>
            </w:pPr>
            <w:r>
              <w:t>31602227</w:t>
            </w:r>
          </w:p>
          <w:p w14:paraId="7B2F1FB2" w14:textId="0B0CD205" w:rsidR="00A05CFE" w:rsidRDefault="00A05CFE" w:rsidP="00123D76">
            <w:r w:rsidRPr="007A5736">
              <w:t>@stu.zucc.edu.cn</w:t>
            </w:r>
          </w:p>
        </w:tc>
        <w:tc>
          <w:tcPr>
            <w:tcW w:w="1417" w:type="dxa"/>
            <w:tcPrChange w:id="926" w:author="hyx" w:date="2018-11-10T14:13:00Z">
              <w:tcPr>
                <w:tcW w:w="1862" w:type="dxa"/>
              </w:tcPr>
            </w:tcPrChange>
          </w:tcPr>
          <w:p w14:paraId="01B4A831" w14:textId="3183A0AE" w:rsidR="00A05CFE" w:rsidRDefault="00A05CFE" w:rsidP="00757711">
            <w:pPr>
              <w:rPr>
                <w:ins w:id="927" w:author="hyx" w:date="2018-11-10T14:10:00Z"/>
              </w:rPr>
            </w:pPr>
            <w:ins w:id="928" w:author="hyx" w:date="2018-11-10T14:12:00Z">
              <w:r w:rsidRPr="00A05CFE">
                <w:t>c96s1m4</w:t>
              </w:r>
            </w:ins>
          </w:p>
        </w:tc>
        <w:tc>
          <w:tcPr>
            <w:tcW w:w="1276" w:type="dxa"/>
            <w:tcPrChange w:id="929" w:author="hyx" w:date="2018-11-10T14:13:00Z">
              <w:tcPr>
                <w:tcW w:w="1074" w:type="dxa"/>
                <w:gridSpan w:val="2"/>
              </w:tcPr>
            </w:tcPrChange>
          </w:tcPr>
          <w:p w14:paraId="6ADC567A" w14:textId="05C964BE" w:rsidR="00A05CFE" w:rsidRDefault="00A05CFE" w:rsidP="00757711">
            <w:pPr>
              <w:rPr>
                <w:ins w:id="930" w:author="hyx" w:date="2018-11-10T14:11:00Z"/>
              </w:rPr>
            </w:pPr>
            <w:ins w:id="931" w:author="hyx" w:date="2018-11-10T14:15:00Z">
              <w:r w:rsidRPr="00A05CFE">
                <w:t>245023559</w:t>
              </w:r>
            </w:ins>
          </w:p>
        </w:tc>
        <w:tc>
          <w:tcPr>
            <w:tcW w:w="759" w:type="dxa"/>
            <w:shd w:val="clear" w:color="auto" w:fill="auto"/>
            <w:tcPrChange w:id="932" w:author="hyx" w:date="2018-11-10T14:13:00Z">
              <w:tcPr>
                <w:tcW w:w="759" w:type="dxa"/>
                <w:shd w:val="clear" w:color="auto" w:fill="auto"/>
              </w:tcPr>
            </w:tcPrChange>
          </w:tcPr>
          <w:p w14:paraId="59DFF6E9" w14:textId="66DDED0F" w:rsidR="00A05CFE" w:rsidRDefault="00A05CFE" w:rsidP="00757711">
            <w:r>
              <w:rPr>
                <w:rFonts w:hint="eastAsia"/>
              </w:rPr>
              <w:t>弘毅</w:t>
            </w:r>
            <w:r w:rsidRPr="007A5736">
              <w:rPr>
                <w:rFonts w:hint="eastAsia"/>
              </w:rPr>
              <w:t>1-</w:t>
            </w:r>
            <w:r>
              <w:t>124</w:t>
            </w:r>
          </w:p>
        </w:tc>
      </w:tr>
      <w:tr w:rsidR="00A05CFE" w14:paraId="39AD1A06" w14:textId="77777777" w:rsidTr="00A05CFE">
        <w:tc>
          <w:tcPr>
            <w:tcW w:w="950" w:type="dxa"/>
            <w:shd w:val="clear" w:color="auto" w:fill="auto"/>
            <w:tcPrChange w:id="933" w:author="hyx" w:date="2018-11-10T14:13:00Z">
              <w:tcPr>
                <w:tcW w:w="950" w:type="dxa"/>
                <w:shd w:val="clear" w:color="auto" w:fill="auto"/>
              </w:tcPr>
            </w:tcPrChange>
          </w:tcPr>
          <w:p w14:paraId="053E89C7" w14:textId="0151710A" w:rsidR="00A05CFE" w:rsidRDefault="00A05CFE">
            <w:pPr>
              <w:pPrChange w:id="934" w:author="hyx" w:date="2018-11-10T14:09:00Z">
                <w:pPr>
                  <w:ind w:firstLine="420"/>
                </w:pPr>
              </w:pPrChange>
            </w:pPr>
            <w:r>
              <w:rPr>
                <w:rFonts w:hint="eastAsia"/>
              </w:rPr>
              <w:t>徐双铅</w:t>
            </w:r>
          </w:p>
        </w:tc>
        <w:tc>
          <w:tcPr>
            <w:tcW w:w="718" w:type="dxa"/>
            <w:shd w:val="clear" w:color="auto" w:fill="auto"/>
            <w:tcPrChange w:id="935" w:author="hyx" w:date="2018-11-10T14:13:00Z">
              <w:tcPr>
                <w:tcW w:w="718" w:type="dxa"/>
                <w:shd w:val="clear" w:color="auto" w:fill="auto"/>
              </w:tcPr>
            </w:tcPrChange>
          </w:tcPr>
          <w:p w14:paraId="4B3837E3" w14:textId="77777777" w:rsidR="00A05CFE" w:rsidRDefault="00A05CFE">
            <w:pPr>
              <w:pPrChange w:id="936" w:author="hyx" w:date="2018-11-10T14:10:00Z">
                <w:pPr>
                  <w:ind w:firstLineChars="95" w:firstLine="199"/>
                </w:pPr>
              </w:pPrChange>
            </w:pPr>
            <w:r>
              <w:rPr>
                <w:rFonts w:hint="eastAsia"/>
              </w:rPr>
              <w:t>组员</w:t>
            </w:r>
          </w:p>
        </w:tc>
        <w:tc>
          <w:tcPr>
            <w:tcW w:w="1417" w:type="dxa"/>
            <w:shd w:val="clear" w:color="auto" w:fill="auto"/>
            <w:tcPrChange w:id="937" w:author="hyx" w:date="2018-11-10T14:13:00Z">
              <w:tcPr>
                <w:tcW w:w="1417" w:type="dxa"/>
                <w:shd w:val="clear" w:color="auto" w:fill="auto"/>
              </w:tcPr>
            </w:tcPrChange>
          </w:tcPr>
          <w:p w14:paraId="46C4E77C" w14:textId="2B37864B" w:rsidR="00A05CFE" w:rsidRDefault="00A05CFE" w:rsidP="00123D76">
            <w:r>
              <w:t>18094711647</w:t>
            </w:r>
          </w:p>
        </w:tc>
        <w:tc>
          <w:tcPr>
            <w:tcW w:w="1985" w:type="dxa"/>
            <w:shd w:val="clear" w:color="auto" w:fill="auto"/>
            <w:tcPrChange w:id="938" w:author="hyx" w:date="2018-11-10T14:13:00Z">
              <w:tcPr>
                <w:tcW w:w="1742" w:type="dxa"/>
                <w:shd w:val="clear" w:color="auto" w:fill="auto"/>
              </w:tcPr>
            </w:tcPrChange>
          </w:tcPr>
          <w:p w14:paraId="6AC60C8B" w14:textId="77777777" w:rsidR="00A05CFE" w:rsidRDefault="00A05CFE" w:rsidP="00123D76">
            <w:pPr>
              <w:rPr>
                <w:ins w:id="939" w:author="hyx" w:date="2018-11-10T14:11:00Z"/>
              </w:rPr>
            </w:pPr>
            <w:r>
              <w:t>31601221</w:t>
            </w:r>
          </w:p>
          <w:p w14:paraId="0AF15685" w14:textId="446B7DCD" w:rsidR="00A05CFE" w:rsidRDefault="00A05CFE" w:rsidP="00123D76">
            <w:r w:rsidRPr="006C7612">
              <w:t>@stu.zucc.edu.cn</w:t>
            </w:r>
          </w:p>
        </w:tc>
        <w:tc>
          <w:tcPr>
            <w:tcW w:w="1417" w:type="dxa"/>
            <w:tcPrChange w:id="940" w:author="hyx" w:date="2018-11-10T14:13:00Z">
              <w:tcPr>
                <w:tcW w:w="1862" w:type="dxa"/>
              </w:tcPr>
            </w:tcPrChange>
          </w:tcPr>
          <w:p w14:paraId="7C17A2FD" w14:textId="57075B0F" w:rsidR="00A05CFE" w:rsidRDefault="00A05CFE" w:rsidP="001F22CC">
            <w:pPr>
              <w:rPr>
                <w:ins w:id="941" w:author="hyx" w:date="2018-11-10T14:10:00Z"/>
              </w:rPr>
            </w:pPr>
            <w:ins w:id="942" w:author="hyx" w:date="2018-11-10T14:12:00Z">
              <w:r w:rsidRPr="00A05CFE">
                <w:t>CXM1064081300</w:t>
              </w:r>
            </w:ins>
          </w:p>
        </w:tc>
        <w:tc>
          <w:tcPr>
            <w:tcW w:w="1276" w:type="dxa"/>
            <w:tcPrChange w:id="943" w:author="hyx" w:date="2018-11-10T14:13:00Z">
              <w:tcPr>
                <w:tcW w:w="1074" w:type="dxa"/>
                <w:gridSpan w:val="2"/>
              </w:tcPr>
            </w:tcPrChange>
          </w:tcPr>
          <w:p w14:paraId="53E8743D" w14:textId="6634F528" w:rsidR="00A05CFE" w:rsidRDefault="00A05CFE" w:rsidP="001F22CC">
            <w:pPr>
              <w:rPr>
                <w:ins w:id="944" w:author="hyx" w:date="2018-11-10T14:11:00Z"/>
              </w:rPr>
            </w:pPr>
            <w:ins w:id="945" w:author="hyx" w:date="2018-11-10T14:14:00Z">
              <w:r w:rsidRPr="00A05CFE">
                <w:t>1227442409</w:t>
              </w:r>
            </w:ins>
          </w:p>
        </w:tc>
        <w:tc>
          <w:tcPr>
            <w:tcW w:w="759" w:type="dxa"/>
            <w:shd w:val="clear" w:color="auto" w:fill="auto"/>
            <w:tcPrChange w:id="946" w:author="hyx" w:date="2018-11-10T14:13:00Z">
              <w:tcPr>
                <w:tcW w:w="759" w:type="dxa"/>
                <w:shd w:val="clear" w:color="auto" w:fill="auto"/>
              </w:tcPr>
            </w:tcPrChange>
          </w:tcPr>
          <w:p w14:paraId="6790D0F4" w14:textId="21EE7418" w:rsidR="00A05CFE" w:rsidRDefault="00A05CFE" w:rsidP="001F22CC">
            <w:r>
              <w:rPr>
                <w:rFonts w:hint="eastAsia"/>
              </w:rPr>
              <w:t>弘毅</w:t>
            </w:r>
            <w:r w:rsidRPr="006C7612">
              <w:rPr>
                <w:rFonts w:hint="eastAsia"/>
              </w:rPr>
              <w:t>2-</w:t>
            </w:r>
            <w:r>
              <w:t>206</w:t>
            </w:r>
          </w:p>
        </w:tc>
      </w:tr>
      <w:tr w:rsidR="00A05CFE" w14:paraId="5688D92C" w14:textId="77777777" w:rsidTr="00A05CFE">
        <w:tc>
          <w:tcPr>
            <w:tcW w:w="950" w:type="dxa"/>
            <w:shd w:val="clear" w:color="auto" w:fill="auto"/>
            <w:tcPrChange w:id="947" w:author="hyx" w:date="2018-11-10T14:13:00Z">
              <w:tcPr>
                <w:tcW w:w="950" w:type="dxa"/>
                <w:shd w:val="clear" w:color="auto" w:fill="auto"/>
              </w:tcPr>
            </w:tcPrChange>
          </w:tcPr>
          <w:p w14:paraId="40CC3BE9" w14:textId="01246830" w:rsidR="00A05CFE" w:rsidRDefault="00A05CFE">
            <w:pPr>
              <w:pPrChange w:id="948" w:author="hyx" w:date="2018-11-10T14:09:00Z">
                <w:pPr>
                  <w:ind w:firstLine="420"/>
                </w:pPr>
              </w:pPrChange>
            </w:pPr>
            <w:r>
              <w:rPr>
                <w:rFonts w:hint="eastAsia"/>
              </w:rPr>
              <w:t>吕迪</w:t>
            </w:r>
          </w:p>
        </w:tc>
        <w:tc>
          <w:tcPr>
            <w:tcW w:w="718" w:type="dxa"/>
            <w:shd w:val="clear" w:color="auto" w:fill="auto"/>
            <w:tcPrChange w:id="949" w:author="hyx" w:date="2018-11-10T14:13:00Z">
              <w:tcPr>
                <w:tcW w:w="718" w:type="dxa"/>
                <w:shd w:val="clear" w:color="auto" w:fill="auto"/>
              </w:tcPr>
            </w:tcPrChange>
          </w:tcPr>
          <w:p w14:paraId="76232A6A" w14:textId="77777777" w:rsidR="00A05CFE" w:rsidRDefault="00A05CFE">
            <w:pPr>
              <w:pPrChange w:id="950" w:author="hyx" w:date="2018-11-10T14:10:00Z">
                <w:pPr>
                  <w:ind w:firstLineChars="95" w:firstLine="199"/>
                </w:pPr>
              </w:pPrChange>
            </w:pPr>
            <w:r>
              <w:rPr>
                <w:rFonts w:hint="eastAsia"/>
              </w:rPr>
              <w:t>组员</w:t>
            </w:r>
          </w:p>
        </w:tc>
        <w:tc>
          <w:tcPr>
            <w:tcW w:w="1417" w:type="dxa"/>
            <w:shd w:val="clear" w:color="auto" w:fill="auto"/>
            <w:tcPrChange w:id="951" w:author="hyx" w:date="2018-11-10T14:13:00Z">
              <w:tcPr>
                <w:tcW w:w="1417" w:type="dxa"/>
                <w:shd w:val="clear" w:color="auto" w:fill="auto"/>
              </w:tcPr>
            </w:tcPrChange>
          </w:tcPr>
          <w:p w14:paraId="3E1F1D5E" w14:textId="5AB2E84D" w:rsidR="00A05CFE" w:rsidRDefault="00A05CFE" w:rsidP="00123D76">
            <w:r>
              <w:t>17306413358</w:t>
            </w:r>
          </w:p>
        </w:tc>
        <w:tc>
          <w:tcPr>
            <w:tcW w:w="1985" w:type="dxa"/>
            <w:shd w:val="clear" w:color="auto" w:fill="auto"/>
            <w:tcPrChange w:id="952" w:author="hyx" w:date="2018-11-10T14:13:00Z">
              <w:tcPr>
                <w:tcW w:w="1742" w:type="dxa"/>
                <w:shd w:val="clear" w:color="auto" w:fill="auto"/>
              </w:tcPr>
            </w:tcPrChange>
          </w:tcPr>
          <w:p w14:paraId="3FA53450" w14:textId="77777777" w:rsidR="00A05CFE" w:rsidRDefault="00A05CFE" w:rsidP="00123D76">
            <w:pPr>
              <w:rPr>
                <w:ins w:id="953" w:author="hyx" w:date="2018-11-10T14:11:00Z"/>
              </w:rPr>
            </w:pPr>
            <w:r>
              <w:t>31504051</w:t>
            </w:r>
          </w:p>
          <w:p w14:paraId="4AB6788A" w14:textId="23EFBFFE" w:rsidR="00A05CFE" w:rsidRDefault="00A05CFE" w:rsidP="00123D76">
            <w:r>
              <w:rPr>
                <w:rFonts w:hint="eastAsia"/>
              </w:rPr>
              <w:t>@stu</w:t>
            </w:r>
            <w:r>
              <w:t>.zucc.edu.cn</w:t>
            </w:r>
          </w:p>
        </w:tc>
        <w:tc>
          <w:tcPr>
            <w:tcW w:w="1417" w:type="dxa"/>
            <w:tcPrChange w:id="954" w:author="hyx" w:date="2018-11-10T14:13:00Z">
              <w:tcPr>
                <w:tcW w:w="1862" w:type="dxa"/>
              </w:tcPr>
            </w:tcPrChange>
          </w:tcPr>
          <w:p w14:paraId="4726E84B" w14:textId="7976F655" w:rsidR="00A05CFE" w:rsidRDefault="00A05CFE" w:rsidP="001F22CC">
            <w:pPr>
              <w:rPr>
                <w:ins w:id="955" w:author="hyx" w:date="2018-11-10T14:10:00Z"/>
              </w:rPr>
            </w:pPr>
            <w:ins w:id="956" w:author="hyx" w:date="2018-11-10T14:12:00Z">
              <w:r w:rsidRPr="00A05CFE">
                <w:t>di62289</w:t>
              </w:r>
            </w:ins>
          </w:p>
        </w:tc>
        <w:tc>
          <w:tcPr>
            <w:tcW w:w="1276" w:type="dxa"/>
            <w:tcPrChange w:id="957" w:author="hyx" w:date="2018-11-10T14:13:00Z">
              <w:tcPr>
                <w:tcW w:w="1074" w:type="dxa"/>
                <w:gridSpan w:val="2"/>
              </w:tcPr>
            </w:tcPrChange>
          </w:tcPr>
          <w:p w14:paraId="4451E43A" w14:textId="6FEBF3CD" w:rsidR="00A05CFE" w:rsidRDefault="00A05CFE" w:rsidP="001F22CC">
            <w:pPr>
              <w:rPr>
                <w:ins w:id="958" w:author="hyx" w:date="2018-11-10T14:11:00Z"/>
              </w:rPr>
            </w:pPr>
            <w:ins w:id="959" w:author="hyx" w:date="2018-11-10T14:14:00Z">
              <w:r w:rsidRPr="00A05CFE">
                <w:t>935162289</w:t>
              </w:r>
            </w:ins>
          </w:p>
        </w:tc>
        <w:tc>
          <w:tcPr>
            <w:tcW w:w="759" w:type="dxa"/>
            <w:shd w:val="clear" w:color="auto" w:fill="auto"/>
            <w:tcPrChange w:id="960" w:author="hyx" w:date="2018-11-10T14:13:00Z">
              <w:tcPr>
                <w:tcW w:w="759" w:type="dxa"/>
                <w:shd w:val="clear" w:color="auto" w:fill="auto"/>
              </w:tcPr>
            </w:tcPrChange>
          </w:tcPr>
          <w:p w14:paraId="553B145B" w14:textId="17C038DB" w:rsidR="00A05CFE" w:rsidRDefault="00A05CFE" w:rsidP="001F22CC">
            <w:r>
              <w:rPr>
                <w:rFonts w:hint="eastAsia"/>
              </w:rPr>
              <w:t>求真</w:t>
            </w:r>
            <w:r>
              <w:t>1</w:t>
            </w:r>
            <w:r>
              <w:rPr>
                <w:rFonts w:hint="eastAsia"/>
              </w:rPr>
              <w:t>-</w:t>
            </w:r>
            <w:r>
              <w:t>125</w:t>
            </w:r>
          </w:p>
        </w:tc>
      </w:tr>
    </w:tbl>
    <w:p w14:paraId="6BF324BF" w14:textId="6505362B" w:rsidR="00A05CFE" w:rsidRDefault="00A05CFE">
      <w:pPr>
        <w:rPr>
          <w:ins w:id="961" w:author="hyx" w:date="2018-11-10T14:16:00Z"/>
        </w:rPr>
        <w:pPrChange w:id="962" w:author="hyx" w:date="2018-11-10T14:16:00Z">
          <w:pPr>
            <w:pStyle w:val="a1"/>
          </w:pPr>
        </w:pPrChange>
      </w:pPr>
      <w:bookmarkStart w:id="963" w:name="_Toc496746335"/>
    </w:p>
    <w:p w14:paraId="13FBEFE8" w14:textId="5488E3E9" w:rsidR="00A05CFE" w:rsidRDefault="00A05CFE">
      <w:pPr>
        <w:rPr>
          <w:ins w:id="964" w:author="hyx" w:date="2018-11-10T14:16:00Z"/>
        </w:rPr>
        <w:pPrChange w:id="965" w:author="hyx" w:date="2018-11-10T14:16:00Z">
          <w:pPr>
            <w:pStyle w:val="a1"/>
          </w:pPr>
        </w:pPrChange>
      </w:pPr>
    </w:p>
    <w:p w14:paraId="229C4DFE" w14:textId="77777777" w:rsidR="00A05CFE" w:rsidRPr="00211B4D" w:rsidRDefault="00A05CFE">
      <w:pPr>
        <w:rPr>
          <w:ins w:id="966" w:author="hyx" w:date="2018-11-10T14:16:00Z"/>
        </w:rPr>
        <w:pPrChange w:id="967" w:author="hyx" w:date="2018-11-10T14:16:00Z">
          <w:pPr>
            <w:pStyle w:val="a1"/>
          </w:pPr>
        </w:pPrChange>
      </w:pPr>
    </w:p>
    <w:p w14:paraId="337012E3" w14:textId="77777777" w:rsidR="00A05CFE" w:rsidRPr="005136E7" w:rsidRDefault="00A05CFE">
      <w:pPr>
        <w:rPr>
          <w:ins w:id="968" w:author="hyx" w:date="2018-11-10T14:16:00Z"/>
        </w:rPr>
        <w:pPrChange w:id="969" w:author="hyx" w:date="2018-11-10T14:16:00Z">
          <w:pPr>
            <w:pStyle w:val="a1"/>
          </w:pPr>
        </w:pPrChange>
      </w:pPr>
    </w:p>
    <w:p w14:paraId="5B005F53" w14:textId="2F625F6A" w:rsidR="00123D76" w:rsidRPr="009D29AB" w:rsidRDefault="00123D76" w:rsidP="00123D76">
      <w:pPr>
        <w:pStyle w:val="a1"/>
      </w:pPr>
      <w:bookmarkStart w:id="970" w:name="_Toc529724894"/>
      <w:r w:rsidRPr="009D29AB">
        <w:rPr>
          <w:rFonts w:hint="eastAsia"/>
        </w:rPr>
        <w:lastRenderedPageBreak/>
        <w:t>项目用户</w:t>
      </w:r>
      <w:bookmarkEnd w:id="963"/>
      <w:bookmarkEnd w:id="970"/>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5E2EC851" w:rsidR="009339E7" w:rsidRPr="00FD530C" w:rsidRDefault="009339E7" w:rsidP="00211B4D">
            <w:pPr>
              <w:ind w:firstLine="420"/>
              <w:rPr>
                <w:szCs w:val="21"/>
                <w:lang w:val="zh-CN"/>
              </w:rPr>
            </w:pPr>
            <w:r w:rsidRPr="00FD530C">
              <w:rPr>
                <w:rFonts w:hint="eastAsia"/>
                <w:szCs w:val="21"/>
                <w:lang w:val="zh-CN"/>
              </w:rPr>
              <w:t>软件</w:t>
            </w:r>
            <w:ins w:id="971" w:author="hyx" w:date="2018-11-10T14:18:00Z">
              <w:r w:rsidR="00A05CFE">
                <w:rPr>
                  <w:rFonts w:hint="eastAsia"/>
                  <w:szCs w:val="21"/>
                  <w:lang w:val="zh-CN"/>
                </w:rPr>
                <w:t>工程系列</w:t>
              </w:r>
            </w:ins>
            <w:del w:id="972" w:author="hyx" w:date="2018-11-10T14:17:00Z">
              <w:r w:rsidRPr="00FD530C" w:rsidDel="00A05CFE">
                <w:rPr>
                  <w:rFonts w:hint="eastAsia"/>
                  <w:szCs w:val="21"/>
                  <w:lang w:val="zh-CN"/>
                </w:rPr>
                <w:delText>需求分析</w:delText>
              </w:r>
            </w:del>
            <w:r w:rsidRPr="00FD530C">
              <w:rPr>
                <w:rFonts w:hint="eastAsia"/>
                <w:szCs w:val="21"/>
                <w:lang w:val="zh-CN"/>
              </w:rPr>
              <w:t>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6C8056E3" w:rsidR="009339E7" w:rsidRPr="00FD530C" w:rsidRDefault="009339E7" w:rsidP="00FD530C">
            <w:pPr>
              <w:ind w:firstLine="420"/>
              <w:rPr>
                <w:szCs w:val="21"/>
                <w:lang w:val="zh-CN"/>
              </w:rPr>
            </w:pPr>
            <w:r w:rsidRPr="00FD530C">
              <w:rPr>
                <w:rFonts w:hint="eastAsia"/>
                <w:szCs w:val="21"/>
                <w:lang w:val="zh-CN"/>
              </w:rPr>
              <w:t>选择</w:t>
            </w:r>
            <w:ins w:id="973" w:author="hyx" w:date="2018-11-10T14:18:00Z">
              <w:r w:rsidR="0016197B" w:rsidRPr="00FD530C">
                <w:rPr>
                  <w:rFonts w:hint="eastAsia"/>
                  <w:szCs w:val="21"/>
                  <w:lang w:val="zh-CN"/>
                </w:rPr>
                <w:t>软件</w:t>
              </w:r>
              <w:r w:rsidR="0016197B">
                <w:rPr>
                  <w:rFonts w:hint="eastAsia"/>
                  <w:szCs w:val="21"/>
                  <w:lang w:val="zh-CN"/>
                </w:rPr>
                <w:t>工程系列</w:t>
              </w:r>
              <w:r w:rsidR="0016197B" w:rsidRPr="00FD530C">
                <w:rPr>
                  <w:rFonts w:hint="eastAsia"/>
                  <w:szCs w:val="21"/>
                  <w:lang w:val="zh-CN"/>
                </w:rPr>
                <w:t>课程</w:t>
              </w:r>
            </w:ins>
            <w:del w:id="974" w:author="hyx" w:date="2018-11-10T14:18:00Z">
              <w:r w:rsidRPr="00FD530C" w:rsidDel="0016197B">
                <w:rPr>
                  <w:rFonts w:hint="eastAsia"/>
                  <w:szCs w:val="21"/>
                  <w:lang w:val="zh-CN"/>
                </w:rPr>
                <w:delText>软件需求分析课程</w:delText>
              </w:r>
            </w:del>
            <w:r w:rsidRPr="00FD530C">
              <w:rPr>
                <w:rFonts w:hint="eastAsia"/>
                <w:szCs w:val="21"/>
                <w:lang w:val="zh-CN"/>
              </w:rPr>
              <w:t>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975" w:name="_Toc529724895"/>
      <w:r>
        <w:rPr>
          <w:rFonts w:hint="eastAsia"/>
        </w:rPr>
        <w:t>业务</w:t>
      </w:r>
      <w:r>
        <w:t>目标</w:t>
      </w:r>
      <w:bookmarkEnd w:id="975"/>
    </w:p>
    <w:p w14:paraId="2F56B756" w14:textId="573EAB7E"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F6093B">
        <w:rPr>
          <w:rFonts w:hint="eastAsia"/>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7F61DD">
        <w:rPr>
          <w:rFonts w:hint="eastAsia"/>
        </w:rPr>
        <w:t>与APP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976" w:name="_Toc529724896"/>
      <w:r>
        <w:rPr>
          <w:rFonts w:hint="eastAsia"/>
        </w:rPr>
        <w:t>参考</w:t>
      </w:r>
      <w:r>
        <w:t>资料</w:t>
      </w:r>
      <w:bookmarkEnd w:id="976"/>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43B9C126" w:rsidR="00883581" w:rsidRDefault="00757711" w:rsidP="00A3431B">
      <w:pPr>
        <w:rPr>
          <w:ins w:id="977" w:author="hyx" w:date="2018-11-11T18:45:00Z"/>
        </w:rPr>
      </w:pPr>
      <w:r>
        <w:t>[5</w:t>
      </w:r>
      <w:r w:rsidR="00A3431B">
        <w:t xml:space="preserve">] </w:t>
      </w:r>
      <w:r>
        <w:rPr>
          <w:rFonts w:hint="eastAsia"/>
        </w:rPr>
        <w:t>IT</w:t>
      </w:r>
      <w:r w:rsidR="00A3431B">
        <w:t>项目管理（原书第</w:t>
      </w:r>
      <w:r>
        <w:t>8</w:t>
      </w:r>
      <w:r w:rsidR="00A3431B">
        <w:t>版） [Software Project Management Fifth Edition]</w:t>
      </w:r>
    </w:p>
    <w:p w14:paraId="4833B588" w14:textId="4F80426F" w:rsidR="005136E7" w:rsidRDefault="005136E7" w:rsidP="00A3431B">
      <w:pPr>
        <w:rPr>
          <w:ins w:id="978" w:author="hyx" w:date="2018-11-11T18:45:00Z"/>
        </w:rPr>
      </w:pPr>
    </w:p>
    <w:p w14:paraId="06816EC0" w14:textId="4C63F5E2" w:rsidR="005136E7" w:rsidRDefault="005136E7" w:rsidP="00A3431B">
      <w:pPr>
        <w:rPr>
          <w:ins w:id="979" w:author="hyx" w:date="2018-11-11T18:45:00Z"/>
        </w:rPr>
      </w:pPr>
    </w:p>
    <w:p w14:paraId="31DCBCC3" w14:textId="10934A10" w:rsidR="005136E7" w:rsidRDefault="005136E7" w:rsidP="00A3431B">
      <w:pPr>
        <w:rPr>
          <w:ins w:id="980" w:author="hyx" w:date="2018-11-11T18:45:00Z"/>
        </w:rPr>
      </w:pPr>
    </w:p>
    <w:p w14:paraId="7D8CFDC2" w14:textId="130EB758" w:rsidR="005136E7" w:rsidRDefault="005136E7" w:rsidP="00A3431B">
      <w:pPr>
        <w:rPr>
          <w:ins w:id="981" w:author="hyx" w:date="2018-11-11T18:45:00Z"/>
        </w:rPr>
      </w:pPr>
    </w:p>
    <w:p w14:paraId="369C54B4" w14:textId="77777777" w:rsidR="005136E7" w:rsidRPr="00883581" w:rsidRDefault="005136E7" w:rsidP="00A3431B"/>
    <w:p w14:paraId="5E97D5E6" w14:textId="717B8AEE" w:rsidR="00EF609A" w:rsidRDefault="00EF609A" w:rsidP="006B1DC2">
      <w:pPr>
        <w:pStyle w:val="a"/>
      </w:pPr>
      <w:bookmarkStart w:id="982" w:name="_Toc529724897"/>
      <w:r>
        <w:rPr>
          <w:rFonts w:hint="eastAsia"/>
        </w:rPr>
        <w:lastRenderedPageBreak/>
        <w:t>项目</w:t>
      </w:r>
      <w:r>
        <w:t>概述</w:t>
      </w:r>
      <w:bookmarkEnd w:id="982"/>
    </w:p>
    <w:p w14:paraId="2B8DB9DC" w14:textId="7B520FD3" w:rsidR="00EF609A" w:rsidRDefault="00EF609A" w:rsidP="006B1DC2">
      <w:pPr>
        <w:pStyle w:val="a0"/>
      </w:pPr>
      <w:bookmarkStart w:id="983" w:name="_Toc529724898"/>
      <w:r>
        <w:rPr>
          <w:rFonts w:hint="eastAsia"/>
        </w:rPr>
        <w:t>项目</w:t>
      </w:r>
      <w:r>
        <w:t>基本信息</w:t>
      </w:r>
      <w:bookmarkEnd w:id="983"/>
    </w:p>
    <w:p w14:paraId="6D805769" w14:textId="28E6065B" w:rsidR="002675C8" w:rsidDel="005136E7" w:rsidRDefault="002675C8" w:rsidP="002675C8">
      <w:pPr>
        <w:ind w:firstLine="420"/>
        <w:rPr>
          <w:del w:id="984" w:author="hyx" w:date="2018-11-11T18:45:00Z"/>
        </w:rPr>
      </w:pPr>
      <w:r>
        <w:rPr>
          <w:rFonts w:hint="eastAsia"/>
        </w:rPr>
        <w:t>软件工程系列课程教学辅助网站是一个针对软件工程系列课程而建立的开放性交流平台，部署在浙江大学城市学院内网中</w:t>
      </w:r>
      <w:r w:rsidR="007F61DD">
        <w:rPr>
          <w:rFonts w:hint="eastAsia"/>
        </w:rPr>
        <w:t>或发布在各大手机应用市场</w:t>
      </w:r>
      <w:r>
        <w:rPr>
          <w:rFonts w:hint="eastAsia"/>
        </w:rPr>
        <w:t>，使对软件工程系列课程感兴趣的同学于老师都能够参与其中。目前，浙江大学城市学院没有类似于B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Del="005136E7" w:rsidRDefault="00677527" w:rsidP="005136E7">
      <w:pPr>
        <w:rPr>
          <w:del w:id="985" w:author="hyx" w:date="2018-11-11T18:45:00Z"/>
          <w:rFonts w:hint="eastAsia"/>
        </w:rPr>
        <w:pPrChange w:id="986" w:author="hyx" w:date="2018-11-11T18:45:00Z">
          <w:pPr>
            <w:ind w:firstLine="420"/>
          </w:pPr>
        </w:pPrChange>
      </w:pPr>
    </w:p>
    <w:p w14:paraId="5AF3481A" w14:textId="185FEEE3" w:rsidR="002675C8" w:rsidDel="005136E7" w:rsidRDefault="002675C8" w:rsidP="005136E7">
      <w:pPr>
        <w:rPr>
          <w:del w:id="987" w:author="hyx" w:date="2018-11-11T18:45:00Z"/>
          <w:rFonts w:hint="eastAsia"/>
        </w:rPr>
        <w:pPrChange w:id="988" w:author="hyx" w:date="2018-11-11T18:45:00Z">
          <w:pPr>
            <w:ind w:firstLine="420"/>
          </w:pPr>
        </w:pPrChange>
      </w:pPr>
    </w:p>
    <w:p w14:paraId="335C2DDE" w14:textId="6C507509" w:rsidR="002675C8" w:rsidDel="005136E7" w:rsidRDefault="002675C8" w:rsidP="005136E7">
      <w:pPr>
        <w:rPr>
          <w:del w:id="989" w:author="hyx" w:date="2018-11-11T18:45:00Z"/>
          <w:rFonts w:hint="eastAsia"/>
        </w:rPr>
        <w:pPrChange w:id="990" w:author="hyx" w:date="2018-11-11T18:45:00Z">
          <w:pPr>
            <w:ind w:firstLine="420"/>
          </w:pPr>
        </w:pPrChange>
      </w:pPr>
    </w:p>
    <w:p w14:paraId="65A6D7D9" w14:textId="77777777" w:rsidR="002675C8" w:rsidRPr="002675C8" w:rsidRDefault="002675C8" w:rsidP="005136E7">
      <w:pPr>
        <w:ind w:firstLine="420"/>
        <w:rPr>
          <w:rFonts w:hint="eastAsia"/>
        </w:rPr>
        <w:pPrChange w:id="991" w:author="hyx" w:date="2018-11-11T18:45:00Z">
          <w:pPr>
            <w:ind w:firstLine="420"/>
          </w:pPr>
        </w:pPrChange>
      </w:pPr>
    </w:p>
    <w:p w14:paraId="29DED647" w14:textId="4CC5E63E" w:rsidR="00EF609A" w:rsidRDefault="00EF609A" w:rsidP="006E3AAE">
      <w:pPr>
        <w:pStyle w:val="a0"/>
      </w:pPr>
      <w:bookmarkStart w:id="992" w:name="_Toc529724899"/>
      <w:r>
        <w:rPr>
          <w:rFonts w:hint="eastAsia"/>
        </w:rPr>
        <w:t>工作</w:t>
      </w:r>
      <w:r>
        <w:t>内容</w:t>
      </w:r>
      <w:bookmarkEnd w:id="992"/>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12EBFE93" w:rsidR="002675C8" w:rsidRPr="00883581" w:rsidRDefault="00D90869" w:rsidP="002675C8">
            <w:pPr>
              <w:spacing w:line="480" w:lineRule="auto"/>
              <w:jc w:val="center"/>
              <w:rPr>
                <w:bCs/>
                <w:color w:val="000000"/>
                <w:szCs w:val="21"/>
              </w:rPr>
            </w:pPr>
            <w:r>
              <w:rPr>
                <w:rFonts w:hint="eastAsia"/>
                <w:bCs/>
                <w:color w:val="000000"/>
                <w:szCs w:val="21"/>
              </w:rPr>
              <w:t>黄叶轩</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4DDE4A20" w:rsidR="002675C8" w:rsidRPr="00883581" w:rsidRDefault="00D90869" w:rsidP="002675C8">
            <w:pPr>
              <w:jc w:val="center"/>
              <w:rPr>
                <w:bCs/>
                <w:color w:val="000000"/>
                <w:szCs w:val="21"/>
              </w:rPr>
            </w:pPr>
            <w:del w:id="993" w:author="hyx" w:date="2018-11-10T18:23:00Z">
              <w:r w:rsidDel="001F5FF2">
                <w:rPr>
                  <w:rFonts w:hint="eastAsia"/>
                  <w:bCs/>
                  <w:color w:val="000000"/>
                  <w:szCs w:val="21"/>
                </w:rPr>
                <w:delText>陈苏民</w:delText>
              </w:r>
            </w:del>
            <w:ins w:id="994" w:author="hyx" w:date="2018-11-10T18:23:00Z">
              <w:r w:rsidR="001F5FF2">
                <w:rPr>
                  <w:rFonts w:hint="eastAsia"/>
                  <w:bCs/>
                  <w:color w:val="000000"/>
                  <w:szCs w:val="21"/>
                </w:rPr>
                <w:t>黄叶轩</w:t>
              </w:r>
            </w:ins>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45752CC6" w:rsidR="002675C8" w:rsidRPr="00883581" w:rsidRDefault="00D90869" w:rsidP="002675C8">
            <w:pPr>
              <w:jc w:val="center"/>
              <w:rPr>
                <w:bCs/>
                <w:color w:val="000000"/>
                <w:szCs w:val="21"/>
              </w:rPr>
            </w:pPr>
            <w:r>
              <w:rPr>
                <w:rFonts w:hint="eastAsia"/>
                <w:bCs/>
                <w:color w:val="000000"/>
                <w:szCs w:val="21"/>
              </w:rPr>
              <w:t>徐双铅</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21D4D2C5" w:rsidR="002675C8" w:rsidRPr="003D2EDB" w:rsidRDefault="00D90869" w:rsidP="002675C8">
            <w:pPr>
              <w:jc w:val="center"/>
              <w:rPr>
                <w:bCs/>
                <w:color w:val="000000"/>
                <w:szCs w:val="21"/>
              </w:rPr>
            </w:pPr>
            <w:r>
              <w:rPr>
                <w:rFonts w:hint="eastAsia"/>
                <w:bCs/>
                <w:color w:val="000000"/>
                <w:szCs w:val="21"/>
              </w:rPr>
              <w:t>吕迪</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r>
              <w:rPr>
                <w:rFonts w:hint="eastAsia"/>
                <w:bCs/>
                <w:color w:val="000000"/>
                <w:szCs w:val="21"/>
              </w:rPr>
              <w:t>徐双铅</w:t>
            </w:r>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6E39490C" w:rsidR="002675C8" w:rsidRPr="00883581" w:rsidRDefault="00D90869" w:rsidP="002675C8">
            <w:pPr>
              <w:jc w:val="center"/>
              <w:rPr>
                <w:bCs/>
                <w:color w:val="000000"/>
                <w:szCs w:val="21"/>
              </w:rPr>
            </w:pPr>
            <w:r>
              <w:rPr>
                <w:rFonts w:hint="eastAsia"/>
                <w:bCs/>
                <w:color w:val="000000"/>
                <w:szCs w:val="21"/>
              </w:rPr>
              <w:t>陈苏民</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44D15C85" w:rsidR="002675C8" w:rsidRPr="00883581" w:rsidRDefault="00D90869" w:rsidP="00D90869">
            <w:pPr>
              <w:jc w:val="center"/>
              <w:rPr>
                <w:bCs/>
                <w:color w:val="000000"/>
                <w:szCs w:val="21"/>
              </w:rPr>
            </w:pPr>
            <w:r>
              <w:rPr>
                <w:rFonts w:hint="eastAsia"/>
                <w:bCs/>
                <w:color w:val="000000"/>
                <w:szCs w:val="21"/>
              </w:rPr>
              <w:t>吕迪</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995" w:name="_Toc529724900"/>
      <w:r>
        <w:rPr>
          <w:rFonts w:hint="eastAsia"/>
        </w:rPr>
        <w:t>开发</w:t>
      </w:r>
      <w:r>
        <w:t>人员</w:t>
      </w:r>
      <w:bookmarkEnd w:id="99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709"/>
        <w:gridCol w:w="1417"/>
        <w:gridCol w:w="1701"/>
        <w:gridCol w:w="1134"/>
        <w:gridCol w:w="1418"/>
        <w:gridCol w:w="1184"/>
        <w:tblGridChange w:id="996">
          <w:tblGrid>
            <w:gridCol w:w="425"/>
            <w:gridCol w:w="424"/>
            <w:gridCol w:w="110"/>
            <w:gridCol w:w="709"/>
            <w:gridCol w:w="1417"/>
            <w:gridCol w:w="284"/>
            <w:gridCol w:w="508"/>
            <w:gridCol w:w="909"/>
            <w:gridCol w:w="754"/>
            <w:gridCol w:w="380"/>
            <w:gridCol w:w="870"/>
            <w:gridCol w:w="548"/>
            <w:gridCol w:w="1184"/>
          </w:tblGrid>
        </w:tblGridChange>
      </w:tblGrid>
      <w:tr w:rsidR="0016197B" w:rsidRPr="005616A4" w14:paraId="36ADA26C" w14:textId="77777777" w:rsidTr="0016197B">
        <w:tc>
          <w:tcPr>
            <w:tcW w:w="959" w:type="dxa"/>
            <w:shd w:val="clear" w:color="auto" w:fill="BDD6EE"/>
          </w:tcPr>
          <w:p w14:paraId="345DB0B1" w14:textId="77777777" w:rsidR="0016197B" w:rsidRPr="00C319C1" w:rsidRDefault="0016197B" w:rsidP="002675C8">
            <w:pPr>
              <w:rPr>
                <w:rFonts w:ascii="Times New Roman" w:hAnsi="Times New Roman" w:cs="Times New Roman"/>
                <w:b/>
                <w:szCs w:val="24"/>
              </w:rPr>
            </w:pPr>
            <w:bookmarkStart w:id="997" w:name="OLE_LINK10"/>
            <w:bookmarkStart w:id="998" w:name="OLE_LINK11"/>
            <w:bookmarkStart w:id="999" w:name="OLE_LINK12"/>
            <w:bookmarkStart w:id="1000" w:name="OLE_LINK13"/>
            <w:r w:rsidRPr="00C319C1">
              <w:rPr>
                <w:rFonts w:ascii="Times New Roman" w:hAnsi="Times New Roman" w:cs="Times New Roman" w:hint="eastAsia"/>
                <w:b/>
                <w:szCs w:val="24"/>
              </w:rPr>
              <w:t>姓名</w:t>
            </w:r>
          </w:p>
        </w:tc>
        <w:tc>
          <w:tcPr>
            <w:tcW w:w="709" w:type="dxa"/>
            <w:shd w:val="clear" w:color="auto" w:fill="BDD6EE"/>
          </w:tcPr>
          <w:p w14:paraId="09503F83" w14:textId="77777777"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417" w:type="dxa"/>
            <w:shd w:val="clear" w:color="auto" w:fill="BDD6EE"/>
          </w:tcPr>
          <w:p w14:paraId="66A13A76" w14:textId="77777777"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1701" w:type="dxa"/>
            <w:shd w:val="clear" w:color="auto" w:fill="BDD6EE"/>
          </w:tcPr>
          <w:p w14:paraId="524CB1B5" w14:textId="77777777"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134" w:type="dxa"/>
            <w:shd w:val="clear" w:color="auto" w:fill="BDD6EE"/>
          </w:tcPr>
          <w:p w14:paraId="3C16D5C1" w14:textId="5252EDBA" w:rsidR="0016197B" w:rsidRPr="00C319C1" w:rsidRDefault="0016197B" w:rsidP="002675C8">
            <w:pPr>
              <w:rPr>
                <w:ins w:id="1001" w:author="hyx" w:date="2018-11-10T14:21:00Z"/>
                <w:rFonts w:ascii="Times New Roman" w:hAnsi="Times New Roman" w:cs="Times New Roman"/>
                <w:b/>
                <w:szCs w:val="24"/>
              </w:rPr>
            </w:pPr>
            <w:ins w:id="1002" w:author="hyx" w:date="2018-11-10T14:22:00Z">
              <w:r>
                <w:rPr>
                  <w:rFonts w:ascii="Times New Roman" w:hAnsi="Times New Roman" w:cs="Times New Roman" w:hint="eastAsia"/>
                  <w:b/>
                  <w:szCs w:val="24"/>
                </w:rPr>
                <w:t>微信</w:t>
              </w:r>
            </w:ins>
          </w:p>
        </w:tc>
        <w:tc>
          <w:tcPr>
            <w:tcW w:w="1418" w:type="dxa"/>
            <w:shd w:val="clear" w:color="auto" w:fill="BDD6EE"/>
          </w:tcPr>
          <w:p w14:paraId="06033431" w14:textId="0799E780" w:rsidR="0016197B" w:rsidRPr="00C319C1" w:rsidRDefault="0016197B" w:rsidP="002675C8">
            <w:pPr>
              <w:rPr>
                <w:ins w:id="1003" w:author="hyx" w:date="2018-11-10T14:22:00Z"/>
                <w:rFonts w:ascii="Times New Roman" w:hAnsi="Times New Roman" w:cs="Times New Roman"/>
                <w:b/>
                <w:szCs w:val="24"/>
              </w:rPr>
            </w:pPr>
            <w:ins w:id="1004" w:author="hyx" w:date="2018-11-10T14:22:00Z">
              <w:r>
                <w:rPr>
                  <w:rFonts w:ascii="Times New Roman" w:hAnsi="Times New Roman" w:cs="Times New Roman" w:hint="eastAsia"/>
                  <w:b/>
                  <w:szCs w:val="24"/>
                </w:rPr>
                <w:t>QQ</w:t>
              </w:r>
            </w:ins>
          </w:p>
        </w:tc>
        <w:tc>
          <w:tcPr>
            <w:tcW w:w="1184" w:type="dxa"/>
            <w:shd w:val="clear" w:color="auto" w:fill="BDD6EE"/>
          </w:tcPr>
          <w:p w14:paraId="634A5BB9" w14:textId="63386839" w:rsidR="0016197B" w:rsidRPr="00C319C1" w:rsidRDefault="0016197B"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16197B" w:rsidRPr="005616A4" w14:paraId="3E155C31"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005"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006" w:author="hyx" w:date="2018-11-10T14:24:00Z">
              <w:tcPr>
                <w:tcW w:w="425" w:type="dxa"/>
              </w:tcPr>
            </w:tcPrChange>
          </w:tcPr>
          <w:p w14:paraId="3E3CD763"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黄叶轩</w:t>
            </w:r>
          </w:p>
        </w:tc>
        <w:tc>
          <w:tcPr>
            <w:tcW w:w="709" w:type="dxa"/>
            <w:tcPrChange w:id="1007" w:author="hyx" w:date="2018-11-10T14:24:00Z">
              <w:tcPr>
                <w:tcW w:w="424" w:type="dxa"/>
              </w:tcPr>
            </w:tcPrChange>
          </w:tcPr>
          <w:p w14:paraId="3F1FB5C0"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417" w:type="dxa"/>
            <w:tcPrChange w:id="1008" w:author="hyx" w:date="2018-11-10T14:24:00Z">
              <w:tcPr>
                <w:tcW w:w="2520" w:type="dxa"/>
                <w:gridSpan w:val="4"/>
              </w:tcPr>
            </w:tcPrChange>
          </w:tcPr>
          <w:p w14:paraId="3E8C56D9"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13588899102</w:t>
            </w:r>
          </w:p>
        </w:tc>
        <w:tc>
          <w:tcPr>
            <w:tcW w:w="1701" w:type="dxa"/>
            <w:tcPrChange w:id="1009" w:author="hyx" w:date="2018-11-10T14:24:00Z">
              <w:tcPr>
                <w:tcW w:w="508" w:type="dxa"/>
              </w:tcPr>
            </w:tcPrChange>
          </w:tcPr>
          <w:p w14:paraId="58235623" w14:textId="77777777" w:rsidR="0016197B" w:rsidRDefault="0016197B" w:rsidP="0016197B">
            <w:pPr>
              <w:rPr>
                <w:ins w:id="1010"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p>
          <w:p w14:paraId="28ECA357" w14:textId="384F6004"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011" w:author="hyx" w:date="2018-11-10T14:24:00Z">
              <w:tcPr>
                <w:tcW w:w="1663" w:type="dxa"/>
                <w:gridSpan w:val="2"/>
              </w:tcPr>
            </w:tcPrChange>
          </w:tcPr>
          <w:p w14:paraId="228207FE" w14:textId="19DA12CF" w:rsidR="0016197B" w:rsidRDefault="0016197B" w:rsidP="0016197B">
            <w:pPr>
              <w:rPr>
                <w:ins w:id="1012" w:author="hyx" w:date="2018-11-10T14:21:00Z"/>
                <w:rFonts w:ascii="Times New Roman" w:hAnsi="Times New Roman" w:cs="Times New Roman"/>
                <w:szCs w:val="24"/>
              </w:rPr>
            </w:pPr>
            <w:ins w:id="1013" w:author="hyx" w:date="2018-11-10T14:23:00Z">
              <w:r>
                <w:rPr>
                  <w:rFonts w:hint="eastAsia"/>
                </w:rPr>
                <w:t>H</w:t>
              </w:r>
              <w:r>
                <w:t>yxzucc</w:t>
              </w:r>
            </w:ins>
          </w:p>
        </w:tc>
        <w:tc>
          <w:tcPr>
            <w:tcW w:w="1418" w:type="dxa"/>
            <w:tcPrChange w:id="1014" w:author="hyx" w:date="2018-11-10T14:24:00Z">
              <w:tcPr>
                <w:tcW w:w="1250" w:type="dxa"/>
                <w:gridSpan w:val="2"/>
              </w:tcPr>
            </w:tcPrChange>
          </w:tcPr>
          <w:p w14:paraId="4EB813A5" w14:textId="7689289A" w:rsidR="0016197B" w:rsidRDefault="0016197B" w:rsidP="0016197B">
            <w:pPr>
              <w:rPr>
                <w:ins w:id="1015" w:author="hyx" w:date="2018-11-10T14:22:00Z"/>
                <w:rFonts w:ascii="Times New Roman" w:hAnsi="Times New Roman" w:cs="Times New Roman"/>
                <w:szCs w:val="24"/>
              </w:rPr>
            </w:pPr>
            <w:ins w:id="1016" w:author="hyx" w:date="2018-11-10T14:23:00Z">
              <w:r>
                <w:rPr>
                  <w:rFonts w:hint="eastAsia"/>
                </w:rPr>
                <w:t>1</w:t>
              </w:r>
              <w:r>
                <w:t>103057282</w:t>
              </w:r>
            </w:ins>
          </w:p>
        </w:tc>
        <w:tc>
          <w:tcPr>
            <w:tcW w:w="1184" w:type="dxa"/>
            <w:tcPrChange w:id="1017" w:author="hyx" w:date="2018-11-10T14:24:00Z">
              <w:tcPr>
                <w:tcW w:w="1732" w:type="dxa"/>
                <w:gridSpan w:val="2"/>
              </w:tcPr>
            </w:tcPrChange>
          </w:tcPr>
          <w:p w14:paraId="620FA58F" w14:textId="77777777" w:rsidR="0016197B" w:rsidRDefault="0016197B" w:rsidP="0016197B">
            <w:pPr>
              <w:rPr>
                <w:ins w:id="1018" w:author="hyx" w:date="2018-11-10T14:24:00Z"/>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p>
          <w:p w14:paraId="194318A6" w14:textId="0F8E52EA" w:rsidR="0016197B" w:rsidRPr="005616A4" w:rsidRDefault="0016197B" w:rsidP="0016197B">
            <w:pPr>
              <w:rPr>
                <w:rFonts w:ascii="Times New Roman" w:hAnsi="Times New Roman" w:cs="Times New Roman"/>
                <w:szCs w:val="24"/>
              </w:rPr>
            </w:pPr>
            <w:r>
              <w:rPr>
                <w:rFonts w:ascii="Times New Roman" w:hAnsi="Times New Roman" w:cs="Times New Roman"/>
                <w:szCs w:val="24"/>
              </w:rPr>
              <w:t>,JAVA</w:t>
            </w:r>
          </w:p>
        </w:tc>
      </w:tr>
      <w:tr w:rsidR="0016197B" w:rsidRPr="005616A4" w14:paraId="1322509B"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019"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020" w:author="hyx" w:date="2018-11-10T14:24:00Z">
              <w:tcPr>
                <w:tcW w:w="425" w:type="dxa"/>
              </w:tcPr>
            </w:tcPrChange>
          </w:tcPr>
          <w:p w14:paraId="547E8D01" w14:textId="77777777" w:rsidR="0016197B" w:rsidRPr="005616A4" w:rsidRDefault="0016197B" w:rsidP="0016197B">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709" w:type="dxa"/>
            <w:tcPrChange w:id="1021" w:author="hyx" w:date="2018-11-10T14:24:00Z">
              <w:tcPr>
                <w:tcW w:w="424" w:type="dxa"/>
              </w:tcPr>
            </w:tcPrChange>
          </w:tcPr>
          <w:p w14:paraId="15F44AF7"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hint="eastAsia"/>
                <w:szCs w:val="24"/>
              </w:rPr>
              <w:t>组员</w:t>
            </w:r>
          </w:p>
        </w:tc>
        <w:tc>
          <w:tcPr>
            <w:tcW w:w="1417" w:type="dxa"/>
            <w:tcPrChange w:id="1022" w:author="hyx" w:date="2018-11-10T14:24:00Z">
              <w:tcPr>
                <w:tcW w:w="2520" w:type="dxa"/>
                <w:gridSpan w:val="4"/>
              </w:tcPr>
            </w:tcPrChange>
          </w:tcPr>
          <w:p w14:paraId="57EC92E9"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1701" w:type="dxa"/>
            <w:tcPrChange w:id="1023" w:author="hyx" w:date="2018-11-10T14:24:00Z">
              <w:tcPr>
                <w:tcW w:w="508" w:type="dxa"/>
              </w:tcPr>
            </w:tcPrChange>
          </w:tcPr>
          <w:p w14:paraId="6A7E2894" w14:textId="77777777" w:rsidR="0016197B" w:rsidRDefault="0016197B" w:rsidP="0016197B">
            <w:pPr>
              <w:rPr>
                <w:ins w:id="1024"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p>
          <w:p w14:paraId="29CCE2CA" w14:textId="4AD863EC"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025" w:author="hyx" w:date="2018-11-10T14:24:00Z">
              <w:tcPr>
                <w:tcW w:w="1663" w:type="dxa"/>
                <w:gridSpan w:val="2"/>
              </w:tcPr>
            </w:tcPrChange>
          </w:tcPr>
          <w:p w14:paraId="57C8D6A9" w14:textId="06E78C1E" w:rsidR="0016197B" w:rsidRPr="00D90869" w:rsidRDefault="0016197B" w:rsidP="0016197B">
            <w:pPr>
              <w:rPr>
                <w:ins w:id="1026" w:author="hyx" w:date="2018-11-10T14:21:00Z"/>
                <w:rFonts w:ascii="Times New Roman" w:hAnsi="Times New Roman" w:cs="Times New Roman"/>
                <w:szCs w:val="24"/>
              </w:rPr>
            </w:pPr>
            <w:ins w:id="1027" w:author="hyx" w:date="2018-11-10T14:23:00Z">
              <w:r w:rsidRPr="00A05CFE">
                <w:t>chenjunren6745</w:t>
              </w:r>
            </w:ins>
          </w:p>
        </w:tc>
        <w:tc>
          <w:tcPr>
            <w:tcW w:w="1418" w:type="dxa"/>
            <w:tcPrChange w:id="1028" w:author="hyx" w:date="2018-11-10T14:24:00Z">
              <w:tcPr>
                <w:tcW w:w="1250" w:type="dxa"/>
                <w:gridSpan w:val="2"/>
              </w:tcPr>
            </w:tcPrChange>
          </w:tcPr>
          <w:p w14:paraId="6B6DD0A1" w14:textId="7BF70B39" w:rsidR="0016197B" w:rsidRPr="00D90869" w:rsidRDefault="0016197B" w:rsidP="0016197B">
            <w:pPr>
              <w:rPr>
                <w:ins w:id="1029" w:author="hyx" w:date="2018-11-10T14:22:00Z"/>
                <w:rFonts w:ascii="Times New Roman" w:hAnsi="Times New Roman" w:cs="Times New Roman"/>
                <w:szCs w:val="24"/>
              </w:rPr>
            </w:pPr>
            <w:ins w:id="1030" w:author="hyx" w:date="2018-11-10T14:23:00Z">
              <w:r w:rsidRPr="00A05CFE">
                <w:t>374955336</w:t>
              </w:r>
            </w:ins>
          </w:p>
        </w:tc>
        <w:tc>
          <w:tcPr>
            <w:tcW w:w="1184" w:type="dxa"/>
            <w:tcPrChange w:id="1031" w:author="hyx" w:date="2018-11-10T14:24:00Z">
              <w:tcPr>
                <w:tcW w:w="1732" w:type="dxa"/>
                <w:gridSpan w:val="2"/>
              </w:tcPr>
            </w:tcPrChange>
          </w:tcPr>
          <w:p w14:paraId="342539AC" w14:textId="06D66F05" w:rsidR="0016197B" w:rsidRPr="005616A4" w:rsidRDefault="0016197B" w:rsidP="0016197B">
            <w:pPr>
              <w:rPr>
                <w:rFonts w:ascii="Times New Roman" w:hAnsi="Times New Roman" w:cs="Times New Roman"/>
                <w:szCs w:val="24"/>
              </w:rPr>
            </w:pPr>
            <w:r w:rsidRPr="00D90869">
              <w:rPr>
                <w:rFonts w:ascii="Times New Roman" w:hAnsi="Times New Roman" w:cs="Times New Roman" w:hint="eastAsia"/>
                <w:szCs w:val="24"/>
              </w:rPr>
              <w:t>ProcessOn,JAVA </w:t>
            </w:r>
          </w:p>
        </w:tc>
      </w:tr>
      <w:tr w:rsidR="0016197B" w:rsidRPr="005616A4" w14:paraId="1D84839F"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032"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033" w:author="hyx" w:date="2018-11-10T14:24:00Z">
              <w:tcPr>
                <w:tcW w:w="425" w:type="dxa"/>
              </w:tcPr>
            </w:tcPrChange>
          </w:tcPr>
          <w:p w14:paraId="267B0AF9"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陈俊仁</w:t>
            </w:r>
          </w:p>
        </w:tc>
        <w:tc>
          <w:tcPr>
            <w:tcW w:w="709" w:type="dxa"/>
            <w:tcPrChange w:id="1034" w:author="hyx" w:date="2018-11-10T14:24:00Z">
              <w:tcPr>
                <w:tcW w:w="424" w:type="dxa"/>
              </w:tcPr>
            </w:tcPrChange>
          </w:tcPr>
          <w:p w14:paraId="5960C2EE"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417" w:type="dxa"/>
            <w:tcPrChange w:id="1035" w:author="hyx" w:date="2018-11-10T14:24:00Z">
              <w:tcPr>
                <w:tcW w:w="2520" w:type="dxa"/>
                <w:gridSpan w:val="4"/>
              </w:tcPr>
            </w:tcPrChange>
          </w:tcPr>
          <w:p w14:paraId="70230172"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1701" w:type="dxa"/>
            <w:tcPrChange w:id="1036" w:author="hyx" w:date="2018-11-10T14:24:00Z">
              <w:tcPr>
                <w:tcW w:w="508" w:type="dxa"/>
              </w:tcPr>
            </w:tcPrChange>
          </w:tcPr>
          <w:p w14:paraId="3F233C17" w14:textId="77777777" w:rsidR="0016197B" w:rsidRDefault="0016197B" w:rsidP="0016197B">
            <w:pPr>
              <w:rPr>
                <w:ins w:id="1037"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p>
          <w:p w14:paraId="09FB5C37" w14:textId="7DA1B17E"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038" w:author="hyx" w:date="2018-11-10T14:24:00Z">
              <w:tcPr>
                <w:tcW w:w="1663" w:type="dxa"/>
                <w:gridSpan w:val="2"/>
              </w:tcPr>
            </w:tcPrChange>
          </w:tcPr>
          <w:p w14:paraId="7FCEA8C6" w14:textId="4F768FFA" w:rsidR="0016197B" w:rsidRDefault="0016197B" w:rsidP="0016197B">
            <w:pPr>
              <w:rPr>
                <w:ins w:id="1039" w:author="hyx" w:date="2018-11-10T14:21:00Z"/>
                <w:rFonts w:ascii="Times New Roman" w:hAnsi="Times New Roman" w:cs="Times New Roman"/>
                <w:szCs w:val="24"/>
              </w:rPr>
            </w:pPr>
            <w:ins w:id="1040" w:author="hyx" w:date="2018-11-10T14:23:00Z">
              <w:r w:rsidRPr="00A05CFE">
                <w:t>c96s1m4</w:t>
              </w:r>
            </w:ins>
          </w:p>
        </w:tc>
        <w:tc>
          <w:tcPr>
            <w:tcW w:w="1418" w:type="dxa"/>
            <w:tcPrChange w:id="1041" w:author="hyx" w:date="2018-11-10T14:24:00Z">
              <w:tcPr>
                <w:tcW w:w="1250" w:type="dxa"/>
                <w:gridSpan w:val="2"/>
              </w:tcPr>
            </w:tcPrChange>
          </w:tcPr>
          <w:p w14:paraId="1554B1AD" w14:textId="127E56D8" w:rsidR="0016197B" w:rsidRDefault="0016197B" w:rsidP="0016197B">
            <w:pPr>
              <w:rPr>
                <w:ins w:id="1042" w:author="hyx" w:date="2018-11-10T14:22:00Z"/>
                <w:rFonts w:ascii="Times New Roman" w:hAnsi="Times New Roman" w:cs="Times New Roman"/>
                <w:szCs w:val="24"/>
              </w:rPr>
            </w:pPr>
            <w:ins w:id="1043" w:author="hyx" w:date="2018-11-10T14:23:00Z">
              <w:r w:rsidRPr="00A05CFE">
                <w:t>245023559</w:t>
              </w:r>
            </w:ins>
          </w:p>
        </w:tc>
        <w:tc>
          <w:tcPr>
            <w:tcW w:w="1184" w:type="dxa"/>
            <w:tcPrChange w:id="1044" w:author="hyx" w:date="2018-11-10T14:24:00Z">
              <w:tcPr>
                <w:tcW w:w="1732" w:type="dxa"/>
                <w:gridSpan w:val="2"/>
              </w:tcPr>
            </w:tcPrChange>
          </w:tcPr>
          <w:p w14:paraId="0B0D6FBE" w14:textId="6EE9AB12"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16197B" w:rsidRPr="005616A4" w14:paraId="6450C43D"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045"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046" w:author="hyx" w:date="2018-11-10T14:24:00Z">
              <w:tcPr>
                <w:tcW w:w="425" w:type="dxa"/>
              </w:tcPr>
            </w:tcPrChange>
          </w:tcPr>
          <w:p w14:paraId="7FBA3C0E"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吕迪</w:t>
            </w:r>
          </w:p>
        </w:tc>
        <w:tc>
          <w:tcPr>
            <w:tcW w:w="709" w:type="dxa"/>
            <w:tcPrChange w:id="1047" w:author="hyx" w:date="2018-11-10T14:24:00Z">
              <w:tcPr>
                <w:tcW w:w="424" w:type="dxa"/>
              </w:tcPr>
            </w:tcPrChange>
          </w:tcPr>
          <w:p w14:paraId="269EE85D"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417" w:type="dxa"/>
            <w:tcPrChange w:id="1048" w:author="hyx" w:date="2018-11-10T14:24:00Z">
              <w:tcPr>
                <w:tcW w:w="2520" w:type="dxa"/>
                <w:gridSpan w:val="4"/>
              </w:tcPr>
            </w:tcPrChange>
          </w:tcPr>
          <w:p w14:paraId="3944F441"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1701" w:type="dxa"/>
            <w:tcPrChange w:id="1049" w:author="hyx" w:date="2018-11-10T14:24:00Z">
              <w:tcPr>
                <w:tcW w:w="508" w:type="dxa"/>
              </w:tcPr>
            </w:tcPrChange>
          </w:tcPr>
          <w:p w14:paraId="41F8472A" w14:textId="77777777" w:rsidR="0016197B" w:rsidRDefault="0016197B" w:rsidP="0016197B">
            <w:pPr>
              <w:rPr>
                <w:ins w:id="1050"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p>
          <w:p w14:paraId="255B2B7F" w14:textId="106D08D3"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@stu.zucc.edu.cn</w:t>
            </w:r>
          </w:p>
        </w:tc>
        <w:tc>
          <w:tcPr>
            <w:tcW w:w="1134" w:type="dxa"/>
            <w:tcPrChange w:id="1051" w:author="hyx" w:date="2018-11-10T14:24:00Z">
              <w:tcPr>
                <w:tcW w:w="1663" w:type="dxa"/>
                <w:gridSpan w:val="2"/>
              </w:tcPr>
            </w:tcPrChange>
          </w:tcPr>
          <w:p w14:paraId="13E57CC6" w14:textId="13D65AF6" w:rsidR="0016197B" w:rsidRDefault="0016197B" w:rsidP="0016197B">
            <w:pPr>
              <w:rPr>
                <w:ins w:id="1052" w:author="hyx" w:date="2018-11-10T14:21:00Z"/>
                <w:rFonts w:ascii="Times New Roman" w:hAnsi="Times New Roman" w:cs="Times New Roman"/>
                <w:szCs w:val="24"/>
              </w:rPr>
            </w:pPr>
            <w:ins w:id="1053" w:author="hyx" w:date="2018-11-10T14:23:00Z">
              <w:r w:rsidRPr="00A05CFE">
                <w:t>CXM1064081300</w:t>
              </w:r>
            </w:ins>
          </w:p>
        </w:tc>
        <w:tc>
          <w:tcPr>
            <w:tcW w:w="1418" w:type="dxa"/>
            <w:tcPrChange w:id="1054" w:author="hyx" w:date="2018-11-10T14:24:00Z">
              <w:tcPr>
                <w:tcW w:w="1250" w:type="dxa"/>
                <w:gridSpan w:val="2"/>
              </w:tcPr>
            </w:tcPrChange>
          </w:tcPr>
          <w:p w14:paraId="095257B9" w14:textId="216C5594" w:rsidR="0016197B" w:rsidRDefault="0016197B" w:rsidP="0016197B">
            <w:pPr>
              <w:rPr>
                <w:ins w:id="1055" w:author="hyx" w:date="2018-11-10T14:22:00Z"/>
                <w:rFonts w:ascii="Times New Roman" w:hAnsi="Times New Roman" w:cs="Times New Roman"/>
                <w:szCs w:val="24"/>
              </w:rPr>
            </w:pPr>
            <w:ins w:id="1056" w:author="hyx" w:date="2018-11-10T14:23:00Z">
              <w:r w:rsidRPr="00A05CFE">
                <w:t>1227442409</w:t>
              </w:r>
            </w:ins>
          </w:p>
        </w:tc>
        <w:tc>
          <w:tcPr>
            <w:tcW w:w="1184" w:type="dxa"/>
            <w:tcPrChange w:id="1057" w:author="hyx" w:date="2018-11-10T14:24:00Z">
              <w:tcPr>
                <w:tcW w:w="1732" w:type="dxa"/>
                <w:gridSpan w:val="2"/>
              </w:tcPr>
            </w:tcPrChange>
          </w:tcPr>
          <w:p w14:paraId="35A05E5C" w14:textId="6D30EF1F"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p>
        </w:tc>
      </w:tr>
      <w:tr w:rsidR="0016197B" w:rsidRPr="005616A4" w14:paraId="589DD570" w14:textId="77777777" w:rsidTr="0016197B">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058" w:author="hyx" w:date="2018-11-10T14:24: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059" w:author="hyx" w:date="2018-11-10T14:24:00Z">
              <w:tcPr>
                <w:tcW w:w="425" w:type="dxa"/>
              </w:tcPr>
            </w:tcPrChange>
          </w:tcPr>
          <w:p w14:paraId="098549AE" w14:textId="77777777"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徐双铅</w:t>
            </w:r>
          </w:p>
        </w:tc>
        <w:tc>
          <w:tcPr>
            <w:tcW w:w="709" w:type="dxa"/>
            <w:tcPrChange w:id="1060" w:author="hyx" w:date="2018-11-10T14:24:00Z">
              <w:tcPr>
                <w:tcW w:w="424" w:type="dxa"/>
              </w:tcPr>
            </w:tcPrChange>
          </w:tcPr>
          <w:p w14:paraId="596852CE"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hint="eastAsia"/>
                <w:szCs w:val="24"/>
              </w:rPr>
              <w:t>组员</w:t>
            </w:r>
          </w:p>
        </w:tc>
        <w:tc>
          <w:tcPr>
            <w:tcW w:w="1417" w:type="dxa"/>
            <w:tcPrChange w:id="1061" w:author="hyx" w:date="2018-11-10T14:24:00Z">
              <w:tcPr>
                <w:tcW w:w="2520" w:type="dxa"/>
                <w:gridSpan w:val="4"/>
              </w:tcPr>
            </w:tcPrChange>
          </w:tcPr>
          <w:p w14:paraId="123D8454" w14:textId="77777777" w:rsidR="0016197B" w:rsidRPr="005616A4" w:rsidRDefault="0016197B" w:rsidP="0016197B">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1701" w:type="dxa"/>
            <w:tcPrChange w:id="1062" w:author="hyx" w:date="2018-11-10T14:24:00Z">
              <w:tcPr>
                <w:tcW w:w="508" w:type="dxa"/>
              </w:tcPr>
            </w:tcPrChange>
          </w:tcPr>
          <w:p w14:paraId="72ED7FAC" w14:textId="77777777" w:rsidR="0016197B" w:rsidRDefault="0016197B" w:rsidP="0016197B">
            <w:pPr>
              <w:rPr>
                <w:ins w:id="1063" w:author="hyx" w:date="2018-11-10T14:22:00Z"/>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601221</w:t>
            </w:r>
          </w:p>
          <w:p w14:paraId="5D0A35AC" w14:textId="5EF4DDCA" w:rsidR="0016197B" w:rsidRPr="008541D6" w:rsidRDefault="0016197B" w:rsidP="0016197B">
            <w:r w:rsidRPr="005616A4">
              <w:rPr>
                <w:rFonts w:ascii="Times New Roman" w:hAnsi="Times New Roman" w:cs="Times New Roman"/>
                <w:szCs w:val="24"/>
              </w:rPr>
              <w:t>@stu.zucc.edu.cn</w:t>
            </w:r>
          </w:p>
        </w:tc>
        <w:tc>
          <w:tcPr>
            <w:tcW w:w="1134" w:type="dxa"/>
            <w:tcPrChange w:id="1064" w:author="hyx" w:date="2018-11-10T14:24:00Z">
              <w:tcPr>
                <w:tcW w:w="1663" w:type="dxa"/>
                <w:gridSpan w:val="2"/>
              </w:tcPr>
            </w:tcPrChange>
          </w:tcPr>
          <w:p w14:paraId="520AB553" w14:textId="541BC9CF" w:rsidR="0016197B" w:rsidRDefault="0016197B" w:rsidP="0016197B">
            <w:pPr>
              <w:rPr>
                <w:ins w:id="1065" w:author="hyx" w:date="2018-11-10T14:21:00Z"/>
                <w:rFonts w:ascii="Times New Roman" w:hAnsi="Times New Roman" w:cs="Times New Roman"/>
                <w:szCs w:val="24"/>
              </w:rPr>
            </w:pPr>
            <w:ins w:id="1066" w:author="hyx" w:date="2018-11-10T14:23:00Z">
              <w:r w:rsidRPr="00A05CFE">
                <w:t>di62289</w:t>
              </w:r>
            </w:ins>
          </w:p>
        </w:tc>
        <w:tc>
          <w:tcPr>
            <w:tcW w:w="1418" w:type="dxa"/>
            <w:tcPrChange w:id="1067" w:author="hyx" w:date="2018-11-10T14:24:00Z">
              <w:tcPr>
                <w:tcW w:w="1250" w:type="dxa"/>
                <w:gridSpan w:val="2"/>
              </w:tcPr>
            </w:tcPrChange>
          </w:tcPr>
          <w:p w14:paraId="0020FAD5" w14:textId="4919E922" w:rsidR="0016197B" w:rsidRDefault="0016197B" w:rsidP="0016197B">
            <w:pPr>
              <w:rPr>
                <w:ins w:id="1068" w:author="hyx" w:date="2018-11-10T14:22:00Z"/>
                <w:rFonts w:ascii="Times New Roman" w:hAnsi="Times New Roman" w:cs="Times New Roman"/>
                <w:szCs w:val="24"/>
              </w:rPr>
            </w:pPr>
            <w:ins w:id="1069" w:author="hyx" w:date="2018-11-10T14:23:00Z">
              <w:r w:rsidRPr="00A05CFE">
                <w:t>935162289</w:t>
              </w:r>
            </w:ins>
          </w:p>
        </w:tc>
        <w:tc>
          <w:tcPr>
            <w:tcW w:w="1184" w:type="dxa"/>
            <w:tcPrChange w:id="1070" w:author="hyx" w:date="2018-11-10T14:24:00Z">
              <w:tcPr>
                <w:tcW w:w="1732" w:type="dxa"/>
                <w:gridSpan w:val="2"/>
              </w:tcPr>
            </w:tcPrChange>
          </w:tcPr>
          <w:p w14:paraId="6BB9F94C" w14:textId="36FC1792" w:rsidR="0016197B" w:rsidRPr="005616A4" w:rsidRDefault="0016197B" w:rsidP="0016197B">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bookmarkEnd w:id="997"/>
      <w:bookmarkEnd w:id="998"/>
      <w:bookmarkEnd w:id="999"/>
      <w:bookmarkEnd w:id="1000"/>
    </w:tbl>
    <w:p w14:paraId="40737AC4" w14:textId="77777777" w:rsidR="0016197B" w:rsidRDefault="0016197B" w:rsidP="005136E7">
      <w:pPr>
        <w:rPr>
          <w:ins w:id="1071" w:author="hyx" w:date="2018-11-10T14:25:00Z"/>
          <w:rFonts w:hint="eastAsia"/>
        </w:rPr>
        <w:pPrChange w:id="1072" w:author="hyx" w:date="2018-11-11T18:46:00Z">
          <w:pPr>
            <w:pStyle w:val="a0"/>
          </w:pPr>
        </w:pPrChange>
      </w:pPr>
    </w:p>
    <w:p w14:paraId="06F44D48" w14:textId="67D3B92A" w:rsidR="00EF609A" w:rsidRDefault="00EF609A" w:rsidP="006B1DC2">
      <w:pPr>
        <w:pStyle w:val="a0"/>
      </w:pPr>
      <w:bookmarkStart w:id="1073" w:name="_Toc529724901"/>
      <w:r>
        <w:rPr>
          <w:rFonts w:hint="eastAsia"/>
        </w:rPr>
        <w:t>用户</w:t>
      </w:r>
      <w:bookmarkEnd w:id="1073"/>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Del="0016197B" w:rsidRDefault="00835E85" w:rsidP="00835E85">
      <w:pPr>
        <w:ind w:firstLine="420"/>
        <w:rPr>
          <w:del w:id="1074" w:author="hyx" w:date="2018-11-10T14:26:00Z"/>
          <w:szCs w:val="21"/>
          <w:lang w:val="zh-CN"/>
        </w:rPr>
      </w:pPr>
      <w:r w:rsidRPr="00835E85">
        <w:rPr>
          <w:szCs w:val="21"/>
          <w:lang w:val="zh-CN"/>
        </w:rPr>
        <w:t>4.网站管理员</w:t>
      </w:r>
    </w:p>
    <w:p w14:paraId="776E354F" w14:textId="0498FCE9" w:rsidR="00835E85" w:rsidRDefault="00835E85" w:rsidP="00211B4D">
      <w:pPr>
        <w:ind w:firstLine="420"/>
        <w:rPr>
          <w:szCs w:val="21"/>
          <w:lang w:val="zh-CN"/>
        </w:rPr>
      </w:pPr>
      <w:del w:id="1075" w:author="hyx" w:date="2018-11-10T14:26:00Z">
        <w:r w:rsidRPr="00835E85" w:rsidDel="0016197B">
          <w:rPr>
            <w:szCs w:val="21"/>
            <w:lang w:val="zh-CN"/>
          </w:rPr>
          <w:delText>5</w:delText>
        </w:r>
      </w:del>
      <w:ins w:id="1076" w:author="hyx" w:date="2018-11-10T14:26:00Z">
        <w:r w:rsidR="0016197B" w:rsidRPr="00835E85" w:rsidDel="0016197B">
          <w:rPr>
            <w:szCs w:val="21"/>
            <w:lang w:val="zh-CN"/>
          </w:rPr>
          <w:t xml:space="preserve"> </w:t>
        </w:r>
      </w:ins>
      <w:del w:id="1077" w:author="hyx" w:date="2018-11-10T14:26:00Z">
        <w:r w:rsidRPr="00835E85" w:rsidDel="0016197B">
          <w:rPr>
            <w:szCs w:val="21"/>
            <w:lang w:val="zh-CN"/>
          </w:rPr>
          <w:delText>.外校的软件工程大拿和老师</w:delText>
        </w:r>
      </w:del>
    </w:p>
    <w:p w14:paraId="6ADA0E45" w14:textId="369012D1" w:rsidR="001C7EE8" w:rsidDel="0016197B" w:rsidRDefault="001C7EE8">
      <w:pPr>
        <w:ind w:firstLine="420"/>
        <w:rPr>
          <w:del w:id="1078" w:author="hyx" w:date="2018-11-10T14:25:00Z"/>
          <w:szCs w:val="21"/>
          <w:lang w:val="zh-CN"/>
        </w:rPr>
      </w:pPr>
      <w:del w:id="1079" w:author="hyx" w:date="2018-11-10T14:25:00Z">
        <w:r w:rsidDel="0016197B">
          <w:rPr>
            <w:rFonts w:hint="eastAsia"/>
            <w:szCs w:val="21"/>
            <w:lang w:val="zh-CN"/>
          </w:rPr>
          <w:delText>他们都具有基本使用网站的能力。</w:delText>
        </w:r>
      </w:del>
    </w:p>
    <w:p w14:paraId="0908940A" w14:textId="33647D33" w:rsidR="007F61DD" w:rsidRDefault="007F61DD" w:rsidP="00883581">
      <w:pPr>
        <w:rPr>
          <w:ins w:id="1080" w:author="hyx" w:date="2018-11-02T10:08:00Z"/>
        </w:rPr>
      </w:pPr>
    </w:p>
    <w:p w14:paraId="3B0440FE" w14:textId="77777777" w:rsidR="00D90869" w:rsidRPr="00883581" w:rsidRDefault="00D90869" w:rsidP="00883581"/>
    <w:p w14:paraId="4E3219A6" w14:textId="57250E5E" w:rsidR="00EF609A" w:rsidRDefault="00EF609A" w:rsidP="006B1DC2">
      <w:pPr>
        <w:pStyle w:val="a0"/>
      </w:pPr>
      <w:bookmarkStart w:id="1081" w:name="_Toc529724902"/>
      <w:r>
        <w:rPr>
          <w:rFonts w:hint="eastAsia"/>
        </w:rPr>
        <w:t>产品</w:t>
      </w:r>
      <w:bookmarkEnd w:id="1081"/>
    </w:p>
    <w:p w14:paraId="2992E80B" w14:textId="2A4115BC" w:rsidR="00BE19A2" w:rsidRDefault="00EF609A" w:rsidP="00BE19A2">
      <w:pPr>
        <w:pStyle w:val="a1"/>
      </w:pPr>
      <w:del w:id="1082" w:author="hyx" w:date="2018-11-02T10:08:00Z">
        <w:r w:rsidDel="00D90869">
          <w:rPr>
            <w:rFonts w:hint="eastAsia"/>
          </w:rPr>
          <w:delText>需要移交的用户文</w:delText>
        </w:r>
      </w:del>
      <w:bookmarkStart w:id="1083" w:name="_Toc529724903"/>
      <w:ins w:id="1084" w:author="hyx" w:date="2018-11-02T10:08:00Z">
        <w:r w:rsidR="00D90869">
          <w:rPr>
            <w:rFonts w:hint="eastAsia"/>
          </w:rPr>
          <w:t>非移交的产品</w:t>
        </w:r>
      </w:ins>
      <w:bookmarkEnd w:id="1083"/>
      <w:del w:id="1085" w:author="hyx" w:date="2018-11-02T10:08:00Z">
        <w:r w:rsidDel="00D90869">
          <w:rPr>
            <w:rFonts w:hint="eastAsia"/>
          </w:rPr>
          <w:delText>件</w:delText>
        </w:r>
      </w:del>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F6093B" w:rsidRPr="00072CF3" w:rsidDel="00FD2596" w14:paraId="17104BF0" w14:textId="639C032C" w:rsidTr="00F6093B">
        <w:trPr>
          <w:del w:id="1086" w:author="hyx" w:date="2018-11-02T10:22:00Z"/>
        </w:trPr>
        <w:tc>
          <w:tcPr>
            <w:tcW w:w="8359" w:type="dxa"/>
            <w:shd w:val="clear" w:color="auto" w:fill="BDD6EE" w:themeFill="accent1" w:themeFillTint="66"/>
          </w:tcPr>
          <w:p w14:paraId="18F8ACF7" w14:textId="2ED2AF4E" w:rsidR="00F6093B" w:rsidRPr="00072CF3" w:rsidDel="00FD2596" w:rsidRDefault="00F6093B" w:rsidP="00F6093B">
            <w:pPr>
              <w:ind w:firstLine="360"/>
              <w:jc w:val="center"/>
              <w:rPr>
                <w:del w:id="1087" w:author="hyx" w:date="2018-11-02T10:22:00Z"/>
                <w:moveFrom w:id="1088" w:author="hyx" w:date="2018-11-02T10:09:00Z"/>
                <w:rFonts w:asciiTheme="minorHAnsi" w:eastAsiaTheme="minorEastAsia" w:hAnsiTheme="minorHAnsi"/>
                <w:b/>
                <w:kern w:val="2"/>
                <w:szCs w:val="24"/>
              </w:rPr>
            </w:pPr>
            <w:moveFromRangeStart w:id="1089" w:author="hyx" w:date="2018-11-02T10:09:00Z" w:name="move528916678"/>
            <w:moveFrom w:id="1090" w:author="hyx" w:date="2018-11-02T10:09:00Z">
              <w:del w:id="1091" w:author="hyx" w:date="2018-11-02T10:22:00Z">
                <w:r w:rsidRPr="00883581" w:rsidDel="00FD2596">
                  <w:rPr>
                    <w:rFonts w:hint="eastAsia"/>
                    <w:b/>
                    <w:bCs/>
                    <w:sz w:val="21"/>
                    <w:szCs w:val="21"/>
                  </w:rPr>
                  <w:delText>非移交的产品</w:delText>
                </w:r>
              </w:del>
            </w:moveFrom>
          </w:p>
        </w:tc>
      </w:tr>
      <w:tr w:rsidR="00F6093B" w:rsidRPr="00072CF3" w:rsidDel="00FD2596" w14:paraId="4DD1919B" w14:textId="6EAB3F44" w:rsidTr="00F6093B">
        <w:trPr>
          <w:del w:id="1092" w:author="hyx" w:date="2018-11-02T10:22:00Z"/>
        </w:trPr>
        <w:tc>
          <w:tcPr>
            <w:tcW w:w="8359" w:type="dxa"/>
          </w:tcPr>
          <w:p w14:paraId="673DED9D" w14:textId="79132625" w:rsidR="00F6093B" w:rsidRPr="00072CF3" w:rsidDel="00FD2596" w:rsidRDefault="00F6093B" w:rsidP="00F6093B">
            <w:pPr>
              <w:jc w:val="both"/>
              <w:rPr>
                <w:del w:id="1093" w:author="hyx" w:date="2018-11-02T10:22:00Z"/>
                <w:moveFrom w:id="1094" w:author="hyx" w:date="2018-11-02T10:09:00Z"/>
                <w:rFonts w:asciiTheme="minorHAnsi" w:eastAsiaTheme="minorEastAsia" w:hAnsiTheme="minorHAnsi"/>
                <w:kern w:val="2"/>
                <w:szCs w:val="24"/>
              </w:rPr>
            </w:pPr>
            <w:moveFrom w:id="1095" w:author="hyx" w:date="2018-11-02T10:09:00Z">
              <w:del w:id="1096" w:author="hyx" w:date="2018-11-02T10:22:00Z">
                <w:r w:rsidRPr="00883581" w:rsidDel="00FD2596">
                  <w:rPr>
                    <w:rFonts w:hint="eastAsia"/>
                    <w:sz w:val="21"/>
                    <w:szCs w:val="21"/>
                  </w:rPr>
                  <w:delText>文档编写说明</w:delText>
                </w:r>
              </w:del>
            </w:moveFrom>
          </w:p>
        </w:tc>
      </w:tr>
      <w:tr w:rsidR="00F6093B" w:rsidRPr="00072CF3" w:rsidDel="00FD2596" w14:paraId="5607DA95" w14:textId="61E8E635" w:rsidTr="00F6093B">
        <w:trPr>
          <w:del w:id="1097" w:author="hyx" w:date="2018-11-02T10:22:00Z"/>
        </w:trPr>
        <w:tc>
          <w:tcPr>
            <w:tcW w:w="8359" w:type="dxa"/>
          </w:tcPr>
          <w:p w14:paraId="7BCBD719" w14:textId="35D906DC" w:rsidR="00F6093B" w:rsidRPr="00072CF3" w:rsidDel="00FD2596" w:rsidRDefault="00F6093B" w:rsidP="00F6093B">
            <w:pPr>
              <w:jc w:val="both"/>
              <w:rPr>
                <w:del w:id="1098" w:author="hyx" w:date="2018-11-02T10:22:00Z"/>
                <w:moveFrom w:id="1099" w:author="hyx" w:date="2018-11-02T10:09:00Z"/>
                <w:rFonts w:asciiTheme="minorHAnsi" w:eastAsiaTheme="minorEastAsia" w:hAnsiTheme="minorHAnsi"/>
                <w:kern w:val="2"/>
                <w:szCs w:val="24"/>
              </w:rPr>
            </w:pPr>
            <w:moveFrom w:id="1100" w:author="hyx" w:date="2018-11-02T10:09:00Z">
              <w:del w:id="1101" w:author="hyx" w:date="2018-11-02T10:22:00Z">
                <w:r w:rsidRPr="00883581" w:rsidDel="00FD2596">
                  <w:rPr>
                    <w:rFonts w:hint="eastAsia"/>
                    <w:sz w:val="21"/>
                    <w:szCs w:val="21"/>
                  </w:rPr>
                  <w:delText>置管理说明</w:delText>
                </w:r>
              </w:del>
            </w:moveFrom>
          </w:p>
        </w:tc>
      </w:tr>
      <w:tr w:rsidR="00F6093B" w:rsidRPr="00072CF3" w:rsidDel="00FD2596" w14:paraId="30BA5CA0" w14:textId="549CBD44" w:rsidTr="00F6093B">
        <w:trPr>
          <w:del w:id="1102" w:author="hyx" w:date="2018-11-02T10:22:00Z"/>
        </w:trPr>
        <w:tc>
          <w:tcPr>
            <w:tcW w:w="8359" w:type="dxa"/>
          </w:tcPr>
          <w:p w14:paraId="065973C1" w14:textId="784A4743" w:rsidR="00F6093B" w:rsidRPr="00072CF3" w:rsidDel="00FD2596" w:rsidRDefault="00F6093B" w:rsidP="00F6093B">
            <w:pPr>
              <w:jc w:val="both"/>
              <w:rPr>
                <w:del w:id="1103" w:author="hyx" w:date="2018-11-02T10:22:00Z"/>
                <w:moveFrom w:id="1104" w:author="hyx" w:date="2018-11-02T10:09:00Z"/>
                <w:rFonts w:asciiTheme="minorHAnsi" w:eastAsiaTheme="minorEastAsia" w:hAnsiTheme="minorHAnsi"/>
                <w:kern w:val="2"/>
                <w:szCs w:val="24"/>
              </w:rPr>
            </w:pPr>
            <w:moveFrom w:id="1105" w:author="hyx" w:date="2018-11-02T10:09:00Z">
              <w:del w:id="1106" w:author="hyx" w:date="2018-11-02T10:22:00Z">
                <w:r w:rsidRPr="00883581" w:rsidDel="00FD2596">
                  <w:rPr>
                    <w:rFonts w:hint="eastAsia"/>
                    <w:sz w:val="21"/>
                    <w:szCs w:val="21"/>
                  </w:rPr>
                  <w:delText>项目可行性报告</w:delText>
                </w:r>
              </w:del>
            </w:moveFrom>
          </w:p>
        </w:tc>
      </w:tr>
      <w:tr w:rsidR="00F6093B" w:rsidRPr="001A1ECE" w:rsidDel="00FD2596" w14:paraId="690090F9" w14:textId="4B53E782" w:rsidTr="00F6093B">
        <w:trPr>
          <w:del w:id="1107" w:author="hyx" w:date="2018-11-02T10:22:00Z"/>
        </w:trPr>
        <w:tc>
          <w:tcPr>
            <w:tcW w:w="8359" w:type="dxa"/>
          </w:tcPr>
          <w:p w14:paraId="788031B9" w14:textId="0739B14F" w:rsidR="00F6093B" w:rsidRPr="001A1ECE" w:rsidDel="00FD2596" w:rsidRDefault="00F6093B" w:rsidP="00F6093B">
            <w:pPr>
              <w:jc w:val="both"/>
              <w:rPr>
                <w:del w:id="1108" w:author="hyx" w:date="2018-11-02T10:22:00Z"/>
                <w:moveFrom w:id="1109" w:author="hyx" w:date="2018-11-02T10:09:00Z"/>
                <w:sz w:val="21"/>
                <w:szCs w:val="21"/>
              </w:rPr>
            </w:pPr>
            <w:moveFrom w:id="1110" w:author="hyx" w:date="2018-11-02T10:09:00Z">
              <w:del w:id="1111" w:author="hyx" w:date="2018-11-02T10:22:00Z">
                <w:r w:rsidRPr="00883581" w:rsidDel="00FD2596">
                  <w:rPr>
                    <w:rFonts w:hint="eastAsia"/>
                    <w:sz w:val="21"/>
                    <w:szCs w:val="21"/>
                  </w:rPr>
                  <w:delText>项目章程、总体项目计划</w:delText>
                </w:r>
              </w:del>
            </w:moveFrom>
          </w:p>
        </w:tc>
      </w:tr>
      <w:tr w:rsidR="00F6093B" w:rsidRPr="00883581" w:rsidDel="00FD2596" w14:paraId="3C98ECE6" w14:textId="13FEE3C3" w:rsidTr="00F6093B">
        <w:trPr>
          <w:del w:id="1112" w:author="hyx" w:date="2018-11-02T10:22:00Z"/>
        </w:trPr>
        <w:tc>
          <w:tcPr>
            <w:tcW w:w="8359" w:type="dxa"/>
          </w:tcPr>
          <w:p w14:paraId="55C68995" w14:textId="340DE45F" w:rsidR="00F6093B" w:rsidRPr="00883581" w:rsidDel="00FD2596" w:rsidRDefault="00F6093B" w:rsidP="00F6093B">
            <w:pPr>
              <w:jc w:val="both"/>
              <w:rPr>
                <w:del w:id="1113" w:author="hyx" w:date="2018-11-02T10:22:00Z"/>
                <w:moveFrom w:id="1114" w:author="hyx" w:date="2018-11-02T10:09:00Z"/>
                <w:szCs w:val="21"/>
              </w:rPr>
            </w:pPr>
            <w:moveFrom w:id="1115" w:author="hyx" w:date="2018-11-02T10:09:00Z">
              <w:del w:id="1116" w:author="hyx" w:date="2018-11-02T10:22:00Z">
                <w:r w:rsidRPr="00883581" w:rsidDel="00FD2596">
                  <w:rPr>
                    <w:rFonts w:hint="eastAsia"/>
                    <w:sz w:val="21"/>
                    <w:szCs w:val="21"/>
                  </w:rPr>
                  <w:delText>需求开发计划</w:delText>
                </w:r>
              </w:del>
            </w:moveFrom>
          </w:p>
        </w:tc>
      </w:tr>
      <w:tr w:rsidR="00F6093B" w:rsidRPr="00883581" w:rsidDel="00FD2596" w14:paraId="100CE874" w14:textId="1F308D84" w:rsidTr="00F6093B">
        <w:trPr>
          <w:del w:id="1117" w:author="hyx" w:date="2018-11-02T10:22:00Z"/>
        </w:trPr>
        <w:tc>
          <w:tcPr>
            <w:tcW w:w="8359" w:type="dxa"/>
          </w:tcPr>
          <w:p w14:paraId="51C5103D" w14:textId="6EF09928" w:rsidR="00F6093B" w:rsidRPr="00883581" w:rsidDel="00FD2596" w:rsidRDefault="00F6093B" w:rsidP="00F6093B">
            <w:pPr>
              <w:jc w:val="both"/>
              <w:rPr>
                <w:del w:id="1118" w:author="hyx" w:date="2018-11-02T10:22:00Z"/>
                <w:moveFrom w:id="1119" w:author="hyx" w:date="2018-11-02T10:09:00Z"/>
                <w:szCs w:val="21"/>
              </w:rPr>
            </w:pPr>
            <w:moveFrom w:id="1120" w:author="hyx" w:date="2018-11-02T10:09:00Z">
              <w:del w:id="1121" w:author="hyx" w:date="2018-11-02T10:22:00Z">
                <w:r w:rsidRPr="00883581" w:rsidDel="00FD2596">
                  <w:rPr>
                    <w:rFonts w:hint="eastAsia"/>
                    <w:sz w:val="21"/>
                    <w:szCs w:val="21"/>
                  </w:rPr>
                  <w:delText>质量保证计划、</w:delText>
                </w:r>
              </w:del>
            </w:moveFrom>
          </w:p>
        </w:tc>
      </w:tr>
      <w:tr w:rsidR="00F6093B" w:rsidRPr="00883581" w:rsidDel="00FD2596" w14:paraId="25104E48" w14:textId="67C0FD71" w:rsidTr="00F6093B">
        <w:trPr>
          <w:del w:id="1122" w:author="hyx" w:date="2018-11-02T10:22:00Z"/>
        </w:trPr>
        <w:tc>
          <w:tcPr>
            <w:tcW w:w="8359" w:type="dxa"/>
          </w:tcPr>
          <w:p w14:paraId="5A3E5A05" w14:textId="547A028F" w:rsidR="00F6093B" w:rsidRPr="00883581" w:rsidDel="00FD2596" w:rsidRDefault="00F6093B" w:rsidP="00F6093B">
            <w:pPr>
              <w:jc w:val="both"/>
              <w:rPr>
                <w:del w:id="1123" w:author="hyx" w:date="2018-11-02T10:22:00Z"/>
                <w:moveFrom w:id="1124" w:author="hyx" w:date="2018-11-02T10:09:00Z"/>
                <w:szCs w:val="21"/>
              </w:rPr>
            </w:pPr>
            <w:moveFrom w:id="1125" w:author="hyx" w:date="2018-11-02T10:09:00Z">
              <w:del w:id="1126" w:author="hyx" w:date="2018-11-02T10:22:00Z">
                <w:r w:rsidRPr="00883581" w:rsidDel="00FD2596">
                  <w:rPr>
                    <w:rFonts w:hint="eastAsia"/>
                    <w:sz w:val="21"/>
                    <w:szCs w:val="21"/>
                  </w:rPr>
                  <w:delText>概要设计说明</w:delText>
                </w:r>
              </w:del>
            </w:moveFrom>
          </w:p>
        </w:tc>
      </w:tr>
      <w:tr w:rsidR="00F6093B" w:rsidRPr="00883581" w:rsidDel="00FD2596" w14:paraId="457375F4" w14:textId="588BE8DC" w:rsidTr="00F6093B">
        <w:trPr>
          <w:del w:id="1127" w:author="hyx" w:date="2018-11-02T10:22:00Z"/>
        </w:trPr>
        <w:tc>
          <w:tcPr>
            <w:tcW w:w="8359" w:type="dxa"/>
          </w:tcPr>
          <w:p w14:paraId="7D97D92C" w14:textId="167318D2" w:rsidR="00F6093B" w:rsidRPr="00883581" w:rsidDel="00FD2596" w:rsidRDefault="00F6093B" w:rsidP="00F6093B">
            <w:pPr>
              <w:jc w:val="both"/>
              <w:rPr>
                <w:del w:id="1128" w:author="hyx" w:date="2018-11-02T10:22:00Z"/>
                <w:moveFrom w:id="1129" w:author="hyx" w:date="2018-11-02T10:09:00Z"/>
                <w:szCs w:val="21"/>
              </w:rPr>
            </w:pPr>
            <w:moveFrom w:id="1130" w:author="hyx" w:date="2018-11-02T10:09:00Z">
              <w:del w:id="1131" w:author="hyx" w:date="2018-11-02T10:22:00Z">
                <w:r w:rsidRPr="00883581" w:rsidDel="00FD2596">
                  <w:rPr>
                    <w:rFonts w:hint="eastAsia"/>
                    <w:sz w:val="21"/>
                    <w:szCs w:val="21"/>
                  </w:rPr>
                  <w:delText>测试计划</w:delText>
                </w:r>
              </w:del>
            </w:moveFrom>
          </w:p>
        </w:tc>
      </w:tr>
      <w:tr w:rsidR="00F6093B" w:rsidRPr="00883581" w:rsidDel="00FD2596" w14:paraId="62101CC4" w14:textId="25AB1C38" w:rsidTr="00F6093B">
        <w:trPr>
          <w:del w:id="1132" w:author="hyx" w:date="2018-11-02T10:22:00Z"/>
        </w:trPr>
        <w:tc>
          <w:tcPr>
            <w:tcW w:w="8359" w:type="dxa"/>
          </w:tcPr>
          <w:p w14:paraId="7980ECFA" w14:textId="30C23655" w:rsidR="00F6093B" w:rsidRPr="00883581" w:rsidDel="00FD2596" w:rsidRDefault="00F6093B" w:rsidP="00F6093B">
            <w:pPr>
              <w:jc w:val="both"/>
              <w:rPr>
                <w:del w:id="1133" w:author="hyx" w:date="2018-11-02T10:22:00Z"/>
                <w:moveFrom w:id="1134" w:author="hyx" w:date="2018-11-02T10:09:00Z"/>
                <w:szCs w:val="21"/>
              </w:rPr>
            </w:pPr>
            <w:moveFrom w:id="1135" w:author="hyx" w:date="2018-11-02T10:09:00Z">
              <w:del w:id="1136" w:author="hyx" w:date="2018-11-02T10:22:00Z">
                <w:r w:rsidRPr="00883581" w:rsidDel="00FD2596">
                  <w:rPr>
                    <w:rFonts w:hint="eastAsia"/>
                    <w:sz w:val="21"/>
                    <w:szCs w:val="21"/>
                  </w:rPr>
                  <w:delText>系统维护计划</w:delText>
                </w:r>
              </w:del>
            </w:moveFrom>
          </w:p>
        </w:tc>
      </w:tr>
      <w:tr w:rsidR="00F6093B" w:rsidRPr="00883581" w:rsidDel="00FD2596" w14:paraId="0A013110" w14:textId="30E290E4" w:rsidTr="00F6093B">
        <w:trPr>
          <w:del w:id="1137" w:author="hyx" w:date="2018-11-02T10:22:00Z"/>
        </w:trPr>
        <w:tc>
          <w:tcPr>
            <w:tcW w:w="8359" w:type="dxa"/>
          </w:tcPr>
          <w:p w14:paraId="1F2C8543" w14:textId="60838718" w:rsidR="00F6093B" w:rsidRPr="00883581" w:rsidDel="00FD2596" w:rsidRDefault="00F6093B" w:rsidP="00F6093B">
            <w:pPr>
              <w:jc w:val="both"/>
              <w:rPr>
                <w:del w:id="1138" w:author="hyx" w:date="2018-11-02T10:22:00Z"/>
                <w:moveFrom w:id="1139" w:author="hyx" w:date="2018-11-02T10:09:00Z"/>
                <w:szCs w:val="21"/>
              </w:rPr>
            </w:pPr>
            <w:moveFrom w:id="1140" w:author="hyx" w:date="2018-11-02T10:09:00Z">
              <w:del w:id="1141" w:author="hyx" w:date="2018-11-02T10:22:00Z">
                <w:r w:rsidRPr="00883581" w:rsidDel="00FD2596">
                  <w:rPr>
                    <w:rFonts w:hint="eastAsia"/>
                    <w:sz w:val="21"/>
                    <w:szCs w:val="21"/>
                  </w:rPr>
                  <w:delText>系统设计计划</w:delText>
                </w:r>
              </w:del>
            </w:moveFrom>
          </w:p>
        </w:tc>
      </w:tr>
      <w:tr w:rsidR="00F6093B" w:rsidRPr="00883581" w:rsidDel="00FD2596" w14:paraId="773B8400" w14:textId="40773BC8" w:rsidTr="00F6093B">
        <w:trPr>
          <w:del w:id="1142" w:author="hyx" w:date="2018-11-02T10:22:00Z"/>
        </w:trPr>
        <w:tc>
          <w:tcPr>
            <w:tcW w:w="8359" w:type="dxa"/>
          </w:tcPr>
          <w:p w14:paraId="6AC3DE7E" w14:textId="0A036CF2" w:rsidR="00F6093B" w:rsidRPr="00883581" w:rsidDel="00FD2596" w:rsidRDefault="00F6093B" w:rsidP="00F6093B">
            <w:pPr>
              <w:jc w:val="both"/>
              <w:rPr>
                <w:del w:id="1143" w:author="hyx" w:date="2018-11-02T10:22:00Z"/>
                <w:moveFrom w:id="1144" w:author="hyx" w:date="2018-11-02T10:09:00Z"/>
                <w:szCs w:val="21"/>
              </w:rPr>
            </w:pPr>
            <w:moveFrom w:id="1145" w:author="hyx" w:date="2018-11-02T10:09:00Z">
              <w:del w:id="1146" w:author="hyx" w:date="2018-11-02T10:22:00Z">
                <w:r w:rsidRPr="00883581" w:rsidDel="00FD2596">
                  <w:rPr>
                    <w:rFonts w:hint="eastAsia"/>
                    <w:sz w:val="21"/>
                    <w:szCs w:val="21"/>
                  </w:rPr>
                  <w:delText>编码与系统实现计划</w:delText>
                </w:r>
              </w:del>
            </w:moveFrom>
          </w:p>
        </w:tc>
      </w:tr>
      <w:tr w:rsidR="00F6093B" w:rsidRPr="00883581" w:rsidDel="00FD2596" w14:paraId="67E7F608" w14:textId="35767344" w:rsidTr="00F6093B">
        <w:trPr>
          <w:del w:id="1147" w:author="hyx" w:date="2018-11-02T10:22:00Z"/>
        </w:trPr>
        <w:tc>
          <w:tcPr>
            <w:tcW w:w="8359" w:type="dxa"/>
          </w:tcPr>
          <w:p w14:paraId="4143FA59" w14:textId="7EC70E24" w:rsidR="00F6093B" w:rsidRPr="00883581" w:rsidDel="00FD2596" w:rsidRDefault="00F6093B" w:rsidP="00F6093B">
            <w:pPr>
              <w:jc w:val="both"/>
              <w:rPr>
                <w:del w:id="1148" w:author="hyx" w:date="2018-11-02T10:22:00Z"/>
                <w:moveFrom w:id="1149" w:author="hyx" w:date="2018-11-02T10:09:00Z"/>
                <w:szCs w:val="21"/>
              </w:rPr>
            </w:pPr>
            <w:moveFrom w:id="1150" w:author="hyx" w:date="2018-11-02T10:09:00Z">
              <w:del w:id="1151" w:author="hyx" w:date="2018-11-02T10:22:00Z">
                <w:r w:rsidRPr="00883581" w:rsidDel="00FD2596">
                  <w:rPr>
                    <w:rFonts w:hint="eastAsia"/>
                    <w:sz w:val="21"/>
                    <w:szCs w:val="21"/>
                  </w:rPr>
                  <w:delText>工程部署计划</w:delText>
                </w:r>
              </w:del>
            </w:moveFrom>
          </w:p>
        </w:tc>
      </w:tr>
      <w:tr w:rsidR="00F6093B" w:rsidRPr="00883581" w:rsidDel="00FD2596" w14:paraId="66DDBB22" w14:textId="0D405E50" w:rsidTr="00F6093B">
        <w:trPr>
          <w:del w:id="1152" w:author="hyx" w:date="2018-11-02T10:22:00Z"/>
        </w:trPr>
        <w:tc>
          <w:tcPr>
            <w:tcW w:w="8359" w:type="dxa"/>
          </w:tcPr>
          <w:p w14:paraId="48D6789B" w14:textId="14293E1B" w:rsidR="00F6093B" w:rsidRPr="00883581" w:rsidDel="00FD2596" w:rsidRDefault="00F6093B" w:rsidP="00F6093B">
            <w:pPr>
              <w:jc w:val="both"/>
              <w:rPr>
                <w:del w:id="1153" w:author="hyx" w:date="2018-11-02T10:22:00Z"/>
                <w:moveFrom w:id="1154" w:author="hyx" w:date="2018-11-02T10:09:00Z"/>
                <w:szCs w:val="21"/>
              </w:rPr>
            </w:pPr>
            <w:moveFrom w:id="1155" w:author="hyx" w:date="2018-11-02T10:09:00Z">
              <w:del w:id="1156" w:author="hyx" w:date="2018-11-02T10:22:00Z">
                <w:r w:rsidRPr="00883581" w:rsidDel="00FD2596">
                  <w:rPr>
                    <w:rFonts w:hint="eastAsia"/>
                    <w:sz w:val="21"/>
                    <w:szCs w:val="21"/>
                  </w:rPr>
                  <w:delText>项目总结报告</w:delText>
                </w:r>
              </w:del>
            </w:moveFrom>
          </w:p>
        </w:tc>
      </w:tr>
      <w:moveFromRangeEnd w:id="1089"/>
    </w:tbl>
    <w:p w14:paraId="26160BC7" w14:textId="77777777" w:rsidR="00BF54C6" w:rsidRPr="00883581" w:rsidRDefault="00BF54C6" w:rsidP="00883581"/>
    <w:tbl>
      <w:tblPr>
        <w:tblStyle w:val="aff1"/>
        <w:tblpPr w:leftFromText="180" w:rightFromText="180" w:vertAnchor="text" w:horzAnchor="margin" w:tblpY="-66"/>
        <w:tblW w:w="8359" w:type="dxa"/>
        <w:tblLook w:val="04A0" w:firstRow="1" w:lastRow="0" w:firstColumn="1" w:lastColumn="0" w:noHBand="0" w:noVBand="1"/>
      </w:tblPr>
      <w:tblGrid>
        <w:gridCol w:w="8359"/>
      </w:tblGrid>
      <w:tr w:rsidR="00D90869" w:rsidRPr="00072CF3" w14:paraId="60BEA10F" w14:textId="77777777" w:rsidTr="00D90869">
        <w:tc>
          <w:tcPr>
            <w:tcW w:w="8359" w:type="dxa"/>
            <w:shd w:val="clear" w:color="auto" w:fill="BDD6EE" w:themeFill="accent1" w:themeFillTint="66"/>
          </w:tcPr>
          <w:p w14:paraId="36BBE14A" w14:textId="77777777" w:rsidR="00D90869" w:rsidRPr="00072CF3" w:rsidRDefault="00D90869" w:rsidP="00D90869">
            <w:pPr>
              <w:ind w:firstLine="360"/>
              <w:jc w:val="center"/>
              <w:rPr>
                <w:moveTo w:id="1157" w:author="hyx" w:date="2018-11-02T10:09:00Z"/>
                <w:rFonts w:asciiTheme="minorHAnsi" w:eastAsiaTheme="minorEastAsia" w:hAnsiTheme="minorHAnsi"/>
                <w:b/>
                <w:kern w:val="2"/>
                <w:szCs w:val="24"/>
              </w:rPr>
            </w:pPr>
            <w:moveToRangeStart w:id="1158" w:author="hyx" w:date="2018-11-02T10:09:00Z" w:name="move528916678"/>
            <w:moveTo w:id="1159" w:author="hyx" w:date="2018-11-02T10:09:00Z">
              <w:r w:rsidRPr="00883581">
                <w:rPr>
                  <w:rFonts w:hint="eastAsia"/>
                  <w:b/>
                  <w:bCs/>
                  <w:sz w:val="21"/>
                  <w:szCs w:val="21"/>
                </w:rPr>
                <w:t>非移交的产品</w:t>
              </w:r>
            </w:moveTo>
          </w:p>
        </w:tc>
      </w:tr>
      <w:tr w:rsidR="00D90869" w:rsidRPr="00072CF3" w14:paraId="7F57A09A" w14:textId="77777777" w:rsidTr="00D90869">
        <w:tc>
          <w:tcPr>
            <w:tcW w:w="8359" w:type="dxa"/>
          </w:tcPr>
          <w:p w14:paraId="0C3599BD" w14:textId="77777777" w:rsidR="00D90869" w:rsidRPr="00072CF3" w:rsidRDefault="00D90869" w:rsidP="00D90869">
            <w:pPr>
              <w:jc w:val="both"/>
              <w:rPr>
                <w:moveTo w:id="1160" w:author="hyx" w:date="2018-11-02T10:09:00Z"/>
                <w:rFonts w:asciiTheme="minorHAnsi" w:eastAsiaTheme="minorEastAsia" w:hAnsiTheme="minorHAnsi"/>
                <w:kern w:val="2"/>
                <w:szCs w:val="24"/>
              </w:rPr>
            </w:pPr>
            <w:moveTo w:id="1161" w:author="hyx" w:date="2018-11-02T10:09:00Z">
              <w:r w:rsidRPr="00883581">
                <w:rPr>
                  <w:rFonts w:hint="eastAsia"/>
                  <w:sz w:val="21"/>
                  <w:szCs w:val="21"/>
                </w:rPr>
                <w:t>文档编写说明</w:t>
              </w:r>
            </w:moveTo>
          </w:p>
        </w:tc>
      </w:tr>
      <w:tr w:rsidR="00D90869" w:rsidRPr="00072CF3" w14:paraId="5F576472" w14:textId="77777777" w:rsidTr="00D90869">
        <w:tc>
          <w:tcPr>
            <w:tcW w:w="8359" w:type="dxa"/>
          </w:tcPr>
          <w:p w14:paraId="5FB935F2" w14:textId="77777777" w:rsidR="00D90869" w:rsidRPr="00072CF3" w:rsidRDefault="00D90869" w:rsidP="00D90869">
            <w:pPr>
              <w:jc w:val="both"/>
              <w:rPr>
                <w:moveTo w:id="1162" w:author="hyx" w:date="2018-11-02T10:09:00Z"/>
                <w:rFonts w:asciiTheme="minorHAnsi" w:eastAsiaTheme="minorEastAsia" w:hAnsiTheme="minorHAnsi"/>
                <w:kern w:val="2"/>
                <w:szCs w:val="24"/>
              </w:rPr>
            </w:pPr>
            <w:moveTo w:id="1163" w:author="hyx" w:date="2018-11-02T10:09:00Z">
              <w:r w:rsidRPr="00883581">
                <w:rPr>
                  <w:rFonts w:hint="eastAsia"/>
                  <w:sz w:val="21"/>
                  <w:szCs w:val="21"/>
                </w:rPr>
                <w:t>置管理说明</w:t>
              </w:r>
            </w:moveTo>
          </w:p>
        </w:tc>
      </w:tr>
      <w:tr w:rsidR="00D90869" w:rsidRPr="00072CF3" w14:paraId="6648DF19" w14:textId="77777777" w:rsidTr="00D90869">
        <w:tc>
          <w:tcPr>
            <w:tcW w:w="8359" w:type="dxa"/>
          </w:tcPr>
          <w:p w14:paraId="36B559F5" w14:textId="77777777" w:rsidR="00D90869" w:rsidRPr="00072CF3" w:rsidRDefault="00D90869" w:rsidP="00D90869">
            <w:pPr>
              <w:jc w:val="both"/>
              <w:rPr>
                <w:moveTo w:id="1164" w:author="hyx" w:date="2018-11-02T10:09:00Z"/>
                <w:rFonts w:asciiTheme="minorHAnsi" w:eastAsiaTheme="minorEastAsia" w:hAnsiTheme="minorHAnsi"/>
                <w:kern w:val="2"/>
                <w:szCs w:val="24"/>
              </w:rPr>
            </w:pPr>
            <w:moveTo w:id="1165" w:author="hyx" w:date="2018-11-02T10:09:00Z">
              <w:r w:rsidRPr="00883581">
                <w:rPr>
                  <w:rFonts w:hint="eastAsia"/>
                  <w:sz w:val="21"/>
                  <w:szCs w:val="21"/>
                </w:rPr>
                <w:t>项目可行性报告</w:t>
              </w:r>
            </w:moveTo>
          </w:p>
        </w:tc>
      </w:tr>
      <w:tr w:rsidR="00D90869" w:rsidRPr="001A1ECE" w14:paraId="6628414E" w14:textId="77777777" w:rsidTr="00D90869">
        <w:tc>
          <w:tcPr>
            <w:tcW w:w="8359" w:type="dxa"/>
          </w:tcPr>
          <w:p w14:paraId="14A3ACC8" w14:textId="77777777" w:rsidR="00D90869" w:rsidRPr="001A1ECE" w:rsidRDefault="00D90869" w:rsidP="00D90869">
            <w:pPr>
              <w:jc w:val="both"/>
              <w:rPr>
                <w:moveTo w:id="1166" w:author="hyx" w:date="2018-11-02T10:09:00Z"/>
                <w:sz w:val="21"/>
                <w:szCs w:val="21"/>
              </w:rPr>
            </w:pPr>
            <w:moveTo w:id="1167" w:author="hyx" w:date="2018-11-02T10:09:00Z">
              <w:r w:rsidRPr="00883581">
                <w:rPr>
                  <w:rFonts w:hint="eastAsia"/>
                  <w:sz w:val="21"/>
                  <w:szCs w:val="21"/>
                </w:rPr>
                <w:t>项目章程、总体项目计划</w:t>
              </w:r>
            </w:moveTo>
          </w:p>
        </w:tc>
      </w:tr>
      <w:tr w:rsidR="00D90869" w:rsidRPr="00883581" w14:paraId="08C624D6" w14:textId="77777777" w:rsidTr="00D90869">
        <w:tc>
          <w:tcPr>
            <w:tcW w:w="8359" w:type="dxa"/>
          </w:tcPr>
          <w:p w14:paraId="315E4692" w14:textId="77777777" w:rsidR="00D90869" w:rsidRPr="00883581" w:rsidRDefault="00D90869" w:rsidP="00D90869">
            <w:pPr>
              <w:jc w:val="both"/>
              <w:rPr>
                <w:moveTo w:id="1168" w:author="hyx" w:date="2018-11-02T10:09:00Z"/>
                <w:szCs w:val="21"/>
              </w:rPr>
            </w:pPr>
            <w:moveTo w:id="1169" w:author="hyx" w:date="2018-11-02T10:09:00Z">
              <w:r w:rsidRPr="00883581">
                <w:rPr>
                  <w:rFonts w:hint="eastAsia"/>
                  <w:sz w:val="21"/>
                  <w:szCs w:val="21"/>
                </w:rPr>
                <w:t>需求开发计划</w:t>
              </w:r>
            </w:moveTo>
          </w:p>
        </w:tc>
      </w:tr>
      <w:tr w:rsidR="00D90869" w:rsidRPr="00883581" w14:paraId="279D6C71" w14:textId="77777777" w:rsidTr="00D90869">
        <w:tc>
          <w:tcPr>
            <w:tcW w:w="8359" w:type="dxa"/>
          </w:tcPr>
          <w:p w14:paraId="347FD865" w14:textId="77777777" w:rsidR="00D90869" w:rsidRPr="00883581" w:rsidRDefault="00D90869" w:rsidP="00D90869">
            <w:pPr>
              <w:jc w:val="both"/>
              <w:rPr>
                <w:moveTo w:id="1170" w:author="hyx" w:date="2018-11-02T10:09:00Z"/>
                <w:szCs w:val="21"/>
              </w:rPr>
            </w:pPr>
            <w:moveTo w:id="1171" w:author="hyx" w:date="2018-11-02T10:09:00Z">
              <w:r w:rsidRPr="00883581">
                <w:rPr>
                  <w:rFonts w:hint="eastAsia"/>
                  <w:sz w:val="21"/>
                  <w:szCs w:val="21"/>
                </w:rPr>
                <w:t>质量保证计划、</w:t>
              </w:r>
            </w:moveTo>
          </w:p>
        </w:tc>
      </w:tr>
      <w:tr w:rsidR="00D90869" w:rsidRPr="00883581" w14:paraId="4340C777" w14:textId="77777777" w:rsidTr="00D90869">
        <w:tc>
          <w:tcPr>
            <w:tcW w:w="8359" w:type="dxa"/>
          </w:tcPr>
          <w:p w14:paraId="5D55E50B" w14:textId="77777777" w:rsidR="00D90869" w:rsidRPr="00883581" w:rsidRDefault="00D90869" w:rsidP="00D90869">
            <w:pPr>
              <w:jc w:val="both"/>
              <w:rPr>
                <w:moveTo w:id="1172" w:author="hyx" w:date="2018-11-02T10:09:00Z"/>
                <w:szCs w:val="21"/>
              </w:rPr>
            </w:pPr>
            <w:moveTo w:id="1173" w:author="hyx" w:date="2018-11-02T10:09:00Z">
              <w:r w:rsidRPr="00883581">
                <w:rPr>
                  <w:rFonts w:hint="eastAsia"/>
                  <w:sz w:val="21"/>
                  <w:szCs w:val="21"/>
                </w:rPr>
                <w:t>概要设计说明</w:t>
              </w:r>
            </w:moveTo>
          </w:p>
        </w:tc>
      </w:tr>
      <w:tr w:rsidR="00D90869" w:rsidRPr="00883581" w14:paraId="1AE84DE1" w14:textId="77777777" w:rsidTr="00D90869">
        <w:tc>
          <w:tcPr>
            <w:tcW w:w="8359" w:type="dxa"/>
          </w:tcPr>
          <w:p w14:paraId="2730EC5C" w14:textId="77777777" w:rsidR="00D90869" w:rsidRPr="00883581" w:rsidRDefault="00D90869" w:rsidP="00D90869">
            <w:pPr>
              <w:jc w:val="both"/>
              <w:rPr>
                <w:moveTo w:id="1174" w:author="hyx" w:date="2018-11-02T10:09:00Z"/>
                <w:szCs w:val="21"/>
              </w:rPr>
            </w:pPr>
            <w:moveTo w:id="1175" w:author="hyx" w:date="2018-11-02T10:09:00Z">
              <w:r w:rsidRPr="00883581">
                <w:rPr>
                  <w:rFonts w:hint="eastAsia"/>
                  <w:sz w:val="21"/>
                  <w:szCs w:val="21"/>
                </w:rPr>
                <w:t>测试计划</w:t>
              </w:r>
            </w:moveTo>
          </w:p>
        </w:tc>
      </w:tr>
      <w:tr w:rsidR="00D90869" w:rsidRPr="00883581" w14:paraId="76C8D8D8" w14:textId="77777777" w:rsidTr="00D90869">
        <w:tc>
          <w:tcPr>
            <w:tcW w:w="8359" w:type="dxa"/>
          </w:tcPr>
          <w:p w14:paraId="5D007D04" w14:textId="77777777" w:rsidR="00D90869" w:rsidRPr="00883581" w:rsidRDefault="00D90869" w:rsidP="00D90869">
            <w:pPr>
              <w:jc w:val="both"/>
              <w:rPr>
                <w:moveTo w:id="1176" w:author="hyx" w:date="2018-11-02T10:09:00Z"/>
                <w:szCs w:val="21"/>
              </w:rPr>
            </w:pPr>
            <w:moveTo w:id="1177" w:author="hyx" w:date="2018-11-02T10:09:00Z">
              <w:r w:rsidRPr="00883581">
                <w:rPr>
                  <w:rFonts w:hint="eastAsia"/>
                  <w:sz w:val="21"/>
                  <w:szCs w:val="21"/>
                </w:rPr>
                <w:t>系统维护计划</w:t>
              </w:r>
            </w:moveTo>
          </w:p>
        </w:tc>
      </w:tr>
      <w:tr w:rsidR="00D90869" w:rsidRPr="00883581" w14:paraId="667ADBCA" w14:textId="77777777" w:rsidTr="00D90869">
        <w:tc>
          <w:tcPr>
            <w:tcW w:w="8359" w:type="dxa"/>
          </w:tcPr>
          <w:p w14:paraId="1233C0DF" w14:textId="77777777" w:rsidR="00D90869" w:rsidRPr="00883581" w:rsidRDefault="00D90869" w:rsidP="00D90869">
            <w:pPr>
              <w:jc w:val="both"/>
              <w:rPr>
                <w:moveTo w:id="1178" w:author="hyx" w:date="2018-11-02T10:09:00Z"/>
                <w:szCs w:val="21"/>
              </w:rPr>
            </w:pPr>
            <w:moveTo w:id="1179" w:author="hyx" w:date="2018-11-02T10:09:00Z">
              <w:r w:rsidRPr="00883581">
                <w:rPr>
                  <w:rFonts w:hint="eastAsia"/>
                  <w:sz w:val="21"/>
                  <w:szCs w:val="21"/>
                </w:rPr>
                <w:t>系统设计计划</w:t>
              </w:r>
            </w:moveTo>
          </w:p>
        </w:tc>
      </w:tr>
      <w:tr w:rsidR="00D90869" w:rsidRPr="00883581" w14:paraId="70EBA1F4" w14:textId="77777777" w:rsidTr="00D90869">
        <w:tc>
          <w:tcPr>
            <w:tcW w:w="8359" w:type="dxa"/>
          </w:tcPr>
          <w:p w14:paraId="124EB7BE" w14:textId="77777777" w:rsidR="00D90869" w:rsidRPr="00883581" w:rsidRDefault="00D90869" w:rsidP="00D90869">
            <w:pPr>
              <w:jc w:val="both"/>
              <w:rPr>
                <w:moveTo w:id="1180" w:author="hyx" w:date="2018-11-02T10:09:00Z"/>
                <w:szCs w:val="21"/>
              </w:rPr>
            </w:pPr>
            <w:moveTo w:id="1181" w:author="hyx" w:date="2018-11-02T10:09:00Z">
              <w:r w:rsidRPr="00883581">
                <w:rPr>
                  <w:rFonts w:hint="eastAsia"/>
                  <w:sz w:val="21"/>
                  <w:szCs w:val="21"/>
                </w:rPr>
                <w:t>编码与系统实现计划</w:t>
              </w:r>
            </w:moveTo>
          </w:p>
        </w:tc>
      </w:tr>
      <w:tr w:rsidR="00D90869" w:rsidRPr="00883581" w14:paraId="11A9F478" w14:textId="77777777" w:rsidTr="00D90869">
        <w:tc>
          <w:tcPr>
            <w:tcW w:w="8359" w:type="dxa"/>
          </w:tcPr>
          <w:p w14:paraId="1AB0F4BF" w14:textId="77777777" w:rsidR="00D90869" w:rsidRPr="00883581" w:rsidRDefault="00D90869" w:rsidP="00D90869">
            <w:pPr>
              <w:jc w:val="both"/>
              <w:rPr>
                <w:moveTo w:id="1182" w:author="hyx" w:date="2018-11-02T10:09:00Z"/>
                <w:szCs w:val="21"/>
              </w:rPr>
            </w:pPr>
            <w:moveTo w:id="1183" w:author="hyx" w:date="2018-11-02T10:09:00Z">
              <w:r w:rsidRPr="00883581">
                <w:rPr>
                  <w:rFonts w:hint="eastAsia"/>
                  <w:sz w:val="21"/>
                  <w:szCs w:val="21"/>
                </w:rPr>
                <w:t>工程部署计划</w:t>
              </w:r>
            </w:moveTo>
          </w:p>
        </w:tc>
      </w:tr>
      <w:tr w:rsidR="00D90869" w:rsidRPr="00883581" w14:paraId="669E4CE4" w14:textId="77777777" w:rsidTr="00D90869">
        <w:tc>
          <w:tcPr>
            <w:tcW w:w="8359" w:type="dxa"/>
          </w:tcPr>
          <w:p w14:paraId="40145219" w14:textId="77777777" w:rsidR="00D90869" w:rsidRPr="00883581" w:rsidRDefault="00D90869" w:rsidP="00D90869">
            <w:pPr>
              <w:jc w:val="both"/>
              <w:rPr>
                <w:moveTo w:id="1184" w:author="hyx" w:date="2018-11-02T10:09:00Z"/>
                <w:szCs w:val="21"/>
              </w:rPr>
            </w:pPr>
            <w:moveTo w:id="1185" w:author="hyx" w:date="2018-11-02T10:09:00Z">
              <w:r w:rsidRPr="00883581">
                <w:rPr>
                  <w:rFonts w:hint="eastAsia"/>
                  <w:sz w:val="21"/>
                  <w:szCs w:val="21"/>
                </w:rPr>
                <w:t>项目总结报告</w:t>
              </w:r>
            </w:moveTo>
          </w:p>
        </w:tc>
      </w:tr>
    </w:tbl>
    <w:p w14:paraId="19EC5DA6" w14:textId="04FF8856" w:rsidR="00EF609A" w:rsidRDefault="00EF609A" w:rsidP="006B1DC2">
      <w:pPr>
        <w:pStyle w:val="a1"/>
      </w:pPr>
      <w:bookmarkStart w:id="1186" w:name="_Toc529724904"/>
      <w:moveToRangeEnd w:id="1158"/>
      <w:r>
        <w:rPr>
          <w:rFonts w:hint="eastAsia"/>
        </w:rPr>
        <w:t>服务</w:t>
      </w:r>
      <w:bookmarkEnd w:id="1186"/>
    </w:p>
    <w:tbl>
      <w:tblPr>
        <w:tblStyle w:val="aff1"/>
        <w:tblW w:w="9024" w:type="dxa"/>
        <w:tblInd w:w="113" w:type="dxa"/>
        <w:tblLayout w:type="fixed"/>
        <w:tblLook w:val="06A0" w:firstRow="1" w:lastRow="0" w:firstColumn="1" w:lastColumn="0" w:noHBand="1" w:noVBand="1"/>
      </w:tblPr>
      <w:tblGrid>
        <w:gridCol w:w="2256"/>
        <w:gridCol w:w="2256"/>
        <w:gridCol w:w="2256"/>
        <w:gridCol w:w="2256"/>
      </w:tblGrid>
      <w:tr w:rsidR="00F6093B" w14:paraId="324CE7B8" w14:textId="77777777" w:rsidTr="00F6093B">
        <w:tc>
          <w:tcPr>
            <w:tcW w:w="2256" w:type="dxa"/>
          </w:tcPr>
          <w:p w14:paraId="193F7E2F" w14:textId="77777777" w:rsidR="00F6093B" w:rsidRDefault="00F6093B" w:rsidP="00F6093B">
            <w:r>
              <w:t>服务名</w:t>
            </w:r>
          </w:p>
        </w:tc>
        <w:tc>
          <w:tcPr>
            <w:tcW w:w="2256" w:type="dxa"/>
          </w:tcPr>
          <w:p w14:paraId="33D88394" w14:textId="77777777" w:rsidR="00F6093B" w:rsidRDefault="00F6093B" w:rsidP="00F6093B">
            <w:r>
              <w:t>开始时间</w:t>
            </w:r>
          </w:p>
        </w:tc>
        <w:tc>
          <w:tcPr>
            <w:tcW w:w="2256" w:type="dxa"/>
          </w:tcPr>
          <w:p w14:paraId="143C8894" w14:textId="77777777" w:rsidR="00F6093B" w:rsidRDefault="00F6093B" w:rsidP="00F6093B">
            <w:r>
              <w:t>最短服务期限</w:t>
            </w:r>
          </w:p>
        </w:tc>
        <w:tc>
          <w:tcPr>
            <w:tcW w:w="2256" w:type="dxa"/>
          </w:tcPr>
          <w:p w14:paraId="71505800" w14:textId="77777777" w:rsidR="00F6093B" w:rsidRDefault="00F6093B" w:rsidP="00F6093B">
            <w:r>
              <w:t>备注说明</w:t>
            </w:r>
          </w:p>
        </w:tc>
      </w:tr>
      <w:tr w:rsidR="00F6093B" w14:paraId="2AFB4519" w14:textId="77777777" w:rsidTr="00F6093B">
        <w:tc>
          <w:tcPr>
            <w:tcW w:w="2256" w:type="dxa"/>
          </w:tcPr>
          <w:p w14:paraId="4B625117" w14:textId="77777777" w:rsidR="00F6093B" w:rsidRDefault="00F6093B" w:rsidP="00F6093B">
            <w:r>
              <w:t>相关人员培训</w:t>
            </w:r>
          </w:p>
        </w:tc>
        <w:tc>
          <w:tcPr>
            <w:tcW w:w="2256" w:type="dxa"/>
          </w:tcPr>
          <w:p w14:paraId="15CDB1A1" w14:textId="77777777" w:rsidR="00F6093B" w:rsidRDefault="00F6093B" w:rsidP="00F6093B">
            <w:r>
              <w:t>暂定</w:t>
            </w:r>
          </w:p>
        </w:tc>
        <w:tc>
          <w:tcPr>
            <w:tcW w:w="2256" w:type="dxa"/>
          </w:tcPr>
          <w:p w14:paraId="0F2431E7" w14:textId="676914D4" w:rsidR="00F6093B" w:rsidRDefault="00CB360B" w:rsidP="00F6093B">
            <w:ins w:id="1187" w:author="hyx" w:date="2018-11-10T14:28:00Z">
              <w:r>
                <w:rPr>
                  <w:rFonts w:hint="eastAsia"/>
                </w:rPr>
                <w:t>暂定</w:t>
              </w:r>
            </w:ins>
          </w:p>
        </w:tc>
        <w:tc>
          <w:tcPr>
            <w:tcW w:w="2256" w:type="dxa"/>
          </w:tcPr>
          <w:p w14:paraId="7A9B182C" w14:textId="77777777" w:rsidR="00F6093B" w:rsidRDefault="00F6093B" w:rsidP="00F6093B"/>
        </w:tc>
      </w:tr>
    </w:tbl>
    <w:p w14:paraId="471CA278" w14:textId="3ABD27BE" w:rsidR="002675C8" w:rsidRPr="002675C8" w:rsidRDefault="002675C8" w:rsidP="002675C8"/>
    <w:p w14:paraId="0364A469" w14:textId="741D985A" w:rsidR="002675C8" w:rsidRDefault="002675C8">
      <w:pPr>
        <w:pPrChange w:id="1188" w:author="hyx" w:date="2018-11-10T14:28:00Z">
          <w:pPr>
            <w:pStyle w:val="a0"/>
            <w:numPr>
              <w:ilvl w:val="0"/>
              <w:numId w:val="0"/>
            </w:numPr>
            <w:ind w:left="0" w:firstLine="0"/>
          </w:pPr>
        </w:pPrChange>
      </w:pPr>
    </w:p>
    <w:p w14:paraId="14D974C1" w14:textId="5214B20F" w:rsidR="002675C8" w:rsidRPr="00BE19A2" w:rsidRDefault="00EF609A" w:rsidP="00883581">
      <w:pPr>
        <w:pStyle w:val="a0"/>
      </w:pPr>
      <w:bookmarkStart w:id="1189" w:name="_Toc529724905"/>
      <w:r>
        <w:rPr>
          <w:rFonts w:hint="eastAsia"/>
        </w:rPr>
        <w:t>验收</w:t>
      </w:r>
      <w:r>
        <w:t>标准</w:t>
      </w:r>
      <w:bookmarkEnd w:id="1189"/>
    </w:p>
    <w:p w14:paraId="0D595428" w14:textId="328F07DB" w:rsidR="00883581" w:rsidRDefault="00883581" w:rsidP="00883581">
      <w:pPr>
        <w:rPr>
          <w:ins w:id="1190" w:author="hyx" w:date="2018-11-10T14:28:00Z"/>
          <w:rFonts w:ascii="Times New Roman" w:hAnsi="Times New Roman" w:cs="Times New Roman"/>
          <w:szCs w:val="24"/>
        </w:rPr>
      </w:pPr>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342D308E" w14:textId="571700CA" w:rsidR="00CB360B" w:rsidRDefault="00CB360B" w:rsidP="00883581">
      <w:pPr>
        <w:rPr>
          <w:ins w:id="1191" w:author="hyx" w:date="2018-11-10T14:28:00Z"/>
          <w:rFonts w:ascii="Times New Roman" w:hAnsi="Times New Roman" w:cs="Times New Roman"/>
          <w:szCs w:val="24"/>
        </w:rPr>
      </w:pPr>
    </w:p>
    <w:p w14:paraId="28861FAC" w14:textId="4A2717A4" w:rsidR="00CB360B" w:rsidRDefault="00CB360B" w:rsidP="00883581">
      <w:pPr>
        <w:rPr>
          <w:ins w:id="1192" w:author="hyx" w:date="2018-11-10T14:28:00Z"/>
          <w:rFonts w:ascii="Times New Roman" w:hAnsi="Times New Roman" w:cs="Times New Roman"/>
          <w:szCs w:val="24"/>
        </w:rPr>
      </w:pPr>
    </w:p>
    <w:p w14:paraId="58C2D3BB" w14:textId="20000EE1" w:rsidR="00CB360B" w:rsidRDefault="00CB360B" w:rsidP="00883581">
      <w:pPr>
        <w:rPr>
          <w:ins w:id="1193" w:author="hyx" w:date="2018-11-10T14:28:00Z"/>
          <w:rFonts w:ascii="Times New Roman" w:hAnsi="Times New Roman" w:cs="Times New Roman"/>
          <w:szCs w:val="24"/>
        </w:rPr>
      </w:pPr>
    </w:p>
    <w:p w14:paraId="3D47887C" w14:textId="77777777" w:rsidR="00CB360B" w:rsidRPr="00883581" w:rsidRDefault="00CB360B" w:rsidP="00883581"/>
    <w:p w14:paraId="7A16AA7E" w14:textId="77777777" w:rsidR="00A73AA9" w:rsidRPr="009B7F8E" w:rsidRDefault="00EF609A" w:rsidP="00A73AA9">
      <w:pPr>
        <w:pStyle w:val="a"/>
        <w:numPr>
          <w:ilvl w:val="0"/>
          <w:numId w:val="6"/>
        </w:numPr>
      </w:pPr>
      <w:bookmarkStart w:id="1194" w:name="_Toc529724906"/>
      <w:r>
        <w:rPr>
          <w:rFonts w:hint="eastAsia"/>
        </w:rPr>
        <w:lastRenderedPageBreak/>
        <w:t>实施</w:t>
      </w:r>
      <w:r>
        <w:t>计划</w:t>
      </w:r>
      <w:bookmarkEnd w:id="1194"/>
    </w:p>
    <w:p w14:paraId="52979D15" w14:textId="77777777" w:rsidR="00A73AA9" w:rsidRPr="009B7F8E" w:rsidRDefault="00A73AA9" w:rsidP="00A73AA9">
      <w:pPr>
        <w:pStyle w:val="a0"/>
      </w:pPr>
      <w:bookmarkStart w:id="1195" w:name="_Toc521309544"/>
      <w:bookmarkStart w:id="1196" w:name="_Toc495757981"/>
      <w:bookmarkStart w:id="1197" w:name="_Toc495758668"/>
      <w:bookmarkStart w:id="1198" w:name="_Toc496746350"/>
      <w:bookmarkStart w:id="1199" w:name="_Toc529724907"/>
      <w:r w:rsidRPr="009B7F8E">
        <w:rPr>
          <w:rFonts w:hint="eastAsia"/>
        </w:rPr>
        <w:t>工作任务的分解与人员分工</w:t>
      </w:r>
      <w:bookmarkEnd w:id="1195"/>
      <w:bookmarkEnd w:id="1196"/>
      <w:bookmarkEnd w:id="1197"/>
      <w:bookmarkEnd w:id="1198"/>
      <w:bookmarkEnd w:id="1199"/>
    </w:p>
    <w:tbl>
      <w:tblPr>
        <w:tblW w:w="81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Change w:id="1200" w:author="hyx" w:date="2018-11-10T14:30:00Z">
          <w:tblPr>
            <w:tblW w:w="637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PrChange>
      </w:tblPr>
      <w:tblGrid>
        <w:gridCol w:w="3119"/>
        <w:gridCol w:w="2259"/>
        <w:gridCol w:w="2801"/>
        <w:tblGridChange w:id="1201">
          <w:tblGrid>
            <w:gridCol w:w="3119"/>
            <w:gridCol w:w="3256"/>
            <w:gridCol w:w="3256"/>
          </w:tblGrid>
        </w:tblGridChange>
      </w:tblGrid>
      <w:tr w:rsidR="00CB360B" w:rsidRPr="007158C1" w14:paraId="5C2E3F40" w14:textId="77777777" w:rsidTr="00CB360B">
        <w:tc>
          <w:tcPr>
            <w:tcW w:w="3119" w:type="dxa"/>
            <w:shd w:val="clear" w:color="auto" w:fill="BDD6EE" w:themeFill="accent1" w:themeFillTint="66"/>
            <w:vAlign w:val="center"/>
            <w:hideMark/>
            <w:tcPrChange w:id="1202" w:author="hyx" w:date="2018-11-10T14:30:00Z">
              <w:tcPr>
                <w:tcW w:w="3119" w:type="dxa"/>
                <w:shd w:val="clear" w:color="auto" w:fill="BDD6EE" w:themeFill="accent1" w:themeFillTint="66"/>
                <w:vAlign w:val="center"/>
                <w:hideMark/>
              </w:tcPr>
            </w:tcPrChange>
          </w:tcPr>
          <w:p w14:paraId="684ABF29" w14:textId="77777777" w:rsidR="00CB360B" w:rsidRPr="00D7049C" w:rsidRDefault="00CB360B" w:rsidP="00D7049C">
            <w:pPr>
              <w:rPr>
                <w:b/>
              </w:rPr>
            </w:pPr>
            <w:r w:rsidRPr="00D7049C">
              <w:rPr>
                <w:rFonts w:hint="eastAsia"/>
                <w:b/>
              </w:rPr>
              <w:t>任务名称</w:t>
            </w:r>
          </w:p>
        </w:tc>
        <w:tc>
          <w:tcPr>
            <w:tcW w:w="2259" w:type="dxa"/>
            <w:shd w:val="clear" w:color="auto" w:fill="BDD6EE" w:themeFill="accent1" w:themeFillTint="66"/>
            <w:tcPrChange w:id="1203" w:author="hyx" w:date="2018-11-10T14:30:00Z">
              <w:tcPr>
                <w:tcW w:w="3256" w:type="dxa"/>
                <w:shd w:val="clear" w:color="auto" w:fill="BDD6EE" w:themeFill="accent1" w:themeFillTint="66"/>
              </w:tcPr>
            </w:tcPrChange>
          </w:tcPr>
          <w:p w14:paraId="04BB0B61" w14:textId="64DFAC8E" w:rsidR="00CB360B" w:rsidRDefault="00CB360B" w:rsidP="008E48F7">
            <w:pPr>
              <w:jc w:val="center"/>
              <w:rPr>
                <w:ins w:id="1204" w:author="hyx" w:date="2018-11-10T14:30:00Z"/>
                <w:b/>
              </w:rPr>
            </w:pPr>
            <w:ins w:id="1205" w:author="hyx" w:date="2018-11-10T14:30:00Z">
              <w:r>
                <w:rPr>
                  <w:rFonts w:hint="eastAsia"/>
                  <w:b/>
                </w:rPr>
                <w:t>负责人</w:t>
              </w:r>
            </w:ins>
          </w:p>
        </w:tc>
        <w:tc>
          <w:tcPr>
            <w:tcW w:w="2801" w:type="dxa"/>
            <w:shd w:val="clear" w:color="auto" w:fill="BDD6EE" w:themeFill="accent1" w:themeFillTint="66"/>
            <w:tcPrChange w:id="1206" w:author="hyx" w:date="2018-11-10T14:30:00Z">
              <w:tcPr>
                <w:tcW w:w="3256" w:type="dxa"/>
                <w:shd w:val="clear" w:color="auto" w:fill="BDD6EE" w:themeFill="accent1" w:themeFillTint="66"/>
              </w:tcPr>
            </w:tcPrChange>
          </w:tcPr>
          <w:p w14:paraId="5B07FAD2" w14:textId="325F1525" w:rsidR="00CB360B" w:rsidRPr="002A6CE9" w:rsidRDefault="00CB360B" w:rsidP="008E48F7">
            <w:pPr>
              <w:jc w:val="center"/>
              <w:rPr>
                <w:b/>
              </w:rPr>
            </w:pPr>
            <w:r>
              <w:rPr>
                <w:rFonts w:hint="eastAsia"/>
                <w:b/>
              </w:rPr>
              <w:t>参与</w:t>
            </w:r>
            <w:r>
              <w:rPr>
                <w:b/>
              </w:rPr>
              <w:t>人</w:t>
            </w:r>
          </w:p>
        </w:tc>
      </w:tr>
      <w:tr w:rsidR="00CB360B" w:rsidRPr="007158C1" w14:paraId="7E9C8015" w14:textId="77777777" w:rsidTr="00CB360B">
        <w:tc>
          <w:tcPr>
            <w:tcW w:w="3119" w:type="dxa"/>
            <w:shd w:val="clear" w:color="auto" w:fill="FFFFFF"/>
            <w:vAlign w:val="center"/>
            <w:hideMark/>
            <w:tcPrChange w:id="1207" w:author="hyx" w:date="2018-11-10T14:30:00Z">
              <w:tcPr>
                <w:tcW w:w="3119" w:type="dxa"/>
                <w:shd w:val="clear" w:color="auto" w:fill="FFFFFF"/>
                <w:vAlign w:val="center"/>
                <w:hideMark/>
              </w:tcPr>
            </w:tcPrChange>
          </w:tcPr>
          <w:p w14:paraId="753D68D7" w14:textId="77777777" w:rsidR="00CB360B" w:rsidRPr="00FF34EF" w:rsidRDefault="00CB360B" w:rsidP="008E48F7">
            <w:pPr>
              <w:rPr>
                <w:b/>
              </w:rPr>
            </w:pPr>
            <w:r w:rsidRPr="00FF34EF">
              <w:rPr>
                <w:rFonts w:hint="eastAsia"/>
                <w:b/>
              </w:rPr>
              <w:t>获取需求</w:t>
            </w:r>
          </w:p>
        </w:tc>
        <w:tc>
          <w:tcPr>
            <w:tcW w:w="2259" w:type="dxa"/>
            <w:shd w:val="clear" w:color="auto" w:fill="FFFFFF"/>
            <w:tcPrChange w:id="1208" w:author="hyx" w:date="2018-11-10T14:30:00Z">
              <w:tcPr>
                <w:tcW w:w="3256" w:type="dxa"/>
                <w:shd w:val="clear" w:color="auto" w:fill="FFFFFF"/>
              </w:tcPr>
            </w:tcPrChange>
          </w:tcPr>
          <w:p w14:paraId="02BBC3F9" w14:textId="58806C27" w:rsidR="00CB360B" w:rsidRPr="00837BF0" w:rsidRDefault="00CB360B" w:rsidP="008E48F7">
            <w:pPr>
              <w:jc w:val="center"/>
              <w:rPr>
                <w:ins w:id="1209" w:author="hyx" w:date="2018-11-10T14:30:00Z"/>
                <w:rFonts w:ascii="等线" w:eastAsia="等线" w:hAnsi="等线"/>
                <w:bCs/>
                <w:color w:val="000000"/>
                <w:sz w:val="22"/>
              </w:rPr>
            </w:pPr>
            <w:ins w:id="1210" w:author="hyx" w:date="2018-11-10T14:32:00Z">
              <w:r>
                <w:rPr>
                  <w:rFonts w:ascii="等线" w:eastAsia="等线" w:hAnsi="等线" w:hint="eastAsia"/>
                  <w:bCs/>
                  <w:color w:val="000000"/>
                  <w:sz w:val="22"/>
                </w:rPr>
                <w:t>吕迪</w:t>
              </w:r>
            </w:ins>
          </w:p>
        </w:tc>
        <w:tc>
          <w:tcPr>
            <w:tcW w:w="2801" w:type="dxa"/>
            <w:vMerge w:val="restart"/>
            <w:shd w:val="clear" w:color="auto" w:fill="FFFFFF"/>
            <w:vAlign w:val="center"/>
            <w:tcPrChange w:id="1211" w:author="hyx" w:date="2018-11-10T14:30:00Z">
              <w:tcPr>
                <w:tcW w:w="3256" w:type="dxa"/>
                <w:vMerge w:val="restart"/>
                <w:shd w:val="clear" w:color="auto" w:fill="FFFFFF"/>
                <w:vAlign w:val="center"/>
              </w:tcPr>
            </w:tcPrChange>
          </w:tcPr>
          <w:p w14:paraId="2C6A21B9" w14:textId="16B04109"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0E0DF4CB" w14:textId="77777777" w:rsidTr="00CB360B">
        <w:tc>
          <w:tcPr>
            <w:tcW w:w="3119" w:type="dxa"/>
            <w:shd w:val="clear" w:color="auto" w:fill="FFFFFF"/>
            <w:vAlign w:val="center"/>
            <w:hideMark/>
            <w:tcPrChange w:id="1212" w:author="hyx" w:date="2018-11-10T14:30:00Z">
              <w:tcPr>
                <w:tcW w:w="3119" w:type="dxa"/>
                <w:shd w:val="clear" w:color="auto" w:fill="FFFFFF"/>
                <w:vAlign w:val="center"/>
                <w:hideMark/>
              </w:tcPr>
            </w:tcPrChange>
          </w:tcPr>
          <w:p w14:paraId="54EAA994" w14:textId="77777777" w:rsidR="00CB360B" w:rsidRPr="00746F70" w:rsidRDefault="00CB360B" w:rsidP="008E48F7">
            <w:pPr>
              <w:ind w:firstLineChars="200" w:firstLine="420"/>
            </w:pPr>
            <w:r w:rsidRPr="00746F70">
              <w:rPr>
                <w:rFonts w:hint="eastAsia"/>
              </w:rPr>
              <w:t>编写项目视图与范围</w:t>
            </w:r>
          </w:p>
        </w:tc>
        <w:tc>
          <w:tcPr>
            <w:tcW w:w="2259" w:type="dxa"/>
            <w:shd w:val="clear" w:color="auto" w:fill="FFFFFF"/>
            <w:tcPrChange w:id="1213" w:author="hyx" w:date="2018-11-10T14:30:00Z">
              <w:tcPr>
                <w:tcW w:w="3256" w:type="dxa"/>
                <w:shd w:val="clear" w:color="auto" w:fill="FFFFFF"/>
              </w:tcPr>
            </w:tcPrChange>
          </w:tcPr>
          <w:p w14:paraId="2C449C93" w14:textId="21C73D5B" w:rsidR="00CB360B" w:rsidRPr="00837BF0" w:rsidRDefault="00CB360B" w:rsidP="008E48F7">
            <w:pPr>
              <w:jc w:val="center"/>
              <w:rPr>
                <w:ins w:id="1214" w:author="hyx" w:date="2018-11-10T14:30:00Z"/>
                <w:rFonts w:ascii="等线" w:eastAsia="等线" w:hAnsi="等线"/>
                <w:color w:val="000000"/>
                <w:sz w:val="22"/>
              </w:rPr>
            </w:pPr>
            <w:ins w:id="1215" w:author="hyx" w:date="2018-11-10T14:32:00Z">
              <w:r>
                <w:rPr>
                  <w:rFonts w:ascii="等线" w:eastAsia="等线" w:hAnsi="等线" w:hint="eastAsia"/>
                  <w:color w:val="000000"/>
                  <w:sz w:val="22"/>
                </w:rPr>
                <w:t>吕迪</w:t>
              </w:r>
            </w:ins>
          </w:p>
        </w:tc>
        <w:tc>
          <w:tcPr>
            <w:tcW w:w="2801" w:type="dxa"/>
            <w:vMerge/>
            <w:shd w:val="clear" w:color="auto" w:fill="FFFFFF"/>
            <w:vAlign w:val="center"/>
            <w:tcPrChange w:id="1216" w:author="hyx" w:date="2018-11-10T14:30:00Z">
              <w:tcPr>
                <w:tcW w:w="3256" w:type="dxa"/>
                <w:vMerge/>
                <w:shd w:val="clear" w:color="auto" w:fill="FFFFFF"/>
                <w:vAlign w:val="center"/>
              </w:tcPr>
            </w:tcPrChange>
          </w:tcPr>
          <w:p w14:paraId="2B2D9084" w14:textId="7859E8CB" w:rsidR="00CB360B" w:rsidRPr="00837BF0" w:rsidRDefault="00CB360B" w:rsidP="008E48F7">
            <w:pPr>
              <w:jc w:val="center"/>
              <w:rPr>
                <w:rFonts w:ascii="等线" w:eastAsia="等线" w:hAnsi="等线"/>
                <w:color w:val="000000"/>
                <w:sz w:val="22"/>
              </w:rPr>
            </w:pPr>
          </w:p>
        </w:tc>
      </w:tr>
      <w:tr w:rsidR="00CB360B" w:rsidRPr="007158C1" w14:paraId="66010930" w14:textId="77777777" w:rsidTr="00CB360B">
        <w:tc>
          <w:tcPr>
            <w:tcW w:w="3119" w:type="dxa"/>
            <w:shd w:val="clear" w:color="auto" w:fill="FFFFFF"/>
            <w:vAlign w:val="center"/>
            <w:hideMark/>
            <w:tcPrChange w:id="1217" w:author="hyx" w:date="2018-11-10T14:30:00Z">
              <w:tcPr>
                <w:tcW w:w="3119" w:type="dxa"/>
                <w:shd w:val="clear" w:color="auto" w:fill="FFFFFF"/>
                <w:vAlign w:val="center"/>
                <w:hideMark/>
              </w:tcPr>
            </w:tcPrChange>
          </w:tcPr>
          <w:p w14:paraId="4874C53F" w14:textId="77777777" w:rsidR="00CB360B" w:rsidRPr="00746F70" w:rsidRDefault="00CB360B" w:rsidP="008E48F7">
            <w:pPr>
              <w:ind w:firstLineChars="200" w:firstLine="420"/>
            </w:pPr>
            <w:r w:rsidRPr="00746F70">
              <w:rPr>
                <w:rFonts w:hint="eastAsia"/>
              </w:rPr>
              <w:t>用户群分类</w:t>
            </w:r>
          </w:p>
        </w:tc>
        <w:tc>
          <w:tcPr>
            <w:tcW w:w="2259" w:type="dxa"/>
            <w:shd w:val="clear" w:color="auto" w:fill="FFFFFF"/>
            <w:tcPrChange w:id="1218" w:author="hyx" w:date="2018-11-10T14:30:00Z">
              <w:tcPr>
                <w:tcW w:w="3256" w:type="dxa"/>
                <w:shd w:val="clear" w:color="auto" w:fill="FFFFFF"/>
              </w:tcPr>
            </w:tcPrChange>
          </w:tcPr>
          <w:p w14:paraId="6F8EA813" w14:textId="57696EB3" w:rsidR="00CB360B" w:rsidRPr="00837BF0" w:rsidRDefault="00CB360B" w:rsidP="008E48F7">
            <w:pPr>
              <w:jc w:val="center"/>
              <w:rPr>
                <w:ins w:id="1219" w:author="hyx" w:date="2018-11-10T14:30:00Z"/>
                <w:rFonts w:ascii="等线" w:eastAsia="等线" w:hAnsi="等线"/>
                <w:color w:val="000000"/>
                <w:sz w:val="22"/>
              </w:rPr>
            </w:pPr>
            <w:ins w:id="1220" w:author="hyx" w:date="2018-11-10T14:33:00Z">
              <w:r>
                <w:rPr>
                  <w:rFonts w:ascii="等线" w:eastAsia="等线" w:hAnsi="等线" w:hint="eastAsia"/>
                  <w:color w:val="000000"/>
                  <w:sz w:val="22"/>
                </w:rPr>
                <w:t>吕迪</w:t>
              </w:r>
            </w:ins>
          </w:p>
        </w:tc>
        <w:tc>
          <w:tcPr>
            <w:tcW w:w="2801" w:type="dxa"/>
            <w:vMerge/>
            <w:shd w:val="clear" w:color="auto" w:fill="FFFFFF"/>
            <w:vAlign w:val="center"/>
            <w:tcPrChange w:id="1221" w:author="hyx" w:date="2018-11-10T14:30:00Z">
              <w:tcPr>
                <w:tcW w:w="3256" w:type="dxa"/>
                <w:vMerge/>
                <w:shd w:val="clear" w:color="auto" w:fill="FFFFFF"/>
                <w:vAlign w:val="center"/>
              </w:tcPr>
            </w:tcPrChange>
          </w:tcPr>
          <w:p w14:paraId="539714AD" w14:textId="5F37824D" w:rsidR="00CB360B" w:rsidRPr="00837BF0" w:rsidRDefault="00CB360B" w:rsidP="008E48F7">
            <w:pPr>
              <w:jc w:val="center"/>
              <w:rPr>
                <w:rFonts w:ascii="等线" w:eastAsia="等线" w:hAnsi="等线"/>
                <w:color w:val="000000"/>
                <w:sz w:val="22"/>
              </w:rPr>
            </w:pPr>
          </w:p>
        </w:tc>
      </w:tr>
      <w:tr w:rsidR="00CB360B" w:rsidRPr="007158C1" w14:paraId="7BEA0501" w14:textId="77777777" w:rsidTr="00CB360B">
        <w:tc>
          <w:tcPr>
            <w:tcW w:w="3119" w:type="dxa"/>
            <w:shd w:val="clear" w:color="auto" w:fill="FFFFFF"/>
            <w:vAlign w:val="center"/>
            <w:hideMark/>
            <w:tcPrChange w:id="1222" w:author="hyx" w:date="2018-11-10T14:30:00Z">
              <w:tcPr>
                <w:tcW w:w="3119" w:type="dxa"/>
                <w:shd w:val="clear" w:color="auto" w:fill="FFFFFF"/>
                <w:vAlign w:val="center"/>
                <w:hideMark/>
              </w:tcPr>
            </w:tcPrChange>
          </w:tcPr>
          <w:p w14:paraId="50CA5632" w14:textId="77777777" w:rsidR="00CB360B" w:rsidRPr="00746F70" w:rsidRDefault="00CB360B" w:rsidP="008E48F7">
            <w:pPr>
              <w:ind w:firstLineChars="200" w:firstLine="420"/>
            </w:pPr>
            <w:r w:rsidRPr="00746F70">
              <w:rPr>
                <w:rFonts w:hint="eastAsia"/>
              </w:rPr>
              <w:t>选择产品代表</w:t>
            </w:r>
          </w:p>
        </w:tc>
        <w:tc>
          <w:tcPr>
            <w:tcW w:w="2259" w:type="dxa"/>
            <w:shd w:val="clear" w:color="auto" w:fill="FFFFFF"/>
            <w:tcPrChange w:id="1223" w:author="hyx" w:date="2018-11-10T14:30:00Z">
              <w:tcPr>
                <w:tcW w:w="3256" w:type="dxa"/>
                <w:shd w:val="clear" w:color="auto" w:fill="FFFFFF"/>
              </w:tcPr>
            </w:tcPrChange>
          </w:tcPr>
          <w:p w14:paraId="092FB049" w14:textId="69A322B5" w:rsidR="00CB360B" w:rsidRPr="00837BF0" w:rsidRDefault="00CB360B" w:rsidP="008E48F7">
            <w:pPr>
              <w:jc w:val="center"/>
              <w:rPr>
                <w:ins w:id="1224" w:author="hyx" w:date="2018-11-10T14:30:00Z"/>
                <w:rFonts w:ascii="等线" w:eastAsia="等线" w:hAnsi="等线"/>
                <w:color w:val="000000"/>
                <w:sz w:val="22"/>
              </w:rPr>
            </w:pPr>
            <w:ins w:id="1225" w:author="hyx" w:date="2018-11-10T14:33:00Z">
              <w:r>
                <w:rPr>
                  <w:rFonts w:ascii="等线" w:eastAsia="等线" w:hAnsi="等线" w:hint="eastAsia"/>
                  <w:color w:val="000000"/>
                  <w:sz w:val="22"/>
                </w:rPr>
                <w:t>陈俊仁</w:t>
              </w:r>
            </w:ins>
          </w:p>
        </w:tc>
        <w:tc>
          <w:tcPr>
            <w:tcW w:w="2801" w:type="dxa"/>
            <w:vMerge/>
            <w:shd w:val="clear" w:color="auto" w:fill="FFFFFF"/>
            <w:vAlign w:val="center"/>
            <w:tcPrChange w:id="1226" w:author="hyx" w:date="2018-11-10T14:30:00Z">
              <w:tcPr>
                <w:tcW w:w="3256" w:type="dxa"/>
                <w:vMerge/>
                <w:shd w:val="clear" w:color="auto" w:fill="FFFFFF"/>
                <w:vAlign w:val="center"/>
              </w:tcPr>
            </w:tcPrChange>
          </w:tcPr>
          <w:p w14:paraId="71A5ACFB" w14:textId="4ED2D484" w:rsidR="00CB360B" w:rsidRPr="00837BF0" w:rsidRDefault="00CB360B" w:rsidP="008E48F7">
            <w:pPr>
              <w:jc w:val="center"/>
              <w:rPr>
                <w:rFonts w:ascii="等线" w:eastAsia="等线" w:hAnsi="等线"/>
                <w:color w:val="000000"/>
                <w:sz w:val="22"/>
              </w:rPr>
            </w:pPr>
          </w:p>
        </w:tc>
      </w:tr>
      <w:tr w:rsidR="00CB360B" w:rsidRPr="007158C1" w14:paraId="0737C341" w14:textId="77777777" w:rsidTr="00CB360B">
        <w:trPr>
          <w:trHeight w:val="161"/>
          <w:trPrChange w:id="1227" w:author="hyx" w:date="2018-11-10T14:30:00Z">
            <w:trPr>
              <w:trHeight w:val="161"/>
            </w:trPr>
          </w:trPrChange>
        </w:trPr>
        <w:tc>
          <w:tcPr>
            <w:tcW w:w="3119" w:type="dxa"/>
            <w:shd w:val="clear" w:color="auto" w:fill="FFFFFF"/>
            <w:vAlign w:val="center"/>
            <w:hideMark/>
            <w:tcPrChange w:id="1228" w:author="hyx" w:date="2018-11-10T14:30:00Z">
              <w:tcPr>
                <w:tcW w:w="3119" w:type="dxa"/>
                <w:shd w:val="clear" w:color="auto" w:fill="FFFFFF"/>
                <w:vAlign w:val="center"/>
                <w:hideMark/>
              </w:tcPr>
            </w:tcPrChange>
          </w:tcPr>
          <w:p w14:paraId="5BCEDFE3" w14:textId="77777777" w:rsidR="00CB360B" w:rsidRPr="00746F70" w:rsidRDefault="00CB360B" w:rsidP="008E48F7">
            <w:pPr>
              <w:ind w:firstLineChars="200" w:firstLine="420"/>
            </w:pPr>
            <w:r w:rsidRPr="00746F70">
              <w:rPr>
                <w:rFonts w:hint="eastAsia"/>
              </w:rPr>
              <w:t>确定使用实例</w:t>
            </w:r>
          </w:p>
        </w:tc>
        <w:tc>
          <w:tcPr>
            <w:tcW w:w="2259" w:type="dxa"/>
            <w:shd w:val="clear" w:color="auto" w:fill="FFFFFF"/>
            <w:tcPrChange w:id="1229" w:author="hyx" w:date="2018-11-10T14:30:00Z">
              <w:tcPr>
                <w:tcW w:w="3256" w:type="dxa"/>
                <w:shd w:val="clear" w:color="auto" w:fill="FFFFFF"/>
              </w:tcPr>
            </w:tcPrChange>
          </w:tcPr>
          <w:p w14:paraId="319B80F4" w14:textId="5F0508BF" w:rsidR="00CB360B" w:rsidRPr="00837BF0" w:rsidRDefault="00CB360B" w:rsidP="008E48F7">
            <w:pPr>
              <w:jc w:val="center"/>
              <w:rPr>
                <w:ins w:id="1230" w:author="hyx" w:date="2018-11-10T14:30:00Z"/>
                <w:rFonts w:ascii="等线" w:eastAsia="等线" w:hAnsi="等线"/>
                <w:color w:val="000000"/>
                <w:sz w:val="22"/>
              </w:rPr>
            </w:pPr>
            <w:ins w:id="1231"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1232" w:author="hyx" w:date="2018-11-10T14:30:00Z">
              <w:tcPr>
                <w:tcW w:w="3256" w:type="dxa"/>
                <w:vMerge/>
                <w:shd w:val="clear" w:color="auto" w:fill="FFFFFF"/>
                <w:vAlign w:val="center"/>
              </w:tcPr>
            </w:tcPrChange>
          </w:tcPr>
          <w:p w14:paraId="23622525" w14:textId="058A9C51" w:rsidR="00CB360B" w:rsidRPr="00837BF0" w:rsidRDefault="00CB360B" w:rsidP="008E48F7">
            <w:pPr>
              <w:jc w:val="center"/>
              <w:rPr>
                <w:rFonts w:ascii="等线" w:eastAsia="等线" w:hAnsi="等线"/>
                <w:color w:val="000000"/>
                <w:sz w:val="22"/>
              </w:rPr>
            </w:pPr>
          </w:p>
        </w:tc>
      </w:tr>
      <w:tr w:rsidR="00CB360B" w:rsidRPr="007158C1" w14:paraId="158B9342" w14:textId="77777777" w:rsidTr="00CB360B">
        <w:trPr>
          <w:trHeight w:val="172"/>
          <w:trPrChange w:id="1233" w:author="hyx" w:date="2018-11-10T14:30:00Z">
            <w:trPr>
              <w:trHeight w:val="172"/>
            </w:trPr>
          </w:trPrChange>
        </w:trPr>
        <w:tc>
          <w:tcPr>
            <w:tcW w:w="3119" w:type="dxa"/>
            <w:shd w:val="clear" w:color="auto" w:fill="FFFFFF"/>
            <w:vAlign w:val="center"/>
            <w:tcPrChange w:id="1234" w:author="hyx" w:date="2018-11-10T14:30:00Z">
              <w:tcPr>
                <w:tcW w:w="3119" w:type="dxa"/>
                <w:shd w:val="clear" w:color="auto" w:fill="FFFFFF"/>
                <w:vAlign w:val="center"/>
              </w:tcPr>
            </w:tcPrChange>
          </w:tcPr>
          <w:p w14:paraId="014A3AAE" w14:textId="77777777" w:rsidR="00CB360B" w:rsidRPr="00746F70" w:rsidRDefault="00CB360B" w:rsidP="008E48F7">
            <w:pPr>
              <w:ind w:firstLineChars="200" w:firstLine="420"/>
            </w:pPr>
            <w:r>
              <w:rPr>
                <w:rFonts w:hint="eastAsia"/>
              </w:rPr>
              <w:t>召开</w:t>
            </w:r>
            <w:r>
              <w:t>应用程序开发联系会议</w:t>
            </w:r>
          </w:p>
        </w:tc>
        <w:tc>
          <w:tcPr>
            <w:tcW w:w="2259" w:type="dxa"/>
            <w:shd w:val="clear" w:color="auto" w:fill="FFFFFF"/>
            <w:tcPrChange w:id="1235" w:author="hyx" w:date="2018-11-10T14:30:00Z">
              <w:tcPr>
                <w:tcW w:w="3256" w:type="dxa"/>
                <w:shd w:val="clear" w:color="auto" w:fill="FFFFFF"/>
              </w:tcPr>
            </w:tcPrChange>
          </w:tcPr>
          <w:p w14:paraId="12C51E17" w14:textId="0B6BAF68" w:rsidR="00CB360B" w:rsidRPr="00837BF0" w:rsidRDefault="00CB360B" w:rsidP="008E48F7">
            <w:pPr>
              <w:jc w:val="center"/>
              <w:rPr>
                <w:ins w:id="1236" w:author="hyx" w:date="2018-11-10T14:30:00Z"/>
                <w:rFonts w:ascii="等线" w:eastAsia="等线" w:hAnsi="等线"/>
                <w:color w:val="000000"/>
                <w:sz w:val="22"/>
              </w:rPr>
            </w:pPr>
            <w:ins w:id="1237"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1238" w:author="hyx" w:date="2018-11-10T14:30:00Z">
              <w:tcPr>
                <w:tcW w:w="3256" w:type="dxa"/>
                <w:vMerge/>
                <w:shd w:val="clear" w:color="auto" w:fill="FFFFFF"/>
                <w:vAlign w:val="center"/>
              </w:tcPr>
            </w:tcPrChange>
          </w:tcPr>
          <w:p w14:paraId="514D1781" w14:textId="35AEECF4" w:rsidR="00CB360B" w:rsidRPr="00837BF0" w:rsidRDefault="00CB360B" w:rsidP="008E48F7">
            <w:pPr>
              <w:jc w:val="center"/>
              <w:rPr>
                <w:rFonts w:ascii="等线" w:eastAsia="等线" w:hAnsi="等线"/>
                <w:color w:val="000000"/>
                <w:sz w:val="22"/>
              </w:rPr>
            </w:pPr>
          </w:p>
        </w:tc>
      </w:tr>
      <w:tr w:rsidR="00CB360B" w:rsidRPr="007158C1" w14:paraId="5AE89273" w14:textId="77777777" w:rsidTr="00CB360B">
        <w:tc>
          <w:tcPr>
            <w:tcW w:w="3119" w:type="dxa"/>
            <w:shd w:val="clear" w:color="auto" w:fill="FFFFFF"/>
            <w:vAlign w:val="center"/>
            <w:hideMark/>
            <w:tcPrChange w:id="1239" w:author="hyx" w:date="2018-11-10T14:30:00Z">
              <w:tcPr>
                <w:tcW w:w="3119" w:type="dxa"/>
                <w:shd w:val="clear" w:color="auto" w:fill="FFFFFF"/>
                <w:vAlign w:val="center"/>
                <w:hideMark/>
              </w:tcPr>
            </w:tcPrChange>
          </w:tcPr>
          <w:p w14:paraId="269D0F9D" w14:textId="77777777" w:rsidR="00CB360B" w:rsidRPr="00746F70" w:rsidRDefault="00CB360B" w:rsidP="008E48F7">
            <w:pPr>
              <w:ind w:firstLineChars="200" w:firstLine="420"/>
            </w:pPr>
            <w:r w:rsidRPr="00746F70">
              <w:rPr>
                <w:rFonts w:hint="eastAsia"/>
              </w:rPr>
              <w:t>需求访谈</w:t>
            </w:r>
          </w:p>
        </w:tc>
        <w:tc>
          <w:tcPr>
            <w:tcW w:w="2259" w:type="dxa"/>
            <w:shd w:val="clear" w:color="auto" w:fill="FFFFFF"/>
            <w:tcPrChange w:id="1240" w:author="hyx" w:date="2018-11-10T14:30:00Z">
              <w:tcPr>
                <w:tcW w:w="3256" w:type="dxa"/>
                <w:shd w:val="clear" w:color="auto" w:fill="FFFFFF"/>
              </w:tcPr>
            </w:tcPrChange>
          </w:tcPr>
          <w:p w14:paraId="7DFF3EB1" w14:textId="1036C7D3" w:rsidR="00CB360B" w:rsidRPr="00837BF0" w:rsidRDefault="00CB360B" w:rsidP="008E48F7">
            <w:pPr>
              <w:jc w:val="center"/>
              <w:rPr>
                <w:ins w:id="1241" w:author="hyx" w:date="2018-11-10T14:30:00Z"/>
                <w:rFonts w:ascii="等线" w:eastAsia="等线" w:hAnsi="等线"/>
                <w:color w:val="000000"/>
                <w:sz w:val="22"/>
              </w:rPr>
            </w:pPr>
            <w:ins w:id="1242" w:author="hyx" w:date="2018-11-10T14:34:00Z">
              <w:r>
                <w:rPr>
                  <w:rFonts w:ascii="等线" w:eastAsia="等线" w:hAnsi="等线" w:hint="eastAsia"/>
                  <w:color w:val="000000"/>
                  <w:sz w:val="22"/>
                </w:rPr>
                <w:t>徐双铅</w:t>
              </w:r>
            </w:ins>
          </w:p>
        </w:tc>
        <w:tc>
          <w:tcPr>
            <w:tcW w:w="2801" w:type="dxa"/>
            <w:vMerge/>
            <w:shd w:val="clear" w:color="auto" w:fill="FFFFFF"/>
            <w:vAlign w:val="center"/>
            <w:tcPrChange w:id="1243" w:author="hyx" w:date="2018-11-10T14:30:00Z">
              <w:tcPr>
                <w:tcW w:w="3256" w:type="dxa"/>
                <w:vMerge/>
                <w:shd w:val="clear" w:color="auto" w:fill="FFFFFF"/>
                <w:vAlign w:val="center"/>
              </w:tcPr>
            </w:tcPrChange>
          </w:tcPr>
          <w:p w14:paraId="507CB2EA" w14:textId="2F201CD7" w:rsidR="00CB360B" w:rsidRPr="00837BF0" w:rsidRDefault="00CB360B" w:rsidP="008E48F7">
            <w:pPr>
              <w:jc w:val="center"/>
              <w:rPr>
                <w:rFonts w:ascii="等线" w:eastAsia="等线" w:hAnsi="等线"/>
                <w:color w:val="000000"/>
                <w:sz w:val="22"/>
              </w:rPr>
            </w:pPr>
          </w:p>
        </w:tc>
      </w:tr>
      <w:tr w:rsidR="00CB360B" w:rsidRPr="007158C1" w14:paraId="779E370C" w14:textId="77777777" w:rsidTr="00CB360B">
        <w:tc>
          <w:tcPr>
            <w:tcW w:w="3119" w:type="dxa"/>
            <w:shd w:val="clear" w:color="auto" w:fill="FFFFFF"/>
            <w:vAlign w:val="center"/>
            <w:hideMark/>
            <w:tcPrChange w:id="1244" w:author="hyx" w:date="2018-11-10T14:30:00Z">
              <w:tcPr>
                <w:tcW w:w="3119" w:type="dxa"/>
                <w:shd w:val="clear" w:color="auto" w:fill="FFFFFF"/>
                <w:vAlign w:val="center"/>
                <w:hideMark/>
              </w:tcPr>
            </w:tcPrChange>
          </w:tcPr>
          <w:p w14:paraId="27471EA5" w14:textId="77777777" w:rsidR="00CB360B" w:rsidRPr="00746F70" w:rsidRDefault="00CB360B" w:rsidP="008E48F7">
            <w:pPr>
              <w:ind w:firstLineChars="200" w:firstLine="420"/>
            </w:pPr>
            <w:r w:rsidRPr="00746F70">
              <w:rPr>
                <w:rFonts w:hint="eastAsia"/>
              </w:rPr>
              <w:t>分析用户工作流程</w:t>
            </w:r>
          </w:p>
        </w:tc>
        <w:tc>
          <w:tcPr>
            <w:tcW w:w="2259" w:type="dxa"/>
            <w:shd w:val="clear" w:color="auto" w:fill="FFFFFF"/>
            <w:tcPrChange w:id="1245" w:author="hyx" w:date="2018-11-10T14:30:00Z">
              <w:tcPr>
                <w:tcW w:w="3256" w:type="dxa"/>
                <w:shd w:val="clear" w:color="auto" w:fill="FFFFFF"/>
              </w:tcPr>
            </w:tcPrChange>
          </w:tcPr>
          <w:p w14:paraId="7445FCC9" w14:textId="2F4D5FD6" w:rsidR="00CB360B" w:rsidRPr="00837BF0" w:rsidRDefault="00CB360B" w:rsidP="008E48F7">
            <w:pPr>
              <w:jc w:val="center"/>
              <w:rPr>
                <w:ins w:id="1246" w:author="hyx" w:date="2018-11-10T14:30:00Z"/>
                <w:rFonts w:ascii="等线" w:eastAsia="等线" w:hAnsi="等线"/>
                <w:color w:val="000000"/>
                <w:sz w:val="22"/>
              </w:rPr>
            </w:pPr>
            <w:ins w:id="1247" w:author="hyx" w:date="2018-11-10T14:35:00Z">
              <w:r>
                <w:rPr>
                  <w:rFonts w:ascii="等线" w:eastAsia="等线" w:hAnsi="等线" w:hint="eastAsia"/>
                  <w:color w:val="000000"/>
                  <w:sz w:val="22"/>
                </w:rPr>
                <w:t>徐双铅</w:t>
              </w:r>
            </w:ins>
          </w:p>
        </w:tc>
        <w:tc>
          <w:tcPr>
            <w:tcW w:w="2801" w:type="dxa"/>
            <w:vMerge/>
            <w:shd w:val="clear" w:color="auto" w:fill="FFFFFF"/>
            <w:vAlign w:val="center"/>
            <w:tcPrChange w:id="1248" w:author="hyx" w:date="2018-11-10T14:30:00Z">
              <w:tcPr>
                <w:tcW w:w="3256" w:type="dxa"/>
                <w:vMerge/>
                <w:shd w:val="clear" w:color="auto" w:fill="FFFFFF"/>
                <w:vAlign w:val="center"/>
              </w:tcPr>
            </w:tcPrChange>
          </w:tcPr>
          <w:p w14:paraId="4252A55A" w14:textId="4414FD4B" w:rsidR="00CB360B" w:rsidRPr="00837BF0" w:rsidRDefault="00CB360B" w:rsidP="008E48F7">
            <w:pPr>
              <w:jc w:val="center"/>
              <w:rPr>
                <w:rFonts w:ascii="等线" w:eastAsia="等线" w:hAnsi="等线"/>
                <w:color w:val="000000"/>
                <w:sz w:val="22"/>
              </w:rPr>
            </w:pPr>
          </w:p>
        </w:tc>
      </w:tr>
      <w:tr w:rsidR="00CB360B" w:rsidRPr="007158C1" w14:paraId="2F489326" w14:textId="77777777" w:rsidTr="00CB360B">
        <w:tc>
          <w:tcPr>
            <w:tcW w:w="3119" w:type="dxa"/>
            <w:shd w:val="clear" w:color="auto" w:fill="FFFFFF"/>
            <w:vAlign w:val="center"/>
            <w:hideMark/>
            <w:tcPrChange w:id="1249" w:author="hyx" w:date="2018-11-10T14:30:00Z">
              <w:tcPr>
                <w:tcW w:w="3119" w:type="dxa"/>
                <w:shd w:val="clear" w:color="auto" w:fill="FFFFFF"/>
                <w:vAlign w:val="center"/>
                <w:hideMark/>
              </w:tcPr>
            </w:tcPrChange>
          </w:tcPr>
          <w:p w14:paraId="0BB2C0E6" w14:textId="77777777" w:rsidR="00CB360B" w:rsidRPr="00746F70" w:rsidRDefault="00CB360B" w:rsidP="008E48F7">
            <w:pPr>
              <w:ind w:firstLineChars="200" w:firstLine="420"/>
            </w:pPr>
            <w:r w:rsidRPr="00746F70">
              <w:rPr>
                <w:rFonts w:hint="eastAsia"/>
              </w:rPr>
              <w:t>确定质量属性</w:t>
            </w:r>
          </w:p>
        </w:tc>
        <w:tc>
          <w:tcPr>
            <w:tcW w:w="2259" w:type="dxa"/>
            <w:shd w:val="clear" w:color="auto" w:fill="FFFFFF"/>
            <w:tcPrChange w:id="1250" w:author="hyx" w:date="2018-11-10T14:30:00Z">
              <w:tcPr>
                <w:tcW w:w="3256" w:type="dxa"/>
                <w:shd w:val="clear" w:color="auto" w:fill="FFFFFF"/>
              </w:tcPr>
            </w:tcPrChange>
          </w:tcPr>
          <w:p w14:paraId="592AA91B" w14:textId="1854B92E" w:rsidR="00CB360B" w:rsidRPr="00837BF0" w:rsidRDefault="00CB360B" w:rsidP="008E48F7">
            <w:pPr>
              <w:jc w:val="center"/>
              <w:rPr>
                <w:ins w:id="1251" w:author="hyx" w:date="2018-11-10T14:30:00Z"/>
                <w:rFonts w:ascii="等线" w:eastAsia="等线" w:hAnsi="等线"/>
                <w:color w:val="000000"/>
                <w:sz w:val="22"/>
              </w:rPr>
            </w:pPr>
            <w:ins w:id="1252"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1253" w:author="hyx" w:date="2018-11-10T14:30:00Z">
              <w:tcPr>
                <w:tcW w:w="3256" w:type="dxa"/>
                <w:vMerge/>
                <w:shd w:val="clear" w:color="auto" w:fill="FFFFFF"/>
                <w:vAlign w:val="center"/>
              </w:tcPr>
            </w:tcPrChange>
          </w:tcPr>
          <w:p w14:paraId="60837C68" w14:textId="3BFFA35B" w:rsidR="00CB360B" w:rsidRPr="00837BF0" w:rsidRDefault="00CB360B" w:rsidP="008E48F7">
            <w:pPr>
              <w:jc w:val="center"/>
              <w:rPr>
                <w:rFonts w:ascii="等线" w:eastAsia="等线" w:hAnsi="等线"/>
                <w:color w:val="000000"/>
                <w:sz w:val="22"/>
              </w:rPr>
            </w:pPr>
          </w:p>
        </w:tc>
      </w:tr>
      <w:tr w:rsidR="00CB360B" w:rsidRPr="007158C1" w14:paraId="30E65E5F" w14:textId="77777777" w:rsidTr="00CB360B">
        <w:tc>
          <w:tcPr>
            <w:tcW w:w="3119" w:type="dxa"/>
            <w:shd w:val="clear" w:color="auto" w:fill="FFFFFF"/>
            <w:vAlign w:val="center"/>
            <w:hideMark/>
            <w:tcPrChange w:id="1254" w:author="hyx" w:date="2018-11-10T14:30:00Z">
              <w:tcPr>
                <w:tcW w:w="3119" w:type="dxa"/>
                <w:shd w:val="clear" w:color="auto" w:fill="FFFFFF"/>
                <w:vAlign w:val="center"/>
                <w:hideMark/>
              </w:tcPr>
            </w:tcPrChange>
          </w:tcPr>
          <w:p w14:paraId="0E41EBD4" w14:textId="77777777" w:rsidR="00CB360B" w:rsidRPr="00746F70" w:rsidRDefault="00CB360B" w:rsidP="008E48F7">
            <w:pPr>
              <w:ind w:firstLineChars="200" w:firstLine="420"/>
            </w:pPr>
            <w:r w:rsidRPr="00746F70">
              <w:rPr>
                <w:rFonts w:hint="eastAsia"/>
              </w:rPr>
              <w:t>检查问题报告</w:t>
            </w:r>
          </w:p>
        </w:tc>
        <w:tc>
          <w:tcPr>
            <w:tcW w:w="2259" w:type="dxa"/>
            <w:shd w:val="clear" w:color="auto" w:fill="FFFFFF"/>
            <w:tcPrChange w:id="1255" w:author="hyx" w:date="2018-11-10T14:30:00Z">
              <w:tcPr>
                <w:tcW w:w="3256" w:type="dxa"/>
                <w:shd w:val="clear" w:color="auto" w:fill="FFFFFF"/>
              </w:tcPr>
            </w:tcPrChange>
          </w:tcPr>
          <w:p w14:paraId="0E2B0A35" w14:textId="74C8BFC8" w:rsidR="00CB360B" w:rsidRPr="00837BF0" w:rsidRDefault="00CB360B" w:rsidP="008E48F7">
            <w:pPr>
              <w:jc w:val="center"/>
              <w:rPr>
                <w:ins w:id="1256" w:author="hyx" w:date="2018-11-10T14:30:00Z"/>
                <w:rFonts w:ascii="等线" w:eastAsia="等线" w:hAnsi="等线"/>
                <w:color w:val="000000"/>
                <w:sz w:val="22"/>
              </w:rPr>
            </w:pPr>
            <w:ins w:id="1257"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1258" w:author="hyx" w:date="2018-11-10T14:30:00Z">
              <w:tcPr>
                <w:tcW w:w="3256" w:type="dxa"/>
                <w:vMerge/>
                <w:shd w:val="clear" w:color="auto" w:fill="FFFFFF"/>
                <w:vAlign w:val="center"/>
              </w:tcPr>
            </w:tcPrChange>
          </w:tcPr>
          <w:p w14:paraId="46D33D60" w14:textId="54A662D9" w:rsidR="00CB360B" w:rsidRPr="00837BF0" w:rsidRDefault="00CB360B" w:rsidP="008E48F7">
            <w:pPr>
              <w:jc w:val="center"/>
              <w:rPr>
                <w:rFonts w:ascii="等线" w:eastAsia="等线" w:hAnsi="等线"/>
                <w:color w:val="000000"/>
                <w:sz w:val="22"/>
              </w:rPr>
            </w:pPr>
          </w:p>
        </w:tc>
      </w:tr>
      <w:tr w:rsidR="00CB360B" w:rsidRPr="007158C1" w14:paraId="702787F0" w14:textId="77777777" w:rsidTr="00CB360B">
        <w:tc>
          <w:tcPr>
            <w:tcW w:w="3119" w:type="dxa"/>
            <w:shd w:val="clear" w:color="auto" w:fill="FFFFFF"/>
            <w:vAlign w:val="center"/>
            <w:hideMark/>
            <w:tcPrChange w:id="1259" w:author="hyx" w:date="2018-11-10T14:30:00Z">
              <w:tcPr>
                <w:tcW w:w="3119" w:type="dxa"/>
                <w:shd w:val="clear" w:color="auto" w:fill="FFFFFF"/>
                <w:vAlign w:val="center"/>
                <w:hideMark/>
              </w:tcPr>
            </w:tcPrChange>
          </w:tcPr>
          <w:p w14:paraId="10BF3BD4" w14:textId="77777777" w:rsidR="00CB360B" w:rsidRPr="00746F70" w:rsidRDefault="00CB360B" w:rsidP="008E48F7">
            <w:pPr>
              <w:ind w:firstLineChars="200" w:firstLine="420"/>
            </w:pPr>
            <w:r w:rsidRPr="00746F70">
              <w:rPr>
                <w:rFonts w:hint="eastAsia"/>
              </w:rPr>
              <w:t>需求重用</w:t>
            </w:r>
          </w:p>
        </w:tc>
        <w:tc>
          <w:tcPr>
            <w:tcW w:w="2259" w:type="dxa"/>
            <w:shd w:val="clear" w:color="auto" w:fill="FFFFFF"/>
            <w:tcPrChange w:id="1260" w:author="hyx" w:date="2018-11-10T14:30:00Z">
              <w:tcPr>
                <w:tcW w:w="3256" w:type="dxa"/>
                <w:shd w:val="clear" w:color="auto" w:fill="FFFFFF"/>
              </w:tcPr>
            </w:tcPrChange>
          </w:tcPr>
          <w:p w14:paraId="5FD99256" w14:textId="796B36D4" w:rsidR="00CB360B" w:rsidRPr="00837BF0" w:rsidRDefault="00CB360B" w:rsidP="008E48F7">
            <w:pPr>
              <w:jc w:val="center"/>
              <w:rPr>
                <w:ins w:id="1261" w:author="hyx" w:date="2018-11-10T14:30:00Z"/>
                <w:rFonts w:ascii="等线" w:eastAsia="等线" w:hAnsi="等线"/>
                <w:color w:val="000000"/>
                <w:sz w:val="22"/>
              </w:rPr>
            </w:pPr>
            <w:ins w:id="1262" w:author="hyx" w:date="2018-11-10T14:35:00Z">
              <w:r>
                <w:rPr>
                  <w:rFonts w:ascii="等线" w:eastAsia="等线" w:hAnsi="等线" w:hint="eastAsia"/>
                  <w:color w:val="000000"/>
                  <w:sz w:val="22"/>
                </w:rPr>
                <w:t>陈俊仁</w:t>
              </w:r>
            </w:ins>
          </w:p>
        </w:tc>
        <w:tc>
          <w:tcPr>
            <w:tcW w:w="2801" w:type="dxa"/>
            <w:vMerge/>
            <w:shd w:val="clear" w:color="auto" w:fill="FFFFFF"/>
            <w:vAlign w:val="center"/>
            <w:tcPrChange w:id="1263" w:author="hyx" w:date="2018-11-10T14:30:00Z">
              <w:tcPr>
                <w:tcW w:w="3256" w:type="dxa"/>
                <w:vMerge/>
                <w:shd w:val="clear" w:color="auto" w:fill="FFFFFF"/>
                <w:vAlign w:val="center"/>
              </w:tcPr>
            </w:tcPrChange>
          </w:tcPr>
          <w:p w14:paraId="70C27C4D" w14:textId="243351E5" w:rsidR="00CB360B" w:rsidRPr="00837BF0" w:rsidRDefault="00CB360B" w:rsidP="008E48F7">
            <w:pPr>
              <w:jc w:val="center"/>
              <w:rPr>
                <w:rFonts w:ascii="等线" w:eastAsia="等线" w:hAnsi="等线"/>
                <w:color w:val="000000"/>
                <w:sz w:val="22"/>
              </w:rPr>
            </w:pPr>
          </w:p>
        </w:tc>
      </w:tr>
      <w:tr w:rsidR="00CB360B" w:rsidRPr="007158C1" w14:paraId="3864E66C" w14:textId="77777777" w:rsidTr="00CB360B">
        <w:tc>
          <w:tcPr>
            <w:tcW w:w="3119" w:type="dxa"/>
            <w:shd w:val="clear" w:color="auto" w:fill="FFFFFF"/>
            <w:vAlign w:val="center"/>
            <w:hideMark/>
            <w:tcPrChange w:id="1264" w:author="hyx" w:date="2018-11-10T14:30:00Z">
              <w:tcPr>
                <w:tcW w:w="3119" w:type="dxa"/>
                <w:shd w:val="clear" w:color="auto" w:fill="FFFFFF"/>
                <w:vAlign w:val="center"/>
                <w:hideMark/>
              </w:tcPr>
            </w:tcPrChange>
          </w:tcPr>
          <w:p w14:paraId="3796E6AB" w14:textId="77777777" w:rsidR="00CB360B" w:rsidRPr="00FF34EF" w:rsidRDefault="00CB360B" w:rsidP="008E48F7">
            <w:pPr>
              <w:rPr>
                <w:b/>
              </w:rPr>
            </w:pPr>
            <w:r w:rsidRPr="00FF34EF">
              <w:rPr>
                <w:rFonts w:hint="eastAsia"/>
                <w:b/>
              </w:rPr>
              <w:t>需求分析</w:t>
            </w:r>
          </w:p>
        </w:tc>
        <w:tc>
          <w:tcPr>
            <w:tcW w:w="2259" w:type="dxa"/>
            <w:shd w:val="clear" w:color="auto" w:fill="FFFFFF"/>
            <w:tcPrChange w:id="1265" w:author="hyx" w:date="2018-11-10T14:30:00Z">
              <w:tcPr>
                <w:tcW w:w="3256" w:type="dxa"/>
                <w:shd w:val="clear" w:color="auto" w:fill="FFFFFF"/>
              </w:tcPr>
            </w:tcPrChange>
          </w:tcPr>
          <w:p w14:paraId="15FB6378" w14:textId="4E8CB4F7" w:rsidR="00CB360B" w:rsidRPr="00837BF0" w:rsidRDefault="00CB360B" w:rsidP="008E48F7">
            <w:pPr>
              <w:jc w:val="center"/>
              <w:rPr>
                <w:ins w:id="1266" w:author="hyx" w:date="2018-11-10T14:30:00Z"/>
                <w:rFonts w:ascii="等线" w:eastAsia="等线" w:hAnsi="等线"/>
                <w:bCs/>
                <w:color w:val="000000"/>
                <w:sz w:val="22"/>
              </w:rPr>
            </w:pPr>
            <w:ins w:id="1267" w:author="hyx" w:date="2018-11-10T14:37:00Z">
              <w:r>
                <w:rPr>
                  <w:rFonts w:ascii="等线" w:eastAsia="等线" w:hAnsi="等线" w:hint="eastAsia"/>
                  <w:bCs/>
                  <w:color w:val="000000"/>
                  <w:sz w:val="22"/>
                </w:rPr>
                <w:t>陈苏民</w:t>
              </w:r>
            </w:ins>
          </w:p>
        </w:tc>
        <w:tc>
          <w:tcPr>
            <w:tcW w:w="2801" w:type="dxa"/>
            <w:vMerge w:val="restart"/>
            <w:shd w:val="clear" w:color="auto" w:fill="FFFFFF"/>
            <w:vAlign w:val="center"/>
            <w:tcPrChange w:id="1268" w:author="hyx" w:date="2018-11-10T14:30:00Z">
              <w:tcPr>
                <w:tcW w:w="3256" w:type="dxa"/>
                <w:vMerge w:val="restart"/>
                <w:shd w:val="clear" w:color="auto" w:fill="FFFFFF"/>
                <w:vAlign w:val="center"/>
              </w:tcPr>
            </w:tcPrChange>
          </w:tcPr>
          <w:p w14:paraId="530315B7" w14:textId="38CFC668"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377D0E37" w14:textId="77777777" w:rsidTr="00CB360B">
        <w:tc>
          <w:tcPr>
            <w:tcW w:w="3119" w:type="dxa"/>
            <w:shd w:val="clear" w:color="auto" w:fill="FFFFFF"/>
            <w:vAlign w:val="center"/>
            <w:hideMark/>
            <w:tcPrChange w:id="1269" w:author="hyx" w:date="2018-11-10T14:30:00Z">
              <w:tcPr>
                <w:tcW w:w="3119" w:type="dxa"/>
                <w:shd w:val="clear" w:color="auto" w:fill="FFFFFF"/>
                <w:vAlign w:val="center"/>
                <w:hideMark/>
              </w:tcPr>
            </w:tcPrChange>
          </w:tcPr>
          <w:p w14:paraId="11E88804" w14:textId="77777777" w:rsidR="00CB360B" w:rsidRPr="00746F70" w:rsidRDefault="00CB360B" w:rsidP="008E48F7">
            <w:pPr>
              <w:ind w:firstLineChars="200" w:firstLine="420"/>
            </w:pPr>
            <w:r w:rsidRPr="00746F70">
              <w:rPr>
                <w:rFonts w:hint="eastAsia"/>
              </w:rPr>
              <w:t>绘制关联图</w:t>
            </w:r>
          </w:p>
        </w:tc>
        <w:tc>
          <w:tcPr>
            <w:tcW w:w="2259" w:type="dxa"/>
            <w:shd w:val="clear" w:color="auto" w:fill="FFFFFF"/>
            <w:tcPrChange w:id="1270" w:author="hyx" w:date="2018-11-10T14:30:00Z">
              <w:tcPr>
                <w:tcW w:w="3256" w:type="dxa"/>
                <w:shd w:val="clear" w:color="auto" w:fill="FFFFFF"/>
              </w:tcPr>
            </w:tcPrChange>
          </w:tcPr>
          <w:p w14:paraId="3A64B530" w14:textId="03995E7E" w:rsidR="00CB360B" w:rsidRPr="00837BF0" w:rsidRDefault="00CB360B" w:rsidP="008E48F7">
            <w:pPr>
              <w:jc w:val="center"/>
              <w:rPr>
                <w:ins w:id="1271" w:author="hyx" w:date="2018-11-10T14:30:00Z"/>
                <w:rFonts w:ascii="等线" w:eastAsia="等线" w:hAnsi="等线"/>
                <w:color w:val="000000"/>
                <w:sz w:val="22"/>
              </w:rPr>
            </w:pPr>
            <w:ins w:id="1272" w:author="hyx" w:date="2018-11-10T14:36:00Z">
              <w:r>
                <w:rPr>
                  <w:rFonts w:ascii="等线" w:eastAsia="等线" w:hAnsi="等线" w:hint="eastAsia"/>
                  <w:color w:val="000000"/>
                  <w:sz w:val="22"/>
                </w:rPr>
                <w:t>徐双铅</w:t>
              </w:r>
            </w:ins>
          </w:p>
        </w:tc>
        <w:tc>
          <w:tcPr>
            <w:tcW w:w="2801" w:type="dxa"/>
            <w:vMerge/>
            <w:shd w:val="clear" w:color="auto" w:fill="FFFFFF"/>
            <w:vAlign w:val="center"/>
            <w:tcPrChange w:id="1273" w:author="hyx" w:date="2018-11-10T14:30:00Z">
              <w:tcPr>
                <w:tcW w:w="3256" w:type="dxa"/>
                <w:vMerge/>
                <w:shd w:val="clear" w:color="auto" w:fill="FFFFFF"/>
                <w:vAlign w:val="center"/>
              </w:tcPr>
            </w:tcPrChange>
          </w:tcPr>
          <w:p w14:paraId="1DE00DC5" w14:textId="6823A458" w:rsidR="00CB360B" w:rsidRPr="00837BF0" w:rsidRDefault="00CB360B" w:rsidP="008E48F7">
            <w:pPr>
              <w:jc w:val="center"/>
              <w:rPr>
                <w:rFonts w:ascii="等线" w:eastAsia="等线" w:hAnsi="等线"/>
                <w:color w:val="000000"/>
                <w:sz w:val="22"/>
              </w:rPr>
            </w:pPr>
          </w:p>
        </w:tc>
      </w:tr>
      <w:tr w:rsidR="00CB360B" w:rsidRPr="007158C1" w14:paraId="3DD4A96C" w14:textId="77777777" w:rsidTr="00CB360B">
        <w:tc>
          <w:tcPr>
            <w:tcW w:w="3119" w:type="dxa"/>
            <w:shd w:val="clear" w:color="auto" w:fill="FFFFFF"/>
            <w:vAlign w:val="center"/>
            <w:hideMark/>
            <w:tcPrChange w:id="1274" w:author="hyx" w:date="2018-11-10T14:30:00Z">
              <w:tcPr>
                <w:tcW w:w="3119" w:type="dxa"/>
                <w:shd w:val="clear" w:color="auto" w:fill="FFFFFF"/>
                <w:vAlign w:val="center"/>
                <w:hideMark/>
              </w:tcPr>
            </w:tcPrChange>
          </w:tcPr>
          <w:p w14:paraId="5397310A" w14:textId="77777777" w:rsidR="00CB360B" w:rsidRPr="00746F70" w:rsidRDefault="00CB360B" w:rsidP="008E48F7">
            <w:pPr>
              <w:ind w:firstLineChars="200" w:firstLine="420"/>
            </w:pPr>
            <w:r w:rsidRPr="00746F70">
              <w:rPr>
                <w:rFonts w:hint="eastAsia"/>
              </w:rPr>
              <w:t>创建开发原型</w:t>
            </w:r>
          </w:p>
        </w:tc>
        <w:tc>
          <w:tcPr>
            <w:tcW w:w="2259" w:type="dxa"/>
            <w:shd w:val="clear" w:color="auto" w:fill="FFFFFF"/>
            <w:tcPrChange w:id="1275" w:author="hyx" w:date="2018-11-10T14:30:00Z">
              <w:tcPr>
                <w:tcW w:w="3256" w:type="dxa"/>
                <w:shd w:val="clear" w:color="auto" w:fill="FFFFFF"/>
              </w:tcPr>
            </w:tcPrChange>
          </w:tcPr>
          <w:p w14:paraId="2598554A" w14:textId="4823DEA4" w:rsidR="00CB360B" w:rsidRPr="00837BF0" w:rsidRDefault="00CB360B" w:rsidP="008E48F7">
            <w:pPr>
              <w:jc w:val="center"/>
              <w:rPr>
                <w:ins w:id="1276" w:author="hyx" w:date="2018-11-10T14:30:00Z"/>
                <w:rFonts w:ascii="等线" w:eastAsia="等线" w:hAnsi="等线"/>
                <w:color w:val="000000"/>
                <w:sz w:val="22"/>
              </w:rPr>
            </w:pPr>
            <w:ins w:id="1277"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1278" w:author="hyx" w:date="2018-11-10T14:30:00Z">
              <w:tcPr>
                <w:tcW w:w="3256" w:type="dxa"/>
                <w:vMerge/>
                <w:shd w:val="clear" w:color="auto" w:fill="FFFFFF"/>
                <w:vAlign w:val="center"/>
              </w:tcPr>
            </w:tcPrChange>
          </w:tcPr>
          <w:p w14:paraId="63DD5A0E" w14:textId="4487B785" w:rsidR="00CB360B" w:rsidRPr="00837BF0" w:rsidRDefault="00CB360B" w:rsidP="008E48F7">
            <w:pPr>
              <w:jc w:val="center"/>
              <w:rPr>
                <w:rFonts w:ascii="等线" w:eastAsia="等线" w:hAnsi="等线"/>
                <w:color w:val="000000"/>
                <w:sz w:val="22"/>
              </w:rPr>
            </w:pPr>
          </w:p>
        </w:tc>
      </w:tr>
      <w:tr w:rsidR="00CB360B" w:rsidRPr="007158C1" w14:paraId="031CC954" w14:textId="77777777" w:rsidTr="00CB360B">
        <w:tc>
          <w:tcPr>
            <w:tcW w:w="3119" w:type="dxa"/>
            <w:shd w:val="clear" w:color="auto" w:fill="FFFFFF"/>
            <w:vAlign w:val="center"/>
            <w:hideMark/>
            <w:tcPrChange w:id="1279" w:author="hyx" w:date="2018-11-10T14:30:00Z">
              <w:tcPr>
                <w:tcW w:w="3119" w:type="dxa"/>
                <w:shd w:val="clear" w:color="auto" w:fill="FFFFFF"/>
                <w:vAlign w:val="center"/>
                <w:hideMark/>
              </w:tcPr>
            </w:tcPrChange>
          </w:tcPr>
          <w:p w14:paraId="22746203" w14:textId="77777777" w:rsidR="00CB360B" w:rsidRPr="00746F70" w:rsidRDefault="00CB360B" w:rsidP="008E48F7">
            <w:pPr>
              <w:ind w:firstLineChars="200" w:firstLine="420"/>
            </w:pPr>
            <w:r w:rsidRPr="00746F70">
              <w:rPr>
                <w:rFonts w:hint="eastAsia"/>
              </w:rPr>
              <w:t>分析可行性</w:t>
            </w:r>
          </w:p>
        </w:tc>
        <w:tc>
          <w:tcPr>
            <w:tcW w:w="2259" w:type="dxa"/>
            <w:shd w:val="clear" w:color="auto" w:fill="FFFFFF"/>
            <w:tcPrChange w:id="1280" w:author="hyx" w:date="2018-11-10T14:30:00Z">
              <w:tcPr>
                <w:tcW w:w="3256" w:type="dxa"/>
                <w:shd w:val="clear" w:color="auto" w:fill="FFFFFF"/>
              </w:tcPr>
            </w:tcPrChange>
          </w:tcPr>
          <w:p w14:paraId="655DE8D2" w14:textId="5C8096B2" w:rsidR="00CB360B" w:rsidRPr="00837BF0" w:rsidRDefault="00CB360B" w:rsidP="008E48F7">
            <w:pPr>
              <w:jc w:val="center"/>
              <w:rPr>
                <w:ins w:id="1281" w:author="hyx" w:date="2018-11-10T14:30:00Z"/>
                <w:rFonts w:ascii="等线" w:eastAsia="等线" w:hAnsi="等线"/>
                <w:color w:val="000000"/>
                <w:sz w:val="22"/>
              </w:rPr>
            </w:pPr>
            <w:ins w:id="1282"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1283" w:author="hyx" w:date="2018-11-10T14:30:00Z">
              <w:tcPr>
                <w:tcW w:w="3256" w:type="dxa"/>
                <w:vMerge/>
                <w:shd w:val="clear" w:color="auto" w:fill="FFFFFF"/>
                <w:vAlign w:val="center"/>
              </w:tcPr>
            </w:tcPrChange>
          </w:tcPr>
          <w:p w14:paraId="7D676864" w14:textId="600CC7E8" w:rsidR="00CB360B" w:rsidRPr="00837BF0" w:rsidRDefault="00CB360B" w:rsidP="008E48F7">
            <w:pPr>
              <w:jc w:val="center"/>
              <w:rPr>
                <w:rFonts w:ascii="等线" w:eastAsia="等线" w:hAnsi="等线"/>
                <w:color w:val="000000"/>
                <w:sz w:val="22"/>
              </w:rPr>
            </w:pPr>
          </w:p>
        </w:tc>
      </w:tr>
      <w:tr w:rsidR="00CB360B" w:rsidRPr="007158C1" w14:paraId="01D7EBD8" w14:textId="77777777" w:rsidTr="00CB360B">
        <w:tc>
          <w:tcPr>
            <w:tcW w:w="3119" w:type="dxa"/>
            <w:shd w:val="clear" w:color="auto" w:fill="FFFFFF"/>
            <w:vAlign w:val="center"/>
            <w:hideMark/>
            <w:tcPrChange w:id="1284" w:author="hyx" w:date="2018-11-10T14:30:00Z">
              <w:tcPr>
                <w:tcW w:w="3119" w:type="dxa"/>
                <w:shd w:val="clear" w:color="auto" w:fill="FFFFFF"/>
                <w:vAlign w:val="center"/>
                <w:hideMark/>
              </w:tcPr>
            </w:tcPrChange>
          </w:tcPr>
          <w:p w14:paraId="02645EE1" w14:textId="77777777" w:rsidR="00CB360B" w:rsidRPr="00746F70" w:rsidRDefault="00CB360B" w:rsidP="008E48F7">
            <w:pPr>
              <w:ind w:firstLineChars="200" w:firstLine="420"/>
            </w:pPr>
            <w:r w:rsidRPr="00746F70">
              <w:rPr>
                <w:rFonts w:hint="eastAsia"/>
              </w:rPr>
              <w:t>确定需求优先级</w:t>
            </w:r>
          </w:p>
        </w:tc>
        <w:tc>
          <w:tcPr>
            <w:tcW w:w="2259" w:type="dxa"/>
            <w:shd w:val="clear" w:color="auto" w:fill="FFFFFF"/>
            <w:tcPrChange w:id="1285" w:author="hyx" w:date="2018-11-10T14:30:00Z">
              <w:tcPr>
                <w:tcW w:w="3256" w:type="dxa"/>
                <w:shd w:val="clear" w:color="auto" w:fill="FFFFFF"/>
              </w:tcPr>
            </w:tcPrChange>
          </w:tcPr>
          <w:p w14:paraId="11B3D1A7" w14:textId="08597B8E" w:rsidR="00CB360B" w:rsidRPr="00837BF0" w:rsidRDefault="00CB360B" w:rsidP="008E48F7">
            <w:pPr>
              <w:jc w:val="center"/>
              <w:rPr>
                <w:ins w:id="1286" w:author="hyx" w:date="2018-11-10T14:30:00Z"/>
                <w:rFonts w:ascii="等线" w:eastAsia="等线" w:hAnsi="等线"/>
                <w:color w:val="000000"/>
                <w:sz w:val="22"/>
              </w:rPr>
            </w:pPr>
            <w:ins w:id="1287" w:author="hyx" w:date="2018-11-10T14:36:00Z">
              <w:r>
                <w:rPr>
                  <w:rFonts w:ascii="等线" w:eastAsia="等线" w:hAnsi="等线" w:hint="eastAsia"/>
                  <w:color w:val="000000"/>
                  <w:sz w:val="22"/>
                </w:rPr>
                <w:t>陈俊仁</w:t>
              </w:r>
            </w:ins>
          </w:p>
        </w:tc>
        <w:tc>
          <w:tcPr>
            <w:tcW w:w="2801" w:type="dxa"/>
            <w:vMerge/>
            <w:shd w:val="clear" w:color="auto" w:fill="FFFFFF"/>
            <w:vAlign w:val="center"/>
            <w:tcPrChange w:id="1288" w:author="hyx" w:date="2018-11-10T14:30:00Z">
              <w:tcPr>
                <w:tcW w:w="3256" w:type="dxa"/>
                <w:vMerge/>
                <w:shd w:val="clear" w:color="auto" w:fill="FFFFFF"/>
                <w:vAlign w:val="center"/>
              </w:tcPr>
            </w:tcPrChange>
          </w:tcPr>
          <w:p w14:paraId="7CB9E01E" w14:textId="5EB99C73" w:rsidR="00CB360B" w:rsidRPr="00837BF0" w:rsidRDefault="00CB360B" w:rsidP="008E48F7">
            <w:pPr>
              <w:jc w:val="center"/>
              <w:rPr>
                <w:rFonts w:ascii="等线" w:eastAsia="等线" w:hAnsi="等线"/>
                <w:color w:val="000000"/>
                <w:sz w:val="22"/>
              </w:rPr>
            </w:pPr>
          </w:p>
        </w:tc>
      </w:tr>
      <w:tr w:rsidR="00CB360B" w:rsidRPr="007158C1" w14:paraId="4A22B627" w14:textId="77777777" w:rsidTr="00CB360B">
        <w:tc>
          <w:tcPr>
            <w:tcW w:w="3119" w:type="dxa"/>
            <w:shd w:val="clear" w:color="auto" w:fill="FFFFFF"/>
            <w:vAlign w:val="center"/>
            <w:hideMark/>
            <w:tcPrChange w:id="1289" w:author="hyx" w:date="2018-11-10T14:30:00Z">
              <w:tcPr>
                <w:tcW w:w="3119" w:type="dxa"/>
                <w:shd w:val="clear" w:color="auto" w:fill="FFFFFF"/>
                <w:vAlign w:val="center"/>
                <w:hideMark/>
              </w:tcPr>
            </w:tcPrChange>
          </w:tcPr>
          <w:p w14:paraId="537F6435" w14:textId="77777777" w:rsidR="00CB360B" w:rsidRPr="00746F70" w:rsidRDefault="00CB360B" w:rsidP="008E48F7">
            <w:pPr>
              <w:ind w:firstLineChars="200" w:firstLine="420"/>
            </w:pPr>
            <w:r w:rsidRPr="00746F70">
              <w:rPr>
                <w:rFonts w:hint="eastAsia"/>
              </w:rPr>
              <w:t>为需求建立模型</w:t>
            </w:r>
          </w:p>
        </w:tc>
        <w:tc>
          <w:tcPr>
            <w:tcW w:w="2259" w:type="dxa"/>
            <w:shd w:val="clear" w:color="auto" w:fill="FFFFFF"/>
            <w:tcPrChange w:id="1290" w:author="hyx" w:date="2018-11-10T14:30:00Z">
              <w:tcPr>
                <w:tcW w:w="3256" w:type="dxa"/>
                <w:shd w:val="clear" w:color="auto" w:fill="FFFFFF"/>
              </w:tcPr>
            </w:tcPrChange>
          </w:tcPr>
          <w:p w14:paraId="2BA7BC88" w14:textId="536B3955" w:rsidR="00CB360B" w:rsidRPr="00837BF0" w:rsidRDefault="00CB360B" w:rsidP="008E48F7">
            <w:pPr>
              <w:jc w:val="center"/>
              <w:rPr>
                <w:ins w:id="1291" w:author="hyx" w:date="2018-11-10T14:30:00Z"/>
                <w:rFonts w:ascii="等线" w:eastAsia="等线" w:hAnsi="等线"/>
                <w:color w:val="000000"/>
                <w:sz w:val="22"/>
              </w:rPr>
            </w:pPr>
            <w:ins w:id="1292" w:author="hyx" w:date="2018-11-10T14:37:00Z">
              <w:r>
                <w:rPr>
                  <w:rFonts w:ascii="等线" w:eastAsia="等线" w:hAnsi="等线" w:hint="eastAsia"/>
                  <w:color w:val="000000"/>
                  <w:sz w:val="22"/>
                </w:rPr>
                <w:t>吕迪</w:t>
              </w:r>
            </w:ins>
          </w:p>
        </w:tc>
        <w:tc>
          <w:tcPr>
            <w:tcW w:w="2801" w:type="dxa"/>
            <w:vMerge/>
            <w:shd w:val="clear" w:color="auto" w:fill="FFFFFF"/>
            <w:vAlign w:val="center"/>
            <w:tcPrChange w:id="1293" w:author="hyx" w:date="2018-11-10T14:30:00Z">
              <w:tcPr>
                <w:tcW w:w="3256" w:type="dxa"/>
                <w:vMerge/>
                <w:shd w:val="clear" w:color="auto" w:fill="FFFFFF"/>
                <w:vAlign w:val="center"/>
              </w:tcPr>
            </w:tcPrChange>
          </w:tcPr>
          <w:p w14:paraId="3F12AA79" w14:textId="3A7EC065" w:rsidR="00CB360B" w:rsidRPr="00837BF0" w:rsidRDefault="00CB360B" w:rsidP="008E48F7">
            <w:pPr>
              <w:jc w:val="center"/>
              <w:rPr>
                <w:rFonts w:ascii="等线" w:eastAsia="等线" w:hAnsi="等线"/>
                <w:color w:val="000000"/>
                <w:sz w:val="22"/>
              </w:rPr>
            </w:pPr>
          </w:p>
        </w:tc>
      </w:tr>
      <w:tr w:rsidR="00CB360B" w:rsidRPr="007158C1" w14:paraId="3C78869C" w14:textId="77777777" w:rsidTr="00CB360B">
        <w:tc>
          <w:tcPr>
            <w:tcW w:w="3119" w:type="dxa"/>
            <w:shd w:val="clear" w:color="auto" w:fill="FFFFFF"/>
            <w:vAlign w:val="center"/>
            <w:hideMark/>
            <w:tcPrChange w:id="1294" w:author="hyx" w:date="2018-11-10T14:30:00Z">
              <w:tcPr>
                <w:tcW w:w="3119" w:type="dxa"/>
                <w:shd w:val="clear" w:color="auto" w:fill="FFFFFF"/>
                <w:vAlign w:val="center"/>
                <w:hideMark/>
              </w:tcPr>
            </w:tcPrChange>
          </w:tcPr>
          <w:p w14:paraId="30B2D9F9" w14:textId="77777777" w:rsidR="00CB360B" w:rsidRPr="00746F70" w:rsidRDefault="00CB360B" w:rsidP="008E48F7">
            <w:pPr>
              <w:ind w:firstLineChars="200" w:firstLine="420"/>
            </w:pPr>
            <w:r w:rsidRPr="00746F70">
              <w:rPr>
                <w:rFonts w:hint="eastAsia"/>
              </w:rPr>
              <w:t>编写数据字典</w:t>
            </w:r>
          </w:p>
        </w:tc>
        <w:tc>
          <w:tcPr>
            <w:tcW w:w="2259" w:type="dxa"/>
            <w:shd w:val="clear" w:color="auto" w:fill="FFFFFF"/>
            <w:tcPrChange w:id="1295" w:author="hyx" w:date="2018-11-10T14:30:00Z">
              <w:tcPr>
                <w:tcW w:w="3256" w:type="dxa"/>
                <w:shd w:val="clear" w:color="auto" w:fill="FFFFFF"/>
              </w:tcPr>
            </w:tcPrChange>
          </w:tcPr>
          <w:p w14:paraId="442FFBA8" w14:textId="1FE008A4" w:rsidR="00CB360B" w:rsidRPr="00837BF0" w:rsidRDefault="00CB360B" w:rsidP="008E48F7">
            <w:pPr>
              <w:jc w:val="center"/>
              <w:rPr>
                <w:ins w:id="1296" w:author="hyx" w:date="2018-11-10T14:30:00Z"/>
                <w:rFonts w:ascii="等线" w:eastAsia="等线" w:hAnsi="等线"/>
                <w:color w:val="000000"/>
                <w:sz w:val="22"/>
              </w:rPr>
            </w:pPr>
            <w:ins w:id="1297"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1298" w:author="hyx" w:date="2018-11-10T14:30:00Z">
              <w:tcPr>
                <w:tcW w:w="3256" w:type="dxa"/>
                <w:vMerge/>
                <w:shd w:val="clear" w:color="auto" w:fill="FFFFFF"/>
                <w:vAlign w:val="center"/>
              </w:tcPr>
            </w:tcPrChange>
          </w:tcPr>
          <w:p w14:paraId="1BDE5BE8" w14:textId="5CF87F14" w:rsidR="00CB360B" w:rsidRPr="00837BF0" w:rsidRDefault="00CB360B" w:rsidP="008E48F7">
            <w:pPr>
              <w:jc w:val="center"/>
              <w:rPr>
                <w:rFonts w:ascii="等线" w:eastAsia="等线" w:hAnsi="等线"/>
                <w:color w:val="000000"/>
                <w:sz w:val="22"/>
              </w:rPr>
            </w:pPr>
          </w:p>
        </w:tc>
      </w:tr>
      <w:tr w:rsidR="00CB360B" w:rsidRPr="007158C1" w14:paraId="58F39236" w14:textId="77777777" w:rsidTr="00CB360B">
        <w:tc>
          <w:tcPr>
            <w:tcW w:w="3119" w:type="dxa"/>
            <w:shd w:val="clear" w:color="auto" w:fill="FFFFFF"/>
            <w:vAlign w:val="center"/>
            <w:hideMark/>
            <w:tcPrChange w:id="1299" w:author="hyx" w:date="2018-11-10T14:30:00Z">
              <w:tcPr>
                <w:tcW w:w="3119" w:type="dxa"/>
                <w:shd w:val="clear" w:color="auto" w:fill="FFFFFF"/>
                <w:vAlign w:val="center"/>
                <w:hideMark/>
              </w:tcPr>
            </w:tcPrChange>
          </w:tcPr>
          <w:p w14:paraId="76D0D267" w14:textId="77777777" w:rsidR="00CB360B" w:rsidRPr="00746F70" w:rsidRDefault="00CB360B" w:rsidP="008E48F7">
            <w:pPr>
              <w:ind w:firstLineChars="200" w:firstLine="420"/>
            </w:pPr>
            <w:r w:rsidRPr="00746F70">
              <w:rPr>
                <w:rFonts w:hint="eastAsia"/>
              </w:rPr>
              <w:t>应用质量功能调配</w:t>
            </w:r>
          </w:p>
        </w:tc>
        <w:tc>
          <w:tcPr>
            <w:tcW w:w="2259" w:type="dxa"/>
            <w:shd w:val="clear" w:color="auto" w:fill="FFFFFF"/>
            <w:tcPrChange w:id="1300" w:author="hyx" w:date="2018-11-10T14:30:00Z">
              <w:tcPr>
                <w:tcW w:w="3256" w:type="dxa"/>
                <w:shd w:val="clear" w:color="auto" w:fill="FFFFFF"/>
              </w:tcPr>
            </w:tcPrChange>
          </w:tcPr>
          <w:p w14:paraId="561FF1BA" w14:textId="3EB4E980" w:rsidR="00CB360B" w:rsidRPr="00837BF0" w:rsidRDefault="00CB360B" w:rsidP="008E48F7">
            <w:pPr>
              <w:jc w:val="center"/>
              <w:rPr>
                <w:ins w:id="1301" w:author="hyx" w:date="2018-11-10T14:30:00Z"/>
                <w:rFonts w:ascii="等线" w:eastAsia="等线" w:hAnsi="等线"/>
                <w:color w:val="000000"/>
                <w:sz w:val="22"/>
              </w:rPr>
            </w:pPr>
            <w:ins w:id="1302"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1303" w:author="hyx" w:date="2018-11-10T14:30:00Z">
              <w:tcPr>
                <w:tcW w:w="3256" w:type="dxa"/>
                <w:vMerge/>
                <w:shd w:val="clear" w:color="auto" w:fill="FFFFFF"/>
                <w:vAlign w:val="center"/>
              </w:tcPr>
            </w:tcPrChange>
          </w:tcPr>
          <w:p w14:paraId="511CCD0F" w14:textId="7FD62A41" w:rsidR="00CB360B" w:rsidRPr="00837BF0" w:rsidRDefault="00CB360B" w:rsidP="008E48F7">
            <w:pPr>
              <w:jc w:val="center"/>
              <w:rPr>
                <w:rFonts w:ascii="等线" w:eastAsia="等线" w:hAnsi="等线"/>
                <w:color w:val="000000"/>
                <w:sz w:val="22"/>
              </w:rPr>
            </w:pPr>
          </w:p>
        </w:tc>
      </w:tr>
      <w:tr w:rsidR="00CB360B" w:rsidRPr="007158C1" w14:paraId="16A9ABBF" w14:textId="77777777" w:rsidTr="00CB360B">
        <w:tc>
          <w:tcPr>
            <w:tcW w:w="3119" w:type="dxa"/>
            <w:shd w:val="clear" w:color="auto" w:fill="FFFFFF"/>
            <w:vAlign w:val="center"/>
            <w:hideMark/>
            <w:tcPrChange w:id="1304" w:author="hyx" w:date="2018-11-10T14:30:00Z">
              <w:tcPr>
                <w:tcW w:w="3119" w:type="dxa"/>
                <w:shd w:val="clear" w:color="auto" w:fill="FFFFFF"/>
                <w:vAlign w:val="center"/>
                <w:hideMark/>
              </w:tcPr>
            </w:tcPrChange>
          </w:tcPr>
          <w:p w14:paraId="133D12B0" w14:textId="77777777" w:rsidR="00CB360B" w:rsidRPr="00FF34EF" w:rsidRDefault="00CB360B" w:rsidP="008E48F7">
            <w:pPr>
              <w:rPr>
                <w:b/>
              </w:rPr>
            </w:pPr>
            <w:r w:rsidRPr="00FF34EF">
              <w:rPr>
                <w:rFonts w:hint="eastAsia"/>
                <w:b/>
              </w:rPr>
              <w:t>需求规格说明</w:t>
            </w:r>
          </w:p>
        </w:tc>
        <w:tc>
          <w:tcPr>
            <w:tcW w:w="2259" w:type="dxa"/>
            <w:shd w:val="clear" w:color="auto" w:fill="FFFFFF"/>
            <w:tcPrChange w:id="1305" w:author="hyx" w:date="2018-11-10T14:30:00Z">
              <w:tcPr>
                <w:tcW w:w="3256" w:type="dxa"/>
                <w:shd w:val="clear" w:color="auto" w:fill="FFFFFF"/>
              </w:tcPr>
            </w:tcPrChange>
          </w:tcPr>
          <w:p w14:paraId="0B0DD167" w14:textId="0CC9BE90" w:rsidR="00CB360B" w:rsidRPr="00837BF0" w:rsidRDefault="00CB360B" w:rsidP="008E48F7">
            <w:pPr>
              <w:jc w:val="center"/>
              <w:rPr>
                <w:ins w:id="1306" w:author="hyx" w:date="2018-11-10T14:30:00Z"/>
                <w:rFonts w:ascii="等线" w:eastAsia="等线" w:hAnsi="等线"/>
                <w:bCs/>
                <w:color w:val="000000"/>
                <w:sz w:val="22"/>
              </w:rPr>
            </w:pPr>
            <w:ins w:id="1307" w:author="hyx" w:date="2018-11-10T14:37:00Z">
              <w:r>
                <w:rPr>
                  <w:rFonts w:ascii="等线" w:eastAsia="等线" w:hAnsi="等线" w:hint="eastAsia"/>
                  <w:bCs/>
                  <w:color w:val="000000"/>
                  <w:sz w:val="22"/>
                </w:rPr>
                <w:t>徐双铅</w:t>
              </w:r>
            </w:ins>
          </w:p>
        </w:tc>
        <w:tc>
          <w:tcPr>
            <w:tcW w:w="2801" w:type="dxa"/>
            <w:vMerge w:val="restart"/>
            <w:shd w:val="clear" w:color="auto" w:fill="FFFFFF"/>
            <w:vAlign w:val="center"/>
            <w:tcPrChange w:id="1308" w:author="hyx" w:date="2018-11-10T14:30:00Z">
              <w:tcPr>
                <w:tcW w:w="3256" w:type="dxa"/>
                <w:vMerge w:val="restart"/>
                <w:shd w:val="clear" w:color="auto" w:fill="FFFFFF"/>
                <w:vAlign w:val="center"/>
              </w:tcPr>
            </w:tcPrChange>
          </w:tcPr>
          <w:p w14:paraId="64EA96D7" w14:textId="22895EFD"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1C054F2B" w14:textId="77777777" w:rsidTr="00CB360B">
        <w:tc>
          <w:tcPr>
            <w:tcW w:w="3119" w:type="dxa"/>
            <w:shd w:val="clear" w:color="auto" w:fill="FFFFFF"/>
            <w:vAlign w:val="center"/>
            <w:hideMark/>
            <w:tcPrChange w:id="1309" w:author="hyx" w:date="2018-11-10T14:30:00Z">
              <w:tcPr>
                <w:tcW w:w="3119" w:type="dxa"/>
                <w:shd w:val="clear" w:color="auto" w:fill="FFFFFF"/>
                <w:vAlign w:val="center"/>
                <w:hideMark/>
              </w:tcPr>
            </w:tcPrChange>
          </w:tcPr>
          <w:p w14:paraId="062E789C" w14:textId="6B0B1361" w:rsidR="00CB360B" w:rsidRPr="00746F70" w:rsidRDefault="00655CCF" w:rsidP="008E48F7">
            <w:pPr>
              <w:ind w:firstLineChars="200" w:firstLine="420"/>
            </w:pPr>
            <w:ins w:id="1310" w:author="hyx" w:date="2018-11-10T14:38:00Z">
              <w:r>
                <w:rPr>
                  <w:rFonts w:hint="eastAsia"/>
                </w:rPr>
                <w:t>找</w:t>
              </w:r>
            </w:ins>
            <w:del w:id="1311" w:author="hyx" w:date="2018-11-10T14:38:00Z">
              <w:r w:rsidR="00CB360B" w:rsidRPr="00746F70" w:rsidDel="00655CCF">
                <w:rPr>
                  <w:rFonts w:hint="eastAsia"/>
                </w:rPr>
                <w:delText>采用</w:delText>
              </w:r>
            </w:del>
            <w:r w:rsidR="00CB360B" w:rsidRPr="00746F70">
              <w:rPr>
                <w:rFonts w:hint="eastAsia"/>
              </w:rPr>
              <w:t>软件需求规格说明模板</w:t>
            </w:r>
          </w:p>
        </w:tc>
        <w:tc>
          <w:tcPr>
            <w:tcW w:w="2259" w:type="dxa"/>
            <w:shd w:val="clear" w:color="auto" w:fill="FFFFFF"/>
            <w:tcPrChange w:id="1312" w:author="hyx" w:date="2018-11-10T14:30:00Z">
              <w:tcPr>
                <w:tcW w:w="3256" w:type="dxa"/>
                <w:shd w:val="clear" w:color="auto" w:fill="FFFFFF"/>
              </w:tcPr>
            </w:tcPrChange>
          </w:tcPr>
          <w:p w14:paraId="702F6628" w14:textId="418A644A" w:rsidR="00CB360B" w:rsidRPr="00837BF0" w:rsidRDefault="00655CCF" w:rsidP="008E48F7">
            <w:pPr>
              <w:jc w:val="center"/>
              <w:rPr>
                <w:ins w:id="1313" w:author="hyx" w:date="2018-11-10T14:30:00Z"/>
                <w:rFonts w:ascii="等线" w:eastAsia="等线" w:hAnsi="等线"/>
                <w:color w:val="000000"/>
                <w:sz w:val="22"/>
              </w:rPr>
            </w:pPr>
            <w:ins w:id="1314" w:author="hyx" w:date="2018-11-10T14:39:00Z">
              <w:r>
                <w:rPr>
                  <w:rFonts w:ascii="等线" w:eastAsia="等线" w:hAnsi="等线" w:hint="eastAsia"/>
                  <w:color w:val="000000"/>
                  <w:sz w:val="22"/>
                </w:rPr>
                <w:t>陈苏民</w:t>
              </w:r>
            </w:ins>
          </w:p>
        </w:tc>
        <w:tc>
          <w:tcPr>
            <w:tcW w:w="2801" w:type="dxa"/>
            <w:vMerge/>
            <w:shd w:val="clear" w:color="auto" w:fill="FFFFFF"/>
            <w:vAlign w:val="center"/>
            <w:tcPrChange w:id="1315" w:author="hyx" w:date="2018-11-10T14:30:00Z">
              <w:tcPr>
                <w:tcW w:w="3256" w:type="dxa"/>
                <w:vMerge/>
                <w:shd w:val="clear" w:color="auto" w:fill="FFFFFF"/>
                <w:vAlign w:val="center"/>
              </w:tcPr>
            </w:tcPrChange>
          </w:tcPr>
          <w:p w14:paraId="0400568F" w14:textId="2C270674" w:rsidR="00CB360B" w:rsidRPr="00837BF0" w:rsidRDefault="00CB360B" w:rsidP="008E48F7">
            <w:pPr>
              <w:jc w:val="center"/>
              <w:rPr>
                <w:rFonts w:ascii="等线" w:eastAsia="等线" w:hAnsi="等线"/>
                <w:color w:val="000000"/>
                <w:sz w:val="22"/>
              </w:rPr>
            </w:pPr>
          </w:p>
        </w:tc>
      </w:tr>
      <w:tr w:rsidR="00CB360B" w:rsidRPr="007158C1" w14:paraId="67E5829D" w14:textId="77777777" w:rsidTr="00CB360B">
        <w:tc>
          <w:tcPr>
            <w:tcW w:w="3119" w:type="dxa"/>
            <w:shd w:val="clear" w:color="auto" w:fill="FFFFFF"/>
            <w:vAlign w:val="center"/>
            <w:hideMark/>
            <w:tcPrChange w:id="1316" w:author="hyx" w:date="2018-11-10T14:30:00Z">
              <w:tcPr>
                <w:tcW w:w="3119" w:type="dxa"/>
                <w:shd w:val="clear" w:color="auto" w:fill="FFFFFF"/>
                <w:vAlign w:val="center"/>
                <w:hideMark/>
              </w:tcPr>
            </w:tcPrChange>
          </w:tcPr>
          <w:p w14:paraId="12BAE656" w14:textId="77777777" w:rsidR="00CB360B" w:rsidRPr="00746F70" w:rsidRDefault="00CB360B" w:rsidP="008E48F7">
            <w:pPr>
              <w:ind w:firstLineChars="200" w:firstLine="420"/>
            </w:pPr>
            <w:r w:rsidRPr="00746F70">
              <w:rPr>
                <w:rFonts w:hint="eastAsia"/>
              </w:rPr>
              <w:t>指明需求来源</w:t>
            </w:r>
          </w:p>
        </w:tc>
        <w:tc>
          <w:tcPr>
            <w:tcW w:w="2259" w:type="dxa"/>
            <w:shd w:val="clear" w:color="auto" w:fill="FFFFFF"/>
            <w:tcPrChange w:id="1317" w:author="hyx" w:date="2018-11-10T14:30:00Z">
              <w:tcPr>
                <w:tcW w:w="3256" w:type="dxa"/>
                <w:shd w:val="clear" w:color="auto" w:fill="FFFFFF"/>
              </w:tcPr>
            </w:tcPrChange>
          </w:tcPr>
          <w:p w14:paraId="6D8AF999" w14:textId="42F2644B" w:rsidR="00CB360B" w:rsidRPr="00837BF0" w:rsidRDefault="00655CCF" w:rsidP="008E48F7">
            <w:pPr>
              <w:jc w:val="center"/>
              <w:rPr>
                <w:ins w:id="1318" w:author="hyx" w:date="2018-11-10T14:30:00Z"/>
                <w:rFonts w:ascii="等线" w:eastAsia="等线" w:hAnsi="等线"/>
                <w:color w:val="000000"/>
                <w:sz w:val="22"/>
              </w:rPr>
            </w:pPr>
            <w:ins w:id="1319" w:author="hyx" w:date="2018-11-10T14:39:00Z">
              <w:r>
                <w:rPr>
                  <w:rFonts w:ascii="等线" w:eastAsia="等线" w:hAnsi="等线" w:hint="eastAsia"/>
                  <w:color w:val="000000"/>
                  <w:sz w:val="22"/>
                </w:rPr>
                <w:t>徐双铅</w:t>
              </w:r>
            </w:ins>
          </w:p>
        </w:tc>
        <w:tc>
          <w:tcPr>
            <w:tcW w:w="2801" w:type="dxa"/>
            <w:vMerge/>
            <w:shd w:val="clear" w:color="auto" w:fill="FFFFFF"/>
            <w:vAlign w:val="center"/>
            <w:tcPrChange w:id="1320" w:author="hyx" w:date="2018-11-10T14:30:00Z">
              <w:tcPr>
                <w:tcW w:w="3256" w:type="dxa"/>
                <w:vMerge/>
                <w:shd w:val="clear" w:color="auto" w:fill="FFFFFF"/>
                <w:vAlign w:val="center"/>
              </w:tcPr>
            </w:tcPrChange>
          </w:tcPr>
          <w:p w14:paraId="0BFC44BB" w14:textId="656EFA73" w:rsidR="00CB360B" w:rsidRPr="00837BF0" w:rsidRDefault="00CB360B" w:rsidP="008E48F7">
            <w:pPr>
              <w:jc w:val="center"/>
              <w:rPr>
                <w:rFonts w:ascii="等线" w:eastAsia="等线" w:hAnsi="等线"/>
                <w:color w:val="000000"/>
                <w:sz w:val="22"/>
              </w:rPr>
            </w:pPr>
          </w:p>
        </w:tc>
      </w:tr>
      <w:tr w:rsidR="00CB360B" w:rsidRPr="007158C1" w14:paraId="4F15F5D8" w14:textId="77777777" w:rsidTr="00CB360B">
        <w:tc>
          <w:tcPr>
            <w:tcW w:w="3119" w:type="dxa"/>
            <w:shd w:val="clear" w:color="auto" w:fill="FFFFFF"/>
            <w:vAlign w:val="center"/>
            <w:hideMark/>
            <w:tcPrChange w:id="1321" w:author="hyx" w:date="2018-11-10T14:30:00Z">
              <w:tcPr>
                <w:tcW w:w="3119" w:type="dxa"/>
                <w:shd w:val="clear" w:color="auto" w:fill="FFFFFF"/>
                <w:vAlign w:val="center"/>
                <w:hideMark/>
              </w:tcPr>
            </w:tcPrChange>
          </w:tcPr>
          <w:p w14:paraId="6AD0A237" w14:textId="77777777" w:rsidR="00CB360B" w:rsidRPr="00746F70" w:rsidRDefault="00CB360B" w:rsidP="008E48F7">
            <w:pPr>
              <w:ind w:firstLineChars="200" w:firstLine="420"/>
            </w:pPr>
            <w:r w:rsidRPr="00746F70">
              <w:rPr>
                <w:rFonts w:hint="eastAsia"/>
              </w:rPr>
              <w:t>为每一项需求注上标号</w:t>
            </w:r>
          </w:p>
        </w:tc>
        <w:tc>
          <w:tcPr>
            <w:tcW w:w="2259" w:type="dxa"/>
            <w:shd w:val="clear" w:color="auto" w:fill="FFFFFF"/>
            <w:tcPrChange w:id="1322" w:author="hyx" w:date="2018-11-10T14:30:00Z">
              <w:tcPr>
                <w:tcW w:w="3256" w:type="dxa"/>
                <w:shd w:val="clear" w:color="auto" w:fill="FFFFFF"/>
              </w:tcPr>
            </w:tcPrChange>
          </w:tcPr>
          <w:p w14:paraId="2BC953D7" w14:textId="04437097" w:rsidR="00CB360B" w:rsidRPr="00837BF0" w:rsidRDefault="00655CCF" w:rsidP="008E48F7">
            <w:pPr>
              <w:jc w:val="center"/>
              <w:rPr>
                <w:ins w:id="1323" w:author="hyx" w:date="2018-11-10T14:30:00Z"/>
                <w:rFonts w:ascii="等线" w:eastAsia="等线" w:hAnsi="等线"/>
                <w:color w:val="000000"/>
                <w:sz w:val="22"/>
              </w:rPr>
            </w:pPr>
            <w:ins w:id="1324" w:author="hyx" w:date="2018-11-10T14:39:00Z">
              <w:r>
                <w:rPr>
                  <w:rFonts w:ascii="等线" w:eastAsia="等线" w:hAnsi="等线" w:hint="eastAsia"/>
                  <w:color w:val="000000"/>
                  <w:sz w:val="22"/>
                </w:rPr>
                <w:t>陈俊仁</w:t>
              </w:r>
            </w:ins>
          </w:p>
        </w:tc>
        <w:tc>
          <w:tcPr>
            <w:tcW w:w="2801" w:type="dxa"/>
            <w:vMerge/>
            <w:shd w:val="clear" w:color="auto" w:fill="FFFFFF"/>
            <w:vAlign w:val="center"/>
            <w:tcPrChange w:id="1325" w:author="hyx" w:date="2018-11-10T14:30:00Z">
              <w:tcPr>
                <w:tcW w:w="3256" w:type="dxa"/>
                <w:vMerge/>
                <w:shd w:val="clear" w:color="auto" w:fill="FFFFFF"/>
                <w:vAlign w:val="center"/>
              </w:tcPr>
            </w:tcPrChange>
          </w:tcPr>
          <w:p w14:paraId="5A0A1008" w14:textId="07964B09" w:rsidR="00CB360B" w:rsidRPr="00837BF0" w:rsidRDefault="00CB360B" w:rsidP="008E48F7">
            <w:pPr>
              <w:jc w:val="center"/>
              <w:rPr>
                <w:rFonts w:ascii="等线" w:eastAsia="等线" w:hAnsi="等线"/>
                <w:color w:val="000000"/>
                <w:sz w:val="22"/>
              </w:rPr>
            </w:pPr>
          </w:p>
        </w:tc>
      </w:tr>
      <w:tr w:rsidR="00CB360B" w:rsidRPr="007158C1" w14:paraId="08D83440" w14:textId="77777777" w:rsidTr="00CB360B">
        <w:tc>
          <w:tcPr>
            <w:tcW w:w="3119" w:type="dxa"/>
            <w:shd w:val="clear" w:color="auto" w:fill="FFFFFF"/>
            <w:vAlign w:val="center"/>
            <w:hideMark/>
            <w:tcPrChange w:id="1326" w:author="hyx" w:date="2018-11-10T14:30:00Z">
              <w:tcPr>
                <w:tcW w:w="3119" w:type="dxa"/>
                <w:shd w:val="clear" w:color="auto" w:fill="FFFFFF"/>
                <w:vAlign w:val="center"/>
                <w:hideMark/>
              </w:tcPr>
            </w:tcPrChange>
          </w:tcPr>
          <w:p w14:paraId="188551BD" w14:textId="77777777" w:rsidR="00CB360B" w:rsidRPr="00746F70" w:rsidRDefault="00CB360B" w:rsidP="008E48F7">
            <w:pPr>
              <w:ind w:firstLineChars="200" w:firstLine="420"/>
            </w:pPr>
            <w:r w:rsidRPr="00746F70">
              <w:rPr>
                <w:rFonts w:hint="eastAsia"/>
              </w:rPr>
              <w:t>记录业务规范</w:t>
            </w:r>
          </w:p>
        </w:tc>
        <w:tc>
          <w:tcPr>
            <w:tcW w:w="2259" w:type="dxa"/>
            <w:shd w:val="clear" w:color="auto" w:fill="FFFFFF"/>
            <w:tcPrChange w:id="1327" w:author="hyx" w:date="2018-11-10T14:30:00Z">
              <w:tcPr>
                <w:tcW w:w="3256" w:type="dxa"/>
                <w:shd w:val="clear" w:color="auto" w:fill="FFFFFF"/>
              </w:tcPr>
            </w:tcPrChange>
          </w:tcPr>
          <w:p w14:paraId="1802B508" w14:textId="1E122BB1" w:rsidR="00CB360B" w:rsidRPr="00837BF0" w:rsidRDefault="00655CCF" w:rsidP="008E48F7">
            <w:pPr>
              <w:jc w:val="center"/>
              <w:rPr>
                <w:ins w:id="1328" w:author="hyx" w:date="2018-11-10T14:30:00Z"/>
                <w:rFonts w:ascii="等线" w:eastAsia="等线" w:hAnsi="等线"/>
                <w:color w:val="000000"/>
                <w:sz w:val="22"/>
              </w:rPr>
            </w:pPr>
            <w:ins w:id="1329" w:author="hyx" w:date="2018-11-10T14:39:00Z">
              <w:r>
                <w:rPr>
                  <w:rFonts w:ascii="等线" w:eastAsia="等线" w:hAnsi="等线" w:hint="eastAsia"/>
                  <w:color w:val="000000"/>
                  <w:sz w:val="22"/>
                </w:rPr>
                <w:t>吕迪</w:t>
              </w:r>
            </w:ins>
          </w:p>
        </w:tc>
        <w:tc>
          <w:tcPr>
            <w:tcW w:w="2801" w:type="dxa"/>
            <w:vMerge/>
            <w:shd w:val="clear" w:color="auto" w:fill="FFFFFF"/>
            <w:vAlign w:val="center"/>
            <w:tcPrChange w:id="1330" w:author="hyx" w:date="2018-11-10T14:30:00Z">
              <w:tcPr>
                <w:tcW w:w="3256" w:type="dxa"/>
                <w:vMerge/>
                <w:shd w:val="clear" w:color="auto" w:fill="FFFFFF"/>
                <w:vAlign w:val="center"/>
              </w:tcPr>
            </w:tcPrChange>
          </w:tcPr>
          <w:p w14:paraId="2C59B742" w14:textId="65A22217" w:rsidR="00CB360B" w:rsidRPr="00837BF0" w:rsidRDefault="00CB360B" w:rsidP="008E48F7">
            <w:pPr>
              <w:jc w:val="center"/>
              <w:rPr>
                <w:rFonts w:ascii="等线" w:eastAsia="等线" w:hAnsi="等线"/>
                <w:color w:val="000000"/>
                <w:sz w:val="22"/>
              </w:rPr>
            </w:pPr>
          </w:p>
        </w:tc>
      </w:tr>
      <w:tr w:rsidR="00CB360B" w:rsidRPr="007158C1" w14:paraId="5E0376D1" w14:textId="77777777" w:rsidTr="00CB360B">
        <w:tc>
          <w:tcPr>
            <w:tcW w:w="3119" w:type="dxa"/>
            <w:shd w:val="clear" w:color="auto" w:fill="FFFFFF"/>
            <w:vAlign w:val="center"/>
            <w:hideMark/>
            <w:tcPrChange w:id="1331" w:author="hyx" w:date="2018-11-10T14:30:00Z">
              <w:tcPr>
                <w:tcW w:w="3119" w:type="dxa"/>
                <w:shd w:val="clear" w:color="auto" w:fill="FFFFFF"/>
                <w:vAlign w:val="center"/>
                <w:hideMark/>
              </w:tcPr>
            </w:tcPrChange>
          </w:tcPr>
          <w:p w14:paraId="6959237C" w14:textId="6AF74555" w:rsidR="00CB360B" w:rsidRPr="00746F70" w:rsidRDefault="00CB360B" w:rsidP="008E48F7">
            <w:pPr>
              <w:ind w:firstLineChars="200" w:firstLine="420"/>
            </w:pPr>
            <w:bookmarkStart w:id="1332" w:name="OLE_LINK3"/>
            <w:r w:rsidRPr="00746F70">
              <w:rPr>
                <w:rFonts w:hint="eastAsia"/>
              </w:rPr>
              <w:t>创建需求跟踪能力矩阵</w:t>
            </w:r>
            <w:bookmarkEnd w:id="1332"/>
          </w:p>
        </w:tc>
        <w:tc>
          <w:tcPr>
            <w:tcW w:w="2259" w:type="dxa"/>
            <w:shd w:val="clear" w:color="auto" w:fill="FFFFFF"/>
            <w:tcPrChange w:id="1333" w:author="hyx" w:date="2018-11-10T14:30:00Z">
              <w:tcPr>
                <w:tcW w:w="3256" w:type="dxa"/>
                <w:shd w:val="clear" w:color="auto" w:fill="FFFFFF"/>
              </w:tcPr>
            </w:tcPrChange>
          </w:tcPr>
          <w:p w14:paraId="685FDA7B" w14:textId="1692E279" w:rsidR="00CB360B" w:rsidRPr="00837BF0" w:rsidRDefault="00655CCF" w:rsidP="008E48F7">
            <w:pPr>
              <w:jc w:val="center"/>
              <w:rPr>
                <w:ins w:id="1334" w:author="hyx" w:date="2018-11-10T14:30:00Z"/>
                <w:rFonts w:ascii="等线" w:eastAsia="等线" w:hAnsi="等线"/>
                <w:color w:val="000000"/>
                <w:sz w:val="22"/>
              </w:rPr>
            </w:pPr>
            <w:ins w:id="1335" w:author="hyx" w:date="2018-11-10T14:39:00Z">
              <w:r>
                <w:rPr>
                  <w:rFonts w:ascii="等线" w:eastAsia="等线" w:hAnsi="等线" w:hint="eastAsia"/>
                  <w:color w:val="000000"/>
                  <w:sz w:val="22"/>
                </w:rPr>
                <w:t>黄叶轩</w:t>
              </w:r>
            </w:ins>
          </w:p>
        </w:tc>
        <w:tc>
          <w:tcPr>
            <w:tcW w:w="2801" w:type="dxa"/>
            <w:vMerge/>
            <w:shd w:val="clear" w:color="auto" w:fill="FFFFFF"/>
            <w:vAlign w:val="center"/>
            <w:tcPrChange w:id="1336" w:author="hyx" w:date="2018-11-10T14:30:00Z">
              <w:tcPr>
                <w:tcW w:w="3256" w:type="dxa"/>
                <w:vMerge/>
                <w:shd w:val="clear" w:color="auto" w:fill="FFFFFF"/>
                <w:vAlign w:val="center"/>
              </w:tcPr>
            </w:tcPrChange>
          </w:tcPr>
          <w:p w14:paraId="45DD8350" w14:textId="3AE7C43B" w:rsidR="00CB360B" w:rsidRPr="00837BF0" w:rsidRDefault="00CB360B" w:rsidP="008E48F7">
            <w:pPr>
              <w:jc w:val="center"/>
              <w:rPr>
                <w:rFonts w:ascii="等线" w:eastAsia="等线" w:hAnsi="等线"/>
                <w:color w:val="000000"/>
                <w:sz w:val="22"/>
              </w:rPr>
            </w:pPr>
          </w:p>
        </w:tc>
      </w:tr>
      <w:tr w:rsidR="00CB360B" w:rsidRPr="007158C1" w14:paraId="2F7D1646" w14:textId="77777777" w:rsidTr="00CB360B">
        <w:tc>
          <w:tcPr>
            <w:tcW w:w="3119" w:type="dxa"/>
            <w:shd w:val="clear" w:color="auto" w:fill="FFFFFF"/>
            <w:vAlign w:val="center"/>
            <w:hideMark/>
            <w:tcPrChange w:id="1337" w:author="hyx" w:date="2018-11-10T14:30:00Z">
              <w:tcPr>
                <w:tcW w:w="3119" w:type="dxa"/>
                <w:shd w:val="clear" w:color="auto" w:fill="FFFFFF"/>
                <w:vAlign w:val="center"/>
                <w:hideMark/>
              </w:tcPr>
            </w:tcPrChange>
          </w:tcPr>
          <w:p w14:paraId="45F21933" w14:textId="77777777" w:rsidR="00CB360B" w:rsidRPr="00FF34EF" w:rsidRDefault="00CB360B" w:rsidP="008E48F7">
            <w:pPr>
              <w:rPr>
                <w:b/>
              </w:rPr>
            </w:pPr>
            <w:r w:rsidRPr="00FF34EF">
              <w:rPr>
                <w:rFonts w:hint="eastAsia"/>
                <w:b/>
              </w:rPr>
              <w:t>需求规格审核</w:t>
            </w:r>
          </w:p>
        </w:tc>
        <w:tc>
          <w:tcPr>
            <w:tcW w:w="2259" w:type="dxa"/>
            <w:shd w:val="clear" w:color="auto" w:fill="FFFFFF"/>
            <w:tcPrChange w:id="1338" w:author="hyx" w:date="2018-11-10T14:30:00Z">
              <w:tcPr>
                <w:tcW w:w="3256" w:type="dxa"/>
                <w:shd w:val="clear" w:color="auto" w:fill="FFFFFF"/>
              </w:tcPr>
            </w:tcPrChange>
          </w:tcPr>
          <w:p w14:paraId="7B02AE93" w14:textId="30BA40EA" w:rsidR="00CB360B" w:rsidRPr="00837BF0" w:rsidRDefault="00655CCF" w:rsidP="008E48F7">
            <w:pPr>
              <w:jc w:val="center"/>
              <w:rPr>
                <w:ins w:id="1339" w:author="hyx" w:date="2018-11-10T14:30:00Z"/>
                <w:rFonts w:ascii="等线" w:eastAsia="等线" w:hAnsi="等线"/>
                <w:bCs/>
                <w:color w:val="000000"/>
                <w:sz w:val="22"/>
              </w:rPr>
            </w:pPr>
            <w:ins w:id="1340" w:author="hyx" w:date="2018-11-10T14:39:00Z">
              <w:r>
                <w:rPr>
                  <w:rFonts w:ascii="等线" w:eastAsia="等线" w:hAnsi="等线" w:hint="eastAsia"/>
                  <w:bCs/>
                  <w:color w:val="000000"/>
                  <w:sz w:val="22"/>
                </w:rPr>
                <w:t>黄叶轩</w:t>
              </w:r>
            </w:ins>
          </w:p>
        </w:tc>
        <w:tc>
          <w:tcPr>
            <w:tcW w:w="2801" w:type="dxa"/>
            <w:vMerge w:val="restart"/>
            <w:shd w:val="clear" w:color="auto" w:fill="FFFFFF"/>
            <w:vAlign w:val="center"/>
            <w:tcPrChange w:id="1341" w:author="hyx" w:date="2018-11-10T14:30:00Z">
              <w:tcPr>
                <w:tcW w:w="3256" w:type="dxa"/>
                <w:vMerge w:val="restart"/>
                <w:shd w:val="clear" w:color="auto" w:fill="FFFFFF"/>
                <w:vAlign w:val="center"/>
              </w:tcPr>
            </w:tcPrChange>
          </w:tcPr>
          <w:p w14:paraId="4BF9213E" w14:textId="404D92BA" w:rsidR="00CB360B" w:rsidRPr="00837BF0" w:rsidRDefault="00CB360B"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CB360B" w:rsidRPr="007158C1" w14:paraId="7B0F53F4" w14:textId="77777777" w:rsidTr="00CB360B">
        <w:tc>
          <w:tcPr>
            <w:tcW w:w="3119" w:type="dxa"/>
            <w:shd w:val="clear" w:color="auto" w:fill="FFFFFF"/>
            <w:vAlign w:val="center"/>
            <w:hideMark/>
            <w:tcPrChange w:id="1342" w:author="hyx" w:date="2018-11-10T14:30:00Z">
              <w:tcPr>
                <w:tcW w:w="3119" w:type="dxa"/>
                <w:shd w:val="clear" w:color="auto" w:fill="FFFFFF"/>
                <w:vAlign w:val="center"/>
                <w:hideMark/>
              </w:tcPr>
            </w:tcPrChange>
          </w:tcPr>
          <w:p w14:paraId="6CCC5198" w14:textId="77777777" w:rsidR="00CB360B" w:rsidRPr="00746F70" w:rsidRDefault="00CB360B" w:rsidP="008E48F7">
            <w:pPr>
              <w:ind w:firstLineChars="200" w:firstLine="420"/>
            </w:pPr>
            <w:r w:rsidRPr="00746F70">
              <w:rPr>
                <w:rFonts w:hint="eastAsia"/>
              </w:rPr>
              <w:t>编写测试用例</w:t>
            </w:r>
          </w:p>
        </w:tc>
        <w:tc>
          <w:tcPr>
            <w:tcW w:w="2259" w:type="dxa"/>
            <w:shd w:val="clear" w:color="auto" w:fill="FFFFFF"/>
            <w:tcPrChange w:id="1343" w:author="hyx" w:date="2018-11-10T14:30:00Z">
              <w:tcPr>
                <w:tcW w:w="3256" w:type="dxa"/>
                <w:shd w:val="clear" w:color="auto" w:fill="FFFFFF"/>
              </w:tcPr>
            </w:tcPrChange>
          </w:tcPr>
          <w:p w14:paraId="0D2481B7" w14:textId="76FF8300" w:rsidR="00CB360B" w:rsidRPr="007158C1" w:rsidRDefault="00655CCF">
            <w:pPr>
              <w:jc w:val="center"/>
              <w:rPr>
                <w:ins w:id="1344" w:author="hyx" w:date="2018-11-10T14:30:00Z"/>
                <w:rFonts w:ascii="等线" w:eastAsia="等线" w:hAnsi="等线"/>
                <w:color w:val="000000"/>
                <w:sz w:val="22"/>
              </w:rPr>
              <w:pPrChange w:id="1345" w:author="hyx" w:date="2018-11-10T14:39:00Z">
                <w:pPr/>
              </w:pPrChange>
            </w:pPr>
            <w:ins w:id="1346" w:author="hyx" w:date="2018-11-10T14:39:00Z">
              <w:r>
                <w:rPr>
                  <w:rFonts w:ascii="等线" w:eastAsia="等线" w:hAnsi="等线" w:hint="eastAsia"/>
                  <w:color w:val="000000"/>
                  <w:sz w:val="22"/>
                </w:rPr>
                <w:t>黄叶轩</w:t>
              </w:r>
            </w:ins>
          </w:p>
        </w:tc>
        <w:tc>
          <w:tcPr>
            <w:tcW w:w="2801" w:type="dxa"/>
            <w:vMerge/>
            <w:shd w:val="clear" w:color="auto" w:fill="FFFFFF"/>
            <w:tcPrChange w:id="1347" w:author="hyx" w:date="2018-11-10T14:30:00Z">
              <w:tcPr>
                <w:tcW w:w="3256" w:type="dxa"/>
                <w:vMerge/>
                <w:shd w:val="clear" w:color="auto" w:fill="FFFFFF"/>
              </w:tcPr>
            </w:tcPrChange>
          </w:tcPr>
          <w:p w14:paraId="79382C7B" w14:textId="30F048C5" w:rsidR="00CB360B" w:rsidRPr="007158C1" w:rsidRDefault="00CB360B" w:rsidP="008E48F7">
            <w:pPr>
              <w:rPr>
                <w:rFonts w:ascii="等线" w:eastAsia="等线" w:hAnsi="等线"/>
                <w:color w:val="000000"/>
                <w:sz w:val="22"/>
              </w:rPr>
            </w:pPr>
          </w:p>
        </w:tc>
      </w:tr>
      <w:tr w:rsidR="00CB360B" w:rsidRPr="007158C1" w14:paraId="671D3233" w14:textId="77777777" w:rsidTr="00CB360B">
        <w:tc>
          <w:tcPr>
            <w:tcW w:w="3119" w:type="dxa"/>
            <w:shd w:val="clear" w:color="auto" w:fill="FFFFFF"/>
            <w:vAlign w:val="center"/>
            <w:hideMark/>
            <w:tcPrChange w:id="1348" w:author="hyx" w:date="2018-11-10T14:30:00Z">
              <w:tcPr>
                <w:tcW w:w="3119" w:type="dxa"/>
                <w:shd w:val="clear" w:color="auto" w:fill="FFFFFF"/>
                <w:vAlign w:val="center"/>
                <w:hideMark/>
              </w:tcPr>
            </w:tcPrChange>
          </w:tcPr>
          <w:p w14:paraId="1614BFCA" w14:textId="77777777" w:rsidR="00CB360B" w:rsidRPr="00746F70" w:rsidRDefault="00CB360B" w:rsidP="008E48F7">
            <w:pPr>
              <w:ind w:firstLineChars="200" w:firstLine="420"/>
            </w:pPr>
            <w:r w:rsidRPr="00746F70">
              <w:rPr>
                <w:rFonts w:hint="eastAsia"/>
              </w:rPr>
              <w:t>编写用户手册</w:t>
            </w:r>
          </w:p>
        </w:tc>
        <w:tc>
          <w:tcPr>
            <w:tcW w:w="2259" w:type="dxa"/>
            <w:shd w:val="clear" w:color="auto" w:fill="FFFFFF"/>
            <w:tcPrChange w:id="1349" w:author="hyx" w:date="2018-11-10T14:30:00Z">
              <w:tcPr>
                <w:tcW w:w="3256" w:type="dxa"/>
                <w:shd w:val="clear" w:color="auto" w:fill="FFFFFF"/>
              </w:tcPr>
            </w:tcPrChange>
          </w:tcPr>
          <w:p w14:paraId="712B35D6" w14:textId="519CF675" w:rsidR="00CB360B" w:rsidRPr="007158C1" w:rsidRDefault="00655CCF">
            <w:pPr>
              <w:jc w:val="center"/>
              <w:rPr>
                <w:ins w:id="1350" w:author="hyx" w:date="2018-11-10T14:30:00Z"/>
                <w:rFonts w:ascii="等线" w:eastAsia="等线" w:hAnsi="等线"/>
                <w:color w:val="000000"/>
                <w:sz w:val="22"/>
              </w:rPr>
              <w:pPrChange w:id="1351" w:author="hyx" w:date="2018-11-10T14:39:00Z">
                <w:pPr/>
              </w:pPrChange>
            </w:pPr>
            <w:ins w:id="1352" w:author="hyx" w:date="2018-11-10T14:39:00Z">
              <w:r>
                <w:rPr>
                  <w:rFonts w:ascii="等线" w:eastAsia="等线" w:hAnsi="等线" w:hint="eastAsia"/>
                  <w:color w:val="000000"/>
                  <w:sz w:val="22"/>
                </w:rPr>
                <w:t>陈俊仁</w:t>
              </w:r>
            </w:ins>
          </w:p>
        </w:tc>
        <w:tc>
          <w:tcPr>
            <w:tcW w:w="2801" w:type="dxa"/>
            <w:vMerge/>
            <w:shd w:val="clear" w:color="auto" w:fill="FFFFFF"/>
            <w:tcPrChange w:id="1353" w:author="hyx" w:date="2018-11-10T14:30:00Z">
              <w:tcPr>
                <w:tcW w:w="3256" w:type="dxa"/>
                <w:vMerge/>
                <w:shd w:val="clear" w:color="auto" w:fill="FFFFFF"/>
              </w:tcPr>
            </w:tcPrChange>
          </w:tcPr>
          <w:p w14:paraId="032615C1" w14:textId="4C90FC48" w:rsidR="00CB360B" w:rsidRPr="007158C1" w:rsidRDefault="00CB360B" w:rsidP="008E48F7">
            <w:pPr>
              <w:rPr>
                <w:rFonts w:ascii="等线" w:eastAsia="等线" w:hAnsi="等线"/>
                <w:color w:val="000000"/>
                <w:sz w:val="22"/>
              </w:rPr>
            </w:pPr>
          </w:p>
        </w:tc>
      </w:tr>
      <w:tr w:rsidR="00CB360B" w:rsidRPr="007158C1" w14:paraId="6062408F" w14:textId="77777777" w:rsidTr="00CB360B">
        <w:tc>
          <w:tcPr>
            <w:tcW w:w="3119" w:type="dxa"/>
            <w:shd w:val="clear" w:color="auto" w:fill="FFFFFF"/>
            <w:vAlign w:val="center"/>
            <w:hideMark/>
            <w:tcPrChange w:id="1354" w:author="hyx" w:date="2018-11-10T14:30:00Z">
              <w:tcPr>
                <w:tcW w:w="3119" w:type="dxa"/>
                <w:shd w:val="clear" w:color="auto" w:fill="FFFFFF"/>
                <w:vAlign w:val="center"/>
                <w:hideMark/>
              </w:tcPr>
            </w:tcPrChange>
          </w:tcPr>
          <w:p w14:paraId="661BCB5C" w14:textId="77777777" w:rsidR="00CB360B" w:rsidRPr="00746F70" w:rsidRDefault="00CB360B" w:rsidP="008E48F7">
            <w:pPr>
              <w:ind w:firstLineChars="200" w:firstLine="420"/>
            </w:pPr>
            <w:r w:rsidRPr="00746F70">
              <w:rPr>
                <w:rFonts w:hint="eastAsia"/>
              </w:rPr>
              <w:t>确定合格的标准</w:t>
            </w:r>
          </w:p>
        </w:tc>
        <w:tc>
          <w:tcPr>
            <w:tcW w:w="2259" w:type="dxa"/>
            <w:shd w:val="clear" w:color="auto" w:fill="FFFFFF"/>
            <w:tcPrChange w:id="1355" w:author="hyx" w:date="2018-11-10T14:30:00Z">
              <w:tcPr>
                <w:tcW w:w="3256" w:type="dxa"/>
                <w:shd w:val="clear" w:color="auto" w:fill="FFFFFF"/>
              </w:tcPr>
            </w:tcPrChange>
          </w:tcPr>
          <w:p w14:paraId="76E1C28F" w14:textId="57F75877" w:rsidR="00CB360B" w:rsidRPr="007158C1" w:rsidRDefault="00655CCF">
            <w:pPr>
              <w:jc w:val="center"/>
              <w:rPr>
                <w:ins w:id="1356" w:author="hyx" w:date="2018-11-10T14:30:00Z"/>
                <w:rFonts w:ascii="等线" w:eastAsia="等线" w:hAnsi="等线"/>
                <w:color w:val="000000"/>
                <w:sz w:val="22"/>
              </w:rPr>
              <w:pPrChange w:id="1357" w:author="hyx" w:date="2018-11-10T14:39:00Z">
                <w:pPr/>
              </w:pPrChange>
            </w:pPr>
            <w:ins w:id="1358" w:author="hyx" w:date="2018-11-10T14:39:00Z">
              <w:r>
                <w:rPr>
                  <w:rFonts w:ascii="等线" w:eastAsia="等线" w:hAnsi="等线" w:hint="eastAsia"/>
                  <w:color w:val="000000"/>
                  <w:sz w:val="22"/>
                </w:rPr>
                <w:t>徐双铅</w:t>
              </w:r>
            </w:ins>
          </w:p>
        </w:tc>
        <w:tc>
          <w:tcPr>
            <w:tcW w:w="2801" w:type="dxa"/>
            <w:vMerge/>
            <w:shd w:val="clear" w:color="auto" w:fill="FFFFFF"/>
            <w:tcPrChange w:id="1359" w:author="hyx" w:date="2018-11-10T14:30:00Z">
              <w:tcPr>
                <w:tcW w:w="3256" w:type="dxa"/>
                <w:vMerge/>
                <w:shd w:val="clear" w:color="auto" w:fill="FFFFFF"/>
              </w:tcPr>
            </w:tcPrChange>
          </w:tcPr>
          <w:p w14:paraId="0EE0C7EB" w14:textId="21BD5139" w:rsidR="00CB360B" w:rsidRPr="007158C1" w:rsidRDefault="00CB360B" w:rsidP="008E48F7">
            <w:pPr>
              <w:rPr>
                <w:rFonts w:ascii="等线" w:eastAsia="等线" w:hAnsi="等线"/>
                <w:color w:val="000000"/>
                <w:sz w:val="22"/>
              </w:rPr>
            </w:pPr>
          </w:p>
        </w:tc>
      </w:tr>
      <w:tr w:rsidR="00CB360B" w:rsidRPr="007158C1" w14:paraId="07A4E1A1" w14:textId="77777777" w:rsidTr="00CB360B">
        <w:tc>
          <w:tcPr>
            <w:tcW w:w="3119" w:type="dxa"/>
            <w:shd w:val="clear" w:color="auto" w:fill="FFFFFF"/>
            <w:vAlign w:val="center"/>
            <w:hideMark/>
            <w:tcPrChange w:id="1360" w:author="hyx" w:date="2018-11-10T14:30:00Z">
              <w:tcPr>
                <w:tcW w:w="3119" w:type="dxa"/>
                <w:shd w:val="clear" w:color="auto" w:fill="FFFFFF"/>
                <w:vAlign w:val="center"/>
                <w:hideMark/>
              </w:tcPr>
            </w:tcPrChange>
          </w:tcPr>
          <w:p w14:paraId="3453A503" w14:textId="77777777" w:rsidR="00CB360B" w:rsidRPr="00746F70" w:rsidRDefault="00CB360B" w:rsidP="008E48F7">
            <w:pPr>
              <w:ind w:firstLineChars="200" w:firstLine="420"/>
            </w:pPr>
            <w:r w:rsidRPr="00746F70">
              <w:rPr>
                <w:rFonts w:hint="eastAsia"/>
              </w:rPr>
              <w:t>审查需求文档</w:t>
            </w:r>
          </w:p>
        </w:tc>
        <w:tc>
          <w:tcPr>
            <w:tcW w:w="2259" w:type="dxa"/>
            <w:shd w:val="clear" w:color="auto" w:fill="FFFFFF"/>
            <w:tcPrChange w:id="1361" w:author="hyx" w:date="2018-11-10T14:30:00Z">
              <w:tcPr>
                <w:tcW w:w="3256" w:type="dxa"/>
                <w:shd w:val="clear" w:color="auto" w:fill="FFFFFF"/>
              </w:tcPr>
            </w:tcPrChange>
          </w:tcPr>
          <w:p w14:paraId="5147B5D0" w14:textId="6190918A" w:rsidR="00CB360B" w:rsidRPr="007158C1" w:rsidRDefault="00655CCF">
            <w:pPr>
              <w:jc w:val="center"/>
              <w:rPr>
                <w:ins w:id="1362" w:author="hyx" w:date="2018-11-10T14:30:00Z"/>
                <w:rFonts w:ascii="等线" w:eastAsia="等线" w:hAnsi="等线"/>
                <w:color w:val="000000"/>
                <w:sz w:val="22"/>
              </w:rPr>
              <w:pPrChange w:id="1363" w:author="hyx" w:date="2018-11-10T14:39:00Z">
                <w:pPr/>
              </w:pPrChange>
            </w:pPr>
            <w:ins w:id="1364" w:author="hyx" w:date="2018-11-10T14:39:00Z">
              <w:r>
                <w:rPr>
                  <w:rFonts w:ascii="等线" w:eastAsia="等线" w:hAnsi="等线" w:hint="eastAsia"/>
                  <w:color w:val="000000"/>
                  <w:sz w:val="22"/>
                </w:rPr>
                <w:t>吕迪</w:t>
              </w:r>
            </w:ins>
          </w:p>
        </w:tc>
        <w:tc>
          <w:tcPr>
            <w:tcW w:w="2801" w:type="dxa"/>
            <w:vMerge/>
            <w:shd w:val="clear" w:color="auto" w:fill="FFFFFF"/>
            <w:tcPrChange w:id="1365" w:author="hyx" w:date="2018-11-10T14:30:00Z">
              <w:tcPr>
                <w:tcW w:w="3256" w:type="dxa"/>
                <w:vMerge/>
                <w:shd w:val="clear" w:color="auto" w:fill="FFFFFF"/>
              </w:tcPr>
            </w:tcPrChange>
          </w:tcPr>
          <w:p w14:paraId="57A59DD5" w14:textId="4DF1D365" w:rsidR="00CB360B" w:rsidRPr="007158C1" w:rsidRDefault="00CB360B" w:rsidP="008E48F7">
            <w:pPr>
              <w:rPr>
                <w:rFonts w:ascii="等线" w:eastAsia="等线" w:hAnsi="等线"/>
                <w:color w:val="000000"/>
                <w:sz w:val="22"/>
              </w:rPr>
            </w:pPr>
          </w:p>
        </w:tc>
      </w:tr>
    </w:tbl>
    <w:p w14:paraId="5C25ABAE" w14:textId="703C0DBD" w:rsidR="008E48F7" w:rsidRDefault="008E48F7" w:rsidP="00BE19A2">
      <w:pPr>
        <w:rPr>
          <w:ins w:id="1366" w:author="hyx" w:date="2018-11-10T14:40:00Z"/>
          <w:rFonts w:ascii="Times New Roman" w:hAnsi="Times New Roman" w:cs="Times New Roman"/>
          <w:szCs w:val="21"/>
        </w:rPr>
      </w:pPr>
    </w:p>
    <w:p w14:paraId="4AE7ED97" w14:textId="58CF455A" w:rsidR="00655CCF" w:rsidRDefault="00655CCF" w:rsidP="00BE19A2">
      <w:pPr>
        <w:rPr>
          <w:ins w:id="1367" w:author="hyx" w:date="2018-11-10T14:40:00Z"/>
          <w:rFonts w:ascii="Times New Roman" w:hAnsi="Times New Roman" w:cs="Times New Roman"/>
          <w:szCs w:val="21"/>
        </w:rPr>
      </w:pPr>
    </w:p>
    <w:p w14:paraId="22A47147" w14:textId="3977CAEC" w:rsidR="00655CCF" w:rsidRDefault="00655CCF" w:rsidP="00BE19A2">
      <w:pPr>
        <w:rPr>
          <w:ins w:id="1368" w:author="hyx" w:date="2018-11-10T14:40:00Z"/>
          <w:rFonts w:ascii="Times New Roman" w:hAnsi="Times New Roman" w:cs="Times New Roman"/>
          <w:szCs w:val="21"/>
        </w:rPr>
      </w:pPr>
    </w:p>
    <w:p w14:paraId="43B08A4A" w14:textId="77777777" w:rsidR="00655CCF" w:rsidRPr="00D61A7E" w:rsidRDefault="00655CCF" w:rsidP="00BE19A2">
      <w:pPr>
        <w:rPr>
          <w:rFonts w:ascii="Times New Roman" w:hAnsi="Times New Roman" w:cs="Times New Roman"/>
          <w:szCs w:val="21"/>
        </w:rPr>
      </w:pPr>
    </w:p>
    <w:p w14:paraId="1C3B7AD9" w14:textId="1BF53C38" w:rsidR="00A73AA9" w:rsidRDefault="00A73AA9" w:rsidP="00A73AA9">
      <w:pPr>
        <w:pStyle w:val="a0"/>
      </w:pPr>
      <w:bookmarkStart w:id="1369" w:name="_Toc521309545"/>
      <w:bookmarkStart w:id="1370" w:name="_Toc495757982"/>
      <w:bookmarkStart w:id="1371" w:name="_Toc495758669"/>
      <w:bookmarkStart w:id="1372" w:name="_Toc496746351"/>
      <w:bookmarkStart w:id="1373" w:name="_Toc529724908"/>
      <w:r w:rsidRPr="009B7F8E">
        <w:rPr>
          <w:rFonts w:hint="eastAsia"/>
        </w:rPr>
        <w:lastRenderedPageBreak/>
        <w:t>接口人员</w:t>
      </w:r>
      <w:bookmarkEnd w:id="1369"/>
      <w:bookmarkEnd w:id="1370"/>
      <w:bookmarkEnd w:id="1371"/>
      <w:bookmarkEnd w:id="1372"/>
      <w:bookmarkEnd w:id="1373"/>
    </w:p>
    <w:p w14:paraId="2297B8F0" w14:textId="77777777" w:rsidR="008E48F7" w:rsidRPr="00942D1F" w:rsidRDefault="008E48F7" w:rsidP="008E48F7">
      <w:pPr>
        <w:pStyle w:val="a"/>
        <w:numPr>
          <w:ilvl w:val="0"/>
          <w:numId w:val="0"/>
        </w:numPr>
      </w:pPr>
      <w:bookmarkStart w:id="1374" w:name="_Toc521309546"/>
      <w:bookmarkStart w:id="1375" w:name="_Toc495757983"/>
      <w:bookmarkStart w:id="1376" w:name="_Toc495758670"/>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1377" w:author="hyx" w:date="2018-11-10T14:40: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1499"/>
        <w:gridCol w:w="3612"/>
        <w:gridCol w:w="1280"/>
        <w:gridCol w:w="1514"/>
        <w:tblGridChange w:id="1378">
          <w:tblGrid>
            <w:gridCol w:w="1499"/>
            <w:gridCol w:w="3612"/>
            <w:gridCol w:w="1280"/>
            <w:gridCol w:w="1905"/>
          </w:tblGrid>
        </w:tblGridChange>
      </w:tblGrid>
      <w:tr w:rsidR="008E48F7" w14:paraId="35CB865C" w14:textId="77777777" w:rsidTr="00655CCF">
        <w:trPr>
          <w:trHeight w:val="112"/>
          <w:trPrChange w:id="1379" w:author="hyx" w:date="2018-11-10T14:40:00Z">
            <w:trPr>
              <w:trHeight w:val="112"/>
            </w:trPr>
          </w:trPrChange>
        </w:trPr>
        <w:tc>
          <w:tcPr>
            <w:tcW w:w="1499" w:type="dxa"/>
            <w:vMerge w:val="restart"/>
            <w:shd w:val="clear" w:color="auto" w:fill="BDD6EE"/>
            <w:tcPrChange w:id="1380" w:author="hyx" w:date="2018-11-10T14:40:00Z">
              <w:tcPr>
                <w:tcW w:w="1499" w:type="dxa"/>
                <w:vMerge w:val="restart"/>
                <w:shd w:val="clear" w:color="auto" w:fill="BDD6EE"/>
              </w:tcPr>
            </w:tcPrChang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Change w:id="1381" w:author="hyx" w:date="2018-11-10T14:40:00Z">
              <w:tcPr>
                <w:tcW w:w="4892" w:type="dxa"/>
                <w:gridSpan w:val="2"/>
                <w:tcBorders>
                  <w:bottom w:val="single" w:sz="4" w:space="0" w:color="auto"/>
                </w:tcBorders>
                <w:shd w:val="clear" w:color="auto" w:fill="BDD6EE"/>
              </w:tcPr>
            </w:tcPrChange>
          </w:tcPr>
          <w:p w14:paraId="2C6E7E3F" w14:textId="77777777" w:rsidR="008E48F7" w:rsidRPr="009D664E" w:rsidRDefault="008E48F7" w:rsidP="008E48F7">
            <w:pPr>
              <w:ind w:firstLine="422"/>
              <w:jc w:val="center"/>
              <w:rPr>
                <w:b/>
              </w:rPr>
            </w:pPr>
            <w:r w:rsidRPr="009D664E">
              <w:rPr>
                <w:rFonts w:hint="eastAsia"/>
                <w:b/>
              </w:rPr>
              <w:t>联系方式</w:t>
            </w:r>
          </w:p>
        </w:tc>
        <w:tc>
          <w:tcPr>
            <w:tcW w:w="1514" w:type="dxa"/>
            <w:vMerge w:val="restart"/>
            <w:shd w:val="clear" w:color="auto" w:fill="BDD6EE"/>
            <w:tcPrChange w:id="1382" w:author="hyx" w:date="2018-11-10T14:40:00Z">
              <w:tcPr>
                <w:tcW w:w="1905" w:type="dxa"/>
                <w:vMerge w:val="restart"/>
                <w:shd w:val="clear" w:color="auto" w:fill="BDD6EE"/>
              </w:tcPr>
            </w:tcPrChange>
          </w:tcPr>
          <w:p w14:paraId="25EDFB39" w14:textId="6AC8FB14" w:rsidR="008E48F7" w:rsidRPr="009D664E" w:rsidRDefault="008E48F7">
            <w:pPr>
              <w:rPr>
                <w:b/>
              </w:rPr>
              <w:pPrChange w:id="1383" w:author="hyx" w:date="2018-11-10T14:40:00Z">
                <w:pPr>
                  <w:ind w:firstLine="422"/>
                  <w:jc w:val="center"/>
                </w:pPr>
              </w:pPrChange>
            </w:pPr>
            <w:r>
              <w:rPr>
                <w:rFonts w:hint="eastAsia"/>
                <w:b/>
              </w:rPr>
              <w:t>接口联系</w:t>
            </w:r>
            <w:r>
              <w:rPr>
                <w:b/>
              </w:rPr>
              <w:t>人</w:t>
            </w:r>
          </w:p>
        </w:tc>
      </w:tr>
      <w:tr w:rsidR="008E48F7" w14:paraId="3A085E15" w14:textId="77777777" w:rsidTr="00655CCF">
        <w:trPr>
          <w:trHeight w:val="187"/>
          <w:trPrChange w:id="1384" w:author="hyx" w:date="2018-11-10T14:40:00Z">
            <w:trPr>
              <w:trHeight w:val="187"/>
            </w:trPr>
          </w:trPrChange>
        </w:trPr>
        <w:tc>
          <w:tcPr>
            <w:tcW w:w="1499" w:type="dxa"/>
            <w:vMerge/>
            <w:shd w:val="clear" w:color="auto" w:fill="BDD6EE"/>
            <w:tcPrChange w:id="1385" w:author="hyx" w:date="2018-11-10T14:40:00Z">
              <w:tcPr>
                <w:tcW w:w="1499" w:type="dxa"/>
                <w:vMerge/>
                <w:shd w:val="clear" w:color="auto" w:fill="BDD6EE"/>
              </w:tcPr>
            </w:tcPrChang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Change w:id="1386" w:author="hyx" w:date="2018-11-10T14:40:00Z">
              <w:tcPr>
                <w:tcW w:w="3612" w:type="dxa"/>
                <w:tcBorders>
                  <w:top w:val="single" w:sz="4" w:space="0" w:color="auto"/>
                </w:tcBorders>
                <w:shd w:val="clear" w:color="auto" w:fill="BDD6EE"/>
              </w:tcPr>
            </w:tcPrChang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Change w:id="1387" w:author="hyx" w:date="2018-11-10T14:40:00Z">
              <w:tcPr>
                <w:tcW w:w="1280" w:type="dxa"/>
                <w:tcBorders>
                  <w:top w:val="single" w:sz="4" w:space="0" w:color="auto"/>
                </w:tcBorders>
                <w:shd w:val="clear" w:color="auto" w:fill="BDD6EE"/>
              </w:tcPr>
            </w:tcPrChange>
          </w:tcPr>
          <w:p w14:paraId="565959A6" w14:textId="77777777" w:rsidR="008E48F7" w:rsidRPr="009D664E" w:rsidRDefault="008E48F7" w:rsidP="008E48F7">
            <w:pPr>
              <w:jc w:val="center"/>
            </w:pPr>
            <w:r w:rsidRPr="009D664E">
              <w:rPr>
                <w:rFonts w:hint="eastAsia"/>
                <w:b/>
              </w:rPr>
              <w:t>地址</w:t>
            </w:r>
          </w:p>
        </w:tc>
        <w:tc>
          <w:tcPr>
            <w:tcW w:w="1514" w:type="dxa"/>
            <w:vMerge/>
            <w:shd w:val="clear" w:color="auto" w:fill="BDD6EE"/>
            <w:tcPrChange w:id="1388" w:author="hyx" w:date="2018-11-10T14:40:00Z">
              <w:tcPr>
                <w:tcW w:w="1905" w:type="dxa"/>
                <w:vMerge/>
                <w:shd w:val="clear" w:color="auto" w:fill="BDD6EE"/>
              </w:tcPr>
            </w:tcPrChange>
          </w:tcPr>
          <w:p w14:paraId="3CD1070D" w14:textId="77777777" w:rsidR="008E48F7" w:rsidRPr="009D664E" w:rsidRDefault="008E48F7" w:rsidP="008E48F7">
            <w:pPr>
              <w:ind w:firstLine="422"/>
              <w:jc w:val="center"/>
              <w:rPr>
                <w:b/>
              </w:rPr>
            </w:pPr>
          </w:p>
        </w:tc>
      </w:tr>
      <w:tr w:rsidR="008E48F7" w14:paraId="6603822D" w14:textId="77777777" w:rsidTr="00655CCF">
        <w:trPr>
          <w:trHeight w:val="323"/>
          <w:trPrChange w:id="1389" w:author="hyx" w:date="2018-11-10T14:40:00Z">
            <w:trPr>
              <w:trHeight w:val="323"/>
            </w:trPr>
          </w:trPrChange>
        </w:trPr>
        <w:tc>
          <w:tcPr>
            <w:tcW w:w="1499" w:type="dxa"/>
            <w:tcPrChange w:id="1390" w:author="hyx" w:date="2018-11-10T14:40:00Z">
              <w:tcPr>
                <w:tcW w:w="1499" w:type="dxa"/>
              </w:tcPr>
            </w:tcPrChange>
          </w:tcPr>
          <w:p w14:paraId="6E0E15BB" w14:textId="77777777" w:rsidR="008E48F7" w:rsidRDefault="008E48F7" w:rsidP="008E48F7">
            <w:pPr>
              <w:jc w:val="center"/>
            </w:pPr>
            <w:r w:rsidRPr="00966B6F">
              <w:rPr>
                <w:rFonts w:ascii="等线" w:eastAsia="等线" w:hAnsi="等线" w:hint="eastAsia"/>
                <w:color w:val="000000"/>
                <w:sz w:val="22"/>
              </w:rPr>
              <w:t>杨枨</w:t>
            </w:r>
          </w:p>
        </w:tc>
        <w:tc>
          <w:tcPr>
            <w:tcW w:w="3612" w:type="dxa"/>
            <w:tcPrChange w:id="1391" w:author="hyx" w:date="2018-11-10T14:40:00Z">
              <w:tcPr>
                <w:tcW w:w="3612" w:type="dxa"/>
              </w:tcPr>
            </w:tcPrChange>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Change w:id="1392" w:author="hyx" w:date="2018-11-10T14:40:00Z">
              <w:tcPr>
                <w:tcW w:w="1280" w:type="dxa"/>
              </w:tcPr>
            </w:tcPrChange>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514" w:type="dxa"/>
            <w:tcPrChange w:id="1393" w:author="hyx" w:date="2018-11-10T14:40:00Z">
              <w:tcPr>
                <w:tcW w:w="1905" w:type="dxa"/>
              </w:tcPr>
            </w:tcPrChange>
          </w:tcPr>
          <w:p w14:paraId="5707EC5D" w14:textId="77777777" w:rsidR="008E48F7" w:rsidRDefault="008E48F7">
            <w:pPr>
              <w:pPrChange w:id="1394" w:author="hyx" w:date="2018-11-10T14:40:00Z">
                <w:pPr>
                  <w:jc w:val="center"/>
                </w:pPr>
              </w:pPrChange>
            </w:pPr>
            <w:r w:rsidRPr="00837BF0">
              <w:rPr>
                <w:rFonts w:ascii="等线" w:eastAsia="等线" w:hAnsi="等线"/>
                <w:bCs/>
                <w:color w:val="000000"/>
                <w:sz w:val="22"/>
              </w:rPr>
              <w:t>徐双铅</w:t>
            </w:r>
          </w:p>
        </w:tc>
      </w:tr>
      <w:tr w:rsidR="008E48F7" w14:paraId="5520246F" w14:textId="77777777" w:rsidTr="00655CCF">
        <w:tc>
          <w:tcPr>
            <w:tcW w:w="1499" w:type="dxa"/>
            <w:tcPrChange w:id="1395" w:author="hyx" w:date="2018-11-10T14:40:00Z">
              <w:tcPr>
                <w:tcW w:w="1499" w:type="dxa"/>
              </w:tcPr>
            </w:tcPrChange>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Change w:id="1396" w:author="hyx" w:date="2018-11-10T14:40:00Z">
              <w:tcPr>
                <w:tcW w:w="3612" w:type="dxa"/>
              </w:tcPr>
            </w:tcPrChange>
          </w:tcPr>
          <w:p w14:paraId="09F89088" w14:textId="77777777" w:rsidR="008E48F7" w:rsidRDefault="008E48F7" w:rsidP="008E48F7">
            <w:pPr>
              <w:jc w:val="center"/>
            </w:pPr>
            <w:r w:rsidRPr="00DD48AC">
              <w:t>ubilabs@zucc.edu.cn</w:t>
            </w:r>
          </w:p>
        </w:tc>
        <w:tc>
          <w:tcPr>
            <w:tcW w:w="1280" w:type="dxa"/>
            <w:tcPrChange w:id="1397" w:author="hyx" w:date="2018-11-10T14:40:00Z">
              <w:tcPr>
                <w:tcW w:w="1280" w:type="dxa"/>
              </w:tcPr>
            </w:tcPrChange>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514" w:type="dxa"/>
            <w:tcPrChange w:id="1398" w:author="hyx" w:date="2018-11-10T14:40:00Z">
              <w:tcPr>
                <w:tcW w:w="1905" w:type="dxa"/>
              </w:tcPr>
            </w:tcPrChange>
          </w:tcPr>
          <w:p w14:paraId="2711135A" w14:textId="77777777" w:rsidR="008E48F7" w:rsidRDefault="008E48F7">
            <w:pPr>
              <w:pPrChange w:id="1399" w:author="hyx" w:date="2018-11-10T14:40:00Z">
                <w:pPr>
                  <w:jc w:val="center"/>
                </w:pPr>
              </w:pPrChange>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1400" w:name="_Toc496746352"/>
      <w:bookmarkStart w:id="1401" w:name="_Toc529724909"/>
      <w:r w:rsidRPr="009B7F8E">
        <w:rPr>
          <w:rFonts w:hint="eastAsia"/>
        </w:rPr>
        <w:t>进度</w:t>
      </w:r>
      <w:bookmarkEnd w:id="1374"/>
      <w:bookmarkEnd w:id="1375"/>
      <w:bookmarkEnd w:id="1376"/>
      <w:bookmarkEnd w:id="1400"/>
      <w:bookmarkEnd w:id="1401"/>
    </w:p>
    <w:p w14:paraId="47AC2A47" w14:textId="1F76B7D5"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del w:id="1402" w:author="hyx" w:date="2018-11-10T14:41:00Z">
        <w:r w:rsidDel="00655CCF">
          <w:rPr>
            <w:rFonts w:ascii="Times New Roman" w:hAnsi="Times New Roman" w:cs="Times New Roman" w:hint="eastAsia"/>
            <w:szCs w:val="24"/>
          </w:rPr>
          <w:delText>《</w:delText>
        </w:r>
        <w:r w:rsidR="008E48F7" w:rsidDel="00655CCF">
          <w:rPr>
            <w:rFonts w:ascii="Times New Roman" w:hAnsi="Times New Roman" w:cs="Times New Roman" w:hint="eastAsia"/>
            <w:szCs w:val="24"/>
          </w:rPr>
          <w:delText>PRD-2018-G</w:delText>
        </w:r>
        <w:r w:rsidDel="00655CCF">
          <w:rPr>
            <w:rFonts w:ascii="Times New Roman" w:hAnsi="Times New Roman" w:cs="Times New Roman" w:hint="eastAsia"/>
            <w:szCs w:val="24"/>
          </w:rPr>
          <w:delText>1</w:delText>
        </w:r>
        <w:r w:rsidR="008E48F7" w:rsidDel="00655CCF">
          <w:rPr>
            <w:rFonts w:ascii="Times New Roman" w:hAnsi="Times New Roman" w:cs="Times New Roman" w:hint="eastAsia"/>
            <w:szCs w:val="24"/>
          </w:rPr>
          <w:delText>5</w:delText>
        </w:r>
        <w:r w:rsidDel="00655CCF">
          <w:rPr>
            <w:rFonts w:ascii="Times New Roman" w:hAnsi="Times New Roman" w:cs="Times New Roman" w:hint="eastAsia"/>
            <w:szCs w:val="24"/>
          </w:rPr>
          <w:delText>-GANT</w:delText>
        </w:r>
        <w:r w:rsidDel="00655CCF">
          <w:rPr>
            <w:rFonts w:ascii="Times New Roman" w:hAnsi="Times New Roman" w:cs="Times New Roman" w:hint="eastAsia"/>
            <w:szCs w:val="24"/>
          </w:rPr>
          <w:delText>》</w:delText>
        </w:r>
      </w:del>
      <w:ins w:id="1403" w:author="hyx" w:date="2018-11-10T14:41:00Z">
        <w:r w:rsidR="00655CCF">
          <w:rPr>
            <w:rFonts w:ascii="Times New Roman" w:hAnsi="Times New Roman" w:cs="Times New Roman" w:hint="eastAsia"/>
            <w:szCs w:val="24"/>
          </w:rPr>
          <w:t>[</w:t>
        </w:r>
        <w:r w:rsidR="00655CCF">
          <w:rPr>
            <w:rFonts w:ascii="Times New Roman" w:hAnsi="Times New Roman" w:cs="Times New Roman"/>
            <w:szCs w:val="24"/>
          </w:rPr>
          <w:t>PRD-15]0.2.6</w:t>
        </w:r>
        <w:r w:rsidR="00655CCF">
          <w:rPr>
            <w:rFonts w:ascii="Times New Roman" w:hAnsi="Times New Roman" w:cs="Times New Roman" w:hint="eastAsia"/>
            <w:szCs w:val="24"/>
          </w:rPr>
          <w:t>需求工程计划</w:t>
        </w:r>
        <w:r w:rsidR="00655CCF">
          <w:rPr>
            <w:rFonts w:ascii="Times New Roman" w:hAnsi="Times New Roman" w:cs="Times New Roman" w:hint="eastAsia"/>
            <w:szCs w:val="24"/>
          </w:rPr>
          <w:t>.</w:t>
        </w:r>
        <w:r w:rsidR="00655CCF">
          <w:rPr>
            <w:rFonts w:ascii="Times New Roman" w:hAnsi="Times New Roman" w:cs="Times New Roman"/>
            <w:szCs w:val="24"/>
          </w:rPr>
          <w:t>mpp</w:t>
        </w:r>
      </w:ins>
    </w:p>
    <w:p w14:paraId="32DEB90A" w14:textId="699BB6AB" w:rsidR="00A73AA9" w:rsidRPr="009B7F8E" w:rsidRDefault="00655CCF" w:rsidP="00A73AA9">
      <w:pPr>
        <w:rPr>
          <w:rFonts w:ascii="Times New Roman" w:hAnsi="Times New Roman" w:cs="Times New Roman"/>
          <w:szCs w:val="24"/>
        </w:rPr>
      </w:pPr>
      <w:ins w:id="1404" w:author="hyx" w:date="2018-11-10T14:41:00Z">
        <w:r>
          <w:rPr>
            <w:rFonts w:ascii="Times New Roman" w:hAnsi="Times New Roman" w:cs="Times New Roman"/>
            <w:szCs w:val="24"/>
          </w:rPr>
          <w:fldChar w:fldCharType="begin"/>
        </w:r>
        <w:r>
          <w:rPr>
            <w:rFonts w:ascii="Times New Roman" w:hAnsi="Times New Roman" w:cs="Times New Roman"/>
            <w:szCs w:val="24"/>
          </w:rPr>
          <w:instrText xml:space="preserve"> HYPERLINK </w:instrText>
        </w:r>
        <w:r>
          <w:rPr>
            <w:rFonts w:ascii="Times New Roman" w:hAnsi="Times New Roman" w:cs="Times New Roman" w:hint="eastAsia"/>
            <w:szCs w:val="24"/>
          </w:rPr>
          <w:instrText>"../../../../github/PRD2018-G15/</w:instrText>
        </w:r>
        <w:r>
          <w:rPr>
            <w:rFonts w:ascii="Times New Roman" w:hAnsi="Times New Roman" w:cs="Times New Roman" w:hint="eastAsia"/>
            <w:szCs w:val="24"/>
          </w:rPr>
          <w:instrText>受控文档</w:instrText>
        </w:r>
        <w:r>
          <w:rPr>
            <w:rFonts w:ascii="Times New Roman" w:hAnsi="Times New Roman" w:cs="Times New Roman" w:hint="eastAsia"/>
            <w:szCs w:val="24"/>
          </w:rPr>
          <w:instrText>/01-</w:instrText>
        </w:r>
        <w:r>
          <w:rPr>
            <w:rFonts w:ascii="Times New Roman" w:hAnsi="Times New Roman" w:cs="Times New Roman" w:hint="eastAsia"/>
            <w:szCs w:val="24"/>
          </w:rPr>
          <w:instrText>需求工程项目计划</w:instrText>
        </w:r>
        <w:r>
          <w:rPr>
            <w:rFonts w:ascii="Times New Roman" w:hAnsi="Times New Roman" w:cs="Times New Roman" w:hint="eastAsia"/>
            <w:szCs w:val="24"/>
          </w:rPr>
          <w:instrText>/%5bPRD-15%5d0.2.5</w:instrText>
        </w:r>
        <w:r>
          <w:rPr>
            <w:rFonts w:ascii="Times New Roman" w:hAnsi="Times New Roman" w:cs="Times New Roman" w:hint="eastAsia"/>
            <w:szCs w:val="24"/>
          </w:rPr>
          <w:instrText>需求工程项目计划</w:instrText>
        </w:r>
        <w:r>
          <w:rPr>
            <w:rFonts w:ascii="Times New Roman" w:hAnsi="Times New Roman" w:cs="Times New Roman" w:hint="eastAsia"/>
            <w:szCs w:val="24"/>
          </w:rPr>
          <w:instrText>.mpp"</w:instrText>
        </w:r>
        <w:r>
          <w:rPr>
            <w:rFonts w:ascii="Times New Roman" w:hAnsi="Times New Roman" w:cs="Times New Roman"/>
            <w:szCs w:val="24"/>
          </w:rPr>
          <w:instrText xml:space="preserve"> </w:instrText>
        </w:r>
        <w:r>
          <w:rPr>
            <w:rFonts w:ascii="Times New Roman" w:hAnsi="Times New Roman" w:cs="Times New Roman"/>
            <w:szCs w:val="24"/>
          </w:rPr>
          <w:fldChar w:fldCharType="separate"/>
        </w:r>
        <w:r w:rsidRPr="00655CCF">
          <w:rPr>
            <w:rStyle w:val="aa"/>
            <w:rFonts w:ascii="Times New Roman" w:hAnsi="Times New Roman" w:cs="Times New Roman" w:hint="eastAsia"/>
            <w:szCs w:val="24"/>
          </w:rPr>
          <w:t>..\..\..\..\github\PRD2018-G15\</w:t>
        </w:r>
        <w:r w:rsidRPr="00655CCF">
          <w:rPr>
            <w:rStyle w:val="aa"/>
            <w:rFonts w:ascii="Times New Roman" w:hAnsi="Times New Roman" w:cs="Times New Roman" w:hint="eastAsia"/>
            <w:szCs w:val="24"/>
          </w:rPr>
          <w:t>受控文档</w:t>
        </w:r>
        <w:r w:rsidRPr="00655CCF">
          <w:rPr>
            <w:rStyle w:val="aa"/>
            <w:rFonts w:ascii="Times New Roman" w:hAnsi="Times New Roman" w:cs="Times New Roman" w:hint="eastAsia"/>
            <w:szCs w:val="24"/>
          </w:rPr>
          <w:t>\01-</w:t>
        </w:r>
        <w:r w:rsidRPr="00655CCF">
          <w:rPr>
            <w:rStyle w:val="aa"/>
            <w:rFonts w:ascii="Times New Roman" w:hAnsi="Times New Roman" w:cs="Times New Roman" w:hint="eastAsia"/>
            <w:szCs w:val="24"/>
          </w:rPr>
          <w:t>需求工程项目计划</w:t>
        </w:r>
        <w:r w:rsidRPr="00655CCF">
          <w:rPr>
            <w:rStyle w:val="aa"/>
            <w:rFonts w:ascii="Times New Roman" w:hAnsi="Times New Roman" w:cs="Times New Roman" w:hint="eastAsia"/>
            <w:szCs w:val="24"/>
          </w:rPr>
          <w:t>\[PRD-15]0.2.5</w:t>
        </w:r>
        <w:r w:rsidRPr="00655CCF">
          <w:rPr>
            <w:rStyle w:val="aa"/>
            <w:rFonts w:ascii="Times New Roman" w:hAnsi="Times New Roman" w:cs="Times New Roman" w:hint="eastAsia"/>
            <w:szCs w:val="24"/>
          </w:rPr>
          <w:t>需求工程项目计划</w:t>
        </w:r>
        <w:r w:rsidRPr="00655CCF">
          <w:rPr>
            <w:rStyle w:val="aa"/>
            <w:rFonts w:ascii="Times New Roman" w:hAnsi="Times New Roman" w:cs="Times New Roman" w:hint="eastAsia"/>
            <w:szCs w:val="24"/>
          </w:rPr>
          <w:t>.mpp</w:t>
        </w:r>
        <w:r>
          <w:rPr>
            <w:rFonts w:ascii="Times New Roman" w:hAnsi="Times New Roman" w:cs="Times New Roman"/>
            <w:szCs w:val="24"/>
          </w:rPr>
          <w:fldChar w:fldCharType="end"/>
        </w:r>
      </w:ins>
    </w:p>
    <w:p w14:paraId="7C34821D" w14:textId="2071DC29" w:rsidR="00A73AA9" w:rsidRDefault="00A73AA9" w:rsidP="00A73AA9">
      <w:pPr>
        <w:rPr>
          <w:ins w:id="1405" w:author="hyx" w:date="2018-11-02T10:09:00Z"/>
          <w:rFonts w:ascii="Times New Roman" w:hAnsi="Times New Roman" w:cs="Times New Roman"/>
          <w:szCs w:val="24"/>
        </w:rPr>
      </w:pPr>
    </w:p>
    <w:p w14:paraId="4B17CE09" w14:textId="3A8A8F22" w:rsidR="00D90869" w:rsidRDefault="00D90869" w:rsidP="00A73AA9">
      <w:pPr>
        <w:rPr>
          <w:ins w:id="1406" w:author="hyx" w:date="2018-11-02T10:09:00Z"/>
          <w:rFonts w:ascii="Times New Roman" w:hAnsi="Times New Roman" w:cs="Times New Roman"/>
          <w:szCs w:val="24"/>
        </w:rPr>
      </w:pPr>
    </w:p>
    <w:p w14:paraId="70A1CBB6" w14:textId="77777777" w:rsidR="00D90869" w:rsidRPr="009B7F8E" w:rsidRDefault="00D90869" w:rsidP="00A73AA9">
      <w:pPr>
        <w:rPr>
          <w:rFonts w:ascii="Times New Roman" w:hAnsi="Times New Roman" w:cs="Times New Roman"/>
          <w:szCs w:val="24"/>
        </w:rPr>
      </w:pPr>
    </w:p>
    <w:p w14:paraId="057087A7" w14:textId="77777777" w:rsidR="00A73AA9" w:rsidRPr="009B7F8E" w:rsidRDefault="00A73AA9" w:rsidP="00A73AA9">
      <w:pPr>
        <w:pStyle w:val="a0"/>
      </w:pPr>
      <w:bookmarkStart w:id="1407" w:name="_Toc521309548"/>
      <w:bookmarkStart w:id="1408" w:name="_Toc495757985"/>
      <w:bookmarkStart w:id="1409" w:name="_Toc495758672"/>
      <w:bookmarkStart w:id="1410" w:name="_Toc496746354"/>
      <w:bookmarkStart w:id="1411" w:name="_Toc529724910"/>
      <w:r w:rsidRPr="009B7F8E">
        <w:rPr>
          <w:rFonts w:hint="eastAsia"/>
        </w:rPr>
        <w:t>关键问题</w:t>
      </w:r>
      <w:bookmarkEnd w:id="1407"/>
      <w:bookmarkEnd w:id="1408"/>
      <w:bookmarkEnd w:id="1409"/>
      <w:bookmarkEnd w:id="1410"/>
      <w:bookmarkEnd w:id="1411"/>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412" w:author="hyx" w:date="2018-11-10T14:45: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167"/>
        <w:gridCol w:w="1157"/>
        <w:gridCol w:w="903"/>
        <w:gridCol w:w="1625"/>
        <w:gridCol w:w="1157"/>
        <w:gridCol w:w="1157"/>
        <w:gridCol w:w="1130"/>
        <w:tblGridChange w:id="1413">
          <w:tblGrid>
            <w:gridCol w:w="1167"/>
            <w:gridCol w:w="1157"/>
            <w:gridCol w:w="903"/>
            <w:gridCol w:w="254"/>
            <w:gridCol w:w="1371"/>
            <w:gridCol w:w="1157"/>
            <w:gridCol w:w="1157"/>
            <w:gridCol w:w="1130"/>
          </w:tblGrid>
        </w:tblGridChange>
      </w:tblGrid>
      <w:tr w:rsidR="008E48F7" w14:paraId="11B6D2DE" w14:textId="77777777" w:rsidTr="00655CCF">
        <w:tc>
          <w:tcPr>
            <w:tcW w:w="1167" w:type="dxa"/>
            <w:shd w:val="clear" w:color="auto" w:fill="BDD6EE" w:themeFill="accent1" w:themeFillTint="66"/>
            <w:tcPrChange w:id="1414" w:author="hyx" w:date="2018-11-10T14:45:00Z">
              <w:tcPr>
                <w:tcW w:w="1167" w:type="dxa"/>
                <w:shd w:val="clear" w:color="auto" w:fill="BDD6EE" w:themeFill="accent1" w:themeFillTint="66"/>
              </w:tcPr>
            </w:tcPrChange>
          </w:tcPr>
          <w:p w14:paraId="2EA48A4C" w14:textId="77777777" w:rsidR="008E48F7" w:rsidRDefault="008E48F7">
            <w:pPr>
              <w:rPr>
                <w:b/>
              </w:rPr>
              <w:pPrChange w:id="1415" w:author="hyx" w:date="2018-11-10T14:45:00Z">
                <w:pPr>
                  <w:ind w:firstLine="422"/>
                </w:pPr>
              </w:pPrChange>
            </w:pPr>
            <w:r>
              <w:rPr>
                <w:rFonts w:hint="eastAsia"/>
                <w:b/>
              </w:rPr>
              <w:t>风险介绍</w:t>
            </w:r>
          </w:p>
        </w:tc>
        <w:tc>
          <w:tcPr>
            <w:tcW w:w="1157" w:type="dxa"/>
            <w:shd w:val="clear" w:color="auto" w:fill="BDD6EE" w:themeFill="accent1" w:themeFillTint="66"/>
            <w:tcPrChange w:id="1416" w:author="hyx" w:date="2018-11-10T14:45:00Z">
              <w:tcPr>
                <w:tcW w:w="1157" w:type="dxa"/>
                <w:shd w:val="clear" w:color="auto" w:fill="BDD6EE" w:themeFill="accent1" w:themeFillTint="66"/>
              </w:tcPr>
            </w:tcPrChange>
          </w:tcPr>
          <w:p w14:paraId="795A582D" w14:textId="77777777" w:rsidR="008E48F7" w:rsidRDefault="008E48F7">
            <w:pPr>
              <w:pPrChange w:id="1417" w:author="hyx" w:date="2018-11-10T14:45:00Z">
                <w:pPr>
                  <w:ind w:firstLine="422"/>
                </w:pPr>
              </w:pPrChange>
            </w:pPr>
            <w:r>
              <w:rPr>
                <w:rFonts w:hint="eastAsia"/>
                <w:b/>
              </w:rPr>
              <w:t>风险类型</w:t>
            </w:r>
          </w:p>
        </w:tc>
        <w:tc>
          <w:tcPr>
            <w:tcW w:w="903" w:type="dxa"/>
            <w:shd w:val="clear" w:color="auto" w:fill="BDD6EE" w:themeFill="accent1" w:themeFillTint="66"/>
            <w:tcPrChange w:id="1418" w:author="hyx" w:date="2018-11-10T14:45:00Z">
              <w:tcPr>
                <w:tcW w:w="1157" w:type="dxa"/>
                <w:gridSpan w:val="2"/>
                <w:shd w:val="clear" w:color="auto" w:fill="BDD6EE" w:themeFill="accent1" w:themeFillTint="66"/>
              </w:tcPr>
            </w:tcPrChange>
          </w:tcPr>
          <w:p w14:paraId="19F5BCFF" w14:textId="77777777" w:rsidR="008E48F7" w:rsidRDefault="008E48F7">
            <w:pPr>
              <w:pPrChange w:id="1419" w:author="hyx" w:date="2018-11-10T14:45:00Z">
                <w:pPr>
                  <w:ind w:firstLine="422"/>
                </w:pPr>
              </w:pPrChange>
            </w:pPr>
            <w:r>
              <w:rPr>
                <w:rFonts w:hint="eastAsia"/>
                <w:b/>
              </w:rPr>
              <w:t>应对优先级</w:t>
            </w:r>
          </w:p>
        </w:tc>
        <w:tc>
          <w:tcPr>
            <w:tcW w:w="1625" w:type="dxa"/>
            <w:shd w:val="clear" w:color="auto" w:fill="BDD6EE" w:themeFill="accent1" w:themeFillTint="66"/>
            <w:tcPrChange w:id="1420" w:author="hyx" w:date="2018-11-10T14:45:00Z">
              <w:tcPr>
                <w:tcW w:w="1371" w:type="dxa"/>
                <w:shd w:val="clear" w:color="auto" w:fill="BDD6EE" w:themeFill="accent1" w:themeFillTint="66"/>
              </w:tcPr>
            </w:tcPrChange>
          </w:tcPr>
          <w:p w14:paraId="036045DA" w14:textId="77777777" w:rsidR="008E48F7" w:rsidRDefault="008E48F7">
            <w:pPr>
              <w:pPrChange w:id="1421" w:author="hyx" w:date="2018-11-10T14:45:00Z">
                <w:pPr>
                  <w:ind w:firstLine="422"/>
                </w:pPr>
              </w:pPrChange>
            </w:pPr>
            <w:r>
              <w:rPr>
                <w:rFonts w:hint="eastAsia"/>
                <w:b/>
              </w:rPr>
              <w:t>应对措施</w:t>
            </w:r>
          </w:p>
        </w:tc>
        <w:tc>
          <w:tcPr>
            <w:tcW w:w="1157" w:type="dxa"/>
            <w:shd w:val="clear" w:color="auto" w:fill="BDD6EE" w:themeFill="accent1" w:themeFillTint="66"/>
            <w:tcPrChange w:id="1422" w:author="hyx" w:date="2018-11-10T14:45:00Z">
              <w:tcPr>
                <w:tcW w:w="1157" w:type="dxa"/>
                <w:shd w:val="clear" w:color="auto" w:fill="BDD6EE" w:themeFill="accent1" w:themeFillTint="66"/>
              </w:tcPr>
            </w:tcPrChange>
          </w:tcPr>
          <w:p w14:paraId="1F646D0D" w14:textId="77777777" w:rsidR="008E48F7" w:rsidRDefault="008E48F7">
            <w:pPr>
              <w:pPrChange w:id="1423" w:author="hyx" w:date="2018-11-10T14:45:00Z">
                <w:pPr>
                  <w:ind w:firstLine="422"/>
                </w:pPr>
              </w:pPrChange>
            </w:pPr>
            <w:r>
              <w:rPr>
                <w:rFonts w:hint="eastAsia"/>
                <w:b/>
              </w:rPr>
              <w:t>影响等级</w:t>
            </w:r>
          </w:p>
        </w:tc>
        <w:tc>
          <w:tcPr>
            <w:tcW w:w="1157" w:type="dxa"/>
            <w:shd w:val="clear" w:color="auto" w:fill="BDD6EE" w:themeFill="accent1" w:themeFillTint="66"/>
            <w:tcPrChange w:id="1424" w:author="hyx" w:date="2018-11-10T14:45:00Z">
              <w:tcPr>
                <w:tcW w:w="1157" w:type="dxa"/>
                <w:shd w:val="clear" w:color="auto" w:fill="BDD6EE" w:themeFill="accent1" w:themeFillTint="66"/>
              </w:tcPr>
            </w:tcPrChange>
          </w:tcPr>
          <w:p w14:paraId="6AB84FAE" w14:textId="77777777" w:rsidR="008E48F7" w:rsidRDefault="008E48F7">
            <w:pPr>
              <w:rPr>
                <w:b/>
              </w:rPr>
              <w:pPrChange w:id="1425" w:author="hyx" w:date="2018-11-10T14:45:00Z">
                <w:pPr>
                  <w:ind w:firstLine="422"/>
                </w:pPr>
              </w:pPrChange>
            </w:pPr>
            <w:r>
              <w:rPr>
                <w:rFonts w:hint="eastAsia"/>
                <w:b/>
              </w:rPr>
              <w:t>可能性等级</w:t>
            </w:r>
          </w:p>
        </w:tc>
        <w:tc>
          <w:tcPr>
            <w:tcW w:w="1130" w:type="dxa"/>
            <w:shd w:val="clear" w:color="auto" w:fill="BDD6EE" w:themeFill="accent1" w:themeFillTint="66"/>
            <w:tcPrChange w:id="1426" w:author="hyx" w:date="2018-11-10T14:45:00Z">
              <w:tcPr>
                <w:tcW w:w="1130" w:type="dxa"/>
                <w:shd w:val="clear" w:color="auto" w:fill="BDD6EE" w:themeFill="accent1" w:themeFillTint="66"/>
              </w:tcPr>
            </w:tcPrChange>
          </w:tcPr>
          <w:p w14:paraId="3BD5BCC0" w14:textId="77777777" w:rsidR="008E48F7" w:rsidRDefault="008E48F7">
            <w:pPr>
              <w:rPr>
                <w:b/>
              </w:rPr>
              <w:pPrChange w:id="1427" w:author="hyx" w:date="2018-11-10T14:45:00Z">
                <w:pPr>
                  <w:ind w:firstLine="422"/>
                </w:pPr>
              </w:pPrChange>
            </w:pPr>
            <w:r>
              <w:rPr>
                <w:rFonts w:hint="eastAsia"/>
                <w:b/>
              </w:rPr>
              <w:t>风险</w:t>
            </w:r>
            <w:r>
              <w:rPr>
                <w:b/>
              </w:rPr>
              <w:t>标识</w:t>
            </w:r>
          </w:p>
        </w:tc>
      </w:tr>
      <w:tr w:rsidR="008E48F7" w14:paraId="319B1D1B" w14:textId="77777777" w:rsidTr="00655CCF">
        <w:tc>
          <w:tcPr>
            <w:tcW w:w="1167" w:type="dxa"/>
            <w:shd w:val="clear" w:color="auto" w:fill="auto"/>
            <w:tcPrChange w:id="1428" w:author="hyx" w:date="2018-11-10T14:45:00Z">
              <w:tcPr>
                <w:tcW w:w="1167" w:type="dxa"/>
                <w:shd w:val="clear" w:color="auto" w:fill="auto"/>
              </w:tcPr>
            </w:tcPrChange>
          </w:tcPr>
          <w:p w14:paraId="2DC43C35" w14:textId="77777777" w:rsidR="008E48F7" w:rsidRDefault="008E48F7">
            <w:pPr>
              <w:pPrChange w:id="1429" w:author="hyx" w:date="2018-11-10T14:45:00Z">
                <w:pPr>
                  <w:ind w:firstLine="420"/>
                </w:pPr>
              </w:pPrChange>
            </w:pPr>
            <w:r>
              <w:rPr>
                <w:rFonts w:hint="eastAsia"/>
              </w:rPr>
              <w:t>成员因故请假</w:t>
            </w:r>
          </w:p>
        </w:tc>
        <w:tc>
          <w:tcPr>
            <w:tcW w:w="1157" w:type="dxa"/>
            <w:shd w:val="clear" w:color="auto" w:fill="auto"/>
            <w:tcPrChange w:id="1430" w:author="hyx" w:date="2018-11-10T14:45:00Z">
              <w:tcPr>
                <w:tcW w:w="1157" w:type="dxa"/>
                <w:shd w:val="clear" w:color="auto" w:fill="auto"/>
              </w:tcPr>
            </w:tcPrChange>
          </w:tcPr>
          <w:p w14:paraId="5C468183" w14:textId="77777777" w:rsidR="008E48F7" w:rsidRDefault="008E48F7" w:rsidP="008E48F7">
            <w:r>
              <w:rPr>
                <w:rFonts w:hint="eastAsia"/>
              </w:rPr>
              <w:t>参与者</w:t>
            </w:r>
          </w:p>
        </w:tc>
        <w:tc>
          <w:tcPr>
            <w:tcW w:w="903" w:type="dxa"/>
            <w:shd w:val="clear" w:color="auto" w:fill="auto"/>
            <w:tcPrChange w:id="1431" w:author="hyx" w:date="2018-11-10T14:45:00Z">
              <w:tcPr>
                <w:tcW w:w="1157" w:type="dxa"/>
                <w:gridSpan w:val="2"/>
                <w:shd w:val="clear" w:color="auto" w:fill="auto"/>
              </w:tcPr>
            </w:tcPrChange>
          </w:tcPr>
          <w:p w14:paraId="17E36AA4" w14:textId="77777777" w:rsidR="008E48F7" w:rsidRDefault="008E48F7">
            <w:pPr>
              <w:pPrChange w:id="1432" w:author="hyx" w:date="2018-11-10T14:45:00Z">
                <w:pPr>
                  <w:ind w:firstLine="420"/>
                </w:pPr>
              </w:pPrChange>
            </w:pPr>
            <w:r>
              <w:rPr>
                <w:rFonts w:hint="eastAsia"/>
              </w:rPr>
              <w:t>高</w:t>
            </w:r>
          </w:p>
        </w:tc>
        <w:tc>
          <w:tcPr>
            <w:tcW w:w="1625" w:type="dxa"/>
            <w:shd w:val="clear" w:color="auto" w:fill="auto"/>
            <w:tcPrChange w:id="1433" w:author="hyx" w:date="2018-11-10T14:45:00Z">
              <w:tcPr>
                <w:tcW w:w="1371" w:type="dxa"/>
                <w:shd w:val="clear" w:color="auto" w:fill="auto"/>
              </w:tcPr>
            </w:tcPrChange>
          </w:tcPr>
          <w:p w14:paraId="0A7EC636" w14:textId="77777777" w:rsidR="008E48F7" w:rsidRDefault="008E48F7">
            <w:pPr>
              <w:pPrChange w:id="1434" w:author="hyx" w:date="2018-11-10T14:45:00Z">
                <w:pPr>
                  <w:ind w:firstLine="420"/>
                </w:pPr>
              </w:pPrChange>
            </w:pPr>
            <w:r>
              <w:rPr>
                <w:rFonts w:hint="eastAsia"/>
              </w:rPr>
              <w:t>提前改变任务的分配，他人顶上</w:t>
            </w:r>
          </w:p>
        </w:tc>
        <w:tc>
          <w:tcPr>
            <w:tcW w:w="1157" w:type="dxa"/>
            <w:shd w:val="clear" w:color="auto" w:fill="auto"/>
            <w:tcPrChange w:id="1435" w:author="hyx" w:date="2018-11-10T14:45:00Z">
              <w:tcPr>
                <w:tcW w:w="1157" w:type="dxa"/>
                <w:shd w:val="clear" w:color="auto" w:fill="auto"/>
              </w:tcPr>
            </w:tcPrChange>
          </w:tcPr>
          <w:p w14:paraId="3C86B4AC" w14:textId="77777777" w:rsidR="008E48F7" w:rsidRDefault="008E48F7">
            <w:pPr>
              <w:pPrChange w:id="1436" w:author="hyx" w:date="2018-11-10T14:46:00Z">
                <w:pPr>
                  <w:ind w:firstLine="420"/>
                </w:pPr>
              </w:pPrChange>
            </w:pPr>
            <w:r>
              <w:rPr>
                <w:rFonts w:hint="eastAsia"/>
              </w:rPr>
              <w:t>高</w:t>
            </w:r>
          </w:p>
        </w:tc>
        <w:tc>
          <w:tcPr>
            <w:tcW w:w="1157" w:type="dxa"/>
            <w:shd w:val="clear" w:color="auto" w:fill="auto"/>
            <w:tcPrChange w:id="1437" w:author="hyx" w:date="2018-11-10T14:45:00Z">
              <w:tcPr>
                <w:tcW w:w="1157" w:type="dxa"/>
                <w:shd w:val="clear" w:color="auto" w:fill="auto"/>
              </w:tcPr>
            </w:tcPrChange>
          </w:tcPr>
          <w:p w14:paraId="16CE0706" w14:textId="77777777" w:rsidR="008E48F7" w:rsidRDefault="008E48F7">
            <w:pPr>
              <w:pPrChange w:id="1438" w:author="hyx" w:date="2018-11-10T14:46:00Z">
                <w:pPr>
                  <w:ind w:firstLine="420"/>
                </w:pPr>
              </w:pPrChange>
            </w:pPr>
            <w:r>
              <w:rPr>
                <w:rFonts w:hint="eastAsia"/>
              </w:rPr>
              <w:t>高</w:t>
            </w:r>
          </w:p>
        </w:tc>
        <w:tc>
          <w:tcPr>
            <w:tcW w:w="1130" w:type="dxa"/>
            <w:shd w:val="clear" w:color="auto" w:fill="auto"/>
            <w:tcPrChange w:id="1439" w:author="hyx" w:date="2018-11-10T14:45:00Z">
              <w:tcPr>
                <w:tcW w:w="1130" w:type="dxa"/>
                <w:shd w:val="clear" w:color="auto" w:fill="auto"/>
              </w:tcPr>
            </w:tcPrChange>
          </w:tcPr>
          <w:p w14:paraId="78F0312A" w14:textId="77777777" w:rsidR="008E48F7" w:rsidRDefault="008E48F7">
            <w:pPr>
              <w:pPrChange w:id="1440" w:author="hyx" w:date="2018-11-10T14:46:00Z">
                <w:pPr>
                  <w:ind w:firstLine="420"/>
                </w:pPr>
              </w:pPrChange>
            </w:pPr>
            <w:r>
              <w:rPr>
                <w:rFonts w:hint="eastAsia"/>
              </w:rPr>
              <w:t>R1</w:t>
            </w:r>
          </w:p>
        </w:tc>
      </w:tr>
      <w:tr w:rsidR="008E48F7" w14:paraId="681474EA" w14:textId="77777777" w:rsidTr="00655CCF">
        <w:tc>
          <w:tcPr>
            <w:tcW w:w="1167" w:type="dxa"/>
            <w:shd w:val="clear" w:color="auto" w:fill="auto"/>
            <w:tcPrChange w:id="1441" w:author="hyx" w:date="2018-11-10T14:45:00Z">
              <w:tcPr>
                <w:tcW w:w="1167" w:type="dxa"/>
                <w:shd w:val="clear" w:color="auto" w:fill="auto"/>
              </w:tcPr>
            </w:tcPrChange>
          </w:tcPr>
          <w:p w14:paraId="26B87099" w14:textId="5D0317A0" w:rsidR="008E48F7" w:rsidRDefault="008E48F7">
            <w:pPr>
              <w:pPrChange w:id="1442" w:author="hyx" w:date="2018-11-10T14:45:00Z">
                <w:pPr>
                  <w:ind w:firstLine="420"/>
                </w:pPr>
              </w:pPrChange>
            </w:pPr>
            <w:r>
              <w:rPr>
                <w:rFonts w:hint="eastAsia"/>
              </w:rPr>
              <w:t>项目成员</w:t>
            </w:r>
            <w:del w:id="1443" w:author="hyx" w:date="2018-11-10T15:01:00Z">
              <w:r w:rsidDel="00211B4D">
                <w:rPr>
                  <w:rFonts w:hint="eastAsia"/>
                </w:rPr>
                <w:delText>不能实现项目</w:delText>
              </w:r>
            </w:del>
            <w:ins w:id="1444" w:author="hyx" w:date="2018-11-10T15:01:00Z">
              <w:r w:rsidR="00211B4D">
                <w:rPr>
                  <w:rFonts w:hint="eastAsia"/>
                </w:rPr>
                <w:t>有技术</w:t>
              </w:r>
            </w:ins>
            <w:ins w:id="1445" w:author="hyx" w:date="2018-11-10T15:02:00Z">
              <w:r w:rsidR="00211B4D">
                <w:rPr>
                  <w:rFonts w:hint="eastAsia"/>
                </w:rPr>
                <w:t>不平均</w:t>
              </w:r>
            </w:ins>
          </w:p>
        </w:tc>
        <w:tc>
          <w:tcPr>
            <w:tcW w:w="1157" w:type="dxa"/>
            <w:shd w:val="clear" w:color="auto" w:fill="auto"/>
            <w:tcPrChange w:id="1446" w:author="hyx" w:date="2018-11-10T14:45:00Z">
              <w:tcPr>
                <w:tcW w:w="1157" w:type="dxa"/>
                <w:shd w:val="clear" w:color="auto" w:fill="auto"/>
              </w:tcPr>
            </w:tcPrChange>
          </w:tcPr>
          <w:p w14:paraId="0CC4649E" w14:textId="77777777" w:rsidR="008E48F7" w:rsidRDefault="008E48F7" w:rsidP="008E48F7">
            <w:r>
              <w:rPr>
                <w:rFonts w:hint="eastAsia"/>
              </w:rPr>
              <w:t>技术</w:t>
            </w:r>
          </w:p>
        </w:tc>
        <w:tc>
          <w:tcPr>
            <w:tcW w:w="903" w:type="dxa"/>
            <w:shd w:val="clear" w:color="auto" w:fill="auto"/>
            <w:tcPrChange w:id="1447" w:author="hyx" w:date="2018-11-10T14:45:00Z">
              <w:tcPr>
                <w:tcW w:w="1157" w:type="dxa"/>
                <w:gridSpan w:val="2"/>
                <w:shd w:val="clear" w:color="auto" w:fill="auto"/>
              </w:tcPr>
            </w:tcPrChange>
          </w:tcPr>
          <w:p w14:paraId="6554BC5D" w14:textId="77777777" w:rsidR="008E48F7" w:rsidRDefault="008E48F7">
            <w:pPr>
              <w:pPrChange w:id="1448" w:author="hyx" w:date="2018-11-10T14:45:00Z">
                <w:pPr>
                  <w:ind w:firstLine="420"/>
                </w:pPr>
              </w:pPrChange>
            </w:pPr>
            <w:r>
              <w:rPr>
                <w:rFonts w:hint="eastAsia"/>
              </w:rPr>
              <w:t>中</w:t>
            </w:r>
          </w:p>
        </w:tc>
        <w:tc>
          <w:tcPr>
            <w:tcW w:w="1625" w:type="dxa"/>
            <w:shd w:val="clear" w:color="auto" w:fill="auto"/>
            <w:tcPrChange w:id="1449" w:author="hyx" w:date="2018-11-10T14:45:00Z">
              <w:tcPr>
                <w:tcW w:w="1371" w:type="dxa"/>
                <w:shd w:val="clear" w:color="auto" w:fill="auto"/>
              </w:tcPr>
            </w:tcPrChange>
          </w:tcPr>
          <w:p w14:paraId="7ECB3A1C" w14:textId="205D9CCF" w:rsidR="008E48F7" w:rsidRDefault="008E48F7">
            <w:pPr>
              <w:pPrChange w:id="1450" w:author="hyx" w:date="2018-11-10T14:45:00Z">
                <w:pPr>
                  <w:ind w:firstLine="420"/>
                </w:pPr>
              </w:pPrChange>
            </w:pPr>
            <w:del w:id="1451" w:author="hyx" w:date="2018-11-10T15:02:00Z">
              <w:r w:rsidDel="00211B4D">
                <w:rPr>
                  <w:rFonts w:hint="eastAsia"/>
                </w:rPr>
                <w:delText>制定培训计划</w:delText>
              </w:r>
            </w:del>
            <w:ins w:id="1452" w:author="hyx" w:date="2018-11-10T15:02:00Z">
              <w:r w:rsidR="00211B4D">
                <w:rPr>
                  <w:rFonts w:hint="eastAsia"/>
                </w:rPr>
                <w:t>让水平高一点的组员带着学</w:t>
              </w:r>
            </w:ins>
          </w:p>
        </w:tc>
        <w:tc>
          <w:tcPr>
            <w:tcW w:w="1157" w:type="dxa"/>
            <w:shd w:val="clear" w:color="auto" w:fill="auto"/>
            <w:tcPrChange w:id="1453" w:author="hyx" w:date="2018-11-10T14:45:00Z">
              <w:tcPr>
                <w:tcW w:w="1157" w:type="dxa"/>
                <w:shd w:val="clear" w:color="auto" w:fill="auto"/>
              </w:tcPr>
            </w:tcPrChange>
          </w:tcPr>
          <w:p w14:paraId="55814DD0" w14:textId="77777777" w:rsidR="008E48F7" w:rsidRDefault="008E48F7">
            <w:pPr>
              <w:pPrChange w:id="1454" w:author="hyx" w:date="2018-11-10T14:46:00Z">
                <w:pPr>
                  <w:ind w:firstLine="420"/>
                </w:pPr>
              </w:pPrChange>
            </w:pPr>
            <w:r>
              <w:rPr>
                <w:rFonts w:hint="eastAsia"/>
              </w:rPr>
              <w:t>低</w:t>
            </w:r>
          </w:p>
        </w:tc>
        <w:tc>
          <w:tcPr>
            <w:tcW w:w="1157" w:type="dxa"/>
            <w:shd w:val="clear" w:color="auto" w:fill="auto"/>
            <w:tcPrChange w:id="1455" w:author="hyx" w:date="2018-11-10T14:45:00Z">
              <w:tcPr>
                <w:tcW w:w="1157" w:type="dxa"/>
                <w:shd w:val="clear" w:color="auto" w:fill="auto"/>
              </w:tcPr>
            </w:tcPrChange>
          </w:tcPr>
          <w:p w14:paraId="5C931853" w14:textId="77777777" w:rsidR="008E48F7" w:rsidRDefault="008E48F7">
            <w:pPr>
              <w:pPrChange w:id="1456" w:author="hyx" w:date="2018-11-10T14:46:00Z">
                <w:pPr>
                  <w:ind w:firstLine="420"/>
                </w:pPr>
              </w:pPrChange>
            </w:pPr>
            <w:r>
              <w:rPr>
                <w:rFonts w:hint="eastAsia"/>
              </w:rPr>
              <w:t>中</w:t>
            </w:r>
          </w:p>
        </w:tc>
        <w:tc>
          <w:tcPr>
            <w:tcW w:w="1130" w:type="dxa"/>
            <w:shd w:val="clear" w:color="auto" w:fill="auto"/>
            <w:tcPrChange w:id="1457" w:author="hyx" w:date="2018-11-10T14:45:00Z">
              <w:tcPr>
                <w:tcW w:w="1130" w:type="dxa"/>
                <w:shd w:val="clear" w:color="auto" w:fill="auto"/>
              </w:tcPr>
            </w:tcPrChange>
          </w:tcPr>
          <w:p w14:paraId="12191A59" w14:textId="77777777" w:rsidR="008E48F7" w:rsidRDefault="008E48F7">
            <w:pPr>
              <w:pPrChange w:id="1458" w:author="hyx" w:date="2018-11-10T14:46:00Z">
                <w:pPr>
                  <w:ind w:firstLine="420"/>
                </w:pPr>
              </w:pPrChange>
            </w:pPr>
            <w:r>
              <w:rPr>
                <w:rFonts w:hint="eastAsia"/>
              </w:rPr>
              <w:t>R2</w:t>
            </w:r>
          </w:p>
        </w:tc>
      </w:tr>
      <w:tr w:rsidR="008E48F7" w14:paraId="584B1EC2" w14:textId="77777777" w:rsidTr="00655CCF">
        <w:tc>
          <w:tcPr>
            <w:tcW w:w="1167" w:type="dxa"/>
            <w:shd w:val="clear" w:color="auto" w:fill="auto"/>
            <w:tcPrChange w:id="1459" w:author="hyx" w:date="2018-11-10T14:45:00Z">
              <w:tcPr>
                <w:tcW w:w="1167" w:type="dxa"/>
                <w:shd w:val="clear" w:color="auto" w:fill="auto"/>
              </w:tcPr>
            </w:tcPrChange>
          </w:tcPr>
          <w:p w14:paraId="73D611C4" w14:textId="05C50B70" w:rsidR="008E48F7" w:rsidRDefault="008E48F7">
            <w:pPr>
              <w:pPrChange w:id="1460" w:author="hyx" w:date="2018-11-10T14:45:00Z">
                <w:pPr>
                  <w:ind w:firstLine="420"/>
                </w:pPr>
              </w:pPrChange>
            </w:pPr>
            <w:r>
              <w:rPr>
                <w:rFonts w:hint="eastAsia"/>
              </w:rPr>
              <w:t>G</w:t>
            </w:r>
            <w:r>
              <w:t>it</w:t>
            </w:r>
            <w:ins w:id="1461" w:author="hyx" w:date="2018-11-10T15:03:00Z">
              <w:r w:rsidR="00211B4D">
                <w:rPr>
                  <w:rFonts w:hint="eastAsia"/>
                </w:rPr>
                <w:t>Hub</w:t>
              </w:r>
            </w:ins>
            <w:r>
              <w:rPr>
                <w:rFonts w:hint="eastAsia"/>
              </w:rPr>
              <w:t>远端仓库崩溃</w:t>
            </w:r>
          </w:p>
        </w:tc>
        <w:tc>
          <w:tcPr>
            <w:tcW w:w="1157" w:type="dxa"/>
            <w:shd w:val="clear" w:color="auto" w:fill="auto"/>
            <w:tcPrChange w:id="1462" w:author="hyx" w:date="2018-11-10T14:45:00Z">
              <w:tcPr>
                <w:tcW w:w="1157" w:type="dxa"/>
                <w:shd w:val="clear" w:color="auto" w:fill="auto"/>
              </w:tcPr>
            </w:tcPrChange>
          </w:tcPr>
          <w:p w14:paraId="76748775" w14:textId="77777777" w:rsidR="008E48F7" w:rsidRDefault="008E48F7" w:rsidP="008E48F7">
            <w:r>
              <w:rPr>
                <w:rFonts w:hint="eastAsia"/>
              </w:rPr>
              <w:t>TBD</w:t>
            </w:r>
          </w:p>
        </w:tc>
        <w:tc>
          <w:tcPr>
            <w:tcW w:w="903" w:type="dxa"/>
            <w:shd w:val="clear" w:color="auto" w:fill="auto"/>
            <w:tcPrChange w:id="1463" w:author="hyx" w:date="2018-11-10T14:45:00Z">
              <w:tcPr>
                <w:tcW w:w="1157" w:type="dxa"/>
                <w:gridSpan w:val="2"/>
                <w:shd w:val="clear" w:color="auto" w:fill="auto"/>
              </w:tcPr>
            </w:tcPrChange>
          </w:tcPr>
          <w:p w14:paraId="6F7D8C10" w14:textId="77777777" w:rsidR="008E48F7" w:rsidRDefault="008E48F7">
            <w:pPr>
              <w:pPrChange w:id="1464" w:author="hyx" w:date="2018-11-10T14:45:00Z">
                <w:pPr>
                  <w:ind w:firstLine="420"/>
                </w:pPr>
              </w:pPrChange>
            </w:pPr>
            <w:r>
              <w:rPr>
                <w:rFonts w:hint="eastAsia"/>
              </w:rPr>
              <w:t>高</w:t>
            </w:r>
          </w:p>
        </w:tc>
        <w:tc>
          <w:tcPr>
            <w:tcW w:w="1625" w:type="dxa"/>
            <w:shd w:val="clear" w:color="auto" w:fill="auto"/>
            <w:tcPrChange w:id="1465" w:author="hyx" w:date="2018-11-10T14:45:00Z">
              <w:tcPr>
                <w:tcW w:w="1371" w:type="dxa"/>
                <w:shd w:val="clear" w:color="auto" w:fill="auto"/>
              </w:tcPr>
            </w:tcPrChange>
          </w:tcPr>
          <w:p w14:paraId="3E7325B1" w14:textId="40729431" w:rsidR="008E48F7" w:rsidRDefault="008E48F7">
            <w:pPr>
              <w:pPrChange w:id="1466" w:author="hyx" w:date="2018-11-10T14:45:00Z">
                <w:pPr>
                  <w:ind w:firstLine="420"/>
                </w:pPr>
              </w:pPrChange>
            </w:pPr>
            <w:del w:id="1467" w:author="hyx" w:date="2018-11-10T15:03:00Z">
              <w:r w:rsidDel="00211B4D">
                <w:rPr>
                  <w:rFonts w:hint="eastAsia"/>
                </w:rPr>
                <w:delText>及时发现，</w:delText>
              </w:r>
            </w:del>
            <w:r>
              <w:rPr>
                <w:rFonts w:hint="eastAsia"/>
              </w:rPr>
              <w:t>用本地版本去创建新的远端仓库</w:t>
            </w:r>
          </w:p>
        </w:tc>
        <w:tc>
          <w:tcPr>
            <w:tcW w:w="1157" w:type="dxa"/>
            <w:shd w:val="clear" w:color="auto" w:fill="auto"/>
            <w:tcPrChange w:id="1468" w:author="hyx" w:date="2018-11-10T14:45:00Z">
              <w:tcPr>
                <w:tcW w:w="1157" w:type="dxa"/>
                <w:shd w:val="clear" w:color="auto" w:fill="auto"/>
              </w:tcPr>
            </w:tcPrChange>
          </w:tcPr>
          <w:p w14:paraId="6279D615" w14:textId="77777777" w:rsidR="008E48F7" w:rsidRDefault="008E48F7">
            <w:pPr>
              <w:pPrChange w:id="1469" w:author="hyx" w:date="2018-11-10T14:46:00Z">
                <w:pPr>
                  <w:ind w:firstLine="420"/>
                </w:pPr>
              </w:pPrChange>
            </w:pPr>
            <w:r>
              <w:rPr>
                <w:rFonts w:hint="eastAsia"/>
              </w:rPr>
              <w:t>高</w:t>
            </w:r>
          </w:p>
        </w:tc>
        <w:tc>
          <w:tcPr>
            <w:tcW w:w="1157" w:type="dxa"/>
            <w:shd w:val="clear" w:color="auto" w:fill="auto"/>
            <w:tcPrChange w:id="1470" w:author="hyx" w:date="2018-11-10T14:45:00Z">
              <w:tcPr>
                <w:tcW w:w="1157" w:type="dxa"/>
                <w:shd w:val="clear" w:color="auto" w:fill="auto"/>
              </w:tcPr>
            </w:tcPrChange>
          </w:tcPr>
          <w:p w14:paraId="7716DB36" w14:textId="77777777" w:rsidR="008E48F7" w:rsidRDefault="008E48F7">
            <w:pPr>
              <w:pPrChange w:id="1471" w:author="hyx" w:date="2018-11-10T14:46:00Z">
                <w:pPr>
                  <w:ind w:firstLine="420"/>
                </w:pPr>
              </w:pPrChange>
            </w:pPr>
            <w:r>
              <w:rPr>
                <w:rFonts w:hint="eastAsia"/>
              </w:rPr>
              <w:t>低</w:t>
            </w:r>
          </w:p>
        </w:tc>
        <w:tc>
          <w:tcPr>
            <w:tcW w:w="1130" w:type="dxa"/>
            <w:shd w:val="clear" w:color="auto" w:fill="auto"/>
            <w:tcPrChange w:id="1472" w:author="hyx" w:date="2018-11-10T14:45:00Z">
              <w:tcPr>
                <w:tcW w:w="1130" w:type="dxa"/>
                <w:shd w:val="clear" w:color="auto" w:fill="auto"/>
              </w:tcPr>
            </w:tcPrChange>
          </w:tcPr>
          <w:p w14:paraId="42E4A2EC" w14:textId="77777777" w:rsidR="008E48F7" w:rsidRDefault="008E48F7">
            <w:pPr>
              <w:pPrChange w:id="1473" w:author="hyx" w:date="2018-11-10T14:46:00Z">
                <w:pPr>
                  <w:ind w:firstLine="420"/>
                </w:pPr>
              </w:pPrChange>
            </w:pPr>
            <w:r>
              <w:rPr>
                <w:rFonts w:hint="eastAsia"/>
              </w:rPr>
              <w:t>R3</w:t>
            </w:r>
          </w:p>
        </w:tc>
      </w:tr>
      <w:tr w:rsidR="008E48F7" w14:paraId="750DD64A" w14:textId="77777777" w:rsidTr="00655CCF">
        <w:tc>
          <w:tcPr>
            <w:tcW w:w="1167" w:type="dxa"/>
            <w:shd w:val="clear" w:color="auto" w:fill="auto"/>
            <w:tcPrChange w:id="1474" w:author="hyx" w:date="2018-11-10T14:45:00Z">
              <w:tcPr>
                <w:tcW w:w="1167" w:type="dxa"/>
                <w:shd w:val="clear" w:color="auto" w:fill="auto"/>
              </w:tcPr>
            </w:tcPrChange>
          </w:tcPr>
          <w:p w14:paraId="54E7EF50" w14:textId="6EAED9F5" w:rsidR="008E48F7" w:rsidRDefault="008E48F7">
            <w:pPr>
              <w:pPrChange w:id="1475" w:author="hyx" w:date="2018-11-10T15:04:00Z">
                <w:pPr>
                  <w:ind w:firstLine="420"/>
                </w:pPr>
              </w:pPrChange>
            </w:pPr>
            <w:r>
              <w:rPr>
                <w:rFonts w:hint="eastAsia"/>
              </w:rPr>
              <w:t>与干系人联系邮件发送内容</w:t>
            </w:r>
            <w:del w:id="1476" w:author="hyx" w:date="2018-11-10T15:04:00Z">
              <w:r w:rsidDel="00211B4D">
                <w:rPr>
                  <w:rFonts w:hint="eastAsia"/>
                </w:rPr>
                <w:delText>、</w:delText>
              </w:r>
            </w:del>
            <w:r>
              <w:rPr>
                <w:rFonts w:hint="eastAsia"/>
              </w:rPr>
              <w:t>格式错误</w:t>
            </w:r>
          </w:p>
        </w:tc>
        <w:tc>
          <w:tcPr>
            <w:tcW w:w="1157" w:type="dxa"/>
            <w:shd w:val="clear" w:color="auto" w:fill="auto"/>
            <w:tcPrChange w:id="1477" w:author="hyx" w:date="2018-11-10T14:45:00Z">
              <w:tcPr>
                <w:tcW w:w="1157" w:type="dxa"/>
                <w:shd w:val="clear" w:color="auto" w:fill="auto"/>
              </w:tcPr>
            </w:tcPrChange>
          </w:tcPr>
          <w:p w14:paraId="60D4AD0C" w14:textId="77777777" w:rsidR="008E48F7" w:rsidRDefault="008E48F7" w:rsidP="008E48F7">
            <w:r>
              <w:rPr>
                <w:rFonts w:hint="eastAsia"/>
              </w:rPr>
              <w:t>任务</w:t>
            </w:r>
          </w:p>
        </w:tc>
        <w:tc>
          <w:tcPr>
            <w:tcW w:w="903" w:type="dxa"/>
            <w:shd w:val="clear" w:color="auto" w:fill="auto"/>
            <w:tcPrChange w:id="1478" w:author="hyx" w:date="2018-11-10T14:45:00Z">
              <w:tcPr>
                <w:tcW w:w="1157" w:type="dxa"/>
                <w:gridSpan w:val="2"/>
                <w:shd w:val="clear" w:color="auto" w:fill="auto"/>
              </w:tcPr>
            </w:tcPrChange>
          </w:tcPr>
          <w:p w14:paraId="59FF8F28" w14:textId="77777777" w:rsidR="008E48F7" w:rsidRDefault="008E48F7">
            <w:pPr>
              <w:pPrChange w:id="1479" w:author="hyx" w:date="2018-11-10T14:45:00Z">
                <w:pPr>
                  <w:ind w:firstLine="420"/>
                </w:pPr>
              </w:pPrChange>
            </w:pPr>
            <w:r>
              <w:rPr>
                <w:rFonts w:hint="eastAsia"/>
              </w:rPr>
              <w:t>高</w:t>
            </w:r>
          </w:p>
        </w:tc>
        <w:tc>
          <w:tcPr>
            <w:tcW w:w="1625" w:type="dxa"/>
            <w:shd w:val="clear" w:color="auto" w:fill="auto"/>
            <w:tcPrChange w:id="1480" w:author="hyx" w:date="2018-11-10T14:45:00Z">
              <w:tcPr>
                <w:tcW w:w="1371" w:type="dxa"/>
                <w:shd w:val="clear" w:color="auto" w:fill="auto"/>
              </w:tcPr>
            </w:tcPrChange>
          </w:tcPr>
          <w:p w14:paraId="3C23DDA7" w14:textId="5FE2B17E" w:rsidR="008E48F7" w:rsidRDefault="008E48F7">
            <w:pPr>
              <w:pPrChange w:id="1481" w:author="hyx" w:date="2018-11-10T14:45:00Z">
                <w:pPr>
                  <w:ind w:firstLine="420"/>
                </w:pPr>
              </w:pPrChange>
            </w:pPr>
            <w:del w:id="1482" w:author="hyx" w:date="2018-11-10T15:05:00Z">
              <w:r w:rsidDel="00211B4D">
                <w:rPr>
                  <w:rFonts w:hint="eastAsia"/>
                </w:rPr>
                <w:delText>提前Deadline发邮件，抄送组员，即使发现错误并修正</w:delText>
              </w:r>
            </w:del>
            <w:ins w:id="1483" w:author="hyx" w:date="2018-11-10T15:05:00Z">
              <w:r w:rsidR="00211B4D">
                <w:rPr>
                  <w:rFonts w:hint="eastAsia"/>
                </w:rPr>
                <w:t>发送前先找组员确认，并在截止时间前</w:t>
              </w:r>
            </w:ins>
            <w:ins w:id="1484" w:author="hyx" w:date="2018-11-10T15:06:00Z">
              <w:r w:rsidR="00211B4D">
                <w:rPr>
                  <w:rFonts w:hint="eastAsia"/>
                </w:rPr>
                <w:t>提早发送，并抄送给组员</w:t>
              </w:r>
            </w:ins>
          </w:p>
        </w:tc>
        <w:tc>
          <w:tcPr>
            <w:tcW w:w="1157" w:type="dxa"/>
            <w:shd w:val="clear" w:color="auto" w:fill="auto"/>
            <w:tcPrChange w:id="1485" w:author="hyx" w:date="2018-11-10T14:45:00Z">
              <w:tcPr>
                <w:tcW w:w="1157" w:type="dxa"/>
                <w:shd w:val="clear" w:color="auto" w:fill="auto"/>
              </w:tcPr>
            </w:tcPrChange>
          </w:tcPr>
          <w:p w14:paraId="46FB2DA1" w14:textId="77777777" w:rsidR="008E48F7" w:rsidRDefault="008E48F7">
            <w:pPr>
              <w:pPrChange w:id="1486" w:author="hyx" w:date="2018-11-10T14:46:00Z">
                <w:pPr>
                  <w:ind w:firstLine="420"/>
                </w:pPr>
              </w:pPrChange>
            </w:pPr>
            <w:r>
              <w:rPr>
                <w:rFonts w:hint="eastAsia"/>
              </w:rPr>
              <w:t>中</w:t>
            </w:r>
          </w:p>
        </w:tc>
        <w:tc>
          <w:tcPr>
            <w:tcW w:w="1157" w:type="dxa"/>
            <w:shd w:val="clear" w:color="auto" w:fill="auto"/>
            <w:tcPrChange w:id="1487" w:author="hyx" w:date="2018-11-10T14:45:00Z">
              <w:tcPr>
                <w:tcW w:w="1157" w:type="dxa"/>
                <w:shd w:val="clear" w:color="auto" w:fill="auto"/>
              </w:tcPr>
            </w:tcPrChange>
          </w:tcPr>
          <w:p w14:paraId="2D124AC9" w14:textId="77777777" w:rsidR="008E48F7" w:rsidRDefault="008E48F7">
            <w:pPr>
              <w:pPrChange w:id="1488" w:author="hyx" w:date="2018-11-10T14:46:00Z">
                <w:pPr>
                  <w:ind w:firstLine="420"/>
                </w:pPr>
              </w:pPrChange>
            </w:pPr>
            <w:r>
              <w:rPr>
                <w:rFonts w:hint="eastAsia"/>
              </w:rPr>
              <w:t>中</w:t>
            </w:r>
          </w:p>
        </w:tc>
        <w:tc>
          <w:tcPr>
            <w:tcW w:w="1130" w:type="dxa"/>
            <w:shd w:val="clear" w:color="auto" w:fill="auto"/>
            <w:tcPrChange w:id="1489" w:author="hyx" w:date="2018-11-10T14:45:00Z">
              <w:tcPr>
                <w:tcW w:w="1130" w:type="dxa"/>
                <w:shd w:val="clear" w:color="auto" w:fill="auto"/>
              </w:tcPr>
            </w:tcPrChange>
          </w:tcPr>
          <w:p w14:paraId="31CBDDEF" w14:textId="77777777" w:rsidR="008E48F7" w:rsidRDefault="008E48F7">
            <w:pPr>
              <w:pPrChange w:id="1490" w:author="hyx" w:date="2018-11-10T14:46:00Z">
                <w:pPr>
                  <w:ind w:firstLine="420"/>
                </w:pPr>
              </w:pPrChange>
            </w:pPr>
            <w:r>
              <w:rPr>
                <w:rFonts w:hint="eastAsia"/>
              </w:rPr>
              <w:t>R4</w:t>
            </w:r>
          </w:p>
        </w:tc>
      </w:tr>
      <w:tr w:rsidR="008E48F7" w14:paraId="456EF1C5" w14:textId="77777777" w:rsidTr="00655CCF">
        <w:tc>
          <w:tcPr>
            <w:tcW w:w="1167" w:type="dxa"/>
            <w:shd w:val="clear" w:color="auto" w:fill="auto"/>
            <w:tcPrChange w:id="1491" w:author="hyx" w:date="2018-11-10T14:45:00Z">
              <w:tcPr>
                <w:tcW w:w="1167" w:type="dxa"/>
                <w:shd w:val="clear" w:color="auto" w:fill="auto"/>
              </w:tcPr>
            </w:tcPrChange>
          </w:tcPr>
          <w:p w14:paraId="2EE2C520" w14:textId="77777777" w:rsidR="008E48F7" w:rsidRDefault="008E48F7">
            <w:pPr>
              <w:pPrChange w:id="1492" w:author="hyx" w:date="2018-11-10T14:45:00Z">
                <w:pPr>
                  <w:ind w:firstLine="420"/>
                </w:pPr>
              </w:pPrChange>
            </w:pPr>
            <w:r>
              <w:rPr>
                <w:rFonts w:hint="eastAsia"/>
              </w:rPr>
              <w:t>项目文件结构不符合要求</w:t>
            </w:r>
          </w:p>
        </w:tc>
        <w:tc>
          <w:tcPr>
            <w:tcW w:w="1157" w:type="dxa"/>
            <w:shd w:val="clear" w:color="auto" w:fill="auto"/>
            <w:tcPrChange w:id="1493" w:author="hyx" w:date="2018-11-10T14:45:00Z">
              <w:tcPr>
                <w:tcW w:w="1157" w:type="dxa"/>
                <w:shd w:val="clear" w:color="auto" w:fill="auto"/>
              </w:tcPr>
            </w:tcPrChange>
          </w:tcPr>
          <w:p w14:paraId="4CB13A5C" w14:textId="77777777" w:rsidR="008E48F7" w:rsidRDefault="008E48F7" w:rsidP="008E48F7">
            <w:r>
              <w:rPr>
                <w:rFonts w:hint="eastAsia"/>
              </w:rPr>
              <w:t>任务</w:t>
            </w:r>
          </w:p>
        </w:tc>
        <w:tc>
          <w:tcPr>
            <w:tcW w:w="903" w:type="dxa"/>
            <w:shd w:val="clear" w:color="auto" w:fill="auto"/>
            <w:tcPrChange w:id="1494" w:author="hyx" w:date="2018-11-10T14:45:00Z">
              <w:tcPr>
                <w:tcW w:w="1157" w:type="dxa"/>
                <w:gridSpan w:val="2"/>
                <w:shd w:val="clear" w:color="auto" w:fill="auto"/>
              </w:tcPr>
            </w:tcPrChange>
          </w:tcPr>
          <w:p w14:paraId="4618BE2D" w14:textId="77777777" w:rsidR="008E48F7" w:rsidRDefault="008E48F7">
            <w:pPr>
              <w:pPrChange w:id="1495" w:author="hyx" w:date="2018-11-10T14:45:00Z">
                <w:pPr>
                  <w:ind w:firstLine="420"/>
                </w:pPr>
              </w:pPrChange>
            </w:pPr>
            <w:r>
              <w:rPr>
                <w:rFonts w:hint="eastAsia"/>
              </w:rPr>
              <w:t>高</w:t>
            </w:r>
          </w:p>
        </w:tc>
        <w:tc>
          <w:tcPr>
            <w:tcW w:w="1625" w:type="dxa"/>
            <w:shd w:val="clear" w:color="auto" w:fill="auto"/>
            <w:tcPrChange w:id="1496" w:author="hyx" w:date="2018-11-10T14:45:00Z">
              <w:tcPr>
                <w:tcW w:w="1371" w:type="dxa"/>
                <w:shd w:val="clear" w:color="auto" w:fill="auto"/>
              </w:tcPr>
            </w:tcPrChange>
          </w:tcPr>
          <w:p w14:paraId="3E44AD9F" w14:textId="3868052C" w:rsidR="008E48F7" w:rsidRDefault="00211B4D">
            <w:pPr>
              <w:pPrChange w:id="1497" w:author="hyx" w:date="2018-11-10T14:45:00Z">
                <w:pPr>
                  <w:ind w:firstLine="420"/>
                </w:pPr>
              </w:pPrChange>
            </w:pPr>
            <w:ins w:id="1498" w:author="hyx" w:date="2018-11-10T15:08:00Z">
              <w:r>
                <w:rPr>
                  <w:rFonts w:hint="eastAsia"/>
                </w:rPr>
                <w:t>通知</w:t>
              </w:r>
            </w:ins>
            <w:r w:rsidR="008E48F7">
              <w:rPr>
                <w:rFonts w:hint="eastAsia"/>
              </w:rPr>
              <w:t>配置管理员修改文件结构</w:t>
            </w:r>
          </w:p>
        </w:tc>
        <w:tc>
          <w:tcPr>
            <w:tcW w:w="1157" w:type="dxa"/>
            <w:shd w:val="clear" w:color="auto" w:fill="auto"/>
            <w:tcPrChange w:id="1499" w:author="hyx" w:date="2018-11-10T14:45:00Z">
              <w:tcPr>
                <w:tcW w:w="1157" w:type="dxa"/>
                <w:shd w:val="clear" w:color="auto" w:fill="auto"/>
              </w:tcPr>
            </w:tcPrChange>
          </w:tcPr>
          <w:p w14:paraId="6BC58E77" w14:textId="77777777" w:rsidR="008E48F7" w:rsidRDefault="008E48F7">
            <w:pPr>
              <w:pPrChange w:id="1500" w:author="hyx" w:date="2018-11-10T14:46:00Z">
                <w:pPr>
                  <w:ind w:firstLine="420"/>
                </w:pPr>
              </w:pPrChange>
            </w:pPr>
            <w:r>
              <w:rPr>
                <w:rFonts w:hint="eastAsia"/>
              </w:rPr>
              <w:t>中</w:t>
            </w:r>
          </w:p>
        </w:tc>
        <w:tc>
          <w:tcPr>
            <w:tcW w:w="1157" w:type="dxa"/>
            <w:shd w:val="clear" w:color="auto" w:fill="auto"/>
            <w:tcPrChange w:id="1501" w:author="hyx" w:date="2018-11-10T14:45:00Z">
              <w:tcPr>
                <w:tcW w:w="1157" w:type="dxa"/>
                <w:shd w:val="clear" w:color="auto" w:fill="auto"/>
              </w:tcPr>
            </w:tcPrChange>
          </w:tcPr>
          <w:p w14:paraId="14F7660A" w14:textId="77777777" w:rsidR="008E48F7" w:rsidRDefault="008E48F7">
            <w:pPr>
              <w:pPrChange w:id="1502" w:author="hyx" w:date="2018-11-10T14:46:00Z">
                <w:pPr>
                  <w:ind w:firstLine="420"/>
                </w:pPr>
              </w:pPrChange>
            </w:pPr>
            <w:r>
              <w:rPr>
                <w:rFonts w:hint="eastAsia"/>
              </w:rPr>
              <w:t>低</w:t>
            </w:r>
          </w:p>
        </w:tc>
        <w:tc>
          <w:tcPr>
            <w:tcW w:w="1130" w:type="dxa"/>
            <w:shd w:val="clear" w:color="auto" w:fill="auto"/>
            <w:tcPrChange w:id="1503" w:author="hyx" w:date="2018-11-10T14:45:00Z">
              <w:tcPr>
                <w:tcW w:w="1130" w:type="dxa"/>
                <w:shd w:val="clear" w:color="auto" w:fill="auto"/>
              </w:tcPr>
            </w:tcPrChange>
          </w:tcPr>
          <w:p w14:paraId="72125C61" w14:textId="77777777" w:rsidR="008E48F7" w:rsidRDefault="008E48F7">
            <w:pPr>
              <w:pPrChange w:id="1504" w:author="hyx" w:date="2018-11-10T14:46:00Z">
                <w:pPr>
                  <w:ind w:firstLine="420"/>
                </w:pPr>
              </w:pPrChange>
            </w:pPr>
            <w:r>
              <w:rPr>
                <w:rFonts w:hint="eastAsia"/>
              </w:rPr>
              <w:t>R5</w:t>
            </w:r>
          </w:p>
        </w:tc>
      </w:tr>
      <w:tr w:rsidR="008E48F7" w14:paraId="2E2BAD9D" w14:textId="77777777" w:rsidTr="00655CCF">
        <w:trPr>
          <w:trHeight w:val="2379"/>
          <w:trPrChange w:id="1505" w:author="hyx" w:date="2018-11-10T14:45:00Z">
            <w:trPr>
              <w:trHeight w:val="2379"/>
            </w:trPr>
          </w:trPrChange>
        </w:trPr>
        <w:tc>
          <w:tcPr>
            <w:tcW w:w="1167" w:type="dxa"/>
            <w:shd w:val="clear" w:color="auto" w:fill="auto"/>
            <w:tcPrChange w:id="1506" w:author="hyx" w:date="2018-11-10T14:45:00Z">
              <w:tcPr>
                <w:tcW w:w="1167" w:type="dxa"/>
                <w:shd w:val="clear" w:color="auto" w:fill="auto"/>
              </w:tcPr>
            </w:tcPrChange>
          </w:tcPr>
          <w:p w14:paraId="4C3DE836" w14:textId="77777777" w:rsidR="008E48F7" w:rsidRDefault="008E48F7">
            <w:pPr>
              <w:pPrChange w:id="1507" w:author="hyx" w:date="2018-11-10T14:46:00Z">
                <w:pPr>
                  <w:ind w:firstLine="420"/>
                </w:pPr>
              </w:pPrChange>
            </w:pPr>
            <w:r>
              <w:rPr>
                <w:rFonts w:hint="eastAsia"/>
              </w:rPr>
              <w:lastRenderedPageBreak/>
              <w:t>对接下来的计划和任务定义不够充分明确</w:t>
            </w:r>
          </w:p>
        </w:tc>
        <w:tc>
          <w:tcPr>
            <w:tcW w:w="1157" w:type="dxa"/>
            <w:shd w:val="clear" w:color="auto" w:fill="auto"/>
            <w:tcPrChange w:id="1508" w:author="hyx" w:date="2018-11-10T14:45:00Z">
              <w:tcPr>
                <w:tcW w:w="1157" w:type="dxa"/>
                <w:shd w:val="clear" w:color="auto" w:fill="auto"/>
              </w:tcPr>
            </w:tcPrChange>
          </w:tcPr>
          <w:p w14:paraId="7E022AB1" w14:textId="77777777" w:rsidR="008E48F7" w:rsidRDefault="008E48F7" w:rsidP="008E48F7">
            <w:r>
              <w:rPr>
                <w:rFonts w:hint="eastAsia"/>
              </w:rPr>
              <w:t>任务</w:t>
            </w:r>
          </w:p>
        </w:tc>
        <w:tc>
          <w:tcPr>
            <w:tcW w:w="903" w:type="dxa"/>
            <w:shd w:val="clear" w:color="auto" w:fill="auto"/>
            <w:tcPrChange w:id="1509" w:author="hyx" w:date="2018-11-10T14:45:00Z">
              <w:tcPr>
                <w:tcW w:w="1157" w:type="dxa"/>
                <w:gridSpan w:val="2"/>
                <w:shd w:val="clear" w:color="auto" w:fill="auto"/>
              </w:tcPr>
            </w:tcPrChange>
          </w:tcPr>
          <w:p w14:paraId="342CC8A7" w14:textId="77777777" w:rsidR="008E48F7" w:rsidRDefault="008E48F7">
            <w:pPr>
              <w:pPrChange w:id="1510" w:author="hyx" w:date="2018-11-10T14:46:00Z">
                <w:pPr>
                  <w:ind w:firstLine="420"/>
                </w:pPr>
              </w:pPrChange>
            </w:pPr>
            <w:r>
              <w:rPr>
                <w:rFonts w:hint="eastAsia"/>
              </w:rPr>
              <w:t>高</w:t>
            </w:r>
          </w:p>
        </w:tc>
        <w:tc>
          <w:tcPr>
            <w:tcW w:w="1625" w:type="dxa"/>
            <w:shd w:val="clear" w:color="auto" w:fill="auto"/>
            <w:tcPrChange w:id="1511" w:author="hyx" w:date="2018-11-10T14:45:00Z">
              <w:tcPr>
                <w:tcW w:w="1371" w:type="dxa"/>
                <w:shd w:val="clear" w:color="auto" w:fill="auto"/>
              </w:tcPr>
            </w:tcPrChange>
          </w:tcPr>
          <w:p w14:paraId="351A8E5A" w14:textId="6BC976CB" w:rsidR="008E48F7" w:rsidRDefault="008E48F7">
            <w:pPr>
              <w:pPrChange w:id="1512" w:author="hyx" w:date="2018-11-10T14:46:00Z">
                <w:pPr>
                  <w:ind w:firstLine="420"/>
                </w:pPr>
              </w:pPrChange>
            </w:pPr>
            <w:r>
              <w:rPr>
                <w:rFonts w:hint="eastAsia"/>
              </w:rPr>
              <w:t>找任务发布者（老师）明确任务，并制定</w:t>
            </w:r>
            <w:ins w:id="1513" w:author="hyx" w:date="2018-11-10T15:10:00Z">
              <w:r w:rsidR="00211B4D">
                <w:rPr>
                  <w:rFonts w:hint="eastAsia"/>
                </w:rPr>
                <w:t>下一轮</w:t>
              </w:r>
            </w:ins>
            <w:del w:id="1514" w:author="hyx" w:date="2018-11-10T15:10:00Z">
              <w:r w:rsidDel="00211B4D">
                <w:rPr>
                  <w:rFonts w:hint="eastAsia"/>
                </w:rPr>
                <w:delText>一周</w:delText>
              </w:r>
            </w:del>
            <w:r>
              <w:rPr>
                <w:rFonts w:hint="eastAsia"/>
              </w:rPr>
              <w:t>的计划，</w:t>
            </w:r>
            <w:ins w:id="1515" w:author="hyx" w:date="2018-11-10T15:10:00Z">
              <w:r w:rsidR="00211B4D">
                <w:rPr>
                  <w:rFonts w:hint="eastAsia"/>
                </w:rPr>
                <w:t>确保</w:t>
              </w:r>
            </w:ins>
            <w:r>
              <w:rPr>
                <w:rFonts w:hint="eastAsia"/>
              </w:rPr>
              <w:t>每个组员</w:t>
            </w:r>
            <w:ins w:id="1516" w:author="hyx" w:date="2018-11-10T15:10:00Z">
              <w:r w:rsidR="00211B4D">
                <w:rPr>
                  <w:rFonts w:hint="eastAsia"/>
                </w:rPr>
                <w:t>的工作量相当</w:t>
              </w:r>
            </w:ins>
            <w:del w:id="1517" w:author="hyx" w:date="2018-11-10T15:10:00Z">
              <w:r w:rsidDel="00211B4D">
                <w:rPr>
                  <w:rFonts w:hint="eastAsia"/>
                </w:rPr>
                <w:delText>都要有事可做</w:delText>
              </w:r>
            </w:del>
          </w:p>
        </w:tc>
        <w:tc>
          <w:tcPr>
            <w:tcW w:w="1157" w:type="dxa"/>
            <w:shd w:val="clear" w:color="auto" w:fill="auto"/>
            <w:tcPrChange w:id="1518" w:author="hyx" w:date="2018-11-10T14:45:00Z">
              <w:tcPr>
                <w:tcW w:w="1157" w:type="dxa"/>
                <w:shd w:val="clear" w:color="auto" w:fill="auto"/>
              </w:tcPr>
            </w:tcPrChange>
          </w:tcPr>
          <w:p w14:paraId="56D3EACF" w14:textId="77777777" w:rsidR="008E48F7" w:rsidRDefault="008E48F7">
            <w:pPr>
              <w:pPrChange w:id="1519" w:author="hyx" w:date="2018-11-10T14:46:00Z">
                <w:pPr>
                  <w:ind w:firstLine="420"/>
                </w:pPr>
              </w:pPrChange>
            </w:pPr>
            <w:r>
              <w:rPr>
                <w:rFonts w:hint="eastAsia"/>
              </w:rPr>
              <w:t>高</w:t>
            </w:r>
          </w:p>
        </w:tc>
        <w:tc>
          <w:tcPr>
            <w:tcW w:w="1157" w:type="dxa"/>
            <w:shd w:val="clear" w:color="auto" w:fill="auto"/>
            <w:tcPrChange w:id="1520" w:author="hyx" w:date="2018-11-10T14:45:00Z">
              <w:tcPr>
                <w:tcW w:w="1157" w:type="dxa"/>
                <w:shd w:val="clear" w:color="auto" w:fill="auto"/>
              </w:tcPr>
            </w:tcPrChange>
          </w:tcPr>
          <w:p w14:paraId="1AE3F86B" w14:textId="77777777" w:rsidR="008E48F7" w:rsidRDefault="008E48F7">
            <w:pPr>
              <w:pPrChange w:id="1521" w:author="hyx" w:date="2018-11-10T14:46:00Z">
                <w:pPr>
                  <w:ind w:firstLine="420"/>
                </w:pPr>
              </w:pPrChange>
            </w:pPr>
            <w:r>
              <w:rPr>
                <w:rFonts w:hint="eastAsia"/>
              </w:rPr>
              <w:t>显著</w:t>
            </w:r>
          </w:p>
        </w:tc>
        <w:tc>
          <w:tcPr>
            <w:tcW w:w="1130" w:type="dxa"/>
            <w:shd w:val="clear" w:color="auto" w:fill="auto"/>
            <w:tcPrChange w:id="1522" w:author="hyx" w:date="2018-11-10T14:45:00Z">
              <w:tcPr>
                <w:tcW w:w="1130" w:type="dxa"/>
                <w:shd w:val="clear" w:color="auto" w:fill="auto"/>
              </w:tcPr>
            </w:tcPrChange>
          </w:tcPr>
          <w:p w14:paraId="36BDE5F5" w14:textId="77777777" w:rsidR="008E48F7" w:rsidRDefault="008E48F7">
            <w:pPr>
              <w:pPrChange w:id="1523" w:author="hyx" w:date="2018-11-10T14:46:00Z">
                <w:pPr>
                  <w:ind w:firstLine="420"/>
                </w:pPr>
              </w:pPrChange>
            </w:pPr>
            <w:r>
              <w:rPr>
                <w:rFonts w:hint="eastAsia"/>
              </w:rPr>
              <w:t>R6</w:t>
            </w:r>
          </w:p>
        </w:tc>
      </w:tr>
      <w:tr w:rsidR="008E48F7" w14:paraId="4A801E76" w14:textId="77777777" w:rsidTr="00655CCF">
        <w:trPr>
          <w:trHeight w:val="1490"/>
          <w:trPrChange w:id="1524" w:author="hyx" w:date="2018-11-10T14:45:00Z">
            <w:trPr>
              <w:trHeight w:val="1490"/>
            </w:trPr>
          </w:trPrChange>
        </w:trPr>
        <w:tc>
          <w:tcPr>
            <w:tcW w:w="1167" w:type="dxa"/>
            <w:shd w:val="clear" w:color="auto" w:fill="auto"/>
            <w:tcPrChange w:id="1525" w:author="hyx" w:date="2018-11-10T14:45:00Z">
              <w:tcPr>
                <w:tcW w:w="1167" w:type="dxa"/>
                <w:shd w:val="clear" w:color="auto" w:fill="auto"/>
              </w:tcPr>
            </w:tcPrChange>
          </w:tcPr>
          <w:p w14:paraId="5CB0300F" w14:textId="65764ED6" w:rsidR="008E48F7" w:rsidRDefault="008E48F7">
            <w:pPr>
              <w:pPrChange w:id="1526" w:author="hyx" w:date="2018-11-10T15:11:00Z">
                <w:pPr>
                  <w:ind w:firstLine="420"/>
                </w:pPr>
              </w:pPrChange>
            </w:pPr>
            <w:r>
              <w:rPr>
                <w:rFonts w:hint="eastAsia"/>
              </w:rPr>
              <w:t>组内</w:t>
            </w:r>
            <w:ins w:id="1527" w:author="hyx" w:date="2018-11-10T15:11:00Z">
              <w:r w:rsidR="00211B4D">
                <w:rPr>
                  <w:rFonts w:hint="eastAsia"/>
                </w:rPr>
                <w:t>通知没有及时接收</w:t>
              </w:r>
            </w:ins>
            <w:del w:id="1528" w:author="hyx" w:date="2018-11-10T15:11:00Z">
              <w:r w:rsidDel="00211B4D">
                <w:rPr>
                  <w:rFonts w:hint="eastAsia"/>
                </w:rPr>
                <w:delText>信息回复的实时性</w:delText>
              </w:r>
            </w:del>
          </w:p>
        </w:tc>
        <w:tc>
          <w:tcPr>
            <w:tcW w:w="1157" w:type="dxa"/>
            <w:shd w:val="clear" w:color="auto" w:fill="auto"/>
            <w:tcPrChange w:id="1529" w:author="hyx" w:date="2018-11-10T14:45:00Z">
              <w:tcPr>
                <w:tcW w:w="1157" w:type="dxa"/>
                <w:shd w:val="clear" w:color="auto" w:fill="auto"/>
              </w:tcPr>
            </w:tcPrChange>
          </w:tcPr>
          <w:p w14:paraId="6E3088FC" w14:textId="77777777" w:rsidR="008E48F7" w:rsidRDefault="008E48F7" w:rsidP="008E48F7">
            <w:r>
              <w:rPr>
                <w:rFonts w:hint="eastAsia"/>
              </w:rPr>
              <w:t>参与者</w:t>
            </w:r>
          </w:p>
        </w:tc>
        <w:tc>
          <w:tcPr>
            <w:tcW w:w="903" w:type="dxa"/>
            <w:shd w:val="clear" w:color="auto" w:fill="auto"/>
            <w:tcPrChange w:id="1530" w:author="hyx" w:date="2018-11-10T14:45:00Z">
              <w:tcPr>
                <w:tcW w:w="1157" w:type="dxa"/>
                <w:gridSpan w:val="2"/>
                <w:shd w:val="clear" w:color="auto" w:fill="auto"/>
              </w:tcPr>
            </w:tcPrChange>
          </w:tcPr>
          <w:p w14:paraId="57042E12" w14:textId="77777777" w:rsidR="008E48F7" w:rsidRDefault="008E48F7">
            <w:pPr>
              <w:pPrChange w:id="1531" w:author="hyx" w:date="2018-11-10T14:46:00Z">
                <w:pPr>
                  <w:ind w:firstLine="420"/>
                </w:pPr>
              </w:pPrChange>
            </w:pPr>
            <w:r>
              <w:rPr>
                <w:rFonts w:hint="eastAsia"/>
              </w:rPr>
              <w:t>中</w:t>
            </w:r>
          </w:p>
        </w:tc>
        <w:tc>
          <w:tcPr>
            <w:tcW w:w="1625" w:type="dxa"/>
            <w:shd w:val="clear" w:color="auto" w:fill="auto"/>
            <w:tcPrChange w:id="1532" w:author="hyx" w:date="2018-11-10T14:45:00Z">
              <w:tcPr>
                <w:tcW w:w="1371" w:type="dxa"/>
                <w:shd w:val="clear" w:color="auto" w:fill="auto"/>
              </w:tcPr>
            </w:tcPrChange>
          </w:tcPr>
          <w:p w14:paraId="56685290" w14:textId="7D19E074" w:rsidR="008E48F7" w:rsidRDefault="008E48F7">
            <w:pPr>
              <w:pPrChange w:id="1533" w:author="hyx" w:date="2018-11-10T14:46:00Z">
                <w:pPr>
                  <w:ind w:firstLine="420"/>
                </w:pPr>
              </w:pPrChange>
            </w:pPr>
            <w:del w:id="1534" w:author="hyx" w:date="2018-11-10T15:10:00Z">
              <w:r w:rsidDel="00211B4D">
                <w:rPr>
                  <w:rFonts w:hint="eastAsia"/>
                </w:rPr>
                <w:delText>组内QQ群的信息要经常看，也要记得回复</w:delText>
              </w:r>
            </w:del>
            <w:ins w:id="1535" w:author="hyx" w:date="2018-11-10T15:10:00Z">
              <w:r w:rsidR="00211B4D">
                <w:rPr>
                  <w:rFonts w:hint="eastAsia"/>
                </w:rPr>
                <w:t>在</w:t>
              </w:r>
            </w:ins>
            <w:ins w:id="1536" w:author="hyx" w:date="2018-11-10T15:11:00Z">
              <w:r w:rsidR="00211B4D">
                <w:rPr>
                  <w:rFonts w:hint="eastAsia"/>
                </w:rPr>
                <w:t>发布重要通知后，组员必须发送相关内容以确认收到</w:t>
              </w:r>
            </w:ins>
          </w:p>
        </w:tc>
        <w:tc>
          <w:tcPr>
            <w:tcW w:w="1157" w:type="dxa"/>
            <w:shd w:val="clear" w:color="auto" w:fill="auto"/>
            <w:tcPrChange w:id="1537" w:author="hyx" w:date="2018-11-10T14:45:00Z">
              <w:tcPr>
                <w:tcW w:w="1157" w:type="dxa"/>
                <w:shd w:val="clear" w:color="auto" w:fill="auto"/>
              </w:tcPr>
            </w:tcPrChange>
          </w:tcPr>
          <w:p w14:paraId="7B3438F9" w14:textId="77777777" w:rsidR="008E48F7" w:rsidRDefault="008E48F7">
            <w:pPr>
              <w:pPrChange w:id="1538" w:author="hyx" w:date="2018-11-10T14:46:00Z">
                <w:pPr>
                  <w:ind w:firstLine="420"/>
                </w:pPr>
              </w:pPrChange>
            </w:pPr>
            <w:r>
              <w:rPr>
                <w:rFonts w:hint="eastAsia"/>
              </w:rPr>
              <w:t>中</w:t>
            </w:r>
          </w:p>
        </w:tc>
        <w:tc>
          <w:tcPr>
            <w:tcW w:w="1157" w:type="dxa"/>
            <w:shd w:val="clear" w:color="auto" w:fill="auto"/>
            <w:tcPrChange w:id="1539" w:author="hyx" w:date="2018-11-10T14:45:00Z">
              <w:tcPr>
                <w:tcW w:w="1157" w:type="dxa"/>
                <w:shd w:val="clear" w:color="auto" w:fill="auto"/>
              </w:tcPr>
            </w:tcPrChange>
          </w:tcPr>
          <w:p w14:paraId="1D7AA06B" w14:textId="77777777" w:rsidR="008E48F7" w:rsidRDefault="008E48F7">
            <w:pPr>
              <w:pPrChange w:id="1540" w:author="hyx" w:date="2018-11-10T14:46:00Z">
                <w:pPr>
                  <w:ind w:firstLine="420"/>
                </w:pPr>
              </w:pPrChange>
            </w:pPr>
            <w:r>
              <w:rPr>
                <w:rFonts w:hint="eastAsia"/>
              </w:rPr>
              <w:t>中等</w:t>
            </w:r>
          </w:p>
        </w:tc>
        <w:tc>
          <w:tcPr>
            <w:tcW w:w="1130" w:type="dxa"/>
            <w:shd w:val="clear" w:color="auto" w:fill="auto"/>
            <w:tcPrChange w:id="1541" w:author="hyx" w:date="2018-11-10T14:45:00Z">
              <w:tcPr>
                <w:tcW w:w="1130" w:type="dxa"/>
                <w:shd w:val="clear" w:color="auto" w:fill="auto"/>
              </w:tcPr>
            </w:tcPrChange>
          </w:tcPr>
          <w:p w14:paraId="0468FB5F" w14:textId="77777777" w:rsidR="008E48F7" w:rsidRDefault="008E48F7">
            <w:pPr>
              <w:pPrChange w:id="1542" w:author="hyx" w:date="2018-11-10T14:46:00Z">
                <w:pPr>
                  <w:ind w:firstLine="420"/>
                </w:pPr>
              </w:pPrChange>
            </w:pPr>
            <w:r>
              <w:rPr>
                <w:rFonts w:hint="eastAsia"/>
              </w:rPr>
              <w:t>R7</w:t>
            </w:r>
          </w:p>
        </w:tc>
      </w:tr>
      <w:tr w:rsidR="008E48F7" w14:paraId="27CF4853" w14:textId="77777777" w:rsidTr="00655CCF">
        <w:trPr>
          <w:trHeight w:val="888"/>
          <w:trPrChange w:id="1543" w:author="hyx" w:date="2018-11-10T14:45:00Z">
            <w:trPr>
              <w:trHeight w:val="888"/>
            </w:trPr>
          </w:trPrChange>
        </w:trPr>
        <w:tc>
          <w:tcPr>
            <w:tcW w:w="1167" w:type="dxa"/>
            <w:shd w:val="clear" w:color="auto" w:fill="auto"/>
            <w:tcPrChange w:id="1544" w:author="hyx" w:date="2018-11-10T14:45:00Z">
              <w:tcPr>
                <w:tcW w:w="1167" w:type="dxa"/>
                <w:shd w:val="clear" w:color="auto" w:fill="auto"/>
              </w:tcPr>
            </w:tcPrChange>
          </w:tcPr>
          <w:p w14:paraId="301D827D" w14:textId="77777777" w:rsidR="008E48F7" w:rsidRDefault="008E48F7">
            <w:pPr>
              <w:pPrChange w:id="1545" w:author="hyx" w:date="2018-11-10T14:46:00Z">
                <w:pPr>
                  <w:ind w:firstLine="420"/>
                </w:pPr>
              </w:pPrChange>
            </w:pPr>
            <w:r>
              <w:rPr>
                <w:rFonts w:hint="eastAsia"/>
              </w:rPr>
              <w:t>教学辅助网站开发经验不足</w:t>
            </w:r>
          </w:p>
        </w:tc>
        <w:tc>
          <w:tcPr>
            <w:tcW w:w="1157" w:type="dxa"/>
            <w:shd w:val="clear" w:color="auto" w:fill="auto"/>
            <w:tcPrChange w:id="1546" w:author="hyx" w:date="2018-11-10T14:45:00Z">
              <w:tcPr>
                <w:tcW w:w="1157" w:type="dxa"/>
                <w:shd w:val="clear" w:color="auto" w:fill="auto"/>
              </w:tcPr>
            </w:tcPrChange>
          </w:tcPr>
          <w:p w14:paraId="7723C548" w14:textId="77777777" w:rsidR="008E48F7" w:rsidRDefault="008E48F7" w:rsidP="008E48F7">
            <w:r>
              <w:t>参</w:t>
            </w:r>
            <w:r>
              <w:rPr>
                <w:rFonts w:hint="eastAsia"/>
              </w:rPr>
              <w:t>与</w:t>
            </w:r>
            <w:r>
              <w:t>者</w:t>
            </w:r>
          </w:p>
        </w:tc>
        <w:tc>
          <w:tcPr>
            <w:tcW w:w="903" w:type="dxa"/>
            <w:shd w:val="clear" w:color="auto" w:fill="auto"/>
            <w:tcPrChange w:id="1547" w:author="hyx" w:date="2018-11-10T14:45:00Z">
              <w:tcPr>
                <w:tcW w:w="1157" w:type="dxa"/>
                <w:gridSpan w:val="2"/>
                <w:shd w:val="clear" w:color="auto" w:fill="auto"/>
              </w:tcPr>
            </w:tcPrChange>
          </w:tcPr>
          <w:p w14:paraId="32544D20" w14:textId="77777777" w:rsidR="008E48F7" w:rsidRDefault="008E48F7">
            <w:pPr>
              <w:pPrChange w:id="1548" w:author="hyx" w:date="2018-11-10T14:46:00Z">
                <w:pPr>
                  <w:ind w:firstLine="420"/>
                </w:pPr>
              </w:pPrChange>
            </w:pPr>
            <w:r>
              <w:rPr>
                <w:rFonts w:hint="eastAsia"/>
              </w:rPr>
              <w:t>中</w:t>
            </w:r>
          </w:p>
        </w:tc>
        <w:tc>
          <w:tcPr>
            <w:tcW w:w="1625" w:type="dxa"/>
            <w:shd w:val="clear" w:color="auto" w:fill="auto"/>
            <w:tcPrChange w:id="1549" w:author="hyx" w:date="2018-11-10T14:45:00Z">
              <w:tcPr>
                <w:tcW w:w="1371" w:type="dxa"/>
                <w:shd w:val="clear" w:color="auto" w:fill="auto"/>
              </w:tcPr>
            </w:tcPrChange>
          </w:tcPr>
          <w:p w14:paraId="671F82BD" w14:textId="77777777" w:rsidR="008E48F7" w:rsidRDefault="008E48F7">
            <w:pPr>
              <w:pPrChange w:id="1550" w:author="hyx" w:date="2018-11-10T14:46:00Z">
                <w:pPr>
                  <w:ind w:firstLine="420"/>
                </w:pPr>
              </w:pPrChange>
            </w:pPr>
            <w:r>
              <w:rPr>
                <w:rFonts w:hint="eastAsia"/>
              </w:rPr>
              <w:t>去找标杆</w:t>
            </w:r>
          </w:p>
        </w:tc>
        <w:tc>
          <w:tcPr>
            <w:tcW w:w="1157" w:type="dxa"/>
            <w:shd w:val="clear" w:color="auto" w:fill="auto"/>
            <w:tcPrChange w:id="1551" w:author="hyx" w:date="2018-11-10T14:45:00Z">
              <w:tcPr>
                <w:tcW w:w="1157" w:type="dxa"/>
                <w:shd w:val="clear" w:color="auto" w:fill="auto"/>
              </w:tcPr>
            </w:tcPrChange>
          </w:tcPr>
          <w:p w14:paraId="3EE77CC1" w14:textId="77777777" w:rsidR="008E48F7" w:rsidRDefault="008E48F7">
            <w:pPr>
              <w:pPrChange w:id="1552" w:author="hyx" w:date="2018-11-10T14:46:00Z">
                <w:pPr>
                  <w:ind w:firstLine="420"/>
                </w:pPr>
              </w:pPrChange>
            </w:pPr>
            <w:r>
              <w:rPr>
                <w:rFonts w:hint="eastAsia"/>
              </w:rPr>
              <w:t>中</w:t>
            </w:r>
          </w:p>
        </w:tc>
        <w:tc>
          <w:tcPr>
            <w:tcW w:w="1157" w:type="dxa"/>
            <w:shd w:val="clear" w:color="auto" w:fill="auto"/>
            <w:tcPrChange w:id="1553" w:author="hyx" w:date="2018-11-10T14:45:00Z">
              <w:tcPr>
                <w:tcW w:w="1157" w:type="dxa"/>
                <w:shd w:val="clear" w:color="auto" w:fill="auto"/>
              </w:tcPr>
            </w:tcPrChange>
          </w:tcPr>
          <w:p w14:paraId="51A9C7C3" w14:textId="77777777" w:rsidR="008E48F7" w:rsidRDefault="008E48F7">
            <w:pPr>
              <w:pPrChange w:id="1554" w:author="hyx" w:date="2018-11-10T14:46:00Z">
                <w:pPr>
                  <w:ind w:firstLine="420"/>
                </w:pPr>
              </w:pPrChange>
            </w:pPr>
            <w:r>
              <w:rPr>
                <w:rFonts w:hint="eastAsia"/>
              </w:rPr>
              <w:t>中等</w:t>
            </w:r>
          </w:p>
        </w:tc>
        <w:tc>
          <w:tcPr>
            <w:tcW w:w="1130" w:type="dxa"/>
            <w:shd w:val="clear" w:color="auto" w:fill="auto"/>
            <w:tcPrChange w:id="1555" w:author="hyx" w:date="2018-11-10T14:45:00Z">
              <w:tcPr>
                <w:tcW w:w="1130" w:type="dxa"/>
                <w:shd w:val="clear" w:color="auto" w:fill="auto"/>
              </w:tcPr>
            </w:tcPrChange>
          </w:tcPr>
          <w:p w14:paraId="796160E6" w14:textId="77777777" w:rsidR="008E48F7" w:rsidRDefault="008E48F7">
            <w:pPr>
              <w:pPrChange w:id="1556" w:author="hyx" w:date="2018-11-10T14:46:00Z">
                <w:pPr>
                  <w:ind w:firstLine="420"/>
                </w:pPr>
              </w:pPrChange>
            </w:pPr>
            <w:r>
              <w:rPr>
                <w:rFonts w:hint="eastAsia"/>
              </w:rPr>
              <w:t>R8</w:t>
            </w:r>
          </w:p>
        </w:tc>
      </w:tr>
      <w:tr w:rsidR="008E48F7" w:rsidDel="006C70EF" w14:paraId="1A3D6814" w14:textId="141ECA7E" w:rsidTr="00655CCF">
        <w:trPr>
          <w:trHeight w:val="1791"/>
          <w:del w:id="1557" w:author="hyx" w:date="2018-11-10T15:12:00Z"/>
          <w:trPrChange w:id="1558" w:author="hyx" w:date="2018-11-10T14:45:00Z">
            <w:trPr>
              <w:trHeight w:val="1791"/>
            </w:trPr>
          </w:trPrChange>
        </w:trPr>
        <w:tc>
          <w:tcPr>
            <w:tcW w:w="1167" w:type="dxa"/>
            <w:shd w:val="clear" w:color="auto" w:fill="auto"/>
            <w:tcPrChange w:id="1559" w:author="hyx" w:date="2018-11-10T14:45:00Z">
              <w:tcPr>
                <w:tcW w:w="1167" w:type="dxa"/>
                <w:shd w:val="clear" w:color="auto" w:fill="auto"/>
              </w:tcPr>
            </w:tcPrChange>
          </w:tcPr>
          <w:p w14:paraId="561659DD" w14:textId="118B2489" w:rsidR="008E48F7" w:rsidDel="006C70EF" w:rsidRDefault="008E48F7">
            <w:pPr>
              <w:rPr>
                <w:del w:id="1560" w:author="hyx" w:date="2018-11-10T15:12:00Z"/>
              </w:rPr>
              <w:pPrChange w:id="1561" w:author="hyx" w:date="2018-11-10T14:46:00Z">
                <w:pPr>
                  <w:ind w:firstLine="420"/>
                </w:pPr>
              </w:pPrChange>
            </w:pPr>
            <w:del w:id="1562" w:author="hyx" w:date="2018-11-10T15:12:00Z">
              <w:r w:rsidDel="006C70EF">
                <w:rPr>
                  <w:rFonts w:hint="eastAsia"/>
                </w:rPr>
                <w:delText>成员空余时间有不确定性</w:delText>
              </w:r>
            </w:del>
          </w:p>
        </w:tc>
        <w:tc>
          <w:tcPr>
            <w:tcW w:w="1157" w:type="dxa"/>
            <w:shd w:val="clear" w:color="auto" w:fill="auto"/>
            <w:tcPrChange w:id="1563" w:author="hyx" w:date="2018-11-10T14:45:00Z">
              <w:tcPr>
                <w:tcW w:w="1157" w:type="dxa"/>
                <w:shd w:val="clear" w:color="auto" w:fill="auto"/>
              </w:tcPr>
            </w:tcPrChange>
          </w:tcPr>
          <w:p w14:paraId="32825897" w14:textId="7EE7E10B" w:rsidR="008E48F7" w:rsidDel="006C70EF" w:rsidRDefault="008E48F7" w:rsidP="008E48F7">
            <w:pPr>
              <w:rPr>
                <w:del w:id="1564" w:author="hyx" w:date="2018-11-10T15:12:00Z"/>
              </w:rPr>
            </w:pPr>
            <w:del w:id="1565" w:author="hyx" w:date="2018-11-10T15:12:00Z">
              <w:r w:rsidDel="006C70EF">
                <w:delText>参</w:delText>
              </w:r>
              <w:r w:rsidDel="006C70EF">
                <w:rPr>
                  <w:rFonts w:hint="eastAsia"/>
                </w:rPr>
                <w:delText>与</w:delText>
              </w:r>
              <w:r w:rsidDel="006C70EF">
                <w:delText>者</w:delText>
              </w:r>
            </w:del>
          </w:p>
        </w:tc>
        <w:tc>
          <w:tcPr>
            <w:tcW w:w="903" w:type="dxa"/>
            <w:shd w:val="clear" w:color="auto" w:fill="auto"/>
            <w:tcPrChange w:id="1566" w:author="hyx" w:date="2018-11-10T14:45:00Z">
              <w:tcPr>
                <w:tcW w:w="1157" w:type="dxa"/>
                <w:gridSpan w:val="2"/>
                <w:shd w:val="clear" w:color="auto" w:fill="auto"/>
              </w:tcPr>
            </w:tcPrChange>
          </w:tcPr>
          <w:p w14:paraId="4D8D6282" w14:textId="50B027D7" w:rsidR="008E48F7" w:rsidDel="006C70EF" w:rsidRDefault="008E48F7">
            <w:pPr>
              <w:rPr>
                <w:del w:id="1567" w:author="hyx" w:date="2018-11-10T15:12:00Z"/>
              </w:rPr>
              <w:pPrChange w:id="1568" w:author="hyx" w:date="2018-11-10T14:46:00Z">
                <w:pPr>
                  <w:ind w:firstLine="420"/>
                </w:pPr>
              </w:pPrChange>
            </w:pPr>
            <w:del w:id="1569" w:author="hyx" w:date="2018-11-10T15:12:00Z">
              <w:r w:rsidDel="006C70EF">
                <w:rPr>
                  <w:rFonts w:hint="eastAsia"/>
                </w:rPr>
                <w:delText>高</w:delText>
              </w:r>
            </w:del>
          </w:p>
        </w:tc>
        <w:tc>
          <w:tcPr>
            <w:tcW w:w="1625" w:type="dxa"/>
            <w:shd w:val="clear" w:color="auto" w:fill="auto"/>
            <w:tcPrChange w:id="1570" w:author="hyx" w:date="2018-11-10T14:45:00Z">
              <w:tcPr>
                <w:tcW w:w="1371" w:type="dxa"/>
                <w:shd w:val="clear" w:color="auto" w:fill="auto"/>
              </w:tcPr>
            </w:tcPrChange>
          </w:tcPr>
          <w:p w14:paraId="44090445" w14:textId="2EF89601" w:rsidR="008E48F7" w:rsidDel="006C70EF" w:rsidRDefault="008E48F7">
            <w:pPr>
              <w:rPr>
                <w:del w:id="1571" w:author="hyx" w:date="2018-11-10T15:12:00Z"/>
              </w:rPr>
              <w:pPrChange w:id="1572" w:author="hyx" w:date="2018-11-10T14:46:00Z">
                <w:pPr>
                  <w:ind w:firstLine="420"/>
                </w:pPr>
              </w:pPrChange>
            </w:pPr>
            <w:del w:id="1573" w:author="hyx" w:date="2018-11-10T15:12:00Z">
              <w:r w:rsidDel="006C70EF">
                <w:rPr>
                  <w:rFonts w:hint="eastAsia"/>
                </w:rPr>
                <w:delText>在开会说明接下来一周的行程，提前请假，安排工作表</w:delText>
              </w:r>
            </w:del>
          </w:p>
        </w:tc>
        <w:tc>
          <w:tcPr>
            <w:tcW w:w="1157" w:type="dxa"/>
            <w:shd w:val="clear" w:color="auto" w:fill="auto"/>
            <w:tcPrChange w:id="1574" w:author="hyx" w:date="2018-11-10T14:45:00Z">
              <w:tcPr>
                <w:tcW w:w="1157" w:type="dxa"/>
                <w:shd w:val="clear" w:color="auto" w:fill="auto"/>
              </w:tcPr>
            </w:tcPrChange>
          </w:tcPr>
          <w:p w14:paraId="28F5AC40" w14:textId="2D8010A9" w:rsidR="008E48F7" w:rsidDel="006C70EF" w:rsidRDefault="008E48F7">
            <w:pPr>
              <w:rPr>
                <w:del w:id="1575" w:author="hyx" w:date="2018-11-10T15:12:00Z"/>
              </w:rPr>
              <w:pPrChange w:id="1576" w:author="hyx" w:date="2018-11-10T14:46:00Z">
                <w:pPr>
                  <w:ind w:firstLine="420"/>
                </w:pPr>
              </w:pPrChange>
            </w:pPr>
            <w:del w:id="1577" w:author="hyx" w:date="2018-11-10T15:12:00Z">
              <w:r w:rsidDel="006C70EF">
                <w:rPr>
                  <w:rFonts w:hint="eastAsia"/>
                </w:rPr>
                <w:delText>高</w:delText>
              </w:r>
            </w:del>
          </w:p>
        </w:tc>
        <w:tc>
          <w:tcPr>
            <w:tcW w:w="1157" w:type="dxa"/>
            <w:shd w:val="clear" w:color="auto" w:fill="auto"/>
            <w:tcPrChange w:id="1578" w:author="hyx" w:date="2018-11-10T14:45:00Z">
              <w:tcPr>
                <w:tcW w:w="1157" w:type="dxa"/>
                <w:shd w:val="clear" w:color="auto" w:fill="auto"/>
              </w:tcPr>
            </w:tcPrChange>
          </w:tcPr>
          <w:p w14:paraId="73DDDD47" w14:textId="56412C83" w:rsidR="008E48F7" w:rsidDel="006C70EF" w:rsidRDefault="008E48F7">
            <w:pPr>
              <w:rPr>
                <w:del w:id="1579" w:author="hyx" w:date="2018-11-10T15:12:00Z"/>
              </w:rPr>
              <w:pPrChange w:id="1580" w:author="hyx" w:date="2018-11-10T14:46:00Z">
                <w:pPr>
                  <w:ind w:firstLine="420"/>
                </w:pPr>
              </w:pPrChange>
            </w:pPr>
            <w:del w:id="1581" w:author="hyx" w:date="2018-11-10T15:12:00Z">
              <w:r w:rsidDel="006C70EF">
                <w:rPr>
                  <w:rFonts w:hint="eastAsia"/>
                </w:rPr>
                <w:delText>显著</w:delText>
              </w:r>
            </w:del>
          </w:p>
        </w:tc>
        <w:tc>
          <w:tcPr>
            <w:tcW w:w="1130" w:type="dxa"/>
            <w:shd w:val="clear" w:color="auto" w:fill="auto"/>
            <w:tcPrChange w:id="1582" w:author="hyx" w:date="2018-11-10T14:45:00Z">
              <w:tcPr>
                <w:tcW w:w="1130" w:type="dxa"/>
                <w:shd w:val="clear" w:color="auto" w:fill="auto"/>
              </w:tcPr>
            </w:tcPrChange>
          </w:tcPr>
          <w:p w14:paraId="217ED851" w14:textId="767F7E57" w:rsidR="008E48F7" w:rsidDel="006C70EF" w:rsidRDefault="008E48F7">
            <w:pPr>
              <w:rPr>
                <w:del w:id="1583" w:author="hyx" w:date="2018-11-10T15:12:00Z"/>
              </w:rPr>
              <w:pPrChange w:id="1584" w:author="hyx" w:date="2018-11-10T14:46:00Z">
                <w:pPr>
                  <w:ind w:firstLine="420"/>
                </w:pPr>
              </w:pPrChange>
            </w:pPr>
            <w:del w:id="1585" w:author="hyx" w:date="2018-11-10T15:12:00Z">
              <w:r w:rsidDel="006C70EF">
                <w:rPr>
                  <w:rFonts w:hint="eastAsia"/>
                </w:rPr>
                <w:delText>R9</w:delText>
              </w:r>
            </w:del>
          </w:p>
        </w:tc>
      </w:tr>
      <w:tr w:rsidR="008E48F7" w14:paraId="0DBAF7B8" w14:textId="77777777" w:rsidTr="006C70EF">
        <w:trPr>
          <w:trHeight w:val="1605"/>
          <w:trPrChange w:id="1586" w:author="hyx" w:date="2018-11-10T15:16:00Z">
            <w:trPr>
              <w:trHeight w:val="2967"/>
            </w:trPr>
          </w:trPrChange>
        </w:trPr>
        <w:tc>
          <w:tcPr>
            <w:tcW w:w="1167" w:type="dxa"/>
            <w:shd w:val="clear" w:color="auto" w:fill="auto"/>
            <w:tcPrChange w:id="1587" w:author="hyx" w:date="2018-11-10T15:16:00Z">
              <w:tcPr>
                <w:tcW w:w="1167" w:type="dxa"/>
                <w:shd w:val="clear" w:color="auto" w:fill="auto"/>
              </w:tcPr>
            </w:tcPrChange>
          </w:tcPr>
          <w:p w14:paraId="40CE9A23" w14:textId="1904C55E" w:rsidR="008E48F7" w:rsidRDefault="008E48F7">
            <w:pPr>
              <w:pPrChange w:id="1588" w:author="hyx" w:date="2018-11-10T14:46:00Z">
                <w:pPr>
                  <w:ind w:firstLine="420"/>
                </w:pPr>
              </w:pPrChange>
            </w:pPr>
            <w:r>
              <w:rPr>
                <w:rFonts w:hint="eastAsia"/>
              </w:rPr>
              <w:t>团队成员</w:t>
            </w:r>
            <w:del w:id="1589" w:author="hyx" w:date="2018-11-10T15:12:00Z">
              <w:r w:rsidDel="006C70EF">
                <w:rPr>
                  <w:rFonts w:hint="eastAsia"/>
                </w:rPr>
                <w:delText>的能力（包括业务能力和技术能力）和素质，对项目的进展、项目的质量具有很大的影响</w:delText>
              </w:r>
            </w:del>
            <w:ins w:id="1590" w:author="hyx" w:date="2018-11-10T15:12:00Z">
              <w:r w:rsidR="006C70EF">
                <w:rPr>
                  <w:rFonts w:hint="eastAsia"/>
                </w:rPr>
                <w:t>能力</w:t>
              </w:r>
            </w:ins>
            <w:ins w:id="1591" w:author="hyx" w:date="2018-11-10T15:13:00Z">
              <w:r w:rsidR="006C70EF">
                <w:rPr>
                  <w:rFonts w:hint="eastAsia"/>
                </w:rPr>
                <w:t>方向水平不一致</w:t>
              </w:r>
            </w:ins>
          </w:p>
        </w:tc>
        <w:tc>
          <w:tcPr>
            <w:tcW w:w="1157" w:type="dxa"/>
            <w:shd w:val="clear" w:color="auto" w:fill="auto"/>
            <w:tcPrChange w:id="1592" w:author="hyx" w:date="2018-11-10T15:16:00Z">
              <w:tcPr>
                <w:tcW w:w="1157" w:type="dxa"/>
                <w:shd w:val="clear" w:color="auto" w:fill="auto"/>
              </w:tcPr>
            </w:tcPrChange>
          </w:tcPr>
          <w:p w14:paraId="50FC0682" w14:textId="77777777" w:rsidR="008E48F7" w:rsidRDefault="008E48F7" w:rsidP="008E48F7">
            <w:r>
              <w:rPr>
                <w:rFonts w:hint="eastAsia"/>
              </w:rPr>
              <w:t>参与者</w:t>
            </w:r>
          </w:p>
        </w:tc>
        <w:tc>
          <w:tcPr>
            <w:tcW w:w="903" w:type="dxa"/>
            <w:shd w:val="clear" w:color="auto" w:fill="auto"/>
            <w:tcPrChange w:id="1593" w:author="hyx" w:date="2018-11-10T15:16:00Z">
              <w:tcPr>
                <w:tcW w:w="1157" w:type="dxa"/>
                <w:gridSpan w:val="2"/>
                <w:shd w:val="clear" w:color="auto" w:fill="auto"/>
              </w:tcPr>
            </w:tcPrChange>
          </w:tcPr>
          <w:p w14:paraId="6F92823D" w14:textId="77777777" w:rsidR="008E48F7" w:rsidRDefault="008E48F7">
            <w:pPr>
              <w:pPrChange w:id="1594" w:author="hyx" w:date="2018-11-10T14:46:00Z">
                <w:pPr>
                  <w:ind w:firstLine="420"/>
                </w:pPr>
              </w:pPrChange>
            </w:pPr>
            <w:r>
              <w:rPr>
                <w:rFonts w:hint="eastAsia"/>
              </w:rPr>
              <w:t>中</w:t>
            </w:r>
          </w:p>
        </w:tc>
        <w:tc>
          <w:tcPr>
            <w:tcW w:w="1625" w:type="dxa"/>
            <w:shd w:val="clear" w:color="auto" w:fill="auto"/>
            <w:tcPrChange w:id="1595" w:author="hyx" w:date="2018-11-10T15:16:00Z">
              <w:tcPr>
                <w:tcW w:w="1371" w:type="dxa"/>
                <w:shd w:val="clear" w:color="auto" w:fill="auto"/>
              </w:tcPr>
            </w:tcPrChange>
          </w:tcPr>
          <w:p w14:paraId="629B5645" w14:textId="40AC218C" w:rsidR="008E48F7" w:rsidRDefault="008E48F7">
            <w:pPr>
              <w:pPrChange w:id="1596" w:author="hyx" w:date="2018-11-10T14:46:00Z">
                <w:pPr>
                  <w:ind w:firstLine="420"/>
                </w:pPr>
              </w:pPrChange>
            </w:pPr>
            <w:del w:id="1597" w:author="hyx" w:date="2018-11-10T15:13:00Z">
              <w:r w:rsidDel="006C70EF">
                <w:rPr>
                  <w:rFonts w:hint="eastAsia"/>
                </w:rPr>
                <w:delText>在用人之前先选对人、开展有针对性的培训、将合适的人安排到合适的岗位上</w:delText>
              </w:r>
            </w:del>
            <w:ins w:id="1598" w:author="hyx" w:date="2018-11-10T15:13:00Z">
              <w:r w:rsidR="006C70EF">
                <w:rPr>
                  <w:rFonts w:hint="eastAsia"/>
                </w:rPr>
                <w:t>在布置任务前了解组员的能力方向大小，并合理的相对应的分配任务</w:t>
              </w:r>
            </w:ins>
          </w:p>
        </w:tc>
        <w:tc>
          <w:tcPr>
            <w:tcW w:w="1157" w:type="dxa"/>
            <w:shd w:val="clear" w:color="auto" w:fill="auto"/>
            <w:tcPrChange w:id="1599" w:author="hyx" w:date="2018-11-10T15:16:00Z">
              <w:tcPr>
                <w:tcW w:w="1157" w:type="dxa"/>
                <w:shd w:val="clear" w:color="auto" w:fill="auto"/>
              </w:tcPr>
            </w:tcPrChange>
          </w:tcPr>
          <w:p w14:paraId="7C49757F" w14:textId="77777777" w:rsidR="008E48F7" w:rsidRDefault="008E48F7">
            <w:pPr>
              <w:pPrChange w:id="1600" w:author="hyx" w:date="2018-11-10T14:46:00Z">
                <w:pPr>
                  <w:ind w:firstLine="420"/>
                </w:pPr>
              </w:pPrChange>
            </w:pPr>
            <w:r>
              <w:rPr>
                <w:rFonts w:hint="eastAsia"/>
              </w:rPr>
              <w:t>中</w:t>
            </w:r>
          </w:p>
        </w:tc>
        <w:tc>
          <w:tcPr>
            <w:tcW w:w="1157" w:type="dxa"/>
            <w:shd w:val="clear" w:color="auto" w:fill="auto"/>
            <w:tcPrChange w:id="1601" w:author="hyx" w:date="2018-11-10T15:16:00Z">
              <w:tcPr>
                <w:tcW w:w="1157" w:type="dxa"/>
                <w:shd w:val="clear" w:color="auto" w:fill="auto"/>
              </w:tcPr>
            </w:tcPrChange>
          </w:tcPr>
          <w:p w14:paraId="292D8093" w14:textId="77777777" w:rsidR="008E48F7" w:rsidRDefault="008E48F7">
            <w:pPr>
              <w:pPrChange w:id="1602" w:author="hyx" w:date="2018-11-10T14:46:00Z">
                <w:pPr>
                  <w:ind w:firstLine="420"/>
                </w:pPr>
              </w:pPrChange>
            </w:pPr>
            <w:r>
              <w:rPr>
                <w:rFonts w:hint="eastAsia"/>
              </w:rPr>
              <w:t>中等</w:t>
            </w:r>
          </w:p>
        </w:tc>
        <w:tc>
          <w:tcPr>
            <w:tcW w:w="1130" w:type="dxa"/>
            <w:shd w:val="clear" w:color="auto" w:fill="auto"/>
            <w:tcPrChange w:id="1603" w:author="hyx" w:date="2018-11-10T15:16:00Z">
              <w:tcPr>
                <w:tcW w:w="1130" w:type="dxa"/>
                <w:shd w:val="clear" w:color="auto" w:fill="auto"/>
              </w:tcPr>
            </w:tcPrChange>
          </w:tcPr>
          <w:p w14:paraId="51AA4F8F" w14:textId="2030F8A9" w:rsidR="008E48F7" w:rsidRDefault="008E48F7">
            <w:pPr>
              <w:pPrChange w:id="1604" w:author="hyx" w:date="2018-11-10T14:46:00Z">
                <w:pPr>
                  <w:ind w:firstLine="420"/>
                </w:pPr>
              </w:pPrChange>
            </w:pPr>
            <w:r>
              <w:rPr>
                <w:rFonts w:hint="eastAsia"/>
              </w:rPr>
              <w:t>R</w:t>
            </w:r>
            <w:ins w:id="1605" w:author="hyx" w:date="2018-11-10T15:12:00Z">
              <w:r w:rsidR="006C70EF">
                <w:t>9</w:t>
              </w:r>
            </w:ins>
            <w:del w:id="1606" w:author="hyx" w:date="2018-11-10T15:12:00Z">
              <w:r w:rsidDel="006C70EF">
                <w:rPr>
                  <w:rFonts w:hint="eastAsia"/>
                </w:rPr>
                <w:delText>10</w:delText>
              </w:r>
            </w:del>
          </w:p>
        </w:tc>
      </w:tr>
      <w:tr w:rsidR="008E48F7" w14:paraId="13961FD5" w14:textId="77777777" w:rsidTr="006C70EF">
        <w:trPr>
          <w:trHeight w:val="917"/>
          <w:trPrChange w:id="1607" w:author="hyx" w:date="2018-11-10T15:21:00Z">
            <w:trPr>
              <w:trHeight w:val="587"/>
            </w:trPr>
          </w:trPrChange>
        </w:trPr>
        <w:tc>
          <w:tcPr>
            <w:tcW w:w="1167" w:type="dxa"/>
            <w:shd w:val="clear" w:color="auto" w:fill="auto"/>
            <w:tcPrChange w:id="1608" w:author="hyx" w:date="2018-11-10T15:21:00Z">
              <w:tcPr>
                <w:tcW w:w="1167" w:type="dxa"/>
                <w:shd w:val="clear" w:color="auto" w:fill="auto"/>
              </w:tcPr>
            </w:tcPrChange>
          </w:tcPr>
          <w:p w14:paraId="58BE0E5B" w14:textId="6B54D661" w:rsidR="008E48F7" w:rsidRDefault="008E48F7">
            <w:pPr>
              <w:pPrChange w:id="1609" w:author="hyx" w:date="2018-11-10T14:46:00Z">
                <w:pPr>
                  <w:ind w:firstLine="420"/>
                </w:pPr>
              </w:pPrChange>
            </w:pPr>
            <w:del w:id="1610" w:author="hyx" w:date="2018-11-10T15:14:00Z">
              <w:r w:rsidDel="006C70EF">
                <w:rPr>
                  <w:rFonts w:hint="eastAsia"/>
                </w:rPr>
                <w:delText>团队成员是否能齐心协力为项目的共同目标服务</w:delText>
              </w:r>
            </w:del>
            <w:ins w:id="1611" w:author="hyx" w:date="2018-11-10T15:14:00Z">
              <w:r w:rsidR="006C70EF">
                <w:rPr>
                  <w:rFonts w:hint="eastAsia"/>
                </w:rPr>
                <w:t>团队遭受挫折，信心下滑</w:t>
              </w:r>
            </w:ins>
          </w:p>
        </w:tc>
        <w:tc>
          <w:tcPr>
            <w:tcW w:w="1157" w:type="dxa"/>
            <w:shd w:val="clear" w:color="auto" w:fill="auto"/>
            <w:tcPrChange w:id="1612" w:author="hyx" w:date="2018-11-10T15:21:00Z">
              <w:tcPr>
                <w:tcW w:w="1157" w:type="dxa"/>
                <w:shd w:val="clear" w:color="auto" w:fill="auto"/>
              </w:tcPr>
            </w:tcPrChange>
          </w:tcPr>
          <w:p w14:paraId="0E39A1F6" w14:textId="77777777" w:rsidR="008E48F7" w:rsidRPr="006C70EF" w:rsidRDefault="008E48F7" w:rsidP="008E48F7">
            <w:pPr>
              <w:rPr>
                <w:rPrChange w:id="1613" w:author="hyx" w:date="2018-11-10T15:13:00Z">
                  <w:rPr>
                    <w:b/>
                  </w:rPr>
                </w:rPrChange>
              </w:rPr>
            </w:pPr>
            <w:r w:rsidRPr="006C70EF">
              <w:rPr>
                <w:rFonts w:hint="eastAsia"/>
                <w:rPrChange w:id="1614" w:author="hyx" w:date="2018-11-10T15:13:00Z">
                  <w:rPr>
                    <w:rFonts w:hint="eastAsia"/>
                    <w:b/>
                  </w:rPr>
                </w:rPrChange>
              </w:rPr>
              <w:t>参与者</w:t>
            </w:r>
          </w:p>
        </w:tc>
        <w:tc>
          <w:tcPr>
            <w:tcW w:w="903" w:type="dxa"/>
            <w:shd w:val="clear" w:color="auto" w:fill="auto"/>
            <w:tcPrChange w:id="1615" w:author="hyx" w:date="2018-11-10T15:21:00Z">
              <w:tcPr>
                <w:tcW w:w="1157" w:type="dxa"/>
                <w:gridSpan w:val="2"/>
                <w:shd w:val="clear" w:color="auto" w:fill="auto"/>
              </w:tcPr>
            </w:tcPrChange>
          </w:tcPr>
          <w:p w14:paraId="5407193B" w14:textId="17BE0B5A" w:rsidR="008E48F7" w:rsidRDefault="006C70EF">
            <w:pPr>
              <w:pPrChange w:id="1616" w:author="hyx" w:date="2018-11-10T14:46:00Z">
                <w:pPr>
                  <w:ind w:firstLine="420"/>
                </w:pPr>
              </w:pPrChange>
            </w:pPr>
            <w:ins w:id="1617" w:author="hyx" w:date="2018-11-10T15:15:00Z">
              <w:r>
                <w:rPr>
                  <w:rFonts w:hint="eastAsia"/>
                </w:rPr>
                <w:t>高</w:t>
              </w:r>
            </w:ins>
            <w:del w:id="1618" w:author="hyx" w:date="2018-11-10T15:15:00Z">
              <w:r w:rsidR="008E48F7" w:rsidDel="006C70EF">
                <w:rPr>
                  <w:rFonts w:hint="eastAsia"/>
                </w:rPr>
                <w:delText>低</w:delText>
              </w:r>
            </w:del>
          </w:p>
        </w:tc>
        <w:tc>
          <w:tcPr>
            <w:tcW w:w="1625" w:type="dxa"/>
            <w:shd w:val="clear" w:color="auto" w:fill="auto"/>
            <w:tcPrChange w:id="1619" w:author="hyx" w:date="2018-11-10T15:21:00Z">
              <w:tcPr>
                <w:tcW w:w="1371" w:type="dxa"/>
                <w:shd w:val="clear" w:color="auto" w:fill="auto"/>
              </w:tcPr>
            </w:tcPrChange>
          </w:tcPr>
          <w:p w14:paraId="2F5FD57C" w14:textId="484A6F6B" w:rsidR="008E48F7" w:rsidRDefault="006C70EF">
            <w:pPr>
              <w:pPrChange w:id="1620" w:author="hyx" w:date="2018-11-10T14:46:00Z">
                <w:pPr>
                  <w:ind w:firstLine="420"/>
                </w:pPr>
              </w:pPrChange>
            </w:pPr>
            <w:ins w:id="1621" w:author="hyx" w:date="2018-11-10T15:16:00Z">
              <w:r>
                <w:rPr>
                  <w:rFonts w:hint="eastAsia"/>
                </w:rPr>
                <w:t>及时分析问题所在，迅速</w:t>
              </w:r>
            </w:ins>
            <w:ins w:id="1622" w:author="hyx" w:date="2018-11-10T15:17:00Z">
              <w:r>
                <w:rPr>
                  <w:rFonts w:hint="eastAsia"/>
                </w:rPr>
                <w:t>改正调整，并互相安慰，积极投入下一轮任务</w:t>
              </w:r>
            </w:ins>
            <w:del w:id="1623" w:author="hyx" w:date="2018-11-10T15:15:00Z">
              <w:r w:rsidR="008E48F7" w:rsidDel="006C70EF">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Change w:id="1624" w:author="hyx" w:date="2018-11-10T15:21:00Z">
              <w:tcPr>
                <w:tcW w:w="1157" w:type="dxa"/>
                <w:shd w:val="clear" w:color="auto" w:fill="auto"/>
              </w:tcPr>
            </w:tcPrChange>
          </w:tcPr>
          <w:p w14:paraId="0A8DC2DA" w14:textId="3FB49706" w:rsidR="008E48F7" w:rsidRDefault="006C70EF">
            <w:pPr>
              <w:pPrChange w:id="1625" w:author="hyx" w:date="2018-11-10T14:46:00Z">
                <w:pPr>
                  <w:ind w:firstLine="420"/>
                </w:pPr>
              </w:pPrChange>
            </w:pPr>
            <w:ins w:id="1626" w:author="hyx" w:date="2018-11-10T15:15:00Z">
              <w:r>
                <w:rPr>
                  <w:rFonts w:hint="eastAsia"/>
                </w:rPr>
                <w:t>高</w:t>
              </w:r>
            </w:ins>
            <w:del w:id="1627" w:author="hyx" w:date="2018-11-10T15:15:00Z">
              <w:r w:rsidR="008E48F7" w:rsidDel="006C70EF">
                <w:rPr>
                  <w:rFonts w:hint="eastAsia"/>
                </w:rPr>
                <w:delText>低</w:delText>
              </w:r>
            </w:del>
          </w:p>
        </w:tc>
        <w:tc>
          <w:tcPr>
            <w:tcW w:w="1157" w:type="dxa"/>
            <w:shd w:val="clear" w:color="auto" w:fill="auto"/>
            <w:tcPrChange w:id="1628" w:author="hyx" w:date="2018-11-10T15:21:00Z">
              <w:tcPr>
                <w:tcW w:w="1157" w:type="dxa"/>
                <w:shd w:val="clear" w:color="auto" w:fill="auto"/>
              </w:tcPr>
            </w:tcPrChange>
          </w:tcPr>
          <w:p w14:paraId="7B78DFA3" w14:textId="7C3DFBF0" w:rsidR="008E48F7" w:rsidRDefault="006C70EF">
            <w:pPr>
              <w:pPrChange w:id="1629" w:author="hyx" w:date="2018-11-10T14:46:00Z">
                <w:pPr>
                  <w:ind w:firstLine="420"/>
                </w:pPr>
              </w:pPrChange>
            </w:pPr>
            <w:ins w:id="1630" w:author="hyx" w:date="2018-11-10T15:15:00Z">
              <w:r>
                <w:rPr>
                  <w:rFonts w:hint="eastAsia"/>
                </w:rPr>
                <w:t>显著</w:t>
              </w:r>
            </w:ins>
            <w:del w:id="1631" w:author="hyx" w:date="2018-11-10T15:15:00Z">
              <w:r w:rsidR="008E48F7" w:rsidDel="006C70EF">
                <w:rPr>
                  <w:rFonts w:hint="eastAsia"/>
                </w:rPr>
                <w:delText>中等</w:delText>
              </w:r>
            </w:del>
          </w:p>
        </w:tc>
        <w:tc>
          <w:tcPr>
            <w:tcW w:w="1130" w:type="dxa"/>
            <w:shd w:val="clear" w:color="auto" w:fill="auto"/>
            <w:tcPrChange w:id="1632" w:author="hyx" w:date="2018-11-10T15:21:00Z">
              <w:tcPr>
                <w:tcW w:w="1130" w:type="dxa"/>
                <w:shd w:val="clear" w:color="auto" w:fill="auto"/>
              </w:tcPr>
            </w:tcPrChange>
          </w:tcPr>
          <w:p w14:paraId="67286420" w14:textId="7E302ABB" w:rsidR="008E48F7" w:rsidRDefault="008E48F7">
            <w:pPr>
              <w:pPrChange w:id="1633" w:author="hyx" w:date="2018-11-10T14:46:00Z">
                <w:pPr>
                  <w:ind w:firstLine="420"/>
                </w:pPr>
              </w:pPrChange>
            </w:pPr>
            <w:r>
              <w:rPr>
                <w:rFonts w:hint="eastAsia"/>
              </w:rPr>
              <w:t>R1</w:t>
            </w:r>
            <w:ins w:id="1634" w:author="hyx" w:date="2018-11-10T15:15:00Z">
              <w:r w:rsidR="006C70EF">
                <w:t>0</w:t>
              </w:r>
            </w:ins>
            <w:del w:id="1635" w:author="hyx" w:date="2018-11-10T15:15:00Z">
              <w:r w:rsidDel="006C70EF">
                <w:rPr>
                  <w:rFonts w:hint="eastAsia"/>
                </w:rPr>
                <w:delText>1</w:delText>
              </w:r>
            </w:del>
          </w:p>
        </w:tc>
      </w:tr>
      <w:tr w:rsidR="008E48F7" w14:paraId="23C53794" w14:textId="77777777" w:rsidTr="006C70EF">
        <w:trPr>
          <w:trHeight w:val="1418"/>
          <w:trPrChange w:id="1636" w:author="hyx" w:date="2018-11-10T15:22:00Z">
            <w:trPr>
              <w:trHeight w:val="4773"/>
            </w:trPr>
          </w:trPrChange>
        </w:trPr>
        <w:tc>
          <w:tcPr>
            <w:tcW w:w="1167" w:type="dxa"/>
            <w:shd w:val="clear" w:color="auto" w:fill="auto"/>
            <w:tcPrChange w:id="1637" w:author="hyx" w:date="2018-11-10T15:22:00Z">
              <w:tcPr>
                <w:tcW w:w="1167" w:type="dxa"/>
                <w:shd w:val="clear" w:color="auto" w:fill="auto"/>
              </w:tcPr>
            </w:tcPrChange>
          </w:tcPr>
          <w:p w14:paraId="014FD9B1" w14:textId="0E164A1E" w:rsidR="008E48F7" w:rsidRDefault="008E48F7">
            <w:pPr>
              <w:pPrChange w:id="1638" w:author="hyx" w:date="2018-11-10T14:46:00Z">
                <w:pPr>
                  <w:ind w:firstLine="420"/>
                </w:pPr>
              </w:pPrChange>
            </w:pPr>
            <w:del w:id="1639" w:author="hyx" w:date="2018-11-10T15:18:00Z">
              <w:r w:rsidDel="006C70EF">
                <w:rPr>
                  <w:rFonts w:hint="eastAsia"/>
                </w:rPr>
                <w:delText>管理工具、开发工具、测试工具等是否能及时到位、到位的工具版本是否符合项目要求</w:delText>
              </w:r>
            </w:del>
            <w:ins w:id="1640" w:author="hyx" w:date="2018-11-10T15:18:00Z">
              <w:r w:rsidR="006C70EF">
                <w:rPr>
                  <w:rFonts w:hint="eastAsia"/>
                </w:rPr>
                <w:t>相关工具未到位</w:t>
              </w:r>
            </w:ins>
          </w:p>
        </w:tc>
        <w:tc>
          <w:tcPr>
            <w:tcW w:w="1157" w:type="dxa"/>
            <w:shd w:val="clear" w:color="auto" w:fill="auto"/>
            <w:tcPrChange w:id="1641" w:author="hyx" w:date="2018-11-10T15:22:00Z">
              <w:tcPr>
                <w:tcW w:w="1157" w:type="dxa"/>
                <w:shd w:val="clear" w:color="auto" w:fill="auto"/>
              </w:tcPr>
            </w:tcPrChange>
          </w:tcPr>
          <w:p w14:paraId="6F5F0E53" w14:textId="77777777" w:rsidR="008E48F7" w:rsidRPr="006C70EF" w:rsidRDefault="008E48F7">
            <w:pPr>
              <w:rPr>
                <w:rPrChange w:id="1642" w:author="hyx" w:date="2018-11-10T15:13:00Z">
                  <w:rPr>
                    <w:b/>
                  </w:rPr>
                </w:rPrChange>
              </w:rPr>
              <w:pPrChange w:id="1643" w:author="hyx" w:date="2018-11-10T14:46:00Z">
                <w:pPr>
                  <w:ind w:firstLine="422"/>
                </w:pPr>
              </w:pPrChange>
            </w:pPr>
            <w:r w:rsidRPr="006C70EF">
              <w:rPr>
                <w:rFonts w:hint="eastAsia"/>
                <w:rPrChange w:id="1644" w:author="hyx" w:date="2018-11-10T15:13:00Z">
                  <w:rPr>
                    <w:rFonts w:hint="eastAsia"/>
                    <w:b/>
                  </w:rPr>
                </w:rPrChange>
              </w:rPr>
              <w:t>工具</w:t>
            </w:r>
          </w:p>
        </w:tc>
        <w:tc>
          <w:tcPr>
            <w:tcW w:w="903" w:type="dxa"/>
            <w:shd w:val="clear" w:color="auto" w:fill="auto"/>
            <w:tcPrChange w:id="1645" w:author="hyx" w:date="2018-11-10T15:22:00Z">
              <w:tcPr>
                <w:tcW w:w="1157" w:type="dxa"/>
                <w:gridSpan w:val="2"/>
                <w:shd w:val="clear" w:color="auto" w:fill="auto"/>
              </w:tcPr>
            </w:tcPrChange>
          </w:tcPr>
          <w:p w14:paraId="2CB57ABE" w14:textId="77777777" w:rsidR="008E48F7" w:rsidRDefault="008E48F7">
            <w:pPr>
              <w:pPrChange w:id="1646" w:author="hyx" w:date="2018-11-10T14:46:00Z">
                <w:pPr>
                  <w:ind w:firstLine="420"/>
                </w:pPr>
              </w:pPrChange>
            </w:pPr>
            <w:r>
              <w:rPr>
                <w:rFonts w:hint="eastAsia"/>
              </w:rPr>
              <w:t>低</w:t>
            </w:r>
          </w:p>
        </w:tc>
        <w:tc>
          <w:tcPr>
            <w:tcW w:w="1625" w:type="dxa"/>
            <w:shd w:val="clear" w:color="auto" w:fill="auto"/>
            <w:tcPrChange w:id="1647" w:author="hyx" w:date="2018-11-10T15:22:00Z">
              <w:tcPr>
                <w:tcW w:w="1371" w:type="dxa"/>
                <w:shd w:val="clear" w:color="auto" w:fill="auto"/>
              </w:tcPr>
            </w:tcPrChange>
          </w:tcPr>
          <w:p w14:paraId="3D1783C2" w14:textId="1D55EEA3" w:rsidR="008E48F7" w:rsidRPr="006C70EF" w:rsidRDefault="006C70EF">
            <w:pPr>
              <w:pPrChange w:id="1648" w:author="hyx" w:date="2018-11-10T15:20:00Z">
                <w:pPr>
                  <w:ind w:firstLine="420"/>
                </w:pPr>
              </w:pPrChange>
            </w:pPr>
            <w:ins w:id="1649" w:author="hyx" w:date="2018-11-10T15:20:00Z">
              <w:r>
                <w:rPr>
                  <w:rFonts w:hint="eastAsia"/>
                </w:rPr>
                <w:t>找有经验的人迅速部署完成，</w:t>
              </w:r>
            </w:ins>
            <w:del w:id="1650" w:author="hyx" w:date="2018-11-10T15:18:00Z">
              <w:r w:rsidR="008E48F7" w:rsidDel="006C70EF">
                <w:rPr>
                  <w:rFonts w:hint="eastAsia"/>
                </w:rPr>
                <w:delText>在项目的启动阶段就落实好各项工具的来源或可能的替代工具，在这些工具需要使用之前（一般需要提前一个月左右）跟踪并落实工具的到位事宜</w:delText>
              </w:r>
            </w:del>
            <w:ins w:id="1651" w:author="hyx" w:date="2018-11-10T15:18:00Z">
              <w:r>
                <w:rPr>
                  <w:rFonts w:hint="eastAsia"/>
                </w:rPr>
                <w:t>对相关责任人员进行教育</w:t>
              </w:r>
            </w:ins>
          </w:p>
        </w:tc>
        <w:tc>
          <w:tcPr>
            <w:tcW w:w="1157" w:type="dxa"/>
            <w:shd w:val="clear" w:color="auto" w:fill="auto"/>
            <w:tcPrChange w:id="1652" w:author="hyx" w:date="2018-11-10T15:22:00Z">
              <w:tcPr>
                <w:tcW w:w="1157" w:type="dxa"/>
                <w:shd w:val="clear" w:color="auto" w:fill="auto"/>
              </w:tcPr>
            </w:tcPrChange>
          </w:tcPr>
          <w:p w14:paraId="3689C85B" w14:textId="77777777" w:rsidR="008E48F7" w:rsidRDefault="008E48F7">
            <w:pPr>
              <w:pPrChange w:id="1653" w:author="hyx" w:date="2018-11-10T14:46:00Z">
                <w:pPr>
                  <w:ind w:firstLine="420"/>
                </w:pPr>
              </w:pPrChange>
            </w:pPr>
            <w:r>
              <w:rPr>
                <w:rFonts w:hint="eastAsia"/>
              </w:rPr>
              <w:t>低</w:t>
            </w:r>
          </w:p>
        </w:tc>
        <w:tc>
          <w:tcPr>
            <w:tcW w:w="1157" w:type="dxa"/>
            <w:shd w:val="clear" w:color="auto" w:fill="auto"/>
            <w:tcPrChange w:id="1654" w:author="hyx" w:date="2018-11-10T15:22:00Z">
              <w:tcPr>
                <w:tcW w:w="1157" w:type="dxa"/>
                <w:shd w:val="clear" w:color="auto" w:fill="auto"/>
              </w:tcPr>
            </w:tcPrChange>
          </w:tcPr>
          <w:p w14:paraId="5ED8171C" w14:textId="77777777" w:rsidR="008E48F7" w:rsidRDefault="008E48F7">
            <w:pPr>
              <w:pPrChange w:id="1655" w:author="hyx" w:date="2018-11-10T14:46:00Z">
                <w:pPr>
                  <w:ind w:firstLine="420"/>
                </w:pPr>
              </w:pPrChange>
            </w:pPr>
            <w:r>
              <w:rPr>
                <w:rFonts w:hint="eastAsia"/>
              </w:rPr>
              <w:t>低</w:t>
            </w:r>
          </w:p>
        </w:tc>
        <w:tc>
          <w:tcPr>
            <w:tcW w:w="1130" w:type="dxa"/>
            <w:shd w:val="clear" w:color="auto" w:fill="auto"/>
            <w:tcPrChange w:id="1656" w:author="hyx" w:date="2018-11-10T15:22:00Z">
              <w:tcPr>
                <w:tcW w:w="1130" w:type="dxa"/>
                <w:shd w:val="clear" w:color="auto" w:fill="auto"/>
              </w:tcPr>
            </w:tcPrChange>
          </w:tcPr>
          <w:p w14:paraId="22FB7506" w14:textId="498B4FF7" w:rsidR="008E48F7" w:rsidRDefault="008E48F7">
            <w:pPr>
              <w:pPrChange w:id="1657" w:author="hyx" w:date="2018-11-10T14:46:00Z">
                <w:pPr>
                  <w:ind w:firstLine="420"/>
                </w:pPr>
              </w:pPrChange>
            </w:pPr>
            <w:r>
              <w:rPr>
                <w:rFonts w:hint="eastAsia"/>
              </w:rPr>
              <w:t>R1</w:t>
            </w:r>
            <w:ins w:id="1658" w:author="hyx" w:date="2018-11-10T15:24:00Z">
              <w:r w:rsidR="009A2874">
                <w:t>1</w:t>
              </w:r>
            </w:ins>
            <w:del w:id="1659" w:author="hyx" w:date="2018-11-10T15:24:00Z">
              <w:r w:rsidDel="009A2874">
                <w:rPr>
                  <w:rFonts w:hint="eastAsia"/>
                </w:rPr>
                <w:delText>2</w:delText>
              </w:r>
            </w:del>
          </w:p>
        </w:tc>
      </w:tr>
      <w:tr w:rsidR="006C70EF" w14:paraId="1A3910CE" w14:textId="77777777" w:rsidTr="006C70EF">
        <w:trPr>
          <w:trHeight w:val="1418"/>
          <w:ins w:id="1660" w:author="hyx" w:date="2018-11-10T15:22:00Z"/>
        </w:trPr>
        <w:tc>
          <w:tcPr>
            <w:tcW w:w="1167" w:type="dxa"/>
            <w:shd w:val="clear" w:color="auto" w:fill="auto"/>
          </w:tcPr>
          <w:p w14:paraId="34FEA21F" w14:textId="243CF346" w:rsidR="006C70EF" w:rsidDel="006C70EF" w:rsidRDefault="009A2874" w:rsidP="006C70EF">
            <w:pPr>
              <w:rPr>
                <w:ins w:id="1661" w:author="hyx" w:date="2018-11-10T15:22:00Z"/>
              </w:rPr>
            </w:pPr>
            <w:ins w:id="1662" w:author="hyx" w:date="2018-11-10T15:23:00Z">
              <w:r>
                <w:rPr>
                  <w:rFonts w:hint="eastAsia"/>
                </w:rPr>
                <w:t>对方法、工具和技术掌握</w:t>
              </w:r>
              <w:r w:rsidR="006C70EF">
                <w:rPr>
                  <w:rFonts w:hint="eastAsia"/>
                </w:rPr>
                <w:t>的不够</w:t>
              </w:r>
            </w:ins>
          </w:p>
        </w:tc>
        <w:tc>
          <w:tcPr>
            <w:tcW w:w="1157" w:type="dxa"/>
            <w:shd w:val="clear" w:color="auto" w:fill="auto"/>
          </w:tcPr>
          <w:p w14:paraId="279E4BEA" w14:textId="2A99F326" w:rsidR="006C70EF" w:rsidRPr="009A2874" w:rsidRDefault="006C70EF" w:rsidP="006C70EF">
            <w:pPr>
              <w:rPr>
                <w:ins w:id="1663" w:author="hyx" w:date="2018-11-10T15:22:00Z"/>
              </w:rPr>
            </w:pPr>
            <w:ins w:id="1664" w:author="hyx" w:date="2018-11-10T15:23:00Z">
              <w:r w:rsidRPr="009A2874">
                <w:rPr>
                  <w:rFonts w:hint="eastAsia"/>
                  <w:rPrChange w:id="1665" w:author="hyx" w:date="2018-11-10T15:23:00Z">
                    <w:rPr>
                      <w:rFonts w:hint="eastAsia"/>
                      <w:b/>
                    </w:rPr>
                  </w:rPrChange>
                </w:rPr>
                <w:t>技术</w:t>
              </w:r>
            </w:ins>
          </w:p>
        </w:tc>
        <w:tc>
          <w:tcPr>
            <w:tcW w:w="903" w:type="dxa"/>
            <w:shd w:val="clear" w:color="auto" w:fill="auto"/>
          </w:tcPr>
          <w:p w14:paraId="7ED322E0" w14:textId="6F11C946" w:rsidR="006C70EF" w:rsidRDefault="006C70EF" w:rsidP="006C70EF">
            <w:pPr>
              <w:rPr>
                <w:ins w:id="1666" w:author="hyx" w:date="2018-11-10T15:22:00Z"/>
              </w:rPr>
            </w:pPr>
            <w:ins w:id="1667" w:author="hyx" w:date="2018-11-10T15:23:00Z">
              <w:r>
                <w:rPr>
                  <w:rFonts w:hint="eastAsia"/>
                </w:rPr>
                <w:t>高</w:t>
              </w:r>
            </w:ins>
          </w:p>
        </w:tc>
        <w:tc>
          <w:tcPr>
            <w:tcW w:w="1625" w:type="dxa"/>
            <w:shd w:val="clear" w:color="auto" w:fill="auto"/>
          </w:tcPr>
          <w:p w14:paraId="186385C8" w14:textId="76CD1688" w:rsidR="006C70EF" w:rsidRDefault="006C70EF" w:rsidP="006C70EF">
            <w:pPr>
              <w:rPr>
                <w:ins w:id="1668" w:author="hyx" w:date="2018-11-10T15:23:00Z"/>
              </w:rPr>
            </w:pPr>
            <w:ins w:id="1669" w:author="hyx" w:date="2018-11-10T15:23:00Z">
              <w:r>
                <w:rPr>
                  <w:rFonts w:hint="eastAsia"/>
                </w:rPr>
                <w:t>每个人</w:t>
              </w:r>
              <w:r w:rsidR="009A2874">
                <w:rPr>
                  <w:rFonts w:hint="eastAsia"/>
                </w:rPr>
                <w:t>负责</w:t>
              </w:r>
              <w:r>
                <w:rPr>
                  <w:rFonts w:hint="eastAsia"/>
                </w:rPr>
                <w:t>熟悉一种工具（①黄叶轩</w:t>
              </w:r>
              <w:r>
                <w:t>project的熟悉与教学</w:t>
              </w:r>
              <w:r>
                <w:rPr>
                  <w:rFonts w:hint="eastAsia"/>
                </w:rPr>
                <w:t>；②陈苏民：</w:t>
              </w:r>
              <w:r>
                <w:t>熟悉需求管理工具与教学</w:t>
              </w:r>
              <w:r>
                <w:rPr>
                  <w:rFonts w:hint="eastAsia"/>
                </w:rPr>
                <w:t>；③徐双铅：</w:t>
              </w:r>
              <w:r>
                <w:t xml:space="preserve"> 熟悉Axure rp </w:t>
              </w:r>
              <w:r>
                <w:rPr>
                  <w:rFonts w:hint="eastAsia"/>
                </w:rPr>
                <w:t>；④吕迪：</w:t>
              </w:r>
              <w:r>
                <w:t xml:space="preserve"> 熟悉UML建模工具与教学</w:t>
              </w:r>
            </w:ins>
          </w:p>
          <w:p w14:paraId="04EDE789" w14:textId="69A7CCE1" w:rsidR="006C70EF" w:rsidRDefault="006C70EF" w:rsidP="006C70EF">
            <w:pPr>
              <w:rPr>
                <w:ins w:id="1670" w:author="hyx" w:date="2018-11-10T15:22:00Z"/>
              </w:rPr>
            </w:pPr>
            <w:ins w:id="1671" w:author="hyx" w:date="2018-11-10T15:23:00Z">
              <w:r>
                <w:rPr>
                  <w:rFonts w:hint="eastAsia"/>
                </w:rPr>
                <w:t>；⑤陈俊仁：</w:t>
              </w:r>
              <w:r>
                <w:t xml:space="preserve"> git</w:t>
              </w:r>
            </w:ins>
            <w:ins w:id="1672" w:author="hyx" w:date="2018-11-10T15:24:00Z">
              <w:r w:rsidR="009A2874">
                <w:rPr>
                  <w:rFonts w:hint="eastAsia"/>
                </w:rPr>
                <w:t>的使用教学</w:t>
              </w:r>
            </w:ins>
            <w:ins w:id="1673" w:author="hyx" w:date="2018-11-10T15:23:00Z">
              <w:r>
                <w:rPr>
                  <w:rFonts w:hint="eastAsia"/>
                </w:rPr>
                <w:t>）</w:t>
              </w:r>
            </w:ins>
          </w:p>
        </w:tc>
        <w:tc>
          <w:tcPr>
            <w:tcW w:w="1157" w:type="dxa"/>
            <w:shd w:val="clear" w:color="auto" w:fill="auto"/>
          </w:tcPr>
          <w:p w14:paraId="35D8257F" w14:textId="2BD5F759" w:rsidR="006C70EF" w:rsidRDefault="006C70EF" w:rsidP="006C70EF">
            <w:pPr>
              <w:rPr>
                <w:ins w:id="1674" w:author="hyx" w:date="2018-11-10T15:22:00Z"/>
              </w:rPr>
            </w:pPr>
            <w:ins w:id="1675" w:author="hyx" w:date="2018-11-10T15:23:00Z">
              <w:r>
                <w:rPr>
                  <w:rFonts w:hint="eastAsia"/>
                </w:rPr>
                <w:t>高</w:t>
              </w:r>
            </w:ins>
          </w:p>
        </w:tc>
        <w:tc>
          <w:tcPr>
            <w:tcW w:w="1157" w:type="dxa"/>
            <w:shd w:val="clear" w:color="auto" w:fill="auto"/>
          </w:tcPr>
          <w:p w14:paraId="402351DA" w14:textId="4A7EEB2C" w:rsidR="006C70EF" w:rsidRDefault="006C70EF" w:rsidP="006C70EF">
            <w:pPr>
              <w:rPr>
                <w:ins w:id="1676" w:author="hyx" w:date="2018-11-10T15:22:00Z"/>
              </w:rPr>
            </w:pPr>
            <w:ins w:id="1677" w:author="hyx" w:date="2018-11-10T15:23:00Z">
              <w:r>
                <w:rPr>
                  <w:rFonts w:hint="eastAsia"/>
                </w:rPr>
                <w:t>显著</w:t>
              </w:r>
            </w:ins>
          </w:p>
        </w:tc>
        <w:tc>
          <w:tcPr>
            <w:tcW w:w="1130" w:type="dxa"/>
            <w:shd w:val="clear" w:color="auto" w:fill="auto"/>
          </w:tcPr>
          <w:p w14:paraId="2607F46F" w14:textId="768A16F7" w:rsidR="006C70EF" w:rsidRDefault="009A2874" w:rsidP="006C70EF">
            <w:pPr>
              <w:rPr>
                <w:ins w:id="1678" w:author="hyx" w:date="2018-11-10T15:22:00Z"/>
              </w:rPr>
            </w:pPr>
            <w:ins w:id="1679" w:author="hyx" w:date="2018-11-10T15:23:00Z">
              <w:r>
                <w:rPr>
                  <w:rFonts w:hint="eastAsia"/>
                </w:rPr>
                <w:t>R1</w:t>
              </w:r>
            </w:ins>
            <w:ins w:id="1680" w:author="hyx" w:date="2018-11-10T15:24:00Z">
              <w:r>
                <w:t>2</w:t>
              </w:r>
            </w:ins>
          </w:p>
        </w:tc>
      </w:tr>
      <w:tr w:rsidR="006C70EF" w:rsidDel="009A2874" w14:paraId="792CC218" w14:textId="21EDDDDA" w:rsidTr="00655CCF">
        <w:trPr>
          <w:trHeight w:val="5060"/>
          <w:del w:id="1681" w:author="hyx" w:date="2018-11-10T15:23:00Z"/>
          <w:trPrChange w:id="1682" w:author="hyx" w:date="2018-11-10T14:45:00Z">
            <w:trPr>
              <w:trHeight w:val="5060"/>
            </w:trPr>
          </w:trPrChange>
        </w:trPr>
        <w:tc>
          <w:tcPr>
            <w:tcW w:w="1167" w:type="dxa"/>
            <w:shd w:val="clear" w:color="auto" w:fill="auto"/>
            <w:tcPrChange w:id="1683" w:author="hyx" w:date="2018-11-10T14:45:00Z">
              <w:tcPr>
                <w:tcW w:w="1167" w:type="dxa"/>
                <w:shd w:val="clear" w:color="auto" w:fill="auto"/>
              </w:tcPr>
            </w:tcPrChange>
          </w:tcPr>
          <w:p w14:paraId="5FF1FEC8" w14:textId="071F49E0" w:rsidR="006C70EF" w:rsidDel="009A2874" w:rsidRDefault="006C70EF">
            <w:pPr>
              <w:rPr>
                <w:del w:id="1684" w:author="hyx" w:date="2018-11-10T15:23:00Z"/>
              </w:rPr>
              <w:pPrChange w:id="1685" w:author="hyx" w:date="2018-11-10T14:47:00Z">
                <w:pPr>
                  <w:ind w:firstLine="420"/>
                </w:pPr>
              </w:pPrChange>
            </w:pPr>
            <w:del w:id="1686" w:author="hyx" w:date="2018-11-10T15:23:00Z">
              <w:r w:rsidDel="006C70EF">
                <w:rPr>
                  <w:rFonts w:hint="eastAsia"/>
                </w:rPr>
                <w:delText>对方法、工具和技术理解的不够</w:delText>
              </w:r>
            </w:del>
          </w:p>
        </w:tc>
        <w:tc>
          <w:tcPr>
            <w:tcW w:w="1157" w:type="dxa"/>
            <w:shd w:val="clear" w:color="auto" w:fill="auto"/>
            <w:tcPrChange w:id="1687" w:author="hyx" w:date="2018-11-10T14:45:00Z">
              <w:tcPr>
                <w:tcW w:w="1157" w:type="dxa"/>
                <w:shd w:val="clear" w:color="auto" w:fill="auto"/>
              </w:tcPr>
            </w:tcPrChange>
          </w:tcPr>
          <w:p w14:paraId="61C82C93" w14:textId="5661B878" w:rsidR="006C70EF" w:rsidDel="009A2874" w:rsidRDefault="006C70EF">
            <w:pPr>
              <w:rPr>
                <w:del w:id="1688" w:author="hyx" w:date="2018-11-10T15:23:00Z"/>
                <w:b/>
              </w:rPr>
              <w:pPrChange w:id="1689" w:author="hyx" w:date="2018-11-10T14:47:00Z">
                <w:pPr>
                  <w:ind w:firstLine="422"/>
                </w:pPr>
              </w:pPrChange>
            </w:pPr>
            <w:del w:id="1690" w:author="hyx" w:date="2018-11-10T15:23:00Z">
              <w:r w:rsidDel="006C70EF">
                <w:rPr>
                  <w:rFonts w:hint="eastAsia"/>
                  <w:b/>
                </w:rPr>
                <w:delText>技术</w:delText>
              </w:r>
            </w:del>
          </w:p>
        </w:tc>
        <w:tc>
          <w:tcPr>
            <w:tcW w:w="903" w:type="dxa"/>
            <w:shd w:val="clear" w:color="auto" w:fill="auto"/>
            <w:tcPrChange w:id="1691" w:author="hyx" w:date="2018-11-10T14:45:00Z">
              <w:tcPr>
                <w:tcW w:w="1157" w:type="dxa"/>
                <w:gridSpan w:val="2"/>
                <w:shd w:val="clear" w:color="auto" w:fill="auto"/>
              </w:tcPr>
            </w:tcPrChange>
          </w:tcPr>
          <w:p w14:paraId="5762EF26" w14:textId="7DEEB6DC" w:rsidR="006C70EF" w:rsidDel="009A2874" w:rsidRDefault="006C70EF">
            <w:pPr>
              <w:rPr>
                <w:del w:id="1692" w:author="hyx" w:date="2018-11-10T15:23:00Z"/>
              </w:rPr>
              <w:pPrChange w:id="1693" w:author="hyx" w:date="2018-11-10T14:47:00Z">
                <w:pPr>
                  <w:ind w:firstLine="420"/>
                </w:pPr>
              </w:pPrChange>
            </w:pPr>
            <w:del w:id="1694" w:author="hyx" w:date="2018-11-10T15:23:00Z">
              <w:r w:rsidDel="006C70EF">
                <w:rPr>
                  <w:rFonts w:hint="eastAsia"/>
                </w:rPr>
                <w:delText>高</w:delText>
              </w:r>
            </w:del>
          </w:p>
        </w:tc>
        <w:tc>
          <w:tcPr>
            <w:tcW w:w="1625" w:type="dxa"/>
            <w:shd w:val="clear" w:color="auto" w:fill="auto"/>
            <w:tcPrChange w:id="1695" w:author="hyx" w:date="2018-11-10T14:45:00Z">
              <w:tcPr>
                <w:tcW w:w="1371" w:type="dxa"/>
                <w:shd w:val="clear" w:color="auto" w:fill="auto"/>
              </w:tcPr>
            </w:tcPrChange>
          </w:tcPr>
          <w:p w14:paraId="2AC9E46C" w14:textId="236F483A" w:rsidR="006C70EF" w:rsidDel="006C70EF" w:rsidRDefault="006C70EF">
            <w:pPr>
              <w:rPr>
                <w:del w:id="1696" w:author="hyx" w:date="2018-11-10T15:23:00Z"/>
              </w:rPr>
              <w:pPrChange w:id="1697" w:author="hyx" w:date="2018-11-10T14:47:00Z">
                <w:pPr>
                  <w:ind w:firstLine="420"/>
                </w:pPr>
              </w:pPrChange>
            </w:pPr>
            <w:del w:id="1698" w:author="hyx" w:date="2018-11-10T15:23:00Z">
              <w:r w:rsidDel="006C70EF">
                <w:rPr>
                  <w:rFonts w:hint="eastAsia"/>
                </w:rPr>
                <w:delText>每个人熟悉一种工具（①黄叶轩：</w:delText>
              </w:r>
              <w:r w:rsidDel="006C70EF">
                <w:delText>project的熟悉与教学</w:delText>
              </w:r>
              <w:r w:rsidDel="006C70EF">
                <w:rPr>
                  <w:rFonts w:hint="eastAsia"/>
                </w:rPr>
                <w:delText>；②陈苏民：</w:delText>
              </w:r>
              <w:r w:rsidDel="006C70EF">
                <w:delText xml:space="preserve"> 熟悉需求管理工具与教学</w:delText>
              </w:r>
              <w:r w:rsidDel="006C70EF">
                <w:rPr>
                  <w:rFonts w:hint="eastAsia"/>
                </w:rPr>
                <w:delText>；③徐双铅：</w:delText>
              </w:r>
              <w:r w:rsidDel="006C70EF">
                <w:delText xml:space="preserve"> 熟悉Axure rp </w:delText>
              </w:r>
              <w:r w:rsidDel="006C70EF">
                <w:rPr>
                  <w:rFonts w:hint="eastAsia"/>
                </w:rPr>
                <w:delText>；④吕迪：</w:delText>
              </w:r>
              <w:r w:rsidDel="006C70EF">
                <w:delText xml:space="preserve"> 熟悉UML建模工具与教学</w:delText>
              </w:r>
            </w:del>
          </w:p>
          <w:p w14:paraId="05F7F182" w14:textId="49EA20B0" w:rsidR="006C70EF" w:rsidDel="009A2874" w:rsidRDefault="006C70EF" w:rsidP="006C70EF">
            <w:pPr>
              <w:ind w:firstLine="420"/>
              <w:rPr>
                <w:del w:id="1699" w:author="hyx" w:date="2018-11-10T15:23:00Z"/>
              </w:rPr>
            </w:pPr>
            <w:del w:id="1700" w:author="hyx" w:date="2018-11-10T15:23:00Z">
              <w:r w:rsidDel="006C70EF">
                <w:rPr>
                  <w:rFonts w:hint="eastAsia"/>
                </w:rPr>
                <w:delText>；⑤陈俊仁：</w:delText>
              </w:r>
              <w:r w:rsidDel="006C70EF">
                <w:delText xml:space="preserve"> git</w:delText>
              </w:r>
              <w:r w:rsidDel="006C70EF">
                <w:rPr>
                  <w:rFonts w:hint="eastAsia"/>
                </w:rPr>
                <w:delText>）</w:delText>
              </w:r>
            </w:del>
          </w:p>
        </w:tc>
        <w:tc>
          <w:tcPr>
            <w:tcW w:w="1157" w:type="dxa"/>
            <w:shd w:val="clear" w:color="auto" w:fill="auto"/>
            <w:tcPrChange w:id="1701" w:author="hyx" w:date="2018-11-10T14:45:00Z">
              <w:tcPr>
                <w:tcW w:w="1157" w:type="dxa"/>
                <w:shd w:val="clear" w:color="auto" w:fill="auto"/>
              </w:tcPr>
            </w:tcPrChange>
          </w:tcPr>
          <w:p w14:paraId="13F8C60C" w14:textId="35F4E910" w:rsidR="006C70EF" w:rsidDel="009A2874" w:rsidRDefault="006C70EF">
            <w:pPr>
              <w:rPr>
                <w:del w:id="1702" w:author="hyx" w:date="2018-11-10T15:23:00Z"/>
              </w:rPr>
              <w:pPrChange w:id="1703" w:author="hyx" w:date="2018-11-10T14:47:00Z">
                <w:pPr>
                  <w:ind w:firstLine="420"/>
                </w:pPr>
              </w:pPrChange>
            </w:pPr>
            <w:del w:id="1704" w:author="hyx" w:date="2018-11-10T15:23:00Z">
              <w:r w:rsidDel="006C70EF">
                <w:rPr>
                  <w:rFonts w:hint="eastAsia"/>
                </w:rPr>
                <w:delText>高</w:delText>
              </w:r>
            </w:del>
          </w:p>
        </w:tc>
        <w:tc>
          <w:tcPr>
            <w:tcW w:w="1157" w:type="dxa"/>
            <w:shd w:val="clear" w:color="auto" w:fill="auto"/>
            <w:tcPrChange w:id="1705" w:author="hyx" w:date="2018-11-10T14:45:00Z">
              <w:tcPr>
                <w:tcW w:w="1157" w:type="dxa"/>
                <w:shd w:val="clear" w:color="auto" w:fill="auto"/>
              </w:tcPr>
            </w:tcPrChange>
          </w:tcPr>
          <w:p w14:paraId="49D26837" w14:textId="0F9DDE96" w:rsidR="006C70EF" w:rsidDel="009A2874" w:rsidRDefault="006C70EF">
            <w:pPr>
              <w:rPr>
                <w:del w:id="1706" w:author="hyx" w:date="2018-11-10T15:23:00Z"/>
              </w:rPr>
              <w:pPrChange w:id="1707" w:author="hyx" w:date="2018-11-10T14:47:00Z">
                <w:pPr>
                  <w:ind w:firstLine="420"/>
                </w:pPr>
              </w:pPrChange>
            </w:pPr>
            <w:del w:id="1708" w:author="hyx" w:date="2018-11-10T15:23:00Z">
              <w:r w:rsidDel="006C70EF">
                <w:rPr>
                  <w:rFonts w:hint="eastAsia"/>
                </w:rPr>
                <w:delText>显著</w:delText>
              </w:r>
            </w:del>
          </w:p>
        </w:tc>
        <w:tc>
          <w:tcPr>
            <w:tcW w:w="1130" w:type="dxa"/>
            <w:shd w:val="clear" w:color="auto" w:fill="auto"/>
            <w:tcPrChange w:id="1709" w:author="hyx" w:date="2018-11-10T14:45:00Z">
              <w:tcPr>
                <w:tcW w:w="1130" w:type="dxa"/>
                <w:shd w:val="clear" w:color="auto" w:fill="auto"/>
              </w:tcPr>
            </w:tcPrChange>
          </w:tcPr>
          <w:p w14:paraId="27F4E61E" w14:textId="3670D6D1" w:rsidR="006C70EF" w:rsidDel="009A2874" w:rsidRDefault="006C70EF">
            <w:pPr>
              <w:rPr>
                <w:del w:id="1710" w:author="hyx" w:date="2018-11-10T15:23:00Z"/>
              </w:rPr>
              <w:pPrChange w:id="1711" w:author="hyx" w:date="2018-11-10T14:47:00Z">
                <w:pPr>
                  <w:ind w:firstLine="420"/>
                </w:pPr>
              </w:pPrChange>
            </w:pPr>
            <w:del w:id="1712" w:author="hyx" w:date="2018-11-10T15:23:00Z">
              <w:r w:rsidDel="006C70EF">
                <w:rPr>
                  <w:rFonts w:hint="eastAsia"/>
                </w:rPr>
                <w:delText>R13</w:delText>
              </w:r>
            </w:del>
          </w:p>
        </w:tc>
      </w:tr>
      <w:tr w:rsidR="006C70EF" w14:paraId="124E264F" w14:textId="77777777" w:rsidTr="00655CCF">
        <w:trPr>
          <w:trHeight w:val="1476"/>
          <w:trPrChange w:id="1713" w:author="hyx" w:date="2018-11-10T14:45:00Z">
            <w:trPr>
              <w:trHeight w:val="1476"/>
            </w:trPr>
          </w:trPrChange>
        </w:trPr>
        <w:tc>
          <w:tcPr>
            <w:tcW w:w="1167" w:type="dxa"/>
            <w:shd w:val="clear" w:color="auto" w:fill="auto"/>
            <w:tcPrChange w:id="1714" w:author="hyx" w:date="2018-11-10T14:45:00Z">
              <w:tcPr>
                <w:tcW w:w="1167" w:type="dxa"/>
                <w:shd w:val="clear" w:color="auto" w:fill="auto"/>
              </w:tcPr>
            </w:tcPrChange>
          </w:tcPr>
          <w:p w14:paraId="451F1193" w14:textId="77777777" w:rsidR="006C70EF" w:rsidRDefault="006C70EF">
            <w:pPr>
              <w:pPrChange w:id="1715" w:author="hyx" w:date="2018-11-10T14:47:00Z">
                <w:pPr>
                  <w:ind w:firstLine="420"/>
                </w:pPr>
              </w:pPrChange>
            </w:pPr>
            <w:r>
              <w:rPr>
                <w:rFonts w:hint="eastAsia"/>
              </w:rPr>
              <w:lastRenderedPageBreak/>
              <w:t>界面</w:t>
            </w:r>
            <w:r>
              <w:t>原型不被用户认可</w:t>
            </w:r>
          </w:p>
        </w:tc>
        <w:tc>
          <w:tcPr>
            <w:tcW w:w="1157" w:type="dxa"/>
            <w:shd w:val="clear" w:color="auto" w:fill="auto"/>
            <w:tcPrChange w:id="1716" w:author="hyx" w:date="2018-11-10T14:45:00Z">
              <w:tcPr>
                <w:tcW w:w="1157" w:type="dxa"/>
                <w:shd w:val="clear" w:color="auto" w:fill="auto"/>
              </w:tcPr>
            </w:tcPrChange>
          </w:tcPr>
          <w:p w14:paraId="53F1FBCF" w14:textId="77777777" w:rsidR="006C70EF" w:rsidRDefault="006C70EF" w:rsidP="006C70EF">
            <w:pPr>
              <w:rPr>
                <w:b/>
              </w:rPr>
            </w:pPr>
            <w:r>
              <w:rPr>
                <w:rFonts w:hint="eastAsia"/>
                <w:b/>
              </w:rPr>
              <w:t>参与</w:t>
            </w:r>
            <w:r>
              <w:rPr>
                <w:b/>
              </w:rPr>
              <w:t>者</w:t>
            </w:r>
          </w:p>
        </w:tc>
        <w:tc>
          <w:tcPr>
            <w:tcW w:w="903" w:type="dxa"/>
            <w:shd w:val="clear" w:color="auto" w:fill="auto"/>
            <w:tcPrChange w:id="1717" w:author="hyx" w:date="2018-11-10T14:45:00Z">
              <w:tcPr>
                <w:tcW w:w="1157" w:type="dxa"/>
                <w:gridSpan w:val="2"/>
                <w:shd w:val="clear" w:color="auto" w:fill="auto"/>
              </w:tcPr>
            </w:tcPrChange>
          </w:tcPr>
          <w:p w14:paraId="05561203" w14:textId="77777777" w:rsidR="006C70EF" w:rsidRDefault="006C70EF">
            <w:pPr>
              <w:pPrChange w:id="1718" w:author="hyx" w:date="2018-11-10T14:47:00Z">
                <w:pPr>
                  <w:ind w:firstLine="420"/>
                </w:pPr>
              </w:pPrChange>
            </w:pPr>
            <w:r>
              <w:rPr>
                <w:rFonts w:hint="eastAsia"/>
              </w:rPr>
              <w:t>高</w:t>
            </w:r>
          </w:p>
        </w:tc>
        <w:tc>
          <w:tcPr>
            <w:tcW w:w="1625" w:type="dxa"/>
            <w:shd w:val="clear" w:color="auto" w:fill="auto"/>
            <w:tcPrChange w:id="1719" w:author="hyx" w:date="2018-11-10T14:45:00Z">
              <w:tcPr>
                <w:tcW w:w="1371" w:type="dxa"/>
                <w:shd w:val="clear" w:color="auto" w:fill="auto"/>
              </w:tcPr>
            </w:tcPrChange>
          </w:tcPr>
          <w:p w14:paraId="51FDC073" w14:textId="7AFA45D5" w:rsidR="006C70EF" w:rsidRDefault="006C70EF">
            <w:pPr>
              <w:pPrChange w:id="1720" w:author="hyx" w:date="2018-11-10T14:47:00Z">
                <w:pPr>
                  <w:ind w:firstLine="420"/>
                </w:pPr>
              </w:pPrChange>
            </w:pPr>
            <w:del w:id="1721" w:author="hyx" w:date="2018-11-10T15:25:00Z">
              <w:r w:rsidDel="009A2874">
                <w:rPr>
                  <w:rFonts w:hint="eastAsia"/>
                </w:rPr>
                <w:delText>采用快速的手工画图</w:delText>
              </w:r>
            </w:del>
            <w:ins w:id="1722" w:author="hyx" w:date="2018-11-10T15:25:00Z">
              <w:r w:rsidR="009A2874">
                <w:rPr>
                  <w:rFonts w:hint="eastAsia"/>
                </w:rPr>
                <w:t>对用户的要求分析并提供纸模型</w:t>
              </w:r>
            </w:ins>
            <w:r>
              <w:t>，让用户确认</w:t>
            </w:r>
            <w:r>
              <w:rPr>
                <w:rFonts w:hint="eastAsia"/>
              </w:rPr>
              <w:t>并</w:t>
            </w:r>
            <w:r>
              <w:t>签字</w:t>
            </w:r>
            <w:del w:id="1723" w:author="hyx" w:date="2018-11-10T15:25:00Z">
              <w:r w:rsidDel="009A2874">
                <w:rPr>
                  <w:rFonts w:hint="eastAsia"/>
                </w:rPr>
                <w:delText>或</w:delText>
              </w:r>
            </w:del>
            <w:ins w:id="1724" w:author="hyx" w:date="2018-11-10T15:25:00Z">
              <w:r w:rsidR="009A2874">
                <w:rPr>
                  <w:rFonts w:hint="eastAsia"/>
                </w:rPr>
                <w:t>并</w:t>
              </w:r>
            </w:ins>
            <w:r>
              <w:t>录音</w:t>
            </w:r>
          </w:p>
        </w:tc>
        <w:tc>
          <w:tcPr>
            <w:tcW w:w="1157" w:type="dxa"/>
            <w:shd w:val="clear" w:color="auto" w:fill="auto"/>
            <w:tcPrChange w:id="1725" w:author="hyx" w:date="2018-11-10T14:45:00Z">
              <w:tcPr>
                <w:tcW w:w="1157" w:type="dxa"/>
                <w:shd w:val="clear" w:color="auto" w:fill="auto"/>
              </w:tcPr>
            </w:tcPrChange>
          </w:tcPr>
          <w:p w14:paraId="0ECCE0EF" w14:textId="77777777" w:rsidR="006C70EF" w:rsidRDefault="006C70EF">
            <w:pPr>
              <w:pPrChange w:id="1726" w:author="hyx" w:date="2018-11-10T14:47:00Z">
                <w:pPr>
                  <w:ind w:firstLine="420"/>
                </w:pPr>
              </w:pPrChange>
            </w:pPr>
            <w:r>
              <w:rPr>
                <w:rFonts w:hint="eastAsia"/>
              </w:rPr>
              <w:t>高</w:t>
            </w:r>
          </w:p>
        </w:tc>
        <w:tc>
          <w:tcPr>
            <w:tcW w:w="1157" w:type="dxa"/>
            <w:shd w:val="clear" w:color="auto" w:fill="auto"/>
            <w:tcPrChange w:id="1727" w:author="hyx" w:date="2018-11-10T14:45:00Z">
              <w:tcPr>
                <w:tcW w:w="1157" w:type="dxa"/>
                <w:shd w:val="clear" w:color="auto" w:fill="auto"/>
              </w:tcPr>
            </w:tcPrChange>
          </w:tcPr>
          <w:p w14:paraId="64DDEC8A" w14:textId="77777777" w:rsidR="006C70EF" w:rsidRDefault="006C70EF">
            <w:pPr>
              <w:pPrChange w:id="1728" w:author="hyx" w:date="2018-11-10T14:47:00Z">
                <w:pPr>
                  <w:ind w:firstLine="420"/>
                </w:pPr>
              </w:pPrChange>
            </w:pPr>
            <w:r>
              <w:rPr>
                <w:rFonts w:hint="eastAsia"/>
              </w:rPr>
              <w:t>高</w:t>
            </w:r>
          </w:p>
        </w:tc>
        <w:tc>
          <w:tcPr>
            <w:tcW w:w="1130" w:type="dxa"/>
            <w:shd w:val="clear" w:color="auto" w:fill="auto"/>
            <w:tcPrChange w:id="1729" w:author="hyx" w:date="2018-11-10T14:45:00Z">
              <w:tcPr>
                <w:tcW w:w="1130" w:type="dxa"/>
                <w:shd w:val="clear" w:color="auto" w:fill="auto"/>
              </w:tcPr>
            </w:tcPrChange>
          </w:tcPr>
          <w:p w14:paraId="30C8616B" w14:textId="7D105EFF" w:rsidR="006C70EF" w:rsidRDefault="006C70EF">
            <w:pPr>
              <w:pPrChange w:id="1730" w:author="hyx" w:date="2018-11-10T14:47:00Z">
                <w:pPr>
                  <w:ind w:firstLine="420"/>
                </w:pPr>
              </w:pPrChange>
            </w:pPr>
            <w:r>
              <w:rPr>
                <w:rFonts w:hint="eastAsia"/>
              </w:rPr>
              <w:t>R1</w:t>
            </w:r>
            <w:ins w:id="1731" w:author="hyx" w:date="2018-11-10T15:25:00Z">
              <w:r w:rsidR="009A2874">
                <w:t>3</w:t>
              </w:r>
            </w:ins>
            <w:del w:id="1732" w:author="hyx" w:date="2018-11-10T15:25:00Z">
              <w:r w:rsidDel="009A2874">
                <w:rPr>
                  <w:rFonts w:hint="eastAsia"/>
                </w:rPr>
                <w:delText>4</w:delText>
              </w:r>
            </w:del>
          </w:p>
        </w:tc>
      </w:tr>
      <w:tr w:rsidR="006C70EF" w:rsidDel="009A2874" w14:paraId="0666CB28" w14:textId="4EDDAF30" w:rsidTr="00655CCF">
        <w:trPr>
          <w:trHeight w:val="1476"/>
          <w:del w:id="1733" w:author="hyx" w:date="2018-11-10T15:25:00Z"/>
          <w:trPrChange w:id="1734" w:author="hyx" w:date="2018-11-10T14:45:00Z">
            <w:trPr>
              <w:trHeight w:val="1476"/>
            </w:trPr>
          </w:trPrChange>
        </w:trPr>
        <w:tc>
          <w:tcPr>
            <w:tcW w:w="1167" w:type="dxa"/>
            <w:shd w:val="clear" w:color="auto" w:fill="auto"/>
            <w:tcPrChange w:id="1735" w:author="hyx" w:date="2018-11-10T14:45:00Z">
              <w:tcPr>
                <w:tcW w:w="1167" w:type="dxa"/>
                <w:shd w:val="clear" w:color="auto" w:fill="auto"/>
              </w:tcPr>
            </w:tcPrChange>
          </w:tcPr>
          <w:p w14:paraId="5B204F68" w14:textId="03F53FB5" w:rsidR="006C70EF" w:rsidDel="009A2874" w:rsidRDefault="006C70EF">
            <w:pPr>
              <w:rPr>
                <w:del w:id="1736" w:author="hyx" w:date="2018-11-10T15:25:00Z"/>
              </w:rPr>
              <w:pPrChange w:id="1737" w:author="hyx" w:date="2018-11-10T14:47:00Z">
                <w:pPr>
                  <w:ind w:firstLine="420"/>
                </w:pPr>
              </w:pPrChange>
            </w:pPr>
            <w:del w:id="1738" w:author="hyx" w:date="2018-11-10T15:25:00Z">
              <w:r w:rsidDel="009A2874">
                <w:rPr>
                  <w:rFonts w:hint="eastAsia"/>
                </w:rPr>
                <w:delText>组员</w:delText>
              </w:r>
              <w:r w:rsidDel="009A2874">
                <w:delText>生病请假或者其他方式离开工作岗位</w:delText>
              </w:r>
            </w:del>
          </w:p>
        </w:tc>
        <w:tc>
          <w:tcPr>
            <w:tcW w:w="1157" w:type="dxa"/>
            <w:shd w:val="clear" w:color="auto" w:fill="auto"/>
            <w:tcPrChange w:id="1739" w:author="hyx" w:date="2018-11-10T14:45:00Z">
              <w:tcPr>
                <w:tcW w:w="1157" w:type="dxa"/>
                <w:shd w:val="clear" w:color="auto" w:fill="auto"/>
              </w:tcPr>
            </w:tcPrChange>
          </w:tcPr>
          <w:p w14:paraId="01933728" w14:textId="0F2A1903" w:rsidR="006C70EF" w:rsidDel="009A2874" w:rsidRDefault="006C70EF">
            <w:pPr>
              <w:rPr>
                <w:del w:id="1740" w:author="hyx" w:date="2018-11-10T15:25:00Z"/>
                <w:b/>
              </w:rPr>
              <w:pPrChange w:id="1741" w:author="hyx" w:date="2018-11-10T14:47:00Z">
                <w:pPr>
                  <w:ind w:firstLineChars="94" w:firstLine="198"/>
                </w:pPr>
              </w:pPrChange>
            </w:pPr>
            <w:del w:id="1742" w:author="hyx" w:date="2018-11-10T15:25:00Z">
              <w:r w:rsidDel="009A2874">
                <w:rPr>
                  <w:rFonts w:hint="eastAsia"/>
                  <w:b/>
                </w:rPr>
                <w:delText>结构</w:delText>
              </w:r>
            </w:del>
          </w:p>
        </w:tc>
        <w:tc>
          <w:tcPr>
            <w:tcW w:w="903" w:type="dxa"/>
            <w:shd w:val="clear" w:color="auto" w:fill="auto"/>
            <w:tcPrChange w:id="1743" w:author="hyx" w:date="2018-11-10T14:45:00Z">
              <w:tcPr>
                <w:tcW w:w="1157" w:type="dxa"/>
                <w:gridSpan w:val="2"/>
                <w:shd w:val="clear" w:color="auto" w:fill="auto"/>
              </w:tcPr>
            </w:tcPrChange>
          </w:tcPr>
          <w:p w14:paraId="07B79C01" w14:textId="07ADE8BA" w:rsidR="006C70EF" w:rsidDel="009A2874" w:rsidRDefault="006C70EF">
            <w:pPr>
              <w:rPr>
                <w:del w:id="1744" w:author="hyx" w:date="2018-11-10T15:25:00Z"/>
              </w:rPr>
              <w:pPrChange w:id="1745" w:author="hyx" w:date="2018-11-10T14:47:00Z">
                <w:pPr>
                  <w:ind w:firstLine="420"/>
                </w:pPr>
              </w:pPrChange>
            </w:pPr>
            <w:del w:id="1746" w:author="hyx" w:date="2018-11-10T15:25:00Z">
              <w:r w:rsidDel="009A2874">
                <w:rPr>
                  <w:rFonts w:hint="eastAsia"/>
                </w:rPr>
                <w:delText>中</w:delText>
              </w:r>
            </w:del>
          </w:p>
        </w:tc>
        <w:tc>
          <w:tcPr>
            <w:tcW w:w="1625" w:type="dxa"/>
            <w:shd w:val="clear" w:color="auto" w:fill="auto"/>
            <w:tcPrChange w:id="1747" w:author="hyx" w:date="2018-11-10T14:45:00Z">
              <w:tcPr>
                <w:tcW w:w="1371" w:type="dxa"/>
                <w:shd w:val="clear" w:color="auto" w:fill="auto"/>
              </w:tcPr>
            </w:tcPrChange>
          </w:tcPr>
          <w:p w14:paraId="29E874C2" w14:textId="60036C36" w:rsidR="006C70EF" w:rsidDel="009A2874" w:rsidRDefault="006C70EF">
            <w:pPr>
              <w:rPr>
                <w:del w:id="1748" w:author="hyx" w:date="2018-11-10T15:25:00Z"/>
              </w:rPr>
              <w:pPrChange w:id="1749" w:author="hyx" w:date="2018-11-10T14:47:00Z">
                <w:pPr>
                  <w:ind w:firstLine="420"/>
                </w:pPr>
              </w:pPrChange>
            </w:pPr>
            <w:del w:id="1750" w:author="hyx" w:date="2018-11-10T15:25:00Z">
              <w:r w:rsidDel="009A2874">
                <w:rPr>
                  <w:rFonts w:hint="eastAsia"/>
                </w:rPr>
                <w:delText>设置</w:delText>
              </w:r>
              <w:r w:rsidDel="009A2874">
                <w:delText>替补人员</w:delText>
              </w:r>
            </w:del>
          </w:p>
        </w:tc>
        <w:tc>
          <w:tcPr>
            <w:tcW w:w="1157" w:type="dxa"/>
            <w:shd w:val="clear" w:color="auto" w:fill="auto"/>
            <w:tcPrChange w:id="1751" w:author="hyx" w:date="2018-11-10T14:45:00Z">
              <w:tcPr>
                <w:tcW w:w="1157" w:type="dxa"/>
                <w:shd w:val="clear" w:color="auto" w:fill="auto"/>
              </w:tcPr>
            </w:tcPrChange>
          </w:tcPr>
          <w:p w14:paraId="55D403C4" w14:textId="0C9DBFA7" w:rsidR="006C70EF" w:rsidDel="009A2874" w:rsidRDefault="006C70EF">
            <w:pPr>
              <w:rPr>
                <w:del w:id="1752" w:author="hyx" w:date="2018-11-10T15:25:00Z"/>
              </w:rPr>
              <w:pPrChange w:id="1753" w:author="hyx" w:date="2018-11-10T14:47:00Z">
                <w:pPr>
                  <w:ind w:firstLine="420"/>
                </w:pPr>
              </w:pPrChange>
            </w:pPr>
            <w:del w:id="1754" w:author="hyx" w:date="2018-11-10T15:25:00Z">
              <w:r w:rsidDel="009A2874">
                <w:rPr>
                  <w:rFonts w:hint="eastAsia"/>
                </w:rPr>
                <w:delText>高</w:delText>
              </w:r>
            </w:del>
          </w:p>
        </w:tc>
        <w:tc>
          <w:tcPr>
            <w:tcW w:w="1157" w:type="dxa"/>
            <w:shd w:val="clear" w:color="auto" w:fill="auto"/>
            <w:tcPrChange w:id="1755" w:author="hyx" w:date="2018-11-10T14:45:00Z">
              <w:tcPr>
                <w:tcW w:w="1157" w:type="dxa"/>
                <w:shd w:val="clear" w:color="auto" w:fill="auto"/>
              </w:tcPr>
            </w:tcPrChange>
          </w:tcPr>
          <w:p w14:paraId="41A14AC3" w14:textId="6EEDB55F" w:rsidR="006C70EF" w:rsidDel="009A2874" w:rsidRDefault="006C70EF">
            <w:pPr>
              <w:rPr>
                <w:del w:id="1756" w:author="hyx" w:date="2018-11-10T15:25:00Z"/>
              </w:rPr>
              <w:pPrChange w:id="1757" w:author="hyx" w:date="2018-11-10T14:47:00Z">
                <w:pPr>
                  <w:ind w:firstLine="420"/>
                </w:pPr>
              </w:pPrChange>
            </w:pPr>
            <w:del w:id="1758" w:author="hyx" w:date="2018-11-10T15:25:00Z">
              <w:r w:rsidDel="009A2874">
                <w:rPr>
                  <w:rFonts w:hint="eastAsia"/>
                </w:rPr>
                <w:delText>低</w:delText>
              </w:r>
            </w:del>
          </w:p>
        </w:tc>
        <w:tc>
          <w:tcPr>
            <w:tcW w:w="1130" w:type="dxa"/>
            <w:shd w:val="clear" w:color="auto" w:fill="auto"/>
            <w:tcPrChange w:id="1759" w:author="hyx" w:date="2018-11-10T14:45:00Z">
              <w:tcPr>
                <w:tcW w:w="1130" w:type="dxa"/>
                <w:shd w:val="clear" w:color="auto" w:fill="auto"/>
              </w:tcPr>
            </w:tcPrChange>
          </w:tcPr>
          <w:p w14:paraId="63BDE0D2" w14:textId="1153973D" w:rsidR="006C70EF" w:rsidDel="009A2874" w:rsidRDefault="006C70EF">
            <w:pPr>
              <w:rPr>
                <w:del w:id="1760" w:author="hyx" w:date="2018-11-10T15:25:00Z"/>
              </w:rPr>
              <w:pPrChange w:id="1761" w:author="hyx" w:date="2018-11-10T14:47:00Z">
                <w:pPr>
                  <w:ind w:firstLine="420"/>
                </w:pPr>
              </w:pPrChange>
            </w:pPr>
            <w:del w:id="1762" w:author="hyx" w:date="2018-11-10T15:25:00Z">
              <w:r w:rsidDel="009A2874">
                <w:rPr>
                  <w:rFonts w:hint="eastAsia"/>
                </w:rPr>
                <w:delText>R15</w:delText>
              </w:r>
            </w:del>
          </w:p>
        </w:tc>
      </w:tr>
      <w:tr w:rsidR="006C70EF" w14:paraId="509973A7" w14:textId="77777777" w:rsidTr="00655CCF">
        <w:trPr>
          <w:trHeight w:val="1476"/>
          <w:trPrChange w:id="1763" w:author="hyx" w:date="2018-11-10T14:45:00Z">
            <w:trPr>
              <w:trHeight w:val="1476"/>
            </w:trPr>
          </w:trPrChange>
        </w:trPr>
        <w:tc>
          <w:tcPr>
            <w:tcW w:w="1167" w:type="dxa"/>
            <w:shd w:val="clear" w:color="auto" w:fill="auto"/>
            <w:tcPrChange w:id="1764" w:author="hyx" w:date="2018-11-10T14:45:00Z">
              <w:tcPr>
                <w:tcW w:w="1167" w:type="dxa"/>
                <w:shd w:val="clear" w:color="auto" w:fill="auto"/>
              </w:tcPr>
            </w:tcPrChange>
          </w:tcPr>
          <w:p w14:paraId="308C8277" w14:textId="77777777" w:rsidR="006C70EF" w:rsidRDefault="006C70EF">
            <w:pPr>
              <w:pPrChange w:id="1765" w:author="hyx" w:date="2018-11-10T14:47:00Z">
                <w:pPr>
                  <w:ind w:firstLine="420"/>
                </w:pPr>
              </w:pPrChange>
            </w:pPr>
            <w:r>
              <w:rPr>
                <w:rFonts w:hint="eastAsia"/>
              </w:rPr>
              <w:t>电脑</w:t>
            </w:r>
            <w:r>
              <w:t>硬件不稳定造</w:t>
            </w:r>
            <w:r>
              <w:rPr>
                <w:rFonts w:hint="eastAsia"/>
              </w:rPr>
              <w:t>成</w:t>
            </w:r>
            <w:r>
              <w:t>文档丢失</w:t>
            </w:r>
          </w:p>
        </w:tc>
        <w:tc>
          <w:tcPr>
            <w:tcW w:w="1157" w:type="dxa"/>
            <w:shd w:val="clear" w:color="auto" w:fill="auto"/>
            <w:tcPrChange w:id="1766" w:author="hyx" w:date="2018-11-10T14:45:00Z">
              <w:tcPr>
                <w:tcW w:w="1157" w:type="dxa"/>
                <w:shd w:val="clear" w:color="auto" w:fill="auto"/>
              </w:tcPr>
            </w:tcPrChange>
          </w:tcPr>
          <w:p w14:paraId="1975ED45" w14:textId="77777777" w:rsidR="006C70EF" w:rsidRDefault="006C70EF" w:rsidP="006C70EF">
            <w:pPr>
              <w:rPr>
                <w:b/>
              </w:rPr>
            </w:pPr>
            <w:r>
              <w:rPr>
                <w:rFonts w:hint="eastAsia"/>
                <w:b/>
              </w:rPr>
              <w:t>技术</w:t>
            </w:r>
          </w:p>
        </w:tc>
        <w:tc>
          <w:tcPr>
            <w:tcW w:w="903" w:type="dxa"/>
            <w:shd w:val="clear" w:color="auto" w:fill="auto"/>
            <w:tcPrChange w:id="1767" w:author="hyx" w:date="2018-11-10T14:45:00Z">
              <w:tcPr>
                <w:tcW w:w="1157" w:type="dxa"/>
                <w:gridSpan w:val="2"/>
                <w:shd w:val="clear" w:color="auto" w:fill="auto"/>
              </w:tcPr>
            </w:tcPrChange>
          </w:tcPr>
          <w:p w14:paraId="5C1C21F8" w14:textId="77777777" w:rsidR="006C70EF" w:rsidRDefault="006C70EF">
            <w:pPr>
              <w:pPrChange w:id="1768" w:author="hyx" w:date="2018-11-10T14:47:00Z">
                <w:pPr>
                  <w:ind w:firstLine="420"/>
                </w:pPr>
              </w:pPrChange>
            </w:pPr>
            <w:r>
              <w:rPr>
                <w:rFonts w:hint="eastAsia"/>
              </w:rPr>
              <w:t>高</w:t>
            </w:r>
          </w:p>
        </w:tc>
        <w:tc>
          <w:tcPr>
            <w:tcW w:w="1625" w:type="dxa"/>
            <w:shd w:val="clear" w:color="auto" w:fill="auto"/>
            <w:tcPrChange w:id="1769" w:author="hyx" w:date="2018-11-10T14:45:00Z">
              <w:tcPr>
                <w:tcW w:w="1371" w:type="dxa"/>
                <w:shd w:val="clear" w:color="auto" w:fill="auto"/>
              </w:tcPr>
            </w:tcPrChange>
          </w:tcPr>
          <w:p w14:paraId="3E4FFFE2" w14:textId="68B372CE" w:rsidR="006C70EF" w:rsidRDefault="006C70EF">
            <w:pPr>
              <w:pPrChange w:id="1770" w:author="hyx" w:date="2018-11-10T14:47:00Z">
                <w:pPr>
                  <w:ind w:firstLine="420"/>
                </w:pPr>
              </w:pPrChange>
            </w:pPr>
            <w:del w:id="1771" w:author="hyx" w:date="2018-11-10T15:26:00Z">
              <w:r w:rsidDel="009A2874">
                <w:rPr>
                  <w:rFonts w:hint="eastAsia"/>
                </w:rPr>
                <w:delText>巧用GITHUB，qq,百度网盘等工具</w:delText>
              </w:r>
            </w:del>
            <w:ins w:id="1772" w:author="hyx" w:date="2018-11-10T15:26:00Z">
              <w:r w:rsidR="009A2874">
                <w:rPr>
                  <w:rFonts w:hint="eastAsia"/>
                </w:rPr>
                <w:t>及时将数据上传至guthub</w:t>
              </w:r>
            </w:ins>
          </w:p>
        </w:tc>
        <w:tc>
          <w:tcPr>
            <w:tcW w:w="1157" w:type="dxa"/>
            <w:shd w:val="clear" w:color="auto" w:fill="auto"/>
            <w:tcPrChange w:id="1773" w:author="hyx" w:date="2018-11-10T14:45:00Z">
              <w:tcPr>
                <w:tcW w:w="1157" w:type="dxa"/>
                <w:shd w:val="clear" w:color="auto" w:fill="auto"/>
              </w:tcPr>
            </w:tcPrChange>
          </w:tcPr>
          <w:p w14:paraId="1E18644F" w14:textId="77777777" w:rsidR="006C70EF" w:rsidRDefault="006C70EF">
            <w:pPr>
              <w:pPrChange w:id="1774" w:author="hyx" w:date="2018-11-10T14:47:00Z">
                <w:pPr>
                  <w:ind w:firstLine="420"/>
                </w:pPr>
              </w:pPrChange>
            </w:pPr>
            <w:r>
              <w:rPr>
                <w:rFonts w:hint="eastAsia"/>
              </w:rPr>
              <w:t>中</w:t>
            </w:r>
          </w:p>
        </w:tc>
        <w:tc>
          <w:tcPr>
            <w:tcW w:w="1157" w:type="dxa"/>
            <w:shd w:val="clear" w:color="auto" w:fill="auto"/>
            <w:tcPrChange w:id="1775" w:author="hyx" w:date="2018-11-10T14:45:00Z">
              <w:tcPr>
                <w:tcW w:w="1157" w:type="dxa"/>
                <w:shd w:val="clear" w:color="auto" w:fill="auto"/>
              </w:tcPr>
            </w:tcPrChange>
          </w:tcPr>
          <w:p w14:paraId="28CCF10F" w14:textId="77777777" w:rsidR="006C70EF" w:rsidRDefault="006C70EF">
            <w:pPr>
              <w:pPrChange w:id="1776" w:author="hyx" w:date="2018-11-10T14:47:00Z">
                <w:pPr>
                  <w:ind w:firstLine="420"/>
                </w:pPr>
              </w:pPrChange>
            </w:pPr>
            <w:r>
              <w:rPr>
                <w:rFonts w:hint="eastAsia"/>
              </w:rPr>
              <w:t>低</w:t>
            </w:r>
          </w:p>
        </w:tc>
        <w:tc>
          <w:tcPr>
            <w:tcW w:w="1130" w:type="dxa"/>
            <w:shd w:val="clear" w:color="auto" w:fill="auto"/>
            <w:tcPrChange w:id="1777" w:author="hyx" w:date="2018-11-10T14:45:00Z">
              <w:tcPr>
                <w:tcW w:w="1130" w:type="dxa"/>
                <w:shd w:val="clear" w:color="auto" w:fill="auto"/>
              </w:tcPr>
            </w:tcPrChange>
          </w:tcPr>
          <w:p w14:paraId="5948956E" w14:textId="7C580EB1" w:rsidR="006C70EF" w:rsidRDefault="006C70EF">
            <w:pPr>
              <w:pPrChange w:id="1778" w:author="hyx" w:date="2018-11-10T14:47:00Z">
                <w:pPr>
                  <w:ind w:firstLine="420"/>
                </w:pPr>
              </w:pPrChange>
            </w:pPr>
            <w:r>
              <w:rPr>
                <w:rFonts w:hint="eastAsia"/>
              </w:rPr>
              <w:t>R1</w:t>
            </w:r>
            <w:ins w:id="1779" w:author="hyx" w:date="2018-11-10T15:26:00Z">
              <w:r w:rsidR="009A2874">
                <w:t>4</w:t>
              </w:r>
            </w:ins>
            <w:del w:id="1780" w:author="hyx" w:date="2018-11-10T15:26:00Z">
              <w:r w:rsidDel="009A2874">
                <w:rPr>
                  <w:rFonts w:hint="eastAsia"/>
                </w:rPr>
                <w:delText>6</w:delText>
              </w:r>
            </w:del>
          </w:p>
        </w:tc>
      </w:tr>
      <w:tr w:rsidR="006C70EF" w14:paraId="49146E94" w14:textId="77777777" w:rsidTr="00655CCF">
        <w:trPr>
          <w:trHeight w:val="1476"/>
          <w:trPrChange w:id="1781" w:author="hyx" w:date="2018-11-10T14:45:00Z">
            <w:trPr>
              <w:trHeight w:val="1476"/>
            </w:trPr>
          </w:trPrChange>
        </w:trPr>
        <w:tc>
          <w:tcPr>
            <w:tcW w:w="1167" w:type="dxa"/>
            <w:shd w:val="clear" w:color="auto" w:fill="auto"/>
            <w:tcPrChange w:id="1782" w:author="hyx" w:date="2018-11-10T14:45:00Z">
              <w:tcPr>
                <w:tcW w:w="1167" w:type="dxa"/>
                <w:shd w:val="clear" w:color="auto" w:fill="auto"/>
              </w:tcPr>
            </w:tcPrChange>
          </w:tcPr>
          <w:p w14:paraId="29F6AD94" w14:textId="77777777" w:rsidR="006C70EF" w:rsidRDefault="006C70EF">
            <w:pPr>
              <w:pPrChange w:id="1783" w:author="hyx" w:date="2018-11-10T14:47:00Z">
                <w:pPr>
                  <w:ind w:firstLine="420"/>
                </w:pPr>
              </w:pPrChange>
            </w:pPr>
            <w:r>
              <w:rPr>
                <w:rFonts w:hint="eastAsia"/>
              </w:rPr>
              <w:t>组员</w:t>
            </w:r>
            <w:r>
              <w:t>考评不公平造成内部矛盾</w:t>
            </w:r>
          </w:p>
        </w:tc>
        <w:tc>
          <w:tcPr>
            <w:tcW w:w="1157" w:type="dxa"/>
            <w:shd w:val="clear" w:color="auto" w:fill="auto"/>
            <w:tcPrChange w:id="1784" w:author="hyx" w:date="2018-11-10T14:45:00Z">
              <w:tcPr>
                <w:tcW w:w="1157" w:type="dxa"/>
                <w:shd w:val="clear" w:color="auto" w:fill="auto"/>
              </w:tcPr>
            </w:tcPrChange>
          </w:tcPr>
          <w:p w14:paraId="776DCD6C" w14:textId="77777777" w:rsidR="006C70EF" w:rsidRDefault="006C70EF" w:rsidP="006C70EF">
            <w:pPr>
              <w:rPr>
                <w:b/>
              </w:rPr>
            </w:pPr>
            <w:r>
              <w:rPr>
                <w:rFonts w:hint="eastAsia"/>
                <w:b/>
              </w:rPr>
              <w:t>参与者</w:t>
            </w:r>
          </w:p>
        </w:tc>
        <w:tc>
          <w:tcPr>
            <w:tcW w:w="903" w:type="dxa"/>
            <w:shd w:val="clear" w:color="auto" w:fill="auto"/>
            <w:tcPrChange w:id="1785" w:author="hyx" w:date="2018-11-10T14:45:00Z">
              <w:tcPr>
                <w:tcW w:w="1157" w:type="dxa"/>
                <w:gridSpan w:val="2"/>
                <w:shd w:val="clear" w:color="auto" w:fill="auto"/>
              </w:tcPr>
            </w:tcPrChange>
          </w:tcPr>
          <w:p w14:paraId="4A6E8D16" w14:textId="77777777" w:rsidR="006C70EF" w:rsidRDefault="006C70EF">
            <w:pPr>
              <w:pPrChange w:id="1786" w:author="hyx" w:date="2018-11-10T14:47:00Z">
                <w:pPr>
                  <w:ind w:firstLine="420"/>
                </w:pPr>
              </w:pPrChange>
            </w:pPr>
            <w:r>
              <w:rPr>
                <w:rFonts w:hint="eastAsia"/>
              </w:rPr>
              <w:t>中</w:t>
            </w:r>
          </w:p>
        </w:tc>
        <w:tc>
          <w:tcPr>
            <w:tcW w:w="1625" w:type="dxa"/>
            <w:shd w:val="clear" w:color="auto" w:fill="auto"/>
            <w:tcPrChange w:id="1787" w:author="hyx" w:date="2018-11-10T14:45:00Z">
              <w:tcPr>
                <w:tcW w:w="1371" w:type="dxa"/>
                <w:shd w:val="clear" w:color="auto" w:fill="auto"/>
              </w:tcPr>
            </w:tcPrChange>
          </w:tcPr>
          <w:p w14:paraId="0E2771B7" w14:textId="55BEA1AB" w:rsidR="006C70EF" w:rsidRDefault="006C70EF">
            <w:pPr>
              <w:pPrChange w:id="1788" w:author="hyx" w:date="2018-11-10T14:47:00Z">
                <w:pPr>
                  <w:ind w:firstLine="420"/>
                </w:pPr>
              </w:pPrChange>
            </w:pPr>
            <w:del w:id="1789" w:author="hyx" w:date="2018-11-10T15:26:00Z">
              <w:r w:rsidDel="009A2874">
                <w:rPr>
                  <w:rFonts w:hint="eastAsia"/>
                </w:rPr>
                <w:delText>加强共同，完善考评制度，以项目经理为中心</w:delText>
              </w:r>
            </w:del>
            <w:ins w:id="1790" w:author="hyx" w:date="2018-11-10T15:26:00Z">
              <w:r w:rsidR="009A2874">
                <w:rPr>
                  <w:rFonts w:hint="eastAsia"/>
                </w:rPr>
                <w:t>分析原因，加强组内交流与沟通</w:t>
              </w:r>
            </w:ins>
          </w:p>
        </w:tc>
        <w:tc>
          <w:tcPr>
            <w:tcW w:w="1157" w:type="dxa"/>
            <w:shd w:val="clear" w:color="auto" w:fill="auto"/>
            <w:tcPrChange w:id="1791" w:author="hyx" w:date="2018-11-10T14:45:00Z">
              <w:tcPr>
                <w:tcW w:w="1157" w:type="dxa"/>
                <w:shd w:val="clear" w:color="auto" w:fill="auto"/>
              </w:tcPr>
            </w:tcPrChange>
          </w:tcPr>
          <w:p w14:paraId="1A424277" w14:textId="77777777" w:rsidR="006C70EF" w:rsidRDefault="006C70EF">
            <w:pPr>
              <w:pPrChange w:id="1792" w:author="hyx" w:date="2018-11-10T14:47:00Z">
                <w:pPr>
                  <w:ind w:firstLine="420"/>
                </w:pPr>
              </w:pPrChange>
            </w:pPr>
            <w:r>
              <w:rPr>
                <w:rFonts w:hint="eastAsia"/>
              </w:rPr>
              <w:t>低</w:t>
            </w:r>
          </w:p>
        </w:tc>
        <w:tc>
          <w:tcPr>
            <w:tcW w:w="1157" w:type="dxa"/>
            <w:shd w:val="clear" w:color="auto" w:fill="auto"/>
            <w:tcPrChange w:id="1793" w:author="hyx" w:date="2018-11-10T14:45:00Z">
              <w:tcPr>
                <w:tcW w:w="1157" w:type="dxa"/>
                <w:shd w:val="clear" w:color="auto" w:fill="auto"/>
              </w:tcPr>
            </w:tcPrChange>
          </w:tcPr>
          <w:p w14:paraId="7AFC7F8E" w14:textId="77777777" w:rsidR="006C70EF" w:rsidRDefault="006C70EF">
            <w:pPr>
              <w:pPrChange w:id="1794" w:author="hyx" w:date="2018-11-10T14:47:00Z">
                <w:pPr>
                  <w:ind w:firstLine="420"/>
                </w:pPr>
              </w:pPrChange>
            </w:pPr>
            <w:r>
              <w:rPr>
                <w:rFonts w:hint="eastAsia"/>
              </w:rPr>
              <w:t>高</w:t>
            </w:r>
          </w:p>
        </w:tc>
        <w:tc>
          <w:tcPr>
            <w:tcW w:w="1130" w:type="dxa"/>
            <w:shd w:val="clear" w:color="auto" w:fill="auto"/>
            <w:tcPrChange w:id="1795" w:author="hyx" w:date="2018-11-10T14:45:00Z">
              <w:tcPr>
                <w:tcW w:w="1130" w:type="dxa"/>
                <w:shd w:val="clear" w:color="auto" w:fill="auto"/>
              </w:tcPr>
            </w:tcPrChange>
          </w:tcPr>
          <w:p w14:paraId="43B670DC" w14:textId="16A271AD" w:rsidR="006C70EF" w:rsidRDefault="006C70EF">
            <w:pPr>
              <w:pPrChange w:id="1796" w:author="hyx" w:date="2018-11-10T14:47:00Z">
                <w:pPr>
                  <w:ind w:firstLine="420"/>
                </w:pPr>
              </w:pPrChange>
            </w:pPr>
            <w:r>
              <w:rPr>
                <w:rFonts w:hint="eastAsia"/>
              </w:rPr>
              <w:t>R1</w:t>
            </w:r>
            <w:ins w:id="1797" w:author="hyx" w:date="2018-11-10T15:27:00Z">
              <w:r w:rsidR="009A2874">
                <w:t>5</w:t>
              </w:r>
            </w:ins>
            <w:del w:id="1798" w:author="hyx" w:date="2018-11-10T15:27:00Z">
              <w:r w:rsidDel="009A2874">
                <w:rPr>
                  <w:rFonts w:hint="eastAsia"/>
                </w:rPr>
                <w:delText>7</w:delText>
              </w:r>
            </w:del>
          </w:p>
        </w:tc>
      </w:tr>
      <w:tr w:rsidR="006C70EF" w14:paraId="0E521BD2" w14:textId="77777777" w:rsidTr="00655CCF">
        <w:trPr>
          <w:trHeight w:val="1476"/>
          <w:trPrChange w:id="1799" w:author="hyx" w:date="2018-11-10T14:45:00Z">
            <w:trPr>
              <w:trHeight w:val="1476"/>
            </w:trPr>
          </w:trPrChange>
        </w:trPr>
        <w:tc>
          <w:tcPr>
            <w:tcW w:w="1167" w:type="dxa"/>
            <w:shd w:val="clear" w:color="auto" w:fill="auto"/>
            <w:tcPrChange w:id="1800" w:author="hyx" w:date="2018-11-10T14:45:00Z">
              <w:tcPr>
                <w:tcW w:w="1167" w:type="dxa"/>
                <w:shd w:val="clear" w:color="auto" w:fill="auto"/>
              </w:tcPr>
            </w:tcPrChange>
          </w:tcPr>
          <w:p w14:paraId="2FE3089F" w14:textId="210CABAA" w:rsidR="006C70EF" w:rsidRDefault="006C70EF">
            <w:pPr>
              <w:pPrChange w:id="1801" w:author="hyx" w:date="2018-11-10T14:47:00Z">
                <w:pPr>
                  <w:ind w:firstLine="420"/>
                </w:pPr>
              </w:pPrChange>
            </w:pPr>
            <w:r>
              <w:rPr>
                <w:rFonts w:hint="eastAsia"/>
              </w:rPr>
              <w:t>用户</w:t>
            </w:r>
            <w:r>
              <w:t>对</w:t>
            </w:r>
            <w:r>
              <w:rPr>
                <w:rFonts w:hint="eastAsia"/>
              </w:rPr>
              <w:t>界面</w:t>
            </w:r>
            <w:r>
              <w:t>原型</w:t>
            </w:r>
            <w:r>
              <w:rPr>
                <w:rFonts w:hint="eastAsia"/>
              </w:rPr>
              <w:t>有</w:t>
            </w:r>
            <w:r>
              <w:t>了</w:t>
            </w:r>
            <w:ins w:id="1802" w:author="hyx" w:date="2018-11-10T15:27:00Z">
              <w:r w:rsidR="009A2874">
                <w:rPr>
                  <w:rFonts w:hint="eastAsia"/>
                </w:rPr>
                <w:t>提出了新的要求</w:t>
              </w:r>
            </w:ins>
            <w:del w:id="1803" w:author="hyx" w:date="2018-11-10T15:27:00Z">
              <w:r w:rsidDel="009A2874">
                <w:rPr>
                  <w:rFonts w:hint="eastAsia"/>
                </w:rPr>
                <w:delText>天马行空</w:delText>
              </w:r>
              <w:r w:rsidDel="009A2874">
                <w:delText>的全新的提议</w:delText>
              </w:r>
            </w:del>
          </w:p>
        </w:tc>
        <w:tc>
          <w:tcPr>
            <w:tcW w:w="1157" w:type="dxa"/>
            <w:shd w:val="clear" w:color="auto" w:fill="auto"/>
            <w:tcPrChange w:id="1804" w:author="hyx" w:date="2018-11-10T14:45:00Z">
              <w:tcPr>
                <w:tcW w:w="1157" w:type="dxa"/>
                <w:shd w:val="clear" w:color="auto" w:fill="auto"/>
              </w:tcPr>
            </w:tcPrChange>
          </w:tcPr>
          <w:p w14:paraId="33CE81F8" w14:textId="77777777" w:rsidR="006C70EF" w:rsidRDefault="006C70EF" w:rsidP="006C70EF">
            <w:pPr>
              <w:rPr>
                <w:b/>
              </w:rPr>
            </w:pPr>
            <w:r>
              <w:rPr>
                <w:rFonts w:hint="eastAsia"/>
                <w:b/>
              </w:rPr>
              <w:t>参与者</w:t>
            </w:r>
          </w:p>
        </w:tc>
        <w:tc>
          <w:tcPr>
            <w:tcW w:w="903" w:type="dxa"/>
            <w:shd w:val="clear" w:color="auto" w:fill="auto"/>
            <w:tcPrChange w:id="1805" w:author="hyx" w:date="2018-11-10T14:45:00Z">
              <w:tcPr>
                <w:tcW w:w="1157" w:type="dxa"/>
                <w:gridSpan w:val="2"/>
                <w:shd w:val="clear" w:color="auto" w:fill="auto"/>
              </w:tcPr>
            </w:tcPrChange>
          </w:tcPr>
          <w:p w14:paraId="145CE881" w14:textId="77777777" w:rsidR="006C70EF" w:rsidRDefault="006C70EF">
            <w:pPr>
              <w:pPrChange w:id="1806" w:author="hyx" w:date="2018-11-10T14:47:00Z">
                <w:pPr>
                  <w:ind w:firstLine="420"/>
                </w:pPr>
              </w:pPrChange>
            </w:pPr>
            <w:r>
              <w:rPr>
                <w:rFonts w:hint="eastAsia"/>
              </w:rPr>
              <w:t>高</w:t>
            </w:r>
          </w:p>
        </w:tc>
        <w:tc>
          <w:tcPr>
            <w:tcW w:w="1625" w:type="dxa"/>
            <w:shd w:val="clear" w:color="auto" w:fill="auto"/>
            <w:tcPrChange w:id="1807" w:author="hyx" w:date="2018-11-10T14:45:00Z">
              <w:tcPr>
                <w:tcW w:w="1371" w:type="dxa"/>
                <w:shd w:val="clear" w:color="auto" w:fill="auto"/>
              </w:tcPr>
            </w:tcPrChange>
          </w:tcPr>
          <w:p w14:paraId="4B50556F" w14:textId="2F335E7E" w:rsidR="006C70EF" w:rsidRDefault="006C70EF">
            <w:pPr>
              <w:pPrChange w:id="1808" w:author="hyx" w:date="2018-11-10T14:47:00Z">
                <w:pPr>
                  <w:ind w:firstLine="420"/>
                </w:pPr>
              </w:pPrChange>
            </w:pPr>
            <w:del w:id="1809" w:author="hyx" w:date="2018-11-10T15:27:00Z">
              <w:r w:rsidDel="009A2874">
                <w:rPr>
                  <w:rFonts w:hint="eastAsia"/>
                </w:rPr>
                <w:delText>加强与技术人员的同步沟通，确认工作量与可行性</w:delText>
              </w:r>
            </w:del>
            <w:ins w:id="1810" w:author="hyx" w:date="2018-11-10T15:27:00Z">
              <w:r w:rsidR="009A2874">
                <w:rPr>
                  <w:rFonts w:hint="eastAsia"/>
                </w:rPr>
                <w:t>分析要求是否合理，若合理</w:t>
              </w:r>
            </w:ins>
            <w:ins w:id="1811" w:author="hyx" w:date="2018-11-10T15:28:00Z">
              <w:r w:rsidR="009A2874">
                <w:rPr>
                  <w:rFonts w:hint="eastAsia"/>
                </w:rPr>
                <w:t>及时接收，若不合理，提供理由并拒绝</w:t>
              </w:r>
            </w:ins>
          </w:p>
        </w:tc>
        <w:tc>
          <w:tcPr>
            <w:tcW w:w="1157" w:type="dxa"/>
            <w:shd w:val="clear" w:color="auto" w:fill="auto"/>
            <w:tcPrChange w:id="1812" w:author="hyx" w:date="2018-11-10T14:45:00Z">
              <w:tcPr>
                <w:tcW w:w="1157" w:type="dxa"/>
                <w:shd w:val="clear" w:color="auto" w:fill="auto"/>
              </w:tcPr>
            </w:tcPrChange>
          </w:tcPr>
          <w:p w14:paraId="63EA627B" w14:textId="77777777" w:rsidR="006C70EF" w:rsidRDefault="006C70EF">
            <w:pPr>
              <w:pPrChange w:id="1813" w:author="hyx" w:date="2018-11-10T14:47:00Z">
                <w:pPr>
                  <w:ind w:firstLine="420"/>
                </w:pPr>
              </w:pPrChange>
            </w:pPr>
            <w:r>
              <w:rPr>
                <w:rFonts w:hint="eastAsia"/>
              </w:rPr>
              <w:t>高</w:t>
            </w:r>
          </w:p>
        </w:tc>
        <w:tc>
          <w:tcPr>
            <w:tcW w:w="1157" w:type="dxa"/>
            <w:shd w:val="clear" w:color="auto" w:fill="auto"/>
            <w:tcPrChange w:id="1814" w:author="hyx" w:date="2018-11-10T14:45:00Z">
              <w:tcPr>
                <w:tcW w:w="1157" w:type="dxa"/>
                <w:shd w:val="clear" w:color="auto" w:fill="auto"/>
              </w:tcPr>
            </w:tcPrChange>
          </w:tcPr>
          <w:p w14:paraId="31D0FCC0" w14:textId="77777777" w:rsidR="006C70EF" w:rsidRDefault="006C70EF">
            <w:pPr>
              <w:pPrChange w:id="1815" w:author="hyx" w:date="2018-11-10T14:47:00Z">
                <w:pPr>
                  <w:ind w:firstLine="420"/>
                </w:pPr>
              </w:pPrChange>
            </w:pPr>
            <w:r>
              <w:rPr>
                <w:rFonts w:hint="eastAsia"/>
              </w:rPr>
              <w:t>低</w:t>
            </w:r>
          </w:p>
        </w:tc>
        <w:tc>
          <w:tcPr>
            <w:tcW w:w="1130" w:type="dxa"/>
            <w:shd w:val="clear" w:color="auto" w:fill="auto"/>
            <w:tcPrChange w:id="1816" w:author="hyx" w:date="2018-11-10T14:45:00Z">
              <w:tcPr>
                <w:tcW w:w="1130" w:type="dxa"/>
                <w:shd w:val="clear" w:color="auto" w:fill="auto"/>
              </w:tcPr>
            </w:tcPrChange>
          </w:tcPr>
          <w:p w14:paraId="397D1317" w14:textId="0BD5B68C" w:rsidR="006C70EF" w:rsidRDefault="006C70EF">
            <w:pPr>
              <w:pPrChange w:id="1817" w:author="hyx" w:date="2018-11-10T14:47:00Z">
                <w:pPr>
                  <w:ind w:firstLine="420"/>
                </w:pPr>
              </w:pPrChange>
            </w:pPr>
            <w:r>
              <w:rPr>
                <w:rFonts w:hint="eastAsia"/>
              </w:rPr>
              <w:t>R1</w:t>
            </w:r>
            <w:ins w:id="1818" w:author="hyx" w:date="2018-11-10T15:28:00Z">
              <w:r w:rsidR="009A2874">
                <w:t>6</w:t>
              </w:r>
            </w:ins>
            <w:del w:id="1819" w:author="hyx" w:date="2018-11-10T15:28:00Z">
              <w:r w:rsidDel="009A2874">
                <w:rPr>
                  <w:rFonts w:hint="eastAsia"/>
                </w:rPr>
                <w:delText>8</w:delText>
              </w:r>
            </w:del>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1820" w:name="_Toc529724911"/>
      <w:r>
        <w:rPr>
          <w:rFonts w:hint="eastAsia"/>
        </w:rPr>
        <w:t>支持</w:t>
      </w:r>
      <w:r>
        <w:t>条件</w:t>
      </w:r>
      <w:bookmarkEnd w:id="1820"/>
    </w:p>
    <w:p w14:paraId="275BBFE7" w14:textId="77777777" w:rsidR="00931EBF" w:rsidRPr="009B7F8E" w:rsidRDefault="00931EBF" w:rsidP="00931EBF">
      <w:pPr>
        <w:pStyle w:val="a0"/>
      </w:pPr>
      <w:bookmarkStart w:id="1821" w:name="_Toc521309550"/>
      <w:bookmarkStart w:id="1822" w:name="_Toc495757987"/>
      <w:bookmarkStart w:id="1823" w:name="_Toc495758674"/>
      <w:bookmarkStart w:id="1824" w:name="_Toc496746356"/>
      <w:bookmarkStart w:id="1825" w:name="_Toc529724912"/>
      <w:r w:rsidRPr="009B7F8E">
        <w:rPr>
          <w:rFonts w:hint="eastAsia"/>
        </w:rPr>
        <w:t>计算机系统支持</w:t>
      </w:r>
      <w:bookmarkEnd w:id="1821"/>
      <w:bookmarkEnd w:id="1822"/>
      <w:bookmarkEnd w:id="1823"/>
      <w:bookmarkEnd w:id="1824"/>
      <w:bookmarkEnd w:id="1825"/>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0D6D20B"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r>
        <w:rPr>
          <w:rFonts w:cs="Times New Roman" w:hint="eastAsia"/>
          <w:szCs w:val="24"/>
        </w:rPr>
        <w:t>H</w:t>
      </w:r>
      <w:r>
        <w:rPr>
          <w:rFonts w:cs="Times New Roman"/>
          <w:szCs w:val="24"/>
        </w:rPr>
        <w:t>Build</w:t>
      </w:r>
      <w:r w:rsidR="00931EBF">
        <w:rPr>
          <w:rFonts w:cs="Times New Roman"/>
          <w:szCs w:val="24"/>
        </w:rPr>
        <w:t xml:space="preserve"> </w:t>
      </w:r>
      <w:r w:rsidR="00931EBF">
        <w:rPr>
          <w:rFonts w:cs="Times New Roman" w:hint="eastAsia"/>
          <w:szCs w:val="24"/>
        </w:rPr>
        <w:t>前端开发软件 （已配置）</w:t>
      </w:r>
    </w:p>
    <w:p w14:paraId="3070AC2A" w14:textId="36D62308" w:rsidR="00931EBF" w:rsidRPr="00A65455" w:rsidRDefault="00F92F77" w:rsidP="004075A1">
      <w:pPr>
        <w:numPr>
          <w:ilvl w:val="0"/>
          <w:numId w:val="11"/>
        </w:numPr>
        <w:rPr>
          <w:ins w:id="1826" w:author="hyx" w:date="2018-11-10T15:29:00Z"/>
          <w:rFonts w:ascii="Times New Roman" w:hAnsi="Times New Roman" w:cs="Times New Roman"/>
          <w:szCs w:val="24"/>
          <w:rPrChange w:id="1827" w:author="hyx" w:date="2018-11-10T15:29:00Z">
            <w:rPr>
              <w:ins w:id="1828" w:author="hyx" w:date="2018-11-10T15:29:00Z"/>
              <w:rFonts w:cs="Times New Roman"/>
              <w:szCs w:val="24"/>
            </w:rPr>
          </w:rPrChange>
        </w:rPr>
      </w:pPr>
      <w:r w:rsidRPr="00F92F77">
        <w:rPr>
          <w:rFonts w:cs="Times New Roman"/>
          <w:szCs w:val="24"/>
        </w:rPr>
        <w:t xml:space="preserve">GitHub </w:t>
      </w:r>
      <w:ins w:id="1829" w:author="hyx" w:date="2018-11-10T15:38:00Z">
        <w:r w:rsidR="004075A1">
          <w:rPr>
            <w:rFonts w:cs="Times New Roman" w:hint="eastAsia"/>
            <w:szCs w:val="24"/>
          </w:rPr>
          <w:t>K</w:t>
        </w:r>
        <w:r w:rsidR="004075A1" w:rsidRPr="004075A1">
          <w:rPr>
            <w:rFonts w:cs="Times New Roman"/>
            <w:szCs w:val="24"/>
          </w:rPr>
          <w:t>raken</w:t>
        </w:r>
      </w:ins>
      <w:del w:id="1830" w:author="hyx" w:date="2018-11-10T15:38:00Z">
        <w:r w:rsidRPr="00F92F77" w:rsidDel="004075A1">
          <w:rPr>
            <w:rFonts w:cs="Times New Roman"/>
            <w:szCs w:val="24"/>
          </w:rPr>
          <w:delText>Desktop</w:delText>
        </w:r>
      </w:del>
      <w:r w:rsidR="00931EBF">
        <w:rPr>
          <w:rFonts w:cs="Times New Roman"/>
          <w:szCs w:val="24"/>
        </w:rPr>
        <w:t xml:space="preserve"> </w:t>
      </w:r>
      <w:r w:rsidR="00931EBF">
        <w:rPr>
          <w:rFonts w:cs="Times New Roman" w:hint="eastAsia"/>
          <w:szCs w:val="24"/>
        </w:rPr>
        <w:t>配置管理软件 （已配置）</w:t>
      </w:r>
    </w:p>
    <w:p w14:paraId="3CAA7DBC" w14:textId="33FF7C2E" w:rsidR="00A65455" w:rsidRPr="00967830" w:rsidRDefault="004075A1" w:rsidP="004075A1">
      <w:pPr>
        <w:numPr>
          <w:ilvl w:val="0"/>
          <w:numId w:val="11"/>
        </w:numPr>
        <w:rPr>
          <w:rFonts w:ascii="Times New Roman" w:hAnsi="Times New Roman" w:cs="Times New Roman"/>
          <w:szCs w:val="24"/>
        </w:rPr>
      </w:pPr>
      <w:ins w:id="1831" w:author="hyx" w:date="2018-11-10T15:39:00Z">
        <w:r w:rsidRPr="004075A1">
          <w:rPr>
            <w:rFonts w:ascii="Times New Roman" w:hAnsi="Times New Roman" w:cs="Times New Roman"/>
            <w:szCs w:val="24"/>
          </w:rPr>
          <w:t>Axure RP</w:t>
        </w:r>
        <w:r>
          <w:rPr>
            <w:rFonts w:ascii="Times New Roman" w:hAnsi="Times New Roman" w:cs="Times New Roman" w:hint="eastAsia"/>
            <w:szCs w:val="24"/>
          </w:rPr>
          <w:t>界面原型软件（已配置）</w:t>
        </w:r>
      </w:ins>
    </w:p>
    <w:p w14:paraId="6D8997A7" w14:textId="77777777" w:rsidR="00931EBF" w:rsidRPr="009B7F8E" w:rsidRDefault="00931EBF" w:rsidP="00931EBF">
      <w:pPr>
        <w:pStyle w:val="a0"/>
      </w:pPr>
      <w:bookmarkStart w:id="1832" w:name="_Toc521309551"/>
      <w:bookmarkStart w:id="1833" w:name="_Toc495757988"/>
      <w:bookmarkStart w:id="1834" w:name="_Toc495758675"/>
      <w:bookmarkStart w:id="1835" w:name="_Toc496746357"/>
      <w:bookmarkStart w:id="1836" w:name="_Toc529724913"/>
      <w:r w:rsidRPr="009B7F8E">
        <w:rPr>
          <w:rFonts w:hint="eastAsia"/>
        </w:rPr>
        <w:t>需由用户承担的工作</w:t>
      </w:r>
      <w:bookmarkEnd w:id="1832"/>
      <w:bookmarkEnd w:id="1833"/>
      <w:bookmarkEnd w:id="1834"/>
      <w:bookmarkEnd w:id="1835"/>
      <w:bookmarkEnd w:id="1836"/>
    </w:p>
    <w:p w14:paraId="528BDE0C" w14:textId="5142F4FE" w:rsidR="00931EBF" w:rsidDel="004075A1" w:rsidRDefault="00931EBF" w:rsidP="00931EBF">
      <w:pPr>
        <w:numPr>
          <w:ilvl w:val="0"/>
          <w:numId w:val="12"/>
        </w:numPr>
        <w:rPr>
          <w:del w:id="1837" w:author="hyx" w:date="2018-11-10T15:39:00Z"/>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4AD8B7A5" w:rsidR="00931EBF" w:rsidRPr="004075A1" w:rsidRDefault="00931EBF">
      <w:pPr>
        <w:numPr>
          <w:ilvl w:val="0"/>
          <w:numId w:val="12"/>
        </w:numPr>
        <w:rPr>
          <w:rFonts w:ascii="Times New Roman" w:hAnsi="Times New Roman" w:cs="Times New Roman"/>
          <w:szCs w:val="24"/>
        </w:rPr>
      </w:pPr>
      <w:del w:id="1838" w:author="hyx" w:date="2018-11-10T15:39:00Z">
        <w:r w:rsidRPr="004075A1" w:rsidDel="004075A1">
          <w:rPr>
            <w:rFonts w:ascii="Times New Roman" w:hAnsi="Times New Roman" w:cs="Times New Roman" w:hint="eastAsia"/>
            <w:szCs w:val="24"/>
          </w:rPr>
          <w:delText>用户需提供软件开发的各项经费</w:delText>
        </w:r>
        <w:r w:rsidRPr="004075A1" w:rsidDel="004075A1">
          <w:rPr>
            <w:rFonts w:ascii="Times New Roman" w:hAnsi="Times New Roman" w:cs="Times New Roman"/>
            <w:szCs w:val="24"/>
          </w:rPr>
          <w:delText xml:space="preserve"> </w:delText>
        </w:r>
      </w:del>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1839" w:name="_Toc521309552"/>
      <w:bookmarkStart w:id="1840" w:name="_Toc495757989"/>
      <w:bookmarkStart w:id="1841" w:name="_Toc495758676"/>
      <w:bookmarkStart w:id="1842" w:name="_Toc496746358"/>
      <w:bookmarkStart w:id="1843" w:name="_Toc529724914"/>
      <w:r>
        <w:rPr>
          <w:rFonts w:hint="eastAsia"/>
        </w:rPr>
        <w:t>外界提供</w:t>
      </w:r>
      <w:r w:rsidRPr="009B7F8E">
        <w:rPr>
          <w:rFonts w:hint="eastAsia"/>
        </w:rPr>
        <w:t>条件</w:t>
      </w:r>
      <w:bookmarkEnd w:id="1839"/>
      <w:bookmarkEnd w:id="1840"/>
      <w:bookmarkEnd w:id="1841"/>
      <w:bookmarkEnd w:id="1842"/>
      <w:bookmarkEnd w:id="1843"/>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lastRenderedPageBreak/>
        <w:tab/>
      </w:r>
      <w:r>
        <w:tab/>
      </w:r>
      <w:r>
        <w:tab/>
      </w:r>
      <w:r>
        <w:rPr>
          <w:rFonts w:hint="eastAsia"/>
        </w:rPr>
        <w:t>人均一台计算机</w:t>
      </w:r>
    </w:p>
    <w:p w14:paraId="3C7DFD8C" w14:textId="6A4AECC5" w:rsidR="00412D76" w:rsidRDefault="00412D76" w:rsidP="008E48F7">
      <w:r>
        <w:rPr>
          <w:rFonts w:hint="eastAsia"/>
        </w:rPr>
        <w:tab/>
      </w:r>
      <w:r>
        <w:rPr>
          <w:rFonts w:hint="eastAsia"/>
        </w:rPr>
        <w:tab/>
      </w:r>
      <w:r>
        <w:rPr>
          <w:rFonts w:hint="eastAsia"/>
        </w:rPr>
        <w:tab/>
        <w:t>可以下载应用的智能手机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1844" w:name="_Toc529724915"/>
      <w:r>
        <w:rPr>
          <w:rFonts w:hint="eastAsia"/>
        </w:rPr>
        <w:t>人力资源</w:t>
      </w:r>
      <w:r>
        <w:t>管理计划</w:t>
      </w:r>
      <w:bookmarkEnd w:id="1844"/>
    </w:p>
    <w:p w14:paraId="7DFF0952" w14:textId="77777777" w:rsidR="00832347" w:rsidRPr="006D1752" w:rsidRDefault="00832347" w:rsidP="00B306C0">
      <w:pPr>
        <w:pStyle w:val="a0"/>
      </w:pPr>
      <w:bookmarkStart w:id="1845" w:name="_Toc497072225"/>
      <w:bookmarkStart w:id="1846" w:name="_Toc497223478"/>
      <w:bookmarkStart w:id="1847" w:name="_Toc529724916"/>
      <w:r>
        <w:rPr>
          <w:rFonts w:hint="eastAsia"/>
        </w:rPr>
        <w:t>角色</w:t>
      </w:r>
      <w:r>
        <w:t>和</w:t>
      </w:r>
      <w:r>
        <w:rPr>
          <w:rFonts w:hint="eastAsia"/>
        </w:rPr>
        <w:t>职</w:t>
      </w:r>
      <w:r>
        <w:t>责</w:t>
      </w:r>
      <w:bookmarkEnd w:id="1845"/>
      <w:bookmarkEnd w:id="1846"/>
      <w:bookmarkEnd w:id="1847"/>
    </w:p>
    <w:p w14:paraId="3C158DA5" w14:textId="77777777" w:rsidR="00832347" w:rsidRDefault="00832347" w:rsidP="00B306C0">
      <w:pPr>
        <w:pStyle w:val="a1"/>
      </w:pPr>
      <w:bookmarkStart w:id="1848" w:name="_Toc497072226"/>
      <w:bookmarkStart w:id="1849" w:name="_Toc497223479"/>
      <w:bookmarkStart w:id="1850" w:name="_Toc529724917"/>
      <w:r w:rsidRPr="0099194F">
        <w:t>项目经理</w:t>
      </w:r>
      <w:bookmarkEnd w:id="1848"/>
      <w:bookmarkEnd w:id="1849"/>
      <w:bookmarkEnd w:id="1850"/>
    </w:p>
    <w:p w14:paraId="21E7BA5A" w14:textId="77777777" w:rsidR="00832347" w:rsidRDefault="00832347" w:rsidP="00832347">
      <w:pPr>
        <w:ind w:leftChars="200" w:left="420"/>
      </w:pPr>
      <w:r>
        <w:rPr>
          <w:rFonts w:hint="eastAsia"/>
        </w:rPr>
        <w:t>本职概述：</w:t>
      </w:r>
      <w:r>
        <w:t xml:space="preserve"> </w:t>
      </w:r>
    </w:p>
    <w:p w14:paraId="51E4C624" w14:textId="6D1410D9" w:rsidR="00832347" w:rsidRDefault="00832347" w:rsidP="00832347">
      <w:pPr>
        <w:ind w:leftChars="200" w:left="420" w:firstLine="420"/>
      </w:pPr>
      <w:r>
        <w:rPr>
          <w:rFonts w:hint="eastAsia"/>
        </w:rPr>
        <w:t>负责项目管理工作，安排项目资源，对项目的规模、进度、工作量、质量</w:t>
      </w:r>
      <w:del w:id="1851" w:author="hyx" w:date="2018-11-10T15:43:00Z">
        <w:r w:rsidDel="004075A1">
          <w:rPr>
            <w:rFonts w:hint="eastAsia"/>
          </w:rPr>
          <w:delText>、费用</w:delText>
        </w:r>
      </w:del>
      <w:r>
        <w:rPr>
          <w:rFonts w:hint="eastAsia"/>
        </w:rPr>
        <w:t>、风险、缺陷等进行控制，保证项目按计划运行，实现课程下达的项目目标</w:t>
      </w:r>
    </w:p>
    <w:p w14:paraId="50923CCD" w14:textId="77777777" w:rsidR="00832347" w:rsidRPr="004075A1" w:rsidRDefault="00832347" w:rsidP="00832347">
      <w:pPr>
        <w:ind w:leftChars="200" w:left="420" w:firstLine="420"/>
      </w:pPr>
    </w:p>
    <w:tbl>
      <w:tblPr>
        <w:tblStyle w:val="aff1"/>
        <w:tblW w:w="0" w:type="auto"/>
        <w:tblLook w:val="04A0" w:firstRow="1" w:lastRow="0" w:firstColumn="1" w:lastColumn="0" w:noHBand="0" w:noVBand="1"/>
        <w:tblPrChange w:id="1852" w:author="hyx" w:date="2018-11-10T15:49:00Z">
          <w:tblPr>
            <w:tblStyle w:val="aff1"/>
            <w:tblW w:w="0" w:type="auto"/>
            <w:tblLook w:val="04A0" w:firstRow="1" w:lastRow="0" w:firstColumn="1" w:lastColumn="0" w:noHBand="0" w:noVBand="1"/>
          </w:tblPr>
        </w:tblPrChange>
      </w:tblPr>
      <w:tblGrid>
        <w:gridCol w:w="1143"/>
        <w:gridCol w:w="950"/>
        <w:gridCol w:w="1349"/>
        <w:gridCol w:w="1155"/>
        <w:gridCol w:w="1056"/>
        <w:gridCol w:w="1701"/>
        <w:gridCol w:w="729"/>
        <w:tblGridChange w:id="1853">
          <w:tblGrid>
            <w:gridCol w:w="1143"/>
            <w:gridCol w:w="1144"/>
            <w:gridCol w:w="1155"/>
            <w:gridCol w:w="1155"/>
            <w:gridCol w:w="1178"/>
            <w:gridCol w:w="1371"/>
            <w:gridCol w:w="1150"/>
          </w:tblGrid>
        </w:tblGridChange>
      </w:tblGrid>
      <w:tr w:rsidR="00832347" w14:paraId="2F83793B" w14:textId="77777777" w:rsidTr="003B05E6">
        <w:tc>
          <w:tcPr>
            <w:tcW w:w="1143" w:type="dxa"/>
            <w:shd w:val="clear" w:color="auto" w:fill="BDD6EE" w:themeFill="accent1" w:themeFillTint="66"/>
            <w:vAlign w:val="center"/>
            <w:tcPrChange w:id="1854" w:author="hyx" w:date="2018-11-10T15:49:00Z">
              <w:tcPr>
                <w:tcW w:w="1143" w:type="dxa"/>
                <w:shd w:val="clear" w:color="auto" w:fill="BDD6EE" w:themeFill="accent1" w:themeFillTint="66"/>
                <w:vAlign w:val="center"/>
              </w:tcPr>
            </w:tcPrChange>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950" w:type="dxa"/>
            <w:shd w:val="clear" w:color="auto" w:fill="BDD6EE" w:themeFill="accent1" w:themeFillTint="66"/>
            <w:vAlign w:val="center"/>
            <w:tcPrChange w:id="1855" w:author="hyx" w:date="2018-11-10T15:49:00Z">
              <w:tcPr>
                <w:tcW w:w="1144" w:type="dxa"/>
                <w:shd w:val="clear" w:color="auto" w:fill="BDD6EE" w:themeFill="accent1" w:themeFillTint="66"/>
                <w:vAlign w:val="center"/>
              </w:tcPr>
            </w:tcPrChange>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349" w:type="dxa"/>
            <w:shd w:val="clear" w:color="auto" w:fill="BDD6EE" w:themeFill="accent1" w:themeFillTint="66"/>
            <w:vAlign w:val="center"/>
            <w:tcPrChange w:id="1856" w:author="hyx" w:date="2018-11-10T15:49:00Z">
              <w:tcPr>
                <w:tcW w:w="1155" w:type="dxa"/>
                <w:shd w:val="clear" w:color="auto" w:fill="BDD6EE" w:themeFill="accent1" w:themeFillTint="66"/>
                <w:vAlign w:val="center"/>
              </w:tcPr>
            </w:tcPrChange>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Change w:id="1857" w:author="hyx" w:date="2018-11-10T15:49:00Z">
              <w:tcPr>
                <w:tcW w:w="1155" w:type="dxa"/>
                <w:shd w:val="clear" w:color="auto" w:fill="BDD6EE" w:themeFill="accent1" w:themeFillTint="66"/>
                <w:vAlign w:val="center"/>
              </w:tcPr>
            </w:tcPrChange>
          </w:tcPr>
          <w:p w14:paraId="4FCFE1C8" w14:textId="0C153F8B" w:rsidR="00832347" w:rsidRPr="00F100C9" w:rsidRDefault="00832347" w:rsidP="00832347">
            <w:pPr>
              <w:rPr>
                <w:b/>
                <w:sz w:val="21"/>
                <w:szCs w:val="21"/>
              </w:rPr>
            </w:pPr>
            <w:del w:id="1858" w:author="hyx" w:date="2018-11-10T15:46:00Z">
              <w:r w:rsidRPr="00F100C9" w:rsidDel="004075A1">
                <w:rPr>
                  <w:rFonts w:hint="eastAsia"/>
                  <w:b/>
                  <w:color w:val="000000"/>
                  <w:sz w:val="21"/>
                  <w:szCs w:val="21"/>
                </w:rPr>
                <w:delText>班级</w:delText>
              </w:r>
            </w:del>
            <w:ins w:id="1859" w:author="hyx" w:date="2018-11-10T15:46:00Z">
              <w:r w:rsidR="004075A1">
                <w:rPr>
                  <w:rFonts w:hint="eastAsia"/>
                  <w:b/>
                  <w:color w:val="000000"/>
                  <w:sz w:val="21"/>
                  <w:szCs w:val="21"/>
                </w:rPr>
                <w:t>微信号</w:t>
              </w:r>
            </w:ins>
          </w:p>
        </w:tc>
        <w:tc>
          <w:tcPr>
            <w:tcW w:w="1056" w:type="dxa"/>
            <w:shd w:val="clear" w:color="auto" w:fill="BDD6EE" w:themeFill="accent1" w:themeFillTint="66"/>
            <w:vAlign w:val="center"/>
            <w:tcPrChange w:id="1860" w:author="hyx" w:date="2018-11-10T15:49:00Z">
              <w:tcPr>
                <w:tcW w:w="1178" w:type="dxa"/>
                <w:shd w:val="clear" w:color="auto" w:fill="BDD6EE" w:themeFill="accent1" w:themeFillTint="66"/>
                <w:vAlign w:val="center"/>
              </w:tcPr>
            </w:tcPrChange>
          </w:tcPr>
          <w:p w14:paraId="751586BA" w14:textId="5A573DEC" w:rsidR="00832347" w:rsidRPr="00F100C9" w:rsidRDefault="004075A1" w:rsidP="00832347">
            <w:pPr>
              <w:rPr>
                <w:b/>
                <w:sz w:val="21"/>
                <w:szCs w:val="21"/>
              </w:rPr>
            </w:pPr>
            <w:ins w:id="1861" w:author="hyx" w:date="2018-11-10T15:47:00Z">
              <w:r>
                <w:rPr>
                  <w:rFonts w:hint="eastAsia"/>
                  <w:b/>
                  <w:color w:val="000000"/>
                  <w:sz w:val="21"/>
                  <w:szCs w:val="21"/>
                </w:rPr>
                <w:t>QQ号</w:t>
              </w:r>
            </w:ins>
            <w:del w:id="1862" w:author="hyx" w:date="2018-11-10T15:47:00Z">
              <w:r w:rsidR="00832347" w:rsidRPr="00F100C9" w:rsidDel="004075A1">
                <w:rPr>
                  <w:rFonts w:hint="eastAsia"/>
                  <w:b/>
                  <w:color w:val="000000"/>
                  <w:sz w:val="21"/>
                  <w:szCs w:val="21"/>
                </w:rPr>
                <w:delText>学号</w:delText>
              </w:r>
            </w:del>
          </w:p>
        </w:tc>
        <w:tc>
          <w:tcPr>
            <w:tcW w:w="1701" w:type="dxa"/>
            <w:shd w:val="clear" w:color="auto" w:fill="BDD6EE" w:themeFill="accent1" w:themeFillTint="66"/>
            <w:vAlign w:val="center"/>
            <w:tcPrChange w:id="1863" w:author="hyx" w:date="2018-11-10T15:49:00Z">
              <w:tcPr>
                <w:tcW w:w="1371" w:type="dxa"/>
                <w:shd w:val="clear" w:color="auto" w:fill="BDD6EE" w:themeFill="accent1" w:themeFillTint="66"/>
                <w:vAlign w:val="center"/>
              </w:tcPr>
            </w:tcPrChange>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551" w:type="dxa"/>
            <w:shd w:val="clear" w:color="auto" w:fill="BDD6EE" w:themeFill="accent1" w:themeFillTint="66"/>
            <w:vAlign w:val="center"/>
            <w:tcPrChange w:id="1864" w:author="hyx" w:date="2018-11-10T15:49:00Z">
              <w:tcPr>
                <w:tcW w:w="1150" w:type="dxa"/>
                <w:shd w:val="clear" w:color="auto" w:fill="BDD6EE" w:themeFill="accent1" w:themeFillTint="66"/>
                <w:vAlign w:val="center"/>
              </w:tcPr>
            </w:tcPrChange>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3B05E6">
        <w:tc>
          <w:tcPr>
            <w:tcW w:w="1143" w:type="dxa"/>
            <w:vAlign w:val="center"/>
            <w:tcPrChange w:id="1865" w:author="hyx" w:date="2018-11-10T15:49:00Z">
              <w:tcPr>
                <w:tcW w:w="1143" w:type="dxa"/>
                <w:vAlign w:val="center"/>
              </w:tcPr>
            </w:tcPrChange>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950" w:type="dxa"/>
            <w:vAlign w:val="center"/>
            <w:tcPrChange w:id="1866" w:author="hyx" w:date="2018-11-10T15:49:00Z">
              <w:tcPr>
                <w:tcW w:w="1144" w:type="dxa"/>
                <w:vAlign w:val="center"/>
              </w:tcPr>
            </w:tcPrChange>
          </w:tcPr>
          <w:p w14:paraId="4B94CDBA" w14:textId="1FFB2A00" w:rsidR="008E48F7" w:rsidRPr="00F100C9" w:rsidRDefault="008E48F7" w:rsidP="008E48F7">
            <w:pPr>
              <w:rPr>
                <w:sz w:val="21"/>
                <w:szCs w:val="21"/>
              </w:rPr>
            </w:pPr>
            <w:r>
              <w:rPr>
                <w:rFonts w:hint="eastAsia"/>
                <w:bCs/>
                <w:color w:val="000000"/>
                <w:szCs w:val="21"/>
              </w:rPr>
              <w:t>黄叶轩</w:t>
            </w:r>
          </w:p>
        </w:tc>
        <w:tc>
          <w:tcPr>
            <w:tcW w:w="1349" w:type="dxa"/>
            <w:vAlign w:val="center"/>
            <w:tcPrChange w:id="1867" w:author="hyx" w:date="2018-11-10T15:49:00Z">
              <w:tcPr>
                <w:tcW w:w="1155" w:type="dxa"/>
                <w:vAlign w:val="center"/>
              </w:tcPr>
            </w:tcPrChange>
          </w:tcPr>
          <w:p w14:paraId="26A540F3" w14:textId="02C3922B" w:rsidR="008E48F7" w:rsidRPr="00F100C9" w:rsidRDefault="008E48F7" w:rsidP="008E48F7">
            <w:pPr>
              <w:rPr>
                <w:sz w:val="21"/>
                <w:szCs w:val="21"/>
              </w:rPr>
            </w:pPr>
            <w:r w:rsidRPr="00F100C9">
              <w:rPr>
                <w:rFonts w:hint="eastAsia"/>
                <w:bCs/>
                <w:color w:val="000000"/>
                <w:sz w:val="21"/>
                <w:szCs w:val="21"/>
              </w:rPr>
              <w:t>负责任务的分配，</w:t>
            </w:r>
            <w:ins w:id="1868" w:author="hyx" w:date="2018-11-10T15:44:00Z">
              <w:r w:rsidR="004075A1">
                <w:rPr>
                  <w:rFonts w:hint="eastAsia"/>
                  <w:bCs/>
                  <w:color w:val="000000"/>
                  <w:sz w:val="21"/>
                  <w:szCs w:val="21"/>
                </w:rPr>
                <w:t>部分</w:t>
              </w:r>
            </w:ins>
            <w:ins w:id="1869" w:author="hyx" w:date="2018-11-10T15:43:00Z">
              <w:r w:rsidR="004075A1">
                <w:rPr>
                  <w:rFonts w:hint="eastAsia"/>
                  <w:bCs/>
                  <w:color w:val="000000"/>
                  <w:sz w:val="21"/>
                  <w:szCs w:val="21"/>
                </w:rPr>
                <w:t>文档审核</w:t>
              </w:r>
            </w:ins>
            <w:del w:id="1870" w:author="hyx" w:date="2018-11-10T15:43:00Z">
              <w:r w:rsidRPr="00F100C9" w:rsidDel="004075A1">
                <w:rPr>
                  <w:rFonts w:hint="eastAsia"/>
                  <w:bCs/>
                  <w:color w:val="000000"/>
                  <w:sz w:val="21"/>
                  <w:szCs w:val="21"/>
                </w:rPr>
                <w:delText>文案起草</w:delText>
              </w:r>
            </w:del>
          </w:p>
        </w:tc>
        <w:tc>
          <w:tcPr>
            <w:tcW w:w="1155" w:type="dxa"/>
            <w:vAlign w:val="center"/>
            <w:tcPrChange w:id="1871" w:author="hyx" w:date="2018-11-10T15:49:00Z">
              <w:tcPr>
                <w:tcW w:w="1155" w:type="dxa"/>
                <w:vAlign w:val="center"/>
              </w:tcPr>
            </w:tcPrChange>
          </w:tcPr>
          <w:p w14:paraId="2CB95EBB" w14:textId="5C1CECF1" w:rsidR="008E48F7" w:rsidRPr="00F100C9" w:rsidRDefault="008E48F7" w:rsidP="008E48F7">
            <w:pPr>
              <w:rPr>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056" w:type="dxa"/>
            <w:vAlign w:val="center"/>
            <w:tcPrChange w:id="1872" w:author="hyx" w:date="2018-11-10T15:49:00Z">
              <w:tcPr>
                <w:tcW w:w="1178" w:type="dxa"/>
                <w:vAlign w:val="center"/>
              </w:tcPr>
            </w:tcPrChange>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701" w:type="dxa"/>
            <w:vAlign w:val="center"/>
            <w:tcPrChange w:id="1873" w:author="hyx" w:date="2018-11-10T15:49:00Z">
              <w:tcPr>
                <w:tcW w:w="1371" w:type="dxa"/>
                <w:vAlign w:val="center"/>
              </w:tcPr>
            </w:tcPrChange>
          </w:tcPr>
          <w:p w14:paraId="1F2906FD" w14:textId="77153C5D" w:rsidR="008E48F7" w:rsidRPr="00F100C9" w:rsidRDefault="008E48F7" w:rsidP="008E48F7">
            <w:pPr>
              <w:rPr>
                <w:sz w:val="21"/>
                <w:szCs w:val="21"/>
              </w:rPr>
            </w:pPr>
            <w:r>
              <w:rPr>
                <w:bCs/>
                <w:color w:val="000000"/>
                <w:sz w:val="21"/>
                <w:szCs w:val="21"/>
              </w:rPr>
              <w:t>13588899102</w:t>
            </w:r>
          </w:p>
        </w:tc>
        <w:tc>
          <w:tcPr>
            <w:tcW w:w="551" w:type="dxa"/>
            <w:vAlign w:val="center"/>
            <w:tcPrChange w:id="1874" w:author="hyx" w:date="2018-11-10T15:49:00Z">
              <w:tcPr>
                <w:tcW w:w="1150" w:type="dxa"/>
                <w:vAlign w:val="center"/>
              </w:tcPr>
            </w:tcPrChange>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875" w:name="_Toc497223480"/>
      <w:bookmarkStart w:id="1876" w:name="_Toc529724918"/>
      <w:r>
        <w:rPr>
          <w:rFonts w:hint="eastAsia"/>
        </w:rPr>
        <w:t>任务审核员</w:t>
      </w:r>
      <w:bookmarkEnd w:id="1875"/>
      <w:bookmarkEnd w:id="1876"/>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8698" w:type="dxa"/>
        <w:jc w:val="center"/>
        <w:tblLayout w:type="fixed"/>
        <w:tblLook w:val="04A0" w:firstRow="1" w:lastRow="0" w:firstColumn="1" w:lastColumn="0" w:noHBand="0" w:noVBand="1"/>
        <w:tblPrChange w:id="1877" w:author="hyx" w:date="2018-11-10T18:32:00Z">
          <w:tblPr>
            <w:tblStyle w:val="aff1"/>
            <w:tblW w:w="0" w:type="auto"/>
            <w:tblLook w:val="04A0" w:firstRow="1" w:lastRow="0" w:firstColumn="1" w:lastColumn="0" w:noHBand="0" w:noVBand="1"/>
          </w:tblPr>
        </w:tblPrChange>
      </w:tblPr>
      <w:tblGrid>
        <w:gridCol w:w="851"/>
        <w:gridCol w:w="824"/>
        <w:gridCol w:w="2153"/>
        <w:gridCol w:w="1134"/>
        <w:gridCol w:w="1396"/>
        <w:gridCol w:w="1407"/>
        <w:gridCol w:w="933"/>
        <w:tblGridChange w:id="1878">
          <w:tblGrid>
            <w:gridCol w:w="176"/>
            <w:gridCol w:w="675"/>
            <w:gridCol w:w="174"/>
            <w:gridCol w:w="650"/>
            <w:gridCol w:w="1386"/>
            <w:gridCol w:w="767"/>
            <w:gridCol w:w="424"/>
            <w:gridCol w:w="710"/>
            <w:gridCol w:w="1396"/>
            <w:gridCol w:w="1407"/>
            <w:gridCol w:w="933"/>
          </w:tblGrid>
        </w:tblGridChange>
      </w:tblGrid>
      <w:tr w:rsidR="003B05E6" w14:paraId="76982E50" w14:textId="77777777" w:rsidTr="00076833">
        <w:trPr>
          <w:jc w:val="center"/>
          <w:trPrChange w:id="1879" w:author="hyx" w:date="2018-11-10T18:32:00Z">
            <w:trPr>
              <w:gridBefore w:val="1"/>
            </w:trPr>
          </w:trPrChange>
        </w:trPr>
        <w:tc>
          <w:tcPr>
            <w:tcW w:w="851" w:type="dxa"/>
            <w:shd w:val="clear" w:color="auto" w:fill="BDD6EE" w:themeFill="accent1" w:themeFillTint="66"/>
            <w:vAlign w:val="center"/>
            <w:tcPrChange w:id="1880" w:author="hyx" w:date="2018-11-10T18:32:00Z">
              <w:tcPr>
                <w:tcW w:w="959" w:type="dxa"/>
                <w:gridSpan w:val="2"/>
                <w:shd w:val="clear" w:color="auto" w:fill="BDD6EE" w:themeFill="accent1" w:themeFillTint="66"/>
                <w:vAlign w:val="center"/>
              </w:tcPr>
            </w:tcPrChange>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824" w:type="dxa"/>
            <w:shd w:val="clear" w:color="auto" w:fill="BDD6EE" w:themeFill="accent1" w:themeFillTint="66"/>
            <w:vAlign w:val="center"/>
            <w:tcPrChange w:id="1881" w:author="hyx" w:date="2018-11-10T18:32:00Z">
              <w:tcPr>
                <w:tcW w:w="709" w:type="dxa"/>
                <w:shd w:val="clear" w:color="auto" w:fill="BDD6EE" w:themeFill="accent1" w:themeFillTint="66"/>
                <w:vAlign w:val="center"/>
              </w:tcPr>
            </w:tcPrChange>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2153" w:type="dxa"/>
            <w:shd w:val="clear" w:color="auto" w:fill="BDD6EE" w:themeFill="accent1" w:themeFillTint="66"/>
            <w:vAlign w:val="center"/>
            <w:tcPrChange w:id="1882" w:author="hyx" w:date="2018-11-10T18:32:00Z">
              <w:tcPr>
                <w:tcW w:w="1639" w:type="dxa"/>
                <w:shd w:val="clear" w:color="auto" w:fill="BDD6EE" w:themeFill="accent1" w:themeFillTint="66"/>
                <w:vAlign w:val="center"/>
              </w:tcPr>
            </w:tcPrChange>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Change w:id="1883" w:author="hyx" w:date="2018-11-10T18:32:00Z">
              <w:tcPr>
                <w:tcW w:w="1337" w:type="dxa"/>
                <w:gridSpan w:val="2"/>
                <w:shd w:val="clear" w:color="auto" w:fill="BDD6EE" w:themeFill="accent1" w:themeFillTint="66"/>
                <w:vAlign w:val="center"/>
              </w:tcPr>
            </w:tcPrChange>
          </w:tcPr>
          <w:p w14:paraId="0E37680A" w14:textId="3CFB592F" w:rsidR="00832347" w:rsidRPr="00F100C9" w:rsidRDefault="003B05E6" w:rsidP="00832347">
            <w:pPr>
              <w:rPr>
                <w:b/>
                <w:sz w:val="21"/>
                <w:szCs w:val="21"/>
              </w:rPr>
            </w:pPr>
            <w:ins w:id="1884" w:author="hyx" w:date="2018-11-10T15:48:00Z">
              <w:r>
                <w:rPr>
                  <w:rFonts w:hint="eastAsia"/>
                  <w:b/>
                  <w:color w:val="000000"/>
                  <w:sz w:val="21"/>
                  <w:szCs w:val="21"/>
                </w:rPr>
                <w:t>微信号</w:t>
              </w:r>
            </w:ins>
            <w:del w:id="1885" w:author="hyx" w:date="2018-11-10T15:48:00Z">
              <w:r w:rsidR="00832347" w:rsidRPr="00F100C9" w:rsidDel="003B05E6">
                <w:rPr>
                  <w:rFonts w:hint="eastAsia"/>
                  <w:b/>
                  <w:color w:val="000000"/>
                  <w:sz w:val="21"/>
                  <w:szCs w:val="21"/>
                </w:rPr>
                <w:delText>班级</w:delText>
              </w:r>
            </w:del>
          </w:p>
        </w:tc>
        <w:tc>
          <w:tcPr>
            <w:tcW w:w="1396" w:type="dxa"/>
            <w:shd w:val="clear" w:color="auto" w:fill="BDD6EE" w:themeFill="accent1" w:themeFillTint="66"/>
            <w:vAlign w:val="center"/>
            <w:tcPrChange w:id="1886" w:author="hyx" w:date="2018-11-10T18:32:00Z">
              <w:tcPr>
                <w:tcW w:w="1418" w:type="dxa"/>
                <w:gridSpan w:val="2"/>
                <w:shd w:val="clear" w:color="auto" w:fill="BDD6EE" w:themeFill="accent1" w:themeFillTint="66"/>
                <w:vAlign w:val="center"/>
              </w:tcPr>
            </w:tcPrChange>
          </w:tcPr>
          <w:p w14:paraId="7E9EED8B" w14:textId="100952E8" w:rsidR="00832347" w:rsidRPr="00F100C9" w:rsidRDefault="003B05E6" w:rsidP="00832347">
            <w:pPr>
              <w:rPr>
                <w:b/>
                <w:sz w:val="21"/>
                <w:szCs w:val="21"/>
              </w:rPr>
            </w:pPr>
            <w:ins w:id="1887" w:author="hyx" w:date="2018-11-10T15:48:00Z">
              <w:r>
                <w:rPr>
                  <w:rFonts w:hint="eastAsia"/>
                  <w:b/>
                  <w:color w:val="000000"/>
                  <w:sz w:val="21"/>
                  <w:szCs w:val="21"/>
                </w:rPr>
                <w:t>QQ号</w:t>
              </w:r>
            </w:ins>
            <w:del w:id="1888" w:author="hyx" w:date="2018-11-10T15:48:00Z">
              <w:r w:rsidR="00832347" w:rsidRPr="00F100C9" w:rsidDel="003B05E6">
                <w:rPr>
                  <w:rFonts w:hint="eastAsia"/>
                  <w:b/>
                  <w:color w:val="000000"/>
                  <w:sz w:val="21"/>
                  <w:szCs w:val="21"/>
                </w:rPr>
                <w:delText>学号</w:delText>
              </w:r>
            </w:del>
          </w:p>
        </w:tc>
        <w:tc>
          <w:tcPr>
            <w:tcW w:w="1407" w:type="dxa"/>
            <w:shd w:val="clear" w:color="auto" w:fill="BDD6EE" w:themeFill="accent1" w:themeFillTint="66"/>
            <w:vAlign w:val="center"/>
            <w:tcPrChange w:id="1889" w:author="hyx" w:date="2018-11-10T18:32:00Z">
              <w:tcPr>
                <w:tcW w:w="1417" w:type="dxa"/>
                <w:shd w:val="clear" w:color="auto" w:fill="BDD6EE" w:themeFill="accent1" w:themeFillTint="66"/>
                <w:vAlign w:val="center"/>
              </w:tcPr>
            </w:tcPrChange>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933" w:type="dxa"/>
            <w:shd w:val="clear" w:color="auto" w:fill="BDD6EE" w:themeFill="accent1" w:themeFillTint="66"/>
            <w:vAlign w:val="center"/>
            <w:tcPrChange w:id="1890" w:author="hyx" w:date="2018-11-10T18:32:00Z">
              <w:tcPr>
                <w:tcW w:w="987" w:type="dxa"/>
                <w:shd w:val="clear" w:color="auto" w:fill="BDD6EE" w:themeFill="accent1" w:themeFillTint="66"/>
                <w:vAlign w:val="center"/>
              </w:tcPr>
            </w:tcPrChange>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3B05E6" w14:paraId="5FFBA96F" w14:textId="77777777" w:rsidTr="00076833">
        <w:trPr>
          <w:jc w:val="center"/>
          <w:trPrChange w:id="1891" w:author="hyx" w:date="2018-11-10T18:32:00Z">
            <w:trPr>
              <w:gridBefore w:val="1"/>
            </w:trPr>
          </w:trPrChange>
        </w:trPr>
        <w:tc>
          <w:tcPr>
            <w:tcW w:w="851" w:type="dxa"/>
            <w:vAlign w:val="center"/>
            <w:tcPrChange w:id="1892" w:author="hyx" w:date="2018-11-10T18:32:00Z">
              <w:tcPr>
                <w:tcW w:w="959" w:type="dxa"/>
                <w:gridSpan w:val="2"/>
                <w:vAlign w:val="center"/>
              </w:tcPr>
            </w:tcPrChange>
          </w:tcPr>
          <w:p w14:paraId="4735B8A9" w14:textId="77777777" w:rsidR="008E48F7" w:rsidRPr="00F100C9" w:rsidRDefault="008E48F7" w:rsidP="008E48F7">
            <w:pPr>
              <w:rPr>
                <w:sz w:val="21"/>
                <w:szCs w:val="21"/>
              </w:rPr>
            </w:pPr>
            <w:r>
              <w:rPr>
                <w:rFonts w:hint="eastAsia"/>
                <w:sz w:val="21"/>
                <w:szCs w:val="21"/>
              </w:rPr>
              <w:t>任务审核员</w:t>
            </w:r>
          </w:p>
        </w:tc>
        <w:tc>
          <w:tcPr>
            <w:tcW w:w="824" w:type="dxa"/>
            <w:vAlign w:val="center"/>
            <w:tcPrChange w:id="1893" w:author="hyx" w:date="2018-11-10T18:32:00Z">
              <w:tcPr>
                <w:tcW w:w="709" w:type="dxa"/>
                <w:vAlign w:val="center"/>
              </w:tcPr>
            </w:tcPrChange>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2153" w:type="dxa"/>
            <w:vAlign w:val="center"/>
            <w:tcPrChange w:id="1894" w:author="hyx" w:date="2018-11-10T18:32:00Z">
              <w:tcPr>
                <w:tcW w:w="1639" w:type="dxa"/>
                <w:vAlign w:val="center"/>
              </w:tcPr>
            </w:tcPrChange>
          </w:tcPr>
          <w:p w14:paraId="7BE42942" w14:textId="57429D41" w:rsidR="008E48F7" w:rsidRPr="007F2A05" w:rsidRDefault="003B05E6" w:rsidP="008E48F7">
            <w:pPr>
              <w:rPr>
                <w:bCs/>
                <w:color w:val="000000"/>
                <w:sz w:val="21"/>
                <w:szCs w:val="21"/>
              </w:rPr>
            </w:pPr>
            <w:ins w:id="1895" w:author="hyx" w:date="2018-11-10T15:51:00Z">
              <w:r>
                <w:rPr>
                  <w:rFonts w:hint="eastAsia"/>
                  <w:bCs/>
                  <w:color w:val="000000"/>
                  <w:sz w:val="21"/>
                  <w:szCs w:val="21"/>
                </w:rPr>
                <w:t>负责项目可行性、项目章程、项目总体计划、需求工程计划的审核</w:t>
              </w:r>
            </w:ins>
            <w:ins w:id="1896" w:author="hyx" w:date="2018-11-10T15:52:00Z">
              <w:r>
                <w:rPr>
                  <w:rFonts w:hint="eastAsia"/>
                  <w:bCs/>
                  <w:color w:val="000000"/>
                  <w:sz w:val="21"/>
                  <w:szCs w:val="21"/>
                </w:rPr>
                <w:t>与评价</w:t>
              </w:r>
            </w:ins>
            <w:del w:id="1897" w:author="hyx" w:date="2018-11-10T15:50:00Z">
              <w:r w:rsidR="008E48F7" w:rsidRPr="007F2A05" w:rsidDel="003B05E6">
                <w:rPr>
                  <w:rFonts w:hint="eastAsia"/>
                  <w:bCs/>
                  <w:color w:val="000000"/>
                  <w:sz w:val="21"/>
                  <w:szCs w:val="21"/>
                </w:rPr>
                <w:delText>对分配下去任务的完成情况进行审查与核实并进行评价</w:delText>
              </w:r>
            </w:del>
          </w:p>
        </w:tc>
        <w:tc>
          <w:tcPr>
            <w:tcW w:w="1134" w:type="dxa"/>
            <w:vAlign w:val="center"/>
            <w:tcPrChange w:id="1898" w:author="hyx" w:date="2018-11-10T18:32:00Z">
              <w:tcPr>
                <w:tcW w:w="1337" w:type="dxa"/>
                <w:gridSpan w:val="2"/>
                <w:vAlign w:val="center"/>
              </w:tcPr>
            </w:tcPrChange>
          </w:tcPr>
          <w:p w14:paraId="7B0FD491" w14:textId="3103967B" w:rsidR="008E48F7" w:rsidRPr="007F2A05" w:rsidRDefault="008E48F7" w:rsidP="008E48F7">
            <w:pPr>
              <w:rPr>
                <w:bCs/>
                <w:color w:val="000000"/>
                <w:sz w:val="21"/>
                <w:szCs w:val="21"/>
              </w:rPr>
            </w:pPr>
            <w:del w:id="1899" w:author="hyx" w:date="2018-11-10T15:49:00Z">
              <w:r w:rsidRPr="00F100C9" w:rsidDel="003B05E6">
                <w:rPr>
                  <w:rFonts w:hint="eastAsia"/>
                  <w:color w:val="000000"/>
                  <w:sz w:val="21"/>
                  <w:szCs w:val="21"/>
                </w:rPr>
                <w:delText>软工</w:delText>
              </w:r>
              <w:r w:rsidDel="003B05E6">
                <w:rPr>
                  <w:rFonts w:hint="eastAsia"/>
                  <w:color w:val="000000"/>
                  <w:sz w:val="21"/>
                  <w:szCs w:val="21"/>
                </w:rPr>
                <w:delText>16</w:delText>
              </w:r>
              <w:r w:rsidRPr="00F100C9" w:rsidDel="003B05E6">
                <w:rPr>
                  <w:rFonts w:hint="eastAsia"/>
                  <w:color w:val="000000"/>
                  <w:sz w:val="21"/>
                  <w:szCs w:val="21"/>
                </w:rPr>
                <w:delText>02</w:delText>
              </w:r>
            </w:del>
            <w:ins w:id="1900" w:author="hyx" w:date="2018-11-10T15:49:00Z">
              <w:r w:rsidR="003B05E6">
                <w:rPr>
                  <w:rFonts w:hint="eastAsia"/>
                  <w:color w:val="000000"/>
                  <w:sz w:val="21"/>
                  <w:szCs w:val="21"/>
                </w:rPr>
                <w:t>Hyxzucc</w:t>
              </w:r>
            </w:ins>
          </w:p>
        </w:tc>
        <w:tc>
          <w:tcPr>
            <w:tcW w:w="1396" w:type="dxa"/>
            <w:vAlign w:val="center"/>
            <w:tcPrChange w:id="1901" w:author="hyx" w:date="2018-11-10T18:32:00Z">
              <w:tcPr>
                <w:tcW w:w="1418" w:type="dxa"/>
                <w:gridSpan w:val="2"/>
                <w:vAlign w:val="center"/>
              </w:tcPr>
            </w:tcPrChange>
          </w:tcPr>
          <w:p w14:paraId="295AA7CD" w14:textId="48B4445C" w:rsidR="008E48F7" w:rsidRPr="007F2A05" w:rsidRDefault="008E48F7" w:rsidP="008E48F7">
            <w:pPr>
              <w:rPr>
                <w:bCs/>
                <w:color w:val="000000"/>
                <w:sz w:val="21"/>
                <w:szCs w:val="21"/>
              </w:rPr>
            </w:pPr>
            <w:del w:id="1902" w:author="hyx" w:date="2018-11-10T15:49:00Z">
              <w:r w:rsidDel="003B05E6">
                <w:rPr>
                  <w:rFonts w:hint="eastAsia"/>
                  <w:bCs/>
                  <w:color w:val="000000"/>
                  <w:sz w:val="21"/>
                  <w:szCs w:val="21"/>
                </w:rPr>
                <w:delText>31</w:delText>
              </w:r>
              <w:r w:rsidDel="003B05E6">
                <w:rPr>
                  <w:bCs/>
                  <w:color w:val="000000"/>
                  <w:sz w:val="21"/>
                  <w:szCs w:val="21"/>
                </w:rPr>
                <w:delText>6</w:delText>
              </w:r>
              <w:r w:rsidDel="003B05E6">
                <w:rPr>
                  <w:rFonts w:hint="eastAsia"/>
                  <w:bCs/>
                  <w:color w:val="000000"/>
                  <w:sz w:val="21"/>
                  <w:szCs w:val="21"/>
                </w:rPr>
                <w:delText>01</w:delText>
              </w:r>
              <w:r w:rsidDel="003B05E6">
                <w:rPr>
                  <w:bCs/>
                  <w:color w:val="000000"/>
                  <w:sz w:val="21"/>
                  <w:szCs w:val="21"/>
                </w:rPr>
                <w:delText>246</w:delText>
              </w:r>
            </w:del>
            <w:ins w:id="1903" w:author="hyx" w:date="2018-11-10T15:49:00Z">
              <w:r w:rsidR="003B05E6">
                <w:rPr>
                  <w:bCs/>
                  <w:color w:val="000000"/>
                  <w:sz w:val="21"/>
                  <w:szCs w:val="21"/>
                </w:rPr>
                <w:t>1103057282</w:t>
              </w:r>
            </w:ins>
          </w:p>
        </w:tc>
        <w:tc>
          <w:tcPr>
            <w:tcW w:w="1407" w:type="dxa"/>
            <w:vAlign w:val="center"/>
            <w:tcPrChange w:id="1904" w:author="hyx" w:date="2018-11-10T18:32:00Z">
              <w:tcPr>
                <w:tcW w:w="1417" w:type="dxa"/>
                <w:vAlign w:val="center"/>
              </w:tcPr>
            </w:tcPrChange>
          </w:tcPr>
          <w:p w14:paraId="15E43752" w14:textId="021E9588" w:rsidR="008E48F7" w:rsidRPr="00F100C9" w:rsidRDefault="008E48F7" w:rsidP="008E48F7">
            <w:pPr>
              <w:rPr>
                <w:sz w:val="21"/>
                <w:szCs w:val="21"/>
              </w:rPr>
            </w:pPr>
            <w:r>
              <w:rPr>
                <w:bCs/>
                <w:color w:val="000000"/>
                <w:sz w:val="21"/>
                <w:szCs w:val="21"/>
              </w:rPr>
              <w:t>13588899102</w:t>
            </w:r>
          </w:p>
        </w:tc>
        <w:tc>
          <w:tcPr>
            <w:tcW w:w="933" w:type="dxa"/>
            <w:vAlign w:val="center"/>
            <w:tcPrChange w:id="1905" w:author="hyx" w:date="2018-11-10T18:32:00Z">
              <w:tcPr>
                <w:tcW w:w="987" w:type="dxa"/>
                <w:vAlign w:val="center"/>
              </w:tcPr>
            </w:tcPrChange>
          </w:tcPr>
          <w:p w14:paraId="5380C024" w14:textId="77777777" w:rsidR="003B05E6" w:rsidRDefault="008E48F7" w:rsidP="008E48F7">
            <w:pPr>
              <w:rPr>
                <w:ins w:id="1906" w:author="hyx" w:date="2018-11-10T15:48:00Z"/>
                <w:rFonts w:asciiTheme="majorEastAsia" w:eastAsiaTheme="majorEastAsia" w:hAnsiTheme="majorEastAsia" w:cs="Helvetica Neue"/>
                <w:color w:val="000000"/>
                <w:szCs w:val="26"/>
              </w:rPr>
            </w:pPr>
            <w:r>
              <w:rPr>
                <w:rFonts w:asciiTheme="majorEastAsia" w:eastAsiaTheme="majorEastAsia" w:hAnsiTheme="majorEastAsia" w:cs="Helvetica Neue"/>
                <w:color w:val="000000"/>
                <w:szCs w:val="26"/>
              </w:rPr>
              <w:t>弘毅</w:t>
            </w:r>
          </w:p>
          <w:p w14:paraId="6F2B0214" w14:textId="34AFB35D" w:rsidR="008E48F7" w:rsidRPr="00F100C9" w:rsidRDefault="008E48F7" w:rsidP="008E48F7">
            <w:pPr>
              <w:rPr>
                <w:sz w:val="21"/>
                <w:szCs w:val="21"/>
              </w:rPr>
            </w:pPr>
            <w:r>
              <w:rPr>
                <w:rFonts w:asciiTheme="majorEastAsia" w:eastAsiaTheme="majorEastAsia" w:hAnsiTheme="majorEastAsia" w:cs="Helvetica Neue"/>
                <w:color w:val="000000"/>
                <w:szCs w:val="26"/>
              </w:rPr>
              <w:t>2-210</w:t>
            </w:r>
          </w:p>
        </w:tc>
      </w:tr>
      <w:tr w:rsidR="004A3875" w14:paraId="509A486C" w14:textId="77777777" w:rsidTr="00076833">
        <w:tblPrEx>
          <w:tblPrExChange w:id="1907" w:author="hyx" w:date="2018-11-10T18:32:00Z">
            <w:tblPrEx>
              <w:tblInd w:w="-176" w:type="dxa"/>
              <w:tblLayout w:type="fixed"/>
            </w:tblPrEx>
          </w:tblPrExChange>
        </w:tblPrEx>
        <w:trPr>
          <w:jc w:val="center"/>
          <w:ins w:id="1908" w:author="hyx" w:date="2018-11-10T15:50:00Z"/>
        </w:trPr>
        <w:tc>
          <w:tcPr>
            <w:tcW w:w="851" w:type="dxa"/>
            <w:vAlign w:val="center"/>
            <w:tcPrChange w:id="1909" w:author="hyx" w:date="2018-11-10T18:32:00Z">
              <w:tcPr>
                <w:tcW w:w="851" w:type="dxa"/>
                <w:gridSpan w:val="2"/>
                <w:vAlign w:val="center"/>
              </w:tcPr>
            </w:tcPrChange>
          </w:tcPr>
          <w:p w14:paraId="284C0324" w14:textId="75B3C4CB" w:rsidR="004A3875" w:rsidRDefault="004A3875" w:rsidP="004A3875">
            <w:pPr>
              <w:rPr>
                <w:ins w:id="1910" w:author="hyx" w:date="2018-11-10T15:50:00Z"/>
                <w:szCs w:val="21"/>
              </w:rPr>
            </w:pPr>
            <w:ins w:id="1911" w:author="hyx" w:date="2018-11-10T15:50:00Z">
              <w:r>
                <w:rPr>
                  <w:rFonts w:hint="eastAsia"/>
                  <w:sz w:val="21"/>
                  <w:szCs w:val="21"/>
                </w:rPr>
                <w:t>任务审核员</w:t>
              </w:r>
            </w:ins>
          </w:p>
        </w:tc>
        <w:tc>
          <w:tcPr>
            <w:tcW w:w="824" w:type="dxa"/>
            <w:vAlign w:val="center"/>
            <w:tcPrChange w:id="1912" w:author="hyx" w:date="2018-11-10T18:32:00Z">
              <w:tcPr>
                <w:tcW w:w="824" w:type="dxa"/>
                <w:gridSpan w:val="2"/>
                <w:vAlign w:val="center"/>
              </w:tcPr>
            </w:tcPrChange>
          </w:tcPr>
          <w:p w14:paraId="07214C55" w14:textId="0CC3F50C" w:rsidR="004A3875" w:rsidRDefault="004A3875" w:rsidP="004A3875">
            <w:pPr>
              <w:rPr>
                <w:ins w:id="1913" w:author="hyx" w:date="2018-11-10T15:50:00Z"/>
                <w:bCs/>
                <w:color w:val="000000"/>
                <w:szCs w:val="21"/>
              </w:rPr>
            </w:pPr>
            <w:ins w:id="1914" w:author="hyx" w:date="2018-11-10T15:52:00Z">
              <w:r>
                <w:rPr>
                  <w:rFonts w:hint="eastAsia"/>
                  <w:bCs/>
                  <w:color w:val="000000"/>
                  <w:szCs w:val="21"/>
                </w:rPr>
                <w:t>陈俊仁</w:t>
              </w:r>
            </w:ins>
          </w:p>
        </w:tc>
        <w:tc>
          <w:tcPr>
            <w:tcW w:w="2153" w:type="dxa"/>
            <w:vAlign w:val="center"/>
            <w:tcPrChange w:id="1915" w:author="hyx" w:date="2018-11-10T18:32:00Z">
              <w:tcPr>
                <w:tcW w:w="2153" w:type="dxa"/>
                <w:gridSpan w:val="2"/>
                <w:vAlign w:val="center"/>
              </w:tcPr>
            </w:tcPrChange>
          </w:tcPr>
          <w:p w14:paraId="2379FA99" w14:textId="597CC5D8" w:rsidR="004A3875" w:rsidRPr="007F2A05" w:rsidRDefault="004A3875" w:rsidP="004A3875">
            <w:pPr>
              <w:rPr>
                <w:ins w:id="1916" w:author="hyx" w:date="2018-11-10T15:50:00Z"/>
                <w:bCs/>
                <w:color w:val="000000"/>
                <w:szCs w:val="21"/>
              </w:rPr>
            </w:pPr>
            <w:ins w:id="1917" w:author="hyx" w:date="2018-11-10T15:52:00Z">
              <w:r>
                <w:rPr>
                  <w:rFonts w:hint="eastAsia"/>
                  <w:bCs/>
                  <w:color w:val="000000"/>
                  <w:sz w:val="21"/>
                  <w:szCs w:val="21"/>
                </w:rPr>
                <w:t>负责质量保证计划的审核与评价</w:t>
              </w:r>
            </w:ins>
          </w:p>
        </w:tc>
        <w:tc>
          <w:tcPr>
            <w:tcW w:w="1134" w:type="dxa"/>
            <w:vAlign w:val="center"/>
            <w:tcPrChange w:id="1918" w:author="hyx" w:date="2018-11-10T18:32:00Z">
              <w:tcPr>
                <w:tcW w:w="1134" w:type="dxa"/>
                <w:gridSpan w:val="2"/>
                <w:vAlign w:val="center"/>
              </w:tcPr>
            </w:tcPrChange>
          </w:tcPr>
          <w:p w14:paraId="198F8F62" w14:textId="6EE1B192" w:rsidR="004A3875" w:rsidRPr="00F100C9" w:rsidDel="003B05E6" w:rsidRDefault="004A3875" w:rsidP="004A3875">
            <w:pPr>
              <w:rPr>
                <w:ins w:id="1919" w:author="hyx" w:date="2018-11-10T15:50:00Z"/>
                <w:color w:val="000000"/>
                <w:szCs w:val="21"/>
              </w:rPr>
            </w:pPr>
            <w:ins w:id="1920" w:author="hyx" w:date="2018-11-10T18:40:00Z">
              <w:r w:rsidRPr="00A05CFE">
                <w:t>chenjunren6745</w:t>
              </w:r>
            </w:ins>
          </w:p>
        </w:tc>
        <w:tc>
          <w:tcPr>
            <w:tcW w:w="1396" w:type="dxa"/>
            <w:vAlign w:val="center"/>
            <w:tcPrChange w:id="1921" w:author="hyx" w:date="2018-11-10T18:32:00Z">
              <w:tcPr>
                <w:tcW w:w="1396" w:type="dxa"/>
                <w:vAlign w:val="center"/>
              </w:tcPr>
            </w:tcPrChange>
          </w:tcPr>
          <w:p w14:paraId="337C673D" w14:textId="1F31B245" w:rsidR="004A3875" w:rsidDel="003B05E6" w:rsidRDefault="004A3875" w:rsidP="004A3875">
            <w:pPr>
              <w:rPr>
                <w:ins w:id="1922" w:author="hyx" w:date="2018-11-10T15:50:00Z"/>
                <w:bCs/>
                <w:color w:val="000000"/>
                <w:szCs w:val="21"/>
              </w:rPr>
            </w:pPr>
            <w:ins w:id="1923" w:author="hyx" w:date="2018-11-10T18:40:00Z">
              <w:r w:rsidRPr="00A05CFE">
                <w:t>374955336</w:t>
              </w:r>
            </w:ins>
          </w:p>
        </w:tc>
        <w:tc>
          <w:tcPr>
            <w:tcW w:w="1407" w:type="dxa"/>
            <w:vAlign w:val="center"/>
            <w:tcPrChange w:id="1924" w:author="hyx" w:date="2018-11-10T18:32:00Z">
              <w:tcPr>
                <w:tcW w:w="1407" w:type="dxa"/>
                <w:vAlign w:val="center"/>
              </w:tcPr>
            </w:tcPrChange>
          </w:tcPr>
          <w:p w14:paraId="46915152" w14:textId="321607ED" w:rsidR="004A3875" w:rsidRDefault="004A3875" w:rsidP="004A3875">
            <w:pPr>
              <w:rPr>
                <w:ins w:id="1925" w:author="hyx" w:date="2018-11-10T15:50:00Z"/>
                <w:bCs/>
                <w:color w:val="000000"/>
                <w:szCs w:val="21"/>
              </w:rPr>
            </w:pPr>
            <w:ins w:id="1926" w:author="hyx" w:date="2018-11-10T18:43:00Z">
              <w:r w:rsidRPr="004A3875">
                <w:t>17376503405</w:t>
              </w:r>
            </w:ins>
          </w:p>
        </w:tc>
        <w:tc>
          <w:tcPr>
            <w:tcW w:w="933" w:type="dxa"/>
            <w:vAlign w:val="center"/>
            <w:tcPrChange w:id="1927" w:author="hyx" w:date="2018-11-10T18:32:00Z">
              <w:tcPr>
                <w:tcW w:w="933" w:type="dxa"/>
                <w:vAlign w:val="center"/>
              </w:tcPr>
            </w:tcPrChange>
          </w:tcPr>
          <w:p w14:paraId="70EAED51" w14:textId="77777777" w:rsidR="004A3875" w:rsidRDefault="004A3875" w:rsidP="004A3875">
            <w:pPr>
              <w:rPr>
                <w:ins w:id="1928" w:author="hyx" w:date="2018-11-10T18:32:00Z"/>
                <w:rFonts w:asciiTheme="majorEastAsia" w:eastAsiaTheme="majorEastAsia" w:hAnsiTheme="majorEastAsia" w:cs="Helvetica Neue"/>
                <w:color w:val="000000"/>
                <w:szCs w:val="26"/>
              </w:rPr>
            </w:pPr>
            <w:ins w:id="1929" w:author="hyx" w:date="2018-11-10T18:32:00Z">
              <w:r>
                <w:rPr>
                  <w:rFonts w:asciiTheme="majorEastAsia" w:eastAsiaTheme="majorEastAsia" w:hAnsiTheme="majorEastAsia" w:cs="Helvetica Neue"/>
                  <w:color w:val="000000"/>
                  <w:szCs w:val="26"/>
                </w:rPr>
                <w:t>弘毅</w:t>
              </w:r>
            </w:ins>
          </w:p>
          <w:p w14:paraId="4FE99F8A" w14:textId="774D150A" w:rsidR="004A3875" w:rsidRDefault="004A3875" w:rsidP="004A3875">
            <w:pPr>
              <w:rPr>
                <w:ins w:id="1930" w:author="hyx" w:date="2018-11-10T15:50:00Z"/>
                <w:rFonts w:asciiTheme="majorEastAsia" w:eastAsiaTheme="majorEastAsia" w:hAnsiTheme="majorEastAsia" w:cs="Helvetica Neue"/>
                <w:color w:val="000000"/>
                <w:szCs w:val="26"/>
              </w:rPr>
            </w:pPr>
            <w:ins w:id="1931" w:author="hyx" w:date="2018-11-10T18:32:00Z">
              <w:r>
                <w:rPr>
                  <w:rFonts w:asciiTheme="majorEastAsia" w:eastAsiaTheme="majorEastAsia" w:hAnsiTheme="majorEastAsia" w:cs="Helvetica Neue"/>
                  <w:color w:val="000000"/>
                  <w:szCs w:val="26"/>
                </w:rPr>
                <w:t>2-209</w:t>
              </w:r>
            </w:ins>
          </w:p>
        </w:tc>
      </w:tr>
      <w:tr w:rsidR="004A3875" w14:paraId="3641B54A" w14:textId="77777777" w:rsidTr="00076833">
        <w:tblPrEx>
          <w:tblPrExChange w:id="1932" w:author="hyx" w:date="2018-11-10T18:32:00Z">
            <w:tblPrEx>
              <w:tblInd w:w="-176" w:type="dxa"/>
              <w:tblLayout w:type="fixed"/>
            </w:tblPrEx>
          </w:tblPrExChange>
        </w:tblPrEx>
        <w:trPr>
          <w:jc w:val="center"/>
          <w:ins w:id="1933" w:author="hyx" w:date="2018-11-10T15:50:00Z"/>
        </w:trPr>
        <w:tc>
          <w:tcPr>
            <w:tcW w:w="851" w:type="dxa"/>
            <w:vAlign w:val="center"/>
            <w:tcPrChange w:id="1934" w:author="hyx" w:date="2018-11-10T18:32:00Z">
              <w:tcPr>
                <w:tcW w:w="851" w:type="dxa"/>
                <w:gridSpan w:val="2"/>
                <w:vAlign w:val="center"/>
              </w:tcPr>
            </w:tcPrChange>
          </w:tcPr>
          <w:p w14:paraId="5E40D2E9" w14:textId="157B32CF" w:rsidR="004A3875" w:rsidRDefault="004A3875" w:rsidP="004A3875">
            <w:pPr>
              <w:rPr>
                <w:ins w:id="1935" w:author="hyx" w:date="2018-11-10T15:50:00Z"/>
                <w:szCs w:val="21"/>
              </w:rPr>
            </w:pPr>
            <w:ins w:id="1936" w:author="hyx" w:date="2018-11-10T15:50:00Z">
              <w:r>
                <w:rPr>
                  <w:rFonts w:hint="eastAsia"/>
                  <w:sz w:val="21"/>
                  <w:szCs w:val="21"/>
                </w:rPr>
                <w:t>任务审核员</w:t>
              </w:r>
            </w:ins>
          </w:p>
        </w:tc>
        <w:tc>
          <w:tcPr>
            <w:tcW w:w="824" w:type="dxa"/>
            <w:vAlign w:val="center"/>
            <w:tcPrChange w:id="1937" w:author="hyx" w:date="2018-11-10T18:32:00Z">
              <w:tcPr>
                <w:tcW w:w="824" w:type="dxa"/>
                <w:gridSpan w:val="2"/>
                <w:vAlign w:val="center"/>
              </w:tcPr>
            </w:tcPrChange>
          </w:tcPr>
          <w:p w14:paraId="77E819F2" w14:textId="7F5C103E" w:rsidR="004A3875" w:rsidRDefault="004A3875" w:rsidP="004A3875">
            <w:pPr>
              <w:rPr>
                <w:ins w:id="1938" w:author="hyx" w:date="2018-11-10T15:50:00Z"/>
                <w:bCs/>
                <w:color w:val="000000"/>
                <w:szCs w:val="21"/>
              </w:rPr>
            </w:pPr>
            <w:ins w:id="1939" w:author="hyx" w:date="2018-11-10T15:52:00Z">
              <w:r>
                <w:rPr>
                  <w:rFonts w:hint="eastAsia"/>
                  <w:bCs/>
                  <w:color w:val="000000"/>
                  <w:szCs w:val="21"/>
                </w:rPr>
                <w:t>陈苏民</w:t>
              </w:r>
            </w:ins>
          </w:p>
        </w:tc>
        <w:tc>
          <w:tcPr>
            <w:tcW w:w="2153" w:type="dxa"/>
            <w:vAlign w:val="center"/>
            <w:tcPrChange w:id="1940" w:author="hyx" w:date="2018-11-10T18:32:00Z">
              <w:tcPr>
                <w:tcW w:w="2153" w:type="dxa"/>
                <w:gridSpan w:val="2"/>
                <w:vAlign w:val="center"/>
              </w:tcPr>
            </w:tcPrChange>
          </w:tcPr>
          <w:p w14:paraId="1E3848EF" w14:textId="6900B3EF" w:rsidR="004A3875" w:rsidRPr="007F2A05" w:rsidRDefault="004A3875" w:rsidP="004A3875">
            <w:pPr>
              <w:rPr>
                <w:ins w:id="1941" w:author="hyx" w:date="2018-11-10T15:50:00Z"/>
                <w:bCs/>
                <w:color w:val="000000"/>
                <w:szCs w:val="21"/>
              </w:rPr>
            </w:pPr>
            <w:ins w:id="1942" w:author="hyx" w:date="2018-11-10T15:52:00Z">
              <w:r>
                <w:rPr>
                  <w:rFonts w:hint="eastAsia"/>
                  <w:bCs/>
                  <w:color w:val="000000"/>
                  <w:sz w:val="21"/>
                  <w:szCs w:val="21"/>
                </w:rPr>
                <w:t>负责</w:t>
              </w:r>
            </w:ins>
            <w:ins w:id="1943" w:author="hyx" w:date="2018-11-10T18:24:00Z">
              <w:r>
                <w:rPr>
                  <w:rFonts w:hint="eastAsia"/>
                  <w:bCs/>
                  <w:color w:val="000000"/>
                  <w:sz w:val="21"/>
                  <w:szCs w:val="21"/>
                </w:rPr>
                <w:t>测试计划、安装部署计划、培训计划系统维护计划的审核和评价</w:t>
              </w:r>
            </w:ins>
          </w:p>
        </w:tc>
        <w:tc>
          <w:tcPr>
            <w:tcW w:w="1134" w:type="dxa"/>
            <w:vAlign w:val="center"/>
            <w:tcPrChange w:id="1944" w:author="hyx" w:date="2018-11-10T18:32:00Z">
              <w:tcPr>
                <w:tcW w:w="1134" w:type="dxa"/>
                <w:gridSpan w:val="2"/>
                <w:vAlign w:val="center"/>
              </w:tcPr>
            </w:tcPrChange>
          </w:tcPr>
          <w:p w14:paraId="7052C194" w14:textId="5CEE2363" w:rsidR="004A3875" w:rsidRPr="00F100C9" w:rsidDel="003B05E6" w:rsidRDefault="004A3875" w:rsidP="004A3875">
            <w:pPr>
              <w:rPr>
                <w:ins w:id="1945" w:author="hyx" w:date="2018-11-10T15:50:00Z"/>
                <w:color w:val="000000"/>
                <w:szCs w:val="21"/>
              </w:rPr>
            </w:pPr>
            <w:ins w:id="1946" w:author="hyx" w:date="2018-11-10T18:40:00Z">
              <w:r w:rsidRPr="00A05CFE">
                <w:t>c96s1m</w:t>
              </w:r>
            </w:ins>
          </w:p>
        </w:tc>
        <w:tc>
          <w:tcPr>
            <w:tcW w:w="1396" w:type="dxa"/>
            <w:vAlign w:val="center"/>
            <w:tcPrChange w:id="1947" w:author="hyx" w:date="2018-11-10T18:32:00Z">
              <w:tcPr>
                <w:tcW w:w="1396" w:type="dxa"/>
                <w:vAlign w:val="center"/>
              </w:tcPr>
            </w:tcPrChange>
          </w:tcPr>
          <w:p w14:paraId="31D932EB" w14:textId="49E17C18" w:rsidR="004A3875" w:rsidDel="003B05E6" w:rsidRDefault="004A3875">
            <w:pPr>
              <w:rPr>
                <w:ins w:id="1948" w:author="hyx" w:date="2018-11-10T15:50:00Z"/>
                <w:bCs/>
                <w:color w:val="000000"/>
                <w:szCs w:val="21"/>
              </w:rPr>
            </w:pPr>
            <w:ins w:id="1949" w:author="hyx" w:date="2018-11-10T18:43:00Z">
              <w:r w:rsidRPr="004A3875">
                <w:rPr>
                  <w:bCs/>
                  <w:color w:val="000000"/>
                  <w:szCs w:val="21"/>
                </w:rPr>
                <w:t>245023559</w:t>
              </w:r>
            </w:ins>
          </w:p>
        </w:tc>
        <w:tc>
          <w:tcPr>
            <w:tcW w:w="1407" w:type="dxa"/>
            <w:vAlign w:val="center"/>
            <w:tcPrChange w:id="1950" w:author="hyx" w:date="2018-11-10T18:32:00Z">
              <w:tcPr>
                <w:tcW w:w="1407" w:type="dxa"/>
                <w:vAlign w:val="center"/>
              </w:tcPr>
            </w:tcPrChange>
          </w:tcPr>
          <w:p w14:paraId="7483276D" w14:textId="3953DC29" w:rsidR="004A3875" w:rsidRDefault="004A3875" w:rsidP="004A3875">
            <w:pPr>
              <w:rPr>
                <w:ins w:id="1951" w:author="hyx" w:date="2018-11-10T15:50:00Z"/>
                <w:bCs/>
                <w:color w:val="000000"/>
                <w:szCs w:val="21"/>
              </w:rPr>
            </w:pPr>
            <w:ins w:id="1952" w:author="hyx" w:date="2018-11-10T18:43:00Z">
              <w:r w:rsidRPr="004A3875">
                <w:rPr>
                  <w:rFonts w:ascii="Times New Roman" w:hAnsi="Times New Roman" w:cs="Times New Roman"/>
                  <w:szCs w:val="24"/>
                </w:rPr>
                <w:t>19967308296</w:t>
              </w:r>
            </w:ins>
          </w:p>
        </w:tc>
        <w:tc>
          <w:tcPr>
            <w:tcW w:w="933" w:type="dxa"/>
            <w:vAlign w:val="center"/>
            <w:tcPrChange w:id="1953" w:author="hyx" w:date="2018-11-10T18:32:00Z">
              <w:tcPr>
                <w:tcW w:w="933" w:type="dxa"/>
                <w:vAlign w:val="center"/>
              </w:tcPr>
            </w:tcPrChange>
          </w:tcPr>
          <w:p w14:paraId="71783937" w14:textId="77777777" w:rsidR="004A3875" w:rsidRDefault="004A3875" w:rsidP="004A3875">
            <w:pPr>
              <w:rPr>
                <w:ins w:id="1954" w:author="hyx" w:date="2018-11-10T18:32:00Z"/>
                <w:rFonts w:asciiTheme="majorEastAsia" w:eastAsiaTheme="majorEastAsia" w:hAnsiTheme="majorEastAsia" w:cs="Helvetica Neue"/>
                <w:color w:val="000000"/>
                <w:szCs w:val="26"/>
              </w:rPr>
            </w:pPr>
            <w:ins w:id="1955" w:author="hyx" w:date="2018-11-10T18:32:00Z">
              <w:r>
                <w:rPr>
                  <w:rFonts w:asciiTheme="majorEastAsia" w:eastAsiaTheme="majorEastAsia" w:hAnsiTheme="majorEastAsia" w:cs="Helvetica Neue"/>
                  <w:color w:val="000000"/>
                  <w:szCs w:val="26"/>
                </w:rPr>
                <w:t>弘毅</w:t>
              </w:r>
            </w:ins>
          </w:p>
          <w:p w14:paraId="668C7A6E" w14:textId="3DAC7718" w:rsidR="004A3875" w:rsidRDefault="004A3875" w:rsidP="004A3875">
            <w:pPr>
              <w:rPr>
                <w:ins w:id="1956" w:author="hyx" w:date="2018-11-10T15:50:00Z"/>
                <w:rFonts w:asciiTheme="majorEastAsia" w:eastAsiaTheme="majorEastAsia" w:hAnsiTheme="majorEastAsia" w:cs="Helvetica Neue"/>
                <w:color w:val="000000"/>
                <w:szCs w:val="26"/>
              </w:rPr>
            </w:pPr>
            <w:ins w:id="1957" w:author="hyx" w:date="2018-11-10T18:33:00Z">
              <w:r>
                <w:rPr>
                  <w:rFonts w:asciiTheme="majorEastAsia" w:eastAsiaTheme="majorEastAsia" w:hAnsiTheme="majorEastAsia" w:cs="Helvetica Neue"/>
                  <w:color w:val="000000"/>
                  <w:szCs w:val="26"/>
                </w:rPr>
                <w:t>1</w:t>
              </w:r>
            </w:ins>
            <w:ins w:id="1958" w:author="hyx" w:date="2018-11-10T18:32:00Z">
              <w:r>
                <w:rPr>
                  <w:rFonts w:asciiTheme="majorEastAsia" w:eastAsiaTheme="majorEastAsia" w:hAnsiTheme="majorEastAsia" w:cs="Helvetica Neue"/>
                  <w:color w:val="000000"/>
                  <w:szCs w:val="26"/>
                </w:rPr>
                <w:t>-</w:t>
              </w:r>
            </w:ins>
            <w:ins w:id="1959" w:author="hyx" w:date="2018-11-10T18:33:00Z">
              <w:r>
                <w:rPr>
                  <w:rFonts w:asciiTheme="majorEastAsia" w:eastAsiaTheme="majorEastAsia" w:hAnsiTheme="majorEastAsia" w:cs="Helvetica Neue"/>
                  <w:color w:val="000000"/>
                  <w:szCs w:val="26"/>
                </w:rPr>
                <w:t>124</w:t>
              </w:r>
            </w:ins>
          </w:p>
        </w:tc>
      </w:tr>
      <w:tr w:rsidR="004A3875" w14:paraId="5AA6515C" w14:textId="77777777" w:rsidTr="00076833">
        <w:tblPrEx>
          <w:tblPrExChange w:id="1960" w:author="hyx" w:date="2018-11-10T18:32:00Z">
            <w:tblPrEx>
              <w:tblInd w:w="-176" w:type="dxa"/>
              <w:tblLayout w:type="fixed"/>
            </w:tblPrEx>
          </w:tblPrExChange>
        </w:tblPrEx>
        <w:trPr>
          <w:jc w:val="center"/>
          <w:ins w:id="1961" w:author="hyx" w:date="2018-11-10T15:50:00Z"/>
        </w:trPr>
        <w:tc>
          <w:tcPr>
            <w:tcW w:w="851" w:type="dxa"/>
            <w:vAlign w:val="center"/>
            <w:tcPrChange w:id="1962" w:author="hyx" w:date="2018-11-10T18:32:00Z">
              <w:tcPr>
                <w:tcW w:w="851" w:type="dxa"/>
                <w:gridSpan w:val="2"/>
                <w:vAlign w:val="center"/>
              </w:tcPr>
            </w:tcPrChange>
          </w:tcPr>
          <w:p w14:paraId="03CE639E" w14:textId="7AA30CC0" w:rsidR="004A3875" w:rsidRDefault="004A3875" w:rsidP="004A3875">
            <w:pPr>
              <w:rPr>
                <w:ins w:id="1963" w:author="hyx" w:date="2018-11-10T15:50:00Z"/>
                <w:szCs w:val="21"/>
              </w:rPr>
            </w:pPr>
            <w:ins w:id="1964" w:author="hyx" w:date="2018-11-10T15:50:00Z">
              <w:r>
                <w:rPr>
                  <w:rFonts w:hint="eastAsia"/>
                  <w:sz w:val="21"/>
                  <w:szCs w:val="21"/>
                </w:rPr>
                <w:t>任务审核员</w:t>
              </w:r>
            </w:ins>
          </w:p>
        </w:tc>
        <w:tc>
          <w:tcPr>
            <w:tcW w:w="824" w:type="dxa"/>
            <w:vAlign w:val="center"/>
            <w:tcPrChange w:id="1965" w:author="hyx" w:date="2018-11-10T18:32:00Z">
              <w:tcPr>
                <w:tcW w:w="824" w:type="dxa"/>
                <w:gridSpan w:val="2"/>
                <w:vAlign w:val="center"/>
              </w:tcPr>
            </w:tcPrChange>
          </w:tcPr>
          <w:p w14:paraId="1FD05CE6" w14:textId="551E8B8C" w:rsidR="004A3875" w:rsidRDefault="004A3875" w:rsidP="004A3875">
            <w:pPr>
              <w:rPr>
                <w:ins w:id="1966" w:author="hyx" w:date="2018-11-10T15:50:00Z"/>
                <w:bCs/>
                <w:color w:val="000000"/>
                <w:szCs w:val="21"/>
              </w:rPr>
            </w:pPr>
            <w:ins w:id="1967" w:author="hyx" w:date="2018-11-10T18:25:00Z">
              <w:r>
                <w:rPr>
                  <w:rFonts w:hint="eastAsia"/>
                  <w:bCs/>
                  <w:color w:val="000000"/>
                  <w:szCs w:val="21"/>
                </w:rPr>
                <w:t>徐双铅</w:t>
              </w:r>
            </w:ins>
          </w:p>
        </w:tc>
        <w:tc>
          <w:tcPr>
            <w:tcW w:w="2153" w:type="dxa"/>
            <w:vAlign w:val="center"/>
            <w:tcPrChange w:id="1968" w:author="hyx" w:date="2018-11-10T18:32:00Z">
              <w:tcPr>
                <w:tcW w:w="2153" w:type="dxa"/>
                <w:gridSpan w:val="2"/>
                <w:vAlign w:val="center"/>
              </w:tcPr>
            </w:tcPrChange>
          </w:tcPr>
          <w:p w14:paraId="17889563" w14:textId="78CE45F4" w:rsidR="004A3875" w:rsidRPr="007F2A05" w:rsidRDefault="004A3875" w:rsidP="004A3875">
            <w:pPr>
              <w:rPr>
                <w:ins w:id="1969" w:author="hyx" w:date="2018-11-10T15:50:00Z"/>
                <w:bCs/>
                <w:color w:val="000000"/>
                <w:szCs w:val="21"/>
              </w:rPr>
            </w:pPr>
            <w:ins w:id="1970" w:author="hyx" w:date="2018-11-10T18:25:00Z">
              <w:r>
                <w:rPr>
                  <w:rFonts w:hint="eastAsia"/>
                  <w:bCs/>
                  <w:color w:val="000000"/>
                  <w:szCs w:val="21"/>
                </w:rPr>
                <w:t>负责软件需求规格说明书、软件概要设计说明的评审和评价</w:t>
              </w:r>
            </w:ins>
          </w:p>
        </w:tc>
        <w:tc>
          <w:tcPr>
            <w:tcW w:w="1134" w:type="dxa"/>
            <w:vAlign w:val="center"/>
            <w:tcPrChange w:id="1971" w:author="hyx" w:date="2018-11-10T18:32:00Z">
              <w:tcPr>
                <w:tcW w:w="1134" w:type="dxa"/>
                <w:gridSpan w:val="2"/>
                <w:vAlign w:val="center"/>
              </w:tcPr>
            </w:tcPrChange>
          </w:tcPr>
          <w:p w14:paraId="6DD7A26C" w14:textId="55A3F933" w:rsidR="004A3875" w:rsidRPr="00F100C9" w:rsidDel="003B05E6" w:rsidRDefault="004A3875" w:rsidP="004A3875">
            <w:pPr>
              <w:rPr>
                <w:ins w:id="1972" w:author="hyx" w:date="2018-11-10T15:50:00Z"/>
                <w:color w:val="000000"/>
                <w:szCs w:val="21"/>
              </w:rPr>
            </w:pPr>
            <w:ins w:id="1973" w:author="hyx" w:date="2018-11-10T18:30:00Z">
              <w:r w:rsidRPr="00A05CFE">
                <w:t>CXM1064081300</w:t>
              </w:r>
            </w:ins>
          </w:p>
        </w:tc>
        <w:tc>
          <w:tcPr>
            <w:tcW w:w="1396" w:type="dxa"/>
            <w:vAlign w:val="center"/>
            <w:tcPrChange w:id="1974" w:author="hyx" w:date="2018-11-10T18:32:00Z">
              <w:tcPr>
                <w:tcW w:w="1396" w:type="dxa"/>
                <w:vAlign w:val="center"/>
              </w:tcPr>
            </w:tcPrChange>
          </w:tcPr>
          <w:p w14:paraId="047EF091" w14:textId="0E9BF4CB" w:rsidR="004A3875" w:rsidDel="003B05E6" w:rsidRDefault="004A3875" w:rsidP="004A3875">
            <w:pPr>
              <w:rPr>
                <w:ins w:id="1975" w:author="hyx" w:date="2018-11-10T15:50:00Z"/>
                <w:bCs/>
                <w:color w:val="000000"/>
                <w:szCs w:val="21"/>
              </w:rPr>
            </w:pPr>
            <w:ins w:id="1976" w:author="hyx" w:date="2018-11-10T18:30:00Z">
              <w:r w:rsidRPr="00A05CFE">
                <w:t>1227442409</w:t>
              </w:r>
            </w:ins>
          </w:p>
        </w:tc>
        <w:tc>
          <w:tcPr>
            <w:tcW w:w="1407" w:type="dxa"/>
            <w:vAlign w:val="center"/>
            <w:tcPrChange w:id="1977" w:author="hyx" w:date="2018-11-10T18:32:00Z">
              <w:tcPr>
                <w:tcW w:w="1407" w:type="dxa"/>
                <w:vAlign w:val="center"/>
              </w:tcPr>
            </w:tcPrChange>
          </w:tcPr>
          <w:p w14:paraId="14DF8A60" w14:textId="7A6EC197" w:rsidR="004A3875" w:rsidRDefault="004A3875" w:rsidP="004A3875">
            <w:pPr>
              <w:rPr>
                <w:ins w:id="1978" w:author="hyx" w:date="2018-11-10T15:50:00Z"/>
                <w:bCs/>
                <w:color w:val="000000"/>
                <w:szCs w:val="21"/>
              </w:rPr>
            </w:pPr>
            <w:ins w:id="1979" w:author="hyx" w:date="2018-11-10T18:30:00Z">
              <w:r>
                <w:t>18094711647</w:t>
              </w:r>
            </w:ins>
          </w:p>
        </w:tc>
        <w:tc>
          <w:tcPr>
            <w:tcW w:w="933" w:type="dxa"/>
            <w:vAlign w:val="center"/>
            <w:tcPrChange w:id="1980" w:author="hyx" w:date="2018-11-10T18:32:00Z">
              <w:tcPr>
                <w:tcW w:w="933" w:type="dxa"/>
                <w:vAlign w:val="center"/>
              </w:tcPr>
            </w:tcPrChange>
          </w:tcPr>
          <w:p w14:paraId="2F61E91A" w14:textId="77777777" w:rsidR="004A3875" w:rsidRDefault="004A3875" w:rsidP="004A3875">
            <w:pPr>
              <w:rPr>
                <w:ins w:id="1981" w:author="hyx" w:date="2018-11-10T18:32:00Z"/>
                <w:rFonts w:asciiTheme="majorEastAsia" w:eastAsiaTheme="majorEastAsia" w:hAnsiTheme="majorEastAsia" w:cs="Helvetica Neue"/>
                <w:color w:val="000000"/>
                <w:szCs w:val="26"/>
              </w:rPr>
            </w:pPr>
            <w:ins w:id="1982" w:author="hyx" w:date="2018-11-10T18:32:00Z">
              <w:r>
                <w:rPr>
                  <w:rFonts w:asciiTheme="majorEastAsia" w:eastAsiaTheme="majorEastAsia" w:hAnsiTheme="majorEastAsia" w:cs="Helvetica Neue"/>
                  <w:color w:val="000000"/>
                  <w:szCs w:val="26"/>
                </w:rPr>
                <w:t>弘毅</w:t>
              </w:r>
            </w:ins>
          </w:p>
          <w:p w14:paraId="5ECC31FB" w14:textId="747973A0" w:rsidR="004A3875" w:rsidRDefault="004A3875" w:rsidP="004A3875">
            <w:pPr>
              <w:rPr>
                <w:ins w:id="1983" w:author="hyx" w:date="2018-11-10T15:50:00Z"/>
                <w:rFonts w:asciiTheme="majorEastAsia" w:eastAsiaTheme="majorEastAsia" w:hAnsiTheme="majorEastAsia" w:cs="Helvetica Neue"/>
                <w:color w:val="000000"/>
                <w:szCs w:val="26"/>
              </w:rPr>
            </w:pPr>
            <w:ins w:id="1984" w:author="hyx" w:date="2018-11-10T18:32:00Z">
              <w:r>
                <w:rPr>
                  <w:rFonts w:asciiTheme="majorEastAsia" w:eastAsiaTheme="majorEastAsia" w:hAnsiTheme="majorEastAsia" w:cs="Helvetica Neue"/>
                  <w:color w:val="000000"/>
                  <w:szCs w:val="26"/>
                </w:rPr>
                <w:t>2-</w:t>
              </w:r>
            </w:ins>
            <w:ins w:id="1985" w:author="hyx" w:date="2018-11-10T18:33:00Z">
              <w:r>
                <w:rPr>
                  <w:rFonts w:asciiTheme="majorEastAsia" w:eastAsiaTheme="majorEastAsia" w:hAnsiTheme="majorEastAsia" w:cs="Helvetica Neue"/>
                  <w:color w:val="000000"/>
                  <w:szCs w:val="26"/>
                </w:rPr>
                <w:t>207</w:t>
              </w:r>
            </w:ins>
          </w:p>
        </w:tc>
      </w:tr>
      <w:tr w:rsidR="004A3875" w14:paraId="21BB8C74" w14:textId="77777777" w:rsidTr="00076833">
        <w:tblPrEx>
          <w:tblPrExChange w:id="1986" w:author="hyx" w:date="2018-11-10T18:32:00Z">
            <w:tblPrEx>
              <w:tblInd w:w="-176" w:type="dxa"/>
              <w:tblLayout w:type="fixed"/>
            </w:tblPrEx>
          </w:tblPrExChange>
        </w:tblPrEx>
        <w:trPr>
          <w:jc w:val="center"/>
          <w:ins w:id="1987" w:author="hyx" w:date="2018-11-10T15:50:00Z"/>
        </w:trPr>
        <w:tc>
          <w:tcPr>
            <w:tcW w:w="851" w:type="dxa"/>
            <w:vAlign w:val="center"/>
            <w:tcPrChange w:id="1988" w:author="hyx" w:date="2018-11-10T18:32:00Z">
              <w:tcPr>
                <w:tcW w:w="851" w:type="dxa"/>
                <w:gridSpan w:val="2"/>
                <w:vAlign w:val="center"/>
              </w:tcPr>
            </w:tcPrChange>
          </w:tcPr>
          <w:p w14:paraId="2BC76A5B" w14:textId="33566D8F" w:rsidR="004A3875" w:rsidRDefault="004A3875" w:rsidP="004A3875">
            <w:pPr>
              <w:rPr>
                <w:ins w:id="1989" w:author="hyx" w:date="2018-11-10T15:50:00Z"/>
                <w:szCs w:val="21"/>
              </w:rPr>
            </w:pPr>
            <w:ins w:id="1990" w:author="hyx" w:date="2018-11-10T15:50:00Z">
              <w:r>
                <w:rPr>
                  <w:rFonts w:hint="eastAsia"/>
                  <w:sz w:val="21"/>
                  <w:szCs w:val="21"/>
                </w:rPr>
                <w:t>任务审核员</w:t>
              </w:r>
            </w:ins>
          </w:p>
        </w:tc>
        <w:tc>
          <w:tcPr>
            <w:tcW w:w="824" w:type="dxa"/>
            <w:vAlign w:val="center"/>
            <w:tcPrChange w:id="1991" w:author="hyx" w:date="2018-11-10T18:32:00Z">
              <w:tcPr>
                <w:tcW w:w="824" w:type="dxa"/>
                <w:gridSpan w:val="2"/>
                <w:vAlign w:val="center"/>
              </w:tcPr>
            </w:tcPrChange>
          </w:tcPr>
          <w:p w14:paraId="1C47DFBB" w14:textId="5BEEFCAD" w:rsidR="004A3875" w:rsidRDefault="004A3875" w:rsidP="004A3875">
            <w:pPr>
              <w:rPr>
                <w:ins w:id="1992" w:author="hyx" w:date="2018-11-10T15:50:00Z"/>
                <w:bCs/>
                <w:color w:val="000000"/>
                <w:szCs w:val="21"/>
              </w:rPr>
            </w:pPr>
            <w:ins w:id="1993" w:author="hyx" w:date="2018-11-10T18:25:00Z">
              <w:r>
                <w:rPr>
                  <w:rFonts w:hint="eastAsia"/>
                  <w:bCs/>
                  <w:color w:val="000000"/>
                  <w:szCs w:val="21"/>
                </w:rPr>
                <w:t>吕迪</w:t>
              </w:r>
            </w:ins>
          </w:p>
        </w:tc>
        <w:tc>
          <w:tcPr>
            <w:tcW w:w="2153" w:type="dxa"/>
            <w:vAlign w:val="center"/>
            <w:tcPrChange w:id="1994" w:author="hyx" w:date="2018-11-10T18:32:00Z">
              <w:tcPr>
                <w:tcW w:w="2153" w:type="dxa"/>
                <w:gridSpan w:val="2"/>
                <w:vAlign w:val="center"/>
              </w:tcPr>
            </w:tcPrChange>
          </w:tcPr>
          <w:p w14:paraId="0C5EC508" w14:textId="15E3C819" w:rsidR="004A3875" w:rsidRPr="007F2A05" w:rsidRDefault="004A3875" w:rsidP="004A3875">
            <w:pPr>
              <w:rPr>
                <w:ins w:id="1995" w:author="hyx" w:date="2018-11-10T15:50:00Z"/>
                <w:bCs/>
                <w:color w:val="000000"/>
                <w:szCs w:val="21"/>
              </w:rPr>
            </w:pPr>
            <w:ins w:id="1996" w:author="hyx" w:date="2018-11-10T18:25:00Z">
              <w:r>
                <w:rPr>
                  <w:rFonts w:hint="eastAsia"/>
                  <w:bCs/>
                  <w:color w:val="000000"/>
                  <w:szCs w:val="21"/>
                </w:rPr>
                <w:t>负责软件需求变更</w:t>
              </w:r>
            </w:ins>
            <w:ins w:id="1997" w:author="hyx" w:date="2018-11-10T18:26:00Z">
              <w:r>
                <w:rPr>
                  <w:rFonts w:hint="eastAsia"/>
                  <w:bCs/>
                  <w:color w:val="000000"/>
                  <w:szCs w:val="21"/>
                </w:rPr>
                <w:t>文档、系统设计与实现计划、项目总结计划</w:t>
              </w:r>
            </w:ins>
          </w:p>
        </w:tc>
        <w:tc>
          <w:tcPr>
            <w:tcW w:w="1134" w:type="dxa"/>
            <w:vAlign w:val="center"/>
            <w:tcPrChange w:id="1998" w:author="hyx" w:date="2018-11-10T18:32:00Z">
              <w:tcPr>
                <w:tcW w:w="1134" w:type="dxa"/>
                <w:gridSpan w:val="2"/>
                <w:vAlign w:val="center"/>
              </w:tcPr>
            </w:tcPrChange>
          </w:tcPr>
          <w:p w14:paraId="2AB96AF2" w14:textId="2E82D685" w:rsidR="004A3875" w:rsidRPr="00F100C9" w:rsidDel="003B05E6" w:rsidRDefault="004A3875" w:rsidP="004A3875">
            <w:pPr>
              <w:rPr>
                <w:ins w:id="1999" w:author="hyx" w:date="2018-11-10T15:50:00Z"/>
                <w:color w:val="000000"/>
                <w:szCs w:val="21"/>
              </w:rPr>
            </w:pPr>
            <w:ins w:id="2000" w:author="hyx" w:date="2018-11-10T18:30:00Z">
              <w:r w:rsidRPr="00A05CFE">
                <w:t>di62289</w:t>
              </w:r>
            </w:ins>
          </w:p>
        </w:tc>
        <w:tc>
          <w:tcPr>
            <w:tcW w:w="1396" w:type="dxa"/>
            <w:vAlign w:val="center"/>
            <w:tcPrChange w:id="2001" w:author="hyx" w:date="2018-11-10T18:32:00Z">
              <w:tcPr>
                <w:tcW w:w="1396" w:type="dxa"/>
                <w:vAlign w:val="center"/>
              </w:tcPr>
            </w:tcPrChange>
          </w:tcPr>
          <w:p w14:paraId="264891BE" w14:textId="6C6C68C8" w:rsidR="004A3875" w:rsidDel="003B05E6" w:rsidRDefault="004A3875" w:rsidP="004A3875">
            <w:pPr>
              <w:rPr>
                <w:ins w:id="2002" w:author="hyx" w:date="2018-11-10T15:50:00Z"/>
                <w:bCs/>
                <w:color w:val="000000"/>
                <w:szCs w:val="21"/>
              </w:rPr>
            </w:pPr>
            <w:ins w:id="2003" w:author="hyx" w:date="2018-11-10T18:30:00Z">
              <w:r w:rsidRPr="00A05CFE">
                <w:t>935162289</w:t>
              </w:r>
            </w:ins>
          </w:p>
        </w:tc>
        <w:tc>
          <w:tcPr>
            <w:tcW w:w="1407" w:type="dxa"/>
            <w:vAlign w:val="center"/>
            <w:tcPrChange w:id="2004" w:author="hyx" w:date="2018-11-10T18:32:00Z">
              <w:tcPr>
                <w:tcW w:w="1407" w:type="dxa"/>
                <w:vAlign w:val="center"/>
              </w:tcPr>
            </w:tcPrChange>
          </w:tcPr>
          <w:p w14:paraId="490BF8F8" w14:textId="0605A82A" w:rsidR="004A3875" w:rsidRDefault="004A3875" w:rsidP="004A3875">
            <w:pPr>
              <w:rPr>
                <w:ins w:id="2005" w:author="hyx" w:date="2018-11-10T15:50:00Z"/>
                <w:bCs/>
                <w:color w:val="000000"/>
                <w:szCs w:val="21"/>
              </w:rPr>
            </w:pPr>
            <w:ins w:id="2006" w:author="hyx" w:date="2018-11-10T18:30:00Z">
              <w:r>
                <w:t>17306413358</w:t>
              </w:r>
            </w:ins>
          </w:p>
        </w:tc>
        <w:tc>
          <w:tcPr>
            <w:tcW w:w="933" w:type="dxa"/>
            <w:vAlign w:val="center"/>
            <w:tcPrChange w:id="2007" w:author="hyx" w:date="2018-11-10T18:32:00Z">
              <w:tcPr>
                <w:tcW w:w="933" w:type="dxa"/>
                <w:vAlign w:val="center"/>
              </w:tcPr>
            </w:tcPrChange>
          </w:tcPr>
          <w:p w14:paraId="23F1F1A3" w14:textId="3B4469E6" w:rsidR="004A3875" w:rsidRDefault="004A3875" w:rsidP="004A3875">
            <w:pPr>
              <w:rPr>
                <w:ins w:id="2008" w:author="hyx" w:date="2018-11-10T18:32:00Z"/>
                <w:rFonts w:asciiTheme="majorEastAsia" w:eastAsiaTheme="majorEastAsia" w:hAnsiTheme="majorEastAsia" w:cs="Helvetica Neue"/>
                <w:color w:val="000000"/>
                <w:szCs w:val="26"/>
              </w:rPr>
            </w:pPr>
            <w:ins w:id="2009" w:author="hyx" w:date="2018-11-10T18:33:00Z">
              <w:r>
                <w:rPr>
                  <w:rFonts w:asciiTheme="majorEastAsia" w:eastAsiaTheme="majorEastAsia" w:hAnsiTheme="majorEastAsia" w:cs="Helvetica Neue" w:hint="eastAsia"/>
                  <w:color w:val="000000"/>
                  <w:szCs w:val="26"/>
                </w:rPr>
                <w:t>求真</w:t>
              </w:r>
            </w:ins>
          </w:p>
          <w:p w14:paraId="6B5B1EDA" w14:textId="3E952E79" w:rsidR="004A3875" w:rsidRDefault="004A3875">
            <w:pPr>
              <w:rPr>
                <w:ins w:id="2010" w:author="hyx" w:date="2018-11-10T15:50:00Z"/>
                <w:rFonts w:asciiTheme="majorEastAsia" w:eastAsiaTheme="majorEastAsia" w:hAnsiTheme="majorEastAsia" w:cs="Helvetica Neue"/>
                <w:color w:val="000000"/>
                <w:szCs w:val="26"/>
              </w:rPr>
            </w:pPr>
            <w:ins w:id="2011" w:author="hyx" w:date="2018-11-10T18:33:00Z">
              <w:r>
                <w:rPr>
                  <w:rFonts w:asciiTheme="majorEastAsia" w:eastAsiaTheme="majorEastAsia" w:hAnsiTheme="majorEastAsia" w:cs="Helvetica Neue"/>
                  <w:color w:val="000000"/>
                  <w:szCs w:val="26"/>
                </w:rPr>
                <w:t>1</w:t>
              </w:r>
            </w:ins>
            <w:ins w:id="2012" w:author="hyx" w:date="2018-11-10T18:32:00Z">
              <w:r>
                <w:rPr>
                  <w:rFonts w:asciiTheme="majorEastAsia" w:eastAsiaTheme="majorEastAsia" w:hAnsiTheme="majorEastAsia" w:cs="Helvetica Neue"/>
                  <w:color w:val="000000"/>
                  <w:szCs w:val="26"/>
                </w:rPr>
                <w:t>-</w:t>
              </w:r>
            </w:ins>
            <w:ins w:id="2013" w:author="hyx" w:date="2018-11-10T18:33:00Z">
              <w:r>
                <w:rPr>
                  <w:rFonts w:asciiTheme="majorEastAsia" w:eastAsiaTheme="majorEastAsia" w:hAnsiTheme="majorEastAsia" w:cs="Helvetica Neue"/>
                  <w:color w:val="000000"/>
                  <w:szCs w:val="26"/>
                </w:rPr>
                <w:t>125</w:t>
              </w:r>
            </w:ins>
          </w:p>
        </w:tc>
      </w:tr>
    </w:tbl>
    <w:p w14:paraId="549FDE04" w14:textId="3D0EECCC" w:rsidR="00832347" w:rsidRDefault="00832347" w:rsidP="00832347">
      <w:pPr>
        <w:rPr>
          <w:ins w:id="2014" w:author="hyx" w:date="2018-11-11T18:47:00Z"/>
        </w:rPr>
      </w:pPr>
    </w:p>
    <w:p w14:paraId="009F15F8" w14:textId="77777777" w:rsidR="00F17982" w:rsidRPr="00D503F0" w:rsidRDefault="00F17982" w:rsidP="00832347">
      <w:pPr>
        <w:rPr>
          <w:rFonts w:hint="eastAsia"/>
        </w:rPr>
      </w:pPr>
    </w:p>
    <w:p w14:paraId="14151F5D" w14:textId="77777777" w:rsidR="00832347" w:rsidRDefault="00832347" w:rsidP="00B306C0">
      <w:pPr>
        <w:pStyle w:val="a1"/>
      </w:pPr>
      <w:bookmarkStart w:id="2015" w:name="_Toc497223481"/>
      <w:bookmarkStart w:id="2016" w:name="_Toc529724919"/>
      <w:r>
        <w:rPr>
          <w:rFonts w:hint="eastAsia"/>
        </w:rPr>
        <w:lastRenderedPageBreak/>
        <w:t>计划调整员</w:t>
      </w:r>
      <w:bookmarkEnd w:id="2015"/>
      <w:bookmarkEnd w:id="2016"/>
    </w:p>
    <w:p w14:paraId="1927AD39" w14:textId="77777777" w:rsidR="00B306C0" w:rsidRDefault="00832347" w:rsidP="00B306C0">
      <w:pPr>
        <w:ind w:leftChars="200" w:left="420"/>
      </w:pPr>
      <w:r>
        <w:rPr>
          <w:rFonts w:hint="eastAsia"/>
        </w:rPr>
        <w:t>本职概述：</w:t>
      </w:r>
    </w:p>
    <w:p w14:paraId="684E48E7" w14:textId="5AD15838" w:rsidR="00832347" w:rsidRDefault="00832347" w:rsidP="00B306C0">
      <w:pPr>
        <w:ind w:leftChars="200" w:left="420" w:firstLineChars="250" w:firstLine="525"/>
      </w:pPr>
      <w:r>
        <w:rPr>
          <w:rFonts w:hint="eastAsia"/>
        </w:rPr>
        <w:t>更新甘特图</w:t>
      </w:r>
      <w:ins w:id="2017" w:author="hyx" w:date="2018-11-10T18:34:00Z">
        <w:r w:rsidR="00076833">
          <w:rPr>
            <w:rFonts w:hint="eastAsia"/>
          </w:rPr>
          <w:t>，调整计划</w:t>
        </w:r>
      </w:ins>
    </w:p>
    <w:p w14:paraId="1E4FB27E" w14:textId="77777777" w:rsidR="00832347" w:rsidRPr="00F100C9" w:rsidRDefault="00832347" w:rsidP="00832347">
      <w:pPr>
        <w:rPr>
          <w:b/>
        </w:rPr>
      </w:pPr>
    </w:p>
    <w:tbl>
      <w:tblPr>
        <w:tblStyle w:val="aff1"/>
        <w:tblW w:w="8613" w:type="dxa"/>
        <w:tblLayout w:type="fixed"/>
        <w:tblLook w:val="04A0" w:firstRow="1" w:lastRow="0" w:firstColumn="1" w:lastColumn="0" w:noHBand="0" w:noVBand="1"/>
      </w:tblPr>
      <w:tblGrid>
        <w:gridCol w:w="675"/>
        <w:gridCol w:w="851"/>
        <w:gridCol w:w="2268"/>
        <w:gridCol w:w="1134"/>
        <w:gridCol w:w="1574"/>
        <w:gridCol w:w="1346"/>
        <w:gridCol w:w="765"/>
      </w:tblGrid>
      <w:tr w:rsidR="004A3875" w:rsidRPr="00F100C9" w14:paraId="36C103B0" w14:textId="77777777" w:rsidTr="004A3875">
        <w:tc>
          <w:tcPr>
            <w:tcW w:w="675" w:type="dxa"/>
            <w:shd w:val="clear" w:color="auto" w:fill="BDD6EE" w:themeFill="accent1" w:themeFillTint="66"/>
            <w:vAlign w:val="center"/>
          </w:tcPr>
          <w:p w14:paraId="727F46D0" w14:textId="77777777" w:rsidR="00076833" w:rsidRPr="00F100C9" w:rsidRDefault="00076833" w:rsidP="00076833">
            <w:pPr>
              <w:rPr>
                <w:b/>
                <w:sz w:val="21"/>
                <w:szCs w:val="21"/>
              </w:rPr>
            </w:pPr>
            <w:r w:rsidRPr="00F100C9">
              <w:rPr>
                <w:rFonts w:hint="eastAsia"/>
                <w:b/>
                <w:color w:val="000000"/>
                <w:sz w:val="21"/>
                <w:szCs w:val="21"/>
              </w:rPr>
              <w:t>职务</w:t>
            </w:r>
          </w:p>
        </w:tc>
        <w:tc>
          <w:tcPr>
            <w:tcW w:w="851" w:type="dxa"/>
            <w:shd w:val="clear" w:color="auto" w:fill="BDD6EE" w:themeFill="accent1" w:themeFillTint="66"/>
            <w:vAlign w:val="center"/>
          </w:tcPr>
          <w:p w14:paraId="17CC9EDD" w14:textId="77777777" w:rsidR="00076833" w:rsidRPr="00F100C9" w:rsidRDefault="00076833" w:rsidP="00076833">
            <w:pPr>
              <w:rPr>
                <w:b/>
                <w:sz w:val="21"/>
                <w:szCs w:val="21"/>
              </w:rPr>
            </w:pPr>
            <w:r w:rsidRPr="00F100C9">
              <w:rPr>
                <w:rFonts w:hint="eastAsia"/>
                <w:b/>
                <w:color w:val="000000"/>
                <w:sz w:val="21"/>
                <w:szCs w:val="21"/>
              </w:rPr>
              <w:t>姓名</w:t>
            </w:r>
          </w:p>
        </w:tc>
        <w:tc>
          <w:tcPr>
            <w:tcW w:w="2268" w:type="dxa"/>
            <w:shd w:val="clear" w:color="auto" w:fill="BDD6EE" w:themeFill="accent1" w:themeFillTint="66"/>
            <w:vAlign w:val="center"/>
          </w:tcPr>
          <w:p w14:paraId="1FF73D28" w14:textId="77777777" w:rsidR="00076833" w:rsidRPr="00F100C9" w:rsidRDefault="00076833" w:rsidP="00076833">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59C1B5E8" w:rsidR="00076833" w:rsidRPr="00F100C9" w:rsidRDefault="00076833" w:rsidP="00076833">
            <w:pPr>
              <w:rPr>
                <w:b/>
                <w:sz w:val="21"/>
                <w:szCs w:val="21"/>
              </w:rPr>
            </w:pPr>
            <w:ins w:id="2018" w:author="hyx" w:date="2018-11-10T18:35:00Z">
              <w:r>
                <w:rPr>
                  <w:rFonts w:hint="eastAsia"/>
                  <w:b/>
                  <w:color w:val="000000"/>
                  <w:sz w:val="21"/>
                  <w:szCs w:val="21"/>
                </w:rPr>
                <w:t>微信号</w:t>
              </w:r>
            </w:ins>
            <w:del w:id="2019" w:author="hyx" w:date="2018-11-10T18:35:00Z">
              <w:r w:rsidRPr="00F100C9" w:rsidDel="006E0EC8">
                <w:rPr>
                  <w:rFonts w:hint="eastAsia"/>
                  <w:b/>
                  <w:color w:val="000000"/>
                  <w:sz w:val="21"/>
                  <w:szCs w:val="21"/>
                </w:rPr>
                <w:delText>班级</w:delText>
              </w:r>
            </w:del>
          </w:p>
        </w:tc>
        <w:tc>
          <w:tcPr>
            <w:tcW w:w="1574" w:type="dxa"/>
            <w:shd w:val="clear" w:color="auto" w:fill="BDD6EE" w:themeFill="accent1" w:themeFillTint="66"/>
            <w:vAlign w:val="center"/>
          </w:tcPr>
          <w:p w14:paraId="6065141B" w14:textId="18020677" w:rsidR="00076833" w:rsidRPr="00F100C9" w:rsidRDefault="00076833" w:rsidP="00076833">
            <w:pPr>
              <w:rPr>
                <w:b/>
                <w:sz w:val="21"/>
                <w:szCs w:val="21"/>
              </w:rPr>
            </w:pPr>
            <w:ins w:id="2020" w:author="hyx" w:date="2018-11-10T18:35:00Z">
              <w:r>
                <w:rPr>
                  <w:rFonts w:hint="eastAsia"/>
                  <w:b/>
                  <w:color w:val="000000"/>
                  <w:sz w:val="21"/>
                  <w:szCs w:val="21"/>
                </w:rPr>
                <w:t>QQ号</w:t>
              </w:r>
            </w:ins>
            <w:del w:id="2021" w:author="hyx" w:date="2018-11-10T18:35:00Z">
              <w:r w:rsidRPr="00F100C9" w:rsidDel="006E0EC8">
                <w:rPr>
                  <w:rFonts w:hint="eastAsia"/>
                  <w:b/>
                  <w:color w:val="000000"/>
                  <w:sz w:val="21"/>
                  <w:szCs w:val="21"/>
                </w:rPr>
                <w:delText>学号</w:delText>
              </w:r>
            </w:del>
          </w:p>
        </w:tc>
        <w:tc>
          <w:tcPr>
            <w:tcW w:w="1346" w:type="dxa"/>
            <w:shd w:val="clear" w:color="auto" w:fill="BDD6EE" w:themeFill="accent1" w:themeFillTint="66"/>
            <w:vAlign w:val="center"/>
          </w:tcPr>
          <w:p w14:paraId="20C13916" w14:textId="77777777" w:rsidR="00076833" w:rsidRPr="00F100C9" w:rsidRDefault="00076833" w:rsidP="00076833">
            <w:pPr>
              <w:rPr>
                <w:b/>
                <w:sz w:val="21"/>
                <w:szCs w:val="21"/>
              </w:rPr>
            </w:pPr>
            <w:r w:rsidRPr="00F100C9">
              <w:rPr>
                <w:rFonts w:hint="eastAsia"/>
                <w:b/>
                <w:color w:val="000000"/>
                <w:sz w:val="21"/>
                <w:szCs w:val="21"/>
              </w:rPr>
              <w:t>电话号码</w:t>
            </w:r>
          </w:p>
        </w:tc>
        <w:tc>
          <w:tcPr>
            <w:tcW w:w="765" w:type="dxa"/>
            <w:shd w:val="clear" w:color="auto" w:fill="BDD6EE" w:themeFill="accent1" w:themeFillTint="66"/>
            <w:vAlign w:val="center"/>
          </w:tcPr>
          <w:p w14:paraId="2FB7BC56" w14:textId="77777777" w:rsidR="00076833" w:rsidRPr="00F100C9" w:rsidRDefault="00076833" w:rsidP="00076833">
            <w:pPr>
              <w:rPr>
                <w:b/>
                <w:sz w:val="21"/>
                <w:szCs w:val="21"/>
              </w:rPr>
            </w:pPr>
            <w:r w:rsidRPr="00F100C9">
              <w:rPr>
                <w:rFonts w:hint="eastAsia"/>
                <w:b/>
                <w:color w:val="000000"/>
                <w:sz w:val="21"/>
                <w:szCs w:val="21"/>
              </w:rPr>
              <w:t>寝室号</w:t>
            </w:r>
          </w:p>
        </w:tc>
      </w:tr>
      <w:tr w:rsidR="004A3875" w14:paraId="0ACBBF71" w14:textId="77777777" w:rsidTr="004A3875">
        <w:tc>
          <w:tcPr>
            <w:tcW w:w="675" w:type="dxa"/>
            <w:vAlign w:val="center"/>
          </w:tcPr>
          <w:p w14:paraId="25B7459D" w14:textId="77777777" w:rsidR="00076833" w:rsidRPr="00F100C9" w:rsidRDefault="00076833" w:rsidP="00076833">
            <w:pPr>
              <w:rPr>
                <w:sz w:val="21"/>
                <w:szCs w:val="21"/>
              </w:rPr>
            </w:pPr>
            <w:r>
              <w:rPr>
                <w:rFonts w:hint="eastAsia"/>
                <w:sz w:val="21"/>
                <w:szCs w:val="21"/>
              </w:rPr>
              <w:t>计划调整员</w:t>
            </w:r>
          </w:p>
        </w:tc>
        <w:tc>
          <w:tcPr>
            <w:tcW w:w="851" w:type="dxa"/>
            <w:vAlign w:val="center"/>
          </w:tcPr>
          <w:p w14:paraId="02F6673D" w14:textId="7E37B150" w:rsidR="00076833" w:rsidRPr="00F100C9" w:rsidRDefault="00076833" w:rsidP="00076833">
            <w:pPr>
              <w:rPr>
                <w:sz w:val="21"/>
                <w:szCs w:val="21"/>
              </w:rPr>
            </w:pPr>
            <w:r>
              <w:rPr>
                <w:rFonts w:hint="eastAsia"/>
                <w:bCs/>
                <w:color w:val="000000"/>
                <w:szCs w:val="21"/>
              </w:rPr>
              <w:t>黄叶轩</w:t>
            </w:r>
          </w:p>
        </w:tc>
        <w:tc>
          <w:tcPr>
            <w:tcW w:w="2268" w:type="dxa"/>
            <w:vAlign w:val="center"/>
          </w:tcPr>
          <w:p w14:paraId="41E34269" w14:textId="6E36C5C7" w:rsidR="00076833" w:rsidRPr="007F2A05" w:rsidRDefault="00076833">
            <w:pPr>
              <w:rPr>
                <w:bCs/>
                <w:color w:val="000000"/>
                <w:sz w:val="21"/>
                <w:szCs w:val="21"/>
              </w:rPr>
            </w:pPr>
            <w:r w:rsidRPr="007F2A05">
              <w:rPr>
                <w:rFonts w:hint="eastAsia"/>
                <w:bCs/>
                <w:color w:val="000000"/>
                <w:sz w:val="21"/>
                <w:szCs w:val="21"/>
              </w:rPr>
              <w:t>在会议结束之后，根据前一周完任务完成情况与本周任务分配情况更新计划（甘特图）</w:t>
            </w:r>
            <w:del w:id="2022" w:author="hyx" w:date="2018-11-10T18:35:00Z">
              <w:r w:rsidDel="00076833">
                <w:rPr>
                  <w:rFonts w:hint="eastAsia"/>
                  <w:color w:val="000000"/>
                  <w:sz w:val="21"/>
                  <w:szCs w:val="21"/>
                </w:rPr>
                <w:delText>，上传Git</w:delText>
              </w:r>
            </w:del>
          </w:p>
        </w:tc>
        <w:tc>
          <w:tcPr>
            <w:tcW w:w="1134" w:type="dxa"/>
            <w:vAlign w:val="center"/>
          </w:tcPr>
          <w:p w14:paraId="46779947" w14:textId="68E144C2" w:rsidR="00076833" w:rsidRPr="007F2A05" w:rsidRDefault="00076833" w:rsidP="00076833">
            <w:pPr>
              <w:rPr>
                <w:bCs/>
                <w:color w:val="000000"/>
                <w:sz w:val="21"/>
                <w:szCs w:val="21"/>
              </w:rPr>
            </w:pPr>
            <w:ins w:id="2023" w:author="hyx" w:date="2018-11-10T18:35:00Z">
              <w:r>
                <w:rPr>
                  <w:rFonts w:hint="eastAsia"/>
                  <w:color w:val="000000"/>
                  <w:sz w:val="21"/>
                  <w:szCs w:val="21"/>
                </w:rPr>
                <w:t>Hyxzucc</w:t>
              </w:r>
            </w:ins>
            <w:del w:id="2024" w:author="hyx" w:date="2018-11-10T18:35:00Z">
              <w:r w:rsidDel="00AA6BF2">
                <w:rPr>
                  <w:rFonts w:hint="eastAsia"/>
                  <w:color w:val="000000"/>
                  <w:szCs w:val="21"/>
                </w:rPr>
                <w:delText>软工1602</w:delText>
              </w:r>
            </w:del>
          </w:p>
        </w:tc>
        <w:tc>
          <w:tcPr>
            <w:tcW w:w="1574" w:type="dxa"/>
            <w:vAlign w:val="center"/>
          </w:tcPr>
          <w:p w14:paraId="75400F2F" w14:textId="190EB6D7" w:rsidR="00076833" w:rsidRPr="007F2A05" w:rsidRDefault="00076833" w:rsidP="00076833">
            <w:pPr>
              <w:rPr>
                <w:bCs/>
                <w:color w:val="000000"/>
                <w:sz w:val="21"/>
                <w:szCs w:val="21"/>
              </w:rPr>
            </w:pPr>
            <w:ins w:id="2025" w:author="hyx" w:date="2018-11-10T18:35:00Z">
              <w:r>
                <w:rPr>
                  <w:bCs/>
                  <w:color w:val="000000"/>
                  <w:sz w:val="21"/>
                  <w:szCs w:val="21"/>
                </w:rPr>
                <w:t>1103057282</w:t>
              </w:r>
            </w:ins>
            <w:del w:id="2026" w:author="hyx" w:date="2018-11-10T18:35:00Z">
              <w:r w:rsidDel="00AA6BF2">
                <w:rPr>
                  <w:rFonts w:hint="eastAsia"/>
                  <w:bCs/>
                  <w:color w:val="000000"/>
                  <w:szCs w:val="21"/>
                </w:rPr>
                <w:delText>31601246</w:delText>
              </w:r>
            </w:del>
          </w:p>
        </w:tc>
        <w:tc>
          <w:tcPr>
            <w:tcW w:w="1346" w:type="dxa"/>
            <w:vAlign w:val="center"/>
          </w:tcPr>
          <w:p w14:paraId="35936879" w14:textId="28281B43" w:rsidR="00076833" w:rsidRPr="00F100C9" w:rsidRDefault="00076833" w:rsidP="00076833">
            <w:pPr>
              <w:rPr>
                <w:sz w:val="21"/>
                <w:szCs w:val="21"/>
              </w:rPr>
            </w:pPr>
            <w:r>
              <w:t>13588899102</w:t>
            </w:r>
          </w:p>
        </w:tc>
        <w:tc>
          <w:tcPr>
            <w:tcW w:w="765" w:type="dxa"/>
            <w:vAlign w:val="center"/>
          </w:tcPr>
          <w:p w14:paraId="731BC119" w14:textId="25979F30" w:rsidR="00076833" w:rsidRPr="00F100C9" w:rsidRDefault="00076833" w:rsidP="00076833">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2027" w:name="_Toc497223482"/>
      <w:bookmarkStart w:id="2028" w:name="_Toc529724920"/>
      <w:r>
        <w:rPr>
          <w:rFonts w:hint="eastAsia"/>
        </w:rPr>
        <w:t>文档模板员</w:t>
      </w:r>
      <w:bookmarkEnd w:id="2027"/>
      <w:bookmarkEnd w:id="2028"/>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8755" w:type="dxa"/>
        <w:tblLayout w:type="fixed"/>
        <w:tblLook w:val="04A0" w:firstRow="1" w:lastRow="0" w:firstColumn="1" w:lastColumn="0" w:noHBand="0" w:noVBand="1"/>
        <w:tblPrChange w:id="2029" w:author="hyx" w:date="2018-11-10T18:39:00Z">
          <w:tblPr>
            <w:tblStyle w:val="aff1"/>
            <w:tblW w:w="8755" w:type="dxa"/>
            <w:tblLook w:val="04A0" w:firstRow="1" w:lastRow="0" w:firstColumn="1" w:lastColumn="0" w:noHBand="0" w:noVBand="1"/>
          </w:tblPr>
        </w:tblPrChange>
      </w:tblPr>
      <w:tblGrid>
        <w:gridCol w:w="675"/>
        <w:gridCol w:w="993"/>
        <w:gridCol w:w="2126"/>
        <w:gridCol w:w="1276"/>
        <w:gridCol w:w="1441"/>
        <w:gridCol w:w="1376"/>
        <w:gridCol w:w="868"/>
        <w:tblGridChange w:id="2030">
          <w:tblGrid>
            <w:gridCol w:w="573"/>
            <w:gridCol w:w="572"/>
            <w:gridCol w:w="1751"/>
            <w:gridCol w:w="1616"/>
            <w:gridCol w:w="1999"/>
            <w:gridCol w:w="1376"/>
            <w:gridCol w:w="868"/>
          </w:tblGrid>
        </w:tblGridChange>
      </w:tblGrid>
      <w:tr w:rsidR="004A3875" w14:paraId="3502BB77" w14:textId="77777777" w:rsidTr="004A3875">
        <w:tc>
          <w:tcPr>
            <w:tcW w:w="675" w:type="dxa"/>
            <w:shd w:val="clear" w:color="auto" w:fill="BDD6EE" w:themeFill="accent1" w:themeFillTint="66"/>
            <w:vAlign w:val="center"/>
            <w:tcPrChange w:id="2031" w:author="hyx" w:date="2018-11-10T18:39:00Z">
              <w:tcPr>
                <w:tcW w:w="581" w:type="dxa"/>
                <w:shd w:val="clear" w:color="auto" w:fill="BDD6EE" w:themeFill="accent1" w:themeFillTint="66"/>
                <w:vAlign w:val="center"/>
              </w:tcPr>
            </w:tcPrChange>
          </w:tcPr>
          <w:p w14:paraId="0EBA3776" w14:textId="77777777" w:rsidR="004A3875" w:rsidRPr="00F100C9" w:rsidRDefault="004A3875" w:rsidP="004A3875">
            <w:pPr>
              <w:rPr>
                <w:b/>
                <w:sz w:val="21"/>
                <w:szCs w:val="21"/>
              </w:rPr>
            </w:pPr>
            <w:r w:rsidRPr="00F100C9">
              <w:rPr>
                <w:rFonts w:hint="eastAsia"/>
                <w:b/>
                <w:color w:val="000000"/>
                <w:sz w:val="21"/>
                <w:szCs w:val="21"/>
              </w:rPr>
              <w:t>职务</w:t>
            </w:r>
          </w:p>
        </w:tc>
        <w:tc>
          <w:tcPr>
            <w:tcW w:w="993" w:type="dxa"/>
            <w:shd w:val="clear" w:color="auto" w:fill="BDD6EE" w:themeFill="accent1" w:themeFillTint="66"/>
            <w:vAlign w:val="center"/>
            <w:tcPrChange w:id="2032" w:author="hyx" w:date="2018-11-10T18:39:00Z">
              <w:tcPr>
                <w:tcW w:w="580" w:type="dxa"/>
                <w:shd w:val="clear" w:color="auto" w:fill="BDD6EE" w:themeFill="accent1" w:themeFillTint="66"/>
                <w:vAlign w:val="center"/>
              </w:tcPr>
            </w:tcPrChange>
          </w:tcPr>
          <w:p w14:paraId="18EE67D6" w14:textId="77777777" w:rsidR="004A3875" w:rsidRPr="00F100C9" w:rsidRDefault="004A3875" w:rsidP="004A3875">
            <w:pPr>
              <w:rPr>
                <w:b/>
                <w:sz w:val="21"/>
                <w:szCs w:val="21"/>
              </w:rPr>
            </w:pPr>
            <w:r w:rsidRPr="00F100C9">
              <w:rPr>
                <w:rFonts w:hint="eastAsia"/>
                <w:b/>
                <w:color w:val="000000"/>
                <w:sz w:val="21"/>
                <w:szCs w:val="21"/>
              </w:rPr>
              <w:t>姓名</w:t>
            </w:r>
          </w:p>
        </w:tc>
        <w:tc>
          <w:tcPr>
            <w:tcW w:w="2126" w:type="dxa"/>
            <w:shd w:val="clear" w:color="auto" w:fill="BDD6EE" w:themeFill="accent1" w:themeFillTint="66"/>
            <w:vAlign w:val="center"/>
            <w:tcPrChange w:id="2033" w:author="hyx" w:date="2018-11-10T18:39:00Z">
              <w:tcPr>
                <w:tcW w:w="1814" w:type="dxa"/>
                <w:shd w:val="clear" w:color="auto" w:fill="BDD6EE" w:themeFill="accent1" w:themeFillTint="66"/>
                <w:vAlign w:val="center"/>
              </w:tcPr>
            </w:tcPrChange>
          </w:tcPr>
          <w:p w14:paraId="0D12388A" w14:textId="77777777" w:rsidR="004A3875" w:rsidRPr="00F100C9" w:rsidRDefault="004A3875" w:rsidP="004A3875">
            <w:pPr>
              <w:rPr>
                <w:b/>
                <w:sz w:val="21"/>
                <w:szCs w:val="21"/>
              </w:rPr>
            </w:pPr>
            <w:r w:rsidRPr="00F100C9">
              <w:rPr>
                <w:rFonts w:hint="eastAsia"/>
                <w:b/>
                <w:color w:val="000000"/>
                <w:sz w:val="21"/>
                <w:szCs w:val="21"/>
              </w:rPr>
              <w:t>负责内容</w:t>
            </w:r>
          </w:p>
        </w:tc>
        <w:tc>
          <w:tcPr>
            <w:tcW w:w="1276" w:type="dxa"/>
            <w:shd w:val="clear" w:color="auto" w:fill="BDD6EE" w:themeFill="accent1" w:themeFillTint="66"/>
            <w:vAlign w:val="center"/>
            <w:tcPrChange w:id="2034" w:author="hyx" w:date="2018-11-10T18:39:00Z">
              <w:tcPr>
                <w:tcW w:w="1528" w:type="dxa"/>
                <w:shd w:val="clear" w:color="auto" w:fill="BDD6EE" w:themeFill="accent1" w:themeFillTint="66"/>
                <w:vAlign w:val="center"/>
              </w:tcPr>
            </w:tcPrChange>
          </w:tcPr>
          <w:p w14:paraId="0F0FB7AA" w14:textId="54F5C669" w:rsidR="004A3875" w:rsidRPr="00F100C9" w:rsidRDefault="004A3875" w:rsidP="004A3875">
            <w:pPr>
              <w:rPr>
                <w:b/>
                <w:sz w:val="21"/>
                <w:szCs w:val="21"/>
              </w:rPr>
            </w:pPr>
            <w:ins w:id="2035" w:author="hyx" w:date="2018-11-10T18:37:00Z">
              <w:r>
                <w:rPr>
                  <w:rFonts w:hint="eastAsia"/>
                  <w:b/>
                  <w:color w:val="000000"/>
                  <w:sz w:val="21"/>
                  <w:szCs w:val="21"/>
                </w:rPr>
                <w:t>微信号</w:t>
              </w:r>
            </w:ins>
            <w:del w:id="2036" w:author="hyx" w:date="2018-11-10T18:37:00Z">
              <w:r w:rsidRPr="00F100C9" w:rsidDel="009F34FC">
                <w:rPr>
                  <w:rFonts w:hint="eastAsia"/>
                  <w:b/>
                  <w:color w:val="000000"/>
                  <w:sz w:val="21"/>
                  <w:szCs w:val="21"/>
                </w:rPr>
                <w:delText>班级</w:delText>
              </w:r>
            </w:del>
          </w:p>
        </w:tc>
        <w:tc>
          <w:tcPr>
            <w:tcW w:w="1441" w:type="dxa"/>
            <w:shd w:val="clear" w:color="auto" w:fill="BDD6EE" w:themeFill="accent1" w:themeFillTint="66"/>
            <w:vAlign w:val="center"/>
            <w:tcPrChange w:id="2037" w:author="hyx" w:date="2018-11-10T18:39:00Z">
              <w:tcPr>
                <w:tcW w:w="2004" w:type="dxa"/>
                <w:shd w:val="clear" w:color="auto" w:fill="BDD6EE" w:themeFill="accent1" w:themeFillTint="66"/>
                <w:vAlign w:val="center"/>
              </w:tcPr>
            </w:tcPrChange>
          </w:tcPr>
          <w:p w14:paraId="6905AAB4" w14:textId="159CA36D" w:rsidR="004A3875" w:rsidRPr="00F100C9" w:rsidRDefault="004A3875" w:rsidP="004A3875">
            <w:pPr>
              <w:rPr>
                <w:b/>
                <w:sz w:val="21"/>
                <w:szCs w:val="21"/>
              </w:rPr>
            </w:pPr>
            <w:ins w:id="2038" w:author="hyx" w:date="2018-11-10T18:37:00Z">
              <w:r>
                <w:rPr>
                  <w:rFonts w:hint="eastAsia"/>
                  <w:b/>
                  <w:color w:val="000000"/>
                  <w:sz w:val="21"/>
                  <w:szCs w:val="21"/>
                </w:rPr>
                <w:t>QQ号</w:t>
              </w:r>
            </w:ins>
            <w:del w:id="2039" w:author="hyx" w:date="2018-11-10T18:37:00Z">
              <w:r w:rsidRPr="00F100C9" w:rsidDel="009F34FC">
                <w:rPr>
                  <w:rFonts w:hint="eastAsia"/>
                  <w:b/>
                  <w:color w:val="000000"/>
                  <w:sz w:val="21"/>
                  <w:szCs w:val="21"/>
                </w:rPr>
                <w:delText>学号</w:delText>
              </w:r>
            </w:del>
          </w:p>
        </w:tc>
        <w:tc>
          <w:tcPr>
            <w:tcW w:w="1376" w:type="dxa"/>
            <w:shd w:val="clear" w:color="auto" w:fill="BDD6EE" w:themeFill="accent1" w:themeFillTint="66"/>
            <w:vAlign w:val="center"/>
            <w:tcPrChange w:id="2040" w:author="hyx" w:date="2018-11-10T18:39:00Z">
              <w:tcPr>
                <w:tcW w:w="1376" w:type="dxa"/>
                <w:shd w:val="clear" w:color="auto" w:fill="BDD6EE" w:themeFill="accent1" w:themeFillTint="66"/>
                <w:vAlign w:val="center"/>
              </w:tcPr>
            </w:tcPrChange>
          </w:tcPr>
          <w:p w14:paraId="1972B334" w14:textId="77777777" w:rsidR="004A3875" w:rsidRPr="00F100C9" w:rsidRDefault="004A3875" w:rsidP="004A3875">
            <w:pPr>
              <w:rPr>
                <w:b/>
                <w:sz w:val="21"/>
                <w:szCs w:val="21"/>
              </w:rPr>
            </w:pPr>
            <w:r w:rsidRPr="00F100C9">
              <w:rPr>
                <w:rFonts w:hint="eastAsia"/>
                <w:b/>
                <w:color w:val="000000"/>
                <w:sz w:val="21"/>
                <w:szCs w:val="21"/>
              </w:rPr>
              <w:t>电话号码</w:t>
            </w:r>
          </w:p>
        </w:tc>
        <w:tc>
          <w:tcPr>
            <w:tcW w:w="868" w:type="dxa"/>
            <w:shd w:val="clear" w:color="auto" w:fill="BDD6EE" w:themeFill="accent1" w:themeFillTint="66"/>
            <w:vAlign w:val="center"/>
            <w:tcPrChange w:id="2041" w:author="hyx" w:date="2018-11-10T18:39:00Z">
              <w:tcPr>
                <w:tcW w:w="872" w:type="dxa"/>
                <w:shd w:val="clear" w:color="auto" w:fill="BDD6EE" w:themeFill="accent1" w:themeFillTint="66"/>
                <w:vAlign w:val="center"/>
              </w:tcPr>
            </w:tcPrChange>
          </w:tcPr>
          <w:p w14:paraId="60519660" w14:textId="77777777" w:rsidR="004A3875" w:rsidRPr="00F100C9" w:rsidRDefault="004A3875" w:rsidP="004A3875">
            <w:pPr>
              <w:rPr>
                <w:b/>
                <w:sz w:val="21"/>
                <w:szCs w:val="21"/>
              </w:rPr>
            </w:pPr>
            <w:r w:rsidRPr="00F100C9">
              <w:rPr>
                <w:rFonts w:hint="eastAsia"/>
                <w:b/>
                <w:color w:val="000000"/>
                <w:sz w:val="21"/>
                <w:szCs w:val="21"/>
              </w:rPr>
              <w:t>寝室号</w:t>
            </w:r>
          </w:p>
        </w:tc>
      </w:tr>
      <w:tr w:rsidR="004A3875" w14:paraId="188C937F" w14:textId="77777777" w:rsidTr="004A3875">
        <w:tc>
          <w:tcPr>
            <w:tcW w:w="675" w:type="dxa"/>
            <w:vAlign w:val="center"/>
            <w:tcPrChange w:id="2042" w:author="hyx" w:date="2018-11-10T18:39:00Z">
              <w:tcPr>
                <w:tcW w:w="581" w:type="dxa"/>
                <w:vAlign w:val="center"/>
              </w:tcPr>
            </w:tcPrChange>
          </w:tcPr>
          <w:p w14:paraId="44DE8EDC" w14:textId="77777777" w:rsidR="004A3875" w:rsidRPr="00F100C9" w:rsidRDefault="004A3875" w:rsidP="004A3875">
            <w:pPr>
              <w:rPr>
                <w:sz w:val="21"/>
                <w:szCs w:val="21"/>
              </w:rPr>
            </w:pPr>
            <w:r>
              <w:rPr>
                <w:rFonts w:hint="eastAsia"/>
                <w:sz w:val="21"/>
                <w:szCs w:val="21"/>
              </w:rPr>
              <w:t>文档模板员</w:t>
            </w:r>
          </w:p>
        </w:tc>
        <w:tc>
          <w:tcPr>
            <w:tcW w:w="993" w:type="dxa"/>
            <w:vAlign w:val="center"/>
            <w:tcPrChange w:id="2043" w:author="hyx" w:date="2018-11-10T18:39:00Z">
              <w:tcPr>
                <w:tcW w:w="580" w:type="dxa"/>
                <w:vAlign w:val="center"/>
              </w:tcPr>
            </w:tcPrChange>
          </w:tcPr>
          <w:p w14:paraId="291B6477" w14:textId="624294D2" w:rsidR="004A3875" w:rsidRPr="00F100C9" w:rsidRDefault="004A3875" w:rsidP="004A3875">
            <w:pPr>
              <w:rPr>
                <w:sz w:val="21"/>
                <w:szCs w:val="21"/>
              </w:rPr>
            </w:pPr>
            <w:r w:rsidRPr="008E48F7">
              <w:rPr>
                <w:rFonts w:hint="eastAsia"/>
                <w:bCs/>
                <w:color w:val="000000"/>
                <w:sz w:val="21"/>
                <w:szCs w:val="21"/>
              </w:rPr>
              <w:t>陈苏民</w:t>
            </w:r>
          </w:p>
        </w:tc>
        <w:tc>
          <w:tcPr>
            <w:tcW w:w="2126" w:type="dxa"/>
            <w:vAlign w:val="center"/>
            <w:tcPrChange w:id="2044" w:author="hyx" w:date="2018-11-10T18:39:00Z">
              <w:tcPr>
                <w:tcW w:w="1814" w:type="dxa"/>
                <w:vAlign w:val="center"/>
              </w:tcPr>
            </w:tcPrChange>
          </w:tcPr>
          <w:p w14:paraId="1AE9FB34" w14:textId="5C9B3944" w:rsidR="004A3875" w:rsidRPr="00F100C9" w:rsidRDefault="004A3875" w:rsidP="004A3875">
            <w:pPr>
              <w:rPr>
                <w:sz w:val="21"/>
                <w:szCs w:val="21"/>
              </w:rPr>
            </w:pPr>
            <w:r>
              <w:rPr>
                <w:rFonts w:hint="eastAsia"/>
                <w:bCs/>
                <w:color w:val="000000"/>
                <w:sz w:val="21"/>
                <w:szCs w:val="21"/>
              </w:rPr>
              <w:t>寻找有一定标准的文档模板（</w:t>
            </w:r>
            <w:del w:id="2045" w:author="hyx" w:date="2018-11-10T18:39:00Z">
              <w:r w:rsidDel="004A3875">
                <w:rPr>
                  <w:rFonts w:hint="eastAsia"/>
                  <w:bCs/>
                  <w:color w:val="000000"/>
                  <w:sz w:val="21"/>
                  <w:szCs w:val="21"/>
                </w:rPr>
                <w:delText>国家标准是最低要求</w:delText>
              </w:r>
            </w:del>
            <w:ins w:id="2046" w:author="hyx" w:date="2018-11-10T18:39:00Z">
              <w:r>
                <w:rPr>
                  <w:rFonts w:hint="eastAsia"/>
                  <w:bCs/>
                  <w:color w:val="000000"/>
                  <w:sz w:val="21"/>
                  <w:szCs w:val="21"/>
                </w:rPr>
                <w:t>以ISO</w:t>
              </w:r>
              <w:r>
                <w:rPr>
                  <w:bCs/>
                  <w:color w:val="000000"/>
                  <w:sz w:val="21"/>
                  <w:szCs w:val="21"/>
                </w:rPr>
                <w:t>9000</w:t>
              </w:r>
              <w:r>
                <w:rPr>
                  <w:rFonts w:hint="eastAsia"/>
                  <w:bCs/>
                  <w:color w:val="000000"/>
                  <w:sz w:val="21"/>
                  <w:szCs w:val="21"/>
                </w:rPr>
                <w:t>为核心寻找</w:t>
              </w:r>
            </w:ins>
            <w:r>
              <w:rPr>
                <w:rFonts w:hint="eastAsia"/>
                <w:bCs/>
                <w:color w:val="000000"/>
                <w:sz w:val="21"/>
                <w:szCs w:val="21"/>
              </w:rPr>
              <w:t>）并根据项目实际情况进行修改</w:t>
            </w:r>
            <w:r>
              <w:rPr>
                <w:rFonts w:hint="eastAsia"/>
                <w:color w:val="000000"/>
                <w:sz w:val="21"/>
                <w:szCs w:val="21"/>
              </w:rPr>
              <w:t>，上传Git</w:t>
            </w:r>
          </w:p>
        </w:tc>
        <w:tc>
          <w:tcPr>
            <w:tcW w:w="1276" w:type="dxa"/>
            <w:vAlign w:val="center"/>
            <w:tcPrChange w:id="2047" w:author="hyx" w:date="2018-11-10T18:39:00Z">
              <w:tcPr>
                <w:tcW w:w="1528" w:type="dxa"/>
                <w:vAlign w:val="center"/>
              </w:tcPr>
            </w:tcPrChange>
          </w:tcPr>
          <w:p w14:paraId="1D56C8CB" w14:textId="1A083F8F" w:rsidR="004A3875" w:rsidRPr="00F100C9" w:rsidRDefault="004A3875" w:rsidP="004A3875">
            <w:pPr>
              <w:rPr>
                <w:sz w:val="21"/>
                <w:szCs w:val="21"/>
              </w:rPr>
            </w:pPr>
            <w:ins w:id="2048" w:author="hyx" w:date="2018-11-10T18:44:00Z">
              <w:r w:rsidRPr="00A05CFE">
                <w:t>c96s1m</w:t>
              </w:r>
            </w:ins>
            <w:del w:id="2049" w:author="hyx" w:date="2018-11-10T18:37:00Z">
              <w:r w:rsidDel="008D5332">
                <w:rPr>
                  <w:rFonts w:hint="eastAsia"/>
                  <w:bCs/>
                  <w:color w:val="000000"/>
                  <w:szCs w:val="21"/>
                </w:rPr>
                <w:delText>软工1601</w:delText>
              </w:r>
            </w:del>
          </w:p>
        </w:tc>
        <w:tc>
          <w:tcPr>
            <w:tcW w:w="1441" w:type="dxa"/>
            <w:vAlign w:val="center"/>
            <w:tcPrChange w:id="2050" w:author="hyx" w:date="2018-11-10T18:39:00Z">
              <w:tcPr>
                <w:tcW w:w="2004" w:type="dxa"/>
                <w:vAlign w:val="center"/>
              </w:tcPr>
            </w:tcPrChange>
          </w:tcPr>
          <w:p w14:paraId="2561D17D" w14:textId="134DEE44" w:rsidR="004A3875" w:rsidRPr="00F100C9" w:rsidRDefault="004A3875" w:rsidP="004A3875">
            <w:pPr>
              <w:rPr>
                <w:sz w:val="21"/>
                <w:szCs w:val="21"/>
              </w:rPr>
            </w:pPr>
            <w:ins w:id="2051" w:author="hyx" w:date="2018-11-10T18:44:00Z">
              <w:r w:rsidRPr="004A3875">
                <w:rPr>
                  <w:bCs/>
                  <w:color w:val="000000"/>
                  <w:szCs w:val="21"/>
                </w:rPr>
                <w:t>245023559</w:t>
              </w:r>
            </w:ins>
            <w:del w:id="2052" w:author="hyx" w:date="2018-11-10T18:37:00Z">
              <w:r w:rsidDel="008D5332">
                <w:rPr>
                  <w:rFonts w:hint="eastAsia"/>
                </w:rPr>
                <w:delText>31602227</w:delText>
              </w:r>
            </w:del>
          </w:p>
        </w:tc>
        <w:tc>
          <w:tcPr>
            <w:tcW w:w="1376" w:type="dxa"/>
            <w:vAlign w:val="center"/>
            <w:tcPrChange w:id="2053" w:author="hyx" w:date="2018-11-10T18:39:00Z">
              <w:tcPr>
                <w:tcW w:w="1376" w:type="dxa"/>
                <w:vAlign w:val="center"/>
              </w:tcPr>
            </w:tcPrChange>
          </w:tcPr>
          <w:p w14:paraId="34AE75AA" w14:textId="1E9D804B" w:rsidR="004A3875" w:rsidRPr="00F100C9" w:rsidRDefault="004A3875" w:rsidP="004A3875">
            <w:pPr>
              <w:rPr>
                <w:sz w:val="21"/>
                <w:szCs w:val="21"/>
              </w:rPr>
            </w:pPr>
            <w:ins w:id="2054" w:author="hyx" w:date="2018-11-10T18:44:00Z">
              <w:r w:rsidRPr="004A3875">
                <w:rPr>
                  <w:rFonts w:ascii="Times New Roman" w:hAnsi="Times New Roman" w:cs="Times New Roman"/>
                  <w:szCs w:val="24"/>
                </w:rPr>
                <w:t>19967308296</w:t>
              </w:r>
            </w:ins>
            <w:del w:id="2055" w:author="hyx" w:date="2018-11-10T18:44:00Z">
              <w:r w:rsidDel="0002200B">
                <w:rPr>
                  <w:rFonts w:asciiTheme="minorEastAsia" w:hAnsiTheme="minorEastAsia" w:hint="eastAsia"/>
                </w:rPr>
                <w:delText>13071869207</w:delText>
              </w:r>
            </w:del>
          </w:p>
        </w:tc>
        <w:tc>
          <w:tcPr>
            <w:tcW w:w="868" w:type="dxa"/>
            <w:vAlign w:val="center"/>
            <w:tcPrChange w:id="2056" w:author="hyx" w:date="2018-11-10T18:39:00Z">
              <w:tcPr>
                <w:tcW w:w="872" w:type="dxa"/>
                <w:vAlign w:val="center"/>
              </w:tcPr>
            </w:tcPrChange>
          </w:tcPr>
          <w:p w14:paraId="23E4B8A7" w14:textId="279509E4" w:rsidR="004A3875" w:rsidRPr="00F100C9" w:rsidRDefault="004A3875" w:rsidP="004A3875">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2057" w:name="_Toc497223483"/>
      <w:bookmarkStart w:id="2058" w:name="_Toc529724921"/>
      <w:r>
        <w:rPr>
          <w:rFonts w:hint="eastAsia"/>
        </w:rPr>
        <w:t>文档编写员</w:t>
      </w:r>
      <w:bookmarkEnd w:id="2057"/>
      <w:bookmarkEnd w:id="2058"/>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8755" w:type="dxa"/>
        <w:tblLayout w:type="fixed"/>
        <w:tblLook w:val="04A0" w:firstRow="1" w:lastRow="0" w:firstColumn="1" w:lastColumn="0" w:noHBand="0" w:noVBand="1"/>
        <w:tblPrChange w:id="2059" w:author="hyx" w:date="2018-11-10T18:47:00Z">
          <w:tblPr>
            <w:tblStyle w:val="aff1"/>
            <w:tblW w:w="8755" w:type="dxa"/>
            <w:tblLook w:val="04A0" w:firstRow="1" w:lastRow="0" w:firstColumn="1" w:lastColumn="0" w:noHBand="0" w:noVBand="1"/>
          </w:tblPr>
        </w:tblPrChange>
      </w:tblPr>
      <w:tblGrid>
        <w:gridCol w:w="959"/>
        <w:gridCol w:w="992"/>
        <w:gridCol w:w="1985"/>
        <w:gridCol w:w="1134"/>
        <w:gridCol w:w="1559"/>
        <w:gridCol w:w="1385"/>
        <w:gridCol w:w="741"/>
        <w:tblGridChange w:id="2060">
          <w:tblGrid>
            <w:gridCol w:w="428"/>
            <w:gridCol w:w="428"/>
            <w:gridCol w:w="910"/>
            <w:gridCol w:w="1616"/>
            <w:gridCol w:w="2106"/>
            <w:gridCol w:w="2526"/>
            <w:gridCol w:w="741"/>
          </w:tblGrid>
        </w:tblGridChange>
      </w:tblGrid>
      <w:tr w:rsidR="00912B46" w:rsidRPr="00F100C9" w14:paraId="6ED0AF93" w14:textId="77777777" w:rsidTr="00912B46">
        <w:tc>
          <w:tcPr>
            <w:tcW w:w="959" w:type="dxa"/>
            <w:shd w:val="clear" w:color="auto" w:fill="BDD6EE" w:themeFill="accent1" w:themeFillTint="66"/>
            <w:vAlign w:val="center"/>
            <w:tcPrChange w:id="2061" w:author="hyx" w:date="2018-11-10T18:47:00Z">
              <w:tcPr>
                <w:tcW w:w="433" w:type="dxa"/>
                <w:shd w:val="clear" w:color="auto" w:fill="BDD6EE" w:themeFill="accent1" w:themeFillTint="66"/>
                <w:vAlign w:val="center"/>
              </w:tcPr>
            </w:tcPrChange>
          </w:tcPr>
          <w:p w14:paraId="58F9E0A4" w14:textId="77777777" w:rsidR="004A3875" w:rsidRPr="00F100C9" w:rsidRDefault="004A3875" w:rsidP="004A3875">
            <w:pPr>
              <w:rPr>
                <w:sz w:val="21"/>
                <w:szCs w:val="21"/>
              </w:rPr>
            </w:pPr>
            <w:r w:rsidRPr="00F100C9">
              <w:rPr>
                <w:rFonts w:hint="eastAsia"/>
                <w:b/>
                <w:color w:val="000000"/>
                <w:sz w:val="21"/>
                <w:szCs w:val="21"/>
              </w:rPr>
              <w:t>职务</w:t>
            </w:r>
          </w:p>
        </w:tc>
        <w:tc>
          <w:tcPr>
            <w:tcW w:w="992" w:type="dxa"/>
            <w:shd w:val="clear" w:color="auto" w:fill="BDD6EE" w:themeFill="accent1" w:themeFillTint="66"/>
            <w:vAlign w:val="center"/>
            <w:tcPrChange w:id="2062" w:author="hyx" w:date="2018-11-10T18:47:00Z">
              <w:tcPr>
                <w:tcW w:w="433" w:type="dxa"/>
                <w:shd w:val="clear" w:color="auto" w:fill="BDD6EE" w:themeFill="accent1" w:themeFillTint="66"/>
                <w:vAlign w:val="center"/>
              </w:tcPr>
            </w:tcPrChange>
          </w:tcPr>
          <w:p w14:paraId="052BCC72" w14:textId="77777777" w:rsidR="004A3875" w:rsidRPr="00F100C9" w:rsidRDefault="004A3875" w:rsidP="004A3875">
            <w:pPr>
              <w:rPr>
                <w:sz w:val="21"/>
                <w:szCs w:val="21"/>
              </w:rPr>
            </w:pPr>
            <w:r w:rsidRPr="00F100C9">
              <w:rPr>
                <w:rFonts w:hint="eastAsia"/>
                <w:b/>
                <w:color w:val="000000"/>
                <w:sz w:val="21"/>
                <w:szCs w:val="21"/>
              </w:rPr>
              <w:t>姓名</w:t>
            </w:r>
          </w:p>
        </w:tc>
        <w:tc>
          <w:tcPr>
            <w:tcW w:w="1985" w:type="dxa"/>
            <w:shd w:val="clear" w:color="auto" w:fill="BDD6EE" w:themeFill="accent1" w:themeFillTint="66"/>
            <w:vAlign w:val="center"/>
            <w:tcPrChange w:id="2063" w:author="hyx" w:date="2018-11-10T18:47:00Z">
              <w:tcPr>
                <w:tcW w:w="2219" w:type="dxa"/>
                <w:shd w:val="clear" w:color="auto" w:fill="BDD6EE" w:themeFill="accent1" w:themeFillTint="66"/>
                <w:vAlign w:val="center"/>
              </w:tcPr>
            </w:tcPrChange>
          </w:tcPr>
          <w:p w14:paraId="7C4EF539" w14:textId="77777777" w:rsidR="004A3875" w:rsidRPr="00F100C9" w:rsidRDefault="004A3875" w:rsidP="004A3875">
            <w:pPr>
              <w:rPr>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Change w:id="2064" w:author="hyx" w:date="2018-11-10T18:47:00Z">
              <w:tcPr>
                <w:tcW w:w="296" w:type="dxa"/>
                <w:shd w:val="clear" w:color="auto" w:fill="BDD6EE" w:themeFill="accent1" w:themeFillTint="66"/>
                <w:vAlign w:val="center"/>
              </w:tcPr>
            </w:tcPrChange>
          </w:tcPr>
          <w:p w14:paraId="7C22744E" w14:textId="4617978C" w:rsidR="004A3875" w:rsidRPr="00F100C9" w:rsidRDefault="004A3875" w:rsidP="004A3875">
            <w:pPr>
              <w:rPr>
                <w:sz w:val="21"/>
                <w:szCs w:val="21"/>
              </w:rPr>
            </w:pPr>
            <w:ins w:id="2065" w:author="hyx" w:date="2018-11-10T18:44:00Z">
              <w:r>
                <w:rPr>
                  <w:rFonts w:hint="eastAsia"/>
                  <w:b/>
                  <w:color w:val="000000"/>
                  <w:sz w:val="21"/>
                  <w:szCs w:val="21"/>
                </w:rPr>
                <w:t>微信号</w:t>
              </w:r>
            </w:ins>
            <w:del w:id="2066" w:author="hyx" w:date="2018-11-10T18:44:00Z">
              <w:r w:rsidRPr="00F100C9" w:rsidDel="00A71E0B">
                <w:rPr>
                  <w:rFonts w:hint="eastAsia"/>
                  <w:b/>
                  <w:color w:val="000000"/>
                  <w:sz w:val="21"/>
                  <w:szCs w:val="21"/>
                </w:rPr>
                <w:delText>班级</w:delText>
              </w:r>
            </w:del>
          </w:p>
        </w:tc>
        <w:tc>
          <w:tcPr>
            <w:tcW w:w="1559" w:type="dxa"/>
            <w:shd w:val="clear" w:color="auto" w:fill="BDD6EE" w:themeFill="accent1" w:themeFillTint="66"/>
            <w:vAlign w:val="center"/>
            <w:tcPrChange w:id="2067" w:author="hyx" w:date="2018-11-10T18:47:00Z">
              <w:tcPr>
                <w:tcW w:w="2106" w:type="dxa"/>
                <w:shd w:val="clear" w:color="auto" w:fill="BDD6EE" w:themeFill="accent1" w:themeFillTint="66"/>
                <w:vAlign w:val="center"/>
              </w:tcPr>
            </w:tcPrChange>
          </w:tcPr>
          <w:p w14:paraId="50D4C40E" w14:textId="1AC456DA" w:rsidR="004A3875" w:rsidRPr="00F100C9" w:rsidRDefault="004A3875" w:rsidP="004A3875">
            <w:pPr>
              <w:rPr>
                <w:sz w:val="21"/>
                <w:szCs w:val="21"/>
              </w:rPr>
            </w:pPr>
            <w:ins w:id="2068" w:author="hyx" w:date="2018-11-10T18:44:00Z">
              <w:r>
                <w:rPr>
                  <w:rFonts w:hint="eastAsia"/>
                  <w:b/>
                  <w:color w:val="000000"/>
                  <w:sz w:val="21"/>
                  <w:szCs w:val="21"/>
                </w:rPr>
                <w:t>QQ号</w:t>
              </w:r>
            </w:ins>
            <w:del w:id="2069" w:author="hyx" w:date="2018-11-10T18:44:00Z">
              <w:r w:rsidRPr="00F100C9" w:rsidDel="00A71E0B">
                <w:rPr>
                  <w:rFonts w:hint="eastAsia"/>
                  <w:b/>
                  <w:color w:val="000000"/>
                  <w:sz w:val="21"/>
                  <w:szCs w:val="21"/>
                </w:rPr>
                <w:delText>学号</w:delText>
              </w:r>
            </w:del>
          </w:p>
        </w:tc>
        <w:tc>
          <w:tcPr>
            <w:tcW w:w="1385" w:type="dxa"/>
            <w:shd w:val="clear" w:color="auto" w:fill="BDD6EE" w:themeFill="accent1" w:themeFillTint="66"/>
            <w:vAlign w:val="center"/>
            <w:tcPrChange w:id="2070" w:author="hyx" w:date="2018-11-10T18:47:00Z">
              <w:tcPr>
                <w:tcW w:w="2526" w:type="dxa"/>
                <w:shd w:val="clear" w:color="auto" w:fill="BDD6EE" w:themeFill="accent1" w:themeFillTint="66"/>
                <w:vAlign w:val="center"/>
              </w:tcPr>
            </w:tcPrChange>
          </w:tcPr>
          <w:p w14:paraId="0D722056" w14:textId="5C461599" w:rsidR="004A3875" w:rsidRPr="00F100C9" w:rsidRDefault="004A3875" w:rsidP="004A3875">
            <w:pPr>
              <w:rPr>
                <w:sz w:val="21"/>
                <w:szCs w:val="21"/>
              </w:rPr>
            </w:pPr>
            <w:ins w:id="2071" w:author="hyx" w:date="2018-11-10T18:44:00Z">
              <w:r w:rsidRPr="00F100C9">
                <w:rPr>
                  <w:rFonts w:hint="eastAsia"/>
                  <w:b/>
                  <w:color w:val="000000"/>
                  <w:sz w:val="21"/>
                  <w:szCs w:val="21"/>
                </w:rPr>
                <w:t>电话号码</w:t>
              </w:r>
            </w:ins>
            <w:del w:id="2072" w:author="hyx" w:date="2018-11-10T18:44:00Z">
              <w:r w:rsidRPr="00F100C9" w:rsidDel="00A71E0B">
                <w:rPr>
                  <w:rFonts w:hint="eastAsia"/>
                  <w:b/>
                  <w:color w:val="000000"/>
                  <w:sz w:val="21"/>
                  <w:szCs w:val="21"/>
                </w:rPr>
                <w:delText>电话号码</w:delText>
              </w:r>
            </w:del>
          </w:p>
        </w:tc>
        <w:tc>
          <w:tcPr>
            <w:tcW w:w="741" w:type="dxa"/>
            <w:shd w:val="clear" w:color="auto" w:fill="BDD6EE" w:themeFill="accent1" w:themeFillTint="66"/>
            <w:vAlign w:val="center"/>
            <w:tcPrChange w:id="2073" w:author="hyx" w:date="2018-11-10T18:47:00Z">
              <w:tcPr>
                <w:tcW w:w="742" w:type="dxa"/>
                <w:shd w:val="clear" w:color="auto" w:fill="BDD6EE" w:themeFill="accent1" w:themeFillTint="66"/>
                <w:vAlign w:val="center"/>
              </w:tcPr>
            </w:tcPrChange>
          </w:tcPr>
          <w:p w14:paraId="6E4F2F26" w14:textId="77777777" w:rsidR="004A3875" w:rsidRPr="00F100C9" w:rsidRDefault="004A3875" w:rsidP="004A3875">
            <w:pPr>
              <w:rPr>
                <w:sz w:val="21"/>
                <w:szCs w:val="21"/>
              </w:rPr>
            </w:pPr>
            <w:r w:rsidRPr="00F100C9">
              <w:rPr>
                <w:rFonts w:hint="eastAsia"/>
                <w:b/>
                <w:color w:val="000000"/>
                <w:sz w:val="21"/>
                <w:szCs w:val="21"/>
              </w:rPr>
              <w:t>寝室号</w:t>
            </w:r>
          </w:p>
        </w:tc>
      </w:tr>
      <w:tr w:rsidR="00912B46" w:rsidRPr="00F100C9" w14:paraId="6C2AE15C" w14:textId="77777777" w:rsidTr="00912B46">
        <w:tc>
          <w:tcPr>
            <w:tcW w:w="959" w:type="dxa"/>
            <w:vAlign w:val="center"/>
            <w:tcPrChange w:id="2074" w:author="hyx" w:date="2018-11-10T18:47:00Z">
              <w:tcPr>
                <w:tcW w:w="433" w:type="dxa"/>
                <w:vAlign w:val="center"/>
              </w:tcPr>
            </w:tcPrChange>
          </w:tcPr>
          <w:p w14:paraId="56EC9476"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075" w:author="hyx" w:date="2018-11-10T18:47:00Z">
              <w:tcPr>
                <w:tcW w:w="433" w:type="dxa"/>
                <w:vAlign w:val="center"/>
              </w:tcPr>
            </w:tcPrChange>
          </w:tcPr>
          <w:p w14:paraId="4D0848A9" w14:textId="6478BA2F" w:rsidR="00912B46" w:rsidRPr="004A3875" w:rsidRDefault="00912B46" w:rsidP="00912B46">
            <w:pPr>
              <w:rPr>
                <w:sz w:val="21"/>
                <w:szCs w:val="21"/>
              </w:rPr>
            </w:pPr>
            <w:ins w:id="2076" w:author="hyx" w:date="2018-11-10T18:45:00Z">
              <w:r w:rsidRPr="004A3875">
                <w:rPr>
                  <w:rFonts w:hint="eastAsia"/>
                  <w:bCs/>
                  <w:color w:val="000000"/>
                  <w:szCs w:val="21"/>
                </w:rPr>
                <w:t>黄叶轩</w:t>
              </w:r>
            </w:ins>
            <w:del w:id="2077" w:author="hyx" w:date="2018-11-10T18:45:00Z">
              <w:r w:rsidRPr="004A3875" w:rsidDel="00491029">
                <w:rPr>
                  <w:rFonts w:hint="eastAsia"/>
                  <w:color w:val="000000"/>
                  <w:szCs w:val="21"/>
                </w:rPr>
                <w:delText>黄叶轩</w:delText>
              </w:r>
            </w:del>
          </w:p>
        </w:tc>
        <w:tc>
          <w:tcPr>
            <w:tcW w:w="1985" w:type="dxa"/>
            <w:vAlign w:val="center"/>
            <w:tcPrChange w:id="2078" w:author="hyx" w:date="2018-11-10T18:47:00Z">
              <w:tcPr>
                <w:tcW w:w="2219" w:type="dxa"/>
                <w:vAlign w:val="center"/>
              </w:tcPr>
            </w:tcPrChange>
          </w:tcPr>
          <w:p w14:paraId="51D85469"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079" w:author="hyx" w:date="2018-11-10T18:47:00Z">
              <w:tcPr>
                <w:tcW w:w="296" w:type="dxa"/>
                <w:vAlign w:val="center"/>
              </w:tcPr>
            </w:tcPrChange>
          </w:tcPr>
          <w:p w14:paraId="732B11E3" w14:textId="6CDA454B" w:rsidR="00912B46" w:rsidRPr="0096490C" w:rsidRDefault="00912B46" w:rsidP="00912B46">
            <w:pPr>
              <w:rPr>
                <w:sz w:val="21"/>
                <w:szCs w:val="21"/>
              </w:rPr>
            </w:pPr>
            <w:ins w:id="2080" w:author="hyx" w:date="2018-11-10T18:46:00Z">
              <w:r>
                <w:rPr>
                  <w:rFonts w:hint="eastAsia"/>
                  <w:color w:val="000000"/>
                  <w:sz w:val="21"/>
                  <w:szCs w:val="21"/>
                </w:rPr>
                <w:t>Hyxzucc</w:t>
              </w:r>
            </w:ins>
            <w:del w:id="2081" w:author="hyx" w:date="2018-11-10T18:46:00Z">
              <w:r w:rsidDel="00AC1F30">
                <w:rPr>
                  <w:rFonts w:hint="eastAsia"/>
                  <w:color w:val="000000"/>
                  <w:sz w:val="21"/>
                  <w:szCs w:val="21"/>
                </w:rPr>
                <w:delText>软工1</w:delText>
              </w:r>
              <w:r w:rsidDel="00AC1F30">
                <w:rPr>
                  <w:color w:val="000000"/>
                  <w:sz w:val="21"/>
                  <w:szCs w:val="21"/>
                </w:rPr>
                <w:delText>6</w:delText>
              </w:r>
              <w:r w:rsidDel="00AC1F30">
                <w:rPr>
                  <w:rFonts w:hint="eastAsia"/>
                  <w:color w:val="000000"/>
                  <w:sz w:val="21"/>
                  <w:szCs w:val="21"/>
                </w:rPr>
                <w:delText>0</w:delText>
              </w:r>
              <w:r w:rsidDel="00AC1F30">
                <w:rPr>
                  <w:color w:val="000000"/>
                  <w:sz w:val="21"/>
                  <w:szCs w:val="21"/>
                </w:rPr>
                <w:delText>2</w:delText>
              </w:r>
            </w:del>
          </w:p>
        </w:tc>
        <w:tc>
          <w:tcPr>
            <w:tcW w:w="1559" w:type="dxa"/>
            <w:vAlign w:val="center"/>
            <w:tcPrChange w:id="2082" w:author="hyx" w:date="2018-11-10T18:47:00Z">
              <w:tcPr>
                <w:tcW w:w="2106" w:type="dxa"/>
                <w:vAlign w:val="center"/>
              </w:tcPr>
            </w:tcPrChange>
          </w:tcPr>
          <w:p w14:paraId="565A382F" w14:textId="48187317" w:rsidR="00912B46" w:rsidRPr="0096490C" w:rsidRDefault="00912B46" w:rsidP="00912B46">
            <w:pPr>
              <w:rPr>
                <w:sz w:val="21"/>
                <w:szCs w:val="21"/>
              </w:rPr>
            </w:pPr>
            <w:ins w:id="2083" w:author="hyx" w:date="2018-11-10T18:46:00Z">
              <w:r>
                <w:rPr>
                  <w:bCs/>
                  <w:color w:val="000000"/>
                  <w:sz w:val="21"/>
                  <w:szCs w:val="21"/>
                </w:rPr>
                <w:t>1103057282</w:t>
              </w:r>
            </w:ins>
            <w:del w:id="2084" w:author="hyx" w:date="2018-11-10T18:46:00Z">
              <w:r w:rsidRPr="0018304E" w:rsidDel="00AC1F30">
                <w:rPr>
                  <w:color w:val="000000"/>
                  <w:sz w:val="21"/>
                  <w:szCs w:val="21"/>
                </w:rPr>
                <w:delText xml:space="preserve">31601246　</w:delText>
              </w:r>
            </w:del>
          </w:p>
        </w:tc>
        <w:tc>
          <w:tcPr>
            <w:tcW w:w="1385" w:type="dxa"/>
            <w:vAlign w:val="center"/>
            <w:tcPrChange w:id="2085" w:author="hyx" w:date="2018-11-10T18:47:00Z">
              <w:tcPr>
                <w:tcW w:w="2526" w:type="dxa"/>
                <w:vAlign w:val="center"/>
              </w:tcPr>
            </w:tcPrChange>
          </w:tcPr>
          <w:p w14:paraId="5E2A53B1" w14:textId="3EA6A769" w:rsidR="00912B46" w:rsidRPr="0096490C" w:rsidRDefault="00912B46" w:rsidP="00912B46">
            <w:pPr>
              <w:rPr>
                <w:sz w:val="21"/>
                <w:szCs w:val="21"/>
              </w:rPr>
            </w:pPr>
            <w:ins w:id="2086" w:author="hyx" w:date="2018-11-10T18:46:00Z">
              <w:r>
                <w:rPr>
                  <w:bCs/>
                  <w:color w:val="000000"/>
                  <w:sz w:val="21"/>
                  <w:szCs w:val="21"/>
                </w:rPr>
                <w:t>13588899102</w:t>
              </w:r>
            </w:ins>
            <w:del w:id="2087" w:author="hyx" w:date="2018-11-10T18:46:00Z">
              <w:r w:rsidRPr="0018304E" w:rsidDel="00AC1F30">
                <w:rPr>
                  <w:color w:val="000000"/>
                  <w:sz w:val="21"/>
                  <w:szCs w:val="21"/>
                </w:rPr>
                <w:delText xml:space="preserve">13588899102　</w:delText>
              </w:r>
            </w:del>
          </w:p>
        </w:tc>
        <w:tc>
          <w:tcPr>
            <w:tcW w:w="741" w:type="dxa"/>
            <w:vAlign w:val="center"/>
            <w:tcPrChange w:id="2088" w:author="hyx" w:date="2018-11-10T18:47:00Z">
              <w:tcPr>
                <w:tcW w:w="742" w:type="dxa"/>
                <w:vAlign w:val="center"/>
              </w:tcPr>
            </w:tcPrChange>
          </w:tcPr>
          <w:p w14:paraId="70A9E116" w14:textId="77777777" w:rsidR="00912B46" w:rsidRDefault="00912B46" w:rsidP="00912B46">
            <w:pPr>
              <w:rPr>
                <w:ins w:id="2089" w:author="hyx" w:date="2018-11-10T18:46:00Z"/>
                <w:rFonts w:asciiTheme="majorEastAsia" w:eastAsiaTheme="majorEastAsia" w:hAnsiTheme="majorEastAsia" w:cs="Helvetica Neue"/>
                <w:color w:val="000000"/>
                <w:szCs w:val="26"/>
              </w:rPr>
            </w:pPr>
            <w:ins w:id="2090" w:author="hyx" w:date="2018-11-10T18:46:00Z">
              <w:r>
                <w:rPr>
                  <w:rFonts w:asciiTheme="majorEastAsia" w:eastAsiaTheme="majorEastAsia" w:hAnsiTheme="majorEastAsia" w:cs="Helvetica Neue"/>
                  <w:color w:val="000000"/>
                  <w:szCs w:val="26"/>
                </w:rPr>
                <w:t>弘毅</w:t>
              </w:r>
            </w:ins>
          </w:p>
          <w:p w14:paraId="18D9875E" w14:textId="402CF99C" w:rsidR="00912B46" w:rsidRPr="0096490C" w:rsidRDefault="00912B46" w:rsidP="00912B46">
            <w:pPr>
              <w:rPr>
                <w:sz w:val="21"/>
                <w:szCs w:val="21"/>
              </w:rPr>
            </w:pPr>
            <w:ins w:id="2091" w:author="hyx" w:date="2018-11-10T18:46:00Z">
              <w:r>
                <w:rPr>
                  <w:rFonts w:asciiTheme="majorEastAsia" w:eastAsiaTheme="majorEastAsia" w:hAnsiTheme="majorEastAsia" w:cs="Helvetica Neue"/>
                  <w:color w:val="000000"/>
                  <w:szCs w:val="26"/>
                </w:rPr>
                <w:t>2-210</w:t>
              </w:r>
            </w:ins>
            <w:del w:id="2092" w:author="hyx" w:date="2018-11-10T18:46:00Z">
              <w:r w:rsidRPr="0018304E" w:rsidDel="00AC1F30">
                <w:rPr>
                  <w:rFonts w:hint="eastAsia"/>
                  <w:color w:val="000000"/>
                  <w:sz w:val="21"/>
                  <w:szCs w:val="21"/>
                </w:rPr>
                <w:delText>弘毅</w:delText>
              </w:r>
              <w:r w:rsidRPr="0018304E" w:rsidDel="00AC1F30">
                <w:rPr>
                  <w:color w:val="000000"/>
                  <w:sz w:val="21"/>
                  <w:szCs w:val="21"/>
                </w:rPr>
                <w:delText>2-210</w:delText>
              </w:r>
            </w:del>
          </w:p>
        </w:tc>
      </w:tr>
      <w:tr w:rsidR="00912B46" w:rsidRPr="00F100C9" w14:paraId="11B216AF" w14:textId="77777777" w:rsidTr="00912B46">
        <w:tc>
          <w:tcPr>
            <w:tcW w:w="959" w:type="dxa"/>
            <w:vAlign w:val="center"/>
            <w:tcPrChange w:id="2093" w:author="hyx" w:date="2018-11-10T18:47:00Z">
              <w:tcPr>
                <w:tcW w:w="433" w:type="dxa"/>
                <w:vAlign w:val="center"/>
              </w:tcPr>
            </w:tcPrChange>
          </w:tcPr>
          <w:p w14:paraId="441479D0"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094" w:author="hyx" w:date="2018-11-10T18:47:00Z">
              <w:tcPr>
                <w:tcW w:w="433" w:type="dxa"/>
                <w:vAlign w:val="center"/>
              </w:tcPr>
            </w:tcPrChange>
          </w:tcPr>
          <w:p w14:paraId="6091EFE9" w14:textId="345167A6" w:rsidR="00912B46" w:rsidRPr="004A3875" w:rsidRDefault="00912B46" w:rsidP="00912B46">
            <w:pPr>
              <w:rPr>
                <w:sz w:val="21"/>
                <w:szCs w:val="21"/>
              </w:rPr>
            </w:pPr>
            <w:ins w:id="2095" w:author="hyx" w:date="2018-11-10T18:45:00Z">
              <w:r w:rsidRPr="004A3875">
                <w:rPr>
                  <w:rFonts w:hint="eastAsia"/>
                  <w:bCs/>
                  <w:color w:val="000000"/>
                  <w:szCs w:val="21"/>
                </w:rPr>
                <w:t>陈俊仁</w:t>
              </w:r>
            </w:ins>
            <w:del w:id="2096" w:author="hyx" w:date="2018-11-10T18:45:00Z">
              <w:r w:rsidRPr="004A3875" w:rsidDel="00491029">
                <w:rPr>
                  <w:rFonts w:hint="eastAsia"/>
                  <w:color w:val="000000"/>
                  <w:szCs w:val="21"/>
                </w:rPr>
                <w:delText>陈苏民</w:delText>
              </w:r>
            </w:del>
          </w:p>
        </w:tc>
        <w:tc>
          <w:tcPr>
            <w:tcW w:w="1985" w:type="dxa"/>
            <w:vAlign w:val="center"/>
            <w:tcPrChange w:id="2097" w:author="hyx" w:date="2018-11-10T18:47:00Z">
              <w:tcPr>
                <w:tcW w:w="2219" w:type="dxa"/>
                <w:vAlign w:val="center"/>
              </w:tcPr>
            </w:tcPrChange>
          </w:tcPr>
          <w:p w14:paraId="59ADA532"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098" w:author="hyx" w:date="2018-11-10T18:47:00Z">
              <w:tcPr>
                <w:tcW w:w="296" w:type="dxa"/>
                <w:vAlign w:val="center"/>
              </w:tcPr>
            </w:tcPrChange>
          </w:tcPr>
          <w:p w14:paraId="75A74A0D" w14:textId="6E35B0E8" w:rsidR="00912B46" w:rsidRPr="0096490C" w:rsidRDefault="00912B46" w:rsidP="00912B46">
            <w:pPr>
              <w:rPr>
                <w:sz w:val="21"/>
                <w:szCs w:val="21"/>
              </w:rPr>
            </w:pPr>
            <w:ins w:id="2099" w:author="hyx" w:date="2018-11-10T18:46:00Z">
              <w:r w:rsidRPr="00A05CFE">
                <w:t>chenjunren6745</w:t>
              </w:r>
            </w:ins>
            <w:del w:id="2100" w:author="hyx" w:date="2018-11-10T18:46:00Z">
              <w:r w:rsidRPr="0096490C" w:rsidDel="00AC1F30">
                <w:rPr>
                  <w:rFonts w:hint="eastAsia"/>
                  <w:color w:val="000000"/>
                  <w:sz w:val="21"/>
                  <w:szCs w:val="21"/>
                </w:rPr>
                <w:delText>软工</w:delText>
              </w:r>
              <w:r w:rsidDel="00AC1F30">
                <w:rPr>
                  <w:rFonts w:hint="eastAsia"/>
                  <w:color w:val="000000"/>
                  <w:sz w:val="21"/>
                  <w:szCs w:val="21"/>
                </w:rPr>
                <w:delText>1</w:delText>
              </w:r>
              <w:r w:rsidDel="00AC1F30">
                <w:rPr>
                  <w:color w:val="000000"/>
                  <w:sz w:val="21"/>
                  <w:szCs w:val="21"/>
                </w:rPr>
                <w:delText>6</w:delText>
              </w:r>
              <w:r w:rsidDel="00AC1F30">
                <w:rPr>
                  <w:rFonts w:hint="eastAsia"/>
                  <w:color w:val="000000"/>
                  <w:sz w:val="21"/>
                  <w:szCs w:val="21"/>
                </w:rPr>
                <w:delText>0</w:delText>
              </w:r>
              <w:r w:rsidDel="00AC1F30">
                <w:rPr>
                  <w:color w:val="000000"/>
                  <w:sz w:val="21"/>
                  <w:szCs w:val="21"/>
                </w:rPr>
                <w:delText>1</w:delText>
              </w:r>
            </w:del>
          </w:p>
        </w:tc>
        <w:tc>
          <w:tcPr>
            <w:tcW w:w="1559" w:type="dxa"/>
            <w:vAlign w:val="center"/>
            <w:tcPrChange w:id="2101" w:author="hyx" w:date="2018-11-10T18:47:00Z">
              <w:tcPr>
                <w:tcW w:w="2106" w:type="dxa"/>
                <w:vAlign w:val="center"/>
              </w:tcPr>
            </w:tcPrChange>
          </w:tcPr>
          <w:p w14:paraId="2DD0BB3A" w14:textId="0A1C73AA" w:rsidR="00912B46" w:rsidRPr="0096490C" w:rsidRDefault="00912B46" w:rsidP="00912B46">
            <w:pPr>
              <w:rPr>
                <w:sz w:val="21"/>
                <w:szCs w:val="21"/>
              </w:rPr>
            </w:pPr>
            <w:ins w:id="2102" w:author="hyx" w:date="2018-11-10T18:46:00Z">
              <w:r w:rsidRPr="00A05CFE">
                <w:t>374955336</w:t>
              </w:r>
            </w:ins>
            <w:del w:id="2103" w:author="hyx" w:date="2018-11-10T18:46:00Z">
              <w:r w:rsidDel="00AC1F30">
                <w:rPr>
                  <w:rFonts w:hint="eastAsia"/>
                </w:rPr>
                <w:delText>31602227</w:delText>
              </w:r>
            </w:del>
          </w:p>
        </w:tc>
        <w:tc>
          <w:tcPr>
            <w:tcW w:w="1385" w:type="dxa"/>
            <w:vAlign w:val="center"/>
            <w:tcPrChange w:id="2104" w:author="hyx" w:date="2018-11-10T18:47:00Z">
              <w:tcPr>
                <w:tcW w:w="2526" w:type="dxa"/>
                <w:vAlign w:val="center"/>
              </w:tcPr>
            </w:tcPrChange>
          </w:tcPr>
          <w:p w14:paraId="3BAB6621" w14:textId="61890BD6" w:rsidR="00912B46" w:rsidRPr="0096490C" w:rsidRDefault="00912B46" w:rsidP="00912B46">
            <w:pPr>
              <w:rPr>
                <w:sz w:val="21"/>
                <w:szCs w:val="21"/>
              </w:rPr>
            </w:pPr>
            <w:ins w:id="2105" w:author="hyx" w:date="2018-11-10T18:46:00Z">
              <w:r w:rsidRPr="004A3875">
                <w:t>17376503405</w:t>
              </w:r>
            </w:ins>
            <w:del w:id="2106" w:author="hyx" w:date="2018-11-10T18:46:00Z">
              <w:r w:rsidRPr="0018304E" w:rsidDel="00AC1F30">
                <w:rPr>
                  <w:color w:val="000000"/>
                  <w:sz w:val="21"/>
                  <w:szCs w:val="21"/>
                </w:rPr>
                <w:delText>13071869207</w:delText>
              </w:r>
            </w:del>
          </w:p>
        </w:tc>
        <w:tc>
          <w:tcPr>
            <w:tcW w:w="741" w:type="dxa"/>
            <w:vAlign w:val="center"/>
            <w:tcPrChange w:id="2107" w:author="hyx" w:date="2018-11-10T18:47:00Z">
              <w:tcPr>
                <w:tcW w:w="742" w:type="dxa"/>
                <w:vAlign w:val="center"/>
              </w:tcPr>
            </w:tcPrChange>
          </w:tcPr>
          <w:p w14:paraId="7FC646AA" w14:textId="77777777" w:rsidR="00912B46" w:rsidRDefault="00912B46" w:rsidP="00912B46">
            <w:pPr>
              <w:rPr>
                <w:ins w:id="2108" w:author="hyx" w:date="2018-11-10T18:46:00Z"/>
                <w:rFonts w:asciiTheme="majorEastAsia" w:eastAsiaTheme="majorEastAsia" w:hAnsiTheme="majorEastAsia" w:cs="Helvetica Neue"/>
                <w:color w:val="000000"/>
                <w:szCs w:val="26"/>
              </w:rPr>
            </w:pPr>
            <w:ins w:id="2109" w:author="hyx" w:date="2018-11-10T18:46:00Z">
              <w:r>
                <w:rPr>
                  <w:rFonts w:asciiTheme="majorEastAsia" w:eastAsiaTheme="majorEastAsia" w:hAnsiTheme="majorEastAsia" w:cs="Helvetica Neue"/>
                  <w:color w:val="000000"/>
                  <w:szCs w:val="26"/>
                </w:rPr>
                <w:t>弘毅</w:t>
              </w:r>
            </w:ins>
          </w:p>
          <w:p w14:paraId="3979D376" w14:textId="7491D54D" w:rsidR="00912B46" w:rsidRPr="0096490C" w:rsidRDefault="00912B46" w:rsidP="00912B46">
            <w:pPr>
              <w:rPr>
                <w:sz w:val="21"/>
                <w:szCs w:val="21"/>
              </w:rPr>
            </w:pPr>
            <w:ins w:id="2110" w:author="hyx" w:date="2018-11-10T18:46:00Z">
              <w:r>
                <w:rPr>
                  <w:rFonts w:asciiTheme="majorEastAsia" w:eastAsiaTheme="majorEastAsia" w:hAnsiTheme="majorEastAsia" w:cs="Helvetica Neue"/>
                  <w:color w:val="000000"/>
                  <w:szCs w:val="26"/>
                </w:rPr>
                <w:t>2-209</w:t>
              </w:r>
            </w:ins>
            <w:del w:id="2111" w:author="hyx" w:date="2018-11-10T18:46:00Z">
              <w:r w:rsidDel="00AC1F30">
                <w:rPr>
                  <w:rFonts w:hint="eastAsia"/>
                </w:rPr>
                <w:delText>弘毅1-124</w:delText>
              </w:r>
            </w:del>
          </w:p>
        </w:tc>
      </w:tr>
      <w:tr w:rsidR="00912B46" w:rsidRPr="00F100C9" w14:paraId="677AEFB0" w14:textId="77777777" w:rsidTr="00912B46">
        <w:tc>
          <w:tcPr>
            <w:tcW w:w="959" w:type="dxa"/>
            <w:vAlign w:val="center"/>
            <w:tcPrChange w:id="2112" w:author="hyx" w:date="2018-11-10T18:47:00Z">
              <w:tcPr>
                <w:tcW w:w="433" w:type="dxa"/>
                <w:vAlign w:val="center"/>
              </w:tcPr>
            </w:tcPrChange>
          </w:tcPr>
          <w:p w14:paraId="781CEF9E"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113" w:author="hyx" w:date="2018-11-10T18:47:00Z">
              <w:tcPr>
                <w:tcW w:w="433" w:type="dxa"/>
                <w:vAlign w:val="center"/>
              </w:tcPr>
            </w:tcPrChange>
          </w:tcPr>
          <w:p w14:paraId="09217B82" w14:textId="15218798" w:rsidR="00912B46" w:rsidRPr="004A3875" w:rsidRDefault="00912B46" w:rsidP="00912B46">
            <w:pPr>
              <w:rPr>
                <w:sz w:val="21"/>
                <w:szCs w:val="21"/>
              </w:rPr>
            </w:pPr>
            <w:ins w:id="2114" w:author="hyx" w:date="2018-11-10T18:45:00Z">
              <w:r w:rsidRPr="004A3875">
                <w:rPr>
                  <w:rFonts w:hint="eastAsia"/>
                  <w:bCs/>
                  <w:color w:val="000000"/>
                  <w:szCs w:val="21"/>
                </w:rPr>
                <w:t>陈苏民</w:t>
              </w:r>
            </w:ins>
            <w:del w:id="2115" w:author="hyx" w:date="2018-11-10T18:45:00Z">
              <w:r w:rsidRPr="004A3875" w:rsidDel="00491029">
                <w:rPr>
                  <w:rFonts w:hint="eastAsia"/>
                  <w:color w:val="000000"/>
                  <w:szCs w:val="21"/>
                </w:rPr>
                <w:delText>徐双铅</w:delText>
              </w:r>
            </w:del>
          </w:p>
        </w:tc>
        <w:tc>
          <w:tcPr>
            <w:tcW w:w="1985" w:type="dxa"/>
            <w:vAlign w:val="center"/>
            <w:tcPrChange w:id="2116" w:author="hyx" w:date="2018-11-10T18:47:00Z">
              <w:tcPr>
                <w:tcW w:w="2219" w:type="dxa"/>
                <w:vAlign w:val="center"/>
              </w:tcPr>
            </w:tcPrChange>
          </w:tcPr>
          <w:p w14:paraId="648BEE7C"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117" w:author="hyx" w:date="2018-11-10T18:47:00Z">
              <w:tcPr>
                <w:tcW w:w="296" w:type="dxa"/>
                <w:vAlign w:val="center"/>
              </w:tcPr>
            </w:tcPrChange>
          </w:tcPr>
          <w:p w14:paraId="6748F717" w14:textId="0599E5DE" w:rsidR="00912B46" w:rsidRPr="0096490C" w:rsidRDefault="00912B46" w:rsidP="00912B46">
            <w:pPr>
              <w:rPr>
                <w:sz w:val="21"/>
                <w:szCs w:val="21"/>
              </w:rPr>
            </w:pPr>
            <w:ins w:id="2118" w:author="hyx" w:date="2018-11-10T18:46:00Z">
              <w:r w:rsidRPr="00A05CFE">
                <w:t>c96s1m</w:t>
              </w:r>
            </w:ins>
            <w:del w:id="2119" w:author="hyx" w:date="2018-11-10T18:46:00Z">
              <w:r w:rsidRPr="0096490C" w:rsidDel="00AC1F30">
                <w:rPr>
                  <w:rFonts w:hint="eastAsia"/>
                  <w:color w:val="000000"/>
                  <w:sz w:val="21"/>
                  <w:szCs w:val="21"/>
                </w:rPr>
                <w:delText>软工</w:delText>
              </w:r>
              <w:r w:rsidDel="00AC1F30">
                <w:rPr>
                  <w:rFonts w:hint="eastAsia"/>
                  <w:color w:val="000000"/>
                  <w:sz w:val="21"/>
                  <w:szCs w:val="21"/>
                </w:rPr>
                <w:delText>1</w:delText>
              </w:r>
              <w:r w:rsidDel="00AC1F30">
                <w:rPr>
                  <w:color w:val="000000"/>
                  <w:sz w:val="21"/>
                  <w:szCs w:val="21"/>
                </w:rPr>
                <w:delText>6</w:delText>
              </w:r>
              <w:r w:rsidDel="00AC1F30">
                <w:rPr>
                  <w:rFonts w:hint="eastAsia"/>
                  <w:color w:val="000000"/>
                  <w:sz w:val="21"/>
                  <w:szCs w:val="21"/>
                </w:rPr>
                <w:delText>0</w:delText>
              </w:r>
              <w:r w:rsidDel="00AC1F30">
                <w:rPr>
                  <w:color w:val="000000"/>
                  <w:sz w:val="21"/>
                  <w:szCs w:val="21"/>
                </w:rPr>
                <w:delText>1</w:delText>
              </w:r>
            </w:del>
          </w:p>
        </w:tc>
        <w:tc>
          <w:tcPr>
            <w:tcW w:w="1559" w:type="dxa"/>
            <w:vAlign w:val="center"/>
            <w:tcPrChange w:id="2120" w:author="hyx" w:date="2018-11-10T18:47:00Z">
              <w:tcPr>
                <w:tcW w:w="2106" w:type="dxa"/>
                <w:vAlign w:val="center"/>
              </w:tcPr>
            </w:tcPrChange>
          </w:tcPr>
          <w:p w14:paraId="753C2AB5" w14:textId="2A301CAE" w:rsidR="00912B46" w:rsidRPr="0096490C" w:rsidRDefault="00912B46" w:rsidP="00912B46">
            <w:pPr>
              <w:rPr>
                <w:sz w:val="21"/>
                <w:szCs w:val="21"/>
              </w:rPr>
            </w:pPr>
            <w:ins w:id="2121" w:author="hyx" w:date="2018-11-10T18:46:00Z">
              <w:r w:rsidRPr="004A3875">
                <w:rPr>
                  <w:bCs/>
                  <w:color w:val="000000"/>
                  <w:szCs w:val="21"/>
                </w:rPr>
                <w:t>245023559</w:t>
              </w:r>
            </w:ins>
            <w:del w:id="2122" w:author="hyx" w:date="2018-11-10T18:46:00Z">
              <w:r w:rsidRPr="0018304E" w:rsidDel="00AC1F30">
                <w:rPr>
                  <w:color w:val="000000"/>
                  <w:sz w:val="21"/>
                  <w:szCs w:val="21"/>
                </w:rPr>
                <w:delText>31601221</w:delText>
              </w:r>
            </w:del>
          </w:p>
        </w:tc>
        <w:tc>
          <w:tcPr>
            <w:tcW w:w="1385" w:type="dxa"/>
            <w:vAlign w:val="center"/>
            <w:tcPrChange w:id="2123" w:author="hyx" w:date="2018-11-10T18:47:00Z">
              <w:tcPr>
                <w:tcW w:w="2526" w:type="dxa"/>
                <w:vAlign w:val="center"/>
              </w:tcPr>
            </w:tcPrChange>
          </w:tcPr>
          <w:p w14:paraId="203F5D8A" w14:textId="4748DF9A" w:rsidR="00912B46" w:rsidRPr="0096490C" w:rsidRDefault="00912B46" w:rsidP="00912B46">
            <w:pPr>
              <w:rPr>
                <w:sz w:val="21"/>
                <w:szCs w:val="21"/>
              </w:rPr>
            </w:pPr>
            <w:ins w:id="2124" w:author="hyx" w:date="2018-11-10T18:46:00Z">
              <w:r w:rsidRPr="004A3875">
                <w:rPr>
                  <w:rFonts w:ascii="Times New Roman" w:hAnsi="Times New Roman" w:cs="Times New Roman"/>
                  <w:szCs w:val="24"/>
                </w:rPr>
                <w:t>19967308296</w:t>
              </w:r>
            </w:ins>
            <w:del w:id="2125" w:author="hyx" w:date="2018-11-10T18:46:00Z">
              <w:r w:rsidRPr="0096490C" w:rsidDel="00AC1F30">
                <w:rPr>
                  <w:rFonts w:hint="eastAsia"/>
                  <w:color w:val="000000"/>
                  <w:sz w:val="21"/>
                  <w:szCs w:val="21"/>
                </w:rPr>
                <w:delText>15858266212</w:delText>
              </w:r>
            </w:del>
          </w:p>
        </w:tc>
        <w:tc>
          <w:tcPr>
            <w:tcW w:w="741" w:type="dxa"/>
            <w:vAlign w:val="center"/>
            <w:tcPrChange w:id="2126" w:author="hyx" w:date="2018-11-10T18:47:00Z">
              <w:tcPr>
                <w:tcW w:w="742" w:type="dxa"/>
                <w:vAlign w:val="center"/>
              </w:tcPr>
            </w:tcPrChange>
          </w:tcPr>
          <w:p w14:paraId="018D9B9A" w14:textId="77777777" w:rsidR="00912B46" w:rsidRDefault="00912B46" w:rsidP="00912B46">
            <w:pPr>
              <w:rPr>
                <w:ins w:id="2127" w:author="hyx" w:date="2018-11-10T18:46:00Z"/>
                <w:rFonts w:asciiTheme="majorEastAsia" w:eastAsiaTheme="majorEastAsia" w:hAnsiTheme="majorEastAsia" w:cs="Helvetica Neue"/>
                <w:color w:val="000000"/>
                <w:szCs w:val="26"/>
              </w:rPr>
            </w:pPr>
            <w:ins w:id="2128" w:author="hyx" w:date="2018-11-10T18:46:00Z">
              <w:r>
                <w:rPr>
                  <w:rFonts w:asciiTheme="majorEastAsia" w:eastAsiaTheme="majorEastAsia" w:hAnsiTheme="majorEastAsia" w:cs="Helvetica Neue"/>
                  <w:color w:val="000000"/>
                  <w:szCs w:val="26"/>
                </w:rPr>
                <w:t>弘毅</w:t>
              </w:r>
            </w:ins>
          </w:p>
          <w:p w14:paraId="39F42D4F" w14:textId="3097269B" w:rsidR="00912B46" w:rsidRPr="0096490C" w:rsidRDefault="00912B46" w:rsidP="00912B46">
            <w:pPr>
              <w:rPr>
                <w:sz w:val="21"/>
                <w:szCs w:val="21"/>
              </w:rPr>
            </w:pPr>
            <w:ins w:id="2129" w:author="hyx" w:date="2018-11-10T18:46:00Z">
              <w:r>
                <w:rPr>
                  <w:rFonts w:asciiTheme="majorEastAsia" w:eastAsiaTheme="majorEastAsia" w:hAnsiTheme="majorEastAsia" w:cs="Helvetica Neue"/>
                  <w:color w:val="000000"/>
                  <w:szCs w:val="26"/>
                </w:rPr>
                <w:t>1-124</w:t>
              </w:r>
            </w:ins>
            <w:del w:id="2130" w:author="hyx" w:date="2018-11-10T18:46:00Z">
              <w:r w:rsidRPr="0018304E" w:rsidDel="00AC1F30">
                <w:rPr>
                  <w:rFonts w:hint="eastAsia"/>
                  <w:color w:val="000000"/>
                  <w:sz w:val="21"/>
                  <w:szCs w:val="21"/>
                </w:rPr>
                <w:delText>弘毅</w:delText>
              </w:r>
              <w:r w:rsidRPr="0018304E" w:rsidDel="00AC1F30">
                <w:rPr>
                  <w:color w:val="000000"/>
                  <w:sz w:val="21"/>
                  <w:szCs w:val="21"/>
                </w:rPr>
                <w:delText>2-207</w:delText>
              </w:r>
            </w:del>
          </w:p>
        </w:tc>
      </w:tr>
      <w:tr w:rsidR="00912B46" w:rsidRPr="00F100C9" w14:paraId="044083F7" w14:textId="77777777" w:rsidTr="00912B46">
        <w:tc>
          <w:tcPr>
            <w:tcW w:w="959" w:type="dxa"/>
            <w:vAlign w:val="center"/>
            <w:tcPrChange w:id="2131" w:author="hyx" w:date="2018-11-10T18:47:00Z">
              <w:tcPr>
                <w:tcW w:w="433" w:type="dxa"/>
                <w:vAlign w:val="center"/>
              </w:tcPr>
            </w:tcPrChange>
          </w:tcPr>
          <w:p w14:paraId="724A116B" w14:textId="77777777" w:rsidR="00912B46" w:rsidRPr="0096490C" w:rsidRDefault="00912B46" w:rsidP="00912B46">
            <w:pPr>
              <w:rPr>
                <w:sz w:val="21"/>
                <w:szCs w:val="21"/>
              </w:rPr>
            </w:pPr>
            <w:r>
              <w:rPr>
                <w:rFonts w:hint="eastAsia"/>
                <w:sz w:val="21"/>
                <w:szCs w:val="21"/>
              </w:rPr>
              <w:t>文档编写员</w:t>
            </w:r>
          </w:p>
        </w:tc>
        <w:tc>
          <w:tcPr>
            <w:tcW w:w="992" w:type="dxa"/>
            <w:vAlign w:val="center"/>
            <w:tcPrChange w:id="2132" w:author="hyx" w:date="2018-11-10T18:47:00Z">
              <w:tcPr>
                <w:tcW w:w="433" w:type="dxa"/>
                <w:vAlign w:val="center"/>
              </w:tcPr>
            </w:tcPrChange>
          </w:tcPr>
          <w:p w14:paraId="1E8B37F3" w14:textId="4D022561" w:rsidR="00912B46" w:rsidRPr="004A3875" w:rsidRDefault="00912B46" w:rsidP="00912B46">
            <w:pPr>
              <w:rPr>
                <w:sz w:val="21"/>
                <w:szCs w:val="21"/>
              </w:rPr>
            </w:pPr>
            <w:ins w:id="2133" w:author="hyx" w:date="2018-11-10T18:45:00Z">
              <w:r w:rsidRPr="004A3875">
                <w:rPr>
                  <w:rFonts w:hint="eastAsia"/>
                  <w:bCs/>
                  <w:color w:val="000000"/>
                  <w:szCs w:val="21"/>
                </w:rPr>
                <w:t>徐双铅</w:t>
              </w:r>
            </w:ins>
            <w:del w:id="2134" w:author="hyx" w:date="2018-11-10T18:45:00Z">
              <w:r w:rsidRPr="004A3875" w:rsidDel="00491029">
                <w:rPr>
                  <w:rFonts w:hint="eastAsia"/>
                  <w:color w:val="000000"/>
                  <w:szCs w:val="21"/>
                </w:rPr>
                <w:delText>吕迪</w:delText>
              </w:r>
            </w:del>
          </w:p>
        </w:tc>
        <w:tc>
          <w:tcPr>
            <w:tcW w:w="1985" w:type="dxa"/>
            <w:vAlign w:val="center"/>
            <w:tcPrChange w:id="2135" w:author="hyx" w:date="2018-11-10T18:47:00Z">
              <w:tcPr>
                <w:tcW w:w="2219" w:type="dxa"/>
                <w:vAlign w:val="center"/>
              </w:tcPr>
            </w:tcPrChange>
          </w:tcPr>
          <w:p w14:paraId="5DEE2557" w14:textId="77777777" w:rsidR="00912B46" w:rsidRPr="0096490C" w:rsidRDefault="00912B46" w:rsidP="00912B46">
            <w:pPr>
              <w:rPr>
                <w:sz w:val="21"/>
                <w:szCs w:val="21"/>
              </w:rPr>
            </w:pPr>
            <w:r>
              <w:rPr>
                <w:rFonts w:hint="eastAsia"/>
                <w:color w:val="000000"/>
                <w:sz w:val="21"/>
                <w:szCs w:val="21"/>
              </w:rPr>
              <w:t>负责分配到文档模块的编写，上传Git</w:t>
            </w:r>
          </w:p>
        </w:tc>
        <w:tc>
          <w:tcPr>
            <w:tcW w:w="1134" w:type="dxa"/>
            <w:vAlign w:val="center"/>
            <w:tcPrChange w:id="2136" w:author="hyx" w:date="2018-11-10T18:47:00Z">
              <w:tcPr>
                <w:tcW w:w="296" w:type="dxa"/>
                <w:vAlign w:val="center"/>
              </w:tcPr>
            </w:tcPrChange>
          </w:tcPr>
          <w:p w14:paraId="141B6010" w14:textId="47A421F8" w:rsidR="00912B46" w:rsidRPr="0096490C" w:rsidRDefault="00912B46" w:rsidP="00912B46">
            <w:pPr>
              <w:rPr>
                <w:sz w:val="21"/>
                <w:szCs w:val="21"/>
              </w:rPr>
            </w:pPr>
            <w:ins w:id="2137" w:author="hyx" w:date="2018-11-10T18:46:00Z">
              <w:r w:rsidRPr="00A05CFE">
                <w:t>CXM1064081300</w:t>
              </w:r>
            </w:ins>
            <w:del w:id="2138" w:author="hyx" w:date="2018-11-10T18:46:00Z">
              <w:r w:rsidRPr="0096490C" w:rsidDel="00AC1F30">
                <w:rPr>
                  <w:rFonts w:hint="eastAsia"/>
                  <w:color w:val="000000"/>
                  <w:sz w:val="21"/>
                  <w:szCs w:val="21"/>
                </w:rPr>
                <w:delText>软工</w:delText>
              </w:r>
              <w:r w:rsidDel="00AC1F30">
                <w:rPr>
                  <w:rFonts w:hint="eastAsia"/>
                  <w:color w:val="000000"/>
                  <w:sz w:val="21"/>
                  <w:szCs w:val="21"/>
                </w:rPr>
                <w:delText>1</w:delText>
              </w:r>
              <w:r w:rsidDel="00AC1F30">
                <w:rPr>
                  <w:color w:val="000000"/>
                  <w:sz w:val="21"/>
                  <w:szCs w:val="21"/>
                </w:rPr>
                <w:delText>6</w:delText>
              </w:r>
              <w:r w:rsidRPr="0096490C" w:rsidDel="00AC1F30">
                <w:rPr>
                  <w:rFonts w:hint="eastAsia"/>
                  <w:color w:val="000000"/>
                  <w:sz w:val="21"/>
                  <w:szCs w:val="21"/>
                </w:rPr>
                <w:delText>01</w:delText>
              </w:r>
            </w:del>
          </w:p>
        </w:tc>
        <w:tc>
          <w:tcPr>
            <w:tcW w:w="1559" w:type="dxa"/>
            <w:vAlign w:val="center"/>
            <w:tcPrChange w:id="2139" w:author="hyx" w:date="2018-11-10T18:47:00Z">
              <w:tcPr>
                <w:tcW w:w="2106" w:type="dxa"/>
                <w:vAlign w:val="center"/>
              </w:tcPr>
            </w:tcPrChange>
          </w:tcPr>
          <w:p w14:paraId="7940F70A" w14:textId="75281590" w:rsidR="00912B46" w:rsidRPr="0096490C" w:rsidRDefault="00912B46" w:rsidP="00912B46">
            <w:pPr>
              <w:rPr>
                <w:sz w:val="21"/>
                <w:szCs w:val="21"/>
              </w:rPr>
            </w:pPr>
            <w:ins w:id="2140" w:author="hyx" w:date="2018-11-10T18:46:00Z">
              <w:r w:rsidRPr="00A05CFE">
                <w:t>1227442409</w:t>
              </w:r>
            </w:ins>
            <w:del w:id="2141" w:author="hyx" w:date="2018-11-10T18:46:00Z">
              <w:r w:rsidRPr="0018304E" w:rsidDel="00AC1F30">
                <w:rPr>
                  <w:color w:val="000000"/>
                  <w:sz w:val="21"/>
                  <w:szCs w:val="21"/>
                </w:rPr>
                <w:delText>31504251</w:delText>
              </w:r>
            </w:del>
          </w:p>
        </w:tc>
        <w:tc>
          <w:tcPr>
            <w:tcW w:w="1385" w:type="dxa"/>
            <w:vAlign w:val="center"/>
            <w:tcPrChange w:id="2142" w:author="hyx" w:date="2018-11-10T18:47:00Z">
              <w:tcPr>
                <w:tcW w:w="2526" w:type="dxa"/>
                <w:vAlign w:val="center"/>
              </w:tcPr>
            </w:tcPrChange>
          </w:tcPr>
          <w:p w14:paraId="4C52216F" w14:textId="53520C5C" w:rsidR="00912B46" w:rsidRPr="0096490C" w:rsidRDefault="00912B46" w:rsidP="00912B46">
            <w:pPr>
              <w:rPr>
                <w:sz w:val="21"/>
                <w:szCs w:val="21"/>
              </w:rPr>
            </w:pPr>
            <w:ins w:id="2143" w:author="hyx" w:date="2018-11-10T18:46:00Z">
              <w:r>
                <w:t>18094711647</w:t>
              </w:r>
            </w:ins>
            <w:del w:id="2144" w:author="hyx" w:date="2018-11-10T18:46:00Z">
              <w:r w:rsidRPr="0018304E" w:rsidDel="00AC1F30">
                <w:rPr>
                  <w:color w:val="000000"/>
                  <w:sz w:val="21"/>
                  <w:szCs w:val="21"/>
                </w:rPr>
                <w:delText>17306413358</w:delText>
              </w:r>
            </w:del>
          </w:p>
        </w:tc>
        <w:tc>
          <w:tcPr>
            <w:tcW w:w="741" w:type="dxa"/>
            <w:vAlign w:val="center"/>
            <w:tcPrChange w:id="2145" w:author="hyx" w:date="2018-11-10T18:47:00Z">
              <w:tcPr>
                <w:tcW w:w="742" w:type="dxa"/>
                <w:vAlign w:val="center"/>
              </w:tcPr>
            </w:tcPrChange>
          </w:tcPr>
          <w:p w14:paraId="21615DF9" w14:textId="77777777" w:rsidR="00912B46" w:rsidRDefault="00912B46" w:rsidP="00912B46">
            <w:pPr>
              <w:rPr>
                <w:ins w:id="2146" w:author="hyx" w:date="2018-11-10T18:46:00Z"/>
                <w:rFonts w:asciiTheme="majorEastAsia" w:eastAsiaTheme="majorEastAsia" w:hAnsiTheme="majorEastAsia" w:cs="Helvetica Neue"/>
                <w:color w:val="000000"/>
                <w:szCs w:val="26"/>
              </w:rPr>
            </w:pPr>
            <w:ins w:id="2147" w:author="hyx" w:date="2018-11-10T18:46:00Z">
              <w:r>
                <w:rPr>
                  <w:rFonts w:asciiTheme="majorEastAsia" w:eastAsiaTheme="majorEastAsia" w:hAnsiTheme="majorEastAsia" w:cs="Helvetica Neue"/>
                  <w:color w:val="000000"/>
                  <w:szCs w:val="26"/>
                </w:rPr>
                <w:t>弘毅</w:t>
              </w:r>
            </w:ins>
          </w:p>
          <w:p w14:paraId="05D98142" w14:textId="2F5EEB81" w:rsidR="00912B46" w:rsidRPr="0096490C" w:rsidRDefault="00912B46" w:rsidP="00912B46">
            <w:pPr>
              <w:rPr>
                <w:sz w:val="21"/>
                <w:szCs w:val="21"/>
              </w:rPr>
            </w:pPr>
            <w:ins w:id="2148" w:author="hyx" w:date="2018-11-10T18:46:00Z">
              <w:r>
                <w:rPr>
                  <w:rFonts w:asciiTheme="majorEastAsia" w:eastAsiaTheme="majorEastAsia" w:hAnsiTheme="majorEastAsia" w:cs="Helvetica Neue"/>
                  <w:color w:val="000000"/>
                  <w:szCs w:val="26"/>
                </w:rPr>
                <w:t>2-207</w:t>
              </w:r>
            </w:ins>
            <w:del w:id="2149" w:author="hyx" w:date="2018-11-10T18:46:00Z">
              <w:r w:rsidRPr="0018304E" w:rsidDel="00AC1F30">
                <w:rPr>
                  <w:rFonts w:hint="eastAsia"/>
                  <w:color w:val="000000"/>
                  <w:sz w:val="21"/>
                  <w:szCs w:val="21"/>
                </w:rPr>
                <w:delText>求真</w:delText>
              </w:r>
              <w:r w:rsidRPr="0018304E" w:rsidDel="00AC1F30">
                <w:rPr>
                  <w:color w:val="000000"/>
                  <w:sz w:val="21"/>
                  <w:szCs w:val="21"/>
                </w:rPr>
                <w:delText>1-125</w:delText>
              </w:r>
            </w:del>
          </w:p>
        </w:tc>
      </w:tr>
      <w:tr w:rsidR="00912B46" w:rsidRPr="00F100C9" w14:paraId="3847B19B" w14:textId="77777777" w:rsidTr="00912B46">
        <w:tc>
          <w:tcPr>
            <w:tcW w:w="959" w:type="dxa"/>
            <w:vAlign w:val="center"/>
            <w:tcPrChange w:id="2150" w:author="hyx" w:date="2018-11-10T18:47:00Z">
              <w:tcPr>
                <w:tcW w:w="433" w:type="dxa"/>
                <w:vAlign w:val="center"/>
              </w:tcPr>
            </w:tcPrChange>
          </w:tcPr>
          <w:p w14:paraId="3A135D0B" w14:textId="77777777" w:rsidR="00912B46" w:rsidRPr="0096490C" w:rsidRDefault="00912B46" w:rsidP="00912B46">
            <w:pPr>
              <w:rPr>
                <w:color w:val="000000"/>
                <w:szCs w:val="21"/>
              </w:rPr>
            </w:pPr>
            <w:r>
              <w:rPr>
                <w:rFonts w:hint="eastAsia"/>
                <w:sz w:val="21"/>
                <w:szCs w:val="21"/>
              </w:rPr>
              <w:t>文档编写员</w:t>
            </w:r>
          </w:p>
        </w:tc>
        <w:tc>
          <w:tcPr>
            <w:tcW w:w="992" w:type="dxa"/>
            <w:vAlign w:val="center"/>
            <w:tcPrChange w:id="2151" w:author="hyx" w:date="2018-11-10T18:47:00Z">
              <w:tcPr>
                <w:tcW w:w="433" w:type="dxa"/>
                <w:vAlign w:val="center"/>
              </w:tcPr>
            </w:tcPrChange>
          </w:tcPr>
          <w:p w14:paraId="13E53F52" w14:textId="2A1407B1" w:rsidR="00912B46" w:rsidRPr="004A3875" w:rsidRDefault="00912B46" w:rsidP="00912B46">
            <w:pPr>
              <w:rPr>
                <w:color w:val="000000"/>
                <w:sz w:val="21"/>
                <w:szCs w:val="21"/>
                <w:rPrChange w:id="2152" w:author="hyx" w:date="2018-11-10T18:45:00Z">
                  <w:rPr>
                    <w:color w:val="000000"/>
                    <w:szCs w:val="21"/>
                  </w:rPr>
                </w:rPrChange>
              </w:rPr>
            </w:pPr>
            <w:ins w:id="2153" w:author="hyx" w:date="2018-11-10T18:45:00Z">
              <w:r w:rsidRPr="004A3875">
                <w:rPr>
                  <w:rFonts w:hint="eastAsia"/>
                  <w:bCs/>
                  <w:color w:val="000000"/>
                  <w:szCs w:val="21"/>
                </w:rPr>
                <w:t>吕迪</w:t>
              </w:r>
            </w:ins>
            <w:del w:id="2154" w:author="hyx" w:date="2018-11-10T18:45:00Z">
              <w:r w:rsidRPr="004A3875" w:rsidDel="00491029">
                <w:rPr>
                  <w:rFonts w:hint="eastAsia"/>
                  <w:bCs/>
                  <w:color w:val="000000"/>
                  <w:szCs w:val="21"/>
                </w:rPr>
                <w:delText>陈俊仁</w:delText>
              </w:r>
            </w:del>
          </w:p>
        </w:tc>
        <w:tc>
          <w:tcPr>
            <w:tcW w:w="1985" w:type="dxa"/>
            <w:vAlign w:val="center"/>
            <w:tcPrChange w:id="2155" w:author="hyx" w:date="2018-11-10T18:47:00Z">
              <w:tcPr>
                <w:tcW w:w="2219" w:type="dxa"/>
                <w:vAlign w:val="center"/>
              </w:tcPr>
            </w:tcPrChange>
          </w:tcPr>
          <w:p w14:paraId="5CBAFBD6" w14:textId="77777777" w:rsidR="00912B46" w:rsidRDefault="00912B46" w:rsidP="00912B46">
            <w:pPr>
              <w:rPr>
                <w:color w:val="000000"/>
                <w:szCs w:val="21"/>
              </w:rPr>
            </w:pPr>
            <w:r>
              <w:rPr>
                <w:rFonts w:hint="eastAsia"/>
                <w:color w:val="000000"/>
                <w:sz w:val="21"/>
                <w:szCs w:val="21"/>
              </w:rPr>
              <w:t>负责分配到文档模块的编写，上传Git</w:t>
            </w:r>
          </w:p>
        </w:tc>
        <w:tc>
          <w:tcPr>
            <w:tcW w:w="1134" w:type="dxa"/>
            <w:vAlign w:val="center"/>
            <w:tcPrChange w:id="2156" w:author="hyx" w:date="2018-11-10T18:47:00Z">
              <w:tcPr>
                <w:tcW w:w="296" w:type="dxa"/>
                <w:vAlign w:val="center"/>
              </w:tcPr>
            </w:tcPrChange>
          </w:tcPr>
          <w:p w14:paraId="0C5C32C9" w14:textId="67D47AC0" w:rsidR="00912B46" w:rsidRPr="0096490C" w:rsidRDefault="00912B46" w:rsidP="00912B46">
            <w:pPr>
              <w:rPr>
                <w:color w:val="000000"/>
                <w:szCs w:val="21"/>
              </w:rPr>
            </w:pPr>
            <w:ins w:id="2157" w:author="hyx" w:date="2018-11-10T18:46:00Z">
              <w:r w:rsidRPr="00A05CFE">
                <w:t>di62289</w:t>
              </w:r>
            </w:ins>
            <w:del w:id="2158" w:author="hyx" w:date="2018-11-10T18:46:00Z">
              <w:r w:rsidRPr="00F100C9" w:rsidDel="00AC1F30">
                <w:rPr>
                  <w:rFonts w:hint="eastAsia"/>
                  <w:bCs/>
                  <w:color w:val="000000"/>
                  <w:sz w:val="21"/>
                  <w:szCs w:val="21"/>
                </w:rPr>
                <w:delText>软工</w:delText>
              </w:r>
              <w:r w:rsidDel="00AC1F30">
                <w:rPr>
                  <w:rFonts w:hint="eastAsia"/>
                  <w:bCs/>
                  <w:color w:val="000000"/>
                  <w:sz w:val="21"/>
                  <w:szCs w:val="21"/>
                </w:rPr>
                <w:delText>1</w:delText>
              </w:r>
              <w:r w:rsidDel="00AC1F30">
                <w:rPr>
                  <w:bCs/>
                  <w:color w:val="000000"/>
                  <w:sz w:val="21"/>
                  <w:szCs w:val="21"/>
                </w:rPr>
                <w:delText>6</w:delText>
              </w:r>
              <w:r w:rsidDel="00AC1F30">
                <w:rPr>
                  <w:rFonts w:hint="eastAsia"/>
                  <w:bCs/>
                  <w:color w:val="000000"/>
                  <w:sz w:val="21"/>
                  <w:szCs w:val="21"/>
                </w:rPr>
                <w:delText>0</w:delText>
              </w:r>
              <w:r w:rsidDel="00AC1F30">
                <w:rPr>
                  <w:bCs/>
                  <w:color w:val="000000"/>
                  <w:sz w:val="21"/>
                  <w:szCs w:val="21"/>
                </w:rPr>
                <w:delText>1</w:delText>
              </w:r>
            </w:del>
          </w:p>
        </w:tc>
        <w:tc>
          <w:tcPr>
            <w:tcW w:w="1559" w:type="dxa"/>
            <w:vAlign w:val="center"/>
            <w:tcPrChange w:id="2159" w:author="hyx" w:date="2018-11-10T18:47:00Z">
              <w:tcPr>
                <w:tcW w:w="2106" w:type="dxa"/>
                <w:vAlign w:val="center"/>
              </w:tcPr>
            </w:tcPrChange>
          </w:tcPr>
          <w:p w14:paraId="48150E07" w14:textId="16456008" w:rsidR="00912B46" w:rsidRPr="0096490C" w:rsidRDefault="00912B46" w:rsidP="00912B46">
            <w:pPr>
              <w:rPr>
                <w:color w:val="000000"/>
                <w:szCs w:val="21"/>
              </w:rPr>
            </w:pPr>
            <w:ins w:id="2160" w:author="hyx" w:date="2018-11-10T18:46:00Z">
              <w:r w:rsidRPr="00A05CFE">
                <w:t>935162289</w:t>
              </w:r>
            </w:ins>
            <w:del w:id="2161" w:author="hyx" w:date="2018-11-10T18:46:00Z">
              <w:r w:rsidRPr="0018304E" w:rsidDel="00AC1F30">
                <w:rPr>
                  <w:bCs/>
                  <w:color w:val="000000"/>
                  <w:sz w:val="21"/>
                  <w:szCs w:val="21"/>
                </w:rPr>
                <w:delText>31601241</w:delText>
              </w:r>
            </w:del>
          </w:p>
        </w:tc>
        <w:tc>
          <w:tcPr>
            <w:tcW w:w="1385" w:type="dxa"/>
            <w:vAlign w:val="center"/>
            <w:tcPrChange w:id="2162" w:author="hyx" w:date="2018-11-10T18:47:00Z">
              <w:tcPr>
                <w:tcW w:w="2526" w:type="dxa"/>
                <w:vAlign w:val="center"/>
              </w:tcPr>
            </w:tcPrChange>
          </w:tcPr>
          <w:p w14:paraId="6AC8078B" w14:textId="550BBF1B" w:rsidR="00912B46" w:rsidRPr="0096490C" w:rsidRDefault="00912B46" w:rsidP="00912B46">
            <w:pPr>
              <w:rPr>
                <w:color w:val="000000"/>
                <w:szCs w:val="21"/>
              </w:rPr>
            </w:pPr>
            <w:ins w:id="2163" w:author="hyx" w:date="2018-11-10T18:46:00Z">
              <w:r>
                <w:t>17306413358</w:t>
              </w:r>
            </w:ins>
            <w:del w:id="2164" w:author="hyx" w:date="2018-11-10T18:46:00Z">
              <w:r w:rsidRPr="0018304E" w:rsidDel="00AC1F30">
                <w:rPr>
                  <w:bCs/>
                  <w:color w:val="000000"/>
                  <w:sz w:val="21"/>
                  <w:szCs w:val="21"/>
                </w:rPr>
                <w:delText>17376503405</w:delText>
              </w:r>
            </w:del>
          </w:p>
        </w:tc>
        <w:tc>
          <w:tcPr>
            <w:tcW w:w="741" w:type="dxa"/>
            <w:vAlign w:val="center"/>
            <w:tcPrChange w:id="2165" w:author="hyx" w:date="2018-11-10T18:47:00Z">
              <w:tcPr>
                <w:tcW w:w="742" w:type="dxa"/>
                <w:vAlign w:val="center"/>
              </w:tcPr>
            </w:tcPrChange>
          </w:tcPr>
          <w:p w14:paraId="772845B8" w14:textId="77777777" w:rsidR="00912B46" w:rsidRDefault="00912B46" w:rsidP="00912B46">
            <w:pPr>
              <w:rPr>
                <w:ins w:id="2166" w:author="hyx" w:date="2018-11-10T18:46:00Z"/>
                <w:rFonts w:asciiTheme="majorEastAsia" w:eastAsiaTheme="majorEastAsia" w:hAnsiTheme="majorEastAsia" w:cs="Helvetica Neue"/>
                <w:color w:val="000000"/>
                <w:szCs w:val="26"/>
              </w:rPr>
            </w:pPr>
            <w:ins w:id="2167" w:author="hyx" w:date="2018-11-10T18:46:00Z">
              <w:r>
                <w:rPr>
                  <w:rFonts w:asciiTheme="majorEastAsia" w:eastAsiaTheme="majorEastAsia" w:hAnsiTheme="majorEastAsia" w:cs="Helvetica Neue" w:hint="eastAsia"/>
                  <w:color w:val="000000"/>
                  <w:szCs w:val="26"/>
                </w:rPr>
                <w:t>求真</w:t>
              </w:r>
            </w:ins>
          </w:p>
          <w:p w14:paraId="16D65A02" w14:textId="5F07913D" w:rsidR="00912B46" w:rsidRPr="0096490C" w:rsidRDefault="00912B46" w:rsidP="00912B46">
            <w:pPr>
              <w:rPr>
                <w:color w:val="000000"/>
                <w:szCs w:val="21"/>
              </w:rPr>
            </w:pPr>
            <w:ins w:id="2168" w:author="hyx" w:date="2018-11-10T18:46:00Z">
              <w:r>
                <w:rPr>
                  <w:rFonts w:asciiTheme="majorEastAsia" w:eastAsiaTheme="majorEastAsia" w:hAnsiTheme="majorEastAsia" w:cs="Helvetica Neue"/>
                  <w:color w:val="000000"/>
                  <w:szCs w:val="26"/>
                </w:rPr>
                <w:t>1-125</w:t>
              </w:r>
            </w:ins>
            <w:del w:id="2169" w:author="hyx" w:date="2018-11-10T18:46:00Z">
              <w:r w:rsidRPr="0018304E" w:rsidDel="00AC1F30">
                <w:rPr>
                  <w:rFonts w:hint="eastAsia"/>
                  <w:bCs/>
                  <w:color w:val="000000"/>
                  <w:sz w:val="21"/>
                  <w:szCs w:val="21"/>
                </w:rPr>
                <w:delText>弘毅</w:delText>
              </w:r>
              <w:r w:rsidRPr="0018304E" w:rsidDel="00AC1F30">
                <w:rPr>
                  <w:bCs/>
                  <w:color w:val="000000"/>
                  <w:sz w:val="21"/>
                  <w:szCs w:val="21"/>
                </w:rPr>
                <w:delText>2-209</w:delText>
              </w:r>
            </w:del>
          </w:p>
        </w:tc>
      </w:tr>
    </w:tbl>
    <w:p w14:paraId="31754799" w14:textId="77777777" w:rsidR="00832347" w:rsidRPr="00D503F0" w:rsidRDefault="00832347" w:rsidP="00832347"/>
    <w:p w14:paraId="7B488C93" w14:textId="3FB01BC3" w:rsidR="00832347" w:rsidDel="00912B46" w:rsidRDefault="00832347" w:rsidP="00B306C0">
      <w:pPr>
        <w:pStyle w:val="a1"/>
        <w:rPr>
          <w:del w:id="2170" w:author="hyx" w:date="2018-11-10T18:47:00Z"/>
        </w:rPr>
      </w:pPr>
      <w:bookmarkStart w:id="2171" w:name="_Toc497223484"/>
      <w:del w:id="2172" w:author="hyx" w:date="2018-11-10T18:47:00Z">
        <w:r w:rsidDel="00912B46">
          <w:rPr>
            <w:rFonts w:hint="eastAsia"/>
          </w:rPr>
          <w:delText>文档整合员</w:delText>
        </w:r>
        <w:bookmarkEnd w:id="2171"/>
      </w:del>
    </w:p>
    <w:p w14:paraId="2945D4FF" w14:textId="48832898" w:rsidR="00832347" w:rsidDel="00912B46" w:rsidRDefault="00832347" w:rsidP="00832347">
      <w:pPr>
        <w:ind w:leftChars="200" w:left="420"/>
        <w:rPr>
          <w:del w:id="2173" w:author="hyx" w:date="2018-11-10T18:47:00Z"/>
        </w:rPr>
      </w:pPr>
      <w:del w:id="2174" w:author="hyx" w:date="2018-11-10T18:47:00Z">
        <w:r w:rsidDel="00912B46">
          <w:rPr>
            <w:rFonts w:hint="eastAsia"/>
          </w:rPr>
          <w:delText>本职概述：</w:delText>
        </w:r>
      </w:del>
    </w:p>
    <w:p w14:paraId="7708FC32" w14:textId="5A32AF99" w:rsidR="00832347" w:rsidDel="00912B46" w:rsidRDefault="00832347" w:rsidP="00832347">
      <w:pPr>
        <w:ind w:leftChars="200" w:left="420" w:firstLine="420"/>
        <w:rPr>
          <w:del w:id="2175" w:author="hyx" w:date="2018-11-10T18:47:00Z"/>
        </w:rPr>
      </w:pPr>
      <w:del w:id="2176" w:author="hyx" w:date="2018-11-10T18:47:00Z">
        <w:r w:rsidDel="00912B46">
          <w:rPr>
            <w:rFonts w:hint="eastAsia"/>
          </w:rPr>
          <w:delText>负责整合文档</w:delText>
        </w:r>
      </w:del>
    </w:p>
    <w:p w14:paraId="2EC007E5" w14:textId="65876030" w:rsidR="00832347" w:rsidDel="00912B46" w:rsidRDefault="00832347" w:rsidP="00832347">
      <w:pPr>
        <w:rPr>
          <w:del w:id="2177" w:author="hyx" w:date="2018-11-10T18:47: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5A636BEB" w14:textId="47BEF850" w:rsidTr="003A134F">
        <w:trPr>
          <w:del w:id="2178" w:author="hyx" w:date="2018-11-10T18:47:00Z"/>
        </w:trPr>
        <w:tc>
          <w:tcPr>
            <w:tcW w:w="1094" w:type="dxa"/>
            <w:shd w:val="clear" w:color="auto" w:fill="BDD6EE" w:themeFill="accent1" w:themeFillTint="66"/>
            <w:vAlign w:val="center"/>
          </w:tcPr>
          <w:p w14:paraId="588C819C" w14:textId="389E2141" w:rsidR="0018304E" w:rsidRPr="0018304E" w:rsidDel="00912B46" w:rsidRDefault="0018304E" w:rsidP="0018304E">
            <w:pPr>
              <w:rPr>
                <w:del w:id="2179" w:author="hyx" w:date="2018-11-10T18:47:00Z"/>
                <w:b/>
                <w:sz w:val="21"/>
                <w:szCs w:val="22"/>
              </w:rPr>
            </w:pPr>
            <w:del w:id="2180" w:author="hyx" w:date="2018-11-10T18:47:00Z">
              <w:r w:rsidRPr="0018304E" w:rsidDel="00912B46">
                <w:rPr>
                  <w:rFonts w:hint="eastAsia"/>
                  <w:b/>
                  <w:sz w:val="21"/>
                  <w:szCs w:val="22"/>
                </w:rPr>
                <w:delText>职务</w:delText>
              </w:r>
            </w:del>
          </w:p>
        </w:tc>
        <w:tc>
          <w:tcPr>
            <w:tcW w:w="1093" w:type="dxa"/>
            <w:shd w:val="clear" w:color="auto" w:fill="BDD6EE" w:themeFill="accent1" w:themeFillTint="66"/>
            <w:vAlign w:val="center"/>
          </w:tcPr>
          <w:p w14:paraId="21552620" w14:textId="1B175C49" w:rsidR="0018304E" w:rsidRPr="0018304E" w:rsidDel="00912B46" w:rsidRDefault="0018304E" w:rsidP="0018304E">
            <w:pPr>
              <w:rPr>
                <w:del w:id="2181" w:author="hyx" w:date="2018-11-10T18:47:00Z"/>
                <w:b/>
                <w:sz w:val="21"/>
                <w:szCs w:val="22"/>
              </w:rPr>
            </w:pPr>
            <w:del w:id="2182" w:author="hyx" w:date="2018-11-10T18:47:00Z">
              <w:r w:rsidRPr="0018304E" w:rsidDel="00912B46">
                <w:rPr>
                  <w:rFonts w:hint="eastAsia"/>
                  <w:b/>
                  <w:sz w:val="21"/>
                  <w:szCs w:val="22"/>
                </w:rPr>
                <w:delText>姓名</w:delText>
              </w:r>
            </w:del>
          </w:p>
        </w:tc>
        <w:tc>
          <w:tcPr>
            <w:tcW w:w="1120" w:type="dxa"/>
            <w:shd w:val="clear" w:color="auto" w:fill="BDD6EE" w:themeFill="accent1" w:themeFillTint="66"/>
            <w:vAlign w:val="center"/>
          </w:tcPr>
          <w:p w14:paraId="5AA4550B" w14:textId="1EDC68B0" w:rsidR="0018304E" w:rsidRPr="0018304E" w:rsidDel="00912B46" w:rsidRDefault="0018304E" w:rsidP="0018304E">
            <w:pPr>
              <w:rPr>
                <w:del w:id="2183" w:author="hyx" w:date="2018-11-10T18:47:00Z"/>
                <w:b/>
                <w:sz w:val="21"/>
                <w:szCs w:val="22"/>
              </w:rPr>
            </w:pPr>
            <w:del w:id="2184" w:author="hyx" w:date="2018-11-10T18:47: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6D5F6268" w14:textId="53F2E0C7" w:rsidR="0018304E" w:rsidRPr="0018304E" w:rsidDel="00912B46" w:rsidRDefault="0018304E" w:rsidP="0018304E">
            <w:pPr>
              <w:rPr>
                <w:del w:id="2185" w:author="hyx" w:date="2018-11-10T18:47:00Z"/>
                <w:b/>
                <w:sz w:val="21"/>
                <w:szCs w:val="22"/>
              </w:rPr>
            </w:pPr>
            <w:del w:id="2186" w:author="hyx" w:date="2018-11-10T18:47:00Z">
              <w:r w:rsidRPr="0018304E" w:rsidDel="00912B46">
                <w:rPr>
                  <w:rFonts w:hint="eastAsia"/>
                  <w:b/>
                  <w:sz w:val="21"/>
                  <w:szCs w:val="22"/>
                </w:rPr>
                <w:delText>班级</w:delText>
              </w:r>
            </w:del>
          </w:p>
        </w:tc>
        <w:tc>
          <w:tcPr>
            <w:tcW w:w="1194" w:type="dxa"/>
            <w:shd w:val="clear" w:color="auto" w:fill="BDD6EE" w:themeFill="accent1" w:themeFillTint="66"/>
            <w:vAlign w:val="center"/>
          </w:tcPr>
          <w:p w14:paraId="7F4F20B2" w14:textId="2A8DAA9C" w:rsidR="0018304E" w:rsidRPr="0018304E" w:rsidDel="00912B46" w:rsidRDefault="0018304E" w:rsidP="0018304E">
            <w:pPr>
              <w:rPr>
                <w:del w:id="2187" w:author="hyx" w:date="2018-11-10T18:47:00Z"/>
                <w:b/>
                <w:sz w:val="21"/>
                <w:szCs w:val="22"/>
              </w:rPr>
            </w:pPr>
            <w:del w:id="2188" w:author="hyx" w:date="2018-11-10T18:47:00Z">
              <w:r w:rsidRPr="0018304E" w:rsidDel="00912B46">
                <w:rPr>
                  <w:rFonts w:hint="eastAsia"/>
                  <w:b/>
                  <w:sz w:val="21"/>
                  <w:szCs w:val="22"/>
                </w:rPr>
                <w:delText>学号</w:delText>
              </w:r>
            </w:del>
          </w:p>
        </w:tc>
        <w:tc>
          <w:tcPr>
            <w:tcW w:w="1560" w:type="dxa"/>
            <w:shd w:val="clear" w:color="auto" w:fill="BDD6EE" w:themeFill="accent1" w:themeFillTint="66"/>
            <w:vAlign w:val="center"/>
          </w:tcPr>
          <w:p w14:paraId="19A642AE" w14:textId="291E7341" w:rsidR="0018304E" w:rsidRPr="0018304E" w:rsidDel="00912B46" w:rsidRDefault="0018304E" w:rsidP="0018304E">
            <w:pPr>
              <w:rPr>
                <w:del w:id="2189" w:author="hyx" w:date="2018-11-10T18:47:00Z"/>
                <w:b/>
                <w:sz w:val="21"/>
                <w:szCs w:val="22"/>
              </w:rPr>
            </w:pPr>
            <w:del w:id="2190" w:author="hyx" w:date="2018-11-10T18:47: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1A58C3FC" w14:textId="58C990A5" w:rsidR="0018304E" w:rsidRPr="0018304E" w:rsidDel="00912B46" w:rsidRDefault="0018304E" w:rsidP="0018304E">
            <w:pPr>
              <w:rPr>
                <w:del w:id="2191" w:author="hyx" w:date="2018-11-10T18:47:00Z"/>
                <w:b/>
                <w:sz w:val="21"/>
                <w:szCs w:val="22"/>
              </w:rPr>
            </w:pPr>
            <w:del w:id="2192" w:author="hyx" w:date="2018-11-10T18:47:00Z">
              <w:r w:rsidRPr="0018304E" w:rsidDel="00912B46">
                <w:rPr>
                  <w:rFonts w:hint="eastAsia"/>
                  <w:b/>
                  <w:sz w:val="21"/>
                  <w:szCs w:val="22"/>
                </w:rPr>
                <w:delText>寝室号</w:delText>
              </w:r>
            </w:del>
          </w:p>
        </w:tc>
      </w:tr>
      <w:tr w:rsidR="0018304E" w:rsidRPr="0018304E" w:rsidDel="00912B46" w14:paraId="63340F88" w14:textId="000BBBFE" w:rsidTr="003A134F">
        <w:trPr>
          <w:del w:id="2193" w:author="hyx" w:date="2018-11-10T18:47:00Z"/>
        </w:trPr>
        <w:tc>
          <w:tcPr>
            <w:tcW w:w="1094" w:type="dxa"/>
            <w:vAlign w:val="center"/>
          </w:tcPr>
          <w:p w14:paraId="332FFA40" w14:textId="7A7562F2" w:rsidR="0018304E" w:rsidRPr="0018304E" w:rsidDel="00912B46" w:rsidRDefault="0018304E" w:rsidP="0018304E">
            <w:pPr>
              <w:rPr>
                <w:del w:id="2194" w:author="hyx" w:date="2018-11-10T18:47:00Z"/>
                <w:sz w:val="21"/>
                <w:szCs w:val="22"/>
              </w:rPr>
            </w:pPr>
            <w:del w:id="2195" w:author="hyx" w:date="2018-11-10T18:47:00Z">
              <w:r w:rsidRPr="0018304E" w:rsidDel="00912B46">
                <w:rPr>
                  <w:rFonts w:hint="eastAsia"/>
                  <w:sz w:val="21"/>
                  <w:szCs w:val="22"/>
                </w:rPr>
                <w:delText>文档整合员</w:delText>
              </w:r>
            </w:del>
          </w:p>
        </w:tc>
        <w:tc>
          <w:tcPr>
            <w:tcW w:w="1093" w:type="dxa"/>
            <w:vAlign w:val="center"/>
          </w:tcPr>
          <w:p w14:paraId="52A047F5" w14:textId="35F8403C" w:rsidR="0018304E" w:rsidRPr="0018304E" w:rsidDel="00912B46" w:rsidRDefault="0018304E" w:rsidP="0018304E">
            <w:pPr>
              <w:rPr>
                <w:del w:id="2196" w:author="hyx" w:date="2018-11-10T18:47:00Z"/>
                <w:sz w:val="21"/>
                <w:szCs w:val="22"/>
              </w:rPr>
            </w:pPr>
            <w:del w:id="2197" w:author="hyx" w:date="2018-11-10T18:47:00Z">
              <w:r w:rsidRPr="0018304E" w:rsidDel="00912B46">
                <w:rPr>
                  <w:rFonts w:hint="eastAsia"/>
                  <w:sz w:val="21"/>
                  <w:szCs w:val="22"/>
                </w:rPr>
                <w:delText>黄叶轩</w:delText>
              </w:r>
            </w:del>
          </w:p>
        </w:tc>
        <w:tc>
          <w:tcPr>
            <w:tcW w:w="1120" w:type="dxa"/>
            <w:vAlign w:val="center"/>
          </w:tcPr>
          <w:p w14:paraId="69F5729E" w14:textId="6E434A25" w:rsidR="0018304E" w:rsidRPr="0018304E" w:rsidDel="00912B46" w:rsidRDefault="0018304E" w:rsidP="0018304E">
            <w:pPr>
              <w:rPr>
                <w:del w:id="2198" w:author="hyx" w:date="2018-11-10T18:47:00Z"/>
                <w:sz w:val="21"/>
                <w:szCs w:val="22"/>
              </w:rPr>
            </w:pPr>
            <w:del w:id="2199" w:author="hyx" w:date="2018-11-10T18:47:00Z">
              <w:r w:rsidRPr="0018304E" w:rsidDel="00912B46">
                <w:rPr>
                  <w:rFonts w:hint="eastAsia"/>
                  <w:sz w:val="21"/>
                  <w:szCs w:val="22"/>
                </w:rPr>
                <w:delText>把大家写好的文档模块进行整合，更新目录，上传Git</w:delText>
              </w:r>
            </w:del>
          </w:p>
        </w:tc>
        <w:tc>
          <w:tcPr>
            <w:tcW w:w="1123" w:type="dxa"/>
            <w:vAlign w:val="center"/>
          </w:tcPr>
          <w:p w14:paraId="083B17D4" w14:textId="1E0733BC" w:rsidR="0018304E" w:rsidRPr="0018304E" w:rsidDel="00912B46" w:rsidRDefault="0018304E" w:rsidP="0018304E">
            <w:pPr>
              <w:rPr>
                <w:del w:id="2200" w:author="hyx" w:date="2018-11-10T18:47:00Z"/>
                <w:sz w:val="21"/>
                <w:szCs w:val="22"/>
              </w:rPr>
            </w:pPr>
            <w:del w:id="2201" w:author="hyx" w:date="2018-11-10T18:47:00Z">
              <w:r w:rsidRPr="0018304E" w:rsidDel="00912B46">
                <w:rPr>
                  <w:rFonts w:hint="eastAsia"/>
                  <w:sz w:val="21"/>
                  <w:szCs w:val="22"/>
                </w:rPr>
                <w:delText>软工1602</w:delText>
              </w:r>
            </w:del>
          </w:p>
        </w:tc>
        <w:tc>
          <w:tcPr>
            <w:tcW w:w="1194" w:type="dxa"/>
            <w:vAlign w:val="center"/>
          </w:tcPr>
          <w:p w14:paraId="5E0DE03A" w14:textId="0963B47E" w:rsidR="0018304E" w:rsidRPr="0018304E" w:rsidDel="00912B46" w:rsidRDefault="0018304E" w:rsidP="0018304E">
            <w:pPr>
              <w:rPr>
                <w:del w:id="2202" w:author="hyx" w:date="2018-11-10T18:47:00Z"/>
                <w:sz w:val="21"/>
                <w:szCs w:val="22"/>
              </w:rPr>
            </w:pPr>
            <w:del w:id="2203" w:author="hyx" w:date="2018-11-10T18:47:00Z">
              <w:r w:rsidRPr="0018304E" w:rsidDel="00912B46">
                <w:rPr>
                  <w:rFonts w:hint="eastAsia"/>
                  <w:sz w:val="21"/>
                  <w:szCs w:val="22"/>
                </w:rPr>
                <w:delText xml:space="preserve">31601246　</w:delText>
              </w:r>
            </w:del>
          </w:p>
        </w:tc>
        <w:tc>
          <w:tcPr>
            <w:tcW w:w="1560" w:type="dxa"/>
            <w:vAlign w:val="center"/>
          </w:tcPr>
          <w:p w14:paraId="55600475" w14:textId="511005D6" w:rsidR="0018304E" w:rsidRPr="0018304E" w:rsidDel="00912B46" w:rsidRDefault="0018304E" w:rsidP="0018304E">
            <w:pPr>
              <w:rPr>
                <w:del w:id="2204" w:author="hyx" w:date="2018-11-10T18:47:00Z"/>
                <w:sz w:val="21"/>
                <w:szCs w:val="22"/>
              </w:rPr>
            </w:pPr>
            <w:del w:id="2205" w:author="hyx" w:date="2018-11-10T18:47:00Z">
              <w:r w:rsidRPr="0018304E" w:rsidDel="00912B46">
                <w:rPr>
                  <w:sz w:val="21"/>
                  <w:szCs w:val="22"/>
                </w:rPr>
                <w:delText>13588899102</w:delText>
              </w:r>
            </w:del>
          </w:p>
        </w:tc>
        <w:tc>
          <w:tcPr>
            <w:tcW w:w="1112" w:type="dxa"/>
            <w:vAlign w:val="center"/>
          </w:tcPr>
          <w:p w14:paraId="5F97F237" w14:textId="5B58FDC1" w:rsidR="0018304E" w:rsidRPr="0018304E" w:rsidDel="00912B46" w:rsidRDefault="0018304E" w:rsidP="0018304E">
            <w:pPr>
              <w:rPr>
                <w:del w:id="2206" w:author="hyx" w:date="2018-11-10T18:47:00Z"/>
                <w:sz w:val="21"/>
                <w:szCs w:val="22"/>
              </w:rPr>
            </w:pPr>
            <w:del w:id="2207" w:author="hyx" w:date="2018-11-10T18:47:00Z">
              <w:r w:rsidRPr="0018304E" w:rsidDel="00912B46">
                <w:rPr>
                  <w:sz w:val="21"/>
                  <w:szCs w:val="22"/>
                </w:rPr>
                <w:delText>弘毅2-210</w:delText>
              </w:r>
            </w:del>
          </w:p>
        </w:tc>
      </w:tr>
    </w:tbl>
    <w:p w14:paraId="0D81DBFD" w14:textId="77777777" w:rsidR="00832347" w:rsidRPr="00D503F0" w:rsidRDefault="00832347" w:rsidP="00832347"/>
    <w:p w14:paraId="49E125A4" w14:textId="77777777" w:rsidR="00832347" w:rsidRDefault="00832347" w:rsidP="00832347"/>
    <w:p w14:paraId="5D6DEF46" w14:textId="5A917A89" w:rsidR="00832347" w:rsidDel="00912B46" w:rsidRDefault="00832347" w:rsidP="00B306C0">
      <w:pPr>
        <w:pStyle w:val="a1"/>
        <w:rPr>
          <w:del w:id="2208" w:author="hyx" w:date="2018-11-10T18:47:00Z"/>
        </w:rPr>
      </w:pPr>
      <w:bookmarkStart w:id="2209" w:name="_Toc497223485"/>
      <w:del w:id="2210" w:author="hyx" w:date="2018-11-10T18:47:00Z">
        <w:r w:rsidDel="00912B46">
          <w:rPr>
            <w:rFonts w:hint="eastAsia"/>
          </w:rPr>
          <w:delText>PPT模板员</w:delText>
        </w:r>
        <w:bookmarkEnd w:id="2209"/>
      </w:del>
    </w:p>
    <w:p w14:paraId="5D814371" w14:textId="230CC36B" w:rsidR="00832347" w:rsidDel="00912B46" w:rsidRDefault="00832347" w:rsidP="00832347">
      <w:pPr>
        <w:ind w:leftChars="200" w:left="420"/>
        <w:rPr>
          <w:del w:id="2211" w:author="hyx" w:date="2018-11-10T18:47:00Z"/>
        </w:rPr>
      </w:pPr>
      <w:del w:id="2212" w:author="hyx" w:date="2018-11-10T18:47:00Z">
        <w:r w:rsidDel="00912B46">
          <w:rPr>
            <w:rFonts w:hint="eastAsia"/>
          </w:rPr>
          <w:delText>本职概述：</w:delText>
        </w:r>
      </w:del>
    </w:p>
    <w:p w14:paraId="43053F49" w14:textId="0B6B1EB8" w:rsidR="00832347" w:rsidDel="00912B46" w:rsidRDefault="00832347" w:rsidP="00832347">
      <w:pPr>
        <w:ind w:leftChars="200" w:left="420" w:firstLine="420"/>
        <w:rPr>
          <w:del w:id="2213" w:author="hyx" w:date="2018-11-10T18:47:00Z"/>
        </w:rPr>
      </w:pPr>
      <w:del w:id="2214" w:author="hyx" w:date="2018-11-10T18:47:00Z">
        <w:r w:rsidDel="00912B46">
          <w:rPr>
            <w:rFonts w:hint="eastAsia"/>
          </w:rPr>
          <w:delText>搭建PPT模板</w:delText>
        </w:r>
      </w:del>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24DC2377" w14:textId="1B0C6D53" w:rsidTr="003A134F">
        <w:trPr>
          <w:del w:id="2215" w:author="hyx" w:date="2018-11-10T18:47:00Z"/>
        </w:trPr>
        <w:tc>
          <w:tcPr>
            <w:tcW w:w="1094" w:type="dxa"/>
            <w:shd w:val="clear" w:color="auto" w:fill="BDD6EE" w:themeFill="accent1" w:themeFillTint="66"/>
            <w:vAlign w:val="center"/>
          </w:tcPr>
          <w:p w14:paraId="5AC1F61F" w14:textId="63F170D6" w:rsidR="0018304E" w:rsidRPr="0018304E" w:rsidDel="00912B46" w:rsidRDefault="0018304E" w:rsidP="0018304E">
            <w:pPr>
              <w:rPr>
                <w:del w:id="2216" w:author="hyx" w:date="2018-11-10T18:47:00Z"/>
                <w:b/>
                <w:sz w:val="21"/>
                <w:szCs w:val="22"/>
              </w:rPr>
            </w:pPr>
            <w:del w:id="2217" w:author="hyx" w:date="2018-11-10T18:47:00Z">
              <w:r w:rsidRPr="0018304E" w:rsidDel="00912B46">
                <w:rPr>
                  <w:rFonts w:hint="eastAsia"/>
                  <w:b/>
                  <w:sz w:val="21"/>
                  <w:szCs w:val="22"/>
                </w:rPr>
                <w:delText>职务</w:delText>
              </w:r>
            </w:del>
          </w:p>
        </w:tc>
        <w:tc>
          <w:tcPr>
            <w:tcW w:w="1093" w:type="dxa"/>
            <w:shd w:val="clear" w:color="auto" w:fill="BDD6EE" w:themeFill="accent1" w:themeFillTint="66"/>
            <w:vAlign w:val="center"/>
          </w:tcPr>
          <w:p w14:paraId="5E0BEE68" w14:textId="71EE72C7" w:rsidR="0018304E" w:rsidRPr="0018304E" w:rsidDel="00912B46" w:rsidRDefault="0018304E" w:rsidP="0018304E">
            <w:pPr>
              <w:rPr>
                <w:del w:id="2218" w:author="hyx" w:date="2018-11-10T18:47:00Z"/>
                <w:b/>
                <w:sz w:val="21"/>
                <w:szCs w:val="22"/>
              </w:rPr>
            </w:pPr>
            <w:del w:id="2219" w:author="hyx" w:date="2018-11-10T18:47:00Z">
              <w:r w:rsidRPr="0018304E" w:rsidDel="00912B46">
                <w:rPr>
                  <w:rFonts w:hint="eastAsia"/>
                  <w:b/>
                  <w:sz w:val="21"/>
                  <w:szCs w:val="22"/>
                </w:rPr>
                <w:delText>姓名</w:delText>
              </w:r>
            </w:del>
          </w:p>
        </w:tc>
        <w:tc>
          <w:tcPr>
            <w:tcW w:w="1120" w:type="dxa"/>
            <w:shd w:val="clear" w:color="auto" w:fill="BDD6EE" w:themeFill="accent1" w:themeFillTint="66"/>
            <w:vAlign w:val="center"/>
          </w:tcPr>
          <w:p w14:paraId="0AC6023F" w14:textId="5DA98F02" w:rsidR="0018304E" w:rsidRPr="0018304E" w:rsidDel="00912B46" w:rsidRDefault="0018304E" w:rsidP="0018304E">
            <w:pPr>
              <w:rPr>
                <w:del w:id="2220" w:author="hyx" w:date="2018-11-10T18:47:00Z"/>
                <w:b/>
                <w:sz w:val="21"/>
                <w:szCs w:val="22"/>
              </w:rPr>
            </w:pPr>
            <w:del w:id="2221" w:author="hyx" w:date="2018-11-10T18:47: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6950E507" w14:textId="4E276B7E" w:rsidR="0018304E" w:rsidRPr="0018304E" w:rsidDel="00912B46" w:rsidRDefault="0018304E" w:rsidP="0018304E">
            <w:pPr>
              <w:rPr>
                <w:del w:id="2222" w:author="hyx" w:date="2018-11-10T18:47:00Z"/>
                <w:b/>
                <w:sz w:val="21"/>
                <w:szCs w:val="22"/>
              </w:rPr>
            </w:pPr>
            <w:del w:id="2223" w:author="hyx" w:date="2018-11-10T18:47:00Z">
              <w:r w:rsidRPr="0018304E" w:rsidDel="00912B46">
                <w:rPr>
                  <w:rFonts w:hint="eastAsia"/>
                  <w:b/>
                  <w:sz w:val="21"/>
                  <w:szCs w:val="22"/>
                </w:rPr>
                <w:delText>班级</w:delText>
              </w:r>
            </w:del>
          </w:p>
        </w:tc>
        <w:tc>
          <w:tcPr>
            <w:tcW w:w="1194" w:type="dxa"/>
            <w:shd w:val="clear" w:color="auto" w:fill="BDD6EE" w:themeFill="accent1" w:themeFillTint="66"/>
            <w:vAlign w:val="center"/>
          </w:tcPr>
          <w:p w14:paraId="5F6F3BF2" w14:textId="0060B271" w:rsidR="0018304E" w:rsidRPr="0018304E" w:rsidDel="00912B46" w:rsidRDefault="0018304E" w:rsidP="0018304E">
            <w:pPr>
              <w:rPr>
                <w:del w:id="2224" w:author="hyx" w:date="2018-11-10T18:47:00Z"/>
                <w:b/>
                <w:sz w:val="21"/>
                <w:szCs w:val="22"/>
              </w:rPr>
            </w:pPr>
            <w:del w:id="2225" w:author="hyx" w:date="2018-11-10T18:47:00Z">
              <w:r w:rsidRPr="0018304E" w:rsidDel="00912B46">
                <w:rPr>
                  <w:rFonts w:hint="eastAsia"/>
                  <w:b/>
                  <w:sz w:val="21"/>
                  <w:szCs w:val="22"/>
                </w:rPr>
                <w:delText>学号</w:delText>
              </w:r>
            </w:del>
          </w:p>
        </w:tc>
        <w:tc>
          <w:tcPr>
            <w:tcW w:w="1560" w:type="dxa"/>
            <w:shd w:val="clear" w:color="auto" w:fill="BDD6EE" w:themeFill="accent1" w:themeFillTint="66"/>
            <w:vAlign w:val="center"/>
          </w:tcPr>
          <w:p w14:paraId="495B9D2A" w14:textId="57833182" w:rsidR="0018304E" w:rsidRPr="0018304E" w:rsidDel="00912B46" w:rsidRDefault="0018304E" w:rsidP="0018304E">
            <w:pPr>
              <w:rPr>
                <w:del w:id="2226" w:author="hyx" w:date="2018-11-10T18:47:00Z"/>
                <w:b/>
                <w:sz w:val="21"/>
                <w:szCs w:val="22"/>
              </w:rPr>
            </w:pPr>
            <w:del w:id="2227" w:author="hyx" w:date="2018-11-10T18:47: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5AA91D76" w14:textId="667113AB" w:rsidR="0018304E" w:rsidRPr="0018304E" w:rsidDel="00912B46" w:rsidRDefault="0018304E" w:rsidP="0018304E">
            <w:pPr>
              <w:rPr>
                <w:del w:id="2228" w:author="hyx" w:date="2018-11-10T18:47:00Z"/>
                <w:b/>
                <w:sz w:val="21"/>
                <w:szCs w:val="22"/>
              </w:rPr>
            </w:pPr>
            <w:del w:id="2229" w:author="hyx" w:date="2018-11-10T18:47:00Z">
              <w:r w:rsidRPr="0018304E" w:rsidDel="00912B46">
                <w:rPr>
                  <w:rFonts w:hint="eastAsia"/>
                  <w:b/>
                  <w:sz w:val="21"/>
                  <w:szCs w:val="22"/>
                </w:rPr>
                <w:delText>寝室号</w:delText>
              </w:r>
            </w:del>
          </w:p>
        </w:tc>
      </w:tr>
      <w:tr w:rsidR="0018304E" w:rsidRPr="0018304E" w:rsidDel="00912B46" w14:paraId="5A96C762" w14:textId="196B251C" w:rsidTr="003A134F">
        <w:trPr>
          <w:del w:id="2230" w:author="hyx" w:date="2018-11-10T18:47:00Z"/>
        </w:trPr>
        <w:tc>
          <w:tcPr>
            <w:tcW w:w="1094" w:type="dxa"/>
            <w:vAlign w:val="center"/>
          </w:tcPr>
          <w:p w14:paraId="2C495FC7" w14:textId="1C1D01DD" w:rsidR="0018304E" w:rsidRPr="0018304E" w:rsidDel="00912B46" w:rsidRDefault="0018304E" w:rsidP="0018304E">
            <w:pPr>
              <w:rPr>
                <w:del w:id="2231" w:author="hyx" w:date="2018-11-10T18:47:00Z"/>
                <w:sz w:val="21"/>
                <w:szCs w:val="22"/>
              </w:rPr>
            </w:pPr>
            <w:del w:id="2232" w:author="hyx" w:date="2018-11-10T18:47:00Z">
              <w:r w:rsidRPr="0018304E" w:rsidDel="00912B46">
                <w:rPr>
                  <w:rFonts w:hint="eastAsia"/>
                  <w:sz w:val="21"/>
                  <w:szCs w:val="22"/>
                </w:rPr>
                <w:delText>PPT模板员</w:delText>
              </w:r>
            </w:del>
          </w:p>
        </w:tc>
        <w:tc>
          <w:tcPr>
            <w:tcW w:w="1093" w:type="dxa"/>
            <w:vAlign w:val="center"/>
          </w:tcPr>
          <w:p w14:paraId="15EC1D14" w14:textId="0626602F" w:rsidR="0018304E" w:rsidRPr="0018304E" w:rsidDel="00912B46" w:rsidRDefault="0018304E" w:rsidP="0018304E">
            <w:pPr>
              <w:rPr>
                <w:del w:id="2233" w:author="hyx" w:date="2018-11-10T18:47:00Z"/>
                <w:sz w:val="21"/>
                <w:szCs w:val="22"/>
              </w:rPr>
            </w:pPr>
            <w:del w:id="2234" w:author="hyx" w:date="2018-11-10T18:47:00Z">
              <w:r w:rsidRPr="0018304E" w:rsidDel="00912B46">
                <w:rPr>
                  <w:rFonts w:hint="eastAsia"/>
                  <w:sz w:val="21"/>
                  <w:szCs w:val="22"/>
                </w:rPr>
                <w:delText>陈苏民</w:delText>
              </w:r>
            </w:del>
          </w:p>
        </w:tc>
        <w:tc>
          <w:tcPr>
            <w:tcW w:w="1120" w:type="dxa"/>
            <w:vAlign w:val="center"/>
          </w:tcPr>
          <w:p w14:paraId="1E243C31" w14:textId="22520F2E" w:rsidR="0018304E" w:rsidRPr="0018304E" w:rsidDel="00912B46" w:rsidRDefault="0018304E" w:rsidP="0018304E">
            <w:pPr>
              <w:rPr>
                <w:del w:id="2235" w:author="hyx" w:date="2018-11-10T18:47:00Z"/>
                <w:bCs/>
                <w:sz w:val="21"/>
                <w:szCs w:val="22"/>
              </w:rPr>
            </w:pPr>
            <w:del w:id="2236" w:author="hyx" w:date="2018-11-10T18:47:00Z">
              <w:r w:rsidRPr="0018304E" w:rsidDel="00912B46">
                <w:rPr>
                  <w:rFonts w:hint="eastAsia"/>
                  <w:bCs/>
                  <w:sz w:val="21"/>
                  <w:szCs w:val="22"/>
                </w:rPr>
                <w:delText>根据文档内容搭建PPT模板</w:delText>
              </w:r>
              <w:r w:rsidRPr="0018304E" w:rsidDel="00912B46">
                <w:rPr>
                  <w:rFonts w:hint="eastAsia"/>
                  <w:sz w:val="21"/>
                  <w:szCs w:val="22"/>
                </w:rPr>
                <w:delText>，上传Git</w:delText>
              </w:r>
            </w:del>
          </w:p>
        </w:tc>
        <w:tc>
          <w:tcPr>
            <w:tcW w:w="1123" w:type="dxa"/>
            <w:vAlign w:val="center"/>
          </w:tcPr>
          <w:p w14:paraId="6F25F8EB" w14:textId="52AB7D5A" w:rsidR="0018304E" w:rsidRPr="0018304E" w:rsidDel="00912B46" w:rsidRDefault="0018304E" w:rsidP="0018304E">
            <w:pPr>
              <w:rPr>
                <w:del w:id="2237" w:author="hyx" w:date="2018-11-10T18:47:00Z"/>
                <w:sz w:val="21"/>
                <w:szCs w:val="22"/>
              </w:rPr>
            </w:pPr>
            <w:del w:id="2238" w:author="hyx" w:date="2018-11-10T18:47:00Z">
              <w:r w:rsidRPr="0018304E" w:rsidDel="00912B46">
                <w:rPr>
                  <w:rFonts w:hint="eastAsia"/>
                  <w:sz w:val="21"/>
                  <w:szCs w:val="22"/>
                </w:rPr>
                <w:delText>软工1601</w:delText>
              </w:r>
            </w:del>
          </w:p>
        </w:tc>
        <w:tc>
          <w:tcPr>
            <w:tcW w:w="1194" w:type="dxa"/>
            <w:vAlign w:val="center"/>
          </w:tcPr>
          <w:p w14:paraId="1ECB3666" w14:textId="24A3CE17" w:rsidR="0018304E" w:rsidRPr="0018304E" w:rsidDel="00912B46" w:rsidRDefault="0018304E" w:rsidP="0018304E">
            <w:pPr>
              <w:rPr>
                <w:del w:id="2239" w:author="hyx" w:date="2018-11-10T18:47:00Z"/>
                <w:sz w:val="21"/>
                <w:szCs w:val="22"/>
              </w:rPr>
            </w:pPr>
            <w:del w:id="2240" w:author="hyx" w:date="2018-11-10T18:47:00Z">
              <w:r w:rsidRPr="0018304E" w:rsidDel="00912B46">
                <w:rPr>
                  <w:rFonts w:hint="eastAsia"/>
                  <w:bCs/>
                  <w:sz w:val="21"/>
                  <w:szCs w:val="22"/>
                </w:rPr>
                <w:delText>31602227</w:delText>
              </w:r>
            </w:del>
          </w:p>
        </w:tc>
        <w:tc>
          <w:tcPr>
            <w:tcW w:w="1560" w:type="dxa"/>
            <w:vAlign w:val="center"/>
          </w:tcPr>
          <w:p w14:paraId="74F2B79A" w14:textId="3B99C7C9" w:rsidR="0018304E" w:rsidRPr="0018304E" w:rsidDel="00912B46" w:rsidRDefault="0018304E" w:rsidP="0018304E">
            <w:pPr>
              <w:rPr>
                <w:del w:id="2241" w:author="hyx" w:date="2018-11-10T18:47:00Z"/>
                <w:sz w:val="21"/>
                <w:szCs w:val="22"/>
              </w:rPr>
            </w:pPr>
            <w:del w:id="2242" w:author="hyx" w:date="2018-11-10T18:47:00Z">
              <w:r w:rsidRPr="0018304E" w:rsidDel="00912B46">
                <w:rPr>
                  <w:rFonts w:hint="eastAsia"/>
                  <w:sz w:val="21"/>
                  <w:szCs w:val="22"/>
                </w:rPr>
                <w:delText>13071869207</w:delText>
              </w:r>
            </w:del>
          </w:p>
        </w:tc>
        <w:tc>
          <w:tcPr>
            <w:tcW w:w="1112" w:type="dxa"/>
            <w:vAlign w:val="center"/>
          </w:tcPr>
          <w:p w14:paraId="1E7A72E7" w14:textId="6A855DC4" w:rsidR="0018304E" w:rsidRPr="0018304E" w:rsidDel="00912B46" w:rsidRDefault="0018304E" w:rsidP="0018304E">
            <w:pPr>
              <w:rPr>
                <w:del w:id="2243" w:author="hyx" w:date="2018-11-10T18:47:00Z"/>
                <w:sz w:val="21"/>
                <w:szCs w:val="22"/>
              </w:rPr>
            </w:pPr>
            <w:del w:id="2244" w:author="hyx" w:date="2018-11-10T18:47:00Z">
              <w:r w:rsidRPr="0018304E" w:rsidDel="00912B46">
                <w:rPr>
                  <w:rFonts w:hint="eastAsia"/>
                  <w:sz w:val="21"/>
                  <w:szCs w:val="22"/>
                </w:rPr>
                <w:delText>弘毅1-124</w:delText>
              </w:r>
            </w:del>
          </w:p>
        </w:tc>
      </w:tr>
    </w:tbl>
    <w:p w14:paraId="204D5340" w14:textId="77777777" w:rsidR="00832347" w:rsidRPr="00D503F0" w:rsidRDefault="00832347" w:rsidP="00832347"/>
    <w:p w14:paraId="517F7FA9" w14:textId="77777777" w:rsidR="00832347" w:rsidRDefault="00832347" w:rsidP="00B306C0">
      <w:pPr>
        <w:pStyle w:val="a1"/>
      </w:pPr>
      <w:bookmarkStart w:id="2245" w:name="_Toc497223486"/>
      <w:bookmarkStart w:id="2246" w:name="_Toc529724922"/>
      <w:r>
        <w:rPr>
          <w:rFonts w:hint="eastAsia"/>
        </w:rPr>
        <w:t>PPT编写员</w:t>
      </w:r>
      <w:bookmarkEnd w:id="2245"/>
      <w:bookmarkEnd w:id="2246"/>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tbl>
      <w:tblPr>
        <w:tblStyle w:val="aff1"/>
        <w:tblW w:w="8755" w:type="dxa"/>
        <w:tblLayout w:type="fixed"/>
        <w:tblLook w:val="04A0" w:firstRow="1" w:lastRow="0" w:firstColumn="1" w:lastColumn="0" w:noHBand="0" w:noVBand="1"/>
      </w:tblPr>
      <w:tblGrid>
        <w:gridCol w:w="959"/>
        <w:gridCol w:w="184"/>
        <w:gridCol w:w="808"/>
        <w:gridCol w:w="336"/>
        <w:gridCol w:w="1155"/>
        <w:gridCol w:w="494"/>
        <w:gridCol w:w="661"/>
        <w:gridCol w:w="473"/>
        <w:gridCol w:w="705"/>
        <w:gridCol w:w="854"/>
        <w:gridCol w:w="517"/>
        <w:gridCol w:w="868"/>
        <w:gridCol w:w="282"/>
        <w:gridCol w:w="459"/>
      </w:tblGrid>
      <w:tr w:rsidR="00912B46" w:rsidRPr="00F100C9" w14:paraId="15467DAC" w14:textId="77777777" w:rsidTr="004531A4">
        <w:trPr>
          <w:ins w:id="2247" w:author="hyx" w:date="2018-11-10T18:48:00Z"/>
        </w:trPr>
        <w:tc>
          <w:tcPr>
            <w:tcW w:w="959" w:type="dxa"/>
            <w:shd w:val="clear" w:color="auto" w:fill="BDD6EE" w:themeFill="accent1" w:themeFillTint="66"/>
            <w:vAlign w:val="center"/>
          </w:tcPr>
          <w:p w14:paraId="09D4720F" w14:textId="77777777" w:rsidR="00912B46" w:rsidRPr="00F100C9" w:rsidRDefault="00912B46" w:rsidP="004531A4">
            <w:pPr>
              <w:rPr>
                <w:ins w:id="2248" w:author="hyx" w:date="2018-11-10T18:48:00Z"/>
                <w:sz w:val="21"/>
                <w:szCs w:val="21"/>
              </w:rPr>
            </w:pPr>
            <w:ins w:id="2249" w:author="hyx" w:date="2018-11-10T18:48:00Z">
              <w:r w:rsidRPr="00F100C9">
                <w:rPr>
                  <w:rFonts w:hint="eastAsia"/>
                  <w:b/>
                  <w:color w:val="000000"/>
                  <w:sz w:val="21"/>
                  <w:szCs w:val="21"/>
                </w:rPr>
                <w:t>职务</w:t>
              </w:r>
            </w:ins>
          </w:p>
        </w:tc>
        <w:tc>
          <w:tcPr>
            <w:tcW w:w="992" w:type="dxa"/>
            <w:gridSpan w:val="2"/>
            <w:shd w:val="clear" w:color="auto" w:fill="BDD6EE" w:themeFill="accent1" w:themeFillTint="66"/>
            <w:vAlign w:val="center"/>
          </w:tcPr>
          <w:p w14:paraId="36285655" w14:textId="77777777" w:rsidR="00912B46" w:rsidRPr="00F100C9" w:rsidRDefault="00912B46" w:rsidP="004531A4">
            <w:pPr>
              <w:rPr>
                <w:ins w:id="2250" w:author="hyx" w:date="2018-11-10T18:48:00Z"/>
                <w:sz w:val="21"/>
                <w:szCs w:val="21"/>
              </w:rPr>
            </w:pPr>
            <w:ins w:id="2251" w:author="hyx" w:date="2018-11-10T18:48:00Z">
              <w:r w:rsidRPr="00F100C9">
                <w:rPr>
                  <w:rFonts w:hint="eastAsia"/>
                  <w:b/>
                  <w:color w:val="000000"/>
                  <w:sz w:val="21"/>
                  <w:szCs w:val="21"/>
                </w:rPr>
                <w:t>姓名</w:t>
              </w:r>
            </w:ins>
          </w:p>
        </w:tc>
        <w:tc>
          <w:tcPr>
            <w:tcW w:w="1985" w:type="dxa"/>
            <w:gridSpan w:val="3"/>
            <w:shd w:val="clear" w:color="auto" w:fill="BDD6EE" w:themeFill="accent1" w:themeFillTint="66"/>
            <w:vAlign w:val="center"/>
          </w:tcPr>
          <w:p w14:paraId="4484CD26" w14:textId="77777777" w:rsidR="00912B46" w:rsidRPr="00F100C9" w:rsidRDefault="00912B46" w:rsidP="004531A4">
            <w:pPr>
              <w:rPr>
                <w:ins w:id="2252" w:author="hyx" w:date="2018-11-10T18:48:00Z"/>
                <w:sz w:val="21"/>
                <w:szCs w:val="21"/>
              </w:rPr>
            </w:pPr>
            <w:ins w:id="2253" w:author="hyx" w:date="2018-11-10T18:48:00Z">
              <w:r w:rsidRPr="00F100C9">
                <w:rPr>
                  <w:rFonts w:hint="eastAsia"/>
                  <w:b/>
                  <w:color w:val="000000"/>
                  <w:sz w:val="21"/>
                  <w:szCs w:val="21"/>
                </w:rPr>
                <w:t>负责内容</w:t>
              </w:r>
            </w:ins>
          </w:p>
        </w:tc>
        <w:tc>
          <w:tcPr>
            <w:tcW w:w="1134" w:type="dxa"/>
            <w:gridSpan w:val="2"/>
            <w:shd w:val="clear" w:color="auto" w:fill="BDD6EE" w:themeFill="accent1" w:themeFillTint="66"/>
            <w:vAlign w:val="center"/>
          </w:tcPr>
          <w:p w14:paraId="35BF1594" w14:textId="77777777" w:rsidR="00912B46" w:rsidRPr="00F100C9" w:rsidRDefault="00912B46" w:rsidP="004531A4">
            <w:pPr>
              <w:rPr>
                <w:ins w:id="2254" w:author="hyx" w:date="2018-11-10T18:48:00Z"/>
                <w:sz w:val="21"/>
                <w:szCs w:val="21"/>
              </w:rPr>
            </w:pPr>
            <w:ins w:id="2255" w:author="hyx" w:date="2018-11-10T18:48:00Z">
              <w:r>
                <w:rPr>
                  <w:rFonts w:hint="eastAsia"/>
                  <w:b/>
                  <w:color w:val="000000"/>
                  <w:sz w:val="21"/>
                  <w:szCs w:val="21"/>
                </w:rPr>
                <w:t>微信号</w:t>
              </w:r>
            </w:ins>
          </w:p>
        </w:tc>
        <w:tc>
          <w:tcPr>
            <w:tcW w:w="1559" w:type="dxa"/>
            <w:gridSpan w:val="2"/>
            <w:shd w:val="clear" w:color="auto" w:fill="BDD6EE" w:themeFill="accent1" w:themeFillTint="66"/>
            <w:vAlign w:val="center"/>
          </w:tcPr>
          <w:p w14:paraId="7EABA262" w14:textId="77777777" w:rsidR="00912B46" w:rsidRPr="00F100C9" w:rsidRDefault="00912B46" w:rsidP="004531A4">
            <w:pPr>
              <w:rPr>
                <w:ins w:id="2256" w:author="hyx" w:date="2018-11-10T18:48:00Z"/>
                <w:sz w:val="21"/>
                <w:szCs w:val="21"/>
              </w:rPr>
            </w:pPr>
            <w:ins w:id="2257" w:author="hyx" w:date="2018-11-10T18:48:00Z">
              <w:r>
                <w:rPr>
                  <w:rFonts w:hint="eastAsia"/>
                  <w:b/>
                  <w:color w:val="000000"/>
                  <w:sz w:val="21"/>
                  <w:szCs w:val="21"/>
                </w:rPr>
                <w:t>QQ号</w:t>
              </w:r>
            </w:ins>
          </w:p>
        </w:tc>
        <w:tc>
          <w:tcPr>
            <w:tcW w:w="1385" w:type="dxa"/>
            <w:gridSpan w:val="2"/>
            <w:shd w:val="clear" w:color="auto" w:fill="BDD6EE" w:themeFill="accent1" w:themeFillTint="66"/>
            <w:vAlign w:val="center"/>
          </w:tcPr>
          <w:p w14:paraId="19817EB8" w14:textId="77777777" w:rsidR="00912B46" w:rsidRPr="00F100C9" w:rsidRDefault="00912B46" w:rsidP="004531A4">
            <w:pPr>
              <w:rPr>
                <w:ins w:id="2258" w:author="hyx" w:date="2018-11-10T18:48:00Z"/>
                <w:sz w:val="21"/>
                <w:szCs w:val="21"/>
              </w:rPr>
            </w:pPr>
            <w:ins w:id="2259" w:author="hyx" w:date="2018-11-10T18:48:00Z">
              <w:r w:rsidRPr="00F100C9">
                <w:rPr>
                  <w:rFonts w:hint="eastAsia"/>
                  <w:b/>
                  <w:color w:val="000000"/>
                  <w:sz w:val="21"/>
                  <w:szCs w:val="21"/>
                </w:rPr>
                <w:t>电话号码</w:t>
              </w:r>
            </w:ins>
          </w:p>
        </w:tc>
        <w:tc>
          <w:tcPr>
            <w:tcW w:w="741" w:type="dxa"/>
            <w:gridSpan w:val="2"/>
            <w:shd w:val="clear" w:color="auto" w:fill="BDD6EE" w:themeFill="accent1" w:themeFillTint="66"/>
            <w:vAlign w:val="center"/>
          </w:tcPr>
          <w:p w14:paraId="17E708BA" w14:textId="77777777" w:rsidR="00912B46" w:rsidRPr="00F100C9" w:rsidRDefault="00912B46" w:rsidP="004531A4">
            <w:pPr>
              <w:rPr>
                <w:ins w:id="2260" w:author="hyx" w:date="2018-11-10T18:48:00Z"/>
                <w:sz w:val="21"/>
                <w:szCs w:val="21"/>
              </w:rPr>
            </w:pPr>
            <w:ins w:id="2261" w:author="hyx" w:date="2018-11-10T18:48:00Z">
              <w:r w:rsidRPr="00F100C9">
                <w:rPr>
                  <w:rFonts w:hint="eastAsia"/>
                  <w:b/>
                  <w:color w:val="000000"/>
                  <w:sz w:val="21"/>
                  <w:szCs w:val="21"/>
                </w:rPr>
                <w:t>寝室号</w:t>
              </w:r>
            </w:ins>
          </w:p>
        </w:tc>
      </w:tr>
      <w:tr w:rsidR="00912B46" w:rsidRPr="00F100C9" w14:paraId="10287E2E" w14:textId="77777777" w:rsidTr="004531A4">
        <w:trPr>
          <w:ins w:id="2262" w:author="hyx" w:date="2018-11-10T18:48:00Z"/>
        </w:trPr>
        <w:tc>
          <w:tcPr>
            <w:tcW w:w="959" w:type="dxa"/>
            <w:vAlign w:val="center"/>
          </w:tcPr>
          <w:p w14:paraId="4C4FE881" w14:textId="112FCC11" w:rsidR="00912B46" w:rsidRPr="0096490C" w:rsidRDefault="00912B46" w:rsidP="004531A4">
            <w:pPr>
              <w:rPr>
                <w:ins w:id="2263" w:author="hyx" w:date="2018-11-10T18:48:00Z"/>
                <w:sz w:val="21"/>
                <w:szCs w:val="21"/>
              </w:rPr>
            </w:pPr>
            <w:ins w:id="2264" w:author="hyx" w:date="2018-11-10T18:48:00Z">
              <w:r>
                <w:rPr>
                  <w:rFonts w:hint="eastAsia"/>
                  <w:sz w:val="21"/>
                  <w:szCs w:val="21"/>
                </w:rPr>
                <w:t>PPT编写员</w:t>
              </w:r>
            </w:ins>
          </w:p>
        </w:tc>
        <w:tc>
          <w:tcPr>
            <w:tcW w:w="992" w:type="dxa"/>
            <w:gridSpan w:val="2"/>
            <w:vAlign w:val="center"/>
          </w:tcPr>
          <w:p w14:paraId="30977F78" w14:textId="77777777" w:rsidR="00912B46" w:rsidRPr="00FF6AD1" w:rsidRDefault="00912B46" w:rsidP="004531A4">
            <w:pPr>
              <w:rPr>
                <w:ins w:id="2265" w:author="hyx" w:date="2018-11-10T18:48:00Z"/>
                <w:sz w:val="21"/>
                <w:szCs w:val="21"/>
              </w:rPr>
            </w:pPr>
            <w:ins w:id="2266" w:author="hyx" w:date="2018-11-10T18:48:00Z">
              <w:r w:rsidRPr="00FF6AD1">
                <w:rPr>
                  <w:rFonts w:hint="eastAsia"/>
                  <w:bCs/>
                  <w:color w:val="000000"/>
                  <w:sz w:val="21"/>
                  <w:szCs w:val="21"/>
                </w:rPr>
                <w:t>黄叶轩</w:t>
              </w:r>
            </w:ins>
          </w:p>
        </w:tc>
        <w:tc>
          <w:tcPr>
            <w:tcW w:w="1985" w:type="dxa"/>
            <w:gridSpan w:val="3"/>
            <w:vAlign w:val="center"/>
          </w:tcPr>
          <w:p w14:paraId="3F01F9EF" w14:textId="6236448F" w:rsidR="00912B46" w:rsidRPr="0096490C" w:rsidRDefault="00912B46">
            <w:pPr>
              <w:rPr>
                <w:ins w:id="2267" w:author="hyx" w:date="2018-11-10T18:48:00Z"/>
                <w:sz w:val="21"/>
                <w:szCs w:val="21"/>
              </w:rPr>
            </w:pPr>
            <w:ins w:id="2268" w:author="hyx" w:date="2018-11-10T18:48:00Z">
              <w:r>
                <w:rPr>
                  <w:rFonts w:hint="eastAsia"/>
                  <w:color w:val="000000"/>
                  <w:sz w:val="21"/>
                  <w:szCs w:val="21"/>
                </w:rPr>
                <w:t>负责分配到</w:t>
              </w:r>
            </w:ins>
            <w:ins w:id="2269" w:author="hyx" w:date="2018-11-10T18:49:00Z">
              <w:r>
                <w:rPr>
                  <w:rFonts w:hint="eastAsia"/>
                  <w:color w:val="000000"/>
                  <w:sz w:val="21"/>
                  <w:szCs w:val="21"/>
                </w:rPr>
                <w:t>P</w:t>
              </w:r>
              <w:r>
                <w:rPr>
                  <w:color w:val="000000"/>
                  <w:sz w:val="21"/>
                  <w:szCs w:val="21"/>
                </w:rPr>
                <w:t>PT</w:t>
              </w:r>
            </w:ins>
            <w:ins w:id="2270" w:author="hyx" w:date="2018-11-10T18:48:00Z">
              <w:r>
                <w:rPr>
                  <w:rFonts w:hint="eastAsia"/>
                  <w:color w:val="000000"/>
                  <w:sz w:val="21"/>
                  <w:szCs w:val="21"/>
                </w:rPr>
                <w:t>模块的编写，上传Git</w:t>
              </w:r>
            </w:ins>
          </w:p>
        </w:tc>
        <w:tc>
          <w:tcPr>
            <w:tcW w:w="1134" w:type="dxa"/>
            <w:gridSpan w:val="2"/>
            <w:vAlign w:val="center"/>
          </w:tcPr>
          <w:p w14:paraId="49DE0969" w14:textId="77777777" w:rsidR="00912B46" w:rsidRPr="0096490C" w:rsidRDefault="00912B46" w:rsidP="004531A4">
            <w:pPr>
              <w:rPr>
                <w:ins w:id="2271" w:author="hyx" w:date="2018-11-10T18:48:00Z"/>
                <w:sz w:val="21"/>
                <w:szCs w:val="21"/>
              </w:rPr>
            </w:pPr>
            <w:ins w:id="2272" w:author="hyx" w:date="2018-11-10T18:48:00Z">
              <w:r>
                <w:rPr>
                  <w:rFonts w:hint="eastAsia"/>
                  <w:color w:val="000000"/>
                  <w:sz w:val="21"/>
                  <w:szCs w:val="21"/>
                </w:rPr>
                <w:t>Hyxzucc</w:t>
              </w:r>
            </w:ins>
          </w:p>
        </w:tc>
        <w:tc>
          <w:tcPr>
            <w:tcW w:w="1559" w:type="dxa"/>
            <w:gridSpan w:val="2"/>
            <w:vAlign w:val="center"/>
          </w:tcPr>
          <w:p w14:paraId="661BD4D6" w14:textId="77777777" w:rsidR="00912B46" w:rsidRPr="0096490C" w:rsidRDefault="00912B46" w:rsidP="004531A4">
            <w:pPr>
              <w:rPr>
                <w:ins w:id="2273" w:author="hyx" w:date="2018-11-10T18:48:00Z"/>
                <w:sz w:val="21"/>
                <w:szCs w:val="21"/>
              </w:rPr>
            </w:pPr>
            <w:ins w:id="2274" w:author="hyx" w:date="2018-11-10T18:48:00Z">
              <w:r>
                <w:rPr>
                  <w:bCs/>
                  <w:color w:val="000000"/>
                  <w:sz w:val="21"/>
                  <w:szCs w:val="21"/>
                </w:rPr>
                <w:t>1103057282</w:t>
              </w:r>
            </w:ins>
          </w:p>
        </w:tc>
        <w:tc>
          <w:tcPr>
            <w:tcW w:w="1385" w:type="dxa"/>
            <w:gridSpan w:val="2"/>
            <w:vAlign w:val="center"/>
          </w:tcPr>
          <w:p w14:paraId="54C111D3" w14:textId="77777777" w:rsidR="00912B46" w:rsidRPr="0096490C" w:rsidRDefault="00912B46" w:rsidP="004531A4">
            <w:pPr>
              <w:rPr>
                <w:ins w:id="2275" w:author="hyx" w:date="2018-11-10T18:48:00Z"/>
                <w:sz w:val="21"/>
                <w:szCs w:val="21"/>
              </w:rPr>
            </w:pPr>
            <w:ins w:id="2276" w:author="hyx" w:date="2018-11-10T18:48:00Z">
              <w:r>
                <w:rPr>
                  <w:bCs/>
                  <w:color w:val="000000"/>
                  <w:sz w:val="21"/>
                  <w:szCs w:val="21"/>
                </w:rPr>
                <w:t>13588899102</w:t>
              </w:r>
            </w:ins>
          </w:p>
        </w:tc>
        <w:tc>
          <w:tcPr>
            <w:tcW w:w="741" w:type="dxa"/>
            <w:gridSpan w:val="2"/>
            <w:vAlign w:val="center"/>
          </w:tcPr>
          <w:p w14:paraId="0DD59DB4" w14:textId="77777777" w:rsidR="00912B46" w:rsidRDefault="00912B46" w:rsidP="004531A4">
            <w:pPr>
              <w:rPr>
                <w:ins w:id="2277" w:author="hyx" w:date="2018-11-10T18:48:00Z"/>
                <w:rFonts w:asciiTheme="majorEastAsia" w:eastAsiaTheme="majorEastAsia" w:hAnsiTheme="majorEastAsia" w:cs="Helvetica Neue"/>
                <w:color w:val="000000"/>
                <w:szCs w:val="26"/>
              </w:rPr>
            </w:pPr>
            <w:ins w:id="2278" w:author="hyx" w:date="2018-11-10T18:48:00Z">
              <w:r>
                <w:rPr>
                  <w:rFonts w:asciiTheme="majorEastAsia" w:eastAsiaTheme="majorEastAsia" w:hAnsiTheme="majorEastAsia" w:cs="Helvetica Neue"/>
                  <w:color w:val="000000"/>
                  <w:szCs w:val="26"/>
                </w:rPr>
                <w:t>弘毅</w:t>
              </w:r>
            </w:ins>
          </w:p>
          <w:p w14:paraId="570FB1E5" w14:textId="77777777" w:rsidR="00912B46" w:rsidRPr="0096490C" w:rsidRDefault="00912B46" w:rsidP="004531A4">
            <w:pPr>
              <w:rPr>
                <w:ins w:id="2279" w:author="hyx" w:date="2018-11-10T18:48:00Z"/>
                <w:sz w:val="21"/>
                <w:szCs w:val="21"/>
              </w:rPr>
            </w:pPr>
            <w:ins w:id="2280" w:author="hyx" w:date="2018-11-10T18:48:00Z">
              <w:r>
                <w:rPr>
                  <w:rFonts w:asciiTheme="majorEastAsia" w:eastAsiaTheme="majorEastAsia" w:hAnsiTheme="majorEastAsia" w:cs="Helvetica Neue"/>
                  <w:color w:val="000000"/>
                  <w:szCs w:val="26"/>
                </w:rPr>
                <w:t>2-210</w:t>
              </w:r>
            </w:ins>
          </w:p>
        </w:tc>
      </w:tr>
      <w:tr w:rsidR="00912B46" w:rsidRPr="00F100C9" w14:paraId="55F8D308" w14:textId="77777777" w:rsidTr="004531A4">
        <w:trPr>
          <w:ins w:id="2281" w:author="hyx" w:date="2018-11-10T18:48:00Z"/>
        </w:trPr>
        <w:tc>
          <w:tcPr>
            <w:tcW w:w="959" w:type="dxa"/>
            <w:vAlign w:val="center"/>
          </w:tcPr>
          <w:p w14:paraId="7C7D51F8" w14:textId="22CB6403" w:rsidR="00912B46" w:rsidRPr="0096490C" w:rsidRDefault="00912B46" w:rsidP="004531A4">
            <w:pPr>
              <w:rPr>
                <w:ins w:id="2282" w:author="hyx" w:date="2018-11-10T18:48:00Z"/>
                <w:sz w:val="21"/>
                <w:szCs w:val="21"/>
              </w:rPr>
            </w:pPr>
            <w:ins w:id="2283" w:author="hyx" w:date="2018-11-10T18:49:00Z">
              <w:r>
                <w:rPr>
                  <w:rFonts w:hint="eastAsia"/>
                  <w:sz w:val="21"/>
                  <w:szCs w:val="21"/>
                </w:rPr>
                <w:t>PPT编写员</w:t>
              </w:r>
            </w:ins>
          </w:p>
        </w:tc>
        <w:tc>
          <w:tcPr>
            <w:tcW w:w="992" w:type="dxa"/>
            <w:gridSpan w:val="2"/>
            <w:vAlign w:val="center"/>
          </w:tcPr>
          <w:p w14:paraId="6EBE9E30" w14:textId="77777777" w:rsidR="00912B46" w:rsidRPr="00FF6AD1" w:rsidRDefault="00912B46" w:rsidP="004531A4">
            <w:pPr>
              <w:rPr>
                <w:ins w:id="2284" w:author="hyx" w:date="2018-11-10T18:48:00Z"/>
                <w:sz w:val="21"/>
                <w:szCs w:val="21"/>
              </w:rPr>
            </w:pPr>
            <w:ins w:id="2285" w:author="hyx" w:date="2018-11-10T18:48:00Z">
              <w:r w:rsidRPr="00FF6AD1">
                <w:rPr>
                  <w:rFonts w:hint="eastAsia"/>
                  <w:bCs/>
                  <w:color w:val="000000"/>
                  <w:sz w:val="21"/>
                  <w:szCs w:val="21"/>
                </w:rPr>
                <w:t>陈俊仁</w:t>
              </w:r>
            </w:ins>
          </w:p>
        </w:tc>
        <w:tc>
          <w:tcPr>
            <w:tcW w:w="1985" w:type="dxa"/>
            <w:gridSpan w:val="3"/>
            <w:vAlign w:val="center"/>
          </w:tcPr>
          <w:p w14:paraId="21C78476" w14:textId="7CFE22BC" w:rsidR="00912B46" w:rsidRPr="0096490C" w:rsidRDefault="00912B46" w:rsidP="004531A4">
            <w:pPr>
              <w:rPr>
                <w:ins w:id="2286" w:author="hyx" w:date="2018-11-10T18:48:00Z"/>
                <w:sz w:val="21"/>
                <w:szCs w:val="21"/>
              </w:rPr>
            </w:pPr>
            <w:ins w:id="2287" w:author="hyx" w:date="2018-11-10T18:48:00Z">
              <w:r>
                <w:rPr>
                  <w:rFonts w:hint="eastAsia"/>
                  <w:color w:val="000000"/>
                  <w:sz w:val="21"/>
                  <w:szCs w:val="21"/>
                </w:rPr>
                <w:t>负责分配到</w:t>
              </w:r>
            </w:ins>
            <w:ins w:id="2288" w:author="hyx" w:date="2018-11-10T18:49:00Z">
              <w:r>
                <w:rPr>
                  <w:rFonts w:hint="eastAsia"/>
                  <w:color w:val="000000"/>
                  <w:sz w:val="21"/>
                  <w:szCs w:val="21"/>
                </w:rPr>
                <w:t>P</w:t>
              </w:r>
              <w:r>
                <w:rPr>
                  <w:color w:val="000000"/>
                  <w:sz w:val="21"/>
                  <w:szCs w:val="21"/>
                </w:rPr>
                <w:t>PT</w:t>
              </w:r>
            </w:ins>
            <w:ins w:id="2289" w:author="hyx" w:date="2018-11-10T18:48:00Z">
              <w:r>
                <w:rPr>
                  <w:rFonts w:hint="eastAsia"/>
                  <w:color w:val="000000"/>
                  <w:sz w:val="21"/>
                  <w:szCs w:val="21"/>
                </w:rPr>
                <w:t>模块的编写，上传Git</w:t>
              </w:r>
            </w:ins>
          </w:p>
        </w:tc>
        <w:tc>
          <w:tcPr>
            <w:tcW w:w="1134" w:type="dxa"/>
            <w:gridSpan w:val="2"/>
            <w:vAlign w:val="center"/>
          </w:tcPr>
          <w:p w14:paraId="7E31616E" w14:textId="77777777" w:rsidR="00912B46" w:rsidRPr="0096490C" w:rsidRDefault="00912B46" w:rsidP="004531A4">
            <w:pPr>
              <w:rPr>
                <w:ins w:id="2290" w:author="hyx" w:date="2018-11-10T18:48:00Z"/>
                <w:sz w:val="21"/>
                <w:szCs w:val="21"/>
              </w:rPr>
            </w:pPr>
            <w:ins w:id="2291" w:author="hyx" w:date="2018-11-10T18:48:00Z">
              <w:r w:rsidRPr="00A05CFE">
                <w:t>chenjunren6745</w:t>
              </w:r>
            </w:ins>
          </w:p>
        </w:tc>
        <w:tc>
          <w:tcPr>
            <w:tcW w:w="1559" w:type="dxa"/>
            <w:gridSpan w:val="2"/>
            <w:vAlign w:val="center"/>
          </w:tcPr>
          <w:p w14:paraId="4773AC80" w14:textId="77777777" w:rsidR="00912B46" w:rsidRPr="0096490C" w:rsidRDefault="00912B46" w:rsidP="004531A4">
            <w:pPr>
              <w:rPr>
                <w:ins w:id="2292" w:author="hyx" w:date="2018-11-10T18:48:00Z"/>
                <w:sz w:val="21"/>
                <w:szCs w:val="21"/>
              </w:rPr>
            </w:pPr>
            <w:ins w:id="2293" w:author="hyx" w:date="2018-11-10T18:48:00Z">
              <w:r w:rsidRPr="00A05CFE">
                <w:t>374955336</w:t>
              </w:r>
            </w:ins>
          </w:p>
        </w:tc>
        <w:tc>
          <w:tcPr>
            <w:tcW w:w="1385" w:type="dxa"/>
            <w:gridSpan w:val="2"/>
            <w:vAlign w:val="center"/>
          </w:tcPr>
          <w:p w14:paraId="3BAD87F0" w14:textId="77777777" w:rsidR="00912B46" w:rsidRPr="0096490C" w:rsidRDefault="00912B46" w:rsidP="004531A4">
            <w:pPr>
              <w:rPr>
                <w:ins w:id="2294" w:author="hyx" w:date="2018-11-10T18:48:00Z"/>
                <w:sz w:val="21"/>
                <w:szCs w:val="21"/>
              </w:rPr>
            </w:pPr>
            <w:ins w:id="2295" w:author="hyx" w:date="2018-11-10T18:48:00Z">
              <w:r w:rsidRPr="004A3875">
                <w:t>17376503405</w:t>
              </w:r>
            </w:ins>
          </w:p>
        </w:tc>
        <w:tc>
          <w:tcPr>
            <w:tcW w:w="741" w:type="dxa"/>
            <w:gridSpan w:val="2"/>
            <w:vAlign w:val="center"/>
          </w:tcPr>
          <w:p w14:paraId="0B44C913" w14:textId="77777777" w:rsidR="00912B46" w:rsidRDefault="00912B46" w:rsidP="004531A4">
            <w:pPr>
              <w:rPr>
                <w:ins w:id="2296" w:author="hyx" w:date="2018-11-10T18:48:00Z"/>
                <w:rFonts w:asciiTheme="majorEastAsia" w:eastAsiaTheme="majorEastAsia" w:hAnsiTheme="majorEastAsia" w:cs="Helvetica Neue"/>
                <w:color w:val="000000"/>
                <w:szCs w:val="26"/>
              </w:rPr>
            </w:pPr>
            <w:ins w:id="2297" w:author="hyx" w:date="2018-11-10T18:48:00Z">
              <w:r>
                <w:rPr>
                  <w:rFonts w:asciiTheme="majorEastAsia" w:eastAsiaTheme="majorEastAsia" w:hAnsiTheme="majorEastAsia" w:cs="Helvetica Neue"/>
                  <w:color w:val="000000"/>
                  <w:szCs w:val="26"/>
                </w:rPr>
                <w:t>弘毅</w:t>
              </w:r>
            </w:ins>
          </w:p>
          <w:p w14:paraId="68E28AEF" w14:textId="77777777" w:rsidR="00912B46" w:rsidRPr="0096490C" w:rsidRDefault="00912B46" w:rsidP="004531A4">
            <w:pPr>
              <w:rPr>
                <w:ins w:id="2298" w:author="hyx" w:date="2018-11-10T18:48:00Z"/>
                <w:sz w:val="21"/>
                <w:szCs w:val="21"/>
              </w:rPr>
            </w:pPr>
            <w:ins w:id="2299" w:author="hyx" w:date="2018-11-10T18:48:00Z">
              <w:r>
                <w:rPr>
                  <w:rFonts w:asciiTheme="majorEastAsia" w:eastAsiaTheme="majorEastAsia" w:hAnsiTheme="majorEastAsia" w:cs="Helvetica Neue"/>
                  <w:color w:val="000000"/>
                  <w:szCs w:val="26"/>
                </w:rPr>
                <w:t>2-209</w:t>
              </w:r>
            </w:ins>
          </w:p>
        </w:tc>
      </w:tr>
      <w:tr w:rsidR="00912B46" w:rsidRPr="00F100C9" w14:paraId="607AD22F" w14:textId="77777777" w:rsidTr="004531A4">
        <w:trPr>
          <w:ins w:id="2300" w:author="hyx" w:date="2018-11-10T18:48:00Z"/>
        </w:trPr>
        <w:tc>
          <w:tcPr>
            <w:tcW w:w="959" w:type="dxa"/>
            <w:vAlign w:val="center"/>
          </w:tcPr>
          <w:p w14:paraId="45C4BC70" w14:textId="2E06DD8E" w:rsidR="00912B46" w:rsidRPr="0096490C" w:rsidRDefault="00912B46" w:rsidP="004531A4">
            <w:pPr>
              <w:rPr>
                <w:ins w:id="2301" w:author="hyx" w:date="2018-11-10T18:48:00Z"/>
                <w:sz w:val="21"/>
                <w:szCs w:val="21"/>
              </w:rPr>
            </w:pPr>
            <w:ins w:id="2302" w:author="hyx" w:date="2018-11-10T18:49:00Z">
              <w:r>
                <w:rPr>
                  <w:rFonts w:hint="eastAsia"/>
                  <w:sz w:val="21"/>
                  <w:szCs w:val="21"/>
                </w:rPr>
                <w:t>PPT编写员</w:t>
              </w:r>
            </w:ins>
          </w:p>
        </w:tc>
        <w:tc>
          <w:tcPr>
            <w:tcW w:w="992" w:type="dxa"/>
            <w:gridSpan w:val="2"/>
            <w:vAlign w:val="center"/>
          </w:tcPr>
          <w:p w14:paraId="277DE90F" w14:textId="77777777" w:rsidR="00912B46" w:rsidRPr="00FF6AD1" w:rsidRDefault="00912B46" w:rsidP="004531A4">
            <w:pPr>
              <w:rPr>
                <w:ins w:id="2303" w:author="hyx" w:date="2018-11-10T18:48:00Z"/>
                <w:sz w:val="21"/>
                <w:szCs w:val="21"/>
              </w:rPr>
            </w:pPr>
            <w:ins w:id="2304" w:author="hyx" w:date="2018-11-10T18:48:00Z">
              <w:r w:rsidRPr="00FF6AD1">
                <w:rPr>
                  <w:rFonts w:hint="eastAsia"/>
                  <w:bCs/>
                  <w:color w:val="000000"/>
                  <w:sz w:val="21"/>
                  <w:szCs w:val="21"/>
                </w:rPr>
                <w:t>陈苏民</w:t>
              </w:r>
            </w:ins>
          </w:p>
        </w:tc>
        <w:tc>
          <w:tcPr>
            <w:tcW w:w="1985" w:type="dxa"/>
            <w:gridSpan w:val="3"/>
            <w:vAlign w:val="center"/>
          </w:tcPr>
          <w:p w14:paraId="2462AC28" w14:textId="1F218BAF" w:rsidR="00912B46" w:rsidRPr="0096490C" w:rsidRDefault="00912B46" w:rsidP="004531A4">
            <w:pPr>
              <w:rPr>
                <w:ins w:id="2305" w:author="hyx" w:date="2018-11-10T18:48:00Z"/>
                <w:sz w:val="21"/>
                <w:szCs w:val="21"/>
              </w:rPr>
            </w:pPr>
            <w:ins w:id="2306" w:author="hyx" w:date="2018-11-10T18:48:00Z">
              <w:r>
                <w:rPr>
                  <w:rFonts w:hint="eastAsia"/>
                  <w:color w:val="000000"/>
                  <w:sz w:val="21"/>
                  <w:szCs w:val="21"/>
                </w:rPr>
                <w:t>负责分配到</w:t>
              </w:r>
            </w:ins>
            <w:ins w:id="2307" w:author="hyx" w:date="2018-11-10T18:49:00Z">
              <w:r>
                <w:rPr>
                  <w:rFonts w:hint="eastAsia"/>
                  <w:color w:val="000000"/>
                  <w:sz w:val="21"/>
                  <w:szCs w:val="21"/>
                </w:rPr>
                <w:t>P</w:t>
              </w:r>
              <w:r>
                <w:rPr>
                  <w:color w:val="000000"/>
                  <w:sz w:val="21"/>
                  <w:szCs w:val="21"/>
                </w:rPr>
                <w:t>PT</w:t>
              </w:r>
            </w:ins>
            <w:ins w:id="2308" w:author="hyx" w:date="2018-11-10T18:48:00Z">
              <w:r>
                <w:rPr>
                  <w:rFonts w:hint="eastAsia"/>
                  <w:color w:val="000000"/>
                  <w:sz w:val="21"/>
                  <w:szCs w:val="21"/>
                </w:rPr>
                <w:t>模块的编写，上传Git</w:t>
              </w:r>
            </w:ins>
          </w:p>
        </w:tc>
        <w:tc>
          <w:tcPr>
            <w:tcW w:w="1134" w:type="dxa"/>
            <w:gridSpan w:val="2"/>
            <w:vAlign w:val="center"/>
          </w:tcPr>
          <w:p w14:paraId="78734DD9" w14:textId="77777777" w:rsidR="00912B46" w:rsidRPr="0096490C" w:rsidRDefault="00912B46" w:rsidP="004531A4">
            <w:pPr>
              <w:rPr>
                <w:ins w:id="2309" w:author="hyx" w:date="2018-11-10T18:48:00Z"/>
                <w:sz w:val="21"/>
                <w:szCs w:val="21"/>
              </w:rPr>
            </w:pPr>
            <w:ins w:id="2310" w:author="hyx" w:date="2018-11-10T18:48:00Z">
              <w:r w:rsidRPr="00A05CFE">
                <w:t>c96s1m</w:t>
              </w:r>
            </w:ins>
          </w:p>
        </w:tc>
        <w:tc>
          <w:tcPr>
            <w:tcW w:w="1559" w:type="dxa"/>
            <w:gridSpan w:val="2"/>
            <w:vAlign w:val="center"/>
          </w:tcPr>
          <w:p w14:paraId="7A7E7D6F" w14:textId="77777777" w:rsidR="00912B46" w:rsidRPr="0096490C" w:rsidRDefault="00912B46" w:rsidP="004531A4">
            <w:pPr>
              <w:rPr>
                <w:ins w:id="2311" w:author="hyx" w:date="2018-11-10T18:48:00Z"/>
                <w:sz w:val="21"/>
                <w:szCs w:val="21"/>
              </w:rPr>
            </w:pPr>
            <w:ins w:id="2312" w:author="hyx" w:date="2018-11-10T18:48:00Z">
              <w:r w:rsidRPr="004A3875">
                <w:rPr>
                  <w:bCs/>
                  <w:color w:val="000000"/>
                  <w:szCs w:val="21"/>
                </w:rPr>
                <w:t>245023559</w:t>
              </w:r>
            </w:ins>
          </w:p>
        </w:tc>
        <w:tc>
          <w:tcPr>
            <w:tcW w:w="1385" w:type="dxa"/>
            <w:gridSpan w:val="2"/>
            <w:vAlign w:val="center"/>
          </w:tcPr>
          <w:p w14:paraId="619EF20D" w14:textId="77777777" w:rsidR="00912B46" w:rsidRPr="0096490C" w:rsidRDefault="00912B46" w:rsidP="004531A4">
            <w:pPr>
              <w:rPr>
                <w:ins w:id="2313" w:author="hyx" w:date="2018-11-10T18:48:00Z"/>
                <w:sz w:val="21"/>
                <w:szCs w:val="21"/>
              </w:rPr>
            </w:pPr>
            <w:ins w:id="2314" w:author="hyx" w:date="2018-11-10T18:48:00Z">
              <w:r w:rsidRPr="004A3875">
                <w:rPr>
                  <w:rFonts w:ascii="Times New Roman" w:hAnsi="Times New Roman" w:cs="Times New Roman"/>
                  <w:szCs w:val="24"/>
                </w:rPr>
                <w:t>19967308296</w:t>
              </w:r>
            </w:ins>
          </w:p>
        </w:tc>
        <w:tc>
          <w:tcPr>
            <w:tcW w:w="741" w:type="dxa"/>
            <w:gridSpan w:val="2"/>
            <w:vAlign w:val="center"/>
          </w:tcPr>
          <w:p w14:paraId="29B8B7C3" w14:textId="77777777" w:rsidR="00912B46" w:rsidRDefault="00912B46" w:rsidP="004531A4">
            <w:pPr>
              <w:rPr>
                <w:ins w:id="2315" w:author="hyx" w:date="2018-11-10T18:48:00Z"/>
                <w:rFonts w:asciiTheme="majorEastAsia" w:eastAsiaTheme="majorEastAsia" w:hAnsiTheme="majorEastAsia" w:cs="Helvetica Neue"/>
                <w:color w:val="000000"/>
                <w:szCs w:val="26"/>
              </w:rPr>
            </w:pPr>
            <w:ins w:id="2316" w:author="hyx" w:date="2018-11-10T18:48:00Z">
              <w:r>
                <w:rPr>
                  <w:rFonts w:asciiTheme="majorEastAsia" w:eastAsiaTheme="majorEastAsia" w:hAnsiTheme="majorEastAsia" w:cs="Helvetica Neue"/>
                  <w:color w:val="000000"/>
                  <w:szCs w:val="26"/>
                </w:rPr>
                <w:t>弘毅</w:t>
              </w:r>
            </w:ins>
          </w:p>
          <w:p w14:paraId="2E6E81EB" w14:textId="77777777" w:rsidR="00912B46" w:rsidRPr="0096490C" w:rsidRDefault="00912B46" w:rsidP="004531A4">
            <w:pPr>
              <w:rPr>
                <w:ins w:id="2317" w:author="hyx" w:date="2018-11-10T18:48:00Z"/>
                <w:sz w:val="21"/>
                <w:szCs w:val="21"/>
              </w:rPr>
            </w:pPr>
            <w:ins w:id="2318" w:author="hyx" w:date="2018-11-10T18:48:00Z">
              <w:r>
                <w:rPr>
                  <w:rFonts w:asciiTheme="majorEastAsia" w:eastAsiaTheme="majorEastAsia" w:hAnsiTheme="majorEastAsia" w:cs="Helvetica Neue"/>
                  <w:color w:val="000000"/>
                  <w:szCs w:val="26"/>
                </w:rPr>
                <w:t>1-124</w:t>
              </w:r>
            </w:ins>
          </w:p>
        </w:tc>
      </w:tr>
      <w:tr w:rsidR="00912B46" w:rsidRPr="00F100C9" w14:paraId="4F4FBAFB" w14:textId="77777777" w:rsidTr="004531A4">
        <w:trPr>
          <w:ins w:id="2319" w:author="hyx" w:date="2018-11-10T18:48:00Z"/>
        </w:trPr>
        <w:tc>
          <w:tcPr>
            <w:tcW w:w="959" w:type="dxa"/>
            <w:vAlign w:val="center"/>
          </w:tcPr>
          <w:p w14:paraId="62DE4FA8" w14:textId="0E0E74E3" w:rsidR="00912B46" w:rsidRPr="0096490C" w:rsidRDefault="00912B46" w:rsidP="004531A4">
            <w:pPr>
              <w:rPr>
                <w:ins w:id="2320" w:author="hyx" w:date="2018-11-10T18:48:00Z"/>
                <w:sz w:val="21"/>
                <w:szCs w:val="21"/>
              </w:rPr>
            </w:pPr>
            <w:ins w:id="2321" w:author="hyx" w:date="2018-11-10T18:49:00Z">
              <w:r>
                <w:rPr>
                  <w:rFonts w:hint="eastAsia"/>
                  <w:sz w:val="21"/>
                  <w:szCs w:val="21"/>
                </w:rPr>
                <w:t>PPT编写员</w:t>
              </w:r>
            </w:ins>
          </w:p>
        </w:tc>
        <w:tc>
          <w:tcPr>
            <w:tcW w:w="992" w:type="dxa"/>
            <w:gridSpan w:val="2"/>
            <w:vAlign w:val="center"/>
          </w:tcPr>
          <w:p w14:paraId="05A2C02B" w14:textId="77777777" w:rsidR="00912B46" w:rsidRPr="00FF6AD1" w:rsidRDefault="00912B46" w:rsidP="004531A4">
            <w:pPr>
              <w:rPr>
                <w:ins w:id="2322" w:author="hyx" w:date="2018-11-10T18:48:00Z"/>
                <w:sz w:val="21"/>
                <w:szCs w:val="21"/>
              </w:rPr>
            </w:pPr>
            <w:ins w:id="2323" w:author="hyx" w:date="2018-11-10T18:48:00Z">
              <w:r w:rsidRPr="00FF6AD1">
                <w:rPr>
                  <w:rFonts w:hint="eastAsia"/>
                  <w:bCs/>
                  <w:color w:val="000000"/>
                  <w:sz w:val="21"/>
                  <w:szCs w:val="21"/>
                </w:rPr>
                <w:t>徐双铅</w:t>
              </w:r>
            </w:ins>
          </w:p>
        </w:tc>
        <w:tc>
          <w:tcPr>
            <w:tcW w:w="1985" w:type="dxa"/>
            <w:gridSpan w:val="3"/>
            <w:vAlign w:val="center"/>
          </w:tcPr>
          <w:p w14:paraId="4FB2E6D2" w14:textId="3A0DDB99" w:rsidR="00912B46" w:rsidRPr="0096490C" w:rsidRDefault="00912B46" w:rsidP="004531A4">
            <w:pPr>
              <w:rPr>
                <w:ins w:id="2324" w:author="hyx" w:date="2018-11-10T18:48:00Z"/>
                <w:sz w:val="21"/>
                <w:szCs w:val="21"/>
              </w:rPr>
            </w:pPr>
            <w:ins w:id="2325" w:author="hyx" w:date="2018-11-10T18:48:00Z">
              <w:r>
                <w:rPr>
                  <w:rFonts w:hint="eastAsia"/>
                  <w:color w:val="000000"/>
                  <w:sz w:val="21"/>
                  <w:szCs w:val="21"/>
                </w:rPr>
                <w:t>负责分配到</w:t>
              </w:r>
            </w:ins>
            <w:ins w:id="2326" w:author="hyx" w:date="2018-11-10T18:49:00Z">
              <w:r>
                <w:rPr>
                  <w:rFonts w:hint="eastAsia"/>
                  <w:color w:val="000000"/>
                  <w:sz w:val="21"/>
                  <w:szCs w:val="21"/>
                </w:rPr>
                <w:t>P</w:t>
              </w:r>
              <w:r>
                <w:rPr>
                  <w:color w:val="000000"/>
                  <w:sz w:val="21"/>
                  <w:szCs w:val="21"/>
                </w:rPr>
                <w:t>PT</w:t>
              </w:r>
            </w:ins>
            <w:ins w:id="2327" w:author="hyx" w:date="2018-11-10T18:48:00Z">
              <w:r>
                <w:rPr>
                  <w:rFonts w:hint="eastAsia"/>
                  <w:color w:val="000000"/>
                  <w:sz w:val="21"/>
                  <w:szCs w:val="21"/>
                </w:rPr>
                <w:t>模块的编写，上传Git</w:t>
              </w:r>
            </w:ins>
          </w:p>
        </w:tc>
        <w:tc>
          <w:tcPr>
            <w:tcW w:w="1134" w:type="dxa"/>
            <w:gridSpan w:val="2"/>
            <w:vAlign w:val="center"/>
          </w:tcPr>
          <w:p w14:paraId="1D4DDEC8" w14:textId="77777777" w:rsidR="00912B46" w:rsidRPr="0096490C" w:rsidRDefault="00912B46" w:rsidP="004531A4">
            <w:pPr>
              <w:rPr>
                <w:ins w:id="2328" w:author="hyx" w:date="2018-11-10T18:48:00Z"/>
                <w:sz w:val="21"/>
                <w:szCs w:val="21"/>
              </w:rPr>
            </w:pPr>
            <w:ins w:id="2329" w:author="hyx" w:date="2018-11-10T18:48:00Z">
              <w:r w:rsidRPr="00A05CFE">
                <w:t>CXM1064081300</w:t>
              </w:r>
            </w:ins>
          </w:p>
        </w:tc>
        <w:tc>
          <w:tcPr>
            <w:tcW w:w="1559" w:type="dxa"/>
            <w:gridSpan w:val="2"/>
            <w:vAlign w:val="center"/>
          </w:tcPr>
          <w:p w14:paraId="4F6865FD" w14:textId="77777777" w:rsidR="00912B46" w:rsidRPr="0096490C" w:rsidRDefault="00912B46" w:rsidP="004531A4">
            <w:pPr>
              <w:rPr>
                <w:ins w:id="2330" w:author="hyx" w:date="2018-11-10T18:48:00Z"/>
                <w:sz w:val="21"/>
                <w:szCs w:val="21"/>
              </w:rPr>
            </w:pPr>
            <w:ins w:id="2331" w:author="hyx" w:date="2018-11-10T18:48:00Z">
              <w:r w:rsidRPr="00A05CFE">
                <w:t>1227442409</w:t>
              </w:r>
            </w:ins>
          </w:p>
        </w:tc>
        <w:tc>
          <w:tcPr>
            <w:tcW w:w="1385" w:type="dxa"/>
            <w:gridSpan w:val="2"/>
            <w:vAlign w:val="center"/>
          </w:tcPr>
          <w:p w14:paraId="731D71C0" w14:textId="77777777" w:rsidR="00912B46" w:rsidRPr="0096490C" w:rsidRDefault="00912B46" w:rsidP="004531A4">
            <w:pPr>
              <w:rPr>
                <w:ins w:id="2332" w:author="hyx" w:date="2018-11-10T18:48:00Z"/>
                <w:sz w:val="21"/>
                <w:szCs w:val="21"/>
              </w:rPr>
            </w:pPr>
            <w:ins w:id="2333" w:author="hyx" w:date="2018-11-10T18:48:00Z">
              <w:r>
                <w:t>18094711647</w:t>
              </w:r>
            </w:ins>
          </w:p>
        </w:tc>
        <w:tc>
          <w:tcPr>
            <w:tcW w:w="741" w:type="dxa"/>
            <w:gridSpan w:val="2"/>
            <w:vAlign w:val="center"/>
          </w:tcPr>
          <w:p w14:paraId="4BA1C098" w14:textId="77777777" w:rsidR="00912B46" w:rsidRDefault="00912B46" w:rsidP="004531A4">
            <w:pPr>
              <w:rPr>
                <w:ins w:id="2334" w:author="hyx" w:date="2018-11-10T18:48:00Z"/>
                <w:rFonts w:asciiTheme="majorEastAsia" w:eastAsiaTheme="majorEastAsia" w:hAnsiTheme="majorEastAsia" w:cs="Helvetica Neue"/>
                <w:color w:val="000000"/>
                <w:szCs w:val="26"/>
              </w:rPr>
            </w:pPr>
            <w:ins w:id="2335" w:author="hyx" w:date="2018-11-10T18:48:00Z">
              <w:r>
                <w:rPr>
                  <w:rFonts w:asciiTheme="majorEastAsia" w:eastAsiaTheme="majorEastAsia" w:hAnsiTheme="majorEastAsia" w:cs="Helvetica Neue"/>
                  <w:color w:val="000000"/>
                  <w:szCs w:val="26"/>
                </w:rPr>
                <w:t>弘毅</w:t>
              </w:r>
            </w:ins>
          </w:p>
          <w:p w14:paraId="17666C26" w14:textId="77777777" w:rsidR="00912B46" w:rsidRPr="0096490C" w:rsidRDefault="00912B46" w:rsidP="004531A4">
            <w:pPr>
              <w:rPr>
                <w:ins w:id="2336" w:author="hyx" w:date="2018-11-10T18:48:00Z"/>
                <w:sz w:val="21"/>
                <w:szCs w:val="21"/>
              </w:rPr>
            </w:pPr>
            <w:ins w:id="2337" w:author="hyx" w:date="2018-11-10T18:48:00Z">
              <w:r>
                <w:rPr>
                  <w:rFonts w:asciiTheme="majorEastAsia" w:eastAsiaTheme="majorEastAsia" w:hAnsiTheme="majorEastAsia" w:cs="Helvetica Neue"/>
                  <w:color w:val="000000"/>
                  <w:szCs w:val="26"/>
                </w:rPr>
                <w:t>2-207</w:t>
              </w:r>
            </w:ins>
          </w:p>
        </w:tc>
      </w:tr>
      <w:tr w:rsidR="00912B46" w:rsidRPr="00F100C9" w14:paraId="2759CBE6" w14:textId="77777777" w:rsidTr="004531A4">
        <w:trPr>
          <w:ins w:id="2338" w:author="hyx" w:date="2018-11-10T18:48:00Z"/>
        </w:trPr>
        <w:tc>
          <w:tcPr>
            <w:tcW w:w="959" w:type="dxa"/>
            <w:vAlign w:val="center"/>
          </w:tcPr>
          <w:p w14:paraId="40C50C78" w14:textId="682AF29D" w:rsidR="00912B46" w:rsidRPr="0096490C" w:rsidRDefault="00912B46" w:rsidP="004531A4">
            <w:pPr>
              <w:rPr>
                <w:ins w:id="2339" w:author="hyx" w:date="2018-11-10T18:48:00Z"/>
                <w:color w:val="000000"/>
                <w:szCs w:val="21"/>
              </w:rPr>
            </w:pPr>
            <w:ins w:id="2340" w:author="hyx" w:date="2018-11-10T18:49:00Z">
              <w:r>
                <w:rPr>
                  <w:rFonts w:hint="eastAsia"/>
                  <w:sz w:val="21"/>
                  <w:szCs w:val="21"/>
                </w:rPr>
                <w:t>PPT编写员</w:t>
              </w:r>
            </w:ins>
          </w:p>
        </w:tc>
        <w:tc>
          <w:tcPr>
            <w:tcW w:w="992" w:type="dxa"/>
            <w:gridSpan w:val="2"/>
            <w:vAlign w:val="center"/>
          </w:tcPr>
          <w:p w14:paraId="627C36E7" w14:textId="77777777" w:rsidR="00912B46" w:rsidRPr="00FF6AD1" w:rsidRDefault="00912B46" w:rsidP="004531A4">
            <w:pPr>
              <w:rPr>
                <w:ins w:id="2341" w:author="hyx" w:date="2018-11-10T18:48:00Z"/>
                <w:color w:val="000000"/>
                <w:sz w:val="21"/>
                <w:szCs w:val="21"/>
              </w:rPr>
            </w:pPr>
            <w:ins w:id="2342" w:author="hyx" w:date="2018-11-10T18:48:00Z">
              <w:r w:rsidRPr="00FF6AD1">
                <w:rPr>
                  <w:rFonts w:hint="eastAsia"/>
                  <w:bCs/>
                  <w:color w:val="000000"/>
                  <w:sz w:val="21"/>
                  <w:szCs w:val="21"/>
                </w:rPr>
                <w:t>吕迪</w:t>
              </w:r>
            </w:ins>
          </w:p>
        </w:tc>
        <w:tc>
          <w:tcPr>
            <w:tcW w:w="1985" w:type="dxa"/>
            <w:gridSpan w:val="3"/>
            <w:vAlign w:val="center"/>
          </w:tcPr>
          <w:p w14:paraId="5253178E" w14:textId="7240B0A6" w:rsidR="00912B46" w:rsidRDefault="00912B46" w:rsidP="004531A4">
            <w:pPr>
              <w:rPr>
                <w:ins w:id="2343" w:author="hyx" w:date="2018-11-10T18:48:00Z"/>
                <w:color w:val="000000"/>
                <w:szCs w:val="21"/>
              </w:rPr>
            </w:pPr>
            <w:ins w:id="2344" w:author="hyx" w:date="2018-11-10T18:48:00Z">
              <w:r>
                <w:rPr>
                  <w:rFonts w:hint="eastAsia"/>
                  <w:color w:val="000000"/>
                  <w:sz w:val="21"/>
                  <w:szCs w:val="21"/>
                </w:rPr>
                <w:t>负责分配到</w:t>
              </w:r>
            </w:ins>
            <w:ins w:id="2345" w:author="hyx" w:date="2018-11-10T18:49:00Z">
              <w:r>
                <w:rPr>
                  <w:rFonts w:hint="eastAsia"/>
                  <w:color w:val="000000"/>
                  <w:sz w:val="21"/>
                  <w:szCs w:val="21"/>
                </w:rPr>
                <w:t>P</w:t>
              </w:r>
              <w:r>
                <w:rPr>
                  <w:color w:val="000000"/>
                  <w:sz w:val="21"/>
                  <w:szCs w:val="21"/>
                </w:rPr>
                <w:t>PT</w:t>
              </w:r>
            </w:ins>
            <w:ins w:id="2346" w:author="hyx" w:date="2018-11-10T18:48:00Z">
              <w:r>
                <w:rPr>
                  <w:rFonts w:hint="eastAsia"/>
                  <w:color w:val="000000"/>
                  <w:sz w:val="21"/>
                  <w:szCs w:val="21"/>
                </w:rPr>
                <w:t>模块的编写，上传Git</w:t>
              </w:r>
            </w:ins>
          </w:p>
        </w:tc>
        <w:tc>
          <w:tcPr>
            <w:tcW w:w="1134" w:type="dxa"/>
            <w:gridSpan w:val="2"/>
            <w:vAlign w:val="center"/>
          </w:tcPr>
          <w:p w14:paraId="58BB820B" w14:textId="77777777" w:rsidR="00912B46" w:rsidRPr="0096490C" w:rsidRDefault="00912B46" w:rsidP="004531A4">
            <w:pPr>
              <w:rPr>
                <w:ins w:id="2347" w:author="hyx" w:date="2018-11-10T18:48:00Z"/>
                <w:color w:val="000000"/>
                <w:szCs w:val="21"/>
              </w:rPr>
            </w:pPr>
            <w:ins w:id="2348" w:author="hyx" w:date="2018-11-10T18:48:00Z">
              <w:r w:rsidRPr="00A05CFE">
                <w:t>di62289</w:t>
              </w:r>
            </w:ins>
          </w:p>
        </w:tc>
        <w:tc>
          <w:tcPr>
            <w:tcW w:w="1559" w:type="dxa"/>
            <w:gridSpan w:val="2"/>
            <w:vAlign w:val="center"/>
          </w:tcPr>
          <w:p w14:paraId="2C78C992" w14:textId="77777777" w:rsidR="00912B46" w:rsidRPr="0096490C" w:rsidRDefault="00912B46" w:rsidP="004531A4">
            <w:pPr>
              <w:rPr>
                <w:ins w:id="2349" w:author="hyx" w:date="2018-11-10T18:48:00Z"/>
                <w:color w:val="000000"/>
                <w:szCs w:val="21"/>
              </w:rPr>
            </w:pPr>
            <w:ins w:id="2350" w:author="hyx" w:date="2018-11-10T18:48:00Z">
              <w:r w:rsidRPr="00A05CFE">
                <w:t>935162289</w:t>
              </w:r>
            </w:ins>
          </w:p>
        </w:tc>
        <w:tc>
          <w:tcPr>
            <w:tcW w:w="1385" w:type="dxa"/>
            <w:gridSpan w:val="2"/>
            <w:vAlign w:val="center"/>
          </w:tcPr>
          <w:p w14:paraId="30D9BD42" w14:textId="77777777" w:rsidR="00912B46" w:rsidRPr="0096490C" w:rsidRDefault="00912B46" w:rsidP="004531A4">
            <w:pPr>
              <w:rPr>
                <w:ins w:id="2351" w:author="hyx" w:date="2018-11-10T18:48:00Z"/>
                <w:color w:val="000000"/>
                <w:szCs w:val="21"/>
              </w:rPr>
            </w:pPr>
            <w:ins w:id="2352" w:author="hyx" w:date="2018-11-10T18:48:00Z">
              <w:r>
                <w:t>17306413358</w:t>
              </w:r>
            </w:ins>
          </w:p>
        </w:tc>
        <w:tc>
          <w:tcPr>
            <w:tcW w:w="741" w:type="dxa"/>
            <w:gridSpan w:val="2"/>
            <w:vAlign w:val="center"/>
          </w:tcPr>
          <w:p w14:paraId="2C3E50F0" w14:textId="77777777" w:rsidR="00912B46" w:rsidRDefault="00912B46" w:rsidP="004531A4">
            <w:pPr>
              <w:rPr>
                <w:ins w:id="2353" w:author="hyx" w:date="2018-11-10T18:48:00Z"/>
                <w:rFonts w:asciiTheme="majorEastAsia" w:eastAsiaTheme="majorEastAsia" w:hAnsiTheme="majorEastAsia" w:cs="Helvetica Neue"/>
                <w:color w:val="000000"/>
                <w:szCs w:val="26"/>
              </w:rPr>
            </w:pPr>
            <w:ins w:id="2354" w:author="hyx" w:date="2018-11-10T18:48:00Z">
              <w:r>
                <w:rPr>
                  <w:rFonts w:asciiTheme="majorEastAsia" w:eastAsiaTheme="majorEastAsia" w:hAnsiTheme="majorEastAsia" w:cs="Helvetica Neue" w:hint="eastAsia"/>
                  <w:color w:val="000000"/>
                  <w:szCs w:val="26"/>
                </w:rPr>
                <w:t>求真</w:t>
              </w:r>
            </w:ins>
          </w:p>
          <w:p w14:paraId="6DB3D75C" w14:textId="77777777" w:rsidR="00912B46" w:rsidRPr="0096490C" w:rsidRDefault="00912B46" w:rsidP="004531A4">
            <w:pPr>
              <w:rPr>
                <w:ins w:id="2355" w:author="hyx" w:date="2018-11-10T18:48:00Z"/>
                <w:color w:val="000000"/>
                <w:szCs w:val="21"/>
              </w:rPr>
            </w:pPr>
            <w:ins w:id="2356" w:author="hyx" w:date="2018-11-10T18:48:00Z">
              <w:r>
                <w:rPr>
                  <w:rFonts w:asciiTheme="majorEastAsia" w:eastAsiaTheme="majorEastAsia" w:hAnsiTheme="majorEastAsia" w:cs="Helvetica Neue"/>
                  <w:color w:val="000000"/>
                  <w:szCs w:val="26"/>
                </w:rPr>
                <w:t>1-125</w:t>
              </w:r>
            </w:ins>
          </w:p>
        </w:tc>
      </w:tr>
      <w:tr w:rsidR="0018304E" w:rsidRPr="0018304E" w:rsidDel="00912B46" w14:paraId="1642397C" w14:textId="7A93C586" w:rsidTr="003A134F">
        <w:trPr>
          <w:gridAfter w:val="1"/>
          <w:wAfter w:w="459" w:type="dxa"/>
          <w:del w:id="2357" w:author="hyx" w:date="2018-11-10T18:48:00Z"/>
        </w:trPr>
        <w:tc>
          <w:tcPr>
            <w:tcW w:w="1143" w:type="dxa"/>
            <w:gridSpan w:val="2"/>
            <w:shd w:val="clear" w:color="auto" w:fill="BDD6EE" w:themeFill="accent1" w:themeFillTint="66"/>
            <w:vAlign w:val="center"/>
          </w:tcPr>
          <w:tbl>
            <w:tblPr>
              <w:tblStyle w:val="aff1"/>
              <w:tblW w:w="8755" w:type="dxa"/>
              <w:tblLayout w:type="fixed"/>
              <w:tblLook w:val="04A0" w:firstRow="1" w:lastRow="0" w:firstColumn="1" w:lastColumn="0" w:noHBand="0" w:noVBand="1"/>
            </w:tblPr>
            <w:tblGrid>
              <w:gridCol w:w="959"/>
              <w:gridCol w:w="992"/>
              <w:gridCol w:w="1985"/>
              <w:gridCol w:w="1134"/>
              <w:gridCol w:w="1559"/>
              <w:gridCol w:w="1385"/>
              <w:gridCol w:w="741"/>
            </w:tblGrid>
            <w:tr w:rsidR="00912B46" w:rsidRPr="00F100C9" w14:paraId="5F4212E0" w14:textId="77777777" w:rsidTr="004531A4">
              <w:trPr>
                <w:ins w:id="2358" w:author="hyx" w:date="2018-11-10T18:48:00Z"/>
              </w:trPr>
              <w:tc>
                <w:tcPr>
                  <w:tcW w:w="959" w:type="dxa"/>
                  <w:shd w:val="clear" w:color="auto" w:fill="BDD6EE" w:themeFill="accent1" w:themeFillTint="66"/>
                  <w:vAlign w:val="center"/>
                </w:tcPr>
                <w:p w14:paraId="0E05F4D8" w14:textId="77777777" w:rsidR="00912B46" w:rsidRPr="00F100C9" w:rsidRDefault="00912B46" w:rsidP="00912B46">
                  <w:pPr>
                    <w:rPr>
                      <w:ins w:id="2359" w:author="hyx" w:date="2018-11-10T18:48:00Z"/>
                      <w:sz w:val="21"/>
                      <w:szCs w:val="21"/>
                    </w:rPr>
                  </w:pPr>
                  <w:ins w:id="2360" w:author="hyx" w:date="2018-11-10T18:48:00Z">
                    <w:r w:rsidRPr="00F100C9">
                      <w:rPr>
                        <w:rFonts w:hint="eastAsia"/>
                        <w:b/>
                        <w:color w:val="000000"/>
                        <w:sz w:val="21"/>
                        <w:szCs w:val="21"/>
                      </w:rPr>
                      <w:t>职务</w:t>
                    </w:r>
                  </w:ins>
                </w:p>
              </w:tc>
              <w:tc>
                <w:tcPr>
                  <w:tcW w:w="992" w:type="dxa"/>
                  <w:shd w:val="clear" w:color="auto" w:fill="BDD6EE" w:themeFill="accent1" w:themeFillTint="66"/>
                  <w:vAlign w:val="center"/>
                </w:tcPr>
                <w:p w14:paraId="158EC861" w14:textId="77777777" w:rsidR="00912B46" w:rsidRPr="00F100C9" w:rsidRDefault="00912B46" w:rsidP="00912B46">
                  <w:pPr>
                    <w:rPr>
                      <w:ins w:id="2361" w:author="hyx" w:date="2018-11-10T18:48:00Z"/>
                      <w:sz w:val="21"/>
                      <w:szCs w:val="21"/>
                    </w:rPr>
                  </w:pPr>
                  <w:ins w:id="2362" w:author="hyx" w:date="2018-11-10T18:48:00Z">
                    <w:r w:rsidRPr="00F100C9">
                      <w:rPr>
                        <w:rFonts w:hint="eastAsia"/>
                        <w:b/>
                        <w:color w:val="000000"/>
                        <w:sz w:val="21"/>
                        <w:szCs w:val="21"/>
                      </w:rPr>
                      <w:t>姓名</w:t>
                    </w:r>
                  </w:ins>
                </w:p>
              </w:tc>
              <w:tc>
                <w:tcPr>
                  <w:tcW w:w="1985" w:type="dxa"/>
                  <w:shd w:val="clear" w:color="auto" w:fill="BDD6EE" w:themeFill="accent1" w:themeFillTint="66"/>
                  <w:vAlign w:val="center"/>
                </w:tcPr>
                <w:p w14:paraId="21A9F6C6" w14:textId="77777777" w:rsidR="00912B46" w:rsidRPr="00F100C9" w:rsidRDefault="00912B46" w:rsidP="00912B46">
                  <w:pPr>
                    <w:rPr>
                      <w:ins w:id="2363" w:author="hyx" w:date="2018-11-10T18:48:00Z"/>
                      <w:sz w:val="21"/>
                      <w:szCs w:val="21"/>
                    </w:rPr>
                  </w:pPr>
                  <w:ins w:id="2364" w:author="hyx" w:date="2018-11-10T18:48:00Z">
                    <w:r w:rsidRPr="00F100C9">
                      <w:rPr>
                        <w:rFonts w:hint="eastAsia"/>
                        <w:b/>
                        <w:color w:val="000000"/>
                        <w:sz w:val="21"/>
                        <w:szCs w:val="21"/>
                      </w:rPr>
                      <w:t>负责内容</w:t>
                    </w:r>
                  </w:ins>
                </w:p>
              </w:tc>
              <w:tc>
                <w:tcPr>
                  <w:tcW w:w="1134" w:type="dxa"/>
                  <w:shd w:val="clear" w:color="auto" w:fill="BDD6EE" w:themeFill="accent1" w:themeFillTint="66"/>
                  <w:vAlign w:val="center"/>
                </w:tcPr>
                <w:p w14:paraId="106CD2FD" w14:textId="77777777" w:rsidR="00912B46" w:rsidRPr="00F100C9" w:rsidRDefault="00912B46" w:rsidP="00912B46">
                  <w:pPr>
                    <w:rPr>
                      <w:ins w:id="2365" w:author="hyx" w:date="2018-11-10T18:48:00Z"/>
                      <w:sz w:val="21"/>
                      <w:szCs w:val="21"/>
                    </w:rPr>
                  </w:pPr>
                  <w:ins w:id="2366" w:author="hyx" w:date="2018-11-10T18:48:00Z">
                    <w:r>
                      <w:rPr>
                        <w:rFonts w:hint="eastAsia"/>
                        <w:b/>
                        <w:color w:val="000000"/>
                        <w:sz w:val="21"/>
                        <w:szCs w:val="21"/>
                      </w:rPr>
                      <w:t>微信号</w:t>
                    </w:r>
                  </w:ins>
                </w:p>
              </w:tc>
              <w:tc>
                <w:tcPr>
                  <w:tcW w:w="1559" w:type="dxa"/>
                  <w:shd w:val="clear" w:color="auto" w:fill="BDD6EE" w:themeFill="accent1" w:themeFillTint="66"/>
                  <w:vAlign w:val="center"/>
                </w:tcPr>
                <w:p w14:paraId="39E6EB35" w14:textId="77777777" w:rsidR="00912B46" w:rsidRPr="00F100C9" w:rsidRDefault="00912B46" w:rsidP="00912B46">
                  <w:pPr>
                    <w:rPr>
                      <w:ins w:id="2367" w:author="hyx" w:date="2018-11-10T18:48:00Z"/>
                      <w:sz w:val="21"/>
                      <w:szCs w:val="21"/>
                    </w:rPr>
                  </w:pPr>
                  <w:ins w:id="2368" w:author="hyx" w:date="2018-11-10T18:48:00Z">
                    <w:r>
                      <w:rPr>
                        <w:rFonts w:hint="eastAsia"/>
                        <w:b/>
                        <w:color w:val="000000"/>
                        <w:sz w:val="21"/>
                        <w:szCs w:val="21"/>
                      </w:rPr>
                      <w:t>QQ号</w:t>
                    </w:r>
                  </w:ins>
                </w:p>
              </w:tc>
              <w:tc>
                <w:tcPr>
                  <w:tcW w:w="1385" w:type="dxa"/>
                  <w:shd w:val="clear" w:color="auto" w:fill="BDD6EE" w:themeFill="accent1" w:themeFillTint="66"/>
                  <w:vAlign w:val="center"/>
                </w:tcPr>
                <w:p w14:paraId="6ADA2C0A" w14:textId="77777777" w:rsidR="00912B46" w:rsidRPr="00F100C9" w:rsidRDefault="00912B46" w:rsidP="00912B46">
                  <w:pPr>
                    <w:rPr>
                      <w:ins w:id="2369" w:author="hyx" w:date="2018-11-10T18:48:00Z"/>
                      <w:sz w:val="21"/>
                      <w:szCs w:val="21"/>
                    </w:rPr>
                  </w:pPr>
                  <w:ins w:id="2370" w:author="hyx" w:date="2018-11-10T18:48:00Z">
                    <w:r w:rsidRPr="00F100C9">
                      <w:rPr>
                        <w:rFonts w:hint="eastAsia"/>
                        <w:b/>
                        <w:color w:val="000000"/>
                        <w:sz w:val="21"/>
                        <w:szCs w:val="21"/>
                      </w:rPr>
                      <w:t>电话号码</w:t>
                    </w:r>
                  </w:ins>
                </w:p>
              </w:tc>
              <w:tc>
                <w:tcPr>
                  <w:tcW w:w="741" w:type="dxa"/>
                  <w:shd w:val="clear" w:color="auto" w:fill="BDD6EE" w:themeFill="accent1" w:themeFillTint="66"/>
                  <w:vAlign w:val="center"/>
                </w:tcPr>
                <w:p w14:paraId="4ED86907" w14:textId="77777777" w:rsidR="00912B46" w:rsidRPr="00F100C9" w:rsidRDefault="00912B46" w:rsidP="00912B46">
                  <w:pPr>
                    <w:rPr>
                      <w:ins w:id="2371" w:author="hyx" w:date="2018-11-10T18:48:00Z"/>
                      <w:sz w:val="21"/>
                      <w:szCs w:val="21"/>
                    </w:rPr>
                  </w:pPr>
                  <w:ins w:id="2372" w:author="hyx" w:date="2018-11-10T18:48:00Z">
                    <w:r w:rsidRPr="00F100C9">
                      <w:rPr>
                        <w:rFonts w:hint="eastAsia"/>
                        <w:b/>
                        <w:color w:val="000000"/>
                        <w:sz w:val="21"/>
                        <w:szCs w:val="21"/>
                      </w:rPr>
                      <w:t>寝室号</w:t>
                    </w:r>
                  </w:ins>
                </w:p>
              </w:tc>
            </w:tr>
            <w:tr w:rsidR="00912B46" w:rsidRPr="00F100C9" w14:paraId="30F85CF6" w14:textId="77777777" w:rsidTr="004531A4">
              <w:trPr>
                <w:ins w:id="2373" w:author="hyx" w:date="2018-11-10T18:48:00Z"/>
              </w:trPr>
              <w:tc>
                <w:tcPr>
                  <w:tcW w:w="959" w:type="dxa"/>
                  <w:vAlign w:val="center"/>
                </w:tcPr>
                <w:p w14:paraId="04DAF358" w14:textId="77777777" w:rsidR="00912B46" w:rsidRPr="0096490C" w:rsidRDefault="00912B46" w:rsidP="00912B46">
                  <w:pPr>
                    <w:rPr>
                      <w:ins w:id="2374" w:author="hyx" w:date="2018-11-10T18:48:00Z"/>
                      <w:sz w:val="21"/>
                      <w:szCs w:val="21"/>
                    </w:rPr>
                  </w:pPr>
                  <w:ins w:id="2375" w:author="hyx" w:date="2018-11-10T18:48:00Z">
                    <w:r>
                      <w:rPr>
                        <w:rFonts w:hint="eastAsia"/>
                        <w:sz w:val="21"/>
                        <w:szCs w:val="21"/>
                      </w:rPr>
                      <w:t>文档编写员</w:t>
                    </w:r>
                  </w:ins>
                </w:p>
              </w:tc>
              <w:tc>
                <w:tcPr>
                  <w:tcW w:w="992" w:type="dxa"/>
                  <w:vAlign w:val="center"/>
                </w:tcPr>
                <w:p w14:paraId="5EB633E2" w14:textId="77777777" w:rsidR="00912B46" w:rsidRPr="00FF6AD1" w:rsidRDefault="00912B46" w:rsidP="00912B46">
                  <w:pPr>
                    <w:rPr>
                      <w:ins w:id="2376" w:author="hyx" w:date="2018-11-10T18:48:00Z"/>
                      <w:sz w:val="21"/>
                      <w:szCs w:val="21"/>
                    </w:rPr>
                  </w:pPr>
                  <w:ins w:id="2377" w:author="hyx" w:date="2018-11-10T18:48:00Z">
                    <w:r w:rsidRPr="00FF6AD1">
                      <w:rPr>
                        <w:rFonts w:hint="eastAsia"/>
                        <w:bCs/>
                        <w:color w:val="000000"/>
                        <w:sz w:val="21"/>
                        <w:szCs w:val="21"/>
                      </w:rPr>
                      <w:t>黄叶轩</w:t>
                    </w:r>
                  </w:ins>
                </w:p>
              </w:tc>
              <w:tc>
                <w:tcPr>
                  <w:tcW w:w="1985" w:type="dxa"/>
                  <w:vAlign w:val="center"/>
                </w:tcPr>
                <w:p w14:paraId="0EF158CB" w14:textId="77777777" w:rsidR="00912B46" w:rsidRPr="0096490C" w:rsidRDefault="00912B46" w:rsidP="00912B46">
                  <w:pPr>
                    <w:rPr>
                      <w:ins w:id="2378" w:author="hyx" w:date="2018-11-10T18:48:00Z"/>
                      <w:sz w:val="21"/>
                      <w:szCs w:val="21"/>
                    </w:rPr>
                  </w:pPr>
                  <w:ins w:id="2379" w:author="hyx" w:date="2018-11-10T18:48:00Z">
                    <w:r>
                      <w:rPr>
                        <w:rFonts w:hint="eastAsia"/>
                        <w:color w:val="000000"/>
                        <w:sz w:val="21"/>
                        <w:szCs w:val="21"/>
                      </w:rPr>
                      <w:t>负责分配到文档模块的编写，上传Git</w:t>
                    </w:r>
                  </w:ins>
                </w:p>
              </w:tc>
              <w:tc>
                <w:tcPr>
                  <w:tcW w:w="1134" w:type="dxa"/>
                  <w:vAlign w:val="center"/>
                </w:tcPr>
                <w:p w14:paraId="5BE8289B" w14:textId="77777777" w:rsidR="00912B46" w:rsidRPr="0096490C" w:rsidRDefault="00912B46" w:rsidP="00912B46">
                  <w:pPr>
                    <w:rPr>
                      <w:ins w:id="2380" w:author="hyx" w:date="2018-11-10T18:48:00Z"/>
                      <w:sz w:val="21"/>
                      <w:szCs w:val="21"/>
                    </w:rPr>
                  </w:pPr>
                  <w:ins w:id="2381" w:author="hyx" w:date="2018-11-10T18:48:00Z">
                    <w:r>
                      <w:rPr>
                        <w:rFonts w:hint="eastAsia"/>
                        <w:color w:val="000000"/>
                        <w:sz w:val="21"/>
                        <w:szCs w:val="21"/>
                      </w:rPr>
                      <w:t>Hyxzucc</w:t>
                    </w:r>
                  </w:ins>
                </w:p>
              </w:tc>
              <w:tc>
                <w:tcPr>
                  <w:tcW w:w="1559" w:type="dxa"/>
                  <w:vAlign w:val="center"/>
                </w:tcPr>
                <w:p w14:paraId="746A995F" w14:textId="77777777" w:rsidR="00912B46" w:rsidRPr="0096490C" w:rsidRDefault="00912B46" w:rsidP="00912B46">
                  <w:pPr>
                    <w:rPr>
                      <w:ins w:id="2382" w:author="hyx" w:date="2018-11-10T18:48:00Z"/>
                      <w:sz w:val="21"/>
                      <w:szCs w:val="21"/>
                    </w:rPr>
                  </w:pPr>
                  <w:ins w:id="2383" w:author="hyx" w:date="2018-11-10T18:48:00Z">
                    <w:r>
                      <w:rPr>
                        <w:bCs/>
                        <w:color w:val="000000"/>
                        <w:sz w:val="21"/>
                        <w:szCs w:val="21"/>
                      </w:rPr>
                      <w:t>1103057282</w:t>
                    </w:r>
                  </w:ins>
                </w:p>
              </w:tc>
              <w:tc>
                <w:tcPr>
                  <w:tcW w:w="1385" w:type="dxa"/>
                  <w:vAlign w:val="center"/>
                </w:tcPr>
                <w:p w14:paraId="388AD443" w14:textId="77777777" w:rsidR="00912B46" w:rsidRPr="0096490C" w:rsidRDefault="00912B46" w:rsidP="00912B46">
                  <w:pPr>
                    <w:rPr>
                      <w:ins w:id="2384" w:author="hyx" w:date="2018-11-10T18:48:00Z"/>
                      <w:sz w:val="21"/>
                      <w:szCs w:val="21"/>
                    </w:rPr>
                  </w:pPr>
                  <w:ins w:id="2385" w:author="hyx" w:date="2018-11-10T18:48:00Z">
                    <w:r>
                      <w:rPr>
                        <w:bCs/>
                        <w:color w:val="000000"/>
                        <w:sz w:val="21"/>
                        <w:szCs w:val="21"/>
                      </w:rPr>
                      <w:t>13588899102</w:t>
                    </w:r>
                  </w:ins>
                </w:p>
              </w:tc>
              <w:tc>
                <w:tcPr>
                  <w:tcW w:w="741" w:type="dxa"/>
                  <w:vAlign w:val="center"/>
                </w:tcPr>
                <w:p w14:paraId="40FDE6D5" w14:textId="77777777" w:rsidR="00912B46" w:rsidRDefault="00912B46" w:rsidP="00912B46">
                  <w:pPr>
                    <w:rPr>
                      <w:ins w:id="2386" w:author="hyx" w:date="2018-11-10T18:48:00Z"/>
                      <w:rFonts w:asciiTheme="majorEastAsia" w:eastAsiaTheme="majorEastAsia" w:hAnsiTheme="majorEastAsia" w:cs="Helvetica Neue"/>
                      <w:color w:val="000000"/>
                      <w:szCs w:val="26"/>
                    </w:rPr>
                  </w:pPr>
                  <w:ins w:id="2387" w:author="hyx" w:date="2018-11-10T18:48:00Z">
                    <w:r>
                      <w:rPr>
                        <w:rFonts w:asciiTheme="majorEastAsia" w:eastAsiaTheme="majorEastAsia" w:hAnsiTheme="majorEastAsia" w:cs="Helvetica Neue"/>
                        <w:color w:val="000000"/>
                        <w:szCs w:val="26"/>
                      </w:rPr>
                      <w:t>弘毅</w:t>
                    </w:r>
                  </w:ins>
                </w:p>
                <w:p w14:paraId="678D40B5" w14:textId="77777777" w:rsidR="00912B46" w:rsidRPr="0096490C" w:rsidRDefault="00912B46" w:rsidP="00912B46">
                  <w:pPr>
                    <w:rPr>
                      <w:ins w:id="2388" w:author="hyx" w:date="2018-11-10T18:48:00Z"/>
                      <w:sz w:val="21"/>
                      <w:szCs w:val="21"/>
                    </w:rPr>
                  </w:pPr>
                  <w:ins w:id="2389" w:author="hyx" w:date="2018-11-10T18:48:00Z">
                    <w:r>
                      <w:rPr>
                        <w:rFonts w:asciiTheme="majorEastAsia" w:eastAsiaTheme="majorEastAsia" w:hAnsiTheme="majorEastAsia" w:cs="Helvetica Neue"/>
                        <w:color w:val="000000"/>
                        <w:szCs w:val="26"/>
                      </w:rPr>
                      <w:t>2-210</w:t>
                    </w:r>
                  </w:ins>
                </w:p>
              </w:tc>
            </w:tr>
            <w:tr w:rsidR="00912B46" w:rsidRPr="00F100C9" w14:paraId="20E654B2" w14:textId="77777777" w:rsidTr="004531A4">
              <w:trPr>
                <w:ins w:id="2390" w:author="hyx" w:date="2018-11-10T18:48:00Z"/>
              </w:trPr>
              <w:tc>
                <w:tcPr>
                  <w:tcW w:w="959" w:type="dxa"/>
                  <w:vAlign w:val="center"/>
                </w:tcPr>
                <w:p w14:paraId="431310D9" w14:textId="77777777" w:rsidR="00912B46" w:rsidRPr="0096490C" w:rsidRDefault="00912B46" w:rsidP="00912B46">
                  <w:pPr>
                    <w:rPr>
                      <w:ins w:id="2391" w:author="hyx" w:date="2018-11-10T18:48:00Z"/>
                      <w:sz w:val="21"/>
                      <w:szCs w:val="21"/>
                    </w:rPr>
                  </w:pPr>
                  <w:ins w:id="2392" w:author="hyx" w:date="2018-11-10T18:48:00Z">
                    <w:r>
                      <w:rPr>
                        <w:rFonts w:hint="eastAsia"/>
                        <w:sz w:val="21"/>
                        <w:szCs w:val="21"/>
                      </w:rPr>
                      <w:t>文档编写员</w:t>
                    </w:r>
                  </w:ins>
                </w:p>
              </w:tc>
              <w:tc>
                <w:tcPr>
                  <w:tcW w:w="992" w:type="dxa"/>
                  <w:vAlign w:val="center"/>
                </w:tcPr>
                <w:p w14:paraId="4D7A399C" w14:textId="77777777" w:rsidR="00912B46" w:rsidRPr="00FF6AD1" w:rsidRDefault="00912B46" w:rsidP="00912B46">
                  <w:pPr>
                    <w:rPr>
                      <w:ins w:id="2393" w:author="hyx" w:date="2018-11-10T18:48:00Z"/>
                      <w:sz w:val="21"/>
                      <w:szCs w:val="21"/>
                    </w:rPr>
                  </w:pPr>
                  <w:ins w:id="2394" w:author="hyx" w:date="2018-11-10T18:48:00Z">
                    <w:r w:rsidRPr="00FF6AD1">
                      <w:rPr>
                        <w:rFonts w:hint="eastAsia"/>
                        <w:bCs/>
                        <w:color w:val="000000"/>
                        <w:sz w:val="21"/>
                        <w:szCs w:val="21"/>
                      </w:rPr>
                      <w:t>陈俊仁</w:t>
                    </w:r>
                  </w:ins>
                </w:p>
              </w:tc>
              <w:tc>
                <w:tcPr>
                  <w:tcW w:w="1985" w:type="dxa"/>
                  <w:vAlign w:val="center"/>
                </w:tcPr>
                <w:p w14:paraId="6500FB46" w14:textId="77777777" w:rsidR="00912B46" w:rsidRPr="0096490C" w:rsidRDefault="00912B46" w:rsidP="00912B46">
                  <w:pPr>
                    <w:rPr>
                      <w:ins w:id="2395" w:author="hyx" w:date="2018-11-10T18:48:00Z"/>
                      <w:sz w:val="21"/>
                      <w:szCs w:val="21"/>
                    </w:rPr>
                  </w:pPr>
                  <w:ins w:id="2396" w:author="hyx" w:date="2018-11-10T18:48:00Z">
                    <w:r>
                      <w:rPr>
                        <w:rFonts w:hint="eastAsia"/>
                        <w:color w:val="000000"/>
                        <w:sz w:val="21"/>
                        <w:szCs w:val="21"/>
                      </w:rPr>
                      <w:t>负责分配到文档模块的编写，上传Git</w:t>
                    </w:r>
                  </w:ins>
                </w:p>
              </w:tc>
              <w:tc>
                <w:tcPr>
                  <w:tcW w:w="1134" w:type="dxa"/>
                  <w:vAlign w:val="center"/>
                </w:tcPr>
                <w:p w14:paraId="71B491F4" w14:textId="77777777" w:rsidR="00912B46" w:rsidRPr="0096490C" w:rsidRDefault="00912B46" w:rsidP="00912B46">
                  <w:pPr>
                    <w:rPr>
                      <w:ins w:id="2397" w:author="hyx" w:date="2018-11-10T18:48:00Z"/>
                      <w:sz w:val="21"/>
                      <w:szCs w:val="21"/>
                    </w:rPr>
                  </w:pPr>
                  <w:ins w:id="2398" w:author="hyx" w:date="2018-11-10T18:48:00Z">
                    <w:r w:rsidRPr="00A05CFE">
                      <w:t>chenjunren6745</w:t>
                    </w:r>
                  </w:ins>
                </w:p>
              </w:tc>
              <w:tc>
                <w:tcPr>
                  <w:tcW w:w="1559" w:type="dxa"/>
                  <w:vAlign w:val="center"/>
                </w:tcPr>
                <w:p w14:paraId="37504290" w14:textId="77777777" w:rsidR="00912B46" w:rsidRPr="0096490C" w:rsidRDefault="00912B46" w:rsidP="00912B46">
                  <w:pPr>
                    <w:rPr>
                      <w:ins w:id="2399" w:author="hyx" w:date="2018-11-10T18:48:00Z"/>
                      <w:sz w:val="21"/>
                      <w:szCs w:val="21"/>
                    </w:rPr>
                  </w:pPr>
                  <w:ins w:id="2400" w:author="hyx" w:date="2018-11-10T18:48:00Z">
                    <w:r w:rsidRPr="00A05CFE">
                      <w:t>374955336</w:t>
                    </w:r>
                  </w:ins>
                </w:p>
              </w:tc>
              <w:tc>
                <w:tcPr>
                  <w:tcW w:w="1385" w:type="dxa"/>
                  <w:vAlign w:val="center"/>
                </w:tcPr>
                <w:p w14:paraId="1D167125" w14:textId="77777777" w:rsidR="00912B46" w:rsidRPr="0096490C" w:rsidRDefault="00912B46" w:rsidP="00912B46">
                  <w:pPr>
                    <w:rPr>
                      <w:ins w:id="2401" w:author="hyx" w:date="2018-11-10T18:48:00Z"/>
                      <w:sz w:val="21"/>
                      <w:szCs w:val="21"/>
                    </w:rPr>
                  </w:pPr>
                  <w:ins w:id="2402" w:author="hyx" w:date="2018-11-10T18:48:00Z">
                    <w:r w:rsidRPr="004A3875">
                      <w:t>17376503405</w:t>
                    </w:r>
                  </w:ins>
                </w:p>
              </w:tc>
              <w:tc>
                <w:tcPr>
                  <w:tcW w:w="741" w:type="dxa"/>
                  <w:vAlign w:val="center"/>
                </w:tcPr>
                <w:p w14:paraId="00FF6253" w14:textId="77777777" w:rsidR="00912B46" w:rsidRDefault="00912B46" w:rsidP="00912B46">
                  <w:pPr>
                    <w:rPr>
                      <w:ins w:id="2403" w:author="hyx" w:date="2018-11-10T18:48:00Z"/>
                      <w:rFonts w:asciiTheme="majorEastAsia" w:eastAsiaTheme="majorEastAsia" w:hAnsiTheme="majorEastAsia" w:cs="Helvetica Neue"/>
                      <w:color w:val="000000"/>
                      <w:szCs w:val="26"/>
                    </w:rPr>
                  </w:pPr>
                  <w:ins w:id="2404" w:author="hyx" w:date="2018-11-10T18:48:00Z">
                    <w:r>
                      <w:rPr>
                        <w:rFonts w:asciiTheme="majorEastAsia" w:eastAsiaTheme="majorEastAsia" w:hAnsiTheme="majorEastAsia" w:cs="Helvetica Neue"/>
                        <w:color w:val="000000"/>
                        <w:szCs w:val="26"/>
                      </w:rPr>
                      <w:t>弘毅</w:t>
                    </w:r>
                  </w:ins>
                </w:p>
                <w:p w14:paraId="606BC15F" w14:textId="77777777" w:rsidR="00912B46" w:rsidRPr="0096490C" w:rsidRDefault="00912B46" w:rsidP="00912B46">
                  <w:pPr>
                    <w:rPr>
                      <w:ins w:id="2405" w:author="hyx" w:date="2018-11-10T18:48:00Z"/>
                      <w:sz w:val="21"/>
                      <w:szCs w:val="21"/>
                    </w:rPr>
                  </w:pPr>
                  <w:ins w:id="2406" w:author="hyx" w:date="2018-11-10T18:48:00Z">
                    <w:r>
                      <w:rPr>
                        <w:rFonts w:asciiTheme="majorEastAsia" w:eastAsiaTheme="majorEastAsia" w:hAnsiTheme="majorEastAsia" w:cs="Helvetica Neue"/>
                        <w:color w:val="000000"/>
                        <w:szCs w:val="26"/>
                      </w:rPr>
                      <w:t>2-209</w:t>
                    </w:r>
                  </w:ins>
                </w:p>
              </w:tc>
            </w:tr>
            <w:tr w:rsidR="00912B46" w:rsidRPr="00F100C9" w14:paraId="6509A046" w14:textId="77777777" w:rsidTr="004531A4">
              <w:trPr>
                <w:ins w:id="2407" w:author="hyx" w:date="2018-11-10T18:48:00Z"/>
              </w:trPr>
              <w:tc>
                <w:tcPr>
                  <w:tcW w:w="959" w:type="dxa"/>
                  <w:vAlign w:val="center"/>
                </w:tcPr>
                <w:p w14:paraId="3F4C0748" w14:textId="77777777" w:rsidR="00912B46" w:rsidRPr="0096490C" w:rsidRDefault="00912B46" w:rsidP="00912B46">
                  <w:pPr>
                    <w:rPr>
                      <w:ins w:id="2408" w:author="hyx" w:date="2018-11-10T18:48:00Z"/>
                      <w:sz w:val="21"/>
                      <w:szCs w:val="21"/>
                    </w:rPr>
                  </w:pPr>
                  <w:ins w:id="2409" w:author="hyx" w:date="2018-11-10T18:48:00Z">
                    <w:r>
                      <w:rPr>
                        <w:rFonts w:hint="eastAsia"/>
                        <w:sz w:val="21"/>
                        <w:szCs w:val="21"/>
                      </w:rPr>
                      <w:t>文档编写员</w:t>
                    </w:r>
                  </w:ins>
                </w:p>
              </w:tc>
              <w:tc>
                <w:tcPr>
                  <w:tcW w:w="992" w:type="dxa"/>
                  <w:vAlign w:val="center"/>
                </w:tcPr>
                <w:p w14:paraId="62C02E18" w14:textId="77777777" w:rsidR="00912B46" w:rsidRPr="00FF6AD1" w:rsidRDefault="00912B46" w:rsidP="00912B46">
                  <w:pPr>
                    <w:rPr>
                      <w:ins w:id="2410" w:author="hyx" w:date="2018-11-10T18:48:00Z"/>
                      <w:sz w:val="21"/>
                      <w:szCs w:val="21"/>
                    </w:rPr>
                  </w:pPr>
                  <w:ins w:id="2411" w:author="hyx" w:date="2018-11-10T18:48:00Z">
                    <w:r w:rsidRPr="00FF6AD1">
                      <w:rPr>
                        <w:rFonts w:hint="eastAsia"/>
                        <w:bCs/>
                        <w:color w:val="000000"/>
                        <w:sz w:val="21"/>
                        <w:szCs w:val="21"/>
                      </w:rPr>
                      <w:t>陈苏民</w:t>
                    </w:r>
                  </w:ins>
                </w:p>
              </w:tc>
              <w:tc>
                <w:tcPr>
                  <w:tcW w:w="1985" w:type="dxa"/>
                  <w:vAlign w:val="center"/>
                </w:tcPr>
                <w:p w14:paraId="01B53FDD" w14:textId="77777777" w:rsidR="00912B46" w:rsidRPr="0096490C" w:rsidRDefault="00912B46" w:rsidP="00912B46">
                  <w:pPr>
                    <w:rPr>
                      <w:ins w:id="2412" w:author="hyx" w:date="2018-11-10T18:48:00Z"/>
                      <w:sz w:val="21"/>
                      <w:szCs w:val="21"/>
                    </w:rPr>
                  </w:pPr>
                  <w:ins w:id="2413" w:author="hyx" w:date="2018-11-10T18:48:00Z">
                    <w:r>
                      <w:rPr>
                        <w:rFonts w:hint="eastAsia"/>
                        <w:color w:val="000000"/>
                        <w:sz w:val="21"/>
                        <w:szCs w:val="21"/>
                      </w:rPr>
                      <w:t>负责分配到文档模块的编写，上传Git</w:t>
                    </w:r>
                  </w:ins>
                </w:p>
              </w:tc>
              <w:tc>
                <w:tcPr>
                  <w:tcW w:w="1134" w:type="dxa"/>
                  <w:vAlign w:val="center"/>
                </w:tcPr>
                <w:p w14:paraId="215FBF67" w14:textId="77777777" w:rsidR="00912B46" w:rsidRPr="0096490C" w:rsidRDefault="00912B46" w:rsidP="00912B46">
                  <w:pPr>
                    <w:rPr>
                      <w:ins w:id="2414" w:author="hyx" w:date="2018-11-10T18:48:00Z"/>
                      <w:sz w:val="21"/>
                      <w:szCs w:val="21"/>
                    </w:rPr>
                  </w:pPr>
                  <w:ins w:id="2415" w:author="hyx" w:date="2018-11-10T18:48:00Z">
                    <w:r w:rsidRPr="00A05CFE">
                      <w:t>c96s1m</w:t>
                    </w:r>
                  </w:ins>
                </w:p>
              </w:tc>
              <w:tc>
                <w:tcPr>
                  <w:tcW w:w="1559" w:type="dxa"/>
                  <w:vAlign w:val="center"/>
                </w:tcPr>
                <w:p w14:paraId="713E9C26" w14:textId="77777777" w:rsidR="00912B46" w:rsidRPr="0096490C" w:rsidRDefault="00912B46" w:rsidP="00912B46">
                  <w:pPr>
                    <w:rPr>
                      <w:ins w:id="2416" w:author="hyx" w:date="2018-11-10T18:48:00Z"/>
                      <w:sz w:val="21"/>
                      <w:szCs w:val="21"/>
                    </w:rPr>
                  </w:pPr>
                  <w:ins w:id="2417" w:author="hyx" w:date="2018-11-10T18:48:00Z">
                    <w:r w:rsidRPr="004A3875">
                      <w:rPr>
                        <w:bCs/>
                        <w:color w:val="000000"/>
                        <w:szCs w:val="21"/>
                      </w:rPr>
                      <w:t>245023559</w:t>
                    </w:r>
                  </w:ins>
                </w:p>
              </w:tc>
              <w:tc>
                <w:tcPr>
                  <w:tcW w:w="1385" w:type="dxa"/>
                  <w:vAlign w:val="center"/>
                </w:tcPr>
                <w:p w14:paraId="09F94476" w14:textId="77777777" w:rsidR="00912B46" w:rsidRPr="0096490C" w:rsidRDefault="00912B46" w:rsidP="00912B46">
                  <w:pPr>
                    <w:rPr>
                      <w:ins w:id="2418" w:author="hyx" w:date="2018-11-10T18:48:00Z"/>
                      <w:sz w:val="21"/>
                      <w:szCs w:val="21"/>
                    </w:rPr>
                  </w:pPr>
                  <w:ins w:id="2419" w:author="hyx" w:date="2018-11-10T18:48:00Z">
                    <w:r w:rsidRPr="004A3875">
                      <w:rPr>
                        <w:rFonts w:ascii="Times New Roman" w:hAnsi="Times New Roman" w:cs="Times New Roman"/>
                        <w:szCs w:val="24"/>
                      </w:rPr>
                      <w:t>19967308296</w:t>
                    </w:r>
                  </w:ins>
                </w:p>
              </w:tc>
              <w:tc>
                <w:tcPr>
                  <w:tcW w:w="741" w:type="dxa"/>
                  <w:vAlign w:val="center"/>
                </w:tcPr>
                <w:p w14:paraId="3AC410A6" w14:textId="77777777" w:rsidR="00912B46" w:rsidRDefault="00912B46" w:rsidP="00912B46">
                  <w:pPr>
                    <w:rPr>
                      <w:ins w:id="2420" w:author="hyx" w:date="2018-11-10T18:48:00Z"/>
                      <w:rFonts w:asciiTheme="majorEastAsia" w:eastAsiaTheme="majorEastAsia" w:hAnsiTheme="majorEastAsia" w:cs="Helvetica Neue"/>
                      <w:color w:val="000000"/>
                      <w:szCs w:val="26"/>
                    </w:rPr>
                  </w:pPr>
                  <w:ins w:id="2421" w:author="hyx" w:date="2018-11-10T18:48:00Z">
                    <w:r>
                      <w:rPr>
                        <w:rFonts w:asciiTheme="majorEastAsia" w:eastAsiaTheme="majorEastAsia" w:hAnsiTheme="majorEastAsia" w:cs="Helvetica Neue"/>
                        <w:color w:val="000000"/>
                        <w:szCs w:val="26"/>
                      </w:rPr>
                      <w:t>弘毅</w:t>
                    </w:r>
                  </w:ins>
                </w:p>
                <w:p w14:paraId="0EBF8979" w14:textId="77777777" w:rsidR="00912B46" w:rsidRPr="0096490C" w:rsidRDefault="00912B46" w:rsidP="00912B46">
                  <w:pPr>
                    <w:rPr>
                      <w:ins w:id="2422" w:author="hyx" w:date="2018-11-10T18:48:00Z"/>
                      <w:sz w:val="21"/>
                      <w:szCs w:val="21"/>
                    </w:rPr>
                  </w:pPr>
                  <w:ins w:id="2423" w:author="hyx" w:date="2018-11-10T18:48:00Z">
                    <w:r>
                      <w:rPr>
                        <w:rFonts w:asciiTheme="majorEastAsia" w:eastAsiaTheme="majorEastAsia" w:hAnsiTheme="majorEastAsia" w:cs="Helvetica Neue"/>
                        <w:color w:val="000000"/>
                        <w:szCs w:val="26"/>
                      </w:rPr>
                      <w:t>1-124</w:t>
                    </w:r>
                  </w:ins>
                </w:p>
              </w:tc>
            </w:tr>
            <w:tr w:rsidR="00912B46" w:rsidRPr="00F100C9" w14:paraId="517DF208" w14:textId="77777777" w:rsidTr="004531A4">
              <w:trPr>
                <w:ins w:id="2424" w:author="hyx" w:date="2018-11-10T18:48:00Z"/>
              </w:trPr>
              <w:tc>
                <w:tcPr>
                  <w:tcW w:w="959" w:type="dxa"/>
                  <w:vAlign w:val="center"/>
                </w:tcPr>
                <w:p w14:paraId="3D569BE9" w14:textId="77777777" w:rsidR="00912B46" w:rsidRPr="0096490C" w:rsidRDefault="00912B46" w:rsidP="00912B46">
                  <w:pPr>
                    <w:rPr>
                      <w:ins w:id="2425" w:author="hyx" w:date="2018-11-10T18:48:00Z"/>
                      <w:sz w:val="21"/>
                      <w:szCs w:val="21"/>
                    </w:rPr>
                  </w:pPr>
                  <w:ins w:id="2426" w:author="hyx" w:date="2018-11-10T18:48:00Z">
                    <w:r>
                      <w:rPr>
                        <w:rFonts w:hint="eastAsia"/>
                        <w:sz w:val="21"/>
                        <w:szCs w:val="21"/>
                      </w:rPr>
                      <w:t>文档编写员</w:t>
                    </w:r>
                  </w:ins>
                </w:p>
              </w:tc>
              <w:tc>
                <w:tcPr>
                  <w:tcW w:w="992" w:type="dxa"/>
                  <w:vAlign w:val="center"/>
                </w:tcPr>
                <w:p w14:paraId="3EA80480" w14:textId="77777777" w:rsidR="00912B46" w:rsidRPr="00FF6AD1" w:rsidRDefault="00912B46" w:rsidP="00912B46">
                  <w:pPr>
                    <w:rPr>
                      <w:ins w:id="2427" w:author="hyx" w:date="2018-11-10T18:48:00Z"/>
                      <w:sz w:val="21"/>
                      <w:szCs w:val="21"/>
                    </w:rPr>
                  </w:pPr>
                  <w:ins w:id="2428" w:author="hyx" w:date="2018-11-10T18:48:00Z">
                    <w:r w:rsidRPr="00FF6AD1">
                      <w:rPr>
                        <w:rFonts w:hint="eastAsia"/>
                        <w:bCs/>
                        <w:color w:val="000000"/>
                        <w:sz w:val="21"/>
                        <w:szCs w:val="21"/>
                      </w:rPr>
                      <w:t>徐双铅</w:t>
                    </w:r>
                  </w:ins>
                </w:p>
              </w:tc>
              <w:tc>
                <w:tcPr>
                  <w:tcW w:w="1985" w:type="dxa"/>
                  <w:vAlign w:val="center"/>
                </w:tcPr>
                <w:p w14:paraId="4EC16795" w14:textId="77777777" w:rsidR="00912B46" w:rsidRPr="0096490C" w:rsidRDefault="00912B46" w:rsidP="00912B46">
                  <w:pPr>
                    <w:rPr>
                      <w:ins w:id="2429" w:author="hyx" w:date="2018-11-10T18:48:00Z"/>
                      <w:sz w:val="21"/>
                      <w:szCs w:val="21"/>
                    </w:rPr>
                  </w:pPr>
                  <w:ins w:id="2430" w:author="hyx" w:date="2018-11-10T18:48:00Z">
                    <w:r>
                      <w:rPr>
                        <w:rFonts w:hint="eastAsia"/>
                        <w:color w:val="000000"/>
                        <w:sz w:val="21"/>
                        <w:szCs w:val="21"/>
                      </w:rPr>
                      <w:t>负责分配到文档模块的编写，上传Git</w:t>
                    </w:r>
                  </w:ins>
                </w:p>
              </w:tc>
              <w:tc>
                <w:tcPr>
                  <w:tcW w:w="1134" w:type="dxa"/>
                  <w:vAlign w:val="center"/>
                </w:tcPr>
                <w:p w14:paraId="6CAFAB19" w14:textId="77777777" w:rsidR="00912B46" w:rsidRPr="0096490C" w:rsidRDefault="00912B46" w:rsidP="00912B46">
                  <w:pPr>
                    <w:rPr>
                      <w:ins w:id="2431" w:author="hyx" w:date="2018-11-10T18:48:00Z"/>
                      <w:sz w:val="21"/>
                      <w:szCs w:val="21"/>
                    </w:rPr>
                  </w:pPr>
                  <w:ins w:id="2432" w:author="hyx" w:date="2018-11-10T18:48:00Z">
                    <w:r w:rsidRPr="00A05CFE">
                      <w:t>CXM1064081300</w:t>
                    </w:r>
                  </w:ins>
                </w:p>
              </w:tc>
              <w:tc>
                <w:tcPr>
                  <w:tcW w:w="1559" w:type="dxa"/>
                  <w:vAlign w:val="center"/>
                </w:tcPr>
                <w:p w14:paraId="2A43D478" w14:textId="77777777" w:rsidR="00912B46" w:rsidRPr="0096490C" w:rsidRDefault="00912B46" w:rsidP="00912B46">
                  <w:pPr>
                    <w:rPr>
                      <w:ins w:id="2433" w:author="hyx" w:date="2018-11-10T18:48:00Z"/>
                      <w:sz w:val="21"/>
                      <w:szCs w:val="21"/>
                    </w:rPr>
                  </w:pPr>
                  <w:ins w:id="2434" w:author="hyx" w:date="2018-11-10T18:48:00Z">
                    <w:r w:rsidRPr="00A05CFE">
                      <w:t>1227442409</w:t>
                    </w:r>
                  </w:ins>
                </w:p>
              </w:tc>
              <w:tc>
                <w:tcPr>
                  <w:tcW w:w="1385" w:type="dxa"/>
                  <w:vAlign w:val="center"/>
                </w:tcPr>
                <w:p w14:paraId="073AD923" w14:textId="77777777" w:rsidR="00912B46" w:rsidRPr="0096490C" w:rsidRDefault="00912B46" w:rsidP="00912B46">
                  <w:pPr>
                    <w:rPr>
                      <w:ins w:id="2435" w:author="hyx" w:date="2018-11-10T18:48:00Z"/>
                      <w:sz w:val="21"/>
                      <w:szCs w:val="21"/>
                    </w:rPr>
                  </w:pPr>
                  <w:ins w:id="2436" w:author="hyx" w:date="2018-11-10T18:48:00Z">
                    <w:r>
                      <w:t>18094711647</w:t>
                    </w:r>
                  </w:ins>
                </w:p>
              </w:tc>
              <w:tc>
                <w:tcPr>
                  <w:tcW w:w="741" w:type="dxa"/>
                  <w:vAlign w:val="center"/>
                </w:tcPr>
                <w:p w14:paraId="77A8C983" w14:textId="77777777" w:rsidR="00912B46" w:rsidRDefault="00912B46" w:rsidP="00912B46">
                  <w:pPr>
                    <w:rPr>
                      <w:ins w:id="2437" w:author="hyx" w:date="2018-11-10T18:48:00Z"/>
                      <w:rFonts w:asciiTheme="majorEastAsia" w:eastAsiaTheme="majorEastAsia" w:hAnsiTheme="majorEastAsia" w:cs="Helvetica Neue"/>
                      <w:color w:val="000000"/>
                      <w:szCs w:val="26"/>
                    </w:rPr>
                  </w:pPr>
                  <w:ins w:id="2438" w:author="hyx" w:date="2018-11-10T18:48:00Z">
                    <w:r>
                      <w:rPr>
                        <w:rFonts w:asciiTheme="majorEastAsia" w:eastAsiaTheme="majorEastAsia" w:hAnsiTheme="majorEastAsia" w:cs="Helvetica Neue"/>
                        <w:color w:val="000000"/>
                        <w:szCs w:val="26"/>
                      </w:rPr>
                      <w:t>弘毅</w:t>
                    </w:r>
                  </w:ins>
                </w:p>
                <w:p w14:paraId="21479077" w14:textId="77777777" w:rsidR="00912B46" w:rsidRPr="0096490C" w:rsidRDefault="00912B46" w:rsidP="00912B46">
                  <w:pPr>
                    <w:rPr>
                      <w:ins w:id="2439" w:author="hyx" w:date="2018-11-10T18:48:00Z"/>
                      <w:sz w:val="21"/>
                      <w:szCs w:val="21"/>
                    </w:rPr>
                  </w:pPr>
                  <w:ins w:id="2440" w:author="hyx" w:date="2018-11-10T18:48:00Z">
                    <w:r>
                      <w:rPr>
                        <w:rFonts w:asciiTheme="majorEastAsia" w:eastAsiaTheme="majorEastAsia" w:hAnsiTheme="majorEastAsia" w:cs="Helvetica Neue"/>
                        <w:color w:val="000000"/>
                        <w:szCs w:val="26"/>
                      </w:rPr>
                      <w:t>2-207</w:t>
                    </w:r>
                  </w:ins>
                </w:p>
              </w:tc>
            </w:tr>
            <w:tr w:rsidR="00912B46" w:rsidRPr="00F100C9" w14:paraId="2DF795BF" w14:textId="77777777" w:rsidTr="004531A4">
              <w:trPr>
                <w:ins w:id="2441" w:author="hyx" w:date="2018-11-10T18:48:00Z"/>
              </w:trPr>
              <w:tc>
                <w:tcPr>
                  <w:tcW w:w="959" w:type="dxa"/>
                  <w:vAlign w:val="center"/>
                </w:tcPr>
                <w:p w14:paraId="67BAFDB6" w14:textId="77777777" w:rsidR="00912B46" w:rsidRPr="0096490C" w:rsidRDefault="00912B46" w:rsidP="00912B46">
                  <w:pPr>
                    <w:rPr>
                      <w:ins w:id="2442" w:author="hyx" w:date="2018-11-10T18:48:00Z"/>
                      <w:color w:val="000000"/>
                      <w:szCs w:val="21"/>
                    </w:rPr>
                  </w:pPr>
                  <w:ins w:id="2443" w:author="hyx" w:date="2018-11-10T18:48:00Z">
                    <w:r>
                      <w:rPr>
                        <w:rFonts w:hint="eastAsia"/>
                        <w:sz w:val="21"/>
                        <w:szCs w:val="21"/>
                      </w:rPr>
                      <w:t>文档编写员</w:t>
                    </w:r>
                  </w:ins>
                </w:p>
              </w:tc>
              <w:tc>
                <w:tcPr>
                  <w:tcW w:w="992" w:type="dxa"/>
                  <w:vAlign w:val="center"/>
                </w:tcPr>
                <w:p w14:paraId="0BA42309" w14:textId="77777777" w:rsidR="00912B46" w:rsidRPr="00FF6AD1" w:rsidRDefault="00912B46" w:rsidP="00912B46">
                  <w:pPr>
                    <w:rPr>
                      <w:ins w:id="2444" w:author="hyx" w:date="2018-11-10T18:48:00Z"/>
                      <w:color w:val="000000"/>
                      <w:sz w:val="21"/>
                      <w:szCs w:val="21"/>
                    </w:rPr>
                  </w:pPr>
                  <w:ins w:id="2445" w:author="hyx" w:date="2018-11-10T18:48:00Z">
                    <w:r w:rsidRPr="00FF6AD1">
                      <w:rPr>
                        <w:rFonts w:hint="eastAsia"/>
                        <w:bCs/>
                        <w:color w:val="000000"/>
                        <w:sz w:val="21"/>
                        <w:szCs w:val="21"/>
                      </w:rPr>
                      <w:t>吕迪</w:t>
                    </w:r>
                  </w:ins>
                </w:p>
              </w:tc>
              <w:tc>
                <w:tcPr>
                  <w:tcW w:w="1985" w:type="dxa"/>
                  <w:vAlign w:val="center"/>
                </w:tcPr>
                <w:p w14:paraId="32E0C3AC" w14:textId="77777777" w:rsidR="00912B46" w:rsidRDefault="00912B46" w:rsidP="00912B46">
                  <w:pPr>
                    <w:rPr>
                      <w:ins w:id="2446" w:author="hyx" w:date="2018-11-10T18:48:00Z"/>
                      <w:color w:val="000000"/>
                      <w:szCs w:val="21"/>
                    </w:rPr>
                  </w:pPr>
                  <w:ins w:id="2447" w:author="hyx" w:date="2018-11-10T18:48:00Z">
                    <w:r>
                      <w:rPr>
                        <w:rFonts w:hint="eastAsia"/>
                        <w:color w:val="000000"/>
                        <w:sz w:val="21"/>
                        <w:szCs w:val="21"/>
                      </w:rPr>
                      <w:t>负责分配到文档模块的编写，上传Git</w:t>
                    </w:r>
                  </w:ins>
                </w:p>
              </w:tc>
              <w:tc>
                <w:tcPr>
                  <w:tcW w:w="1134" w:type="dxa"/>
                  <w:vAlign w:val="center"/>
                </w:tcPr>
                <w:p w14:paraId="73BF682F" w14:textId="77777777" w:rsidR="00912B46" w:rsidRPr="0096490C" w:rsidRDefault="00912B46" w:rsidP="00912B46">
                  <w:pPr>
                    <w:rPr>
                      <w:ins w:id="2448" w:author="hyx" w:date="2018-11-10T18:48:00Z"/>
                      <w:color w:val="000000"/>
                      <w:szCs w:val="21"/>
                    </w:rPr>
                  </w:pPr>
                  <w:ins w:id="2449" w:author="hyx" w:date="2018-11-10T18:48:00Z">
                    <w:r w:rsidRPr="00A05CFE">
                      <w:t>di62289</w:t>
                    </w:r>
                  </w:ins>
                </w:p>
              </w:tc>
              <w:tc>
                <w:tcPr>
                  <w:tcW w:w="1559" w:type="dxa"/>
                  <w:vAlign w:val="center"/>
                </w:tcPr>
                <w:p w14:paraId="110CD6F4" w14:textId="77777777" w:rsidR="00912B46" w:rsidRPr="0096490C" w:rsidRDefault="00912B46" w:rsidP="00912B46">
                  <w:pPr>
                    <w:rPr>
                      <w:ins w:id="2450" w:author="hyx" w:date="2018-11-10T18:48:00Z"/>
                      <w:color w:val="000000"/>
                      <w:szCs w:val="21"/>
                    </w:rPr>
                  </w:pPr>
                  <w:ins w:id="2451" w:author="hyx" w:date="2018-11-10T18:48:00Z">
                    <w:r w:rsidRPr="00A05CFE">
                      <w:t>935162289</w:t>
                    </w:r>
                  </w:ins>
                </w:p>
              </w:tc>
              <w:tc>
                <w:tcPr>
                  <w:tcW w:w="1385" w:type="dxa"/>
                  <w:vAlign w:val="center"/>
                </w:tcPr>
                <w:p w14:paraId="349EF621" w14:textId="77777777" w:rsidR="00912B46" w:rsidRPr="0096490C" w:rsidRDefault="00912B46" w:rsidP="00912B46">
                  <w:pPr>
                    <w:rPr>
                      <w:ins w:id="2452" w:author="hyx" w:date="2018-11-10T18:48:00Z"/>
                      <w:color w:val="000000"/>
                      <w:szCs w:val="21"/>
                    </w:rPr>
                  </w:pPr>
                  <w:ins w:id="2453" w:author="hyx" w:date="2018-11-10T18:48:00Z">
                    <w:r>
                      <w:t>17306413358</w:t>
                    </w:r>
                  </w:ins>
                </w:p>
              </w:tc>
              <w:tc>
                <w:tcPr>
                  <w:tcW w:w="741" w:type="dxa"/>
                  <w:vAlign w:val="center"/>
                </w:tcPr>
                <w:p w14:paraId="51551F43" w14:textId="77777777" w:rsidR="00912B46" w:rsidRDefault="00912B46" w:rsidP="00912B46">
                  <w:pPr>
                    <w:rPr>
                      <w:ins w:id="2454" w:author="hyx" w:date="2018-11-10T18:48:00Z"/>
                      <w:rFonts w:asciiTheme="majorEastAsia" w:eastAsiaTheme="majorEastAsia" w:hAnsiTheme="majorEastAsia" w:cs="Helvetica Neue"/>
                      <w:color w:val="000000"/>
                      <w:szCs w:val="26"/>
                    </w:rPr>
                  </w:pPr>
                  <w:ins w:id="2455" w:author="hyx" w:date="2018-11-10T18:48:00Z">
                    <w:r>
                      <w:rPr>
                        <w:rFonts w:asciiTheme="majorEastAsia" w:eastAsiaTheme="majorEastAsia" w:hAnsiTheme="majorEastAsia" w:cs="Helvetica Neue" w:hint="eastAsia"/>
                        <w:color w:val="000000"/>
                        <w:szCs w:val="26"/>
                      </w:rPr>
                      <w:t>求真</w:t>
                    </w:r>
                  </w:ins>
                </w:p>
                <w:p w14:paraId="499D2DEC" w14:textId="77777777" w:rsidR="00912B46" w:rsidRPr="0096490C" w:rsidRDefault="00912B46" w:rsidP="00912B46">
                  <w:pPr>
                    <w:rPr>
                      <w:ins w:id="2456" w:author="hyx" w:date="2018-11-10T18:48:00Z"/>
                      <w:color w:val="000000"/>
                      <w:szCs w:val="21"/>
                    </w:rPr>
                  </w:pPr>
                  <w:ins w:id="2457" w:author="hyx" w:date="2018-11-10T18:48:00Z">
                    <w:r>
                      <w:rPr>
                        <w:rFonts w:asciiTheme="majorEastAsia" w:eastAsiaTheme="majorEastAsia" w:hAnsiTheme="majorEastAsia" w:cs="Helvetica Neue"/>
                        <w:color w:val="000000"/>
                        <w:szCs w:val="26"/>
                      </w:rPr>
                      <w:t>1-125</w:t>
                    </w:r>
                  </w:ins>
                </w:p>
              </w:tc>
            </w:tr>
          </w:tbl>
          <w:p w14:paraId="101F2EC0" w14:textId="75D312FE" w:rsidR="0018304E" w:rsidRPr="0018304E" w:rsidDel="00912B46" w:rsidRDefault="0018304E" w:rsidP="0018304E">
            <w:pPr>
              <w:rPr>
                <w:del w:id="2458" w:author="hyx" w:date="2018-11-10T18:48:00Z"/>
                <w:sz w:val="21"/>
                <w:szCs w:val="22"/>
              </w:rPr>
            </w:pPr>
            <w:del w:id="2459" w:author="hyx" w:date="2018-11-10T18:48:00Z">
              <w:r w:rsidRPr="0018304E" w:rsidDel="00912B46">
                <w:rPr>
                  <w:rFonts w:hint="eastAsia"/>
                  <w:b/>
                  <w:sz w:val="21"/>
                  <w:szCs w:val="22"/>
                </w:rPr>
                <w:delText>职务</w:delText>
              </w:r>
            </w:del>
          </w:p>
        </w:tc>
        <w:tc>
          <w:tcPr>
            <w:tcW w:w="1144" w:type="dxa"/>
            <w:gridSpan w:val="2"/>
            <w:shd w:val="clear" w:color="auto" w:fill="BDD6EE" w:themeFill="accent1" w:themeFillTint="66"/>
            <w:vAlign w:val="center"/>
          </w:tcPr>
          <w:p w14:paraId="175129AF" w14:textId="52B392A9" w:rsidR="0018304E" w:rsidRPr="0018304E" w:rsidDel="00912B46" w:rsidRDefault="0018304E" w:rsidP="0018304E">
            <w:pPr>
              <w:rPr>
                <w:del w:id="2460" w:author="hyx" w:date="2018-11-10T18:48:00Z"/>
                <w:sz w:val="21"/>
                <w:szCs w:val="22"/>
              </w:rPr>
            </w:pPr>
            <w:del w:id="2461" w:author="hyx" w:date="2018-11-10T18:48:00Z">
              <w:r w:rsidRPr="0018304E" w:rsidDel="00912B46">
                <w:rPr>
                  <w:rFonts w:hint="eastAsia"/>
                  <w:b/>
                  <w:sz w:val="21"/>
                  <w:szCs w:val="22"/>
                </w:rPr>
                <w:delText>姓名</w:delText>
              </w:r>
            </w:del>
          </w:p>
        </w:tc>
        <w:tc>
          <w:tcPr>
            <w:tcW w:w="1155" w:type="dxa"/>
            <w:shd w:val="clear" w:color="auto" w:fill="BDD6EE" w:themeFill="accent1" w:themeFillTint="66"/>
            <w:vAlign w:val="center"/>
          </w:tcPr>
          <w:p w14:paraId="1FB8DF51" w14:textId="1307E35C" w:rsidR="0018304E" w:rsidRPr="0018304E" w:rsidDel="00912B46" w:rsidRDefault="0018304E" w:rsidP="0018304E">
            <w:pPr>
              <w:rPr>
                <w:del w:id="2462" w:author="hyx" w:date="2018-11-10T18:48:00Z"/>
                <w:sz w:val="21"/>
                <w:szCs w:val="22"/>
              </w:rPr>
            </w:pPr>
            <w:del w:id="2463" w:author="hyx" w:date="2018-11-10T18:48:00Z">
              <w:r w:rsidRPr="0018304E" w:rsidDel="00912B46">
                <w:rPr>
                  <w:rFonts w:hint="eastAsia"/>
                  <w:b/>
                  <w:sz w:val="21"/>
                  <w:szCs w:val="22"/>
                </w:rPr>
                <w:delText>负责内容</w:delText>
              </w:r>
            </w:del>
          </w:p>
        </w:tc>
        <w:tc>
          <w:tcPr>
            <w:tcW w:w="1155" w:type="dxa"/>
            <w:gridSpan w:val="2"/>
            <w:shd w:val="clear" w:color="auto" w:fill="BDD6EE" w:themeFill="accent1" w:themeFillTint="66"/>
            <w:vAlign w:val="center"/>
          </w:tcPr>
          <w:p w14:paraId="125BD782" w14:textId="03746AEE" w:rsidR="0018304E" w:rsidRPr="0018304E" w:rsidDel="00912B46" w:rsidRDefault="0018304E" w:rsidP="0018304E">
            <w:pPr>
              <w:rPr>
                <w:del w:id="2464" w:author="hyx" w:date="2018-11-10T18:48:00Z"/>
                <w:sz w:val="21"/>
                <w:szCs w:val="22"/>
              </w:rPr>
            </w:pPr>
            <w:del w:id="2465" w:author="hyx" w:date="2018-11-10T18:48:00Z">
              <w:r w:rsidRPr="0018304E" w:rsidDel="00912B46">
                <w:rPr>
                  <w:rFonts w:hint="eastAsia"/>
                  <w:b/>
                  <w:sz w:val="21"/>
                  <w:szCs w:val="22"/>
                </w:rPr>
                <w:delText>班级</w:delText>
              </w:r>
            </w:del>
          </w:p>
        </w:tc>
        <w:tc>
          <w:tcPr>
            <w:tcW w:w="1178" w:type="dxa"/>
            <w:gridSpan w:val="2"/>
            <w:shd w:val="clear" w:color="auto" w:fill="BDD6EE" w:themeFill="accent1" w:themeFillTint="66"/>
            <w:vAlign w:val="center"/>
          </w:tcPr>
          <w:p w14:paraId="686748BA" w14:textId="65D58767" w:rsidR="0018304E" w:rsidRPr="0018304E" w:rsidDel="00912B46" w:rsidRDefault="0018304E" w:rsidP="0018304E">
            <w:pPr>
              <w:rPr>
                <w:del w:id="2466" w:author="hyx" w:date="2018-11-10T18:48:00Z"/>
                <w:sz w:val="21"/>
                <w:szCs w:val="22"/>
              </w:rPr>
            </w:pPr>
            <w:del w:id="2467" w:author="hyx" w:date="2018-11-10T18:48:00Z">
              <w:r w:rsidRPr="0018304E" w:rsidDel="00912B46">
                <w:rPr>
                  <w:rFonts w:hint="eastAsia"/>
                  <w:b/>
                  <w:sz w:val="21"/>
                  <w:szCs w:val="22"/>
                </w:rPr>
                <w:delText>学号</w:delText>
              </w:r>
            </w:del>
          </w:p>
        </w:tc>
        <w:tc>
          <w:tcPr>
            <w:tcW w:w="1371" w:type="dxa"/>
            <w:gridSpan w:val="2"/>
            <w:shd w:val="clear" w:color="auto" w:fill="BDD6EE" w:themeFill="accent1" w:themeFillTint="66"/>
            <w:vAlign w:val="center"/>
          </w:tcPr>
          <w:p w14:paraId="5D5DF1BE" w14:textId="7E846018" w:rsidR="0018304E" w:rsidRPr="0018304E" w:rsidDel="00912B46" w:rsidRDefault="0018304E" w:rsidP="0018304E">
            <w:pPr>
              <w:rPr>
                <w:del w:id="2468" w:author="hyx" w:date="2018-11-10T18:48:00Z"/>
                <w:sz w:val="21"/>
                <w:szCs w:val="22"/>
              </w:rPr>
            </w:pPr>
            <w:del w:id="2469" w:author="hyx" w:date="2018-11-10T18:48:00Z">
              <w:r w:rsidRPr="0018304E" w:rsidDel="00912B46">
                <w:rPr>
                  <w:rFonts w:hint="eastAsia"/>
                  <w:b/>
                  <w:sz w:val="21"/>
                  <w:szCs w:val="22"/>
                </w:rPr>
                <w:delText>电话号码</w:delText>
              </w:r>
            </w:del>
          </w:p>
        </w:tc>
        <w:tc>
          <w:tcPr>
            <w:tcW w:w="1150" w:type="dxa"/>
            <w:gridSpan w:val="2"/>
            <w:shd w:val="clear" w:color="auto" w:fill="BDD6EE" w:themeFill="accent1" w:themeFillTint="66"/>
            <w:vAlign w:val="center"/>
          </w:tcPr>
          <w:p w14:paraId="780FEE9F" w14:textId="18A7DB46" w:rsidR="0018304E" w:rsidRPr="0018304E" w:rsidDel="00912B46" w:rsidRDefault="0018304E" w:rsidP="0018304E">
            <w:pPr>
              <w:rPr>
                <w:del w:id="2470" w:author="hyx" w:date="2018-11-10T18:48:00Z"/>
                <w:sz w:val="21"/>
                <w:szCs w:val="22"/>
              </w:rPr>
            </w:pPr>
            <w:del w:id="2471" w:author="hyx" w:date="2018-11-10T18:48:00Z">
              <w:r w:rsidRPr="0018304E" w:rsidDel="00912B46">
                <w:rPr>
                  <w:rFonts w:hint="eastAsia"/>
                  <w:b/>
                  <w:sz w:val="21"/>
                  <w:szCs w:val="22"/>
                </w:rPr>
                <w:delText>寝室号</w:delText>
              </w:r>
            </w:del>
          </w:p>
        </w:tc>
      </w:tr>
      <w:tr w:rsidR="0018304E" w:rsidRPr="0018304E" w:rsidDel="00912B46" w14:paraId="5DE09967" w14:textId="2A0D098B" w:rsidTr="003A134F">
        <w:trPr>
          <w:gridAfter w:val="1"/>
          <w:wAfter w:w="459" w:type="dxa"/>
          <w:del w:id="2472" w:author="hyx" w:date="2018-11-10T18:48:00Z"/>
        </w:trPr>
        <w:tc>
          <w:tcPr>
            <w:tcW w:w="1143" w:type="dxa"/>
            <w:gridSpan w:val="2"/>
            <w:vAlign w:val="center"/>
          </w:tcPr>
          <w:p w14:paraId="05A3F6EF" w14:textId="2C939A36" w:rsidR="0018304E" w:rsidRPr="0018304E" w:rsidDel="00912B46" w:rsidRDefault="0018304E" w:rsidP="0018304E">
            <w:pPr>
              <w:rPr>
                <w:del w:id="2473" w:author="hyx" w:date="2018-11-10T18:48:00Z"/>
                <w:sz w:val="21"/>
                <w:szCs w:val="22"/>
              </w:rPr>
            </w:pPr>
            <w:del w:id="2474" w:author="hyx" w:date="2018-11-10T18:48:00Z">
              <w:r w:rsidRPr="0018304E" w:rsidDel="00912B46">
                <w:rPr>
                  <w:rFonts w:hint="eastAsia"/>
                  <w:sz w:val="21"/>
                  <w:szCs w:val="22"/>
                </w:rPr>
                <w:delText>PPT编写员</w:delText>
              </w:r>
            </w:del>
          </w:p>
        </w:tc>
        <w:tc>
          <w:tcPr>
            <w:tcW w:w="1144" w:type="dxa"/>
            <w:gridSpan w:val="2"/>
            <w:vAlign w:val="center"/>
          </w:tcPr>
          <w:p w14:paraId="7E44DABB" w14:textId="6A04E8F8" w:rsidR="0018304E" w:rsidRPr="0018304E" w:rsidDel="00912B46" w:rsidRDefault="0018304E" w:rsidP="0018304E">
            <w:pPr>
              <w:rPr>
                <w:del w:id="2475" w:author="hyx" w:date="2018-11-10T18:48:00Z"/>
                <w:sz w:val="21"/>
                <w:szCs w:val="22"/>
              </w:rPr>
            </w:pPr>
            <w:del w:id="2476" w:author="hyx" w:date="2018-11-10T18:48:00Z">
              <w:r w:rsidRPr="0018304E" w:rsidDel="00912B46">
                <w:rPr>
                  <w:rFonts w:hint="eastAsia"/>
                  <w:sz w:val="21"/>
                  <w:szCs w:val="22"/>
                </w:rPr>
                <w:delText>黄叶轩</w:delText>
              </w:r>
            </w:del>
          </w:p>
        </w:tc>
        <w:tc>
          <w:tcPr>
            <w:tcW w:w="1155" w:type="dxa"/>
            <w:vAlign w:val="center"/>
          </w:tcPr>
          <w:p w14:paraId="328822B5" w14:textId="408E3240" w:rsidR="0018304E" w:rsidRPr="0018304E" w:rsidDel="00912B46" w:rsidRDefault="0018304E" w:rsidP="0018304E">
            <w:pPr>
              <w:rPr>
                <w:del w:id="2477" w:author="hyx" w:date="2018-11-10T18:48:00Z"/>
                <w:sz w:val="21"/>
                <w:szCs w:val="22"/>
              </w:rPr>
            </w:pPr>
            <w:del w:id="2478"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2BA84D73" w14:textId="6939E554" w:rsidR="0018304E" w:rsidRPr="0018304E" w:rsidDel="00912B46" w:rsidRDefault="0018304E" w:rsidP="0018304E">
            <w:pPr>
              <w:rPr>
                <w:del w:id="2479" w:author="hyx" w:date="2018-11-10T18:48:00Z"/>
                <w:sz w:val="21"/>
                <w:szCs w:val="22"/>
              </w:rPr>
            </w:pPr>
            <w:del w:id="2480" w:author="hyx" w:date="2018-11-10T18:48:00Z">
              <w:r w:rsidRPr="0018304E" w:rsidDel="00912B46">
                <w:rPr>
                  <w:rFonts w:hint="eastAsia"/>
                  <w:sz w:val="21"/>
                  <w:szCs w:val="22"/>
                </w:rPr>
                <w:delText>软工1602</w:delText>
              </w:r>
            </w:del>
          </w:p>
        </w:tc>
        <w:tc>
          <w:tcPr>
            <w:tcW w:w="1178" w:type="dxa"/>
            <w:gridSpan w:val="2"/>
            <w:vAlign w:val="center"/>
          </w:tcPr>
          <w:p w14:paraId="72B00A7E" w14:textId="79A4813B" w:rsidR="0018304E" w:rsidRPr="0018304E" w:rsidDel="00912B46" w:rsidRDefault="0018304E" w:rsidP="0018304E">
            <w:pPr>
              <w:rPr>
                <w:del w:id="2481" w:author="hyx" w:date="2018-11-10T18:48:00Z"/>
                <w:sz w:val="21"/>
                <w:szCs w:val="22"/>
              </w:rPr>
            </w:pPr>
            <w:del w:id="2482" w:author="hyx" w:date="2018-11-10T18:48:00Z">
              <w:r w:rsidRPr="0018304E" w:rsidDel="00912B46">
                <w:rPr>
                  <w:rFonts w:hint="eastAsia"/>
                  <w:sz w:val="21"/>
                  <w:szCs w:val="22"/>
                </w:rPr>
                <w:delText xml:space="preserve">31601246　</w:delText>
              </w:r>
            </w:del>
          </w:p>
        </w:tc>
        <w:tc>
          <w:tcPr>
            <w:tcW w:w="1371" w:type="dxa"/>
            <w:gridSpan w:val="2"/>
            <w:vAlign w:val="center"/>
          </w:tcPr>
          <w:p w14:paraId="668F7C2E" w14:textId="36FEB66F" w:rsidR="0018304E" w:rsidRPr="0018304E" w:rsidDel="00912B46" w:rsidRDefault="0018304E" w:rsidP="0018304E">
            <w:pPr>
              <w:rPr>
                <w:del w:id="2483" w:author="hyx" w:date="2018-11-10T18:48:00Z"/>
                <w:sz w:val="21"/>
                <w:szCs w:val="22"/>
              </w:rPr>
            </w:pPr>
            <w:del w:id="2484" w:author="hyx" w:date="2018-11-10T18:48:00Z">
              <w:r w:rsidRPr="0018304E" w:rsidDel="00912B46">
                <w:rPr>
                  <w:sz w:val="21"/>
                  <w:szCs w:val="22"/>
                </w:rPr>
                <w:delText>13588899102</w:delText>
              </w:r>
            </w:del>
          </w:p>
        </w:tc>
        <w:tc>
          <w:tcPr>
            <w:tcW w:w="1150" w:type="dxa"/>
            <w:gridSpan w:val="2"/>
            <w:vAlign w:val="center"/>
          </w:tcPr>
          <w:p w14:paraId="299BED05" w14:textId="5A668519" w:rsidR="0018304E" w:rsidRPr="0018304E" w:rsidDel="00912B46" w:rsidRDefault="0018304E" w:rsidP="0018304E">
            <w:pPr>
              <w:rPr>
                <w:del w:id="2485" w:author="hyx" w:date="2018-11-10T18:48:00Z"/>
                <w:sz w:val="21"/>
                <w:szCs w:val="22"/>
              </w:rPr>
            </w:pPr>
            <w:del w:id="2486" w:author="hyx" w:date="2018-11-10T18:48:00Z">
              <w:r w:rsidRPr="0018304E" w:rsidDel="00912B46">
                <w:rPr>
                  <w:sz w:val="21"/>
                  <w:szCs w:val="22"/>
                </w:rPr>
                <w:delText>弘毅2-210</w:delText>
              </w:r>
            </w:del>
          </w:p>
        </w:tc>
      </w:tr>
      <w:tr w:rsidR="0018304E" w:rsidRPr="0018304E" w:rsidDel="00912B46" w14:paraId="2605C939" w14:textId="334D0597" w:rsidTr="003A134F">
        <w:trPr>
          <w:gridAfter w:val="1"/>
          <w:wAfter w:w="459" w:type="dxa"/>
          <w:del w:id="2487" w:author="hyx" w:date="2018-11-10T18:48:00Z"/>
        </w:trPr>
        <w:tc>
          <w:tcPr>
            <w:tcW w:w="1143" w:type="dxa"/>
            <w:gridSpan w:val="2"/>
            <w:vAlign w:val="center"/>
          </w:tcPr>
          <w:p w14:paraId="0C69F44A" w14:textId="0C7E62C8" w:rsidR="0018304E" w:rsidRPr="0018304E" w:rsidDel="00912B46" w:rsidRDefault="0018304E" w:rsidP="0018304E">
            <w:pPr>
              <w:rPr>
                <w:del w:id="2488" w:author="hyx" w:date="2018-11-10T18:48:00Z"/>
                <w:sz w:val="21"/>
                <w:szCs w:val="22"/>
              </w:rPr>
            </w:pPr>
            <w:del w:id="2489" w:author="hyx" w:date="2018-11-10T18:48:00Z">
              <w:r w:rsidRPr="0018304E" w:rsidDel="00912B46">
                <w:rPr>
                  <w:rFonts w:hint="eastAsia"/>
                  <w:sz w:val="21"/>
                  <w:szCs w:val="22"/>
                </w:rPr>
                <w:delText>PPT编写员</w:delText>
              </w:r>
            </w:del>
          </w:p>
        </w:tc>
        <w:tc>
          <w:tcPr>
            <w:tcW w:w="1144" w:type="dxa"/>
            <w:gridSpan w:val="2"/>
            <w:vAlign w:val="center"/>
          </w:tcPr>
          <w:p w14:paraId="57CD75A0" w14:textId="0A141F03" w:rsidR="0018304E" w:rsidRPr="0018304E" w:rsidDel="00912B46" w:rsidRDefault="0018304E" w:rsidP="0018304E">
            <w:pPr>
              <w:rPr>
                <w:del w:id="2490" w:author="hyx" w:date="2018-11-10T18:48:00Z"/>
                <w:sz w:val="21"/>
                <w:szCs w:val="22"/>
              </w:rPr>
            </w:pPr>
            <w:del w:id="2491" w:author="hyx" w:date="2018-11-10T18:48:00Z">
              <w:r w:rsidRPr="0018304E" w:rsidDel="00912B46">
                <w:rPr>
                  <w:rFonts w:hint="eastAsia"/>
                  <w:sz w:val="21"/>
                  <w:szCs w:val="22"/>
                </w:rPr>
                <w:delText>徐双铅</w:delText>
              </w:r>
            </w:del>
          </w:p>
        </w:tc>
        <w:tc>
          <w:tcPr>
            <w:tcW w:w="1155" w:type="dxa"/>
            <w:vAlign w:val="center"/>
          </w:tcPr>
          <w:p w14:paraId="0026648E" w14:textId="14BEF93A" w:rsidR="0018304E" w:rsidRPr="0018304E" w:rsidDel="00912B46" w:rsidRDefault="0018304E" w:rsidP="0018304E">
            <w:pPr>
              <w:rPr>
                <w:del w:id="2492" w:author="hyx" w:date="2018-11-10T18:48:00Z"/>
                <w:sz w:val="21"/>
                <w:szCs w:val="22"/>
              </w:rPr>
            </w:pPr>
            <w:del w:id="2493"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5BEC3E80" w14:textId="0F9DA1AF" w:rsidR="0018304E" w:rsidRPr="0018304E" w:rsidDel="00912B46" w:rsidRDefault="0018304E" w:rsidP="0018304E">
            <w:pPr>
              <w:rPr>
                <w:del w:id="2494" w:author="hyx" w:date="2018-11-10T18:48:00Z"/>
                <w:sz w:val="21"/>
                <w:szCs w:val="22"/>
              </w:rPr>
            </w:pPr>
            <w:del w:id="2495" w:author="hyx" w:date="2018-11-10T18:48:00Z">
              <w:r w:rsidRPr="0018304E" w:rsidDel="00912B46">
                <w:rPr>
                  <w:rFonts w:hint="eastAsia"/>
                  <w:sz w:val="21"/>
                  <w:szCs w:val="22"/>
                </w:rPr>
                <w:delText>软工1601</w:delText>
              </w:r>
            </w:del>
          </w:p>
        </w:tc>
        <w:tc>
          <w:tcPr>
            <w:tcW w:w="1178" w:type="dxa"/>
            <w:gridSpan w:val="2"/>
            <w:vAlign w:val="center"/>
          </w:tcPr>
          <w:p w14:paraId="1126A712" w14:textId="01A51F07" w:rsidR="0018304E" w:rsidRPr="0018304E" w:rsidDel="00912B46" w:rsidRDefault="0018304E" w:rsidP="0018304E">
            <w:pPr>
              <w:rPr>
                <w:del w:id="2496" w:author="hyx" w:date="2018-11-10T18:48:00Z"/>
                <w:sz w:val="21"/>
                <w:szCs w:val="22"/>
              </w:rPr>
            </w:pPr>
            <w:del w:id="2497" w:author="hyx" w:date="2018-11-10T18:48:00Z">
              <w:r w:rsidRPr="0018304E" w:rsidDel="00912B46">
                <w:rPr>
                  <w:rFonts w:hint="eastAsia"/>
                  <w:sz w:val="21"/>
                  <w:szCs w:val="22"/>
                </w:rPr>
                <w:delText>31601221</w:delText>
              </w:r>
            </w:del>
          </w:p>
        </w:tc>
        <w:tc>
          <w:tcPr>
            <w:tcW w:w="1371" w:type="dxa"/>
            <w:gridSpan w:val="2"/>
            <w:vAlign w:val="center"/>
          </w:tcPr>
          <w:p w14:paraId="12E414FD" w14:textId="4C4E516A" w:rsidR="0018304E" w:rsidRPr="0018304E" w:rsidDel="00912B46" w:rsidRDefault="0018304E" w:rsidP="0018304E">
            <w:pPr>
              <w:rPr>
                <w:del w:id="2498" w:author="hyx" w:date="2018-11-10T18:48:00Z"/>
                <w:sz w:val="21"/>
                <w:szCs w:val="22"/>
              </w:rPr>
            </w:pPr>
            <w:del w:id="2499" w:author="hyx" w:date="2018-11-10T18:48:00Z">
              <w:r w:rsidRPr="0018304E" w:rsidDel="00912B46">
                <w:rPr>
                  <w:sz w:val="21"/>
                  <w:szCs w:val="22"/>
                </w:rPr>
                <w:delText>18094711647</w:delText>
              </w:r>
            </w:del>
          </w:p>
        </w:tc>
        <w:tc>
          <w:tcPr>
            <w:tcW w:w="1150" w:type="dxa"/>
            <w:gridSpan w:val="2"/>
            <w:vAlign w:val="center"/>
          </w:tcPr>
          <w:p w14:paraId="5305F145" w14:textId="610260EB" w:rsidR="0018304E" w:rsidRPr="0018304E" w:rsidDel="00912B46" w:rsidRDefault="0018304E" w:rsidP="0018304E">
            <w:pPr>
              <w:rPr>
                <w:del w:id="2500" w:author="hyx" w:date="2018-11-10T18:48:00Z"/>
                <w:sz w:val="21"/>
                <w:szCs w:val="22"/>
              </w:rPr>
            </w:pPr>
            <w:del w:id="2501" w:author="hyx" w:date="2018-11-10T18:48:00Z">
              <w:r w:rsidRPr="0018304E" w:rsidDel="00912B46">
                <w:rPr>
                  <w:sz w:val="21"/>
                  <w:szCs w:val="22"/>
                </w:rPr>
                <w:delText>弘毅2-206</w:delText>
              </w:r>
            </w:del>
          </w:p>
        </w:tc>
      </w:tr>
      <w:tr w:rsidR="0018304E" w:rsidRPr="0018304E" w:rsidDel="00912B46" w14:paraId="2C567ECE" w14:textId="22643F81" w:rsidTr="003A134F">
        <w:trPr>
          <w:gridAfter w:val="1"/>
          <w:wAfter w:w="459" w:type="dxa"/>
          <w:del w:id="2502" w:author="hyx" w:date="2018-11-10T18:48:00Z"/>
        </w:trPr>
        <w:tc>
          <w:tcPr>
            <w:tcW w:w="1143" w:type="dxa"/>
            <w:gridSpan w:val="2"/>
            <w:vAlign w:val="center"/>
          </w:tcPr>
          <w:p w14:paraId="47054B6D" w14:textId="4BB758CF" w:rsidR="0018304E" w:rsidRPr="0018304E" w:rsidDel="00912B46" w:rsidRDefault="0018304E" w:rsidP="0018304E">
            <w:pPr>
              <w:rPr>
                <w:del w:id="2503" w:author="hyx" w:date="2018-11-10T18:48:00Z"/>
                <w:sz w:val="21"/>
                <w:szCs w:val="22"/>
              </w:rPr>
            </w:pPr>
            <w:del w:id="2504" w:author="hyx" w:date="2018-11-10T18:48:00Z">
              <w:r w:rsidRPr="0018304E" w:rsidDel="00912B46">
                <w:rPr>
                  <w:rFonts w:hint="eastAsia"/>
                  <w:sz w:val="21"/>
                  <w:szCs w:val="22"/>
                </w:rPr>
                <w:delText>PPT编写员</w:delText>
              </w:r>
            </w:del>
          </w:p>
        </w:tc>
        <w:tc>
          <w:tcPr>
            <w:tcW w:w="1144" w:type="dxa"/>
            <w:gridSpan w:val="2"/>
            <w:vAlign w:val="center"/>
          </w:tcPr>
          <w:p w14:paraId="312B6585" w14:textId="7216028C" w:rsidR="0018304E" w:rsidRPr="0018304E" w:rsidDel="00912B46" w:rsidRDefault="0018304E" w:rsidP="0018304E">
            <w:pPr>
              <w:rPr>
                <w:del w:id="2505" w:author="hyx" w:date="2018-11-10T18:48:00Z"/>
                <w:sz w:val="21"/>
                <w:szCs w:val="22"/>
              </w:rPr>
            </w:pPr>
            <w:del w:id="2506" w:author="hyx" w:date="2018-11-10T18:48:00Z">
              <w:r w:rsidRPr="0018304E" w:rsidDel="00912B46">
                <w:rPr>
                  <w:rFonts w:hint="eastAsia"/>
                  <w:sz w:val="21"/>
                  <w:szCs w:val="22"/>
                </w:rPr>
                <w:delText>陈俊仁</w:delText>
              </w:r>
            </w:del>
          </w:p>
        </w:tc>
        <w:tc>
          <w:tcPr>
            <w:tcW w:w="1155" w:type="dxa"/>
            <w:vAlign w:val="center"/>
          </w:tcPr>
          <w:p w14:paraId="68E27FBF" w14:textId="6C135DDB" w:rsidR="0018304E" w:rsidRPr="0018304E" w:rsidDel="00912B46" w:rsidRDefault="0018304E" w:rsidP="0018304E">
            <w:pPr>
              <w:rPr>
                <w:del w:id="2507" w:author="hyx" w:date="2018-11-10T18:48:00Z"/>
                <w:sz w:val="21"/>
                <w:szCs w:val="22"/>
              </w:rPr>
            </w:pPr>
            <w:del w:id="2508"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544BB9D2" w14:textId="500B82D0" w:rsidR="0018304E" w:rsidRPr="0018304E" w:rsidDel="00912B46" w:rsidRDefault="0018304E" w:rsidP="0018304E">
            <w:pPr>
              <w:rPr>
                <w:del w:id="2509" w:author="hyx" w:date="2018-11-10T18:48:00Z"/>
                <w:sz w:val="21"/>
                <w:szCs w:val="22"/>
              </w:rPr>
            </w:pPr>
            <w:del w:id="2510" w:author="hyx" w:date="2018-11-10T18:48:00Z">
              <w:r w:rsidRPr="0018304E" w:rsidDel="00912B46">
                <w:rPr>
                  <w:rFonts w:hint="eastAsia"/>
                  <w:bCs/>
                  <w:sz w:val="21"/>
                  <w:szCs w:val="22"/>
                </w:rPr>
                <w:delText>软工1601</w:delText>
              </w:r>
            </w:del>
          </w:p>
        </w:tc>
        <w:tc>
          <w:tcPr>
            <w:tcW w:w="1178" w:type="dxa"/>
            <w:gridSpan w:val="2"/>
            <w:vAlign w:val="center"/>
          </w:tcPr>
          <w:p w14:paraId="78249BA8" w14:textId="59CC993A" w:rsidR="0018304E" w:rsidRPr="0018304E" w:rsidDel="00912B46" w:rsidRDefault="0018304E" w:rsidP="0018304E">
            <w:pPr>
              <w:rPr>
                <w:del w:id="2511" w:author="hyx" w:date="2018-11-10T18:48:00Z"/>
                <w:sz w:val="21"/>
                <w:szCs w:val="22"/>
              </w:rPr>
            </w:pPr>
            <w:del w:id="2512" w:author="hyx" w:date="2018-11-10T18:48:00Z">
              <w:r w:rsidRPr="0018304E" w:rsidDel="00912B46">
                <w:rPr>
                  <w:rFonts w:hint="eastAsia"/>
                  <w:bCs/>
                  <w:sz w:val="21"/>
                  <w:szCs w:val="22"/>
                </w:rPr>
                <w:delText>31601240</w:delText>
              </w:r>
            </w:del>
          </w:p>
        </w:tc>
        <w:tc>
          <w:tcPr>
            <w:tcW w:w="1371" w:type="dxa"/>
            <w:gridSpan w:val="2"/>
            <w:vAlign w:val="center"/>
          </w:tcPr>
          <w:p w14:paraId="2F746B3A" w14:textId="191F1E90" w:rsidR="0018304E" w:rsidRPr="0018304E" w:rsidDel="00912B46" w:rsidRDefault="0018304E" w:rsidP="0018304E">
            <w:pPr>
              <w:rPr>
                <w:del w:id="2513" w:author="hyx" w:date="2018-11-10T18:48:00Z"/>
                <w:sz w:val="21"/>
                <w:szCs w:val="22"/>
              </w:rPr>
            </w:pPr>
            <w:del w:id="2514" w:author="hyx" w:date="2018-11-10T18:48:00Z">
              <w:r w:rsidRPr="0018304E" w:rsidDel="00912B46">
                <w:rPr>
                  <w:sz w:val="21"/>
                  <w:szCs w:val="22"/>
                </w:rPr>
                <w:delText>17376503405</w:delText>
              </w:r>
            </w:del>
          </w:p>
        </w:tc>
        <w:tc>
          <w:tcPr>
            <w:tcW w:w="1150" w:type="dxa"/>
            <w:gridSpan w:val="2"/>
            <w:vAlign w:val="center"/>
          </w:tcPr>
          <w:p w14:paraId="204258D4" w14:textId="24B72DC9" w:rsidR="0018304E" w:rsidRPr="0018304E" w:rsidDel="00912B46" w:rsidRDefault="0018304E" w:rsidP="0018304E">
            <w:pPr>
              <w:rPr>
                <w:del w:id="2515" w:author="hyx" w:date="2018-11-10T18:48:00Z"/>
                <w:sz w:val="21"/>
                <w:szCs w:val="22"/>
              </w:rPr>
            </w:pPr>
            <w:del w:id="2516" w:author="hyx" w:date="2018-11-10T18:48:00Z">
              <w:r w:rsidRPr="0018304E" w:rsidDel="00912B46">
                <w:rPr>
                  <w:sz w:val="21"/>
                  <w:szCs w:val="22"/>
                </w:rPr>
                <w:delText>弘毅2-209</w:delText>
              </w:r>
            </w:del>
          </w:p>
        </w:tc>
      </w:tr>
      <w:tr w:rsidR="0018304E" w:rsidRPr="0018304E" w:rsidDel="00912B46" w14:paraId="4A6F470D" w14:textId="76ABBC96" w:rsidTr="003A134F">
        <w:trPr>
          <w:gridAfter w:val="1"/>
          <w:wAfter w:w="459" w:type="dxa"/>
          <w:del w:id="2517" w:author="hyx" w:date="2018-11-10T18:48:00Z"/>
        </w:trPr>
        <w:tc>
          <w:tcPr>
            <w:tcW w:w="1143" w:type="dxa"/>
            <w:gridSpan w:val="2"/>
            <w:vAlign w:val="center"/>
          </w:tcPr>
          <w:p w14:paraId="0D4B6ABF" w14:textId="0261F339" w:rsidR="0018304E" w:rsidRPr="0018304E" w:rsidDel="00912B46" w:rsidRDefault="0018304E" w:rsidP="0018304E">
            <w:pPr>
              <w:rPr>
                <w:del w:id="2518" w:author="hyx" w:date="2018-11-10T18:48:00Z"/>
                <w:sz w:val="21"/>
                <w:szCs w:val="22"/>
              </w:rPr>
            </w:pPr>
            <w:del w:id="2519" w:author="hyx" w:date="2018-11-10T18:48:00Z">
              <w:r w:rsidRPr="0018304E" w:rsidDel="00912B46">
                <w:rPr>
                  <w:rFonts w:hint="eastAsia"/>
                  <w:sz w:val="21"/>
                  <w:szCs w:val="22"/>
                </w:rPr>
                <w:delText>PPT编写员</w:delText>
              </w:r>
            </w:del>
          </w:p>
        </w:tc>
        <w:tc>
          <w:tcPr>
            <w:tcW w:w="1144" w:type="dxa"/>
            <w:gridSpan w:val="2"/>
            <w:vAlign w:val="center"/>
          </w:tcPr>
          <w:p w14:paraId="214AE6EC" w14:textId="1603459B" w:rsidR="0018304E" w:rsidRPr="0018304E" w:rsidDel="00912B46" w:rsidRDefault="0018304E" w:rsidP="0018304E">
            <w:pPr>
              <w:rPr>
                <w:del w:id="2520" w:author="hyx" w:date="2018-11-10T18:48:00Z"/>
                <w:sz w:val="21"/>
                <w:szCs w:val="22"/>
              </w:rPr>
            </w:pPr>
            <w:del w:id="2521" w:author="hyx" w:date="2018-11-10T18:48:00Z">
              <w:r w:rsidRPr="0018304E" w:rsidDel="00912B46">
                <w:rPr>
                  <w:rFonts w:hint="eastAsia"/>
                  <w:sz w:val="21"/>
                  <w:szCs w:val="22"/>
                </w:rPr>
                <w:delText>陈苏民</w:delText>
              </w:r>
            </w:del>
          </w:p>
        </w:tc>
        <w:tc>
          <w:tcPr>
            <w:tcW w:w="1155" w:type="dxa"/>
            <w:vAlign w:val="center"/>
          </w:tcPr>
          <w:p w14:paraId="5189B4CA" w14:textId="36A7A94E" w:rsidR="0018304E" w:rsidRPr="0018304E" w:rsidDel="00912B46" w:rsidRDefault="0018304E" w:rsidP="0018304E">
            <w:pPr>
              <w:rPr>
                <w:del w:id="2522" w:author="hyx" w:date="2018-11-10T18:48:00Z"/>
                <w:sz w:val="21"/>
                <w:szCs w:val="22"/>
              </w:rPr>
            </w:pPr>
            <w:del w:id="2523"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2AE9870B" w14:textId="0D60E8B3" w:rsidR="0018304E" w:rsidRPr="0018304E" w:rsidDel="00912B46" w:rsidRDefault="0018304E" w:rsidP="0018304E">
            <w:pPr>
              <w:rPr>
                <w:del w:id="2524" w:author="hyx" w:date="2018-11-10T18:48:00Z"/>
                <w:sz w:val="21"/>
                <w:szCs w:val="22"/>
              </w:rPr>
            </w:pPr>
            <w:del w:id="2525" w:author="hyx" w:date="2018-11-10T18:48:00Z">
              <w:r w:rsidRPr="0018304E" w:rsidDel="00912B46">
                <w:rPr>
                  <w:rFonts w:hint="eastAsia"/>
                  <w:sz w:val="21"/>
                  <w:szCs w:val="22"/>
                </w:rPr>
                <w:delText>软工1601</w:delText>
              </w:r>
            </w:del>
          </w:p>
        </w:tc>
        <w:tc>
          <w:tcPr>
            <w:tcW w:w="1178" w:type="dxa"/>
            <w:gridSpan w:val="2"/>
            <w:vAlign w:val="center"/>
          </w:tcPr>
          <w:p w14:paraId="5BEE8CC8" w14:textId="7DAC3AC7" w:rsidR="0018304E" w:rsidRPr="0018304E" w:rsidDel="00912B46" w:rsidRDefault="0018304E" w:rsidP="0018304E">
            <w:pPr>
              <w:rPr>
                <w:del w:id="2526" w:author="hyx" w:date="2018-11-10T18:48:00Z"/>
                <w:sz w:val="21"/>
                <w:szCs w:val="22"/>
              </w:rPr>
            </w:pPr>
            <w:del w:id="2527" w:author="hyx" w:date="2018-11-10T18:48:00Z">
              <w:r w:rsidRPr="0018304E" w:rsidDel="00912B46">
                <w:rPr>
                  <w:rFonts w:hint="eastAsia"/>
                  <w:bCs/>
                  <w:sz w:val="21"/>
                  <w:szCs w:val="22"/>
                </w:rPr>
                <w:delText>31602227</w:delText>
              </w:r>
            </w:del>
          </w:p>
        </w:tc>
        <w:tc>
          <w:tcPr>
            <w:tcW w:w="1371" w:type="dxa"/>
            <w:gridSpan w:val="2"/>
            <w:vAlign w:val="center"/>
          </w:tcPr>
          <w:p w14:paraId="699BC20D" w14:textId="6D9DD130" w:rsidR="0018304E" w:rsidRPr="0018304E" w:rsidDel="00912B46" w:rsidRDefault="0018304E" w:rsidP="0018304E">
            <w:pPr>
              <w:rPr>
                <w:del w:id="2528" w:author="hyx" w:date="2018-11-10T18:48:00Z"/>
                <w:sz w:val="21"/>
                <w:szCs w:val="22"/>
              </w:rPr>
            </w:pPr>
            <w:del w:id="2529" w:author="hyx" w:date="2018-11-10T18:48:00Z">
              <w:r w:rsidRPr="0018304E" w:rsidDel="00912B46">
                <w:rPr>
                  <w:rFonts w:hint="eastAsia"/>
                  <w:sz w:val="21"/>
                  <w:szCs w:val="22"/>
                </w:rPr>
                <w:delText>13071869207</w:delText>
              </w:r>
            </w:del>
          </w:p>
        </w:tc>
        <w:tc>
          <w:tcPr>
            <w:tcW w:w="1150" w:type="dxa"/>
            <w:gridSpan w:val="2"/>
            <w:vAlign w:val="center"/>
          </w:tcPr>
          <w:p w14:paraId="17704E0F" w14:textId="204E4B4E" w:rsidR="0018304E" w:rsidRPr="0018304E" w:rsidDel="00912B46" w:rsidRDefault="0018304E" w:rsidP="0018304E">
            <w:pPr>
              <w:rPr>
                <w:del w:id="2530" w:author="hyx" w:date="2018-11-10T18:48:00Z"/>
                <w:sz w:val="21"/>
                <w:szCs w:val="22"/>
              </w:rPr>
            </w:pPr>
            <w:del w:id="2531" w:author="hyx" w:date="2018-11-10T18:48:00Z">
              <w:r w:rsidRPr="0018304E" w:rsidDel="00912B46">
                <w:rPr>
                  <w:rFonts w:hint="eastAsia"/>
                  <w:sz w:val="21"/>
                  <w:szCs w:val="22"/>
                </w:rPr>
                <w:delText>弘毅1-124</w:delText>
              </w:r>
            </w:del>
          </w:p>
        </w:tc>
      </w:tr>
      <w:tr w:rsidR="0018304E" w:rsidRPr="0018304E" w:rsidDel="00912B46" w14:paraId="4FE22887" w14:textId="021F2C0F" w:rsidTr="003A134F">
        <w:trPr>
          <w:gridAfter w:val="1"/>
          <w:wAfter w:w="459" w:type="dxa"/>
          <w:del w:id="2532" w:author="hyx" w:date="2018-11-10T18:48:00Z"/>
        </w:trPr>
        <w:tc>
          <w:tcPr>
            <w:tcW w:w="1143" w:type="dxa"/>
            <w:gridSpan w:val="2"/>
            <w:vAlign w:val="center"/>
          </w:tcPr>
          <w:p w14:paraId="2A05A101" w14:textId="1EBB6F28" w:rsidR="0018304E" w:rsidRPr="0018304E" w:rsidDel="00912B46" w:rsidRDefault="0018304E" w:rsidP="0018304E">
            <w:pPr>
              <w:rPr>
                <w:del w:id="2533" w:author="hyx" w:date="2018-11-10T18:48:00Z"/>
                <w:sz w:val="21"/>
                <w:szCs w:val="22"/>
              </w:rPr>
            </w:pPr>
            <w:del w:id="2534" w:author="hyx" w:date="2018-11-10T18:48:00Z">
              <w:r w:rsidRPr="0018304E" w:rsidDel="00912B46">
                <w:rPr>
                  <w:rFonts w:hint="eastAsia"/>
                  <w:sz w:val="21"/>
                  <w:szCs w:val="22"/>
                </w:rPr>
                <w:delText>PPT编写员</w:delText>
              </w:r>
            </w:del>
          </w:p>
        </w:tc>
        <w:tc>
          <w:tcPr>
            <w:tcW w:w="1144" w:type="dxa"/>
            <w:gridSpan w:val="2"/>
            <w:vAlign w:val="center"/>
          </w:tcPr>
          <w:p w14:paraId="34FE70B1" w14:textId="0F3AB788" w:rsidR="0018304E" w:rsidRPr="0018304E" w:rsidDel="00912B46" w:rsidRDefault="0018304E" w:rsidP="0018304E">
            <w:pPr>
              <w:rPr>
                <w:del w:id="2535" w:author="hyx" w:date="2018-11-10T18:48:00Z"/>
                <w:sz w:val="21"/>
                <w:szCs w:val="22"/>
              </w:rPr>
            </w:pPr>
            <w:del w:id="2536" w:author="hyx" w:date="2018-11-10T18:48:00Z">
              <w:r w:rsidRPr="0018304E" w:rsidDel="00912B46">
                <w:rPr>
                  <w:rFonts w:hint="eastAsia"/>
                  <w:sz w:val="21"/>
                  <w:szCs w:val="22"/>
                </w:rPr>
                <w:delText>吕迪</w:delText>
              </w:r>
            </w:del>
          </w:p>
        </w:tc>
        <w:tc>
          <w:tcPr>
            <w:tcW w:w="1155" w:type="dxa"/>
            <w:vAlign w:val="center"/>
          </w:tcPr>
          <w:p w14:paraId="2035FB2A" w14:textId="23F76851" w:rsidR="0018304E" w:rsidRPr="0018304E" w:rsidDel="00912B46" w:rsidRDefault="0018304E" w:rsidP="0018304E">
            <w:pPr>
              <w:rPr>
                <w:del w:id="2537" w:author="hyx" w:date="2018-11-10T18:48:00Z"/>
                <w:sz w:val="21"/>
                <w:szCs w:val="22"/>
              </w:rPr>
            </w:pPr>
            <w:del w:id="2538" w:author="hyx" w:date="2018-11-10T18:48:00Z">
              <w:r w:rsidRPr="0018304E" w:rsidDel="00912B46">
                <w:rPr>
                  <w:rFonts w:hint="eastAsia"/>
                  <w:sz w:val="21"/>
                  <w:szCs w:val="22"/>
                </w:rPr>
                <w:delText>负责分配到PPT模块的编写，上传Git</w:delText>
              </w:r>
            </w:del>
          </w:p>
        </w:tc>
        <w:tc>
          <w:tcPr>
            <w:tcW w:w="1155" w:type="dxa"/>
            <w:gridSpan w:val="2"/>
            <w:vAlign w:val="center"/>
          </w:tcPr>
          <w:p w14:paraId="51F12AF6" w14:textId="1045A470" w:rsidR="0018304E" w:rsidRPr="0018304E" w:rsidDel="00912B46" w:rsidRDefault="0018304E" w:rsidP="0018304E">
            <w:pPr>
              <w:rPr>
                <w:del w:id="2539" w:author="hyx" w:date="2018-11-10T18:48:00Z"/>
                <w:sz w:val="21"/>
                <w:szCs w:val="22"/>
              </w:rPr>
            </w:pPr>
            <w:del w:id="2540" w:author="hyx" w:date="2018-11-10T18:48:00Z">
              <w:r w:rsidRPr="0018304E" w:rsidDel="00912B46">
                <w:rPr>
                  <w:rFonts w:hint="eastAsia"/>
                  <w:bCs/>
                  <w:sz w:val="21"/>
                  <w:szCs w:val="22"/>
                </w:rPr>
                <w:delText>软工1601</w:delText>
              </w:r>
            </w:del>
          </w:p>
        </w:tc>
        <w:tc>
          <w:tcPr>
            <w:tcW w:w="1178" w:type="dxa"/>
            <w:gridSpan w:val="2"/>
            <w:vAlign w:val="center"/>
          </w:tcPr>
          <w:p w14:paraId="2C09FBC1" w14:textId="64545183" w:rsidR="0018304E" w:rsidRPr="0018304E" w:rsidDel="00912B46" w:rsidRDefault="0018304E" w:rsidP="0018304E">
            <w:pPr>
              <w:rPr>
                <w:del w:id="2541" w:author="hyx" w:date="2018-11-10T18:48:00Z"/>
                <w:sz w:val="21"/>
                <w:szCs w:val="22"/>
              </w:rPr>
            </w:pPr>
            <w:del w:id="2542" w:author="hyx" w:date="2018-11-10T18:48:00Z">
              <w:r w:rsidRPr="0018304E" w:rsidDel="00912B46">
                <w:rPr>
                  <w:rFonts w:hint="eastAsia"/>
                  <w:bCs/>
                  <w:sz w:val="21"/>
                  <w:szCs w:val="22"/>
                </w:rPr>
                <w:delText>31504251</w:delText>
              </w:r>
            </w:del>
          </w:p>
        </w:tc>
        <w:tc>
          <w:tcPr>
            <w:tcW w:w="1371" w:type="dxa"/>
            <w:gridSpan w:val="2"/>
            <w:vAlign w:val="center"/>
          </w:tcPr>
          <w:p w14:paraId="160BF388" w14:textId="11C7F0AD" w:rsidR="0018304E" w:rsidRPr="0018304E" w:rsidDel="00912B46" w:rsidRDefault="0018304E" w:rsidP="0018304E">
            <w:pPr>
              <w:rPr>
                <w:del w:id="2543" w:author="hyx" w:date="2018-11-10T18:48:00Z"/>
                <w:sz w:val="21"/>
                <w:szCs w:val="22"/>
              </w:rPr>
            </w:pPr>
            <w:del w:id="2544" w:author="hyx" w:date="2018-11-10T18:48:00Z">
              <w:r w:rsidRPr="0018304E" w:rsidDel="00912B46">
                <w:rPr>
                  <w:sz w:val="21"/>
                  <w:szCs w:val="22"/>
                </w:rPr>
                <w:delText>17306413358</w:delText>
              </w:r>
            </w:del>
          </w:p>
        </w:tc>
        <w:tc>
          <w:tcPr>
            <w:tcW w:w="1150" w:type="dxa"/>
            <w:gridSpan w:val="2"/>
            <w:vAlign w:val="center"/>
          </w:tcPr>
          <w:p w14:paraId="638A68C5" w14:textId="54B6C137" w:rsidR="0018304E" w:rsidRPr="0018304E" w:rsidDel="00912B46" w:rsidRDefault="0018304E" w:rsidP="0018304E">
            <w:pPr>
              <w:rPr>
                <w:del w:id="2545" w:author="hyx" w:date="2018-11-10T18:48:00Z"/>
                <w:sz w:val="21"/>
                <w:szCs w:val="22"/>
              </w:rPr>
            </w:pPr>
            <w:del w:id="2546" w:author="hyx" w:date="2018-11-10T18:48:00Z">
              <w:r w:rsidRPr="0018304E" w:rsidDel="00912B46">
                <w:rPr>
                  <w:sz w:val="21"/>
                  <w:szCs w:val="22"/>
                </w:rPr>
                <w:delText>求真1-125</w:delText>
              </w:r>
            </w:del>
          </w:p>
        </w:tc>
      </w:tr>
    </w:tbl>
    <w:p w14:paraId="3812DBAE" w14:textId="77777777" w:rsidR="00832347" w:rsidRPr="00D503F0" w:rsidRDefault="00832347" w:rsidP="00832347"/>
    <w:p w14:paraId="4682687E" w14:textId="7B5B2403" w:rsidR="00832347" w:rsidDel="00D35E8D" w:rsidRDefault="00832347" w:rsidP="00B306C0">
      <w:pPr>
        <w:pStyle w:val="a1"/>
        <w:rPr>
          <w:del w:id="2547" w:author="hyx" w:date="2018-11-09T22:50:00Z"/>
        </w:rPr>
      </w:pPr>
      <w:bookmarkStart w:id="2548" w:name="_Toc497223487"/>
      <w:del w:id="2549" w:author="hyx" w:date="2018-11-09T22:50:00Z">
        <w:r w:rsidDel="00D35E8D">
          <w:rPr>
            <w:rFonts w:hint="eastAsia"/>
          </w:rPr>
          <w:delText>PPT整合员</w:delText>
        </w:r>
        <w:bookmarkEnd w:id="2548"/>
      </w:del>
    </w:p>
    <w:p w14:paraId="13EF9227" w14:textId="6A095DC3" w:rsidR="00832347" w:rsidDel="00D35E8D" w:rsidRDefault="00832347" w:rsidP="00832347">
      <w:pPr>
        <w:ind w:leftChars="200" w:left="420"/>
        <w:rPr>
          <w:del w:id="2550" w:author="hyx" w:date="2018-11-09T22:50:00Z"/>
        </w:rPr>
      </w:pPr>
      <w:del w:id="2551" w:author="hyx" w:date="2018-11-09T22:50:00Z">
        <w:r w:rsidDel="00D35E8D">
          <w:rPr>
            <w:rFonts w:hint="eastAsia"/>
          </w:rPr>
          <w:delText>本职概述：</w:delText>
        </w:r>
      </w:del>
    </w:p>
    <w:p w14:paraId="68C6969E" w14:textId="4B48B864" w:rsidR="00832347" w:rsidDel="00D35E8D" w:rsidRDefault="00832347" w:rsidP="00832347">
      <w:pPr>
        <w:ind w:leftChars="200" w:left="420" w:firstLine="420"/>
        <w:rPr>
          <w:del w:id="2552" w:author="hyx" w:date="2018-11-09T22:50:00Z"/>
        </w:rPr>
      </w:pPr>
      <w:del w:id="2553" w:author="hyx" w:date="2018-11-09T22:50:00Z">
        <w:r w:rsidDel="00D35E8D">
          <w:rPr>
            <w:rFonts w:hint="eastAsia"/>
          </w:rPr>
          <w:delText>负责整合文档</w:delText>
        </w:r>
      </w:del>
    </w:p>
    <w:p w14:paraId="258D0AEF" w14:textId="3FD6C432" w:rsidR="00832347" w:rsidDel="00D35E8D" w:rsidRDefault="00832347" w:rsidP="00832347">
      <w:pPr>
        <w:rPr>
          <w:del w:id="2554" w:author="hyx" w:date="2018-11-09T22:50: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D35E8D" w14:paraId="67B4CEC8" w14:textId="473035F7" w:rsidTr="003A134F">
        <w:trPr>
          <w:del w:id="2555" w:author="hyx" w:date="2018-11-09T22:50:00Z"/>
        </w:trPr>
        <w:tc>
          <w:tcPr>
            <w:tcW w:w="1094" w:type="dxa"/>
            <w:shd w:val="clear" w:color="auto" w:fill="BDD6EE" w:themeFill="accent1" w:themeFillTint="66"/>
            <w:vAlign w:val="center"/>
          </w:tcPr>
          <w:p w14:paraId="04C35364" w14:textId="61EBA77D" w:rsidR="0018304E" w:rsidRPr="0018304E" w:rsidDel="00D35E8D" w:rsidRDefault="0018304E" w:rsidP="0018304E">
            <w:pPr>
              <w:rPr>
                <w:del w:id="2556" w:author="hyx" w:date="2018-11-09T22:50:00Z"/>
                <w:b/>
                <w:sz w:val="21"/>
                <w:szCs w:val="22"/>
              </w:rPr>
            </w:pPr>
            <w:del w:id="2557" w:author="hyx" w:date="2018-11-09T22:50:00Z">
              <w:r w:rsidRPr="0018304E" w:rsidDel="00D35E8D">
                <w:rPr>
                  <w:rFonts w:hint="eastAsia"/>
                  <w:b/>
                  <w:sz w:val="21"/>
                  <w:szCs w:val="22"/>
                </w:rPr>
                <w:delText>职务</w:delText>
              </w:r>
            </w:del>
          </w:p>
        </w:tc>
        <w:tc>
          <w:tcPr>
            <w:tcW w:w="1093" w:type="dxa"/>
            <w:shd w:val="clear" w:color="auto" w:fill="BDD6EE" w:themeFill="accent1" w:themeFillTint="66"/>
            <w:vAlign w:val="center"/>
          </w:tcPr>
          <w:p w14:paraId="5462C592" w14:textId="1E43234A" w:rsidR="0018304E" w:rsidRPr="0018304E" w:rsidDel="00D35E8D" w:rsidRDefault="0018304E" w:rsidP="0018304E">
            <w:pPr>
              <w:rPr>
                <w:del w:id="2558" w:author="hyx" w:date="2018-11-09T22:50:00Z"/>
                <w:b/>
                <w:sz w:val="21"/>
                <w:szCs w:val="22"/>
              </w:rPr>
            </w:pPr>
            <w:del w:id="2559" w:author="hyx" w:date="2018-11-09T22:50:00Z">
              <w:r w:rsidRPr="0018304E" w:rsidDel="00D35E8D">
                <w:rPr>
                  <w:rFonts w:hint="eastAsia"/>
                  <w:b/>
                  <w:sz w:val="21"/>
                  <w:szCs w:val="22"/>
                </w:rPr>
                <w:delText>姓名</w:delText>
              </w:r>
            </w:del>
          </w:p>
        </w:tc>
        <w:tc>
          <w:tcPr>
            <w:tcW w:w="1120" w:type="dxa"/>
            <w:shd w:val="clear" w:color="auto" w:fill="BDD6EE" w:themeFill="accent1" w:themeFillTint="66"/>
            <w:vAlign w:val="center"/>
          </w:tcPr>
          <w:p w14:paraId="6C424C40" w14:textId="6F78A7DA" w:rsidR="0018304E" w:rsidRPr="0018304E" w:rsidDel="00D35E8D" w:rsidRDefault="0018304E" w:rsidP="0018304E">
            <w:pPr>
              <w:rPr>
                <w:del w:id="2560" w:author="hyx" w:date="2018-11-09T22:50:00Z"/>
                <w:b/>
                <w:sz w:val="21"/>
                <w:szCs w:val="22"/>
              </w:rPr>
            </w:pPr>
            <w:del w:id="2561" w:author="hyx" w:date="2018-11-09T22:50:00Z">
              <w:r w:rsidRPr="0018304E" w:rsidDel="00D35E8D">
                <w:rPr>
                  <w:rFonts w:hint="eastAsia"/>
                  <w:b/>
                  <w:sz w:val="21"/>
                  <w:szCs w:val="22"/>
                </w:rPr>
                <w:delText>负责内容</w:delText>
              </w:r>
            </w:del>
          </w:p>
        </w:tc>
        <w:tc>
          <w:tcPr>
            <w:tcW w:w="1123" w:type="dxa"/>
            <w:shd w:val="clear" w:color="auto" w:fill="BDD6EE" w:themeFill="accent1" w:themeFillTint="66"/>
            <w:vAlign w:val="center"/>
          </w:tcPr>
          <w:p w14:paraId="467427C3" w14:textId="73A57E2D" w:rsidR="0018304E" w:rsidRPr="0018304E" w:rsidDel="00D35E8D" w:rsidRDefault="0018304E" w:rsidP="0018304E">
            <w:pPr>
              <w:rPr>
                <w:del w:id="2562" w:author="hyx" w:date="2018-11-09T22:50:00Z"/>
                <w:b/>
                <w:sz w:val="21"/>
                <w:szCs w:val="22"/>
              </w:rPr>
            </w:pPr>
            <w:del w:id="2563" w:author="hyx" w:date="2018-11-09T22:50:00Z">
              <w:r w:rsidRPr="0018304E" w:rsidDel="00D35E8D">
                <w:rPr>
                  <w:rFonts w:hint="eastAsia"/>
                  <w:b/>
                  <w:sz w:val="21"/>
                  <w:szCs w:val="22"/>
                </w:rPr>
                <w:delText>班级</w:delText>
              </w:r>
            </w:del>
          </w:p>
        </w:tc>
        <w:tc>
          <w:tcPr>
            <w:tcW w:w="1194" w:type="dxa"/>
            <w:shd w:val="clear" w:color="auto" w:fill="BDD6EE" w:themeFill="accent1" w:themeFillTint="66"/>
            <w:vAlign w:val="center"/>
          </w:tcPr>
          <w:p w14:paraId="71264F0F" w14:textId="5B10AE23" w:rsidR="0018304E" w:rsidRPr="0018304E" w:rsidDel="00D35E8D" w:rsidRDefault="0018304E" w:rsidP="0018304E">
            <w:pPr>
              <w:rPr>
                <w:del w:id="2564" w:author="hyx" w:date="2018-11-09T22:50:00Z"/>
                <w:b/>
                <w:sz w:val="21"/>
                <w:szCs w:val="22"/>
              </w:rPr>
            </w:pPr>
            <w:del w:id="2565" w:author="hyx" w:date="2018-11-09T22:50:00Z">
              <w:r w:rsidRPr="0018304E" w:rsidDel="00D35E8D">
                <w:rPr>
                  <w:rFonts w:hint="eastAsia"/>
                  <w:b/>
                  <w:sz w:val="21"/>
                  <w:szCs w:val="22"/>
                </w:rPr>
                <w:delText>学号</w:delText>
              </w:r>
            </w:del>
          </w:p>
        </w:tc>
        <w:tc>
          <w:tcPr>
            <w:tcW w:w="1560" w:type="dxa"/>
            <w:shd w:val="clear" w:color="auto" w:fill="BDD6EE" w:themeFill="accent1" w:themeFillTint="66"/>
            <w:vAlign w:val="center"/>
          </w:tcPr>
          <w:p w14:paraId="65B3EFE1" w14:textId="44E73755" w:rsidR="0018304E" w:rsidRPr="0018304E" w:rsidDel="00D35E8D" w:rsidRDefault="0018304E" w:rsidP="0018304E">
            <w:pPr>
              <w:rPr>
                <w:del w:id="2566" w:author="hyx" w:date="2018-11-09T22:50:00Z"/>
                <w:b/>
                <w:sz w:val="21"/>
                <w:szCs w:val="22"/>
              </w:rPr>
            </w:pPr>
            <w:del w:id="2567" w:author="hyx" w:date="2018-11-09T22:50:00Z">
              <w:r w:rsidRPr="0018304E" w:rsidDel="00D35E8D">
                <w:rPr>
                  <w:rFonts w:hint="eastAsia"/>
                  <w:b/>
                  <w:sz w:val="21"/>
                  <w:szCs w:val="22"/>
                </w:rPr>
                <w:delText>电话号码</w:delText>
              </w:r>
            </w:del>
          </w:p>
        </w:tc>
        <w:tc>
          <w:tcPr>
            <w:tcW w:w="1112" w:type="dxa"/>
            <w:shd w:val="clear" w:color="auto" w:fill="BDD6EE" w:themeFill="accent1" w:themeFillTint="66"/>
            <w:vAlign w:val="center"/>
          </w:tcPr>
          <w:p w14:paraId="43066746" w14:textId="1686A9E3" w:rsidR="0018304E" w:rsidRPr="0018304E" w:rsidDel="00D35E8D" w:rsidRDefault="0018304E" w:rsidP="0018304E">
            <w:pPr>
              <w:rPr>
                <w:del w:id="2568" w:author="hyx" w:date="2018-11-09T22:50:00Z"/>
                <w:b/>
                <w:sz w:val="21"/>
                <w:szCs w:val="22"/>
              </w:rPr>
            </w:pPr>
            <w:del w:id="2569" w:author="hyx" w:date="2018-11-09T22:50:00Z">
              <w:r w:rsidRPr="0018304E" w:rsidDel="00D35E8D">
                <w:rPr>
                  <w:rFonts w:hint="eastAsia"/>
                  <w:b/>
                  <w:sz w:val="21"/>
                  <w:szCs w:val="22"/>
                </w:rPr>
                <w:delText>寝室号</w:delText>
              </w:r>
            </w:del>
          </w:p>
        </w:tc>
      </w:tr>
      <w:tr w:rsidR="0018304E" w:rsidRPr="0018304E" w:rsidDel="00D35E8D" w14:paraId="7ADAE96C" w14:textId="1712715C" w:rsidTr="003A134F">
        <w:trPr>
          <w:del w:id="2570" w:author="hyx" w:date="2018-11-09T22:50:00Z"/>
        </w:trPr>
        <w:tc>
          <w:tcPr>
            <w:tcW w:w="1094" w:type="dxa"/>
            <w:vAlign w:val="center"/>
          </w:tcPr>
          <w:p w14:paraId="1E6DAD25" w14:textId="44EDB808" w:rsidR="0018304E" w:rsidRPr="0018304E" w:rsidDel="00D35E8D" w:rsidRDefault="0018304E" w:rsidP="0018304E">
            <w:pPr>
              <w:rPr>
                <w:del w:id="2571" w:author="hyx" w:date="2018-11-09T22:50:00Z"/>
                <w:sz w:val="21"/>
                <w:szCs w:val="22"/>
              </w:rPr>
            </w:pPr>
            <w:del w:id="2572" w:author="hyx" w:date="2018-11-09T22:50:00Z">
              <w:r w:rsidRPr="0018304E" w:rsidDel="00D35E8D">
                <w:rPr>
                  <w:rFonts w:hint="eastAsia"/>
                  <w:sz w:val="21"/>
                  <w:szCs w:val="22"/>
                </w:rPr>
                <w:delText>PPT整合员</w:delText>
              </w:r>
            </w:del>
          </w:p>
        </w:tc>
        <w:tc>
          <w:tcPr>
            <w:tcW w:w="1093" w:type="dxa"/>
            <w:vAlign w:val="center"/>
          </w:tcPr>
          <w:p w14:paraId="709819CA" w14:textId="6C66C69C" w:rsidR="0018304E" w:rsidRPr="0018304E" w:rsidDel="00D35E8D" w:rsidRDefault="0018304E" w:rsidP="0018304E">
            <w:pPr>
              <w:rPr>
                <w:del w:id="2573" w:author="hyx" w:date="2018-11-09T22:50:00Z"/>
                <w:sz w:val="21"/>
                <w:szCs w:val="22"/>
              </w:rPr>
            </w:pPr>
            <w:del w:id="2574" w:author="hyx" w:date="2018-11-09T22:50:00Z">
              <w:r w:rsidRPr="0018304E" w:rsidDel="00D35E8D">
                <w:rPr>
                  <w:rFonts w:hint="eastAsia"/>
                  <w:sz w:val="21"/>
                  <w:szCs w:val="22"/>
                </w:rPr>
                <w:delText>吕迪</w:delText>
              </w:r>
            </w:del>
          </w:p>
        </w:tc>
        <w:tc>
          <w:tcPr>
            <w:tcW w:w="1120" w:type="dxa"/>
            <w:vAlign w:val="center"/>
          </w:tcPr>
          <w:p w14:paraId="162240D0" w14:textId="5CA58BFC" w:rsidR="0018304E" w:rsidRPr="0018304E" w:rsidDel="00D35E8D" w:rsidRDefault="0018304E" w:rsidP="0018304E">
            <w:pPr>
              <w:rPr>
                <w:del w:id="2575" w:author="hyx" w:date="2018-11-09T22:50:00Z"/>
                <w:sz w:val="21"/>
                <w:szCs w:val="22"/>
              </w:rPr>
            </w:pPr>
            <w:del w:id="2576" w:author="hyx" w:date="2018-11-09T22:50:00Z">
              <w:r w:rsidRPr="0018304E" w:rsidDel="00D35E8D">
                <w:rPr>
                  <w:rFonts w:hint="eastAsia"/>
                  <w:sz w:val="21"/>
                  <w:szCs w:val="22"/>
                </w:rPr>
                <w:delText>把大家写好的PPT模块进行整合，更新目录，上传Git</w:delText>
              </w:r>
            </w:del>
          </w:p>
        </w:tc>
        <w:tc>
          <w:tcPr>
            <w:tcW w:w="1123" w:type="dxa"/>
            <w:vAlign w:val="center"/>
          </w:tcPr>
          <w:p w14:paraId="3B1D2ABA" w14:textId="6C0FF23B" w:rsidR="0018304E" w:rsidRPr="0018304E" w:rsidDel="00D35E8D" w:rsidRDefault="0018304E" w:rsidP="0018304E">
            <w:pPr>
              <w:rPr>
                <w:del w:id="2577" w:author="hyx" w:date="2018-11-09T22:50:00Z"/>
                <w:sz w:val="21"/>
                <w:szCs w:val="22"/>
              </w:rPr>
            </w:pPr>
            <w:del w:id="2578" w:author="hyx" w:date="2018-11-09T22:50:00Z">
              <w:r w:rsidRPr="0018304E" w:rsidDel="00D35E8D">
                <w:rPr>
                  <w:rFonts w:hint="eastAsia"/>
                  <w:bCs/>
                  <w:sz w:val="21"/>
                  <w:szCs w:val="22"/>
                </w:rPr>
                <w:delText>软工1601</w:delText>
              </w:r>
            </w:del>
          </w:p>
        </w:tc>
        <w:tc>
          <w:tcPr>
            <w:tcW w:w="1194" w:type="dxa"/>
            <w:vAlign w:val="center"/>
          </w:tcPr>
          <w:p w14:paraId="68FD0021" w14:textId="5A86CEE5" w:rsidR="0018304E" w:rsidRPr="0018304E" w:rsidDel="00D35E8D" w:rsidRDefault="0018304E" w:rsidP="0018304E">
            <w:pPr>
              <w:rPr>
                <w:del w:id="2579" w:author="hyx" w:date="2018-11-09T22:50:00Z"/>
                <w:sz w:val="21"/>
                <w:szCs w:val="22"/>
              </w:rPr>
            </w:pPr>
            <w:del w:id="2580" w:author="hyx" w:date="2018-11-09T22:50:00Z">
              <w:r w:rsidRPr="0018304E" w:rsidDel="00D35E8D">
                <w:rPr>
                  <w:rFonts w:hint="eastAsia"/>
                  <w:bCs/>
                  <w:sz w:val="21"/>
                  <w:szCs w:val="22"/>
                </w:rPr>
                <w:delText>31504251</w:delText>
              </w:r>
            </w:del>
          </w:p>
        </w:tc>
        <w:tc>
          <w:tcPr>
            <w:tcW w:w="1560" w:type="dxa"/>
            <w:vAlign w:val="center"/>
          </w:tcPr>
          <w:p w14:paraId="4CFAD4AB" w14:textId="4BFB4DFA" w:rsidR="0018304E" w:rsidRPr="0018304E" w:rsidDel="00D35E8D" w:rsidRDefault="0018304E" w:rsidP="0018304E">
            <w:pPr>
              <w:rPr>
                <w:del w:id="2581" w:author="hyx" w:date="2018-11-09T22:50:00Z"/>
                <w:sz w:val="21"/>
                <w:szCs w:val="22"/>
              </w:rPr>
            </w:pPr>
            <w:del w:id="2582" w:author="hyx" w:date="2018-11-09T22:50:00Z">
              <w:r w:rsidRPr="0018304E" w:rsidDel="00D35E8D">
                <w:rPr>
                  <w:sz w:val="21"/>
                  <w:szCs w:val="22"/>
                </w:rPr>
                <w:delText>17306413358</w:delText>
              </w:r>
            </w:del>
          </w:p>
        </w:tc>
        <w:tc>
          <w:tcPr>
            <w:tcW w:w="1112" w:type="dxa"/>
            <w:vAlign w:val="center"/>
          </w:tcPr>
          <w:p w14:paraId="4DBD866D" w14:textId="19A2D6AD" w:rsidR="0018304E" w:rsidRPr="0018304E" w:rsidDel="00D35E8D" w:rsidRDefault="0018304E" w:rsidP="0018304E">
            <w:pPr>
              <w:rPr>
                <w:del w:id="2583" w:author="hyx" w:date="2018-11-09T22:50:00Z"/>
                <w:sz w:val="21"/>
                <w:szCs w:val="22"/>
              </w:rPr>
            </w:pPr>
            <w:del w:id="2584" w:author="hyx" w:date="2018-11-09T22:50:00Z">
              <w:r w:rsidRPr="0018304E" w:rsidDel="00D35E8D">
                <w:rPr>
                  <w:sz w:val="21"/>
                  <w:szCs w:val="22"/>
                </w:rPr>
                <w:delText>求真1-125</w:delText>
              </w:r>
            </w:del>
          </w:p>
        </w:tc>
      </w:tr>
    </w:tbl>
    <w:p w14:paraId="17F43C2A" w14:textId="77777777" w:rsidR="00832347" w:rsidRPr="00D503F0" w:rsidRDefault="00832347" w:rsidP="00832347"/>
    <w:p w14:paraId="0FB4CDE2" w14:textId="77777777" w:rsidR="00832347" w:rsidRDefault="00832347" w:rsidP="00B306C0">
      <w:pPr>
        <w:pStyle w:val="a1"/>
      </w:pPr>
      <w:bookmarkStart w:id="2585" w:name="_Toc497223488"/>
      <w:bookmarkStart w:id="2586" w:name="_Toc529724923"/>
      <w:r>
        <w:rPr>
          <w:rFonts w:hint="eastAsia"/>
        </w:rPr>
        <w:t>会议记录员</w:t>
      </w:r>
      <w:bookmarkEnd w:id="2585"/>
      <w:bookmarkEnd w:id="2586"/>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755" w:type="dxa"/>
        <w:tblLayout w:type="fixed"/>
        <w:tblLook w:val="04A0" w:firstRow="1" w:lastRow="0" w:firstColumn="1" w:lastColumn="0" w:noHBand="0" w:noVBand="1"/>
        <w:tblPrChange w:id="2587" w:author="hyx" w:date="2018-11-10T18:51:00Z">
          <w:tblPr>
            <w:tblStyle w:val="aff1"/>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2588">
          <w:tblGrid>
            <w:gridCol w:w="1094"/>
            <w:gridCol w:w="1093"/>
            <w:gridCol w:w="1120"/>
            <w:gridCol w:w="1123"/>
            <w:gridCol w:w="1194"/>
            <w:gridCol w:w="1560"/>
            <w:gridCol w:w="1112"/>
          </w:tblGrid>
        </w:tblGridChange>
      </w:tblGrid>
      <w:tr w:rsidR="00912B46" w:rsidRPr="0018304E" w14:paraId="0E9863A7" w14:textId="77777777" w:rsidTr="00912B46">
        <w:tc>
          <w:tcPr>
            <w:tcW w:w="959" w:type="dxa"/>
            <w:shd w:val="clear" w:color="auto" w:fill="BDD6EE" w:themeFill="accent1" w:themeFillTint="66"/>
            <w:vAlign w:val="center"/>
            <w:tcPrChange w:id="2589" w:author="hyx" w:date="2018-11-10T18:51:00Z">
              <w:tcPr>
                <w:tcW w:w="1094" w:type="dxa"/>
                <w:shd w:val="clear" w:color="auto" w:fill="BDD6EE" w:themeFill="accent1" w:themeFillTint="66"/>
                <w:vAlign w:val="center"/>
              </w:tcPr>
            </w:tcPrChange>
          </w:tcPr>
          <w:p w14:paraId="158FD0DB" w14:textId="77777777" w:rsidR="00912B46" w:rsidRPr="0018304E" w:rsidRDefault="00912B46" w:rsidP="00912B46">
            <w:pPr>
              <w:rPr>
                <w:b/>
                <w:sz w:val="21"/>
                <w:szCs w:val="22"/>
              </w:rPr>
            </w:pPr>
            <w:r w:rsidRPr="0018304E">
              <w:rPr>
                <w:rFonts w:hint="eastAsia"/>
                <w:b/>
                <w:sz w:val="21"/>
                <w:szCs w:val="22"/>
              </w:rPr>
              <w:t>职务</w:t>
            </w:r>
          </w:p>
        </w:tc>
        <w:tc>
          <w:tcPr>
            <w:tcW w:w="992" w:type="dxa"/>
            <w:shd w:val="clear" w:color="auto" w:fill="BDD6EE" w:themeFill="accent1" w:themeFillTint="66"/>
            <w:vAlign w:val="center"/>
            <w:tcPrChange w:id="2590" w:author="hyx" w:date="2018-11-10T18:51:00Z">
              <w:tcPr>
                <w:tcW w:w="1093" w:type="dxa"/>
                <w:shd w:val="clear" w:color="auto" w:fill="BDD6EE" w:themeFill="accent1" w:themeFillTint="66"/>
                <w:vAlign w:val="center"/>
              </w:tcPr>
            </w:tcPrChange>
          </w:tcPr>
          <w:p w14:paraId="494C236C" w14:textId="77777777" w:rsidR="00912B46" w:rsidRPr="0018304E" w:rsidRDefault="00912B46" w:rsidP="00912B46">
            <w:pPr>
              <w:rPr>
                <w:b/>
                <w:sz w:val="21"/>
                <w:szCs w:val="22"/>
              </w:rPr>
            </w:pPr>
            <w:r w:rsidRPr="0018304E">
              <w:rPr>
                <w:rFonts w:hint="eastAsia"/>
                <w:b/>
                <w:sz w:val="21"/>
                <w:szCs w:val="22"/>
              </w:rPr>
              <w:t>姓名</w:t>
            </w:r>
          </w:p>
        </w:tc>
        <w:tc>
          <w:tcPr>
            <w:tcW w:w="1985" w:type="dxa"/>
            <w:shd w:val="clear" w:color="auto" w:fill="BDD6EE" w:themeFill="accent1" w:themeFillTint="66"/>
            <w:vAlign w:val="center"/>
            <w:tcPrChange w:id="2591" w:author="hyx" w:date="2018-11-10T18:51:00Z">
              <w:tcPr>
                <w:tcW w:w="1120" w:type="dxa"/>
                <w:shd w:val="clear" w:color="auto" w:fill="BDD6EE" w:themeFill="accent1" w:themeFillTint="66"/>
                <w:vAlign w:val="center"/>
              </w:tcPr>
            </w:tcPrChange>
          </w:tcPr>
          <w:p w14:paraId="08F7B31D" w14:textId="77777777" w:rsidR="00912B46" w:rsidRPr="0018304E" w:rsidRDefault="00912B46" w:rsidP="00912B46">
            <w:pPr>
              <w:rPr>
                <w:b/>
                <w:sz w:val="21"/>
                <w:szCs w:val="22"/>
              </w:rPr>
            </w:pPr>
            <w:r w:rsidRPr="0018304E">
              <w:rPr>
                <w:rFonts w:hint="eastAsia"/>
                <w:b/>
                <w:sz w:val="21"/>
                <w:szCs w:val="22"/>
              </w:rPr>
              <w:t>负责内容</w:t>
            </w:r>
          </w:p>
        </w:tc>
        <w:tc>
          <w:tcPr>
            <w:tcW w:w="1134" w:type="dxa"/>
            <w:shd w:val="clear" w:color="auto" w:fill="BDD6EE" w:themeFill="accent1" w:themeFillTint="66"/>
            <w:vAlign w:val="center"/>
            <w:tcPrChange w:id="2592" w:author="hyx" w:date="2018-11-10T18:51:00Z">
              <w:tcPr>
                <w:tcW w:w="1123" w:type="dxa"/>
                <w:shd w:val="clear" w:color="auto" w:fill="BDD6EE" w:themeFill="accent1" w:themeFillTint="66"/>
                <w:vAlign w:val="center"/>
              </w:tcPr>
            </w:tcPrChange>
          </w:tcPr>
          <w:p w14:paraId="219F20F3" w14:textId="0202F3A1" w:rsidR="00912B46" w:rsidRPr="0018304E" w:rsidRDefault="00912B46" w:rsidP="00912B46">
            <w:pPr>
              <w:rPr>
                <w:b/>
                <w:sz w:val="21"/>
                <w:szCs w:val="22"/>
              </w:rPr>
            </w:pPr>
            <w:ins w:id="2593" w:author="hyx" w:date="2018-11-10T18:49:00Z">
              <w:r>
                <w:rPr>
                  <w:rFonts w:hint="eastAsia"/>
                  <w:b/>
                  <w:color w:val="000000"/>
                  <w:sz w:val="21"/>
                  <w:szCs w:val="21"/>
                </w:rPr>
                <w:t>微信号</w:t>
              </w:r>
            </w:ins>
            <w:del w:id="2594" w:author="hyx" w:date="2018-11-10T18:49:00Z">
              <w:r w:rsidRPr="0018304E" w:rsidDel="009D2F42">
                <w:rPr>
                  <w:rFonts w:hint="eastAsia"/>
                  <w:b/>
                  <w:sz w:val="21"/>
                  <w:szCs w:val="22"/>
                </w:rPr>
                <w:delText>班级</w:delText>
              </w:r>
            </w:del>
          </w:p>
        </w:tc>
        <w:tc>
          <w:tcPr>
            <w:tcW w:w="1417" w:type="dxa"/>
            <w:shd w:val="clear" w:color="auto" w:fill="BDD6EE" w:themeFill="accent1" w:themeFillTint="66"/>
            <w:vAlign w:val="center"/>
            <w:tcPrChange w:id="2595" w:author="hyx" w:date="2018-11-10T18:51:00Z">
              <w:tcPr>
                <w:tcW w:w="1194" w:type="dxa"/>
                <w:shd w:val="clear" w:color="auto" w:fill="BDD6EE" w:themeFill="accent1" w:themeFillTint="66"/>
                <w:vAlign w:val="center"/>
              </w:tcPr>
            </w:tcPrChange>
          </w:tcPr>
          <w:p w14:paraId="70BFD3B4" w14:textId="7E629E7A" w:rsidR="00912B46" w:rsidRPr="0018304E" w:rsidRDefault="00912B46" w:rsidP="00912B46">
            <w:pPr>
              <w:rPr>
                <w:b/>
                <w:sz w:val="21"/>
                <w:szCs w:val="22"/>
              </w:rPr>
            </w:pPr>
            <w:ins w:id="2596" w:author="hyx" w:date="2018-11-10T18:49:00Z">
              <w:r>
                <w:rPr>
                  <w:rFonts w:hint="eastAsia"/>
                  <w:b/>
                  <w:color w:val="000000"/>
                  <w:sz w:val="21"/>
                  <w:szCs w:val="21"/>
                </w:rPr>
                <w:t>QQ号</w:t>
              </w:r>
            </w:ins>
            <w:del w:id="2597" w:author="hyx" w:date="2018-11-10T18:49:00Z">
              <w:r w:rsidRPr="0018304E" w:rsidDel="009D2F42">
                <w:rPr>
                  <w:rFonts w:hint="eastAsia"/>
                  <w:b/>
                  <w:sz w:val="21"/>
                  <w:szCs w:val="22"/>
                </w:rPr>
                <w:delText>学号</w:delText>
              </w:r>
            </w:del>
          </w:p>
        </w:tc>
        <w:tc>
          <w:tcPr>
            <w:tcW w:w="1418" w:type="dxa"/>
            <w:shd w:val="clear" w:color="auto" w:fill="BDD6EE" w:themeFill="accent1" w:themeFillTint="66"/>
            <w:vAlign w:val="center"/>
            <w:tcPrChange w:id="2598" w:author="hyx" w:date="2018-11-10T18:51:00Z">
              <w:tcPr>
                <w:tcW w:w="1560" w:type="dxa"/>
                <w:shd w:val="clear" w:color="auto" w:fill="BDD6EE" w:themeFill="accent1" w:themeFillTint="66"/>
                <w:vAlign w:val="center"/>
              </w:tcPr>
            </w:tcPrChange>
          </w:tcPr>
          <w:p w14:paraId="0A29A0E5" w14:textId="77777777" w:rsidR="00912B46" w:rsidRPr="0018304E" w:rsidRDefault="00912B46" w:rsidP="00912B46">
            <w:pPr>
              <w:rPr>
                <w:b/>
                <w:sz w:val="21"/>
                <w:szCs w:val="22"/>
              </w:rPr>
            </w:pPr>
            <w:r w:rsidRPr="0018304E">
              <w:rPr>
                <w:rFonts w:hint="eastAsia"/>
                <w:b/>
                <w:sz w:val="21"/>
                <w:szCs w:val="22"/>
              </w:rPr>
              <w:t>电话号码</w:t>
            </w:r>
          </w:p>
        </w:tc>
        <w:tc>
          <w:tcPr>
            <w:tcW w:w="850" w:type="dxa"/>
            <w:shd w:val="clear" w:color="auto" w:fill="BDD6EE" w:themeFill="accent1" w:themeFillTint="66"/>
            <w:vAlign w:val="center"/>
            <w:tcPrChange w:id="2599" w:author="hyx" w:date="2018-11-10T18:51:00Z">
              <w:tcPr>
                <w:tcW w:w="1112" w:type="dxa"/>
                <w:shd w:val="clear" w:color="auto" w:fill="BDD6EE" w:themeFill="accent1" w:themeFillTint="66"/>
                <w:vAlign w:val="center"/>
              </w:tcPr>
            </w:tcPrChange>
          </w:tcPr>
          <w:p w14:paraId="7A0E3872" w14:textId="77777777" w:rsidR="00912B46" w:rsidRPr="0018304E" w:rsidRDefault="00912B46" w:rsidP="00912B46">
            <w:pPr>
              <w:rPr>
                <w:b/>
                <w:sz w:val="21"/>
                <w:szCs w:val="22"/>
              </w:rPr>
            </w:pPr>
            <w:r w:rsidRPr="0018304E">
              <w:rPr>
                <w:rFonts w:hint="eastAsia"/>
                <w:b/>
                <w:sz w:val="21"/>
                <w:szCs w:val="22"/>
              </w:rPr>
              <w:t>寝室号</w:t>
            </w:r>
          </w:p>
        </w:tc>
      </w:tr>
      <w:tr w:rsidR="00912B46" w:rsidRPr="0018304E" w14:paraId="642EFB99" w14:textId="77777777" w:rsidTr="00912B46">
        <w:tc>
          <w:tcPr>
            <w:tcW w:w="959" w:type="dxa"/>
            <w:vAlign w:val="center"/>
            <w:tcPrChange w:id="2600" w:author="hyx" w:date="2018-11-10T18:51:00Z">
              <w:tcPr>
                <w:tcW w:w="1094" w:type="dxa"/>
                <w:vAlign w:val="center"/>
              </w:tcPr>
            </w:tcPrChange>
          </w:tcPr>
          <w:p w14:paraId="0733C96D" w14:textId="77777777" w:rsidR="00912B46" w:rsidRPr="0018304E" w:rsidRDefault="00912B46" w:rsidP="00912B46">
            <w:pPr>
              <w:rPr>
                <w:sz w:val="21"/>
                <w:szCs w:val="22"/>
              </w:rPr>
            </w:pPr>
            <w:r w:rsidRPr="0018304E">
              <w:rPr>
                <w:rFonts w:hint="eastAsia"/>
                <w:sz w:val="21"/>
                <w:szCs w:val="22"/>
              </w:rPr>
              <w:t>会议记录员</w:t>
            </w:r>
          </w:p>
        </w:tc>
        <w:tc>
          <w:tcPr>
            <w:tcW w:w="992" w:type="dxa"/>
            <w:vAlign w:val="center"/>
            <w:tcPrChange w:id="2601" w:author="hyx" w:date="2018-11-10T18:51:00Z">
              <w:tcPr>
                <w:tcW w:w="1093" w:type="dxa"/>
                <w:vAlign w:val="center"/>
              </w:tcPr>
            </w:tcPrChange>
          </w:tcPr>
          <w:p w14:paraId="68C30036" w14:textId="77777777" w:rsidR="00912B46" w:rsidRPr="0018304E" w:rsidRDefault="00912B46" w:rsidP="00912B46">
            <w:pPr>
              <w:rPr>
                <w:sz w:val="21"/>
                <w:szCs w:val="22"/>
              </w:rPr>
            </w:pPr>
            <w:r w:rsidRPr="0018304E">
              <w:rPr>
                <w:rFonts w:hint="eastAsia"/>
                <w:sz w:val="21"/>
                <w:szCs w:val="22"/>
              </w:rPr>
              <w:t>吕迪</w:t>
            </w:r>
          </w:p>
        </w:tc>
        <w:tc>
          <w:tcPr>
            <w:tcW w:w="1985" w:type="dxa"/>
            <w:vAlign w:val="center"/>
            <w:tcPrChange w:id="2602" w:author="hyx" w:date="2018-11-10T18:51:00Z">
              <w:tcPr>
                <w:tcW w:w="1120" w:type="dxa"/>
                <w:vAlign w:val="center"/>
              </w:tcPr>
            </w:tcPrChange>
          </w:tcPr>
          <w:p w14:paraId="1BEBF881" w14:textId="77777777" w:rsidR="00912B46" w:rsidRPr="0018304E" w:rsidRDefault="00912B46" w:rsidP="00912B46">
            <w:pPr>
              <w:rPr>
                <w:sz w:val="21"/>
                <w:szCs w:val="22"/>
              </w:rPr>
            </w:pPr>
            <w:r w:rsidRPr="0018304E">
              <w:rPr>
                <w:rFonts w:hint="eastAsia"/>
                <w:sz w:val="21"/>
                <w:szCs w:val="22"/>
              </w:rPr>
              <w:t>记录开会内容，写好会议任务分配和任务检查表，上传Git</w:t>
            </w:r>
          </w:p>
        </w:tc>
        <w:tc>
          <w:tcPr>
            <w:tcW w:w="1134" w:type="dxa"/>
            <w:vAlign w:val="center"/>
            <w:tcPrChange w:id="2603" w:author="hyx" w:date="2018-11-10T18:51:00Z">
              <w:tcPr>
                <w:tcW w:w="1123" w:type="dxa"/>
                <w:vAlign w:val="center"/>
              </w:tcPr>
            </w:tcPrChange>
          </w:tcPr>
          <w:p w14:paraId="46A91B05" w14:textId="6EB66D3E" w:rsidR="00912B46" w:rsidRPr="0018304E" w:rsidRDefault="00912B46" w:rsidP="00912B46">
            <w:pPr>
              <w:rPr>
                <w:sz w:val="21"/>
                <w:szCs w:val="22"/>
              </w:rPr>
            </w:pPr>
            <w:ins w:id="2604" w:author="hyx" w:date="2018-11-10T18:50:00Z">
              <w:r w:rsidRPr="00A05CFE">
                <w:t>di62289</w:t>
              </w:r>
            </w:ins>
            <w:del w:id="2605" w:author="hyx" w:date="2018-11-10T18:50:00Z">
              <w:r w:rsidRPr="0018304E" w:rsidDel="00AB378D">
                <w:rPr>
                  <w:rFonts w:hint="eastAsia"/>
                  <w:bCs/>
                  <w:sz w:val="21"/>
                  <w:szCs w:val="22"/>
                </w:rPr>
                <w:delText>软工1601</w:delText>
              </w:r>
            </w:del>
          </w:p>
        </w:tc>
        <w:tc>
          <w:tcPr>
            <w:tcW w:w="1417" w:type="dxa"/>
            <w:vAlign w:val="center"/>
            <w:tcPrChange w:id="2606" w:author="hyx" w:date="2018-11-10T18:51:00Z">
              <w:tcPr>
                <w:tcW w:w="1194" w:type="dxa"/>
                <w:vAlign w:val="center"/>
              </w:tcPr>
            </w:tcPrChange>
          </w:tcPr>
          <w:p w14:paraId="607E6475" w14:textId="2E59FAAF" w:rsidR="00912B46" w:rsidRPr="0018304E" w:rsidRDefault="00912B46" w:rsidP="00912B46">
            <w:pPr>
              <w:rPr>
                <w:sz w:val="21"/>
                <w:szCs w:val="22"/>
              </w:rPr>
            </w:pPr>
            <w:ins w:id="2607" w:author="hyx" w:date="2018-11-10T18:50:00Z">
              <w:r w:rsidRPr="00A05CFE">
                <w:t>935162289</w:t>
              </w:r>
            </w:ins>
            <w:del w:id="2608" w:author="hyx" w:date="2018-11-10T18:50:00Z">
              <w:r w:rsidRPr="0018304E" w:rsidDel="00AB378D">
                <w:rPr>
                  <w:rFonts w:hint="eastAsia"/>
                  <w:bCs/>
                  <w:sz w:val="21"/>
                  <w:szCs w:val="22"/>
                </w:rPr>
                <w:delText>31504251</w:delText>
              </w:r>
            </w:del>
          </w:p>
        </w:tc>
        <w:tc>
          <w:tcPr>
            <w:tcW w:w="1418" w:type="dxa"/>
            <w:vAlign w:val="center"/>
            <w:tcPrChange w:id="2609" w:author="hyx" w:date="2018-11-10T18:51:00Z">
              <w:tcPr>
                <w:tcW w:w="1560" w:type="dxa"/>
                <w:vAlign w:val="center"/>
              </w:tcPr>
            </w:tcPrChange>
          </w:tcPr>
          <w:p w14:paraId="6BE0CDF1" w14:textId="1A07EB55" w:rsidR="00912B46" w:rsidRPr="0018304E" w:rsidRDefault="00912B46" w:rsidP="00912B46">
            <w:pPr>
              <w:rPr>
                <w:sz w:val="21"/>
                <w:szCs w:val="22"/>
              </w:rPr>
            </w:pPr>
            <w:ins w:id="2610" w:author="hyx" w:date="2018-11-10T18:50:00Z">
              <w:r>
                <w:t>17306413358</w:t>
              </w:r>
            </w:ins>
            <w:del w:id="2611" w:author="hyx" w:date="2018-11-10T18:50:00Z">
              <w:r w:rsidRPr="0018304E" w:rsidDel="00AB378D">
                <w:rPr>
                  <w:sz w:val="21"/>
                  <w:szCs w:val="22"/>
                </w:rPr>
                <w:delText>17306413358</w:delText>
              </w:r>
            </w:del>
          </w:p>
        </w:tc>
        <w:tc>
          <w:tcPr>
            <w:tcW w:w="850" w:type="dxa"/>
            <w:vAlign w:val="center"/>
            <w:tcPrChange w:id="2612" w:author="hyx" w:date="2018-11-10T18:51:00Z">
              <w:tcPr>
                <w:tcW w:w="1112" w:type="dxa"/>
                <w:vAlign w:val="center"/>
              </w:tcPr>
            </w:tcPrChange>
          </w:tcPr>
          <w:p w14:paraId="2A4996E8" w14:textId="77777777" w:rsidR="00912B46" w:rsidRPr="0018304E" w:rsidRDefault="00912B46" w:rsidP="00912B46">
            <w:pPr>
              <w:rPr>
                <w:sz w:val="21"/>
                <w:szCs w:val="22"/>
              </w:rPr>
            </w:pPr>
            <w:r w:rsidRPr="00912B46">
              <w:t>求真1-125</w:t>
            </w:r>
          </w:p>
        </w:tc>
      </w:tr>
    </w:tbl>
    <w:p w14:paraId="4F5BB2B7" w14:textId="77777777" w:rsidR="00832347" w:rsidRDefault="00832347" w:rsidP="00832347"/>
    <w:p w14:paraId="0BE3F27F" w14:textId="77777777" w:rsidR="00832347" w:rsidRDefault="00832347" w:rsidP="00B306C0">
      <w:pPr>
        <w:pStyle w:val="a1"/>
      </w:pPr>
      <w:bookmarkStart w:id="2613" w:name="_Toc497223489"/>
      <w:bookmarkStart w:id="2614" w:name="_Toc529724924"/>
      <w:r>
        <w:rPr>
          <w:rFonts w:hint="eastAsia"/>
        </w:rPr>
        <w:t>录音记录员</w:t>
      </w:r>
      <w:bookmarkEnd w:id="2613"/>
      <w:bookmarkEnd w:id="2614"/>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755" w:type="dxa"/>
        <w:tblLayout w:type="fixed"/>
        <w:tblLook w:val="04A0" w:firstRow="1" w:lastRow="0" w:firstColumn="1" w:lastColumn="0" w:noHBand="0" w:noVBand="1"/>
        <w:tblPrChange w:id="2615" w:author="hyx" w:date="2018-11-10T18:52:00Z">
          <w:tblPr>
            <w:tblStyle w:val="aff1"/>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2616">
          <w:tblGrid>
            <w:gridCol w:w="1094"/>
            <w:gridCol w:w="1093"/>
            <w:gridCol w:w="1120"/>
            <w:gridCol w:w="1123"/>
            <w:gridCol w:w="1194"/>
            <w:gridCol w:w="1560"/>
            <w:gridCol w:w="1112"/>
          </w:tblGrid>
        </w:tblGridChange>
      </w:tblGrid>
      <w:tr w:rsidR="00912B46" w:rsidRPr="0018304E" w14:paraId="30226C07" w14:textId="77777777" w:rsidTr="00912B46">
        <w:tc>
          <w:tcPr>
            <w:tcW w:w="959" w:type="dxa"/>
            <w:shd w:val="clear" w:color="auto" w:fill="BDD6EE" w:themeFill="accent1" w:themeFillTint="66"/>
            <w:vAlign w:val="center"/>
            <w:tcPrChange w:id="2617" w:author="hyx" w:date="2018-11-10T18:52:00Z">
              <w:tcPr>
                <w:tcW w:w="1094" w:type="dxa"/>
                <w:shd w:val="clear" w:color="auto" w:fill="BDD6EE" w:themeFill="accent1" w:themeFillTint="66"/>
                <w:vAlign w:val="center"/>
              </w:tcPr>
            </w:tcPrChange>
          </w:tcPr>
          <w:p w14:paraId="074DEA26" w14:textId="77777777" w:rsidR="00912B46" w:rsidRPr="0018304E" w:rsidRDefault="00912B46" w:rsidP="00912B46">
            <w:pPr>
              <w:rPr>
                <w:b/>
                <w:sz w:val="21"/>
                <w:szCs w:val="22"/>
              </w:rPr>
            </w:pPr>
            <w:r w:rsidRPr="0018304E">
              <w:rPr>
                <w:rFonts w:hint="eastAsia"/>
                <w:b/>
                <w:sz w:val="21"/>
                <w:szCs w:val="22"/>
              </w:rPr>
              <w:t>职务</w:t>
            </w:r>
          </w:p>
        </w:tc>
        <w:tc>
          <w:tcPr>
            <w:tcW w:w="992" w:type="dxa"/>
            <w:shd w:val="clear" w:color="auto" w:fill="BDD6EE" w:themeFill="accent1" w:themeFillTint="66"/>
            <w:vAlign w:val="center"/>
            <w:tcPrChange w:id="2618" w:author="hyx" w:date="2018-11-10T18:52:00Z">
              <w:tcPr>
                <w:tcW w:w="1093" w:type="dxa"/>
                <w:shd w:val="clear" w:color="auto" w:fill="BDD6EE" w:themeFill="accent1" w:themeFillTint="66"/>
                <w:vAlign w:val="center"/>
              </w:tcPr>
            </w:tcPrChange>
          </w:tcPr>
          <w:p w14:paraId="531C6DF3" w14:textId="77777777" w:rsidR="00912B46" w:rsidRPr="0018304E" w:rsidRDefault="00912B46" w:rsidP="00912B46">
            <w:pPr>
              <w:rPr>
                <w:b/>
                <w:sz w:val="21"/>
                <w:szCs w:val="22"/>
              </w:rPr>
            </w:pPr>
            <w:r w:rsidRPr="0018304E">
              <w:rPr>
                <w:rFonts w:hint="eastAsia"/>
                <w:b/>
                <w:sz w:val="21"/>
                <w:szCs w:val="22"/>
              </w:rPr>
              <w:t>姓名</w:t>
            </w:r>
          </w:p>
        </w:tc>
        <w:tc>
          <w:tcPr>
            <w:tcW w:w="1985" w:type="dxa"/>
            <w:shd w:val="clear" w:color="auto" w:fill="BDD6EE" w:themeFill="accent1" w:themeFillTint="66"/>
            <w:vAlign w:val="center"/>
            <w:tcPrChange w:id="2619" w:author="hyx" w:date="2018-11-10T18:52:00Z">
              <w:tcPr>
                <w:tcW w:w="1120" w:type="dxa"/>
                <w:shd w:val="clear" w:color="auto" w:fill="BDD6EE" w:themeFill="accent1" w:themeFillTint="66"/>
                <w:vAlign w:val="center"/>
              </w:tcPr>
            </w:tcPrChange>
          </w:tcPr>
          <w:p w14:paraId="04B2DB52" w14:textId="77777777" w:rsidR="00912B46" w:rsidRPr="0018304E" w:rsidRDefault="00912B46" w:rsidP="00912B46">
            <w:pPr>
              <w:rPr>
                <w:b/>
                <w:sz w:val="21"/>
                <w:szCs w:val="22"/>
              </w:rPr>
            </w:pPr>
            <w:r w:rsidRPr="0018304E">
              <w:rPr>
                <w:rFonts w:hint="eastAsia"/>
                <w:b/>
                <w:sz w:val="21"/>
                <w:szCs w:val="22"/>
              </w:rPr>
              <w:t>负责内容</w:t>
            </w:r>
          </w:p>
        </w:tc>
        <w:tc>
          <w:tcPr>
            <w:tcW w:w="1134" w:type="dxa"/>
            <w:shd w:val="clear" w:color="auto" w:fill="BDD6EE" w:themeFill="accent1" w:themeFillTint="66"/>
            <w:vAlign w:val="center"/>
            <w:tcPrChange w:id="2620" w:author="hyx" w:date="2018-11-10T18:52:00Z">
              <w:tcPr>
                <w:tcW w:w="1123" w:type="dxa"/>
                <w:shd w:val="clear" w:color="auto" w:fill="BDD6EE" w:themeFill="accent1" w:themeFillTint="66"/>
                <w:vAlign w:val="center"/>
              </w:tcPr>
            </w:tcPrChange>
          </w:tcPr>
          <w:p w14:paraId="5C949CAC" w14:textId="0B2FFAAD" w:rsidR="00912B46" w:rsidRPr="0018304E" w:rsidRDefault="00912B46" w:rsidP="00912B46">
            <w:pPr>
              <w:rPr>
                <w:b/>
                <w:sz w:val="21"/>
                <w:szCs w:val="22"/>
              </w:rPr>
            </w:pPr>
            <w:ins w:id="2621" w:author="hyx" w:date="2018-11-10T18:50:00Z">
              <w:r>
                <w:rPr>
                  <w:rFonts w:hint="eastAsia"/>
                  <w:b/>
                  <w:color w:val="000000"/>
                  <w:sz w:val="21"/>
                  <w:szCs w:val="21"/>
                </w:rPr>
                <w:t>微信号</w:t>
              </w:r>
            </w:ins>
            <w:del w:id="2622" w:author="hyx" w:date="2018-11-10T18:50:00Z">
              <w:r w:rsidRPr="0018304E" w:rsidDel="00C30D34">
                <w:rPr>
                  <w:rFonts w:hint="eastAsia"/>
                  <w:b/>
                  <w:sz w:val="21"/>
                  <w:szCs w:val="22"/>
                </w:rPr>
                <w:delText>班级</w:delText>
              </w:r>
            </w:del>
          </w:p>
        </w:tc>
        <w:tc>
          <w:tcPr>
            <w:tcW w:w="1417" w:type="dxa"/>
            <w:shd w:val="clear" w:color="auto" w:fill="BDD6EE" w:themeFill="accent1" w:themeFillTint="66"/>
            <w:vAlign w:val="center"/>
            <w:tcPrChange w:id="2623" w:author="hyx" w:date="2018-11-10T18:52:00Z">
              <w:tcPr>
                <w:tcW w:w="1194" w:type="dxa"/>
                <w:shd w:val="clear" w:color="auto" w:fill="BDD6EE" w:themeFill="accent1" w:themeFillTint="66"/>
                <w:vAlign w:val="center"/>
              </w:tcPr>
            </w:tcPrChange>
          </w:tcPr>
          <w:p w14:paraId="4C4B620D" w14:textId="6EF36240" w:rsidR="00912B46" w:rsidRPr="0018304E" w:rsidRDefault="00912B46" w:rsidP="00912B46">
            <w:pPr>
              <w:rPr>
                <w:b/>
                <w:sz w:val="21"/>
                <w:szCs w:val="22"/>
              </w:rPr>
            </w:pPr>
            <w:ins w:id="2624" w:author="hyx" w:date="2018-11-10T18:50:00Z">
              <w:r>
                <w:rPr>
                  <w:rFonts w:hint="eastAsia"/>
                  <w:b/>
                  <w:color w:val="000000"/>
                  <w:sz w:val="21"/>
                  <w:szCs w:val="21"/>
                </w:rPr>
                <w:t>QQ号</w:t>
              </w:r>
            </w:ins>
            <w:del w:id="2625" w:author="hyx" w:date="2018-11-10T18:50:00Z">
              <w:r w:rsidRPr="0018304E" w:rsidDel="00C30D34">
                <w:rPr>
                  <w:rFonts w:hint="eastAsia"/>
                  <w:b/>
                  <w:sz w:val="21"/>
                  <w:szCs w:val="22"/>
                </w:rPr>
                <w:delText>学号</w:delText>
              </w:r>
            </w:del>
          </w:p>
        </w:tc>
        <w:tc>
          <w:tcPr>
            <w:tcW w:w="1418" w:type="dxa"/>
            <w:shd w:val="clear" w:color="auto" w:fill="BDD6EE" w:themeFill="accent1" w:themeFillTint="66"/>
            <w:vAlign w:val="center"/>
            <w:tcPrChange w:id="2626" w:author="hyx" w:date="2018-11-10T18:52:00Z">
              <w:tcPr>
                <w:tcW w:w="1560" w:type="dxa"/>
                <w:shd w:val="clear" w:color="auto" w:fill="BDD6EE" w:themeFill="accent1" w:themeFillTint="66"/>
                <w:vAlign w:val="center"/>
              </w:tcPr>
            </w:tcPrChange>
          </w:tcPr>
          <w:p w14:paraId="02FD7853" w14:textId="77777777" w:rsidR="00912B46" w:rsidRPr="0018304E" w:rsidRDefault="00912B46" w:rsidP="00912B46">
            <w:pPr>
              <w:rPr>
                <w:b/>
                <w:sz w:val="21"/>
                <w:szCs w:val="22"/>
              </w:rPr>
            </w:pPr>
            <w:r w:rsidRPr="0018304E">
              <w:rPr>
                <w:rFonts w:hint="eastAsia"/>
                <w:b/>
                <w:sz w:val="21"/>
                <w:szCs w:val="22"/>
              </w:rPr>
              <w:t>电话号码</w:t>
            </w:r>
          </w:p>
        </w:tc>
        <w:tc>
          <w:tcPr>
            <w:tcW w:w="850" w:type="dxa"/>
            <w:shd w:val="clear" w:color="auto" w:fill="BDD6EE" w:themeFill="accent1" w:themeFillTint="66"/>
            <w:vAlign w:val="center"/>
            <w:tcPrChange w:id="2627" w:author="hyx" w:date="2018-11-10T18:52:00Z">
              <w:tcPr>
                <w:tcW w:w="1112" w:type="dxa"/>
                <w:shd w:val="clear" w:color="auto" w:fill="BDD6EE" w:themeFill="accent1" w:themeFillTint="66"/>
                <w:vAlign w:val="center"/>
              </w:tcPr>
            </w:tcPrChange>
          </w:tcPr>
          <w:p w14:paraId="50FDB555" w14:textId="77777777" w:rsidR="00912B46" w:rsidRPr="0018304E" w:rsidRDefault="00912B46" w:rsidP="00912B46">
            <w:pPr>
              <w:rPr>
                <w:b/>
                <w:sz w:val="21"/>
                <w:szCs w:val="22"/>
              </w:rPr>
            </w:pPr>
            <w:r w:rsidRPr="0018304E">
              <w:rPr>
                <w:rFonts w:hint="eastAsia"/>
                <w:b/>
                <w:sz w:val="21"/>
                <w:szCs w:val="22"/>
              </w:rPr>
              <w:t>寝室号</w:t>
            </w:r>
          </w:p>
        </w:tc>
      </w:tr>
      <w:tr w:rsidR="00912B46" w:rsidRPr="0018304E" w14:paraId="42C2D1BF" w14:textId="77777777" w:rsidTr="00912B46">
        <w:tc>
          <w:tcPr>
            <w:tcW w:w="959" w:type="dxa"/>
            <w:vAlign w:val="center"/>
            <w:tcPrChange w:id="2628" w:author="hyx" w:date="2018-11-10T18:52:00Z">
              <w:tcPr>
                <w:tcW w:w="1094" w:type="dxa"/>
                <w:vAlign w:val="center"/>
              </w:tcPr>
            </w:tcPrChange>
          </w:tcPr>
          <w:p w14:paraId="33971379" w14:textId="6FCA76BD" w:rsidR="00912B46" w:rsidRPr="0018304E" w:rsidRDefault="00912B46" w:rsidP="00912B46">
            <w:pPr>
              <w:rPr>
                <w:sz w:val="21"/>
                <w:szCs w:val="22"/>
              </w:rPr>
            </w:pPr>
            <w:del w:id="2629" w:author="hyx" w:date="2018-11-10T18:52:00Z">
              <w:r w:rsidRPr="0018304E" w:rsidDel="00912B46">
                <w:rPr>
                  <w:rFonts w:hint="eastAsia"/>
                  <w:sz w:val="21"/>
                  <w:szCs w:val="22"/>
                </w:rPr>
                <w:delText>PPT整合员</w:delText>
              </w:r>
            </w:del>
            <w:ins w:id="2630" w:author="hyx" w:date="2018-11-10T18:52:00Z">
              <w:r>
                <w:rPr>
                  <w:rFonts w:hint="eastAsia"/>
                  <w:sz w:val="21"/>
                  <w:szCs w:val="22"/>
                </w:rPr>
                <w:t>录音记录员</w:t>
              </w:r>
            </w:ins>
          </w:p>
        </w:tc>
        <w:tc>
          <w:tcPr>
            <w:tcW w:w="992" w:type="dxa"/>
            <w:vAlign w:val="center"/>
            <w:tcPrChange w:id="2631" w:author="hyx" w:date="2018-11-10T18:52:00Z">
              <w:tcPr>
                <w:tcW w:w="1093" w:type="dxa"/>
                <w:vAlign w:val="center"/>
              </w:tcPr>
            </w:tcPrChange>
          </w:tcPr>
          <w:p w14:paraId="45D2D502" w14:textId="77777777" w:rsidR="00912B46" w:rsidRPr="0018304E" w:rsidRDefault="00912B46" w:rsidP="00912B46">
            <w:pPr>
              <w:rPr>
                <w:sz w:val="21"/>
                <w:szCs w:val="22"/>
              </w:rPr>
            </w:pPr>
            <w:r w:rsidRPr="0018304E">
              <w:rPr>
                <w:rFonts w:hint="eastAsia"/>
                <w:sz w:val="21"/>
                <w:szCs w:val="22"/>
              </w:rPr>
              <w:t>徐双铅</w:t>
            </w:r>
          </w:p>
        </w:tc>
        <w:tc>
          <w:tcPr>
            <w:tcW w:w="1985" w:type="dxa"/>
            <w:vAlign w:val="center"/>
            <w:tcPrChange w:id="2632" w:author="hyx" w:date="2018-11-10T18:52:00Z">
              <w:tcPr>
                <w:tcW w:w="1120" w:type="dxa"/>
                <w:vAlign w:val="center"/>
              </w:tcPr>
            </w:tcPrChange>
          </w:tcPr>
          <w:p w14:paraId="44429594" w14:textId="77777777" w:rsidR="00912B46" w:rsidRPr="0018304E" w:rsidRDefault="00912B46" w:rsidP="00912B46">
            <w:pPr>
              <w:rPr>
                <w:sz w:val="21"/>
                <w:szCs w:val="22"/>
              </w:rPr>
            </w:pPr>
            <w:r w:rsidRPr="0018304E">
              <w:rPr>
                <w:rFonts w:hint="eastAsia"/>
                <w:sz w:val="21"/>
                <w:szCs w:val="22"/>
              </w:rPr>
              <w:t>开会时、上课时、审核时、用户访谈师，进行录音，录音链接上传Git</w:t>
            </w:r>
          </w:p>
        </w:tc>
        <w:tc>
          <w:tcPr>
            <w:tcW w:w="1134" w:type="dxa"/>
            <w:vAlign w:val="center"/>
            <w:tcPrChange w:id="2633" w:author="hyx" w:date="2018-11-10T18:52:00Z">
              <w:tcPr>
                <w:tcW w:w="1123" w:type="dxa"/>
                <w:vAlign w:val="center"/>
              </w:tcPr>
            </w:tcPrChange>
          </w:tcPr>
          <w:p w14:paraId="49711F2A" w14:textId="1318370E" w:rsidR="00912B46" w:rsidRPr="0018304E" w:rsidRDefault="00912B46" w:rsidP="00912B46">
            <w:pPr>
              <w:rPr>
                <w:sz w:val="21"/>
                <w:szCs w:val="22"/>
              </w:rPr>
            </w:pPr>
            <w:ins w:id="2634" w:author="hyx" w:date="2018-11-10T18:51:00Z">
              <w:r w:rsidRPr="00A05CFE">
                <w:t>CXM1064081300</w:t>
              </w:r>
            </w:ins>
            <w:del w:id="2635" w:author="hyx" w:date="2018-11-10T18:51:00Z">
              <w:r w:rsidRPr="0018304E" w:rsidDel="00BF40C8">
                <w:rPr>
                  <w:rFonts w:hint="eastAsia"/>
                  <w:sz w:val="21"/>
                  <w:szCs w:val="22"/>
                </w:rPr>
                <w:delText>软工1601</w:delText>
              </w:r>
            </w:del>
          </w:p>
        </w:tc>
        <w:tc>
          <w:tcPr>
            <w:tcW w:w="1417" w:type="dxa"/>
            <w:vAlign w:val="center"/>
            <w:tcPrChange w:id="2636" w:author="hyx" w:date="2018-11-10T18:52:00Z">
              <w:tcPr>
                <w:tcW w:w="1194" w:type="dxa"/>
                <w:vAlign w:val="center"/>
              </w:tcPr>
            </w:tcPrChange>
          </w:tcPr>
          <w:p w14:paraId="13C56447" w14:textId="0ACD20F4" w:rsidR="00912B46" w:rsidRPr="0018304E" w:rsidRDefault="00912B46" w:rsidP="00912B46">
            <w:pPr>
              <w:rPr>
                <w:sz w:val="21"/>
                <w:szCs w:val="22"/>
              </w:rPr>
            </w:pPr>
            <w:ins w:id="2637" w:author="hyx" w:date="2018-11-10T18:51:00Z">
              <w:r w:rsidRPr="00A05CFE">
                <w:t>1227442409</w:t>
              </w:r>
            </w:ins>
            <w:del w:id="2638" w:author="hyx" w:date="2018-11-10T18:51:00Z">
              <w:r w:rsidRPr="0018304E" w:rsidDel="00BF40C8">
                <w:rPr>
                  <w:rFonts w:hint="eastAsia"/>
                  <w:sz w:val="21"/>
                  <w:szCs w:val="22"/>
                </w:rPr>
                <w:delText>31601221</w:delText>
              </w:r>
            </w:del>
          </w:p>
        </w:tc>
        <w:tc>
          <w:tcPr>
            <w:tcW w:w="1418" w:type="dxa"/>
            <w:vAlign w:val="center"/>
            <w:tcPrChange w:id="2639" w:author="hyx" w:date="2018-11-10T18:52:00Z">
              <w:tcPr>
                <w:tcW w:w="1560" w:type="dxa"/>
                <w:vAlign w:val="center"/>
              </w:tcPr>
            </w:tcPrChange>
          </w:tcPr>
          <w:p w14:paraId="16A4BF5A" w14:textId="77777777" w:rsidR="00912B46" w:rsidRPr="0018304E" w:rsidRDefault="00912B46" w:rsidP="00912B46">
            <w:pPr>
              <w:rPr>
                <w:sz w:val="21"/>
                <w:szCs w:val="22"/>
              </w:rPr>
            </w:pPr>
            <w:r w:rsidRPr="0018304E">
              <w:rPr>
                <w:sz w:val="21"/>
                <w:szCs w:val="22"/>
              </w:rPr>
              <w:t>18094711647</w:t>
            </w:r>
          </w:p>
        </w:tc>
        <w:tc>
          <w:tcPr>
            <w:tcW w:w="850" w:type="dxa"/>
            <w:vAlign w:val="center"/>
            <w:tcPrChange w:id="2640" w:author="hyx" w:date="2018-11-10T18:52:00Z">
              <w:tcPr>
                <w:tcW w:w="1112" w:type="dxa"/>
                <w:vAlign w:val="center"/>
              </w:tcPr>
            </w:tcPrChange>
          </w:tcPr>
          <w:p w14:paraId="494DA514" w14:textId="77777777" w:rsidR="00912B46" w:rsidRPr="0018304E" w:rsidRDefault="00912B46" w:rsidP="00912B46">
            <w:pPr>
              <w:rPr>
                <w:sz w:val="21"/>
                <w:szCs w:val="22"/>
              </w:rPr>
            </w:pPr>
            <w:r w:rsidRPr="0018304E">
              <w:rPr>
                <w:sz w:val="21"/>
                <w:szCs w:val="22"/>
              </w:rPr>
              <w:t>弘毅2-206</w:t>
            </w:r>
          </w:p>
        </w:tc>
      </w:tr>
    </w:tbl>
    <w:p w14:paraId="218A5E73" w14:textId="5C337EB7" w:rsidR="00832347" w:rsidRDefault="00832347" w:rsidP="00832347">
      <w:pPr>
        <w:rPr>
          <w:ins w:id="2641" w:author="hyx" w:date="2018-11-10T18:52:00Z"/>
          <w:b/>
        </w:rPr>
      </w:pPr>
    </w:p>
    <w:p w14:paraId="3E9111B7" w14:textId="5E6DDA0D" w:rsidR="00912B46" w:rsidRDefault="00912B46" w:rsidP="00832347">
      <w:pPr>
        <w:rPr>
          <w:ins w:id="2642" w:author="hyx" w:date="2018-11-10T18:52:00Z"/>
          <w:b/>
        </w:rPr>
      </w:pPr>
    </w:p>
    <w:p w14:paraId="375313B1" w14:textId="302B48EC" w:rsidR="00912B46" w:rsidRDefault="00912B46" w:rsidP="00832347">
      <w:pPr>
        <w:rPr>
          <w:ins w:id="2643" w:author="hyx" w:date="2018-11-10T18:52:00Z"/>
          <w:b/>
        </w:rPr>
      </w:pPr>
    </w:p>
    <w:p w14:paraId="07995922" w14:textId="77777777" w:rsidR="00912B46" w:rsidRPr="00C83AB2" w:rsidRDefault="00912B46" w:rsidP="00832347">
      <w:pPr>
        <w:rPr>
          <w:b/>
        </w:rPr>
      </w:pPr>
    </w:p>
    <w:p w14:paraId="545620B7" w14:textId="77777777" w:rsidR="00832347" w:rsidRDefault="00832347" w:rsidP="00B306C0">
      <w:pPr>
        <w:pStyle w:val="a1"/>
      </w:pPr>
      <w:bookmarkStart w:id="2644" w:name="_Toc497072232"/>
      <w:bookmarkStart w:id="2645" w:name="_Toc497223490"/>
      <w:bookmarkStart w:id="2646" w:name="_Toc529724925"/>
      <w:r>
        <w:rPr>
          <w:rFonts w:hint="eastAsia"/>
        </w:rPr>
        <w:t>配置</w:t>
      </w:r>
      <w:bookmarkEnd w:id="2644"/>
      <w:r>
        <w:rPr>
          <w:rFonts w:hint="eastAsia"/>
        </w:rPr>
        <w:t>管理员</w:t>
      </w:r>
      <w:bookmarkEnd w:id="2645"/>
      <w:bookmarkEnd w:id="2646"/>
    </w:p>
    <w:p w14:paraId="0731FC81" w14:textId="77777777" w:rsidR="00832347" w:rsidRDefault="00832347" w:rsidP="00832347">
      <w:pPr>
        <w:ind w:leftChars="200" w:left="420"/>
      </w:pPr>
      <w:r>
        <w:rPr>
          <w:rFonts w:hint="eastAsia"/>
        </w:rPr>
        <w:t>本职概述：</w:t>
      </w:r>
    </w:p>
    <w:p w14:paraId="23B0832F" w14:textId="7876E311" w:rsidR="00832347" w:rsidDel="005136E7" w:rsidRDefault="00832347" w:rsidP="00832347">
      <w:pPr>
        <w:ind w:leftChars="200" w:left="420" w:firstLine="420"/>
        <w:rPr>
          <w:del w:id="2647" w:author="hyx" w:date="2018-11-11T18:39:00Z"/>
        </w:rPr>
      </w:pPr>
      <w:r>
        <w:rPr>
          <w:rFonts w:hint="eastAsia"/>
        </w:rPr>
        <w:t>负责计划软件配置管理活动</w:t>
      </w:r>
      <w:ins w:id="2648" w:author="hyx" w:date="2018-11-10T18:55:00Z">
        <w:r w:rsidR="00912B46">
          <w:rPr>
            <w:rFonts w:hint="eastAsia"/>
          </w:rPr>
          <w:t>，</w:t>
        </w:r>
      </w:ins>
      <w:del w:id="2649" w:author="hyx" w:date="2018-11-10T18:55:00Z">
        <w:r w:rsidDel="00912B46">
          <w:rPr>
            <w:rFonts w:hint="eastAsia"/>
          </w:rPr>
          <w:delText>，标识配置项，建立基线，</w:delText>
        </w:r>
      </w:del>
      <w:r>
        <w:rPr>
          <w:rFonts w:hint="eastAsia"/>
        </w:rPr>
        <w:t>进行版本和变更控制，保证相关人员能够方便地通过软件配置管理获得有用的信息</w:t>
      </w:r>
    </w:p>
    <w:p w14:paraId="45A55CE5" w14:textId="77777777" w:rsidR="00832347" w:rsidRDefault="00832347" w:rsidP="005136E7">
      <w:pPr>
        <w:ind w:leftChars="200" w:left="420" w:firstLine="420"/>
        <w:rPr>
          <w:rFonts w:hint="eastAsia"/>
        </w:rPr>
        <w:pPrChange w:id="2650" w:author="hyx" w:date="2018-11-11T18:39:00Z">
          <w:pPr/>
        </w:pPrChange>
      </w:pPr>
    </w:p>
    <w:tbl>
      <w:tblPr>
        <w:tblStyle w:val="aff1"/>
        <w:tblW w:w="8755" w:type="dxa"/>
        <w:tblLayout w:type="fixed"/>
        <w:tblLook w:val="04A0" w:firstRow="1" w:lastRow="0" w:firstColumn="1" w:lastColumn="0" w:noHBand="0" w:noVBand="1"/>
        <w:tblPrChange w:id="2651" w:author="hyx" w:date="2018-11-10T18:53:00Z">
          <w:tblPr>
            <w:tblStyle w:val="aff1"/>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2652">
          <w:tblGrid>
            <w:gridCol w:w="1094"/>
            <w:gridCol w:w="1093"/>
            <w:gridCol w:w="1120"/>
            <w:gridCol w:w="1123"/>
            <w:gridCol w:w="1194"/>
            <w:gridCol w:w="1560"/>
            <w:gridCol w:w="1112"/>
          </w:tblGrid>
        </w:tblGridChange>
      </w:tblGrid>
      <w:tr w:rsidR="00912B46" w14:paraId="53B4027D" w14:textId="77777777" w:rsidTr="00912B46">
        <w:tc>
          <w:tcPr>
            <w:tcW w:w="959" w:type="dxa"/>
            <w:shd w:val="clear" w:color="auto" w:fill="BDD6EE" w:themeFill="accent1" w:themeFillTint="66"/>
            <w:vAlign w:val="center"/>
            <w:tcPrChange w:id="2653" w:author="hyx" w:date="2018-11-10T18:53:00Z">
              <w:tcPr>
                <w:tcW w:w="1094" w:type="dxa"/>
                <w:shd w:val="clear" w:color="auto" w:fill="BDD6EE" w:themeFill="accent1" w:themeFillTint="66"/>
                <w:vAlign w:val="center"/>
              </w:tcPr>
            </w:tcPrChange>
          </w:tcPr>
          <w:p w14:paraId="7ADD9663" w14:textId="77777777" w:rsidR="00912B46" w:rsidRDefault="00912B46" w:rsidP="00912B46">
            <w:pPr>
              <w:rPr>
                <w:b/>
                <w:szCs w:val="21"/>
              </w:rPr>
            </w:pPr>
            <w:bookmarkStart w:id="2654" w:name="_Toc497072233"/>
            <w:r>
              <w:rPr>
                <w:rFonts w:hint="eastAsia"/>
                <w:b/>
                <w:color w:val="000000"/>
                <w:szCs w:val="21"/>
              </w:rPr>
              <w:t>职务</w:t>
            </w:r>
          </w:p>
        </w:tc>
        <w:tc>
          <w:tcPr>
            <w:tcW w:w="992" w:type="dxa"/>
            <w:shd w:val="clear" w:color="auto" w:fill="BDD6EE" w:themeFill="accent1" w:themeFillTint="66"/>
            <w:vAlign w:val="center"/>
            <w:tcPrChange w:id="2655" w:author="hyx" w:date="2018-11-10T18:53:00Z">
              <w:tcPr>
                <w:tcW w:w="1093" w:type="dxa"/>
                <w:shd w:val="clear" w:color="auto" w:fill="BDD6EE" w:themeFill="accent1" w:themeFillTint="66"/>
                <w:vAlign w:val="center"/>
              </w:tcPr>
            </w:tcPrChange>
          </w:tcPr>
          <w:p w14:paraId="21DF5B83" w14:textId="77777777" w:rsidR="00912B46" w:rsidRDefault="00912B46" w:rsidP="00912B46">
            <w:pPr>
              <w:rPr>
                <w:b/>
                <w:szCs w:val="21"/>
              </w:rPr>
            </w:pPr>
            <w:r>
              <w:rPr>
                <w:rFonts w:hint="eastAsia"/>
                <w:b/>
                <w:color w:val="000000"/>
                <w:szCs w:val="21"/>
              </w:rPr>
              <w:t>姓名</w:t>
            </w:r>
          </w:p>
        </w:tc>
        <w:tc>
          <w:tcPr>
            <w:tcW w:w="1985" w:type="dxa"/>
            <w:shd w:val="clear" w:color="auto" w:fill="BDD6EE" w:themeFill="accent1" w:themeFillTint="66"/>
            <w:vAlign w:val="center"/>
            <w:tcPrChange w:id="2656" w:author="hyx" w:date="2018-11-10T18:53:00Z">
              <w:tcPr>
                <w:tcW w:w="1120" w:type="dxa"/>
                <w:shd w:val="clear" w:color="auto" w:fill="BDD6EE" w:themeFill="accent1" w:themeFillTint="66"/>
                <w:vAlign w:val="center"/>
              </w:tcPr>
            </w:tcPrChange>
          </w:tcPr>
          <w:p w14:paraId="10C67AB2" w14:textId="77777777" w:rsidR="00912B46" w:rsidRDefault="00912B46" w:rsidP="00912B46">
            <w:pPr>
              <w:rPr>
                <w:b/>
                <w:szCs w:val="21"/>
              </w:rPr>
            </w:pPr>
            <w:r>
              <w:rPr>
                <w:rFonts w:hint="eastAsia"/>
                <w:b/>
                <w:color w:val="000000"/>
                <w:szCs w:val="21"/>
              </w:rPr>
              <w:t>负责内容</w:t>
            </w:r>
          </w:p>
        </w:tc>
        <w:tc>
          <w:tcPr>
            <w:tcW w:w="1134" w:type="dxa"/>
            <w:shd w:val="clear" w:color="auto" w:fill="BDD6EE" w:themeFill="accent1" w:themeFillTint="66"/>
            <w:vAlign w:val="center"/>
            <w:tcPrChange w:id="2657" w:author="hyx" w:date="2018-11-10T18:53:00Z">
              <w:tcPr>
                <w:tcW w:w="1123" w:type="dxa"/>
                <w:shd w:val="clear" w:color="auto" w:fill="BDD6EE" w:themeFill="accent1" w:themeFillTint="66"/>
                <w:vAlign w:val="center"/>
              </w:tcPr>
            </w:tcPrChange>
          </w:tcPr>
          <w:p w14:paraId="295DCACB" w14:textId="7AFF1EE2" w:rsidR="00912B46" w:rsidRDefault="00912B46" w:rsidP="00912B46">
            <w:pPr>
              <w:rPr>
                <w:b/>
                <w:szCs w:val="21"/>
              </w:rPr>
            </w:pPr>
            <w:ins w:id="2658" w:author="hyx" w:date="2018-11-10T18:52:00Z">
              <w:r>
                <w:rPr>
                  <w:rFonts w:hint="eastAsia"/>
                  <w:b/>
                  <w:color w:val="000000"/>
                  <w:sz w:val="21"/>
                  <w:szCs w:val="21"/>
                </w:rPr>
                <w:t>微信号</w:t>
              </w:r>
            </w:ins>
            <w:del w:id="2659" w:author="hyx" w:date="2018-11-10T18:52:00Z">
              <w:r w:rsidDel="00B71140">
                <w:rPr>
                  <w:rFonts w:hint="eastAsia"/>
                  <w:b/>
                  <w:color w:val="000000"/>
                  <w:szCs w:val="21"/>
                </w:rPr>
                <w:delText>班级</w:delText>
              </w:r>
            </w:del>
          </w:p>
        </w:tc>
        <w:tc>
          <w:tcPr>
            <w:tcW w:w="1275" w:type="dxa"/>
            <w:shd w:val="clear" w:color="auto" w:fill="BDD6EE" w:themeFill="accent1" w:themeFillTint="66"/>
            <w:vAlign w:val="center"/>
            <w:tcPrChange w:id="2660" w:author="hyx" w:date="2018-11-10T18:53:00Z">
              <w:tcPr>
                <w:tcW w:w="1194" w:type="dxa"/>
                <w:shd w:val="clear" w:color="auto" w:fill="BDD6EE" w:themeFill="accent1" w:themeFillTint="66"/>
                <w:vAlign w:val="center"/>
              </w:tcPr>
            </w:tcPrChange>
          </w:tcPr>
          <w:p w14:paraId="0E399635" w14:textId="3B938C96" w:rsidR="00912B46" w:rsidRDefault="00912B46" w:rsidP="00912B46">
            <w:pPr>
              <w:rPr>
                <w:b/>
                <w:szCs w:val="21"/>
              </w:rPr>
            </w:pPr>
            <w:ins w:id="2661" w:author="hyx" w:date="2018-11-10T18:52:00Z">
              <w:r>
                <w:rPr>
                  <w:rFonts w:hint="eastAsia"/>
                  <w:b/>
                  <w:color w:val="000000"/>
                  <w:sz w:val="21"/>
                  <w:szCs w:val="21"/>
                </w:rPr>
                <w:t>QQ号</w:t>
              </w:r>
            </w:ins>
            <w:del w:id="2662" w:author="hyx" w:date="2018-11-10T18:52:00Z">
              <w:r w:rsidDel="00B71140">
                <w:rPr>
                  <w:rFonts w:hint="eastAsia"/>
                  <w:b/>
                  <w:color w:val="000000"/>
                  <w:szCs w:val="21"/>
                </w:rPr>
                <w:delText>学号</w:delText>
              </w:r>
            </w:del>
          </w:p>
        </w:tc>
        <w:tc>
          <w:tcPr>
            <w:tcW w:w="1560" w:type="dxa"/>
            <w:shd w:val="clear" w:color="auto" w:fill="BDD6EE" w:themeFill="accent1" w:themeFillTint="66"/>
            <w:vAlign w:val="center"/>
            <w:tcPrChange w:id="2663" w:author="hyx" w:date="2018-11-10T18:53:00Z">
              <w:tcPr>
                <w:tcW w:w="1560" w:type="dxa"/>
                <w:shd w:val="clear" w:color="auto" w:fill="BDD6EE" w:themeFill="accent1" w:themeFillTint="66"/>
                <w:vAlign w:val="center"/>
              </w:tcPr>
            </w:tcPrChange>
          </w:tcPr>
          <w:p w14:paraId="5244152B" w14:textId="77777777" w:rsidR="00912B46" w:rsidRDefault="00912B46" w:rsidP="00912B46">
            <w:pPr>
              <w:rPr>
                <w:b/>
                <w:szCs w:val="21"/>
              </w:rPr>
            </w:pPr>
            <w:r>
              <w:rPr>
                <w:rFonts w:hint="eastAsia"/>
                <w:b/>
                <w:color w:val="000000"/>
                <w:szCs w:val="21"/>
              </w:rPr>
              <w:t>电话号码</w:t>
            </w:r>
          </w:p>
        </w:tc>
        <w:tc>
          <w:tcPr>
            <w:tcW w:w="850" w:type="dxa"/>
            <w:shd w:val="clear" w:color="auto" w:fill="BDD6EE" w:themeFill="accent1" w:themeFillTint="66"/>
            <w:vAlign w:val="center"/>
            <w:tcPrChange w:id="2664" w:author="hyx" w:date="2018-11-10T18:53:00Z">
              <w:tcPr>
                <w:tcW w:w="1112" w:type="dxa"/>
                <w:shd w:val="clear" w:color="auto" w:fill="BDD6EE" w:themeFill="accent1" w:themeFillTint="66"/>
                <w:vAlign w:val="center"/>
              </w:tcPr>
            </w:tcPrChange>
          </w:tcPr>
          <w:p w14:paraId="18ECE904" w14:textId="77777777" w:rsidR="00912B46" w:rsidRDefault="00912B46" w:rsidP="00912B46">
            <w:pPr>
              <w:rPr>
                <w:b/>
                <w:szCs w:val="21"/>
              </w:rPr>
            </w:pPr>
            <w:r>
              <w:rPr>
                <w:rFonts w:hint="eastAsia"/>
                <w:b/>
                <w:color w:val="000000"/>
                <w:szCs w:val="21"/>
              </w:rPr>
              <w:t>寝室号</w:t>
            </w:r>
          </w:p>
        </w:tc>
      </w:tr>
      <w:tr w:rsidR="00912B46" w14:paraId="5C471C6C" w14:textId="77777777" w:rsidTr="00912B46">
        <w:tc>
          <w:tcPr>
            <w:tcW w:w="959" w:type="dxa"/>
            <w:vAlign w:val="center"/>
            <w:tcPrChange w:id="2665" w:author="hyx" w:date="2018-11-10T18:53:00Z">
              <w:tcPr>
                <w:tcW w:w="1094" w:type="dxa"/>
                <w:vAlign w:val="center"/>
              </w:tcPr>
            </w:tcPrChange>
          </w:tcPr>
          <w:p w14:paraId="3BD04C8D" w14:textId="77777777" w:rsidR="00912B46" w:rsidRDefault="00912B46" w:rsidP="00912B46">
            <w:pPr>
              <w:rPr>
                <w:szCs w:val="21"/>
              </w:rPr>
            </w:pPr>
            <w:r>
              <w:rPr>
                <w:rFonts w:hint="eastAsia"/>
                <w:bCs/>
                <w:color w:val="000000"/>
                <w:szCs w:val="21"/>
              </w:rPr>
              <w:t>配置管理员</w:t>
            </w:r>
          </w:p>
        </w:tc>
        <w:tc>
          <w:tcPr>
            <w:tcW w:w="992" w:type="dxa"/>
            <w:vAlign w:val="center"/>
            <w:tcPrChange w:id="2666" w:author="hyx" w:date="2018-11-10T18:53:00Z">
              <w:tcPr>
                <w:tcW w:w="1093" w:type="dxa"/>
                <w:vAlign w:val="center"/>
              </w:tcPr>
            </w:tcPrChange>
          </w:tcPr>
          <w:p w14:paraId="4115A094" w14:textId="77777777" w:rsidR="00912B46" w:rsidRDefault="00912B46" w:rsidP="00912B46">
            <w:pPr>
              <w:rPr>
                <w:szCs w:val="21"/>
              </w:rPr>
            </w:pPr>
            <w:r>
              <w:rPr>
                <w:rFonts w:hint="eastAsia"/>
              </w:rPr>
              <w:t>陈俊仁</w:t>
            </w:r>
          </w:p>
        </w:tc>
        <w:tc>
          <w:tcPr>
            <w:tcW w:w="1985" w:type="dxa"/>
            <w:vAlign w:val="center"/>
            <w:tcPrChange w:id="2667" w:author="hyx" w:date="2018-11-10T18:53:00Z">
              <w:tcPr>
                <w:tcW w:w="1120" w:type="dxa"/>
                <w:vAlign w:val="center"/>
              </w:tcPr>
            </w:tcPrChange>
          </w:tcPr>
          <w:p w14:paraId="75BE220F" w14:textId="2176A4C3" w:rsidR="00912B46" w:rsidRDefault="00912B46">
            <w:pPr>
              <w:rPr>
                <w:szCs w:val="21"/>
              </w:rPr>
            </w:pPr>
            <w:r>
              <w:rPr>
                <w:rFonts w:hint="eastAsia"/>
                <w:color w:val="000000"/>
                <w:szCs w:val="21"/>
              </w:rPr>
              <w:t>负责维护配置管理 ，</w:t>
            </w:r>
            <w:del w:id="2668" w:author="hyx" w:date="2018-11-10T18:55:00Z">
              <w:r w:rsidDel="00912B46">
                <w:rPr>
                  <w:rFonts w:hint="eastAsia"/>
                  <w:color w:val="000000"/>
                  <w:szCs w:val="21"/>
                </w:rPr>
                <w:delText>系统，制定标识配置项，建立基线，</w:delText>
              </w:r>
            </w:del>
            <w:r>
              <w:rPr>
                <w:rFonts w:hint="eastAsia"/>
                <w:color w:val="000000"/>
                <w:szCs w:val="21"/>
              </w:rPr>
              <w:t xml:space="preserve">进行版本和变更控制，负责日常提交项目产出与过程文档，帮助其他成员解决配置管理的问题。　</w:t>
            </w:r>
          </w:p>
        </w:tc>
        <w:tc>
          <w:tcPr>
            <w:tcW w:w="1134" w:type="dxa"/>
            <w:vAlign w:val="center"/>
            <w:tcPrChange w:id="2669" w:author="hyx" w:date="2018-11-10T18:53:00Z">
              <w:tcPr>
                <w:tcW w:w="1123" w:type="dxa"/>
                <w:vAlign w:val="center"/>
              </w:tcPr>
            </w:tcPrChange>
          </w:tcPr>
          <w:p w14:paraId="1A2D808E" w14:textId="010F5C3B" w:rsidR="00912B46" w:rsidRPr="00912B46" w:rsidRDefault="00912B46" w:rsidP="00912B46">
            <w:pPr>
              <w:rPr>
                <w:sz w:val="21"/>
                <w:szCs w:val="21"/>
                <w:rPrChange w:id="2670" w:author="hyx" w:date="2018-11-10T18:54:00Z">
                  <w:rPr>
                    <w:szCs w:val="21"/>
                  </w:rPr>
                </w:rPrChange>
              </w:rPr>
            </w:pPr>
            <w:ins w:id="2671" w:author="hyx" w:date="2018-11-10T18:53:00Z">
              <w:r w:rsidRPr="00912B46">
                <w:t>chenjunren6745</w:t>
              </w:r>
            </w:ins>
            <w:del w:id="2672" w:author="hyx" w:date="2018-11-10T18:53:00Z">
              <w:r w:rsidRPr="00912B46" w:rsidDel="00A73B3A">
                <w:rPr>
                  <w:rFonts w:hint="eastAsia"/>
                  <w:bCs/>
                  <w:color w:val="000000"/>
                  <w:szCs w:val="21"/>
                </w:rPr>
                <w:delText>软工</w:delText>
              </w:r>
              <w:r w:rsidRPr="00912B46" w:rsidDel="00A73B3A">
                <w:rPr>
                  <w:bCs/>
                  <w:color w:val="000000"/>
                  <w:szCs w:val="21"/>
                </w:rPr>
                <w:delText>1601</w:delText>
              </w:r>
            </w:del>
          </w:p>
        </w:tc>
        <w:tc>
          <w:tcPr>
            <w:tcW w:w="1275" w:type="dxa"/>
            <w:vAlign w:val="center"/>
            <w:tcPrChange w:id="2673" w:author="hyx" w:date="2018-11-10T18:53:00Z">
              <w:tcPr>
                <w:tcW w:w="1194" w:type="dxa"/>
                <w:vAlign w:val="center"/>
              </w:tcPr>
            </w:tcPrChange>
          </w:tcPr>
          <w:p w14:paraId="5EA978AA" w14:textId="7532120A" w:rsidR="00912B46" w:rsidRPr="00912B46" w:rsidRDefault="00912B46" w:rsidP="00912B46">
            <w:pPr>
              <w:rPr>
                <w:sz w:val="21"/>
                <w:szCs w:val="21"/>
                <w:rPrChange w:id="2674" w:author="hyx" w:date="2018-11-10T18:54:00Z">
                  <w:rPr>
                    <w:szCs w:val="21"/>
                  </w:rPr>
                </w:rPrChange>
              </w:rPr>
            </w:pPr>
            <w:ins w:id="2675" w:author="hyx" w:date="2018-11-10T18:53:00Z">
              <w:r w:rsidRPr="00912B46">
                <w:t>374955336</w:t>
              </w:r>
            </w:ins>
            <w:del w:id="2676" w:author="hyx" w:date="2018-11-10T18:53:00Z">
              <w:r w:rsidRPr="00912B46" w:rsidDel="00A73B3A">
                <w:rPr>
                  <w:bCs/>
                  <w:color w:val="000000"/>
                  <w:szCs w:val="21"/>
                </w:rPr>
                <w:delText>31601240</w:delText>
              </w:r>
            </w:del>
          </w:p>
        </w:tc>
        <w:tc>
          <w:tcPr>
            <w:tcW w:w="1560" w:type="dxa"/>
            <w:vAlign w:val="center"/>
            <w:tcPrChange w:id="2677" w:author="hyx" w:date="2018-11-10T18:53:00Z">
              <w:tcPr>
                <w:tcW w:w="1560" w:type="dxa"/>
                <w:vAlign w:val="center"/>
              </w:tcPr>
            </w:tcPrChange>
          </w:tcPr>
          <w:p w14:paraId="2686EAA0" w14:textId="77777777" w:rsidR="00912B46" w:rsidRDefault="00912B46" w:rsidP="00912B46">
            <w:pPr>
              <w:rPr>
                <w:szCs w:val="21"/>
              </w:rPr>
            </w:pPr>
            <w:r>
              <w:rPr>
                <w:rFonts w:asciiTheme="minorEastAsia" w:hAnsiTheme="minorEastAsia" w:cs="Helvetica Neue"/>
                <w:color w:val="000000"/>
                <w:sz w:val="22"/>
                <w:szCs w:val="26"/>
              </w:rPr>
              <w:t>17376503405</w:t>
            </w:r>
          </w:p>
        </w:tc>
        <w:tc>
          <w:tcPr>
            <w:tcW w:w="850" w:type="dxa"/>
            <w:vAlign w:val="center"/>
            <w:tcPrChange w:id="2678" w:author="hyx" w:date="2018-11-10T18:53:00Z">
              <w:tcPr>
                <w:tcW w:w="1112" w:type="dxa"/>
                <w:vAlign w:val="center"/>
              </w:tcPr>
            </w:tcPrChange>
          </w:tcPr>
          <w:p w14:paraId="20E3BFF0" w14:textId="77777777" w:rsidR="00912B46" w:rsidRDefault="00912B46" w:rsidP="00912B46">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Pr>
        <w:rPr>
          <w:rFonts w:hint="eastAsia"/>
        </w:rPr>
      </w:pPr>
    </w:p>
    <w:p w14:paraId="5E67B612" w14:textId="2670F656" w:rsidR="00832347" w:rsidDel="00912B46" w:rsidRDefault="00832347" w:rsidP="00B306C0">
      <w:pPr>
        <w:pStyle w:val="a1"/>
        <w:rPr>
          <w:del w:id="2679" w:author="hyx" w:date="2018-11-10T18:55:00Z"/>
        </w:rPr>
      </w:pPr>
      <w:bookmarkStart w:id="2680" w:name="_Toc497223491"/>
      <w:del w:id="2681" w:author="hyx" w:date="2018-11-10T18:55:00Z">
        <w:r w:rsidDel="00912B46">
          <w:rPr>
            <w:rFonts w:hint="eastAsia"/>
          </w:rPr>
          <w:delText>网络管理员</w:delText>
        </w:r>
        <w:bookmarkEnd w:id="2680"/>
      </w:del>
    </w:p>
    <w:p w14:paraId="4BC0B6BE" w14:textId="575C1CD6" w:rsidR="00832347" w:rsidDel="00912B46" w:rsidRDefault="00832347" w:rsidP="00832347">
      <w:pPr>
        <w:ind w:leftChars="200" w:left="420"/>
        <w:rPr>
          <w:del w:id="2682" w:author="hyx" w:date="2018-11-10T18:55:00Z"/>
        </w:rPr>
      </w:pPr>
      <w:del w:id="2683" w:author="hyx" w:date="2018-11-10T18:55:00Z">
        <w:r w:rsidDel="00912B46">
          <w:rPr>
            <w:rFonts w:hint="eastAsia"/>
          </w:rPr>
          <w:delText>本职概述：</w:delText>
        </w:r>
      </w:del>
    </w:p>
    <w:p w14:paraId="3B2F6792" w14:textId="2132025B" w:rsidR="00832347" w:rsidRPr="00D503F0" w:rsidDel="00912B46" w:rsidRDefault="00832347" w:rsidP="00832347">
      <w:pPr>
        <w:ind w:leftChars="200" w:left="420" w:firstLine="420"/>
        <w:rPr>
          <w:del w:id="2684" w:author="hyx" w:date="2018-11-10T18:55:00Z"/>
        </w:rPr>
      </w:pPr>
      <w:del w:id="2685" w:author="hyx" w:date="2018-11-10T18:55:00Z">
        <w:r w:rsidDel="00912B46">
          <w:rPr>
            <w:rFonts w:hint="eastAsia"/>
          </w:rPr>
          <w:delText>负责设备的网络情况</w:delText>
        </w:r>
      </w:del>
    </w:p>
    <w:p w14:paraId="24A52FFF" w14:textId="16911B2D" w:rsidR="00832347" w:rsidDel="00912B46" w:rsidRDefault="00832347" w:rsidP="00832347">
      <w:pPr>
        <w:rPr>
          <w:del w:id="2686" w:author="hyx" w:date="2018-11-10T18:55: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3FC5F776" w14:textId="12A50D06" w:rsidTr="003A134F">
        <w:trPr>
          <w:del w:id="2687" w:author="hyx" w:date="2018-11-10T18:55:00Z"/>
        </w:trPr>
        <w:tc>
          <w:tcPr>
            <w:tcW w:w="1094" w:type="dxa"/>
            <w:shd w:val="clear" w:color="auto" w:fill="BDD6EE" w:themeFill="accent1" w:themeFillTint="66"/>
            <w:vAlign w:val="center"/>
          </w:tcPr>
          <w:p w14:paraId="1654A28F" w14:textId="553569EA" w:rsidR="0018304E" w:rsidRPr="0018304E" w:rsidDel="00912B46" w:rsidRDefault="0018304E" w:rsidP="0018304E">
            <w:pPr>
              <w:rPr>
                <w:del w:id="2688" w:author="hyx" w:date="2018-11-10T18:55:00Z"/>
                <w:b/>
                <w:sz w:val="21"/>
                <w:szCs w:val="22"/>
              </w:rPr>
            </w:pPr>
            <w:del w:id="2689" w:author="hyx" w:date="2018-11-10T18:55:00Z">
              <w:r w:rsidRPr="0018304E" w:rsidDel="00912B46">
                <w:rPr>
                  <w:rFonts w:hint="eastAsia"/>
                  <w:b/>
                  <w:sz w:val="21"/>
                  <w:szCs w:val="22"/>
                </w:rPr>
                <w:delText>职务</w:delText>
              </w:r>
            </w:del>
          </w:p>
        </w:tc>
        <w:tc>
          <w:tcPr>
            <w:tcW w:w="1093" w:type="dxa"/>
            <w:shd w:val="clear" w:color="auto" w:fill="BDD6EE" w:themeFill="accent1" w:themeFillTint="66"/>
            <w:vAlign w:val="center"/>
          </w:tcPr>
          <w:p w14:paraId="47ED06D0" w14:textId="454163F1" w:rsidR="0018304E" w:rsidRPr="0018304E" w:rsidDel="00912B46" w:rsidRDefault="0018304E" w:rsidP="0018304E">
            <w:pPr>
              <w:rPr>
                <w:del w:id="2690" w:author="hyx" w:date="2018-11-10T18:55:00Z"/>
                <w:b/>
                <w:sz w:val="21"/>
                <w:szCs w:val="22"/>
              </w:rPr>
            </w:pPr>
            <w:del w:id="2691" w:author="hyx" w:date="2018-11-10T18:55:00Z">
              <w:r w:rsidRPr="0018304E" w:rsidDel="00912B46">
                <w:rPr>
                  <w:rFonts w:hint="eastAsia"/>
                  <w:b/>
                  <w:sz w:val="21"/>
                  <w:szCs w:val="22"/>
                </w:rPr>
                <w:delText>姓名</w:delText>
              </w:r>
            </w:del>
          </w:p>
        </w:tc>
        <w:tc>
          <w:tcPr>
            <w:tcW w:w="1120" w:type="dxa"/>
            <w:shd w:val="clear" w:color="auto" w:fill="BDD6EE" w:themeFill="accent1" w:themeFillTint="66"/>
            <w:vAlign w:val="center"/>
          </w:tcPr>
          <w:p w14:paraId="6B2B429C" w14:textId="461F6B6E" w:rsidR="0018304E" w:rsidRPr="0018304E" w:rsidDel="00912B46" w:rsidRDefault="0018304E" w:rsidP="0018304E">
            <w:pPr>
              <w:rPr>
                <w:del w:id="2692" w:author="hyx" w:date="2018-11-10T18:55:00Z"/>
                <w:b/>
                <w:sz w:val="21"/>
                <w:szCs w:val="22"/>
              </w:rPr>
            </w:pPr>
            <w:del w:id="2693" w:author="hyx" w:date="2018-11-10T18:55: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75A74DD5" w14:textId="62AE8A14" w:rsidR="0018304E" w:rsidRPr="0018304E" w:rsidDel="00912B46" w:rsidRDefault="0018304E" w:rsidP="0018304E">
            <w:pPr>
              <w:rPr>
                <w:del w:id="2694" w:author="hyx" w:date="2018-11-10T18:55:00Z"/>
                <w:b/>
                <w:sz w:val="21"/>
                <w:szCs w:val="22"/>
              </w:rPr>
            </w:pPr>
            <w:del w:id="2695" w:author="hyx" w:date="2018-11-10T18:55:00Z">
              <w:r w:rsidRPr="0018304E" w:rsidDel="00912B46">
                <w:rPr>
                  <w:rFonts w:hint="eastAsia"/>
                  <w:b/>
                  <w:sz w:val="21"/>
                  <w:szCs w:val="22"/>
                </w:rPr>
                <w:delText>班级</w:delText>
              </w:r>
            </w:del>
          </w:p>
        </w:tc>
        <w:tc>
          <w:tcPr>
            <w:tcW w:w="1194" w:type="dxa"/>
            <w:shd w:val="clear" w:color="auto" w:fill="BDD6EE" w:themeFill="accent1" w:themeFillTint="66"/>
            <w:vAlign w:val="center"/>
          </w:tcPr>
          <w:p w14:paraId="2E61EBA0" w14:textId="180EBFCF" w:rsidR="0018304E" w:rsidRPr="0018304E" w:rsidDel="00912B46" w:rsidRDefault="0018304E" w:rsidP="0018304E">
            <w:pPr>
              <w:rPr>
                <w:del w:id="2696" w:author="hyx" w:date="2018-11-10T18:55:00Z"/>
                <w:b/>
                <w:sz w:val="21"/>
                <w:szCs w:val="22"/>
              </w:rPr>
            </w:pPr>
            <w:del w:id="2697" w:author="hyx" w:date="2018-11-10T18:55:00Z">
              <w:r w:rsidRPr="0018304E" w:rsidDel="00912B46">
                <w:rPr>
                  <w:rFonts w:hint="eastAsia"/>
                  <w:b/>
                  <w:sz w:val="21"/>
                  <w:szCs w:val="22"/>
                </w:rPr>
                <w:delText>学号</w:delText>
              </w:r>
            </w:del>
          </w:p>
        </w:tc>
        <w:tc>
          <w:tcPr>
            <w:tcW w:w="1560" w:type="dxa"/>
            <w:shd w:val="clear" w:color="auto" w:fill="BDD6EE" w:themeFill="accent1" w:themeFillTint="66"/>
            <w:vAlign w:val="center"/>
          </w:tcPr>
          <w:p w14:paraId="7D992DB7" w14:textId="4195EF00" w:rsidR="0018304E" w:rsidRPr="0018304E" w:rsidDel="00912B46" w:rsidRDefault="0018304E" w:rsidP="0018304E">
            <w:pPr>
              <w:rPr>
                <w:del w:id="2698" w:author="hyx" w:date="2018-11-10T18:55:00Z"/>
                <w:b/>
                <w:sz w:val="21"/>
                <w:szCs w:val="22"/>
              </w:rPr>
            </w:pPr>
            <w:del w:id="2699" w:author="hyx" w:date="2018-11-10T18:55: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787BC874" w14:textId="5622DDD5" w:rsidR="0018304E" w:rsidRPr="0018304E" w:rsidDel="00912B46" w:rsidRDefault="0018304E" w:rsidP="0018304E">
            <w:pPr>
              <w:rPr>
                <w:del w:id="2700" w:author="hyx" w:date="2018-11-10T18:55:00Z"/>
                <w:b/>
                <w:sz w:val="21"/>
                <w:szCs w:val="22"/>
              </w:rPr>
            </w:pPr>
            <w:del w:id="2701" w:author="hyx" w:date="2018-11-10T18:55:00Z">
              <w:r w:rsidRPr="0018304E" w:rsidDel="00912B46">
                <w:rPr>
                  <w:rFonts w:hint="eastAsia"/>
                  <w:b/>
                  <w:sz w:val="21"/>
                  <w:szCs w:val="22"/>
                </w:rPr>
                <w:delText>寝室号</w:delText>
              </w:r>
            </w:del>
          </w:p>
        </w:tc>
      </w:tr>
      <w:tr w:rsidR="0018304E" w:rsidRPr="0018304E" w:rsidDel="00912B46" w14:paraId="2BC8E463" w14:textId="1AA4994C" w:rsidTr="003A134F">
        <w:trPr>
          <w:del w:id="2702" w:author="hyx" w:date="2018-11-10T18:55:00Z"/>
        </w:trPr>
        <w:tc>
          <w:tcPr>
            <w:tcW w:w="1094" w:type="dxa"/>
            <w:vAlign w:val="center"/>
          </w:tcPr>
          <w:p w14:paraId="28B3444F" w14:textId="244D7098" w:rsidR="0018304E" w:rsidRPr="0018304E" w:rsidDel="00912B46" w:rsidRDefault="0018304E" w:rsidP="0018304E">
            <w:pPr>
              <w:rPr>
                <w:del w:id="2703" w:author="hyx" w:date="2018-11-10T18:55:00Z"/>
                <w:sz w:val="21"/>
                <w:szCs w:val="22"/>
              </w:rPr>
            </w:pPr>
            <w:del w:id="2704" w:author="hyx" w:date="2018-11-10T18:55:00Z">
              <w:r w:rsidRPr="0018304E" w:rsidDel="00912B46">
                <w:rPr>
                  <w:rFonts w:hint="eastAsia"/>
                  <w:bCs/>
                  <w:sz w:val="21"/>
                  <w:szCs w:val="22"/>
                </w:rPr>
                <w:delText>网络管理员</w:delText>
              </w:r>
            </w:del>
          </w:p>
        </w:tc>
        <w:tc>
          <w:tcPr>
            <w:tcW w:w="1093" w:type="dxa"/>
            <w:vAlign w:val="center"/>
          </w:tcPr>
          <w:p w14:paraId="00504765" w14:textId="7ABFFC82" w:rsidR="0018304E" w:rsidRPr="0018304E" w:rsidDel="00912B46" w:rsidRDefault="0018304E" w:rsidP="0018304E">
            <w:pPr>
              <w:rPr>
                <w:del w:id="2705" w:author="hyx" w:date="2018-11-10T18:55:00Z"/>
                <w:sz w:val="21"/>
                <w:szCs w:val="22"/>
              </w:rPr>
            </w:pPr>
            <w:del w:id="2706" w:author="hyx" w:date="2018-11-10T18:55:00Z">
              <w:r w:rsidRPr="0018304E" w:rsidDel="00912B46">
                <w:rPr>
                  <w:rFonts w:hint="eastAsia"/>
                  <w:sz w:val="21"/>
                  <w:szCs w:val="22"/>
                </w:rPr>
                <w:delText>陈俊仁</w:delText>
              </w:r>
            </w:del>
          </w:p>
        </w:tc>
        <w:tc>
          <w:tcPr>
            <w:tcW w:w="1120" w:type="dxa"/>
            <w:vAlign w:val="center"/>
          </w:tcPr>
          <w:p w14:paraId="22CFA61D" w14:textId="6B4AE964" w:rsidR="0018304E" w:rsidRPr="0018304E" w:rsidDel="00912B46" w:rsidRDefault="0018304E" w:rsidP="0018304E">
            <w:pPr>
              <w:rPr>
                <w:del w:id="2707" w:author="hyx" w:date="2018-11-10T18:55:00Z"/>
                <w:sz w:val="21"/>
                <w:szCs w:val="22"/>
              </w:rPr>
            </w:pPr>
            <w:del w:id="2708" w:author="hyx" w:date="2018-11-10T18:55:00Z">
              <w:r w:rsidRPr="0018304E" w:rsidDel="00912B46">
                <w:rPr>
                  <w:rFonts w:hint="eastAsia"/>
                  <w:sz w:val="21"/>
                  <w:szCs w:val="22"/>
                </w:rPr>
                <w:delText>开会时、上课时、审核时，检查网络状况，保持网络畅通</w:delText>
              </w:r>
            </w:del>
          </w:p>
        </w:tc>
        <w:tc>
          <w:tcPr>
            <w:tcW w:w="1123" w:type="dxa"/>
            <w:vAlign w:val="center"/>
          </w:tcPr>
          <w:p w14:paraId="132477C3" w14:textId="50711E8F" w:rsidR="0018304E" w:rsidRPr="0018304E" w:rsidDel="00912B46" w:rsidRDefault="0018304E" w:rsidP="0018304E">
            <w:pPr>
              <w:rPr>
                <w:del w:id="2709" w:author="hyx" w:date="2018-11-10T18:55:00Z"/>
                <w:sz w:val="21"/>
                <w:szCs w:val="22"/>
              </w:rPr>
            </w:pPr>
            <w:del w:id="2710" w:author="hyx" w:date="2018-11-10T18:55:00Z">
              <w:r w:rsidRPr="0018304E" w:rsidDel="00912B46">
                <w:rPr>
                  <w:rFonts w:hint="eastAsia"/>
                  <w:bCs/>
                  <w:sz w:val="21"/>
                  <w:szCs w:val="22"/>
                </w:rPr>
                <w:delText>软工1601</w:delText>
              </w:r>
            </w:del>
          </w:p>
        </w:tc>
        <w:tc>
          <w:tcPr>
            <w:tcW w:w="1194" w:type="dxa"/>
            <w:vAlign w:val="center"/>
          </w:tcPr>
          <w:p w14:paraId="791331CD" w14:textId="1D025A55" w:rsidR="0018304E" w:rsidRPr="0018304E" w:rsidDel="00912B46" w:rsidRDefault="0018304E" w:rsidP="0018304E">
            <w:pPr>
              <w:rPr>
                <w:del w:id="2711" w:author="hyx" w:date="2018-11-10T18:55:00Z"/>
                <w:sz w:val="21"/>
                <w:szCs w:val="22"/>
              </w:rPr>
            </w:pPr>
            <w:del w:id="2712" w:author="hyx" w:date="2018-11-10T18:55:00Z">
              <w:r w:rsidRPr="0018304E" w:rsidDel="00912B46">
                <w:rPr>
                  <w:rFonts w:hint="eastAsia"/>
                  <w:bCs/>
                  <w:sz w:val="21"/>
                  <w:szCs w:val="22"/>
                </w:rPr>
                <w:delText>31601240</w:delText>
              </w:r>
            </w:del>
          </w:p>
        </w:tc>
        <w:tc>
          <w:tcPr>
            <w:tcW w:w="1560" w:type="dxa"/>
            <w:vAlign w:val="center"/>
          </w:tcPr>
          <w:p w14:paraId="706A8DFD" w14:textId="7E50201A" w:rsidR="0018304E" w:rsidRPr="0018304E" w:rsidDel="00912B46" w:rsidRDefault="0018304E" w:rsidP="0018304E">
            <w:pPr>
              <w:rPr>
                <w:del w:id="2713" w:author="hyx" w:date="2018-11-10T18:55:00Z"/>
                <w:sz w:val="21"/>
                <w:szCs w:val="22"/>
              </w:rPr>
            </w:pPr>
            <w:del w:id="2714" w:author="hyx" w:date="2018-11-10T18:55:00Z">
              <w:r w:rsidRPr="0018304E" w:rsidDel="00912B46">
                <w:rPr>
                  <w:sz w:val="21"/>
                  <w:szCs w:val="22"/>
                </w:rPr>
                <w:delText>17376503405</w:delText>
              </w:r>
            </w:del>
          </w:p>
        </w:tc>
        <w:tc>
          <w:tcPr>
            <w:tcW w:w="1112" w:type="dxa"/>
            <w:vAlign w:val="center"/>
          </w:tcPr>
          <w:p w14:paraId="42D62150" w14:textId="28C14C9B" w:rsidR="0018304E" w:rsidRPr="0018304E" w:rsidDel="00912B46" w:rsidRDefault="0018304E" w:rsidP="0018304E">
            <w:pPr>
              <w:rPr>
                <w:del w:id="2715" w:author="hyx" w:date="2018-11-10T18:55:00Z"/>
                <w:sz w:val="21"/>
                <w:szCs w:val="22"/>
              </w:rPr>
            </w:pPr>
            <w:del w:id="2716" w:author="hyx" w:date="2018-11-10T18:55:00Z">
              <w:r w:rsidRPr="0018304E" w:rsidDel="00912B46">
                <w:rPr>
                  <w:sz w:val="21"/>
                  <w:szCs w:val="22"/>
                </w:rPr>
                <w:delText>弘毅2-209</w:delText>
              </w:r>
            </w:del>
          </w:p>
        </w:tc>
      </w:tr>
    </w:tbl>
    <w:p w14:paraId="1F656687" w14:textId="12A441C1" w:rsidR="003129BF" w:rsidRPr="003129BF" w:rsidRDefault="003129BF" w:rsidP="003129BF">
      <w:pPr>
        <w:rPr>
          <w:rFonts w:hint="eastAsia"/>
        </w:rPr>
      </w:pPr>
    </w:p>
    <w:p w14:paraId="79829BDE" w14:textId="54B28910" w:rsidR="00832347" w:rsidDel="00912B46" w:rsidRDefault="00832347" w:rsidP="00B306C0">
      <w:pPr>
        <w:pStyle w:val="a1"/>
        <w:rPr>
          <w:del w:id="2717" w:author="hyx" w:date="2018-11-10T18:55:00Z"/>
        </w:rPr>
      </w:pPr>
      <w:bookmarkStart w:id="2718" w:name="_Toc497223492"/>
      <w:del w:id="2719" w:author="hyx" w:date="2018-11-10T18:55:00Z">
        <w:r w:rsidDel="00912B46">
          <w:rPr>
            <w:rFonts w:hint="eastAsia"/>
          </w:rPr>
          <w:delText>设备管理员</w:delText>
        </w:r>
        <w:bookmarkEnd w:id="2718"/>
      </w:del>
    </w:p>
    <w:p w14:paraId="22A29F3E" w14:textId="77AEF24D" w:rsidR="00832347" w:rsidDel="00912B46" w:rsidRDefault="00832347" w:rsidP="00832347">
      <w:pPr>
        <w:ind w:leftChars="200" w:left="420"/>
        <w:rPr>
          <w:del w:id="2720" w:author="hyx" w:date="2018-11-10T18:55:00Z"/>
        </w:rPr>
      </w:pPr>
      <w:del w:id="2721" w:author="hyx" w:date="2018-11-10T18:55:00Z">
        <w:r w:rsidDel="00912B46">
          <w:rPr>
            <w:rFonts w:hint="eastAsia"/>
          </w:rPr>
          <w:delText>本职概述：</w:delText>
        </w:r>
      </w:del>
    </w:p>
    <w:p w14:paraId="53C3D049" w14:textId="440190CE" w:rsidR="00832347" w:rsidRPr="00D503F0" w:rsidDel="00912B46" w:rsidRDefault="00832347" w:rsidP="00832347">
      <w:pPr>
        <w:ind w:leftChars="200" w:left="420" w:firstLine="420"/>
        <w:rPr>
          <w:del w:id="2722" w:author="hyx" w:date="2018-11-10T18:55:00Z"/>
        </w:rPr>
      </w:pPr>
      <w:del w:id="2723" w:author="hyx" w:date="2018-11-10T18:55:00Z">
        <w:r w:rsidDel="00912B46">
          <w:rPr>
            <w:rFonts w:hint="eastAsia"/>
          </w:rPr>
          <w:delText>负责设备的管理</w:delText>
        </w:r>
      </w:del>
    </w:p>
    <w:p w14:paraId="1A1A544B" w14:textId="0B1D095A" w:rsidR="00832347" w:rsidDel="00912B46" w:rsidRDefault="00832347" w:rsidP="00832347">
      <w:pPr>
        <w:rPr>
          <w:del w:id="2724" w:author="hyx" w:date="2018-11-10T18:55:00Z"/>
        </w:rPr>
      </w:pP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rsidDel="00912B46" w14:paraId="2B956DC2" w14:textId="48A199C7" w:rsidTr="003A134F">
        <w:trPr>
          <w:del w:id="2725" w:author="hyx" w:date="2018-11-10T18:55:00Z"/>
        </w:trPr>
        <w:tc>
          <w:tcPr>
            <w:tcW w:w="1094" w:type="dxa"/>
            <w:shd w:val="clear" w:color="auto" w:fill="BDD6EE" w:themeFill="accent1" w:themeFillTint="66"/>
            <w:vAlign w:val="center"/>
          </w:tcPr>
          <w:p w14:paraId="530A69F7" w14:textId="3994CEB9" w:rsidR="0018304E" w:rsidRPr="0018304E" w:rsidDel="00912B46" w:rsidRDefault="0018304E" w:rsidP="0018304E">
            <w:pPr>
              <w:rPr>
                <w:del w:id="2726" w:author="hyx" w:date="2018-11-10T18:55:00Z"/>
                <w:b/>
                <w:sz w:val="21"/>
                <w:szCs w:val="22"/>
              </w:rPr>
            </w:pPr>
            <w:del w:id="2727" w:author="hyx" w:date="2018-11-10T18:55:00Z">
              <w:r w:rsidRPr="0018304E" w:rsidDel="00912B46">
                <w:rPr>
                  <w:rFonts w:hint="eastAsia"/>
                  <w:b/>
                  <w:sz w:val="21"/>
                  <w:szCs w:val="22"/>
                </w:rPr>
                <w:delText>职务</w:delText>
              </w:r>
            </w:del>
          </w:p>
        </w:tc>
        <w:tc>
          <w:tcPr>
            <w:tcW w:w="1093" w:type="dxa"/>
            <w:shd w:val="clear" w:color="auto" w:fill="BDD6EE" w:themeFill="accent1" w:themeFillTint="66"/>
            <w:vAlign w:val="center"/>
          </w:tcPr>
          <w:p w14:paraId="5190051E" w14:textId="41535100" w:rsidR="0018304E" w:rsidRPr="0018304E" w:rsidDel="00912B46" w:rsidRDefault="0018304E" w:rsidP="0018304E">
            <w:pPr>
              <w:rPr>
                <w:del w:id="2728" w:author="hyx" w:date="2018-11-10T18:55:00Z"/>
                <w:b/>
                <w:sz w:val="21"/>
                <w:szCs w:val="22"/>
              </w:rPr>
            </w:pPr>
            <w:del w:id="2729" w:author="hyx" w:date="2018-11-10T18:55:00Z">
              <w:r w:rsidRPr="0018304E" w:rsidDel="00912B46">
                <w:rPr>
                  <w:rFonts w:hint="eastAsia"/>
                  <w:b/>
                  <w:sz w:val="21"/>
                  <w:szCs w:val="22"/>
                </w:rPr>
                <w:delText>姓名</w:delText>
              </w:r>
            </w:del>
          </w:p>
        </w:tc>
        <w:tc>
          <w:tcPr>
            <w:tcW w:w="1120" w:type="dxa"/>
            <w:shd w:val="clear" w:color="auto" w:fill="BDD6EE" w:themeFill="accent1" w:themeFillTint="66"/>
            <w:vAlign w:val="center"/>
          </w:tcPr>
          <w:p w14:paraId="1D212851" w14:textId="10E9D2F0" w:rsidR="0018304E" w:rsidRPr="0018304E" w:rsidDel="00912B46" w:rsidRDefault="0018304E" w:rsidP="0018304E">
            <w:pPr>
              <w:rPr>
                <w:del w:id="2730" w:author="hyx" w:date="2018-11-10T18:55:00Z"/>
                <w:b/>
                <w:sz w:val="21"/>
                <w:szCs w:val="22"/>
              </w:rPr>
            </w:pPr>
            <w:del w:id="2731" w:author="hyx" w:date="2018-11-10T18:55:00Z">
              <w:r w:rsidRPr="0018304E" w:rsidDel="00912B46">
                <w:rPr>
                  <w:rFonts w:hint="eastAsia"/>
                  <w:b/>
                  <w:sz w:val="21"/>
                  <w:szCs w:val="22"/>
                </w:rPr>
                <w:delText>负责内容</w:delText>
              </w:r>
            </w:del>
          </w:p>
        </w:tc>
        <w:tc>
          <w:tcPr>
            <w:tcW w:w="1123" w:type="dxa"/>
            <w:shd w:val="clear" w:color="auto" w:fill="BDD6EE" w:themeFill="accent1" w:themeFillTint="66"/>
            <w:vAlign w:val="center"/>
          </w:tcPr>
          <w:p w14:paraId="1C146BCB" w14:textId="4DD4CB38" w:rsidR="0018304E" w:rsidRPr="0018304E" w:rsidDel="00912B46" w:rsidRDefault="0018304E" w:rsidP="0018304E">
            <w:pPr>
              <w:rPr>
                <w:del w:id="2732" w:author="hyx" w:date="2018-11-10T18:55:00Z"/>
                <w:b/>
                <w:sz w:val="21"/>
                <w:szCs w:val="22"/>
              </w:rPr>
            </w:pPr>
            <w:del w:id="2733" w:author="hyx" w:date="2018-11-10T18:55:00Z">
              <w:r w:rsidRPr="0018304E" w:rsidDel="00912B46">
                <w:rPr>
                  <w:rFonts w:hint="eastAsia"/>
                  <w:b/>
                  <w:sz w:val="21"/>
                  <w:szCs w:val="22"/>
                </w:rPr>
                <w:delText>班级</w:delText>
              </w:r>
            </w:del>
          </w:p>
        </w:tc>
        <w:tc>
          <w:tcPr>
            <w:tcW w:w="1194" w:type="dxa"/>
            <w:shd w:val="clear" w:color="auto" w:fill="BDD6EE" w:themeFill="accent1" w:themeFillTint="66"/>
            <w:vAlign w:val="center"/>
          </w:tcPr>
          <w:p w14:paraId="5677FF58" w14:textId="43734B70" w:rsidR="0018304E" w:rsidRPr="0018304E" w:rsidDel="00912B46" w:rsidRDefault="0018304E" w:rsidP="0018304E">
            <w:pPr>
              <w:rPr>
                <w:del w:id="2734" w:author="hyx" w:date="2018-11-10T18:55:00Z"/>
                <w:b/>
                <w:sz w:val="21"/>
                <w:szCs w:val="22"/>
              </w:rPr>
            </w:pPr>
            <w:del w:id="2735" w:author="hyx" w:date="2018-11-10T18:55:00Z">
              <w:r w:rsidRPr="0018304E" w:rsidDel="00912B46">
                <w:rPr>
                  <w:rFonts w:hint="eastAsia"/>
                  <w:b/>
                  <w:sz w:val="21"/>
                  <w:szCs w:val="22"/>
                </w:rPr>
                <w:delText>学号</w:delText>
              </w:r>
            </w:del>
          </w:p>
        </w:tc>
        <w:tc>
          <w:tcPr>
            <w:tcW w:w="1560" w:type="dxa"/>
            <w:shd w:val="clear" w:color="auto" w:fill="BDD6EE" w:themeFill="accent1" w:themeFillTint="66"/>
            <w:vAlign w:val="center"/>
          </w:tcPr>
          <w:p w14:paraId="548BC070" w14:textId="6237DC56" w:rsidR="0018304E" w:rsidRPr="0018304E" w:rsidDel="00912B46" w:rsidRDefault="0018304E" w:rsidP="0018304E">
            <w:pPr>
              <w:rPr>
                <w:del w:id="2736" w:author="hyx" w:date="2018-11-10T18:55:00Z"/>
                <w:b/>
                <w:sz w:val="21"/>
                <w:szCs w:val="22"/>
              </w:rPr>
            </w:pPr>
            <w:del w:id="2737" w:author="hyx" w:date="2018-11-10T18:55:00Z">
              <w:r w:rsidRPr="0018304E" w:rsidDel="00912B46">
                <w:rPr>
                  <w:rFonts w:hint="eastAsia"/>
                  <w:b/>
                  <w:sz w:val="21"/>
                  <w:szCs w:val="22"/>
                </w:rPr>
                <w:delText>电话号码</w:delText>
              </w:r>
            </w:del>
          </w:p>
        </w:tc>
        <w:tc>
          <w:tcPr>
            <w:tcW w:w="1112" w:type="dxa"/>
            <w:shd w:val="clear" w:color="auto" w:fill="BDD6EE" w:themeFill="accent1" w:themeFillTint="66"/>
            <w:vAlign w:val="center"/>
          </w:tcPr>
          <w:p w14:paraId="106270FE" w14:textId="475FFE0A" w:rsidR="0018304E" w:rsidRPr="0018304E" w:rsidDel="00912B46" w:rsidRDefault="0018304E" w:rsidP="0018304E">
            <w:pPr>
              <w:rPr>
                <w:del w:id="2738" w:author="hyx" w:date="2018-11-10T18:55:00Z"/>
                <w:b/>
                <w:sz w:val="21"/>
                <w:szCs w:val="22"/>
              </w:rPr>
            </w:pPr>
            <w:del w:id="2739" w:author="hyx" w:date="2018-11-10T18:55:00Z">
              <w:r w:rsidRPr="0018304E" w:rsidDel="00912B46">
                <w:rPr>
                  <w:rFonts w:hint="eastAsia"/>
                  <w:b/>
                  <w:sz w:val="21"/>
                  <w:szCs w:val="22"/>
                </w:rPr>
                <w:delText>寝室号</w:delText>
              </w:r>
            </w:del>
          </w:p>
        </w:tc>
      </w:tr>
      <w:tr w:rsidR="0018304E" w:rsidRPr="0018304E" w:rsidDel="00912B46" w14:paraId="516AC059" w14:textId="02B46172" w:rsidTr="003A134F">
        <w:trPr>
          <w:del w:id="2740" w:author="hyx" w:date="2018-11-10T18:55:00Z"/>
        </w:trPr>
        <w:tc>
          <w:tcPr>
            <w:tcW w:w="1094" w:type="dxa"/>
            <w:vAlign w:val="center"/>
          </w:tcPr>
          <w:p w14:paraId="1EA068C5" w14:textId="4AD6A830" w:rsidR="0018304E" w:rsidRPr="0018304E" w:rsidDel="00912B46" w:rsidRDefault="0018304E" w:rsidP="0018304E">
            <w:pPr>
              <w:rPr>
                <w:del w:id="2741" w:author="hyx" w:date="2018-11-10T18:55:00Z"/>
                <w:sz w:val="21"/>
                <w:szCs w:val="22"/>
              </w:rPr>
            </w:pPr>
            <w:del w:id="2742" w:author="hyx" w:date="2018-11-10T18:55:00Z">
              <w:r w:rsidRPr="0018304E" w:rsidDel="00912B46">
                <w:rPr>
                  <w:rFonts w:hint="eastAsia"/>
                  <w:sz w:val="21"/>
                  <w:szCs w:val="22"/>
                </w:rPr>
                <w:delText>设备管理员</w:delText>
              </w:r>
            </w:del>
          </w:p>
        </w:tc>
        <w:tc>
          <w:tcPr>
            <w:tcW w:w="1093" w:type="dxa"/>
            <w:vAlign w:val="center"/>
          </w:tcPr>
          <w:p w14:paraId="0AE01760" w14:textId="7F541F4E" w:rsidR="0018304E" w:rsidRPr="0018304E" w:rsidDel="00912B46" w:rsidRDefault="0018304E" w:rsidP="0018304E">
            <w:pPr>
              <w:rPr>
                <w:del w:id="2743" w:author="hyx" w:date="2018-11-10T18:55:00Z"/>
                <w:sz w:val="21"/>
                <w:szCs w:val="22"/>
              </w:rPr>
            </w:pPr>
            <w:del w:id="2744" w:author="hyx" w:date="2018-11-10T18:55:00Z">
              <w:r w:rsidRPr="0018304E" w:rsidDel="00912B46">
                <w:rPr>
                  <w:rFonts w:hint="eastAsia"/>
                  <w:sz w:val="21"/>
                  <w:szCs w:val="22"/>
                </w:rPr>
                <w:delText>陈苏民</w:delText>
              </w:r>
            </w:del>
          </w:p>
        </w:tc>
        <w:tc>
          <w:tcPr>
            <w:tcW w:w="1120" w:type="dxa"/>
            <w:vAlign w:val="center"/>
          </w:tcPr>
          <w:p w14:paraId="51ED6E21" w14:textId="5ACC66FC" w:rsidR="0018304E" w:rsidRPr="0018304E" w:rsidDel="00912B46" w:rsidRDefault="0018304E" w:rsidP="0018304E">
            <w:pPr>
              <w:rPr>
                <w:del w:id="2745" w:author="hyx" w:date="2018-11-10T18:55:00Z"/>
                <w:sz w:val="21"/>
                <w:szCs w:val="22"/>
              </w:rPr>
            </w:pPr>
            <w:del w:id="2746" w:author="hyx" w:date="2018-11-10T18:55:00Z">
              <w:r w:rsidRPr="0018304E" w:rsidDel="00912B46">
                <w:rPr>
                  <w:rFonts w:hint="eastAsia"/>
                  <w:sz w:val="21"/>
                  <w:szCs w:val="22"/>
                </w:rPr>
                <w:delText>负责评审时电脑的正常运转与投影，HDMI转VGA</w:delText>
              </w:r>
            </w:del>
          </w:p>
        </w:tc>
        <w:tc>
          <w:tcPr>
            <w:tcW w:w="1123" w:type="dxa"/>
            <w:vAlign w:val="center"/>
          </w:tcPr>
          <w:p w14:paraId="1CA6C0EE" w14:textId="279B1431" w:rsidR="0018304E" w:rsidRPr="0018304E" w:rsidDel="00912B46" w:rsidRDefault="0018304E" w:rsidP="0018304E">
            <w:pPr>
              <w:rPr>
                <w:del w:id="2747" w:author="hyx" w:date="2018-11-10T18:55:00Z"/>
                <w:sz w:val="21"/>
                <w:szCs w:val="22"/>
              </w:rPr>
            </w:pPr>
            <w:del w:id="2748" w:author="hyx" w:date="2018-11-10T18:55:00Z">
              <w:r w:rsidRPr="0018304E" w:rsidDel="00912B46">
                <w:rPr>
                  <w:rFonts w:hint="eastAsia"/>
                  <w:sz w:val="21"/>
                  <w:szCs w:val="22"/>
                </w:rPr>
                <w:delText>软工1601</w:delText>
              </w:r>
            </w:del>
          </w:p>
        </w:tc>
        <w:tc>
          <w:tcPr>
            <w:tcW w:w="1194" w:type="dxa"/>
            <w:vAlign w:val="center"/>
          </w:tcPr>
          <w:p w14:paraId="4444353D" w14:textId="0D5B2E6E" w:rsidR="0018304E" w:rsidRPr="0018304E" w:rsidDel="00912B46" w:rsidRDefault="0018304E" w:rsidP="0018304E">
            <w:pPr>
              <w:rPr>
                <w:del w:id="2749" w:author="hyx" w:date="2018-11-10T18:55:00Z"/>
                <w:sz w:val="21"/>
                <w:szCs w:val="22"/>
              </w:rPr>
            </w:pPr>
            <w:del w:id="2750" w:author="hyx" w:date="2018-11-10T18:55:00Z">
              <w:r w:rsidRPr="0018304E" w:rsidDel="00912B46">
                <w:rPr>
                  <w:rFonts w:hint="eastAsia"/>
                  <w:bCs/>
                  <w:sz w:val="21"/>
                  <w:szCs w:val="22"/>
                </w:rPr>
                <w:delText>31602227</w:delText>
              </w:r>
            </w:del>
          </w:p>
        </w:tc>
        <w:tc>
          <w:tcPr>
            <w:tcW w:w="1560" w:type="dxa"/>
            <w:vAlign w:val="center"/>
          </w:tcPr>
          <w:p w14:paraId="07BB49A5" w14:textId="67676091" w:rsidR="0018304E" w:rsidRPr="0018304E" w:rsidDel="00912B46" w:rsidRDefault="0018304E" w:rsidP="0018304E">
            <w:pPr>
              <w:rPr>
                <w:del w:id="2751" w:author="hyx" w:date="2018-11-10T18:55:00Z"/>
                <w:sz w:val="21"/>
                <w:szCs w:val="22"/>
              </w:rPr>
            </w:pPr>
            <w:del w:id="2752" w:author="hyx" w:date="2018-11-10T18:55:00Z">
              <w:r w:rsidRPr="0018304E" w:rsidDel="00912B46">
                <w:rPr>
                  <w:rFonts w:hint="eastAsia"/>
                  <w:sz w:val="21"/>
                  <w:szCs w:val="22"/>
                </w:rPr>
                <w:delText>13071869207</w:delText>
              </w:r>
            </w:del>
          </w:p>
        </w:tc>
        <w:tc>
          <w:tcPr>
            <w:tcW w:w="1112" w:type="dxa"/>
            <w:vAlign w:val="center"/>
          </w:tcPr>
          <w:p w14:paraId="3704E24F" w14:textId="5BF28A66" w:rsidR="0018304E" w:rsidRPr="0018304E" w:rsidDel="00912B46" w:rsidRDefault="0018304E" w:rsidP="0018304E">
            <w:pPr>
              <w:rPr>
                <w:del w:id="2753" w:author="hyx" w:date="2018-11-10T18:55:00Z"/>
                <w:sz w:val="21"/>
                <w:szCs w:val="22"/>
              </w:rPr>
            </w:pPr>
            <w:del w:id="2754" w:author="hyx" w:date="2018-11-10T18:55:00Z">
              <w:r w:rsidRPr="0018304E" w:rsidDel="00912B46">
                <w:rPr>
                  <w:rFonts w:hint="eastAsia"/>
                  <w:sz w:val="21"/>
                  <w:szCs w:val="22"/>
                </w:rPr>
                <w:delText>弘毅1-124</w:delText>
              </w:r>
            </w:del>
          </w:p>
        </w:tc>
      </w:tr>
    </w:tbl>
    <w:p w14:paraId="37A9F34E" w14:textId="29350EF4" w:rsidR="003129BF" w:rsidRPr="003129BF" w:rsidRDefault="003129BF" w:rsidP="003129BF">
      <w:pPr>
        <w:rPr>
          <w:rFonts w:hint="eastAsia"/>
        </w:rPr>
      </w:pPr>
    </w:p>
    <w:p w14:paraId="3485FF07" w14:textId="77777777" w:rsidR="00832347" w:rsidRDefault="00832347" w:rsidP="00B306C0">
      <w:pPr>
        <w:pStyle w:val="a1"/>
      </w:pPr>
      <w:bookmarkStart w:id="2755" w:name="_Toc497223493"/>
      <w:bookmarkStart w:id="2756" w:name="_Toc529724926"/>
      <w:r>
        <w:rPr>
          <w:rFonts w:hint="eastAsia"/>
        </w:rPr>
        <w:t>原型设计员</w:t>
      </w:r>
      <w:bookmarkEnd w:id="2755"/>
      <w:bookmarkEnd w:id="2756"/>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755" w:type="dxa"/>
        <w:tblLayout w:type="fixed"/>
        <w:tblLook w:val="04A0" w:firstRow="1" w:lastRow="0" w:firstColumn="1" w:lastColumn="0" w:noHBand="0" w:noVBand="1"/>
        <w:tblPrChange w:id="2757" w:author="hyx" w:date="2018-11-10T18:57:00Z">
          <w:tblPr>
            <w:tblStyle w:val="aff1"/>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2758">
          <w:tblGrid>
            <w:gridCol w:w="1094"/>
            <w:gridCol w:w="1093"/>
            <w:gridCol w:w="1120"/>
            <w:gridCol w:w="1123"/>
            <w:gridCol w:w="1194"/>
            <w:gridCol w:w="1560"/>
            <w:gridCol w:w="1112"/>
          </w:tblGrid>
        </w:tblGridChange>
      </w:tblGrid>
      <w:tr w:rsidR="00CB7977" w:rsidRPr="0018304E" w14:paraId="6C0E652F" w14:textId="77777777" w:rsidTr="00CB7977">
        <w:tc>
          <w:tcPr>
            <w:tcW w:w="959" w:type="dxa"/>
            <w:shd w:val="clear" w:color="auto" w:fill="BDD6EE" w:themeFill="accent1" w:themeFillTint="66"/>
            <w:vAlign w:val="center"/>
            <w:tcPrChange w:id="2759" w:author="hyx" w:date="2018-11-10T18:57:00Z">
              <w:tcPr>
                <w:tcW w:w="1094" w:type="dxa"/>
                <w:shd w:val="clear" w:color="auto" w:fill="BDD6EE" w:themeFill="accent1" w:themeFillTint="66"/>
                <w:vAlign w:val="center"/>
              </w:tcPr>
            </w:tcPrChange>
          </w:tcPr>
          <w:p w14:paraId="7A961539" w14:textId="77777777" w:rsidR="00CB7977" w:rsidRPr="0018304E" w:rsidRDefault="00CB7977" w:rsidP="00CB7977">
            <w:pPr>
              <w:rPr>
                <w:b/>
                <w:sz w:val="21"/>
                <w:szCs w:val="22"/>
              </w:rPr>
            </w:pPr>
            <w:r w:rsidRPr="0018304E">
              <w:rPr>
                <w:rFonts w:hint="eastAsia"/>
                <w:b/>
                <w:sz w:val="21"/>
                <w:szCs w:val="22"/>
              </w:rPr>
              <w:t>职务</w:t>
            </w:r>
          </w:p>
        </w:tc>
        <w:tc>
          <w:tcPr>
            <w:tcW w:w="992" w:type="dxa"/>
            <w:shd w:val="clear" w:color="auto" w:fill="BDD6EE" w:themeFill="accent1" w:themeFillTint="66"/>
            <w:vAlign w:val="center"/>
            <w:tcPrChange w:id="2760" w:author="hyx" w:date="2018-11-10T18:57:00Z">
              <w:tcPr>
                <w:tcW w:w="1093" w:type="dxa"/>
                <w:shd w:val="clear" w:color="auto" w:fill="BDD6EE" w:themeFill="accent1" w:themeFillTint="66"/>
                <w:vAlign w:val="center"/>
              </w:tcPr>
            </w:tcPrChange>
          </w:tcPr>
          <w:p w14:paraId="6AB92AA2" w14:textId="77777777" w:rsidR="00CB7977" w:rsidRPr="0018304E" w:rsidRDefault="00CB7977" w:rsidP="00CB7977">
            <w:pPr>
              <w:rPr>
                <w:b/>
                <w:sz w:val="21"/>
                <w:szCs w:val="22"/>
              </w:rPr>
            </w:pPr>
            <w:r w:rsidRPr="0018304E">
              <w:rPr>
                <w:rFonts w:hint="eastAsia"/>
                <w:b/>
                <w:sz w:val="21"/>
                <w:szCs w:val="22"/>
              </w:rPr>
              <w:t>姓名</w:t>
            </w:r>
          </w:p>
        </w:tc>
        <w:tc>
          <w:tcPr>
            <w:tcW w:w="1985" w:type="dxa"/>
            <w:shd w:val="clear" w:color="auto" w:fill="BDD6EE" w:themeFill="accent1" w:themeFillTint="66"/>
            <w:vAlign w:val="center"/>
            <w:tcPrChange w:id="2761" w:author="hyx" w:date="2018-11-10T18:57:00Z">
              <w:tcPr>
                <w:tcW w:w="1120" w:type="dxa"/>
                <w:shd w:val="clear" w:color="auto" w:fill="BDD6EE" w:themeFill="accent1" w:themeFillTint="66"/>
                <w:vAlign w:val="center"/>
              </w:tcPr>
            </w:tcPrChange>
          </w:tcPr>
          <w:p w14:paraId="5CA57DAA" w14:textId="77777777" w:rsidR="00CB7977" w:rsidRPr="0018304E" w:rsidRDefault="00CB7977" w:rsidP="00CB7977">
            <w:pPr>
              <w:rPr>
                <w:b/>
                <w:sz w:val="21"/>
                <w:szCs w:val="22"/>
              </w:rPr>
            </w:pPr>
            <w:r w:rsidRPr="0018304E">
              <w:rPr>
                <w:rFonts w:hint="eastAsia"/>
                <w:b/>
                <w:sz w:val="21"/>
                <w:szCs w:val="22"/>
              </w:rPr>
              <w:t>负责内容</w:t>
            </w:r>
          </w:p>
        </w:tc>
        <w:tc>
          <w:tcPr>
            <w:tcW w:w="1134" w:type="dxa"/>
            <w:shd w:val="clear" w:color="auto" w:fill="BDD6EE" w:themeFill="accent1" w:themeFillTint="66"/>
            <w:vAlign w:val="center"/>
            <w:tcPrChange w:id="2762" w:author="hyx" w:date="2018-11-10T18:57:00Z">
              <w:tcPr>
                <w:tcW w:w="1123" w:type="dxa"/>
                <w:shd w:val="clear" w:color="auto" w:fill="BDD6EE" w:themeFill="accent1" w:themeFillTint="66"/>
                <w:vAlign w:val="center"/>
              </w:tcPr>
            </w:tcPrChange>
          </w:tcPr>
          <w:p w14:paraId="53D2C36A" w14:textId="3C7A79DB" w:rsidR="00CB7977" w:rsidRPr="0018304E" w:rsidRDefault="00CB7977" w:rsidP="00CB7977">
            <w:pPr>
              <w:rPr>
                <w:b/>
                <w:sz w:val="21"/>
                <w:szCs w:val="22"/>
              </w:rPr>
            </w:pPr>
            <w:ins w:id="2763" w:author="hyx" w:date="2018-11-10T18:56:00Z">
              <w:r>
                <w:rPr>
                  <w:rFonts w:hint="eastAsia"/>
                  <w:b/>
                  <w:color w:val="000000"/>
                  <w:sz w:val="21"/>
                  <w:szCs w:val="21"/>
                </w:rPr>
                <w:t>微信号</w:t>
              </w:r>
            </w:ins>
            <w:del w:id="2764" w:author="hyx" w:date="2018-11-10T18:56:00Z">
              <w:r w:rsidRPr="0018304E" w:rsidDel="000B7129">
                <w:rPr>
                  <w:rFonts w:hint="eastAsia"/>
                  <w:b/>
                  <w:sz w:val="21"/>
                  <w:szCs w:val="22"/>
                </w:rPr>
                <w:delText>班级</w:delText>
              </w:r>
            </w:del>
          </w:p>
        </w:tc>
        <w:tc>
          <w:tcPr>
            <w:tcW w:w="1275" w:type="dxa"/>
            <w:shd w:val="clear" w:color="auto" w:fill="BDD6EE" w:themeFill="accent1" w:themeFillTint="66"/>
            <w:vAlign w:val="center"/>
            <w:tcPrChange w:id="2765" w:author="hyx" w:date="2018-11-10T18:57:00Z">
              <w:tcPr>
                <w:tcW w:w="1194" w:type="dxa"/>
                <w:shd w:val="clear" w:color="auto" w:fill="BDD6EE" w:themeFill="accent1" w:themeFillTint="66"/>
                <w:vAlign w:val="center"/>
              </w:tcPr>
            </w:tcPrChange>
          </w:tcPr>
          <w:p w14:paraId="579F9F7C" w14:textId="71902F58" w:rsidR="00CB7977" w:rsidRPr="0018304E" w:rsidRDefault="00CB7977" w:rsidP="00CB7977">
            <w:pPr>
              <w:rPr>
                <w:b/>
                <w:sz w:val="21"/>
                <w:szCs w:val="22"/>
              </w:rPr>
            </w:pPr>
            <w:ins w:id="2766" w:author="hyx" w:date="2018-11-10T18:56:00Z">
              <w:r>
                <w:rPr>
                  <w:rFonts w:hint="eastAsia"/>
                  <w:b/>
                  <w:color w:val="000000"/>
                  <w:sz w:val="21"/>
                  <w:szCs w:val="21"/>
                </w:rPr>
                <w:t>QQ号</w:t>
              </w:r>
            </w:ins>
            <w:del w:id="2767" w:author="hyx" w:date="2018-11-10T18:56:00Z">
              <w:r w:rsidRPr="0018304E" w:rsidDel="000B7129">
                <w:rPr>
                  <w:rFonts w:hint="eastAsia"/>
                  <w:b/>
                  <w:sz w:val="21"/>
                  <w:szCs w:val="22"/>
                </w:rPr>
                <w:delText>学号</w:delText>
              </w:r>
            </w:del>
          </w:p>
        </w:tc>
        <w:tc>
          <w:tcPr>
            <w:tcW w:w="1560" w:type="dxa"/>
            <w:shd w:val="clear" w:color="auto" w:fill="BDD6EE" w:themeFill="accent1" w:themeFillTint="66"/>
            <w:vAlign w:val="center"/>
            <w:tcPrChange w:id="2768" w:author="hyx" w:date="2018-11-10T18:57:00Z">
              <w:tcPr>
                <w:tcW w:w="1560" w:type="dxa"/>
                <w:shd w:val="clear" w:color="auto" w:fill="BDD6EE" w:themeFill="accent1" w:themeFillTint="66"/>
                <w:vAlign w:val="center"/>
              </w:tcPr>
            </w:tcPrChange>
          </w:tcPr>
          <w:p w14:paraId="21B63A0E" w14:textId="77777777" w:rsidR="00CB7977" w:rsidRPr="0018304E" w:rsidRDefault="00CB7977" w:rsidP="00CB7977">
            <w:pPr>
              <w:rPr>
                <w:b/>
                <w:sz w:val="21"/>
                <w:szCs w:val="22"/>
              </w:rPr>
            </w:pPr>
            <w:r w:rsidRPr="0018304E">
              <w:rPr>
                <w:rFonts w:hint="eastAsia"/>
                <w:b/>
                <w:sz w:val="21"/>
                <w:szCs w:val="22"/>
              </w:rPr>
              <w:t>电话号码</w:t>
            </w:r>
          </w:p>
        </w:tc>
        <w:tc>
          <w:tcPr>
            <w:tcW w:w="850" w:type="dxa"/>
            <w:shd w:val="clear" w:color="auto" w:fill="BDD6EE" w:themeFill="accent1" w:themeFillTint="66"/>
            <w:vAlign w:val="center"/>
            <w:tcPrChange w:id="2769" w:author="hyx" w:date="2018-11-10T18:57:00Z">
              <w:tcPr>
                <w:tcW w:w="1112" w:type="dxa"/>
                <w:shd w:val="clear" w:color="auto" w:fill="BDD6EE" w:themeFill="accent1" w:themeFillTint="66"/>
                <w:vAlign w:val="center"/>
              </w:tcPr>
            </w:tcPrChange>
          </w:tcPr>
          <w:p w14:paraId="66DDF50A" w14:textId="77777777" w:rsidR="00CB7977" w:rsidRPr="0018304E" w:rsidRDefault="00CB7977" w:rsidP="00CB7977">
            <w:pPr>
              <w:rPr>
                <w:b/>
                <w:sz w:val="21"/>
                <w:szCs w:val="22"/>
              </w:rPr>
            </w:pPr>
            <w:r w:rsidRPr="0018304E">
              <w:rPr>
                <w:rFonts w:hint="eastAsia"/>
                <w:b/>
                <w:sz w:val="21"/>
                <w:szCs w:val="22"/>
              </w:rPr>
              <w:t>寝室号</w:t>
            </w:r>
          </w:p>
        </w:tc>
      </w:tr>
      <w:tr w:rsidR="00CB7977" w:rsidRPr="0018304E" w14:paraId="79D822AB" w14:textId="77777777" w:rsidTr="00CB7977">
        <w:tc>
          <w:tcPr>
            <w:tcW w:w="959" w:type="dxa"/>
            <w:vAlign w:val="center"/>
            <w:tcPrChange w:id="2770" w:author="hyx" w:date="2018-11-10T18:57:00Z">
              <w:tcPr>
                <w:tcW w:w="1094" w:type="dxa"/>
                <w:vAlign w:val="center"/>
              </w:tcPr>
            </w:tcPrChange>
          </w:tcPr>
          <w:p w14:paraId="7F4CB322" w14:textId="77777777" w:rsidR="00CB7977" w:rsidRPr="00CB7977" w:rsidRDefault="00CB7977" w:rsidP="00CB7977">
            <w:pPr>
              <w:rPr>
                <w:sz w:val="21"/>
                <w:szCs w:val="22"/>
              </w:rPr>
            </w:pPr>
            <w:r w:rsidRPr="00CB7977">
              <w:rPr>
                <w:rFonts w:hint="eastAsia"/>
              </w:rPr>
              <w:t>原型设计员</w:t>
            </w:r>
          </w:p>
        </w:tc>
        <w:tc>
          <w:tcPr>
            <w:tcW w:w="992" w:type="dxa"/>
            <w:vAlign w:val="center"/>
            <w:tcPrChange w:id="2771" w:author="hyx" w:date="2018-11-10T18:57:00Z">
              <w:tcPr>
                <w:tcW w:w="1093" w:type="dxa"/>
                <w:vAlign w:val="center"/>
              </w:tcPr>
            </w:tcPrChange>
          </w:tcPr>
          <w:p w14:paraId="3C811151" w14:textId="77777777" w:rsidR="00CB7977" w:rsidRPr="00CB7977" w:rsidRDefault="00CB7977" w:rsidP="00CB7977">
            <w:pPr>
              <w:rPr>
                <w:sz w:val="21"/>
                <w:szCs w:val="22"/>
              </w:rPr>
            </w:pPr>
            <w:r w:rsidRPr="00CB7977">
              <w:rPr>
                <w:rFonts w:hint="eastAsia"/>
              </w:rPr>
              <w:t>陈苏民</w:t>
            </w:r>
          </w:p>
        </w:tc>
        <w:tc>
          <w:tcPr>
            <w:tcW w:w="1985" w:type="dxa"/>
            <w:vAlign w:val="center"/>
            <w:tcPrChange w:id="2772" w:author="hyx" w:date="2018-11-10T18:57:00Z">
              <w:tcPr>
                <w:tcW w:w="1120" w:type="dxa"/>
                <w:vAlign w:val="center"/>
              </w:tcPr>
            </w:tcPrChange>
          </w:tcPr>
          <w:p w14:paraId="3E8234E8" w14:textId="77777777" w:rsidR="00CB7977" w:rsidRPr="00CB7977" w:rsidRDefault="00CB7977" w:rsidP="00CB7977">
            <w:pPr>
              <w:rPr>
                <w:sz w:val="21"/>
                <w:szCs w:val="22"/>
              </w:rPr>
            </w:pPr>
            <w:r w:rsidRPr="00CB7977">
              <w:rPr>
                <w:rFonts w:hint="eastAsia"/>
              </w:rPr>
              <w:t>负责网站的原型设计，上传</w:t>
            </w:r>
            <w:r w:rsidRPr="00CB7977">
              <w:t>Git</w:t>
            </w:r>
          </w:p>
        </w:tc>
        <w:tc>
          <w:tcPr>
            <w:tcW w:w="1134" w:type="dxa"/>
            <w:vAlign w:val="center"/>
            <w:tcPrChange w:id="2773" w:author="hyx" w:date="2018-11-10T18:57:00Z">
              <w:tcPr>
                <w:tcW w:w="1123" w:type="dxa"/>
                <w:vAlign w:val="center"/>
              </w:tcPr>
            </w:tcPrChange>
          </w:tcPr>
          <w:p w14:paraId="24347203" w14:textId="5A8B6C5D" w:rsidR="00CB7977" w:rsidRPr="00CB7977" w:rsidRDefault="00CB7977" w:rsidP="00CB7977">
            <w:pPr>
              <w:rPr>
                <w:sz w:val="21"/>
                <w:szCs w:val="22"/>
              </w:rPr>
            </w:pPr>
            <w:ins w:id="2774" w:author="hyx" w:date="2018-11-10T18:57:00Z">
              <w:r w:rsidRPr="00CB7977">
                <w:t>c96s1m</w:t>
              </w:r>
            </w:ins>
            <w:del w:id="2775" w:author="hyx" w:date="2018-11-10T18:57:00Z">
              <w:r w:rsidRPr="00CB7977" w:rsidDel="001C3DD5">
                <w:rPr>
                  <w:rFonts w:hint="eastAsia"/>
                </w:rPr>
                <w:delText>软工</w:delText>
              </w:r>
              <w:r w:rsidRPr="00CB7977" w:rsidDel="001C3DD5">
                <w:delText>1601</w:delText>
              </w:r>
            </w:del>
          </w:p>
        </w:tc>
        <w:tc>
          <w:tcPr>
            <w:tcW w:w="1275" w:type="dxa"/>
            <w:vAlign w:val="center"/>
            <w:tcPrChange w:id="2776" w:author="hyx" w:date="2018-11-10T18:57:00Z">
              <w:tcPr>
                <w:tcW w:w="1194" w:type="dxa"/>
                <w:vAlign w:val="center"/>
              </w:tcPr>
            </w:tcPrChange>
          </w:tcPr>
          <w:p w14:paraId="0B06ACBE" w14:textId="09C10797" w:rsidR="00CB7977" w:rsidRPr="00CB7977" w:rsidRDefault="00CB7977" w:rsidP="00CB7977">
            <w:pPr>
              <w:rPr>
                <w:sz w:val="21"/>
                <w:szCs w:val="22"/>
              </w:rPr>
            </w:pPr>
            <w:ins w:id="2777" w:author="hyx" w:date="2018-11-10T18:57:00Z">
              <w:r w:rsidRPr="00CB7977">
                <w:rPr>
                  <w:bCs/>
                  <w:color w:val="000000"/>
                  <w:szCs w:val="21"/>
                </w:rPr>
                <w:t>245023559</w:t>
              </w:r>
            </w:ins>
            <w:del w:id="2778" w:author="hyx" w:date="2018-11-10T18:57:00Z">
              <w:r w:rsidRPr="00CB7977" w:rsidDel="001C3DD5">
                <w:rPr>
                  <w:bCs/>
                </w:rPr>
                <w:delText>31602227</w:delText>
              </w:r>
            </w:del>
          </w:p>
        </w:tc>
        <w:tc>
          <w:tcPr>
            <w:tcW w:w="1560" w:type="dxa"/>
            <w:vAlign w:val="center"/>
            <w:tcPrChange w:id="2779" w:author="hyx" w:date="2018-11-10T18:57:00Z">
              <w:tcPr>
                <w:tcW w:w="1560" w:type="dxa"/>
                <w:vAlign w:val="center"/>
              </w:tcPr>
            </w:tcPrChange>
          </w:tcPr>
          <w:p w14:paraId="1A1DABB9" w14:textId="77777777" w:rsidR="00CB7977" w:rsidRPr="00CB7977" w:rsidRDefault="00CB7977" w:rsidP="00CB7977">
            <w:pPr>
              <w:rPr>
                <w:sz w:val="21"/>
                <w:szCs w:val="22"/>
              </w:rPr>
            </w:pPr>
            <w:r w:rsidRPr="00CB7977">
              <w:t>13071869207</w:t>
            </w:r>
          </w:p>
        </w:tc>
        <w:tc>
          <w:tcPr>
            <w:tcW w:w="850" w:type="dxa"/>
            <w:vAlign w:val="center"/>
            <w:tcPrChange w:id="2780" w:author="hyx" w:date="2018-11-10T18:57:00Z">
              <w:tcPr>
                <w:tcW w:w="1112" w:type="dxa"/>
                <w:vAlign w:val="center"/>
              </w:tcPr>
            </w:tcPrChange>
          </w:tcPr>
          <w:p w14:paraId="7F51A29B" w14:textId="77777777" w:rsidR="00CB7977" w:rsidRPr="00CB7977" w:rsidRDefault="00CB7977" w:rsidP="00CB7977">
            <w:pPr>
              <w:rPr>
                <w:sz w:val="21"/>
                <w:szCs w:val="22"/>
              </w:rPr>
            </w:pPr>
            <w:r w:rsidRPr="00CB7977">
              <w:rPr>
                <w:rFonts w:hint="eastAsia"/>
              </w:rPr>
              <w:t>弘毅</w:t>
            </w:r>
            <w:r w:rsidRPr="00CB7977">
              <w:t>1-124</w:t>
            </w:r>
          </w:p>
        </w:tc>
      </w:tr>
      <w:tr w:rsidR="00CB7977" w:rsidRPr="0018304E" w14:paraId="6516071C" w14:textId="77777777" w:rsidTr="00CB7977">
        <w:trPr>
          <w:ins w:id="2781" w:author="hyx" w:date="2018-11-10T18:56:00Z"/>
        </w:trPr>
        <w:tc>
          <w:tcPr>
            <w:tcW w:w="959" w:type="dxa"/>
            <w:vAlign w:val="center"/>
            <w:tcPrChange w:id="2782" w:author="hyx" w:date="2018-11-10T18:57:00Z">
              <w:tcPr>
                <w:tcW w:w="1094" w:type="dxa"/>
                <w:vAlign w:val="center"/>
              </w:tcPr>
            </w:tcPrChange>
          </w:tcPr>
          <w:p w14:paraId="7ED14BCB" w14:textId="47D63835" w:rsidR="00CB7977" w:rsidRPr="00CB7977" w:rsidRDefault="00CB7977" w:rsidP="00CB7977">
            <w:pPr>
              <w:rPr>
                <w:ins w:id="2783" w:author="hyx" w:date="2018-11-10T18:56:00Z"/>
              </w:rPr>
            </w:pPr>
            <w:ins w:id="2784" w:author="hyx" w:date="2018-11-10T18:58:00Z">
              <w:r w:rsidRPr="00CB7977">
                <w:rPr>
                  <w:rFonts w:hint="eastAsia"/>
                </w:rPr>
                <w:t>原型设计员</w:t>
              </w:r>
            </w:ins>
          </w:p>
        </w:tc>
        <w:tc>
          <w:tcPr>
            <w:tcW w:w="992" w:type="dxa"/>
            <w:vAlign w:val="center"/>
            <w:tcPrChange w:id="2785" w:author="hyx" w:date="2018-11-10T18:57:00Z">
              <w:tcPr>
                <w:tcW w:w="1093" w:type="dxa"/>
                <w:vAlign w:val="center"/>
              </w:tcPr>
            </w:tcPrChange>
          </w:tcPr>
          <w:p w14:paraId="3E55A7F4" w14:textId="4A18CF92" w:rsidR="00CB7977" w:rsidRPr="00CB7977" w:rsidRDefault="00CB7977" w:rsidP="00CB7977">
            <w:pPr>
              <w:rPr>
                <w:ins w:id="2786" w:author="hyx" w:date="2018-11-10T18:56:00Z"/>
              </w:rPr>
            </w:pPr>
            <w:ins w:id="2787" w:author="hyx" w:date="2018-11-10T18:58:00Z">
              <w:r w:rsidRPr="00CB7977">
                <w:rPr>
                  <w:rFonts w:hint="eastAsia"/>
                </w:rPr>
                <w:t>黄叶轩</w:t>
              </w:r>
            </w:ins>
          </w:p>
        </w:tc>
        <w:tc>
          <w:tcPr>
            <w:tcW w:w="1985" w:type="dxa"/>
            <w:vAlign w:val="center"/>
            <w:tcPrChange w:id="2788" w:author="hyx" w:date="2018-11-10T18:57:00Z">
              <w:tcPr>
                <w:tcW w:w="1120" w:type="dxa"/>
                <w:vAlign w:val="center"/>
              </w:tcPr>
            </w:tcPrChange>
          </w:tcPr>
          <w:p w14:paraId="77190332" w14:textId="5BA0E00A" w:rsidR="00CB7977" w:rsidRPr="00CB7977" w:rsidRDefault="00CB7977" w:rsidP="00CB7977">
            <w:pPr>
              <w:rPr>
                <w:ins w:id="2789" w:author="hyx" w:date="2018-11-10T18:56:00Z"/>
              </w:rPr>
            </w:pPr>
            <w:ins w:id="2790" w:author="hyx" w:date="2018-11-10T18:58:00Z">
              <w:r w:rsidRPr="00CB7977">
                <w:rPr>
                  <w:rFonts w:hint="eastAsia"/>
                </w:rPr>
                <w:t>负责网站的原型设计，上传</w:t>
              </w:r>
              <w:r w:rsidRPr="00CB7977">
                <w:t>Git</w:t>
              </w:r>
            </w:ins>
          </w:p>
        </w:tc>
        <w:tc>
          <w:tcPr>
            <w:tcW w:w="1134" w:type="dxa"/>
            <w:vAlign w:val="center"/>
            <w:tcPrChange w:id="2791" w:author="hyx" w:date="2018-11-10T18:57:00Z">
              <w:tcPr>
                <w:tcW w:w="1123" w:type="dxa"/>
                <w:vAlign w:val="center"/>
              </w:tcPr>
            </w:tcPrChange>
          </w:tcPr>
          <w:p w14:paraId="159C80EA" w14:textId="5283A63B" w:rsidR="00CB7977" w:rsidRPr="00CB7977" w:rsidRDefault="00CB7977" w:rsidP="00CB7977">
            <w:pPr>
              <w:rPr>
                <w:ins w:id="2792" w:author="hyx" w:date="2018-11-10T18:56:00Z"/>
              </w:rPr>
            </w:pPr>
            <w:ins w:id="2793" w:author="hyx" w:date="2018-11-10T18:58:00Z">
              <w:r w:rsidRPr="00CB7977">
                <w:rPr>
                  <w:color w:val="000000"/>
                  <w:szCs w:val="21"/>
                </w:rPr>
                <w:t>Hyxzucc</w:t>
              </w:r>
            </w:ins>
          </w:p>
        </w:tc>
        <w:tc>
          <w:tcPr>
            <w:tcW w:w="1275" w:type="dxa"/>
            <w:vAlign w:val="center"/>
            <w:tcPrChange w:id="2794" w:author="hyx" w:date="2018-11-10T18:57:00Z">
              <w:tcPr>
                <w:tcW w:w="1194" w:type="dxa"/>
                <w:vAlign w:val="center"/>
              </w:tcPr>
            </w:tcPrChange>
          </w:tcPr>
          <w:p w14:paraId="300A4C47" w14:textId="02FB4623" w:rsidR="00CB7977" w:rsidRPr="00CB7977" w:rsidRDefault="00CB7977" w:rsidP="00CB7977">
            <w:pPr>
              <w:rPr>
                <w:ins w:id="2795" w:author="hyx" w:date="2018-11-10T18:56:00Z"/>
                <w:bCs/>
              </w:rPr>
            </w:pPr>
            <w:ins w:id="2796" w:author="hyx" w:date="2018-11-10T18:58:00Z">
              <w:r w:rsidRPr="00CB7977">
                <w:rPr>
                  <w:bCs/>
                  <w:color w:val="000000"/>
                  <w:szCs w:val="21"/>
                </w:rPr>
                <w:t>1103057282</w:t>
              </w:r>
            </w:ins>
          </w:p>
        </w:tc>
        <w:tc>
          <w:tcPr>
            <w:tcW w:w="1560" w:type="dxa"/>
            <w:vAlign w:val="center"/>
            <w:tcPrChange w:id="2797" w:author="hyx" w:date="2018-11-10T18:57:00Z">
              <w:tcPr>
                <w:tcW w:w="1560" w:type="dxa"/>
                <w:vAlign w:val="center"/>
              </w:tcPr>
            </w:tcPrChange>
          </w:tcPr>
          <w:p w14:paraId="161D0D46" w14:textId="2B696CE9" w:rsidR="00CB7977" w:rsidRPr="00CB7977" w:rsidRDefault="00CB7977" w:rsidP="00CB7977">
            <w:pPr>
              <w:rPr>
                <w:ins w:id="2798" w:author="hyx" w:date="2018-11-10T18:56:00Z"/>
              </w:rPr>
            </w:pPr>
            <w:ins w:id="2799" w:author="hyx" w:date="2018-11-10T18:58:00Z">
              <w:r w:rsidRPr="00CB7977">
                <w:rPr>
                  <w:bCs/>
                  <w:color w:val="000000"/>
                  <w:szCs w:val="21"/>
                </w:rPr>
                <w:t>13588899102</w:t>
              </w:r>
            </w:ins>
          </w:p>
        </w:tc>
        <w:tc>
          <w:tcPr>
            <w:tcW w:w="850" w:type="dxa"/>
            <w:vAlign w:val="center"/>
            <w:tcPrChange w:id="2800" w:author="hyx" w:date="2018-11-10T18:57:00Z">
              <w:tcPr>
                <w:tcW w:w="1112" w:type="dxa"/>
                <w:vAlign w:val="center"/>
              </w:tcPr>
            </w:tcPrChange>
          </w:tcPr>
          <w:p w14:paraId="5BA570EB" w14:textId="77777777" w:rsidR="00CB7977" w:rsidRPr="00CB7977" w:rsidRDefault="00CB7977" w:rsidP="00CB7977">
            <w:pPr>
              <w:rPr>
                <w:ins w:id="2801" w:author="hyx" w:date="2018-11-10T18:58:00Z"/>
                <w:rFonts w:cs="Helvetica Neue"/>
                <w:color w:val="000000"/>
                <w:szCs w:val="26"/>
                <w:rPrChange w:id="2802" w:author="hyx" w:date="2018-11-10T18:58:00Z">
                  <w:rPr>
                    <w:ins w:id="2803" w:author="hyx" w:date="2018-11-10T18:58:00Z"/>
                    <w:rFonts w:asciiTheme="majorEastAsia" w:eastAsiaTheme="majorEastAsia" w:hAnsiTheme="majorEastAsia" w:cs="Helvetica Neue"/>
                    <w:color w:val="000000"/>
                    <w:szCs w:val="26"/>
                  </w:rPr>
                </w:rPrChange>
              </w:rPr>
            </w:pPr>
            <w:ins w:id="2804" w:author="hyx" w:date="2018-11-10T18:58:00Z">
              <w:r w:rsidRPr="00CB7977">
                <w:rPr>
                  <w:rFonts w:cs="Helvetica Neue"/>
                  <w:color w:val="000000"/>
                  <w:szCs w:val="26"/>
                  <w:rPrChange w:id="2805" w:author="hyx" w:date="2018-11-10T18:58:00Z">
                    <w:rPr>
                      <w:rFonts w:asciiTheme="majorEastAsia" w:eastAsiaTheme="majorEastAsia" w:hAnsiTheme="majorEastAsia" w:cs="Helvetica Neue"/>
                      <w:color w:val="000000"/>
                      <w:szCs w:val="26"/>
                    </w:rPr>
                  </w:rPrChange>
                </w:rPr>
                <w:t>弘毅</w:t>
              </w:r>
            </w:ins>
          </w:p>
          <w:p w14:paraId="7392E2DC" w14:textId="74E9E074" w:rsidR="00CB7977" w:rsidRPr="00CB7977" w:rsidRDefault="00CB7977" w:rsidP="00CB7977">
            <w:pPr>
              <w:rPr>
                <w:ins w:id="2806" w:author="hyx" w:date="2018-11-10T18:56:00Z"/>
              </w:rPr>
            </w:pPr>
            <w:ins w:id="2807" w:author="hyx" w:date="2018-11-10T18:58:00Z">
              <w:r w:rsidRPr="00CB7977">
                <w:rPr>
                  <w:rFonts w:cs="Helvetica Neue"/>
                  <w:color w:val="000000"/>
                  <w:szCs w:val="26"/>
                  <w:rPrChange w:id="2808" w:author="hyx" w:date="2018-11-10T18:58:00Z">
                    <w:rPr>
                      <w:rFonts w:asciiTheme="majorEastAsia" w:eastAsiaTheme="majorEastAsia" w:hAnsiTheme="majorEastAsia" w:cs="Helvetica Neue"/>
                      <w:color w:val="000000"/>
                      <w:szCs w:val="26"/>
                    </w:rPr>
                  </w:rPrChange>
                </w:rPr>
                <w:t>2-210</w:t>
              </w:r>
            </w:ins>
          </w:p>
        </w:tc>
      </w:tr>
    </w:tbl>
    <w:p w14:paraId="409D1B06" w14:textId="77777777" w:rsidR="00832347" w:rsidDel="00CB7977" w:rsidRDefault="00832347" w:rsidP="00832347">
      <w:pPr>
        <w:rPr>
          <w:del w:id="2809" w:author="hyx" w:date="2018-11-10T19:00:00Z"/>
        </w:rPr>
      </w:pPr>
    </w:p>
    <w:p w14:paraId="6B0DEF5C" w14:textId="2A599BA1" w:rsidR="00832347" w:rsidDel="00CB7977" w:rsidRDefault="00832347" w:rsidP="00832347">
      <w:pPr>
        <w:rPr>
          <w:del w:id="2810" w:author="hyx" w:date="2018-11-10T19:00:00Z"/>
        </w:rPr>
      </w:pPr>
    </w:p>
    <w:p w14:paraId="20423217" w14:textId="77777777" w:rsidR="00810050" w:rsidRDefault="00810050" w:rsidP="00832347"/>
    <w:p w14:paraId="10A48925" w14:textId="77777777" w:rsidR="00832347" w:rsidRDefault="00832347" w:rsidP="00B306C0">
      <w:pPr>
        <w:pStyle w:val="a1"/>
      </w:pPr>
      <w:bookmarkStart w:id="2811" w:name="_Toc497223494"/>
      <w:bookmarkStart w:id="2812" w:name="_Toc529724927"/>
      <w:r>
        <w:rPr>
          <w:rFonts w:hint="eastAsia"/>
        </w:rPr>
        <w:t>用户访谈员</w:t>
      </w:r>
      <w:bookmarkEnd w:id="2811"/>
      <w:bookmarkEnd w:id="2812"/>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tbl>
      <w:tblPr>
        <w:tblStyle w:val="aff1"/>
        <w:tblW w:w="8755" w:type="dxa"/>
        <w:tblLayout w:type="fixed"/>
        <w:tblLook w:val="04A0" w:firstRow="1" w:lastRow="0" w:firstColumn="1" w:lastColumn="0" w:noHBand="0" w:noVBand="1"/>
        <w:tblPrChange w:id="2813" w:author="hyx" w:date="2018-11-10T19:00:00Z">
          <w:tblPr>
            <w:tblStyle w:val="aff1"/>
            <w:tblW w:w="8868" w:type="dxa"/>
            <w:tblLayout w:type="fixed"/>
            <w:tblLook w:val="04A0" w:firstRow="1" w:lastRow="0" w:firstColumn="1" w:lastColumn="0" w:noHBand="0" w:noVBand="1"/>
          </w:tblPr>
        </w:tblPrChange>
      </w:tblPr>
      <w:tblGrid>
        <w:gridCol w:w="959"/>
        <w:gridCol w:w="184"/>
        <w:gridCol w:w="808"/>
        <w:gridCol w:w="336"/>
        <w:gridCol w:w="1155"/>
        <w:gridCol w:w="494"/>
        <w:gridCol w:w="661"/>
        <w:gridCol w:w="473"/>
        <w:gridCol w:w="705"/>
        <w:gridCol w:w="854"/>
        <w:gridCol w:w="517"/>
        <w:gridCol w:w="868"/>
        <w:gridCol w:w="282"/>
        <w:gridCol w:w="459"/>
        <w:tblGridChange w:id="2814">
          <w:tblGrid>
            <w:gridCol w:w="959"/>
            <w:gridCol w:w="184"/>
            <w:gridCol w:w="808"/>
            <w:gridCol w:w="336"/>
            <w:gridCol w:w="1155"/>
            <w:gridCol w:w="494"/>
            <w:gridCol w:w="661"/>
            <w:gridCol w:w="473"/>
            <w:gridCol w:w="705"/>
            <w:gridCol w:w="854"/>
            <w:gridCol w:w="517"/>
            <w:gridCol w:w="868"/>
            <w:gridCol w:w="282"/>
            <w:gridCol w:w="459"/>
          </w:tblGrid>
        </w:tblGridChange>
      </w:tblGrid>
      <w:tr w:rsidR="00CB7977" w:rsidRPr="00F100C9" w14:paraId="4163B940" w14:textId="77777777" w:rsidTr="00CB7977">
        <w:trPr>
          <w:ins w:id="2815" w:author="hyx" w:date="2018-11-10T19:00:00Z"/>
          <w:trPrChange w:id="2816" w:author="hyx" w:date="2018-11-10T19:00:00Z">
            <w:trPr>
              <w:wAfter w:w="113" w:type="dxa"/>
            </w:trPr>
          </w:trPrChange>
        </w:trPr>
        <w:tc>
          <w:tcPr>
            <w:tcW w:w="959" w:type="dxa"/>
            <w:shd w:val="clear" w:color="auto" w:fill="BDD6EE" w:themeFill="accent1" w:themeFillTint="66"/>
            <w:vAlign w:val="center"/>
            <w:tcPrChange w:id="2817" w:author="hyx" w:date="2018-11-10T19:00:00Z">
              <w:tcPr>
                <w:tcW w:w="959" w:type="dxa"/>
                <w:shd w:val="clear" w:color="auto" w:fill="BDD6EE" w:themeFill="accent1" w:themeFillTint="66"/>
                <w:vAlign w:val="center"/>
              </w:tcPr>
            </w:tcPrChange>
          </w:tcPr>
          <w:p w14:paraId="6EB4A39E" w14:textId="77777777" w:rsidR="00CB7977" w:rsidRPr="00F100C9" w:rsidRDefault="00CB7977" w:rsidP="004531A4">
            <w:pPr>
              <w:rPr>
                <w:ins w:id="2818" w:author="hyx" w:date="2018-11-10T19:00:00Z"/>
                <w:sz w:val="21"/>
                <w:szCs w:val="21"/>
              </w:rPr>
            </w:pPr>
            <w:ins w:id="2819" w:author="hyx" w:date="2018-11-10T19:00:00Z">
              <w:r w:rsidRPr="00F100C9">
                <w:rPr>
                  <w:rFonts w:hint="eastAsia"/>
                  <w:b/>
                  <w:color w:val="000000"/>
                  <w:sz w:val="21"/>
                  <w:szCs w:val="21"/>
                </w:rPr>
                <w:t>职务</w:t>
              </w:r>
            </w:ins>
          </w:p>
        </w:tc>
        <w:tc>
          <w:tcPr>
            <w:tcW w:w="992" w:type="dxa"/>
            <w:gridSpan w:val="2"/>
            <w:shd w:val="clear" w:color="auto" w:fill="BDD6EE" w:themeFill="accent1" w:themeFillTint="66"/>
            <w:vAlign w:val="center"/>
            <w:tcPrChange w:id="2820" w:author="hyx" w:date="2018-11-10T19:00:00Z">
              <w:tcPr>
                <w:tcW w:w="992" w:type="dxa"/>
                <w:gridSpan w:val="2"/>
                <w:shd w:val="clear" w:color="auto" w:fill="BDD6EE" w:themeFill="accent1" w:themeFillTint="66"/>
                <w:vAlign w:val="center"/>
              </w:tcPr>
            </w:tcPrChange>
          </w:tcPr>
          <w:p w14:paraId="22F5E235" w14:textId="77777777" w:rsidR="00CB7977" w:rsidRPr="00F100C9" w:rsidRDefault="00CB7977" w:rsidP="004531A4">
            <w:pPr>
              <w:rPr>
                <w:ins w:id="2821" w:author="hyx" w:date="2018-11-10T19:00:00Z"/>
                <w:sz w:val="21"/>
                <w:szCs w:val="21"/>
              </w:rPr>
            </w:pPr>
            <w:ins w:id="2822" w:author="hyx" w:date="2018-11-10T19:00:00Z">
              <w:r w:rsidRPr="00F100C9">
                <w:rPr>
                  <w:rFonts w:hint="eastAsia"/>
                  <w:b/>
                  <w:color w:val="000000"/>
                  <w:sz w:val="21"/>
                  <w:szCs w:val="21"/>
                </w:rPr>
                <w:t>姓名</w:t>
              </w:r>
            </w:ins>
          </w:p>
        </w:tc>
        <w:tc>
          <w:tcPr>
            <w:tcW w:w="1985" w:type="dxa"/>
            <w:gridSpan w:val="3"/>
            <w:shd w:val="clear" w:color="auto" w:fill="BDD6EE" w:themeFill="accent1" w:themeFillTint="66"/>
            <w:vAlign w:val="center"/>
            <w:tcPrChange w:id="2823" w:author="hyx" w:date="2018-11-10T19:00:00Z">
              <w:tcPr>
                <w:tcW w:w="1985" w:type="dxa"/>
                <w:gridSpan w:val="3"/>
                <w:shd w:val="clear" w:color="auto" w:fill="BDD6EE" w:themeFill="accent1" w:themeFillTint="66"/>
                <w:vAlign w:val="center"/>
              </w:tcPr>
            </w:tcPrChange>
          </w:tcPr>
          <w:p w14:paraId="4DF3BDD4" w14:textId="77777777" w:rsidR="00CB7977" w:rsidRPr="00F100C9" w:rsidRDefault="00CB7977" w:rsidP="004531A4">
            <w:pPr>
              <w:rPr>
                <w:ins w:id="2824" w:author="hyx" w:date="2018-11-10T19:00:00Z"/>
                <w:sz w:val="21"/>
                <w:szCs w:val="21"/>
              </w:rPr>
            </w:pPr>
            <w:ins w:id="2825" w:author="hyx" w:date="2018-11-10T19:00:00Z">
              <w:r w:rsidRPr="00F100C9">
                <w:rPr>
                  <w:rFonts w:hint="eastAsia"/>
                  <w:b/>
                  <w:color w:val="000000"/>
                  <w:sz w:val="21"/>
                  <w:szCs w:val="21"/>
                </w:rPr>
                <w:t>负责内容</w:t>
              </w:r>
            </w:ins>
          </w:p>
        </w:tc>
        <w:tc>
          <w:tcPr>
            <w:tcW w:w="1134" w:type="dxa"/>
            <w:gridSpan w:val="2"/>
            <w:shd w:val="clear" w:color="auto" w:fill="BDD6EE" w:themeFill="accent1" w:themeFillTint="66"/>
            <w:vAlign w:val="center"/>
            <w:tcPrChange w:id="2826" w:author="hyx" w:date="2018-11-10T19:00:00Z">
              <w:tcPr>
                <w:tcW w:w="1134" w:type="dxa"/>
                <w:gridSpan w:val="2"/>
                <w:shd w:val="clear" w:color="auto" w:fill="BDD6EE" w:themeFill="accent1" w:themeFillTint="66"/>
                <w:vAlign w:val="center"/>
              </w:tcPr>
            </w:tcPrChange>
          </w:tcPr>
          <w:p w14:paraId="1AC65F29" w14:textId="77777777" w:rsidR="00CB7977" w:rsidRPr="00F100C9" w:rsidRDefault="00CB7977" w:rsidP="004531A4">
            <w:pPr>
              <w:rPr>
                <w:ins w:id="2827" w:author="hyx" w:date="2018-11-10T19:00:00Z"/>
                <w:sz w:val="21"/>
                <w:szCs w:val="21"/>
              </w:rPr>
            </w:pPr>
            <w:ins w:id="2828" w:author="hyx" w:date="2018-11-10T19:00:00Z">
              <w:r>
                <w:rPr>
                  <w:rFonts w:hint="eastAsia"/>
                  <w:b/>
                  <w:color w:val="000000"/>
                  <w:sz w:val="21"/>
                  <w:szCs w:val="21"/>
                </w:rPr>
                <w:t>微信号</w:t>
              </w:r>
            </w:ins>
          </w:p>
        </w:tc>
        <w:tc>
          <w:tcPr>
            <w:tcW w:w="1559" w:type="dxa"/>
            <w:gridSpan w:val="2"/>
            <w:shd w:val="clear" w:color="auto" w:fill="BDD6EE" w:themeFill="accent1" w:themeFillTint="66"/>
            <w:vAlign w:val="center"/>
            <w:tcPrChange w:id="2829" w:author="hyx" w:date="2018-11-10T19:00:00Z">
              <w:tcPr>
                <w:tcW w:w="1559" w:type="dxa"/>
                <w:gridSpan w:val="2"/>
                <w:shd w:val="clear" w:color="auto" w:fill="BDD6EE" w:themeFill="accent1" w:themeFillTint="66"/>
                <w:vAlign w:val="center"/>
              </w:tcPr>
            </w:tcPrChange>
          </w:tcPr>
          <w:p w14:paraId="473D6603" w14:textId="77777777" w:rsidR="00CB7977" w:rsidRPr="00F100C9" w:rsidRDefault="00CB7977" w:rsidP="004531A4">
            <w:pPr>
              <w:rPr>
                <w:ins w:id="2830" w:author="hyx" w:date="2018-11-10T19:00:00Z"/>
                <w:sz w:val="21"/>
                <w:szCs w:val="21"/>
              </w:rPr>
            </w:pPr>
            <w:ins w:id="2831" w:author="hyx" w:date="2018-11-10T19:00:00Z">
              <w:r>
                <w:rPr>
                  <w:rFonts w:hint="eastAsia"/>
                  <w:b/>
                  <w:color w:val="000000"/>
                  <w:sz w:val="21"/>
                  <w:szCs w:val="21"/>
                </w:rPr>
                <w:t>QQ号</w:t>
              </w:r>
            </w:ins>
          </w:p>
        </w:tc>
        <w:tc>
          <w:tcPr>
            <w:tcW w:w="1385" w:type="dxa"/>
            <w:gridSpan w:val="2"/>
            <w:shd w:val="clear" w:color="auto" w:fill="BDD6EE" w:themeFill="accent1" w:themeFillTint="66"/>
            <w:vAlign w:val="center"/>
            <w:tcPrChange w:id="2832" w:author="hyx" w:date="2018-11-10T19:00:00Z">
              <w:tcPr>
                <w:tcW w:w="1385" w:type="dxa"/>
                <w:gridSpan w:val="2"/>
                <w:shd w:val="clear" w:color="auto" w:fill="BDD6EE" w:themeFill="accent1" w:themeFillTint="66"/>
                <w:vAlign w:val="center"/>
              </w:tcPr>
            </w:tcPrChange>
          </w:tcPr>
          <w:p w14:paraId="197F4AD2" w14:textId="77777777" w:rsidR="00CB7977" w:rsidRPr="00F100C9" w:rsidRDefault="00CB7977" w:rsidP="004531A4">
            <w:pPr>
              <w:rPr>
                <w:ins w:id="2833" w:author="hyx" w:date="2018-11-10T19:00:00Z"/>
                <w:sz w:val="21"/>
                <w:szCs w:val="21"/>
              </w:rPr>
            </w:pPr>
            <w:ins w:id="2834" w:author="hyx" w:date="2018-11-10T19:00:00Z">
              <w:r w:rsidRPr="00F100C9">
                <w:rPr>
                  <w:rFonts w:hint="eastAsia"/>
                  <w:b/>
                  <w:color w:val="000000"/>
                  <w:sz w:val="21"/>
                  <w:szCs w:val="21"/>
                </w:rPr>
                <w:t>电话号码</w:t>
              </w:r>
            </w:ins>
          </w:p>
        </w:tc>
        <w:tc>
          <w:tcPr>
            <w:tcW w:w="741" w:type="dxa"/>
            <w:gridSpan w:val="2"/>
            <w:shd w:val="clear" w:color="auto" w:fill="BDD6EE" w:themeFill="accent1" w:themeFillTint="66"/>
            <w:vAlign w:val="center"/>
            <w:tcPrChange w:id="2835" w:author="hyx" w:date="2018-11-10T19:00:00Z">
              <w:tcPr>
                <w:tcW w:w="741" w:type="dxa"/>
                <w:gridSpan w:val="2"/>
                <w:shd w:val="clear" w:color="auto" w:fill="BDD6EE" w:themeFill="accent1" w:themeFillTint="66"/>
                <w:vAlign w:val="center"/>
              </w:tcPr>
            </w:tcPrChange>
          </w:tcPr>
          <w:p w14:paraId="436629F0" w14:textId="77777777" w:rsidR="00CB7977" w:rsidRPr="00F100C9" w:rsidRDefault="00CB7977" w:rsidP="004531A4">
            <w:pPr>
              <w:rPr>
                <w:ins w:id="2836" w:author="hyx" w:date="2018-11-10T19:00:00Z"/>
                <w:sz w:val="21"/>
                <w:szCs w:val="21"/>
              </w:rPr>
            </w:pPr>
            <w:ins w:id="2837" w:author="hyx" w:date="2018-11-10T19:00:00Z">
              <w:r w:rsidRPr="00F100C9">
                <w:rPr>
                  <w:rFonts w:hint="eastAsia"/>
                  <w:b/>
                  <w:color w:val="000000"/>
                  <w:sz w:val="21"/>
                  <w:szCs w:val="21"/>
                </w:rPr>
                <w:t>寝室号</w:t>
              </w:r>
            </w:ins>
          </w:p>
        </w:tc>
      </w:tr>
      <w:tr w:rsidR="00CB7977" w:rsidRPr="00F100C9" w14:paraId="499C6546" w14:textId="77777777" w:rsidTr="00CB7977">
        <w:trPr>
          <w:ins w:id="2838" w:author="hyx" w:date="2018-11-10T19:00:00Z"/>
          <w:trPrChange w:id="2839" w:author="hyx" w:date="2018-11-10T19:00:00Z">
            <w:trPr>
              <w:wAfter w:w="113" w:type="dxa"/>
            </w:trPr>
          </w:trPrChange>
        </w:trPr>
        <w:tc>
          <w:tcPr>
            <w:tcW w:w="959" w:type="dxa"/>
            <w:vAlign w:val="center"/>
            <w:tcPrChange w:id="2840" w:author="hyx" w:date="2018-11-10T19:00:00Z">
              <w:tcPr>
                <w:tcW w:w="959" w:type="dxa"/>
                <w:vAlign w:val="center"/>
              </w:tcPr>
            </w:tcPrChange>
          </w:tcPr>
          <w:p w14:paraId="29C696A8" w14:textId="5F5130C7" w:rsidR="00CB7977" w:rsidRPr="0096490C" w:rsidRDefault="00CB7977" w:rsidP="004531A4">
            <w:pPr>
              <w:rPr>
                <w:ins w:id="2841" w:author="hyx" w:date="2018-11-10T19:00:00Z"/>
                <w:sz w:val="21"/>
                <w:szCs w:val="21"/>
              </w:rPr>
            </w:pPr>
            <w:ins w:id="2842" w:author="hyx" w:date="2018-11-10T19:00:00Z">
              <w:r>
                <w:rPr>
                  <w:rFonts w:hint="eastAsia"/>
                  <w:sz w:val="21"/>
                  <w:szCs w:val="21"/>
                </w:rPr>
                <w:t>用户访谈员</w:t>
              </w:r>
            </w:ins>
          </w:p>
        </w:tc>
        <w:tc>
          <w:tcPr>
            <w:tcW w:w="992" w:type="dxa"/>
            <w:gridSpan w:val="2"/>
            <w:vAlign w:val="center"/>
            <w:tcPrChange w:id="2843" w:author="hyx" w:date="2018-11-10T19:00:00Z">
              <w:tcPr>
                <w:tcW w:w="992" w:type="dxa"/>
                <w:gridSpan w:val="2"/>
                <w:vAlign w:val="center"/>
              </w:tcPr>
            </w:tcPrChange>
          </w:tcPr>
          <w:p w14:paraId="428E6CAB" w14:textId="77777777" w:rsidR="00CB7977" w:rsidRPr="00FF6AD1" w:rsidRDefault="00CB7977" w:rsidP="004531A4">
            <w:pPr>
              <w:rPr>
                <w:ins w:id="2844" w:author="hyx" w:date="2018-11-10T19:00:00Z"/>
                <w:sz w:val="21"/>
                <w:szCs w:val="21"/>
              </w:rPr>
            </w:pPr>
            <w:ins w:id="2845" w:author="hyx" w:date="2018-11-10T19:00:00Z">
              <w:r w:rsidRPr="00FF6AD1">
                <w:rPr>
                  <w:rFonts w:hint="eastAsia"/>
                  <w:bCs/>
                  <w:color w:val="000000"/>
                  <w:sz w:val="21"/>
                  <w:szCs w:val="21"/>
                </w:rPr>
                <w:t>黄叶轩</w:t>
              </w:r>
            </w:ins>
          </w:p>
        </w:tc>
        <w:tc>
          <w:tcPr>
            <w:tcW w:w="1985" w:type="dxa"/>
            <w:gridSpan w:val="3"/>
            <w:vAlign w:val="center"/>
            <w:tcPrChange w:id="2846" w:author="hyx" w:date="2018-11-10T19:00:00Z">
              <w:tcPr>
                <w:tcW w:w="1985" w:type="dxa"/>
                <w:gridSpan w:val="3"/>
                <w:vAlign w:val="center"/>
              </w:tcPr>
            </w:tcPrChange>
          </w:tcPr>
          <w:p w14:paraId="6CEBBA74" w14:textId="19DDFE1E" w:rsidR="00CB7977" w:rsidRPr="0096490C" w:rsidRDefault="00CB7977" w:rsidP="004531A4">
            <w:pPr>
              <w:rPr>
                <w:ins w:id="2847" w:author="hyx" w:date="2018-11-10T19:00:00Z"/>
                <w:sz w:val="21"/>
                <w:szCs w:val="21"/>
              </w:rPr>
            </w:pPr>
            <w:ins w:id="2848" w:author="hyx" w:date="2018-11-10T19:01:00Z">
              <w:r w:rsidRPr="00CB7977">
                <w:rPr>
                  <w:rFonts w:hint="eastAsia"/>
                  <w:color w:val="000000"/>
                  <w:sz w:val="21"/>
                  <w:szCs w:val="21"/>
                </w:rPr>
                <w:t>负责访谈问题的编写</w:t>
              </w:r>
            </w:ins>
          </w:p>
        </w:tc>
        <w:tc>
          <w:tcPr>
            <w:tcW w:w="1134" w:type="dxa"/>
            <w:gridSpan w:val="2"/>
            <w:vAlign w:val="center"/>
            <w:tcPrChange w:id="2849" w:author="hyx" w:date="2018-11-10T19:00:00Z">
              <w:tcPr>
                <w:tcW w:w="1134" w:type="dxa"/>
                <w:gridSpan w:val="2"/>
                <w:vAlign w:val="center"/>
              </w:tcPr>
            </w:tcPrChange>
          </w:tcPr>
          <w:p w14:paraId="2A5CE848" w14:textId="77777777" w:rsidR="00CB7977" w:rsidRPr="0096490C" w:rsidRDefault="00CB7977" w:rsidP="004531A4">
            <w:pPr>
              <w:rPr>
                <w:ins w:id="2850" w:author="hyx" w:date="2018-11-10T19:00:00Z"/>
                <w:sz w:val="21"/>
                <w:szCs w:val="21"/>
              </w:rPr>
            </w:pPr>
            <w:ins w:id="2851" w:author="hyx" w:date="2018-11-10T19:00:00Z">
              <w:r>
                <w:rPr>
                  <w:rFonts w:hint="eastAsia"/>
                  <w:color w:val="000000"/>
                  <w:sz w:val="21"/>
                  <w:szCs w:val="21"/>
                </w:rPr>
                <w:t>Hyxzucc</w:t>
              </w:r>
            </w:ins>
          </w:p>
        </w:tc>
        <w:tc>
          <w:tcPr>
            <w:tcW w:w="1559" w:type="dxa"/>
            <w:gridSpan w:val="2"/>
            <w:vAlign w:val="center"/>
            <w:tcPrChange w:id="2852" w:author="hyx" w:date="2018-11-10T19:00:00Z">
              <w:tcPr>
                <w:tcW w:w="1559" w:type="dxa"/>
                <w:gridSpan w:val="2"/>
                <w:vAlign w:val="center"/>
              </w:tcPr>
            </w:tcPrChange>
          </w:tcPr>
          <w:p w14:paraId="4947DA9D" w14:textId="77777777" w:rsidR="00CB7977" w:rsidRPr="0096490C" w:rsidRDefault="00CB7977" w:rsidP="004531A4">
            <w:pPr>
              <w:rPr>
                <w:ins w:id="2853" w:author="hyx" w:date="2018-11-10T19:00:00Z"/>
                <w:sz w:val="21"/>
                <w:szCs w:val="21"/>
              </w:rPr>
            </w:pPr>
            <w:ins w:id="2854" w:author="hyx" w:date="2018-11-10T19:00:00Z">
              <w:r>
                <w:rPr>
                  <w:bCs/>
                  <w:color w:val="000000"/>
                  <w:sz w:val="21"/>
                  <w:szCs w:val="21"/>
                </w:rPr>
                <w:t>1103057282</w:t>
              </w:r>
            </w:ins>
          </w:p>
        </w:tc>
        <w:tc>
          <w:tcPr>
            <w:tcW w:w="1385" w:type="dxa"/>
            <w:gridSpan w:val="2"/>
            <w:vAlign w:val="center"/>
            <w:tcPrChange w:id="2855" w:author="hyx" w:date="2018-11-10T19:00:00Z">
              <w:tcPr>
                <w:tcW w:w="1385" w:type="dxa"/>
                <w:gridSpan w:val="2"/>
                <w:vAlign w:val="center"/>
              </w:tcPr>
            </w:tcPrChange>
          </w:tcPr>
          <w:p w14:paraId="649A854F" w14:textId="77777777" w:rsidR="00CB7977" w:rsidRPr="0096490C" w:rsidRDefault="00CB7977" w:rsidP="004531A4">
            <w:pPr>
              <w:rPr>
                <w:ins w:id="2856" w:author="hyx" w:date="2018-11-10T19:00:00Z"/>
                <w:sz w:val="21"/>
                <w:szCs w:val="21"/>
              </w:rPr>
            </w:pPr>
            <w:ins w:id="2857" w:author="hyx" w:date="2018-11-10T19:00:00Z">
              <w:r>
                <w:rPr>
                  <w:bCs/>
                  <w:color w:val="000000"/>
                  <w:sz w:val="21"/>
                  <w:szCs w:val="21"/>
                </w:rPr>
                <w:t>13588899102</w:t>
              </w:r>
            </w:ins>
          </w:p>
        </w:tc>
        <w:tc>
          <w:tcPr>
            <w:tcW w:w="741" w:type="dxa"/>
            <w:gridSpan w:val="2"/>
            <w:vAlign w:val="center"/>
            <w:tcPrChange w:id="2858" w:author="hyx" w:date="2018-11-10T19:00:00Z">
              <w:tcPr>
                <w:tcW w:w="741" w:type="dxa"/>
                <w:gridSpan w:val="2"/>
                <w:vAlign w:val="center"/>
              </w:tcPr>
            </w:tcPrChange>
          </w:tcPr>
          <w:p w14:paraId="16F92475" w14:textId="77777777" w:rsidR="00CB7977" w:rsidRDefault="00CB7977" w:rsidP="004531A4">
            <w:pPr>
              <w:rPr>
                <w:ins w:id="2859" w:author="hyx" w:date="2018-11-10T19:00:00Z"/>
                <w:rFonts w:asciiTheme="majorEastAsia" w:eastAsiaTheme="majorEastAsia" w:hAnsiTheme="majorEastAsia" w:cs="Helvetica Neue"/>
                <w:color w:val="000000"/>
                <w:szCs w:val="26"/>
              </w:rPr>
            </w:pPr>
            <w:ins w:id="2860" w:author="hyx" w:date="2018-11-10T19:00:00Z">
              <w:r>
                <w:rPr>
                  <w:rFonts w:asciiTheme="majorEastAsia" w:eastAsiaTheme="majorEastAsia" w:hAnsiTheme="majorEastAsia" w:cs="Helvetica Neue"/>
                  <w:color w:val="000000"/>
                  <w:szCs w:val="26"/>
                </w:rPr>
                <w:t>弘毅</w:t>
              </w:r>
            </w:ins>
          </w:p>
          <w:p w14:paraId="6EF86089" w14:textId="77777777" w:rsidR="00CB7977" w:rsidRPr="0096490C" w:rsidRDefault="00CB7977" w:rsidP="004531A4">
            <w:pPr>
              <w:rPr>
                <w:ins w:id="2861" w:author="hyx" w:date="2018-11-10T19:00:00Z"/>
                <w:sz w:val="21"/>
                <w:szCs w:val="21"/>
              </w:rPr>
            </w:pPr>
            <w:ins w:id="2862" w:author="hyx" w:date="2018-11-10T19:00:00Z">
              <w:r>
                <w:rPr>
                  <w:rFonts w:asciiTheme="majorEastAsia" w:eastAsiaTheme="majorEastAsia" w:hAnsiTheme="majorEastAsia" w:cs="Helvetica Neue"/>
                  <w:color w:val="000000"/>
                  <w:szCs w:val="26"/>
                </w:rPr>
                <w:t>2-210</w:t>
              </w:r>
            </w:ins>
          </w:p>
        </w:tc>
      </w:tr>
      <w:tr w:rsidR="00CB7977" w:rsidRPr="00F100C9" w14:paraId="6E2015F0" w14:textId="77777777" w:rsidTr="00CB7977">
        <w:trPr>
          <w:ins w:id="2863" w:author="hyx" w:date="2018-11-10T19:00:00Z"/>
          <w:trPrChange w:id="2864" w:author="hyx" w:date="2018-11-10T19:00:00Z">
            <w:trPr>
              <w:wAfter w:w="113" w:type="dxa"/>
            </w:trPr>
          </w:trPrChange>
        </w:trPr>
        <w:tc>
          <w:tcPr>
            <w:tcW w:w="959" w:type="dxa"/>
            <w:vAlign w:val="center"/>
            <w:tcPrChange w:id="2865" w:author="hyx" w:date="2018-11-10T19:00:00Z">
              <w:tcPr>
                <w:tcW w:w="959" w:type="dxa"/>
                <w:vAlign w:val="center"/>
              </w:tcPr>
            </w:tcPrChange>
          </w:tcPr>
          <w:p w14:paraId="0FE611DD" w14:textId="08B6CD19" w:rsidR="00CB7977" w:rsidRPr="0096490C" w:rsidRDefault="00CB7977" w:rsidP="004531A4">
            <w:pPr>
              <w:rPr>
                <w:ins w:id="2866" w:author="hyx" w:date="2018-11-10T19:00:00Z"/>
                <w:sz w:val="21"/>
                <w:szCs w:val="21"/>
              </w:rPr>
            </w:pPr>
            <w:ins w:id="2867" w:author="hyx" w:date="2018-11-10T19:01:00Z">
              <w:r>
                <w:rPr>
                  <w:rFonts w:hint="eastAsia"/>
                  <w:sz w:val="21"/>
                  <w:szCs w:val="21"/>
                </w:rPr>
                <w:t>用户访谈员</w:t>
              </w:r>
            </w:ins>
          </w:p>
        </w:tc>
        <w:tc>
          <w:tcPr>
            <w:tcW w:w="992" w:type="dxa"/>
            <w:gridSpan w:val="2"/>
            <w:vAlign w:val="center"/>
            <w:tcPrChange w:id="2868" w:author="hyx" w:date="2018-11-10T19:00:00Z">
              <w:tcPr>
                <w:tcW w:w="992" w:type="dxa"/>
                <w:gridSpan w:val="2"/>
                <w:vAlign w:val="center"/>
              </w:tcPr>
            </w:tcPrChange>
          </w:tcPr>
          <w:p w14:paraId="08480030" w14:textId="77777777" w:rsidR="00CB7977" w:rsidRPr="00FF6AD1" w:rsidRDefault="00CB7977" w:rsidP="004531A4">
            <w:pPr>
              <w:rPr>
                <w:ins w:id="2869" w:author="hyx" w:date="2018-11-10T19:00:00Z"/>
                <w:sz w:val="21"/>
                <w:szCs w:val="21"/>
              </w:rPr>
            </w:pPr>
            <w:ins w:id="2870" w:author="hyx" w:date="2018-11-10T19:00:00Z">
              <w:r w:rsidRPr="00FF6AD1">
                <w:rPr>
                  <w:rFonts w:hint="eastAsia"/>
                  <w:bCs/>
                  <w:color w:val="000000"/>
                  <w:sz w:val="21"/>
                  <w:szCs w:val="21"/>
                </w:rPr>
                <w:t>陈俊仁</w:t>
              </w:r>
            </w:ins>
          </w:p>
        </w:tc>
        <w:tc>
          <w:tcPr>
            <w:tcW w:w="1985" w:type="dxa"/>
            <w:gridSpan w:val="3"/>
            <w:vAlign w:val="center"/>
            <w:tcPrChange w:id="2871" w:author="hyx" w:date="2018-11-10T19:00:00Z">
              <w:tcPr>
                <w:tcW w:w="1985" w:type="dxa"/>
                <w:gridSpan w:val="3"/>
                <w:vAlign w:val="center"/>
              </w:tcPr>
            </w:tcPrChange>
          </w:tcPr>
          <w:p w14:paraId="4D3BEE0E" w14:textId="27C260F3" w:rsidR="00CB7977" w:rsidRPr="0096490C" w:rsidRDefault="00CB7977" w:rsidP="004531A4">
            <w:pPr>
              <w:rPr>
                <w:ins w:id="2872" w:author="hyx" w:date="2018-11-10T19:00:00Z"/>
                <w:sz w:val="21"/>
                <w:szCs w:val="21"/>
              </w:rPr>
            </w:pPr>
            <w:ins w:id="2873" w:author="hyx" w:date="2018-11-10T19:01:00Z">
              <w:r w:rsidRPr="00CB7977">
                <w:rPr>
                  <w:rFonts w:hint="eastAsia"/>
                  <w:sz w:val="21"/>
                  <w:szCs w:val="21"/>
                </w:rPr>
                <w:t>负责记录访谈</w:t>
              </w:r>
            </w:ins>
          </w:p>
        </w:tc>
        <w:tc>
          <w:tcPr>
            <w:tcW w:w="1134" w:type="dxa"/>
            <w:gridSpan w:val="2"/>
            <w:vAlign w:val="center"/>
            <w:tcPrChange w:id="2874" w:author="hyx" w:date="2018-11-10T19:00:00Z">
              <w:tcPr>
                <w:tcW w:w="1134" w:type="dxa"/>
                <w:gridSpan w:val="2"/>
                <w:vAlign w:val="center"/>
              </w:tcPr>
            </w:tcPrChange>
          </w:tcPr>
          <w:p w14:paraId="0F2866E8" w14:textId="77777777" w:rsidR="00CB7977" w:rsidRPr="0096490C" w:rsidRDefault="00CB7977" w:rsidP="004531A4">
            <w:pPr>
              <w:rPr>
                <w:ins w:id="2875" w:author="hyx" w:date="2018-11-10T19:00:00Z"/>
                <w:sz w:val="21"/>
                <w:szCs w:val="21"/>
              </w:rPr>
            </w:pPr>
            <w:ins w:id="2876" w:author="hyx" w:date="2018-11-10T19:00:00Z">
              <w:r w:rsidRPr="00A05CFE">
                <w:t>chenjunren6745</w:t>
              </w:r>
            </w:ins>
          </w:p>
        </w:tc>
        <w:tc>
          <w:tcPr>
            <w:tcW w:w="1559" w:type="dxa"/>
            <w:gridSpan w:val="2"/>
            <w:vAlign w:val="center"/>
            <w:tcPrChange w:id="2877" w:author="hyx" w:date="2018-11-10T19:00:00Z">
              <w:tcPr>
                <w:tcW w:w="1559" w:type="dxa"/>
                <w:gridSpan w:val="2"/>
                <w:vAlign w:val="center"/>
              </w:tcPr>
            </w:tcPrChange>
          </w:tcPr>
          <w:p w14:paraId="1C008144" w14:textId="77777777" w:rsidR="00CB7977" w:rsidRPr="0096490C" w:rsidRDefault="00CB7977" w:rsidP="004531A4">
            <w:pPr>
              <w:rPr>
                <w:ins w:id="2878" w:author="hyx" w:date="2018-11-10T19:00:00Z"/>
                <w:sz w:val="21"/>
                <w:szCs w:val="21"/>
              </w:rPr>
            </w:pPr>
            <w:ins w:id="2879" w:author="hyx" w:date="2018-11-10T19:00:00Z">
              <w:r w:rsidRPr="00A05CFE">
                <w:t>374955336</w:t>
              </w:r>
            </w:ins>
          </w:p>
        </w:tc>
        <w:tc>
          <w:tcPr>
            <w:tcW w:w="1385" w:type="dxa"/>
            <w:gridSpan w:val="2"/>
            <w:vAlign w:val="center"/>
            <w:tcPrChange w:id="2880" w:author="hyx" w:date="2018-11-10T19:00:00Z">
              <w:tcPr>
                <w:tcW w:w="1385" w:type="dxa"/>
                <w:gridSpan w:val="2"/>
                <w:vAlign w:val="center"/>
              </w:tcPr>
            </w:tcPrChange>
          </w:tcPr>
          <w:p w14:paraId="5A6BBCE8" w14:textId="77777777" w:rsidR="00CB7977" w:rsidRPr="0096490C" w:rsidRDefault="00CB7977" w:rsidP="004531A4">
            <w:pPr>
              <w:rPr>
                <w:ins w:id="2881" w:author="hyx" w:date="2018-11-10T19:00:00Z"/>
                <w:sz w:val="21"/>
                <w:szCs w:val="21"/>
              </w:rPr>
            </w:pPr>
            <w:ins w:id="2882" w:author="hyx" w:date="2018-11-10T19:00:00Z">
              <w:r w:rsidRPr="004A3875">
                <w:t>17376503405</w:t>
              </w:r>
            </w:ins>
          </w:p>
        </w:tc>
        <w:tc>
          <w:tcPr>
            <w:tcW w:w="741" w:type="dxa"/>
            <w:gridSpan w:val="2"/>
            <w:vAlign w:val="center"/>
            <w:tcPrChange w:id="2883" w:author="hyx" w:date="2018-11-10T19:00:00Z">
              <w:tcPr>
                <w:tcW w:w="741" w:type="dxa"/>
                <w:gridSpan w:val="2"/>
                <w:vAlign w:val="center"/>
              </w:tcPr>
            </w:tcPrChange>
          </w:tcPr>
          <w:p w14:paraId="723AFAC0" w14:textId="77777777" w:rsidR="00CB7977" w:rsidRDefault="00CB7977" w:rsidP="004531A4">
            <w:pPr>
              <w:rPr>
                <w:ins w:id="2884" w:author="hyx" w:date="2018-11-10T19:00:00Z"/>
                <w:rFonts w:asciiTheme="majorEastAsia" w:eastAsiaTheme="majorEastAsia" w:hAnsiTheme="majorEastAsia" w:cs="Helvetica Neue"/>
                <w:color w:val="000000"/>
                <w:szCs w:val="26"/>
              </w:rPr>
            </w:pPr>
            <w:ins w:id="2885" w:author="hyx" w:date="2018-11-10T19:00:00Z">
              <w:r>
                <w:rPr>
                  <w:rFonts w:asciiTheme="majorEastAsia" w:eastAsiaTheme="majorEastAsia" w:hAnsiTheme="majorEastAsia" w:cs="Helvetica Neue"/>
                  <w:color w:val="000000"/>
                  <w:szCs w:val="26"/>
                </w:rPr>
                <w:t>弘毅</w:t>
              </w:r>
            </w:ins>
          </w:p>
          <w:p w14:paraId="5BB29C39" w14:textId="77777777" w:rsidR="00CB7977" w:rsidRPr="0096490C" w:rsidRDefault="00CB7977" w:rsidP="004531A4">
            <w:pPr>
              <w:rPr>
                <w:ins w:id="2886" w:author="hyx" w:date="2018-11-10T19:00:00Z"/>
                <w:sz w:val="21"/>
                <w:szCs w:val="21"/>
              </w:rPr>
            </w:pPr>
            <w:ins w:id="2887" w:author="hyx" w:date="2018-11-10T19:00:00Z">
              <w:r>
                <w:rPr>
                  <w:rFonts w:asciiTheme="majorEastAsia" w:eastAsiaTheme="majorEastAsia" w:hAnsiTheme="majorEastAsia" w:cs="Helvetica Neue"/>
                  <w:color w:val="000000"/>
                  <w:szCs w:val="26"/>
                </w:rPr>
                <w:t>2-209</w:t>
              </w:r>
            </w:ins>
          </w:p>
        </w:tc>
      </w:tr>
      <w:tr w:rsidR="00CB7977" w:rsidRPr="00F100C9" w14:paraId="748E651C" w14:textId="77777777" w:rsidTr="00CB7977">
        <w:trPr>
          <w:ins w:id="2888" w:author="hyx" w:date="2018-11-10T19:00:00Z"/>
          <w:trPrChange w:id="2889" w:author="hyx" w:date="2018-11-10T19:00:00Z">
            <w:trPr>
              <w:wAfter w:w="113" w:type="dxa"/>
            </w:trPr>
          </w:trPrChange>
        </w:trPr>
        <w:tc>
          <w:tcPr>
            <w:tcW w:w="959" w:type="dxa"/>
            <w:vAlign w:val="center"/>
            <w:tcPrChange w:id="2890" w:author="hyx" w:date="2018-11-10T19:00:00Z">
              <w:tcPr>
                <w:tcW w:w="959" w:type="dxa"/>
                <w:vAlign w:val="center"/>
              </w:tcPr>
            </w:tcPrChange>
          </w:tcPr>
          <w:p w14:paraId="5FF69338" w14:textId="35104C97" w:rsidR="00CB7977" w:rsidRPr="0096490C" w:rsidRDefault="00CB7977" w:rsidP="004531A4">
            <w:pPr>
              <w:rPr>
                <w:ins w:id="2891" w:author="hyx" w:date="2018-11-10T19:00:00Z"/>
                <w:sz w:val="21"/>
                <w:szCs w:val="21"/>
              </w:rPr>
            </w:pPr>
            <w:ins w:id="2892" w:author="hyx" w:date="2018-11-10T19:01:00Z">
              <w:r>
                <w:rPr>
                  <w:rFonts w:hint="eastAsia"/>
                  <w:sz w:val="21"/>
                  <w:szCs w:val="21"/>
                </w:rPr>
                <w:t>用户访谈员</w:t>
              </w:r>
            </w:ins>
          </w:p>
        </w:tc>
        <w:tc>
          <w:tcPr>
            <w:tcW w:w="992" w:type="dxa"/>
            <w:gridSpan w:val="2"/>
            <w:vAlign w:val="center"/>
            <w:tcPrChange w:id="2893" w:author="hyx" w:date="2018-11-10T19:00:00Z">
              <w:tcPr>
                <w:tcW w:w="992" w:type="dxa"/>
                <w:gridSpan w:val="2"/>
                <w:vAlign w:val="center"/>
              </w:tcPr>
            </w:tcPrChange>
          </w:tcPr>
          <w:p w14:paraId="117AAF14" w14:textId="77777777" w:rsidR="00CB7977" w:rsidRPr="00FF6AD1" w:rsidRDefault="00CB7977" w:rsidP="004531A4">
            <w:pPr>
              <w:rPr>
                <w:ins w:id="2894" w:author="hyx" w:date="2018-11-10T19:00:00Z"/>
                <w:sz w:val="21"/>
                <w:szCs w:val="21"/>
              </w:rPr>
            </w:pPr>
            <w:ins w:id="2895" w:author="hyx" w:date="2018-11-10T19:00:00Z">
              <w:r w:rsidRPr="00FF6AD1">
                <w:rPr>
                  <w:rFonts w:hint="eastAsia"/>
                  <w:bCs/>
                  <w:color w:val="000000"/>
                  <w:sz w:val="21"/>
                  <w:szCs w:val="21"/>
                </w:rPr>
                <w:t>陈苏民</w:t>
              </w:r>
            </w:ins>
          </w:p>
        </w:tc>
        <w:tc>
          <w:tcPr>
            <w:tcW w:w="1985" w:type="dxa"/>
            <w:gridSpan w:val="3"/>
            <w:vAlign w:val="center"/>
            <w:tcPrChange w:id="2896" w:author="hyx" w:date="2018-11-10T19:00:00Z">
              <w:tcPr>
                <w:tcW w:w="1985" w:type="dxa"/>
                <w:gridSpan w:val="3"/>
                <w:vAlign w:val="center"/>
              </w:tcPr>
            </w:tcPrChange>
          </w:tcPr>
          <w:p w14:paraId="2A9B3CAD" w14:textId="178E0A79" w:rsidR="00CB7977" w:rsidRPr="0096490C" w:rsidRDefault="00CB7977" w:rsidP="004531A4">
            <w:pPr>
              <w:rPr>
                <w:ins w:id="2897" w:author="hyx" w:date="2018-11-10T19:00:00Z"/>
                <w:sz w:val="21"/>
                <w:szCs w:val="21"/>
              </w:rPr>
            </w:pPr>
            <w:ins w:id="2898" w:author="hyx" w:date="2018-11-10T19:01:00Z">
              <w:r w:rsidRPr="00CB7977">
                <w:rPr>
                  <w:rFonts w:hint="eastAsia"/>
                  <w:color w:val="000000"/>
                  <w:sz w:val="21"/>
                  <w:szCs w:val="21"/>
                </w:rPr>
                <w:t>负责访谈问题的编写</w:t>
              </w:r>
            </w:ins>
          </w:p>
        </w:tc>
        <w:tc>
          <w:tcPr>
            <w:tcW w:w="1134" w:type="dxa"/>
            <w:gridSpan w:val="2"/>
            <w:vAlign w:val="center"/>
            <w:tcPrChange w:id="2899" w:author="hyx" w:date="2018-11-10T19:00:00Z">
              <w:tcPr>
                <w:tcW w:w="1134" w:type="dxa"/>
                <w:gridSpan w:val="2"/>
                <w:vAlign w:val="center"/>
              </w:tcPr>
            </w:tcPrChange>
          </w:tcPr>
          <w:p w14:paraId="20738B59" w14:textId="77777777" w:rsidR="00CB7977" w:rsidRPr="0096490C" w:rsidRDefault="00CB7977" w:rsidP="004531A4">
            <w:pPr>
              <w:rPr>
                <w:ins w:id="2900" w:author="hyx" w:date="2018-11-10T19:00:00Z"/>
                <w:sz w:val="21"/>
                <w:szCs w:val="21"/>
              </w:rPr>
            </w:pPr>
            <w:ins w:id="2901" w:author="hyx" w:date="2018-11-10T19:00:00Z">
              <w:r w:rsidRPr="00A05CFE">
                <w:t>c96s1m</w:t>
              </w:r>
            </w:ins>
          </w:p>
        </w:tc>
        <w:tc>
          <w:tcPr>
            <w:tcW w:w="1559" w:type="dxa"/>
            <w:gridSpan w:val="2"/>
            <w:vAlign w:val="center"/>
            <w:tcPrChange w:id="2902" w:author="hyx" w:date="2018-11-10T19:00:00Z">
              <w:tcPr>
                <w:tcW w:w="1559" w:type="dxa"/>
                <w:gridSpan w:val="2"/>
                <w:vAlign w:val="center"/>
              </w:tcPr>
            </w:tcPrChange>
          </w:tcPr>
          <w:p w14:paraId="0BB58849" w14:textId="77777777" w:rsidR="00CB7977" w:rsidRPr="0096490C" w:rsidRDefault="00CB7977" w:rsidP="004531A4">
            <w:pPr>
              <w:rPr>
                <w:ins w:id="2903" w:author="hyx" w:date="2018-11-10T19:00:00Z"/>
                <w:sz w:val="21"/>
                <w:szCs w:val="21"/>
              </w:rPr>
            </w:pPr>
            <w:ins w:id="2904" w:author="hyx" w:date="2018-11-10T19:00:00Z">
              <w:r w:rsidRPr="004A3875">
                <w:rPr>
                  <w:bCs/>
                  <w:color w:val="000000"/>
                  <w:szCs w:val="21"/>
                </w:rPr>
                <w:t>245023559</w:t>
              </w:r>
            </w:ins>
          </w:p>
        </w:tc>
        <w:tc>
          <w:tcPr>
            <w:tcW w:w="1385" w:type="dxa"/>
            <w:gridSpan w:val="2"/>
            <w:vAlign w:val="center"/>
            <w:tcPrChange w:id="2905" w:author="hyx" w:date="2018-11-10T19:00:00Z">
              <w:tcPr>
                <w:tcW w:w="1385" w:type="dxa"/>
                <w:gridSpan w:val="2"/>
                <w:vAlign w:val="center"/>
              </w:tcPr>
            </w:tcPrChange>
          </w:tcPr>
          <w:p w14:paraId="4E3A1FC7" w14:textId="77777777" w:rsidR="00CB7977" w:rsidRPr="0096490C" w:rsidRDefault="00CB7977" w:rsidP="004531A4">
            <w:pPr>
              <w:rPr>
                <w:ins w:id="2906" w:author="hyx" w:date="2018-11-10T19:00:00Z"/>
                <w:sz w:val="21"/>
                <w:szCs w:val="21"/>
              </w:rPr>
            </w:pPr>
            <w:ins w:id="2907" w:author="hyx" w:date="2018-11-10T19:00:00Z">
              <w:r w:rsidRPr="004A3875">
                <w:rPr>
                  <w:rFonts w:ascii="Times New Roman" w:hAnsi="Times New Roman" w:cs="Times New Roman"/>
                  <w:szCs w:val="24"/>
                </w:rPr>
                <w:t>19967308296</w:t>
              </w:r>
            </w:ins>
          </w:p>
        </w:tc>
        <w:tc>
          <w:tcPr>
            <w:tcW w:w="741" w:type="dxa"/>
            <w:gridSpan w:val="2"/>
            <w:vAlign w:val="center"/>
            <w:tcPrChange w:id="2908" w:author="hyx" w:date="2018-11-10T19:00:00Z">
              <w:tcPr>
                <w:tcW w:w="741" w:type="dxa"/>
                <w:gridSpan w:val="2"/>
                <w:vAlign w:val="center"/>
              </w:tcPr>
            </w:tcPrChange>
          </w:tcPr>
          <w:p w14:paraId="26E1E52B" w14:textId="77777777" w:rsidR="00CB7977" w:rsidRDefault="00CB7977" w:rsidP="004531A4">
            <w:pPr>
              <w:rPr>
                <w:ins w:id="2909" w:author="hyx" w:date="2018-11-10T19:00:00Z"/>
                <w:rFonts w:asciiTheme="majorEastAsia" w:eastAsiaTheme="majorEastAsia" w:hAnsiTheme="majorEastAsia" w:cs="Helvetica Neue"/>
                <w:color w:val="000000"/>
                <w:szCs w:val="26"/>
              </w:rPr>
            </w:pPr>
            <w:ins w:id="2910" w:author="hyx" w:date="2018-11-10T19:00:00Z">
              <w:r>
                <w:rPr>
                  <w:rFonts w:asciiTheme="majorEastAsia" w:eastAsiaTheme="majorEastAsia" w:hAnsiTheme="majorEastAsia" w:cs="Helvetica Neue"/>
                  <w:color w:val="000000"/>
                  <w:szCs w:val="26"/>
                </w:rPr>
                <w:t>弘毅</w:t>
              </w:r>
            </w:ins>
          </w:p>
          <w:p w14:paraId="43216E39" w14:textId="77777777" w:rsidR="00CB7977" w:rsidRPr="0096490C" w:rsidRDefault="00CB7977" w:rsidP="004531A4">
            <w:pPr>
              <w:rPr>
                <w:ins w:id="2911" w:author="hyx" w:date="2018-11-10T19:00:00Z"/>
                <w:sz w:val="21"/>
                <w:szCs w:val="21"/>
              </w:rPr>
            </w:pPr>
            <w:ins w:id="2912" w:author="hyx" w:date="2018-11-10T19:00:00Z">
              <w:r>
                <w:rPr>
                  <w:rFonts w:asciiTheme="majorEastAsia" w:eastAsiaTheme="majorEastAsia" w:hAnsiTheme="majorEastAsia" w:cs="Helvetica Neue"/>
                  <w:color w:val="000000"/>
                  <w:szCs w:val="26"/>
                </w:rPr>
                <w:t>1-124</w:t>
              </w:r>
            </w:ins>
          </w:p>
        </w:tc>
      </w:tr>
      <w:tr w:rsidR="00CB7977" w:rsidRPr="00F100C9" w14:paraId="32537CCE" w14:textId="77777777" w:rsidTr="00CB7977">
        <w:trPr>
          <w:ins w:id="2913" w:author="hyx" w:date="2018-11-10T19:00:00Z"/>
          <w:trPrChange w:id="2914" w:author="hyx" w:date="2018-11-10T19:00:00Z">
            <w:trPr>
              <w:wAfter w:w="113" w:type="dxa"/>
            </w:trPr>
          </w:trPrChange>
        </w:trPr>
        <w:tc>
          <w:tcPr>
            <w:tcW w:w="959" w:type="dxa"/>
            <w:vAlign w:val="center"/>
            <w:tcPrChange w:id="2915" w:author="hyx" w:date="2018-11-10T19:00:00Z">
              <w:tcPr>
                <w:tcW w:w="959" w:type="dxa"/>
                <w:vAlign w:val="center"/>
              </w:tcPr>
            </w:tcPrChange>
          </w:tcPr>
          <w:p w14:paraId="15C9CC4D" w14:textId="7AD1F402" w:rsidR="00CB7977" w:rsidRPr="0096490C" w:rsidRDefault="00CB7977" w:rsidP="00CB7977">
            <w:pPr>
              <w:rPr>
                <w:ins w:id="2916" w:author="hyx" w:date="2018-11-10T19:00:00Z"/>
                <w:sz w:val="21"/>
                <w:szCs w:val="21"/>
              </w:rPr>
            </w:pPr>
            <w:ins w:id="2917" w:author="hyx" w:date="2018-11-10T19:01:00Z">
              <w:r>
                <w:rPr>
                  <w:rFonts w:hint="eastAsia"/>
                  <w:sz w:val="21"/>
                  <w:szCs w:val="21"/>
                </w:rPr>
                <w:t>用户访谈员</w:t>
              </w:r>
            </w:ins>
          </w:p>
        </w:tc>
        <w:tc>
          <w:tcPr>
            <w:tcW w:w="992" w:type="dxa"/>
            <w:gridSpan w:val="2"/>
            <w:vAlign w:val="center"/>
            <w:tcPrChange w:id="2918" w:author="hyx" w:date="2018-11-10T19:00:00Z">
              <w:tcPr>
                <w:tcW w:w="992" w:type="dxa"/>
                <w:gridSpan w:val="2"/>
                <w:vAlign w:val="center"/>
              </w:tcPr>
            </w:tcPrChange>
          </w:tcPr>
          <w:p w14:paraId="79AF5373" w14:textId="77777777" w:rsidR="00CB7977" w:rsidRPr="00FF6AD1" w:rsidRDefault="00CB7977" w:rsidP="00CB7977">
            <w:pPr>
              <w:rPr>
                <w:ins w:id="2919" w:author="hyx" w:date="2018-11-10T19:00:00Z"/>
                <w:sz w:val="21"/>
                <w:szCs w:val="21"/>
              </w:rPr>
            </w:pPr>
            <w:ins w:id="2920" w:author="hyx" w:date="2018-11-10T19:00:00Z">
              <w:r w:rsidRPr="00FF6AD1">
                <w:rPr>
                  <w:rFonts w:hint="eastAsia"/>
                  <w:bCs/>
                  <w:color w:val="000000"/>
                  <w:sz w:val="21"/>
                  <w:szCs w:val="21"/>
                </w:rPr>
                <w:t>徐双铅</w:t>
              </w:r>
            </w:ins>
          </w:p>
        </w:tc>
        <w:tc>
          <w:tcPr>
            <w:tcW w:w="1985" w:type="dxa"/>
            <w:gridSpan w:val="3"/>
            <w:vAlign w:val="center"/>
            <w:tcPrChange w:id="2921" w:author="hyx" w:date="2018-11-10T19:00:00Z">
              <w:tcPr>
                <w:tcW w:w="1985" w:type="dxa"/>
                <w:gridSpan w:val="3"/>
                <w:vAlign w:val="center"/>
              </w:tcPr>
            </w:tcPrChange>
          </w:tcPr>
          <w:p w14:paraId="56216CCB" w14:textId="5980AAE8" w:rsidR="00CB7977" w:rsidRPr="0096490C" w:rsidRDefault="00CB7977" w:rsidP="00CB7977">
            <w:pPr>
              <w:rPr>
                <w:ins w:id="2922" w:author="hyx" w:date="2018-11-10T19:00:00Z"/>
                <w:sz w:val="21"/>
                <w:szCs w:val="21"/>
              </w:rPr>
            </w:pPr>
            <w:ins w:id="2923" w:author="hyx" w:date="2018-11-10T19:01:00Z">
              <w:r w:rsidRPr="0018304E">
                <w:rPr>
                  <w:rFonts w:hint="eastAsia"/>
                  <w:sz w:val="21"/>
                  <w:szCs w:val="22"/>
                </w:rPr>
                <w:t>负责访谈录音</w:t>
              </w:r>
            </w:ins>
          </w:p>
        </w:tc>
        <w:tc>
          <w:tcPr>
            <w:tcW w:w="1134" w:type="dxa"/>
            <w:gridSpan w:val="2"/>
            <w:vAlign w:val="center"/>
            <w:tcPrChange w:id="2924" w:author="hyx" w:date="2018-11-10T19:00:00Z">
              <w:tcPr>
                <w:tcW w:w="1134" w:type="dxa"/>
                <w:gridSpan w:val="2"/>
                <w:vAlign w:val="center"/>
              </w:tcPr>
            </w:tcPrChange>
          </w:tcPr>
          <w:p w14:paraId="5B579810" w14:textId="77777777" w:rsidR="00CB7977" w:rsidRPr="0096490C" w:rsidRDefault="00CB7977" w:rsidP="00CB7977">
            <w:pPr>
              <w:rPr>
                <w:ins w:id="2925" w:author="hyx" w:date="2018-11-10T19:00:00Z"/>
                <w:sz w:val="21"/>
                <w:szCs w:val="21"/>
              </w:rPr>
            </w:pPr>
            <w:ins w:id="2926" w:author="hyx" w:date="2018-11-10T19:00:00Z">
              <w:r w:rsidRPr="00A05CFE">
                <w:t>CXM1064081300</w:t>
              </w:r>
            </w:ins>
          </w:p>
        </w:tc>
        <w:tc>
          <w:tcPr>
            <w:tcW w:w="1559" w:type="dxa"/>
            <w:gridSpan w:val="2"/>
            <w:vAlign w:val="center"/>
            <w:tcPrChange w:id="2927" w:author="hyx" w:date="2018-11-10T19:00:00Z">
              <w:tcPr>
                <w:tcW w:w="1559" w:type="dxa"/>
                <w:gridSpan w:val="2"/>
                <w:vAlign w:val="center"/>
              </w:tcPr>
            </w:tcPrChange>
          </w:tcPr>
          <w:p w14:paraId="4A71825E" w14:textId="77777777" w:rsidR="00CB7977" w:rsidRPr="0096490C" w:rsidRDefault="00CB7977" w:rsidP="00CB7977">
            <w:pPr>
              <w:rPr>
                <w:ins w:id="2928" w:author="hyx" w:date="2018-11-10T19:00:00Z"/>
                <w:sz w:val="21"/>
                <w:szCs w:val="21"/>
              </w:rPr>
            </w:pPr>
            <w:ins w:id="2929" w:author="hyx" w:date="2018-11-10T19:00:00Z">
              <w:r w:rsidRPr="00A05CFE">
                <w:t>1227442409</w:t>
              </w:r>
            </w:ins>
          </w:p>
        </w:tc>
        <w:tc>
          <w:tcPr>
            <w:tcW w:w="1385" w:type="dxa"/>
            <w:gridSpan w:val="2"/>
            <w:vAlign w:val="center"/>
            <w:tcPrChange w:id="2930" w:author="hyx" w:date="2018-11-10T19:00:00Z">
              <w:tcPr>
                <w:tcW w:w="1385" w:type="dxa"/>
                <w:gridSpan w:val="2"/>
                <w:vAlign w:val="center"/>
              </w:tcPr>
            </w:tcPrChange>
          </w:tcPr>
          <w:p w14:paraId="7FA320D8" w14:textId="77777777" w:rsidR="00CB7977" w:rsidRPr="0096490C" w:rsidRDefault="00CB7977" w:rsidP="00CB7977">
            <w:pPr>
              <w:rPr>
                <w:ins w:id="2931" w:author="hyx" w:date="2018-11-10T19:00:00Z"/>
                <w:sz w:val="21"/>
                <w:szCs w:val="21"/>
              </w:rPr>
            </w:pPr>
            <w:ins w:id="2932" w:author="hyx" w:date="2018-11-10T19:00:00Z">
              <w:r>
                <w:t>18094711647</w:t>
              </w:r>
            </w:ins>
          </w:p>
        </w:tc>
        <w:tc>
          <w:tcPr>
            <w:tcW w:w="741" w:type="dxa"/>
            <w:gridSpan w:val="2"/>
            <w:vAlign w:val="center"/>
            <w:tcPrChange w:id="2933" w:author="hyx" w:date="2018-11-10T19:00:00Z">
              <w:tcPr>
                <w:tcW w:w="741" w:type="dxa"/>
                <w:gridSpan w:val="2"/>
                <w:vAlign w:val="center"/>
              </w:tcPr>
            </w:tcPrChange>
          </w:tcPr>
          <w:p w14:paraId="302FF05C" w14:textId="77777777" w:rsidR="00CB7977" w:rsidRDefault="00CB7977" w:rsidP="00CB7977">
            <w:pPr>
              <w:rPr>
                <w:ins w:id="2934" w:author="hyx" w:date="2018-11-10T19:00:00Z"/>
                <w:rFonts w:asciiTheme="majorEastAsia" w:eastAsiaTheme="majorEastAsia" w:hAnsiTheme="majorEastAsia" w:cs="Helvetica Neue"/>
                <w:color w:val="000000"/>
                <w:szCs w:val="26"/>
              </w:rPr>
            </w:pPr>
            <w:ins w:id="2935" w:author="hyx" w:date="2018-11-10T19:00:00Z">
              <w:r>
                <w:rPr>
                  <w:rFonts w:asciiTheme="majorEastAsia" w:eastAsiaTheme="majorEastAsia" w:hAnsiTheme="majorEastAsia" w:cs="Helvetica Neue"/>
                  <w:color w:val="000000"/>
                  <w:szCs w:val="26"/>
                </w:rPr>
                <w:t>弘毅</w:t>
              </w:r>
            </w:ins>
          </w:p>
          <w:p w14:paraId="3A24D6DC" w14:textId="77777777" w:rsidR="00CB7977" w:rsidRPr="0096490C" w:rsidRDefault="00CB7977" w:rsidP="00CB7977">
            <w:pPr>
              <w:rPr>
                <w:ins w:id="2936" w:author="hyx" w:date="2018-11-10T19:00:00Z"/>
                <w:sz w:val="21"/>
                <w:szCs w:val="21"/>
              </w:rPr>
            </w:pPr>
            <w:ins w:id="2937" w:author="hyx" w:date="2018-11-10T19:00:00Z">
              <w:r>
                <w:rPr>
                  <w:rFonts w:asciiTheme="majorEastAsia" w:eastAsiaTheme="majorEastAsia" w:hAnsiTheme="majorEastAsia" w:cs="Helvetica Neue"/>
                  <w:color w:val="000000"/>
                  <w:szCs w:val="26"/>
                </w:rPr>
                <w:t>2-207</w:t>
              </w:r>
            </w:ins>
          </w:p>
        </w:tc>
      </w:tr>
      <w:tr w:rsidR="00CB7977" w:rsidRPr="00F100C9" w14:paraId="42809D01" w14:textId="77777777" w:rsidTr="00CB7977">
        <w:trPr>
          <w:ins w:id="2938" w:author="hyx" w:date="2018-11-10T19:00:00Z"/>
          <w:trPrChange w:id="2939" w:author="hyx" w:date="2018-11-10T19:00:00Z">
            <w:trPr>
              <w:wAfter w:w="113" w:type="dxa"/>
            </w:trPr>
          </w:trPrChange>
        </w:trPr>
        <w:tc>
          <w:tcPr>
            <w:tcW w:w="959" w:type="dxa"/>
            <w:vAlign w:val="center"/>
            <w:tcPrChange w:id="2940" w:author="hyx" w:date="2018-11-10T19:00:00Z">
              <w:tcPr>
                <w:tcW w:w="959" w:type="dxa"/>
                <w:vAlign w:val="center"/>
              </w:tcPr>
            </w:tcPrChange>
          </w:tcPr>
          <w:p w14:paraId="47E7BE3B" w14:textId="697FADEE" w:rsidR="00CB7977" w:rsidRPr="0096490C" w:rsidRDefault="00CB7977" w:rsidP="00CB7977">
            <w:pPr>
              <w:rPr>
                <w:ins w:id="2941" w:author="hyx" w:date="2018-11-10T19:00:00Z"/>
                <w:color w:val="000000"/>
                <w:szCs w:val="21"/>
              </w:rPr>
            </w:pPr>
            <w:ins w:id="2942" w:author="hyx" w:date="2018-11-10T19:01:00Z">
              <w:r>
                <w:rPr>
                  <w:rFonts w:hint="eastAsia"/>
                  <w:sz w:val="21"/>
                  <w:szCs w:val="21"/>
                </w:rPr>
                <w:t>用户访谈员</w:t>
              </w:r>
            </w:ins>
          </w:p>
        </w:tc>
        <w:tc>
          <w:tcPr>
            <w:tcW w:w="992" w:type="dxa"/>
            <w:gridSpan w:val="2"/>
            <w:vAlign w:val="center"/>
            <w:tcPrChange w:id="2943" w:author="hyx" w:date="2018-11-10T19:00:00Z">
              <w:tcPr>
                <w:tcW w:w="992" w:type="dxa"/>
                <w:gridSpan w:val="2"/>
                <w:vAlign w:val="center"/>
              </w:tcPr>
            </w:tcPrChange>
          </w:tcPr>
          <w:p w14:paraId="2079BDA5" w14:textId="77777777" w:rsidR="00CB7977" w:rsidRPr="00FF6AD1" w:rsidRDefault="00CB7977" w:rsidP="00CB7977">
            <w:pPr>
              <w:rPr>
                <w:ins w:id="2944" w:author="hyx" w:date="2018-11-10T19:00:00Z"/>
                <w:color w:val="000000"/>
                <w:sz w:val="21"/>
                <w:szCs w:val="21"/>
              </w:rPr>
            </w:pPr>
            <w:ins w:id="2945" w:author="hyx" w:date="2018-11-10T19:00:00Z">
              <w:r w:rsidRPr="00FF6AD1">
                <w:rPr>
                  <w:rFonts w:hint="eastAsia"/>
                  <w:bCs/>
                  <w:color w:val="000000"/>
                  <w:sz w:val="21"/>
                  <w:szCs w:val="21"/>
                </w:rPr>
                <w:t>吕迪</w:t>
              </w:r>
            </w:ins>
          </w:p>
        </w:tc>
        <w:tc>
          <w:tcPr>
            <w:tcW w:w="1985" w:type="dxa"/>
            <w:gridSpan w:val="3"/>
            <w:vAlign w:val="center"/>
            <w:tcPrChange w:id="2946" w:author="hyx" w:date="2018-11-10T19:00:00Z">
              <w:tcPr>
                <w:tcW w:w="1985" w:type="dxa"/>
                <w:gridSpan w:val="3"/>
                <w:vAlign w:val="center"/>
              </w:tcPr>
            </w:tcPrChange>
          </w:tcPr>
          <w:p w14:paraId="796D1F1B" w14:textId="2DCBD2C1" w:rsidR="00CB7977" w:rsidRDefault="00CB7977" w:rsidP="00CB7977">
            <w:pPr>
              <w:rPr>
                <w:ins w:id="2947" w:author="hyx" w:date="2018-11-10T19:00:00Z"/>
                <w:color w:val="000000"/>
                <w:szCs w:val="21"/>
              </w:rPr>
            </w:pPr>
            <w:ins w:id="2948" w:author="hyx" w:date="2018-11-10T19:01:00Z">
              <w:r w:rsidRPr="00CB7977">
                <w:rPr>
                  <w:rFonts w:hint="eastAsia"/>
                  <w:color w:val="000000"/>
                  <w:sz w:val="21"/>
                  <w:szCs w:val="21"/>
                </w:rPr>
                <w:t>负责预约访谈客户</w:t>
              </w:r>
            </w:ins>
          </w:p>
        </w:tc>
        <w:tc>
          <w:tcPr>
            <w:tcW w:w="1134" w:type="dxa"/>
            <w:gridSpan w:val="2"/>
            <w:vAlign w:val="center"/>
            <w:tcPrChange w:id="2949" w:author="hyx" w:date="2018-11-10T19:00:00Z">
              <w:tcPr>
                <w:tcW w:w="1134" w:type="dxa"/>
                <w:gridSpan w:val="2"/>
                <w:vAlign w:val="center"/>
              </w:tcPr>
            </w:tcPrChange>
          </w:tcPr>
          <w:p w14:paraId="6A4F498A" w14:textId="77777777" w:rsidR="00CB7977" w:rsidRPr="0096490C" w:rsidRDefault="00CB7977" w:rsidP="00CB7977">
            <w:pPr>
              <w:rPr>
                <w:ins w:id="2950" w:author="hyx" w:date="2018-11-10T19:00:00Z"/>
                <w:color w:val="000000"/>
                <w:szCs w:val="21"/>
              </w:rPr>
            </w:pPr>
            <w:ins w:id="2951" w:author="hyx" w:date="2018-11-10T19:00:00Z">
              <w:r w:rsidRPr="00A05CFE">
                <w:t>di62289</w:t>
              </w:r>
            </w:ins>
          </w:p>
        </w:tc>
        <w:tc>
          <w:tcPr>
            <w:tcW w:w="1559" w:type="dxa"/>
            <w:gridSpan w:val="2"/>
            <w:vAlign w:val="center"/>
            <w:tcPrChange w:id="2952" w:author="hyx" w:date="2018-11-10T19:00:00Z">
              <w:tcPr>
                <w:tcW w:w="1559" w:type="dxa"/>
                <w:gridSpan w:val="2"/>
                <w:vAlign w:val="center"/>
              </w:tcPr>
            </w:tcPrChange>
          </w:tcPr>
          <w:p w14:paraId="7EC52159" w14:textId="77777777" w:rsidR="00CB7977" w:rsidRPr="0096490C" w:rsidRDefault="00CB7977" w:rsidP="00CB7977">
            <w:pPr>
              <w:rPr>
                <w:ins w:id="2953" w:author="hyx" w:date="2018-11-10T19:00:00Z"/>
                <w:color w:val="000000"/>
                <w:szCs w:val="21"/>
              </w:rPr>
            </w:pPr>
            <w:ins w:id="2954" w:author="hyx" w:date="2018-11-10T19:00:00Z">
              <w:r w:rsidRPr="00A05CFE">
                <w:t>935162289</w:t>
              </w:r>
            </w:ins>
          </w:p>
        </w:tc>
        <w:tc>
          <w:tcPr>
            <w:tcW w:w="1385" w:type="dxa"/>
            <w:gridSpan w:val="2"/>
            <w:vAlign w:val="center"/>
            <w:tcPrChange w:id="2955" w:author="hyx" w:date="2018-11-10T19:00:00Z">
              <w:tcPr>
                <w:tcW w:w="1385" w:type="dxa"/>
                <w:gridSpan w:val="2"/>
                <w:vAlign w:val="center"/>
              </w:tcPr>
            </w:tcPrChange>
          </w:tcPr>
          <w:p w14:paraId="6B9D5AF3" w14:textId="77777777" w:rsidR="00CB7977" w:rsidRPr="0096490C" w:rsidRDefault="00CB7977" w:rsidP="00CB7977">
            <w:pPr>
              <w:rPr>
                <w:ins w:id="2956" w:author="hyx" w:date="2018-11-10T19:00:00Z"/>
                <w:color w:val="000000"/>
                <w:szCs w:val="21"/>
              </w:rPr>
            </w:pPr>
            <w:ins w:id="2957" w:author="hyx" w:date="2018-11-10T19:00:00Z">
              <w:r>
                <w:t>17306413358</w:t>
              </w:r>
            </w:ins>
          </w:p>
        </w:tc>
        <w:tc>
          <w:tcPr>
            <w:tcW w:w="741" w:type="dxa"/>
            <w:gridSpan w:val="2"/>
            <w:vAlign w:val="center"/>
            <w:tcPrChange w:id="2958" w:author="hyx" w:date="2018-11-10T19:00:00Z">
              <w:tcPr>
                <w:tcW w:w="741" w:type="dxa"/>
                <w:gridSpan w:val="2"/>
                <w:vAlign w:val="center"/>
              </w:tcPr>
            </w:tcPrChange>
          </w:tcPr>
          <w:p w14:paraId="0EB713CB" w14:textId="77777777" w:rsidR="00CB7977" w:rsidRDefault="00CB7977" w:rsidP="00CB7977">
            <w:pPr>
              <w:rPr>
                <w:ins w:id="2959" w:author="hyx" w:date="2018-11-10T19:00:00Z"/>
                <w:rFonts w:asciiTheme="majorEastAsia" w:eastAsiaTheme="majorEastAsia" w:hAnsiTheme="majorEastAsia" w:cs="Helvetica Neue"/>
                <w:color w:val="000000"/>
                <w:szCs w:val="26"/>
              </w:rPr>
            </w:pPr>
            <w:ins w:id="2960" w:author="hyx" w:date="2018-11-10T19:00:00Z">
              <w:r>
                <w:rPr>
                  <w:rFonts w:asciiTheme="majorEastAsia" w:eastAsiaTheme="majorEastAsia" w:hAnsiTheme="majorEastAsia" w:cs="Helvetica Neue" w:hint="eastAsia"/>
                  <w:color w:val="000000"/>
                  <w:szCs w:val="26"/>
                </w:rPr>
                <w:t>求真</w:t>
              </w:r>
            </w:ins>
          </w:p>
          <w:p w14:paraId="207EFB6F" w14:textId="77777777" w:rsidR="00CB7977" w:rsidRPr="0096490C" w:rsidRDefault="00CB7977" w:rsidP="00CB7977">
            <w:pPr>
              <w:rPr>
                <w:ins w:id="2961" w:author="hyx" w:date="2018-11-10T19:00:00Z"/>
                <w:color w:val="000000"/>
                <w:szCs w:val="21"/>
              </w:rPr>
            </w:pPr>
            <w:ins w:id="2962" w:author="hyx" w:date="2018-11-10T19:00:00Z">
              <w:r>
                <w:rPr>
                  <w:rFonts w:asciiTheme="majorEastAsia" w:eastAsiaTheme="majorEastAsia" w:hAnsiTheme="majorEastAsia" w:cs="Helvetica Neue"/>
                  <w:color w:val="000000"/>
                  <w:szCs w:val="26"/>
                </w:rPr>
                <w:t>1-125</w:t>
              </w:r>
            </w:ins>
          </w:p>
        </w:tc>
      </w:tr>
      <w:tr w:rsidR="00CB7977" w:rsidRPr="0018304E" w:rsidDel="00CB7977" w14:paraId="3D1BBCB7" w14:textId="5763B0F0" w:rsidTr="00CB7977">
        <w:trPr>
          <w:gridAfter w:val="1"/>
          <w:wAfter w:w="459" w:type="dxa"/>
          <w:del w:id="2963" w:author="hyx" w:date="2018-11-10T19:00:00Z"/>
          <w:trPrChange w:id="2964" w:author="hyx" w:date="2018-11-10T19:00:00Z">
            <w:trPr>
              <w:gridAfter w:val="1"/>
              <w:wAfter w:w="572" w:type="dxa"/>
            </w:trPr>
          </w:trPrChange>
        </w:trPr>
        <w:tc>
          <w:tcPr>
            <w:tcW w:w="1143" w:type="dxa"/>
            <w:gridSpan w:val="2"/>
            <w:shd w:val="clear" w:color="auto" w:fill="BDD6EE" w:themeFill="accent1" w:themeFillTint="66"/>
            <w:vAlign w:val="center"/>
            <w:tcPrChange w:id="2965" w:author="hyx" w:date="2018-11-10T19:00:00Z">
              <w:tcPr>
                <w:tcW w:w="1143" w:type="dxa"/>
                <w:gridSpan w:val="2"/>
                <w:shd w:val="clear" w:color="auto" w:fill="BDD6EE" w:themeFill="accent1" w:themeFillTint="66"/>
                <w:vAlign w:val="center"/>
              </w:tcPr>
            </w:tcPrChange>
          </w:tcPr>
          <w:p w14:paraId="60615CFA" w14:textId="4F758386" w:rsidR="00CB7977" w:rsidRPr="0018304E" w:rsidDel="00CB7977" w:rsidRDefault="00CB7977" w:rsidP="00CB7977">
            <w:pPr>
              <w:rPr>
                <w:del w:id="2966" w:author="hyx" w:date="2018-11-10T19:00:00Z"/>
                <w:sz w:val="21"/>
                <w:szCs w:val="22"/>
              </w:rPr>
            </w:pPr>
            <w:del w:id="2967" w:author="hyx" w:date="2018-11-10T19:00:00Z">
              <w:r w:rsidRPr="0018304E" w:rsidDel="00CB7977">
                <w:rPr>
                  <w:rFonts w:hint="eastAsia"/>
                  <w:b/>
                  <w:sz w:val="21"/>
                  <w:szCs w:val="22"/>
                </w:rPr>
                <w:delText>职务</w:delText>
              </w:r>
            </w:del>
          </w:p>
        </w:tc>
        <w:tc>
          <w:tcPr>
            <w:tcW w:w="1144" w:type="dxa"/>
            <w:gridSpan w:val="2"/>
            <w:shd w:val="clear" w:color="auto" w:fill="BDD6EE" w:themeFill="accent1" w:themeFillTint="66"/>
            <w:vAlign w:val="center"/>
            <w:tcPrChange w:id="2968" w:author="hyx" w:date="2018-11-10T19:00:00Z">
              <w:tcPr>
                <w:tcW w:w="1144" w:type="dxa"/>
                <w:gridSpan w:val="2"/>
                <w:shd w:val="clear" w:color="auto" w:fill="BDD6EE" w:themeFill="accent1" w:themeFillTint="66"/>
                <w:vAlign w:val="center"/>
              </w:tcPr>
            </w:tcPrChange>
          </w:tcPr>
          <w:p w14:paraId="1238C85A" w14:textId="3C7164F6" w:rsidR="00CB7977" w:rsidRPr="0018304E" w:rsidDel="00CB7977" w:rsidRDefault="00CB7977" w:rsidP="00CB7977">
            <w:pPr>
              <w:rPr>
                <w:del w:id="2969" w:author="hyx" w:date="2018-11-10T19:00:00Z"/>
                <w:sz w:val="21"/>
                <w:szCs w:val="22"/>
              </w:rPr>
            </w:pPr>
            <w:del w:id="2970" w:author="hyx" w:date="2018-11-10T19:00:00Z">
              <w:r w:rsidRPr="0018304E" w:rsidDel="00CB7977">
                <w:rPr>
                  <w:rFonts w:hint="eastAsia"/>
                  <w:b/>
                  <w:sz w:val="21"/>
                  <w:szCs w:val="22"/>
                </w:rPr>
                <w:delText>姓名</w:delText>
              </w:r>
            </w:del>
          </w:p>
        </w:tc>
        <w:tc>
          <w:tcPr>
            <w:tcW w:w="1155" w:type="dxa"/>
            <w:shd w:val="clear" w:color="auto" w:fill="BDD6EE" w:themeFill="accent1" w:themeFillTint="66"/>
            <w:vAlign w:val="center"/>
            <w:tcPrChange w:id="2971" w:author="hyx" w:date="2018-11-10T19:00:00Z">
              <w:tcPr>
                <w:tcW w:w="1155" w:type="dxa"/>
                <w:shd w:val="clear" w:color="auto" w:fill="BDD6EE" w:themeFill="accent1" w:themeFillTint="66"/>
                <w:vAlign w:val="center"/>
              </w:tcPr>
            </w:tcPrChange>
          </w:tcPr>
          <w:p w14:paraId="276ADCE5" w14:textId="2526E20F" w:rsidR="00CB7977" w:rsidRPr="0018304E" w:rsidDel="00CB7977" w:rsidRDefault="00CB7977" w:rsidP="00CB7977">
            <w:pPr>
              <w:rPr>
                <w:del w:id="2972" w:author="hyx" w:date="2018-11-10T19:00:00Z"/>
                <w:sz w:val="21"/>
                <w:szCs w:val="22"/>
              </w:rPr>
            </w:pPr>
            <w:del w:id="2973" w:author="hyx" w:date="2018-11-10T19:00:00Z">
              <w:r w:rsidRPr="0018304E" w:rsidDel="00CB7977">
                <w:rPr>
                  <w:rFonts w:hint="eastAsia"/>
                  <w:b/>
                  <w:sz w:val="21"/>
                  <w:szCs w:val="22"/>
                </w:rPr>
                <w:delText>负责内容</w:delText>
              </w:r>
            </w:del>
          </w:p>
        </w:tc>
        <w:tc>
          <w:tcPr>
            <w:tcW w:w="1155" w:type="dxa"/>
            <w:gridSpan w:val="2"/>
            <w:shd w:val="clear" w:color="auto" w:fill="BDD6EE" w:themeFill="accent1" w:themeFillTint="66"/>
            <w:vAlign w:val="center"/>
            <w:tcPrChange w:id="2974" w:author="hyx" w:date="2018-11-10T19:00:00Z">
              <w:tcPr>
                <w:tcW w:w="1155" w:type="dxa"/>
                <w:gridSpan w:val="2"/>
                <w:shd w:val="clear" w:color="auto" w:fill="BDD6EE" w:themeFill="accent1" w:themeFillTint="66"/>
                <w:vAlign w:val="center"/>
              </w:tcPr>
            </w:tcPrChange>
          </w:tcPr>
          <w:p w14:paraId="49A8F982" w14:textId="26788B6F" w:rsidR="00CB7977" w:rsidRPr="0018304E" w:rsidDel="00CB7977" w:rsidRDefault="00CB7977" w:rsidP="00CB7977">
            <w:pPr>
              <w:rPr>
                <w:del w:id="2975" w:author="hyx" w:date="2018-11-10T19:00:00Z"/>
                <w:sz w:val="21"/>
                <w:szCs w:val="22"/>
              </w:rPr>
            </w:pPr>
            <w:del w:id="2976" w:author="hyx" w:date="2018-11-10T19:00:00Z">
              <w:r w:rsidRPr="0018304E" w:rsidDel="00CB7977">
                <w:rPr>
                  <w:rFonts w:hint="eastAsia"/>
                  <w:b/>
                  <w:sz w:val="21"/>
                  <w:szCs w:val="22"/>
                </w:rPr>
                <w:delText>班级</w:delText>
              </w:r>
            </w:del>
          </w:p>
        </w:tc>
        <w:tc>
          <w:tcPr>
            <w:tcW w:w="1178" w:type="dxa"/>
            <w:gridSpan w:val="2"/>
            <w:shd w:val="clear" w:color="auto" w:fill="BDD6EE" w:themeFill="accent1" w:themeFillTint="66"/>
            <w:vAlign w:val="center"/>
            <w:tcPrChange w:id="2977" w:author="hyx" w:date="2018-11-10T19:00:00Z">
              <w:tcPr>
                <w:tcW w:w="1178" w:type="dxa"/>
                <w:gridSpan w:val="2"/>
                <w:shd w:val="clear" w:color="auto" w:fill="BDD6EE" w:themeFill="accent1" w:themeFillTint="66"/>
                <w:vAlign w:val="center"/>
              </w:tcPr>
            </w:tcPrChange>
          </w:tcPr>
          <w:p w14:paraId="7278D288" w14:textId="3BDFFE2A" w:rsidR="00CB7977" w:rsidRPr="0018304E" w:rsidDel="00CB7977" w:rsidRDefault="00CB7977" w:rsidP="00CB7977">
            <w:pPr>
              <w:rPr>
                <w:del w:id="2978" w:author="hyx" w:date="2018-11-10T19:00:00Z"/>
                <w:sz w:val="21"/>
                <w:szCs w:val="22"/>
              </w:rPr>
            </w:pPr>
            <w:del w:id="2979" w:author="hyx" w:date="2018-11-10T19:00:00Z">
              <w:r w:rsidRPr="0018304E" w:rsidDel="00CB7977">
                <w:rPr>
                  <w:rFonts w:hint="eastAsia"/>
                  <w:b/>
                  <w:sz w:val="21"/>
                  <w:szCs w:val="22"/>
                </w:rPr>
                <w:delText>学号</w:delText>
              </w:r>
            </w:del>
          </w:p>
        </w:tc>
        <w:tc>
          <w:tcPr>
            <w:tcW w:w="1371" w:type="dxa"/>
            <w:gridSpan w:val="2"/>
            <w:shd w:val="clear" w:color="auto" w:fill="BDD6EE" w:themeFill="accent1" w:themeFillTint="66"/>
            <w:vAlign w:val="center"/>
            <w:tcPrChange w:id="2980" w:author="hyx" w:date="2018-11-10T19:00:00Z">
              <w:tcPr>
                <w:tcW w:w="1371" w:type="dxa"/>
                <w:gridSpan w:val="2"/>
                <w:shd w:val="clear" w:color="auto" w:fill="BDD6EE" w:themeFill="accent1" w:themeFillTint="66"/>
                <w:vAlign w:val="center"/>
              </w:tcPr>
            </w:tcPrChange>
          </w:tcPr>
          <w:p w14:paraId="2031913C" w14:textId="2CB0A6B4" w:rsidR="00CB7977" w:rsidRPr="0018304E" w:rsidDel="00CB7977" w:rsidRDefault="00CB7977" w:rsidP="00CB7977">
            <w:pPr>
              <w:rPr>
                <w:del w:id="2981" w:author="hyx" w:date="2018-11-10T19:00:00Z"/>
                <w:sz w:val="21"/>
                <w:szCs w:val="22"/>
              </w:rPr>
            </w:pPr>
            <w:del w:id="2982" w:author="hyx" w:date="2018-11-10T19:00:00Z">
              <w:r w:rsidRPr="0018304E" w:rsidDel="00CB7977">
                <w:rPr>
                  <w:rFonts w:hint="eastAsia"/>
                  <w:b/>
                  <w:sz w:val="21"/>
                  <w:szCs w:val="22"/>
                </w:rPr>
                <w:delText>电话号码</w:delText>
              </w:r>
            </w:del>
          </w:p>
        </w:tc>
        <w:tc>
          <w:tcPr>
            <w:tcW w:w="1150" w:type="dxa"/>
            <w:gridSpan w:val="2"/>
            <w:shd w:val="clear" w:color="auto" w:fill="BDD6EE" w:themeFill="accent1" w:themeFillTint="66"/>
            <w:vAlign w:val="center"/>
            <w:tcPrChange w:id="2983" w:author="hyx" w:date="2018-11-10T19:00:00Z">
              <w:tcPr>
                <w:tcW w:w="1150" w:type="dxa"/>
                <w:gridSpan w:val="2"/>
                <w:shd w:val="clear" w:color="auto" w:fill="BDD6EE" w:themeFill="accent1" w:themeFillTint="66"/>
                <w:vAlign w:val="center"/>
              </w:tcPr>
            </w:tcPrChange>
          </w:tcPr>
          <w:p w14:paraId="289D7EF1" w14:textId="3A11C948" w:rsidR="00CB7977" w:rsidRPr="0018304E" w:rsidDel="00CB7977" w:rsidRDefault="00CB7977" w:rsidP="00CB7977">
            <w:pPr>
              <w:rPr>
                <w:del w:id="2984" w:author="hyx" w:date="2018-11-10T19:00:00Z"/>
                <w:sz w:val="21"/>
                <w:szCs w:val="22"/>
              </w:rPr>
            </w:pPr>
            <w:del w:id="2985" w:author="hyx" w:date="2018-11-10T19:00:00Z">
              <w:r w:rsidRPr="0018304E" w:rsidDel="00CB7977">
                <w:rPr>
                  <w:rFonts w:hint="eastAsia"/>
                  <w:b/>
                  <w:sz w:val="21"/>
                  <w:szCs w:val="22"/>
                </w:rPr>
                <w:delText>寝室号</w:delText>
              </w:r>
            </w:del>
          </w:p>
        </w:tc>
      </w:tr>
      <w:tr w:rsidR="00CB7977" w:rsidRPr="0018304E" w:rsidDel="00CB7977" w14:paraId="5CC92C35" w14:textId="121294FD" w:rsidTr="00CB7977">
        <w:trPr>
          <w:gridAfter w:val="1"/>
          <w:wAfter w:w="459" w:type="dxa"/>
          <w:del w:id="2986" w:author="hyx" w:date="2018-11-10T19:00:00Z"/>
          <w:trPrChange w:id="2987" w:author="hyx" w:date="2018-11-10T19:00:00Z">
            <w:trPr>
              <w:gridAfter w:val="1"/>
              <w:wAfter w:w="572" w:type="dxa"/>
            </w:trPr>
          </w:trPrChange>
        </w:trPr>
        <w:tc>
          <w:tcPr>
            <w:tcW w:w="1143" w:type="dxa"/>
            <w:gridSpan w:val="2"/>
            <w:vAlign w:val="center"/>
            <w:tcPrChange w:id="2988" w:author="hyx" w:date="2018-11-10T19:00:00Z">
              <w:tcPr>
                <w:tcW w:w="1143" w:type="dxa"/>
                <w:gridSpan w:val="2"/>
                <w:vAlign w:val="center"/>
              </w:tcPr>
            </w:tcPrChange>
          </w:tcPr>
          <w:p w14:paraId="6C239829" w14:textId="41415880" w:rsidR="00CB7977" w:rsidRPr="0018304E" w:rsidDel="00CB7977" w:rsidRDefault="00CB7977" w:rsidP="00CB7977">
            <w:pPr>
              <w:rPr>
                <w:del w:id="2989" w:author="hyx" w:date="2018-11-10T19:00:00Z"/>
                <w:sz w:val="21"/>
                <w:szCs w:val="22"/>
              </w:rPr>
            </w:pPr>
            <w:del w:id="2990" w:author="hyx" w:date="2018-11-10T19:00:00Z">
              <w:r w:rsidRPr="0018304E" w:rsidDel="00CB7977">
                <w:rPr>
                  <w:rFonts w:hint="eastAsia"/>
                  <w:sz w:val="21"/>
                  <w:szCs w:val="22"/>
                </w:rPr>
                <w:delText>用户访谈员</w:delText>
              </w:r>
            </w:del>
          </w:p>
        </w:tc>
        <w:tc>
          <w:tcPr>
            <w:tcW w:w="1144" w:type="dxa"/>
            <w:gridSpan w:val="2"/>
            <w:vAlign w:val="center"/>
            <w:tcPrChange w:id="2991" w:author="hyx" w:date="2018-11-10T19:00:00Z">
              <w:tcPr>
                <w:tcW w:w="1144" w:type="dxa"/>
                <w:gridSpan w:val="2"/>
                <w:vAlign w:val="center"/>
              </w:tcPr>
            </w:tcPrChange>
          </w:tcPr>
          <w:p w14:paraId="2C915B60" w14:textId="57A90CFE" w:rsidR="00CB7977" w:rsidRPr="0018304E" w:rsidDel="00CB7977" w:rsidRDefault="00CB7977" w:rsidP="00CB7977">
            <w:pPr>
              <w:rPr>
                <w:del w:id="2992" w:author="hyx" w:date="2018-11-10T19:00:00Z"/>
                <w:sz w:val="21"/>
                <w:szCs w:val="22"/>
              </w:rPr>
            </w:pPr>
            <w:del w:id="2993" w:author="hyx" w:date="2018-11-10T19:00:00Z">
              <w:r w:rsidRPr="0018304E" w:rsidDel="00CB7977">
                <w:rPr>
                  <w:rFonts w:hint="eastAsia"/>
                  <w:sz w:val="21"/>
                  <w:szCs w:val="22"/>
                </w:rPr>
                <w:delText>黄叶轩</w:delText>
              </w:r>
            </w:del>
          </w:p>
        </w:tc>
        <w:tc>
          <w:tcPr>
            <w:tcW w:w="1155" w:type="dxa"/>
            <w:vAlign w:val="center"/>
            <w:tcPrChange w:id="2994" w:author="hyx" w:date="2018-11-10T19:00:00Z">
              <w:tcPr>
                <w:tcW w:w="1155" w:type="dxa"/>
                <w:vAlign w:val="center"/>
              </w:tcPr>
            </w:tcPrChange>
          </w:tcPr>
          <w:p w14:paraId="5F6B3CBA" w14:textId="24F06086" w:rsidR="00CB7977" w:rsidRPr="0018304E" w:rsidDel="00CB7977" w:rsidRDefault="00CB7977" w:rsidP="00CB7977">
            <w:pPr>
              <w:rPr>
                <w:del w:id="2995" w:author="hyx" w:date="2018-11-10T19:00:00Z"/>
                <w:sz w:val="21"/>
                <w:szCs w:val="22"/>
              </w:rPr>
            </w:pPr>
            <w:del w:id="2996" w:author="hyx" w:date="2018-11-10T19:00:00Z">
              <w:r w:rsidRPr="0018304E" w:rsidDel="00CB7977">
                <w:rPr>
                  <w:rFonts w:hint="eastAsia"/>
                  <w:sz w:val="21"/>
                  <w:szCs w:val="22"/>
                </w:rPr>
                <w:delText>负责访谈问题的编写</w:delText>
              </w:r>
            </w:del>
          </w:p>
        </w:tc>
        <w:tc>
          <w:tcPr>
            <w:tcW w:w="1155" w:type="dxa"/>
            <w:gridSpan w:val="2"/>
            <w:vAlign w:val="center"/>
            <w:tcPrChange w:id="2997" w:author="hyx" w:date="2018-11-10T19:00:00Z">
              <w:tcPr>
                <w:tcW w:w="1155" w:type="dxa"/>
                <w:gridSpan w:val="2"/>
                <w:vAlign w:val="center"/>
              </w:tcPr>
            </w:tcPrChange>
          </w:tcPr>
          <w:p w14:paraId="30059705" w14:textId="1CDB19D5" w:rsidR="00CB7977" w:rsidRPr="0018304E" w:rsidDel="00CB7977" w:rsidRDefault="00CB7977" w:rsidP="00CB7977">
            <w:pPr>
              <w:rPr>
                <w:del w:id="2998" w:author="hyx" w:date="2018-11-10T19:00:00Z"/>
                <w:sz w:val="21"/>
                <w:szCs w:val="22"/>
              </w:rPr>
            </w:pPr>
            <w:del w:id="2999" w:author="hyx" w:date="2018-11-10T19:00:00Z">
              <w:r w:rsidRPr="0018304E" w:rsidDel="00CB7977">
                <w:rPr>
                  <w:rFonts w:hint="eastAsia"/>
                  <w:sz w:val="21"/>
                  <w:szCs w:val="22"/>
                </w:rPr>
                <w:delText>软工1602</w:delText>
              </w:r>
            </w:del>
          </w:p>
        </w:tc>
        <w:tc>
          <w:tcPr>
            <w:tcW w:w="1178" w:type="dxa"/>
            <w:gridSpan w:val="2"/>
            <w:vAlign w:val="center"/>
            <w:tcPrChange w:id="3000" w:author="hyx" w:date="2018-11-10T19:00:00Z">
              <w:tcPr>
                <w:tcW w:w="1178" w:type="dxa"/>
                <w:gridSpan w:val="2"/>
                <w:vAlign w:val="center"/>
              </w:tcPr>
            </w:tcPrChange>
          </w:tcPr>
          <w:p w14:paraId="617F606C" w14:textId="4F909355" w:rsidR="00CB7977" w:rsidRPr="0018304E" w:rsidDel="00CB7977" w:rsidRDefault="00CB7977" w:rsidP="00CB7977">
            <w:pPr>
              <w:rPr>
                <w:del w:id="3001" w:author="hyx" w:date="2018-11-10T19:00:00Z"/>
                <w:sz w:val="21"/>
                <w:szCs w:val="22"/>
              </w:rPr>
            </w:pPr>
            <w:del w:id="3002" w:author="hyx" w:date="2018-11-10T19:00:00Z">
              <w:r w:rsidRPr="0018304E" w:rsidDel="00CB7977">
                <w:rPr>
                  <w:rFonts w:hint="eastAsia"/>
                  <w:sz w:val="21"/>
                  <w:szCs w:val="22"/>
                </w:rPr>
                <w:delText xml:space="preserve">31601246　</w:delText>
              </w:r>
            </w:del>
          </w:p>
        </w:tc>
        <w:tc>
          <w:tcPr>
            <w:tcW w:w="1371" w:type="dxa"/>
            <w:gridSpan w:val="2"/>
            <w:vAlign w:val="center"/>
            <w:tcPrChange w:id="3003" w:author="hyx" w:date="2018-11-10T19:00:00Z">
              <w:tcPr>
                <w:tcW w:w="1371" w:type="dxa"/>
                <w:gridSpan w:val="2"/>
                <w:vAlign w:val="center"/>
              </w:tcPr>
            </w:tcPrChange>
          </w:tcPr>
          <w:p w14:paraId="6EA3059E" w14:textId="78711145" w:rsidR="00CB7977" w:rsidRPr="0018304E" w:rsidDel="00CB7977" w:rsidRDefault="00CB7977" w:rsidP="00CB7977">
            <w:pPr>
              <w:rPr>
                <w:del w:id="3004" w:author="hyx" w:date="2018-11-10T19:00:00Z"/>
                <w:sz w:val="21"/>
                <w:szCs w:val="22"/>
              </w:rPr>
            </w:pPr>
            <w:del w:id="3005" w:author="hyx" w:date="2018-11-10T19:00:00Z">
              <w:r w:rsidRPr="0018304E" w:rsidDel="00CB7977">
                <w:rPr>
                  <w:sz w:val="21"/>
                  <w:szCs w:val="22"/>
                </w:rPr>
                <w:delText>13588899102</w:delText>
              </w:r>
            </w:del>
          </w:p>
        </w:tc>
        <w:tc>
          <w:tcPr>
            <w:tcW w:w="1150" w:type="dxa"/>
            <w:gridSpan w:val="2"/>
            <w:vAlign w:val="center"/>
            <w:tcPrChange w:id="3006" w:author="hyx" w:date="2018-11-10T19:00:00Z">
              <w:tcPr>
                <w:tcW w:w="1150" w:type="dxa"/>
                <w:gridSpan w:val="2"/>
                <w:vAlign w:val="center"/>
              </w:tcPr>
            </w:tcPrChange>
          </w:tcPr>
          <w:p w14:paraId="7F1B7E4C" w14:textId="23EE8FE2" w:rsidR="00CB7977" w:rsidRPr="0018304E" w:rsidDel="00CB7977" w:rsidRDefault="00CB7977" w:rsidP="00CB7977">
            <w:pPr>
              <w:rPr>
                <w:del w:id="3007" w:author="hyx" w:date="2018-11-10T19:00:00Z"/>
                <w:sz w:val="21"/>
                <w:szCs w:val="22"/>
              </w:rPr>
            </w:pPr>
            <w:del w:id="3008" w:author="hyx" w:date="2018-11-10T19:00:00Z">
              <w:r w:rsidRPr="0018304E" w:rsidDel="00CB7977">
                <w:rPr>
                  <w:sz w:val="21"/>
                  <w:szCs w:val="22"/>
                </w:rPr>
                <w:delText>弘毅2-210</w:delText>
              </w:r>
            </w:del>
          </w:p>
        </w:tc>
      </w:tr>
      <w:tr w:rsidR="00CB7977" w:rsidRPr="0018304E" w:rsidDel="00CB7977" w14:paraId="13D1F6B2" w14:textId="059DDA24" w:rsidTr="00CB7977">
        <w:trPr>
          <w:gridAfter w:val="1"/>
          <w:wAfter w:w="459" w:type="dxa"/>
          <w:del w:id="3009" w:author="hyx" w:date="2018-11-10T19:00:00Z"/>
          <w:trPrChange w:id="3010" w:author="hyx" w:date="2018-11-10T19:00:00Z">
            <w:trPr>
              <w:gridAfter w:val="1"/>
              <w:wAfter w:w="572" w:type="dxa"/>
            </w:trPr>
          </w:trPrChange>
        </w:trPr>
        <w:tc>
          <w:tcPr>
            <w:tcW w:w="1143" w:type="dxa"/>
            <w:gridSpan w:val="2"/>
            <w:vAlign w:val="center"/>
            <w:tcPrChange w:id="3011" w:author="hyx" w:date="2018-11-10T19:00:00Z">
              <w:tcPr>
                <w:tcW w:w="1143" w:type="dxa"/>
                <w:gridSpan w:val="2"/>
                <w:vAlign w:val="center"/>
              </w:tcPr>
            </w:tcPrChange>
          </w:tcPr>
          <w:p w14:paraId="2CB1DE2C" w14:textId="56E87F22" w:rsidR="00CB7977" w:rsidRPr="0018304E" w:rsidDel="00CB7977" w:rsidRDefault="00CB7977" w:rsidP="00CB7977">
            <w:pPr>
              <w:rPr>
                <w:del w:id="3012" w:author="hyx" w:date="2018-11-10T19:00:00Z"/>
                <w:sz w:val="21"/>
                <w:szCs w:val="22"/>
              </w:rPr>
            </w:pPr>
            <w:del w:id="3013" w:author="hyx" w:date="2018-11-10T19:00:00Z">
              <w:r w:rsidRPr="0018304E" w:rsidDel="00CB7977">
                <w:rPr>
                  <w:rFonts w:hint="eastAsia"/>
                  <w:sz w:val="21"/>
                  <w:szCs w:val="22"/>
                </w:rPr>
                <w:delText>用户访谈员</w:delText>
              </w:r>
            </w:del>
          </w:p>
        </w:tc>
        <w:tc>
          <w:tcPr>
            <w:tcW w:w="1144" w:type="dxa"/>
            <w:gridSpan w:val="2"/>
            <w:vAlign w:val="center"/>
            <w:tcPrChange w:id="3014" w:author="hyx" w:date="2018-11-10T19:00:00Z">
              <w:tcPr>
                <w:tcW w:w="1144" w:type="dxa"/>
                <w:gridSpan w:val="2"/>
                <w:vAlign w:val="center"/>
              </w:tcPr>
            </w:tcPrChange>
          </w:tcPr>
          <w:p w14:paraId="3EA50D8F" w14:textId="3CE25556" w:rsidR="00CB7977" w:rsidRPr="0018304E" w:rsidDel="00CB7977" w:rsidRDefault="00CB7977" w:rsidP="00CB7977">
            <w:pPr>
              <w:rPr>
                <w:del w:id="3015" w:author="hyx" w:date="2018-11-10T19:00:00Z"/>
                <w:sz w:val="21"/>
                <w:szCs w:val="22"/>
              </w:rPr>
            </w:pPr>
            <w:del w:id="3016" w:author="hyx" w:date="2018-11-10T19:00:00Z">
              <w:r w:rsidRPr="0018304E" w:rsidDel="00CB7977">
                <w:rPr>
                  <w:rFonts w:hint="eastAsia"/>
                  <w:sz w:val="21"/>
                  <w:szCs w:val="22"/>
                </w:rPr>
                <w:delText>徐双铅</w:delText>
              </w:r>
            </w:del>
          </w:p>
        </w:tc>
        <w:tc>
          <w:tcPr>
            <w:tcW w:w="1155" w:type="dxa"/>
            <w:vAlign w:val="center"/>
            <w:tcPrChange w:id="3017" w:author="hyx" w:date="2018-11-10T19:00:00Z">
              <w:tcPr>
                <w:tcW w:w="1155" w:type="dxa"/>
                <w:vAlign w:val="center"/>
              </w:tcPr>
            </w:tcPrChange>
          </w:tcPr>
          <w:p w14:paraId="5D05FD0A" w14:textId="16FE9C87" w:rsidR="00CB7977" w:rsidRPr="0018304E" w:rsidDel="00CB7977" w:rsidRDefault="00CB7977" w:rsidP="00CB7977">
            <w:pPr>
              <w:rPr>
                <w:del w:id="3018" w:author="hyx" w:date="2018-11-10T19:00:00Z"/>
                <w:sz w:val="21"/>
                <w:szCs w:val="22"/>
              </w:rPr>
            </w:pPr>
            <w:del w:id="3019" w:author="hyx" w:date="2018-11-10T19:00:00Z">
              <w:r w:rsidRPr="0018304E" w:rsidDel="00CB7977">
                <w:rPr>
                  <w:rFonts w:hint="eastAsia"/>
                  <w:sz w:val="21"/>
                  <w:szCs w:val="22"/>
                </w:rPr>
                <w:delText>负责访谈录音</w:delText>
              </w:r>
            </w:del>
          </w:p>
        </w:tc>
        <w:tc>
          <w:tcPr>
            <w:tcW w:w="1155" w:type="dxa"/>
            <w:gridSpan w:val="2"/>
            <w:vAlign w:val="center"/>
            <w:tcPrChange w:id="3020" w:author="hyx" w:date="2018-11-10T19:00:00Z">
              <w:tcPr>
                <w:tcW w:w="1155" w:type="dxa"/>
                <w:gridSpan w:val="2"/>
                <w:vAlign w:val="center"/>
              </w:tcPr>
            </w:tcPrChange>
          </w:tcPr>
          <w:p w14:paraId="49C95D85" w14:textId="4244DD0E" w:rsidR="00CB7977" w:rsidRPr="0018304E" w:rsidDel="00CB7977" w:rsidRDefault="00CB7977" w:rsidP="00CB7977">
            <w:pPr>
              <w:rPr>
                <w:del w:id="3021" w:author="hyx" w:date="2018-11-10T19:00:00Z"/>
                <w:sz w:val="21"/>
                <w:szCs w:val="22"/>
              </w:rPr>
            </w:pPr>
            <w:del w:id="3022" w:author="hyx" w:date="2018-11-10T19:00:00Z">
              <w:r w:rsidRPr="0018304E" w:rsidDel="00CB7977">
                <w:rPr>
                  <w:rFonts w:hint="eastAsia"/>
                  <w:sz w:val="21"/>
                  <w:szCs w:val="22"/>
                </w:rPr>
                <w:delText>软工1601</w:delText>
              </w:r>
            </w:del>
          </w:p>
        </w:tc>
        <w:tc>
          <w:tcPr>
            <w:tcW w:w="1178" w:type="dxa"/>
            <w:gridSpan w:val="2"/>
            <w:vAlign w:val="center"/>
            <w:tcPrChange w:id="3023" w:author="hyx" w:date="2018-11-10T19:00:00Z">
              <w:tcPr>
                <w:tcW w:w="1178" w:type="dxa"/>
                <w:gridSpan w:val="2"/>
                <w:vAlign w:val="center"/>
              </w:tcPr>
            </w:tcPrChange>
          </w:tcPr>
          <w:p w14:paraId="4D159EF1" w14:textId="6C290939" w:rsidR="00CB7977" w:rsidRPr="0018304E" w:rsidDel="00CB7977" w:rsidRDefault="00CB7977" w:rsidP="00CB7977">
            <w:pPr>
              <w:rPr>
                <w:del w:id="3024" w:author="hyx" w:date="2018-11-10T19:00:00Z"/>
                <w:sz w:val="21"/>
                <w:szCs w:val="22"/>
              </w:rPr>
            </w:pPr>
            <w:del w:id="3025" w:author="hyx" w:date="2018-11-10T19:00:00Z">
              <w:r w:rsidRPr="0018304E" w:rsidDel="00CB7977">
                <w:rPr>
                  <w:rFonts w:hint="eastAsia"/>
                  <w:sz w:val="21"/>
                  <w:szCs w:val="22"/>
                </w:rPr>
                <w:delText>31601221</w:delText>
              </w:r>
            </w:del>
          </w:p>
        </w:tc>
        <w:tc>
          <w:tcPr>
            <w:tcW w:w="1371" w:type="dxa"/>
            <w:gridSpan w:val="2"/>
            <w:vAlign w:val="center"/>
            <w:tcPrChange w:id="3026" w:author="hyx" w:date="2018-11-10T19:00:00Z">
              <w:tcPr>
                <w:tcW w:w="1371" w:type="dxa"/>
                <w:gridSpan w:val="2"/>
                <w:vAlign w:val="center"/>
              </w:tcPr>
            </w:tcPrChange>
          </w:tcPr>
          <w:p w14:paraId="517F6568" w14:textId="7D53ADAA" w:rsidR="00CB7977" w:rsidRPr="0018304E" w:rsidDel="00CB7977" w:rsidRDefault="00CB7977" w:rsidP="00CB7977">
            <w:pPr>
              <w:rPr>
                <w:del w:id="3027" w:author="hyx" w:date="2018-11-10T19:00:00Z"/>
                <w:sz w:val="21"/>
                <w:szCs w:val="22"/>
              </w:rPr>
            </w:pPr>
            <w:del w:id="3028" w:author="hyx" w:date="2018-11-10T19:00:00Z">
              <w:r w:rsidRPr="0018304E" w:rsidDel="00CB7977">
                <w:rPr>
                  <w:sz w:val="21"/>
                  <w:szCs w:val="22"/>
                </w:rPr>
                <w:delText>18094711647</w:delText>
              </w:r>
            </w:del>
          </w:p>
        </w:tc>
        <w:tc>
          <w:tcPr>
            <w:tcW w:w="1150" w:type="dxa"/>
            <w:gridSpan w:val="2"/>
            <w:vAlign w:val="center"/>
            <w:tcPrChange w:id="3029" w:author="hyx" w:date="2018-11-10T19:00:00Z">
              <w:tcPr>
                <w:tcW w:w="1150" w:type="dxa"/>
                <w:gridSpan w:val="2"/>
                <w:vAlign w:val="center"/>
              </w:tcPr>
            </w:tcPrChange>
          </w:tcPr>
          <w:p w14:paraId="1F62292A" w14:textId="6D4B8799" w:rsidR="00CB7977" w:rsidRPr="0018304E" w:rsidDel="00CB7977" w:rsidRDefault="00CB7977" w:rsidP="00CB7977">
            <w:pPr>
              <w:rPr>
                <w:del w:id="3030" w:author="hyx" w:date="2018-11-10T19:00:00Z"/>
                <w:sz w:val="21"/>
                <w:szCs w:val="22"/>
              </w:rPr>
            </w:pPr>
            <w:del w:id="3031" w:author="hyx" w:date="2018-11-10T19:00:00Z">
              <w:r w:rsidRPr="0018304E" w:rsidDel="00CB7977">
                <w:rPr>
                  <w:sz w:val="21"/>
                  <w:szCs w:val="22"/>
                </w:rPr>
                <w:delText>弘毅2-206</w:delText>
              </w:r>
            </w:del>
          </w:p>
        </w:tc>
      </w:tr>
      <w:tr w:rsidR="00CB7977" w:rsidRPr="0018304E" w:rsidDel="00CB7977" w14:paraId="1C1665E5" w14:textId="2A8F90C5" w:rsidTr="00CB7977">
        <w:trPr>
          <w:gridAfter w:val="1"/>
          <w:wAfter w:w="459" w:type="dxa"/>
          <w:del w:id="3032" w:author="hyx" w:date="2018-11-10T19:00:00Z"/>
          <w:trPrChange w:id="3033" w:author="hyx" w:date="2018-11-10T19:00:00Z">
            <w:trPr>
              <w:gridAfter w:val="1"/>
              <w:wAfter w:w="572" w:type="dxa"/>
            </w:trPr>
          </w:trPrChange>
        </w:trPr>
        <w:tc>
          <w:tcPr>
            <w:tcW w:w="1143" w:type="dxa"/>
            <w:gridSpan w:val="2"/>
            <w:vAlign w:val="center"/>
            <w:tcPrChange w:id="3034" w:author="hyx" w:date="2018-11-10T19:00:00Z">
              <w:tcPr>
                <w:tcW w:w="1143" w:type="dxa"/>
                <w:gridSpan w:val="2"/>
                <w:vAlign w:val="center"/>
              </w:tcPr>
            </w:tcPrChange>
          </w:tcPr>
          <w:p w14:paraId="78F1B43F" w14:textId="3C06DA27" w:rsidR="00CB7977" w:rsidRPr="0018304E" w:rsidDel="00CB7977" w:rsidRDefault="00CB7977" w:rsidP="00CB7977">
            <w:pPr>
              <w:rPr>
                <w:del w:id="3035" w:author="hyx" w:date="2018-11-10T19:00:00Z"/>
                <w:sz w:val="21"/>
                <w:szCs w:val="22"/>
              </w:rPr>
            </w:pPr>
            <w:del w:id="3036" w:author="hyx" w:date="2018-11-10T19:00:00Z">
              <w:r w:rsidRPr="0018304E" w:rsidDel="00CB7977">
                <w:rPr>
                  <w:rFonts w:hint="eastAsia"/>
                  <w:sz w:val="21"/>
                  <w:szCs w:val="22"/>
                </w:rPr>
                <w:delText>用户访谈员</w:delText>
              </w:r>
            </w:del>
          </w:p>
        </w:tc>
        <w:tc>
          <w:tcPr>
            <w:tcW w:w="1144" w:type="dxa"/>
            <w:gridSpan w:val="2"/>
            <w:vAlign w:val="center"/>
            <w:tcPrChange w:id="3037" w:author="hyx" w:date="2018-11-10T19:00:00Z">
              <w:tcPr>
                <w:tcW w:w="1144" w:type="dxa"/>
                <w:gridSpan w:val="2"/>
                <w:vAlign w:val="center"/>
              </w:tcPr>
            </w:tcPrChange>
          </w:tcPr>
          <w:p w14:paraId="6B9CCDD2" w14:textId="0AA5D449" w:rsidR="00CB7977" w:rsidRPr="0018304E" w:rsidDel="00CB7977" w:rsidRDefault="00CB7977" w:rsidP="00CB7977">
            <w:pPr>
              <w:rPr>
                <w:del w:id="3038" w:author="hyx" w:date="2018-11-10T19:00:00Z"/>
                <w:sz w:val="21"/>
                <w:szCs w:val="22"/>
              </w:rPr>
            </w:pPr>
            <w:del w:id="3039" w:author="hyx" w:date="2018-11-10T19:00:00Z">
              <w:r w:rsidRPr="0018304E" w:rsidDel="00CB7977">
                <w:rPr>
                  <w:rFonts w:hint="eastAsia"/>
                  <w:sz w:val="21"/>
                  <w:szCs w:val="22"/>
                </w:rPr>
                <w:delText>陈俊仁</w:delText>
              </w:r>
            </w:del>
          </w:p>
        </w:tc>
        <w:tc>
          <w:tcPr>
            <w:tcW w:w="1155" w:type="dxa"/>
            <w:vAlign w:val="center"/>
            <w:tcPrChange w:id="3040" w:author="hyx" w:date="2018-11-10T19:00:00Z">
              <w:tcPr>
                <w:tcW w:w="1155" w:type="dxa"/>
                <w:vAlign w:val="center"/>
              </w:tcPr>
            </w:tcPrChange>
          </w:tcPr>
          <w:p w14:paraId="7990D1B8" w14:textId="6B762A83" w:rsidR="00CB7977" w:rsidRPr="0018304E" w:rsidDel="00CB7977" w:rsidRDefault="00CB7977" w:rsidP="00CB7977">
            <w:pPr>
              <w:rPr>
                <w:del w:id="3041" w:author="hyx" w:date="2018-11-10T19:00:00Z"/>
                <w:sz w:val="21"/>
                <w:szCs w:val="22"/>
              </w:rPr>
            </w:pPr>
            <w:del w:id="3042" w:author="hyx" w:date="2018-11-10T19:00:00Z">
              <w:r w:rsidRPr="0018304E" w:rsidDel="00CB7977">
                <w:rPr>
                  <w:rFonts w:hint="eastAsia"/>
                  <w:sz w:val="21"/>
                  <w:szCs w:val="22"/>
                </w:rPr>
                <w:delText>负责记录访谈</w:delText>
              </w:r>
            </w:del>
          </w:p>
        </w:tc>
        <w:tc>
          <w:tcPr>
            <w:tcW w:w="1155" w:type="dxa"/>
            <w:gridSpan w:val="2"/>
            <w:vAlign w:val="center"/>
            <w:tcPrChange w:id="3043" w:author="hyx" w:date="2018-11-10T19:00:00Z">
              <w:tcPr>
                <w:tcW w:w="1155" w:type="dxa"/>
                <w:gridSpan w:val="2"/>
                <w:vAlign w:val="center"/>
              </w:tcPr>
            </w:tcPrChange>
          </w:tcPr>
          <w:p w14:paraId="43CA775B" w14:textId="26EE23D8" w:rsidR="00CB7977" w:rsidRPr="0018304E" w:rsidDel="00CB7977" w:rsidRDefault="00CB7977" w:rsidP="00CB7977">
            <w:pPr>
              <w:rPr>
                <w:del w:id="3044" w:author="hyx" w:date="2018-11-10T19:00:00Z"/>
                <w:sz w:val="21"/>
                <w:szCs w:val="22"/>
              </w:rPr>
            </w:pPr>
            <w:del w:id="3045" w:author="hyx" w:date="2018-11-10T19:00:00Z">
              <w:r w:rsidRPr="0018304E" w:rsidDel="00CB7977">
                <w:rPr>
                  <w:rFonts w:hint="eastAsia"/>
                  <w:bCs/>
                  <w:sz w:val="21"/>
                  <w:szCs w:val="22"/>
                </w:rPr>
                <w:delText>软工1601</w:delText>
              </w:r>
            </w:del>
          </w:p>
        </w:tc>
        <w:tc>
          <w:tcPr>
            <w:tcW w:w="1178" w:type="dxa"/>
            <w:gridSpan w:val="2"/>
            <w:vAlign w:val="center"/>
            <w:tcPrChange w:id="3046" w:author="hyx" w:date="2018-11-10T19:00:00Z">
              <w:tcPr>
                <w:tcW w:w="1178" w:type="dxa"/>
                <w:gridSpan w:val="2"/>
                <w:vAlign w:val="center"/>
              </w:tcPr>
            </w:tcPrChange>
          </w:tcPr>
          <w:p w14:paraId="4951AD1C" w14:textId="2EB1FADB" w:rsidR="00CB7977" w:rsidRPr="0018304E" w:rsidDel="00CB7977" w:rsidRDefault="00CB7977" w:rsidP="00CB7977">
            <w:pPr>
              <w:rPr>
                <w:del w:id="3047" w:author="hyx" w:date="2018-11-10T19:00:00Z"/>
                <w:sz w:val="21"/>
                <w:szCs w:val="22"/>
              </w:rPr>
            </w:pPr>
            <w:del w:id="3048" w:author="hyx" w:date="2018-11-10T19:00:00Z">
              <w:r w:rsidRPr="0018304E" w:rsidDel="00CB7977">
                <w:rPr>
                  <w:rFonts w:hint="eastAsia"/>
                  <w:bCs/>
                  <w:sz w:val="21"/>
                  <w:szCs w:val="22"/>
                </w:rPr>
                <w:delText>31601240</w:delText>
              </w:r>
            </w:del>
          </w:p>
        </w:tc>
        <w:tc>
          <w:tcPr>
            <w:tcW w:w="1371" w:type="dxa"/>
            <w:gridSpan w:val="2"/>
            <w:vAlign w:val="center"/>
            <w:tcPrChange w:id="3049" w:author="hyx" w:date="2018-11-10T19:00:00Z">
              <w:tcPr>
                <w:tcW w:w="1371" w:type="dxa"/>
                <w:gridSpan w:val="2"/>
                <w:vAlign w:val="center"/>
              </w:tcPr>
            </w:tcPrChange>
          </w:tcPr>
          <w:p w14:paraId="5D6AD6D9" w14:textId="7CF16C76" w:rsidR="00CB7977" w:rsidRPr="0018304E" w:rsidDel="00CB7977" w:rsidRDefault="00CB7977" w:rsidP="00CB7977">
            <w:pPr>
              <w:rPr>
                <w:del w:id="3050" w:author="hyx" w:date="2018-11-10T19:00:00Z"/>
                <w:sz w:val="21"/>
                <w:szCs w:val="22"/>
              </w:rPr>
            </w:pPr>
            <w:del w:id="3051" w:author="hyx" w:date="2018-11-10T19:00:00Z">
              <w:r w:rsidRPr="0018304E" w:rsidDel="00CB7977">
                <w:rPr>
                  <w:sz w:val="21"/>
                  <w:szCs w:val="22"/>
                </w:rPr>
                <w:delText>17376503405</w:delText>
              </w:r>
            </w:del>
          </w:p>
        </w:tc>
        <w:tc>
          <w:tcPr>
            <w:tcW w:w="1150" w:type="dxa"/>
            <w:gridSpan w:val="2"/>
            <w:vAlign w:val="center"/>
            <w:tcPrChange w:id="3052" w:author="hyx" w:date="2018-11-10T19:00:00Z">
              <w:tcPr>
                <w:tcW w:w="1150" w:type="dxa"/>
                <w:gridSpan w:val="2"/>
                <w:vAlign w:val="center"/>
              </w:tcPr>
            </w:tcPrChange>
          </w:tcPr>
          <w:p w14:paraId="66C12E34" w14:textId="6BF4D4AB" w:rsidR="00CB7977" w:rsidRPr="0018304E" w:rsidDel="00CB7977" w:rsidRDefault="00CB7977" w:rsidP="00CB7977">
            <w:pPr>
              <w:rPr>
                <w:del w:id="3053" w:author="hyx" w:date="2018-11-10T19:00:00Z"/>
                <w:sz w:val="21"/>
                <w:szCs w:val="22"/>
              </w:rPr>
            </w:pPr>
            <w:del w:id="3054" w:author="hyx" w:date="2018-11-10T19:00:00Z">
              <w:r w:rsidRPr="0018304E" w:rsidDel="00CB7977">
                <w:rPr>
                  <w:sz w:val="21"/>
                  <w:szCs w:val="22"/>
                </w:rPr>
                <w:delText>弘毅2-209</w:delText>
              </w:r>
            </w:del>
          </w:p>
        </w:tc>
      </w:tr>
      <w:tr w:rsidR="00CB7977" w:rsidRPr="0018304E" w:rsidDel="00CB7977" w14:paraId="595D3346" w14:textId="54B8ADE3" w:rsidTr="00CB7977">
        <w:trPr>
          <w:gridAfter w:val="1"/>
          <w:wAfter w:w="459" w:type="dxa"/>
          <w:del w:id="3055" w:author="hyx" w:date="2018-11-10T19:00:00Z"/>
          <w:trPrChange w:id="3056" w:author="hyx" w:date="2018-11-10T19:00:00Z">
            <w:trPr>
              <w:gridAfter w:val="1"/>
              <w:wAfter w:w="572" w:type="dxa"/>
            </w:trPr>
          </w:trPrChange>
        </w:trPr>
        <w:tc>
          <w:tcPr>
            <w:tcW w:w="1143" w:type="dxa"/>
            <w:gridSpan w:val="2"/>
            <w:vAlign w:val="center"/>
            <w:tcPrChange w:id="3057" w:author="hyx" w:date="2018-11-10T19:00:00Z">
              <w:tcPr>
                <w:tcW w:w="1143" w:type="dxa"/>
                <w:gridSpan w:val="2"/>
                <w:vAlign w:val="center"/>
              </w:tcPr>
            </w:tcPrChange>
          </w:tcPr>
          <w:p w14:paraId="224FD657" w14:textId="1816A353" w:rsidR="00CB7977" w:rsidRPr="0018304E" w:rsidDel="00CB7977" w:rsidRDefault="00CB7977" w:rsidP="00CB7977">
            <w:pPr>
              <w:rPr>
                <w:del w:id="3058" w:author="hyx" w:date="2018-11-10T19:00:00Z"/>
                <w:sz w:val="21"/>
                <w:szCs w:val="22"/>
              </w:rPr>
            </w:pPr>
            <w:del w:id="3059" w:author="hyx" w:date="2018-11-10T19:00:00Z">
              <w:r w:rsidRPr="0018304E" w:rsidDel="00CB7977">
                <w:rPr>
                  <w:rFonts w:hint="eastAsia"/>
                  <w:sz w:val="21"/>
                  <w:szCs w:val="22"/>
                </w:rPr>
                <w:delText>用户访谈员</w:delText>
              </w:r>
            </w:del>
          </w:p>
        </w:tc>
        <w:tc>
          <w:tcPr>
            <w:tcW w:w="1144" w:type="dxa"/>
            <w:gridSpan w:val="2"/>
            <w:vAlign w:val="center"/>
            <w:tcPrChange w:id="3060" w:author="hyx" w:date="2018-11-10T19:00:00Z">
              <w:tcPr>
                <w:tcW w:w="1144" w:type="dxa"/>
                <w:gridSpan w:val="2"/>
                <w:vAlign w:val="center"/>
              </w:tcPr>
            </w:tcPrChange>
          </w:tcPr>
          <w:p w14:paraId="6BDE7A68" w14:textId="6B33E88E" w:rsidR="00CB7977" w:rsidRPr="0018304E" w:rsidDel="00CB7977" w:rsidRDefault="00CB7977" w:rsidP="00CB7977">
            <w:pPr>
              <w:rPr>
                <w:del w:id="3061" w:author="hyx" w:date="2018-11-10T19:00:00Z"/>
                <w:sz w:val="21"/>
                <w:szCs w:val="22"/>
              </w:rPr>
            </w:pPr>
            <w:del w:id="3062" w:author="hyx" w:date="2018-11-10T19:00:00Z">
              <w:r w:rsidRPr="0018304E" w:rsidDel="00CB7977">
                <w:rPr>
                  <w:rFonts w:hint="eastAsia"/>
                  <w:sz w:val="21"/>
                  <w:szCs w:val="22"/>
                </w:rPr>
                <w:delText>陈苏民</w:delText>
              </w:r>
            </w:del>
          </w:p>
        </w:tc>
        <w:tc>
          <w:tcPr>
            <w:tcW w:w="1155" w:type="dxa"/>
            <w:vAlign w:val="center"/>
            <w:tcPrChange w:id="3063" w:author="hyx" w:date="2018-11-10T19:00:00Z">
              <w:tcPr>
                <w:tcW w:w="1155" w:type="dxa"/>
                <w:vAlign w:val="center"/>
              </w:tcPr>
            </w:tcPrChange>
          </w:tcPr>
          <w:p w14:paraId="510AC777" w14:textId="212121EE" w:rsidR="00CB7977" w:rsidRPr="0018304E" w:rsidDel="00CB7977" w:rsidRDefault="00CB7977" w:rsidP="00CB7977">
            <w:pPr>
              <w:rPr>
                <w:del w:id="3064" w:author="hyx" w:date="2018-11-10T19:00:00Z"/>
                <w:sz w:val="21"/>
                <w:szCs w:val="22"/>
              </w:rPr>
            </w:pPr>
            <w:del w:id="3065" w:author="hyx" w:date="2018-11-10T19:00:00Z">
              <w:r w:rsidRPr="0018304E" w:rsidDel="00CB7977">
                <w:rPr>
                  <w:rFonts w:hint="eastAsia"/>
                  <w:sz w:val="21"/>
                  <w:szCs w:val="22"/>
                </w:rPr>
                <w:delText>负责访谈问题的编写</w:delText>
              </w:r>
            </w:del>
          </w:p>
        </w:tc>
        <w:tc>
          <w:tcPr>
            <w:tcW w:w="1155" w:type="dxa"/>
            <w:gridSpan w:val="2"/>
            <w:vAlign w:val="center"/>
            <w:tcPrChange w:id="3066" w:author="hyx" w:date="2018-11-10T19:00:00Z">
              <w:tcPr>
                <w:tcW w:w="1155" w:type="dxa"/>
                <w:gridSpan w:val="2"/>
                <w:vAlign w:val="center"/>
              </w:tcPr>
            </w:tcPrChange>
          </w:tcPr>
          <w:p w14:paraId="2592F86C" w14:textId="2D927CEC" w:rsidR="00CB7977" w:rsidRPr="0018304E" w:rsidDel="00CB7977" w:rsidRDefault="00CB7977" w:rsidP="00CB7977">
            <w:pPr>
              <w:rPr>
                <w:del w:id="3067" w:author="hyx" w:date="2018-11-10T19:00:00Z"/>
                <w:sz w:val="21"/>
                <w:szCs w:val="22"/>
              </w:rPr>
            </w:pPr>
            <w:del w:id="3068" w:author="hyx" w:date="2018-11-10T19:00:00Z">
              <w:r w:rsidRPr="0018304E" w:rsidDel="00CB7977">
                <w:rPr>
                  <w:rFonts w:hint="eastAsia"/>
                  <w:sz w:val="21"/>
                  <w:szCs w:val="22"/>
                </w:rPr>
                <w:delText>软工1601</w:delText>
              </w:r>
            </w:del>
          </w:p>
        </w:tc>
        <w:tc>
          <w:tcPr>
            <w:tcW w:w="1178" w:type="dxa"/>
            <w:gridSpan w:val="2"/>
            <w:vAlign w:val="center"/>
            <w:tcPrChange w:id="3069" w:author="hyx" w:date="2018-11-10T19:00:00Z">
              <w:tcPr>
                <w:tcW w:w="1178" w:type="dxa"/>
                <w:gridSpan w:val="2"/>
                <w:vAlign w:val="center"/>
              </w:tcPr>
            </w:tcPrChange>
          </w:tcPr>
          <w:p w14:paraId="1251190F" w14:textId="11C85976" w:rsidR="00CB7977" w:rsidRPr="0018304E" w:rsidDel="00CB7977" w:rsidRDefault="00CB7977" w:rsidP="00CB7977">
            <w:pPr>
              <w:rPr>
                <w:del w:id="3070" w:author="hyx" w:date="2018-11-10T19:00:00Z"/>
                <w:sz w:val="21"/>
                <w:szCs w:val="22"/>
              </w:rPr>
            </w:pPr>
            <w:del w:id="3071" w:author="hyx" w:date="2018-11-10T19:00:00Z">
              <w:r w:rsidRPr="0018304E" w:rsidDel="00CB7977">
                <w:rPr>
                  <w:rFonts w:hint="eastAsia"/>
                  <w:bCs/>
                  <w:sz w:val="21"/>
                  <w:szCs w:val="22"/>
                </w:rPr>
                <w:delText>31602227</w:delText>
              </w:r>
            </w:del>
          </w:p>
        </w:tc>
        <w:tc>
          <w:tcPr>
            <w:tcW w:w="1371" w:type="dxa"/>
            <w:gridSpan w:val="2"/>
            <w:vAlign w:val="center"/>
            <w:tcPrChange w:id="3072" w:author="hyx" w:date="2018-11-10T19:00:00Z">
              <w:tcPr>
                <w:tcW w:w="1371" w:type="dxa"/>
                <w:gridSpan w:val="2"/>
                <w:vAlign w:val="center"/>
              </w:tcPr>
            </w:tcPrChange>
          </w:tcPr>
          <w:p w14:paraId="4C3B1569" w14:textId="40C92496" w:rsidR="00CB7977" w:rsidRPr="0018304E" w:rsidDel="00CB7977" w:rsidRDefault="00CB7977" w:rsidP="00CB7977">
            <w:pPr>
              <w:rPr>
                <w:del w:id="3073" w:author="hyx" w:date="2018-11-10T19:00:00Z"/>
                <w:sz w:val="21"/>
                <w:szCs w:val="22"/>
              </w:rPr>
            </w:pPr>
            <w:del w:id="3074" w:author="hyx" w:date="2018-11-10T19:00:00Z">
              <w:r w:rsidRPr="0018304E" w:rsidDel="00CB7977">
                <w:rPr>
                  <w:rFonts w:hint="eastAsia"/>
                  <w:sz w:val="21"/>
                  <w:szCs w:val="22"/>
                </w:rPr>
                <w:delText>13071869207</w:delText>
              </w:r>
            </w:del>
          </w:p>
        </w:tc>
        <w:tc>
          <w:tcPr>
            <w:tcW w:w="1150" w:type="dxa"/>
            <w:gridSpan w:val="2"/>
            <w:vAlign w:val="center"/>
            <w:tcPrChange w:id="3075" w:author="hyx" w:date="2018-11-10T19:00:00Z">
              <w:tcPr>
                <w:tcW w:w="1150" w:type="dxa"/>
                <w:gridSpan w:val="2"/>
                <w:vAlign w:val="center"/>
              </w:tcPr>
            </w:tcPrChange>
          </w:tcPr>
          <w:p w14:paraId="11B1497E" w14:textId="1B66E054" w:rsidR="00CB7977" w:rsidRPr="0018304E" w:rsidDel="00CB7977" w:rsidRDefault="00CB7977" w:rsidP="00CB7977">
            <w:pPr>
              <w:rPr>
                <w:del w:id="3076" w:author="hyx" w:date="2018-11-10T19:00:00Z"/>
                <w:sz w:val="21"/>
                <w:szCs w:val="22"/>
              </w:rPr>
            </w:pPr>
            <w:del w:id="3077" w:author="hyx" w:date="2018-11-10T19:00:00Z">
              <w:r w:rsidRPr="0018304E" w:rsidDel="00CB7977">
                <w:rPr>
                  <w:rFonts w:hint="eastAsia"/>
                  <w:sz w:val="21"/>
                  <w:szCs w:val="22"/>
                </w:rPr>
                <w:delText>弘毅1-124</w:delText>
              </w:r>
            </w:del>
          </w:p>
        </w:tc>
      </w:tr>
      <w:tr w:rsidR="00CB7977" w:rsidRPr="0018304E" w:rsidDel="00CB7977" w14:paraId="6673C5E3" w14:textId="4B9E6EDF" w:rsidTr="00CB7977">
        <w:trPr>
          <w:gridAfter w:val="1"/>
          <w:wAfter w:w="459" w:type="dxa"/>
          <w:del w:id="3078" w:author="hyx" w:date="2018-11-10T19:00:00Z"/>
          <w:trPrChange w:id="3079" w:author="hyx" w:date="2018-11-10T19:00:00Z">
            <w:trPr>
              <w:gridAfter w:val="1"/>
              <w:wAfter w:w="572" w:type="dxa"/>
            </w:trPr>
          </w:trPrChange>
        </w:trPr>
        <w:tc>
          <w:tcPr>
            <w:tcW w:w="1143" w:type="dxa"/>
            <w:gridSpan w:val="2"/>
            <w:vAlign w:val="center"/>
            <w:tcPrChange w:id="3080" w:author="hyx" w:date="2018-11-10T19:00:00Z">
              <w:tcPr>
                <w:tcW w:w="1143" w:type="dxa"/>
                <w:gridSpan w:val="2"/>
                <w:vAlign w:val="center"/>
              </w:tcPr>
            </w:tcPrChange>
          </w:tcPr>
          <w:p w14:paraId="6784EFBA" w14:textId="61220D9E" w:rsidR="00CB7977" w:rsidRPr="0018304E" w:rsidDel="00CB7977" w:rsidRDefault="00CB7977" w:rsidP="00CB7977">
            <w:pPr>
              <w:rPr>
                <w:del w:id="3081" w:author="hyx" w:date="2018-11-10T19:00:00Z"/>
                <w:sz w:val="21"/>
                <w:szCs w:val="22"/>
              </w:rPr>
            </w:pPr>
            <w:del w:id="3082" w:author="hyx" w:date="2018-11-10T19:00:00Z">
              <w:r w:rsidRPr="0018304E" w:rsidDel="00CB7977">
                <w:rPr>
                  <w:rFonts w:hint="eastAsia"/>
                  <w:sz w:val="21"/>
                  <w:szCs w:val="22"/>
                </w:rPr>
                <w:delText>用户访谈员</w:delText>
              </w:r>
            </w:del>
          </w:p>
        </w:tc>
        <w:tc>
          <w:tcPr>
            <w:tcW w:w="1144" w:type="dxa"/>
            <w:gridSpan w:val="2"/>
            <w:vAlign w:val="center"/>
            <w:tcPrChange w:id="3083" w:author="hyx" w:date="2018-11-10T19:00:00Z">
              <w:tcPr>
                <w:tcW w:w="1144" w:type="dxa"/>
                <w:gridSpan w:val="2"/>
                <w:vAlign w:val="center"/>
              </w:tcPr>
            </w:tcPrChange>
          </w:tcPr>
          <w:p w14:paraId="71ED909A" w14:textId="7EE80840" w:rsidR="00CB7977" w:rsidRPr="0018304E" w:rsidDel="00CB7977" w:rsidRDefault="00CB7977" w:rsidP="00CB7977">
            <w:pPr>
              <w:rPr>
                <w:del w:id="3084" w:author="hyx" w:date="2018-11-10T19:00:00Z"/>
                <w:sz w:val="21"/>
                <w:szCs w:val="22"/>
              </w:rPr>
            </w:pPr>
            <w:del w:id="3085" w:author="hyx" w:date="2018-11-10T19:00:00Z">
              <w:r w:rsidRPr="0018304E" w:rsidDel="00CB7977">
                <w:rPr>
                  <w:rFonts w:hint="eastAsia"/>
                  <w:sz w:val="21"/>
                  <w:szCs w:val="22"/>
                </w:rPr>
                <w:delText>吕迪</w:delText>
              </w:r>
            </w:del>
          </w:p>
        </w:tc>
        <w:tc>
          <w:tcPr>
            <w:tcW w:w="1155" w:type="dxa"/>
            <w:vAlign w:val="center"/>
            <w:tcPrChange w:id="3086" w:author="hyx" w:date="2018-11-10T19:00:00Z">
              <w:tcPr>
                <w:tcW w:w="1155" w:type="dxa"/>
                <w:vAlign w:val="center"/>
              </w:tcPr>
            </w:tcPrChange>
          </w:tcPr>
          <w:p w14:paraId="41D16293" w14:textId="3529EA07" w:rsidR="00CB7977" w:rsidRPr="0018304E" w:rsidDel="00CB7977" w:rsidRDefault="00CB7977" w:rsidP="00CB7977">
            <w:pPr>
              <w:rPr>
                <w:del w:id="3087" w:author="hyx" w:date="2018-11-10T19:00:00Z"/>
                <w:sz w:val="21"/>
                <w:szCs w:val="22"/>
              </w:rPr>
            </w:pPr>
            <w:del w:id="3088" w:author="hyx" w:date="2018-11-10T19:00:00Z">
              <w:r w:rsidRPr="0018304E" w:rsidDel="00CB7977">
                <w:rPr>
                  <w:rFonts w:hint="eastAsia"/>
                  <w:sz w:val="21"/>
                  <w:szCs w:val="22"/>
                </w:rPr>
                <w:delText>负责预约访谈客户</w:delText>
              </w:r>
            </w:del>
          </w:p>
        </w:tc>
        <w:tc>
          <w:tcPr>
            <w:tcW w:w="1155" w:type="dxa"/>
            <w:gridSpan w:val="2"/>
            <w:vAlign w:val="center"/>
            <w:tcPrChange w:id="3089" w:author="hyx" w:date="2018-11-10T19:00:00Z">
              <w:tcPr>
                <w:tcW w:w="1155" w:type="dxa"/>
                <w:gridSpan w:val="2"/>
                <w:vAlign w:val="center"/>
              </w:tcPr>
            </w:tcPrChange>
          </w:tcPr>
          <w:p w14:paraId="18BF7A58" w14:textId="5E34D5FE" w:rsidR="00CB7977" w:rsidRPr="0018304E" w:rsidDel="00CB7977" w:rsidRDefault="00CB7977" w:rsidP="00CB7977">
            <w:pPr>
              <w:rPr>
                <w:del w:id="3090" w:author="hyx" w:date="2018-11-10T19:00:00Z"/>
                <w:sz w:val="21"/>
                <w:szCs w:val="22"/>
              </w:rPr>
            </w:pPr>
            <w:del w:id="3091" w:author="hyx" w:date="2018-11-10T19:00:00Z">
              <w:r w:rsidRPr="0018304E" w:rsidDel="00CB7977">
                <w:rPr>
                  <w:rFonts w:hint="eastAsia"/>
                  <w:bCs/>
                  <w:sz w:val="21"/>
                  <w:szCs w:val="22"/>
                </w:rPr>
                <w:delText>软工1601</w:delText>
              </w:r>
            </w:del>
          </w:p>
        </w:tc>
        <w:tc>
          <w:tcPr>
            <w:tcW w:w="1178" w:type="dxa"/>
            <w:gridSpan w:val="2"/>
            <w:vAlign w:val="center"/>
            <w:tcPrChange w:id="3092" w:author="hyx" w:date="2018-11-10T19:00:00Z">
              <w:tcPr>
                <w:tcW w:w="1178" w:type="dxa"/>
                <w:gridSpan w:val="2"/>
                <w:vAlign w:val="center"/>
              </w:tcPr>
            </w:tcPrChange>
          </w:tcPr>
          <w:p w14:paraId="04C54CC0" w14:textId="6F41E69E" w:rsidR="00CB7977" w:rsidRPr="0018304E" w:rsidDel="00CB7977" w:rsidRDefault="00CB7977" w:rsidP="00CB7977">
            <w:pPr>
              <w:rPr>
                <w:del w:id="3093" w:author="hyx" w:date="2018-11-10T19:00:00Z"/>
                <w:sz w:val="21"/>
                <w:szCs w:val="22"/>
              </w:rPr>
            </w:pPr>
            <w:del w:id="3094" w:author="hyx" w:date="2018-11-10T19:00:00Z">
              <w:r w:rsidRPr="0018304E" w:rsidDel="00CB7977">
                <w:rPr>
                  <w:rFonts w:hint="eastAsia"/>
                  <w:bCs/>
                  <w:sz w:val="21"/>
                  <w:szCs w:val="22"/>
                </w:rPr>
                <w:delText>31504251</w:delText>
              </w:r>
            </w:del>
          </w:p>
        </w:tc>
        <w:tc>
          <w:tcPr>
            <w:tcW w:w="1371" w:type="dxa"/>
            <w:gridSpan w:val="2"/>
            <w:vAlign w:val="center"/>
            <w:tcPrChange w:id="3095" w:author="hyx" w:date="2018-11-10T19:00:00Z">
              <w:tcPr>
                <w:tcW w:w="1371" w:type="dxa"/>
                <w:gridSpan w:val="2"/>
                <w:vAlign w:val="center"/>
              </w:tcPr>
            </w:tcPrChange>
          </w:tcPr>
          <w:p w14:paraId="201E1FDE" w14:textId="4E393575" w:rsidR="00CB7977" w:rsidRPr="0018304E" w:rsidDel="00CB7977" w:rsidRDefault="00CB7977" w:rsidP="00CB7977">
            <w:pPr>
              <w:rPr>
                <w:del w:id="3096" w:author="hyx" w:date="2018-11-10T19:00:00Z"/>
                <w:sz w:val="21"/>
                <w:szCs w:val="22"/>
              </w:rPr>
            </w:pPr>
            <w:del w:id="3097" w:author="hyx" w:date="2018-11-10T19:00:00Z">
              <w:r w:rsidRPr="0018304E" w:rsidDel="00CB7977">
                <w:rPr>
                  <w:sz w:val="21"/>
                  <w:szCs w:val="22"/>
                </w:rPr>
                <w:delText>17306413358</w:delText>
              </w:r>
            </w:del>
          </w:p>
        </w:tc>
        <w:tc>
          <w:tcPr>
            <w:tcW w:w="1150" w:type="dxa"/>
            <w:gridSpan w:val="2"/>
            <w:vAlign w:val="center"/>
            <w:tcPrChange w:id="3098" w:author="hyx" w:date="2018-11-10T19:00:00Z">
              <w:tcPr>
                <w:tcW w:w="1150" w:type="dxa"/>
                <w:gridSpan w:val="2"/>
                <w:vAlign w:val="center"/>
              </w:tcPr>
            </w:tcPrChange>
          </w:tcPr>
          <w:p w14:paraId="3EB95161" w14:textId="291FFFA0" w:rsidR="00CB7977" w:rsidRPr="0018304E" w:rsidDel="00CB7977" w:rsidRDefault="00CB7977" w:rsidP="00CB7977">
            <w:pPr>
              <w:rPr>
                <w:del w:id="3099" w:author="hyx" w:date="2018-11-10T19:00:00Z"/>
                <w:sz w:val="21"/>
                <w:szCs w:val="22"/>
              </w:rPr>
            </w:pPr>
            <w:del w:id="3100" w:author="hyx" w:date="2018-11-10T19:00:00Z">
              <w:r w:rsidRPr="0018304E" w:rsidDel="00CB7977">
                <w:rPr>
                  <w:sz w:val="21"/>
                  <w:szCs w:val="22"/>
                </w:rPr>
                <w:delText>求真1-125</w:delText>
              </w:r>
            </w:del>
          </w:p>
        </w:tc>
      </w:tr>
    </w:tbl>
    <w:p w14:paraId="239805E7" w14:textId="4306635B" w:rsidR="00832347" w:rsidRDefault="00832347" w:rsidP="00832347">
      <w:pPr>
        <w:rPr>
          <w:ins w:id="3101" w:author="hyx" w:date="2018-11-02T10:22:00Z"/>
        </w:rPr>
      </w:pPr>
    </w:p>
    <w:p w14:paraId="671E685B" w14:textId="5B4A6396" w:rsidR="00515D1C" w:rsidRDefault="00515D1C" w:rsidP="00832347">
      <w:pPr>
        <w:rPr>
          <w:ins w:id="3102" w:author="hyx" w:date="2018-11-02T10:22:00Z"/>
        </w:rPr>
      </w:pPr>
    </w:p>
    <w:p w14:paraId="4FDB4BC8" w14:textId="42A90F58" w:rsidR="00515D1C" w:rsidRDefault="00515D1C" w:rsidP="00832347">
      <w:pPr>
        <w:rPr>
          <w:ins w:id="3103" w:author="hyx" w:date="2018-11-02T10:22:00Z"/>
        </w:rPr>
      </w:pPr>
    </w:p>
    <w:p w14:paraId="6ABE69B3" w14:textId="539BFC69" w:rsidR="00515D1C" w:rsidRDefault="00515D1C" w:rsidP="00832347">
      <w:pPr>
        <w:rPr>
          <w:ins w:id="3104" w:author="hyx" w:date="2018-11-02T10:22:00Z"/>
        </w:rPr>
      </w:pPr>
    </w:p>
    <w:p w14:paraId="222F3372" w14:textId="6403EEB9" w:rsidR="00515D1C" w:rsidRDefault="00515D1C" w:rsidP="00832347">
      <w:pPr>
        <w:rPr>
          <w:ins w:id="3105" w:author="hyx" w:date="2018-11-02T10:22:00Z"/>
        </w:rPr>
      </w:pPr>
    </w:p>
    <w:p w14:paraId="05EA16D7" w14:textId="77777777" w:rsidR="00515D1C" w:rsidRPr="00A67A5B" w:rsidRDefault="00515D1C" w:rsidP="00832347"/>
    <w:p w14:paraId="1A2730B5" w14:textId="77777777" w:rsidR="00832347" w:rsidRDefault="00832347" w:rsidP="00B306C0">
      <w:pPr>
        <w:pStyle w:val="a0"/>
      </w:pPr>
      <w:bookmarkStart w:id="3106" w:name="_Toc497223495"/>
      <w:bookmarkStart w:id="3107" w:name="_Toc529724928"/>
      <w:r w:rsidRPr="0099194F">
        <w:t>项目组织结构</w:t>
      </w:r>
      <w:r>
        <w:rPr>
          <w:rFonts w:hint="eastAsia"/>
        </w:rPr>
        <w:t>（</w:t>
      </w:r>
      <w:r>
        <w:rPr>
          <w:rFonts w:hint="eastAsia"/>
        </w:rPr>
        <w:t>OBS</w:t>
      </w:r>
      <w:r>
        <w:rPr>
          <w:rFonts w:hint="eastAsia"/>
        </w:rPr>
        <w:t>）</w:t>
      </w:r>
      <w:bookmarkEnd w:id="2654"/>
      <w:bookmarkEnd w:id="3106"/>
      <w:bookmarkEnd w:id="3107"/>
    </w:p>
    <w:p w14:paraId="60ED148D" w14:textId="7B64E66E" w:rsidR="00F9144F" w:rsidRPr="00F9144F" w:rsidRDefault="00F9144F" w:rsidP="00D63D10">
      <w:r w:rsidRPr="00F9144F">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DB3003">
        <w:fldChar w:fldCharType="begin"/>
      </w:r>
      <w:r w:rsidR="00DB3003">
        <w:instrText xml:space="preserve"> INCLUDEPICTURE  "C:\\Documents\\Tencent Files\\1103057282\\Image\\C2C\\[Y}H$)K511~JHFGU}QL`8%0.png" \* MERGEFORMATINET </w:instrText>
      </w:r>
      <w:r w:rsidR="00DB3003">
        <w:fldChar w:fldCharType="separate"/>
      </w:r>
      <w:r w:rsidR="002F7471">
        <w:fldChar w:fldCharType="begin"/>
      </w:r>
      <w:r w:rsidR="002F7471">
        <w:instrText xml:space="preserve"> INCLUDEPICTURE  "C:\\Users\\Documents\\Tencent Files\\1103057282\\Image\\C2C\\[Y}H$)K511~JHFGU}QL`8%0.png" \* MERGEFORMATINET </w:instrText>
      </w:r>
      <w:r w:rsidR="002F7471">
        <w:fldChar w:fldCharType="separate"/>
      </w:r>
      <w:r w:rsidR="00F6093B">
        <w:fldChar w:fldCharType="begin"/>
      </w:r>
      <w:r w:rsidR="00F6093B">
        <w:instrText xml:space="preserve"> INCLUDEPICTURE  "C:\\Documents\\Tencent Files\\1103057282\\Image\\C2C\\[Y}H$)K511~JHFGU}QL`8%0.png" \* MERGEFORMATINET </w:instrText>
      </w:r>
      <w:r w:rsidR="00F6093B">
        <w:fldChar w:fldCharType="separate"/>
      </w:r>
      <w:r w:rsidR="0057613C">
        <w:fldChar w:fldCharType="begin"/>
      </w:r>
      <w:r w:rsidR="0057613C">
        <w:instrText xml:space="preserve"> INCLUDEPICTURE  "C:\\Documents\\Tencent Files\\1103057282\\Image\\C2C\\[Y}H$)K511~JHFGU}QL`8%0.png" \* MERGEFORMATINET </w:instrText>
      </w:r>
      <w:r w:rsidR="0057613C">
        <w:fldChar w:fldCharType="separate"/>
      </w:r>
      <w:r w:rsidR="00D90869">
        <w:fldChar w:fldCharType="begin"/>
      </w:r>
      <w:r w:rsidR="00D90869">
        <w:instrText xml:space="preserve"> INCLUDEPICTURE  "C:\\Users\\Documents\\Tencent Files\\1103057282\\Image\\C2C\\[Y}H$)K511~JHFGU}QL`8%0.png" \* MERGEFORMATINET </w:instrText>
      </w:r>
      <w:r w:rsidR="00D90869">
        <w:fldChar w:fldCharType="separate"/>
      </w:r>
      <w:r w:rsidR="00415D43">
        <w:fldChar w:fldCharType="begin"/>
      </w:r>
      <w:r w:rsidR="00415D43">
        <w:instrText xml:space="preserve"> INCLUDEPICTURE  "C:\\Users\\Documents\\Tencent Files\\1103057282\\Image\\C2C\\[Y}H$)K511~JHFGU}QL`8%0.png" \* MERGEFORMATINET </w:instrText>
      </w:r>
      <w:r w:rsidR="00415D43">
        <w:fldChar w:fldCharType="separate"/>
      </w:r>
      <w:r w:rsidR="00D35E8D">
        <w:fldChar w:fldCharType="begin"/>
      </w:r>
      <w:r w:rsidR="00D35E8D">
        <w:instrText xml:space="preserve"> INCLUDEPICTURE  "C:\\Users\\Documents\\Tencent Files\\1103057282\\Image\\C2C\\[Y}H$)K511~JHFGU}QL`8%0.png" \* MERGEFORMATINET </w:instrText>
      </w:r>
      <w:r w:rsidR="00D35E8D">
        <w:fldChar w:fldCharType="separate"/>
      </w:r>
      <w:r w:rsidR="00A05CFE">
        <w:fldChar w:fldCharType="begin"/>
      </w:r>
      <w:r w:rsidR="00A05CFE">
        <w:instrText xml:space="preserve"> INCLUDEPICTURE  "C:\\Users\\Documents\\Tencent Files\\1103057282\\Image\\C2C\\[Y}H$)K511~JHFGU}QL`8%0.png" \* MERGEFORMATINET </w:instrText>
      </w:r>
      <w:r w:rsidR="00A05CFE">
        <w:fldChar w:fldCharType="separate"/>
      </w:r>
      <w:r w:rsidR="00346D06">
        <w:fldChar w:fldCharType="begin"/>
      </w:r>
      <w:r w:rsidR="00346D06">
        <w:instrText xml:space="preserve"> INCLUDEPICTURE  "C:\\Users\\Documents\\Tencent Files\\1103057282\\Image\\C2C\\[Y}H$)K511~JHFGU}QL`8%0.png" \* MERGEFORMATINET </w:instrText>
      </w:r>
      <w:r w:rsidR="00346D06">
        <w:fldChar w:fldCharType="separate"/>
      </w:r>
      <w:r w:rsidR="00346D06">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35.5pt">
            <v:imagedata r:id="rId10" r:href="rId11"/>
          </v:shape>
        </w:pict>
      </w:r>
      <w:r w:rsidR="00346D06">
        <w:fldChar w:fldCharType="end"/>
      </w:r>
      <w:r w:rsidR="00A05CFE">
        <w:fldChar w:fldCharType="end"/>
      </w:r>
      <w:r w:rsidR="00D35E8D">
        <w:fldChar w:fldCharType="end"/>
      </w:r>
      <w:r w:rsidR="00415D43">
        <w:fldChar w:fldCharType="end"/>
      </w:r>
      <w:r w:rsidR="00D90869">
        <w:fldChar w:fldCharType="end"/>
      </w:r>
      <w:r w:rsidR="0057613C">
        <w:fldChar w:fldCharType="end"/>
      </w:r>
      <w:r w:rsidR="00F6093B">
        <w:fldChar w:fldCharType="end"/>
      </w:r>
      <w:r w:rsidR="002F7471">
        <w:fldChar w:fldCharType="end"/>
      </w:r>
      <w:r w:rsidR="00DB3003">
        <w:fldChar w:fldCharType="end"/>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3108" w:name="_Toc497072234"/>
      <w:bookmarkStart w:id="3109" w:name="_Toc497223496"/>
      <w:bookmarkStart w:id="3110" w:name="_Toc529724929"/>
      <w:r w:rsidRPr="0099194F">
        <w:t>人员配备管理计划</w:t>
      </w:r>
      <w:bookmarkEnd w:id="3108"/>
      <w:bookmarkEnd w:id="3109"/>
      <w:bookmarkEnd w:id="3110"/>
    </w:p>
    <w:p w14:paraId="223EB5A3" w14:textId="77777777" w:rsidR="00832347" w:rsidRDefault="00832347" w:rsidP="00B306C0">
      <w:pPr>
        <w:pStyle w:val="a1"/>
      </w:pPr>
      <w:bookmarkStart w:id="3111" w:name="_Toc496816783"/>
      <w:bookmarkStart w:id="3112" w:name="_Toc497072235"/>
      <w:bookmarkStart w:id="3113" w:name="_Toc497223497"/>
      <w:bookmarkStart w:id="3114" w:name="_Toc529724930"/>
      <w:r w:rsidRPr="0099194F">
        <w:t>人员招募</w:t>
      </w:r>
      <w:bookmarkEnd w:id="3111"/>
      <w:bookmarkEnd w:id="3112"/>
      <w:bookmarkEnd w:id="3113"/>
      <w:bookmarkEnd w:id="3114"/>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176948BA" w:rsidR="00832347" w:rsidDel="00F54F16" w:rsidRDefault="00832347" w:rsidP="00B306C0">
      <w:pPr>
        <w:pStyle w:val="a1"/>
        <w:rPr>
          <w:del w:id="3115" w:author="hyx" w:date="2018-11-10T19:07:00Z"/>
        </w:rPr>
      </w:pPr>
      <w:bookmarkStart w:id="3116" w:name="_Toc496816784"/>
      <w:bookmarkStart w:id="3117" w:name="_Toc497072236"/>
      <w:bookmarkStart w:id="3118" w:name="_Toc497223498"/>
      <w:del w:id="3119" w:author="hyx" w:date="2018-11-10T19:07:00Z">
        <w:r w:rsidRPr="0099194F" w:rsidDel="00F54F16">
          <w:delText>资源日历</w:delText>
        </w:r>
        <w:bookmarkEnd w:id="3116"/>
        <w:bookmarkEnd w:id="3117"/>
        <w:bookmarkEnd w:id="3118"/>
      </w:del>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rsidDel="00F54F16" w14:paraId="741B57C0" w14:textId="15F58B16" w:rsidTr="003A134F">
        <w:trPr>
          <w:jc w:val="right"/>
          <w:del w:id="3120" w:author="hyx" w:date="2018-11-10T19:07:00Z"/>
        </w:trPr>
        <w:tc>
          <w:tcPr>
            <w:tcW w:w="1068" w:type="dxa"/>
            <w:shd w:val="clear" w:color="auto" w:fill="auto"/>
          </w:tcPr>
          <w:p w14:paraId="08B3C45F" w14:textId="26756871" w:rsidR="0018304E" w:rsidDel="00F54F16" w:rsidRDefault="0018304E" w:rsidP="003A134F">
            <w:pPr>
              <w:rPr>
                <w:del w:id="3121" w:author="hyx" w:date="2018-11-10T19:07:00Z"/>
              </w:rPr>
            </w:pPr>
          </w:p>
        </w:tc>
        <w:tc>
          <w:tcPr>
            <w:tcW w:w="1050" w:type="dxa"/>
            <w:shd w:val="clear" w:color="auto" w:fill="auto"/>
          </w:tcPr>
          <w:p w14:paraId="738114C6" w14:textId="5742DC89" w:rsidR="0018304E" w:rsidDel="00F54F16" w:rsidRDefault="0018304E" w:rsidP="003A134F">
            <w:pPr>
              <w:rPr>
                <w:del w:id="3122" w:author="hyx" w:date="2018-11-10T19:07:00Z"/>
              </w:rPr>
            </w:pPr>
            <w:del w:id="3123" w:author="hyx" w:date="2018-11-10T19:07:00Z">
              <w:r w:rsidDel="00F54F16">
                <w:rPr>
                  <w:rFonts w:hint="eastAsia"/>
                </w:rPr>
                <w:delText>周一</w:delText>
              </w:r>
            </w:del>
          </w:p>
        </w:tc>
        <w:tc>
          <w:tcPr>
            <w:tcW w:w="1051" w:type="dxa"/>
            <w:shd w:val="clear" w:color="auto" w:fill="auto"/>
          </w:tcPr>
          <w:p w14:paraId="3A06ECD6" w14:textId="705B625F" w:rsidR="0018304E" w:rsidDel="00F54F16" w:rsidRDefault="0018304E" w:rsidP="003A134F">
            <w:pPr>
              <w:rPr>
                <w:del w:id="3124" w:author="hyx" w:date="2018-11-10T19:07:00Z"/>
              </w:rPr>
            </w:pPr>
            <w:del w:id="3125" w:author="hyx" w:date="2018-11-10T19:07:00Z">
              <w:r w:rsidDel="00F54F16">
                <w:rPr>
                  <w:rFonts w:hint="eastAsia"/>
                </w:rPr>
                <w:delText>周二</w:delText>
              </w:r>
            </w:del>
          </w:p>
        </w:tc>
        <w:tc>
          <w:tcPr>
            <w:tcW w:w="1051" w:type="dxa"/>
            <w:shd w:val="clear" w:color="auto" w:fill="auto"/>
          </w:tcPr>
          <w:p w14:paraId="36B89FCA" w14:textId="4AF268F5" w:rsidR="0018304E" w:rsidDel="00F54F16" w:rsidRDefault="0018304E" w:rsidP="003A134F">
            <w:pPr>
              <w:rPr>
                <w:del w:id="3126" w:author="hyx" w:date="2018-11-10T19:07:00Z"/>
              </w:rPr>
            </w:pPr>
            <w:del w:id="3127" w:author="hyx" w:date="2018-11-10T19:07:00Z">
              <w:r w:rsidDel="00F54F16">
                <w:rPr>
                  <w:rFonts w:hint="eastAsia"/>
                </w:rPr>
                <w:delText>周三</w:delText>
              </w:r>
            </w:del>
          </w:p>
        </w:tc>
        <w:tc>
          <w:tcPr>
            <w:tcW w:w="1052" w:type="dxa"/>
            <w:shd w:val="clear" w:color="auto" w:fill="auto"/>
          </w:tcPr>
          <w:p w14:paraId="63D6DE40" w14:textId="3C8240F9" w:rsidR="0018304E" w:rsidDel="00F54F16" w:rsidRDefault="0018304E" w:rsidP="003A134F">
            <w:pPr>
              <w:rPr>
                <w:del w:id="3128" w:author="hyx" w:date="2018-11-10T19:07:00Z"/>
              </w:rPr>
            </w:pPr>
            <w:del w:id="3129" w:author="hyx" w:date="2018-11-10T19:07:00Z">
              <w:r w:rsidDel="00F54F16">
                <w:rPr>
                  <w:rFonts w:hint="eastAsia"/>
                </w:rPr>
                <w:delText>周四</w:delText>
              </w:r>
            </w:del>
          </w:p>
        </w:tc>
        <w:tc>
          <w:tcPr>
            <w:tcW w:w="1052" w:type="dxa"/>
            <w:shd w:val="clear" w:color="auto" w:fill="auto"/>
          </w:tcPr>
          <w:p w14:paraId="45191D3C" w14:textId="57D890E3" w:rsidR="0018304E" w:rsidDel="00F54F16" w:rsidRDefault="0018304E" w:rsidP="003A134F">
            <w:pPr>
              <w:rPr>
                <w:del w:id="3130" w:author="hyx" w:date="2018-11-10T19:07:00Z"/>
              </w:rPr>
            </w:pPr>
            <w:del w:id="3131" w:author="hyx" w:date="2018-11-10T19:07:00Z">
              <w:r w:rsidDel="00F54F16">
                <w:rPr>
                  <w:rFonts w:hint="eastAsia"/>
                </w:rPr>
                <w:delText>周五</w:delText>
              </w:r>
            </w:del>
          </w:p>
        </w:tc>
        <w:tc>
          <w:tcPr>
            <w:tcW w:w="986" w:type="dxa"/>
            <w:shd w:val="clear" w:color="auto" w:fill="auto"/>
          </w:tcPr>
          <w:p w14:paraId="6F83546C" w14:textId="3CE7A6F0" w:rsidR="0018304E" w:rsidDel="00F54F16" w:rsidRDefault="0018304E" w:rsidP="003A134F">
            <w:pPr>
              <w:rPr>
                <w:del w:id="3132" w:author="hyx" w:date="2018-11-10T19:07:00Z"/>
              </w:rPr>
            </w:pPr>
            <w:del w:id="3133" w:author="hyx" w:date="2018-11-10T19:07:00Z">
              <w:r w:rsidDel="00F54F16">
                <w:rPr>
                  <w:rFonts w:hint="eastAsia"/>
                </w:rPr>
                <w:delText>周六</w:delText>
              </w:r>
            </w:del>
          </w:p>
        </w:tc>
        <w:tc>
          <w:tcPr>
            <w:tcW w:w="986" w:type="dxa"/>
            <w:shd w:val="clear" w:color="auto" w:fill="auto"/>
          </w:tcPr>
          <w:p w14:paraId="1C4A93F8" w14:textId="6B256DE3" w:rsidR="0018304E" w:rsidDel="00F54F16" w:rsidRDefault="0018304E" w:rsidP="003A134F">
            <w:pPr>
              <w:rPr>
                <w:del w:id="3134" w:author="hyx" w:date="2018-11-10T19:07:00Z"/>
              </w:rPr>
            </w:pPr>
            <w:del w:id="3135" w:author="hyx" w:date="2018-11-10T19:07:00Z">
              <w:r w:rsidDel="00F54F16">
                <w:rPr>
                  <w:rFonts w:hint="eastAsia"/>
                </w:rPr>
                <w:delText>周日</w:delText>
              </w:r>
            </w:del>
          </w:p>
        </w:tc>
      </w:tr>
      <w:tr w:rsidR="0018304E" w:rsidDel="00F54F16" w14:paraId="20946B0D" w14:textId="349FFB96" w:rsidTr="003A134F">
        <w:trPr>
          <w:jc w:val="right"/>
          <w:del w:id="3136" w:author="hyx" w:date="2018-11-10T19:07:00Z"/>
        </w:trPr>
        <w:tc>
          <w:tcPr>
            <w:tcW w:w="1068" w:type="dxa"/>
            <w:shd w:val="clear" w:color="auto" w:fill="auto"/>
          </w:tcPr>
          <w:p w14:paraId="5802459A" w14:textId="5B709F8B" w:rsidR="0018304E" w:rsidDel="00F54F16" w:rsidRDefault="0018304E" w:rsidP="003A134F">
            <w:pPr>
              <w:rPr>
                <w:del w:id="3137" w:author="hyx" w:date="2018-11-10T19:07:00Z"/>
              </w:rPr>
            </w:pPr>
            <w:del w:id="3138" w:author="hyx" w:date="2018-11-10T19:07:00Z">
              <w:r w:rsidDel="00F54F16">
                <w:rPr>
                  <w:rFonts w:hint="eastAsia"/>
                </w:rPr>
                <w:delText>上午-1</w:delText>
              </w:r>
            </w:del>
          </w:p>
        </w:tc>
        <w:tc>
          <w:tcPr>
            <w:tcW w:w="1050" w:type="dxa"/>
            <w:shd w:val="clear" w:color="auto" w:fill="auto"/>
          </w:tcPr>
          <w:p w14:paraId="6A3511AA" w14:textId="1B0D7A8C" w:rsidR="0018304E" w:rsidDel="00F54F16" w:rsidRDefault="0018304E" w:rsidP="003A134F">
            <w:pPr>
              <w:rPr>
                <w:del w:id="3139" w:author="hyx" w:date="2018-11-10T19:07:00Z"/>
              </w:rPr>
            </w:pPr>
            <w:del w:id="3140" w:author="hyx" w:date="2018-11-10T19:07:00Z">
              <w:r w:rsidDel="00F54F16">
                <w:rPr>
                  <w:rFonts w:hint="eastAsia"/>
                </w:rPr>
                <w:delText>吕、陈2</w:delText>
              </w:r>
            </w:del>
          </w:p>
          <w:p w14:paraId="10F3961B" w14:textId="31B1A912" w:rsidR="0018304E" w:rsidDel="00F54F16" w:rsidRDefault="0018304E" w:rsidP="003A134F">
            <w:pPr>
              <w:rPr>
                <w:del w:id="3141" w:author="hyx" w:date="2018-11-10T19:07:00Z"/>
              </w:rPr>
            </w:pPr>
            <w:del w:id="3142" w:author="hyx" w:date="2018-11-10T19:07:00Z">
              <w:r w:rsidDel="00F54F16">
                <w:rPr>
                  <w:rFonts w:hint="eastAsia"/>
                </w:rPr>
                <w:delText>徐、陈1</w:delText>
              </w:r>
            </w:del>
          </w:p>
        </w:tc>
        <w:tc>
          <w:tcPr>
            <w:tcW w:w="1051" w:type="dxa"/>
            <w:shd w:val="clear" w:color="auto" w:fill="auto"/>
          </w:tcPr>
          <w:p w14:paraId="6BD23A23" w14:textId="00483065" w:rsidR="0018304E" w:rsidDel="00F54F16" w:rsidRDefault="0018304E" w:rsidP="003A134F">
            <w:pPr>
              <w:rPr>
                <w:del w:id="3143" w:author="hyx" w:date="2018-11-10T19:07:00Z"/>
              </w:rPr>
            </w:pPr>
            <w:del w:id="3144" w:author="hyx" w:date="2018-11-10T19:07:00Z">
              <w:r w:rsidDel="00F54F16">
                <w:rPr>
                  <w:rFonts w:hint="eastAsia"/>
                </w:rPr>
                <w:delText>吕、黄</w:delText>
              </w:r>
            </w:del>
          </w:p>
          <w:p w14:paraId="7B0D309F" w14:textId="0B0F21DC" w:rsidR="0018304E" w:rsidDel="00F54F16" w:rsidRDefault="0018304E" w:rsidP="003A134F">
            <w:pPr>
              <w:rPr>
                <w:del w:id="3145" w:author="hyx" w:date="2018-11-10T19:07:00Z"/>
              </w:rPr>
            </w:pPr>
            <w:del w:id="3146" w:author="hyx" w:date="2018-11-10T19:07:00Z">
              <w:r w:rsidDel="00F54F16">
                <w:rPr>
                  <w:rFonts w:hint="eastAsia"/>
                </w:rPr>
                <w:delText>徐、陈1</w:delText>
              </w:r>
            </w:del>
          </w:p>
        </w:tc>
        <w:tc>
          <w:tcPr>
            <w:tcW w:w="1051" w:type="dxa"/>
            <w:shd w:val="clear" w:color="auto" w:fill="auto"/>
          </w:tcPr>
          <w:p w14:paraId="440F30C8" w14:textId="3A3C4F46" w:rsidR="0018304E" w:rsidDel="00F54F16" w:rsidRDefault="0018304E" w:rsidP="003A134F">
            <w:pPr>
              <w:rPr>
                <w:del w:id="3147" w:author="hyx" w:date="2018-11-10T19:07:00Z"/>
              </w:rPr>
            </w:pPr>
            <w:del w:id="3148" w:author="hyx" w:date="2018-11-10T19:07:00Z">
              <w:r w:rsidDel="00F54F16">
                <w:rPr>
                  <w:rFonts w:hint="eastAsia"/>
                </w:rPr>
                <w:delText>吕、黄</w:delText>
              </w:r>
            </w:del>
          </w:p>
        </w:tc>
        <w:tc>
          <w:tcPr>
            <w:tcW w:w="1052" w:type="dxa"/>
            <w:shd w:val="clear" w:color="auto" w:fill="auto"/>
          </w:tcPr>
          <w:p w14:paraId="15CF4D96" w14:textId="249F392E" w:rsidR="0018304E" w:rsidDel="00F54F16" w:rsidRDefault="0018304E" w:rsidP="003A134F">
            <w:pPr>
              <w:rPr>
                <w:del w:id="3149" w:author="hyx" w:date="2018-11-10T19:07:00Z"/>
              </w:rPr>
            </w:pPr>
            <w:del w:id="3150" w:author="hyx" w:date="2018-11-10T19:07:00Z">
              <w:r w:rsidDel="00F54F16">
                <w:rPr>
                  <w:rFonts w:hint="eastAsia"/>
                </w:rPr>
                <w:delText>吕、陈2</w:delText>
              </w:r>
            </w:del>
          </w:p>
          <w:p w14:paraId="4CE040AB" w14:textId="75FEF23B" w:rsidR="0018304E" w:rsidDel="00F54F16" w:rsidRDefault="0018304E" w:rsidP="003A134F">
            <w:pPr>
              <w:rPr>
                <w:del w:id="3151" w:author="hyx" w:date="2018-11-10T19:07:00Z"/>
              </w:rPr>
            </w:pPr>
            <w:del w:id="3152" w:author="hyx" w:date="2018-11-10T19:07:00Z">
              <w:r w:rsidDel="00F54F16">
                <w:rPr>
                  <w:rFonts w:hint="eastAsia"/>
                </w:rPr>
                <w:delText>徐、陈1</w:delText>
              </w:r>
            </w:del>
          </w:p>
        </w:tc>
        <w:tc>
          <w:tcPr>
            <w:tcW w:w="1052" w:type="dxa"/>
            <w:shd w:val="clear" w:color="auto" w:fill="auto"/>
          </w:tcPr>
          <w:p w14:paraId="521DBD68" w14:textId="509FAA2F" w:rsidR="0018304E" w:rsidDel="00F54F16" w:rsidRDefault="0018304E" w:rsidP="003A134F">
            <w:pPr>
              <w:rPr>
                <w:del w:id="3153" w:author="hyx" w:date="2018-11-10T19:07:00Z"/>
              </w:rPr>
            </w:pPr>
          </w:p>
        </w:tc>
        <w:tc>
          <w:tcPr>
            <w:tcW w:w="986" w:type="dxa"/>
            <w:shd w:val="clear" w:color="auto" w:fill="auto"/>
          </w:tcPr>
          <w:p w14:paraId="59F81E17" w14:textId="4A2B2019" w:rsidR="0018304E" w:rsidDel="00F54F16" w:rsidRDefault="0018304E" w:rsidP="003A134F">
            <w:pPr>
              <w:rPr>
                <w:del w:id="3154" w:author="hyx" w:date="2018-11-10T19:07:00Z"/>
              </w:rPr>
            </w:pPr>
            <w:del w:id="3155" w:author="hyx" w:date="2018-11-10T19:07:00Z">
              <w:r w:rsidDel="00F54F16">
                <w:rPr>
                  <w:rFonts w:hint="eastAsia"/>
                </w:rPr>
                <w:delText>吕、陈2</w:delText>
              </w:r>
            </w:del>
          </w:p>
          <w:p w14:paraId="1EA733FF" w14:textId="6ADDF6B4" w:rsidR="0018304E" w:rsidDel="00F54F16" w:rsidRDefault="0018304E" w:rsidP="003A134F">
            <w:pPr>
              <w:rPr>
                <w:del w:id="3156" w:author="hyx" w:date="2018-11-10T19:07:00Z"/>
              </w:rPr>
            </w:pPr>
            <w:del w:id="3157" w:author="hyx" w:date="2018-11-10T19:07:00Z">
              <w:r w:rsidDel="00F54F16">
                <w:rPr>
                  <w:rFonts w:hint="eastAsia"/>
                </w:rPr>
                <w:delText>徐、陈1</w:delText>
              </w:r>
            </w:del>
          </w:p>
          <w:p w14:paraId="0F8276BC" w14:textId="3760E11A" w:rsidR="0018304E" w:rsidDel="00F54F16" w:rsidRDefault="0018304E" w:rsidP="003A134F">
            <w:pPr>
              <w:rPr>
                <w:del w:id="3158" w:author="hyx" w:date="2018-11-10T19:07:00Z"/>
              </w:rPr>
            </w:pPr>
            <w:del w:id="3159" w:author="hyx" w:date="2018-11-10T19:07:00Z">
              <w:r w:rsidDel="00F54F16">
                <w:rPr>
                  <w:rFonts w:hint="eastAsia"/>
                </w:rPr>
                <w:delText>黄</w:delText>
              </w:r>
            </w:del>
          </w:p>
        </w:tc>
        <w:tc>
          <w:tcPr>
            <w:tcW w:w="986" w:type="dxa"/>
            <w:shd w:val="clear" w:color="auto" w:fill="auto"/>
          </w:tcPr>
          <w:p w14:paraId="1B11CD83" w14:textId="2DABA1EE" w:rsidR="0018304E" w:rsidDel="00F54F16" w:rsidRDefault="0018304E" w:rsidP="003A134F">
            <w:pPr>
              <w:rPr>
                <w:del w:id="3160" w:author="hyx" w:date="2018-11-10T19:07:00Z"/>
              </w:rPr>
            </w:pPr>
            <w:del w:id="3161" w:author="hyx" w:date="2018-11-10T19:07:00Z">
              <w:r w:rsidDel="00F54F16">
                <w:rPr>
                  <w:rFonts w:hint="eastAsia"/>
                </w:rPr>
                <w:delText>吕、陈2</w:delText>
              </w:r>
            </w:del>
          </w:p>
          <w:p w14:paraId="1505CB72" w14:textId="6A5F8BF3" w:rsidR="0018304E" w:rsidDel="00F54F16" w:rsidRDefault="0018304E" w:rsidP="003A134F">
            <w:pPr>
              <w:rPr>
                <w:del w:id="3162" w:author="hyx" w:date="2018-11-10T19:07:00Z"/>
              </w:rPr>
            </w:pPr>
            <w:del w:id="3163" w:author="hyx" w:date="2018-11-10T19:07:00Z">
              <w:r w:rsidDel="00F54F16">
                <w:rPr>
                  <w:rFonts w:hint="eastAsia"/>
                </w:rPr>
                <w:delText>徐、陈1</w:delText>
              </w:r>
            </w:del>
          </w:p>
          <w:p w14:paraId="1A5A9860" w14:textId="10EB797A" w:rsidR="0018304E" w:rsidDel="00F54F16" w:rsidRDefault="0018304E" w:rsidP="003A134F">
            <w:pPr>
              <w:rPr>
                <w:del w:id="3164" w:author="hyx" w:date="2018-11-10T19:07:00Z"/>
              </w:rPr>
            </w:pPr>
            <w:del w:id="3165" w:author="hyx" w:date="2018-11-10T19:07:00Z">
              <w:r w:rsidDel="00F54F16">
                <w:rPr>
                  <w:rFonts w:hint="eastAsia"/>
                </w:rPr>
                <w:delText>黄</w:delText>
              </w:r>
            </w:del>
          </w:p>
        </w:tc>
      </w:tr>
      <w:tr w:rsidR="0018304E" w:rsidDel="00F54F16" w14:paraId="35493157" w14:textId="197BD7E7" w:rsidTr="003A134F">
        <w:trPr>
          <w:jc w:val="right"/>
          <w:del w:id="3166" w:author="hyx" w:date="2018-11-10T19:07:00Z"/>
        </w:trPr>
        <w:tc>
          <w:tcPr>
            <w:tcW w:w="1068" w:type="dxa"/>
            <w:shd w:val="clear" w:color="auto" w:fill="auto"/>
          </w:tcPr>
          <w:p w14:paraId="78DB92D5" w14:textId="347D6CDC" w:rsidR="0018304E" w:rsidDel="00F54F16" w:rsidRDefault="0018304E" w:rsidP="003A134F">
            <w:pPr>
              <w:rPr>
                <w:del w:id="3167" w:author="hyx" w:date="2018-11-10T19:07:00Z"/>
              </w:rPr>
            </w:pPr>
            <w:del w:id="3168" w:author="hyx" w:date="2018-11-10T19:07:00Z">
              <w:r w:rsidDel="00F54F16">
                <w:rPr>
                  <w:rFonts w:hint="eastAsia"/>
                </w:rPr>
                <w:delText>上午-2</w:delText>
              </w:r>
            </w:del>
          </w:p>
        </w:tc>
        <w:tc>
          <w:tcPr>
            <w:tcW w:w="1050" w:type="dxa"/>
            <w:shd w:val="clear" w:color="auto" w:fill="auto"/>
          </w:tcPr>
          <w:p w14:paraId="1A9CEFAA" w14:textId="4AC5FE40" w:rsidR="0018304E" w:rsidDel="00F54F16" w:rsidRDefault="0018304E" w:rsidP="003A134F">
            <w:pPr>
              <w:rPr>
                <w:del w:id="3169" w:author="hyx" w:date="2018-11-10T19:07:00Z"/>
              </w:rPr>
            </w:pPr>
          </w:p>
        </w:tc>
        <w:tc>
          <w:tcPr>
            <w:tcW w:w="1051" w:type="dxa"/>
            <w:shd w:val="clear" w:color="auto" w:fill="auto"/>
          </w:tcPr>
          <w:p w14:paraId="11A31105" w14:textId="2C0BB29D" w:rsidR="0018304E" w:rsidDel="00F54F16" w:rsidRDefault="0018304E" w:rsidP="003A134F">
            <w:pPr>
              <w:rPr>
                <w:del w:id="3170" w:author="hyx" w:date="2018-11-10T19:07:00Z"/>
              </w:rPr>
            </w:pPr>
            <w:del w:id="3171" w:author="hyx" w:date="2018-11-10T19:07:00Z">
              <w:r w:rsidDel="00F54F16">
                <w:rPr>
                  <w:rFonts w:hint="eastAsia"/>
                </w:rPr>
                <w:delText>吕、徐</w:delText>
              </w:r>
            </w:del>
          </w:p>
        </w:tc>
        <w:tc>
          <w:tcPr>
            <w:tcW w:w="1051" w:type="dxa"/>
            <w:shd w:val="clear" w:color="auto" w:fill="auto"/>
          </w:tcPr>
          <w:p w14:paraId="37D0B280" w14:textId="57CFFE6F" w:rsidR="0018304E" w:rsidDel="00F54F16" w:rsidRDefault="0018304E" w:rsidP="003A134F">
            <w:pPr>
              <w:rPr>
                <w:del w:id="3172" w:author="hyx" w:date="2018-11-10T19:07:00Z"/>
              </w:rPr>
            </w:pPr>
          </w:p>
        </w:tc>
        <w:tc>
          <w:tcPr>
            <w:tcW w:w="1052" w:type="dxa"/>
            <w:shd w:val="clear" w:color="auto" w:fill="auto"/>
          </w:tcPr>
          <w:p w14:paraId="5C5CAF7E" w14:textId="68E07050" w:rsidR="0018304E" w:rsidDel="00F54F16" w:rsidRDefault="0018304E" w:rsidP="003A134F">
            <w:pPr>
              <w:rPr>
                <w:del w:id="3173" w:author="hyx" w:date="2018-11-10T19:07:00Z"/>
              </w:rPr>
            </w:pPr>
            <w:del w:id="3174" w:author="hyx" w:date="2018-11-10T19:07:00Z">
              <w:r w:rsidDel="00F54F16">
                <w:rPr>
                  <w:rFonts w:hint="eastAsia"/>
                </w:rPr>
                <w:delText>吕、陈2</w:delText>
              </w:r>
            </w:del>
          </w:p>
          <w:p w14:paraId="6AC54A30" w14:textId="42E323E9" w:rsidR="0018304E" w:rsidDel="00F54F16" w:rsidRDefault="0018304E" w:rsidP="003A134F">
            <w:pPr>
              <w:rPr>
                <w:del w:id="3175" w:author="hyx" w:date="2018-11-10T19:07:00Z"/>
              </w:rPr>
            </w:pPr>
            <w:del w:id="3176" w:author="hyx" w:date="2018-11-10T19:07:00Z">
              <w:r w:rsidDel="00F54F16">
                <w:rPr>
                  <w:rFonts w:hint="eastAsia"/>
                </w:rPr>
                <w:delText>徐</w:delText>
              </w:r>
            </w:del>
          </w:p>
        </w:tc>
        <w:tc>
          <w:tcPr>
            <w:tcW w:w="1052" w:type="dxa"/>
            <w:shd w:val="clear" w:color="auto" w:fill="auto"/>
          </w:tcPr>
          <w:p w14:paraId="2DBC1657" w14:textId="1EE57E7C" w:rsidR="0018304E" w:rsidDel="00F54F16" w:rsidRDefault="0018304E" w:rsidP="003A134F">
            <w:pPr>
              <w:rPr>
                <w:del w:id="3177" w:author="hyx" w:date="2018-11-10T19:07:00Z"/>
              </w:rPr>
            </w:pPr>
          </w:p>
        </w:tc>
        <w:tc>
          <w:tcPr>
            <w:tcW w:w="986" w:type="dxa"/>
            <w:shd w:val="clear" w:color="auto" w:fill="auto"/>
          </w:tcPr>
          <w:p w14:paraId="23B1C7AC" w14:textId="54420D22" w:rsidR="0018304E" w:rsidDel="00F54F16" w:rsidRDefault="0018304E" w:rsidP="003A134F">
            <w:pPr>
              <w:rPr>
                <w:del w:id="3178" w:author="hyx" w:date="2018-11-10T19:07:00Z"/>
              </w:rPr>
            </w:pPr>
            <w:del w:id="3179" w:author="hyx" w:date="2018-11-10T19:07:00Z">
              <w:r w:rsidDel="00F54F16">
                <w:rPr>
                  <w:rFonts w:hint="eastAsia"/>
                </w:rPr>
                <w:delText>吕、陈2</w:delText>
              </w:r>
            </w:del>
          </w:p>
          <w:p w14:paraId="7645D092" w14:textId="573ADD88" w:rsidR="0018304E" w:rsidDel="00F54F16" w:rsidRDefault="0018304E" w:rsidP="003A134F">
            <w:pPr>
              <w:rPr>
                <w:del w:id="3180" w:author="hyx" w:date="2018-11-10T19:07:00Z"/>
              </w:rPr>
            </w:pPr>
            <w:del w:id="3181" w:author="hyx" w:date="2018-11-10T19:07:00Z">
              <w:r w:rsidDel="00F54F16">
                <w:rPr>
                  <w:rFonts w:hint="eastAsia"/>
                </w:rPr>
                <w:delText>徐、陈1</w:delText>
              </w:r>
            </w:del>
          </w:p>
          <w:p w14:paraId="6F5F6EFE" w14:textId="3D2DF553" w:rsidR="0018304E" w:rsidDel="00F54F16" w:rsidRDefault="0018304E" w:rsidP="003A134F">
            <w:pPr>
              <w:rPr>
                <w:del w:id="3182" w:author="hyx" w:date="2018-11-10T19:07:00Z"/>
              </w:rPr>
            </w:pPr>
            <w:del w:id="3183" w:author="hyx" w:date="2018-11-10T19:07:00Z">
              <w:r w:rsidDel="00F54F16">
                <w:rPr>
                  <w:rFonts w:hint="eastAsia"/>
                </w:rPr>
                <w:delText>黄</w:delText>
              </w:r>
            </w:del>
          </w:p>
        </w:tc>
        <w:tc>
          <w:tcPr>
            <w:tcW w:w="986" w:type="dxa"/>
            <w:shd w:val="clear" w:color="auto" w:fill="auto"/>
          </w:tcPr>
          <w:p w14:paraId="3B31ED27" w14:textId="6DEED4F6" w:rsidR="0018304E" w:rsidDel="00F54F16" w:rsidRDefault="0018304E" w:rsidP="003A134F">
            <w:pPr>
              <w:rPr>
                <w:del w:id="3184" w:author="hyx" w:date="2018-11-10T19:07:00Z"/>
              </w:rPr>
            </w:pPr>
            <w:del w:id="3185" w:author="hyx" w:date="2018-11-10T19:07:00Z">
              <w:r w:rsidDel="00F54F16">
                <w:rPr>
                  <w:rFonts w:hint="eastAsia"/>
                </w:rPr>
                <w:delText>吕、陈2</w:delText>
              </w:r>
            </w:del>
          </w:p>
          <w:p w14:paraId="0563B3C8" w14:textId="41AEF0C2" w:rsidR="0018304E" w:rsidDel="00F54F16" w:rsidRDefault="0018304E" w:rsidP="003A134F">
            <w:pPr>
              <w:rPr>
                <w:del w:id="3186" w:author="hyx" w:date="2018-11-10T19:07:00Z"/>
              </w:rPr>
            </w:pPr>
            <w:del w:id="3187" w:author="hyx" w:date="2018-11-10T19:07:00Z">
              <w:r w:rsidDel="00F54F16">
                <w:rPr>
                  <w:rFonts w:hint="eastAsia"/>
                </w:rPr>
                <w:delText>徐、陈1</w:delText>
              </w:r>
            </w:del>
          </w:p>
          <w:p w14:paraId="5CF4C57D" w14:textId="7AA14FB5" w:rsidR="0018304E" w:rsidDel="00F54F16" w:rsidRDefault="0018304E" w:rsidP="003A134F">
            <w:pPr>
              <w:rPr>
                <w:del w:id="3188" w:author="hyx" w:date="2018-11-10T19:07:00Z"/>
              </w:rPr>
            </w:pPr>
            <w:del w:id="3189" w:author="hyx" w:date="2018-11-10T19:07:00Z">
              <w:r w:rsidDel="00F54F16">
                <w:rPr>
                  <w:rFonts w:hint="eastAsia"/>
                </w:rPr>
                <w:delText>黄</w:delText>
              </w:r>
            </w:del>
          </w:p>
        </w:tc>
      </w:tr>
      <w:tr w:rsidR="0018304E" w:rsidDel="00F54F16" w14:paraId="512E85E1" w14:textId="0E5CD144" w:rsidTr="003A134F">
        <w:trPr>
          <w:trHeight w:val="641"/>
          <w:jc w:val="right"/>
          <w:del w:id="3190" w:author="hyx" w:date="2018-11-10T19:07:00Z"/>
        </w:trPr>
        <w:tc>
          <w:tcPr>
            <w:tcW w:w="1068" w:type="dxa"/>
            <w:shd w:val="clear" w:color="auto" w:fill="auto"/>
          </w:tcPr>
          <w:p w14:paraId="53F6A3C8" w14:textId="3649D9A9" w:rsidR="0018304E" w:rsidDel="00F54F16" w:rsidRDefault="0018304E" w:rsidP="003A134F">
            <w:pPr>
              <w:rPr>
                <w:del w:id="3191" w:author="hyx" w:date="2018-11-10T19:07:00Z"/>
              </w:rPr>
            </w:pPr>
            <w:del w:id="3192" w:author="hyx" w:date="2018-11-10T19:07:00Z">
              <w:r w:rsidDel="00F54F16">
                <w:rPr>
                  <w:rFonts w:hint="eastAsia"/>
                </w:rPr>
                <w:delText>下午-1</w:delText>
              </w:r>
            </w:del>
          </w:p>
        </w:tc>
        <w:tc>
          <w:tcPr>
            <w:tcW w:w="1050" w:type="dxa"/>
            <w:shd w:val="clear" w:color="auto" w:fill="auto"/>
          </w:tcPr>
          <w:p w14:paraId="37F60CF1" w14:textId="1D5A7F46" w:rsidR="0018304E" w:rsidDel="00F54F16" w:rsidRDefault="0018304E" w:rsidP="003A134F">
            <w:pPr>
              <w:rPr>
                <w:del w:id="3193" w:author="hyx" w:date="2018-11-10T19:07:00Z"/>
              </w:rPr>
            </w:pPr>
            <w:del w:id="3194" w:author="hyx" w:date="2018-11-10T19:07:00Z">
              <w:r w:rsidDel="00F54F16">
                <w:rPr>
                  <w:rFonts w:hint="eastAsia"/>
                </w:rPr>
                <w:delText>吕、陈2</w:delText>
              </w:r>
            </w:del>
          </w:p>
        </w:tc>
        <w:tc>
          <w:tcPr>
            <w:tcW w:w="1051" w:type="dxa"/>
            <w:shd w:val="clear" w:color="auto" w:fill="auto"/>
          </w:tcPr>
          <w:p w14:paraId="755B58DB" w14:textId="33D16B95" w:rsidR="0018304E" w:rsidDel="00F54F16" w:rsidRDefault="0018304E" w:rsidP="003A134F">
            <w:pPr>
              <w:rPr>
                <w:del w:id="3195" w:author="hyx" w:date="2018-11-10T19:07:00Z"/>
              </w:rPr>
            </w:pPr>
          </w:p>
        </w:tc>
        <w:tc>
          <w:tcPr>
            <w:tcW w:w="1051" w:type="dxa"/>
            <w:shd w:val="clear" w:color="auto" w:fill="auto"/>
          </w:tcPr>
          <w:p w14:paraId="4C6CCB8F" w14:textId="51246B7B" w:rsidR="0018304E" w:rsidDel="00F54F16" w:rsidRDefault="0018304E" w:rsidP="003A134F">
            <w:pPr>
              <w:rPr>
                <w:del w:id="3196" w:author="hyx" w:date="2018-11-10T19:07:00Z"/>
              </w:rPr>
            </w:pPr>
            <w:del w:id="3197" w:author="hyx" w:date="2018-11-10T19:07:00Z">
              <w:r w:rsidDel="00F54F16">
                <w:rPr>
                  <w:rFonts w:hint="eastAsia"/>
                </w:rPr>
                <w:delText>黄</w:delText>
              </w:r>
            </w:del>
          </w:p>
        </w:tc>
        <w:tc>
          <w:tcPr>
            <w:tcW w:w="1052" w:type="dxa"/>
            <w:shd w:val="clear" w:color="auto" w:fill="auto"/>
          </w:tcPr>
          <w:p w14:paraId="04CA0C7D" w14:textId="7D3C1F34" w:rsidR="0018304E" w:rsidDel="00F54F16" w:rsidRDefault="0018304E" w:rsidP="003A134F">
            <w:pPr>
              <w:rPr>
                <w:del w:id="3198" w:author="hyx" w:date="2018-11-10T19:07:00Z"/>
              </w:rPr>
            </w:pPr>
          </w:p>
        </w:tc>
        <w:tc>
          <w:tcPr>
            <w:tcW w:w="1052" w:type="dxa"/>
            <w:shd w:val="clear" w:color="auto" w:fill="auto"/>
          </w:tcPr>
          <w:p w14:paraId="564DBB3A" w14:textId="0685FFB6" w:rsidR="0018304E" w:rsidDel="00F54F16" w:rsidRDefault="0018304E" w:rsidP="003A134F">
            <w:pPr>
              <w:rPr>
                <w:del w:id="3199" w:author="hyx" w:date="2018-11-10T19:07:00Z"/>
              </w:rPr>
            </w:pPr>
          </w:p>
        </w:tc>
        <w:tc>
          <w:tcPr>
            <w:tcW w:w="986" w:type="dxa"/>
            <w:shd w:val="clear" w:color="auto" w:fill="auto"/>
          </w:tcPr>
          <w:p w14:paraId="7F14732A" w14:textId="64A08507" w:rsidR="0018304E" w:rsidDel="00F54F16" w:rsidRDefault="0018304E" w:rsidP="003A134F">
            <w:pPr>
              <w:rPr>
                <w:del w:id="3200" w:author="hyx" w:date="2018-11-10T19:07:00Z"/>
              </w:rPr>
            </w:pPr>
            <w:del w:id="3201" w:author="hyx" w:date="2018-11-10T19:07:00Z">
              <w:r w:rsidDel="00F54F16">
                <w:rPr>
                  <w:rFonts w:hint="eastAsia"/>
                </w:rPr>
                <w:delText>吕、陈2</w:delText>
              </w:r>
            </w:del>
          </w:p>
          <w:p w14:paraId="4E92FCF5" w14:textId="25AC0DEB" w:rsidR="0018304E" w:rsidDel="00F54F16" w:rsidRDefault="0018304E" w:rsidP="003A134F">
            <w:pPr>
              <w:rPr>
                <w:del w:id="3202" w:author="hyx" w:date="2018-11-10T19:07:00Z"/>
              </w:rPr>
            </w:pPr>
            <w:del w:id="3203" w:author="hyx" w:date="2018-11-10T19:07:00Z">
              <w:r w:rsidDel="00F54F16">
                <w:rPr>
                  <w:rFonts w:hint="eastAsia"/>
                </w:rPr>
                <w:delText>徐、陈1</w:delText>
              </w:r>
            </w:del>
          </w:p>
          <w:p w14:paraId="77FF0FA7" w14:textId="663F9F26" w:rsidR="0018304E" w:rsidDel="00F54F16" w:rsidRDefault="0018304E" w:rsidP="003A134F">
            <w:pPr>
              <w:rPr>
                <w:del w:id="3204" w:author="hyx" w:date="2018-11-10T19:07:00Z"/>
              </w:rPr>
            </w:pPr>
            <w:del w:id="3205" w:author="hyx" w:date="2018-11-10T19:07:00Z">
              <w:r w:rsidDel="00F54F16">
                <w:rPr>
                  <w:rFonts w:hint="eastAsia"/>
                </w:rPr>
                <w:delText>黄</w:delText>
              </w:r>
            </w:del>
          </w:p>
        </w:tc>
        <w:tc>
          <w:tcPr>
            <w:tcW w:w="986" w:type="dxa"/>
            <w:shd w:val="clear" w:color="auto" w:fill="auto"/>
          </w:tcPr>
          <w:p w14:paraId="0F0872E8" w14:textId="2921C3D1" w:rsidR="0018304E" w:rsidDel="00F54F16" w:rsidRDefault="0018304E" w:rsidP="003A134F">
            <w:pPr>
              <w:rPr>
                <w:del w:id="3206" w:author="hyx" w:date="2018-11-10T19:07:00Z"/>
              </w:rPr>
            </w:pPr>
            <w:del w:id="3207" w:author="hyx" w:date="2018-11-10T19:07:00Z">
              <w:r w:rsidDel="00F54F16">
                <w:rPr>
                  <w:rFonts w:hint="eastAsia"/>
                </w:rPr>
                <w:delText>吕、陈2</w:delText>
              </w:r>
            </w:del>
          </w:p>
          <w:p w14:paraId="522CDDDC" w14:textId="78CF8FAB" w:rsidR="0018304E" w:rsidDel="00F54F16" w:rsidRDefault="0018304E" w:rsidP="003A134F">
            <w:pPr>
              <w:rPr>
                <w:del w:id="3208" w:author="hyx" w:date="2018-11-10T19:07:00Z"/>
              </w:rPr>
            </w:pPr>
            <w:del w:id="3209" w:author="hyx" w:date="2018-11-10T19:07:00Z">
              <w:r w:rsidDel="00F54F16">
                <w:rPr>
                  <w:rFonts w:hint="eastAsia"/>
                </w:rPr>
                <w:delText>徐、陈1</w:delText>
              </w:r>
            </w:del>
          </w:p>
          <w:p w14:paraId="1E4827E0" w14:textId="7B3DD68D" w:rsidR="0018304E" w:rsidDel="00F54F16" w:rsidRDefault="0018304E" w:rsidP="003A134F">
            <w:pPr>
              <w:rPr>
                <w:del w:id="3210" w:author="hyx" w:date="2018-11-10T19:07:00Z"/>
              </w:rPr>
            </w:pPr>
            <w:del w:id="3211" w:author="hyx" w:date="2018-11-10T19:07:00Z">
              <w:r w:rsidDel="00F54F16">
                <w:rPr>
                  <w:rFonts w:hint="eastAsia"/>
                </w:rPr>
                <w:delText>黄</w:delText>
              </w:r>
            </w:del>
          </w:p>
        </w:tc>
      </w:tr>
      <w:tr w:rsidR="0018304E" w:rsidDel="00F54F16" w14:paraId="3E8903A6" w14:textId="4570350C" w:rsidTr="003A134F">
        <w:trPr>
          <w:jc w:val="right"/>
          <w:del w:id="3212" w:author="hyx" w:date="2018-11-10T19:07:00Z"/>
        </w:trPr>
        <w:tc>
          <w:tcPr>
            <w:tcW w:w="1068" w:type="dxa"/>
            <w:shd w:val="clear" w:color="auto" w:fill="auto"/>
          </w:tcPr>
          <w:p w14:paraId="00D2E9D9" w14:textId="5C975E30" w:rsidR="0018304E" w:rsidDel="00F54F16" w:rsidRDefault="0018304E" w:rsidP="003A134F">
            <w:pPr>
              <w:rPr>
                <w:del w:id="3213" w:author="hyx" w:date="2018-11-10T19:07:00Z"/>
              </w:rPr>
            </w:pPr>
            <w:del w:id="3214" w:author="hyx" w:date="2018-11-10T19:07:00Z">
              <w:r w:rsidDel="00F54F16">
                <w:rPr>
                  <w:rFonts w:hint="eastAsia"/>
                </w:rPr>
                <w:delText>下午-2</w:delText>
              </w:r>
            </w:del>
          </w:p>
        </w:tc>
        <w:tc>
          <w:tcPr>
            <w:tcW w:w="1050" w:type="dxa"/>
            <w:shd w:val="clear" w:color="auto" w:fill="auto"/>
          </w:tcPr>
          <w:p w14:paraId="3661ECE5" w14:textId="00432257" w:rsidR="0018304E" w:rsidDel="00F54F16" w:rsidRDefault="0018304E" w:rsidP="003A134F">
            <w:pPr>
              <w:rPr>
                <w:del w:id="3215" w:author="hyx" w:date="2018-11-10T19:07:00Z"/>
              </w:rPr>
            </w:pPr>
            <w:del w:id="3216" w:author="hyx" w:date="2018-11-10T19:07:00Z">
              <w:r w:rsidDel="00F54F16">
                <w:rPr>
                  <w:rFonts w:hint="eastAsia"/>
                </w:rPr>
                <w:delText>吕、徐</w:delText>
              </w:r>
            </w:del>
          </w:p>
        </w:tc>
        <w:tc>
          <w:tcPr>
            <w:tcW w:w="1051" w:type="dxa"/>
            <w:shd w:val="clear" w:color="auto" w:fill="auto"/>
          </w:tcPr>
          <w:p w14:paraId="65C9D678" w14:textId="2A891283" w:rsidR="0018304E" w:rsidDel="00F54F16" w:rsidRDefault="0018304E" w:rsidP="003A134F">
            <w:pPr>
              <w:rPr>
                <w:del w:id="3217" w:author="hyx" w:date="2018-11-10T19:07:00Z"/>
              </w:rPr>
            </w:pPr>
          </w:p>
        </w:tc>
        <w:tc>
          <w:tcPr>
            <w:tcW w:w="1051" w:type="dxa"/>
            <w:shd w:val="clear" w:color="auto" w:fill="auto"/>
          </w:tcPr>
          <w:p w14:paraId="0B35B7A0" w14:textId="002AE1D1" w:rsidR="0018304E" w:rsidDel="00F54F16" w:rsidRDefault="0018304E" w:rsidP="003A134F">
            <w:pPr>
              <w:rPr>
                <w:del w:id="3218" w:author="hyx" w:date="2018-11-10T19:07:00Z"/>
              </w:rPr>
            </w:pPr>
            <w:del w:id="3219" w:author="hyx" w:date="2018-11-10T19:07:00Z">
              <w:r w:rsidDel="00F54F16">
                <w:rPr>
                  <w:rFonts w:hint="eastAsia"/>
                </w:rPr>
                <w:delText>黄、陈2</w:delText>
              </w:r>
            </w:del>
          </w:p>
        </w:tc>
        <w:tc>
          <w:tcPr>
            <w:tcW w:w="1052" w:type="dxa"/>
            <w:shd w:val="clear" w:color="auto" w:fill="auto"/>
          </w:tcPr>
          <w:p w14:paraId="26D23C89" w14:textId="0825B358" w:rsidR="0018304E" w:rsidDel="00F54F16" w:rsidRDefault="0018304E" w:rsidP="003A134F">
            <w:pPr>
              <w:rPr>
                <w:del w:id="3220" w:author="hyx" w:date="2018-11-10T19:07:00Z"/>
              </w:rPr>
            </w:pPr>
          </w:p>
        </w:tc>
        <w:tc>
          <w:tcPr>
            <w:tcW w:w="1052" w:type="dxa"/>
            <w:shd w:val="clear" w:color="auto" w:fill="auto"/>
          </w:tcPr>
          <w:p w14:paraId="6A690B37" w14:textId="295DF516" w:rsidR="0018304E" w:rsidDel="00F54F16" w:rsidRDefault="0018304E" w:rsidP="003A134F">
            <w:pPr>
              <w:rPr>
                <w:del w:id="3221" w:author="hyx" w:date="2018-11-10T19:07:00Z"/>
              </w:rPr>
            </w:pPr>
          </w:p>
        </w:tc>
        <w:tc>
          <w:tcPr>
            <w:tcW w:w="986" w:type="dxa"/>
            <w:shd w:val="clear" w:color="auto" w:fill="auto"/>
          </w:tcPr>
          <w:p w14:paraId="5AE026B4" w14:textId="137D5661" w:rsidR="0018304E" w:rsidDel="00F54F16" w:rsidRDefault="0018304E" w:rsidP="003A134F">
            <w:pPr>
              <w:rPr>
                <w:del w:id="3222" w:author="hyx" w:date="2018-11-10T19:07:00Z"/>
              </w:rPr>
            </w:pPr>
            <w:del w:id="3223" w:author="hyx" w:date="2018-11-10T19:07:00Z">
              <w:r w:rsidDel="00F54F16">
                <w:rPr>
                  <w:rFonts w:hint="eastAsia"/>
                </w:rPr>
                <w:delText>吕、陈2</w:delText>
              </w:r>
            </w:del>
          </w:p>
          <w:p w14:paraId="6439AC8B" w14:textId="191B42BF" w:rsidR="0018304E" w:rsidDel="00F54F16" w:rsidRDefault="0018304E" w:rsidP="003A134F">
            <w:pPr>
              <w:rPr>
                <w:del w:id="3224" w:author="hyx" w:date="2018-11-10T19:07:00Z"/>
              </w:rPr>
            </w:pPr>
            <w:del w:id="3225" w:author="hyx" w:date="2018-11-10T19:07:00Z">
              <w:r w:rsidDel="00F54F16">
                <w:rPr>
                  <w:rFonts w:hint="eastAsia"/>
                </w:rPr>
                <w:delText>徐、陈1</w:delText>
              </w:r>
            </w:del>
          </w:p>
          <w:p w14:paraId="139D3295" w14:textId="49616A2C" w:rsidR="0018304E" w:rsidDel="00F54F16" w:rsidRDefault="0018304E" w:rsidP="003A134F">
            <w:pPr>
              <w:rPr>
                <w:del w:id="3226" w:author="hyx" w:date="2018-11-10T19:07:00Z"/>
              </w:rPr>
            </w:pPr>
            <w:del w:id="3227" w:author="hyx" w:date="2018-11-10T19:07:00Z">
              <w:r w:rsidDel="00F54F16">
                <w:rPr>
                  <w:rFonts w:hint="eastAsia"/>
                </w:rPr>
                <w:delText xml:space="preserve">黄 </w:delText>
              </w:r>
            </w:del>
          </w:p>
        </w:tc>
        <w:tc>
          <w:tcPr>
            <w:tcW w:w="986" w:type="dxa"/>
            <w:shd w:val="clear" w:color="auto" w:fill="auto"/>
          </w:tcPr>
          <w:p w14:paraId="10AA28B1" w14:textId="25333568" w:rsidR="0018304E" w:rsidDel="00F54F16" w:rsidRDefault="0018304E" w:rsidP="003A134F">
            <w:pPr>
              <w:rPr>
                <w:del w:id="3228" w:author="hyx" w:date="2018-11-10T19:07:00Z"/>
              </w:rPr>
            </w:pPr>
            <w:del w:id="3229" w:author="hyx" w:date="2018-11-10T19:07:00Z">
              <w:r w:rsidDel="00F54F16">
                <w:rPr>
                  <w:rFonts w:hint="eastAsia"/>
                </w:rPr>
                <w:delText>吕、陈2</w:delText>
              </w:r>
            </w:del>
          </w:p>
          <w:p w14:paraId="6AE7C85E" w14:textId="11568F1D" w:rsidR="0018304E" w:rsidDel="00F54F16" w:rsidRDefault="0018304E" w:rsidP="003A134F">
            <w:pPr>
              <w:rPr>
                <w:del w:id="3230" w:author="hyx" w:date="2018-11-10T19:07:00Z"/>
              </w:rPr>
            </w:pPr>
            <w:del w:id="3231" w:author="hyx" w:date="2018-11-10T19:07:00Z">
              <w:r w:rsidDel="00F54F16">
                <w:rPr>
                  <w:rFonts w:hint="eastAsia"/>
                </w:rPr>
                <w:delText>徐、陈1</w:delText>
              </w:r>
            </w:del>
          </w:p>
          <w:p w14:paraId="58FEB595" w14:textId="2F39549F" w:rsidR="0018304E" w:rsidDel="00F54F16" w:rsidRDefault="0018304E" w:rsidP="003A134F">
            <w:pPr>
              <w:rPr>
                <w:del w:id="3232" w:author="hyx" w:date="2018-11-10T19:07:00Z"/>
              </w:rPr>
            </w:pPr>
            <w:del w:id="3233" w:author="hyx" w:date="2018-11-10T19:07:00Z">
              <w:r w:rsidDel="00F54F16">
                <w:rPr>
                  <w:rFonts w:hint="eastAsia"/>
                </w:rPr>
                <w:delText>黄</w:delText>
              </w:r>
            </w:del>
          </w:p>
        </w:tc>
      </w:tr>
      <w:tr w:rsidR="0018304E" w:rsidDel="00F54F16" w14:paraId="43A5607A" w14:textId="45E82FA1" w:rsidTr="003A134F">
        <w:trPr>
          <w:jc w:val="right"/>
          <w:del w:id="3234" w:author="hyx" w:date="2018-11-10T19:07:00Z"/>
        </w:trPr>
        <w:tc>
          <w:tcPr>
            <w:tcW w:w="1068" w:type="dxa"/>
            <w:shd w:val="clear" w:color="auto" w:fill="auto"/>
          </w:tcPr>
          <w:p w14:paraId="295DCE13" w14:textId="041737C3" w:rsidR="0018304E" w:rsidDel="00F54F16" w:rsidRDefault="0018304E" w:rsidP="003A134F">
            <w:pPr>
              <w:rPr>
                <w:del w:id="3235" w:author="hyx" w:date="2018-11-10T19:07:00Z"/>
              </w:rPr>
            </w:pPr>
            <w:del w:id="3236" w:author="hyx" w:date="2018-11-10T19:07:00Z">
              <w:r w:rsidDel="00F54F16">
                <w:rPr>
                  <w:rFonts w:hint="eastAsia"/>
                </w:rPr>
                <w:delText>晚修</w:delText>
              </w:r>
            </w:del>
          </w:p>
        </w:tc>
        <w:tc>
          <w:tcPr>
            <w:tcW w:w="1050" w:type="dxa"/>
            <w:shd w:val="clear" w:color="auto" w:fill="auto"/>
          </w:tcPr>
          <w:p w14:paraId="0EB76F6B" w14:textId="4BF96829" w:rsidR="0018304E" w:rsidDel="00F54F16" w:rsidRDefault="0018304E" w:rsidP="003A134F">
            <w:pPr>
              <w:rPr>
                <w:del w:id="3237" w:author="hyx" w:date="2018-11-10T19:07:00Z"/>
              </w:rPr>
            </w:pPr>
            <w:del w:id="3238" w:author="hyx" w:date="2018-11-10T19:07:00Z">
              <w:r w:rsidDel="00F54F16">
                <w:rPr>
                  <w:rFonts w:hint="eastAsia"/>
                </w:rPr>
                <w:delText>吕、陈2</w:delText>
              </w:r>
            </w:del>
          </w:p>
          <w:p w14:paraId="2E3A1E69" w14:textId="511573E2" w:rsidR="0018304E" w:rsidDel="00F54F16" w:rsidRDefault="0018304E" w:rsidP="003A134F">
            <w:pPr>
              <w:rPr>
                <w:del w:id="3239" w:author="hyx" w:date="2018-11-10T19:07:00Z"/>
              </w:rPr>
            </w:pPr>
            <w:del w:id="3240" w:author="hyx" w:date="2018-11-10T19:07:00Z">
              <w:r w:rsidDel="00F54F16">
                <w:rPr>
                  <w:rFonts w:hint="eastAsia"/>
                </w:rPr>
                <w:delText>徐、陈1</w:delText>
              </w:r>
            </w:del>
          </w:p>
          <w:p w14:paraId="06AD6103" w14:textId="36767C35" w:rsidR="0018304E" w:rsidDel="00F54F16" w:rsidRDefault="0018304E" w:rsidP="003A134F">
            <w:pPr>
              <w:rPr>
                <w:del w:id="3241" w:author="hyx" w:date="2018-11-10T19:07:00Z"/>
              </w:rPr>
            </w:pPr>
            <w:del w:id="3242" w:author="hyx" w:date="2018-11-10T19:07:00Z">
              <w:r w:rsidDel="00F54F16">
                <w:rPr>
                  <w:rFonts w:hint="eastAsia"/>
                </w:rPr>
                <w:delText>黄</w:delText>
              </w:r>
            </w:del>
          </w:p>
        </w:tc>
        <w:tc>
          <w:tcPr>
            <w:tcW w:w="1051" w:type="dxa"/>
            <w:shd w:val="clear" w:color="auto" w:fill="auto"/>
          </w:tcPr>
          <w:p w14:paraId="446F72C7" w14:textId="417C7AAD" w:rsidR="0018304E" w:rsidDel="00F54F16" w:rsidRDefault="0018304E" w:rsidP="003A134F">
            <w:pPr>
              <w:rPr>
                <w:del w:id="3243" w:author="hyx" w:date="2018-11-10T19:07:00Z"/>
              </w:rPr>
            </w:pPr>
            <w:del w:id="3244" w:author="hyx" w:date="2018-11-10T19:07:00Z">
              <w:r w:rsidDel="00F54F16">
                <w:rPr>
                  <w:rFonts w:hint="eastAsia"/>
                </w:rPr>
                <w:delText>吕、陈2</w:delText>
              </w:r>
            </w:del>
          </w:p>
          <w:p w14:paraId="02930919" w14:textId="54D81CBB" w:rsidR="0018304E" w:rsidDel="00F54F16" w:rsidRDefault="0018304E" w:rsidP="003A134F">
            <w:pPr>
              <w:rPr>
                <w:del w:id="3245" w:author="hyx" w:date="2018-11-10T19:07:00Z"/>
              </w:rPr>
            </w:pPr>
            <w:del w:id="3246" w:author="hyx" w:date="2018-11-10T19:07:00Z">
              <w:r w:rsidDel="00F54F16">
                <w:rPr>
                  <w:rFonts w:hint="eastAsia"/>
                </w:rPr>
                <w:delText>徐、陈1</w:delText>
              </w:r>
            </w:del>
          </w:p>
          <w:p w14:paraId="5DD0BE86" w14:textId="1CA4CC7F" w:rsidR="0018304E" w:rsidDel="00F54F16" w:rsidRDefault="0018304E" w:rsidP="003A134F">
            <w:pPr>
              <w:rPr>
                <w:del w:id="3247" w:author="hyx" w:date="2018-11-10T19:07:00Z"/>
              </w:rPr>
            </w:pPr>
            <w:del w:id="3248" w:author="hyx" w:date="2018-11-10T19:07:00Z">
              <w:r w:rsidDel="00F54F16">
                <w:rPr>
                  <w:rFonts w:hint="eastAsia"/>
                </w:rPr>
                <w:delText>黄</w:delText>
              </w:r>
            </w:del>
          </w:p>
        </w:tc>
        <w:tc>
          <w:tcPr>
            <w:tcW w:w="1051" w:type="dxa"/>
            <w:shd w:val="clear" w:color="auto" w:fill="auto"/>
          </w:tcPr>
          <w:p w14:paraId="2C2A0E99" w14:textId="184902FD" w:rsidR="0018304E" w:rsidDel="00F54F16" w:rsidRDefault="0018304E" w:rsidP="003A134F">
            <w:pPr>
              <w:rPr>
                <w:del w:id="3249" w:author="hyx" w:date="2018-11-10T19:07:00Z"/>
              </w:rPr>
            </w:pPr>
            <w:del w:id="3250" w:author="hyx" w:date="2018-11-10T19:07:00Z">
              <w:r w:rsidDel="00F54F16">
                <w:rPr>
                  <w:rFonts w:hint="eastAsia"/>
                </w:rPr>
                <w:delText>吕、陈2</w:delText>
              </w:r>
            </w:del>
          </w:p>
          <w:p w14:paraId="647ECDFC" w14:textId="42D81C87" w:rsidR="0018304E" w:rsidDel="00F54F16" w:rsidRDefault="0018304E" w:rsidP="003A134F">
            <w:pPr>
              <w:rPr>
                <w:del w:id="3251" w:author="hyx" w:date="2018-11-10T19:07:00Z"/>
              </w:rPr>
            </w:pPr>
            <w:del w:id="3252" w:author="hyx" w:date="2018-11-10T19:07:00Z">
              <w:r w:rsidDel="00F54F16">
                <w:rPr>
                  <w:rFonts w:hint="eastAsia"/>
                </w:rPr>
                <w:delText>徐、陈1</w:delText>
              </w:r>
            </w:del>
          </w:p>
          <w:p w14:paraId="6FB1248B" w14:textId="4AD87788" w:rsidR="0018304E" w:rsidDel="00F54F16" w:rsidRDefault="0018304E" w:rsidP="003A134F">
            <w:pPr>
              <w:rPr>
                <w:del w:id="3253" w:author="hyx" w:date="2018-11-10T19:07:00Z"/>
              </w:rPr>
            </w:pPr>
            <w:del w:id="3254" w:author="hyx" w:date="2018-11-10T19:07:00Z">
              <w:r w:rsidDel="00F54F16">
                <w:rPr>
                  <w:rFonts w:hint="eastAsia"/>
                </w:rPr>
                <w:delText>黄</w:delText>
              </w:r>
            </w:del>
          </w:p>
        </w:tc>
        <w:tc>
          <w:tcPr>
            <w:tcW w:w="1052" w:type="dxa"/>
            <w:shd w:val="clear" w:color="auto" w:fill="auto"/>
          </w:tcPr>
          <w:p w14:paraId="79D3ED31" w14:textId="40798EFF" w:rsidR="0018304E" w:rsidDel="00F54F16" w:rsidRDefault="0018304E" w:rsidP="003A134F">
            <w:pPr>
              <w:rPr>
                <w:del w:id="3255" w:author="hyx" w:date="2018-11-10T19:07:00Z"/>
              </w:rPr>
            </w:pPr>
            <w:del w:id="3256" w:author="hyx" w:date="2018-11-10T19:07:00Z">
              <w:r w:rsidDel="00F54F16">
                <w:rPr>
                  <w:rFonts w:hint="eastAsia"/>
                </w:rPr>
                <w:delText>吕、陈2</w:delText>
              </w:r>
            </w:del>
          </w:p>
          <w:p w14:paraId="523F6504" w14:textId="095ADCC8" w:rsidR="0018304E" w:rsidDel="00F54F16" w:rsidRDefault="0018304E" w:rsidP="003A134F">
            <w:pPr>
              <w:rPr>
                <w:del w:id="3257" w:author="hyx" w:date="2018-11-10T19:07:00Z"/>
              </w:rPr>
            </w:pPr>
            <w:del w:id="3258" w:author="hyx" w:date="2018-11-10T19:07:00Z">
              <w:r w:rsidDel="00F54F16">
                <w:rPr>
                  <w:rFonts w:hint="eastAsia"/>
                </w:rPr>
                <w:delText>徐、陈1</w:delText>
              </w:r>
            </w:del>
          </w:p>
          <w:p w14:paraId="651319CD" w14:textId="5F812629" w:rsidR="0018304E" w:rsidDel="00F54F16" w:rsidRDefault="0018304E" w:rsidP="003A134F">
            <w:pPr>
              <w:rPr>
                <w:del w:id="3259" w:author="hyx" w:date="2018-11-10T19:07:00Z"/>
              </w:rPr>
            </w:pPr>
            <w:del w:id="3260" w:author="hyx" w:date="2018-11-10T19:07:00Z">
              <w:r w:rsidDel="00F54F16">
                <w:rPr>
                  <w:rFonts w:hint="eastAsia"/>
                </w:rPr>
                <w:delText>黄</w:delText>
              </w:r>
            </w:del>
          </w:p>
        </w:tc>
        <w:tc>
          <w:tcPr>
            <w:tcW w:w="1052" w:type="dxa"/>
            <w:shd w:val="clear" w:color="auto" w:fill="auto"/>
          </w:tcPr>
          <w:p w14:paraId="28D1B506" w14:textId="31CC1895" w:rsidR="0018304E" w:rsidDel="00F54F16" w:rsidRDefault="0018304E" w:rsidP="003A134F">
            <w:pPr>
              <w:rPr>
                <w:del w:id="3261" w:author="hyx" w:date="2018-11-10T19:07:00Z"/>
              </w:rPr>
            </w:pPr>
            <w:del w:id="3262" w:author="hyx" w:date="2018-11-10T19:07:00Z">
              <w:r w:rsidDel="00F54F16">
                <w:rPr>
                  <w:rFonts w:hint="eastAsia"/>
                </w:rPr>
                <w:delText>吕、陈2</w:delText>
              </w:r>
            </w:del>
          </w:p>
          <w:p w14:paraId="101A8212" w14:textId="6E0918E9" w:rsidR="0018304E" w:rsidDel="00F54F16" w:rsidRDefault="0018304E" w:rsidP="003A134F">
            <w:pPr>
              <w:rPr>
                <w:del w:id="3263" w:author="hyx" w:date="2018-11-10T19:07:00Z"/>
              </w:rPr>
            </w:pPr>
            <w:del w:id="3264" w:author="hyx" w:date="2018-11-10T19:07:00Z">
              <w:r w:rsidDel="00F54F16">
                <w:rPr>
                  <w:rFonts w:hint="eastAsia"/>
                </w:rPr>
                <w:delText>徐、陈1</w:delText>
              </w:r>
            </w:del>
          </w:p>
          <w:p w14:paraId="63FCACAD" w14:textId="1CD6C907" w:rsidR="0018304E" w:rsidDel="00F54F16" w:rsidRDefault="0018304E" w:rsidP="003A134F">
            <w:pPr>
              <w:rPr>
                <w:del w:id="3265" w:author="hyx" w:date="2018-11-10T19:07:00Z"/>
              </w:rPr>
            </w:pPr>
            <w:del w:id="3266" w:author="hyx" w:date="2018-11-10T19:07:00Z">
              <w:r w:rsidDel="00F54F16">
                <w:rPr>
                  <w:rFonts w:hint="eastAsia"/>
                </w:rPr>
                <w:delText>黄</w:delText>
              </w:r>
            </w:del>
          </w:p>
        </w:tc>
        <w:tc>
          <w:tcPr>
            <w:tcW w:w="986" w:type="dxa"/>
            <w:shd w:val="clear" w:color="auto" w:fill="auto"/>
          </w:tcPr>
          <w:p w14:paraId="6F795544" w14:textId="118C3E14" w:rsidR="0018304E" w:rsidDel="00F54F16" w:rsidRDefault="0018304E" w:rsidP="003A134F">
            <w:pPr>
              <w:rPr>
                <w:del w:id="3267" w:author="hyx" w:date="2018-11-10T19:07:00Z"/>
              </w:rPr>
            </w:pPr>
            <w:del w:id="3268" w:author="hyx" w:date="2018-11-10T19:07:00Z">
              <w:r w:rsidDel="00F54F16">
                <w:rPr>
                  <w:rFonts w:hint="eastAsia"/>
                </w:rPr>
                <w:delText>吕、陈2</w:delText>
              </w:r>
            </w:del>
          </w:p>
          <w:p w14:paraId="1CC90B8A" w14:textId="5594BE4A" w:rsidR="0018304E" w:rsidDel="00F54F16" w:rsidRDefault="0018304E" w:rsidP="003A134F">
            <w:pPr>
              <w:rPr>
                <w:del w:id="3269" w:author="hyx" w:date="2018-11-10T19:07:00Z"/>
              </w:rPr>
            </w:pPr>
            <w:del w:id="3270" w:author="hyx" w:date="2018-11-10T19:07:00Z">
              <w:r w:rsidDel="00F54F16">
                <w:rPr>
                  <w:rFonts w:hint="eastAsia"/>
                </w:rPr>
                <w:delText>徐、陈1</w:delText>
              </w:r>
            </w:del>
          </w:p>
          <w:p w14:paraId="67CC6E18" w14:textId="46C8CF03" w:rsidR="0018304E" w:rsidDel="00F54F16" w:rsidRDefault="0018304E" w:rsidP="003A134F">
            <w:pPr>
              <w:rPr>
                <w:del w:id="3271" w:author="hyx" w:date="2018-11-10T19:07:00Z"/>
              </w:rPr>
            </w:pPr>
            <w:del w:id="3272" w:author="hyx" w:date="2018-11-10T19:07:00Z">
              <w:r w:rsidDel="00F54F16">
                <w:rPr>
                  <w:rFonts w:hint="eastAsia"/>
                </w:rPr>
                <w:delText>黄</w:delText>
              </w:r>
            </w:del>
          </w:p>
        </w:tc>
        <w:tc>
          <w:tcPr>
            <w:tcW w:w="986" w:type="dxa"/>
            <w:shd w:val="clear" w:color="auto" w:fill="auto"/>
          </w:tcPr>
          <w:p w14:paraId="28A87B11" w14:textId="743E6C87" w:rsidR="0018304E" w:rsidDel="00F54F16" w:rsidRDefault="0018304E" w:rsidP="003A134F">
            <w:pPr>
              <w:rPr>
                <w:del w:id="3273" w:author="hyx" w:date="2018-11-10T19:07:00Z"/>
              </w:rPr>
            </w:pPr>
            <w:del w:id="3274" w:author="hyx" w:date="2018-11-10T19:07:00Z">
              <w:r w:rsidDel="00F54F16">
                <w:rPr>
                  <w:rFonts w:hint="eastAsia"/>
                </w:rPr>
                <w:delText>吕、陈2</w:delText>
              </w:r>
            </w:del>
          </w:p>
          <w:p w14:paraId="628607AD" w14:textId="78D059F1" w:rsidR="0018304E" w:rsidDel="00F54F16" w:rsidRDefault="0018304E" w:rsidP="003A134F">
            <w:pPr>
              <w:rPr>
                <w:del w:id="3275" w:author="hyx" w:date="2018-11-10T19:07:00Z"/>
              </w:rPr>
            </w:pPr>
            <w:del w:id="3276" w:author="hyx" w:date="2018-11-10T19:07:00Z">
              <w:r w:rsidDel="00F54F16">
                <w:rPr>
                  <w:rFonts w:hint="eastAsia"/>
                </w:rPr>
                <w:delText>徐、陈1</w:delText>
              </w:r>
            </w:del>
          </w:p>
          <w:p w14:paraId="4AE16325" w14:textId="581C0492" w:rsidR="0018304E" w:rsidDel="00F54F16" w:rsidRDefault="0018304E" w:rsidP="003A134F">
            <w:pPr>
              <w:rPr>
                <w:del w:id="3277" w:author="hyx" w:date="2018-11-10T19:07:00Z"/>
              </w:rPr>
            </w:pPr>
            <w:del w:id="3278" w:author="hyx" w:date="2018-11-10T19:07:00Z">
              <w:r w:rsidDel="00F54F16">
                <w:rPr>
                  <w:rFonts w:hint="eastAsia"/>
                </w:rPr>
                <w:delText>黄</w:delText>
              </w:r>
            </w:del>
          </w:p>
        </w:tc>
      </w:tr>
    </w:tbl>
    <w:p w14:paraId="0067BFD0" w14:textId="12C3DBA6" w:rsidR="0018304E" w:rsidDel="00F54F16" w:rsidRDefault="0018304E" w:rsidP="00D7049C">
      <w:pPr>
        <w:rPr>
          <w:del w:id="3279" w:author="hyx" w:date="2018-11-10T19:07:00Z"/>
        </w:rPr>
      </w:pPr>
      <w:del w:id="3280" w:author="hyx" w:date="2018-11-10T19:07:00Z">
        <w:r w:rsidDel="00F54F16">
          <w:rPr>
            <w:rFonts w:hint="eastAsia"/>
          </w:rPr>
          <w:delText>吕：吕迪        徐：徐双铅      陈1：陈俊仁      陈2：陈苏民</w:delText>
        </w:r>
      </w:del>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3281" w:name="_Toc496816788"/>
      <w:bookmarkStart w:id="3282" w:name="_Toc497072240"/>
      <w:bookmarkStart w:id="3283" w:name="_Toc497223502"/>
      <w:bookmarkStart w:id="3284" w:name="_Toc529724931"/>
      <w:r w:rsidRPr="0099194F">
        <w:t>认可与奖励</w:t>
      </w:r>
      <w:bookmarkEnd w:id="3281"/>
      <w:bookmarkEnd w:id="3282"/>
      <w:bookmarkEnd w:id="3283"/>
      <w:bookmarkEnd w:id="3284"/>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052F6C31" w:rsidR="0018304E" w:rsidRPr="0018304E" w:rsidRDefault="0018304E" w:rsidP="0018304E">
            <w:pPr>
              <w:rPr>
                <w:sz w:val="21"/>
                <w:szCs w:val="22"/>
              </w:rPr>
            </w:pPr>
            <w:del w:id="3285" w:author="hyx" w:date="2018-11-10T19:09:00Z">
              <w:r w:rsidRPr="0018304E" w:rsidDel="00A36D16">
                <w:rPr>
                  <w:rFonts w:hint="eastAsia"/>
                  <w:sz w:val="21"/>
                  <w:szCs w:val="22"/>
                </w:rPr>
                <w:delText>暂无</w:delText>
              </w:r>
            </w:del>
            <w:ins w:id="3286" w:author="hyx" w:date="2018-11-10T19:10:00Z">
              <w:r w:rsidR="00A36D16">
                <w:rPr>
                  <w:rFonts w:hint="eastAsia"/>
                  <w:sz w:val="21"/>
                  <w:szCs w:val="22"/>
                </w:rPr>
                <w:t>批评教育，请客吃饭</w:t>
              </w:r>
            </w:ins>
            <w:ins w:id="3287" w:author="hyx" w:date="2018-11-10T19:11:00Z">
              <w:r w:rsidR="00A36D16">
                <w:rPr>
                  <w:rFonts w:hint="eastAsia"/>
                  <w:sz w:val="21"/>
                  <w:szCs w:val="22"/>
                </w:rPr>
                <w:t>，组内</w:t>
              </w:r>
            </w:ins>
            <w:ins w:id="3288" w:author="hyx" w:date="2018-11-10T19:12:00Z">
              <w:r w:rsidR="00A36D16">
                <w:rPr>
                  <w:rFonts w:hint="eastAsia"/>
                  <w:sz w:val="21"/>
                  <w:szCs w:val="22"/>
                </w:rPr>
                <w:t>个人评分减分</w:t>
              </w:r>
            </w:ins>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0FA0AAD5" w:rsidR="0018304E" w:rsidRPr="0018304E" w:rsidRDefault="0018304E" w:rsidP="0018304E">
            <w:pPr>
              <w:rPr>
                <w:sz w:val="21"/>
                <w:szCs w:val="22"/>
              </w:rPr>
            </w:pPr>
            <w:del w:id="3289" w:author="hyx" w:date="2018-11-10T19:10:00Z">
              <w:r w:rsidRPr="0018304E" w:rsidDel="00A36D16">
                <w:rPr>
                  <w:rFonts w:hint="eastAsia"/>
                  <w:sz w:val="21"/>
                  <w:szCs w:val="22"/>
                </w:rPr>
                <w:delText>暂无</w:delText>
              </w:r>
            </w:del>
            <w:ins w:id="3290" w:author="hyx" w:date="2018-11-10T19:11:00Z">
              <w:r w:rsidR="00A36D16">
                <w:rPr>
                  <w:rFonts w:hint="eastAsia"/>
                  <w:sz w:val="21"/>
                  <w:szCs w:val="22"/>
                </w:rPr>
                <w:t>教育并提出改进点</w:t>
              </w:r>
            </w:ins>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3E8E2043" w:rsidR="0018304E" w:rsidRPr="0018304E" w:rsidRDefault="0018304E" w:rsidP="0018304E">
            <w:pPr>
              <w:rPr>
                <w:sz w:val="21"/>
                <w:szCs w:val="22"/>
              </w:rPr>
            </w:pPr>
            <w:del w:id="3291" w:author="hyx" w:date="2018-11-10T19:12:00Z">
              <w:r w:rsidRPr="0018304E" w:rsidDel="00A36D16">
                <w:rPr>
                  <w:rFonts w:hint="eastAsia"/>
                  <w:sz w:val="21"/>
                  <w:szCs w:val="22"/>
                </w:rPr>
                <w:delText>暂无</w:delText>
              </w:r>
            </w:del>
            <w:ins w:id="3292" w:author="hyx" w:date="2018-11-10T19:12:00Z">
              <w:r w:rsidR="00A36D16">
                <w:rPr>
                  <w:rFonts w:hint="eastAsia"/>
                  <w:sz w:val="21"/>
                  <w:szCs w:val="22"/>
                </w:rPr>
                <w:t>无</w:t>
              </w:r>
            </w:ins>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r w:rsidRPr="0018304E">
              <w:rPr>
                <w:rFonts w:hint="eastAsia"/>
                <w:sz w:val="21"/>
                <w:szCs w:val="22"/>
              </w:rPr>
              <w:t>能完高质量的完成布置的任务，或以其他原因使全组加分</w:t>
            </w:r>
          </w:p>
        </w:tc>
        <w:tc>
          <w:tcPr>
            <w:tcW w:w="2347" w:type="dxa"/>
          </w:tcPr>
          <w:p w14:paraId="3B791968" w14:textId="037A4E60" w:rsidR="0018304E" w:rsidRPr="0018304E" w:rsidRDefault="00A36D16" w:rsidP="0018304E">
            <w:pPr>
              <w:rPr>
                <w:sz w:val="21"/>
                <w:szCs w:val="22"/>
              </w:rPr>
            </w:pPr>
            <w:ins w:id="3293" w:author="hyx" w:date="2018-11-10T19:13:00Z">
              <w:r>
                <w:rPr>
                  <w:rFonts w:hint="eastAsia"/>
                  <w:sz w:val="21"/>
                  <w:szCs w:val="22"/>
                </w:rPr>
                <w:t>表扬该同学并在组内个人评分上加分</w:t>
              </w:r>
            </w:ins>
            <w:del w:id="3294" w:author="hyx" w:date="2018-11-10T19:12:00Z">
              <w:r w:rsidR="0018304E" w:rsidRPr="0018304E" w:rsidDel="00A36D16">
                <w:rPr>
                  <w:rFonts w:hint="eastAsia"/>
                  <w:sz w:val="21"/>
                  <w:szCs w:val="22"/>
                </w:rPr>
                <w:delText>暂无</w:delText>
              </w:r>
            </w:del>
          </w:p>
        </w:tc>
      </w:tr>
    </w:tbl>
    <w:p w14:paraId="39BF3D53" w14:textId="77777777" w:rsidR="00832347" w:rsidRPr="0063336C" w:rsidRDefault="00832347" w:rsidP="00832347"/>
    <w:p w14:paraId="78A06234" w14:textId="77777777" w:rsidR="00832347" w:rsidRDefault="00832347" w:rsidP="00B306C0">
      <w:pPr>
        <w:pStyle w:val="a1"/>
      </w:pPr>
      <w:bookmarkStart w:id="3295" w:name="_Toc496816789"/>
      <w:bookmarkStart w:id="3296" w:name="_Toc497072241"/>
      <w:bookmarkStart w:id="3297" w:name="_Toc497223503"/>
      <w:bookmarkStart w:id="3298" w:name="_Toc529724932"/>
      <w:r w:rsidRPr="0099194F">
        <w:t>合规性</w:t>
      </w:r>
      <w:bookmarkEnd w:id="3295"/>
      <w:bookmarkEnd w:id="3296"/>
      <w:bookmarkEnd w:id="3297"/>
      <w:bookmarkEnd w:id="3298"/>
    </w:p>
    <w:p w14:paraId="3BE468EA" w14:textId="6F747DE1" w:rsidR="00832347" w:rsidRDefault="00832347" w:rsidP="000839C0">
      <w:pPr>
        <w:pStyle w:val="af3"/>
        <w:numPr>
          <w:ilvl w:val="0"/>
          <w:numId w:val="17"/>
        </w:numPr>
        <w:ind w:firstLineChars="0"/>
      </w:pPr>
      <w:r>
        <w:rPr>
          <w:rFonts w:hint="eastAsia"/>
        </w:rPr>
        <w:t>不得</w:t>
      </w:r>
      <w:del w:id="3299" w:author="hyx" w:date="2018-11-10T19:13:00Z">
        <w:r w:rsidDel="00A36D16">
          <w:rPr>
            <w:rFonts w:hint="eastAsia"/>
          </w:rPr>
          <w:delText>违反校纪校规。</w:delText>
        </w:r>
      </w:del>
      <w:ins w:id="3300" w:author="hyx" w:date="2018-11-10T19:13:00Z">
        <w:r w:rsidR="00A36D16">
          <w:rPr>
            <w:rFonts w:hint="eastAsia"/>
          </w:rPr>
          <w:t>抄袭他人</w:t>
        </w:r>
      </w:ins>
    </w:p>
    <w:p w14:paraId="4499B4F2" w14:textId="13259113" w:rsidR="00832347" w:rsidDel="00A36D16" w:rsidRDefault="00832347" w:rsidP="000839C0">
      <w:pPr>
        <w:pStyle w:val="af3"/>
        <w:numPr>
          <w:ilvl w:val="0"/>
          <w:numId w:val="17"/>
        </w:numPr>
        <w:ind w:firstLineChars="0"/>
        <w:rPr>
          <w:del w:id="3301" w:author="hyx" w:date="2018-11-10T19:14:00Z"/>
        </w:rPr>
      </w:pPr>
      <w:del w:id="3302" w:author="hyx" w:date="2018-11-10T19:14:00Z">
        <w:r w:rsidDel="00A36D16">
          <w:rPr>
            <w:rFonts w:hint="eastAsia"/>
          </w:rPr>
          <w:delText>使用正当途径获得的资源和软件，不得使用和散播损坏他人利益等违法软件和资源。</w:delText>
        </w:r>
      </w:del>
    </w:p>
    <w:p w14:paraId="2DA4A618" w14:textId="56F7DEFA" w:rsidR="00A36D16" w:rsidRDefault="00A36D16" w:rsidP="000839C0">
      <w:pPr>
        <w:pStyle w:val="af3"/>
        <w:numPr>
          <w:ilvl w:val="0"/>
          <w:numId w:val="17"/>
        </w:numPr>
        <w:ind w:firstLineChars="0"/>
        <w:rPr>
          <w:ins w:id="3303" w:author="hyx" w:date="2018-11-10T19:15:00Z"/>
        </w:rPr>
      </w:pPr>
      <w:ins w:id="3304" w:author="hyx" w:date="2018-11-10T19:15:00Z">
        <w:r>
          <w:rPr>
            <w:rFonts w:hint="eastAsia"/>
          </w:rPr>
          <w:t>必须按时完成工作任务若无特殊情况</w:t>
        </w:r>
      </w:ins>
    </w:p>
    <w:p w14:paraId="57BF7CE2" w14:textId="08E9D17C" w:rsidR="00832347" w:rsidRPr="00FB6035" w:rsidRDefault="00A36D16" w:rsidP="000839C0">
      <w:pPr>
        <w:pStyle w:val="af3"/>
        <w:numPr>
          <w:ilvl w:val="0"/>
          <w:numId w:val="17"/>
        </w:numPr>
        <w:ind w:firstLineChars="0"/>
      </w:pPr>
      <w:ins w:id="3305" w:author="hyx" w:date="2018-11-10T19:17:00Z">
        <w:r>
          <w:rPr>
            <w:rFonts w:hint="eastAsia"/>
          </w:rPr>
          <w:t>不得擅自做出可能对小组有危害的事情</w:t>
        </w:r>
      </w:ins>
      <w:del w:id="3306" w:author="hyx" w:date="2018-11-10T19:14:00Z">
        <w:r w:rsidR="00832347" w:rsidDel="00A36D16">
          <w:rPr>
            <w:rFonts w:hint="eastAsia"/>
          </w:rPr>
          <w:delText>不得做出损害小组利益之事。</w:delText>
        </w:r>
      </w:del>
    </w:p>
    <w:p w14:paraId="14DD557B" w14:textId="73CBB045" w:rsidR="0099194F" w:rsidRDefault="0099194F" w:rsidP="006B1DC2">
      <w:pPr>
        <w:pStyle w:val="a"/>
      </w:pPr>
      <w:bookmarkStart w:id="3307" w:name="_Toc529724933"/>
      <w:r w:rsidRPr="0099194F">
        <w:t>沟通管理计划</w:t>
      </w:r>
      <w:bookmarkEnd w:id="3307"/>
    </w:p>
    <w:p w14:paraId="68363739" w14:textId="6DFAD6D3" w:rsidR="0099194F" w:rsidRPr="00350A5D" w:rsidRDefault="0099194F" w:rsidP="006B1DC2">
      <w:pPr>
        <w:pStyle w:val="a0"/>
      </w:pPr>
      <w:bookmarkStart w:id="3308" w:name="_Toc529724934"/>
      <w:r w:rsidRPr="00350A5D">
        <w:t>干系人手册</w:t>
      </w:r>
      <w:bookmarkEnd w:id="3308"/>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Change w:id="3309" w:author="hyx" w:date="2018-11-10T19:48:00Z">
          <w:tblPr>
            <w:tblW w:w="107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PrChange>
      </w:tblPr>
      <w:tblGrid>
        <w:gridCol w:w="1262"/>
        <w:gridCol w:w="1371"/>
        <w:gridCol w:w="1896"/>
        <w:gridCol w:w="1686"/>
        <w:gridCol w:w="1266"/>
        <w:gridCol w:w="741"/>
        <w:tblGridChange w:id="3310">
          <w:tblGrid>
            <w:gridCol w:w="1262"/>
            <w:gridCol w:w="2253"/>
            <w:gridCol w:w="2253"/>
            <w:gridCol w:w="442"/>
            <w:gridCol w:w="438"/>
            <w:gridCol w:w="744"/>
          </w:tblGrid>
        </w:tblGridChange>
      </w:tblGrid>
      <w:tr w:rsidR="002130FB" w:rsidRPr="00350A5D" w14:paraId="7F9D5C1B" w14:textId="77777777" w:rsidTr="002130FB">
        <w:trPr>
          <w:trHeight w:val="260"/>
          <w:trPrChange w:id="3311" w:author="hyx" w:date="2018-11-10T19:48:00Z">
            <w:trPr>
              <w:trHeight w:val="260"/>
            </w:trPr>
          </w:trPrChange>
        </w:trPr>
        <w:tc>
          <w:tcPr>
            <w:tcW w:w="1262" w:type="dxa"/>
            <w:shd w:val="clear" w:color="auto" w:fill="9CC2E5" w:themeFill="accent1" w:themeFillTint="99"/>
            <w:noWrap/>
            <w:vAlign w:val="center"/>
            <w:hideMark/>
            <w:tcPrChange w:id="3312" w:author="hyx" w:date="2018-11-10T19:48:00Z">
              <w:tcPr>
                <w:tcW w:w="1262" w:type="dxa"/>
                <w:shd w:val="clear" w:color="auto" w:fill="FFFFFF" w:themeFill="background1"/>
                <w:noWrap/>
                <w:vAlign w:val="center"/>
                <w:hideMark/>
              </w:tcPr>
            </w:tcPrChange>
          </w:tcPr>
          <w:p w14:paraId="3826E723" w14:textId="77777777" w:rsidR="002130FB" w:rsidRPr="00A36D16" w:rsidRDefault="002130FB" w:rsidP="008E48F7">
            <w:pPr>
              <w:rPr>
                <w:b/>
                <w:color w:val="000000"/>
                <w:sz w:val="22"/>
                <w:rPrChange w:id="3313" w:author="hyx" w:date="2018-11-10T19:18:00Z">
                  <w:rPr>
                    <w:rFonts w:ascii="等线" w:eastAsia="等线" w:hAnsi="等线"/>
                    <w:b/>
                    <w:color w:val="000000"/>
                    <w:sz w:val="22"/>
                  </w:rPr>
                </w:rPrChange>
              </w:rPr>
            </w:pPr>
            <w:bookmarkStart w:id="3314" w:name="_Hlk497347495"/>
            <w:r w:rsidRPr="00A36D16">
              <w:rPr>
                <w:rFonts w:hint="eastAsia"/>
                <w:b/>
                <w:color w:val="000000"/>
                <w:sz w:val="22"/>
                <w:rPrChange w:id="3315" w:author="hyx" w:date="2018-11-10T19:18:00Z">
                  <w:rPr>
                    <w:rFonts w:ascii="等线" w:eastAsia="等线" w:hAnsi="等线" w:hint="eastAsia"/>
                    <w:b/>
                    <w:color w:val="000000"/>
                    <w:sz w:val="22"/>
                  </w:rPr>
                </w:rPrChange>
              </w:rPr>
              <w:t>积极干系人</w:t>
            </w:r>
          </w:p>
        </w:tc>
        <w:tc>
          <w:tcPr>
            <w:tcW w:w="1371" w:type="dxa"/>
            <w:shd w:val="clear" w:color="auto" w:fill="9CC2E5" w:themeFill="accent1" w:themeFillTint="99"/>
            <w:tcPrChange w:id="3316" w:author="hyx" w:date="2018-11-10T19:48:00Z">
              <w:tcPr>
                <w:tcW w:w="2253" w:type="dxa"/>
                <w:shd w:val="clear" w:color="auto" w:fill="FFFFFF" w:themeFill="background1"/>
              </w:tcPr>
            </w:tcPrChange>
          </w:tcPr>
          <w:p w14:paraId="0C6E3956" w14:textId="169BC6FB" w:rsidR="002130FB" w:rsidRDefault="002130FB" w:rsidP="008E48F7">
            <w:pPr>
              <w:rPr>
                <w:ins w:id="3317" w:author="hyx" w:date="2018-11-10T19:43:00Z"/>
                <w:b/>
                <w:color w:val="000000"/>
                <w:sz w:val="22"/>
              </w:rPr>
            </w:pPr>
            <w:ins w:id="3318" w:author="hyx" w:date="2018-11-10T19:43:00Z">
              <w:r w:rsidRPr="00FF6AD1">
                <w:rPr>
                  <w:rFonts w:hint="eastAsia"/>
                  <w:b/>
                  <w:color w:val="000000"/>
                  <w:sz w:val="22"/>
                </w:rPr>
                <w:t>联系方式</w:t>
              </w:r>
            </w:ins>
          </w:p>
        </w:tc>
        <w:tc>
          <w:tcPr>
            <w:tcW w:w="1896" w:type="dxa"/>
            <w:shd w:val="clear" w:color="auto" w:fill="9CC2E5" w:themeFill="accent1" w:themeFillTint="99"/>
            <w:tcPrChange w:id="3319" w:author="hyx" w:date="2018-11-10T19:48:00Z">
              <w:tcPr>
                <w:tcW w:w="2253" w:type="dxa"/>
                <w:shd w:val="clear" w:color="auto" w:fill="FFFFFF" w:themeFill="background1"/>
              </w:tcPr>
            </w:tcPrChange>
          </w:tcPr>
          <w:p w14:paraId="447D4E3B" w14:textId="378F3843" w:rsidR="002130FB" w:rsidRPr="00A36D16" w:rsidRDefault="002130FB" w:rsidP="008E48F7">
            <w:pPr>
              <w:rPr>
                <w:ins w:id="3320" w:author="hyx" w:date="2018-11-10T19:18:00Z"/>
                <w:b/>
                <w:color w:val="000000"/>
                <w:sz w:val="22"/>
              </w:rPr>
            </w:pPr>
            <w:ins w:id="3321" w:author="hyx" w:date="2018-11-10T19:18:00Z">
              <w:r>
                <w:rPr>
                  <w:rFonts w:hint="eastAsia"/>
                  <w:b/>
                  <w:color w:val="000000"/>
                  <w:sz w:val="22"/>
                </w:rPr>
                <w:t>邮箱</w:t>
              </w:r>
            </w:ins>
          </w:p>
        </w:tc>
        <w:tc>
          <w:tcPr>
            <w:tcW w:w="1686" w:type="dxa"/>
            <w:shd w:val="clear" w:color="auto" w:fill="9CC2E5" w:themeFill="accent1" w:themeFillTint="99"/>
            <w:tcPrChange w:id="3322" w:author="hyx" w:date="2018-11-10T19:48:00Z">
              <w:tcPr>
                <w:tcW w:w="442" w:type="dxa"/>
                <w:shd w:val="clear" w:color="auto" w:fill="FFFFFF" w:themeFill="background1"/>
              </w:tcPr>
            </w:tcPrChange>
          </w:tcPr>
          <w:p w14:paraId="0138CF0A" w14:textId="4E961F60" w:rsidR="002130FB" w:rsidRPr="00A36D16" w:rsidRDefault="002130FB" w:rsidP="008E48F7">
            <w:pPr>
              <w:rPr>
                <w:ins w:id="3323" w:author="hyx" w:date="2018-11-10T19:18:00Z"/>
                <w:b/>
                <w:color w:val="000000"/>
                <w:sz w:val="22"/>
              </w:rPr>
            </w:pPr>
            <w:ins w:id="3324" w:author="hyx" w:date="2018-11-10T19:18:00Z">
              <w:r>
                <w:rPr>
                  <w:rFonts w:hint="eastAsia"/>
                  <w:b/>
                  <w:color w:val="000000"/>
                  <w:sz w:val="22"/>
                </w:rPr>
                <w:t>微信</w:t>
              </w:r>
            </w:ins>
          </w:p>
        </w:tc>
        <w:tc>
          <w:tcPr>
            <w:tcW w:w="1266" w:type="dxa"/>
            <w:shd w:val="clear" w:color="auto" w:fill="9CC2E5" w:themeFill="accent1" w:themeFillTint="99"/>
            <w:tcPrChange w:id="3325" w:author="hyx" w:date="2018-11-10T19:48:00Z">
              <w:tcPr>
                <w:tcW w:w="438" w:type="dxa"/>
                <w:shd w:val="clear" w:color="auto" w:fill="FFFFFF" w:themeFill="background1"/>
              </w:tcPr>
            </w:tcPrChange>
          </w:tcPr>
          <w:p w14:paraId="03FEAFFF" w14:textId="66C8AB46" w:rsidR="002130FB" w:rsidRPr="00A36D16" w:rsidRDefault="002130FB" w:rsidP="008E48F7">
            <w:pPr>
              <w:rPr>
                <w:ins w:id="3326" w:author="hyx" w:date="2018-11-10T19:19:00Z"/>
                <w:b/>
                <w:color w:val="000000"/>
                <w:sz w:val="22"/>
              </w:rPr>
            </w:pPr>
            <w:ins w:id="3327" w:author="hyx" w:date="2018-11-10T19:19:00Z">
              <w:r>
                <w:rPr>
                  <w:rFonts w:hint="eastAsia"/>
                  <w:b/>
                  <w:color w:val="000000"/>
                  <w:sz w:val="22"/>
                </w:rPr>
                <w:t>QQ</w:t>
              </w:r>
            </w:ins>
          </w:p>
        </w:tc>
        <w:tc>
          <w:tcPr>
            <w:tcW w:w="741" w:type="dxa"/>
            <w:shd w:val="clear" w:color="auto" w:fill="9CC2E5" w:themeFill="accent1" w:themeFillTint="99"/>
            <w:tcPrChange w:id="3328" w:author="hyx" w:date="2018-11-10T19:48:00Z">
              <w:tcPr>
                <w:tcW w:w="744" w:type="dxa"/>
                <w:shd w:val="clear" w:color="auto" w:fill="FFFFFF" w:themeFill="background1"/>
              </w:tcPr>
            </w:tcPrChange>
          </w:tcPr>
          <w:p w14:paraId="04C56FAC" w14:textId="167AE70E" w:rsidR="002130FB" w:rsidRPr="00A36D16" w:rsidRDefault="002130FB" w:rsidP="008E48F7">
            <w:pPr>
              <w:rPr>
                <w:b/>
                <w:color w:val="000000"/>
                <w:sz w:val="22"/>
                <w:rPrChange w:id="3329" w:author="hyx" w:date="2018-11-10T19:18:00Z">
                  <w:rPr>
                    <w:rFonts w:ascii="等线" w:eastAsia="等线" w:hAnsi="等线"/>
                    <w:b/>
                    <w:color w:val="000000"/>
                    <w:sz w:val="22"/>
                  </w:rPr>
                </w:rPrChange>
              </w:rPr>
            </w:pPr>
            <w:r w:rsidRPr="00A36D16">
              <w:rPr>
                <w:rFonts w:hint="eastAsia"/>
                <w:b/>
                <w:color w:val="000000"/>
                <w:sz w:val="22"/>
                <w:rPrChange w:id="3330" w:author="hyx" w:date="2018-11-10T19:18:00Z">
                  <w:rPr>
                    <w:rFonts w:ascii="等线" w:eastAsia="等线" w:hAnsi="等线" w:hint="eastAsia"/>
                    <w:b/>
                    <w:color w:val="000000"/>
                    <w:sz w:val="22"/>
                  </w:rPr>
                </w:rPrChange>
              </w:rPr>
              <w:t>所在地</w:t>
            </w:r>
          </w:p>
        </w:tc>
      </w:tr>
      <w:tr w:rsidR="002130FB" w:rsidRPr="00966B6F" w14:paraId="541C74FA" w14:textId="77777777" w:rsidTr="002130FB">
        <w:trPr>
          <w:trHeight w:val="260"/>
          <w:trPrChange w:id="3331" w:author="hyx" w:date="2018-11-10T19:45:00Z">
            <w:trPr>
              <w:trHeight w:val="260"/>
            </w:trPr>
          </w:trPrChange>
        </w:trPr>
        <w:tc>
          <w:tcPr>
            <w:tcW w:w="1262" w:type="dxa"/>
            <w:shd w:val="clear" w:color="auto" w:fill="FFFFFF" w:themeFill="background1"/>
            <w:noWrap/>
            <w:hideMark/>
            <w:tcPrChange w:id="3332" w:author="hyx" w:date="2018-11-10T19:45:00Z">
              <w:tcPr>
                <w:tcW w:w="1262" w:type="dxa"/>
                <w:shd w:val="clear" w:color="auto" w:fill="FFFFFF" w:themeFill="background1"/>
                <w:noWrap/>
                <w:hideMark/>
              </w:tcPr>
            </w:tcPrChange>
          </w:tcPr>
          <w:p w14:paraId="52E37E74" w14:textId="6F01AD51" w:rsidR="002130FB" w:rsidRPr="002130FB" w:rsidRDefault="002130FB">
            <w:pPr>
              <w:rPr>
                <w:color w:val="000000"/>
                <w:szCs w:val="21"/>
                <w:rPrChange w:id="3333" w:author="hyx" w:date="2018-11-10T19:42:00Z">
                  <w:rPr>
                    <w:rFonts w:ascii="等线" w:eastAsia="等线" w:hAnsi="等线"/>
                    <w:color w:val="000000"/>
                    <w:sz w:val="22"/>
                  </w:rPr>
                </w:rPrChange>
              </w:rPr>
            </w:pPr>
            <w:r w:rsidRPr="005136E7">
              <w:rPr>
                <w:rFonts w:hint="eastAsia"/>
                <w:szCs w:val="21"/>
              </w:rPr>
              <w:t>黄叶轩</w:t>
            </w:r>
          </w:p>
        </w:tc>
        <w:tc>
          <w:tcPr>
            <w:tcW w:w="1371" w:type="dxa"/>
            <w:shd w:val="clear" w:color="auto" w:fill="FFFFFF" w:themeFill="background1"/>
            <w:tcPrChange w:id="3334" w:author="hyx" w:date="2018-11-10T19:45:00Z">
              <w:tcPr>
                <w:tcW w:w="2253" w:type="dxa"/>
                <w:shd w:val="clear" w:color="auto" w:fill="FFFFFF" w:themeFill="background1"/>
              </w:tcPr>
            </w:tcPrChange>
          </w:tcPr>
          <w:p w14:paraId="68AE0B25" w14:textId="0B85BA5F" w:rsidR="002130FB" w:rsidRPr="002130FB" w:rsidRDefault="002130FB">
            <w:pPr>
              <w:rPr>
                <w:ins w:id="3335" w:author="hyx" w:date="2018-11-10T19:43:00Z"/>
                <w:rFonts w:cs="Times New Roman"/>
                <w:szCs w:val="21"/>
              </w:rPr>
            </w:pPr>
            <w:ins w:id="3336" w:author="hyx" w:date="2018-11-10T19:44:00Z">
              <w:r w:rsidRPr="00FF6AD1">
                <w:rPr>
                  <w:rFonts w:cs="Helvetica Neue"/>
                  <w:color w:val="000000"/>
                  <w:szCs w:val="21"/>
                </w:rPr>
                <w:t>13588899102</w:t>
              </w:r>
            </w:ins>
          </w:p>
        </w:tc>
        <w:tc>
          <w:tcPr>
            <w:tcW w:w="1896" w:type="dxa"/>
            <w:shd w:val="clear" w:color="auto" w:fill="FFFFFF" w:themeFill="background1"/>
            <w:tcPrChange w:id="3337" w:author="hyx" w:date="2018-11-10T19:45:00Z">
              <w:tcPr>
                <w:tcW w:w="2253" w:type="dxa"/>
                <w:shd w:val="clear" w:color="auto" w:fill="FFFFFF" w:themeFill="background1"/>
              </w:tcPr>
            </w:tcPrChange>
          </w:tcPr>
          <w:p w14:paraId="5189405E" w14:textId="7B9A474B" w:rsidR="002130FB" w:rsidRPr="002130FB" w:rsidRDefault="002130FB">
            <w:pPr>
              <w:rPr>
                <w:ins w:id="3338" w:author="hyx" w:date="2018-11-10T19:40:00Z"/>
                <w:rFonts w:cs="Times New Roman"/>
                <w:szCs w:val="21"/>
                <w:rPrChange w:id="3339" w:author="hyx" w:date="2018-11-10T19:42:00Z">
                  <w:rPr>
                    <w:ins w:id="3340" w:author="hyx" w:date="2018-11-10T19:40:00Z"/>
                    <w:rFonts w:ascii="Times New Roman" w:hAnsi="Times New Roman" w:cs="Times New Roman"/>
                    <w:szCs w:val="24"/>
                  </w:rPr>
                </w:rPrChange>
              </w:rPr>
            </w:pPr>
            <w:ins w:id="3341" w:author="hyx" w:date="2018-11-10T19:40:00Z">
              <w:r w:rsidRPr="002130FB">
                <w:rPr>
                  <w:rFonts w:cs="Times New Roman"/>
                  <w:szCs w:val="21"/>
                  <w:rPrChange w:id="3342" w:author="hyx" w:date="2018-11-10T19:42:00Z">
                    <w:rPr>
                      <w:rFonts w:ascii="Times New Roman" w:hAnsi="Times New Roman" w:cs="Times New Roman"/>
                      <w:szCs w:val="24"/>
                    </w:rPr>
                  </w:rPrChange>
                </w:rPr>
                <w:t>31601246</w:t>
              </w:r>
            </w:ins>
          </w:p>
          <w:p w14:paraId="27955ED1" w14:textId="1977481E" w:rsidR="002130FB" w:rsidRPr="005136E7" w:rsidRDefault="002130FB">
            <w:pPr>
              <w:rPr>
                <w:ins w:id="3343" w:author="hyx" w:date="2018-11-10T19:18:00Z"/>
                <w:rFonts w:cs="Helvetica Neue"/>
                <w:color w:val="000000"/>
                <w:szCs w:val="21"/>
              </w:rPr>
            </w:pPr>
            <w:ins w:id="3344" w:author="hyx" w:date="2018-11-10T19:40:00Z">
              <w:r w:rsidRPr="002130FB">
                <w:rPr>
                  <w:rFonts w:cs="Times New Roman"/>
                  <w:szCs w:val="21"/>
                  <w:rPrChange w:id="3345"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346" w:author="hyx" w:date="2018-11-10T19:45:00Z">
              <w:tcPr>
                <w:tcW w:w="442" w:type="dxa"/>
                <w:shd w:val="clear" w:color="auto" w:fill="FFFFFF" w:themeFill="background1"/>
              </w:tcPr>
            </w:tcPrChange>
          </w:tcPr>
          <w:p w14:paraId="5F02F6D5" w14:textId="0DD16A94" w:rsidR="002130FB" w:rsidRPr="005136E7" w:rsidRDefault="002130FB">
            <w:pPr>
              <w:rPr>
                <w:ins w:id="3347" w:author="hyx" w:date="2018-11-10T19:18:00Z"/>
                <w:rFonts w:cs="Helvetica Neue"/>
                <w:color w:val="000000"/>
                <w:szCs w:val="21"/>
              </w:rPr>
            </w:pPr>
            <w:ins w:id="3348" w:author="hyx" w:date="2018-11-10T19:45:00Z">
              <w:r>
                <w:rPr>
                  <w:rFonts w:hint="eastAsia"/>
                  <w:color w:val="000000"/>
                  <w:szCs w:val="21"/>
                </w:rPr>
                <w:t>Hyxzucc</w:t>
              </w:r>
            </w:ins>
          </w:p>
        </w:tc>
        <w:tc>
          <w:tcPr>
            <w:tcW w:w="1266" w:type="dxa"/>
            <w:shd w:val="clear" w:color="auto" w:fill="FFFFFF" w:themeFill="background1"/>
            <w:vAlign w:val="center"/>
            <w:tcPrChange w:id="3349" w:author="hyx" w:date="2018-11-10T19:45:00Z">
              <w:tcPr>
                <w:tcW w:w="438" w:type="dxa"/>
                <w:shd w:val="clear" w:color="auto" w:fill="FFFFFF" w:themeFill="background1"/>
              </w:tcPr>
            </w:tcPrChange>
          </w:tcPr>
          <w:p w14:paraId="490035FB" w14:textId="35F27201" w:rsidR="002130FB" w:rsidRPr="005136E7" w:rsidRDefault="002130FB">
            <w:pPr>
              <w:rPr>
                <w:ins w:id="3350" w:author="hyx" w:date="2018-11-10T19:19:00Z"/>
                <w:rFonts w:cs="Helvetica Neue"/>
                <w:color w:val="000000"/>
                <w:szCs w:val="21"/>
              </w:rPr>
            </w:pPr>
            <w:ins w:id="3351" w:author="hyx" w:date="2018-11-10T19:45:00Z">
              <w:r>
                <w:rPr>
                  <w:bCs/>
                  <w:color w:val="000000"/>
                  <w:szCs w:val="21"/>
                </w:rPr>
                <w:t>1103057282</w:t>
              </w:r>
            </w:ins>
          </w:p>
        </w:tc>
        <w:tc>
          <w:tcPr>
            <w:tcW w:w="741" w:type="dxa"/>
            <w:shd w:val="clear" w:color="auto" w:fill="FFFFFF" w:themeFill="background1"/>
            <w:tcPrChange w:id="3352" w:author="hyx" w:date="2018-11-10T19:45:00Z">
              <w:tcPr>
                <w:tcW w:w="744" w:type="dxa"/>
                <w:shd w:val="clear" w:color="auto" w:fill="FFFFFF" w:themeFill="background1"/>
              </w:tcPr>
            </w:tcPrChange>
          </w:tcPr>
          <w:p w14:paraId="42C346FD" w14:textId="5CB28E0B" w:rsidR="002130FB" w:rsidRPr="002130FB" w:rsidRDefault="002130FB">
            <w:pPr>
              <w:rPr>
                <w:szCs w:val="21"/>
                <w:rPrChange w:id="3353" w:author="hyx" w:date="2018-11-10T19:42:00Z">
                  <w:rPr>
                    <w:sz w:val="20"/>
                    <w:szCs w:val="20"/>
                  </w:rPr>
                </w:rPrChange>
              </w:rPr>
            </w:pPr>
            <w:r w:rsidRPr="002130FB">
              <w:rPr>
                <w:rFonts w:cs="Helvetica Neue"/>
                <w:color w:val="000000"/>
                <w:szCs w:val="21"/>
                <w:rPrChange w:id="3354" w:author="hyx" w:date="2018-11-10T19:42:00Z">
                  <w:rPr>
                    <w:rFonts w:cs="Helvetica Neue"/>
                    <w:color w:val="000000"/>
                    <w:szCs w:val="26"/>
                  </w:rPr>
                </w:rPrChange>
              </w:rPr>
              <w:t>弘毅2-210</w:t>
            </w:r>
          </w:p>
        </w:tc>
      </w:tr>
      <w:tr w:rsidR="002130FB" w:rsidRPr="00966B6F" w14:paraId="6D8B0C12" w14:textId="77777777" w:rsidTr="002130FB">
        <w:trPr>
          <w:trHeight w:val="260"/>
          <w:trPrChange w:id="3355" w:author="hyx" w:date="2018-11-10T19:45:00Z">
            <w:trPr>
              <w:trHeight w:val="260"/>
            </w:trPr>
          </w:trPrChange>
        </w:trPr>
        <w:tc>
          <w:tcPr>
            <w:tcW w:w="1262" w:type="dxa"/>
            <w:shd w:val="clear" w:color="auto" w:fill="FFFFFF" w:themeFill="background1"/>
            <w:noWrap/>
            <w:hideMark/>
            <w:tcPrChange w:id="3356" w:author="hyx" w:date="2018-11-10T19:45:00Z">
              <w:tcPr>
                <w:tcW w:w="1262" w:type="dxa"/>
                <w:shd w:val="clear" w:color="auto" w:fill="FFFFFF" w:themeFill="background1"/>
                <w:noWrap/>
                <w:hideMark/>
              </w:tcPr>
            </w:tcPrChange>
          </w:tcPr>
          <w:p w14:paraId="62C06A9E" w14:textId="146F9977" w:rsidR="002130FB" w:rsidRPr="002130FB" w:rsidRDefault="002130FB">
            <w:pPr>
              <w:rPr>
                <w:color w:val="000000"/>
                <w:szCs w:val="21"/>
                <w:rPrChange w:id="3357" w:author="hyx" w:date="2018-11-10T19:42:00Z">
                  <w:rPr>
                    <w:rFonts w:ascii="等线" w:eastAsia="等线" w:hAnsi="等线"/>
                    <w:color w:val="000000"/>
                    <w:sz w:val="22"/>
                  </w:rPr>
                </w:rPrChange>
              </w:rPr>
            </w:pPr>
            <w:r w:rsidRPr="005136E7">
              <w:rPr>
                <w:rFonts w:hint="eastAsia"/>
                <w:szCs w:val="21"/>
              </w:rPr>
              <w:t>徐双铅</w:t>
            </w:r>
          </w:p>
        </w:tc>
        <w:tc>
          <w:tcPr>
            <w:tcW w:w="1371" w:type="dxa"/>
            <w:shd w:val="clear" w:color="auto" w:fill="FFFFFF" w:themeFill="background1"/>
            <w:tcPrChange w:id="3358" w:author="hyx" w:date="2018-11-10T19:45:00Z">
              <w:tcPr>
                <w:tcW w:w="2253" w:type="dxa"/>
                <w:shd w:val="clear" w:color="auto" w:fill="FFFFFF" w:themeFill="background1"/>
              </w:tcPr>
            </w:tcPrChange>
          </w:tcPr>
          <w:p w14:paraId="116CDA1B" w14:textId="1E27D12C" w:rsidR="002130FB" w:rsidRPr="002130FB" w:rsidRDefault="002130FB">
            <w:pPr>
              <w:rPr>
                <w:ins w:id="3359" w:author="hyx" w:date="2018-11-10T19:43:00Z"/>
                <w:rFonts w:cs="Times New Roman"/>
                <w:szCs w:val="21"/>
              </w:rPr>
            </w:pPr>
            <w:ins w:id="3360" w:author="hyx" w:date="2018-11-10T19:44:00Z">
              <w:r w:rsidRPr="00FF6AD1">
                <w:rPr>
                  <w:rFonts w:cs="Helvetica Neue"/>
                  <w:color w:val="000000"/>
                  <w:szCs w:val="21"/>
                </w:rPr>
                <w:t>18094711647</w:t>
              </w:r>
            </w:ins>
          </w:p>
        </w:tc>
        <w:tc>
          <w:tcPr>
            <w:tcW w:w="1896" w:type="dxa"/>
            <w:shd w:val="clear" w:color="auto" w:fill="FFFFFF" w:themeFill="background1"/>
            <w:tcPrChange w:id="3361" w:author="hyx" w:date="2018-11-10T19:45:00Z">
              <w:tcPr>
                <w:tcW w:w="2253" w:type="dxa"/>
                <w:shd w:val="clear" w:color="auto" w:fill="FFFFFF" w:themeFill="background1"/>
              </w:tcPr>
            </w:tcPrChange>
          </w:tcPr>
          <w:p w14:paraId="03E94240" w14:textId="77EE70DE" w:rsidR="002130FB" w:rsidRPr="002130FB" w:rsidRDefault="002130FB">
            <w:pPr>
              <w:rPr>
                <w:ins w:id="3362" w:author="hyx" w:date="2018-11-10T19:40:00Z"/>
                <w:rFonts w:cs="Times New Roman"/>
                <w:szCs w:val="21"/>
                <w:rPrChange w:id="3363" w:author="hyx" w:date="2018-11-10T19:42:00Z">
                  <w:rPr>
                    <w:ins w:id="3364" w:author="hyx" w:date="2018-11-10T19:40:00Z"/>
                    <w:rFonts w:ascii="Times New Roman" w:hAnsi="Times New Roman" w:cs="Times New Roman"/>
                    <w:szCs w:val="24"/>
                  </w:rPr>
                </w:rPrChange>
              </w:rPr>
            </w:pPr>
            <w:ins w:id="3365" w:author="hyx" w:date="2018-11-10T19:40:00Z">
              <w:r w:rsidRPr="002130FB">
                <w:rPr>
                  <w:rFonts w:cs="Times New Roman"/>
                  <w:szCs w:val="21"/>
                  <w:rPrChange w:id="3366" w:author="hyx" w:date="2018-11-10T19:42:00Z">
                    <w:rPr>
                      <w:rFonts w:ascii="Times New Roman" w:hAnsi="Times New Roman" w:cs="Times New Roman"/>
                      <w:szCs w:val="24"/>
                    </w:rPr>
                  </w:rPrChange>
                </w:rPr>
                <w:t>31601221</w:t>
              </w:r>
            </w:ins>
          </w:p>
          <w:p w14:paraId="015F2AC1" w14:textId="269F4D7F" w:rsidR="002130FB" w:rsidRPr="002130FB" w:rsidRDefault="002130FB">
            <w:pPr>
              <w:rPr>
                <w:ins w:id="3367" w:author="hyx" w:date="2018-11-10T19:18:00Z"/>
                <w:rFonts w:cs="Helvetica Neue"/>
                <w:color w:val="000000"/>
                <w:szCs w:val="21"/>
                <w:rPrChange w:id="3368" w:author="hyx" w:date="2018-11-10T19:42:00Z">
                  <w:rPr>
                    <w:ins w:id="3369" w:author="hyx" w:date="2018-11-10T19:18:00Z"/>
                    <w:rFonts w:cs="Helvetica Neue"/>
                    <w:color w:val="000000"/>
                    <w:sz w:val="22"/>
                    <w:szCs w:val="26"/>
                  </w:rPr>
                </w:rPrChange>
              </w:rPr>
            </w:pPr>
            <w:ins w:id="3370" w:author="hyx" w:date="2018-11-10T19:40:00Z">
              <w:r w:rsidRPr="002130FB">
                <w:rPr>
                  <w:rFonts w:cs="Times New Roman"/>
                  <w:szCs w:val="21"/>
                  <w:rPrChange w:id="3371"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372" w:author="hyx" w:date="2018-11-10T19:45:00Z">
              <w:tcPr>
                <w:tcW w:w="442" w:type="dxa"/>
                <w:shd w:val="clear" w:color="auto" w:fill="FFFFFF" w:themeFill="background1"/>
              </w:tcPr>
            </w:tcPrChange>
          </w:tcPr>
          <w:p w14:paraId="72992C3D" w14:textId="3E7EFEAD" w:rsidR="002130FB" w:rsidRPr="002130FB" w:rsidRDefault="002130FB">
            <w:pPr>
              <w:rPr>
                <w:ins w:id="3373" w:author="hyx" w:date="2018-11-10T19:18:00Z"/>
                <w:rFonts w:cs="Helvetica Neue"/>
                <w:color w:val="000000"/>
                <w:szCs w:val="21"/>
                <w:rPrChange w:id="3374" w:author="hyx" w:date="2018-11-10T19:42:00Z">
                  <w:rPr>
                    <w:ins w:id="3375" w:author="hyx" w:date="2018-11-10T19:18:00Z"/>
                    <w:rFonts w:cs="Helvetica Neue"/>
                    <w:color w:val="000000"/>
                    <w:sz w:val="22"/>
                    <w:szCs w:val="26"/>
                  </w:rPr>
                </w:rPrChange>
              </w:rPr>
            </w:pPr>
            <w:ins w:id="3376" w:author="hyx" w:date="2018-11-10T19:46:00Z">
              <w:r w:rsidRPr="00A05CFE">
                <w:t>CXM1064081300</w:t>
              </w:r>
            </w:ins>
          </w:p>
        </w:tc>
        <w:tc>
          <w:tcPr>
            <w:tcW w:w="1266" w:type="dxa"/>
            <w:shd w:val="clear" w:color="auto" w:fill="FFFFFF" w:themeFill="background1"/>
            <w:vAlign w:val="center"/>
            <w:tcPrChange w:id="3377" w:author="hyx" w:date="2018-11-10T19:45:00Z">
              <w:tcPr>
                <w:tcW w:w="438" w:type="dxa"/>
                <w:shd w:val="clear" w:color="auto" w:fill="FFFFFF" w:themeFill="background1"/>
              </w:tcPr>
            </w:tcPrChange>
          </w:tcPr>
          <w:p w14:paraId="7BAE22FD" w14:textId="28FD17A1" w:rsidR="002130FB" w:rsidRPr="002130FB" w:rsidRDefault="002130FB">
            <w:pPr>
              <w:rPr>
                <w:ins w:id="3378" w:author="hyx" w:date="2018-11-10T19:19:00Z"/>
                <w:rFonts w:cs="Helvetica Neue"/>
                <w:color w:val="000000"/>
                <w:szCs w:val="21"/>
                <w:rPrChange w:id="3379" w:author="hyx" w:date="2018-11-10T19:42:00Z">
                  <w:rPr>
                    <w:ins w:id="3380" w:author="hyx" w:date="2018-11-10T19:19:00Z"/>
                    <w:rFonts w:cs="Helvetica Neue"/>
                    <w:color w:val="000000"/>
                    <w:sz w:val="22"/>
                    <w:szCs w:val="26"/>
                  </w:rPr>
                </w:rPrChange>
              </w:rPr>
            </w:pPr>
            <w:ins w:id="3381" w:author="hyx" w:date="2018-11-10T19:46:00Z">
              <w:r w:rsidRPr="00A05CFE">
                <w:t>1227442409</w:t>
              </w:r>
            </w:ins>
          </w:p>
        </w:tc>
        <w:tc>
          <w:tcPr>
            <w:tcW w:w="741" w:type="dxa"/>
            <w:shd w:val="clear" w:color="auto" w:fill="FFFFFF" w:themeFill="background1"/>
            <w:tcPrChange w:id="3382" w:author="hyx" w:date="2018-11-10T19:45:00Z">
              <w:tcPr>
                <w:tcW w:w="744" w:type="dxa"/>
                <w:shd w:val="clear" w:color="auto" w:fill="FFFFFF" w:themeFill="background1"/>
              </w:tcPr>
            </w:tcPrChange>
          </w:tcPr>
          <w:p w14:paraId="786C8FBA" w14:textId="2823ACEF" w:rsidR="002130FB" w:rsidRPr="002130FB" w:rsidRDefault="002130FB">
            <w:pPr>
              <w:rPr>
                <w:szCs w:val="21"/>
                <w:rPrChange w:id="3383" w:author="hyx" w:date="2018-11-10T19:42:00Z">
                  <w:rPr>
                    <w:rFonts w:asciiTheme="minorEastAsia" w:eastAsiaTheme="minorEastAsia" w:hAnsiTheme="minorEastAsia"/>
                    <w:sz w:val="20"/>
                    <w:szCs w:val="20"/>
                  </w:rPr>
                </w:rPrChange>
              </w:rPr>
            </w:pPr>
            <w:r w:rsidRPr="002130FB">
              <w:rPr>
                <w:rFonts w:cs="Helvetica Neue"/>
                <w:color w:val="000000"/>
                <w:szCs w:val="21"/>
                <w:rPrChange w:id="3384" w:author="hyx" w:date="2018-11-10T19:42:00Z">
                  <w:rPr>
                    <w:rFonts w:asciiTheme="minorEastAsia" w:hAnsiTheme="minorEastAsia" w:cs="Helvetica Neue"/>
                    <w:color w:val="000000"/>
                    <w:sz w:val="22"/>
                    <w:szCs w:val="26"/>
                  </w:rPr>
                </w:rPrChange>
              </w:rPr>
              <w:t>弘毅</w:t>
            </w:r>
            <w:r w:rsidRPr="002130FB">
              <w:rPr>
                <w:rFonts w:cs="Helvetica Neue"/>
                <w:color w:val="000000"/>
                <w:szCs w:val="21"/>
                <w:rPrChange w:id="3385" w:author="hyx" w:date="2018-11-10T19:42:00Z">
                  <w:rPr>
                    <w:rFonts w:asciiTheme="minorEastAsia" w:hAnsiTheme="minorEastAsia" w:cs="Helvetica Neue"/>
                    <w:color w:val="000000"/>
                    <w:sz w:val="22"/>
                    <w:szCs w:val="26"/>
                  </w:rPr>
                </w:rPrChange>
              </w:rPr>
              <w:t>2-206</w:t>
            </w:r>
          </w:p>
        </w:tc>
      </w:tr>
      <w:tr w:rsidR="002130FB" w:rsidRPr="00966B6F" w14:paraId="284D74B2" w14:textId="77777777" w:rsidTr="002130FB">
        <w:trPr>
          <w:trHeight w:val="260"/>
          <w:trPrChange w:id="3386" w:author="hyx" w:date="2018-11-10T19:45:00Z">
            <w:trPr>
              <w:trHeight w:val="260"/>
            </w:trPr>
          </w:trPrChange>
        </w:trPr>
        <w:tc>
          <w:tcPr>
            <w:tcW w:w="1262" w:type="dxa"/>
            <w:shd w:val="clear" w:color="auto" w:fill="FFFFFF" w:themeFill="background1"/>
            <w:noWrap/>
            <w:hideMark/>
            <w:tcPrChange w:id="3387" w:author="hyx" w:date="2018-11-10T19:45:00Z">
              <w:tcPr>
                <w:tcW w:w="1262" w:type="dxa"/>
                <w:shd w:val="clear" w:color="auto" w:fill="FFFFFF" w:themeFill="background1"/>
                <w:noWrap/>
                <w:hideMark/>
              </w:tcPr>
            </w:tcPrChange>
          </w:tcPr>
          <w:p w14:paraId="0A5B0800" w14:textId="502EDC8F" w:rsidR="002130FB" w:rsidRPr="002130FB" w:rsidRDefault="002130FB">
            <w:pPr>
              <w:rPr>
                <w:color w:val="000000"/>
                <w:szCs w:val="21"/>
                <w:rPrChange w:id="3388" w:author="hyx" w:date="2018-11-10T19:42:00Z">
                  <w:rPr>
                    <w:rFonts w:ascii="等线" w:eastAsia="等线" w:hAnsi="等线"/>
                    <w:color w:val="000000"/>
                    <w:sz w:val="22"/>
                  </w:rPr>
                </w:rPrChange>
              </w:rPr>
            </w:pPr>
            <w:r w:rsidRPr="005136E7">
              <w:rPr>
                <w:rFonts w:hint="eastAsia"/>
                <w:szCs w:val="21"/>
              </w:rPr>
              <w:t>陈俊仁</w:t>
            </w:r>
          </w:p>
        </w:tc>
        <w:tc>
          <w:tcPr>
            <w:tcW w:w="1371" w:type="dxa"/>
            <w:shd w:val="clear" w:color="auto" w:fill="FFFFFF" w:themeFill="background1"/>
            <w:tcPrChange w:id="3389" w:author="hyx" w:date="2018-11-10T19:45:00Z">
              <w:tcPr>
                <w:tcW w:w="2253" w:type="dxa"/>
                <w:shd w:val="clear" w:color="auto" w:fill="FFFFFF" w:themeFill="background1"/>
              </w:tcPr>
            </w:tcPrChange>
          </w:tcPr>
          <w:p w14:paraId="1D9FD2D1" w14:textId="330B4957" w:rsidR="002130FB" w:rsidRPr="002130FB" w:rsidRDefault="002130FB">
            <w:pPr>
              <w:rPr>
                <w:ins w:id="3390" w:author="hyx" w:date="2018-11-10T19:43:00Z"/>
                <w:rFonts w:cs="Times New Roman"/>
                <w:szCs w:val="21"/>
              </w:rPr>
            </w:pPr>
            <w:ins w:id="3391" w:author="hyx" w:date="2018-11-10T19:44:00Z">
              <w:r w:rsidRPr="00FF6AD1">
                <w:rPr>
                  <w:rFonts w:cs="Helvetica Neue"/>
                  <w:color w:val="000000"/>
                  <w:szCs w:val="21"/>
                </w:rPr>
                <w:t>17376503405</w:t>
              </w:r>
            </w:ins>
          </w:p>
        </w:tc>
        <w:tc>
          <w:tcPr>
            <w:tcW w:w="1896" w:type="dxa"/>
            <w:shd w:val="clear" w:color="auto" w:fill="FFFFFF" w:themeFill="background1"/>
            <w:tcPrChange w:id="3392" w:author="hyx" w:date="2018-11-10T19:45:00Z">
              <w:tcPr>
                <w:tcW w:w="2253" w:type="dxa"/>
                <w:shd w:val="clear" w:color="auto" w:fill="FFFFFF" w:themeFill="background1"/>
              </w:tcPr>
            </w:tcPrChange>
          </w:tcPr>
          <w:p w14:paraId="0282B4D6" w14:textId="17F7EF30" w:rsidR="002130FB" w:rsidRPr="002130FB" w:rsidRDefault="002130FB">
            <w:pPr>
              <w:rPr>
                <w:ins w:id="3393" w:author="hyx" w:date="2018-11-10T19:40:00Z"/>
                <w:rFonts w:cs="Times New Roman"/>
                <w:szCs w:val="21"/>
                <w:rPrChange w:id="3394" w:author="hyx" w:date="2018-11-10T19:42:00Z">
                  <w:rPr>
                    <w:ins w:id="3395" w:author="hyx" w:date="2018-11-10T19:40:00Z"/>
                    <w:rFonts w:ascii="Times New Roman" w:hAnsi="Times New Roman" w:cs="Times New Roman"/>
                    <w:szCs w:val="24"/>
                  </w:rPr>
                </w:rPrChange>
              </w:rPr>
            </w:pPr>
            <w:ins w:id="3396" w:author="hyx" w:date="2018-11-10T19:40:00Z">
              <w:r w:rsidRPr="002130FB">
                <w:rPr>
                  <w:rFonts w:cs="Times New Roman"/>
                  <w:szCs w:val="21"/>
                  <w:rPrChange w:id="3397" w:author="hyx" w:date="2018-11-10T19:42:00Z">
                    <w:rPr>
                      <w:rFonts w:ascii="Times New Roman" w:hAnsi="Times New Roman" w:cs="Times New Roman"/>
                      <w:szCs w:val="24"/>
                    </w:rPr>
                  </w:rPrChange>
                </w:rPr>
                <w:t>31601241</w:t>
              </w:r>
            </w:ins>
          </w:p>
          <w:p w14:paraId="541A3E12" w14:textId="6B602C10" w:rsidR="002130FB" w:rsidRPr="002130FB" w:rsidRDefault="002130FB">
            <w:pPr>
              <w:rPr>
                <w:ins w:id="3398" w:author="hyx" w:date="2018-11-10T19:18:00Z"/>
                <w:rFonts w:cs="Helvetica Neue"/>
                <w:color w:val="000000"/>
                <w:szCs w:val="21"/>
                <w:rPrChange w:id="3399" w:author="hyx" w:date="2018-11-10T19:42:00Z">
                  <w:rPr>
                    <w:ins w:id="3400" w:author="hyx" w:date="2018-11-10T19:18:00Z"/>
                    <w:rFonts w:cs="Helvetica Neue"/>
                    <w:color w:val="000000"/>
                    <w:sz w:val="22"/>
                    <w:szCs w:val="26"/>
                  </w:rPr>
                </w:rPrChange>
              </w:rPr>
            </w:pPr>
            <w:ins w:id="3401" w:author="hyx" w:date="2018-11-10T19:40:00Z">
              <w:r w:rsidRPr="002130FB">
                <w:rPr>
                  <w:rFonts w:cs="Times New Roman"/>
                  <w:szCs w:val="21"/>
                  <w:rPrChange w:id="3402"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403" w:author="hyx" w:date="2018-11-10T19:45:00Z">
              <w:tcPr>
                <w:tcW w:w="442" w:type="dxa"/>
                <w:shd w:val="clear" w:color="auto" w:fill="FFFFFF" w:themeFill="background1"/>
              </w:tcPr>
            </w:tcPrChange>
          </w:tcPr>
          <w:p w14:paraId="1B778CFD" w14:textId="300CA701" w:rsidR="002130FB" w:rsidRPr="002130FB" w:rsidRDefault="002130FB">
            <w:pPr>
              <w:rPr>
                <w:ins w:id="3404" w:author="hyx" w:date="2018-11-10T19:18:00Z"/>
                <w:rFonts w:cs="Helvetica Neue"/>
                <w:color w:val="000000"/>
                <w:szCs w:val="21"/>
                <w:rPrChange w:id="3405" w:author="hyx" w:date="2018-11-10T19:42:00Z">
                  <w:rPr>
                    <w:ins w:id="3406" w:author="hyx" w:date="2018-11-10T19:18:00Z"/>
                    <w:rFonts w:cs="Helvetica Neue"/>
                    <w:color w:val="000000"/>
                    <w:sz w:val="22"/>
                    <w:szCs w:val="26"/>
                  </w:rPr>
                </w:rPrChange>
              </w:rPr>
            </w:pPr>
            <w:ins w:id="3407" w:author="hyx" w:date="2018-11-10T19:46:00Z">
              <w:r w:rsidRPr="00A05CFE">
                <w:t>chenjunren6745</w:t>
              </w:r>
            </w:ins>
          </w:p>
        </w:tc>
        <w:tc>
          <w:tcPr>
            <w:tcW w:w="1266" w:type="dxa"/>
            <w:shd w:val="clear" w:color="auto" w:fill="FFFFFF" w:themeFill="background1"/>
            <w:vAlign w:val="center"/>
            <w:tcPrChange w:id="3408" w:author="hyx" w:date="2018-11-10T19:45:00Z">
              <w:tcPr>
                <w:tcW w:w="438" w:type="dxa"/>
                <w:shd w:val="clear" w:color="auto" w:fill="FFFFFF" w:themeFill="background1"/>
              </w:tcPr>
            </w:tcPrChange>
          </w:tcPr>
          <w:p w14:paraId="137825C9" w14:textId="61A07B69" w:rsidR="002130FB" w:rsidRPr="002130FB" w:rsidRDefault="002130FB">
            <w:pPr>
              <w:rPr>
                <w:ins w:id="3409" w:author="hyx" w:date="2018-11-10T19:19:00Z"/>
                <w:rFonts w:cs="Helvetica Neue"/>
                <w:color w:val="000000"/>
                <w:szCs w:val="21"/>
                <w:rPrChange w:id="3410" w:author="hyx" w:date="2018-11-10T19:42:00Z">
                  <w:rPr>
                    <w:ins w:id="3411" w:author="hyx" w:date="2018-11-10T19:19:00Z"/>
                    <w:rFonts w:cs="Helvetica Neue"/>
                    <w:color w:val="000000"/>
                    <w:sz w:val="22"/>
                    <w:szCs w:val="26"/>
                  </w:rPr>
                </w:rPrChange>
              </w:rPr>
            </w:pPr>
            <w:ins w:id="3412" w:author="hyx" w:date="2018-11-10T19:46:00Z">
              <w:r w:rsidRPr="00A05CFE">
                <w:t>374955336</w:t>
              </w:r>
            </w:ins>
          </w:p>
        </w:tc>
        <w:tc>
          <w:tcPr>
            <w:tcW w:w="741" w:type="dxa"/>
            <w:shd w:val="clear" w:color="auto" w:fill="FFFFFF" w:themeFill="background1"/>
            <w:tcPrChange w:id="3413" w:author="hyx" w:date="2018-11-10T19:45:00Z">
              <w:tcPr>
                <w:tcW w:w="744" w:type="dxa"/>
                <w:shd w:val="clear" w:color="auto" w:fill="FFFFFF" w:themeFill="background1"/>
              </w:tcPr>
            </w:tcPrChange>
          </w:tcPr>
          <w:p w14:paraId="01852CF5" w14:textId="62813FC4" w:rsidR="002130FB" w:rsidRPr="002130FB" w:rsidRDefault="002130FB">
            <w:pPr>
              <w:rPr>
                <w:szCs w:val="21"/>
                <w:rPrChange w:id="3414" w:author="hyx" w:date="2018-11-10T19:42:00Z">
                  <w:rPr>
                    <w:rFonts w:asciiTheme="minorEastAsia" w:eastAsiaTheme="minorEastAsia" w:hAnsiTheme="minorEastAsia"/>
                    <w:sz w:val="20"/>
                    <w:szCs w:val="20"/>
                  </w:rPr>
                </w:rPrChange>
              </w:rPr>
            </w:pPr>
            <w:r w:rsidRPr="002130FB">
              <w:rPr>
                <w:rFonts w:cs="Helvetica Neue"/>
                <w:color w:val="000000"/>
                <w:szCs w:val="21"/>
                <w:rPrChange w:id="3415" w:author="hyx" w:date="2018-11-10T19:42:00Z">
                  <w:rPr>
                    <w:rFonts w:asciiTheme="minorEastAsia" w:hAnsiTheme="minorEastAsia" w:cs="Helvetica Neue"/>
                    <w:color w:val="000000"/>
                    <w:sz w:val="22"/>
                    <w:szCs w:val="26"/>
                  </w:rPr>
                </w:rPrChange>
              </w:rPr>
              <w:t>弘毅</w:t>
            </w:r>
            <w:r w:rsidRPr="002130FB">
              <w:rPr>
                <w:rFonts w:cs="Helvetica Neue"/>
                <w:color w:val="000000"/>
                <w:szCs w:val="21"/>
                <w:rPrChange w:id="3416" w:author="hyx" w:date="2018-11-10T19:42:00Z">
                  <w:rPr>
                    <w:rFonts w:asciiTheme="minorEastAsia" w:hAnsiTheme="minorEastAsia" w:cs="Helvetica Neue"/>
                    <w:color w:val="000000"/>
                    <w:sz w:val="22"/>
                    <w:szCs w:val="26"/>
                  </w:rPr>
                </w:rPrChange>
              </w:rPr>
              <w:t>2-209</w:t>
            </w:r>
          </w:p>
        </w:tc>
      </w:tr>
      <w:tr w:rsidR="002130FB" w:rsidRPr="00966B6F" w14:paraId="5B24F3C3" w14:textId="77777777" w:rsidTr="002130FB">
        <w:trPr>
          <w:trHeight w:val="260"/>
          <w:trPrChange w:id="3417" w:author="hyx" w:date="2018-11-10T19:45:00Z">
            <w:trPr>
              <w:trHeight w:val="260"/>
            </w:trPr>
          </w:trPrChange>
        </w:trPr>
        <w:tc>
          <w:tcPr>
            <w:tcW w:w="1262" w:type="dxa"/>
            <w:shd w:val="clear" w:color="auto" w:fill="FFFFFF" w:themeFill="background1"/>
            <w:noWrap/>
            <w:hideMark/>
            <w:tcPrChange w:id="3418" w:author="hyx" w:date="2018-11-10T19:45:00Z">
              <w:tcPr>
                <w:tcW w:w="1262" w:type="dxa"/>
                <w:shd w:val="clear" w:color="auto" w:fill="FFFFFF" w:themeFill="background1"/>
                <w:noWrap/>
                <w:hideMark/>
              </w:tcPr>
            </w:tcPrChange>
          </w:tcPr>
          <w:p w14:paraId="3E82996B" w14:textId="610FA25D" w:rsidR="002130FB" w:rsidRPr="002130FB" w:rsidRDefault="002130FB">
            <w:pPr>
              <w:rPr>
                <w:color w:val="000000"/>
                <w:szCs w:val="21"/>
                <w:rPrChange w:id="3419" w:author="hyx" w:date="2018-11-10T19:42:00Z">
                  <w:rPr>
                    <w:rFonts w:ascii="等线" w:eastAsia="等线" w:hAnsi="等线"/>
                    <w:color w:val="000000"/>
                    <w:sz w:val="22"/>
                  </w:rPr>
                </w:rPrChange>
              </w:rPr>
            </w:pPr>
            <w:r w:rsidRPr="005136E7">
              <w:rPr>
                <w:rFonts w:hint="eastAsia"/>
                <w:szCs w:val="21"/>
              </w:rPr>
              <w:t>陈苏民</w:t>
            </w:r>
          </w:p>
        </w:tc>
        <w:tc>
          <w:tcPr>
            <w:tcW w:w="1371" w:type="dxa"/>
            <w:shd w:val="clear" w:color="auto" w:fill="FFFFFF" w:themeFill="background1"/>
            <w:tcPrChange w:id="3420" w:author="hyx" w:date="2018-11-10T19:45:00Z">
              <w:tcPr>
                <w:tcW w:w="2253" w:type="dxa"/>
                <w:shd w:val="clear" w:color="auto" w:fill="FFFFFF" w:themeFill="background1"/>
              </w:tcPr>
            </w:tcPrChange>
          </w:tcPr>
          <w:p w14:paraId="71583459" w14:textId="0823AFE5" w:rsidR="002130FB" w:rsidRPr="002130FB" w:rsidRDefault="002130FB">
            <w:pPr>
              <w:rPr>
                <w:ins w:id="3421" w:author="hyx" w:date="2018-11-10T19:43:00Z"/>
                <w:rFonts w:cs="Times New Roman"/>
                <w:szCs w:val="21"/>
              </w:rPr>
            </w:pPr>
            <w:ins w:id="3422" w:author="hyx" w:date="2018-11-10T19:44:00Z">
              <w:r w:rsidRPr="00FF6AD1">
                <w:rPr>
                  <w:rFonts w:hint="eastAsia"/>
                  <w:szCs w:val="21"/>
                </w:rPr>
                <w:t>13071869207</w:t>
              </w:r>
            </w:ins>
          </w:p>
        </w:tc>
        <w:tc>
          <w:tcPr>
            <w:tcW w:w="1896" w:type="dxa"/>
            <w:shd w:val="clear" w:color="auto" w:fill="FFFFFF" w:themeFill="background1"/>
            <w:tcPrChange w:id="3423" w:author="hyx" w:date="2018-11-10T19:45:00Z">
              <w:tcPr>
                <w:tcW w:w="2253" w:type="dxa"/>
                <w:shd w:val="clear" w:color="auto" w:fill="FFFFFF" w:themeFill="background1"/>
              </w:tcPr>
            </w:tcPrChange>
          </w:tcPr>
          <w:p w14:paraId="25E25ABE" w14:textId="17674F41" w:rsidR="002130FB" w:rsidRPr="002130FB" w:rsidRDefault="002130FB">
            <w:pPr>
              <w:rPr>
                <w:ins w:id="3424" w:author="hyx" w:date="2018-11-10T19:40:00Z"/>
                <w:rFonts w:cs="Times New Roman"/>
                <w:szCs w:val="21"/>
                <w:rPrChange w:id="3425" w:author="hyx" w:date="2018-11-10T19:42:00Z">
                  <w:rPr>
                    <w:ins w:id="3426" w:author="hyx" w:date="2018-11-10T19:40:00Z"/>
                    <w:rFonts w:ascii="Times New Roman" w:hAnsi="Times New Roman" w:cs="Times New Roman"/>
                    <w:szCs w:val="24"/>
                  </w:rPr>
                </w:rPrChange>
              </w:rPr>
            </w:pPr>
            <w:ins w:id="3427" w:author="hyx" w:date="2018-11-10T19:40:00Z">
              <w:r w:rsidRPr="002130FB">
                <w:rPr>
                  <w:rFonts w:cs="Times New Roman"/>
                  <w:szCs w:val="21"/>
                  <w:rPrChange w:id="3428" w:author="hyx" w:date="2018-11-10T19:42:00Z">
                    <w:rPr>
                      <w:rFonts w:ascii="Times New Roman" w:hAnsi="Times New Roman" w:cs="Times New Roman"/>
                      <w:szCs w:val="24"/>
                    </w:rPr>
                  </w:rPrChange>
                </w:rPr>
                <w:t>31602227</w:t>
              </w:r>
            </w:ins>
          </w:p>
          <w:p w14:paraId="67ADB322" w14:textId="77C00203" w:rsidR="002130FB" w:rsidRPr="002130FB" w:rsidRDefault="002130FB">
            <w:pPr>
              <w:rPr>
                <w:ins w:id="3429" w:author="hyx" w:date="2018-11-10T19:18:00Z"/>
                <w:szCs w:val="21"/>
                <w:rPrChange w:id="3430" w:author="hyx" w:date="2018-11-10T19:42:00Z">
                  <w:rPr>
                    <w:ins w:id="3431" w:author="hyx" w:date="2018-11-10T19:18:00Z"/>
                    <w:sz w:val="22"/>
                  </w:rPr>
                </w:rPrChange>
              </w:rPr>
            </w:pPr>
            <w:ins w:id="3432" w:author="hyx" w:date="2018-11-10T19:40:00Z">
              <w:r w:rsidRPr="002130FB">
                <w:rPr>
                  <w:rFonts w:cs="Times New Roman"/>
                  <w:szCs w:val="21"/>
                  <w:rPrChange w:id="3433"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434" w:author="hyx" w:date="2018-11-10T19:45:00Z">
              <w:tcPr>
                <w:tcW w:w="442" w:type="dxa"/>
                <w:shd w:val="clear" w:color="auto" w:fill="FFFFFF" w:themeFill="background1"/>
              </w:tcPr>
            </w:tcPrChange>
          </w:tcPr>
          <w:p w14:paraId="488C8B0C" w14:textId="62917451" w:rsidR="002130FB" w:rsidRPr="002130FB" w:rsidRDefault="002130FB">
            <w:pPr>
              <w:rPr>
                <w:ins w:id="3435" w:author="hyx" w:date="2018-11-10T19:18:00Z"/>
                <w:szCs w:val="21"/>
                <w:rPrChange w:id="3436" w:author="hyx" w:date="2018-11-10T19:42:00Z">
                  <w:rPr>
                    <w:ins w:id="3437" w:author="hyx" w:date="2018-11-10T19:18:00Z"/>
                    <w:sz w:val="22"/>
                  </w:rPr>
                </w:rPrChange>
              </w:rPr>
            </w:pPr>
            <w:ins w:id="3438" w:author="hyx" w:date="2018-11-10T19:46:00Z">
              <w:r w:rsidRPr="00A05CFE">
                <w:t>c96s1m</w:t>
              </w:r>
            </w:ins>
          </w:p>
        </w:tc>
        <w:tc>
          <w:tcPr>
            <w:tcW w:w="1266" w:type="dxa"/>
            <w:shd w:val="clear" w:color="auto" w:fill="FFFFFF" w:themeFill="background1"/>
            <w:vAlign w:val="center"/>
            <w:tcPrChange w:id="3439" w:author="hyx" w:date="2018-11-10T19:45:00Z">
              <w:tcPr>
                <w:tcW w:w="438" w:type="dxa"/>
                <w:shd w:val="clear" w:color="auto" w:fill="FFFFFF" w:themeFill="background1"/>
              </w:tcPr>
            </w:tcPrChange>
          </w:tcPr>
          <w:p w14:paraId="6ECD764B" w14:textId="343B3E25" w:rsidR="002130FB" w:rsidRPr="002130FB" w:rsidRDefault="002130FB">
            <w:pPr>
              <w:rPr>
                <w:ins w:id="3440" w:author="hyx" w:date="2018-11-10T19:19:00Z"/>
                <w:szCs w:val="21"/>
                <w:rPrChange w:id="3441" w:author="hyx" w:date="2018-11-10T19:42:00Z">
                  <w:rPr>
                    <w:ins w:id="3442" w:author="hyx" w:date="2018-11-10T19:19:00Z"/>
                    <w:sz w:val="22"/>
                  </w:rPr>
                </w:rPrChange>
              </w:rPr>
            </w:pPr>
            <w:ins w:id="3443" w:author="hyx" w:date="2018-11-10T19:46:00Z">
              <w:r w:rsidRPr="004A3875">
                <w:rPr>
                  <w:bCs/>
                  <w:color w:val="000000"/>
                  <w:szCs w:val="21"/>
                </w:rPr>
                <w:t>245023559</w:t>
              </w:r>
            </w:ins>
          </w:p>
        </w:tc>
        <w:tc>
          <w:tcPr>
            <w:tcW w:w="741" w:type="dxa"/>
            <w:shd w:val="clear" w:color="auto" w:fill="FFFFFF" w:themeFill="background1"/>
            <w:tcPrChange w:id="3444" w:author="hyx" w:date="2018-11-10T19:45:00Z">
              <w:tcPr>
                <w:tcW w:w="744" w:type="dxa"/>
                <w:shd w:val="clear" w:color="auto" w:fill="FFFFFF" w:themeFill="background1"/>
              </w:tcPr>
            </w:tcPrChange>
          </w:tcPr>
          <w:p w14:paraId="484AE9E4" w14:textId="034E52DC" w:rsidR="002130FB" w:rsidRPr="002130FB" w:rsidRDefault="002130FB">
            <w:pPr>
              <w:rPr>
                <w:szCs w:val="21"/>
                <w:rPrChange w:id="3445" w:author="hyx" w:date="2018-11-10T19:42:00Z">
                  <w:rPr>
                    <w:rFonts w:asciiTheme="minorEastAsia" w:eastAsiaTheme="minorEastAsia" w:hAnsiTheme="minorEastAsia"/>
                    <w:sz w:val="20"/>
                    <w:szCs w:val="20"/>
                  </w:rPr>
                </w:rPrChange>
              </w:rPr>
            </w:pPr>
            <w:r w:rsidRPr="002130FB">
              <w:rPr>
                <w:rFonts w:hint="eastAsia"/>
                <w:szCs w:val="21"/>
                <w:rPrChange w:id="3446" w:author="hyx" w:date="2018-11-10T19:42:00Z">
                  <w:rPr>
                    <w:rFonts w:asciiTheme="minorEastAsia" w:hAnsiTheme="minorEastAsia" w:hint="eastAsia"/>
                    <w:sz w:val="22"/>
                  </w:rPr>
                </w:rPrChange>
              </w:rPr>
              <w:t>弘毅</w:t>
            </w:r>
            <w:r w:rsidRPr="002130FB">
              <w:rPr>
                <w:szCs w:val="21"/>
                <w:rPrChange w:id="3447" w:author="hyx" w:date="2018-11-10T19:42:00Z">
                  <w:rPr>
                    <w:rFonts w:asciiTheme="minorEastAsia" w:hAnsiTheme="minorEastAsia"/>
                    <w:sz w:val="22"/>
                  </w:rPr>
                </w:rPrChange>
              </w:rPr>
              <w:t>1-124</w:t>
            </w:r>
          </w:p>
        </w:tc>
      </w:tr>
      <w:tr w:rsidR="002130FB" w:rsidRPr="00966B6F" w14:paraId="5F861478" w14:textId="77777777" w:rsidTr="002130FB">
        <w:trPr>
          <w:trHeight w:val="260"/>
          <w:trPrChange w:id="3448" w:author="hyx" w:date="2018-11-10T19:45:00Z">
            <w:trPr>
              <w:trHeight w:val="260"/>
            </w:trPr>
          </w:trPrChange>
        </w:trPr>
        <w:tc>
          <w:tcPr>
            <w:tcW w:w="1262" w:type="dxa"/>
            <w:shd w:val="clear" w:color="auto" w:fill="FFFFFF" w:themeFill="background1"/>
            <w:noWrap/>
            <w:hideMark/>
            <w:tcPrChange w:id="3449" w:author="hyx" w:date="2018-11-10T19:45:00Z">
              <w:tcPr>
                <w:tcW w:w="1262" w:type="dxa"/>
                <w:shd w:val="clear" w:color="auto" w:fill="FFFFFF" w:themeFill="background1"/>
                <w:noWrap/>
                <w:hideMark/>
              </w:tcPr>
            </w:tcPrChange>
          </w:tcPr>
          <w:p w14:paraId="33A85BC7" w14:textId="0E8C67B0" w:rsidR="002130FB" w:rsidRPr="002130FB" w:rsidRDefault="002130FB">
            <w:pPr>
              <w:rPr>
                <w:color w:val="000000"/>
                <w:szCs w:val="21"/>
                <w:rPrChange w:id="3450" w:author="hyx" w:date="2018-11-10T19:42:00Z">
                  <w:rPr>
                    <w:rFonts w:ascii="等线" w:eastAsia="等线" w:hAnsi="等线"/>
                    <w:color w:val="000000"/>
                    <w:sz w:val="22"/>
                  </w:rPr>
                </w:rPrChange>
              </w:rPr>
            </w:pPr>
            <w:r w:rsidRPr="005136E7">
              <w:rPr>
                <w:rFonts w:hint="eastAsia"/>
                <w:szCs w:val="21"/>
              </w:rPr>
              <w:t>吕迪</w:t>
            </w:r>
          </w:p>
        </w:tc>
        <w:tc>
          <w:tcPr>
            <w:tcW w:w="1371" w:type="dxa"/>
            <w:shd w:val="clear" w:color="auto" w:fill="FFFFFF" w:themeFill="background1"/>
            <w:tcPrChange w:id="3451" w:author="hyx" w:date="2018-11-10T19:45:00Z">
              <w:tcPr>
                <w:tcW w:w="2253" w:type="dxa"/>
                <w:shd w:val="clear" w:color="auto" w:fill="FFFFFF" w:themeFill="background1"/>
              </w:tcPr>
            </w:tcPrChange>
          </w:tcPr>
          <w:p w14:paraId="4086A048" w14:textId="6E88372E" w:rsidR="002130FB" w:rsidRPr="002130FB" w:rsidRDefault="002130FB">
            <w:pPr>
              <w:rPr>
                <w:ins w:id="3452" w:author="hyx" w:date="2018-11-10T19:43:00Z"/>
                <w:rFonts w:cs="Times New Roman"/>
                <w:szCs w:val="21"/>
              </w:rPr>
            </w:pPr>
            <w:ins w:id="3453" w:author="hyx" w:date="2018-11-10T19:44:00Z">
              <w:r w:rsidRPr="00FF6AD1">
                <w:rPr>
                  <w:rFonts w:cs="Helvetica Neue"/>
                  <w:color w:val="000000"/>
                  <w:szCs w:val="21"/>
                </w:rPr>
                <w:t>17306413358</w:t>
              </w:r>
            </w:ins>
          </w:p>
        </w:tc>
        <w:tc>
          <w:tcPr>
            <w:tcW w:w="1896" w:type="dxa"/>
            <w:shd w:val="clear" w:color="auto" w:fill="FFFFFF" w:themeFill="background1"/>
            <w:tcPrChange w:id="3454" w:author="hyx" w:date="2018-11-10T19:45:00Z">
              <w:tcPr>
                <w:tcW w:w="2253" w:type="dxa"/>
                <w:shd w:val="clear" w:color="auto" w:fill="FFFFFF" w:themeFill="background1"/>
              </w:tcPr>
            </w:tcPrChange>
          </w:tcPr>
          <w:p w14:paraId="3DBEDF4F" w14:textId="5FDD1BF6" w:rsidR="002130FB" w:rsidRPr="002130FB" w:rsidRDefault="002130FB">
            <w:pPr>
              <w:rPr>
                <w:ins w:id="3455" w:author="hyx" w:date="2018-11-10T19:40:00Z"/>
                <w:rFonts w:cs="Times New Roman"/>
                <w:szCs w:val="21"/>
                <w:rPrChange w:id="3456" w:author="hyx" w:date="2018-11-10T19:42:00Z">
                  <w:rPr>
                    <w:ins w:id="3457" w:author="hyx" w:date="2018-11-10T19:40:00Z"/>
                    <w:rFonts w:ascii="Times New Roman" w:hAnsi="Times New Roman" w:cs="Times New Roman"/>
                    <w:szCs w:val="24"/>
                  </w:rPr>
                </w:rPrChange>
              </w:rPr>
            </w:pPr>
            <w:ins w:id="3458" w:author="hyx" w:date="2018-11-10T19:40:00Z">
              <w:r w:rsidRPr="002130FB">
                <w:rPr>
                  <w:rFonts w:cs="Times New Roman"/>
                  <w:szCs w:val="21"/>
                  <w:rPrChange w:id="3459" w:author="hyx" w:date="2018-11-10T19:42:00Z">
                    <w:rPr>
                      <w:rFonts w:ascii="Times New Roman" w:hAnsi="Times New Roman" w:cs="Times New Roman"/>
                      <w:szCs w:val="24"/>
                    </w:rPr>
                  </w:rPrChange>
                </w:rPr>
                <w:t>31504251</w:t>
              </w:r>
            </w:ins>
          </w:p>
          <w:p w14:paraId="50ADE931" w14:textId="5E89C020" w:rsidR="002130FB" w:rsidRPr="002130FB" w:rsidRDefault="002130FB">
            <w:pPr>
              <w:rPr>
                <w:ins w:id="3460" w:author="hyx" w:date="2018-11-10T19:18:00Z"/>
                <w:rFonts w:cs="Helvetica Neue"/>
                <w:color w:val="000000"/>
                <w:szCs w:val="21"/>
                <w:rPrChange w:id="3461" w:author="hyx" w:date="2018-11-10T19:42:00Z">
                  <w:rPr>
                    <w:ins w:id="3462" w:author="hyx" w:date="2018-11-10T19:18:00Z"/>
                    <w:rFonts w:cs="Helvetica Neue"/>
                    <w:color w:val="000000"/>
                    <w:sz w:val="22"/>
                    <w:szCs w:val="26"/>
                  </w:rPr>
                </w:rPrChange>
              </w:rPr>
            </w:pPr>
            <w:ins w:id="3463" w:author="hyx" w:date="2018-11-10T19:40:00Z">
              <w:r w:rsidRPr="002130FB">
                <w:rPr>
                  <w:rFonts w:cs="Times New Roman"/>
                  <w:szCs w:val="21"/>
                  <w:rPrChange w:id="3464"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3465" w:author="hyx" w:date="2018-11-10T19:45:00Z">
              <w:tcPr>
                <w:tcW w:w="442" w:type="dxa"/>
                <w:shd w:val="clear" w:color="auto" w:fill="FFFFFF" w:themeFill="background1"/>
              </w:tcPr>
            </w:tcPrChange>
          </w:tcPr>
          <w:p w14:paraId="0C308E1D" w14:textId="63828557" w:rsidR="002130FB" w:rsidRPr="002130FB" w:rsidRDefault="002130FB">
            <w:pPr>
              <w:rPr>
                <w:ins w:id="3466" w:author="hyx" w:date="2018-11-10T19:18:00Z"/>
                <w:rFonts w:cs="Helvetica Neue"/>
                <w:color w:val="000000"/>
                <w:szCs w:val="21"/>
                <w:rPrChange w:id="3467" w:author="hyx" w:date="2018-11-10T19:42:00Z">
                  <w:rPr>
                    <w:ins w:id="3468" w:author="hyx" w:date="2018-11-10T19:18:00Z"/>
                    <w:rFonts w:cs="Helvetica Neue"/>
                    <w:color w:val="000000"/>
                    <w:sz w:val="22"/>
                    <w:szCs w:val="26"/>
                  </w:rPr>
                </w:rPrChange>
              </w:rPr>
            </w:pPr>
            <w:ins w:id="3469" w:author="hyx" w:date="2018-11-10T19:45:00Z">
              <w:r w:rsidRPr="00A05CFE">
                <w:t>di62289</w:t>
              </w:r>
            </w:ins>
          </w:p>
        </w:tc>
        <w:tc>
          <w:tcPr>
            <w:tcW w:w="1266" w:type="dxa"/>
            <w:shd w:val="clear" w:color="auto" w:fill="FFFFFF" w:themeFill="background1"/>
            <w:vAlign w:val="center"/>
            <w:tcPrChange w:id="3470" w:author="hyx" w:date="2018-11-10T19:45:00Z">
              <w:tcPr>
                <w:tcW w:w="438" w:type="dxa"/>
                <w:shd w:val="clear" w:color="auto" w:fill="FFFFFF" w:themeFill="background1"/>
              </w:tcPr>
            </w:tcPrChange>
          </w:tcPr>
          <w:p w14:paraId="453915BA" w14:textId="21425497" w:rsidR="002130FB" w:rsidRPr="002130FB" w:rsidRDefault="002130FB">
            <w:pPr>
              <w:rPr>
                <w:ins w:id="3471" w:author="hyx" w:date="2018-11-10T19:19:00Z"/>
                <w:rFonts w:cs="Helvetica Neue"/>
                <w:color w:val="000000"/>
                <w:szCs w:val="21"/>
                <w:rPrChange w:id="3472" w:author="hyx" w:date="2018-11-10T19:42:00Z">
                  <w:rPr>
                    <w:ins w:id="3473" w:author="hyx" w:date="2018-11-10T19:19:00Z"/>
                    <w:rFonts w:cs="Helvetica Neue"/>
                    <w:color w:val="000000"/>
                    <w:sz w:val="22"/>
                    <w:szCs w:val="26"/>
                  </w:rPr>
                </w:rPrChange>
              </w:rPr>
            </w:pPr>
            <w:ins w:id="3474" w:author="hyx" w:date="2018-11-10T19:45:00Z">
              <w:r w:rsidRPr="00A05CFE">
                <w:t>935162289</w:t>
              </w:r>
            </w:ins>
          </w:p>
        </w:tc>
        <w:tc>
          <w:tcPr>
            <w:tcW w:w="741" w:type="dxa"/>
            <w:shd w:val="clear" w:color="auto" w:fill="FFFFFF" w:themeFill="background1"/>
            <w:tcPrChange w:id="3475" w:author="hyx" w:date="2018-11-10T19:45:00Z">
              <w:tcPr>
                <w:tcW w:w="744" w:type="dxa"/>
                <w:shd w:val="clear" w:color="auto" w:fill="FFFFFF" w:themeFill="background1"/>
              </w:tcPr>
            </w:tcPrChange>
          </w:tcPr>
          <w:p w14:paraId="4D49B1AD" w14:textId="5B401A2D" w:rsidR="002130FB" w:rsidRPr="002130FB" w:rsidRDefault="002130FB">
            <w:pPr>
              <w:rPr>
                <w:szCs w:val="21"/>
                <w:rPrChange w:id="3476" w:author="hyx" w:date="2018-11-10T19:42:00Z">
                  <w:rPr>
                    <w:rFonts w:asciiTheme="minorEastAsia" w:eastAsiaTheme="minorEastAsia" w:hAnsiTheme="minorEastAsia"/>
                    <w:sz w:val="20"/>
                    <w:szCs w:val="20"/>
                  </w:rPr>
                </w:rPrChange>
              </w:rPr>
            </w:pPr>
            <w:r w:rsidRPr="002130FB">
              <w:rPr>
                <w:rFonts w:cs="Helvetica Neue"/>
                <w:color w:val="000000"/>
                <w:szCs w:val="21"/>
                <w:rPrChange w:id="3477" w:author="hyx" w:date="2018-11-10T19:42:00Z">
                  <w:rPr>
                    <w:rFonts w:asciiTheme="minorEastAsia" w:hAnsiTheme="minorEastAsia" w:cs="Helvetica Neue"/>
                    <w:color w:val="000000"/>
                    <w:sz w:val="22"/>
                    <w:szCs w:val="26"/>
                  </w:rPr>
                </w:rPrChange>
              </w:rPr>
              <w:t>求真</w:t>
            </w:r>
            <w:r w:rsidRPr="002130FB">
              <w:rPr>
                <w:rFonts w:cs="Helvetica Neue"/>
                <w:color w:val="000000"/>
                <w:szCs w:val="21"/>
                <w:rPrChange w:id="3478" w:author="hyx" w:date="2018-11-10T19:42:00Z">
                  <w:rPr>
                    <w:rFonts w:asciiTheme="minorEastAsia" w:hAnsiTheme="minorEastAsia" w:cs="Helvetica Neue"/>
                    <w:color w:val="000000"/>
                    <w:sz w:val="22"/>
                    <w:szCs w:val="26"/>
                  </w:rPr>
                </w:rPrChange>
              </w:rPr>
              <w:t>1-125</w:t>
            </w:r>
          </w:p>
        </w:tc>
      </w:tr>
      <w:tr w:rsidR="002130FB" w:rsidRPr="00966B6F" w14:paraId="355B2246" w14:textId="77777777" w:rsidTr="002130FB">
        <w:trPr>
          <w:trHeight w:val="645"/>
          <w:trPrChange w:id="3479" w:author="hyx" w:date="2018-11-10T19:45:00Z">
            <w:trPr>
              <w:trHeight w:val="645"/>
            </w:trPr>
          </w:trPrChange>
        </w:trPr>
        <w:tc>
          <w:tcPr>
            <w:tcW w:w="1262" w:type="dxa"/>
            <w:shd w:val="clear" w:color="auto" w:fill="FFFFFF" w:themeFill="background1"/>
            <w:noWrap/>
            <w:hideMark/>
            <w:tcPrChange w:id="3480" w:author="hyx" w:date="2018-11-10T19:45:00Z">
              <w:tcPr>
                <w:tcW w:w="1262" w:type="dxa"/>
                <w:shd w:val="clear" w:color="auto" w:fill="FFFFFF" w:themeFill="background1"/>
                <w:noWrap/>
                <w:hideMark/>
              </w:tcPr>
            </w:tcPrChange>
          </w:tcPr>
          <w:p w14:paraId="35CC2E90" w14:textId="3A4D2B56" w:rsidR="002130FB" w:rsidRPr="002130FB" w:rsidRDefault="002130FB">
            <w:pPr>
              <w:rPr>
                <w:color w:val="000000"/>
                <w:szCs w:val="21"/>
                <w:rPrChange w:id="3481" w:author="hyx" w:date="2018-11-10T19:42:00Z">
                  <w:rPr>
                    <w:rFonts w:ascii="等线" w:eastAsia="等线" w:hAnsi="等线"/>
                    <w:color w:val="000000"/>
                    <w:sz w:val="22"/>
                  </w:rPr>
                </w:rPrChange>
              </w:rPr>
            </w:pPr>
            <w:r w:rsidRPr="002130FB">
              <w:rPr>
                <w:rFonts w:hint="eastAsia"/>
                <w:color w:val="000000"/>
                <w:szCs w:val="21"/>
                <w:rPrChange w:id="3482" w:author="hyx" w:date="2018-11-10T19:42:00Z">
                  <w:rPr>
                    <w:rFonts w:ascii="等线" w:eastAsia="等线" w:hAnsi="等线" w:hint="eastAsia"/>
                    <w:color w:val="000000"/>
                    <w:sz w:val="22"/>
                  </w:rPr>
                </w:rPrChange>
              </w:rPr>
              <w:t>杨枨</w:t>
            </w:r>
          </w:p>
        </w:tc>
        <w:tc>
          <w:tcPr>
            <w:tcW w:w="1371" w:type="dxa"/>
            <w:shd w:val="clear" w:color="auto" w:fill="FFFFFF" w:themeFill="background1"/>
            <w:tcPrChange w:id="3483" w:author="hyx" w:date="2018-11-10T19:45:00Z">
              <w:tcPr>
                <w:tcW w:w="2253" w:type="dxa"/>
                <w:shd w:val="clear" w:color="auto" w:fill="FFFFFF" w:themeFill="background1"/>
              </w:tcPr>
            </w:tcPrChange>
          </w:tcPr>
          <w:p w14:paraId="62CBFF70" w14:textId="370755E8" w:rsidR="002130FB" w:rsidRPr="002130FB" w:rsidRDefault="002130FB">
            <w:pPr>
              <w:rPr>
                <w:ins w:id="3484" w:author="hyx" w:date="2018-11-10T19:43:00Z"/>
                <w:szCs w:val="21"/>
              </w:rPr>
            </w:pPr>
            <w:ins w:id="3485" w:author="hyx" w:date="2018-11-10T19:44:00Z">
              <w:r w:rsidRPr="00FF6AD1">
                <w:rPr>
                  <w:rFonts w:hint="eastAsia"/>
                  <w:szCs w:val="21"/>
                </w:rPr>
                <w:t>13357102333</w:t>
              </w:r>
            </w:ins>
          </w:p>
        </w:tc>
        <w:tc>
          <w:tcPr>
            <w:tcW w:w="1896" w:type="dxa"/>
            <w:shd w:val="clear" w:color="auto" w:fill="FFFFFF" w:themeFill="background1"/>
            <w:tcPrChange w:id="3486" w:author="hyx" w:date="2018-11-10T19:45:00Z">
              <w:tcPr>
                <w:tcW w:w="2253" w:type="dxa"/>
                <w:shd w:val="clear" w:color="auto" w:fill="FFFFFF" w:themeFill="background1"/>
              </w:tcPr>
            </w:tcPrChange>
          </w:tcPr>
          <w:p w14:paraId="192D34F0" w14:textId="07BFC3ED" w:rsidR="002130FB" w:rsidRPr="002130FB" w:rsidRDefault="002130FB">
            <w:pPr>
              <w:rPr>
                <w:ins w:id="3487" w:author="hyx" w:date="2018-11-10T19:20:00Z"/>
                <w:szCs w:val="21"/>
                <w:rPrChange w:id="3488" w:author="hyx" w:date="2018-11-10T19:42:00Z">
                  <w:rPr>
                    <w:ins w:id="3489" w:author="hyx" w:date="2018-11-10T19:20:00Z"/>
                    <w:sz w:val="20"/>
                    <w:szCs w:val="20"/>
                  </w:rPr>
                </w:rPrChange>
              </w:rPr>
            </w:pPr>
            <w:ins w:id="3490" w:author="hyx" w:date="2018-11-10T19:20:00Z">
              <w:r w:rsidRPr="002130FB">
                <w:rPr>
                  <w:szCs w:val="21"/>
                  <w:rPrChange w:id="3491" w:author="hyx" w:date="2018-11-10T19:42:00Z">
                    <w:rPr>
                      <w:sz w:val="20"/>
                      <w:szCs w:val="20"/>
                    </w:rPr>
                  </w:rPrChange>
                </w:rPr>
                <w:t>yangc</w:t>
              </w:r>
            </w:ins>
          </w:p>
          <w:p w14:paraId="03C5751A" w14:textId="7008B5A4" w:rsidR="002130FB" w:rsidRPr="002130FB" w:rsidRDefault="002130FB">
            <w:pPr>
              <w:rPr>
                <w:szCs w:val="21"/>
                <w:rPrChange w:id="3492" w:author="hyx" w:date="2018-11-10T19:42:00Z">
                  <w:rPr>
                    <w:sz w:val="20"/>
                    <w:szCs w:val="20"/>
                  </w:rPr>
                </w:rPrChange>
              </w:rPr>
            </w:pPr>
            <w:ins w:id="3493" w:author="hyx" w:date="2018-11-10T19:20:00Z">
              <w:r w:rsidRPr="002130FB">
                <w:rPr>
                  <w:szCs w:val="21"/>
                  <w:rPrChange w:id="3494" w:author="hyx" w:date="2018-11-10T19:42:00Z">
                    <w:rPr>
                      <w:sz w:val="20"/>
                      <w:szCs w:val="20"/>
                    </w:rPr>
                  </w:rPrChange>
                </w:rPr>
                <w:t>@zucc.edu.cn</w:t>
              </w:r>
            </w:ins>
          </w:p>
        </w:tc>
        <w:tc>
          <w:tcPr>
            <w:tcW w:w="1686" w:type="dxa"/>
            <w:shd w:val="clear" w:color="auto" w:fill="FFFFFF" w:themeFill="background1"/>
            <w:vAlign w:val="center"/>
            <w:tcPrChange w:id="3495" w:author="hyx" w:date="2018-11-10T19:45:00Z">
              <w:tcPr>
                <w:tcW w:w="442" w:type="dxa"/>
                <w:shd w:val="clear" w:color="auto" w:fill="FFFFFF" w:themeFill="background1"/>
              </w:tcPr>
            </w:tcPrChange>
          </w:tcPr>
          <w:p w14:paraId="55D694EF" w14:textId="1ED36D16" w:rsidR="002130FB" w:rsidRPr="002130FB" w:rsidRDefault="002130FB">
            <w:pPr>
              <w:rPr>
                <w:ins w:id="3496" w:author="hyx" w:date="2018-11-10T19:18:00Z"/>
                <w:szCs w:val="21"/>
                <w:rPrChange w:id="3497" w:author="hyx" w:date="2018-11-10T19:42:00Z">
                  <w:rPr>
                    <w:ins w:id="3498" w:author="hyx" w:date="2018-11-10T19:18:00Z"/>
                    <w:sz w:val="20"/>
                    <w:szCs w:val="20"/>
                  </w:rPr>
                </w:rPrChange>
              </w:rPr>
            </w:pPr>
          </w:p>
        </w:tc>
        <w:tc>
          <w:tcPr>
            <w:tcW w:w="1266" w:type="dxa"/>
            <w:shd w:val="clear" w:color="auto" w:fill="FFFFFF" w:themeFill="background1"/>
            <w:vAlign w:val="center"/>
            <w:tcPrChange w:id="3499" w:author="hyx" w:date="2018-11-10T19:45:00Z">
              <w:tcPr>
                <w:tcW w:w="438" w:type="dxa"/>
                <w:shd w:val="clear" w:color="auto" w:fill="FFFFFF" w:themeFill="background1"/>
              </w:tcPr>
            </w:tcPrChange>
          </w:tcPr>
          <w:p w14:paraId="2C4EAFBA" w14:textId="0579A0B2" w:rsidR="002130FB" w:rsidRPr="002130FB" w:rsidRDefault="002130FB">
            <w:pPr>
              <w:rPr>
                <w:ins w:id="3500" w:author="hyx" w:date="2018-11-10T19:19:00Z"/>
                <w:szCs w:val="21"/>
                <w:rPrChange w:id="3501" w:author="hyx" w:date="2018-11-10T19:42:00Z">
                  <w:rPr>
                    <w:ins w:id="3502" w:author="hyx" w:date="2018-11-10T19:19:00Z"/>
                    <w:sz w:val="20"/>
                    <w:szCs w:val="20"/>
                  </w:rPr>
                </w:rPrChange>
              </w:rPr>
            </w:pPr>
            <w:ins w:id="3503" w:author="hyx" w:date="2018-11-10T19:46:00Z">
              <w:r>
                <w:rPr>
                  <w:rFonts w:hint="eastAsia"/>
                  <w:szCs w:val="21"/>
                </w:rPr>
                <w:t>暂无</w:t>
              </w:r>
            </w:ins>
          </w:p>
        </w:tc>
        <w:tc>
          <w:tcPr>
            <w:tcW w:w="741" w:type="dxa"/>
            <w:shd w:val="clear" w:color="auto" w:fill="FFFFFF" w:themeFill="background1"/>
            <w:tcPrChange w:id="3504" w:author="hyx" w:date="2018-11-10T19:45:00Z">
              <w:tcPr>
                <w:tcW w:w="744" w:type="dxa"/>
                <w:shd w:val="clear" w:color="auto" w:fill="FFFFFF" w:themeFill="background1"/>
              </w:tcPr>
            </w:tcPrChange>
          </w:tcPr>
          <w:p w14:paraId="2395CC06" w14:textId="2FDB896D" w:rsidR="002130FB" w:rsidRPr="002130FB" w:rsidRDefault="002130FB">
            <w:pPr>
              <w:rPr>
                <w:szCs w:val="21"/>
                <w:rPrChange w:id="3505" w:author="hyx" w:date="2018-11-10T19:42:00Z">
                  <w:rPr>
                    <w:rFonts w:asciiTheme="minorEastAsia" w:eastAsiaTheme="minorEastAsia" w:hAnsiTheme="minorEastAsia"/>
                    <w:sz w:val="20"/>
                    <w:szCs w:val="20"/>
                  </w:rPr>
                </w:rPrChange>
              </w:rPr>
            </w:pPr>
            <w:r w:rsidRPr="002130FB">
              <w:rPr>
                <w:rFonts w:hint="eastAsia"/>
                <w:szCs w:val="21"/>
                <w:rPrChange w:id="3506" w:author="hyx" w:date="2018-11-10T19:42:00Z">
                  <w:rPr>
                    <w:rFonts w:asciiTheme="minorEastAsia" w:hAnsiTheme="minorEastAsia" w:hint="eastAsia"/>
                    <w:sz w:val="20"/>
                    <w:szCs w:val="20"/>
                  </w:rPr>
                </w:rPrChange>
              </w:rPr>
              <w:t>理</w:t>
            </w:r>
            <w:r w:rsidRPr="002130FB">
              <w:rPr>
                <w:szCs w:val="21"/>
                <w:rPrChange w:id="3507" w:author="hyx" w:date="2018-11-10T19:42:00Z">
                  <w:rPr>
                    <w:rFonts w:asciiTheme="minorEastAsia" w:hAnsiTheme="minorEastAsia"/>
                    <w:sz w:val="20"/>
                    <w:szCs w:val="20"/>
                  </w:rPr>
                </w:rPrChange>
              </w:rPr>
              <w:t>4</w:t>
            </w:r>
            <w:ins w:id="3508" w:author="hyx" w:date="2018-11-10T19:43:00Z">
              <w:r>
                <w:rPr>
                  <w:rFonts w:hint="eastAsia"/>
                  <w:szCs w:val="21"/>
                </w:rPr>
                <w:t>-</w:t>
              </w:r>
              <w:r>
                <w:rPr>
                  <w:szCs w:val="21"/>
                </w:rPr>
                <w:t>504</w:t>
              </w:r>
              <w:r w:rsidRPr="002130FB" w:rsidDel="002130FB">
                <w:rPr>
                  <w:szCs w:val="21"/>
                </w:rPr>
                <w:t xml:space="preserve"> </w:t>
              </w:r>
            </w:ins>
            <w:del w:id="3509" w:author="hyx" w:date="2018-11-10T19:43:00Z">
              <w:r w:rsidRPr="002130FB" w:rsidDel="002130FB">
                <w:rPr>
                  <w:rFonts w:hint="eastAsia"/>
                  <w:szCs w:val="21"/>
                  <w:rPrChange w:id="3510" w:author="hyx" w:date="2018-11-10T19:42:00Z">
                    <w:rPr>
                      <w:rFonts w:asciiTheme="minorEastAsia" w:hAnsiTheme="minorEastAsia" w:hint="eastAsia"/>
                      <w:sz w:val="20"/>
                      <w:szCs w:val="20"/>
                    </w:rPr>
                  </w:rPrChange>
                </w:rPr>
                <w:delText>系主任</w:delText>
              </w:r>
              <w:r w:rsidRPr="002130FB" w:rsidDel="002130FB">
                <w:rPr>
                  <w:szCs w:val="21"/>
                  <w:rPrChange w:id="3511" w:author="hyx" w:date="2018-11-10T19:42:00Z">
                    <w:rPr>
                      <w:rFonts w:asciiTheme="minorEastAsia" w:hAnsiTheme="minorEastAsia"/>
                      <w:sz w:val="20"/>
                      <w:szCs w:val="20"/>
                    </w:rPr>
                  </w:rPrChange>
                </w:rPr>
                <w:delText>办公室</w:delText>
              </w:r>
            </w:del>
          </w:p>
        </w:tc>
      </w:tr>
      <w:tr w:rsidR="002130FB" w:rsidRPr="00966B6F" w14:paraId="54709A97" w14:textId="77777777" w:rsidTr="002130FB">
        <w:trPr>
          <w:trHeight w:val="260"/>
          <w:trPrChange w:id="3512" w:author="hyx" w:date="2018-11-10T19:45:00Z">
            <w:trPr>
              <w:trHeight w:val="260"/>
            </w:trPr>
          </w:trPrChange>
        </w:trPr>
        <w:tc>
          <w:tcPr>
            <w:tcW w:w="1262" w:type="dxa"/>
            <w:shd w:val="clear" w:color="auto" w:fill="FFFFFF" w:themeFill="background1"/>
            <w:noWrap/>
            <w:hideMark/>
            <w:tcPrChange w:id="3513" w:author="hyx" w:date="2018-11-10T19:45:00Z">
              <w:tcPr>
                <w:tcW w:w="1262" w:type="dxa"/>
                <w:shd w:val="clear" w:color="auto" w:fill="FFFFFF" w:themeFill="background1"/>
                <w:noWrap/>
                <w:hideMark/>
              </w:tcPr>
            </w:tcPrChange>
          </w:tcPr>
          <w:p w14:paraId="043EAFD9" w14:textId="30D861C9" w:rsidR="002130FB" w:rsidRPr="002130FB" w:rsidRDefault="002130FB">
            <w:pPr>
              <w:rPr>
                <w:color w:val="000000"/>
                <w:szCs w:val="21"/>
                <w:rPrChange w:id="3514" w:author="hyx" w:date="2018-11-10T19:42:00Z">
                  <w:rPr>
                    <w:rFonts w:ascii="等线" w:eastAsia="等线" w:hAnsi="等线"/>
                    <w:color w:val="000000"/>
                    <w:sz w:val="22"/>
                  </w:rPr>
                </w:rPrChange>
              </w:rPr>
            </w:pPr>
            <w:r w:rsidRPr="002130FB">
              <w:rPr>
                <w:rFonts w:hint="eastAsia"/>
                <w:color w:val="000000"/>
                <w:szCs w:val="21"/>
                <w:rPrChange w:id="3515" w:author="hyx" w:date="2018-11-10T19:42:00Z">
                  <w:rPr>
                    <w:rFonts w:ascii="等线" w:eastAsia="等线" w:hAnsi="等线" w:hint="eastAsia"/>
                    <w:color w:val="000000"/>
                    <w:sz w:val="22"/>
                  </w:rPr>
                </w:rPrChange>
              </w:rPr>
              <w:t>侯宏仑</w:t>
            </w:r>
          </w:p>
        </w:tc>
        <w:tc>
          <w:tcPr>
            <w:tcW w:w="1371" w:type="dxa"/>
            <w:shd w:val="clear" w:color="auto" w:fill="FFFFFF" w:themeFill="background1"/>
            <w:tcPrChange w:id="3516" w:author="hyx" w:date="2018-11-10T19:45:00Z">
              <w:tcPr>
                <w:tcW w:w="2253" w:type="dxa"/>
                <w:shd w:val="clear" w:color="auto" w:fill="FFFFFF" w:themeFill="background1"/>
              </w:tcPr>
            </w:tcPrChange>
          </w:tcPr>
          <w:p w14:paraId="49EBF761" w14:textId="14BE6CA8" w:rsidR="002130FB" w:rsidRPr="002130FB" w:rsidRDefault="002130FB">
            <w:pPr>
              <w:rPr>
                <w:ins w:id="3517" w:author="hyx" w:date="2018-11-10T19:43:00Z"/>
                <w:szCs w:val="21"/>
              </w:rPr>
            </w:pPr>
            <w:ins w:id="3518" w:author="hyx" w:date="2018-11-10T19:44:00Z">
              <w:r w:rsidRPr="00FF6AD1">
                <w:rPr>
                  <w:rFonts w:hint="eastAsia"/>
                  <w:szCs w:val="21"/>
                </w:rPr>
                <w:t>13071858629</w:t>
              </w:r>
            </w:ins>
          </w:p>
        </w:tc>
        <w:tc>
          <w:tcPr>
            <w:tcW w:w="1896" w:type="dxa"/>
            <w:shd w:val="clear" w:color="auto" w:fill="FFFFFF" w:themeFill="background1"/>
            <w:tcPrChange w:id="3519" w:author="hyx" w:date="2018-11-10T19:45:00Z">
              <w:tcPr>
                <w:tcW w:w="2253" w:type="dxa"/>
                <w:shd w:val="clear" w:color="auto" w:fill="FFFFFF" w:themeFill="background1"/>
              </w:tcPr>
            </w:tcPrChange>
          </w:tcPr>
          <w:p w14:paraId="7FF81CC3" w14:textId="47134933" w:rsidR="002130FB" w:rsidRPr="005136E7" w:rsidRDefault="002130FB">
            <w:pPr>
              <w:rPr>
                <w:ins w:id="3520" w:author="hyx" w:date="2018-11-10T19:19:00Z"/>
                <w:szCs w:val="21"/>
              </w:rPr>
            </w:pPr>
            <w:ins w:id="3521" w:author="hyx" w:date="2018-11-10T19:19:00Z">
              <w:r w:rsidRPr="005136E7">
                <w:rPr>
                  <w:szCs w:val="21"/>
                </w:rPr>
                <w:t>ubilabs</w:t>
              </w:r>
            </w:ins>
          </w:p>
          <w:p w14:paraId="6E1D50D2" w14:textId="4C053CBE" w:rsidR="002130FB" w:rsidRPr="002130FB" w:rsidRDefault="002130FB">
            <w:pPr>
              <w:rPr>
                <w:ins w:id="3522" w:author="hyx" w:date="2018-11-10T19:18:00Z"/>
                <w:szCs w:val="21"/>
                <w:rPrChange w:id="3523" w:author="hyx" w:date="2018-11-10T19:42:00Z">
                  <w:rPr>
                    <w:ins w:id="3524" w:author="hyx" w:date="2018-11-10T19:18:00Z"/>
                    <w:sz w:val="20"/>
                    <w:szCs w:val="20"/>
                  </w:rPr>
                </w:rPrChange>
              </w:rPr>
            </w:pPr>
            <w:ins w:id="3525" w:author="hyx" w:date="2018-11-10T19:19:00Z">
              <w:r w:rsidRPr="005136E7">
                <w:rPr>
                  <w:szCs w:val="21"/>
                </w:rPr>
                <w:t>@zucc.edu.cn</w:t>
              </w:r>
            </w:ins>
          </w:p>
        </w:tc>
        <w:tc>
          <w:tcPr>
            <w:tcW w:w="1686" w:type="dxa"/>
            <w:shd w:val="clear" w:color="auto" w:fill="FFFFFF" w:themeFill="background1"/>
            <w:tcPrChange w:id="3526" w:author="hyx" w:date="2018-11-10T19:45:00Z">
              <w:tcPr>
                <w:tcW w:w="442" w:type="dxa"/>
                <w:shd w:val="clear" w:color="auto" w:fill="FFFFFF" w:themeFill="background1"/>
              </w:tcPr>
            </w:tcPrChange>
          </w:tcPr>
          <w:p w14:paraId="70CB8D11" w14:textId="03C9F5F8" w:rsidR="002130FB" w:rsidRPr="002130FB" w:rsidRDefault="002130FB">
            <w:pPr>
              <w:rPr>
                <w:ins w:id="3527" w:author="hyx" w:date="2018-11-10T19:18:00Z"/>
                <w:szCs w:val="21"/>
                <w:rPrChange w:id="3528" w:author="hyx" w:date="2018-11-10T19:42:00Z">
                  <w:rPr>
                    <w:ins w:id="3529" w:author="hyx" w:date="2018-11-10T19:18:00Z"/>
                    <w:sz w:val="20"/>
                    <w:szCs w:val="20"/>
                  </w:rPr>
                </w:rPrChange>
              </w:rPr>
            </w:pPr>
            <w:ins w:id="3530" w:author="hyx" w:date="2018-11-10T19:47:00Z">
              <w:r>
                <w:rPr>
                  <w:rFonts w:hint="eastAsia"/>
                  <w:szCs w:val="21"/>
                </w:rPr>
                <w:t>t</w:t>
              </w:r>
              <w:r>
                <w:rPr>
                  <w:szCs w:val="21"/>
                </w:rPr>
                <w:t>uuuuuuuudou</w:t>
              </w:r>
            </w:ins>
          </w:p>
        </w:tc>
        <w:tc>
          <w:tcPr>
            <w:tcW w:w="1266" w:type="dxa"/>
            <w:shd w:val="clear" w:color="auto" w:fill="FFFFFF" w:themeFill="background1"/>
            <w:tcPrChange w:id="3531" w:author="hyx" w:date="2018-11-10T19:45:00Z">
              <w:tcPr>
                <w:tcW w:w="438" w:type="dxa"/>
                <w:shd w:val="clear" w:color="auto" w:fill="FFFFFF" w:themeFill="background1"/>
              </w:tcPr>
            </w:tcPrChange>
          </w:tcPr>
          <w:p w14:paraId="71C07EB5" w14:textId="45B04854" w:rsidR="002130FB" w:rsidRPr="002130FB" w:rsidRDefault="002130FB">
            <w:pPr>
              <w:rPr>
                <w:ins w:id="3532" w:author="hyx" w:date="2018-11-10T19:19:00Z"/>
                <w:szCs w:val="21"/>
                <w:rPrChange w:id="3533" w:author="hyx" w:date="2018-11-10T19:42:00Z">
                  <w:rPr>
                    <w:ins w:id="3534" w:author="hyx" w:date="2018-11-10T19:19:00Z"/>
                    <w:sz w:val="20"/>
                    <w:szCs w:val="20"/>
                  </w:rPr>
                </w:rPrChange>
              </w:rPr>
            </w:pPr>
            <w:ins w:id="3535" w:author="hyx" w:date="2018-11-10T19:46:00Z">
              <w:r>
                <w:rPr>
                  <w:rFonts w:hint="eastAsia"/>
                  <w:szCs w:val="21"/>
                </w:rPr>
                <w:t>暂无</w:t>
              </w:r>
            </w:ins>
          </w:p>
        </w:tc>
        <w:tc>
          <w:tcPr>
            <w:tcW w:w="741" w:type="dxa"/>
            <w:shd w:val="clear" w:color="auto" w:fill="FFFFFF" w:themeFill="background1"/>
            <w:tcPrChange w:id="3536" w:author="hyx" w:date="2018-11-10T19:45:00Z">
              <w:tcPr>
                <w:tcW w:w="744" w:type="dxa"/>
                <w:shd w:val="clear" w:color="auto" w:fill="FFFFFF" w:themeFill="background1"/>
              </w:tcPr>
            </w:tcPrChange>
          </w:tcPr>
          <w:p w14:paraId="7F19A63E" w14:textId="61B82DC3" w:rsidR="002130FB" w:rsidRPr="002130FB" w:rsidRDefault="002130FB">
            <w:pPr>
              <w:rPr>
                <w:szCs w:val="21"/>
                <w:rPrChange w:id="3537" w:author="hyx" w:date="2018-11-10T19:42:00Z">
                  <w:rPr>
                    <w:rFonts w:asciiTheme="minorEastAsia" w:eastAsiaTheme="minorEastAsia" w:hAnsiTheme="minorEastAsia"/>
                    <w:sz w:val="20"/>
                    <w:szCs w:val="20"/>
                  </w:rPr>
                </w:rPrChange>
              </w:rPr>
            </w:pPr>
            <w:r w:rsidRPr="002130FB">
              <w:rPr>
                <w:rFonts w:hint="eastAsia"/>
                <w:szCs w:val="21"/>
                <w:rPrChange w:id="3538" w:author="hyx" w:date="2018-11-10T19:42:00Z">
                  <w:rPr>
                    <w:rFonts w:asciiTheme="minorEastAsia" w:hAnsiTheme="minorEastAsia" w:hint="eastAsia"/>
                    <w:sz w:val="20"/>
                    <w:szCs w:val="20"/>
                  </w:rPr>
                </w:rPrChange>
              </w:rPr>
              <w:t>理</w:t>
            </w:r>
            <w:r w:rsidRPr="002130FB">
              <w:rPr>
                <w:szCs w:val="21"/>
                <w:rPrChange w:id="3539" w:author="hyx" w:date="2018-11-10T19:42:00Z">
                  <w:rPr>
                    <w:rFonts w:asciiTheme="minorEastAsia" w:hAnsiTheme="minorEastAsia"/>
                    <w:sz w:val="20"/>
                    <w:szCs w:val="20"/>
                  </w:rPr>
                </w:rPrChange>
              </w:rPr>
              <w:t>4-501</w:t>
            </w:r>
          </w:p>
        </w:tc>
      </w:tr>
      <w:tr w:rsidR="002130FB" w:rsidRPr="00966B6F" w14:paraId="5E561467" w14:textId="77777777" w:rsidTr="002130FB">
        <w:trPr>
          <w:trHeight w:val="260"/>
          <w:trPrChange w:id="3540" w:author="hyx" w:date="2018-11-10T19:45:00Z">
            <w:trPr>
              <w:trHeight w:val="260"/>
            </w:trPr>
          </w:trPrChange>
        </w:trPr>
        <w:tc>
          <w:tcPr>
            <w:tcW w:w="1262" w:type="dxa"/>
            <w:shd w:val="clear" w:color="auto" w:fill="FFFFFF" w:themeFill="background1"/>
            <w:noWrap/>
            <w:hideMark/>
            <w:tcPrChange w:id="3541" w:author="hyx" w:date="2018-11-10T19:45:00Z">
              <w:tcPr>
                <w:tcW w:w="1262" w:type="dxa"/>
                <w:shd w:val="clear" w:color="auto" w:fill="FFFFFF" w:themeFill="background1"/>
                <w:noWrap/>
                <w:hideMark/>
              </w:tcPr>
            </w:tcPrChange>
          </w:tcPr>
          <w:p w14:paraId="7EE78531" w14:textId="2A88D1C6" w:rsidR="002130FB" w:rsidRPr="002130FB" w:rsidRDefault="002130FB">
            <w:pPr>
              <w:rPr>
                <w:color w:val="000000"/>
                <w:szCs w:val="21"/>
                <w:rPrChange w:id="3542" w:author="hyx" w:date="2018-11-10T19:42:00Z">
                  <w:rPr>
                    <w:rFonts w:ascii="等线" w:eastAsia="等线" w:hAnsi="等线"/>
                    <w:color w:val="000000"/>
                    <w:sz w:val="22"/>
                  </w:rPr>
                </w:rPrChange>
              </w:rPr>
            </w:pPr>
            <w:r w:rsidRPr="002130FB">
              <w:rPr>
                <w:rFonts w:hint="eastAsia"/>
                <w:color w:val="000000"/>
                <w:szCs w:val="21"/>
                <w:rPrChange w:id="3543" w:author="hyx" w:date="2018-11-10T19:42:00Z">
                  <w:rPr>
                    <w:rFonts w:ascii="等线" w:eastAsia="等线" w:hAnsi="等线" w:hint="eastAsia"/>
                    <w:color w:val="000000"/>
                    <w:sz w:val="22"/>
                  </w:rPr>
                </w:rPrChange>
              </w:rPr>
              <w:t>助教</w:t>
            </w:r>
            <w:r w:rsidRPr="005136E7">
              <w:rPr>
                <w:rFonts w:hint="eastAsia"/>
                <w:szCs w:val="21"/>
              </w:rPr>
              <w:t>冯一鸣</w:t>
            </w:r>
          </w:p>
        </w:tc>
        <w:tc>
          <w:tcPr>
            <w:tcW w:w="1371" w:type="dxa"/>
            <w:shd w:val="clear" w:color="auto" w:fill="FFFFFF" w:themeFill="background1"/>
            <w:tcPrChange w:id="3544" w:author="hyx" w:date="2018-11-10T19:45:00Z">
              <w:tcPr>
                <w:tcW w:w="2253" w:type="dxa"/>
                <w:shd w:val="clear" w:color="auto" w:fill="FFFFFF" w:themeFill="background1"/>
              </w:tcPr>
            </w:tcPrChange>
          </w:tcPr>
          <w:p w14:paraId="0BBF692D" w14:textId="65CD5A70" w:rsidR="002130FB" w:rsidRPr="002130FB" w:rsidRDefault="002130FB">
            <w:pPr>
              <w:rPr>
                <w:ins w:id="3545" w:author="hyx" w:date="2018-11-10T19:43:00Z"/>
                <w:szCs w:val="21"/>
              </w:rPr>
            </w:pPr>
            <w:ins w:id="3546" w:author="hyx" w:date="2018-11-10T19:44:00Z">
              <w:r w:rsidRPr="00FF6AD1">
                <w:rPr>
                  <w:rFonts w:hint="eastAsia"/>
                  <w:szCs w:val="21"/>
                </w:rPr>
                <w:t>暂无</w:t>
              </w:r>
            </w:ins>
          </w:p>
        </w:tc>
        <w:tc>
          <w:tcPr>
            <w:tcW w:w="1896" w:type="dxa"/>
            <w:shd w:val="clear" w:color="auto" w:fill="FFFFFF" w:themeFill="background1"/>
            <w:tcPrChange w:id="3547" w:author="hyx" w:date="2018-11-10T19:45:00Z">
              <w:tcPr>
                <w:tcW w:w="2253" w:type="dxa"/>
                <w:shd w:val="clear" w:color="auto" w:fill="FFFFFF" w:themeFill="background1"/>
              </w:tcPr>
            </w:tcPrChange>
          </w:tcPr>
          <w:p w14:paraId="017F6AD9" w14:textId="7C7E1382" w:rsidR="002130FB" w:rsidRPr="005136E7" w:rsidRDefault="002130FB">
            <w:pPr>
              <w:rPr>
                <w:ins w:id="3548" w:author="hyx" w:date="2018-11-10T19:19:00Z"/>
                <w:szCs w:val="21"/>
              </w:rPr>
            </w:pPr>
            <w:ins w:id="3549" w:author="hyx" w:date="2018-11-10T19:19:00Z">
              <w:r w:rsidRPr="005136E7">
                <w:rPr>
                  <w:szCs w:val="21"/>
                </w:rPr>
                <w:t>31601390</w:t>
              </w:r>
            </w:ins>
          </w:p>
          <w:p w14:paraId="592609D1" w14:textId="6A6A0CF1" w:rsidR="002130FB" w:rsidRPr="002130FB" w:rsidRDefault="002130FB">
            <w:pPr>
              <w:rPr>
                <w:szCs w:val="21"/>
                <w:rPrChange w:id="3550" w:author="hyx" w:date="2018-11-10T19:42:00Z">
                  <w:rPr/>
                </w:rPrChange>
              </w:rPr>
            </w:pPr>
            <w:ins w:id="3551" w:author="hyx" w:date="2018-11-10T19:19:00Z">
              <w:r w:rsidRPr="002130FB">
                <w:rPr>
                  <w:szCs w:val="21"/>
                  <w:rPrChange w:id="3552" w:author="hyx" w:date="2018-11-10T19:42:00Z">
                    <w:rPr/>
                  </w:rPrChange>
                </w:rPr>
                <w:t>@stu.zucc.edu.cn</w:t>
              </w:r>
            </w:ins>
          </w:p>
        </w:tc>
        <w:tc>
          <w:tcPr>
            <w:tcW w:w="1686" w:type="dxa"/>
            <w:shd w:val="clear" w:color="auto" w:fill="FFFFFF" w:themeFill="background1"/>
            <w:tcPrChange w:id="3553" w:author="hyx" w:date="2018-11-10T19:45:00Z">
              <w:tcPr>
                <w:tcW w:w="442" w:type="dxa"/>
                <w:shd w:val="clear" w:color="auto" w:fill="FFFFFF" w:themeFill="background1"/>
              </w:tcPr>
            </w:tcPrChange>
          </w:tcPr>
          <w:p w14:paraId="467A02BF" w14:textId="77777777" w:rsidR="002130FB" w:rsidRPr="002130FB" w:rsidRDefault="002130FB">
            <w:pPr>
              <w:rPr>
                <w:ins w:id="3554" w:author="hyx" w:date="2018-11-10T19:18:00Z"/>
                <w:szCs w:val="21"/>
                <w:rPrChange w:id="3555" w:author="hyx" w:date="2018-11-10T19:42:00Z">
                  <w:rPr>
                    <w:ins w:id="3556" w:author="hyx" w:date="2018-11-10T19:18:00Z"/>
                  </w:rPr>
                </w:rPrChange>
              </w:rPr>
            </w:pPr>
          </w:p>
        </w:tc>
        <w:tc>
          <w:tcPr>
            <w:tcW w:w="1266" w:type="dxa"/>
            <w:shd w:val="clear" w:color="auto" w:fill="FFFFFF" w:themeFill="background1"/>
            <w:tcPrChange w:id="3557" w:author="hyx" w:date="2018-11-10T19:45:00Z">
              <w:tcPr>
                <w:tcW w:w="438" w:type="dxa"/>
                <w:shd w:val="clear" w:color="auto" w:fill="FFFFFF" w:themeFill="background1"/>
              </w:tcPr>
            </w:tcPrChange>
          </w:tcPr>
          <w:p w14:paraId="5C179EB8" w14:textId="77777777" w:rsidR="002130FB" w:rsidRPr="002130FB" w:rsidRDefault="002130FB">
            <w:pPr>
              <w:rPr>
                <w:ins w:id="3558" w:author="hyx" w:date="2018-11-10T19:19:00Z"/>
                <w:szCs w:val="21"/>
                <w:rPrChange w:id="3559" w:author="hyx" w:date="2018-11-10T19:42:00Z">
                  <w:rPr>
                    <w:ins w:id="3560" w:author="hyx" w:date="2018-11-10T19:19:00Z"/>
                  </w:rPr>
                </w:rPrChange>
              </w:rPr>
            </w:pPr>
          </w:p>
        </w:tc>
        <w:tc>
          <w:tcPr>
            <w:tcW w:w="741" w:type="dxa"/>
            <w:shd w:val="clear" w:color="auto" w:fill="FFFFFF" w:themeFill="background1"/>
            <w:tcPrChange w:id="3561" w:author="hyx" w:date="2018-11-10T19:45:00Z">
              <w:tcPr>
                <w:tcW w:w="744" w:type="dxa"/>
                <w:shd w:val="clear" w:color="auto" w:fill="FFFFFF" w:themeFill="background1"/>
              </w:tcPr>
            </w:tcPrChange>
          </w:tcPr>
          <w:p w14:paraId="42D0BD41" w14:textId="00C9E30A" w:rsidR="002130FB" w:rsidRPr="002130FB" w:rsidRDefault="002130FB">
            <w:pPr>
              <w:rPr>
                <w:szCs w:val="21"/>
                <w:rPrChange w:id="3562" w:author="hyx" w:date="2018-11-10T19:42:00Z">
                  <w:rPr>
                    <w:rFonts w:asciiTheme="minorEastAsia" w:eastAsiaTheme="minorEastAsia" w:hAnsiTheme="minorEastAsia"/>
                    <w:sz w:val="20"/>
                    <w:szCs w:val="20"/>
                  </w:rPr>
                </w:rPrChange>
              </w:rPr>
            </w:pPr>
            <w:r w:rsidRPr="002130FB">
              <w:rPr>
                <w:rFonts w:hint="eastAsia"/>
                <w:szCs w:val="21"/>
                <w:rPrChange w:id="3563" w:author="hyx" w:date="2018-11-10T19:42:00Z">
                  <w:rPr>
                    <w:rFonts w:hint="eastAsia"/>
                  </w:rPr>
                </w:rPrChange>
              </w:rPr>
              <w:t>弘毅</w:t>
            </w:r>
            <w:r w:rsidRPr="002130FB">
              <w:rPr>
                <w:szCs w:val="21"/>
                <w:rPrChange w:id="3564" w:author="hyx" w:date="2018-11-10T19:42:00Z">
                  <w:rPr/>
                </w:rPrChange>
              </w:rPr>
              <w:t>1-610</w:t>
            </w:r>
          </w:p>
        </w:tc>
      </w:tr>
      <w:tr w:rsidR="002130FB" w:rsidRPr="00966B6F" w14:paraId="4FDDCA1D" w14:textId="77777777" w:rsidTr="002130FB">
        <w:trPr>
          <w:trHeight w:val="260"/>
          <w:trPrChange w:id="3565" w:author="hyx" w:date="2018-11-10T19:45:00Z">
            <w:trPr>
              <w:trHeight w:val="260"/>
            </w:trPr>
          </w:trPrChange>
        </w:trPr>
        <w:tc>
          <w:tcPr>
            <w:tcW w:w="1262" w:type="dxa"/>
            <w:shd w:val="clear" w:color="auto" w:fill="FFFFFF" w:themeFill="background1"/>
            <w:noWrap/>
            <w:hideMark/>
            <w:tcPrChange w:id="3566" w:author="hyx" w:date="2018-11-10T19:45:00Z">
              <w:tcPr>
                <w:tcW w:w="1262" w:type="dxa"/>
                <w:shd w:val="clear" w:color="auto" w:fill="FFFFFF" w:themeFill="background1"/>
                <w:noWrap/>
                <w:hideMark/>
              </w:tcPr>
            </w:tcPrChange>
          </w:tcPr>
          <w:p w14:paraId="27598F82" w14:textId="6BDC1B5E" w:rsidR="002130FB" w:rsidRPr="002130FB" w:rsidRDefault="002130FB">
            <w:pPr>
              <w:rPr>
                <w:color w:val="000000"/>
                <w:szCs w:val="21"/>
                <w:rPrChange w:id="3567" w:author="hyx" w:date="2018-11-10T19:42:00Z">
                  <w:rPr>
                    <w:rFonts w:ascii="等线" w:eastAsia="等线" w:hAnsi="等线"/>
                    <w:color w:val="000000"/>
                    <w:sz w:val="22"/>
                  </w:rPr>
                </w:rPrChange>
              </w:rPr>
            </w:pPr>
            <w:r w:rsidRPr="002130FB">
              <w:rPr>
                <w:rFonts w:hint="eastAsia"/>
                <w:color w:val="000000"/>
                <w:szCs w:val="21"/>
                <w:rPrChange w:id="3568" w:author="hyx" w:date="2018-11-10T19:42:00Z">
                  <w:rPr>
                    <w:rFonts w:ascii="等线" w:eastAsia="等线" w:hAnsi="等线" w:hint="eastAsia"/>
                    <w:color w:val="000000"/>
                    <w:sz w:val="22"/>
                  </w:rPr>
                </w:rPrChange>
              </w:rPr>
              <w:t>助教</w:t>
            </w:r>
            <w:r w:rsidRPr="005136E7">
              <w:rPr>
                <w:rFonts w:hint="eastAsia"/>
                <w:szCs w:val="21"/>
              </w:rPr>
              <w:t>陈栩</w:t>
            </w:r>
          </w:p>
        </w:tc>
        <w:tc>
          <w:tcPr>
            <w:tcW w:w="1371" w:type="dxa"/>
            <w:shd w:val="clear" w:color="auto" w:fill="FFFFFF" w:themeFill="background1"/>
            <w:tcPrChange w:id="3569" w:author="hyx" w:date="2018-11-10T19:45:00Z">
              <w:tcPr>
                <w:tcW w:w="2253" w:type="dxa"/>
                <w:shd w:val="clear" w:color="auto" w:fill="FFFFFF" w:themeFill="background1"/>
              </w:tcPr>
            </w:tcPrChange>
          </w:tcPr>
          <w:p w14:paraId="359A2546" w14:textId="00C53EE7" w:rsidR="002130FB" w:rsidRPr="002130FB" w:rsidRDefault="002130FB">
            <w:pPr>
              <w:rPr>
                <w:ins w:id="3570" w:author="hyx" w:date="2018-11-10T19:43:00Z"/>
                <w:szCs w:val="21"/>
              </w:rPr>
            </w:pPr>
            <w:ins w:id="3571" w:author="hyx" w:date="2018-11-10T19:44:00Z">
              <w:r w:rsidRPr="00FF6AD1">
                <w:rPr>
                  <w:rFonts w:hint="eastAsia"/>
                  <w:szCs w:val="21"/>
                </w:rPr>
                <w:t>暂无</w:t>
              </w:r>
            </w:ins>
          </w:p>
        </w:tc>
        <w:tc>
          <w:tcPr>
            <w:tcW w:w="1896" w:type="dxa"/>
            <w:shd w:val="clear" w:color="auto" w:fill="FFFFFF" w:themeFill="background1"/>
            <w:tcPrChange w:id="3572" w:author="hyx" w:date="2018-11-10T19:45:00Z">
              <w:tcPr>
                <w:tcW w:w="2253" w:type="dxa"/>
                <w:shd w:val="clear" w:color="auto" w:fill="FFFFFF" w:themeFill="background1"/>
              </w:tcPr>
            </w:tcPrChange>
          </w:tcPr>
          <w:p w14:paraId="3D8CA0FF" w14:textId="49329C11" w:rsidR="002130FB" w:rsidRPr="005136E7" w:rsidRDefault="002130FB">
            <w:pPr>
              <w:rPr>
                <w:ins w:id="3573" w:author="hyx" w:date="2018-11-10T19:19:00Z"/>
                <w:szCs w:val="21"/>
              </w:rPr>
            </w:pPr>
            <w:ins w:id="3574" w:author="hyx" w:date="2018-11-10T19:19:00Z">
              <w:r w:rsidRPr="005136E7">
                <w:rPr>
                  <w:szCs w:val="21"/>
                </w:rPr>
                <w:t>31601341</w:t>
              </w:r>
            </w:ins>
          </w:p>
          <w:p w14:paraId="56B7773B" w14:textId="57E66A66" w:rsidR="002130FB" w:rsidRPr="002130FB" w:rsidRDefault="002130FB">
            <w:pPr>
              <w:rPr>
                <w:szCs w:val="21"/>
                <w:rPrChange w:id="3575" w:author="hyx" w:date="2018-11-10T19:42:00Z">
                  <w:rPr/>
                </w:rPrChange>
              </w:rPr>
            </w:pPr>
            <w:ins w:id="3576" w:author="hyx" w:date="2018-11-10T19:19:00Z">
              <w:r w:rsidRPr="002130FB">
                <w:rPr>
                  <w:szCs w:val="21"/>
                  <w:rPrChange w:id="3577" w:author="hyx" w:date="2018-11-10T19:42:00Z">
                    <w:rPr/>
                  </w:rPrChange>
                </w:rPr>
                <w:t>@stu.zucc.edu.cn</w:t>
              </w:r>
            </w:ins>
          </w:p>
        </w:tc>
        <w:tc>
          <w:tcPr>
            <w:tcW w:w="1686" w:type="dxa"/>
            <w:shd w:val="clear" w:color="auto" w:fill="FFFFFF" w:themeFill="background1"/>
            <w:tcPrChange w:id="3578" w:author="hyx" w:date="2018-11-10T19:45:00Z">
              <w:tcPr>
                <w:tcW w:w="442" w:type="dxa"/>
                <w:shd w:val="clear" w:color="auto" w:fill="FFFFFF" w:themeFill="background1"/>
              </w:tcPr>
            </w:tcPrChange>
          </w:tcPr>
          <w:p w14:paraId="08D224B4" w14:textId="77777777" w:rsidR="002130FB" w:rsidRPr="002130FB" w:rsidRDefault="002130FB">
            <w:pPr>
              <w:rPr>
                <w:ins w:id="3579" w:author="hyx" w:date="2018-11-10T19:18:00Z"/>
                <w:szCs w:val="21"/>
                <w:rPrChange w:id="3580" w:author="hyx" w:date="2018-11-10T19:42:00Z">
                  <w:rPr>
                    <w:ins w:id="3581" w:author="hyx" w:date="2018-11-10T19:18:00Z"/>
                  </w:rPr>
                </w:rPrChange>
              </w:rPr>
            </w:pPr>
          </w:p>
        </w:tc>
        <w:tc>
          <w:tcPr>
            <w:tcW w:w="1266" w:type="dxa"/>
            <w:shd w:val="clear" w:color="auto" w:fill="FFFFFF" w:themeFill="background1"/>
            <w:tcPrChange w:id="3582" w:author="hyx" w:date="2018-11-10T19:45:00Z">
              <w:tcPr>
                <w:tcW w:w="438" w:type="dxa"/>
                <w:shd w:val="clear" w:color="auto" w:fill="FFFFFF" w:themeFill="background1"/>
              </w:tcPr>
            </w:tcPrChange>
          </w:tcPr>
          <w:p w14:paraId="1A14F4F2" w14:textId="77777777" w:rsidR="002130FB" w:rsidRPr="002130FB" w:rsidRDefault="002130FB">
            <w:pPr>
              <w:rPr>
                <w:ins w:id="3583" w:author="hyx" w:date="2018-11-10T19:19:00Z"/>
                <w:szCs w:val="21"/>
                <w:rPrChange w:id="3584" w:author="hyx" w:date="2018-11-10T19:42:00Z">
                  <w:rPr>
                    <w:ins w:id="3585" w:author="hyx" w:date="2018-11-10T19:19:00Z"/>
                  </w:rPr>
                </w:rPrChange>
              </w:rPr>
            </w:pPr>
          </w:p>
        </w:tc>
        <w:tc>
          <w:tcPr>
            <w:tcW w:w="741" w:type="dxa"/>
            <w:shd w:val="clear" w:color="auto" w:fill="FFFFFF" w:themeFill="background1"/>
            <w:tcPrChange w:id="3586" w:author="hyx" w:date="2018-11-10T19:45:00Z">
              <w:tcPr>
                <w:tcW w:w="744" w:type="dxa"/>
                <w:shd w:val="clear" w:color="auto" w:fill="FFFFFF" w:themeFill="background1"/>
              </w:tcPr>
            </w:tcPrChange>
          </w:tcPr>
          <w:p w14:paraId="799FF3F8" w14:textId="1130D981" w:rsidR="002130FB" w:rsidRPr="002130FB" w:rsidRDefault="002130FB">
            <w:pPr>
              <w:rPr>
                <w:szCs w:val="21"/>
                <w:rPrChange w:id="3587" w:author="hyx" w:date="2018-11-10T19:42:00Z">
                  <w:rPr>
                    <w:rFonts w:asciiTheme="minorEastAsia" w:eastAsiaTheme="minorEastAsia" w:hAnsiTheme="minorEastAsia"/>
                    <w:sz w:val="20"/>
                    <w:szCs w:val="20"/>
                  </w:rPr>
                </w:rPrChange>
              </w:rPr>
            </w:pPr>
            <w:r w:rsidRPr="002130FB">
              <w:rPr>
                <w:rFonts w:hint="eastAsia"/>
                <w:szCs w:val="21"/>
                <w:rPrChange w:id="3588" w:author="hyx" w:date="2018-11-10T19:42:00Z">
                  <w:rPr>
                    <w:rFonts w:hint="eastAsia"/>
                  </w:rPr>
                </w:rPrChange>
              </w:rPr>
              <w:t>问源</w:t>
            </w:r>
            <w:r w:rsidRPr="002130FB">
              <w:rPr>
                <w:szCs w:val="21"/>
                <w:rPrChange w:id="3589" w:author="hyx" w:date="2018-11-10T19:42:00Z">
                  <w:rPr/>
                </w:rPrChange>
              </w:rPr>
              <w:t>1-636</w:t>
            </w:r>
          </w:p>
        </w:tc>
      </w:tr>
      <w:tr w:rsidR="002130FB" w:rsidRPr="00966B6F" w14:paraId="33232569" w14:textId="77777777" w:rsidTr="002130FB">
        <w:trPr>
          <w:trHeight w:val="260"/>
          <w:trPrChange w:id="3590" w:author="hyx" w:date="2018-11-10T19:45:00Z">
            <w:trPr>
              <w:trHeight w:val="260"/>
            </w:trPr>
          </w:trPrChange>
        </w:trPr>
        <w:tc>
          <w:tcPr>
            <w:tcW w:w="1262" w:type="dxa"/>
            <w:shd w:val="clear" w:color="auto" w:fill="FFFFFF" w:themeFill="background1"/>
            <w:noWrap/>
            <w:hideMark/>
            <w:tcPrChange w:id="3591" w:author="hyx" w:date="2018-11-10T19:45:00Z">
              <w:tcPr>
                <w:tcW w:w="1262" w:type="dxa"/>
                <w:shd w:val="clear" w:color="auto" w:fill="FFFFFF" w:themeFill="background1"/>
                <w:noWrap/>
                <w:hideMark/>
              </w:tcPr>
            </w:tcPrChange>
          </w:tcPr>
          <w:p w14:paraId="0A9FABFB" w14:textId="67BA7258" w:rsidR="002130FB" w:rsidRPr="002130FB" w:rsidRDefault="002130FB">
            <w:pPr>
              <w:rPr>
                <w:color w:val="000000"/>
                <w:szCs w:val="21"/>
                <w:rPrChange w:id="3592" w:author="hyx" w:date="2018-11-10T19:42:00Z">
                  <w:rPr>
                    <w:rFonts w:ascii="等线" w:eastAsia="等线" w:hAnsi="等线"/>
                    <w:color w:val="000000"/>
                    <w:sz w:val="22"/>
                  </w:rPr>
                </w:rPrChange>
              </w:rPr>
            </w:pPr>
            <w:r w:rsidRPr="002130FB">
              <w:rPr>
                <w:rFonts w:hint="eastAsia"/>
                <w:color w:val="000000"/>
                <w:szCs w:val="21"/>
                <w:rPrChange w:id="3593" w:author="hyx" w:date="2018-11-10T19:42:00Z">
                  <w:rPr>
                    <w:rFonts w:ascii="等线" w:eastAsia="等线" w:hAnsi="等线" w:hint="eastAsia"/>
                    <w:color w:val="000000"/>
                    <w:sz w:val="22"/>
                  </w:rPr>
                </w:rPrChange>
              </w:rPr>
              <w:t>助教</w:t>
            </w:r>
            <w:r w:rsidRPr="005136E7">
              <w:rPr>
                <w:rFonts w:hint="eastAsia"/>
                <w:szCs w:val="21"/>
              </w:rPr>
              <w:t>陈妍蓝</w:t>
            </w:r>
          </w:p>
        </w:tc>
        <w:tc>
          <w:tcPr>
            <w:tcW w:w="1371" w:type="dxa"/>
            <w:shd w:val="clear" w:color="auto" w:fill="FFFFFF" w:themeFill="background1"/>
            <w:tcPrChange w:id="3594" w:author="hyx" w:date="2018-11-10T19:45:00Z">
              <w:tcPr>
                <w:tcW w:w="2253" w:type="dxa"/>
                <w:shd w:val="clear" w:color="auto" w:fill="FFFFFF" w:themeFill="background1"/>
              </w:tcPr>
            </w:tcPrChange>
          </w:tcPr>
          <w:p w14:paraId="64C5F3EA" w14:textId="7E4964C3" w:rsidR="002130FB" w:rsidRPr="002130FB" w:rsidRDefault="002130FB">
            <w:pPr>
              <w:rPr>
                <w:ins w:id="3595" w:author="hyx" w:date="2018-11-10T19:43:00Z"/>
                <w:szCs w:val="21"/>
              </w:rPr>
            </w:pPr>
            <w:ins w:id="3596" w:author="hyx" w:date="2018-11-10T19:44:00Z">
              <w:r w:rsidRPr="00FF6AD1">
                <w:rPr>
                  <w:rFonts w:hint="eastAsia"/>
                  <w:szCs w:val="21"/>
                </w:rPr>
                <w:t>暂无</w:t>
              </w:r>
            </w:ins>
          </w:p>
        </w:tc>
        <w:tc>
          <w:tcPr>
            <w:tcW w:w="1896" w:type="dxa"/>
            <w:shd w:val="clear" w:color="auto" w:fill="FFFFFF" w:themeFill="background1"/>
            <w:tcPrChange w:id="3597" w:author="hyx" w:date="2018-11-10T19:45:00Z">
              <w:tcPr>
                <w:tcW w:w="2253" w:type="dxa"/>
                <w:shd w:val="clear" w:color="auto" w:fill="FFFFFF" w:themeFill="background1"/>
              </w:tcPr>
            </w:tcPrChange>
          </w:tcPr>
          <w:p w14:paraId="7B6DB809" w14:textId="7594B3E3" w:rsidR="002130FB" w:rsidRPr="002130FB" w:rsidRDefault="002130FB">
            <w:pPr>
              <w:rPr>
                <w:ins w:id="3598" w:author="hyx" w:date="2018-11-10T19:20:00Z"/>
                <w:szCs w:val="21"/>
                <w:rPrChange w:id="3599" w:author="hyx" w:date="2018-11-10T19:42:00Z">
                  <w:rPr>
                    <w:ins w:id="3600" w:author="hyx" w:date="2018-11-10T19:20:00Z"/>
                  </w:rPr>
                </w:rPrChange>
              </w:rPr>
            </w:pPr>
            <w:ins w:id="3601" w:author="hyx" w:date="2018-11-10T19:19:00Z">
              <w:r w:rsidRPr="005136E7">
                <w:rPr>
                  <w:szCs w:val="21"/>
                </w:rPr>
                <w:t>31501391</w:t>
              </w:r>
            </w:ins>
          </w:p>
          <w:p w14:paraId="7E7070B7" w14:textId="3EA2824E" w:rsidR="002130FB" w:rsidRPr="002130FB" w:rsidRDefault="002130FB">
            <w:pPr>
              <w:rPr>
                <w:ins w:id="3602" w:author="hyx" w:date="2018-11-10T19:18:00Z"/>
                <w:rFonts w:cs="Helvetica Neue"/>
                <w:color w:val="000000"/>
                <w:szCs w:val="21"/>
                <w:rPrChange w:id="3603" w:author="hyx" w:date="2018-11-10T19:42:00Z">
                  <w:rPr>
                    <w:ins w:id="3604" w:author="hyx" w:date="2018-11-10T19:18:00Z"/>
                    <w:rFonts w:cs="Helvetica Neue"/>
                    <w:color w:val="000000"/>
                    <w:szCs w:val="26"/>
                  </w:rPr>
                </w:rPrChange>
              </w:rPr>
            </w:pPr>
            <w:ins w:id="3605" w:author="hyx" w:date="2018-11-10T19:19:00Z">
              <w:r w:rsidRPr="002130FB">
                <w:rPr>
                  <w:szCs w:val="21"/>
                  <w:rPrChange w:id="3606" w:author="hyx" w:date="2018-11-10T19:42:00Z">
                    <w:rPr/>
                  </w:rPrChange>
                </w:rPr>
                <w:t>@stu.zucc.edu.cn</w:t>
              </w:r>
            </w:ins>
          </w:p>
        </w:tc>
        <w:tc>
          <w:tcPr>
            <w:tcW w:w="1686" w:type="dxa"/>
            <w:shd w:val="clear" w:color="auto" w:fill="FFFFFF" w:themeFill="background1"/>
            <w:tcPrChange w:id="3607" w:author="hyx" w:date="2018-11-10T19:45:00Z">
              <w:tcPr>
                <w:tcW w:w="442" w:type="dxa"/>
                <w:shd w:val="clear" w:color="auto" w:fill="FFFFFF" w:themeFill="background1"/>
              </w:tcPr>
            </w:tcPrChange>
          </w:tcPr>
          <w:p w14:paraId="4889C3A4" w14:textId="77777777" w:rsidR="002130FB" w:rsidRPr="002130FB" w:rsidRDefault="002130FB">
            <w:pPr>
              <w:rPr>
                <w:ins w:id="3608" w:author="hyx" w:date="2018-11-10T19:18:00Z"/>
                <w:rFonts w:cs="Helvetica Neue"/>
                <w:color w:val="000000"/>
                <w:szCs w:val="21"/>
                <w:rPrChange w:id="3609" w:author="hyx" w:date="2018-11-10T19:42:00Z">
                  <w:rPr>
                    <w:ins w:id="3610" w:author="hyx" w:date="2018-11-10T19:18:00Z"/>
                    <w:rFonts w:cs="Helvetica Neue"/>
                    <w:color w:val="000000"/>
                    <w:szCs w:val="26"/>
                  </w:rPr>
                </w:rPrChange>
              </w:rPr>
            </w:pPr>
          </w:p>
        </w:tc>
        <w:tc>
          <w:tcPr>
            <w:tcW w:w="1266" w:type="dxa"/>
            <w:shd w:val="clear" w:color="auto" w:fill="FFFFFF" w:themeFill="background1"/>
            <w:tcPrChange w:id="3611" w:author="hyx" w:date="2018-11-10T19:45:00Z">
              <w:tcPr>
                <w:tcW w:w="438" w:type="dxa"/>
                <w:shd w:val="clear" w:color="auto" w:fill="FFFFFF" w:themeFill="background1"/>
              </w:tcPr>
            </w:tcPrChange>
          </w:tcPr>
          <w:p w14:paraId="3F2CDCBE" w14:textId="77777777" w:rsidR="002130FB" w:rsidRPr="002130FB" w:rsidRDefault="002130FB">
            <w:pPr>
              <w:rPr>
                <w:ins w:id="3612" w:author="hyx" w:date="2018-11-10T19:19:00Z"/>
                <w:rFonts w:cs="Helvetica Neue"/>
                <w:color w:val="000000"/>
                <w:szCs w:val="21"/>
                <w:rPrChange w:id="3613" w:author="hyx" w:date="2018-11-10T19:42:00Z">
                  <w:rPr>
                    <w:ins w:id="3614" w:author="hyx" w:date="2018-11-10T19:19:00Z"/>
                    <w:rFonts w:cs="Helvetica Neue"/>
                    <w:color w:val="000000"/>
                    <w:szCs w:val="26"/>
                  </w:rPr>
                </w:rPrChange>
              </w:rPr>
            </w:pPr>
          </w:p>
        </w:tc>
        <w:tc>
          <w:tcPr>
            <w:tcW w:w="741" w:type="dxa"/>
            <w:shd w:val="clear" w:color="auto" w:fill="FFFFFF" w:themeFill="background1"/>
            <w:tcPrChange w:id="3615" w:author="hyx" w:date="2018-11-10T19:45:00Z">
              <w:tcPr>
                <w:tcW w:w="744" w:type="dxa"/>
                <w:shd w:val="clear" w:color="auto" w:fill="FFFFFF" w:themeFill="background1"/>
              </w:tcPr>
            </w:tcPrChange>
          </w:tcPr>
          <w:p w14:paraId="113CD15A" w14:textId="31059B8A" w:rsidR="002130FB" w:rsidRPr="002130FB" w:rsidRDefault="002130FB">
            <w:pPr>
              <w:rPr>
                <w:szCs w:val="21"/>
                <w:rPrChange w:id="3616" w:author="hyx" w:date="2018-11-10T19:42:00Z">
                  <w:rPr>
                    <w:rFonts w:asciiTheme="minorEastAsia" w:eastAsiaTheme="minorEastAsia" w:hAnsiTheme="minorEastAsia"/>
                    <w:sz w:val="20"/>
                    <w:szCs w:val="20"/>
                  </w:rPr>
                </w:rPrChange>
              </w:rPr>
            </w:pPr>
            <w:r w:rsidRPr="002130FB">
              <w:rPr>
                <w:rFonts w:cs="Helvetica Neue" w:hint="eastAsia"/>
                <w:color w:val="000000"/>
                <w:szCs w:val="21"/>
                <w:rPrChange w:id="3617" w:author="hyx" w:date="2018-11-10T19:42:00Z">
                  <w:rPr>
                    <w:rFonts w:ascii="Helvetica Neue" w:hAnsi="Helvetica Neue" w:cs="Helvetica Neue" w:hint="eastAsia"/>
                    <w:color w:val="000000"/>
                    <w:szCs w:val="26"/>
                  </w:rPr>
                </w:rPrChange>
              </w:rPr>
              <w:t>问源</w:t>
            </w:r>
            <w:r w:rsidRPr="002130FB">
              <w:rPr>
                <w:rFonts w:cs="Helvetica Neue"/>
                <w:color w:val="000000"/>
                <w:szCs w:val="21"/>
                <w:rPrChange w:id="3618" w:author="hyx" w:date="2018-11-10T19:42:00Z">
                  <w:rPr>
                    <w:rFonts w:ascii="Helvetica Neue" w:hAnsi="Helvetica Neue" w:cs="Helvetica Neue"/>
                    <w:color w:val="000000"/>
                    <w:szCs w:val="26"/>
                  </w:rPr>
                </w:rPrChange>
              </w:rPr>
              <w:t>1-646</w:t>
            </w:r>
          </w:p>
        </w:tc>
      </w:tr>
      <w:bookmarkEnd w:id="3314"/>
    </w:tbl>
    <w:p w14:paraId="4B105C41" w14:textId="77777777" w:rsidR="001B43AF" w:rsidRPr="00426C8D" w:rsidRDefault="001B43AF" w:rsidP="001B43AF"/>
    <w:p w14:paraId="796CA998" w14:textId="2463C29E" w:rsidR="0099194F" w:rsidRDefault="0099194F" w:rsidP="006B1DC2">
      <w:pPr>
        <w:pStyle w:val="a0"/>
      </w:pPr>
      <w:bookmarkStart w:id="3619" w:name="_Toc529724935"/>
      <w:r w:rsidRPr="0099194F">
        <w:t>对外沟通形式</w:t>
      </w:r>
      <w:bookmarkEnd w:id="3619"/>
    </w:p>
    <w:p w14:paraId="222DE165" w14:textId="44095EC1" w:rsidR="0099194F" w:rsidRDefault="0099194F" w:rsidP="006B1DC2">
      <w:pPr>
        <w:pStyle w:val="a1"/>
      </w:pPr>
      <w:bookmarkStart w:id="3620" w:name="_Toc529724936"/>
      <w:r w:rsidRPr="0099194F">
        <w:t>正式沟通计划</w:t>
      </w:r>
      <w:bookmarkEnd w:id="3620"/>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周常会议</w:t>
            </w:r>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理四4楼东北角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lastRenderedPageBreak/>
        <w:tab/>
      </w:r>
    </w:p>
    <w:p w14:paraId="5CDB5E5F" w14:textId="5FA875C0" w:rsidR="0099194F" w:rsidRDefault="0099194F" w:rsidP="006B1DC2">
      <w:pPr>
        <w:pStyle w:val="a1"/>
      </w:pPr>
      <w:bookmarkStart w:id="3621" w:name="_Toc529724937"/>
      <w:r w:rsidRPr="0099194F">
        <w:t>非正式沟通计划</w:t>
      </w:r>
      <w:bookmarkEnd w:id="3621"/>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rsidDel="00730291" w14:paraId="3E1113A3" w14:textId="51A2CB05" w:rsidTr="0044356D">
        <w:trPr>
          <w:del w:id="3622" w:author="hyx" w:date="2018-11-02T10:12:00Z"/>
        </w:trPr>
        <w:tc>
          <w:tcPr>
            <w:tcW w:w="1363" w:type="dxa"/>
          </w:tcPr>
          <w:p w14:paraId="66EBC9AE" w14:textId="29E8095C" w:rsidR="003A134F" w:rsidRPr="00830909" w:rsidDel="00730291" w:rsidRDefault="003A134F" w:rsidP="003A134F">
            <w:pPr>
              <w:widowControl w:val="0"/>
              <w:jc w:val="both"/>
              <w:rPr>
                <w:del w:id="3623" w:author="hyx" w:date="2018-11-02T10:12:00Z"/>
                <w:rFonts w:asciiTheme="minorHAnsi" w:eastAsiaTheme="minorEastAsia" w:hAnsiTheme="minorHAnsi" w:cs="Times New Roman"/>
                <w:kern w:val="2"/>
              </w:rPr>
            </w:pPr>
            <w:del w:id="3624" w:author="hyx" w:date="2018-11-02T10:12:00Z">
              <w:r w:rsidDel="00730291">
                <w:rPr>
                  <w:rFonts w:hint="eastAsia"/>
                </w:rPr>
                <w:delText>沟通计划</w:delText>
              </w:r>
            </w:del>
          </w:p>
        </w:tc>
        <w:tc>
          <w:tcPr>
            <w:tcW w:w="1386" w:type="dxa"/>
          </w:tcPr>
          <w:p w14:paraId="7EA50B86" w14:textId="526B9F4C" w:rsidR="003A134F" w:rsidRPr="00830909" w:rsidDel="00730291" w:rsidRDefault="003A134F" w:rsidP="003A134F">
            <w:pPr>
              <w:widowControl w:val="0"/>
              <w:jc w:val="both"/>
              <w:rPr>
                <w:del w:id="3625" w:author="hyx" w:date="2018-11-02T10:12:00Z"/>
                <w:rFonts w:asciiTheme="minorHAnsi" w:eastAsiaTheme="minorEastAsia" w:hAnsiTheme="minorHAnsi" w:cs="Times New Roman"/>
                <w:kern w:val="2"/>
              </w:rPr>
            </w:pPr>
            <w:del w:id="3626" w:author="hyx" w:date="2018-11-02T10:12:00Z">
              <w:r w:rsidDel="00730291">
                <w:rPr>
                  <w:rFonts w:hint="eastAsia"/>
                </w:rPr>
                <w:delText>沟通方式</w:delText>
              </w:r>
            </w:del>
          </w:p>
        </w:tc>
        <w:tc>
          <w:tcPr>
            <w:tcW w:w="1439" w:type="dxa"/>
          </w:tcPr>
          <w:p w14:paraId="1CB8026D" w14:textId="5BA00220" w:rsidR="003A134F" w:rsidRPr="00830909" w:rsidDel="00730291" w:rsidRDefault="003A134F" w:rsidP="003A134F">
            <w:pPr>
              <w:widowControl w:val="0"/>
              <w:jc w:val="both"/>
              <w:rPr>
                <w:del w:id="3627" w:author="hyx" w:date="2018-11-02T10:12:00Z"/>
                <w:rFonts w:asciiTheme="minorHAnsi" w:eastAsiaTheme="minorEastAsia" w:hAnsiTheme="minorHAnsi" w:cs="Times New Roman"/>
                <w:kern w:val="2"/>
              </w:rPr>
            </w:pPr>
            <w:del w:id="3628" w:author="hyx" w:date="2018-11-02T10:12:00Z">
              <w:r w:rsidDel="00730291">
                <w:rPr>
                  <w:rFonts w:hint="eastAsia"/>
                </w:rPr>
                <w:delText>沟通地点</w:delText>
              </w:r>
            </w:del>
          </w:p>
        </w:tc>
        <w:tc>
          <w:tcPr>
            <w:tcW w:w="1427" w:type="dxa"/>
          </w:tcPr>
          <w:p w14:paraId="5A41D50E" w14:textId="1F2409C6" w:rsidR="003A134F" w:rsidRPr="00830909" w:rsidDel="00730291" w:rsidRDefault="003A134F" w:rsidP="003A134F">
            <w:pPr>
              <w:widowControl w:val="0"/>
              <w:jc w:val="both"/>
              <w:rPr>
                <w:del w:id="3629" w:author="hyx" w:date="2018-11-02T10:12:00Z"/>
                <w:rFonts w:asciiTheme="minorHAnsi" w:eastAsiaTheme="minorEastAsia" w:hAnsiTheme="minorHAnsi" w:cs="Times New Roman"/>
                <w:kern w:val="2"/>
              </w:rPr>
            </w:pPr>
            <w:del w:id="3630" w:author="hyx" w:date="2018-11-02T10:12:00Z">
              <w:r w:rsidDel="00730291">
                <w:rPr>
                  <w:rFonts w:hint="eastAsia"/>
                </w:rPr>
                <w:delText>沟通时间</w:delText>
              </w:r>
            </w:del>
          </w:p>
        </w:tc>
        <w:tc>
          <w:tcPr>
            <w:tcW w:w="1364" w:type="dxa"/>
          </w:tcPr>
          <w:p w14:paraId="2A97628A" w14:textId="0D9B6121" w:rsidR="003A134F" w:rsidRPr="00830909" w:rsidDel="00730291" w:rsidRDefault="003A134F" w:rsidP="003A134F">
            <w:pPr>
              <w:widowControl w:val="0"/>
              <w:jc w:val="both"/>
              <w:rPr>
                <w:del w:id="3631" w:author="hyx" w:date="2018-11-02T10:12:00Z"/>
                <w:rFonts w:asciiTheme="minorHAnsi" w:eastAsiaTheme="minorEastAsia" w:hAnsiTheme="minorHAnsi" w:cs="Times New Roman"/>
                <w:kern w:val="2"/>
              </w:rPr>
            </w:pPr>
            <w:del w:id="3632" w:author="hyx" w:date="2018-11-02T10:12:00Z">
              <w:r w:rsidDel="00730291">
                <w:rPr>
                  <w:rFonts w:hint="eastAsia"/>
                </w:rPr>
                <w:delText>参与人员</w:delText>
              </w:r>
            </w:del>
          </w:p>
        </w:tc>
        <w:tc>
          <w:tcPr>
            <w:tcW w:w="1317" w:type="dxa"/>
          </w:tcPr>
          <w:p w14:paraId="0CAC038E" w14:textId="56BDFD14" w:rsidR="003A134F" w:rsidRPr="00830909" w:rsidDel="00730291" w:rsidRDefault="003A134F" w:rsidP="003A134F">
            <w:pPr>
              <w:widowControl w:val="0"/>
              <w:jc w:val="both"/>
              <w:rPr>
                <w:del w:id="3633" w:author="hyx" w:date="2018-11-02T10:12:00Z"/>
                <w:rFonts w:asciiTheme="minorHAnsi" w:eastAsiaTheme="minorEastAsia" w:hAnsiTheme="minorHAnsi" w:cs="Times New Roman"/>
                <w:kern w:val="2"/>
              </w:rPr>
            </w:pPr>
            <w:del w:id="3634" w:author="hyx" w:date="2018-11-02T10:12:00Z">
              <w:r w:rsidDel="00730291">
                <w:rPr>
                  <w:rFonts w:hint="eastAsia"/>
                </w:rPr>
                <w:delText>产出</w:delText>
              </w:r>
            </w:del>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rsidDel="00730291" w14:paraId="5F200B61" w14:textId="4C91113D" w:rsidTr="0044356D">
        <w:trPr>
          <w:del w:id="3635" w:author="hyx" w:date="2018-11-02T10:13:00Z"/>
        </w:trPr>
        <w:tc>
          <w:tcPr>
            <w:tcW w:w="1363" w:type="dxa"/>
          </w:tcPr>
          <w:p w14:paraId="2770D737" w14:textId="31334617" w:rsidR="003A134F" w:rsidDel="00730291" w:rsidRDefault="003A134F" w:rsidP="003A134F">
            <w:pPr>
              <w:widowControl w:val="0"/>
              <w:jc w:val="both"/>
              <w:rPr>
                <w:del w:id="3636" w:author="hyx" w:date="2018-11-02T10:13:00Z"/>
              </w:rPr>
            </w:pPr>
            <w:del w:id="3637" w:author="hyx" w:date="2018-11-02T10:13:00Z">
              <w:r w:rsidDel="00730291">
                <w:rPr>
                  <w:rFonts w:hint="eastAsia"/>
                </w:rPr>
                <w:delText>紧急会议</w:delText>
              </w:r>
            </w:del>
          </w:p>
        </w:tc>
        <w:tc>
          <w:tcPr>
            <w:tcW w:w="1386" w:type="dxa"/>
          </w:tcPr>
          <w:p w14:paraId="2EFD246F" w14:textId="11FE38EA" w:rsidR="003A134F" w:rsidDel="00730291" w:rsidRDefault="003A134F" w:rsidP="003A134F">
            <w:pPr>
              <w:widowControl w:val="0"/>
              <w:jc w:val="both"/>
              <w:rPr>
                <w:del w:id="3638" w:author="hyx" w:date="2018-11-02T10:13:00Z"/>
              </w:rPr>
            </w:pPr>
            <w:del w:id="3639" w:author="hyx" w:date="2018-11-02T10:13:00Z">
              <w:r w:rsidDel="00730291">
                <w:rPr>
                  <w:rFonts w:hint="eastAsia"/>
                </w:rPr>
                <w:delText>开会</w:delText>
              </w:r>
            </w:del>
          </w:p>
        </w:tc>
        <w:tc>
          <w:tcPr>
            <w:tcW w:w="1439" w:type="dxa"/>
          </w:tcPr>
          <w:p w14:paraId="406B8CCB" w14:textId="04B3A1CA" w:rsidR="003A134F" w:rsidDel="00730291" w:rsidRDefault="003A134F" w:rsidP="003A134F">
            <w:pPr>
              <w:widowControl w:val="0"/>
              <w:jc w:val="both"/>
              <w:rPr>
                <w:del w:id="3640" w:author="hyx" w:date="2018-11-02T10:13:00Z"/>
              </w:rPr>
            </w:pPr>
            <w:del w:id="3641" w:author="hyx" w:date="2018-11-02T10:13:00Z">
              <w:r w:rsidDel="00730291">
                <w:rPr>
                  <w:rFonts w:hint="eastAsia"/>
                </w:rPr>
                <w:delText>理四4楼东北角</w:delText>
              </w:r>
            </w:del>
          </w:p>
        </w:tc>
        <w:tc>
          <w:tcPr>
            <w:tcW w:w="1427" w:type="dxa"/>
          </w:tcPr>
          <w:p w14:paraId="790512BF" w14:textId="5D681CC4" w:rsidR="003A134F" w:rsidDel="00730291" w:rsidRDefault="003A134F" w:rsidP="003A134F">
            <w:pPr>
              <w:widowControl w:val="0"/>
              <w:jc w:val="both"/>
              <w:rPr>
                <w:del w:id="3642" w:author="hyx" w:date="2018-11-02T10:13:00Z"/>
              </w:rPr>
            </w:pPr>
            <w:del w:id="3643" w:author="hyx" w:date="2018-11-02T10:13:00Z">
              <w:r w:rsidDel="00730291">
                <w:rPr>
                  <w:rFonts w:hint="eastAsia"/>
                </w:rPr>
                <w:delText>P</w:delText>
              </w:r>
              <w:r w:rsidDel="00730291">
                <w:delText>M</w:delText>
              </w:r>
              <w:r w:rsidDel="00730291">
                <w:rPr>
                  <w:rFonts w:hint="eastAsia"/>
                </w:rPr>
                <w:delText>下达时间</w:delText>
              </w:r>
            </w:del>
          </w:p>
        </w:tc>
        <w:tc>
          <w:tcPr>
            <w:tcW w:w="1364" w:type="dxa"/>
          </w:tcPr>
          <w:p w14:paraId="52AD22C5" w14:textId="58EE3E82" w:rsidR="003A134F" w:rsidDel="00730291" w:rsidRDefault="003A134F" w:rsidP="003A134F">
            <w:pPr>
              <w:widowControl w:val="0"/>
              <w:jc w:val="both"/>
              <w:rPr>
                <w:del w:id="3644" w:author="hyx" w:date="2018-11-02T10:13:00Z"/>
              </w:rPr>
            </w:pPr>
            <w:del w:id="3645" w:author="hyx" w:date="2018-11-02T10:13:00Z">
              <w:r w:rsidDel="00730291">
                <w:rPr>
                  <w:rFonts w:hint="eastAsia"/>
                </w:rPr>
                <w:delText>全体成员</w:delText>
              </w:r>
            </w:del>
          </w:p>
        </w:tc>
        <w:tc>
          <w:tcPr>
            <w:tcW w:w="1317" w:type="dxa"/>
          </w:tcPr>
          <w:p w14:paraId="1D886488" w14:textId="3B12EEEB" w:rsidR="003A134F" w:rsidDel="00730291" w:rsidRDefault="003A134F" w:rsidP="003A134F">
            <w:pPr>
              <w:rPr>
                <w:del w:id="3646" w:author="hyx" w:date="2018-11-02T10:13:00Z"/>
              </w:rPr>
            </w:pPr>
            <w:del w:id="3647" w:author="hyx" w:date="2018-11-02T10:13:00Z">
              <w:r w:rsidDel="00730291">
                <w:rPr>
                  <w:rFonts w:hint="eastAsia"/>
                </w:rPr>
                <w:delText>会议纪要</w:delText>
              </w:r>
            </w:del>
          </w:p>
          <w:p w14:paraId="571BC34B" w14:textId="0E9D88AD" w:rsidR="003A134F" w:rsidDel="00730291" w:rsidRDefault="003A134F" w:rsidP="003A134F">
            <w:pPr>
              <w:widowControl w:val="0"/>
              <w:jc w:val="both"/>
              <w:rPr>
                <w:del w:id="3648" w:author="hyx" w:date="2018-11-02T10:13:00Z"/>
              </w:rPr>
            </w:pPr>
            <w:del w:id="3649" w:author="hyx" w:date="2018-11-02T10:13:00Z">
              <w:r w:rsidDel="00730291">
                <w:rPr>
                  <w:rFonts w:hint="eastAsia"/>
                </w:rPr>
                <w:delText>/录音文件</w:delText>
              </w:r>
            </w:del>
          </w:p>
        </w:tc>
      </w:tr>
    </w:tbl>
    <w:p w14:paraId="7AC698CC" w14:textId="7526E361" w:rsidR="00F54F16" w:rsidRPr="003A7831" w:rsidRDefault="00F54F16" w:rsidP="003A7831">
      <w:pPr>
        <w:rPr>
          <w:rFonts w:hint="eastAsia"/>
        </w:rPr>
      </w:pPr>
    </w:p>
    <w:p w14:paraId="0038B300" w14:textId="58D74F9A" w:rsidR="00F54F16" w:rsidRDefault="00F54F16">
      <w:pPr>
        <w:pStyle w:val="a0"/>
        <w:rPr>
          <w:ins w:id="3650" w:author="hyx" w:date="2018-11-10T19:07:00Z"/>
        </w:rPr>
        <w:pPrChange w:id="3651" w:author="hyx" w:date="2018-11-10T19:07:00Z">
          <w:pPr>
            <w:pStyle w:val="a1"/>
          </w:pPr>
        </w:pPrChange>
      </w:pPr>
      <w:bookmarkStart w:id="3652" w:name="_Toc529724938"/>
      <w:ins w:id="3653" w:author="hyx" w:date="2018-11-10T19:07:00Z">
        <w:r w:rsidRPr="0099194F">
          <w:t>资源日历</w:t>
        </w:r>
        <w:bookmarkEnd w:id="3652"/>
      </w:ins>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3654"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3655">
          <w:tblGrid>
            <w:gridCol w:w="1068"/>
            <w:gridCol w:w="1050"/>
            <w:gridCol w:w="1051"/>
            <w:gridCol w:w="1051"/>
            <w:gridCol w:w="1052"/>
            <w:gridCol w:w="1052"/>
            <w:gridCol w:w="986"/>
            <w:gridCol w:w="986"/>
          </w:tblGrid>
        </w:tblGridChange>
      </w:tblGrid>
      <w:tr w:rsidR="00F54F16" w14:paraId="05716448" w14:textId="77777777" w:rsidTr="00F54F16">
        <w:trPr>
          <w:jc w:val="right"/>
          <w:ins w:id="3656" w:author="hyx" w:date="2018-11-10T19:07:00Z"/>
          <w:trPrChange w:id="3657" w:author="hyx" w:date="2018-11-10T19:08:00Z">
            <w:trPr>
              <w:jc w:val="right"/>
            </w:trPr>
          </w:trPrChange>
        </w:trPr>
        <w:tc>
          <w:tcPr>
            <w:tcW w:w="1068" w:type="dxa"/>
            <w:shd w:val="clear" w:color="auto" w:fill="9CC2E5" w:themeFill="accent1" w:themeFillTint="99"/>
            <w:tcPrChange w:id="3658" w:author="hyx" w:date="2018-11-10T19:08:00Z">
              <w:tcPr>
                <w:tcW w:w="1068" w:type="dxa"/>
                <w:shd w:val="clear" w:color="auto" w:fill="auto"/>
              </w:tcPr>
            </w:tcPrChange>
          </w:tcPr>
          <w:p w14:paraId="7AE9C40E" w14:textId="77777777" w:rsidR="00F54F16" w:rsidRDefault="00F54F16" w:rsidP="004531A4">
            <w:pPr>
              <w:rPr>
                <w:ins w:id="3659" w:author="hyx" w:date="2018-11-10T19:07:00Z"/>
              </w:rPr>
            </w:pPr>
          </w:p>
        </w:tc>
        <w:tc>
          <w:tcPr>
            <w:tcW w:w="1050" w:type="dxa"/>
            <w:shd w:val="clear" w:color="auto" w:fill="9CC2E5" w:themeFill="accent1" w:themeFillTint="99"/>
            <w:tcPrChange w:id="3660" w:author="hyx" w:date="2018-11-10T19:08:00Z">
              <w:tcPr>
                <w:tcW w:w="1050" w:type="dxa"/>
                <w:shd w:val="clear" w:color="auto" w:fill="auto"/>
              </w:tcPr>
            </w:tcPrChange>
          </w:tcPr>
          <w:p w14:paraId="75135860" w14:textId="77777777" w:rsidR="00F54F16" w:rsidRDefault="00F54F16" w:rsidP="004531A4">
            <w:pPr>
              <w:rPr>
                <w:ins w:id="3661" w:author="hyx" w:date="2018-11-10T19:07:00Z"/>
              </w:rPr>
            </w:pPr>
            <w:ins w:id="3662" w:author="hyx" w:date="2018-11-10T19:07:00Z">
              <w:r>
                <w:rPr>
                  <w:rFonts w:hint="eastAsia"/>
                </w:rPr>
                <w:t>周一</w:t>
              </w:r>
            </w:ins>
          </w:p>
        </w:tc>
        <w:tc>
          <w:tcPr>
            <w:tcW w:w="1051" w:type="dxa"/>
            <w:shd w:val="clear" w:color="auto" w:fill="9CC2E5" w:themeFill="accent1" w:themeFillTint="99"/>
            <w:tcPrChange w:id="3663" w:author="hyx" w:date="2018-11-10T19:08:00Z">
              <w:tcPr>
                <w:tcW w:w="1051" w:type="dxa"/>
                <w:shd w:val="clear" w:color="auto" w:fill="auto"/>
              </w:tcPr>
            </w:tcPrChange>
          </w:tcPr>
          <w:p w14:paraId="02324E7E" w14:textId="77777777" w:rsidR="00F54F16" w:rsidRDefault="00F54F16" w:rsidP="004531A4">
            <w:pPr>
              <w:rPr>
                <w:ins w:id="3664" w:author="hyx" w:date="2018-11-10T19:07:00Z"/>
              </w:rPr>
            </w:pPr>
            <w:ins w:id="3665" w:author="hyx" w:date="2018-11-10T19:07:00Z">
              <w:r>
                <w:rPr>
                  <w:rFonts w:hint="eastAsia"/>
                </w:rPr>
                <w:t>周二</w:t>
              </w:r>
            </w:ins>
          </w:p>
        </w:tc>
        <w:tc>
          <w:tcPr>
            <w:tcW w:w="1051" w:type="dxa"/>
            <w:shd w:val="clear" w:color="auto" w:fill="9CC2E5" w:themeFill="accent1" w:themeFillTint="99"/>
            <w:tcPrChange w:id="3666" w:author="hyx" w:date="2018-11-10T19:08:00Z">
              <w:tcPr>
                <w:tcW w:w="1051" w:type="dxa"/>
                <w:shd w:val="clear" w:color="auto" w:fill="auto"/>
              </w:tcPr>
            </w:tcPrChange>
          </w:tcPr>
          <w:p w14:paraId="5EF9F5BD" w14:textId="77777777" w:rsidR="00F54F16" w:rsidRDefault="00F54F16" w:rsidP="004531A4">
            <w:pPr>
              <w:rPr>
                <w:ins w:id="3667" w:author="hyx" w:date="2018-11-10T19:07:00Z"/>
              </w:rPr>
            </w:pPr>
            <w:ins w:id="3668" w:author="hyx" w:date="2018-11-10T19:07:00Z">
              <w:r>
                <w:rPr>
                  <w:rFonts w:hint="eastAsia"/>
                </w:rPr>
                <w:t>周三</w:t>
              </w:r>
            </w:ins>
          </w:p>
        </w:tc>
        <w:tc>
          <w:tcPr>
            <w:tcW w:w="1052" w:type="dxa"/>
            <w:shd w:val="clear" w:color="auto" w:fill="9CC2E5" w:themeFill="accent1" w:themeFillTint="99"/>
            <w:tcPrChange w:id="3669" w:author="hyx" w:date="2018-11-10T19:08:00Z">
              <w:tcPr>
                <w:tcW w:w="1052" w:type="dxa"/>
                <w:shd w:val="clear" w:color="auto" w:fill="auto"/>
              </w:tcPr>
            </w:tcPrChange>
          </w:tcPr>
          <w:p w14:paraId="365535D2" w14:textId="77777777" w:rsidR="00F54F16" w:rsidRDefault="00F54F16" w:rsidP="004531A4">
            <w:pPr>
              <w:rPr>
                <w:ins w:id="3670" w:author="hyx" w:date="2018-11-10T19:07:00Z"/>
              </w:rPr>
            </w:pPr>
            <w:ins w:id="3671" w:author="hyx" w:date="2018-11-10T19:07:00Z">
              <w:r>
                <w:rPr>
                  <w:rFonts w:hint="eastAsia"/>
                </w:rPr>
                <w:t>周四</w:t>
              </w:r>
            </w:ins>
          </w:p>
        </w:tc>
        <w:tc>
          <w:tcPr>
            <w:tcW w:w="1052" w:type="dxa"/>
            <w:shd w:val="clear" w:color="auto" w:fill="9CC2E5" w:themeFill="accent1" w:themeFillTint="99"/>
            <w:tcPrChange w:id="3672" w:author="hyx" w:date="2018-11-10T19:08:00Z">
              <w:tcPr>
                <w:tcW w:w="1052" w:type="dxa"/>
                <w:shd w:val="clear" w:color="auto" w:fill="auto"/>
              </w:tcPr>
            </w:tcPrChange>
          </w:tcPr>
          <w:p w14:paraId="7DFE81D1" w14:textId="77777777" w:rsidR="00F54F16" w:rsidRDefault="00F54F16" w:rsidP="004531A4">
            <w:pPr>
              <w:rPr>
                <w:ins w:id="3673" w:author="hyx" w:date="2018-11-10T19:07:00Z"/>
              </w:rPr>
            </w:pPr>
            <w:ins w:id="3674" w:author="hyx" w:date="2018-11-10T19:07:00Z">
              <w:r>
                <w:rPr>
                  <w:rFonts w:hint="eastAsia"/>
                </w:rPr>
                <w:t>周五</w:t>
              </w:r>
            </w:ins>
          </w:p>
        </w:tc>
        <w:tc>
          <w:tcPr>
            <w:tcW w:w="986" w:type="dxa"/>
            <w:shd w:val="clear" w:color="auto" w:fill="9CC2E5" w:themeFill="accent1" w:themeFillTint="99"/>
            <w:tcPrChange w:id="3675" w:author="hyx" w:date="2018-11-10T19:08:00Z">
              <w:tcPr>
                <w:tcW w:w="986" w:type="dxa"/>
                <w:shd w:val="clear" w:color="auto" w:fill="auto"/>
              </w:tcPr>
            </w:tcPrChange>
          </w:tcPr>
          <w:p w14:paraId="27C72889" w14:textId="77777777" w:rsidR="00F54F16" w:rsidRDefault="00F54F16" w:rsidP="004531A4">
            <w:pPr>
              <w:rPr>
                <w:ins w:id="3676" w:author="hyx" w:date="2018-11-10T19:07:00Z"/>
              </w:rPr>
            </w:pPr>
            <w:ins w:id="3677" w:author="hyx" w:date="2018-11-10T19:07:00Z">
              <w:r>
                <w:rPr>
                  <w:rFonts w:hint="eastAsia"/>
                </w:rPr>
                <w:t>周六</w:t>
              </w:r>
            </w:ins>
          </w:p>
        </w:tc>
        <w:tc>
          <w:tcPr>
            <w:tcW w:w="986" w:type="dxa"/>
            <w:shd w:val="clear" w:color="auto" w:fill="9CC2E5" w:themeFill="accent1" w:themeFillTint="99"/>
            <w:tcPrChange w:id="3678" w:author="hyx" w:date="2018-11-10T19:08:00Z">
              <w:tcPr>
                <w:tcW w:w="986" w:type="dxa"/>
                <w:shd w:val="clear" w:color="auto" w:fill="auto"/>
              </w:tcPr>
            </w:tcPrChange>
          </w:tcPr>
          <w:p w14:paraId="1E6AE21E" w14:textId="77777777" w:rsidR="00F54F16" w:rsidRDefault="00F54F16" w:rsidP="004531A4">
            <w:pPr>
              <w:rPr>
                <w:ins w:id="3679" w:author="hyx" w:date="2018-11-10T19:07:00Z"/>
              </w:rPr>
            </w:pPr>
            <w:ins w:id="3680" w:author="hyx" w:date="2018-11-10T19:07:00Z">
              <w:r>
                <w:rPr>
                  <w:rFonts w:hint="eastAsia"/>
                </w:rPr>
                <w:t>周日</w:t>
              </w:r>
            </w:ins>
          </w:p>
        </w:tc>
      </w:tr>
      <w:tr w:rsidR="00F54F16" w14:paraId="4B209EB8" w14:textId="77777777" w:rsidTr="00F54F16">
        <w:trPr>
          <w:jc w:val="right"/>
          <w:ins w:id="3681" w:author="hyx" w:date="2018-11-10T19:07:00Z"/>
          <w:trPrChange w:id="3682" w:author="hyx" w:date="2018-11-10T19:08:00Z">
            <w:trPr>
              <w:jc w:val="right"/>
            </w:trPr>
          </w:trPrChange>
        </w:trPr>
        <w:tc>
          <w:tcPr>
            <w:tcW w:w="1068" w:type="dxa"/>
            <w:shd w:val="clear" w:color="auto" w:fill="9CC2E5" w:themeFill="accent1" w:themeFillTint="99"/>
            <w:tcPrChange w:id="3683" w:author="hyx" w:date="2018-11-10T19:08:00Z">
              <w:tcPr>
                <w:tcW w:w="1068" w:type="dxa"/>
                <w:shd w:val="clear" w:color="auto" w:fill="auto"/>
              </w:tcPr>
            </w:tcPrChange>
          </w:tcPr>
          <w:p w14:paraId="6A20C74A" w14:textId="77777777" w:rsidR="00F54F16" w:rsidRDefault="00F54F16" w:rsidP="004531A4">
            <w:pPr>
              <w:rPr>
                <w:ins w:id="3684" w:author="hyx" w:date="2018-11-10T19:07:00Z"/>
              </w:rPr>
            </w:pPr>
            <w:ins w:id="3685" w:author="hyx" w:date="2018-11-10T19:07:00Z">
              <w:r>
                <w:rPr>
                  <w:rFonts w:hint="eastAsia"/>
                </w:rPr>
                <w:t>上午-1</w:t>
              </w:r>
            </w:ins>
          </w:p>
        </w:tc>
        <w:tc>
          <w:tcPr>
            <w:tcW w:w="1050" w:type="dxa"/>
            <w:shd w:val="clear" w:color="auto" w:fill="auto"/>
            <w:tcPrChange w:id="3686" w:author="hyx" w:date="2018-11-10T19:08:00Z">
              <w:tcPr>
                <w:tcW w:w="1050" w:type="dxa"/>
                <w:shd w:val="clear" w:color="auto" w:fill="auto"/>
              </w:tcPr>
            </w:tcPrChange>
          </w:tcPr>
          <w:p w14:paraId="068A5760" w14:textId="77777777" w:rsidR="00F54F16" w:rsidRDefault="00F54F16" w:rsidP="004531A4">
            <w:pPr>
              <w:rPr>
                <w:ins w:id="3687" w:author="hyx" w:date="2018-11-10T19:07:00Z"/>
              </w:rPr>
            </w:pPr>
            <w:ins w:id="3688" w:author="hyx" w:date="2018-11-10T19:07:00Z">
              <w:r>
                <w:rPr>
                  <w:rFonts w:hint="eastAsia"/>
                </w:rPr>
                <w:t>吕、陈2</w:t>
              </w:r>
            </w:ins>
          </w:p>
          <w:p w14:paraId="0446AA29" w14:textId="77777777" w:rsidR="00F54F16" w:rsidRDefault="00F54F16" w:rsidP="004531A4">
            <w:pPr>
              <w:rPr>
                <w:ins w:id="3689" w:author="hyx" w:date="2018-11-10T19:07:00Z"/>
              </w:rPr>
            </w:pPr>
            <w:ins w:id="3690" w:author="hyx" w:date="2018-11-10T19:07:00Z">
              <w:r>
                <w:rPr>
                  <w:rFonts w:hint="eastAsia"/>
                </w:rPr>
                <w:t>徐、陈1</w:t>
              </w:r>
            </w:ins>
          </w:p>
        </w:tc>
        <w:tc>
          <w:tcPr>
            <w:tcW w:w="1051" w:type="dxa"/>
            <w:shd w:val="clear" w:color="auto" w:fill="auto"/>
            <w:tcPrChange w:id="3691" w:author="hyx" w:date="2018-11-10T19:08:00Z">
              <w:tcPr>
                <w:tcW w:w="1051" w:type="dxa"/>
                <w:shd w:val="clear" w:color="auto" w:fill="auto"/>
              </w:tcPr>
            </w:tcPrChange>
          </w:tcPr>
          <w:p w14:paraId="25FAA7C9" w14:textId="77777777" w:rsidR="00F54F16" w:rsidRDefault="00F54F16" w:rsidP="004531A4">
            <w:pPr>
              <w:rPr>
                <w:ins w:id="3692" w:author="hyx" w:date="2018-11-10T19:07:00Z"/>
              </w:rPr>
            </w:pPr>
            <w:ins w:id="3693" w:author="hyx" w:date="2018-11-10T19:07:00Z">
              <w:r>
                <w:rPr>
                  <w:rFonts w:hint="eastAsia"/>
                </w:rPr>
                <w:t>吕、黄</w:t>
              </w:r>
            </w:ins>
          </w:p>
          <w:p w14:paraId="1C038909" w14:textId="77777777" w:rsidR="00F54F16" w:rsidRDefault="00F54F16" w:rsidP="004531A4">
            <w:pPr>
              <w:rPr>
                <w:ins w:id="3694" w:author="hyx" w:date="2018-11-10T19:07:00Z"/>
              </w:rPr>
            </w:pPr>
            <w:ins w:id="3695" w:author="hyx" w:date="2018-11-10T19:07:00Z">
              <w:r>
                <w:rPr>
                  <w:rFonts w:hint="eastAsia"/>
                </w:rPr>
                <w:t>徐、陈1</w:t>
              </w:r>
            </w:ins>
          </w:p>
        </w:tc>
        <w:tc>
          <w:tcPr>
            <w:tcW w:w="1051" w:type="dxa"/>
            <w:shd w:val="clear" w:color="auto" w:fill="auto"/>
            <w:tcPrChange w:id="3696" w:author="hyx" w:date="2018-11-10T19:08:00Z">
              <w:tcPr>
                <w:tcW w:w="1051" w:type="dxa"/>
                <w:shd w:val="clear" w:color="auto" w:fill="auto"/>
              </w:tcPr>
            </w:tcPrChange>
          </w:tcPr>
          <w:p w14:paraId="4EACEEE4" w14:textId="77777777" w:rsidR="00F54F16" w:rsidRDefault="00F54F16" w:rsidP="004531A4">
            <w:pPr>
              <w:rPr>
                <w:ins w:id="3697" w:author="hyx" w:date="2018-11-10T19:07:00Z"/>
              </w:rPr>
            </w:pPr>
            <w:ins w:id="3698" w:author="hyx" w:date="2018-11-10T19:07:00Z">
              <w:r>
                <w:rPr>
                  <w:rFonts w:hint="eastAsia"/>
                </w:rPr>
                <w:t>吕、黄</w:t>
              </w:r>
            </w:ins>
          </w:p>
        </w:tc>
        <w:tc>
          <w:tcPr>
            <w:tcW w:w="1052" w:type="dxa"/>
            <w:shd w:val="clear" w:color="auto" w:fill="auto"/>
            <w:tcPrChange w:id="3699" w:author="hyx" w:date="2018-11-10T19:08:00Z">
              <w:tcPr>
                <w:tcW w:w="1052" w:type="dxa"/>
                <w:shd w:val="clear" w:color="auto" w:fill="auto"/>
              </w:tcPr>
            </w:tcPrChange>
          </w:tcPr>
          <w:p w14:paraId="5B558BC0" w14:textId="77777777" w:rsidR="00F54F16" w:rsidRDefault="00F54F16" w:rsidP="004531A4">
            <w:pPr>
              <w:rPr>
                <w:ins w:id="3700" w:author="hyx" w:date="2018-11-10T19:07:00Z"/>
              </w:rPr>
            </w:pPr>
            <w:ins w:id="3701" w:author="hyx" w:date="2018-11-10T19:07:00Z">
              <w:r>
                <w:rPr>
                  <w:rFonts w:hint="eastAsia"/>
                </w:rPr>
                <w:t>吕、陈2</w:t>
              </w:r>
            </w:ins>
          </w:p>
          <w:p w14:paraId="7BDF264E" w14:textId="77777777" w:rsidR="00F54F16" w:rsidRDefault="00F54F16" w:rsidP="004531A4">
            <w:pPr>
              <w:rPr>
                <w:ins w:id="3702" w:author="hyx" w:date="2018-11-10T19:07:00Z"/>
              </w:rPr>
            </w:pPr>
            <w:ins w:id="3703" w:author="hyx" w:date="2018-11-10T19:07:00Z">
              <w:r>
                <w:rPr>
                  <w:rFonts w:hint="eastAsia"/>
                </w:rPr>
                <w:t>徐、陈1</w:t>
              </w:r>
            </w:ins>
          </w:p>
        </w:tc>
        <w:tc>
          <w:tcPr>
            <w:tcW w:w="1052" w:type="dxa"/>
            <w:shd w:val="clear" w:color="auto" w:fill="auto"/>
            <w:tcPrChange w:id="3704" w:author="hyx" w:date="2018-11-10T19:08:00Z">
              <w:tcPr>
                <w:tcW w:w="1052" w:type="dxa"/>
                <w:shd w:val="clear" w:color="auto" w:fill="auto"/>
              </w:tcPr>
            </w:tcPrChange>
          </w:tcPr>
          <w:p w14:paraId="3ACD6B35" w14:textId="77777777" w:rsidR="00F54F16" w:rsidRDefault="00F54F16" w:rsidP="004531A4">
            <w:pPr>
              <w:rPr>
                <w:ins w:id="3705" w:author="hyx" w:date="2018-11-10T19:07:00Z"/>
              </w:rPr>
            </w:pPr>
          </w:p>
        </w:tc>
        <w:tc>
          <w:tcPr>
            <w:tcW w:w="986" w:type="dxa"/>
            <w:shd w:val="clear" w:color="auto" w:fill="auto"/>
            <w:tcPrChange w:id="3706" w:author="hyx" w:date="2018-11-10T19:08:00Z">
              <w:tcPr>
                <w:tcW w:w="986" w:type="dxa"/>
                <w:shd w:val="clear" w:color="auto" w:fill="auto"/>
              </w:tcPr>
            </w:tcPrChange>
          </w:tcPr>
          <w:p w14:paraId="7596A73E" w14:textId="77777777" w:rsidR="00F54F16" w:rsidRDefault="00F54F16" w:rsidP="004531A4">
            <w:pPr>
              <w:rPr>
                <w:ins w:id="3707" w:author="hyx" w:date="2018-11-10T19:07:00Z"/>
              </w:rPr>
            </w:pPr>
            <w:ins w:id="3708" w:author="hyx" w:date="2018-11-10T19:07:00Z">
              <w:r>
                <w:rPr>
                  <w:rFonts w:hint="eastAsia"/>
                </w:rPr>
                <w:t>吕、陈2</w:t>
              </w:r>
            </w:ins>
          </w:p>
          <w:p w14:paraId="2F9AF14E" w14:textId="77777777" w:rsidR="00F54F16" w:rsidRDefault="00F54F16" w:rsidP="004531A4">
            <w:pPr>
              <w:rPr>
                <w:ins w:id="3709" w:author="hyx" w:date="2018-11-10T19:07:00Z"/>
              </w:rPr>
            </w:pPr>
            <w:ins w:id="3710" w:author="hyx" w:date="2018-11-10T19:07:00Z">
              <w:r>
                <w:rPr>
                  <w:rFonts w:hint="eastAsia"/>
                </w:rPr>
                <w:t>徐、陈1</w:t>
              </w:r>
            </w:ins>
          </w:p>
          <w:p w14:paraId="662819DF" w14:textId="77777777" w:rsidR="00F54F16" w:rsidRDefault="00F54F16" w:rsidP="004531A4">
            <w:pPr>
              <w:rPr>
                <w:ins w:id="3711" w:author="hyx" w:date="2018-11-10T19:07:00Z"/>
              </w:rPr>
            </w:pPr>
            <w:ins w:id="3712" w:author="hyx" w:date="2018-11-10T19:07:00Z">
              <w:r>
                <w:rPr>
                  <w:rFonts w:hint="eastAsia"/>
                </w:rPr>
                <w:t>黄</w:t>
              </w:r>
            </w:ins>
          </w:p>
        </w:tc>
        <w:tc>
          <w:tcPr>
            <w:tcW w:w="986" w:type="dxa"/>
            <w:shd w:val="clear" w:color="auto" w:fill="auto"/>
            <w:tcPrChange w:id="3713" w:author="hyx" w:date="2018-11-10T19:08:00Z">
              <w:tcPr>
                <w:tcW w:w="986" w:type="dxa"/>
                <w:shd w:val="clear" w:color="auto" w:fill="auto"/>
              </w:tcPr>
            </w:tcPrChange>
          </w:tcPr>
          <w:p w14:paraId="2B75665E" w14:textId="77777777" w:rsidR="00F54F16" w:rsidRDefault="00F54F16" w:rsidP="004531A4">
            <w:pPr>
              <w:rPr>
                <w:ins w:id="3714" w:author="hyx" w:date="2018-11-10T19:07:00Z"/>
              </w:rPr>
            </w:pPr>
            <w:ins w:id="3715" w:author="hyx" w:date="2018-11-10T19:07:00Z">
              <w:r>
                <w:rPr>
                  <w:rFonts w:hint="eastAsia"/>
                </w:rPr>
                <w:t>吕、陈2</w:t>
              </w:r>
            </w:ins>
          </w:p>
          <w:p w14:paraId="51E4DC45" w14:textId="77777777" w:rsidR="00F54F16" w:rsidRDefault="00F54F16" w:rsidP="004531A4">
            <w:pPr>
              <w:rPr>
                <w:ins w:id="3716" w:author="hyx" w:date="2018-11-10T19:07:00Z"/>
              </w:rPr>
            </w:pPr>
            <w:ins w:id="3717" w:author="hyx" w:date="2018-11-10T19:07:00Z">
              <w:r>
                <w:rPr>
                  <w:rFonts w:hint="eastAsia"/>
                </w:rPr>
                <w:t>徐、陈1</w:t>
              </w:r>
            </w:ins>
          </w:p>
          <w:p w14:paraId="53E31EC7" w14:textId="77777777" w:rsidR="00F54F16" w:rsidRDefault="00F54F16" w:rsidP="004531A4">
            <w:pPr>
              <w:rPr>
                <w:ins w:id="3718" w:author="hyx" w:date="2018-11-10T19:07:00Z"/>
              </w:rPr>
            </w:pPr>
            <w:ins w:id="3719" w:author="hyx" w:date="2018-11-10T19:07:00Z">
              <w:r>
                <w:rPr>
                  <w:rFonts w:hint="eastAsia"/>
                </w:rPr>
                <w:t>黄</w:t>
              </w:r>
            </w:ins>
          </w:p>
        </w:tc>
      </w:tr>
      <w:tr w:rsidR="00F54F16" w14:paraId="3412966C" w14:textId="77777777" w:rsidTr="00F54F16">
        <w:trPr>
          <w:jc w:val="right"/>
          <w:ins w:id="3720" w:author="hyx" w:date="2018-11-10T19:07:00Z"/>
          <w:trPrChange w:id="3721" w:author="hyx" w:date="2018-11-10T19:08:00Z">
            <w:trPr>
              <w:jc w:val="right"/>
            </w:trPr>
          </w:trPrChange>
        </w:trPr>
        <w:tc>
          <w:tcPr>
            <w:tcW w:w="1068" w:type="dxa"/>
            <w:shd w:val="clear" w:color="auto" w:fill="9CC2E5" w:themeFill="accent1" w:themeFillTint="99"/>
            <w:tcPrChange w:id="3722" w:author="hyx" w:date="2018-11-10T19:08:00Z">
              <w:tcPr>
                <w:tcW w:w="1068" w:type="dxa"/>
                <w:shd w:val="clear" w:color="auto" w:fill="auto"/>
              </w:tcPr>
            </w:tcPrChange>
          </w:tcPr>
          <w:p w14:paraId="3D75DE4C" w14:textId="77777777" w:rsidR="00F54F16" w:rsidRDefault="00F54F16" w:rsidP="004531A4">
            <w:pPr>
              <w:rPr>
                <w:ins w:id="3723" w:author="hyx" w:date="2018-11-10T19:07:00Z"/>
              </w:rPr>
            </w:pPr>
            <w:ins w:id="3724" w:author="hyx" w:date="2018-11-10T19:07:00Z">
              <w:r>
                <w:rPr>
                  <w:rFonts w:hint="eastAsia"/>
                </w:rPr>
                <w:t>上午-2</w:t>
              </w:r>
            </w:ins>
          </w:p>
        </w:tc>
        <w:tc>
          <w:tcPr>
            <w:tcW w:w="1050" w:type="dxa"/>
            <w:shd w:val="clear" w:color="auto" w:fill="auto"/>
            <w:tcPrChange w:id="3725" w:author="hyx" w:date="2018-11-10T19:08:00Z">
              <w:tcPr>
                <w:tcW w:w="1050" w:type="dxa"/>
                <w:shd w:val="clear" w:color="auto" w:fill="auto"/>
              </w:tcPr>
            </w:tcPrChange>
          </w:tcPr>
          <w:p w14:paraId="6DDDE133" w14:textId="77777777" w:rsidR="00F54F16" w:rsidRDefault="00F54F16" w:rsidP="004531A4">
            <w:pPr>
              <w:rPr>
                <w:ins w:id="3726" w:author="hyx" w:date="2018-11-10T19:07:00Z"/>
              </w:rPr>
            </w:pPr>
          </w:p>
        </w:tc>
        <w:tc>
          <w:tcPr>
            <w:tcW w:w="1051" w:type="dxa"/>
            <w:shd w:val="clear" w:color="auto" w:fill="auto"/>
            <w:tcPrChange w:id="3727" w:author="hyx" w:date="2018-11-10T19:08:00Z">
              <w:tcPr>
                <w:tcW w:w="1051" w:type="dxa"/>
                <w:shd w:val="clear" w:color="auto" w:fill="auto"/>
              </w:tcPr>
            </w:tcPrChange>
          </w:tcPr>
          <w:p w14:paraId="74154853" w14:textId="77777777" w:rsidR="00F54F16" w:rsidRDefault="00F54F16" w:rsidP="004531A4">
            <w:pPr>
              <w:rPr>
                <w:ins w:id="3728" w:author="hyx" w:date="2018-11-10T19:07:00Z"/>
              </w:rPr>
            </w:pPr>
            <w:ins w:id="3729" w:author="hyx" w:date="2018-11-10T19:07:00Z">
              <w:r>
                <w:rPr>
                  <w:rFonts w:hint="eastAsia"/>
                </w:rPr>
                <w:t>吕、徐</w:t>
              </w:r>
            </w:ins>
          </w:p>
        </w:tc>
        <w:tc>
          <w:tcPr>
            <w:tcW w:w="1051" w:type="dxa"/>
            <w:shd w:val="clear" w:color="auto" w:fill="auto"/>
            <w:tcPrChange w:id="3730" w:author="hyx" w:date="2018-11-10T19:08:00Z">
              <w:tcPr>
                <w:tcW w:w="1051" w:type="dxa"/>
                <w:shd w:val="clear" w:color="auto" w:fill="auto"/>
              </w:tcPr>
            </w:tcPrChange>
          </w:tcPr>
          <w:p w14:paraId="6F84A072" w14:textId="77777777" w:rsidR="00F54F16" w:rsidRDefault="00F54F16" w:rsidP="004531A4">
            <w:pPr>
              <w:rPr>
                <w:ins w:id="3731" w:author="hyx" w:date="2018-11-10T19:07:00Z"/>
              </w:rPr>
            </w:pPr>
          </w:p>
        </w:tc>
        <w:tc>
          <w:tcPr>
            <w:tcW w:w="1052" w:type="dxa"/>
            <w:shd w:val="clear" w:color="auto" w:fill="auto"/>
            <w:tcPrChange w:id="3732" w:author="hyx" w:date="2018-11-10T19:08:00Z">
              <w:tcPr>
                <w:tcW w:w="1052" w:type="dxa"/>
                <w:shd w:val="clear" w:color="auto" w:fill="auto"/>
              </w:tcPr>
            </w:tcPrChange>
          </w:tcPr>
          <w:p w14:paraId="4E0C1ED6" w14:textId="77777777" w:rsidR="00F54F16" w:rsidRDefault="00F54F16" w:rsidP="004531A4">
            <w:pPr>
              <w:rPr>
                <w:ins w:id="3733" w:author="hyx" w:date="2018-11-10T19:07:00Z"/>
              </w:rPr>
            </w:pPr>
            <w:ins w:id="3734" w:author="hyx" w:date="2018-11-10T19:07:00Z">
              <w:r>
                <w:rPr>
                  <w:rFonts w:hint="eastAsia"/>
                </w:rPr>
                <w:t>吕、陈2</w:t>
              </w:r>
            </w:ins>
          </w:p>
          <w:p w14:paraId="4207E776" w14:textId="77777777" w:rsidR="00F54F16" w:rsidRDefault="00F54F16" w:rsidP="004531A4">
            <w:pPr>
              <w:rPr>
                <w:ins w:id="3735" w:author="hyx" w:date="2018-11-10T19:07:00Z"/>
              </w:rPr>
            </w:pPr>
            <w:ins w:id="3736" w:author="hyx" w:date="2018-11-10T19:07:00Z">
              <w:r>
                <w:rPr>
                  <w:rFonts w:hint="eastAsia"/>
                </w:rPr>
                <w:t>徐</w:t>
              </w:r>
            </w:ins>
          </w:p>
        </w:tc>
        <w:tc>
          <w:tcPr>
            <w:tcW w:w="1052" w:type="dxa"/>
            <w:shd w:val="clear" w:color="auto" w:fill="auto"/>
            <w:tcPrChange w:id="3737" w:author="hyx" w:date="2018-11-10T19:08:00Z">
              <w:tcPr>
                <w:tcW w:w="1052" w:type="dxa"/>
                <w:shd w:val="clear" w:color="auto" w:fill="auto"/>
              </w:tcPr>
            </w:tcPrChange>
          </w:tcPr>
          <w:p w14:paraId="44476D0A" w14:textId="77777777" w:rsidR="00F54F16" w:rsidRDefault="00F54F16" w:rsidP="004531A4">
            <w:pPr>
              <w:rPr>
                <w:ins w:id="3738" w:author="hyx" w:date="2018-11-10T19:07:00Z"/>
              </w:rPr>
            </w:pPr>
          </w:p>
        </w:tc>
        <w:tc>
          <w:tcPr>
            <w:tcW w:w="986" w:type="dxa"/>
            <w:shd w:val="clear" w:color="auto" w:fill="auto"/>
            <w:tcPrChange w:id="3739" w:author="hyx" w:date="2018-11-10T19:08:00Z">
              <w:tcPr>
                <w:tcW w:w="986" w:type="dxa"/>
                <w:shd w:val="clear" w:color="auto" w:fill="auto"/>
              </w:tcPr>
            </w:tcPrChange>
          </w:tcPr>
          <w:p w14:paraId="032EE3F1" w14:textId="77777777" w:rsidR="00F54F16" w:rsidRDefault="00F54F16" w:rsidP="004531A4">
            <w:pPr>
              <w:rPr>
                <w:ins w:id="3740" w:author="hyx" w:date="2018-11-10T19:07:00Z"/>
              </w:rPr>
            </w:pPr>
            <w:ins w:id="3741" w:author="hyx" w:date="2018-11-10T19:07:00Z">
              <w:r>
                <w:rPr>
                  <w:rFonts w:hint="eastAsia"/>
                </w:rPr>
                <w:t>吕、陈2</w:t>
              </w:r>
            </w:ins>
          </w:p>
          <w:p w14:paraId="38EB36B8" w14:textId="77777777" w:rsidR="00F54F16" w:rsidRDefault="00F54F16" w:rsidP="004531A4">
            <w:pPr>
              <w:rPr>
                <w:ins w:id="3742" w:author="hyx" w:date="2018-11-10T19:07:00Z"/>
              </w:rPr>
            </w:pPr>
            <w:ins w:id="3743" w:author="hyx" w:date="2018-11-10T19:07:00Z">
              <w:r>
                <w:rPr>
                  <w:rFonts w:hint="eastAsia"/>
                </w:rPr>
                <w:t>徐、陈1</w:t>
              </w:r>
            </w:ins>
          </w:p>
          <w:p w14:paraId="329F0418" w14:textId="77777777" w:rsidR="00F54F16" w:rsidRDefault="00F54F16" w:rsidP="004531A4">
            <w:pPr>
              <w:rPr>
                <w:ins w:id="3744" w:author="hyx" w:date="2018-11-10T19:07:00Z"/>
              </w:rPr>
            </w:pPr>
            <w:ins w:id="3745" w:author="hyx" w:date="2018-11-10T19:07:00Z">
              <w:r>
                <w:rPr>
                  <w:rFonts w:hint="eastAsia"/>
                </w:rPr>
                <w:t>黄</w:t>
              </w:r>
            </w:ins>
          </w:p>
        </w:tc>
        <w:tc>
          <w:tcPr>
            <w:tcW w:w="986" w:type="dxa"/>
            <w:shd w:val="clear" w:color="auto" w:fill="auto"/>
            <w:tcPrChange w:id="3746" w:author="hyx" w:date="2018-11-10T19:08:00Z">
              <w:tcPr>
                <w:tcW w:w="986" w:type="dxa"/>
                <w:shd w:val="clear" w:color="auto" w:fill="auto"/>
              </w:tcPr>
            </w:tcPrChange>
          </w:tcPr>
          <w:p w14:paraId="196CCFA2" w14:textId="77777777" w:rsidR="00F54F16" w:rsidRDefault="00F54F16" w:rsidP="004531A4">
            <w:pPr>
              <w:rPr>
                <w:ins w:id="3747" w:author="hyx" w:date="2018-11-10T19:07:00Z"/>
              </w:rPr>
            </w:pPr>
            <w:ins w:id="3748" w:author="hyx" w:date="2018-11-10T19:07:00Z">
              <w:r>
                <w:rPr>
                  <w:rFonts w:hint="eastAsia"/>
                </w:rPr>
                <w:t>吕、陈2</w:t>
              </w:r>
            </w:ins>
          </w:p>
          <w:p w14:paraId="7E663531" w14:textId="77777777" w:rsidR="00F54F16" w:rsidRDefault="00F54F16" w:rsidP="004531A4">
            <w:pPr>
              <w:rPr>
                <w:ins w:id="3749" w:author="hyx" w:date="2018-11-10T19:07:00Z"/>
              </w:rPr>
            </w:pPr>
            <w:ins w:id="3750" w:author="hyx" w:date="2018-11-10T19:07:00Z">
              <w:r>
                <w:rPr>
                  <w:rFonts w:hint="eastAsia"/>
                </w:rPr>
                <w:t>徐、陈1</w:t>
              </w:r>
            </w:ins>
          </w:p>
          <w:p w14:paraId="3213939C" w14:textId="77777777" w:rsidR="00F54F16" w:rsidRDefault="00F54F16" w:rsidP="004531A4">
            <w:pPr>
              <w:rPr>
                <w:ins w:id="3751" w:author="hyx" w:date="2018-11-10T19:07:00Z"/>
              </w:rPr>
            </w:pPr>
            <w:ins w:id="3752" w:author="hyx" w:date="2018-11-10T19:07:00Z">
              <w:r>
                <w:rPr>
                  <w:rFonts w:hint="eastAsia"/>
                </w:rPr>
                <w:t>黄</w:t>
              </w:r>
            </w:ins>
          </w:p>
        </w:tc>
      </w:tr>
      <w:tr w:rsidR="00F54F16" w14:paraId="5DE3D6A4" w14:textId="77777777" w:rsidTr="00F54F16">
        <w:trPr>
          <w:trHeight w:val="641"/>
          <w:jc w:val="right"/>
          <w:ins w:id="3753" w:author="hyx" w:date="2018-11-10T19:07:00Z"/>
          <w:trPrChange w:id="3754" w:author="hyx" w:date="2018-11-10T19:08:00Z">
            <w:trPr>
              <w:trHeight w:val="641"/>
              <w:jc w:val="right"/>
            </w:trPr>
          </w:trPrChange>
        </w:trPr>
        <w:tc>
          <w:tcPr>
            <w:tcW w:w="1068" w:type="dxa"/>
            <w:shd w:val="clear" w:color="auto" w:fill="9CC2E5" w:themeFill="accent1" w:themeFillTint="99"/>
            <w:tcPrChange w:id="3755" w:author="hyx" w:date="2018-11-10T19:08:00Z">
              <w:tcPr>
                <w:tcW w:w="1068" w:type="dxa"/>
                <w:shd w:val="clear" w:color="auto" w:fill="auto"/>
              </w:tcPr>
            </w:tcPrChange>
          </w:tcPr>
          <w:p w14:paraId="48218367" w14:textId="77777777" w:rsidR="00F54F16" w:rsidRDefault="00F54F16" w:rsidP="004531A4">
            <w:pPr>
              <w:rPr>
                <w:ins w:id="3756" w:author="hyx" w:date="2018-11-10T19:07:00Z"/>
              </w:rPr>
            </w:pPr>
            <w:ins w:id="3757" w:author="hyx" w:date="2018-11-10T19:07:00Z">
              <w:r>
                <w:rPr>
                  <w:rFonts w:hint="eastAsia"/>
                </w:rPr>
                <w:t>下午-1</w:t>
              </w:r>
            </w:ins>
          </w:p>
        </w:tc>
        <w:tc>
          <w:tcPr>
            <w:tcW w:w="1050" w:type="dxa"/>
            <w:shd w:val="clear" w:color="auto" w:fill="auto"/>
            <w:tcPrChange w:id="3758" w:author="hyx" w:date="2018-11-10T19:08:00Z">
              <w:tcPr>
                <w:tcW w:w="1050" w:type="dxa"/>
                <w:shd w:val="clear" w:color="auto" w:fill="auto"/>
              </w:tcPr>
            </w:tcPrChange>
          </w:tcPr>
          <w:p w14:paraId="48BADBE9" w14:textId="77777777" w:rsidR="00F54F16" w:rsidRDefault="00F54F16" w:rsidP="004531A4">
            <w:pPr>
              <w:rPr>
                <w:ins w:id="3759" w:author="hyx" w:date="2018-11-10T19:07:00Z"/>
              </w:rPr>
            </w:pPr>
            <w:ins w:id="3760" w:author="hyx" w:date="2018-11-10T19:07:00Z">
              <w:r>
                <w:rPr>
                  <w:rFonts w:hint="eastAsia"/>
                </w:rPr>
                <w:t>吕、陈2</w:t>
              </w:r>
            </w:ins>
          </w:p>
        </w:tc>
        <w:tc>
          <w:tcPr>
            <w:tcW w:w="1051" w:type="dxa"/>
            <w:shd w:val="clear" w:color="auto" w:fill="auto"/>
            <w:tcPrChange w:id="3761" w:author="hyx" w:date="2018-11-10T19:08:00Z">
              <w:tcPr>
                <w:tcW w:w="1051" w:type="dxa"/>
                <w:shd w:val="clear" w:color="auto" w:fill="auto"/>
              </w:tcPr>
            </w:tcPrChange>
          </w:tcPr>
          <w:p w14:paraId="43935D26" w14:textId="77777777" w:rsidR="00F54F16" w:rsidRDefault="00F54F16" w:rsidP="004531A4">
            <w:pPr>
              <w:rPr>
                <w:ins w:id="3762" w:author="hyx" w:date="2018-11-10T19:07:00Z"/>
              </w:rPr>
            </w:pPr>
          </w:p>
        </w:tc>
        <w:tc>
          <w:tcPr>
            <w:tcW w:w="1051" w:type="dxa"/>
            <w:shd w:val="clear" w:color="auto" w:fill="auto"/>
            <w:tcPrChange w:id="3763" w:author="hyx" w:date="2018-11-10T19:08:00Z">
              <w:tcPr>
                <w:tcW w:w="1051" w:type="dxa"/>
                <w:shd w:val="clear" w:color="auto" w:fill="auto"/>
              </w:tcPr>
            </w:tcPrChange>
          </w:tcPr>
          <w:p w14:paraId="07695D0A" w14:textId="77777777" w:rsidR="00F54F16" w:rsidRDefault="00F54F16" w:rsidP="004531A4">
            <w:pPr>
              <w:rPr>
                <w:ins w:id="3764" w:author="hyx" w:date="2018-11-10T19:07:00Z"/>
              </w:rPr>
            </w:pPr>
            <w:ins w:id="3765" w:author="hyx" w:date="2018-11-10T19:07:00Z">
              <w:r>
                <w:rPr>
                  <w:rFonts w:hint="eastAsia"/>
                </w:rPr>
                <w:t>黄</w:t>
              </w:r>
            </w:ins>
          </w:p>
        </w:tc>
        <w:tc>
          <w:tcPr>
            <w:tcW w:w="1052" w:type="dxa"/>
            <w:shd w:val="clear" w:color="auto" w:fill="auto"/>
            <w:tcPrChange w:id="3766" w:author="hyx" w:date="2018-11-10T19:08:00Z">
              <w:tcPr>
                <w:tcW w:w="1052" w:type="dxa"/>
                <w:shd w:val="clear" w:color="auto" w:fill="auto"/>
              </w:tcPr>
            </w:tcPrChange>
          </w:tcPr>
          <w:p w14:paraId="70230120" w14:textId="77777777" w:rsidR="00F54F16" w:rsidRDefault="00F54F16" w:rsidP="004531A4">
            <w:pPr>
              <w:rPr>
                <w:ins w:id="3767" w:author="hyx" w:date="2018-11-10T19:07:00Z"/>
              </w:rPr>
            </w:pPr>
          </w:p>
        </w:tc>
        <w:tc>
          <w:tcPr>
            <w:tcW w:w="1052" w:type="dxa"/>
            <w:shd w:val="clear" w:color="auto" w:fill="auto"/>
            <w:tcPrChange w:id="3768" w:author="hyx" w:date="2018-11-10T19:08:00Z">
              <w:tcPr>
                <w:tcW w:w="1052" w:type="dxa"/>
                <w:shd w:val="clear" w:color="auto" w:fill="auto"/>
              </w:tcPr>
            </w:tcPrChange>
          </w:tcPr>
          <w:p w14:paraId="09EF272F" w14:textId="77777777" w:rsidR="00F54F16" w:rsidRDefault="00F54F16" w:rsidP="004531A4">
            <w:pPr>
              <w:rPr>
                <w:ins w:id="3769" w:author="hyx" w:date="2018-11-10T19:07:00Z"/>
              </w:rPr>
            </w:pPr>
          </w:p>
        </w:tc>
        <w:tc>
          <w:tcPr>
            <w:tcW w:w="986" w:type="dxa"/>
            <w:shd w:val="clear" w:color="auto" w:fill="auto"/>
            <w:tcPrChange w:id="3770" w:author="hyx" w:date="2018-11-10T19:08:00Z">
              <w:tcPr>
                <w:tcW w:w="986" w:type="dxa"/>
                <w:shd w:val="clear" w:color="auto" w:fill="auto"/>
              </w:tcPr>
            </w:tcPrChange>
          </w:tcPr>
          <w:p w14:paraId="36BEE19C" w14:textId="77777777" w:rsidR="00F54F16" w:rsidRDefault="00F54F16" w:rsidP="004531A4">
            <w:pPr>
              <w:rPr>
                <w:ins w:id="3771" w:author="hyx" w:date="2018-11-10T19:07:00Z"/>
              </w:rPr>
            </w:pPr>
            <w:ins w:id="3772" w:author="hyx" w:date="2018-11-10T19:07:00Z">
              <w:r>
                <w:rPr>
                  <w:rFonts w:hint="eastAsia"/>
                </w:rPr>
                <w:t>吕、陈2</w:t>
              </w:r>
            </w:ins>
          </w:p>
          <w:p w14:paraId="53E1E59A" w14:textId="77777777" w:rsidR="00F54F16" w:rsidRDefault="00F54F16" w:rsidP="004531A4">
            <w:pPr>
              <w:rPr>
                <w:ins w:id="3773" w:author="hyx" w:date="2018-11-10T19:07:00Z"/>
              </w:rPr>
            </w:pPr>
            <w:ins w:id="3774" w:author="hyx" w:date="2018-11-10T19:07:00Z">
              <w:r>
                <w:rPr>
                  <w:rFonts w:hint="eastAsia"/>
                </w:rPr>
                <w:t>徐、陈1</w:t>
              </w:r>
            </w:ins>
          </w:p>
          <w:p w14:paraId="1C322D2C" w14:textId="77777777" w:rsidR="00F54F16" w:rsidRDefault="00F54F16" w:rsidP="004531A4">
            <w:pPr>
              <w:rPr>
                <w:ins w:id="3775" w:author="hyx" w:date="2018-11-10T19:07:00Z"/>
              </w:rPr>
            </w:pPr>
            <w:ins w:id="3776" w:author="hyx" w:date="2018-11-10T19:07:00Z">
              <w:r>
                <w:rPr>
                  <w:rFonts w:hint="eastAsia"/>
                </w:rPr>
                <w:t>黄</w:t>
              </w:r>
            </w:ins>
          </w:p>
        </w:tc>
        <w:tc>
          <w:tcPr>
            <w:tcW w:w="986" w:type="dxa"/>
            <w:shd w:val="clear" w:color="auto" w:fill="auto"/>
            <w:tcPrChange w:id="3777" w:author="hyx" w:date="2018-11-10T19:08:00Z">
              <w:tcPr>
                <w:tcW w:w="986" w:type="dxa"/>
                <w:shd w:val="clear" w:color="auto" w:fill="auto"/>
              </w:tcPr>
            </w:tcPrChange>
          </w:tcPr>
          <w:p w14:paraId="4BFBBDDC" w14:textId="77777777" w:rsidR="00F54F16" w:rsidRDefault="00F54F16" w:rsidP="004531A4">
            <w:pPr>
              <w:rPr>
                <w:ins w:id="3778" w:author="hyx" w:date="2018-11-10T19:07:00Z"/>
              </w:rPr>
            </w:pPr>
            <w:ins w:id="3779" w:author="hyx" w:date="2018-11-10T19:07:00Z">
              <w:r>
                <w:rPr>
                  <w:rFonts w:hint="eastAsia"/>
                </w:rPr>
                <w:t>吕、陈2</w:t>
              </w:r>
            </w:ins>
          </w:p>
          <w:p w14:paraId="13AF88B3" w14:textId="77777777" w:rsidR="00F54F16" w:rsidRDefault="00F54F16" w:rsidP="004531A4">
            <w:pPr>
              <w:rPr>
                <w:ins w:id="3780" w:author="hyx" w:date="2018-11-10T19:07:00Z"/>
              </w:rPr>
            </w:pPr>
            <w:ins w:id="3781" w:author="hyx" w:date="2018-11-10T19:07:00Z">
              <w:r>
                <w:rPr>
                  <w:rFonts w:hint="eastAsia"/>
                </w:rPr>
                <w:t>徐、陈1</w:t>
              </w:r>
            </w:ins>
          </w:p>
          <w:p w14:paraId="501C0475" w14:textId="77777777" w:rsidR="00F54F16" w:rsidRDefault="00F54F16" w:rsidP="004531A4">
            <w:pPr>
              <w:rPr>
                <w:ins w:id="3782" w:author="hyx" w:date="2018-11-10T19:07:00Z"/>
              </w:rPr>
            </w:pPr>
            <w:ins w:id="3783" w:author="hyx" w:date="2018-11-10T19:07:00Z">
              <w:r>
                <w:rPr>
                  <w:rFonts w:hint="eastAsia"/>
                </w:rPr>
                <w:t>黄</w:t>
              </w:r>
            </w:ins>
          </w:p>
        </w:tc>
      </w:tr>
      <w:tr w:rsidR="00F54F16" w14:paraId="13B0073E" w14:textId="77777777" w:rsidTr="00F54F16">
        <w:trPr>
          <w:jc w:val="right"/>
          <w:ins w:id="3784" w:author="hyx" w:date="2018-11-10T19:07:00Z"/>
          <w:trPrChange w:id="3785" w:author="hyx" w:date="2018-11-10T19:08:00Z">
            <w:trPr>
              <w:jc w:val="right"/>
            </w:trPr>
          </w:trPrChange>
        </w:trPr>
        <w:tc>
          <w:tcPr>
            <w:tcW w:w="1068" w:type="dxa"/>
            <w:shd w:val="clear" w:color="auto" w:fill="9CC2E5" w:themeFill="accent1" w:themeFillTint="99"/>
            <w:tcPrChange w:id="3786" w:author="hyx" w:date="2018-11-10T19:08:00Z">
              <w:tcPr>
                <w:tcW w:w="1068" w:type="dxa"/>
                <w:shd w:val="clear" w:color="auto" w:fill="auto"/>
              </w:tcPr>
            </w:tcPrChange>
          </w:tcPr>
          <w:p w14:paraId="08AE3F21" w14:textId="77777777" w:rsidR="00F54F16" w:rsidRDefault="00F54F16" w:rsidP="004531A4">
            <w:pPr>
              <w:rPr>
                <w:ins w:id="3787" w:author="hyx" w:date="2018-11-10T19:07:00Z"/>
              </w:rPr>
            </w:pPr>
            <w:ins w:id="3788" w:author="hyx" w:date="2018-11-10T19:07:00Z">
              <w:r>
                <w:rPr>
                  <w:rFonts w:hint="eastAsia"/>
                </w:rPr>
                <w:t>下午-2</w:t>
              </w:r>
            </w:ins>
          </w:p>
        </w:tc>
        <w:tc>
          <w:tcPr>
            <w:tcW w:w="1050" w:type="dxa"/>
            <w:shd w:val="clear" w:color="auto" w:fill="auto"/>
            <w:tcPrChange w:id="3789" w:author="hyx" w:date="2018-11-10T19:08:00Z">
              <w:tcPr>
                <w:tcW w:w="1050" w:type="dxa"/>
                <w:shd w:val="clear" w:color="auto" w:fill="auto"/>
              </w:tcPr>
            </w:tcPrChange>
          </w:tcPr>
          <w:p w14:paraId="1FB87788" w14:textId="77777777" w:rsidR="00F54F16" w:rsidRDefault="00F54F16" w:rsidP="004531A4">
            <w:pPr>
              <w:rPr>
                <w:ins w:id="3790" w:author="hyx" w:date="2018-11-10T19:07:00Z"/>
              </w:rPr>
            </w:pPr>
            <w:ins w:id="3791" w:author="hyx" w:date="2018-11-10T19:07:00Z">
              <w:r>
                <w:rPr>
                  <w:rFonts w:hint="eastAsia"/>
                </w:rPr>
                <w:t>吕、徐</w:t>
              </w:r>
            </w:ins>
          </w:p>
        </w:tc>
        <w:tc>
          <w:tcPr>
            <w:tcW w:w="1051" w:type="dxa"/>
            <w:shd w:val="clear" w:color="auto" w:fill="auto"/>
            <w:tcPrChange w:id="3792" w:author="hyx" w:date="2018-11-10T19:08:00Z">
              <w:tcPr>
                <w:tcW w:w="1051" w:type="dxa"/>
                <w:shd w:val="clear" w:color="auto" w:fill="auto"/>
              </w:tcPr>
            </w:tcPrChange>
          </w:tcPr>
          <w:p w14:paraId="02CE6C22" w14:textId="77777777" w:rsidR="00F54F16" w:rsidRDefault="00F54F16" w:rsidP="004531A4">
            <w:pPr>
              <w:rPr>
                <w:ins w:id="3793" w:author="hyx" w:date="2018-11-10T19:07:00Z"/>
              </w:rPr>
            </w:pPr>
          </w:p>
        </w:tc>
        <w:tc>
          <w:tcPr>
            <w:tcW w:w="1051" w:type="dxa"/>
            <w:shd w:val="clear" w:color="auto" w:fill="auto"/>
            <w:tcPrChange w:id="3794" w:author="hyx" w:date="2018-11-10T19:08:00Z">
              <w:tcPr>
                <w:tcW w:w="1051" w:type="dxa"/>
                <w:shd w:val="clear" w:color="auto" w:fill="auto"/>
              </w:tcPr>
            </w:tcPrChange>
          </w:tcPr>
          <w:p w14:paraId="44171205" w14:textId="77777777" w:rsidR="00F54F16" w:rsidRDefault="00F54F16" w:rsidP="004531A4">
            <w:pPr>
              <w:rPr>
                <w:ins w:id="3795" w:author="hyx" w:date="2018-11-10T19:07:00Z"/>
              </w:rPr>
            </w:pPr>
            <w:ins w:id="3796" w:author="hyx" w:date="2018-11-10T19:07:00Z">
              <w:r>
                <w:rPr>
                  <w:rFonts w:hint="eastAsia"/>
                </w:rPr>
                <w:t>黄、陈2</w:t>
              </w:r>
            </w:ins>
          </w:p>
        </w:tc>
        <w:tc>
          <w:tcPr>
            <w:tcW w:w="1052" w:type="dxa"/>
            <w:shd w:val="clear" w:color="auto" w:fill="auto"/>
            <w:tcPrChange w:id="3797" w:author="hyx" w:date="2018-11-10T19:08:00Z">
              <w:tcPr>
                <w:tcW w:w="1052" w:type="dxa"/>
                <w:shd w:val="clear" w:color="auto" w:fill="auto"/>
              </w:tcPr>
            </w:tcPrChange>
          </w:tcPr>
          <w:p w14:paraId="441B101A" w14:textId="77777777" w:rsidR="00F54F16" w:rsidRDefault="00F54F16" w:rsidP="004531A4">
            <w:pPr>
              <w:rPr>
                <w:ins w:id="3798" w:author="hyx" w:date="2018-11-10T19:07:00Z"/>
              </w:rPr>
            </w:pPr>
          </w:p>
        </w:tc>
        <w:tc>
          <w:tcPr>
            <w:tcW w:w="1052" w:type="dxa"/>
            <w:shd w:val="clear" w:color="auto" w:fill="auto"/>
            <w:tcPrChange w:id="3799" w:author="hyx" w:date="2018-11-10T19:08:00Z">
              <w:tcPr>
                <w:tcW w:w="1052" w:type="dxa"/>
                <w:shd w:val="clear" w:color="auto" w:fill="auto"/>
              </w:tcPr>
            </w:tcPrChange>
          </w:tcPr>
          <w:p w14:paraId="5D458E75" w14:textId="77777777" w:rsidR="00F54F16" w:rsidRDefault="00F54F16" w:rsidP="004531A4">
            <w:pPr>
              <w:rPr>
                <w:ins w:id="3800" w:author="hyx" w:date="2018-11-10T19:07:00Z"/>
              </w:rPr>
            </w:pPr>
          </w:p>
        </w:tc>
        <w:tc>
          <w:tcPr>
            <w:tcW w:w="986" w:type="dxa"/>
            <w:shd w:val="clear" w:color="auto" w:fill="auto"/>
            <w:tcPrChange w:id="3801" w:author="hyx" w:date="2018-11-10T19:08:00Z">
              <w:tcPr>
                <w:tcW w:w="986" w:type="dxa"/>
                <w:shd w:val="clear" w:color="auto" w:fill="auto"/>
              </w:tcPr>
            </w:tcPrChange>
          </w:tcPr>
          <w:p w14:paraId="5077169D" w14:textId="77777777" w:rsidR="00F54F16" w:rsidRDefault="00F54F16" w:rsidP="004531A4">
            <w:pPr>
              <w:rPr>
                <w:ins w:id="3802" w:author="hyx" w:date="2018-11-10T19:07:00Z"/>
              </w:rPr>
            </w:pPr>
            <w:ins w:id="3803" w:author="hyx" w:date="2018-11-10T19:07:00Z">
              <w:r>
                <w:rPr>
                  <w:rFonts w:hint="eastAsia"/>
                </w:rPr>
                <w:t>吕、陈2</w:t>
              </w:r>
            </w:ins>
          </w:p>
          <w:p w14:paraId="03AB6566" w14:textId="77777777" w:rsidR="00F54F16" w:rsidRDefault="00F54F16" w:rsidP="004531A4">
            <w:pPr>
              <w:rPr>
                <w:ins w:id="3804" w:author="hyx" w:date="2018-11-10T19:07:00Z"/>
              </w:rPr>
            </w:pPr>
            <w:ins w:id="3805" w:author="hyx" w:date="2018-11-10T19:07:00Z">
              <w:r>
                <w:rPr>
                  <w:rFonts w:hint="eastAsia"/>
                </w:rPr>
                <w:t>徐、陈1</w:t>
              </w:r>
            </w:ins>
          </w:p>
          <w:p w14:paraId="615D9DCB" w14:textId="77777777" w:rsidR="00F54F16" w:rsidRDefault="00F54F16" w:rsidP="004531A4">
            <w:pPr>
              <w:rPr>
                <w:ins w:id="3806" w:author="hyx" w:date="2018-11-10T19:07:00Z"/>
              </w:rPr>
            </w:pPr>
            <w:ins w:id="3807" w:author="hyx" w:date="2018-11-10T19:07:00Z">
              <w:r>
                <w:rPr>
                  <w:rFonts w:hint="eastAsia"/>
                </w:rPr>
                <w:t xml:space="preserve">黄 </w:t>
              </w:r>
            </w:ins>
          </w:p>
        </w:tc>
        <w:tc>
          <w:tcPr>
            <w:tcW w:w="986" w:type="dxa"/>
            <w:shd w:val="clear" w:color="auto" w:fill="auto"/>
            <w:tcPrChange w:id="3808" w:author="hyx" w:date="2018-11-10T19:08:00Z">
              <w:tcPr>
                <w:tcW w:w="986" w:type="dxa"/>
                <w:shd w:val="clear" w:color="auto" w:fill="auto"/>
              </w:tcPr>
            </w:tcPrChange>
          </w:tcPr>
          <w:p w14:paraId="5F7B673C" w14:textId="77777777" w:rsidR="00F54F16" w:rsidRDefault="00F54F16" w:rsidP="004531A4">
            <w:pPr>
              <w:rPr>
                <w:ins w:id="3809" w:author="hyx" w:date="2018-11-10T19:07:00Z"/>
              </w:rPr>
            </w:pPr>
            <w:ins w:id="3810" w:author="hyx" w:date="2018-11-10T19:07:00Z">
              <w:r>
                <w:rPr>
                  <w:rFonts w:hint="eastAsia"/>
                </w:rPr>
                <w:t>吕、陈2</w:t>
              </w:r>
            </w:ins>
          </w:p>
          <w:p w14:paraId="1C34579E" w14:textId="77777777" w:rsidR="00F54F16" w:rsidRDefault="00F54F16" w:rsidP="004531A4">
            <w:pPr>
              <w:rPr>
                <w:ins w:id="3811" w:author="hyx" w:date="2018-11-10T19:07:00Z"/>
              </w:rPr>
            </w:pPr>
            <w:ins w:id="3812" w:author="hyx" w:date="2018-11-10T19:07:00Z">
              <w:r>
                <w:rPr>
                  <w:rFonts w:hint="eastAsia"/>
                </w:rPr>
                <w:t>徐、陈1</w:t>
              </w:r>
            </w:ins>
          </w:p>
          <w:p w14:paraId="1F1214AE" w14:textId="77777777" w:rsidR="00F54F16" w:rsidRDefault="00F54F16" w:rsidP="004531A4">
            <w:pPr>
              <w:rPr>
                <w:ins w:id="3813" w:author="hyx" w:date="2018-11-10T19:07:00Z"/>
              </w:rPr>
            </w:pPr>
            <w:ins w:id="3814" w:author="hyx" w:date="2018-11-10T19:07:00Z">
              <w:r>
                <w:rPr>
                  <w:rFonts w:hint="eastAsia"/>
                </w:rPr>
                <w:t>黄</w:t>
              </w:r>
            </w:ins>
          </w:p>
        </w:tc>
      </w:tr>
      <w:tr w:rsidR="00F54F16" w14:paraId="4D0E3A65" w14:textId="77777777" w:rsidTr="00F54F16">
        <w:trPr>
          <w:jc w:val="right"/>
          <w:ins w:id="3815" w:author="hyx" w:date="2018-11-10T19:07:00Z"/>
          <w:trPrChange w:id="3816" w:author="hyx" w:date="2018-11-10T19:08:00Z">
            <w:trPr>
              <w:jc w:val="right"/>
            </w:trPr>
          </w:trPrChange>
        </w:trPr>
        <w:tc>
          <w:tcPr>
            <w:tcW w:w="1068" w:type="dxa"/>
            <w:shd w:val="clear" w:color="auto" w:fill="9CC2E5" w:themeFill="accent1" w:themeFillTint="99"/>
            <w:tcPrChange w:id="3817" w:author="hyx" w:date="2018-11-10T19:08:00Z">
              <w:tcPr>
                <w:tcW w:w="1068" w:type="dxa"/>
                <w:shd w:val="clear" w:color="auto" w:fill="auto"/>
              </w:tcPr>
            </w:tcPrChange>
          </w:tcPr>
          <w:p w14:paraId="6312998E" w14:textId="77777777" w:rsidR="00F54F16" w:rsidRDefault="00F54F16" w:rsidP="004531A4">
            <w:pPr>
              <w:rPr>
                <w:ins w:id="3818" w:author="hyx" w:date="2018-11-10T19:07:00Z"/>
              </w:rPr>
            </w:pPr>
            <w:ins w:id="3819" w:author="hyx" w:date="2018-11-10T19:07:00Z">
              <w:r>
                <w:rPr>
                  <w:rFonts w:hint="eastAsia"/>
                </w:rPr>
                <w:t>晚修</w:t>
              </w:r>
            </w:ins>
          </w:p>
        </w:tc>
        <w:tc>
          <w:tcPr>
            <w:tcW w:w="1050" w:type="dxa"/>
            <w:shd w:val="clear" w:color="auto" w:fill="auto"/>
            <w:tcPrChange w:id="3820" w:author="hyx" w:date="2018-11-10T19:08:00Z">
              <w:tcPr>
                <w:tcW w:w="1050" w:type="dxa"/>
                <w:shd w:val="clear" w:color="auto" w:fill="auto"/>
              </w:tcPr>
            </w:tcPrChange>
          </w:tcPr>
          <w:p w14:paraId="5B99DA17" w14:textId="77777777" w:rsidR="00F54F16" w:rsidRDefault="00F54F16" w:rsidP="004531A4">
            <w:pPr>
              <w:rPr>
                <w:ins w:id="3821" w:author="hyx" w:date="2018-11-10T19:07:00Z"/>
              </w:rPr>
            </w:pPr>
            <w:ins w:id="3822" w:author="hyx" w:date="2018-11-10T19:07:00Z">
              <w:r>
                <w:rPr>
                  <w:rFonts w:hint="eastAsia"/>
                </w:rPr>
                <w:t>吕、陈2</w:t>
              </w:r>
            </w:ins>
          </w:p>
          <w:p w14:paraId="385087B6" w14:textId="77777777" w:rsidR="00F54F16" w:rsidRDefault="00F54F16" w:rsidP="004531A4">
            <w:pPr>
              <w:rPr>
                <w:ins w:id="3823" w:author="hyx" w:date="2018-11-10T19:07:00Z"/>
              </w:rPr>
            </w:pPr>
            <w:ins w:id="3824" w:author="hyx" w:date="2018-11-10T19:07:00Z">
              <w:r>
                <w:rPr>
                  <w:rFonts w:hint="eastAsia"/>
                </w:rPr>
                <w:t>徐、陈1</w:t>
              </w:r>
            </w:ins>
          </w:p>
          <w:p w14:paraId="0473256A" w14:textId="77777777" w:rsidR="00F54F16" w:rsidRDefault="00F54F16" w:rsidP="004531A4">
            <w:pPr>
              <w:rPr>
                <w:ins w:id="3825" w:author="hyx" w:date="2018-11-10T19:07:00Z"/>
              </w:rPr>
            </w:pPr>
            <w:ins w:id="3826" w:author="hyx" w:date="2018-11-10T19:07:00Z">
              <w:r>
                <w:rPr>
                  <w:rFonts w:hint="eastAsia"/>
                </w:rPr>
                <w:t>黄</w:t>
              </w:r>
            </w:ins>
          </w:p>
        </w:tc>
        <w:tc>
          <w:tcPr>
            <w:tcW w:w="1051" w:type="dxa"/>
            <w:shd w:val="clear" w:color="auto" w:fill="auto"/>
            <w:tcPrChange w:id="3827" w:author="hyx" w:date="2018-11-10T19:08:00Z">
              <w:tcPr>
                <w:tcW w:w="1051" w:type="dxa"/>
                <w:shd w:val="clear" w:color="auto" w:fill="auto"/>
              </w:tcPr>
            </w:tcPrChange>
          </w:tcPr>
          <w:p w14:paraId="506F143F" w14:textId="77777777" w:rsidR="00F54F16" w:rsidRDefault="00F54F16" w:rsidP="004531A4">
            <w:pPr>
              <w:rPr>
                <w:ins w:id="3828" w:author="hyx" w:date="2018-11-10T19:07:00Z"/>
              </w:rPr>
            </w:pPr>
            <w:ins w:id="3829" w:author="hyx" w:date="2018-11-10T19:07:00Z">
              <w:r>
                <w:rPr>
                  <w:rFonts w:hint="eastAsia"/>
                </w:rPr>
                <w:t>吕、陈2</w:t>
              </w:r>
            </w:ins>
          </w:p>
          <w:p w14:paraId="50688C54" w14:textId="77777777" w:rsidR="00F54F16" w:rsidRDefault="00F54F16" w:rsidP="004531A4">
            <w:pPr>
              <w:rPr>
                <w:ins w:id="3830" w:author="hyx" w:date="2018-11-10T19:07:00Z"/>
              </w:rPr>
            </w:pPr>
            <w:ins w:id="3831" w:author="hyx" w:date="2018-11-10T19:07:00Z">
              <w:r>
                <w:rPr>
                  <w:rFonts w:hint="eastAsia"/>
                </w:rPr>
                <w:t>徐、陈1</w:t>
              </w:r>
            </w:ins>
          </w:p>
          <w:p w14:paraId="55DC4B61" w14:textId="77777777" w:rsidR="00F54F16" w:rsidRDefault="00F54F16" w:rsidP="004531A4">
            <w:pPr>
              <w:rPr>
                <w:ins w:id="3832" w:author="hyx" w:date="2018-11-10T19:07:00Z"/>
              </w:rPr>
            </w:pPr>
            <w:ins w:id="3833" w:author="hyx" w:date="2018-11-10T19:07:00Z">
              <w:r>
                <w:rPr>
                  <w:rFonts w:hint="eastAsia"/>
                </w:rPr>
                <w:t>黄</w:t>
              </w:r>
            </w:ins>
          </w:p>
        </w:tc>
        <w:tc>
          <w:tcPr>
            <w:tcW w:w="1051" w:type="dxa"/>
            <w:shd w:val="clear" w:color="auto" w:fill="auto"/>
            <w:tcPrChange w:id="3834" w:author="hyx" w:date="2018-11-10T19:08:00Z">
              <w:tcPr>
                <w:tcW w:w="1051" w:type="dxa"/>
                <w:shd w:val="clear" w:color="auto" w:fill="auto"/>
              </w:tcPr>
            </w:tcPrChange>
          </w:tcPr>
          <w:p w14:paraId="7F44B268" w14:textId="77777777" w:rsidR="00F54F16" w:rsidRDefault="00F54F16" w:rsidP="004531A4">
            <w:pPr>
              <w:rPr>
                <w:ins w:id="3835" w:author="hyx" w:date="2018-11-10T19:07:00Z"/>
              </w:rPr>
            </w:pPr>
            <w:ins w:id="3836" w:author="hyx" w:date="2018-11-10T19:07:00Z">
              <w:r>
                <w:rPr>
                  <w:rFonts w:hint="eastAsia"/>
                </w:rPr>
                <w:t>吕、陈2</w:t>
              </w:r>
            </w:ins>
          </w:p>
          <w:p w14:paraId="097D4EC0" w14:textId="77777777" w:rsidR="00F54F16" w:rsidRDefault="00F54F16" w:rsidP="004531A4">
            <w:pPr>
              <w:rPr>
                <w:ins w:id="3837" w:author="hyx" w:date="2018-11-10T19:07:00Z"/>
              </w:rPr>
            </w:pPr>
            <w:ins w:id="3838" w:author="hyx" w:date="2018-11-10T19:07:00Z">
              <w:r>
                <w:rPr>
                  <w:rFonts w:hint="eastAsia"/>
                </w:rPr>
                <w:t>徐、陈1</w:t>
              </w:r>
            </w:ins>
          </w:p>
          <w:p w14:paraId="2742BEBE" w14:textId="77777777" w:rsidR="00F54F16" w:rsidRDefault="00F54F16" w:rsidP="004531A4">
            <w:pPr>
              <w:rPr>
                <w:ins w:id="3839" w:author="hyx" w:date="2018-11-10T19:07:00Z"/>
              </w:rPr>
            </w:pPr>
            <w:ins w:id="3840" w:author="hyx" w:date="2018-11-10T19:07:00Z">
              <w:r>
                <w:rPr>
                  <w:rFonts w:hint="eastAsia"/>
                </w:rPr>
                <w:t>黄</w:t>
              </w:r>
            </w:ins>
          </w:p>
        </w:tc>
        <w:tc>
          <w:tcPr>
            <w:tcW w:w="1052" w:type="dxa"/>
            <w:shd w:val="clear" w:color="auto" w:fill="auto"/>
            <w:tcPrChange w:id="3841" w:author="hyx" w:date="2018-11-10T19:08:00Z">
              <w:tcPr>
                <w:tcW w:w="1052" w:type="dxa"/>
                <w:shd w:val="clear" w:color="auto" w:fill="auto"/>
              </w:tcPr>
            </w:tcPrChange>
          </w:tcPr>
          <w:p w14:paraId="469C5232" w14:textId="77777777" w:rsidR="00F54F16" w:rsidRDefault="00F54F16" w:rsidP="004531A4">
            <w:pPr>
              <w:rPr>
                <w:ins w:id="3842" w:author="hyx" w:date="2018-11-10T19:07:00Z"/>
              </w:rPr>
            </w:pPr>
            <w:ins w:id="3843" w:author="hyx" w:date="2018-11-10T19:07:00Z">
              <w:r>
                <w:rPr>
                  <w:rFonts w:hint="eastAsia"/>
                </w:rPr>
                <w:t>吕、陈2</w:t>
              </w:r>
            </w:ins>
          </w:p>
          <w:p w14:paraId="760A1377" w14:textId="77777777" w:rsidR="00F54F16" w:rsidRDefault="00F54F16" w:rsidP="004531A4">
            <w:pPr>
              <w:rPr>
                <w:ins w:id="3844" w:author="hyx" w:date="2018-11-10T19:07:00Z"/>
              </w:rPr>
            </w:pPr>
            <w:ins w:id="3845" w:author="hyx" w:date="2018-11-10T19:07:00Z">
              <w:r>
                <w:rPr>
                  <w:rFonts w:hint="eastAsia"/>
                </w:rPr>
                <w:t>徐、陈1</w:t>
              </w:r>
            </w:ins>
          </w:p>
          <w:p w14:paraId="7B99AB1F" w14:textId="77777777" w:rsidR="00F54F16" w:rsidRDefault="00F54F16" w:rsidP="004531A4">
            <w:pPr>
              <w:rPr>
                <w:ins w:id="3846" w:author="hyx" w:date="2018-11-10T19:07:00Z"/>
              </w:rPr>
            </w:pPr>
            <w:ins w:id="3847" w:author="hyx" w:date="2018-11-10T19:07:00Z">
              <w:r>
                <w:rPr>
                  <w:rFonts w:hint="eastAsia"/>
                </w:rPr>
                <w:t>黄</w:t>
              </w:r>
            </w:ins>
          </w:p>
        </w:tc>
        <w:tc>
          <w:tcPr>
            <w:tcW w:w="1052" w:type="dxa"/>
            <w:shd w:val="clear" w:color="auto" w:fill="auto"/>
            <w:tcPrChange w:id="3848" w:author="hyx" w:date="2018-11-10T19:08:00Z">
              <w:tcPr>
                <w:tcW w:w="1052" w:type="dxa"/>
                <w:shd w:val="clear" w:color="auto" w:fill="auto"/>
              </w:tcPr>
            </w:tcPrChange>
          </w:tcPr>
          <w:p w14:paraId="5146BDDF" w14:textId="77777777" w:rsidR="00F54F16" w:rsidRDefault="00F54F16" w:rsidP="004531A4">
            <w:pPr>
              <w:rPr>
                <w:ins w:id="3849" w:author="hyx" w:date="2018-11-10T19:07:00Z"/>
              </w:rPr>
            </w:pPr>
            <w:ins w:id="3850" w:author="hyx" w:date="2018-11-10T19:07:00Z">
              <w:r>
                <w:rPr>
                  <w:rFonts w:hint="eastAsia"/>
                </w:rPr>
                <w:t>吕、陈2</w:t>
              </w:r>
            </w:ins>
          </w:p>
          <w:p w14:paraId="21EEE65C" w14:textId="77777777" w:rsidR="00F54F16" w:rsidRDefault="00F54F16" w:rsidP="004531A4">
            <w:pPr>
              <w:rPr>
                <w:ins w:id="3851" w:author="hyx" w:date="2018-11-10T19:07:00Z"/>
              </w:rPr>
            </w:pPr>
            <w:ins w:id="3852" w:author="hyx" w:date="2018-11-10T19:07:00Z">
              <w:r>
                <w:rPr>
                  <w:rFonts w:hint="eastAsia"/>
                </w:rPr>
                <w:t>徐、陈1</w:t>
              </w:r>
            </w:ins>
          </w:p>
          <w:p w14:paraId="650822CC" w14:textId="77777777" w:rsidR="00F54F16" w:rsidRDefault="00F54F16" w:rsidP="004531A4">
            <w:pPr>
              <w:rPr>
                <w:ins w:id="3853" w:author="hyx" w:date="2018-11-10T19:07:00Z"/>
              </w:rPr>
            </w:pPr>
            <w:ins w:id="3854" w:author="hyx" w:date="2018-11-10T19:07:00Z">
              <w:r>
                <w:rPr>
                  <w:rFonts w:hint="eastAsia"/>
                </w:rPr>
                <w:t>黄</w:t>
              </w:r>
            </w:ins>
          </w:p>
        </w:tc>
        <w:tc>
          <w:tcPr>
            <w:tcW w:w="986" w:type="dxa"/>
            <w:shd w:val="clear" w:color="auto" w:fill="auto"/>
            <w:tcPrChange w:id="3855" w:author="hyx" w:date="2018-11-10T19:08:00Z">
              <w:tcPr>
                <w:tcW w:w="986" w:type="dxa"/>
                <w:shd w:val="clear" w:color="auto" w:fill="auto"/>
              </w:tcPr>
            </w:tcPrChange>
          </w:tcPr>
          <w:p w14:paraId="042BE1FA" w14:textId="77777777" w:rsidR="00F54F16" w:rsidRDefault="00F54F16" w:rsidP="004531A4">
            <w:pPr>
              <w:rPr>
                <w:ins w:id="3856" w:author="hyx" w:date="2018-11-10T19:07:00Z"/>
              </w:rPr>
            </w:pPr>
            <w:ins w:id="3857" w:author="hyx" w:date="2018-11-10T19:07:00Z">
              <w:r>
                <w:rPr>
                  <w:rFonts w:hint="eastAsia"/>
                </w:rPr>
                <w:t>吕、陈2</w:t>
              </w:r>
            </w:ins>
          </w:p>
          <w:p w14:paraId="2288DC95" w14:textId="77777777" w:rsidR="00F54F16" w:rsidRDefault="00F54F16" w:rsidP="004531A4">
            <w:pPr>
              <w:rPr>
                <w:ins w:id="3858" w:author="hyx" w:date="2018-11-10T19:07:00Z"/>
              </w:rPr>
            </w:pPr>
            <w:ins w:id="3859" w:author="hyx" w:date="2018-11-10T19:07:00Z">
              <w:r>
                <w:rPr>
                  <w:rFonts w:hint="eastAsia"/>
                </w:rPr>
                <w:t>徐、陈1</w:t>
              </w:r>
            </w:ins>
          </w:p>
          <w:p w14:paraId="778312C6" w14:textId="77777777" w:rsidR="00F54F16" w:rsidRDefault="00F54F16" w:rsidP="004531A4">
            <w:pPr>
              <w:rPr>
                <w:ins w:id="3860" w:author="hyx" w:date="2018-11-10T19:07:00Z"/>
              </w:rPr>
            </w:pPr>
            <w:ins w:id="3861" w:author="hyx" w:date="2018-11-10T19:07:00Z">
              <w:r>
                <w:rPr>
                  <w:rFonts w:hint="eastAsia"/>
                </w:rPr>
                <w:t>黄</w:t>
              </w:r>
            </w:ins>
          </w:p>
        </w:tc>
        <w:tc>
          <w:tcPr>
            <w:tcW w:w="986" w:type="dxa"/>
            <w:shd w:val="clear" w:color="auto" w:fill="auto"/>
            <w:tcPrChange w:id="3862" w:author="hyx" w:date="2018-11-10T19:08:00Z">
              <w:tcPr>
                <w:tcW w:w="986" w:type="dxa"/>
                <w:shd w:val="clear" w:color="auto" w:fill="auto"/>
              </w:tcPr>
            </w:tcPrChange>
          </w:tcPr>
          <w:p w14:paraId="7A741D2D" w14:textId="77777777" w:rsidR="00F54F16" w:rsidRDefault="00F54F16" w:rsidP="004531A4">
            <w:pPr>
              <w:rPr>
                <w:ins w:id="3863" w:author="hyx" w:date="2018-11-10T19:07:00Z"/>
              </w:rPr>
            </w:pPr>
            <w:ins w:id="3864" w:author="hyx" w:date="2018-11-10T19:07:00Z">
              <w:r>
                <w:rPr>
                  <w:rFonts w:hint="eastAsia"/>
                </w:rPr>
                <w:t>吕、陈2</w:t>
              </w:r>
            </w:ins>
          </w:p>
          <w:p w14:paraId="5390533D" w14:textId="77777777" w:rsidR="00F54F16" w:rsidRDefault="00F54F16" w:rsidP="004531A4">
            <w:pPr>
              <w:rPr>
                <w:ins w:id="3865" w:author="hyx" w:date="2018-11-10T19:07:00Z"/>
              </w:rPr>
            </w:pPr>
            <w:ins w:id="3866" w:author="hyx" w:date="2018-11-10T19:07:00Z">
              <w:r>
                <w:rPr>
                  <w:rFonts w:hint="eastAsia"/>
                </w:rPr>
                <w:t>徐、陈1</w:t>
              </w:r>
            </w:ins>
          </w:p>
          <w:p w14:paraId="62D629CB" w14:textId="77777777" w:rsidR="00F54F16" w:rsidRDefault="00F54F16" w:rsidP="004531A4">
            <w:pPr>
              <w:rPr>
                <w:ins w:id="3867" w:author="hyx" w:date="2018-11-10T19:07:00Z"/>
              </w:rPr>
            </w:pPr>
            <w:ins w:id="3868" w:author="hyx" w:date="2018-11-10T19:07:00Z">
              <w:r>
                <w:rPr>
                  <w:rFonts w:hint="eastAsia"/>
                </w:rPr>
                <w:t>黄</w:t>
              </w:r>
            </w:ins>
          </w:p>
        </w:tc>
      </w:tr>
    </w:tbl>
    <w:p w14:paraId="477FA909" w14:textId="77777777" w:rsidR="00F54F16" w:rsidRDefault="00F54F16" w:rsidP="00F54F16">
      <w:pPr>
        <w:rPr>
          <w:ins w:id="3869" w:author="hyx" w:date="2018-11-10T19:07:00Z"/>
        </w:rPr>
      </w:pPr>
      <w:ins w:id="3870" w:author="hyx" w:date="2018-11-10T19:07:00Z">
        <w:r>
          <w:rPr>
            <w:rFonts w:hint="eastAsia"/>
          </w:rPr>
          <w:t>吕：吕迪        徐：徐双铅      陈1：陈俊仁      陈2：陈苏民</w:t>
        </w:r>
      </w:ins>
    </w:p>
    <w:p w14:paraId="5715B996" w14:textId="77777777" w:rsidR="00F54F16" w:rsidRPr="005136E7" w:rsidRDefault="00F54F16">
      <w:pPr>
        <w:rPr>
          <w:ins w:id="3871" w:author="hyx" w:date="2018-11-10T19:07:00Z"/>
        </w:rPr>
        <w:pPrChange w:id="3872" w:author="hyx" w:date="2018-11-10T19:07:00Z">
          <w:pPr>
            <w:pStyle w:val="a1"/>
          </w:pPr>
        </w:pPrChange>
      </w:pPr>
    </w:p>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3873" w:name="_Toc496816798"/>
      <w:bookmarkStart w:id="3874" w:name="_Toc529724939"/>
      <w:r w:rsidRPr="0099194F">
        <w:t>风险管理计划</w:t>
      </w:r>
      <w:bookmarkEnd w:id="3873"/>
      <w:bookmarkEnd w:id="3874"/>
    </w:p>
    <w:p w14:paraId="1CD48517" w14:textId="77777777" w:rsidR="00082457" w:rsidRPr="00591F87" w:rsidRDefault="00082457" w:rsidP="00082457">
      <w:pPr>
        <w:pStyle w:val="a0"/>
      </w:pPr>
      <w:bookmarkStart w:id="3875" w:name="_Toc496816799"/>
      <w:bookmarkStart w:id="3876" w:name="_Toc529724940"/>
      <w:r w:rsidRPr="00591F87">
        <w:t>项目风险类别定义</w:t>
      </w:r>
      <w:bookmarkEnd w:id="3875"/>
      <w:bookmarkEnd w:id="3876"/>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3877" w:name="_Toc496816800"/>
    </w:p>
    <w:p w14:paraId="20795B57" w14:textId="68147857" w:rsidR="00082457" w:rsidRDefault="00082457" w:rsidP="00082457">
      <w:pPr>
        <w:pStyle w:val="a0"/>
      </w:pPr>
      <w:bookmarkStart w:id="3878" w:name="_Toc529724941"/>
      <w:r w:rsidRPr="0099194F">
        <w:lastRenderedPageBreak/>
        <w:t>项目风险概率和影响定义</w:t>
      </w:r>
      <w:bookmarkEnd w:id="3877"/>
      <w:bookmarkEnd w:id="3878"/>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3879" w:name="_Toc496816802"/>
      <w:bookmarkStart w:id="3880" w:name="_Toc529724942"/>
      <w:r w:rsidRPr="0099194F">
        <w:t>风险评估</w:t>
      </w:r>
      <w:bookmarkEnd w:id="3879"/>
      <w:bookmarkEnd w:id="3880"/>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881" w:author="hyx" w:date="2018-11-11T18:27:00Z">
          <w:tblPr>
            <w:tblW w:w="66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527"/>
        <w:gridCol w:w="4016"/>
        <w:gridCol w:w="954"/>
        <w:gridCol w:w="1014"/>
        <w:gridCol w:w="1009"/>
        <w:tblGridChange w:id="3882">
          <w:tblGrid>
            <w:gridCol w:w="2771"/>
            <w:gridCol w:w="2771"/>
            <w:gridCol w:w="955"/>
            <w:gridCol w:w="1014"/>
            <w:gridCol w:w="1010"/>
          </w:tblGrid>
        </w:tblGridChange>
      </w:tblGrid>
      <w:tr w:rsidR="001922CA" w:rsidRPr="00F710F0" w14:paraId="7F47D807" w14:textId="77777777" w:rsidTr="001922CA">
        <w:trPr>
          <w:trHeight w:val="285"/>
          <w:trPrChange w:id="3883" w:author="hyx" w:date="2018-11-11T18:27:00Z">
            <w:trPr>
              <w:trHeight w:val="285"/>
            </w:trPr>
          </w:trPrChange>
        </w:trPr>
        <w:tc>
          <w:tcPr>
            <w:tcW w:w="896" w:type="pct"/>
            <w:shd w:val="clear" w:color="auto" w:fill="BDD6EE" w:themeFill="accent1" w:themeFillTint="66"/>
            <w:tcPrChange w:id="3884" w:author="hyx" w:date="2018-11-11T18:27:00Z">
              <w:tcPr>
                <w:tcW w:w="1227" w:type="pct"/>
                <w:shd w:val="clear" w:color="auto" w:fill="BDD6EE" w:themeFill="accent1" w:themeFillTint="66"/>
              </w:tcPr>
            </w:tcPrChange>
          </w:tcPr>
          <w:p w14:paraId="256C3EF5" w14:textId="4B7C9EBD" w:rsidR="001922CA" w:rsidRPr="00350A5D" w:rsidRDefault="001922CA" w:rsidP="001922CA">
            <w:pPr>
              <w:jc w:val="center"/>
              <w:rPr>
                <w:ins w:id="3885" w:author="hyx" w:date="2018-11-11T18:26:00Z"/>
                <w:rFonts w:hint="eastAsia"/>
                <w:b/>
                <w:color w:val="000000"/>
                <w:sz w:val="22"/>
              </w:rPr>
            </w:pPr>
            <w:ins w:id="3886" w:author="hyx" w:date="2018-11-11T18:26:00Z">
              <w:r>
                <w:rPr>
                  <w:rFonts w:hint="eastAsia"/>
                  <w:b/>
                  <w:color w:val="000000"/>
                  <w:sz w:val="22"/>
                </w:rPr>
                <w:t>风险类型</w:t>
              </w:r>
            </w:ins>
          </w:p>
        </w:tc>
        <w:tc>
          <w:tcPr>
            <w:tcW w:w="2357" w:type="pct"/>
            <w:shd w:val="clear" w:color="auto" w:fill="BDD6EE" w:themeFill="accent1" w:themeFillTint="66"/>
            <w:vAlign w:val="center"/>
            <w:hideMark/>
            <w:tcPrChange w:id="3887" w:author="hyx" w:date="2018-11-11T18:27:00Z">
              <w:tcPr>
                <w:tcW w:w="1227" w:type="pct"/>
                <w:shd w:val="clear" w:color="auto" w:fill="BDD6EE" w:themeFill="accent1" w:themeFillTint="66"/>
                <w:vAlign w:val="center"/>
                <w:hideMark/>
              </w:tcPr>
            </w:tcPrChange>
          </w:tcPr>
          <w:p w14:paraId="71B9869E" w14:textId="581603E3" w:rsidR="001922CA" w:rsidRPr="00350A5D" w:rsidRDefault="001922CA" w:rsidP="001922CA">
            <w:pPr>
              <w:jc w:val="center"/>
              <w:rPr>
                <w:b/>
                <w:color w:val="000000"/>
                <w:sz w:val="22"/>
              </w:rPr>
            </w:pPr>
            <w:r w:rsidRPr="00350A5D">
              <w:rPr>
                <w:rFonts w:hint="eastAsia"/>
                <w:b/>
                <w:color w:val="000000"/>
                <w:sz w:val="22"/>
              </w:rPr>
              <w:t>风险</w:t>
            </w:r>
          </w:p>
        </w:tc>
        <w:tc>
          <w:tcPr>
            <w:tcW w:w="560" w:type="pct"/>
            <w:shd w:val="clear" w:color="auto" w:fill="BDD6EE" w:themeFill="accent1" w:themeFillTint="66"/>
            <w:noWrap/>
            <w:vAlign w:val="center"/>
            <w:hideMark/>
            <w:tcPrChange w:id="3888" w:author="hyx" w:date="2018-11-11T18:27:00Z">
              <w:tcPr>
                <w:tcW w:w="423" w:type="pct"/>
                <w:shd w:val="clear" w:color="auto" w:fill="BDD6EE" w:themeFill="accent1" w:themeFillTint="66"/>
                <w:noWrap/>
                <w:vAlign w:val="center"/>
                <w:hideMark/>
              </w:tcPr>
            </w:tcPrChange>
          </w:tcPr>
          <w:p w14:paraId="756E4D10" w14:textId="77777777" w:rsidR="001922CA" w:rsidRPr="00350A5D" w:rsidRDefault="001922CA" w:rsidP="001922CA">
            <w:pPr>
              <w:jc w:val="center"/>
              <w:rPr>
                <w:b/>
                <w:color w:val="000000"/>
                <w:sz w:val="22"/>
              </w:rPr>
            </w:pPr>
            <w:r w:rsidRPr="00350A5D">
              <w:rPr>
                <w:rFonts w:hint="eastAsia"/>
                <w:b/>
                <w:color w:val="000000"/>
                <w:sz w:val="22"/>
              </w:rPr>
              <w:t>优先级</w:t>
            </w:r>
          </w:p>
        </w:tc>
        <w:tc>
          <w:tcPr>
            <w:tcW w:w="595" w:type="pct"/>
            <w:shd w:val="clear" w:color="auto" w:fill="BDD6EE" w:themeFill="accent1" w:themeFillTint="66"/>
            <w:noWrap/>
            <w:vAlign w:val="center"/>
            <w:hideMark/>
            <w:tcPrChange w:id="3889" w:author="hyx" w:date="2018-11-11T18:27:00Z">
              <w:tcPr>
                <w:tcW w:w="449" w:type="pct"/>
                <w:shd w:val="clear" w:color="auto" w:fill="BDD6EE" w:themeFill="accent1" w:themeFillTint="66"/>
                <w:noWrap/>
                <w:vAlign w:val="center"/>
                <w:hideMark/>
              </w:tcPr>
            </w:tcPrChange>
          </w:tcPr>
          <w:p w14:paraId="238F4DC9" w14:textId="77777777" w:rsidR="001922CA" w:rsidRPr="00350A5D" w:rsidRDefault="001922CA" w:rsidP="001922CA">
            <w:pPr>
              <w:jc w:val="center"/>
              <w:rPr>
                <w:b/>
                <w:color w:val="000000"/>
                <w:sz w:val="22"/>
              </w:rPr>
            </w:pPr>
            <w:r w:rsidRPr="00350A5D">
              <w:rPr>
                <w:rFonts w:hint="eastAsia"/>
                <w:b/>
                <w:color w:val="000000"/>
                <w:sz w:val="22"/>
              </w:rPr>
              <w:t>影响程度</w:t>
            </w:r>
          </w:p>
        </w:tc>
        <w:tc>
          <w:tcPr>
            <w:tcW w:w="593" w:type="pct"/>
            <w:shd w:val="clear" w:color="auto" w:fill="BDD6EE" w:themeFill="accent1" w:themeFillTint="66"/>
            <w:noWrap/>
            <w:vAlign w:val="center"/>
            <w:hideMark/>
            <w:tcPrChange w:id="3890" w:author="hyx" w:date="2018-11-11T18:27:00Z">
              <w:tcPr>
                <w:tcW w:w="448" w:type="pct"/>
                <w:shd w:val="clear" w:color="auto" w:fill="BDD6EE" w:themeFill="accent1" w:themeFillTint="66"/>
                <w:noWrap/>
                <w:vAlign w:val="center"/>
                <w:hideMark/>
              </w:tcPr>
            </w:tcPrChange>
          </w:tcPr>
          <w:p w14:paraId="4BA7CBF2" w14:textId="77777777" w:rsidR="001922CA" w:rsidRPr="00350A5D" w:rsidRDefault="001922CA" w:rsidP="001922CA">
            <w:pPr>
              <w:jc w:val="center"/>
              <w:rPr>
                <w:b/>
                <w:color w:val="000000"/>
                <w:sz w:val="22"/>
              </w:rPr>
            </w:pPr>
            <w:r w:rsidRPr="00350A5D">
              <w:rPr>
                <w:rFonts w:hint="eastAsia"/>
                <w:b/>
                <w:color w:val="000000"/>
                <w:sz w:val="22"/>
              </w:rPr>
              <w:t>可能性等级</w:t>
            </w:r>
          </w:p>
        </w:tc>
      </w:tr>
      <w:tr w:rsidR="001922CA" w:rsidRPr="00F710F0" w14:paraId="3AC36113" w14:textId="77777777" w:rsidTr="001922CA">
        <w:trPr>
          <w:trHeight w:val="285"/>
          <w:trPrChange w:id="3891" w:author="hyx" w:date="2018-11-11T18:27:00Z">
            <w:trPr>
              <w:trHeight w:val="285"/>
            </w:trPr>
          </w:trPrChange>
        </w:trPr>
        <w:tc>
          <w:tcPr>
            <w:tcW w:w="896" w:type="pct"/>
            <w:tcPrChange w:id="3892" w:author="hyx" w:date="2018-11-11T18:27:00Z">
              <w:tcPr>
                <w:tcW w:w="1227" w:type="pct"/>
              </w:tcPr>
            </w:tcPrChange>
          </w:tcPr>
          <w:p w14:paraId="6165FB46" w14:textId="06E29DE4" w:rsidR="001922CA" w:rsidRPr="00F710F0" w:rsidRDefault="001922CA" w:rsidP="001922CA">
            <w:pPr>
              <w:rPr>
                <w:ins w:id="3893" w:author="hyx" w:date="2018-11-11T18:26:00Z"/>
                <w:rFonts w:hint="eastAsia"/>
                <w:color w:val="000000"/>
                <w:szCs w:val="21"/>
              </w:rPr>
            </w:pPr>
            <w:ins w:id="3894" w:author="hyx" w:date="2018-11-11T18:26:00Z">
              <w:r>
                <w:rPr>
                  <w:rFonts w:hint="eastAsia"/>
                  <w:color w:val="000000"/>
                  <w:sz w:val="22"/>
                </w:rPr>
                <w:t>参与者风险</w:t>
              </w:r>
            </w:ins>
          </w:p>
        </w:tc>
        <w:tc>
          <w:tcPr>
            <w:tcW w:w="2357" w:type="pct"/>
            <w:shd w:val="clear" w:color="auto" w:fill="auto"/>
            <w:vAlign w:val="center"/>
            <w:hideMark/>
            <w:tcPrChange w:id="3895" w:author="hyx" w:date="2018-11-11T18:27:00Z">
              <w:tcPr>
                <w:tcW w:w="1227" w:type="pct"/>
                <w:shd w:val="clear" w:color="auto" w:fill="auto"/>
                <w:vAlign w:val="center"/>
                <w:hideMark/>
              </w:tcPr>
            </w:tcPrChange>
          </w:tcPr>
          <w:p w14:paraId="023791F0" w14:textId="158FCEA6" w:rsidR="001922CA" w:rsidRPr="00F710F0" w:rsidRDefault="001922CA" w:rsidP="001922CA">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560" w:type="pct"/>
            <w:shd w:val="clear" w:color="auto" w:fill="auto"/>
            <w:noWrap/>
            <w:vAlign w:val="center"/>
            <w:hideMark/>
            <w:tcPrChange w:id="3896" w:author="hyx" w:date="2018-11-11T18:27:00Z">
              <w:tcPr>
                <w:tcW w:w="423" w:type="pct"/>
                <w:shd w:val="clear" w:color="auto" w:fill="auto"/>
                <w:noWrap/>
                <w:vAlign w:val="center"/>
                <w:hideMark/>
              </w:tcPr>
            </w:tcPrChange>
          </w:tcPr>
          <w:p w14:paraId="28E64E60"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3897" w:author="hyx" w:date="2018-11-11T18:27:00Z">
              <w:tcPr>
                <w:tcW w:w="449" w:type="pct"/>
                <w:shd w:val="clear" w:color="auto" w:fill="auto"/>
                <w:noWrap/>
                <w:vAlign w:val="center"/>
                <w:hideMark/>
              </w:tcPr>
            </w:tcPrChange>
          </w:tcPr>
          <w:p w14:paraId="26597678"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3898" w:author="hyx" w:date="2018-11-11T18:27:00Z">
              <w:tcPr>
                <w:tcW w:w="448" w:type="pct"/>
                <w:shd w:val="clear" w:color="auto" w:fill="auto"/>
                <w:noWrap/>
                <w:vAlign w:val="center"/>
                <w:hideMark/>
              </w:tcPr>
            </w:tcPrChange>
          </w:tcPr>
          <w:p w14:paraId="5122AFE9"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4C22E0B7" w14:textId="77777777" w:rsidTr="001922CA">
        <w:trPr>
          <w:trHeight w:val="285"/>
          <w:trPrChange w:id="3899" w:author="hyx" w:date="2018-11-11T18:27:00Z">
            <w:trPr>
              <w:trHeight w:val="285"/>
            </w:trPr>
          </w:trPrChange>
        </w:trPr>
        <w:tc>
          <w:tcPr>
            <w:tcW w:w="896" w:type="pct"/>
            <w:tcPrChange w:id="3900" w:author="hyx" w:date="2018-11-11T18:27:00Z">
              <w:tcPr>
                <w:tcW w:w="1227" w:type="pct"/>
              </w:tcPr>
            </w:tcPrChange>
          </w:tcPr>
          <w:p w14:paraId="749D170D" w14:textId="3ECFF684" w:rsidR="001922CA" w:rsidRDefault="001922CA" w:rsidP="001922CA">
            <w:pPr>
              <w:rPr>
                <w:ins w:id="3901" w:author="hyx" w:date="2018-11-11T18:26:00Z"/>
                <w:rFonts w:hint="eastAsia"/>
                <w:color w:val="000000"/>
                <w:szCs w:val="21"/>
              </w:rPr>
            </w:pPr>
            <w:ins w:id="3902" w:author="hyx" w:date="2018-11-11T18:26:00Z">
              <w:r>
                <w:rPr>
                  <w:rFonts w:hint="eastAsia"/>
                  <w:color w:val="000000"/>
                  <w:sz w:val="22"/>
                </w:rPr>
                <w:t>任务风险</w:t>
              </w:r>
            </w:ins>
          </w:p>
        </w:tc>
        <w:tc>
          <w:tcPr>
            <w:tcW w:w="2357" w:type="pct"/>
            <w:shd w:val="clear" w:color="auto" w:fill="auto"/>
            <w:vAlign w:val="center"/>
            <w:hideMark/>
            <w:tcPrChange w:id="3903" w:author="hyx" w:date="2018-11-11T18:27:00Z">
              <w:tcPr>
                <w:tcW w:w="1227" w:type="pct"/>
                <w:shd w:val="clear" w:color="auto" w:fill="auto"/>
                <w:vAlign w:val="center"/>
                <w:hideMark/>
              </w:tcPr>
            </w:tcPrChange>
          </w:tcPr>
          <w:p w14:paraId="746FF12A" w14:textId="5A67C3E0" w:rsidR="001922CA" w:rsidRPr="00F710F0" w:rsidRDefault="001922CA" w:rsidP="001922CA">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560" w:type="pct"/>
            <w:shd w:val="clear" w:color="auto" w:fill="auto"/>
            <w:noWrap/>
            <w:vAlign w:val="center"/>
            <w:hideMark/>
            <w:tcPrChange w:id="3904" w:author="hyx" w:date="2018-11-11T18:27:00Z">
              <w:tcPr>
                <w:tcW w:w="423" w:type="pct"/>
                <w:shd w:val="clear" w:color="auto" w:fill="auto"/>
                <w:noWrap/>
                <w:vAlign w:val="center"/>
                <w:hideMark/>
              </w:tcPr>
            </w:tcPrChange>
          </w:tcPr>
          <w:p w14:paraId="0583BB3E" w14:textId="77777777" w:rsidR="001922CA" w:rsidRPr="00F710F0" w:rsidRDefault="001922CA" w:rsidP="001922CA">
            <w:pPr>
              <w:jc w:val="center"/>
              <w:rPr>
                <w:color w:val="000000"/>
                <w:sz w:val="22"/>
              </w:rPr>
            </w:pPr>
            <w:r w:rsidRPr="00F710F0">
              <w:rPr>
                <w:rFonts w:hint="eastAsia"/>
                <w:color w:val="000000"/>
                <w:sz w:val="22"/>
              </w:rPr>
              <w:t>中</w:t>
            </w:r>
          </w:p>
        </w:tc>
        <w:tc>
          <w:tcPr>
            <w:tcW w:w="595" w:type="pct"/>
            <w:shd w:val="clear" w:color="auto" w:fill="auto"/>
            <w:noWrap/>
            <w:vAlign w:val="center"/>
            <w:hideMark/>
            <w:tcPrChange w:id="3905" w:author="hyx" w:date="2018-11-11T18:27:00Z">
              <w:tcPr>
                <w:tcW w:w="449" w:type="pct"/>
                <w:shd w:val="clear" w:color="auto" w:fill="auto"/>
                <w:noWrap/>
                <w:vAlign w:val="center"/>
                <w:hideMark/>
              </w:tcPr>
            </w:tcPrChange>
          </w:tcPr>
          <w:p w14:paraId="29B2EB0D" w14:textId="77777777" w:rsidR="001922CA" w:rsidRPr="00F710F0" w:rsidRDefault="001922CA" w:rsidP="001922CA">
            <w:pPr>
              <w:jc w:val="center"/>
              <w:rPr>
                <w:color w:val="000000"/>
                <w:sz w:val="22"/>
              </w:rPr>
            </w:pPr>
            <w:r>
              <w:rPr>
                <w:rFonts w:hint="eastAsia"/>
                <w:color w:val="000000"/>
                <w:sz w:val="22"/>
              </w:rPr>
              <w:t>低</w:t>
            </w:r>
          </w:p>
        </w:tc>
        <w:tc>
          <w:tcPr>
            <w:tcW w:w="593" w:type="pct"/>
            <w:shd w:val="clear" w:color="auto" w:fill="auto"/>
            <w:noWrap/>
            <w:vAlign w:val="center"/>
            <w:hideMark/>
            <w:tcPrChange w:id="3906" w:author="hyx" w:date="2018-11-11T18:27:00Z">
              <w:tcPr>
                <w:tcW w:w="448" w:type="pct"/>
                <w:shd w:val="clear" w:color="auto" w:fill="auto"/>
                <w:noWrap/>
                <w:vAlign w:val="center"/>
                <w:hideMark/>
              </w:tcPr>
            </w:tcPrChange>
          </w:tcPr>
          <w:p w14:paraId="4FF02E09" w14:textId="77777777" w:rsidR="001922CA" w:rsidRPr="00F710F0" w:rsidRDefault="001922CA" w:rsidP="001922CA">
            <w:pPr>
              <w:jc w:val="center"/>
              <w:rPr>
                <w:color w:val="000000"/>
                <w:sz w:val="22"/>
              </w:rPr>
            </w:pPr>
            <w:r>
              <w:rPr>
                <w:rFonts w:hint="eastAsia"/>
                <w:color w:val="000000"/>
                <w:sz w:val="22"/>
              </w:rPr>
              <w:t>中</w:t>
            </w:r>
          </w:p>
        </w:tc>
      </w:tr>
      <w:tr w:rsidR="001922CA" w:rsidRPr="00F710F0" w14:paraId="4B6F784C" w14:textId="77777777" w:rsidTr="001922CA">
        <w:trPr>
          <w:trHeight w:val="285"/>
          <w:trPrChange w:id="3907" w:author="hyx" w:date="2018-11-11T18:27:00Z">
            <w:trPr>
              <w:trHeight w:val="285"/>
            </w:trPr>
          </w:trPrChange>
        </w:trPr>
        <w:tc>
          <w:tcPr>
            <w:tcW w:w="896" w:type="pct"/>
            <w:tcPrChange w:id="3908" w:author="hyx" w:date="2018-11-11T18:27:00Z">
              <w:tcPr>
                <w:tcW w:w="1227" w:type="pct"/>
              </w:tcPr>
            </w:tcPrChange>
          </w:tcPr>
          <w:p w14:paraId="57F684C6" w14:textId="4B30F2C1" w:rsidR="001922CA" w:rsidRDefault="001922CA" w:rsidP="001922CA">
            <w:pPr>
              <w:rPr>
                <w:ins w:id="3909" w:author="hyx" w:date="2018-11-11T18:26:00Z"/>
                <w:rFonts w:hint="eastAsia"/>
                <w:color w:val="000000"/>
                <w:szCs w:val="21"/>
              </w:rPr>
            </w:pPr>
            <w:ins w:id="3910" w:author="hyx" w:date="2018-11-11T18:26:00Z">
              <w:r>
                <w:rPr>
                  <w:rFonts w:hint="eastAsia"/>
                  <w:color w:val="000000"/>
                  <w:sz w:val="22"/>
                </w:rPr>
                <w:t>工具风险</w:t>
              </w:r>
            </w:ins>
          </w:p>
        </w:tc>
        <w:tc>
          <w:tcPr>
            <w:tcW w:w="2357" w:type="pct"/>
            <w:shd w:val="clear" w:color="auto" w:fill="auto"/>
            <w:vAlign w:val="center"/>
            <w:hideMark/>
            <w:tcPrChange w:id="3911" w:author="hyx" w:date="2018-11-11T18:27:00Z">
              <w:tcPr>
                <w:tcW w:w="1227" w:type="pct"/>
                <w:shd w:val="clear" w:color="auto" w:fill="auto"/>
                <w:vAlign w:val="center"/>
                <w:hideMark/>
              </w:tcPr>
            </w:tcPrChange>
          </w:tcPr>
          <w:p w14:paraId="7113B753" w14:textId="71A7D0A2" w:rsidR="001922CA" w:rsidRPr="00F710F0" w:rsidRDefault="001922CA" w:rsidP="001922CA">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560" w:type="pct"/>
            <w:shd w:val="clear" w:color="auto" w:fill="auto"/>
            <w:noWrap/>
            <w:vAlign w:val="center"/>
            <w:hideMark/>
            <w:tcPrChange w:id="3912" w:author="hyx" w:date="2018-11-11T18:27:00Z">
              <w:tcPr>
                <w:tcW w:w="423" w:type="pct"/>
                <w:shd w:val="clear" w:color="auto" w:fill="auto"/>
                <w:noWrap/>
                <w:vAlign w:val="center"/>
                <w:hideMark/>
              </w:tcPr>
            </w:tcPrChange>
          </w:tcPr>
          <w:p w14:paraId="1C6CEC1B"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3913" w:author="hyx" w:date="2018-11-11T18:27:00Z">
              <w:tcPr>
                <w:tcW w:w="449" w:type="pct"/>
                <w:shd w:val="clear" w:color="auto" w:fill="auto"/>
                <w:noWrap/>
                <w:vAlign w:val="center"/>
                <w:hideMark/>
              </w:tcPr>
            </w:tcPrChange>
          </w:tcPr>
          <w:p w14:paraId="19AA9284"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3914" w:author="hyx" w:date="2018-11-11T18:27:00Z">
              <w:tcPr>
                <w:tcW w:w="448" w:type="pct"/>
                <w:shd w:val="clear" w:color="auto" w:fill="auto"/>
                <w:noWrap/>
                <w:vAlign w:val="center"/>
                <w:hideMark/>
              </w:tcPr>
            </w:tcPrChange>
          </w:tcPr>
          <w:p w14:paraId="3FC3891A"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4B73378E" w14:textId="77777777" w:rsidTr="001922CA">
        <w:trPr>
          <w:trHeight w:val="510"/>
          <w:trPrChange w:id="3915" w:author="hyx" w:date="2018-11-11T18:27:00Z">
            <w:trPr>
              <w:trHeight w:val="510"/>
            </w:trPr>
          </w:trPrChange>
        </w:trPr>
        <w:tc>
          <w:tcPr>
            <w:tcW w:w="896" w:type="pct"/>
            <w:tcPrChange w:id="3916" w:author="hyx" w:date="2018-11-11T18:27:00Z">
              <w:tcPr>
                <w:tcW w:w="1227" w:type="pct"/>
              </w:tcPr>
            </w:tcPrChange>
          </w:tcPr>
          <w:p w14:paraId="5844CABE" w14:textId="2FDDB6EC" w:rsidR="001922CA" w:rsidRDefault="001922CA" w:rsidP="001922CA">
            <w:pPr>
              <w:rPr>
                <w:ins w:id="3917" w:author="hyx" w:date="2018-11-11T18:26:00Z"/>
                <w:color w:val="000000"/>
                <w:szCs w:val="21"/>
              </w:rPr>
            </w:pPr>
            <w:ins w:id="3918" w:author="hyx" w:date="2018-11-11T18:26:00Z">
              <w:r>
                <w:rPr>
                  <w:rFonts w:hint="eastAsia"/>
                  <w:color w:val="000000"/>
                  <w:sz w:val="22"/>
                </w:rPr>
                <w:t>参与者风险</w:t>
              </w:r>
            </w:ins>
          </w:p>
        </w:tc>
        <w:tc>
          <w:tcPr>
            <w:tcW w:w="2357" w:type="pct"/>
            <w:shd w:val="clear" w:color="auto" w:fill="auto"/>
            <w:vAlign w:val="center"/>
            <w:hideMark/>
            <w:tcPrChange w:id="3919" w:author="hyx" w:date="2018-11-11T18:27:00Z">
              <w:tcPr>
                <w:tcW w:w="1227" w:type="pct"/>
                <w:shd w:val="clear" w:color="auto" w:fill="auto"/>
                <w:vAlign w:val="center"/>
                <w:hideMark/>
              </w:tcPr>
            </w:tcPrChange>
          </w:tcPr>
          <w:p w14:paraId="0E66CAE3" w14:textId="503F93CD" w:rsidR="001922CA" w:rsidRPr="00F710F0" w:rsidRDefault="001922CA" w:rsidP="001922CA">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560" w:type="pct"/>
            <w:shd w:val="clear" w:color="auto" w:fill="auto"/>
            <w:noWrap/>
            <w:vAlign w:val="center"/>
            <w:hideMark/>
            <w:tcPrChange w:id="3920" w:author="hyx" w:date="2018-11-11T18:27:00Z">
              <w:tcPr>
                <w:tcW w:w="423" w:type="pct"/>
                <w:shd w:val="clear" w:color="auto" w:fill="auto"/>
                <w:noWrap/>
                <w:vAlign w:val="center"/>
                <w:hideMark/>
              </w:tcPr>
            </w:tcPrChange>
          </w:tcPr>
          <w:p w14:paraId="188220B0"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3921" w:author="hyx" w:date="2018-11-11T18:27:00Z">
              <w:tcPr>
                <w:tcW w:w="449" w:type="pct"/>
                <w:shd w:val="clear" w:color="auto" w:fill="auto"/>
                <w:noWrap/>
                <w:vAlign w:val="center"/>
                <w:hideMark/>
              </w:tcPr>
            </w:tcPrChange>
          </w:tcPr>
          <w:p w14:paraId="532CB895"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3922" w:author="hyx" w:date="2018-11-11T18:27:00Z">
              <w:tcPr>
                <w:tcW w:w="448" w:type="pct"/>
                <w:shd w:val="clear" w:color="auto" w:fill="auto"/>
                <w:noWrap/>
                <w:vAlign w:val="center"/>
                <w:hideMark/>
              </w:tcPr>
            </w:tcPrChange>
          </w:tcPr>
          <w:p w14:paraId="75B21241" w14:textId="77777777" w:rsidR="001922CA" w:rsidRPr="00F710F0" w:rsidRDefault="001922CA" w:rsidP="001922CA">
            <w:pPr>
              <w:jc w:val="center"/>
              <w:rPr>
                <w:color w:val="000000"/>
                <w:sz w:val="22"/>
              </w:rPr>
            </w:pPr>
            <w:r>
              <w:rPr>
                <w:rFonts w:hint="eastAsia"/>
                <w:color w:val="000000"/>
                <w:sz w:val="22"/>
              </w:rPr>
              <w:t>中</w:t>
            </w:r>
          </w:p>
        </w:tc>
      </w:tr>
      <w:tr w:rsidR="001922CA" w:rsidRPr="00F710F0" w14:paraId="6F73E588" w14:textId="77777777" w:rsidTr="001922CA">
        <w:trPr>
          <w:trHeight w:val="285"/>
          <w:trPrChange w:id="3923" w:author="hyx" w:date="2018-11-11T18:27:00Z">
            <w:trPr>
              <w:trHeight w:val="285"/>
            </w:trPr>
          </w:trPrChange>
        </w:trPr>
        <w:tc>
          <w:tcPr>
            <w:tcW w:w="896" w:type="pct"/>
            <w:tcPrChange w:id="3924" w:author="hyx" w:date="2018-11-11T18:27:00Z">
              <w:tcPr>
                <w:tcW w:w="1227" w:type="pct"/>
              </w:tcPr>
            </w:tcPrChange>
          </w:tcPr>
          <w:p w14:paraId="6975A8F6" w14:textId="67BF4948" w:rsidR="001922CA" w:rsidRDefault="001922CA" w:rsidP="001922CA">
            <w:pPr>
              <w:rPr>
                <w:ins w:id="3925" w:author="hyx" w:date="2018-11-11T18:26:00Z"/>
                <w:rFonts w:hint="eastAsia"/>
                <w:color w:val="000000"/>
                <w:szCs w:val="21"/>
              </w:rPr>
            </w:pPr>
            <w:ins w:id="3926" w:author="hyx" w:date="2018-11-11T18:26:00Z">
              <w:r>
                <w:rPr>
                  <w:rFonts w:hint="eastAsia"/>
                  <w:color w:val="000000"/>
                  <w:sz w:val="22"/>
                </w:rPr>
                <w:t>结构风险</w:t>
              </w:r>
            </w:ins>
          </w:p>
        </w:tc>
        <w:tc>
          <w:tcPr>
            <w:tcW w:w="2357" w:type="pct"/>
            <w:shd w:val="clear" w:color="auto" w:fill="auto"/>
            <w:vAlign w:val="center"/>
            <w:hideMark/>
            <w:tcPrChange w:id="3927" w:author="hyx" w:date="2018-11-11T18:27:00Z">
              <w:tcPr>
                <w:tcW w:w="1227" w:type="pct"/>
                <w:shd w:val="clear" w:color="auto" w:fill="auto"/>
                <w:vAlign w:val="center"/>
                <w:hideMark/>
              </w:tcPr>
            </w:tcPrChange>
          </w:tcPr>
          <w:p w14:paraId="1E272AD0" w14:textId="0EB9F2DE" w:rsidR="001922CA" w:rsidRPr="00F710F0" w:rsidRDefault="001922CA" w:rsidP="001922CA">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560" w:type="pct"/>
            <w:shd w:val="clear" w:color="auto" w:fill="auto"/>
            <w:noWrap/>
            <w:vAlign w:val="center"/>
            <w:hideMark/>
            <w:tcPrChange w:id="3928" w:author="hyx" w:date="2018-11-11T18:27:00Z">
              <w:tcPr>
                <w:tcW w:w="423" w:type="pct"/>
                <w:shd w:val="clear" w:color="auto" w:fill="auto"/>
                <w:noWrap/>
                <w:vAlign w:val="center"/>
                <w:hideMark/>
              </w:tcPr>
            </w:tcPrChange>
          </w:tcPr>
          <w:p w14:paraId="5FA23A70"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3929" w:author="hyx" w:date="2018-11-11T18:27:00Z">
              <w:tcPr>
                <w:tcW w:w="449" w:type="pct"/>
                <w:shd w:val="clear" w:color="auto" w:fill="auto"/>
                <w:noWrap/>
                <w:vAlign w:val="center"/>
                <w:hideMark/>
              </w:tcPr>
            </w:tcPrChange>
          </w:tcPr>
          <w:p w14:paraId="6DA8C276"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3930" w:author="hyx" w:date="2018-11-11T18:27:00Z">
              <w:tcPr>
                <w:tcW w:w="448" w:type="pct"/>
                <w:shd w:val="clear" w:color="auto" w:fill="auto"/>
                <w:noWrap/>
                <w:vAlign w:val="center"/>
                <w:hideMark/>
              </w:tcPr>
            </w:tcPrChange>
          </w:tcPr>
          <w:p w14:paraId="7E3918A8"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5E4D70BF" w14:textId="77777777" w:rsidTr="001922CA">
        <w:trPr>
          <w:trHeight w:val="285"/>
          <w:trPrChange w:id="3931" w:author="hyx" w:date="2018-11-11T18:27:00Z">
            <w:trPr>
              <w:trHeight w:val="285"/>
            </w:trPr>
          </w:trPrChange>
        </w:trPr>
        <w:tc>
          <w:tcPr>
            <w:tcW w:w="896" w:type="pct"/>
            <w:tcPrChange w:id="3932" w:author="hyx" w:date="2018-11-11T18:27:00Z">
              <w:tcPr>
                <w:tcW w:w="1227" w:type="pct"/>
              </w:tcPr>
            </w:tcPrChange>
          </w:tcPr>
          <w:p w14:paraId="64A50D26" w14:textId="306B4F49" w:rsidR="001922CA" w:rsidRDefault="001922CA" w:rsidP="001922CA">
            <w:pPr>
              <w:rPr>
                <w:ins w:id="3933" w:author="hyx" w:date="2018-11-11T18:26:00Z"/>
                <w:rFonts w:hint="eastAsia"/>
                <w:color w:val="000000"/>
                <w:szCs w:val="21"/>
              </w:rPr>
            </w:pPr>
            <w:ins w:id="3934" w:author="hyx" w:date="2018-11-11T18:26:00Z">
              <w:r>
                <w:rPr>
                  <w:rFonts w:hint="eastAsia"/>
                  <w:color w:val="000000"/>
                  <w:sz w:val="22"/>
                </w:rPr>
                <w:t>任务风险</w:t>
              </w:r>
            </w:ins>
          </w:p>
        </w:tc>
        <w:tc>
          <w:tcPr>
            <w:tcW w:w="2357" w:type="pct"/>
            <w:shd w:val="clear" w:color="auto" w:fill="auto"/>
            <w:vAlign w:val="center"/>
            <w:hideMark/>
            <w:tcPrChange w:id="3935" w:author="hyx" w:date="2018-11-11T18:27:00Z">
              <w:tcPr>
                <w:tcW w:w="1227" w:type="pct"/>
                <w:shd w:val="clear" w:color="auto" w:fill="auto"/>
                <w:vAlign w:val="center"/>
                <w:hideMark/>
              </w:tcPr>
            </w:tcPrChange>
          </w:tcPr>
          <w:p w14:paraId="4C398007" w14:textId="3670F271" w:rsidR="001922CA" w:rsidRPr="00F710F0" w:rsidRDefault="001922CA" w:rsidP="001922CA">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560" w:type="pct"/>
            <w:shd w:val="clear" w:color="auto" w:fill="auto"/>
            <w:noWrap/>
            <w:vAlign w:val="center"/>
            <w:hideMark/>
            <w:tcPrChange w:id="3936" w:author="hyx" w:date="2018-11-11T18:27:00Z">
              <w:tcPr>
                <w:tcW w:w="423" w:type="pct"/>
                <w:shd w:val="clear" w:color="auto" w:fill="auto"/>
                <w:noWrap/>
                <w:vAlign w:val="center"/>
                <w:hideMark/>
              </w:tcPr>
            </w:tcPrChange>
          </w:tcPr>
          <w:p w14:paraId="54F15C7E"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3937" w:author="hyx" w:date="2018-11-11T18:27:00Z">
              <w:tcPr>
                <w:tcW w:w="449" w:type="pct"/>
                <w:shd w:val="clear" w:color="auto" w:fill="auto"/>
                <w:noWrap/>
                <w:vAlign w:val="center"/>
                <w:hideMark/>
              </w:tcPr>
            </w:tcPrChange>
          </w:tcPr>
          <w:p w14:paraId="4A762058"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3938" w:author="hyx" w:date="2018-11-11T18:27:00Z">
              <w:tcPr>
                <w:tcW w:w="448" w:type="pct"/>
                <w:shd w:val="clear" w:color="auto" w:fill="auto"/>
                <w:noWrap/>
                <w:vAlign w:val="center"/>
                <w:hideMark/>
              </w:tcPr>
            </w:tcPrChange>
          </w:tcPr>
          <w:p w14:paraId="30C3B041"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6E6D3AB0" w14:textId="77777777" w:rsidTr="001922CA">
        <w:trPr>
          <w:trHeight w:val="285"/>
          <w:trPrChange w:id="3939" w:author="hyx" w:date="2018-11-11T18:27:00Z">
            <w:trPr>
              <w:trHeight w:val="285"/>
            </w:trPr>
          </w:trPrChange>
        </w:trPr>
        <w:tc>
          <w:tcPr>
            <w:tcW w:w="896" w:type="pct"/>
            <w:tcPrChange w:id="3940" w:author="hyx" w:date="2018-11-11T18:27:00Z">
              <w:tcPr>
                <w:tcW w:w="1227" w:type="pct"/>
              </w:tcPr>
            </w:tcPrChange>
          </w:tcPr>
          <w:p w14:paraId="4979E8A6" w14:textId="1FCD6E3A" w:rsidR="001922CA" w:rsidRDefault="001922CA" w:rsidP="001922CA">
            <w:pPr>
              <w:rPr>
                <w:ins w:id="3941" w:author="hyx" w:date="2018-11-11T18:26:00Z"/>
                <w:rFonts w:hint="eastAsia"/>
                <w:color w:val="000000"/>
                <w:szCs w:val="21"/>
              </w:rPr>
            </w:pPr>
            <w:ins w:id="3942" w:author="hyx" w:date="2018-11-11T18:26:00Z">
              <w:r>
                <w:rPr>
                  <w:rFonts w:hint="eastAsia"/>
                  <w:color w:val="000000"/>
                  <w:sz w:val="22"/>
                </w:rPr>
                <w:t>参与者风险</w:t>
              </w:r>
            </w:ins>
          </w:p>
        </w:tc>
        <w:tc>
          <w:tcPr>
            <w:tcW w:w="2357" w:type="pct"/>
            <w:shd w:val="clear" w:color="auto" w:fill="auto"/>
            <w:vAlign w:val="center"/>
            <w:hideMark/>
            <w:tcPrChange w:id="3943" w:author="hyx" w:date="2018-11-11T18:27:00Z">
              <w:tcPr>
                <w:tcW w:w="1227" w:type="pct"/>
                <w:shd w:val="clear" w:color="auto" w:fill="auto"/>
                <w:vAlign w:val="center"/>
                <w:hideMark/>
              </w:tcPr>
            </w:tcPrChange>
          </w:tcPr>
          <w:p w14:paraId="5BEB45FF" w14:textId="0C6DF004" w:rsidR="001922CA" w:rsidRPr="00F710F0" w:rsidRDefault="001922CA" w:rsidP="001922CA">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560" w:type="pct"/>
            <w:shd w:val="clear" w:color="auto" w:fill="auto"/>
            <w:vAlign w:val="center"/>
            <w:hideMark/>
            <w:tcPrChange w:id="3944" w:author="hyx" w:date="2018-11-11T18:27:00Z">
              <w:tcPr>
                <w:tcW w:w="423" w:type="pct"/>
                <w:shd w:val="clear" w:color="auto" w:fill="auto"/>
                <w:vAlign w:val="center"/>
                <w:hideMark/>
              </w:tcPr>
            </w:tcPrChange>
          </w:tcPr>
          <w:p w14:paraId="6BE93614" w14:textId="77777777" w:rsidR="001922CA" w:rsidRPr="00F710F0" w:rsidRDefault="001922CA" w:rsidP="001922CA">
            <w:pPr>
              <w:jc w:val="center"/>
              <w:rPr>
                <w:color w:val="000000"/>
                <w:sz w:val="22"/>
              </w:rPr>
            </w:pPr>
            <w:r>
              <w:rPr>
                <w:rFonts w:hint="eastAsia"/>
                <w:color w:val="000000"/>
                <w:sz w:val="22"/>
              </w:rPr>
              <w:t>中</w:t>
            </w:r>
          </w:p>
        </w:tc>
        <w:tc>
          <w:tcPr>
            <w:tcW w:w="595" w:type="pct"/>
            <w:shd w:val="clear" w:color="auto" w:fill="auto"/>
            <w:noWrap/>
            <w:vAlign w:val="center"/>
            <w:hideMark/>
            <w:tcPrChange w:id="3945" w:author="hyx" w:date="2018-11-11T18:27:00Z">
              <w:tcPr>
                <w:tcW w:w="449" w:type="pct"/>
                <w:shd w:val="clear" w:color="auto" w:fill="auto"/>
                <w:noWrap/>
                <w:vAlign w:val="center"/>
                <w:hideMark/>
              </w:tcPr>
            </w:tcPrChange>
          </w:tcPr>
          <w:p w14:paraId="6CCC936D"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3946" w:author="hyx" w:date="2018-11-11T18:27:00Z">
              <w:tcPr>
                <w:tcW w:w="448" w:type="pct"/>
                <w:shd w:val="clear" w:color="auto" w:fill="auto"/>
                <w:noWrap/>
                <w:vAlign w:val="center"/>
                <w:hideMark/>
              </w:tcPr>
            </w:tcPrChange>
          </w:tcPr>
          <w:p w14:paraId="7F40A7AB"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50CE1106" w14:textId="77777777" w:rsidTr="001922CA">
        <w:trPr>
          <w:trHeight w:val="285"/>
          <w:trPrChange w:id="3947" w:author="hyx" w:date="2018-11-11T18:27:00Z">
            <w:trPr>
              <w:trHeight w:val="285"/>
            </w:trPr>
          </w:trPrChange>
        </w:trPr>
        <w:tc>
          <w:tcPr>
            <w:tcW w:w="896" w:type="pct"/>
            <w:tcPrChange w:id="3948" w:author="hyx" w:date="2018-11-11T18:27:00Z">
              <w:tcPr>
                <w:tcW w:w="1227" w:type="pct"/>
              </w:tcPr>
            </w:tcPrChange>
          </w:tcPr>
          <w:p w14:paraId="5C4DA0FF" w14:textId="270A5E38" w:rsidR="001922CA" w:rsidRDefault="001922CA" w:rsidP="001922CA">
            <w:pPr>
              <w:rPr>
                <w:ins w:id="3949" w:author="hyx" w:date="2018-11-11T18:26:00Z"/>
                <w:rFonts w:hint="eastAsia"/>
                <w:color w:val="000000"/>
                <w:szCs w:val="21"/>
              </w:rPr>
            </w:pPr>
            <w:ins w:id="3950" w:author="hyx" w:date="2018-11-11T18:26:00Z">
              <w:r>
                <w:rPr>
                  <w:rFonts w:hint="eastAsia"/>
                  <w:color w:val="000000"/>
                  <w:sz w:val="22"/>
                </w:rPr>
                <w:t>任务风险</w:t>
              </w:r>
            </w:ins>
          </w:p>
        </w:tc>
        <w:tc>
          <w:tcPr>
            <w:tcW w:w="2357" w:type="pct"/>
            <w:shd w:val="clear" w:color="auto" w:fill="auto"/>
            <w:vAlign w:val="center"/>
            <w:hideMark/>
            <w:tcPrChange w:id="3951" w:author="hyx" w:date="2018-11-11T18:27:00Z">
              <w:tcPr>
                <w:tcW w:w="1227" w:type="pct"/>
                <w:shd w:val="clear" w:color="auto" w:fill="auto"/>
                <w:vAlign w:val="center"/>
                <w:hideMark/>
              </w:tcPr>
            </w:tcPrChange>
          </w:tcPr>
          <w:p w14:paraId="6F715D9B" w14:textId="678348F7" w:rsidR="001922CA" w:rsidRPr="00F710F0" w:rsidRDefault="001922CA" w:rsidP="001922CA">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560" w:type="pct"/>
            <w:shd w:val="clear" w:color="auto" w:fill="auto"/>
            <w:noWrap/>
            <w:vAlign w:val="center"/>
            <w:hideMark/>
            <w:tcPrChange w:id="3952" w:author="hyx" w:date="2018-11-11T18:27:00Z">
              <w:tcPr>
                <w:tcW w:w="423" w:type="pct"/>
                <w:shd w:val="clear" w:color="auto" w:fill="auto"/>
                <w:noWrap/>
                <w:vAlign w:val="center"/>
                <w:hideMark/>
              </w:tcPr>
            </w:tcPrChange>
          </w:tcPr>
          <w:p w14:paraId="6B210442" w14:textId="77777777" w:rsidR="001922CA" w:rsidRPr="00F710F0" w:rsidRDefault="001922CA" w:rsidP="001922CA">
            <w:pPr>
              <w:jc w:val="center"/>
              <w:rPr>
                <w:color w:val="000000"/>
                <w:sz w:val="22"/>
              </w:rPr>
            </w:pPr>
            <w:r>
              <w:rPr>
                <w:rFonts w:hint="eastAsia"/>
                <w:color w:val="000000"/>
                <w:sz w:val="22"/>
              </w:rPr>
              <w:t>中</w:t>
            </w:r>
          </w:p>
        </w:tc>
        <w:tc>
          <w:tcPr>
            <w:tcW w:w="595" w:type="pct"/>
            <w:shd w:val="clear" w:color="auto" w:fill="auto"/>
            <w:noWrap/>
            <w:vAlign w:val="center"/>
            <w:hideMark/>
            <w:tcPrChange w:id="3953" w:author="hyx" w:date="2018-11-11T18:27:00Z">
              <w:tcPr>
                <w:tcW w:w="449" w:type="pct"/>
                <w:shd w:val="clear" w:color="auto" w:fill="auto"/>
                <w:noWrap/>
                <w:vAlign w:val="center"/>
                <w:hideMark/>
              </w:tcPr>
            </w:tcPrChange>
          </w:tcPr>
          <w:p w14:paraId="6CAD490A"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3954" w:author="hyx" w:date="2018-11-11T18:27:00Z">
              <w:tcPr>
                <w:tcW w:w="448" w:type="pct"/>
                <w:shd w:val="clear" w:color="auto" w:fill="auto"/>
                <w:noWrap/>
                <w:vAlign w:val="center"/>
                <w:hideMark/>
              </w:tcPr>
            </w:tcPrChange>
          </w:tcPr>
          <w:p w14:paraId="4ED80895"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407B2BC6" w14:textId="77777777" w:rsidTr="001922CA">
        <w:trPr>
          <w:trHeight w:val="285"/>
          <w:trPrChange w:id="3955" w:author="hyx" w:date="2018-11-11T18:27:00Z">
            <w:trPr>
              <w:trHeight w:val="285"/>
            </w:trPr>
          </w:trPrChange>
        </w:trPr>
        <w:tc>
          <w:tcPr>
            <w:tcW w:w="896" w:type="pct"/>
            <w:tcPrChange w:id="3956" w:author="hyx" w:date="2018-11-11T18:27:00Z">
              <w:tcPr>
                <w:tcW w:w="1227" w:type="pct"/>
              </w:tcPr>
            </w:tcPrChange>
          </w:tcPr>
          <w:p w14:paraId="3CADC0FF" w14:textId="53CD5832" w:rsidR="001922CA" w:rsidRDefault="001922CA" w:rsidP="001922CA">
            <w:pPr>
              <w:rPr>
                <w:ins w:id="3957" w:author="hyx" w:date="2018-11-11T18:26:00Z"/>
                <w:rFonts w:hint="eastAsia"/>
                <w:color w:val="000000"/>
                <w:szCs w:val="21"/>
              </w:rPr>
            </w:pPr>
            <w:ins w:id="3958" w:author="hyx" w:date="2018-11-11T18:26:00Z">
              <w:r>
                <w:rPr>
                  <w:rFonts w:hint="eastAsia"/>
                  <w:color w:val="000000"/>
                  <w:sz w:val="22"/>
                </w:rPr>
                <w:t>参与者风险</w:t>
              </w:r>
            </w:ins>
          </w:p>
        </w:tc>
        <w:tc>
          <w:tcPr>
            <w:tcW w:w="2357" w:type="pct"/>
            <w:shd w:val="clear" w:color="auto" w:fill="auto"/>
            <w:vAlign w:val="center"/>
            <w:tcPrChange w:id="3959" w:author="hyx" w:date="2018-11-11T18:27:00Z">
              <w:tcPr>
                <w:tcW w:w="1227" w:type="pct"/>
                <w:shd w:val="clear" w:color="auto" w:fill="auto"/>
                <w:vAlign w:val="center"/>
              </w:tcPr>
            </w:tcPrChange>
          </w:tcPr>
          <w:p w14:paraId="0C6FE54E" w14:textId="4DDEFCFC" w:rsidR="001922CA" w:rsidRPr="00F710F0" w:rsidRDefault="001922CA" w:rsidP="001922CA">
            <w:pPr>
              <w:rPr>
                <w:color w:val="000000"/>
                <w:szCs w:val="21"/>
              </w:rPr>
            </w:pPr>
            <w:r>
              <w:rPr>
                <w:rFonts w:hint="eastAsia"/>
                <w:color w:val="000000"/>
                <w:szCs w:val="21"/>
              </w:rPr>
              <w:t>9.</w:t>
            </w:r>
            <w:r>
              <w:rPr>
                <w:rFonts w:hint="eastAsia"/>
              </w:rPr>
              <w:t xml:space="preserve"> 成员空余时间有不确定性</w:t>
            </w:r>
          </w:p>
        </w:tc>
        <w:tc>
          <w:tcPr>
            <w:tcW w:w="560" w:type="pct"/>
            <w:shd w:val="clear" w:color="auto" w:fill="auto"/>
            <w:noWrap/>
            <w:vAlign w:val="center"/>
            <w:tcPrChange w:id="3960" w:author="hyx" w:date="2018-11-11T18:27:00Z">
              <w:tcPr>
                <w:tcW w:w="423" w:type="pct"/>
                <w:shd w:val="clear" w:color="auto" w:fill="auto"/>
                <w:noWrap/>
                <w:vAlign w:val="center"/>
              </w:tcPr>
            </w:tcPrChange>
          </w:tcPr>
          <w:p w14:paraId="3BBC97CF"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tcPrChange w:id="3961" w:author="hyx" w:date="2018-11-11T18:27:00Z">
              <w:tcPr>
                <w:tcW w:w="449" w:type="pct"/>
                <w:shd w:val="clear" w:color="auto" w:fill="auto"/>
                <w:noWrap/>
                <w:vAlign w:val="center"/>
              </w:tcPr>
            </w:tcPrChange>
          </w:tcPr>
          <w:p w14:paraId="4D18BC10" w14:textId="77777777" w:rsidR="001922CA" w:rsidRDefault="001922CA" w:rsidP="001922CA">
            <w:pPr>
              <w:jc w:val="center"/>
              <w:rPr>
                <w:color w:val="000000"/>
                <w:sz w:val="22"/>
              </w:rPr>
            </w:pPr>
            <w:r>
              <w:rPr>
                <w:rFonts w:hint="eastAsia"/>
                <w:color w:val="000000"/>
                <w:sz w:val="22"/>
              </w:rPr>
              <w:t>高</w:t>
            </w:r>
          </w:p>
        </w:tc>
        <w:tc>
          <w:tcPr>
            <w:tcW w:w="593" w:type="pct"/>
            <w:shd w:val="clear" w:color="auto" w:fill="auto"/>
            <w:noWrap/>
            <w:vAlign w:val="center"/>
            <w:tcPrChange w:id="3962" w:author="hyx" w:date="2018-11-11T18:27:00Z">
              <w:tcPr>
                <w:tcW w:w="448" w:type="pct"/>
                <w:shd w:val="clear" w:color="auto" w:fill="auto"/>
                <w:noWrap/>
                <w:vAlign w:val="center"/>
              </w:tcPr>
            </w:tcPrChange>
          </w:tcPr>
          <w:p w14:paraId="48F37FD0"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580AA305" w14:textId="77777777" w:rsidTr="001922CA">
        <w:trPr>
          <w:trHeight w:val="285"/>
          <w:trPrChange w:id="3963" w:author="hyx" w:date="2018-11-11T18:27:00Z">
            <w:trPr>
              <w:trHeight w:val="285"/>
            </w:trPr>
          </w:trPrChange>
        </w:trPr>
        <w:tc>
          <w:tcPr>
            <w:tcW w:w="896" w:type="pct"/>
            <w:tcPrChange w:id="3964" w:author="hyx" w:date="2018-11-11T18:27:00Z">
              <w:tcPr>
                <w:tcW w:w="1227" w:type="pct"/>
              </w:tcPr>
            </w:tcPrChange>
          </w:tcPr>
          <w:p w14:paraId="3BD8CE43" w14:textId="07BD4571" w:rsidR="001922CA" w:rsidRDefault="001922CA" w:rsidP="001922CA">
            <w:pPr>
              <w:rPr>
                <w:ins w:id="3965" w:author="hyx" w:date="2018-11-11T18:26:00Z"/>
                <w:color w:val="000000"/>
                <w:sz w:val="22"/>
              </w:rPr>
            </w:pPr>
            <w:ins w:id="3966" w:author="hyx" w:date="2018-11-11T18:26:00Z">
              <w:r>
                <w:rPr>
                  <w:rFonts w:hint="eastAsia"/>
                  <w:color w:val="000000"/>
                  <w:sz w:val="22"/>
                </w:rPr>
                <w:t>技术风险</w:t>
              </w:r>
            </w:ins>
          </w:p>
        </w:tc>
        <w:tc>
          <w:tcPr>
            <w:tcW w:w="2357" w:type="pct"/>
            <w:shd w:val="clear" w:color="auto" w:fill="auto"/>
            <w:vAlign w:val="center"/>
            <w:hideMark/>
            <w:tcPrChange w:id="3967" w:author="hyx" w:date="2018-11-11T18:27:00Z">
              <w:tcPr>
                <w:tcW w:w="1227" w:type="pct"/>
                <w:shd w:val="clear" w:color="auto" w:fill="auto"/>
                <w:vAlign w:val="center"/>
                <w:hideMark/>
              </w:tcPr>
            </w:tcPrChange>
          </w:tcPr>
          <w:p w14:paraId="504B2345" w14:textId="4A3CB1FF" w:rsidR="001922CA" w:rsidRPr="00F710F0" w:rsidRDefault="001922CA" w:rsidP="001922CA">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560" w:type="pct"/>
            <w:shd w:val="clear" w:color="auto" w:fill="auto"/>
            <w:noWrap/>
            <w:vAlign w:val="center"/>
            <w:hideMark/>
            <w:tcPrChange w:id="3968" w:author="hyx" w:date="2018-11-11T18:27:00Z">
              <w:tcPr>
                <w:tcW w:w="423" w:type="pct"/>
                <w:shd w:val="clear" w:color="auto" w:fill="auto"/>
                <w:noWrap/>
                <w:vAlign w:val="center"/>
                <w:hideMark/>
              </w:tcPr>
            </w:tcPrChange>
          </w:tcPr>
          <w:p w14:paraId="6D94EDD3" w14:textId="77777777" w:rsidR="001922CA" w:rsidRPr="00F710F0" w:rsidRDefault="001922CA" w:rsidP="001922CA">
            <w:pPr>
              <w:jc w:val="center"/>
              <w:rPr>
                <w:color w:val="000000"/>
                <w:sz w:val="22"/>
              </w:rPr>
            </w:pPr>
            <w:r w:rsidRPr="00F710F0">
              <w:rPr>
                <w:rFonts w:hint="eastAsia"/>
                <w:color w:val="000000"/>
                <w:sz w:val="22"/>
              </w:rPr>
              <w:t>中</w:t>
            </w:r>
          </w:p>
        </w:tc>
        <w:tc>
          <w:tcPr>
            <w:tcW w:w="595" w:type="pct"/>
            <w:shd w:val="clear" w:color="auto" w:fill="auto"/>
            <w:noWrap/>
            <w:vAlign w:val="center"/>
            <w:hideMark/>
            <w:tcPrChange w:id="3969" w:author="hyx" w:date="2018-11-11T18:27:00Z">
              <w:tcPr>
                <w:tcW w:w="449" w:type="pct"/>
                <w:shd w:val="clear" w:color="auto" w:fill="auto"/>
                <w:noWrap/>
                <w:vAlign w:val="center"/>
                <w:hideMark/>
              </w:tcPr>
            </w:tcPrChange>
          </w:tcPr>
          <w:p w14:paraId="057496BE"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3970" w:author="hyx" w:date="2018-11-11T18:27:00Z">
              <w:tcPr>
                <w:tcW w:w="448" w:type="pct"/>
                <w:shd w:val="clear" w:color="auto" w:fill="auto"/>
                <w:noWrap/>
                <w:vAlign w:val="center"/>
                <w:hideMark/>
              </w:tcPr>
            </w:tcPrChange>
          </w:tcPr>
          <w:p w14:paraId="64C79777"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33C40784" w14:textId="77777777" w:rsidTr="001922CA">
        <w:trPr>
          <w:trHeight w:val="285"/>
          <w:trPrChange w:id="3971" w:author="hyx" w:date="2018-11-11T18:27:00Z">
            <w:trPr>
              <w:trHeight w:val="285"/>
            </w:trPr>
          </w:trPrChange>
        </w:trPr>
        <w:tc>
          <w:tcPr>
            <w:tcW w:w="896" w:type="pct"/>
            <w:tcPrChange w:id="3972" w:author="hyx" w:date="2018-11-11T18:27:00Z">
              <w:tcPr>
                <w:tcW w:w="1227" w:type="pct"/>
              </w:tcPr>
            </w:tcPrChange>
          </w:tcPr>
          <w:p w14:paraId="14E0272A" w14:textId="031DBA46" w:rsidR="001922CA" w:rsidRPr="00F710F0" w:rsidRDefault="001922CA" w:rsidP="001922CA">
            <w:pPr>
              <w:rPr>
                <w:ins w:id="3973" w:author="hyx" w:date="2018-11-11T18:26:00Z"/>
                <w:rFonts w:hint="eastAsia"/>
                <w:color w:val="000000"/>
                <w:szCs w:val="21"/>
              </w:rPr>
            </w:pPr>
            <w:ins w:id="3974" w:author="hyx" w:date="2018-11-11T18:26:00Z">
              <w:r>
                <w:rPr>
                  <w:rFonts w:hint="eastAsia"/>
                  <w:color w:val="000000"/>
                  <w:sz w:val="22"/>
                </w:rPr>
                <w:t>参与者风险</w:t>
              </w:r>
            </w:ins>
          </w:p>
        </w:tc>
        <w:tc>
          <w:tcPr>
            <w:tcW w:w="2357" w:type="pct"/>
            <w:shd w:val="clear" w:color="auto" w:fill="auto"/>
            <w:vAlign w:val="center"/>
            <w:hideMark/>
            <w:tcPrChange w:id="3975" w:author="hyx" w:date="2018-11-11T18:27:00Z">
              <w:tcPr>
                <w:tcW w:w="1227" w:type="pct"/>
                <w:shd w:val="clear" w:color="auto" w:fill="auto"/>
                <w:vAlign w:val="center"/>
                <w:hideMark/>
              </w:tcPr>
            </w:tcPrChange>
          </w:tcPr>
          <w:p w14:paraId="2B1CDB26" w14:textId="3790EC4E" w:rsidR="001922CA" w:rsidRPr="00F710F0" w:rsidRDefault="001922CA" w:rsidP="001922CA">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560" w:type="pct"/>
            <w:shd w:val="clear" w:color="auto" w:fill="auto"/>
            <w:noWrap/>
            <w:vAlign w:val="center"/>
            <w:hideMark/>
            <w:tcPrChange w:id="3976" w:author="hyx" w:date="2018-11-11T18:27:00Z">
              <w:tcPr>
                <w:tcW w:w="423" w:type="pct"/>
                <w:shd w:val="clear" w:color="auto" w:fill="auto"/>
                <w:noWrap/>
                <w:vAlign w:val="center"/>
                <w:hideMark/>
              </w:tcPr>
            </w:tcPrChange>
          </w:tcPr>
          <w:p w14:paraId="0D0FFC9A" w14:textId="77777777" w:rsidR="001922CA" w:rsidRPr="00F710F0" w:rsidRDefault="001922CA" w:rsidP="001922CA">
            <w:pPr>
              <w:jc w:val="center"/>
              <w:rPr>
                <w:color w:val="000000"/>
                <w:sz w:val="22"/>
              </w:rPr>
            </w:pPr>
            <w:r>
              <w:rPr>
                <w:rFonts w:hint="eastAsia"/>
                <w:color w:val="000000"/>
                <w:sz w:val="22"/>
              </w:rPr>
              <w:t>低</w:t>
            </w:r>
          </w:p>
        </w:tc>
        <w:tc>
          <w:tcPr>
            <w:tcW w:w="595" w:type="pct"/>
            <w:shd w:val="clear" w:color="auto" w:fill="auto"/>
            <w:noWrap/>
            <w:vAlign w:val="center"/>
            <w:hideMark/>
            <w:tcPrChange w:id="3977" w:author="hyx" w:date="2018-11-11T18:27:00Z">
              <w:tcPr>
                <w:tcW w:w="449" w:type="pct"/>
                <w:shd w:val="clear" w:color="auto" w:fill="auto"/>
                <w:noWrap/>
                <w:vAlign w:val="center"/>
                <w:hideMark/>
              </w:tcPr>
            </w:tcPrChange>
          </w:tcPr>
          <w:p w14:paraId="395A5179" w14:textId="77777777" w:rsidR="001922CA" w:rsidRPr="00F710F0" w:rsidRDefault="001922CA" w:rsidP="001922CA">
            <w:pPr>
              <w:jc w:val="center"/>
              <w:rPr>
                <w:color w:val="000000"/>
                <w:sz w:val="22"/>
              </w:rPr>
            </w:pPr>
            <w:r>
              <w:rPr>
                <w:rFonts w:hint="eastAsia"/>
                <w:color w:val="000000"/>
                <w:sz w:val="22"/>
              </w:rPr>
              <w:t>低</w:t>
            </w:r>
          </w:p>
        </w:tc>
        <w:tc>
          <w:tcPr>
            <w:tcW w:w="593" w:type="pct"/>
            <w:shd w:val="clear" w:color="auto" w:fill="auto"/>
            <w:noWrap/>
            <w:vAlign w:val="center"/>
            <w:hideMark/>
            <w:tcPrChange w:id="3978" w:author="hyx" w:date="2018-11-11T18:27:00Z">
              <w:tcPr>
                <w:tcW w:w="448" w:type="pct"/>
                <w:shd w:val="clear" w:color="auto" w:fill="auto"/>
                <w:noWrap/>
                <w:vAlign w:val="center"/>
                <w:hideMark/>
              </w:tcPr>
            </w:tcPrChange>
          </w:tcPr>
          <w:p w14:paraId="58F46B44" w14:textId="77777777" w:rsidR="001922CA" w:rsidRPr="00F710F0" w:rsidRDefault="001922CA" w:rsidP="001922CA">
            <w:pPr>
              <w:jc w:val="center"/>
              <w:rPr>
                <w:color w:val="000000"/>
                <w:sz w:val="22"/>
              </w:rPr>
            </w:pPr>
            <w:r w:rsidRPr="00F710F0">
              <w:rPr>
                <w:rFonts w:hint="eastAsia"/>
                <w:color w:val="000000"/>
                <w:sz w:val="22"/>
              </w:rPr>
              <w:t>中</w:t>
            </w:r>
          </w:p>
        </w:tc>
      </w:tr>
      <w:tr w:rsidR="001922CA" w:rsidRPr="00F710F0" w14:paraId="53F24190" w14:textId="77777777" w:rsidTr="001922CA">
        <w:trPr>
          <w:trHeight w:val="510"/>
          <w:trPrChange w:id="3979" w:author="hyx" w:date="2018-11-11T18:27:00Z">
            <w:trPr>
              <w:trHeight w:val="510"/>
            </w:trPr>
          </w:trPrChange>
        </w:trPr>
        <w:tc>
          <w:tcPr>
            <w:tcW w:w="896" w:type="pct"/>
            <w:tcPrChange w:id="3980" w:author="hyx" w:date="2018-11-11T18:27:00Z">
              <w:tcPr>
                <w:tcW w:w="1227" w:type="pct"/>
              </w:tcPr>
            </w:tcPrChange>
          </w:tcPr>
          <w:p w14:paraId="3FBD3E3E" w14:textId="267FC814" w:rsidR="001922CA" w:rsidRDefault="001922CA" w:rsidP="001922CA">
            <w:pPr>
              <w:rPr>
                <w:ins w:id="3981" w:author="hyx" w:date="2018-11-11T18:26:00Z"/>
                <w:color w:val="000000"/>
                <w:szCs w:val="21"/>
              </w:rPr>
            </w:pPr>
            <w:ins w:id="3982" w:author="hyx" w:date="2018-11-11T18:26:00Z">
              <w:r>
                <w:rPr>
                  <w:rFonts w:hint="eastAsia"/>
                  <w:color w:val="000000"/>
                  <w:sz w:val="22"/>
                </w:rPr>
                <w:t>工具风险</w:t>
              </w:r>
            </w:ins>
          </w:p>
        </w:tc>
        <w:tc>
          <w:tcPr>
            <w:tcW w:w="2357" w:type="pct"/>
            <w:shd w:val="clear" w:color="auto" w:fill="auto"/>
            <w:vAlign w:val="center"/>
            <w:hideMark/>
            <w:tcPrChange w:id="3983" w:author="hyx" w:date="2018-11-11T18:27:00Z">
              <w:tcPr>
                <w:tcW w:w="1227" w:type="pct"/>
                <w:shd w:val="clear" w:color="auto" w:fill="auto"/>
                <w:vAlign w:val="center"/>
                <w:hideMark/>
              </w:tcPr>
            </w:tcPrChange>
          </w:tcPr>
          <w:p w14:paraId="02611771" w14:textId="48E6D062" w:rsidR="001922CA" w:rsidRPr="00F710F0" w:rsidRDefault="001922CA" w:rsidP="001922CA">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560" w:type="pct"/>
            <w:shd w:val="clear" w:color="auto" w:fill="auto"/>
            <w:noWrap/>
            <w:vAlign w:val="center"/>
            <w:hideMark/>
            <w:tcPrChange w:id="3984" w:author="hyx" w:date="2018-11-11T18:27:00Z">
              <w:tcPr>
                <w:tcW w:w="423" w:type="pct"/>
                <w:shd w:val="clear" w:color="auto" w:fill="auto"/>
                <w:noWrap/>
                <w:vAlign w:val="center"/>
                <w:hideMark/>
              </w:tcPr>
            </w:tcPrChange>
          </w:tcPr>
          <w:p w14:paraId="61CCFE46" w14:textId="77777777" w:rsidR="001922CA" w:rsidRPr="00F710F0" w:rsidRDefault="001922CA" w:rsidP="001922CA">
            <w:pPr>
              <w:jc w:val="center"/>
              <w:rPr>
                <w:color w:val="000000"/>
                <w:sz w:val="22"/>
              </w:rPr>
            </w:pPr>
            <w:r>
              <w:rPr>
                <w:rFonts w:hint="eastAsia"/>
                <w:color w:val="000000"/>
                <w:sz w:val="22"/>
              </w:rPr>
              <w:t>低</w:t>
            </w:r>
          </w:p>
        </w:tc>
        <w:tc>
          <w:tcPr>
            <w:tcW w:w="595" w:type="pct"/>
            <w:shd w:val="clear" w:color="auto" w:fill="auto"/>
            <w:noWrap/>
            <w:vAlign w:val="center"/>
            <w:hideMark/>
            <w:tcPrChange w:id="3985" w:author="hyx" w:date="2018-11-11T18:27:00Z">
              <w:tcPr>
                <w:tcW w:w="449" w:type="pct"/>
                <w:shd w:val="clear" w:color="auto" w:fill="auto"/>
                <w:noWrap/>
                <w:vAlign w:val="center"/>
                <w:hideMark/>
              </w:tcPr>
            </w:tcPrChange>
          </w:tcPr>
          <w:p w14:paraId="1043B46D" w14:textId="77777777" w:rsidR="001922CA" w:rsidRPr="00F710F0" w:rsidRDefault="001922CA" w:rsidP="001922CA">
            <w:pPr>
              <w:jc w:val="center"/>
              <w:rPr>
                <w:color w:val="000000"/>
                <w:sz w:val="22"/>
              </w:rPr>
            </w:pPr>
            <w:r>
              <w:rPr>
                <w:rFonts w:hint="eastAsia"/>
                <w:color w:val="000000"/>
                <w:sz w:val="22"/>
              </w:rPr>
              <w:t>低</w:t>
            </w:r>
          </w:p>
        </w:tc>
        <w:tc>
          <w:tcPr>
            <w:tcW w:w="593" w:type="pct"/>
            <w:shd w:val="clear" w:color="auto" w:fill="auto"/>
            <w:noWrap/>
            <w:vAlign w:val="center"/>
            <w:hideMark/>
            <w:tcPrChange w:id="3986" w:author="hyx" w:date="2018-11-11T18:27:00Z">
              <w:tcPr>
                <w:tcW w:w="448" w:type="pct"/>
                <w:shd w:val="clear" w:color="auto" w:fill="auto"/>
                <w:noWrap/>
                <w:vAlign w:val="center"/>
                <w:hideMark/>
              </w:tcPr>
            </w:tcPrChange>
          </w:tcPr>
          <w:p w14:paraId="106D80C8" w14:textId="77777777" w:rsidR="001922CA" w:rsidRPr="00F710F0" w:rsidRDefault="001922CA" w:rsidP="001922CA">
            <w:pPr>
              <w:jc w:val="center"/>
              <w:rPr>
                <w:color w:val="000000"/>
                <w:sz w:val="22"/>
              </w:rPr>
            </w:pPr>
            <w:r w:rsidRPr="00F710F0">
              <w:rPr>
                <w:rFonts w:hint="eastAsia"/>
                <w:color w:val="000000"/>
                <w:sz w:val="22"/>
              </w:rPr>
              <w:t>低</w:t>
            </w:r>
          </w:p>
        </w:tc>
      </w:tr>
      <w:tr w:rsidR="001922CA" w:rsidRPr="00F710F0" w14:paraId="705287B8" w14:textId="77777777" w:rsidTr="001922CA">
        <w:trPr>
          <w:trHeight w:val="285"/>
          <w:trPrChange w:id="3987" w:author="hyx" w:date="2018-11-11T18:27:00Z">
            <w:trPr>
              <w:trHeight w:val="285"/>
            </w:trPr>
          </w:trPrChange>
        </w:trPr>
        <w:tc>
          <w:tcPr>
            <w:tcW w:w="896" w:type="pct"/>
            <w:tcPrChange w:id="3988" w:author="hyx" w:date="2018-11-11T18:27:00Z">
              <w:tcPr>
                <w:tcW w:w="1227" w:type="pct"/>
              </w:tcPr>
            </w:tcPrChange>
          </w:tcPr>
          <w:p w14:paraId="3CE2A599" w14:textId="0F2B6709" w:rsidR="001922CA" w:rsidRDefault="001922CA" w:rsidP="001922CA">
            <w:pPr>
              <w:rPr>
                <w:ins w:id="3989" w:author="hyx" w:date="2018-11-11T18:26:00Z"/>
                <w:rFonts w:hint="eastAsia"/>
                <w:color w:val="000000"/>
                <w:szCs w:val="21"/>
              </w:rPr>
            </w:pPr>
            <w:ins w:id="3990" w:author="hyx" w:date="2018-11-11T18:26:00Z">
              <w:r>
                <w:rPr>
                  <w:rFonts w:hint="eastAsia"/>
                  <w:color w:val="000000"/>
                  <w:sz w:val="22"/>
                </w:rPr>
                <w:t>技术风险</w:t>
              </w:r>
            </w:ins>
          </w:p>
        </w:tc>
        <w:tc>
          <w:tcPr>
            <w:tcW w:w="2357" w:type="pct"/>
            <w:shd w:val="clear" w:color="auto" w:fill="auto"/>
            <w:vAlign w:val="center"/>
            <w:hideMark/>
            <w:tcPrChange w:id="3991" w:author="hyx" w:date="2018-11-11T18:27:00Z">
              <w:tcPr>
                <w:tcW w:w="1227" w:type="pct"/>
                <w:shd w:val="clear" w:color="auto" w:fill="auto"/>
                <w:vAlign w:val="center"/>
                <w:hideMark/>
              </w:tcPr>
            </w:tcPrChange>
          </w:tcPr>
          <w:p w14:paraId="0FCA010A" w14:textId="60A245AF" w:rsidR="001922CA" w:rsidRPr="00F710F0" w:rsidRDefault="001922CA" w:rsidP="001922CA">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560" w:type="pct"/>
            <w:shd w:val="clear" w:color="auto" w:fill="auto"/>
            <w:noWrap/>
            <w:vAlign w:val="center"/>
            <w:hideMark/>
            <w:tcPrChange w:id="3992" w:author="hyx" w:date="2018-11-11T18:27:00Z">
              <w:tcPr>
                <w:tcW w:w="423" w:type="pct"/>
                <w:shd w:val="clear" w:color="auto" w:fill="auto"/>
                <w:noWrap/>
                <w:vAlign w:val="center"/>
                <w:hideMark/>
              </w:tcPr>
            </w:tcPrChange>
          </w:tcPr>
          <w:p w14:paraId="53969A4C"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3993" w:author="hyx" w:date="2018-11-11T18:27:00Z">
              <w:tcPr>
                <w:tcW w:w="449" w:type="pct"/>
                <w:shd w:val="clear" w:color="auto" w:fill="auto"/>
                <w:noWrap/>
                <w:vAlign w:val="center"/>
                <w:hideMark/>
              </w:tcPr>
            </w:tcPrChange>
          </w:tcPr>
          <w:p w14:paraId="53AA4241"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3994" w:author="hyx" w:date="2018-11-11T18:27:00Z">
              <w:tcPr>
                <w:tcW w:w="448" w:type="pct"/>
                <w:shd w:val="clear" w:color="auto" w:fill="auto"/>
                <w:noWrap/>
                <w:vAlign w:val="center"/>
                <w:hideMark/>
              </w:tcPr>
            </w:tcPrChange>
          </w:tcPr>
          <w:p w14:paraId="45BC9FFD" w14:textId="77777777" w:rsidR="001922CA" w:rsidRPr="00F710F0" w:rsidRDefault="001922CA" w:rsidP="001922CA">
            <w:pPr>
              <w:jc w:val="center"/>
              <w:rPr>
                <w:color w:val="000000"/>
                <w:sz w:val="22"/>
              </w:rPr>
            </w:pPr>
            <w:r>
              <w:rPr>
                <w:rFonts w:hint="eastAsia"/>
                <w:color w:val="000000"/>
                <w:sz w:val="22"/>
              </w:rPr>
              <w:t>高</w:t>
            </w:r>
          </w:p>
        </w:tc>
      </w:tr>
      <w:tr w:rsidR="001922CA" w:rsidRPr="00F710F0" w14:paraId="7BB56ABD" w14:textId="77777777" w:rsidTr="001922CA">
        <w:trPr>
          <w:trHeight w:val="285"/>
          <w:trPrChange w:id="3995" w:author="hyx" w:date="2018-11-11T18:27:00Z">
            <w:trPr>
              <w:trHeight w:val="285"/>
            </w:trPr>
          </w:trPrChange>
        </w:trPr>
        <w:tc>
          <w:tcPr>
            <w:tcW w:w="896" w:type="pct"/>
            <w:tcPrChange w:id="3996" w:author="hyx" w:date="2018-11-11T18:27:00Z">
              <w:tcPr>
                <w:tcW w:w="1227" w:type="pct"/>
              </w:tcPr>
            </w:tcPrChange>
          </w:tcPr>
          <w:p w14:paraId="056A81E4" w14:textId="0F1C7E7E" w:rsidR="001922CA" w:rsidRDefault="001922CA" w:rsidP="001922CA">
            <w:pPr>
              <w:rPr>
                <w:ins w:id="3997" w:author="hyx" w:date="2018-11-11T18:26:00Z"/>
                <w:rFonts w:hint="eastAsia"/>
                <w:color w:val="000000"/>
                <w:szCs w:val="21"/>
              </w:rPr>
            </w:pPr>
            <w:ins w:id="3998" w:author="hyx" w:date="2018-11-11T18:26:00Z">
              <w:r>
                <w:rPr>
                  <w:rFonts w:hint="eastAsia"/>
                  <w:color w:val="000000"/>
                  <w:sz w:val="22"/>
                </w:rPr>
                <w:t>任务风险</w:t>
              </w:r>
            </w:ins>
          </w:p>
        </w:tc>
        <w:tc>
          <w:tcPr>
            <w:tcW w:w="2357" w:type="pct"/>
            <w:shd w:val="clear" w:color="auto" w:fill="auto"/>
            <w:noWrap/>
            <w:vAlign w:val="center"/>
            <w:hideMark/>
            <w:tcPrChange w:id="3999" w:author="hyx" w:date="2018-11-11T18:27:00Z">
              <w:tcPr>
                <w:tcW w:w="1227" w:type="pct"/>
                <w:shd w:val="clear" w:color="auto" w:fill="auto"/>
                <w:noWrap/>
                <w:vAlign w:val="center"/>
                <w:hideMark/>
              </w:tcPr>
            </w:tcPrChange>
          </w:tcPr>
          <w:p w14:paraId="292DA3BE" w14:textId="7050DBF3" w:rsidR="001922CA" w:rsidRPr="00F710F0" w:rsidRDefault="001922CA" w:rsidP="001922CA">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560" w:type="pct"/>
            <w:shd w:val="clear" w:color="auto" w:fill="auto"/>
            <w:noWrap/>
            <w:vAlign w:val="center"/>
            <w:hideMark/>
            <w:tcPrChange w:id="4000" w:author="hyx" w:date="2018-11-11T18:27:00Z">
              <w:tcPr>
                <w:tcW w:w="423" w:type="pct"/>
                <w:shd w:val="clear" w:color="auto" w:fill="auto"/>
                <w:noWrap/>
                <w:vAlign w:val="center"/>
                <w:hideMark/>
              </w:tcPr>
            </w:tcPrChange>
          </w:tcPr>
          <w:p w14:paraId="56EF7A47" w14:textId="77777777" w:rsidR="001922CA" w:rsidRPr="00F710F0" w:rsidRDefault="001922CA" w:rsidP="001922CA">
            <w:pPr>
              <w:jc w:val="center"/>
              <w:rPr>
                <w:color w:val="000000"/>
                <w:sz w:val="22"/>
              </w:rPr>
            </w:pPr>
            <w:r>
              <w:rPr>
                <w:rFonts w:hint="eastAsia"/>
                <w:color w:val="000000"/>
                <w:sz w:val="22"/>
              </w:rPr>
              <w:t>高</w:t>
            </w:r>
          </w:p>
        </w:tc>
        <w:tc>
          <w:tcPr>
            <w:tcW w:w="595" w:type="pct"/>
            <w:shd w:val="clear" w:color="auto" w:fill="auto"/>
            <w:noWrap/>
            <w:vAlign w:val="center"/>
            <w:hideMark/>
            <w:tcPrChange w:id="4001" w:author="hyx" w:date="2018-11-11T18:27:00Z">
              <w:tcPr>
                <w:tcW w:w="449" w:type="pct"/>
                <w:shd w:val="clear" w:color="auto" w:fill="auto"/>
                <w:noWrap/>
                <w:vAlign w:val="center"/>
                <w:hideMark/>
              </w:tcPr>
            </w:tcPrChange>
          </w:tcPr>
          <w:p w14:paraId="3C32CFDB"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002" w:author="hyx" w:date="2018-11-11T18:27:00Z">
              <w:tcPr>
                <w:tcW w:w="448" w:type="pct"/>
                <w:shd w:val="clear" w:color="auto" w:fill="auto"/>
                <w:noWrap/>
                <w:vAlign w:val="center"/>
                <w:hideMark/>
              </w:tcPr>
            </w:tcPrChange>
          </w:tcPr>
          <w:p w14:paraId="045CEB24" w14:textId="77777777" w:rsidR="001922CA" w:rsidRPr="00F710F0" w:rsidRDefault="001922CA" w:rsidP="001922CA">
            <w:pPr>
              <w:jc w:val="center"/>
              <w:rPr>
                <w:color w:val="000000"/>
                <w:sz w:val="22"/>
              </w:rPr>
            </w:pPr>
            <w:r w:rsidRPr="00F710F0">
              <w:rPr>
                <w:rFonts w:hint="eastAsia"/>
                <w:color w:val="000000"/>
                <w:sz w:val="22"/>
              </w:rPr>
              <w:t>高</w:t>
            </w:r>
          </w:p>
        </w:tc>
      </w:tr>
      <w:tr w:rsidR="001922CA" w:rsidRPr="00F710F0" w14:paraId="0DEFF490" w14:textId="77777777" w:rsidTr="001922CA">
        <w:trPr>
          <w:trHeight w:val="285"/>
          <w:trPrChange w:id="4003" w:author="hyx" w:date="2018-11-11T18:27:00Z">
            <w:trPr>
              <w:trHeight w:val="285"/>
            </w:trPr>
          </w:trPrChange>
        </w:trPr>
        <w:tc>
          <w:tcPr>
            <w:tcW w:w="896" w:type="pct"/>
            <w:tcPrChange w:id="4004" w:author="hyx" w:date="2018-11-11T18:27:00Z">
              <w:tcPr>
                <w:tcW w:w="1227" w:type="pct"/>
              </w:tcPr>
            </w:tcPrChange>
          </w:tcPr>
          <w:p w14:paraId="102BF9CE" w14:textId="532D606B" w:rsidR="001922CA" w:rsidRDefault="001922CA" w:rsidP="001922CA">
            <w:pPr>
              <w:rPr>
                <w:ins w:id="4005" w:author="hyx" w:date="2018-11-11T18:26:00Z"/>
                <w:rFonts w:hint="eastAsia"/>
                <w:color w:val="000000"/>
                <w:szCs w:val="21"/>
              </w:rPr>
            </w:pPr>
            <w:ins w:id="4006" w:author="hyx" w:date="2018-11-11T18:26:00Z">
              <w:r>
                <w:rPr>
                  <w:rFonts w:hint="eastAsia"/>
                  <w:color w:val="000000"/>
                  <w:sz w:val="22"/>
                </w:rPr>
                <w:t>参与者风险</w:t>
              </w:r>
            </w:ins>
          </w:p>
        </w:tc>
        <w:tc>
          <w:tcPr>
            <w:tcW w:w="2357" w:type="pct"/>
            <w:shd w:val="clear" w:color="auto" w:fill="auto"/>
            <w:noWrap/>
            <w:vAlign w:val="center"/>
            <w:hideMark/>
            <w:tcPrChange w:id="4007" w:author="hyx" w:date="2018-11-11T18:27:00Z">
              <w:tcPr>
                <w:tcW w:w="1227" w:type="pct"/>
                <w:shd w:val="clear" w:color="auto" w:fill="auto"/>
                <w:noWrap/>
                <w:vAlign w:val="center"/>
                <w:hideMark/>
              </w:tcPr>
            </w:tcPrChange>
          </w:tcPr>
          <w:p w14:paraId="79CCCA5F" w14:textId="13A9E718" w:rsidR="001922CA" w:rsidRPr="00F710F0" w:rsidRDefault="001922CA" w:rsidP="001922CA">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560" w:type="pct"/>
            <w:shd w:val="clear" w:color="auto" w:fill="auto"/>
            <w:noWrap/>
            <w:vAlign w:val="center"/>
            <w:hideMark/>
            <w:tcPrChange w:id="4008" w:author="hyx" w:date="2018-11-11T18:27:00Z">
              <w:tcPr>
                <w:tcW w:w="423" w:type="pct"/>
                <w:shd w:val="clear" w:color="auto" w:fill="auto"/>
                <w:noWrap/>
                <w:vAlign w:val="center"/>
                <w:hideMark/>
              </w:tcPr>
            </w:tcPrChange>
          </w:tcPr>
          <w:p w14:paraId="407C8623" w14:textId="77777777" w:rsidR="001922CA" w:rsidRPr="00F710F0" w:rsidRDefault="001922CA" w:rsidP="001922CA">
            <w:pPr>
              <w:jc w:val="center"/>
              <w:rPr>
                <w:color w:val="000000"/>
                <w:sz w:val="22"/>
              </w:rPr>
            </w:pPr>
            <w:r>
              <w:rPr>
                <w:rFonts w:hint="eastAsia"/>
                <w:color w:val="000000"/>
                <w:sz w:val="22"/>
              </w:rPr>
              <w:t>中</w:t>
            </w:r>
          </w:p>
        </w:tc>
        <w:tc>
          <w:tcPr>
            <w:tcW w:w="595" w:type="pct"/>
            <w:shd w:val="clear" w:color="auto" w:fill="auto"/>
            <w:noWrap/>
            <w:vAlign w:val="center"/>
            <w:hideMark/>
            <w:tcPrChange w:id="4009" w:author="hyx" w:date="2018-11-11T18:27:00Z">
              <w:tcPr>
                <w:tcW w:w="449" w:type="pct"/>
                <w:shd w:val="clear" w:color="auto" w:fill="auto"/>
                <w:noWrap/>
                <w:vAlign w:val="center"/>
                <w:hideMark/>
              </w:tcPr>
            </w:tcPrChange>
          </w:tcPr>
          <w:p w14:paraId="0432CEA6" w14:textId="77777777" w:rsidR="001922CA" w:rsidRPr="00F710F0" w:rsidRDefault="001922CA" w:rsidP="001922CA">
            <w:pPr>
              <w:jc w:val="center"/>
              <w:rPr>
                <w:color w:val="000000"/>
                <w:sz w:val="22"/>
              </w:rPr>
            </w:pPr>
            <w:r>
              <w:rPr>
                <w:rFonts w:hint="eastAsia"/>
                <w:color w:val="000000"/>
                <w:sz w:val="22"/>
              </w:rPr>
              <w:t>高</w:t>
            </w:r>
          </w:p>
        </w:tc>
        <w:tc>
          <w:tcPr>
            <w:tcW w:w="593" w:type="pct"/>
            <w:shd w:val="clear" w:color="auto" w:fill="auto"/>
            <w:noWrap/>
            <w:vAlign w:val="center"/>
            <w:hideMark/>
            <w:tcPrChange w:id="4010" w:author="hyx" w:date="2018-11-11T18:27:00Z">
              <w:tcPr>
                <w:tcW w:w="448" w:type="pct"/>
                <w:shd w:val="clear" w:color="auto" w:fill="auto"/>
                <w:noWrap/>
                <w:vAlign w:val="center"/>
                <w:hideMark/>
              </w:tcPr>
            </w:tcPrChange>
          </w:tcPr>
          <w:p w14:paraId="2C2E794B"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0CFD3CC1" w14:textId="77777777" w:rsidTr="001922CA">
        <w:trPr>
          <w:trHeight w:val="285"/>
          <w:trPrChange w:id="4011" w:author="hyx" w:date="2018-11-11T18:27:00Z">
            <w:trPr>
              <w:trHeight w:val="285"/>
            </w:trPr>
          </w:trPrChange>
        </w:trPr>
        <w:tc>
          <w:tcPr>
            <w:tcW w:w="896" w:type="pct"/>
            <w:tcPrChange w:id="4012" w:author="hyx" w:date="2018-11-11T18:27:00Z">
              <w:tcPr>
                <w:tcW w:w="1227" w:type="pct"/>
              </w:tcPr>
            </w:tcPrChange>
          </w:tcPr>
          <w:p w14:paraId="63A38655" w14:textId="0ED8CF00" w:rsidR="001922CA" w:rsidRDefault="001922CA" w:rsidP="001922CA">
            <w:pPr>
              <w:rPr>
                <w:ins w:id="4013" w:author="hyx" w:date="2018-11-11T18:26:00Z"/>
                <w:rFonts w:hint="eastAsia"/>
                <w:color w:val="000000"/>
                <w:szCs w:val="21"/>
              </w:rPr>
            </w:pPr>
            <w:ins w:id="4014" w:author="hyx" w:date="2018-11-11T18:26:00Z">
              <w:r>
                <w:rPr>
                  <w:rFonts w:hint="eastAsia"/>
                  <w:color w:val="000000"/>
                  <w:sz w:val="22"/>
                </w:rPr>
                <w:t>工具风险</w:t>
              </w:r>
            </w:ins>
          </w:p>
        </w:tc>
        <w:tc>
          <w:tcPr>
            <w:tcW w:w="2357" w:type="pct"/>
            <w:shd w:val="clear" w:color="auto" w:fill="auto"/>
            <w:noWrap/>
            <w:vAlign w:val="center"/>
            <w:hideMark/>
            <w:tcPrChange w:id="4015" w:author="hyx" w:date="2018-11-11T18:27:00Z">
              <w:tcPr>
                <w:tcW w:w="1227" w:type="pct"/>
                <w:shd w:val="clear" w:color="auto" w:fill="auto"/>
                <w:noWrap/>
                <w:vAlign w:val="center"/>
                <w:hideMark/>
              </w:tcPr>
            </w:tcPrChange>
          </w:tcPr>
          <w:p w14:paraId="4985E246" w14:textId="16A34F09" w:rsidR="001922CA" w:rsidRPr="00F710F0" w:rsidRDefault="001922CA" w:rsidP="001922CA">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560" w:type="pct"/>
            <w:shd w:val="clear" w:color="auto" w:fill="auto"/>
            <w:noWrap/>
            <w:vAlign w:val="center"/>
            <w:hideMark/>
            <w:tcPrChange w:id="4016" w:author="hyx" w:date="2018-11-11T18:27:00Z">
              <w:tcPr>
                <w:tcW w:w="423" w:type="pct"/>
                <w:shd w:val="clear" w:color="auto" w:fill="auto"/>
                <w:noWrap/>
                <w:vAlign w:val="center"/>
                <w:hideMark/>
              </w:tcPr>
            </w:tcPrChange>
          </w:tcPr>
          <w:p w14:paraId="3046667B" w14:textId="77777777" w:rsidR="001922CA" w:rsidRPr="00F710F0" w:rsidRDefault="001922CA" w:rsidP="001922CA">
            <w:pPr>
              <w:jc w:val="center"/>
              <w:rPr>
                <w:color w:val="000000"/>
                <w:sz w:val="22"/>
              </w:rPr>
            </w:pPr>
            <w:r w:rsidRPr="00F710F0">
              <w:rPr>
                <w:rFonts w:hint="eastAsia"/>
                <w:color w:val="000000"/>
                <w:sz w:val="22"/>
              </w:rPr>
              <w:t>高</w:t>
            </w:r>
          </w:p>
        </w:tc>
        <w:tc>
          <w:tcPr>
            <w:tcW w:w="595" w:type="pct"/>
            <w:shd w:val="clear" w:color="auto" w:fill="auto"/>
            <w:noWrap/>
            <w:vAlign w:val="center"/>
            <w:hideMark/>
            <w:tcPrChange w:id="4017" w:author="hyx" w:date="2018-11-11T18:27:00Z">
              <w:tcPr>
                <w:tcW w:w="449" w:type="pct"/>
                <w:shd w:val="clear" w:color="auto" w:fill="auto"/>
                <w:noWrap/>
                <w:vAlign w:val="center"/>
                <w:hideMark/>
              </w:tcPr>
            </w:tcPrChange>
          </w:tcPr>
          <w:p w14:paraId="17D6485D" w14:textId="77777777" w:rsidR="001922CA" w:rsidRPr="00F710F0" w:rsidRDefault="001922CA" w:rsidP="001922CA">
            <w:pPr>
              <w:jc w:val="center"/>
              <w:rPr>
                <w:color w:val="000000"/>
                <w:sz w:val="22"/>
              </w:rPr>
            </w:pPr>
            <w:r>
              <w:rPr>
                <w:rFonts w:hint="eastAsia"/>
                <w:color w:val="000000"/>
                <w:sz w:val="22"/>
              </w:rPr>
              <w:t>中</w:t>
            </w:r>
          </w:p>
        </w:tc>
        <w:tc>
          <w:tcPr>
            <w:tcW w:w="593" w:type="pct"/>
            <w:shd w:val="clear" w:color="auto" w:fill="auto"/>
            <w:noWrap/>
            <w:vAlign w:val="center"/>
            <w:hideMark/>
            <w:tcPrChange w:id="4018" w:author="hyx" w:date="2018-11-11T18:27:00Z">
              <w:tcPr>
                <w:tcW w:w="448" w:type="pct"/>
                <w:shd w:val="clear" w:color="auto" w:fill="auto"/>
                <w:noWrap/>
                <w:vAlign w:val="center"/>
                <w:hideMark/>
              </w:tcPr>
            </w:tcPrChange>
          </w:tcPr>
          <w:p w14:paraId="12A2DCCC" w14:textId="77777777" w:rsidR="001922CA" w:rsidRPr="00F710F0" w:rsidRDefault="001922CA" w:rsidP="001922CA">
            <w:pPr>
              <w:jc w:val="center"/>
              <w:rPr>
                <w:color w:val="000000"/>
                <w:sz w:val="22"/>
              </w:rPr>
            </w:pPr>
            <w:r>
              <w:rPr>
                <w:rFonts w:hint="eastAsia"/>
                <w:color w:val="000000"/>
                <w:sz w:val="22"/>
              </w:rPr>
              <w:t>低</w:t>
            </w:r>
          </w:p>
        </w:tc>
      </w:tr>
      <w:tr w:rsidR="001922CA" w:rsidRPr="00F710F0" w14:paraId="41A5F5EF" w14:textId="77777777" w:rsidTr="001922CA">
        <w:trPr>
          <w:trHeight w:val="285"/>
          <w:trPrChange w:id="4019" w:author="hyx" w:date="2018-11-11T18:27:00Z">
            <w:trPr>
              <w:trHeight w:val="285"/>
            </w:trPr>
          </w:trPrChange>
        </w:trPr>
        <w:tc>
          <w:tcPr>
            <w:tcW w:w="896" w:type="pct"/>
            <w:tcPrChange w:id="4020" w:author="hyx" w:date="2018-11-11T18:27:00Z">
              <w:tcPr>
                <w:tcW w:w="1227" w:type="pct"/>
              </w:tcPr>
            </w:tcPrChange>
          </w:tcPr>
          <w:p w14:paraId="3411F595" w14:textId="2E89FC95" w:rsidR="001922CA" w:rsidRDefault="001922CA" w:rsidP="001922CA">
            <w:pPr>
              <w:rPr>
                <w:ins w:id="4021" w:author="hyx" w:date="2018-11-11T18:26:00Z"/>
                <w:rFonts w:hint="eastAsia"/>
                <w:color w:val="000000"/>
                <w:szCs w:val="21"/>
              </w:rPr>
            </w:pPr>
            <w:ins w:id="4022" w:author="hyx" w:date="2018-11-11T18:26:00Z">
              <w:r>
                <w:rPr>
                  <w:rFonts w:hint="eastAsia"/>
                  <w:color w:val="000000"/>
                  <w:sz w:val="22"/>
                </w:rPr>
                <w:lastRenderedPageBreak/>
                <w:t>参与者风险</w:t>
              </w:r>
            </w:ins>
          </w:p>
        </w:tc>
        <w:tc>
          <w:tcPr>
            <w:tcW w:w="2357" w:type="pct"/>
            <w:shd w:val="clear" w:color="auto" w:fill="auto"/>
            <w:noWrap/>
            <w:vAlign w:val="center"/>
            <w:tcPrChange w:id="4023" w:author="hyx" w:date="2018-11-11T18:27:00Z">
              <w:tcPr>
                <w:tcW w:w="1227" w:type="pct"/>
                <w:shd w:val="clear" w:color="auto" w:fill="auto"/>
                <w:noWrap/>
                <w:vAlign w:val="center"/>
              </w:tcPr>
            </w:tcPrChange>
          </w:tcPr>
          <w:p w14:paraId="6A1065E4" w14:textId="4CFC9B0B" w:rsidR="001922CA" w:rsidRPr="00F710F0" w:rsidRDefault="001922CA" w:rsidP="001922CA">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560" w:type="pct"/>
            <w:shd w:val="clear" w:color="auto" w:fill="auto"/>
            <w:noWrap/>
            <w:vAlign w:val="center"/>
            <w:tcPrChange w:id="4024" w:author="hyx" w:date="2018-11-11T18:27:00Z">
              <w:tcPr>
                <w:tcW w:w="423" w:type="pct"/>
                <w:shd w:val="clear" w:color="auto" w:fill="auto"/>
                <w:noWrap/>
                <w:vAlign w:val="center"/>
              </w:tcPr>
            </w:tcPrChange>
          </w:tcPr>
          <w:p w14:paraId="1221DB5C" w14:textId="77777777" w:rsidR="001922CA" w:rsidRPr="007313EF" w:rsidRDefault="001922CA" w:rsidP="001922CA">
            <w:pPr>
              <w:jc w:val="center"/>
              <w:rPr>
                <w:color w:val="000000"/>
                <w:sz w:val="22"/>
              </w:rPr>
            </w:pPr>
            <w:r>
              <w:rPr>
                <w:rFonts w:hint="eastAsia"/>
                <w:color w:val="000000"/>
                <w:sz w:val="22"/>
              </w:rPr>
              <w:t>中</w:t>
            </w:r>
          </w:p>
        </w:tc>
        <w:tc>
          <w:tcPr>
            <w:tcW w:w="595" w:type="pct"/>
            <w:shd w:val="clear" w:color="auto" w:fill="auto"/>
            <w:noWrap/>
            <w:vAlign w:val="center"/>
            <w:tcPrChange w:id="4025" w:author="hyx" w:date="2018-11-11T18:27:00Z">
              <w:tcPr>
                <w:tcW w:w="449" w:type="pct"/>
                <w:shd w:val="clear" w:color="auto" w:fill="auto"/>
                <w:noWrap/>
                <w:vAlign w:val="center"/>
              </w:tcPr>
            </w:tcPrChange>
          </w:tcPr>
          <w:p w14:paraId="37E911BE" w14:textId="77777777" w:rsidR="001922CA" w:rsidRDefault="001922CA" w:rsidP="001922CA">
            <w:pPr>
              <w:jc w:val="center"/>
              <w:rPr>
                <w:color w:val="000000"/>
                <w:sz w:val="22"/>
              </w:rPr>
            </w:pPr>
            <w:r>
              <w:rPr>
                <w:rFonts w:hint="eastAsia"/>
                <w:color w:val="000000"/>
                <w:sz w:val="22"/>
              </w:rPr>
              <w:t>低</w:t>
            </w:r>
          </w:p>
        </w:tc>
        <w:tc>
          <w:tcPr>
            <w:tcW w:w="593" w:type="pct"/>
            <w:shd w:val="clear" w:color="auto" w:fill="auto"/>
            <w:noWrap/>
            <w:vAlign w:val="center"/>
            <w:tcPrChange w:id="4026" w:author="hyx" w:date="2018-11-11T18:27:00Z">
              <w:tcPr>
                <w:tcW w:w="448" w:type="pct"/>
                <w:shd w:val="clear" w:color="auto" w:fill="auto"/>
                <w:noWrap/>
                <w:vAlign w:val="center"/>
              </w:tcPr>
            </w:tcPrChange>
          </w:tcPr>
          <w:p w14:paraId="035A7E25" w14:textId="77777777" w:rsidR="001922CA" w:rsidRPr="00F710F0" w:rsidRDefault="001922CA" w:rsidP="001922CA">
            <w:pPr>
              <w:jc w:val="center"/>
              <w:rPr>
                <w:color w:val="000000"/>
                <w:sz w:val="22"/>
              </w:rPr>
            </w:pPr>
            <w:r>
              <w:rPr>
                <w:rFonts w:hint="eastAsia"/>
                <w:color w:val="000000"/>
                <w:sz w:val="22"/>
              </w:rPr>
              <w:t>高</w:t>
            </w:r>
          </w:p>
        </w:tc>
      </w:tr>
      <w:tr w:rsidR="001922CA" w14:paraId="0280D147" w14:textId="77777777" w:rsidTr="001922CA">
        <w:trPr>
          <w:trHeight w:val="285"/>
          <w:trPrChange w:id="4027" w:author="hyx" w:date="2018-11-11T18:27:00Z">
            <w:trPr>
              <w:trHeight w:val="285"/>
            </w:trPr>
          </w:trPrChange>
        </w:trPr>
        <w:tc>
          <w:tcPr>
            <w:tcW w:w="896" w:type="pct"/>
            <w:tcPrChange w:id="4028" w:author="hyx" w:date="2018-11-11T18:27:00Z">
              <w:tcPr>
                <w:tcW w:w="1227" w:type="pct"/>
              </w:tcPr>
            </w:tcPrChange>
          </w:tcPr>
          <w:p w14:paraId="1C7CAA78" w14:textId="7EABA1D6" w:rsidR="001922CA" w:rsidRDefault="001922CA" w:rsidP="001922CA">
            <w:pPr>
              <w:rPr>
                <w:ins w:id="4029" w:author="hyx" w:date="2018-11-11T18:26:00Z"/>
                <w:rFonts w:hint="eastAsia"/>
                <w:color w:val="000000"/>
                <w:szCs w:val="21"/>
              </w:rPr>
            </w:pPr>
            <w:ins w:id="4030" w:author="hyx" w:date="2018-11-11T18:26:00Z">
              <w:r>
                <w:rPr>
                  <w:rFonts w:hint="eastAsia"/>
                  <w:color w:val="000000"/>
                  <w:sz w:val="22"/>
                </w:rPr>
                <w:t>任务风险</w:t>
              </w:r>
            </w:ins>
          </w:p>
        </w:tc>
        <w:tc>
          <w:tcPr>
            <w:tcW w:w="2357" w:type="pct"/>
            <w:shd w:val="clear" w:color="auto" w:fill="auto"/>
            <w:noWrap/>
            <w:vAlign w:val="center"/>
            <w:tcPrChange w:id="4031" w:author="hyx" w:date="2018-11-11T18:27:00Z">
              <w:tcPr>
                <w:tcW w:w="1227" w:type="pct"/>
                <w:shd w:val="clear" w:color="auto" w:fill="auto"/>
                <w:noWrap/>
                <w:vAlign w:val="center"/>
              </w:tcPr>
            </w:tcPrChange>
          </w:tcPr>
          <w:p w14:paraId="16D896E9" w14:textId="2AD94762" w:rsidR="001922CA" w:rsidRDefault="001922CA" w:rsidP="001922CA">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560" w:type="pct"/>
            <w:shd w:val="clear" w:color="auto" w:fill="auto"/>
            <w:noWrap/>
            <w:vAlign w:val="center"/>
            <w:tcPrChange w:id="4032" w:author="hyx" w:date="2018-11-11T18:27:00Z">
              <w:tcPr>
                <w:tcW w:w="423" w:type="pct"/>
                <w:shd w:val="clear" w:color="auto" w:fill="auto"/>
                <w:noWrap/>
                <w:vAlign w:val="center"/>
              </w:tcPr>
            </w:tcPrChange>
          </w:tcPr>
          <w:p w14:paraId="0E222E42" w14:textId="77777777" w:rsidR="001922CA" w:rsidRDefault="001922CA" w:rsidP="001922CA">
            <w:pPr>
              <w:jc w:val="center"/>
              <w:rPr>
                <w:color w:val="000000"/>
                <w:sz w:val="22"/>
              </w:rPr>
            </w:pPr>
            <w:r>
              <w:rPr>
                <w:rFonts w:hint="eastAsia"/>
                <w:color w:val="000000"/>
                <w:sz w:val="22"/>
              </w:rPr>
              <w:t>高</w:t>
            </w:r>
          </w:p>
        </w:tc>
        <w:tc>
          <w:tcPr>
            <w:tcW w:w="595" w:type="pct"/>
            <w:shd w:val="clear" w:color="auto" w:fill="auto"/>
            <w:noWrap/>
            <w:vAlign w:val="center"/>
            <w:tcPrChange w:id="4033" w:author="hyx" w:date="2018-11-11T18:27:00Z">
              <w:tcPr>
                <w:tcW w:w="449" w:type="pct"/>
                <w:shd w:val="clear" w:color="auto" w:fill="auto"/>
                <w:noWrap/>
                <w:vAlign w:val="center"/>
              </w:tcPr>
            </w:tcPrChange>
          </w:tcPr>
          <w:p w14:paraId="505543A3" w14:textId="77777777" w:rsidR="001922CA" w:rsidRDefault="001922CA" w:rsidP="001922CA">
            <w:pPr>
              <w:jc w:val="center"/>
              <w:rPr>
                <w:color w:val="000000"/>
                <w:sz w:val="22"/>
              </w:rPr>
            </w:pPr>
            <w:r>
              <w:rPr>
                <w:rFonts w:hint="eastAsia"/>
                <w:color w:val="000000"/>
                <w:sz w:val="22"/>
              </w:rPr>
              <w:t>高</w:t>
            </w:r>
          </w:p>
        </w:tc>
        <w:tc>
          <w:tcPr>
            <w:tcW w:w="593" w:type="pct"/>
            <w:shd w:val="clear" w:color="auto" w:fill="auto"/>
            <w:noWrap/>
            <w:vAlign w:val="center"/>
            <w:tcPrChange w:id="4034" w:author="hyx" w:date="2018-11-11T18:27:00Z">
              <w:tcPr>
                <w:tcW w:w="448" w:type="pct"/>
                <w:shd w:val="clear" w:color="auto" w:fill="auto"/>
                <w:noWrap/>
                <w:vAlign w:val="center"/>
              </w:tcPr>
            </w:tcPrChange>
          </w:tcPr>
          <w:p w14:paraId="72109DC0" w14:textId="77777777" w:rsidR="001922CA" w:rsidRDefault="001922CA" w:rsidP="001922CA">
            <w:pPr>
              <w:jc w:val="center"/>
              <w:rPr>
                <w:color w:val="000000"/>
                <w:sz w:val="22"/>
              </w:rPr>
            </w:pPr>
            <w:r>
              <w:rPr>
                <w:rFonts w:hint="eastAsia"/>
                <w:color w:val="000000"/>
                <w:sz w:val="22"/>
              </w:rPr>
              <w:t>低</w:t>
            </w:r>
          </w:p>
        </w:tc>
      </w:tr>
      <w:tr w:rsidR="001922CA" w14:paraId="5C8C0D42" w14:textId="77777777" w:rsidTr="001922CA">
        <w:trPr>
          <w:trHeight w:val="285"/>
          <w:trPrChange w:id="4035" w:author="hyx" w:date="2018-11-11T18:27:00Z">
            <w:trPr>
              <w:trHeight w:val="285"/>
            </w:trPr>
          </w:trPrChange>
        </w:trPr>
        <w:tc>
          <w:tcPr>
            <w:tcW w:w="896" w:type="pct"/>
            <w:tcPrChange w:id="4036" w:author="hyx" w:date="2018-11-11T18:27:00Z">
              <w:tcPr>
                <w:tcW w:w="1227" w:type="pct"/>
              </w:tcPr>
            </w:tcPrChange>
          </w:tcPr>
          <w:p w14:paraId="437B0FB7" w14:textId="196C9A69" w:rsidR="001922CA" w:rsidRDefault="001922CA" w:rsidP="001922CA">
            <w:pPr>
              <w:rPr>
                <w:ins w:id="4037" w:author="hyx" w:date="2018-11-11T18:26:00Z"/>
                <w:rFonts w:hint="eastAsia"/>
                <w:color w:val="000000"/>
                <w:szCs w:val="21"/>
              </w:rPr>
            </w:pPr>
            <w:ins w:id="4038" w:author="hyx" w:date="2018-11-11T18:26:00Z">
              <w:r>
                <w:rPr>
                  <w:rFonts w:hint="eastAsia"/>
                  <w:color w:val="000000"/>
                  <w:sz w:val="22"/>
                </w:rPr>
                <w:t>工具风险</w:t>
              </w:r>
            </w:ins>
          </w:p>
        </w:tc>
        <w:tc>
          <w:tcPr>
            <w:tcW w:w="2357" w:type="pct"/>
            <w:shd w:val="clear" w:color="auto" w:fill="auto"/>
            <w:noWrap/>
            <w:vAlign w:val="center"/>
            <w:tcPrChange w:id="4039" w:author="hyx" w:date="2018-11-11T18:27:00Z">
              <w:tcPr>
                <w:tcW w:w="1227" w:type="pct"/>
                <w:shd w:val="clear" w:color="auto" w:fill="auto"/>
                <w:noWrap/>
                <w:vAlign w:val="center"/>
              </w:tcPr>
            </w:tcPrChange>
          </w:tcPr>
          <w:p w14:paraId="7A64C903" w14:textId="0F1C9FE2" w:rsidR="001922CA" w:rsidRDefault="001922CA" w:rsidP="001922CA">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560" w:type="pct"/>
            <w:shd w:val="clear" w:color="auto" w:fill="auto"/>
            <w:noWrap/>
            <w:vAlign w:val="center"/>
            <w:tcPrChange w:id="4040" w:author="hyx" w:date="2018-11-11T18:27:00Z">
              <w:tcPr>
                <w:tcW w:w="423" w:type="pct"/>
                <w:shd w:val="clear" w:color="auto" w:fill="auto"/>
                <w:noWrap/>
                <w:vAlign w:val="center"/>
              </w:tcPr>
            </w:tcPrChange>
          </w:tcPr>
          <w:p w14:paraId="0780808A" w14:textId="61B70EF3" w:rsidR="001922CA" w:rsidRDefault="001922CA" w:rsidP="001922CA">
            <w:pPr>
              <w:jc w:val="center"/>
              <w:rPr>
                <w:color w:val="000000"/>
                <w:sz w:val="22"/>
              </w:rPr>
            </w:pPr>
            <w:r>
              <w:rPr>
                <w:rFonts w:hint="eastAsia"/>
                <w:color w:val="000000"/>
                <w:sz w:val="22"/>
              </w:rPr>
              <w:t>高</w:t>
            </w:r>
          </w:p>
        </w:tc>
        <w:tc>
          <w:tcPr>
            <w:tcW w:w="595" w:type="pct"/>
            <w:shd w:val="clear" w:color="auto" w:fill="auto"/>
            <w:noWrap/>
            <w:vAlign w:val="center"/>
            <w:tcPrChange w:id="4041" w:author="hyx" w:date="2018-11-11T18:27:00Z">
              <w:tcPr>
                <w:tcW w:w="449" w:type="pct"/>
                <w:shd w:val="clear" w:color="auto" w:fill="auto"/>
                <w:noWrap/>
                <w:vAlign w:val="center"/>
              </w:tcPr>
            </w:tcPrChange>
          </w:tcPr>
          <w:p w14:paraId="67CFD8C4" w14:textId="04896185" w:rsidR="001922CA" w:rsidRDefault="001922CA" w:rsidP="001922CA">
            <w:pPr>
              <w:jc w:val="center"/>
              <w:rPr>
                <w:color w:val="000000"/>
                <w:sz w:val="22"/>
              </w:rPr>
            </w:pPr>
            <w:r>
              <w:rPr>
                <w:rFonts w:hint="eastAsia"/>
                <w:color w:val="000000"/>
                <w:sz w:val="22"/>
              </w:rPr>
              <w:t>高</w:t>
            </w:r>
          </w:p>
        </w:tc>
        <w:tc>
          <w:tcPr>
            <w:tcW w:w="593" w:type="pct"/>
            <w:shd w:val="clear" w:color="auto" w:fill="auto"/>
            <w:noWrap/>
            <w:vAlign w:val="center"/>
            <w:tcPrChange w:id="4042" w:author="hyx" w:date="2018-11-11T18:27:00Z">
              <w:tcPr>
                <w:tcW w:w="448" w:type="pct"/>
                <w:shd w:val="clear" w:color="auto" w:fill="auto"/>
                <w:noWrap/>
                <w:vAlign w:val="center"/>
              </w:tcPr>
            </w:tcPrChange>
          </w:tcPr>
          <w:p w14:paraId="2BBBBE9B" w14:textId="122BBB5D" w:rsidR="001922CA" w:rsidRDefault="001922CA" w:rsidP="001922CA">
            <w:pPr>
              <w:jc w:val="center"/>
              <w:rPr>
                <w:color w:val="000000"/>
                <w:sz w:val="22"/>
              </w:rPr>
            </w:pPr>
            <w:r>
              <w:rPr>
                <w:rFonts w:hint="eastAsia"/>
                <w:color w:val="000000"/>
                <w:sz w:val="22"/>
              </w:rPr>
              <w:t>高</w:t>
            </w:r>
          </w:p>
        </w:tc>
      </w:tr>
      <w:tr w:rsidR="001922CA" w14:paraId="439498D5" w14:textId="77777777" w:rsidTr="001922CA">
        <w:trPr>
          <w:trHeight w:val="285"/>
          <w:ins w:id="4043" w:author="hyx" w:date="2018-11-11T18:26:00Z"/>
          <w:trPrChange w:id="4044" w:author="hyx" w:date="2018-11-11T18:27:00Z">
            <w:trPr>
              <w:trHeight w:val="285"/>
            </w:trPr>
          </w:trPrChange>
        </w:trPr>
        <w:tc>
          <w:tcPr>
            <w:tcW w:w="896" w:type="pct"/>
            <w:tcPrChange w:id="4045" w:author="hyx" w:date="2018-11-11T18:27:00Z">
              <w:tcPr>
                <w:tcW w:w="1227" w:type="pct"/>
              </w:tcPr>
            </w:tcPrChange>
          </w:tcPr>
          <w:p w14:paraId="7AC78556" w14:textId="766C77CC" w:rsidR="001922CA" w:rsidRDefault="001922CA" w:rsidP="001922CA">
            <w:pPr>
              <w:rPr>
                <w:ins w:id="4046" w:author="hyx" w:date="2018-11-11T18:26:00Z"/>
                <w:rFonts w:hint="eastAsia"/>
                <w:color w:val="000000"/>
                <w:szCs w:val="21"/>
              </w:rPr>
            </w:pPr>
            <w:ins w:id="4047" w:author="hyx" w:date="2018-11-11T18:26:00Z">
              <w:r>
                <w:rPr>
                  <w:rFonts w:hint="eastAsia"/>
                  <w:color w:val="000000"/>
                  <w:sz w:val="22"/>
                </w:rPr>
                <w:t>任务风险</w:t>
              </w:r>
            </w:ins>
          </w:p>
        </w:tc>
        <w:tc>
          <w:tcPr>
            <w:tcW w:w="2357" w:type="pct"/>
            <w:shd w:val="clear" w:color="auto" w:fill="auto"/>
            <w:noWrap/>
            <w:vAlign w:val="center"/>
            <w:tcPrChange w:id="4048" w:author="hyx" w:date="2018-11-11T18:27:00Z">
              <w:tcPr>
                <w:tcW w:w="1227" w:type="pct"/>
                <w:shd w:val="clear" w:color="auto" w:fill="auto"/>
                <w:noWrap/>
                <w:vAlign w:val="center"/>
              </w:tcPr>
            </w:tcPrChange>
          </w:tcPr>
          <w:p w14:paraId="7DF30826" w14:textId="0A899D20" w:rsidR="001922CA" w:rsidRDefault="001922CA" w:rsidP="001922CA">
            <w:pPr>
              <w:rPr>
                <w:ins w:id="4049" w:author="hyx" w:date="2018-11-11T18:26:00Z"/>
                <w:rFonts w:hint="eastAsia"/>
                <w:color w:val="000000"/>
                <w:szCs w:val="21"/>
              </w:rPr>
            </w:pPr>
            <w:ins w:id="4050" w:author="hyx" w:date="2018-11-11T18:26:00Z">
              <w:r>
                <w:rPr>
                  <w:rFonts w:hint="eastAsia"/>
                  <w:color w:val="000000"/>
                  <w:szCs w:val="21"/>
                </w:rPr>
                <w:t>20. 产品功能有不完善</w:t>
              </w:r>
            </w:ins>
          </w:p>
        </w:tc>
        <w:tc>
          <w:tcPr>
            <w:tcW w:w="560" w:type="pct"/>
            <w:shd w:val="clear" w:color="auto" w:fill="auto"/>
            <w:noWrap/>
            <w:vAlign w:val="center"/>
            <w:tcPrChange w:id="4051" w:author="hyx" w:date="2018-11-11T18:27:00Z">
              <w:tcPr>
                <w:tcW w:w="423" w:type="pct"/>
                <w:shd w:val="clear" w:color="auto" w:fill="auto"/>
                <w:noWrap/>
                <w:vAlign w:val="center"/>
              </w:tcPr>
            </w:tcPrChange>
          </w:tcPr>
          <w:p w14:paraId="6F8CA89E" w14:textId="5C5D8434" w:rsidR="001922CA" w:rsidRDefault="001922CA" w:rsidP="001922CA">
            <w:pPr>
              <w:jc w:val="center"/>
              <w:rPr>
                <w:ins w:id="4052" w:author="hyx" w:date="2018-11-11T18:26:00Z"/>
                <w:rFonts w:hint="eastAsia"/>
                <w:color w:val="000000"/>
                <w:sz w:val="22"/>
              </w:rPr>
            </w:pPr>
            <w:ins w:id="4053" w:author="hyx" w:date="2018-11-11T18:26:00Z">
              <w:r>
                <w:rPr>
                  <w:rFonts w:hint="eastAsia"/>
                  <w:color w:val="000000"/>
                  <w:sz w:val="22"/>
                </w:rPr>
                <w:t>高</w:t>
              </w:r>
            </w:ins>
          </w:p>
        </w:tc>
        <w:tc>
          <w:tcPr>
            <w:tcW w:w="595" w:type="pct"/>
            <w:shd w:val="clear" w:color="auto" w:fill="auto"/>
            <w:noWrap/>
            <w:vAlign w:val="center"/>
            <w:tcPrChange w:id="4054" w:author="hyx" w:date="2018-11-11T18:27:00Z">
              <w:tcPr>
                <w:tcW w:w="449" w:type="pct"/>
                <w:shd w:val="clear" w:color="auto" w:fill="auto"/>
                <w:noWrap/>
                <w:vAlign w:val="center"/>
              </w:tcPr>
            </w:tcPrChange>
          </w:tcPr>
          <w:p w14:paraId="022D9755" w14:textId="0AA5A5D8" w:rsidR="001922CA" w:rsidRDefault="001922CA" w:rsidP="001922CA">
            <w:pPr>
              <w:jc w:val="center"/>
              <w:rPr>
                <w:ins w:id="4055" w:author="hyx" w:date="2018-11-11T18:26:00Z"/>
                <w:rFonts w:hint="eastAsia"/>
                <w:color w:val="000000"/>
                <w:sz w:val="22"/>
              </w:rPr>
            </w:pPr>
            <w:ins w:id="4056" w:author="hyx" w:date="2018-11-11T18:26:00Z">
              <w:r>
                <w:rPr>
                  <w:rFonts w:hint="eastAsia"/>
                  <w:color w:val="000000"/>
                  <w:sz w:val="22"/>
                </w:rPr>
                <w:t>高</w:t>
              </w:r>
            </w:ins>
          </w:p>
        </w:tc>
        <w:tc>
          <w:tcPr>
            <w:tcW w:w="593" w:type="pct"/>
            <w:shd w:val="clear" w:color="auto" w:fill="auto"/>
            <w:noWrap/>
            <w:vAlign w:val="center"/>
            <w:tcPrChange w:id="4057" w:author="hyx" w:date="2018-11-11T18:27:00Z">
              <w:tcPr>
                <w:tcW w:w="448" w:type="pct"/>
                <w:shd w:val="clear" w:color="auto" w:fill="auto"/>
                <w:noWrap/>
                <w:vAlign w:val="center"/>
              </w:tcPr>
            </w:tcPrChange>
          </w:tcPr>
          <w:p w14:paraId="2A135AF1" w14:textId="0FD818FA" w:rsidR="001922CA" w:rsidRDefault="001922CA" w:rsidP="001922CA">
            <w:pPr>
              <w:jc w:val="center"/>
              <w:rPr>
                <w:ins w:id="4058" w:author="hyx" w:date="2018-11-11T18:26:00Z"/>
                <w:rFonts w:hint="eastAsia"/>
                <w:color w:val="000000"/>
                <w:sz w:val="22"/>
              </w:rPr>
            </w:pPr>
            <w:ins w:id="4059" w:author="hyx" w:date="2018-11-11T18:26:00Z">
              <w:r>
                <w:rPr>
                  <w:rFonts w:hint="eastAsia"/>
                  <w:color w:val="000000"/>
                  <w:sz w:val="22"/>
                </w:rPr>
                <w:t>中</w:t>
              </w:r>
            </w:ins>
          </w:p>
        </w:tc>
      </w:tr>
    </w:tbl>
    <w:p w14:paraId="22E95475" w14:textId="77777777" w:rsidR="00082457" w:rsidRPr="00F40DC1" w:rsidRDefault="00082457" w:rsidP="00082457">
      <w:pPr>
        <w:rPr>
          <w:rFonts w:hint="eastAsia"/>
        </w:rPr>
      </w:pPr>
    </w:p>
    <w:p w14:paraId="6C59C0CE" w14:textId="77777777" w:rsidR="00082457" w:rsidRDefault="00082457" w:rsidP="00082457">
      <w:pPr>
        <w:pStyle w:val="a0"/>
      </w:pPr>
      <w:bookmarkStart w:id="4060" w:name="_Toc496816803"/>
      <w:bookmarkStart w:id="4061" w:name="_Toc529724943"/>
      <w:r w:rsidRPr="0099194F">
        <w:t>风险控制</w:t>
      </w:r>
      <w:bookmarkEnd w:id="4060"/>
      <w:bookmarkEnd w:id="40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062" w:author="hyx" w:date="2018-11-11T18:35:00Z">
          <w:tblPr>
            <w:tblW w:w="66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2945"/>
        <w:gridCol w:w="4675"/>
        <w:gridCol w:w="902"/>
        <w:tblGridChange w:id="4063">
          <w:tblGrid>
            <w:gridCol w:w="2946"/>
            <w:gridCol w:w="2789"/>
            <w:gridCol w:w="2787"/>
          </w:tblGrid>
        </w:tblGridChange>
      </w:tblGrid>
      <w:tr w:rsidR="00C46E31" w:rsidRPr="009B14F8" w14:paraId="5C5C5615" w14:textId="281666E3" w:rsidTr="00C46E31">
        <w:trPr>
          <w:trHeight w:val="285"/>
          <w:trPrChange w:id="4064" w:author="hyx" w:date="2018-11-11T18:35:00Z">
            <w:trPr>
              <w:trHeight w:val="285"/>
            </w:trPr>
          </w:trPrChange>
        </w:trPr>
        <w:tc>
          <w:tcPr>
            <w:tcW w:w="1728" w:type="pct"/>
            <w:shd w:val="clear" w:color="auto" w:fill="BDD6EE" w:themeFill="accent1" w:themeFillTint="66"/>
            <w:vAlign w:val="center"/>
            <w:hideMark/>
            <w:tcPrChange w:id="4065" w:author="hyx" w:date="2018-11-11T18:35:00Z">
              <w:tcPr>
                <w:tcW w:w="1303" w:type="pct"/>
                <w:shd w:val="clear" w:color="auto" w:fill="BDD6EE" w:themeFill="accent1" w:themeFillTint="66"/>
                <w:vAlign w:val="center"/>
                <w:hideMark/>
              </w:tcPr>
            </w:tcPrChange>
          </w:tcPr>
          <w:p w14:paraId="6D456DA2" w14:textId="77777777" w:rsidR="00C46E31" w:rsidRPr="00350A5D" w:rsidRDefault="00C46E31" w:rsidP="00C46E31">
            <w:pPr>
              <w:ind w:firstLine="440"/>
              <w:jc w:val="center"/>
              <w:rPr>
                <w:b/>
                <w:color w:val="000000"/>
                <w:sz w:val="22"/>
              </w:rPr>
            </w:pPr>
            <w:r w:rsidRPr="00350A5D">
              <w:rPr>
                <w:rFonts w:hint="eastAsia"/>
                <w:b/>
                <w:color w:val="000000"/>
                <w:sz w:val="22"/>
              </w:rPr>
              <w:t>风险</w:t>
            </w:r>
          </w:p>
        </w:tc>
        <w:tc>
          <w:tcPr>
            <w:tcW w:w="2743" w:type="pct"/>
            <w:shd w:val="clear" w:color="auto" w:fill="BDD6EE" w:themeFill="accent1" w:themeFillTint="66"/>
            <w:vAlign w:val="center"/>
            <w:hideMark/>
            <w:tcPrChange w:id="4066" w:author="hyx" w:date="2018-11-11T18:35:00Z">
              <w:tcPr>
                <w:tcW w:w="1233" w:type="pct"/>
                <w:shd w:val="clear" w:color="auto" w:fill="BDD6EE" w:themeFill="accent1" w:themeFillTint="66"/>
                <w:vAlign w:val="center"/>
                <w:hideMark/>
              </w:tcPr>
            </w:tcPrChange>
          </w:tcPr>
          <w:p w14:paraId="1B8BC6F5" w14:textId="77777777" w:rsidR="00C46E31" w:rsidRPr="00350A5D" w:rsidRDefault="00C46E31" w:rsidP="00C46E3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c>
          <w:tcPr>
            <w:tcW w:w="529" w:type="pct"/>
            <w:shd w:val="clear" w:color="auto" w:fill="BDD6EE" w:themeFill="accent1" w:themeFillTint="66"/>
            <w:tcPrChange w:id="4067" w:author="hyx" w:date="2018-11-11T18:35:00Z">
              <w:tcPr>
                <w:tcW w:w="1232" w:type="pct"/>
                <w:shd w:val="clear" w:color="auto" w:fill="BDD6EE" w:themeFill="accent1" w:themeFillTint="66"/>
              </w:tcPr>
            </w:tcPrChange>
          </w:tcPr>
          <w:p w14:paraId="30D9A46A" w14:textId="77B95F32" w:rsidR="00C46E31" w:rsidRPr="00350A5D" w:rsidRDefault="00C46E31" w:rsidP="00C46E31">
            <w:pPr>
              <w:rPr>
                <w:ins w:id="4068" w:author="hyx" w:date="2018-11-11T18:34:00Z"/>
                <w:rFonts w:ascii="等线" w:eastAsia="等线" w:hAnsi="等线" w:hint="eastAsia"/>
                <w:b/>
                <w:color w:val="000000"/>
                <w:sz w:val="22"/>
              </w:rPr>
              <w:pPrChange w:id="4069" w:author="hyx" w:date="2018-11-11T18:35:00Z">
                <w:pPr>
                  <w:ind w:firstLine="440"/>
                  <w:jc w:val="center"/>
                </w:pPr>
              </w:pPrChange>
            </w:pPr>
            <w:ins w:id="4070" w:author="hyx" w:date="2018-11-11T18:34:00Z">
              <w:r>
                <w:rPr>
                  <w:rFonts w:ascii="等线" w:eastAsia="等线" w:hAnsi="等线" w:hint="eastAsia"/>
                  <w:b/>
                  <w:color w:val="000000"/>
                  <w:sz w:val="22"/>
                </w:rPr>
                <w:t>负责人</w:t>
              </w:r>
            </w:ins>
          </w:p>
        </w:tc>
      </w:tr>
      <w:tr w:rsidR="00C46E31" w:rsidRPr="009B14F8" w14:paraId="10F20784" w14:textId="0851338D" w:rsidTr="00C46E31">
        <w:trPr>
          <w:trHeight w:val="1474"/>
          <w:trPrChange w:id="4071" w:author="hyx" w:date="2018-11-11T18:36:00Z">
            <w:trPr>
              <w:trHeight w:val="1474"/>
            </w:trPr>
          </w:trPrChange>
        </w:trPr>
        <w:tc>
          <w:tcPr>
            <w:tcW w:w="1728" w:type="pct"/>
            <w:shd w:val="clear" w:color="auto" w:fill="auto"/>
            <w:vAlign w:val="center"/>
            <w:hideMark/>
            <w:tcPrChange w:id="4072" w:author="hyx" w:date="2018-11-11T18:36:00Z">
              <w:tcPr>
                <w:tcW w:w="1303" w:type="pct"/>
                <w:shd w:val="clear" w:color="auto" w:fill="auto"/>
                <w:vAlign w:val="center"/>
                <w:hideMark/>
              </w:tcPr>
            </w:tcPrChange>
          </w:tcPr>
          <w:p w14:paraId="5D5F3C7E" w14:textId="77777777" w:rsidR="00C46E31" w:rsidRPr="009B14F8" w:rsidRDefault="00C46E31" w:rsidP="00C46E31">
            <w:pPr>
              <w:jc w:val="center"/>
              <w:rPr>
                <w:color w:val="000000"/>
                <w:szCs w:val="21"/>
              </w:rPr>
              <w:pPrChange w:id="4073" w:author="hyx" w:date="2018-11-11T18:36:00Z">
                <w:pPr>
                  <w:ind w:firstLine="420"/>
                </w:pPr>
              </w:pPrChange>
            </w:pPr>
            <w:r w:rsidRPr="00F710F0">
              <w:rPr>
                <w:rFonts w:hint="eastAsia"/>
                <w:color w:val="000000"/>
                <w:szCs w:val="21"/>
              </w:rPr>
              <w:t>1.</w:t>
            </w:r>
            <w:r>
              <w:rPr>
                <w:rFonts w:hint="eastAsia"/>
                <w:color w:val="000000"/>
                <w:szCs w:val="21"/>
              </w:rPr>
              <w:t xml:space="preserve"> </w:t>
            </w:r>
            <w:r>
              <w:rPr>
                <w:rFonts w:hint="eastAsia"/>
              </w:rPr>
              <w:t>成员因故请假</w:t>
            </w:r>
          </w:p>
        </w:tc>
        <w:tc>
          <w:tcPr>
            <w:tcW w:w="2743" w:type="pct"/>
            <w:shd w:val="clear" w:color="auto" w:fill="auto"/>
            <w:vAlign w:val="center"/>
            <w:hideMark/>
            <w:tcPrChange w:id="4074" w:author="hyx" w:date="2018-11-11T18:36:00Z">
              <w:tcPr>
                <w:tcW w:w="1233" w:type="pct"/>
                <w:shd w:val="clear" w:color="auto" w:fill="auto"/>
                <w:vAlign w:val="center"/>
                <w:hideMark/>
              </w:tcPr>
            </w:tcPrChange>
          </w:tcPr>
          <w:p w14:paraId="29A097F3" w14:textId="77777777" w:rsidR="00C46E31" w:rsidRPr="009B14F8" w:rsidRDefault="00C46E31" w:rsidP="00C46E31">
            <w:pPr>
              <w:ind w:firstLine="420"/>
              <w:jc w:val="center"/>
              <w:rPr>
                <w:color w:val="000000"/>
                <w:szCs w:val="21"/>
              </w:rPr>
              <w:pPrChange w:id="4075" w:author="hyx" w:date="2018-11-11T18:35:00Z">
                <w:pPr>
                  <w:ind w:firstLine="420"/>
                </w:pPr>
              </w:pPrChange>
            </w:pPr>
            <w:del w:id="4076" w:author="hyx" w:date="2018-11-11T18:36:00Z">
              <w:r w:rsidRPr="009B14F8" w:rsidDel="00C46E31">
                <w:rPr>
                  <w:rFonts w:hint="eastAsia"/>
                  <w:color w:val="000000"/>
                  <w:szCs w:val="21"/>
                </w:rPr>
                <w:delText>1.</w:delText>
              </w:r>
              <w:r w:rsidDel="00C46E31">
                <w:rPr>
                  <w:rFonts w:hint="eastAsia"/>
                </w:rPr>
                <w:delText xml:space="preserve"> </w:delText>
              </w:r>
            </w:del>
            <w:r>
              <w:rPr>
                <w:rFonts w:hint="eastAsia"/>
              </w:rPr>
              <w:t>提前改变任务的分配，他人顶上</w:t>
            </w:r>
          </w:p>
        </w:tc>
        <w:tc>
          <w:tcPr>
            <w:tcW w:w="529" w:type="pct"/>
            <w:vAlign w:val="center"/>
            <w:tcPrChange w:id="4077" w:author="hyx" w:date="2018-11-11T18:36:00Z">
              <w:tcPr>
                <w:tcW w:w="1232" w:type="pct"/>
              </w:tcPr>
            </w:tcPrChange>
          </w:tcPr>
          <w:p w14:paraId="1A7CD9A2" w14:textId="1D860544" w:rsidR="00C46E31" w:rsidRPr="009B14F8" w:rsidRDefault="00C46E31" w:rsidP="00C46E31">
            <w:pPr>
              <w:rPr>
                <w:ins w:id="4078" w:author="hyx" w:date="2018-11-11T18:34:00Z"/>
                <w:rFonts w:hint="eastAsia"/>
                <w:color w:val="000000"/>
                <w:szCs w:val="21"/>
              </w:rPr>
              <w:pPrChange w:id="4079" w:author="hyx" w:date="2018-11-11T18:35:00Z">
                <w:pPr>
                  <w:ind w:firstLine="420"/>
                </w:pPr>
              </w:pPrChange>
            </w:pPr>
            <w:ins w:id="4080" w:author="hyx" w:date="2018-11-11T18:34:00Z">
              <w:r>
                <w:rPr>
                  <w:rFonts w:hint="eastAsia"/>
                  <w:color w:val="000000"/>
                  <w:szCs w:val="21"/>
                </w:rPr>
                <w:t>黄叶轩</w:t>
              </w:r>
            </w:ins>
          </w:p>
        </w:tc>
      </w:tr>
      <w:tr w:rsidR="00C46E31" w:rsidRPr="009B14F8" w14:paraId="520A9750" w14:textId="05F8152F" w:rsidTr="00C46E31">
        <w:trPr>
          <w:trHeight w:val="510"/>
          <w:trPrChange w:id="4081" w:author="hyx" w:date="2018-11-11T18:36:00Z">
            <w:trPr>
              <w:trHeight w:val="510"/>
            </w:trPr>
          </w:trPrChange>
        </w:trPr>
        <w:tc>
          <w:tcPr>
            <w:tcW w:w="1728" w:type="pct"/>
            <w:shd w:val="clear" w:color="auto" w:fill="auto"/>
            <w:vAlign w:val="center"/>
            <w:hideMark/>
            <w:tcPrChange w:id="4082" w:author="hyx" w:date="2018-11-11T18:36:00Z">
              <w:tcPr>
                <w:tcW w:w="1303" w:type="pct"/>
                <w:shd w:val="clear" w:color="auto" w:fill="auto"/>
                <w:vAlign w:val="center"/>
                <w:hideMark/>
              </w:tcPr>
            </w:tcPrChange>
          </w:tcPr>
          <w:p w14:paraId="30171C4F" w14:textId="77777777" w:rsidR="00C46E31" w:rsidRPr="009B14F8" w:rsidRDefault="00C46E31" w:rsidP="00C46E31">
            <w:pPr>
              <w:ind w:firstLine="420"/>
              <w:jc w:val="center"/>
              <w:rPr>
                <w:color w:val="000000"/>
                <w:szCs w:val="21"/>
              </w:rPr>
              <w:pPrChange w:id="4083" w:author="hyx" w:date="2018-11-11T18:35:00Z">
                <w:pPr>
                  <w:ind w:firstLine="420"/>
                </w:pPr>
              </w:pPrChange>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743" w:type="pct"/>
            <w:shd w:val="clear" w:color="auto" w:fill="auto"/>
            <w:vAlign w:val="center"/>
            <w:hideMark/>
            <w:tcPrChange w:id="4084" w:author="hyx" w:date="2018-11-11T18:36:00Z">
              <w:tcPr>
                <w:tcW w:w="1233" w:type="pct"/>
                <w:shd w:val="clear" w:color="auto" w:fill="auto"/>
                <w:vAlign w:val="center"/>
                <w:hideMark/>
              </w:tcPr>
            </w:tcPrChange>
          </w:tcPr>
          <w:p w14:paraId="01A5D5E0" w14:textId="7C4AF2C4" w:rsidR="00C46E31" w:rsidRPr="009B14F8" w:rsidRDefault="00C46E31" w:rsidP="00C46E31">
            <w:pPr>
              <w:ind w:firstLine="420"/>
              <w:jc w:val="center"/>
              <w:rPr>
                <w:color w:val="000000"/>
                <w:szCs w:val="21"/>
              </w:rPr>
              <w:pPrChange w:id="4085" w:author="hyx" w:date="2018-11-11T18:35:00Z">
                <w:pPr>
                  <w:ind w:firstLine="420"/>
                </w:pPr>
              </w:pPrChange>
            </w:pPr>
            <w:del w:id="4086" w:author="hyx" w:date="2018-11-11T18:36:00Z">
              <w:r w:rsidDel="00C46E31">
                <w:rPr>
                  <w:color w:val="000000"/>
                  <w:szCs w:val="21"/>
                </w:rPr>
                <w:delText>2</w:delText>
              </w:r>
              <w:r w:rsidRPr="009B14F8" w:rsidDel="00C46E31">
                <w:rPr>
                  <w:rFonts w:hint="eastAsia"/>
                  <w:color w:val="000000"/>
                  <w:szCs w:val="21"/>
                </w:rPr>
                <w:delText>.</w:delText>
              </w:r>
              <w:r w:rsidDel="00C46E31">
                <w:rPr>
                  <w:rFonts w:hint="eastAsia"/>
                </w:rPr>
                <w:delText xml:space="preserve"> </w:delText>
              </w:r>
            </w:del>
            <w:r>
              <w:rPr>
                <w:rFonts w:hint="eastAsia"/>
              </w:rPr>
              <w:t>制定培训计划</w:t>
            </w:r>
          </w:p>
        </w:tc>
        <w:tc>
          <w:tcPr>
            <w:tcW w:w="529" w:type="pct"/>
            <w:vAlign w:val="center"/>
            <w:tcPrChange w:id="4087" w:author="hyx" w:date="2018-11-11T18:36:00Z">
              <w:tcPr>
                <w:tcW w:w="1232" w:type="pct"/>
              </w:tcPr>
            </w:tcPrChange>
          </w:tcPr>
          <w:p w14:paraId="5366E09E" w14:textId="3984BE2C" w:rsidR="00C46E31" w:rsidRDefault="00C46E31" w:rsidP="00C46E31">
            <w:pPr>
              <w:rPr>
                <w:ins w:id="4088" w:author="hyx" w:date="2018-11-11T18:34:00Z"/>
                <w:color w:val="000000"/>
                <w:szCs w:val="21"/>
              </w:rPr>
              <w:pPrChange w:id="4089" w:author="hyx" w:date="2018-11-11T18:35:00Z">
                <w:pPr>
                  <w:ind w:firstLine="420"/>
                </w:pPr>
              </w:pPrChange>
            </w:pPr>
            <w:ins w:id="4090" w:author="hyx" w:date="2018-11-11T18:34:00Z">
              <w:r>
                <w:rPr>
                  <w:rFonts w:hint="eastAsia"/>
                  <w:color w:val="000000"/>
                  <w:szCs w:val="21"/>
                </w:rPr>
                <w:t>徐双铅</w:t>
              </w:r>
            </w:ins>
          </w:p>
        </w:tc>
      </w:tr>
      <w:tr w:rsidR="00C46E31" w:rsidRPr="009B14F8" w14:paraId="2E85CDBC" w14:textId="5FB4CDF3" w:rsidTr="00C46E31">
        <w:trPr>
          <w:trHeight w:val="510"/>
          <w:trPrChange w:id="4091" w:author="hyx" w:date="2018-11-11T18:36:00Z">
            <w:trPr>
              <w:trHeight w:val="510"/>
            </w:trPr>
          </w:trPrChange>
        </w:trPr>
        <w:tc>
          <w:tcPr>
            <w:tcW w:w="1728" w:type="pct"/>
            <w:shd w:val="clear" w:color="auto" w:fill="auto"/>
            <w:vAlign w:val="center"/>
            <w:hideMark/>
            <w:tcPrChange w:id="4092" w:author="hyx" w:date="2018-11-11T18:36:00Z">
              <w:tcPr>
                <w:tcW w:w="1303" w:type="pct"/>
                <w:shd w:val="clear" w:color="auto" w:fill="auto"/>
                <w:vAlign w:val="center"/>
                <w:hideMark/>
              </w:tcPr>
            </w:tcPrChange>
          </w:tcPr>
          <w:p w14:paraId="7B5BC6F4" w14:textId="77777777" w:rsidR="00C46E31" w:rsidRPr="009B14F8" w:rsidRDefault="00C46E31" w:rsidP="00C46E31">
            <w:pPr>
              <w:ind w:firstLine="420"/>
              <w:jc w:val="center"/>
              <w:rPr>
                <w:color w:val="000000"/>
                <w:szCs w:val="21"/>
              </w:rPr>
              <w:pPrChange w:id="4093" w:author="hyx" w:date="2018-11-11T18:35:00Z">
                <w:pPr>
                  <w:ind w:firstLine="420"/>
                </w:pPr>
              </w:pPrChange>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743" w:type="pct"/>
            <w:shd w:val="clear" w:color="auto" w:fill="auto"/>
            <w:vAlign w:val="center"/>
            <w:hideMark/>
            <w:tcPrChange w:id="4094" w:author="hyx" w:date="2018-11-11T18:36:00Z">
              <w:tcPr>
                <w:tcW w:w="1233" w:type="pct"/>
                <w:shd w:val="clear" w:color="auto" w:fill="auto"/>
                <w:vAlign w:val="center"/>
                <w:hideMark/>
              </w:tcPr>
            </w:tcPrChange>
          </w:tcPr>
          <w:p w14:paraId="0AEC83B8" w14:textId="44E63E7A" w:rsidR="00C46E31" w:rsidRPr="009B14F8" w:rsidRDefault="00C46E31" w:rsidP="00C46E31">
            <w:pPr>
              <w:ind w:firstLine="420"/>
              <w:jc w:val="center"/>
              <w:rPr>
                <w:color w:val="000000"/>
                <w:szCs w:val="21"/>
              </w:rPr>
              <w:pPrChange w:id="4095" w:author="hyx" w:date="2018-11-11T18:35:00Z">
                <w:pPr>
                  <w:ind w:firstLine="420"/>
                </w:pPr>
              </w:pPrChange>
            </w:pPr>
            <w:del w:id="4096" w:author="hyx" w:date="2018-11-11T18:36:00Z">
              <w:r w:rsidDel="00C46E31">
                <w:rPr>
                  <w:color w:val="000000"/>
                  <w:szCs w:val="21"/>
                </w:rPr>
                <w:delText>3</w:delText>
              </w:r>
              <w:r w:rsidRPr="009B14F8" w:rsidDel="00C46E31">
                <w:rPr>
                  <w:rFonts w:hint="eastAsia"/>
                  <w:color w:val="000000"/>
                  <w:szCs w:val="21"/>
                </w:rPr>
                <w:delText>.</w:delText>
              </w:r>
              <w:r w:rsidDel="00C46E31">
                <w:rPr>
                  <w:rFonts w:hint="eastAsia"/>
                </w:rPr>
                <w:delText xml:space="preserve"> </w:delText>
              </w:r>
            </w:del>
            <w:r>
              <w:rPr>
                <w:rFonts w:hint="eastAsia"/>
              </w:rPr>
              <w:t>及时发现，用本地版本去创建新的远端仓库</w:t>
            </w:r>
          </w:p>
        </w:tc>
        <w:tc>
          <w:tcPr>
            <w:tcW w:w="529" w:type="pct"/>
            <w:vAlign w:val="center"/>
            <w:tcPrChange w:id="4097" w:author="hyx" w:date="2018-11-11T18:36:00Z">
              <w:tcPr>
                <w:tcW w:w="1232" w:type="pct"/>
              </w:tcPr>
            </w:tcPrChange>
          </w:tcPr>
          <w:p w14:paraId="756ABFB9" w14:textId="348067DD" w:rsidR="00C46E31" w:rsidRDefault="00C46E31" w:rsidP="00C46E31">
            <w:pPr>
              <w:rPr>
                <w:ins w:id="4098" w:author="hyx" w:date="2018-11-11T18:34:00Z"/>
                <w:color w:val="000000"/>
                <w:szCs w:val="21"/>
              </w:rPr>
              <w:pPrChange w:id="4099" w:author="hyx" w:date="2018-11-11T18:35:00Z">
                <w:pPr>
                  <w:ind w:firstLine="420"/>
                </w:pPr>
              </w:pPrChange>
            </w:pPr>
            <w:ins w:id="4100" w:author="hyx" w:date="2018-11-11T18:34:00Z">
              <w:r>
                <w:rPr>
                  <w:rFonts w:hint="eastAsia"/>
                  <w:color w:val="000000"/>
                  <w:szCs w:val="21"/>
                </w:rPr>
                <w:t>陈俊仁</w:t>
              </w:r>
            </w:ins>
          </w:p>
        </w:tc>
      </w:tr>
      <w:tr w:rsidR="00C46E31" w:rsidRPr="009B14F8" w14:paraId="68477406" w14:textId="5F2EFBA3" w:rsidTr="00C46E31">
        <w:trPr>
          <w:trHeight w:val="1020"/>
          <w:trPrChange w:id="4101" w:author="hyx" w:date="2018-11-11T18:36:00Z">
            <w:trPr>
              <w:trHeight w:val="1020"/>
            </w:trPr>
          </w:trPrChange>
        </w:trPr>
        <w:tc>
          <w:tcPr>
            <w:tcW w:w="1728" w:type="pct"/>
            <w:shd w:val="clear" w:color="auto" w:fill="auto"/>
            <w:vAlign w:val="center"/>
            <w:hideMark/>
            <w:tcPrChange w:id="4102" w:author="hyx" w:date="2018-11-11T18:36:00Z">
              <w:tcPr>
                <w:tcW w:w="1303" w:type="pct"/>
                <w:shd w:val="clear" w:color="auto" w:fill="auto"/>
                <w:vAlign w:val="center"/>
                <w:hideMark/>
              </w:tcPr>
            </w:tcPrChange>
          </w:tcPr>
          <w:p w14:paraId="5E327F5C" w14:textId="77777777" w:rsidR="00C46E31" w:rsidRPr="009B14F8" w:rsidRDefault="00C46E31" w:rsidP="00C46E31">
            <w:pPr>
              <w:ind w:firstLine="420"/>
              <w:jc w:val="center"/>
              <w:rPr>
                <w:color w:val="000000"/>
                <w:szCs w:val="21"/>
              </w:rPr>
              <w:pPrChange w:id="4103" w:author="hyx" w:date="2018-11-11T18:35:00Z">
                <w:pPr>
                  <w:ind w:firstLine="420"/>
                </w:pPr>
              </w:pPrChange>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743" w:type="pct"/>
            <w:shd w:val="clear" w:color="auto" w:fill="auto"/>
            <w:vAlign w:val="center"/>
            <w:hideMark/>
            <w:tcPrChange w:id="4104" w:author="hyx" w:date="2018-11-11T18:36:00Z">
              <w:tcPr>
                <w:tcW w:w="1233" w:type="pct"/>
                <w:shd w:val="clear" w:color="auto" w:fill="auto"/>
                <w:vAlign w:val="center"/>
                <w:hideMark/>
              </w:tcPr>
            </w:tcPrChange>
          </w:tcPr>
          <w:p w14:paraId="524CD2FF" w14:textId="3CEEC00D" w:rsidR="00C46E31" w:rsidRPr="009B14F8" w:rsidRDefault="00C46E31" w:rsidP="00C46E31">
            <w:pPr>
              <w:ind w:firstLine="420"/>
              <w:jc w:val="center"/>
              <w:rPr>
                <w:color w:val="000000"/>
                <w:szCs w:val="21"/>
              </w:rPr>
              <w:pPrChange w:id="4105" w:author="hyx" w:date="2018-11-11T18:35:00Z">
                <w:pPr>
                  <w:ind w:firstLine="420"/>
                </w:pPr>
              </w:pPrChange>
            </w:pPr>
            <w:del w:id="4106" w:author="hyx" w:date="2018-11-11T18:36:00Z">
              <w:r w:rsidDel="00C46E31">
                <w:rPr>
                  <w:color w:val="000000"/>
                  <w:szCs w:val="21"/>
                </w:rPr>
                <w:delText>4</w:delText>
              </w:r>
              <w:r w:rsidRPr="009B14F8" w:rsidDel="00C46E31">
                <w:rPr>
                  <w:rFonts w:hint="eastAsia"/>
                  <w:color w:val="000000"/>
                  <w:szCs w:val="21"/>
                </w:rPr>
                <w:delText>.</w:delText>
              </w:r>
              <w:r w:rsidDel="00C46E31">
                <w:rPr>
                  <w:rFonts w:hint="eastAsia"/>
                </w:rPr>
                <w:delText xml:space="preserve"> </w:delText>
              </w:r>
            </w:del>
            <w:r>
              <w:rPr>
                <w:rFonts w:hint="eastAsia"/>
              </w:rPr>
              <w:t>提前D</w:t>
            </w:r>
            <w:r>
              <w:t>eadline</w:t>
            </w:r>
            <w:r>
              <w:rPr>
                <w:rFonts w:hint="eastAsia"/>
              </w:rPr>
              <w:t>发邮件，抄送组员，即使发现错误并修正</w:t>
            </w:r>
          </w:p>
        </w:tc>
        <w:tc>
          <w:tcPr>
            <w:tcW w:w="529" w:type="pct"/>
            <w:vAlign w:val="center"/>
            <w:tcPrChange w:id="4107" w:author="hyx" w:date="2018-11-11T18:36:00Z">
              <w:tcPr>
                <w:tcW w:w="1232" w:type="pct"/>
              </w:tcPr>
            </w:tcPrChange>
          </w:tcPr>
          <w:p w14:paraId="023F9BC7" w14:textId="3D1D66DF" w:rsidR="00C46E31" w:rsidRDefault="00C46E31" w:rsidP="00C46E31">
            <w:pPr>
              <w:rPr>
                <w:ins w:id="4108" w:author="hyx" w:date="2018-11-11T18:34:00Z"/>
                <w:color w:val="000000"/>
                <w:szCs w:val="21"/>
              </w:rPr>
              <w:pPrChange w:id="4109" w:author="hyx" w:date="2018-11-11T18:35:00Z">
                <w:pPr>
                  <w:ind w:firstLine="420"/>
                </w:pPr>
              </w:pPrChange>
            </w:pPr>
            <w:ins w:id="4110" w:author="hyx" w:date="2018-11-11T18:34:00Z">
              <w:r>
                <w:rPr>
                  <w:rFonts w:hint="eastAsia"/>
                  <w:color w:val="000000"/>
                  <w:szCs w:val="21"/>
                </w:rPr>
                <w:t>黄叶轩</w:t>
              </w:r>
            </w:ins>
          </w:p>
        </w:tc>
      </w:tr>
      <w:tr w:rsidR="00C46E31" w:rsidRPr="009B14F8" w14:paraId="4D762520" w14:textId="346659F1" w:rsidTr="00C46E31">
        <w:trPr>
          <w:trHeight w:val="765"/>
          <w:trPrChange w:id="4111" w:author="hyx" w:date="2018-11-11T18:36:00Z">
            <w:trPr>
              <w:trHeight w:val="765"/>
            </w:trPr>
          </w:trPrChange>
        </w:trPr>
        <w:tc>
          <w:tcPr>
            <w:tcW w:w="1728" w:type="pct"/>
            <w:shd w:val="clear" w:color="auto" w:fill="auto"/>
            <w:vAlign w:val="center"/>
            <w:hideMark/>
            <w:tcPrChange w:id="4112" w:author="hyx" w:date="2018-11-11T18:36:00Z">
              <w:tcPr>
                <w:tcW w:w="1303" w:type="pct"/>
                <w:shd w:val="clear" w:color="auto" w:fill="auto"/>
                <w:vAlign w:val="center"/>
                <w:hideMark/>
              </w:tcPr>
            </w:tcPrChange>
          </w:tcPr>
          <w:p w14:paraId="183AFFE5" w14:textId="77777777" w:rsidR="00C46E31" w:rsidRPr="009B14F8" w:rsidRDefault="00C46E31" w:rsidP="00C46E31">
            <w:pPr>
              <w:ind w:firstLine="420"/>
              <w:jc w:val="center"/>
              <w:rPr>
                <w:color w:val="000000"/>
                <w:szCs w:val="21"/>
              </w:rPr>
              <w:pPrChange w:id="4113" w:author="hyx" w:date="2018-11-11T18:35:00Z">
                <w:pPr>
                  <w:ind w:firstLine="420"/>
                </w:pPr>
              </w:pPrChange>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743" w:type="pct"/>
            <w:shd w:val="clear" w:color="auto" w:fill="auto"/>
            <w:vAlign w:val="center"/>
            <w:hideMark/>
            <w:tcPrChange w:id="4114" w:author="hyx" w:date="2018-11-11T18:36:00Z">
              <w:tcPr>
                <w:tcW w:w="1233" w:type="pct"/>
                <w:shd w:val="clear" w:color="auto" w:fill="auto"/>
                <w:vAlign w:val="center"/>
                <w:hideMark/>
              </w:tcPr>
            </w:tcPrChange>
          </w:tcPr>
          <w:p w14:paraId="2A77B561" w14:textId="4F4EE570" w:rsidR="00C46E31" w:rsidRPr="009B14F8" w:rsidRDefault="00C46E31" w:rsidP="00C46E31">
            <w:pPr>
              <w:ind w:firstLine="420"/>
              <w:jc w:val="center"/>
              <w:rPr>
                <w:color w:val="000000"/>
                <w:szCs w:val="21"/>
              </w:rPr>
              <w:pPrChange w:id="4115" w:author="hyx" w:date="2018-11-11T18:35:00Z">
                <w:pPr>
                  <w:ind w:firstLine="420"/>
                </w:pPr>
              </w:pPrChange>
            </w:pPr>
            <w:del w:id="4116" w:author="hyx" w:date="2018-11-11T18:36:00Z">
              <w:r w:rsidDel="00C46E31">
                <w:rPr>
                  <w:color w:val="000000"/>
                  <w:szCs w:val="21"/>
                </w:rPr>
                <w:delText>5</w:delText>
              </w:r>
              <w:r w:rsidRPr="009B14F8" w:rsidDel="00C46E31">
                <w:rPr>
                  <w:rFonts w:hint="eastAsia"/>
                  <w:color w:val="000000"/>
                  <w:szCs w:val="21"/>
                </w:rPr>
                <w:delText>.</w:delText>
              </w:r>
              <w:r w:rsidDel="00C46E31">
                <w:rPr>
                  <w:rFonts w:hint="eastAsia"/>
                </w:rPr>
                <w:delText xml:space="preserve"> </w:delText>
              </w:r>
            </w:del>
            <w:r>
              <w:rPr>
                <w:rFonts w:hint="eastAsia"/>
              </w:rPr>
              <w:t>配置管理员修改文件结构</w:t>
            </w:r>
          </w:p>
        </w:tc>
        <w:tc>
          <w:tcPr>
            <w:tcW w:w="529" w:type="pct"/>
            <w:vAlign w:val="center"/>
            <w:tcPrChange w:id="4117" w:author="hyx" w:date="2018-11-11T18:36:00Z">
              <w:tcPr>
                <w:tcW w:w="1232" w:type="pct"/>
              </w:tcPr>
            </w:tcPrChange>
          </w:tcPr>
          <w:p w14:paraId="2989266C" w14:textId="2C004DD5" w:rsidR="00C46E31" w:rsidRDefault="00C46E31" w:rsidP="00C46E31">
            <w:pPr>
              <w:rPr>
                <w:ins w:id="4118" w:author="hyx" w:date="2018-11-11T18:34:00Z"/>
                <w:color w:val="000000"/>
                <w:szCs w:val="21"/>
              </w:rPr>
              <w:pPrChange w:id="4119" w:author="hyx" w:date="2018-11-11T18:35:00Z">
                <w:pPr>
                  <w:ind w:firstLine="420"/>
                </w:pPr>
              </w:pPrChange>
            </w:pPr>
            <w:ins w:id="4120" w:author="hyx" w:date="2018-11-11T18:34:00Z">
              <w:r>
                <w:rPr>
                  <w:rFonts w:hint="eastAsia"/>
                  <w:color w:val="000000"/>
                  <w:szCs w:val="21"/>
                </w:rPr>
                <w:t>吕迪</w:t>
              </w:r>
            </w:ins>
          </w:p>
        </w:tc>
      </w:tr>
      <w:tr w:rsidR="00C46E31" w:rsidRPr="009B14F8" w14:paraId="0053F2D5" w14:textId="5C35E346" w:rsidTr="00C46E31">
        <w:trPr>
          <w:trHeight w:val="765"/>
          <w:trPrChange w:id="4121" w:author="hyx" w:date="2018-11-11T18:36:00Z">
            <w:trPr>
              <w:trHeight w:val="765"/>
            </w:trPr>
          </w:trPrChange>
        </w:trPr>
        <w:tc>
          <w:tcPr>
            <w:tcW w:w="1728" w:type="pct"/>
            <w:shd w:val="clear" w:color="auto" w:fill="auto"/>
            <w:vAlign w:val="center"/>
            <w:hideMark/>
            <w:tcPrChange w:id="4122" w:author="hyx" w:date="2018-11-11T18:36:00Z">
              <w:tcPr>
                <w:tcW w:w="1303" w:type="pct"/>
                <w:shd w:val="clear" w:color="auto" w:fill="auto"/>
                <w:vAlign w:val="center"/>
                <w:hideMark/>
              </w:tcPr>
            </w:tcPrChange>
          </w:tcPr>
          <w:p w14:paraId="487B2320" w14:textId="77777777" w:rsidR="00C46E31" w:rsidRPr="009B14F8" w:rsidRDefault="00C46E31" w:rsidP="00C46E31">
            <w:pPr>
              <w:ind w:firstLine="420"/>
              <w:jc w:val="center"/>
              <w:rPr>
                <w:color w:val="000000"/>
                <w:szCs w:val="21"/>
              </w:rPr>
              <w:pPrChange w:id="4123" w:author="hyx" w:date="2018-11-11T18:35:00Z">
                <w:pPr>
                  <w:ind w:firstLine="420"/>
                </w:pPr>
              </w:pPrChange>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743" w:type="pct"/>
            <w:shd w:val="clear" w:color="auto" w:fill="auto"/>
            <w:vAlign w:val="center"/>
            <w:hideMark/>
            <w:tcPrChange w:id="4124" w:author="hyx" w:date="2018-11-11T18:36:00Z">
              <w:tcPr>
                <w:tcW w:w="1233" w:type="pct"/>
                <w:shd w:val="clear" w:color="auto" w:fill="auto"/>
                <w:vAlign w:val="center"/>
                <w:hideMark/>
              </w:tcPr>
            </w:tcPrChange>
          </w:tcPr>
          <w:p w14:paraId="36FF6F0C" w14:textId="274A6935" w:rsidR="00C46E31" w:rsidRPr="009B14F8" w:rsidRDefault="00C46E31" w:rsidP="00C46E31">
            <w:pPr>
              <w:ind w:firstLine="420"/>
              <w:jc w:val="center"/>
              <w:rPr>
                <w:color w:val="000000"/>
                <w:szCs w:val="21"/>
              </w:rPr>
              <w:pPrChange w:id="4125" w:author="hyx" w:date="2018-11-11T18:35:00Z">
                <w:pPr>
                  <w:ind w:firstLine="420"/>
                </w:pPr>
              </w:pPrChange>
            </w:pPr>
            <w:del w:id="4126" w:author="hyx" w:date="2018-11-11T18:36:00Z">
              <w:r w:rsidDel="00C46E31">
                <w:rPr>
                  <w:color w:val="000000"/>
                  <w:szCs w:val="21"/>
                </w:rPr>
                <w:delText>6</w:delText>
              </w:r>
              <w:r w:rsidRPr="009B14F8" w:rsidDel="00C46E31">
                <w:rPr>
                  <w:rFonts w:hint="eastAsia"/>
                  <w:color w:val="000000"/>
                  <w:szCs w:val="21"/>
                </w:rPr>
                <w:delText>.</w:delText>
              </w:r>
              <w:r w:rsidDel="00C46E31">
                <w:rPr>
                  <w:rFonts w:hint="eastAsia"/>
                </w:rPr>
                <w:delText xml:space="preserve"> </w:delText>
              </w:r>
            </w:del>
            <w:r>
              <w:rPr>
                <w:rFonts w:hint="eastAsia"/>
              </w:rPr>
              <w:t>找任务发布者（老师）明确任务，并制定一周的计划，每个组员都要有事可做</w:t>
            </w:r>
          </w:p>
        </w:tc>
        <w:tc>
          <w:tcPr>
            <w:tcW w:w="529" w:type="pct"/>
            <w:vAlign w:val="center"/>
            <w:tcPrChange w:id="4127" w:author="hyx" w:date="2018-11-11T18:36:00Z">
              <w:tcPr>
                <w:tcW w:w="1232" w:type="pct"/>
              </w:tcPr>
            </w:tcPrChange>
          </w:tcPr>
          <w:p w14:paraId="779E3463" w14:textId="22B6AF89" w:rsidR="00C46E31" w:rsidRDefault="00C46E31" w:rsidP="00C46E31">
            <w:pPr>
              <w:rPr>
                <w:ins w:id="4128" w:author="hyx" w:date="2018-11-11T18:34:00Z"/>
                <w:color w:val="000000"/>
                <w:szCs w:val="21"/>
              </w:rPr>
              <w:pPrChange w:id="4129" w:author="hyx" w:date="2018-11-11T18:35:00Z">
                <w:pPr>
                  <w:ind w:firstLine="420"/>
                </w:pPr>
              </w:pPrChange>
            </w:pPr>
            <w:ins w:id="4130" w:author="hyx" w:date="2018-11-11T18:34:00Z">
              <w:r>
                <w:rPr>
                  <w:rFonts w:hint="eastAsia"/>
                  <w:color w:val="000000"/>
                  <w:szCs w:val="21"/>
                </w:rPr>
                <w:t>徐双铅</w:t>
              </w:r>
            </w:ins>
          </w:p>
        </w:tc>
      </w:tr>
      <w:tr w:rsidR="00C46E31" w:rsidRPr="009B14F8" w14:paraId="23335EC0" w14:textId="77B22418" w:rsidTr="00C46E31">
        <w:trPr>
          <w:trHeight w:val="510"/>
          <w:trPrChange w:id="4131" w:author="hyx" w:date="2018-11-11T18:36:00Z">
            <w:trPr>
              <w:trHeight w:val="510"/>
            </w:trPr>
          </w:trPrChange>
        </w:trPr>
        <w:tc>
          <w:tcPr>
            <w:tcW w:w="1728" w:type="pct"/>
            <w:shd w:val="clear" w:color="auto" w:fill="auto"/>
            <w:vAlign w:val="center"/>
            <w:hideMark/>
            <w:tcPrChange w:id="4132" w:author="hyx" w:date="2018-11-11T18:36:00Z">
              <w:tcPr>
                <w:tcW w:w="1303" w:type="pct"/>
                <w:shd w:val="clear" w:color="auto" w:fill="auto"/>
                <w:vAlign w:val="center"/>
                <w:hideMark/>
              </w:tcPr>
            </w:tcPrChange>
          </w:tcPr>
          <w:p w14:paraId="2F979631" w14:textId="77777777" w:rsidR="00C46E31" w:rsidRPr="009B14F8" w:rsidRDefault="00C46E31" w:rsidP="00C46E31">
            <w:pPr>
              <w:ind w:firstLine="420"/>
              <w:jc w:val="center"/>
              <w:rPr>
                <w:color w:val="000000"/>
                <w:szCs w:val="21"/>
              </w:rPr>
              <w:pPrChange w:id="4133" w:author="hyx" w:date="2018-11-11T18:35:00Z">
                <w:pPr>
                  <w:ind w:firstLine="420"/>
                </w:pPr>
              </w:pPrChange>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743" w:type="pct"/>
            <w:shd w:val="clear" w:color="auto" w:fill="auto"/>
            <w:vAlign w:val="center"/>
            <w:hideMark/>
            <w:tcPrChange w:id="4134" w:author="hyx" w:date="2018-11-11T18:36:00Z">
              <w:tcPr>
                <w:tcW w:w="1233" w:type="pct"/>
                <w:shd w:val="clear" w:color="auto" w:fill="auto"/>
                <w:vAlign w:val="center"/>
                <w:hideMark/>
              </w:tcPr>
            </w:tcPrChange>
          </w:tcPr>
          <w:p w14:paraId="6569B436" w14:textId="779FB2AA" w:rsidR="00C46E31" w:rsidRPr="009B14F8" w:rsidRDefault="00C46E31" w:rsidP="00C46E31">
            <w:pPr>
              <w:ind w:firstLine="420"/>
              <w:jc w:val="center"/>
              <w:rPr>
                <w:color w:val="000000"/>
                <w:szCs w:val="21"/>
              </w:rPr>
              <w:pPrChange w:id="4135" w:author="hyx" w:date="2018-11-11T18:35:00Z">
                <w:pPr>
                  <w:ind w:firstLine="420"/>
                </w:pPr>
              </w:pPrChange>
            </w:pPr>
            <w:del w:id="4136" w:author="hyx" w:date="2018-11-11T18:36:00Z">
              <w:r w:rsidDel="00C46E31">
                <w:rPr>
                  <w:color w:val="000000"/>
                  <w:szCs w:val="21"/>
                </w:rPr>
                <w:delText>7</w:delText>
              </w:r>
              <w:r w:rsidRPr="009B14F8" w:rsidDel="00C46E31">
                <w:rPr>
                  <w:rFonts w:hint="eastAsia"/>
                  <w:color w:val="000000"/>
                  <w:szCs w:val="21"/>
                </w:rPr>
                <w:delText>.</w:delText>
              </w:r>
              <w:r w:rsidDel="00C46E31">
                <w:rPr>
                  <w:rFonts w:hint="eastAsia"/>
                </w:rPr>
                <w:delText xml:space="preserve"> </w:delText>
              </w:r>
            </w:del>
            <w:r>
              <w:rPr>
                <w:rFonts w:hint="eastAsia"/>
              </w:rPr>
              <w:t>组内QQ群的信息要经常看，也要记得回复</w:t>
            </w:r>
          </w:p>
        </w:tc>
        <w:tc>
          <w:tcPr>
            <w:tcW w:w="529" w:type="pct"/>
            <w:vAlign w:val="center"/>
            <w:tcPrChange w:id="4137" w:author="hyx" w:date="2018-11-11T18:36:00Z">
              <w:tcPr>
                <w:tcW w:w="1232" w:type="pct"/>
              </w:tcPr>
            </w:tcPrChange>
          </w:tcPr>
          <w:p w14:paraId="18D6DDA6" w14:textId="5578D55D" w:rsidR="00C46E31" w:rsidRDefault="00C46E31" w:rsidP="00C46E31">
            <w:pPr>
              <w:rPr>
                <w:ins w:id="4138" w:author="hyx" w:date="2018-11-11T18:34:00Z"/>
                <w:color w:val="000000"/>
                <w:szCs w:val="21"/>
              </w:rPr>
              <w:pPrChange w:id="4139" w:author="hyx" w:date="2018-11-11T18:35:00Z">
                <w:pPr>
                  <w:ind w:firstLine="420"/>
                </w:pPr>
              </w:pPrChange>
            </w:pPr>
            <w:ins w:id="4140" w:author="hyx" w:date="2018-11-11T18:34:00Z">
              <w:r>
                <w:rPr>
                  <w:rFonts w:hint="eastAsia"/>
                  <w:color w:val="000000"/>
                  <w:szCs w:val="21"/>
                </w:rPr>
                <w:t>黄叶轩</w:t>
              </w:r>
            </w:ins>
          </w:p>
        </w:tc>
      </w:tr>
      <w:tr w:rsidR="00C46E31" w:rsidRPr="009B14F8" w14:paraId="25572808" w14:textId="416AB4CB" w:rsidTr="00C46E31">
        <w:trPr>
          <w:trHeight w:val="510"/>
          <w:trPrChange w:id="4141" w:author="hyx" w:date="2018-11-11T18:36:00Z">
            <w:trPr>
              <w:trHeight w:val="510"/>
            </w:trPr>
          </w:trPrChange>
        </w:trPr>
        <w:tc>
          <w:tcPr>
            <w:tcW w:w="1728" w:type="pct"/>
            <w:shd w:val="clear" w:color="auto" w:fill="auto"/>
            <w:vAlign w:val="center"/>
            <w:hideMark/>
            <w:tcPrChange w:id="4142" w:author="hyx" w:date="2018-11-11T18:36:00Z">
              <w:tcPr>
                <w:tcW w:w="1303" w:type="pct"/>
                <w:shd w:val="clear" w:color="auto" w:fill="auto"/>
                <w:vAlign w:val="center"/>
                <w:hideMark/>
              </w:tcPr>
            </w:tcPrChange>
          </w:tcPr>
          <w:p w14:paraId="04C6AB25" w14:textId="77777777" w:rsidR="00C46E31" w:rsidRPr="009B14F8" w:rsidRDefault="00C46E31" w:rsidP="00C46E31">
            <w:pPr>
              <w:ind w:firstLine="420"/>
              <w:jc w:val="center"/>
              <w:rPr>
                <w:color w:val="000000"/>
                <w:szCs w:val="21"/>
              </w:rPr>
              <w:pPrChange w:id="4143" w:author="hyx" w:date="2018-11-11T18:35:00Z">
                <w:pPr>
                  <w:ind w:firstLine="420"/>
                </w:pPr>
              </w:pPrChange>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743" w:type="pct"/>
            <w:shd w:val="clear" w:color="auto" w:fill="auto"/>
            <w:vAlign w:val="center"/>
            <w:hideMark/>
            <w:tcPrChange w:id="4144" w:author="hyx" w:date="2018-11-11T18:36:00Z">
              <w:tcPr>
                <w:tcW w:w="1233" w:type="pct"/>
                <w:shd w:val="clear" w:color="auto" w:fill="auto"/>
                <w:vAlign w:val="center"/>
                <w:hideMark/>
              </w:tcPr>
            </w:tcPrChange>
          </w:tcPr>
          <w:p w14:paraId="54A0512E" w14:textId="165B3FE9" w:rsidR="00C46E31" w:rsidRPr="009B14F8" w:rsidRDefault="00C46E31" w:rsidP="00C46E31">
            <w:pPr>
              <w:ind w:firstLine="420"/>
              <w:jc w:val="center"/>
              <w:rPr>
                <w:color w:val="000000"/>
                <w:szCs w:val="21"/>
              </w:rPr>
              <w:pPrChange w:id="4145" w:author="hyx" w:date="2018-11-11T18:35:00Z">
                <w:pPr>
                  <w:ind w:firstLine="420"/>
                </w:pPr>
              </w:pPrChange>
            </w:pPr>
            <w:del w:id="4146" w:author="hyx" w:date="2018-11-11T18:36:00Z">
              <w:r w:rsidDel="00C46E31">
                <w:rPr>
                  <w:color w:val="000000"/>
                  <w:szCs w:val="21"/>
                </w:rPr>
                <w:delText>8</w:delText>
              </w:r>
              <w:r w:rsidRPr="009B14F8" w:rsidDel="00C46E31">
                <w:rPr>
                  <w:rFonts w:hint="eastAsia"/>
                  <w:color w:val="000000"/>
                  <w:szCs w:val="21"/>
                </w:rPr>
                <w:delText>.</w:delText>
              </w:r>
              <w:r w:rsidDel="00C46E31">
                <w:rPr>
                  <w:rFonts w:hint="eastAsia"/>
                </w:rPr>
                <w:delText xml:space="preserve"> </w:delText>
              </w:r>
            </w:del>
            <w:r>
              <w:rPr>
                <w:rFonts w:hint="eastAsia"/>
              </w:rPr>
              <w:t>去找标杆</w:t>
            </w:r>
          </w:p>
        </w:tc>
        <w:tc>
          <w:tcPr>
            <w:tcW w:w="529" w:type="pct"/>
            <w:vAlign w:val="center"/>
            <w:tcPrChange w:id="4147" w:author="hyx" w:date="2018-11-11T18:36:00Z">
              <w:tcPr>
                <w:tcW w:w="1232" w:type="pct"/>
              </w:tcPr>
            </w:tcPrChange>
          </w:tcPr>
          <w:p w14:paraId="10C1D35B" w14:textId="179E2C47" w:rsidR="00C46E31" w:rsidRDefault="00C46E31" w:rsidP="00C46E31">
            <w:pPr>
              <w:rPr>
                <w:ins w:id="4148" w:author="hyx" w:date="2018-11-11T18:34:00Z"/>
                <w:color w:val="000000"/>
                <w:szCs w:val="21"/>
              </w:rPr>
              <w:pPrChange w:id="4149" w:author="hyx" w:date="2018-11-11T18:35:00Z">
                <w:pPr>
                  <w:ind w:firstLine="420"/>
                </w:pPr>
              </w:pPrChange>
            </w:pPr>
            <w:ins w:id="4150" w:author="hyx" w:date="2018-11-11T18:34:00Z">
              <w:r>
                <w:rPr>
                  <w:rFonts w:hint="eastAsia"/>
                  <w:color w:val="000000"/>
                  <w:szCs w:val="21"/>
                </w:rPr>
                <w:t>吕迪</w:t>
              </w:r>
            </w:ins>
          </w:p>
        </w:tc>
      </w:tr>
      <w:tr w:rsidR="00C46E31" w:rsidRPr="009B14F8" w14:paraId="111B83D4" w14:textId="5537D780" w:rsidTr="00C46E31">
        <w:trPr>
          <w:trHeight w:val="510"/>
          <w:trPrChange w:id="4151" w:author="hyx" w:date="2018-11-11T18:36:00Z">
            <w:trPr>
              <w:trHeight w:val="510"/>
            </w:trPr>
          </w:trPrChange>
        </w:trPr>
        <w:tc>
          <w:tcPr>
            <w:tcW w:w="1728" w:type="pct"/>
            <w:shd w:val="clear" w:color="auto" w:fill="auto"/>
            <w:vAlign w:val="center"/>
            <w:tcPrChange w:id="4152" w:author="hyx" w:date="2018-11-11T18:36:00Z">
              <w:tcPr>
                <w:tcW w:w="1303" w:type="pct"/>
                <w:shd w:val="clear" w:color="auto" w:fill="auto"/>
                <w:vAlign w:val="center"/>
              </w:tcPr>
            </w:tcPrChange>
          </w:tcPr>
          <w:p w14:paraId="1BA777FA" w14:textId="77777777" w:rsidR="00C46E31" w:rsidRPr="009B14F8" w:rsidRDefault="00C46E31" w:rsidP="00C46E31">
            <w:pPr>
              <w:ind w:firstLine="420"/>
              <w:jc w:val="center"/>
              <w:rPr>
                <w:color w:val="000000"/>
                <w:szCs w:val="21"/>
              </w:rPr>
              <w:pPrChange w:id="4153" w:author="hyx" w:date="2018-11-11T18:35:00Z">
                <w:pPr>
                  <w:ind w:firstLine="420"/>
                </w:pPr>
              </w:pPrChange>
            </w:pPr>
            <w:r>
              <w:rPr>
                <w:rFonts w:hint="eastAsia"/>
                <w:color w:val="000000"/>
                <w:szCs w:val="21"/>
              </w:rPr>
              <w:t>9.</w:t>
            </w:r>
            <w:r>
              <w:rPr>
                <w:rFonts w:hint="eastAsia"/>
              </w:rPr>
              <w:t xml:space="preserve"> 成员空余时间有不确定性</w:t>
            </w:r>
          </w:p>
        </w:tc>
        <w:tc>
          <w:tcPr>
            <w:tcW w:w="2743" w:type="pct"/>
            <w:shd w:val="clear" w:color="auto" w:fill="auto"/>
            <w:vAlign w:val="center"/>
            <w:tcPrChange w:id="4154" w:author="hyx" w:date="2018-11-11T18:36:00Z">
              <w:tcPr>
                <w:tcW w:w="1233" w:type="pct"/>
                <w:shd w:val="clear" w:color="auto" w:fill="auto"/>
                <w:vAlign w:val="center"/>
              </w:tcPr>
            </w:tcPrChange>
          </w:tcPr>
          <w:p w14:paraId="02B266B9" w14:textId="47452EC0" w:rsidR="00C46E31" w:rsidRPr="009B14F8" w:rsidRDefault="00C46E31" w:rsidP="00C46E31">
            <w:pPr>
              <w:ind w:firstLine="420"/>
              <w:jc w:val="center"/>
              <w:rPr>
                <w:color w:val="000000"/>
                <w:szCs w:val="21"/>
              </w:rPr>
              <w:pPrChange w:id="4155" w:author="hyx" w:date="2018-11-11T18:35:00Z">
                <w:pPr>
                  <w:ind w:firstLine="420"/>
                </w:pPr>
              </w:pPrChange>
            </w:pPr>
            <w:del w:id="4156" w:author="hyx" w:date="2018-11-11T18:36:00Z">
              <w:r w:rsidDel="00C46E31">
                <w:rPr>
                  <w:color w:val="000000"/>
                  <w:szCs w:val="21"/>
                </w:rPr>
                <w:delText>9</w:delText>
              </w:r>
              <w:r w:rsidDel="00C46E31">
                <w:rPr>
                  <w:rFonts w:hint="eastAsia"/>
                  <w:color w:val="000000"/>
                  <w:szCs w:val="21"/>
                </w:rPr>
                <w:delText>.</w:delText>
              </w:r>
              <w:r w:rsidDel="00C46E31">
                <w:rPr>
                  <w:rFonts w:hint="eastAsia"/>
                </w:rPr>
                <w:delText xml:space="preserve"> </w:delText>
              </w:r>
            </w:del>
            <w:r>
              <w:rPr>
                <w:rFonts w:hint="eastAsia"/>
              </w:rPr>
              <w:t>在开会说明接下来一周的行程，提前请假，安排工作表</w:t>
            </w:r>
          </w:p>
        </w:tc>
        <w:tc>
          <w:tcPr>
            <w:tcW w:w="529" w:type="pct"/>
            <w:vAlign w:val="center"/>
            <w:tcPrChange w:id="4157" w:author="hyx" w:date="2018-11-11T18:36:00Z">
              <w:tcPr>
                <w:tcW w:w="1232" w:type="pct"/>
              </w:tcPr>
            </w:tcPrChange>
          </w:tcPr>
          <w:p w14:paraId="0D66002C" w14:textId="2A154AF4" w:rsidR="00C46E31" w:rsidRDefault="00C46E31" w:rsidP="00C46E31">
            <w:pPr>
              <w:rPr>
                <w:ins w:id="4158" w:author="hyx" w:date="2018-11-11T18:34:00Z"/>
                <w:color w:val="000000"/>
                <w:szCs w:val="21"/>
              </w:rPr>
              <w:pPrChange w:id="4159" w:author="hyx" w:date="2018-11-11T18:35:00Z">
                <w:pPr>
                  <w:ind w:firstLine="420"/>
                </w:pPr>
              </w:pPrChange>
            </w:pPr>
            <w:ins w:id="4160" w:author="hyx" w:date="2018-11-11T18:34:00Z">
              <w:r>
                <w:rPr>
                  <w:rFonts w:hint="eastAsia"/>
                  <w:color w:val="000000"/>
                  <w:szCs w:val="21"/>
                </w:rPr>
                <w:t>黄叶轩</w:t>
              </w:r>
            </w:ins>
          </w:p>
        </w:tc>
      </w:tr>
      <w:tr w:rsidR="00C46E31" w:rsidRPr="009B14F8" w14:paraId="0B9D0A0E" w14:textId="43F26198" w:rsidTr="00C46E31">
        <w:trPr>
          <w:trHeight w:val="540"/>
          <w:trPrChange w:id="4161" w:author="hyx" w:date="2018-11-11T18:36:00Z">
            <w:trPr>
              <w:trHeight w:val="540"/>
            </w:trPr>
          </w:trPrChange>
        </w:trPr>
        <w:tc>
          <w:tcPr>
            <w:tcW w:w="1728" w:type="pct"/>
            <w:shd w:val="clear" w:color="auto" w:fill="auto"/>
            <w:vAlign w:val="center"/>
            <w:hideMark/>
            <w:tcPrChange w:id="4162" w:author="hyx" w:date="2018-11-11T18:36:00Z">
              <w:tcPr>
                <w:tcW w:w="1303" w:type="pct"/>
                <w:shd w:val="clear" w:color="auto" w:fill="auto"/>
                <w:vAlign w:val="center"/>
                <w:hideMark/>
              </w:tcPr>
            </w:tcPrChange>
          </w:tcPr>
          <w:p w14:paraId="679D0D78" w14:textId="77777777" w:rsidR="00C46E31" w:rsidRPr="009B14F8" w:rsidRDefault="00C46E31" w:rsidP="00C46E31">
            <w:pPr>
              <w:ind w:firstLine="440"/>
              <w:jc w:val="center"/>
              <w:rPr>
                <w:color w:val="000000"/>
                <w:sz w:val="22"/>
              </w:rPr>
              <w:pPrChange w:id="4163" w:author="hyx" w:date="2018-11-11T18:35:00Z">
                <w:pPr>
                  <w:ind w:firstLine="440"/>
                </w:pPr>
              </w:pPrChange>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743" w:type="pct"/>
            <w:shd w:val="clear" w:color="auto" w:fill="auto"/>
            <w:vAlign w:val="center"/>
            <w:hideMark/>
            <w:tcPrChange w:id="4164" w:author="hyx" w:date="2018-11-11T18:36:00Z">
              <w:tcPr>
                <w:tcW w:w="1233" w:type="pct"/>
                <w:shd w:val="clear" w:color="auto" w:fill="auto"/>
                <w:vAlign w:val="center"/>
                <w:hideMark/>
              </w:tcPr>
            </w:tcPrChange>
          </w:tcPr>
          <w:p w14:paraId="0F1AA0F2" w14:textId="4C82B43E" w:rsidR="00C46E31" w:rsidRPr="009B14F8" w:rsidRDefault="00C46E31" w:rsidP="00C46E31">
            <w:pPr>
              <w:ind w:firstLine="420"/>
              <w:jc w:val="center"/>
              <w:rPr>
                <w:color w:val="000000"/>
                <w:szCs w:val="21"/>
              </w:rPr>
              <w:pPrChange w:id="4165" w:author="hyx" w:date="2018-11-11T18:35:00Z">
                <w:pPr>
                  <w:ind w:firstLine="420"/>
                </w:pPr>
              </w:pPrChange>
            </w:pPr>
            <w:del w:id="4166" w:author="hyx" w:date="2018-11-11T18:36:00Z">
              <w:r w:rsidRPr="009B14F8" w:rsidDel="00C46E31">
                <w:rPr>
                  <w:rFonts w:hint="eastAsia"/>
                  <w:color w:val="000000"/>
                  <w:szCs w:val="21"/>
                </w:rPr>
                <w:delText>1</w:delText>
              </w:r>
              <w:r w:rsidDel="00C46E31">
                <w:rPr>
                  <w:color w:val="000000"/>
                  <w:szCs w:val="21"/>
                </w:rPr>
                <w:delText>0</w:delText>
              </w:r>
              <w:r w:rsidRPr="009B14F8" w:rsidDel="00C46E31">
                <w:rPr>
                  <w:rFonts w:hint="eastAsia"/>
                  <w:color w:val="000000"/>
                  <w:szCs w:val="21"/>
                </w:rPr>
                <w:delText>.</w:delText>
              </w:r>
            </w:del>
            <w:r w:rsidRPr="00511800">
              <w:rPr>
                <w:rFonts w:hint="eastAsia"/>
              </w:rPr>
              <w:t xml:space="preserve"> 在用人之前先选对人、开展有针对性的培训、将合适的人安排到合适的岗位上</w:t>
            </w:r>
          </w:p>
        </w:tc>
        <w:tc>
          <w:tcPr>
            <w:tcW w:w="529" w:type="pct"/>
            <w:vAlign w:val="center"/>
            <w:tcPrChange w:id="4167" w:author="hyx" w:date="2018-11-11T18:36:00Z">
              <w:tcPr>
                <w:tcW w:w="1232" w:type="pct"/>
              </w:tcPr>
            </w:tcPrChange>
          </w:tcPr>
          <w:p w14:paraId="245B1CE2" w14:textId="0DE93E19" w:rsidR="00C46E31" w:rsidRPr="009B14F8" w:rsidRDefault="00C46E31" w:rsidP="00C46E31">
            <w:pPr>
              <w:rPr>
                <w:ins w:id="4168" w:author="hyx" w:date="2018-11-11T18:34:00Z"/>
                <w:rFonts w:hint="eastAsia"/>
                <w:color w:val="000000"/>
                <w:szCs w:val="21"/>
              </w:rPr>
              <w:pPrChange w:id="4169" w:author="hyx" w:date="2018-11-11T18:35:00Z">
                <w:pPr>
                  <w:ind w:firstLine="420"/>
                </w:pPr>
              </w:pPrChange>
            </w:pPr>
            <w:ins w:id="4170" w:author="hyx" w:date="2018-11-11T18:34:00Z">
              <w:r>
                <w:rPr>
                  <w:rFonts w:hint="eastAsia"/>
                  <w:color w:val="000000"/>
                  <w:szCs w:val="21"/>
                </w:rPr>
                <w:t>陈苏民</w:t>
              </w:r>
            </w:ins>
          </w:p>
        </w:tc>
      </w:tr>
      <w:tr w:rsidR="00C46E31" w:rsidRPr="009B14F8" w14:paraId="76E10C75" w14:textId="6B924E74" w:rsidTr="00C46E31">
        <w:trPr>
          <w:trHeight w:val="510"/>
          <w:trPrChange w:id="4171" w:author="hyx" w:date="2018-11-11T18:36:00Z">
            <w:trPr>
              <w:trHeight w:val="510"/>
            </w:trPr>
          </w:trPrChange>
        </w:trPr>
        <w:tc>
          <w:tcPr>
            <w:tcW w:w="1728" w:type="pct"/>
            <w:shd w:val="clear" w:color="auto" w:fill="auto"/>
            <w:vAlign w:val="center"/>
            <w:hideMark/>
            <w:tcPrChange w:id="4172" w:author="hyx" w:date="2018-11-11T18:36:00Z">
              <w:tcPr>
                <w:tcW w:w="1303" w:type="pct"/>
                <w:shd w:val="clear" w:color="auto" w:fill="auto"/>
                <w:vAlign w:val="center"/>
                <w:hideMark/>
              </w:tcPr>
            </w:tcPrChange>
          </w:tcPr>
          <w:p w14:paraId="22978006" w14:textId="77777777" w:rsidR="00C46E31" w:rsidRPr="009B14F8" w:rsidRDefault="00C46E31" w:rsidP="00C46E31">
            <w:pPr>
              <w:ind w:firstLine="420"/>
              <w:jc w:val="center"/>
              <w:rPr>
                <w:color w:val="000000"/>
                <w:szCs w:val="21"/>
              </w:rPr>
              <w:pPrChange w:id="4173" w:author="hyx" w:date="2018-11-11T18:35:00Z">
                <w:pPr>
                  <w:ind w:firstLine="420"/>
                </w:pPr>
              </w:pPrChange>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743" w:type="pct"/>
            <w:shd w:val="clear" w:color="auto" w:fill="auto"/>
            <w:vAlign w:val="center"/>
            <w:hideMark/>
            <w:tcPrChange w:id="4174" w:author="hyx" w:date="2018-11-11T18:36:00Z">
              <w:tcPr>
                <w:tcW w:w="1233" w:type="pct"/>
                <w:shd w:val="clear" w:color="auto" w:fill="auto"/>
                <w:vAlign w:val="center"/>
                <w:hideMark/>
              </w:tcPr>
            </w:tcPrChange>
          </w:tcPr>
          <w:p w14:paraId="29171DDA" w14:textId="6FDA0EFA" w:rsidR="00C46E31" w:rsidRPr="009B14F8" w:rsidRDefault="00C46E31" w:rsidP="00C46E31">
            <w:pPr>
              <w:ind w:firstLine="420"/>
              <w:jc w:val="center"/>
              <w:rPr>
                <w:color w:val="000000"/>
                <w:szCs w:val="21"/>
              </w:rPr>
              <w:pPrChange w:id="4175" w:author="hyx" w:date="2018-11-11T18:35:00Z">
                <w:pPr>
                  <w:ind w:firstLine="420"/>
                </w:pPr>
              </w:pPrChange>
            </w:pPr>
            <w:del w:id="4176" w:author="hyx" w:date="2018-11-11T18:36:00Z">
              <w:r w:rsidRPr="009B14F8" w:rsidDel="00C46E31">
                <w:rPr>
                  <w:rFonts w:hint="eastAsia"/>
                  <w:color w:val="000000"/>
                  <w:szCs w:val="21"/>
                </w:rPr>
                <w:delText>1</w:delText>
              </w:r>
              <w:r w:rsidDel="00C46E31">
                <w:rPr>
                  <w:color w:val="000000"/>
                  <w:szCs w:val="21"/>
                </w:rPr>
                <w:delText>1</w:delText>
              </w:r>
              <w:r w:rsidRPr="009B14F8" w:rsidDel="00C46E31">
                <w:rPr>
                  <w:rFonts w:hint="eastAsia"/>
                  <w:color w:val="000000"/>
                  <w:szCs w:val="21"/>
                </w:rPr>
                <w:delText>.</w:delText>
              </w:r>
              <w:r w:rsidRPr="00511800" w:rsidDel="00C46E31">
                <w:rPr>
                  <w:rFonts w:hint="eastAsia"/>
                </w:rPr>
                <w:delText xml:space="preserve"> </w:delText>
              </w:r>
            </w:del>
            <w:r w:rsidRPr="00511800">
              <w:rPr>
                <w:rFonts w:hint="eastAsia"/>
              </w:rPr>
              <w:t>项目在建设之初项目经理就需要将项目目标、工作任务等和项目成员沟通清楚，采用公平、公正、公开的绩效考评制度</w:t>
            </w:r>
          </w:p>
        </w:tc>
        <w:tc>
          <w:tcPr>
            <w:tcW w:w="529" w:type="pct"/>
            <w:vAlign w:val="center"/>
            <w:tcPrChange w:id="4177" w:author="hyx" w:date="2018-11-11T18:36:00Z">
              <w:tcPr>
                <w:tcW w:w="1232" w:type="pct"/>
              </w:tcPr>
            </w:tcPrChange>
          </w:tcPr>
          <w:p w14:paraId="18EDDB40" w14:textId="47FFF530" w:rsidR="00C46E31" w:rsidRPr="009B14F8" w:rsidRDefault="00C46E31" w:rsidP="00C46E31">
            <w:pPr>
              <w:rPr>
                <w:ins w:id="4178" w:author="hyx" w:date="2018-11-11T18:34:00Z"/>
                <w:rFonts w:hint="eastAsia"/>
                <w:color w:val="000000"/>
                <w:szCs w:val="21"/>
              </w:rPr>
              <w:pPrChange w:id="4179" w:author="hyx" w:date="2018-11-11T18:35:00Z">
                <w:pPr>
                  <w:ind w:firstLine="420"/>
                </w:pPr>
              </w:pPrChange>
            </w:pPr>
            <w:ins w:id="4180" w:author="hyx" w:date="2018-11-11T18:34:00Z">
              <w:r>
                <w:rPr>
                  <w:rFonts w:hint="eastAsia"/>
                  <w:color w:val="000000"/>
                  <w:szCs w:val="21"/>
                </w:rPr>
                <w:t>黄叶轩</w:t>
              </w:r>
            </w:ins>
          </w:p>
        </w:tc>
      </w:tr>
      <w:tr w:rsidR="00C46E31" w:rsidRPr="009B14F8" w14:paraId="33B4D564" w14:textId="21F1477B" w:rsidTr="00C46E31">
        <w:trPr>
          <w:trHeight w:val="510"/>
          <w:trPrChange w:id="4181" w:author="hyx" w:date="2018-11-11T18:36:00Z">
            <w:trPr>
              <w:trHeight w:val="510"/>
            </w:trPr>
          </w:trPrChange>
        </w:trPr>
        <w:tc>
          <w:tcPr>
            <w:tcW w:w="1728" w:type="pct"/>
            <w:shd w:val="clear" w:color="auto" w:fill="auto"/>
            <w:vAlign w:val="center"/>
            <w:hideMark/>
            <w:tcPrChange w:id="4182" w:author="hyx" w:date="2018-11-11T18:36:00Z">
              <w:tcPr>
                <w:tcW w:w="1303" w:type="pct"/>
                <w:shd w:val="clear" w:color="auto" w:fill="auto"/>
                <w:vAlign w:val="center"/>
                <w:hideMark/>
              </w:tcPr>
            </w:tcPrChange>
          </w:tcPr>
          <w:p w14:paraId="32A7E3A9" w14:textId="77777777" w:rsidR="00C46E31" w:rsidRPr="009B14F8" w:rsidRDefault="00C46E31" w:rsidP="00C46E31">
            <w:pPr>
              <w:ind w:firstLine="420"/>
              <w:jc w:val="center"/>
              <w:rPr>
                <w:color w:val="000000"/>
                <w:szCs w:val="21"/>
              </w:rPr>
              <w:pPrChange w:id="4183" w:author="hyx" w:date="2018-11-11T18:35:00Z">
                <w:pPr>
                  <w:ind w:firstLine="420"/>
                </w:pPr>
              </w:pPrChange>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743" w:type="pct"/>
            <w:shd w:val="clear" w:color="auto" w:fill="auto"/>
            <w:vAlign w:val="center"/>
            <w:hideMark/>
            <w:tcPrChange w:id="4184" w:author="hyx" w:date="2018-11-11T18:36:00Z">
              <w:tcPr>
                <w:tcW w:w="1233" w:type="pct"/>
                <w:shd w:val="clear" w:color="auto" w:fill="auto"/>
                <w:vAlign w:val="center"/>
                <w:hideMark/>
              </w:tcPr>
            </w:tcPrChange>
          </w:tcPr>
          <w:p w14:paraId="6DD5874F" w14:textId="35B29BBD" w:rsidR="00C46E31" w:rsidRPr="009B14F8" w:rsidRDefault="00C46E31" w:rsidP="00C46E31">
            <w:pPr>
              <w:ind w:firstLine="420"/>
              <w:jc w:val="center"/>
              <w:rPr>
                <w:color w:val="000000"/>
                <w:szCs w:val="21"/>
              </w:rPr>
              <w:pPrChange w:id="4185" w:author="hyx" w:date="2018-11-11T18:35:00Z">
                <w:pPr>
                  <w:ind w:firstLine="420"/>
                </w:pPr>
              </w:pPrChange>
            </w:pPr>
            <w:del w:id="4186" w:author="hyx" w:date="2018-11-11T18:36:00Z">
              <w:r w:rsidDel="00C46E31">
                <w:rPr>
                  <w:color w:val="000000"/>
                  <w:szCs w:val="21"/>
                </w:rPr>
                <w:delText>12</w:delText>
              </w:r>
              <w:r w:rsidRPr="009B14F8" w:rsidDel="00C46E31">
                <w:rPr>
                  <w:rFonts w:hint="eastAsia"/>
                  <w:color w:val="000000"/>
                  <w:szCs w:val="21"/>
                </w:rPr>
                <w:delText>.</w:delText>
              </w:r>
              <w:r w:rsidRPr="00511800" w:rsidDel="00C46E31">
                <w:rPr>
                  <w:rFonts w:hint="eastAsia"/>
                </w:rPr>
                <w:delText xml:space="preserve"> </w:delText>
              </w:r>
            </w:del>
            <w:r w:rsidRPr="00511800">
              <w:rPr>
                <w:rFonts w:hint="eastAsia"/>
              </w:rPr>
              <w:t>在项目的启动阶段就落实好各项工具的来源或可能的替代工具，在这些工具需要使用之前（一般需要提前一个月左右）跟踪并落实工具的到位事宜</w:t>
            </w:r>
          </w:p>
        </w:tc>
        <w:tc>
          <w:tcPr>
            <w:tcW w:w="529" w:type="pct"/>
            <w:vAlign w:val="center"/>
            <w:tcPrChange w:id="4187" w:author="hyx" w:date="2018-11-11T18:36:00Z">
              <w:tcPr>
                <w:tcW w:w="1232" w:type="pct"/>
              </w:tcPr>
            </w:tcPrChange>
          </w:tcPr>
          <w:p w14:paraId="53DB842C" w14:textId="416DFD71" w:rsidR="00C46E31" w:rsidRDefault="00C46E31" w:rsidP="00C46E31">
            <w:pPr>
              <w:rPr>
                <w:ins w:id="4188" w:author="hyx" w:date="2018-11-11T18:34:00Z"/>
                <w:color w:val="000000"/>
                <w:szCs w:val="21"/>
              </w:rPr>
              <w:pPrChange w:id="4189" w:author="hyx" w:date="2018-11-11T18:35:00Z">
                <w:pPr>
                  <w:ind w:firstLine="420"/>
                </w:pPr>
              </w:pPrChange>
            </w:pPr>
            <w:ins w:id="4190" w:author="hyx" w:date="2018-11-11T18:34:00Z">
              <w:r>
                <w:rPr>
                  <w:rFonts w:hint="eastAsia"/>
                  <w:color w:val="000000"/>
                  <w:szCs w:val="21"/>
                </w:rPr>
                <w:t>陈俊仁</w:t>
              </w:r>
            </w:ins>
          </w:p>
        </w:tc>
      </w:tr>
      <w:tr w:rsidR="00C46E31" w:rsidRPr="009B14F8" w14:paraId="07CECB41" w14:textId="58100F9F" w:rsidTr="00C46E31">
        <w:trPr>
          <w:trHeight w:val="285"/>
          <w:trPrChange w:id="4191" w:author="hyx" w:date="2018-11-11T18:36:00Z">
            <w:trPr>
              <w:trHeight w:val="285"/>
            </w:trPr>
          </w:trPrChange>
        </w:trPr>
        <w:tc>
          <w:tcPr>
            <w:tcW w:w="1728" w:type="pct"/>
            <w:shd w:val="clear" w:color="auto" w:fill="auto"/>
            <w:vAlign w:val="center"/>
            <w:hideMark/>
            <w:tcPrChange w:id="4192" w:author="hyx" w:date="2018-11-11T18:36:00Z">
              <w:tcPr>
                <w:tcW w:w="1303" w:type="pct"/>
                <w:shd w:val="clear" w:color="auto" w:fill="auto"/>
                <w:vAlign w:val="center"/>
                <w:hideMark/>
              </w:tcPr>
            </w:tcPrChange>
          </w:tcPr>
          <w:p w14:paraId="3B6B2230" w14:textId="77777777" w:rsidR="00C46E31" w:rsidRPr="009B14F8" w:rsidRDefault="00C46E31" w:rsidP="00C46E31">
            <w:pPr>
              <w:ind w:firstLine="420"/>
              <w:jc w:val="center"/>
              <w:rPr>
                <w:color w:val="000000"/>
                <w:szCs w:val="21"/>
              </w:rPr>
              <w:pPrChange w:id="4193" w:author="hyx" w:date="2018-11-11T18:35:00Z">
                <w:pPr>
                  <w:ind w:firstLine="420"/>
                </w:pPr>
              </w:pPrChange>
            </w:pPr>
            <w:r>
              <w:rPr>
                <w:rFonts w:hint="eastAsia"/>
                <w:color w:val="000000"/>
                <w:szCs w:val="21"/>
              </w:rPr>
              <w:t>13</w:t>
            </w:r>
            <w:r w:rsidRPr="00F710F0">
              <w:rPr>
                <w:rFonts w:hint="eastAsia"/>
                <w:color w:val="000000"/>
                <w:szCs w:val="21"/>
              </w:rPr>
              <w:t>.</w:t>
            </w:r>
            <w:r w:rsidRPr="00864CCC">
              <w:rPr>
                <w:rFonts w:hint="eastAsia"/>
              </w:rPr>
              <w:t xml:space="preserve"> 对方法、工具和技术</w:t>
            </w:r>
            <w:r w:rsidRPr="00864CCC">
              <w:rPr>
                <w:rFonts w:hint="eastAsia"/>
              </w:rPr>
              <w:lastRenderedPageBreak/>
              <w:t>理解的不够</w:t>
            </w:r>
            <w:r>
              <w:rPr>
                <w:rFonts w:hint="eastAsia"/>
              </w:rPr>
              <w:t>,不熟悉</w:t>
            </w:r>
            <w:r>
              <w:t>工具</w:t>
            </w:r>
            <w:r>
              <w:rPr>
                <w:rFonts w:hint="eastAsia"/>
              </w:rPr>
              <w:t>环境</w:t>
            </w:r>
          </w:p>
        </w:tc>
        <w:tc>
          <w:tcPr>
            <w:tcW w:w="2743" w:type="pct"/>
            <w:shd w:val="clear" w:color="auto" w:fill="auto"/>
            <w:vAlign w:val="center"/>
            <w:hideMark/>
            <w:tcPrChange w:id="4194" w:author="hyx" w:date="2018-11-11T18:36:00Z">
              <w:tcPr>
                <w:tcW w:w="1233" w:type="pct"/>
                <w:shd w:val="clear" w:color="auto" w:fill="auto"/>
                <w:vAlign w:val="center"/>
                <w:hideMark/>
              </w:tcPr>
            </w:tcPrChange>
          </w:tcPr>
          <w:p w14:paraId="180B6282" w14:textId="0AB2FB07" w:rsidR="00C46E31" w:rsidRPr="00281FA6" w:rsidRDefault="00C46E31" w:rsidP="00C46E31">
            <w:pPr>
              <w:ind w:firstLine="420"/>
              <w:jc w:val="center"/>
              <w:pPrChange w:id="4195" w:author="hyx" w:date="2018-11-11T18:35:00Z">
                <w:pPr>
                  <w:ind w:firstLine="420"/>
                </w:pPr>
              </w:pPrChange>
            </w:pPr>
            <w:del w:id="4196" w:author="hyx" w:date="2018-11-11T18:36:00Z">
              <w:r w:rsidDel="00C46E31">
                <w:rPr>
                  <w:rFonts w:hint="eastAsia"/>
                  <w:color w:val="000000"/>
                  <w:szCs w:val="21"/>
                </w:rPr>
                <w:lastRenderedPageBreak/>
                <w:delText>13</w:delText>
              </w:r>
              <w:r w:rsidRPr="009B14F8" w:rsidDel="00C46E31">
                <w:rPr>
                  <w:rFonts w:hint="eastAsia"/>
                  <w:color w:val="000000"/>
                  <w:szCs w:val="21"/>
                </w:rPr>
                <w:delText>.</w:delText>
              </w:r>
              <w:r w:rsidDel="00C46E31">
                <w:rPr>
                  <w:rFonts w:hint="eastAsia"/>
                </w:rPr>
                <w:delText xml:space="preserve"> </w:delText>
              </w:r>
            </w:del>
            <w:r>
              <w:rPr>
                <w:rFonts w:hint="eastAsia"/>
              </w:rPr>
              <w:t>每个人熟悉一种工具（①黄：</w:t>
            </w:r>
            <w:r>
              <w:t>project的熟</w:t>
            </w:r>
            <w:r>
              <w:lastRenderedPageBreak/>
              <w:t>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c>
          <w:tcPr>
            <w:tcW w:w="529" w:type="pct"/>
            <w:vAlign w:val="center"/>
            <w:tcPrChange w:id="4197" w:author="hyx" w:date="2018-11-11T18:36:00Z">
              <w:tcPr>
                <w:tcW w:w="1232" w:type="pct"/>
              </w:tcPr>
            </w:tcPrChange>
          </w:tcPr>
          <w:p w14:paraId="39638F38" w14:textId="33A0AB13" w:rsidR="00C46E31" w:rsidRDefault="00C46E31" w:rsidP="00C46E31">
            <w:pPr>
              <w:rPr>
                <w:ins w:id="4198" w:author="hyx" w:date="2018-11-11T18:34:00Z"/>
                <w:rFonts w:hint="eastAsia"/>
                <w:color w:val="000000"/>
                <w:szCs w:val="21"/>
              </w:rPr>
              <w:pPrChange w:id="4199" w:author="hyx" w:date="2018-11-11T18:35:00Z">
                <w:pPr>
                  <w:ind w:firstLine="420"/>
                </w:pPr>
              </w:pPrChange>
            </w:pPr>
            <w:ins w:id="4200" w:author="hyx" w:date="2018-11-11T18:34:00Z">
              <w:r>
                <w:rPr>
                  <w:rFonts w:hint="eastAsia"/>
                  <w:color w:val="000000"/>
                  <w:szCs w:val="21"/>
                </w:rPr>
                <w:lastRenderedPageBreak/>
                <w:t>陈俊仁</w:t>
              </w:r>
            </w:ins>
          </w:p>
        </w:tc>
      </w:tr>
      <w:tr w:rsidR="00C46E31" w:rsidRPr="009B14F8" w14:paraId="56826E02" w14:textId="1C71477D" w:rsidTr="00C46E31">
        <w:trPr>
          <w:trHeight w:val="510"/>
          <w:trPrChange w:id="4201" w:author="hyx" w:date="2018-11-11T18:36:00Z">
            <w:trPr>
              <w:trHeight w:val="510"/>
            </w:trPr>
          </w:trPrChange>
        </w:trPr>
        <w:tc>
          <w:tcPr>
            <w:tcW w:w="1728" w:type="pct"/>
            <w:shd w:val="clear" w:color="auto" w:fill="auto"/>
            <w:vAlign w:val="center"/>
            <w:hideMark/>
            <w:tcPrChange w:id="4202" w:author="hyx" w:date="2018-11-11T18:36:00Z">
              <w:tcPr>
                <w:tcW w:w="1303" w:type="pct"/>
                <w:shd w:val="clear" w:color="auto" w:fill="auto"/>
                <w:vAlign w:val="center"/>
                <w:hideMark/>
              </w:tcPr>
            </w:tcPrChange>
          </w:tcPr>
          <w:p w14:paraId="23582EAB" w14:textId="77777777" w:rsidR="00C46E31" w:rsidRPr="009B14F8" w:rsidRDefault="00C46E31" w:rsidP="00C46E31">
            <w:pPr>
              <w:ind w:firstLine="420"/>
              <w:jc w:val="center"/>
              <w:rPr>
                <w:color w:val="000000"/>
                <w:szCs w:val="21"/>
              </w:rPr>
              <w:pPrChange w:id="4203" w:author="hyx" w:date="2018-11-11T18:35:00Z">
                <w:pPr>
                  <w:ind w:firstLine="420"/>
                </w:pPr>
              </w:pPrChange>
            </w:pPr>
            <w:r>
              <w:rPr>
                <w:rFonts w:hint="eastAsia"/>
                <w:color w:val="000000"/>
                <w:szCs w:val="21"/>
              </w:rPr>
              <w:lastRenderedPageBreak/>
              <w:t>14</w:t>
            </w:r>
            <w:r w:rsidRPr="00F710F0">
              <w:rPr>
                <w:rFonts w:hint="eastAsia"/>
                <w:color w:val="000000"/>
                <w:szCs w:val="21"/>
              </w:rPr>
              <w:t>.</w:t>
            </w:r>
            <w:r>
              <w:rPr>
                <w:rFonts w:hint="eastAsia"/>
              </w:rPr>
              <w:t xml:space="preserve"> 界面</w:t>
            </w:r>
            <w:r>
              <w:t>原型不被用户认可</w:t>
            </w:r>
          </w:p>
        </w:tc>
        <w:tc>
          <w:tcPr>
            <w:tcW w:w="2743" w:type="pct"/>
            <w:shd w:val="clear" w:color="auto" w:fill="auto"/>
            <w:vAlign w:val="center"/>
            <w:hideMark/>
            <w:tcPrChange w:id="4204" w:author="hyx" w:date="2018-11-11T18:36:00Z">
              <w:tcPr>
                <w:tcW w:w="1233" w:type="pct"/>
                <w:shd w:val="clear" w:color="auto" w:fill="auto"/>
                <w:vAlign w:val="center"/>
                <w:hideMark/>
              </w:tcPr>
            </w:tcPrChange>
          </w:tcPr>
          <w:p w14:paraId="0903167D" w14:textId="0A120AA4" w:rsidR="00C46E31" w:rsidRPr="009B14F8" w:rsidRDefault="00C46E31" w:rsidP="00C46E31">
            <w:pPr>
              <w:ind w:firstLine="420"/>
              <w:jc w:val="center"/>
              <w:rPr>
                <w:color w:val="000000"/>
                <w:szCs w:val="21"/>
              </w:rPr>
              <w:pPrChange w:id="4205" w:author="hyx" w:date="2018-11-11T18:35:00Z">
                <w:pPr>
                  <w:ind w:firstLine="420"/>
                </w:pPr>
              </w:pPrChange>
            </w:pPr>
            <w:del w:id="4206" w:author="hyx" w:date="2018-11-11T18:36:00Z">
              <w:r w:rsidDel="00C46E31">
                <w:rPr>
                  <w:rFonts w:hint="eastAsia"/>
                  <w:color w:val="000000"/>
                  <w:szCs w:val="21"/>
                </w:rPr>
                <w:delText>14</w:delText>
              </w:r>
              <w:r w:rsidRPr="009B14F8" w:rsidDel="00C46E31">
                <w:rPr>
                  <w:rFonts w:hint="eastAsia"/>
                  <w:color w:val="000000"/>
                  <w:szCs w:val="21"/>
                </w:rPr>
                <w:delText>.</w:delText>
              </w:r>
              <w:r w:rsidDel="00C46E31">
                <w:rPr>
                  <w:rFonts w:hint="eastAsia"/>
                </w:rPr>
                <w:delText xml:space="preserve"> </w:delText>
              </w:r>
            </w:del>
            <w:r>
              <w:rPr>
                <w:rFonts w:hint="eastAsia"/>
              </w:rPr>
              <w:t>采用</w:t>
            </w:r>
            <w:r>
              <w:t>快速的手工画图，让用户确认</w:t>
            </w:r>
            <w:r>
              <w:rPr>
                <w:rFonts w:hint="eastAsia"/>
              </w:rPr>
              <w:t>并</w:t>
            </w:r>
            <w:r>
              <w:t>签字或录音</w:t>
            </w:r>
          </w:p>
        </w:tc>
        <w:tc>
          <w:tcPr>
            <w:tcW w:w="529" w:type="pct"/>
            <w:vAlign w:val="center"/>
            <w:tcPrChange w:id="4207" w:author="hyx" w:date="2018-11-11T18:36:00Z">
              <w:tcPr>
                <w:tcW w:w="1232" w:type="pct"/>
              </w:tcPr>
            </w:tcPrChange>
          </w:tcPr>
          <w:p w14:paraId="5972ED1B" w14:textId="35CFB545" w:rsidR="00C46E31" w:rsidRDefault="00C46E31" w:rsidP="00C46E31">
            <w:pPr>
              <w:rPr>
                <w:ins w:id="4208" w:author="hyx" w:date="2018-11-11T18:34:00Z"/>
                <w:rFonts w:hint="eastAsia"/>
                <w:color w:val="000000"/>
                <w:szCs w:val="21"/>
              </w:rPr>
              <w:pPrChange w:id="4209" w:author="hyx" w:date="2018-11-11T18:35:00Z">
                <w:pPr>
                  <w:ind w:firstLine="420"/>
                </w:pPr>
              </w:pPrChange>
            </w:pPr>
            <w:ins w:id="4210" w:author="hyx" w:date="2018-11-11T18:34:00Z">
              <w:r>
                <w:rPr>
                  <w:rFonts w:hint="eastAsia"/>
                  <w:color w:val="000000"/>
                  <w:szCs w:val="21"/>
                </w:rPr>
                <w:t>陈苏民</w:t>
              </w:r>
            </w:ins>
          </w:p>
        </w:tc>
      </w:tr>
      <w:tr w:rsidR="00C46E31" w:rsidRPr="009B14F8" w14:paraId="005C6714" w14:textId="0F100DBA" w:rsidTr="00C46E31">
        <w:trPr>
          <w:trHeight w:val="510"/>
          <w:trPrChange w:id="4211" w:author="hyx" w:date="2018-11-11T18:36:00Z">
            <w:trPr>
              <w:trHeight w:val="510"/>
            </w:trPr>
          </w:trPrChange>
        </w:trPr>
        <w:tc>
          <w:tcPr>
            <w:tcW w:w="1728" w:type="pct"/>
            <w:shd w:val="clear" w:color="auto" w:fill="auto"/>
            <w:vAlign w:val="center"/>
            <w:hideMark/>
            <w:tcPrChange w:id="4212" w:author="hyx" w:date="2018-11-11T18:36:00Z">
              <w:tcPr>
                <w:tcW w:w="1303" w:type="pct"/>
                <w:shd w:val="clear" w:color="auto" w:fill="auto"/>
                <w:vAlign w:val="center"/>
                <w:hideMark/>
              </w:tcPr>
            </w:tcPrChange>
          </w:tcPr>
          <w:p w14:paraId="64C33032" w14:textId="77777777" w:rsidR="00C46E31" w:rsidRPr="009B14F8" w:rsidRDefault="00C46E31" w:rsidP="00C46E31">
            <w:pPr>
              <w:ind w:firstLine="420"/>
              <w:jc w:val="center"/>
              <w:rPr>
                <w:color w:val="000000"/>
                <w:szCs w:val="21"/>
              </w:rPr>
              <w:pPrChange w:id="4213" w:author="hyx" w:date="2018-11-11T18:35:00Z">
                <w:pPr>
                  <w:ind w:firstLine="420"/>
                </w:pPr>
              </w:pPrChange>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743" w:type="pct"/>
            <w:shd w:val="clear" w:color="auto" w:fill="auto"/>
            <w:vAlign w:val="center"/>
            <w:hideMark/>
            <w:tcPrChange w:id="4214" w:author="hyx" w:date="2018-11-11T18:36:00Z">
              <w:tcPr>
                <w:tcW w:w="1233" w:type="pct"/>
                <w:shd w:val="clear" w:color="auto" w:fill="auto"/>
                <w:vAlign w:val="center"/>
                <w:hideMark/>
              </w:tcPr>
            </w:tcPrChange>
          </w:tcPr>
          <w:p w14:paraId="2F1CD677" w14:textId="22745DE7" w:rsidR="00C46E31" w:rsidRPr="009B14F8" w:rsidRDefault="00C46E31" w:rsidP="00C46E31">
            <w:pPr>
              <w:ind w:firstLine="420"/>
              <w:jc w:val="center"/>
              <w:rPr>
                <w:color w:val="000000"/>
                <w:szCs w:val="21"/>
              </w:rPr>
              <w:pPrChange w:id="4215" w:author="hyx" w:date="2018-11-11T18:37:00Z">
                <w:pPr>
                  <w:ind w:firstLine="420"/>
                </w:pPr>
              </w:pPrChange>
            </w:pPr>
            <w:del w:id="4216" w:author="hyx" w:date="2018-11-11T18:36:00Z">
              <w:r w:rsidDel="00C46E31">
                <w:rPr>
                  <w:color w:val="000000"/>
                  <w:szCs w:val="21"/>
                </w:rPr>
                <w:delText>15</w:delText>
              </w:r>
              <w:r w:rsidRPr="009B14F8" w:rsidDel="00C46E31">
                <w:rPr>
                  <w:rFonts w:hint="eastAsia"/>
                  <w:color w:val="000000"/>
                  <w:szCs w:val="21"/>
                </w:rPr>
                <w:delText>.</w:delText>
              </w:r>
              <w:r w:rsidDel="00C46E31">
                <w:rPr>
                  <w:rFonts w:hint="eastAsia"/>
                </w:rPr>
                <w:delText xml:space="preserve"> </w:delText>
              </w:r>
            </w:del>
            <w:r>
              <w:rPr>
                <w:rFonts w:hint="eastAsia"/>
              </w:rPr>
              <w:t>设置</w:t>
            </w:r>
            <w:r>
              <w:t>替补人员</w:t>
            </w:r>
          </w:p>
        </w:tc>
        <w:tc>
          <w:tcPr>
            <w:tcW w:w="529" w:type="pct"/>
            <w:vAlign w:val="center"/>
            <w:tcPrChange w:id="4217" w:author="hyx" w:date="2018-11-11T18:36:00Z">
              <w:tcPr>
                <w:tcW w:w="1232" w:type="pct"/>
              </w:tcPr>
            </w:tcPrChange>
          </w:tcPr>
          <w:p w14:paraId="5DF9C43F" w14:textId="7C69E8D6" w:rsidR="00C46E31" w:rsidRDefault="00C46E31" w:rsidP="00C46E31">
            <w:pPr>
              <w:rPr>
                <w:ins w:id="4218" w:author="hyx" w:date="2018-11-11T18:34:00Z"/>
                <w:color w:val="000000"/>
                <w:szCs w:val="21"/>
              </w:rPr>
              <w:pPrChange w:id="4219" w:author="hyx" w:date="2018-11-11T18:35:00Z">
                <w:pPr>
                  <w:ind w:firstLine="420"/>
                </w:pPr>
              </w:pPrChange>
            </w:pPr>
            <w:ins w:id="4220" w:author="hyx" w:date="2018-11-11T18:34:00Z">
              <w:r>
                <w:rPr>
                  <w:rFonts w:hint="eastAsia"/>
                  <w:color w:val="000000"/>
                  <w:szCs w:val="21"/>
                </w:rPr>
                <w:t>黄叶轩</w:t>
              </w:r>
            </w:ins>
          </w:p>
        </w:tc>
      </w:tr>
      <w:tr w:rsidR="00C46E31" w:rsidRPr="009B14F8" w14:paraId="432E6B31" w14:textId="5F9A70FA" w:rsidTr="00C46E31">
        <w:trPr>
          <w:trHeight w:val="765"/>
          <w:trPrChange w:id="4221" w:author="hyx" w:date="2018-11-11T18:36:00Z">
            <w:trPr>
              <w:trHeight w:val="765"/>
            </w:trPr>
          </w:trPrChange>
        </w:trPr>
        <w:tc>
          <w:tcPr>
            <w:tcW w:w="1728" w:type="pct"/>
            <w:shd w:val="clear" w:color="auto" w:fill="auto"/>
            <w:vAlign w:val="center"/>
            <w:hideMark/>
            <w:tcPrChange w:id="4222" w:author="hyx" w:date="2018-11-11T18:36:00Z">
              <w:tcPr>
                <w:tcW w:w="1303" w:type="pct"/>
                <w:shd w:val="clear" w:color="auto" w:fill="auto"/>
                <w:vAlign w:val="center"/>
                <w:hideMark/>
              </w:tcPr>
            </w:tcPrChange>
          </w:tcPr>
          <w:p w14:paraId="73EB278E" w14:textId="77777777" w:rsidR="00C46E31" w:rsidRPr="009B14F8" w:rsidRDefault="00C46E31" w:rsidP="00C46E31">
            <w:pPr>
              <w:ind w:firstLine="420"/>
              <w:jc w:val="center"/>
              <w:rPr>
                <w:color w:val="000000"/>
                <w:szCs w:val="21"/>
              </w:rPr>
              <w:pPrChange w:id="4223" w:author="hyx" w:date="2018-11-11T18:35:00Z">
                <w:pPr>
                  <w:ind w:firstLine="420"/>
                </w:pPr>
              </w:pPrChange>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743" w:type="pct"/>
            <w:shd w:val="clear" w:color="auto" w:fill="auto"/>
            <w:vAlign w:val="center"/>
            <w:hideMark/>
            <w:tcPrChange w:id="4224" w:author="hyx" w:date="2018-11-11T18:36:00Z">
              <w:tcPr>
                <w:tcW w:w="1233" w:type="pct"/>
                <w:shd w:val="clear" w:color="auto" w:fill="auto"/>
                <w:vAlign w:val="center"/>
                <w:hideMark/>
              </w:tcPr>
            </w:tcPrChange>
          </w:tcPr>
          <w:p w14:paraId="1F5962C2" w14:textId="398D0CD1" w:rsidR="00C46E31" w:rsidRPr="009B14F8" w:rsidRDefault="00C46E31" w:rsidP="00C46E31">
            <w:pPr>
              <w:ind w:firstLine="420"/>
              <w:jc w:val="center"/>
              <w:rPr>
                <w:color w:val="000000"/>
                <w:szCs w:val="21"/>
              </w:rPr>
              <w:pPrChange w:id="4225" w:author="hyx" w:date="2018-11-11T18:35:00Z">
                <w:pPr>
                  <w:ind w:firstLine="420"/>
                </w:pPr>
              </w:pPrChange>
            </w:pPr>
            <w:del w:id="4226" w:author="hyx" w:date="2018-11-11T18:37:00Z">
              <w:r w:rsidDel="00C46E31">
                <w:rPr>
                  <w:color w:val="000000"/>
                  <w:szCs w:val="21"/>
                </w:rPr>
                <w:delText>16</w:delText>
              </w:r>
              <w:r w:rsidRPr="009B14F8" w:rsidDel="00C46E31">
                <w:rPr>
                  <w:rFonts w:hint="eastAsia"/>
                  <w:color w:val="000000"/>
                  <w:szCs w:val="21"/>
                </w:rPr>
                <w:delText>.</w:delText>
              </w:r>
              <w:r w:rsidDel="00C46E31">
                <w:rPr>
                  <w:rFonts w:hint="eastAsia"/>
                </w:rPr>
                <w:delText xml:space="preserve"> </w:delText>
              </w:r>
            </w:del>
            <w:r>
              <w:rPr>
                <w:rFonts w:hint="eastAsia"/>
              </w:rPr>
              <w:t>巧用Git</w:t>
            </w:r>
            <w:r>
              <w:t>Hub Desktop</w:t>
            </w:r>
            <w:r>
              <w:rPr>
                <w:rFonts w:hint="eastAsia"/>
              </w:rPr>
              <w:t>，</w:t>
            </w:r>
            <w:r>
              <w:t>qq,</w:t>
            </w:r>
            <w:r>
              <w:rPr>
                <w:rFonts w:hint="eastAsia"/>
              </w:rPr>
              <w:t>百度</w:t>
            </w:r>
            <w:r>
              <w:t>网盘等工具</w:t>
            </w:r>
          </w:p>
        </w:tc>
        <w:tc>
          <w:tcPr>
            <w:tcW w:w="529" w:type="pct"/>
            <w:vAlign w:val="center"/>
            <w:tcPrChange w:id="4227" w:author="hyx" w:date="2018-11-11T18:36:00Z">
              <w:tcPr>
                <w:tcW w:w="1232" w:type="pct"/>
              </w:tcPr>
            </w:tcPrChange>
          </w:tcPr>
          <w:p w14:paraId="2C2935F3" w14:textId="0616529B" w:rsidR="00C46E31" w:rsidRDefault="00C46E31" w:rsidP="00C46E31">
            <w:pPr>
              <w:rPr>
                <w:ins w:id="4228" w:author="hyx" w:date="2018-11-11T18:34:00Z"/>
                <w:color w:val="000000"/>
                <w:szCs w:val="21"/>
              </w:rPr>
              <w:pPrChange w:id="4229" w:author="hyx" w:date="2018-11-11T18:35:00Z">
                <w:pPr>
                  <w:ind w:firstLine="420"/>
                </w:pPr>
              </w:pPrChange>
            </w:pPr>
            <w:ins w:id="4230" w:author="hyx" w:date="2018-11-11T18:34:00Z">
              <w:r>
                <w:rPr>
                  <w:rFonts w:hint="eastAsia"/>
                  <w:color w:val="000000"/>
                  <w:szCs w:val="21"/>
                </w:rPr>
                <w:t>陈俊仁</w:t>
              </w:r>
            </w:ins>
          </w:p>
        </w:tc>
      </w:tr>
      <w:tr w:rsidR="00C46E31" w:rsidRPr="009B14F8" w14:paraId="55DEB9C8" w14:textId="1BF10608" w:rsidTr="00C46E31">
        <w:trPr>
          <w:trHeight w:val="765"/>
          <w:trPrChange w:id="4231" w:author="hyx" w:date="2018-11-11T18:36:00Z">
            <w:trPr>
              <w:trHeight w:val="765"/>
            </w:trPr>
          </w:trPrChange>
        </w:trPr>
        <w:tc>
          <w:tcPr>
            <w:tcW w:w="1728" w:type="pct"/>
            <w:shd w:val="clear" w:color="auto" w:fill="auto"/>
            <w:vAlign w:val="center"/>
            <w:tcPrChange w:id="4232" w:author="hyx" w:date="2018-11-11T18:36:00Z">
              <w:tcPr>
                <w:tcW w:w="1303" w:type="pct"/>
                <w:shd w:val="clear" w:color="auto" w:fill="auto"/>
                <w:vAlign w:val="center"/>
              </w:tcPr>
            </w:tcPrChange>
          </w:tcPr>
          <w:p w14:paraId="66D311E9" w14:textId="77777777" w:rsidR="00C46E31" w:rsidRPr="009B14F8" w:rsidRDefault="00C46E31" w:rsidP="00C46E31">
            <w:pPr>
              <w:ind w:firstLine="420"/>
              <w:jc w:val="center"/>
              <w:rPr>
                <w:color w:val="000000"/>
                <w:szCs w:val="21"/>
              </w:rPr>
              <w:pPrChange w:id="4233" w:author="hyx" w:date="2018-11-11T18:35:00Z">
                <w:pPr>
                  <w:ind w:firstLine="420"/>
                </w:pPr>
              </w:pPrChange>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743" w:type="pct"/>
            <w:shd w:val="clear" w:color="auto" w:fill="auto"/>
            <w:vAlign w:val="center"/>
            <w:tcPrChange w:id="4234" w:author="hyx" w:date="2018-11-11T18:36:00Z">
              <w:tcPr>
                <w:tcW w:w="1233" w:type="pct"/>
                <w:shd w:val="clear" w:color="auto" w:fill="auto"/>
                <w:vAlign w:val="center"/>
              </w:tcPr>
            </w:tcPrChange>
          </w:tcPr>
          <w:p w14:paraId="4A63130D" w14:textId="306FB7A2" w:rsidR="00C46E31" w:rsidRPr="009B14F8" w:rsidRDefault="00C46E31" w:rsidP="00C46E31">
            <w:pPr>
              <w:ind w:firstLine="440"/>
              <w:jc w:val="center"/>
              <w:rPr>
                <w:color w:val="000000"/>
                <w:szCs w:val="21"/>
              </w:rPr>
              <w:pPrChange w:id="4235" w:author="hyx" w:date="2018-11-11T18:35:00Z">
                <w:pPr>
                  <w:ind w:firstLine="440"/>
                </w:pPr>
              </w:pPrChange>
            </w:pPr>
            <w:del w:id="4236" w:author="hyx" w:date="2018-11-11T18:37:00Z">
              <w:r w:rsidDel="00C46E31">
                <w:rPr>
                  <w:rFonts w:hint="eastAsia"/>
                  <w:color w:val="000000"/>
                  <w:sz w:val="22"/>
                </w:rPr>
                <w:delText>1</w:delText>
              </w:r>
              <w:r w:rsidDel="00C46E31">
                <w:rPr>
                  <w:color w:val="000000"/>
                  <w:sz w:val="22"/>
                </w:rPr>
                <w:delText>7</w:delText>
              </w:r>
              <w:r w:rsidDel="00C46E31">
                <w:rPr>
                  <w:rFonts w:hint="eastAsia"/>
                  <w:color w:val="000000"/>
                  <w:sz w:val="22"/>
                </w:rPr>
                <w:delText>.</w:delText>
              </w:r>
              <w:r w:rsidDel="00C46E31">
                <w:rPr>
                  <w:rFonts w:hint="eastAsia"/>
                </w:rPr>
                <w:delText xml:space="preserve"> </w:delText>
              </w:r>
            </w:del>
            <w:r>
              <w:rPr>
                <w:rFonts w:hint="eastAsia"/>
              </w:rPr>
              <w:t>加强</w:t>
            </w:r>
            <w:r>
              <w:t>共同，完善考评制度</w:t>
            </w:r>
            <w:r>
              <w:rPr>
                <w:rFonts w:hint="eastAsia"/>
              </w:rPr>
              <w:t>，</w:t>
            </w:r>
            <w:r>
              <w:t>以项目经理</w:t>
            </w:r>
            <w:r>
              <w:rPr>
                <w:rFonts w:hint="eastAsia"/>
              </w:rPr>
              <w:t>为</w:t>
            </w:r>
            <w:r>
              <w:t>中心</w:t>
            </w:r>
          </w:p>
        </w:tc>
        <w:tc>
          <w:tcPr>
            <w:tcW w:w="529" w:type="pct"/>
            <w:vAlign w:val="center"/>
            <w:tcPrChange w:id="4237" w:author="hyx" w:date="2018-11-11T18:36:00Z">
              <w:tcPr>
                <w:tcW w:w="1232" w:type="pct"/>
              </w:tcPr>
            </w:tcPrChange>
          </w:tcPr>
          <w:p w14:paraId="6F0C2742" w14:textId="216BB756" w:rsidR="00C46E31" w:rsidRDefault="00C46E31" w:rsidP="00C46E31">
            <w:pPr>
              <w:rPr>
                <w:ins w:id="4238" w:author="hyx" w:date="2018-11-11T18:34:00Z"/>
                <w:rFonts w:hint="eastAsia"/>
                <w:color w:val="000000"/>
                <w:sz w:val="22"/>
              </w:rPr>
              <w:pPrChange w:id="4239" w:author="hyx" w:date="2018-11-11T18:35:00Z">
                <w:pPr>
                  <w:ind w:firstLine="440"/>
                </w:pPr>
              </w:pPrChange>
            </w:pPr>
            <w:ins w:id="4240" w:author="hyx" w:date="2018-11-11T18:34:00Z">
              <w:r>
                <w:rPr>
                  <w:rFonts w:hint="eastAsia"/>
                  <w:color w:val="000000"/>
                  <w:sz w:val="22"/>
                </w:rPr>
                <w:t>黄叶轩</w:t>
              </w:r>
            </w:ins>
          </w:p>
        </w:tc>
      </w:tr>
      <w:tr w:rsidR="00C46E31" w:rsidRPr="009B14F8" w14:paraId="513D3E3E" w14:textId="5C287790" w:rsidTr="00C46E31">
        <w:trPr>
          <w:trHeight w:val="765"/>
          <w:trPrChange w:id="4241" w:author="hyx" w:date="2018-11-11T18:36:00Z">
            <w:trPr>
              <w:trHeight w:val="765"/>
            </w:trPr>
          </w:trPrChange>
        </w:trPr>
        <w:tc>
          <w:tcPr>
            <w:tcW w:w="1728" w:type="pct"/>
            <w:shd w:val="clear" w:color="auto" w:fill="auto"/>
            <w:vAlign w:val="center"/>
            <w:tcPrChange w:id="4242" w:author="hyx" w:date="2018-11-11T18:36:00Z">
              <w:tcPr>
                <w:tcW w:w="1303" w:type="pct"/>
                <w:shd w:val="clear" w:color="auto" w:fill="auto"/>
                <w:vAlign w:val="center"/>
              </w:tcPr>
            </w:tcPrChange>
          </w:tcPr>
          <w:p w14:paraId="5C8A0240" w14:textId="77777777" w:rsidR="00C46E31" w:rsidRDefault="00C46E31" w:rsidP="00C46E31">
            <w:pPr>
              <w:ind w:firstLine="420"/>
              <w:jc w:val="center"/>
              <w:rPr>
                <w:color w:val="000000"/>
                <w:szCs w:val="21"/>
              </w:rPr>
              <w:pPrChange w:id="4243" w:author="hyx" w:date="2018-11-11T18:35:00Z">
                <w:pPr>
                  <w:ind w:firstLine="420"/>
                </w:pPr>
              </w:pPrChange>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743" w:type="pct"/>
            <w:shd w:val="clear" w:color="auto" w:fill="auto"/>
            <w:vAlign w:val="center"/>
            <w:tcPrChange w:id="4244" w:author="hyx" w:date="2018-11-11T18:36:00Z">
              <w:tcPr>
                <w:tcW w:w="1233" w:type="pct"/>
                <w:shd w:val="clear" w:color="auto" w:fill="auto"/>
                <w:vAlign w:val="center"/>
              </w:tcPr>
            </w:tcPrChange>
          </w:tcPr>
          <w:p w14:paraId="35852DDD" w14:textId="3713EE7D" w:rsidR="00C46E31" w:rsidRDefault="00C46E31" w:rsidP="00C46E31">
            <w:pPr>
              <w:ind w:firstLine="440"/>
              <w:jc w:val="center"/>
              <w:rPr>
                <w:color w:val="000000"/>
                <w:sz w:val="22"/>
              </w:rPr>
              <w:pPrChange w:id="4245" w:author="hyx" w:date="2018-11-11T18:35:00Z">
                <w:pPr>
                  <w:ind w:firstLine="440"/>
                </w:pPr>
              </w:pPrChange>
            </w:pPr>
            <w:del w:id="4246" w:author="hyx" w:date="2018-11-11T18:37:00Z">
              <w:r w:rsidDel="00C46E31">
                <w:rPr>
                  <w:color w:val="000000"/>
                  <w:sz w:val="22"/>
                </w:rPr>
                <w:delText>18</w:delText>
              </w:r>
              <w:r w:rsidDel="00C46E31">
                <w:rPr>
                  <w:rFonts w:hint="eastAsia"/>
                  <w:color w:val="000000"/>
                  <w:sz w:val="22"/>
                </w:rPr>
                <w:delText>.</w:delText>
              </w:r>
              <w:r w:rsidDel="00C46E31">
                <w:rPr>
                  <w:rFonts w:hint="eastAsia"/>
                </w:rPr>
                <w:delText xml:space="preserve"> </w:delText>
              </w:r>
            </w:del>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529" w:type="pct"/>
            <w:vAlign w:val="center"/>
            <w:tcPrChange w:id="4247" w:author="hyx" w:date="2018-11-11T18:36:00Z">
              <w:tcPr>
                <w:tcW w:w="1232" w:type="pct"/>
              </w:tcPr>
            </w:tcPrChange>
          </w:tcPr>
          <w:p w14:paraId="18EE7C58" w14:textId="3C652C78" w:rsidR="00C46E31" w:rsidRDefault="00C46E31" w:rsidP="00C46E31">
            <w:pPr>
              <w:rPr>
                <w:ins w:id="4248" w:author="hyx" w:date="2018-11-11T18:34:00Z"/>
                <w:color w:val="000000"/>
                <w:sz w:val="22"/>
              </w:rPr>
              <w:pPrChange w:id="4249" w:author="hyx" w:date="2018-11-11T18:35:00Z">
                <w:pPr>
                  <w:ind w:firstLine="440"/>
                </w:pPr>
              </w:pPrChange>
            </w:pPr>
            <w:ins w:id="4250" w:author="hyx" w:date="2018-11-11T18:34:00Z">
              <w:r>
                <w:rPr>
                  <w:rFonts w:hint="eastAsia"/>
                  <w:color w:val="000000"/>
                  <w:sz w:val="22"/>
                </w:rPr>
                <w:t>陈苏民</w:t>
              </w:r>
            </w:ins>
          </w:p>
        </w:tc>
      </w:tr>
      <w:tr w:rsidR="00C46E31" w:rsidRPr="009B14F8" w14:paraId="7201DE20" w14:textId="1AFE6703" w:rsidTr="00C46E31">
        <w:trPr>
          <w:trHeight w:val="765"/>
          <w:trPrChange w:id="4251" w:author="hyx" w:date="2018-11-11T18:36:00Z">
            <w:trPr>
              <w:trHeight w:val="765"/>
            </w:trPr>
          </w:trPrChange>
        </w:trPr>
        <w:tc>
          <w:tcPr>
            <w:tcW w:w="1728" w:type="pct"/>
            <w:shd w:val="clear" w:color="auto" w:fill="auto"/>
            <w:vAlign w:val="center"/>
            <w:tcPrChange w:id="4252" w:author="hyx" w:date="2018-11-11T18:36:00Z">
              <w:tcPr>
                <w:tcW w:w="1303" w:type="pct"/>
                <w:shd w:val="clear" w:color="auto" w:fill="auto"/>
                <w:vAlign w:val="center"/>
              </w:tcPr>
            </w:tcPrChange>
          </w:tcPr>
          <w:p w14:paraId="3589AAE3" w14:textId="77777777" w:rsidR="00C46E31" w:rsidRDefault="00C46E31" w:rsidP="00C46E31">
            <w:pPr>
              <w:ind w:firstLine="420"/>
              <w:jc w:val="center"/>
              <w:rPr>
                <w:color w:val="000000"/>
                <w:szCs w:val="21"/>
              </w:rPr>
              <w:pPrChange w:id="4253" w:author="hyx" w:date="2018-11-11T18:35:00Z">
                <w:pPr>
                  <w:ind w:firstLine="420"/>
                </w:pPr>
              </w:pPrChange>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743" w:type="pct"/>
            <w:shd w:val="clear" w:color="auto" w:fill="auto"/>
            <w:vAlign w:val="center"/>
            <w:tcPrChange w:id="4254" w:author="hyx" w:date="2018-11-11T18:36:00Z">
              <w:tcPr>
                <w:tcW w:w="1233" w:type="pct"/>
                <w:shd w:val="clear" w:color="auto" w:fill="auto"/>
                <w:vAlign w:val="center"/>
              </w:tcPr>
            </w:tcPrChange>
          </w:tcPr>
          <w:p w14:paraId="7D6DA28C" w14:textId="2A352464" w:rsidR="00C46E31" w:rsidRDefault="00C46E31" w:rsidP="00C46E31">
            <w:pPr>
              <w:ind w:firstLine="440"/>
              <w:jc w:val="center"/>
              <w:rPr>
                <w:color w:val="000000"/>
                <w:sz w:val="22"/>
              </w:rPr>
              <w:pPrChange w:id="4255" w:author="hyx" w:date="2018-11-11T18:35:00Z">
                <w:pPr>
                  <w:ind w:firstLine="440"/>
                </w:pPr>
              </w:pPrChange>
            </w:pPr>
            <w:del w:id="4256" w:author="hyx" w:date="2018-11-11T18:37:00Z">
              <w:r w:rsidDel="00C46E31">
                <w:rPr>
                  <w:rFonts w:hint="eastAsia"/>
                  <w:color w:val="000000"/>
                  <w:sz w:val="22"/>
                </w:rPr>
                <w:delText>19.</w:delText>
              </w:r>
              <w:r w:rsidDel="00C46E31">
                <w:rPr>
                  <w:color w:val="000000"/>
                  <w:sz w:val="22"/>
                </w:rPr>
                <w:delText xml:space="preserve"> </w:delText>
              </w:r>
            </w:del>
            <w:r>
              <w:rPr>
                <w:rFonts w:hint="eastAsia"/>
                <w:color w:val="000000"/>
                <w:sz w:val="22"/>
              </w:rPr>
              <w:t>由陈俊仁开通仓库的会员，增加仓库容量，资金小组A</w:t>
            </w:r>
            <w:r>
              <w:rPr>
                <w:color w:val="000000"/>
                <w:sz w:val="22"/>
              </w:rPr>
              <w:t>A</w:t>
            </w:r>
            <w:r>
              <w:rPr>
                <w:rFonts w:hint="eastAsia"/>
                <w:color w:val="000000"/>
                <w:sz w:val="22"/>
              </w:rPr>
              <w:t>支付</w:t>
            </w:r>
          </w:p>
        </w:tc>
        <w:tc>
          <w:tcPr>
            <w:tcW w:w="529" w:type="pct"/>
            <w:vAlign w:val="center"/>
            <w:tcPrChange w:id="4257" w:author="hyx" w:date="2018-11-11T18:36:00Z">
              <w:tcPr>
                <w:tcW w:w="1232" w:type="pct"/>
              </w:tcPr>
            </w:tcPrChange>
          </w:tcPr>
          <w:p w14:paraId="732B23C8" w14:textId="1067C359" w:rsidR="00C46E31" w:rsidRDefault="00C46E31" w:rsidP="00C46E31">
            <w:pPr>
              <w:rPr>
                <w:ins w:id="4258" w:author="hyx" w:date="2018-11-11T18:34:00Z"/>
                <w:rFonts w:hint="eastAsia"/>
                <w:color w:val="000000"/>
                <w:sz w:val="22"/>
              </w:rPr>
              <w:pPrChange w:id="4259" w:author="hyx" w:date="2018-11-11T18:35:00Z">
                <w:pPr>
                  <w:ind w:firstLine="440"/>
                </w:pPr>
              </w:pPrChange>
            </w:pPr>
            <w:ins w:id="4260" w:author="hyx" w:date="2018-11-11T18:34:00Z">
              <w:r>
                <w:rPr>
                  <w:rFonts w:hint="eastAsia"/>
                  <w:color w:val="000000"/>
                  <w:sz w:val="22"/>
                </w:rPr>
                <w:t>黄叶轩</w:t>
              </w:r>
            </w:ins>
          </w:p>
        </w:tc>
      </w:tr>
      <w:tr w:rsidR="00C46E31" w:rsidRPr="009B14F8" w14:paraId="44D92DA8" w14:textId="77777777" w:rsidTr="00C46E31">
        <w:trPr>
          <w:trHeight w:val="765"/>
          <w:ins w:id="4261" w:author="hyx" w:date="2018-11-11T18:34:00Z"/>
          <w:trPrChange w:id="4262" w:author="hyx" w:date="2018-11-11T18:36:00Z">
            <w:trPr>
              <w:trHeight w:val="765"/>
            </w:trPr>
          </w:trPrChange>
        </w:trPr>
        <w:tc>
          <w:tcPr>
            <w:tcW w:w="1728" w:type="pct"/>
            <w:shd w:val="clear" w:color="auto" w:fill="auto"/>
            <w:vAlign w:val="center"/>
            <w:tcPrChange w:id="4263" w:author="hyx" w:date="2018-11-11T18:36:00Z">
              <w:tcPr>
                <w:tcW w:w="1303" w:type="pct"/>
                <w:shd w:val="clear" w:color="auto" w:fill="auto"/>
                <w:vAlign w:val="center"/>
              </w:tcPr>
            </w:tcPrChange>
          </w:tcPr>
          <w:p w14:paraId="16E5A440" w14:textId="006024DF" w:rsidR="00C46E31" w:rsidRDefault="00C46E31" w:rsidP="00C46E31">
            <w:pPr>
              <w:ind w:firstLine="420"/>
              <w:jc w:val="center"/>
              <w:rPr>
                <w:ins w:id="4264" w:author="hyx" w:date="2018-11-11T18:34:00Z"/>
                <w:rFonts w:hint="eastAsia"/>
                <w:color w:val="000000"/>
                <w:szCs w:val="21"/>
              </w:rPr>
              <w:pPrChange w:id="4265" w:author="hyx" w:date="2018-11-11T18:35:00Z">
                <w:pPr>
                  <w:ind w:firstLine="420"/>
                </w:pPr>
              </w:pPrChange>
            </w:pPr>
            <w:ins w:id="4266" w:author="hyx" w:date="2018-11-11T18:34:00Z">
              <w:r>
                <w:rPr>
                  <w:rFonts w:hint="eastAsia"/>
                  <w:color w:val="000000"/>
                  <w:szCs w:val="21"/>
                </w:rPr>
                <w:t>20. 产品功能有不完善</w:t>
              </w:r>
            </w:ins>
          </w:p>
        </w:tc>
        <w:tc>
          <w:tcPr>
            <w:tcW w:w="2743" w:type="pct"/>
            <w:shd w:val="clear" w:color="auto" w:fill="auto"/>
            <w:vAlign w:val="center"/>
            <w:tcPrChange w:id="4267" w:author="hyx" w:date="2018-11-11T18:36:00Z">
              <w:tcPr>
                <w:tcW w:w="1233" w:type="pct"/>
                <w:shd w:val="clear" w:color="auto" w:fill="auto"/>
                <w:vAlign w:val="center"/>
              </w:tcPr>
            </w:tcPrChange>
          </w:tcPr>
          <w:p w14:paraId="02DADF41" w14:textId="5C867ADB" w:rsidR="00C46E31" w:rsidRDefault="00C46E31" w:rsidP="00C46E31">
            <w:pPr>
              <w:ind w:firstLine="440"/>
              <w:jc w:val="center"/>
              <w:rPr>
                <w:ins w:id="4268" w:author="hyx" w:date="2018-11-11T18:34:00Z"/>
                <w:rFonts w:hint="eastAsia"/>
                <w:color w:val="000000"/>
                <w:sz w:val="22"/>
              </w:rPr>
              <w:pPrChange w:id="4269" w:author="hyx" w:date="2018-11-11T18:35:00Z">
                <w:pPr>
                  <w:ind w:firstLine="440"/>
                </w:pPr>
              </w:pPrChange>
            </w:pPr>
            <w:ins w:id="4270" w:author="hyx" w:date="2018-11-11T18:34:00Z">
              <w:r>
                <w:rPr>
                  <w:rFonts w:hint="eastAsia"/>
                  <w:color w:val="000000"/>
                  <w:sz w:val="22"/>
                </w:rPr>
                <w:t>小组成员一起加班去完善功能</w:t>
              </w:r>
            </w:ins>
          </w:p>
        </w:tc>
        <w:tc>
          <w:tcPr>
            <w:tcW w:w="529" w:type="pct"/>
            <w:vAlign w:val="center"/>
            <w:tcPrChange w:id="4271" w:author="hyx" w:date="2018-11-11T18:36:00Z">
              <w:tcPr>
                <w:tcW w:w="1232" w:type="pct"/>
              </w:tcPr>
            </w:tcPrChange>
          </w:tcPr>
          <w:p w14:paraId="21B37657" w14:textId="35E5F813" w:rsidR="00C46E31" w:rsidRDefault="00C46E31" w:rsidP="00C46E31">
            <w:pPr>
              <w:rPr>
                <w:ins w:id="4272" w:author="hyx" w:date="2018-11-11T18:34:00Z"/>
                <w:rFonts w:hint="eastAsia"/>
                <w:color w:val="000000"/>
                <w:sz w:val="22"/>
              </w:rPr>
              <w:pPrChange w:id="4273" w:author="hyx" w:date="2018-11-11T18:35:00Z">
                <w:pPr>
                  <w:ind w:firstLine="440"/>
                </w:pPr>
              </w:pPrChange>
            </w:pPr>
            <w:ins w:id="4274" w:author="hyx" w:date="2018-11-11T18:34:00Z">
              <w:r>
                <w:rPr>
                  <w:rFonts w:hint="eastAsia"/>
                  <w:color w:val="000000"/>
                  <w:sz w:val="22"/>
                </w:rPr>
                <w:t>黄叶轩</w:t>
              </w:r>
            </w:ins>
          </w:p>
        </w:tc>
      </w:tr>
    </w:tbl>
    <w:p w14:paraId="5C6A83B8" w14:textId="77777777" w:rsidR="00082457" w:rsidRPr="001A1ECE" w:rsidRDefault="00082457" w:rsidP="00082457"/>
    <w:p w14:paraId="1D246DDF" w14:textId="5C77155C" w:rsidR="0099194F" w:rsidRDefault="0099194F" w:rsidP="006B1DC2">
      <w:pPr>
        <w:pStyle w:val="a"/>
      </w:pPr>
      <w:bookmarkStart w:id="4275" w:name="_Toc529724944"/>
      <w:r w:rsidRPr="0099194F">
        <w:t>配置系统管理</w:t>
      </w:r>
      <w:bookmarkEnd w:id="4275"/>
    </w:p>
    <w:p w14:paraId="5A032C73" w14:textId="77777777" w:rsidR="005F7C0A" w:rsidRDefault="005F7C0A" w:rsidP="005F7C0A">
      <w:pPr>
        <w:pStyle w:val="a1"/>
      </w:pPr>
      <w:bookmarkStart w:id="4276" w:name="_Toc529724945"/>
      <w:r>
        <w:rPr>
          <w:rFonts w:hint="eastAsia"/>
        </w:rPr>
        <w:t>配置项</w:t>
      </w:r>
      <w:bookmarkEnd w:id="4276"/>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4277" w:name="_Toc529724946"/>
      <w:r>
        <w:rPr>
          <w:rFonts w:hint="eastAsia"/>
        </w:rPr>
        <w:t>配置命名</w:t>
      </w:r>
      <w:bookmarkEnd w:id="4277"/>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3529E5C7" w:rsidR="005F7C0A" w:rsidRDefault="005F7C0A" w:rsidP="009502E1">
      <w:pPr>
        <w:ind w:firstLine="420"/>
      </w:pPr>
      <w:r>
        <w:rPr>
          <w:rFonts w:hint="eastAsia"/>
        </w:rPr>
        <w:t xml:space="preserve">如果是会议纪要，则需在文件名后加上日期，如 </w:t>
      </w:r>
      <w:ins w:id="4278" w:author="hyx" w:date="2018-11-10T19:48:00Z">
        <w:r w:rsidR="002E0A45">
          <w:rPr>
            <w:rFonts w:hint="eastAsia"/>
          </w:rPr>
          <w:t>[</w:t>
        </w:r>
        <w:r w:rsidR="002E0A45">
          <w:t>PRD-15]</w:t>
        </w:r>
      </w:ins>
      <w:del w:id="4279" w:author="hyx" w:date="2018-11-10T19:48:00Z">
        <w:r w:rsidDel="002E0A45">
          <w:rPr>
            <w:rFonts w:hint="eastAsia"/>
          </w:rPr>
          <w:delText>PRD</w:delText>
        </w:r>
        <w:r w:rsidR="001A1ECE" w:rsidDel="002E0A45">
          <w:delText>-2018-G15</w:delText>
        </w:r>
        <w:r w:rsidDel="002E0A45">
          <w:rPr>
            <w:rFonts w:hint="eastAsia"/>
          </w:rPr>
          <w:delText>-</w:delText>
        </w:r>
      </w:del>
      <w:r>
        <w:rPr>
          <w:rFonts w:hint="eastAsia"/>
        </w:rPr>
        <w:t>会议纪要-</w:t>
      </w:r>
      <w:r w:rsidR="001A1ECE">
        <w:t>9.30</w:t>
      </w:r>
    </w:p>
    <w:p w14:paraId="54FD853A" w14:textId="77777777" w:rsidR="005F7C0A" w:rsidRDefault="005F7C0A" w:rsidP="005F7C0A">
      <w:pPr>
        <w:pStyle w:val="a1"/>
      </w:pPr>
      <w:bookmarkStart w:id="4280" w:name="_Toc529724947"/>
      <w:r>
        <w:rPr>
          <w:rFonts w:hint="eastAsia"/>
        </w:rPr>
        <w:t>标识代号</w:t>
      </w:r>
      <w:bookmarkEnd w:id="4280"/>
    </w:p>
    <w:p w14:paraId="1CECF6E3" w14:textId="25EE3580" w:rsidR="005F7C0A" w:rsidRPr="0074294B" w:rsidRDefault="005F7C0A" w:rsidP="009502E1">
      <w:pPr>
        <w:ind w:firstLine="420"/>
      </w:pPr>
      <w:r>
        <w:rPr>
          <w:rFonts w:hint="eastAsia"/>
        </w:rPr>
        <w:t>组内每个配置的文件都应该有一个唯一的标识（除会议纪要），命名规则为</w:t>
      </w:r>
      <w:ins w:id="4281" w:author="hyx" w:date="2018-11-10T19:48:00Z">
        <w:r w:rsidR="002E0A45">
          <w:rPr>
            <w:rFonts w:hint="eastAsia"/>
          </w:rPr>
          <w:t>[</w:t>
        </w:r>
        <w:r w:rsidR="002E0A45">
          <w:t>PRD-15]</w:t>
        </w:r>
      </w:ins>
      <w:del w:id="4282" w:author="hyx" w:date="2018-11-10T19:48:00Z">
        <w:r w:rsidDel="002E0A45">
          <w:rPr>
            <w:rFonts w:hint="eastAsia"/>
          </w:rPr>
          <w:delText>PRD</w:delText>
        </w:r>
        <w:r w:rsidR="001A1ECE" w:rsidDel="002E0A45">
          <w:delText>-2018-G15</w:delText>
        </w:r>
        <w:r w:rsidDel="002E0A45">
          <w:delText>-</w:delText>
        </w:r>
      </w:del>
      <w:r>
        <w:rPr>
          <w:rFonts w:hint="eastAsia"/>
        </w:rPr>
        <w:t>其英文名的开头简写的大写，如有重复，则加上数字。如可行性分析报告的英文名为“F</w:t>
      </w:r>
      <w:r>
        <w:t>easibility study report</w:t>
      </w:r>
      <w:r>
        <w:rPr>
          <w:rFonts w:hint="eastAsia"/>
        </w:rPr>
        <w:t>”，其文件标识为：</w:t>
      </w:r>
      <w:ins w:id="4283" w:author="hyx" w:date="2018-11-10T19:49:00Z">
        <w:r w:rsidR="002E0A45">
          <w:rPr>
            <w:rFonts w:hint="eastAsia"/>
          </w:rPr>
          <w:t>[</w:t>
        </w:r>
        <w:r w:rsidR="002E0A45">
          <w:t>PRD-15]</w:t>
        </w:r>
      </w:ins>
      <w:del w:id="4284" w:author="hyx" w:date="2018-11-10T19:49:00Z">
        <w:r w:rsidDel="002E0A45">
          <w:rPr>
            <w:rFonts w:hint="eastAsia"/>
          </w:rPr>
          <w:delText>PRD</w:delText>
        </w:r>
        <w:r w:rsidR="001A1ECE" w:rsidDel="002E0A45">
          <w:delText>-2018-G15</w:delText>
        </w:r>
        <w:r w:rsidDel="002E0A45">
          <w:delText>-</w:delText>
        </w:r>
      </w:del>
      <w:r>
        <w:t>FSR</w:t>
      </w:r>
      <w:r>
        <w:rPr>
          <w:rFonts w:hint="eastAsia"/>
        </w:rPr>
        <w:t>。</w:t>
      </w:r>
    </w:p>
    <w:p w14:paraId="49C81CC2" w14:textId="77777777" w:rsidR="005F7C0A" w:rsidRDefault="005F7C0A" w:rsidP="005F7C0A">
      <w:pPr>
        <w:pStyle w:val="a0"/>
      </w:pPr>
      <w:bookmarkStart w:id="4285" w:name="_Toc496816806"/>
      <w:bookmarkStart w:id="4286" w:name="_Toc529724948"/>
      <w:r w:rsidRPr="0099194F">
        <w:t>版本管理</w:t>
      </w:r>
      <w:bookmarkEnd w:id="4285"/>
      <w:bookmarkEnd w:id="4286"/>
    </w:p>
    <w:p w14:paraId="1D042475" w14:textId="77777777" w:rsidR="005F7C0A" w:rsidRDefault="005F7C0A" w:rsidP="005F7C0A">
      <w:pPr>
        <w:pStyle w:val="a1"/>
      </w:pPr>
      <w:bookmarkStart w:id="4287" w:name="_Toc495750553"/>
      <w:bookmarkStart w:id="4288" w:name="_Toc529724949"/>
      <w:r>
        <w:rPr>
          <w:rFonts w:hint="eastAsia"/>
        </w:rPr>
        <w:t>版本格式</w:t>
      </w:r>
      <w:bookmarkEnd w:id="4287"/>
      <w:bookmarkEnd w:id="4288"/>
    </w:p>
    <w:p w14:paraId="42F75826" w14:textId="77777777" w:rsidR="005F7C0A" w:rsidRDefault="005F7C0A" w:rsidP="009502E1">
      <w:pPr>
        <w:ind w:firstLine="420"/>
      </w:pPr>
      <w:bookmarkStart w:id="4289" w:name="_Toc276741007"/>
      <w:bookmarkStart w:id="4290"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4291" w:name="_Toc495750554"/>
      <w:bookmarkStart w:id="4292" w:name="_Toc529724950"/>
      <w:bookmarkEnd w:id="4289"/>
      <w:bookmarkEnd w:id="4290"/>
      <w:r>
        <w:rPr>
          <w:rFonts w:hint="eastAsia"/>
        </w:rPr>
        <w:lastRenderedPageBreak/>
        <w:t>版本更新</w:t>
      </w:r>
      <w:bookmarkEnd w:id="4291"/>
      <w:bookmarkEnd w:id="4292"/>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4293" w:name="_Toc495750555"/>
      <w:bookmarkStart w:id="4294" w:name="_Toc529724951"/>
      <w:r>
        <w:t>Git</w:t>
      </w:r>
      <w:r>
        <w:rPr>
          <w:rFonts w:hint="eastAsia"/>
        </w:rPr>
        <w:t>使用策略</w:t>
      </w:r>
      <w:bookmarkEnd w:id="4293"/>
      <w:bookmarkEnd w:id="4294"/>
    </w:p>
    <w:p w14:paraId="49E0B13E" w14:textId="77777777" w:rsidR="005F7C0A" w:rsidRDefault="005F7C0A" w:rsidP="005F7C0A">
      <w:pPr>
        <w:pStyle w:val="a1"/>
      </w:pPr>
      <w:bookmarkStart w:id="4295" w:name="_Toc495750556"/>
      <w:bookmarkStart w:id="4296" w:name="_Toc529724952"/>
      <w:r>
        <w:rPr>
          <w:rFonts w:hint="eastAsia"/>
        </w:rPr>
        <w:t>基础知识</w:t>
      </w:r>
      <w:bookmarkEnd w:id="4295"/>
      <w:bookmarkEnd w:id="4296"/>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4297" w:name="_Toc495750557"/>
      <w:bookmarkStart w:id="4298" w:name="_Toc529724953"/>
      <w:r>
        <w:rPr>
          <w:rFonts w:hint="eastAsia"/>
        </w:rPr>
        <w:t>注意点</w:t>
      </w:r>
      <w:bookmarkEnd w:id="4297"/>
      <w:bookmarkEnd w:id="4298"/>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30971C9" w14:textId="69734D78" w:rsidR="00810050" w:rsidRDefault="00810050" w:rsidP="00810050">
      <w:pPr>
        <w:pStyle w:val="af3"/>
        <w:spacing w:line="240" w:lineRule="auto"/>
        <w:ind w:left="360" w:firstLineChars="0" w:firstLine="0"/>
      </w:pPr>
    </w:p>
    <w:p w14:paraId="076FD5EF" w14:textId="6CE0810F" w:rsidR="00810050" w:rsidRDefault="00810050" w:rsidP="00810050">
      <w:pPr>
        <w:pStyle w:val="af3"/>
        <w:spacing w:line="240" w:lineRule="auto"/>
        <w:ind w:left="360" w:firstLineChars="0" w:firstLine="0"/>
        <w:rPr>
          <w:ins w:id="4299" w:author="hyx" w:date="2018-11-11T18:49:00Z"/>
        </w:rPr>
      </w:pPr>
    </w:p>
    <w:p w14:paraId="7BC41F58" w14:textId="77777777" w:rsidR="00F17982" w:rsidRPr="00A23E94" w:rsidRDefault="00F17982" w:rsidP="00810050">
      <w:pPr>
        <w:pStyle w:val="af3"/>
        <w:spacing w:line="240" w:lineRule="auto"/>
        <w:ind w:left="360" w:firstLineChars="0" w:firstLine="0"/>
        <w:rPr>
          <w:rFonts w:hint="eastAsia"/>
        </w:rPr>
      </w:pPr>
    </w:p>
    <w:p w14:paraId="5723E4F6" w14:textId="77777777" w:rsidR="005F7C0A" w:rsidRDefault="005F7C0A" w:rsidP="005F7C0A">
      <w:pPr>
        <w:pStyle w:val="a1"/>
      </w:pPr>
      <w:bookmarkStart w:id="4300" w:name="_Toc495750558"/>
      <w:bookmarkStart w:id="4301" w:name="_Toc529724954"/>
      <w:r>
        <w:rPr>
          <w:rFonts w:hint="eastAsia"/>
        </w:rPr>
        <w:lastRenderedPageBreak/>
        <w:t>使用场景</w:t>
      </w:r>
      <w:bookmarkEnd w:id="4300"/>
      <w:bookmarkEnd w:id="4301"/>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6B42F0C2" w:rsidR="001A1ECE" w:rsidRPr="00CD46E7" w:rsidRDefault="001A1ECE" w:rsidP="001A1ECE">
            <w:r>
              <w:rPr>
                <w:rFonts w:hint="eastAsia"/>
              </w:rPr>
              <w:t>在提交前拉取远端的最新分支，并以此为基础再提交，并在文档后“加下划线自己的名字简写”如“</w:t>
            </w:r>
            <w:del w:id="4302" w:author="hyx" w:date="2018-11-11T18:38:00Z">
              <w:r w:rsidR="00A375DA" w:rsidDel="00C46E31">
                <w:rPr>
                  <w:rFonts w:hint="eastAsia"/>
                </w:rPr>
                <w:delText>PRD-2018</w:delText>
              </w:r>
              <w:r w:rsidDel="00C46E31">
                <w:rPr>
                  <w:rFonts w:hint="eastAsia"/>
                </w:rPr>
                <w:delText>-G</w:delText>
              </w:r>
              <w:r w:rsidR="00A375DA" w:rsidDel="00C46E31">
                <w:rPr>
                  <w:rFonts w:hint="eastAsia"/>
                </w:rPr>
                <w:delText>15</w:delText>
              </w:r>
              <w:r w:rsidDel="00C46E31">
                <w:rPr>
                  <w:rFonts w:hint="eastAsia"/>
                </w:rPr>
                <w:delText>《</w:delText>
              </w:r>
            </w:del>
            <w:ins w:id="4303" w:author="hyx" w:date="2018-11-11T18:38:00Z">
              <w:r w:rsidR="00C46E31">
                <w:rPr>
                  <w:rFonts w:hint="eastAsia"/>
                </w:rPr>
                <w:t>[</w:t>
              </w:r>
              <w:r w:rsidR="00C46E31">
                <w:t>PRD-15]</w:t>
              </w:r>
            </w:ins>
            <w:r>
              <w:rPr>
                <w:rFonts w:hint="eastAsia"/>
              </w:rPr>
              <w:t>项目总体计划</w:t>
            </w:r>
            <w:del w:id="4304" w:author="hyx" w:date="2018-11-11T18:38:00Z">
              <w:r w:rsidDel="00C46E31">
                <w:rPr>
                  <w:rFonts w:hint="eastAsia"/>
                </w:rPr>
                <w:delText>》</w:delText>
              </w:r>
            </w:del>
            <w:r w:rsidR="00A375DA">
              <w:rPr>
                <w:rFonts w:hint="eastAsia"/>
              </w:rPr>
              <w:t>_</w:t>
            </w:r>
            <w:r w:rsidR="00570C88">
              <w:t>hyx</w:t>
            </w:r>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7D278F7D"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ins w:id="4305" w:author="hyx" w:date="2018-11-11T18:38:00Z">
              <w:r w:rsidR="00C46E31">
                <w:rPr>
                  <w:rFonts w:hint="eastAsia"/>
                </w:rPr>
                <w:t>[</w:t>
              </w:r>
              <w:r w:rsidR="00C46E31">
                <w:t>PRD-15]</w:t>
              </w:r>
            </w:ins>
            <w:del w:id="4306" w:author="hyx" w:date="2018-11-11T18:38:00Z">
              <w:r w:rsidRPr="001A1ECE" w:rsidDel="00C46E31">
                <w:rPr>
                  <w:rFonts w:hint="eastAsia"/>
                </w:rPr>
                <w:delText>《</w:delText>
              </w:r>
              <w:r w:rsidDel="00C46E31">
                <w:delText>PRD-2018-G15</w:delText>
              </w:r>
              <w:r w:rsidRPr="001A1ECE" w:rsidDel="00C46E31">
                <w:delText>-</w:delText>
              </w:r>
            </w:del>
            <w:r w:rsidRPr="001A1ECE">
              <w:t>会议记录录音</w:t>
            </w:r>
            <w:del w:id="4307" w:author="hyx" w:date="2018-11-11T18:38:00Z">
              <w:r w:rsidRPr="001A1ECE" w:rsidDel="00C46E31">
                <w:delText>链接</w:delText>
              </w:r>
              <w:r w:rsidRPr="001A1ECE" w:rsidDel="00C46E31">
                <w:rPr>
                  <w:rFonts w:hint="eastAsia"/>
                </w:rPr>
                <w:delText>》</w:delText>
              </w:r>
            </w:del>
          </w:p>
        </w:tc>
      </w:tr>
    </w:tbl>
    <w:p w14:paraId="6EBF69DB" w14:textId="77777777" w:rsidR="00DA30AF" w:rsidRPr="001A1ECE" w:rsidDel="00F17982" w:rsidRDefault="00DA30AF" w:rsidP="00DA30AF">
      <w:pPr>
        <w:rPr>
          <w:del w:id="4308" w:author="hyx" w:date="2018-11-11T18:49:00Z"/>
        </w:rPr>
      </w:pPr>
    </w:p>
    <w:p w14:paraId="4D3882F3" w14:textId="77777777" w:rsidR="00810050" w:rsidRDefault="00810050" w:rsidP="00810050">
      <w:pPr>
        <w:pStyle w:val="af3"/>
        <w:spacing w:line="240" w:lineRule="auto"/>
        <w:ind w:left="420" w:firstLineChars="0" w:firstLine="0"/>
        <w:rPr>
          <w:rFonts w:hint="eastAsia"/>
        </w:rPr>
      </w:pPr>
    </w:p>
    <w:p w14:paraId="404CEF91" w14:textId="618FAAE2"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ins w:id="4309" w:author="hyx" w:date="2018-11-10T19:49:00Z">
        <w:r w:rsidR="002E0A45">
          <w:rPr>
            <w:rFonts w:hint="eastAsia"/>
          </w:rPr>
          <w:t>[</w:t>
        </w:r>
        <w:r w:rsidR="002E0A45">
          <w:t>PRD-15]</w:t>
        </w:r>
      </w:ins>
      <w:del w:id="4310" w:author="hyx" w:date="2018-11-10T19:49:00Z">
        <w:r w:rsidR="001A1ECE" w:rsidDel="002E0A45">
          <w:rPr>
            <w:rFonts w:hint="eastAsia"/>
          </w:rPr>
          <w:delText>PRD-201</w:delText>
        </w:r>
        <w:r w:rsidR="001A1ECE" w:rsidDel="002E0A45">
          <w:delText>8</w:delText>
        </w:r>
        <w:r w:rsidR="001A1ECE" w:rsidDel="002E0A45">
          <w:rPr>
            <w:rFonts w:hint="eastAsia"/>
          </w:rPr>
          <w:delText>-G</w:delText>
        </w:r>
        <w:r w:rsidR="001A1ECE" w:rsidDel="002E0A45">
          <w:delText>15</w:delText>
        </w:r>
        <w:r w:rsidDel="002E0A45">
          <w:rPr>
            <w:rFonts w:hint="eastAsia"/>
          </w:rPr>
          <w:delText>-</w:delText>
        </w:r>
      </w:del>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4311" w:name="_Toc529724955"/>
      <w:r>
        <w:rPr>
          <w:rFonts w:hint="eastAsia"/>
        </w:rPr>
        <w:t>具体操作</w:t>
      </w:r>
      <w:bookmarkEnd w:id="4311"/>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配置管理员所在team为A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14936D0A" w:rsidR="00D7049C" w:rsidRDefault="00D7049C" w:rsidP="00D7049C">
      <w:pPr>
        <w:rPr>
          <w:ins w:id="4312" w:author="hyx" w:date="2018-11-02T10:23:00Z"/>
        </w:rPr>
      </w:pPr>
      <w:r>
        <w:t>2、每一次更改文档</w:t>
      </w:r>
      <w:r w:rsidR="00B1244E">
        <w:rPr>
          <w:rFonts w:hint="eastAsia"/>
        </w:rPr>
        <w:t>、或者上传文档</w:t>
      </w:r>
      <w:r>
        <w:t>时，需要Fetch origin来同步一下git，保证不出错</w:t>
      </w:r>
      <w:r w:rsidR="00B1244E">
        <w:rPr>
          <w:rFonts w:hint="eastAsia"/>
        </w:rPr>
        <w:t>，防止引起冲突。</w:t>
      </w:r>
    </w:p>
    <w:p w14:paraId="76CACC68" w14:textId="77777777" w:rsidR="00515D1C" w:rsidRPr="00D7049C" w:rsidRDefault="00515D1C" w:rsidP="00D7049C"/>
    <w:p w14:paraId="7BB9D90F" w14:textId="5AAD0CDD" w:rsidR="0099194F" w:rsidRDefault="0099194F" w:rsidP="006B1DC2">
      <w:pPr>
        <w:pStyle w:val="a"/>
      </w:pPr>
      <w:bookmarkStart w:id="4313" w:name="_Toc529724956"/>
      <w:r w:rsidRPr="0099194F">
        <w:t>成本管理计划</w:t>
      </w:r>
      <w:bookmarkEnd w:id="4313"/>
    </w:p>
    <w:p w14:paraId="7479CBE4" w14:textId="77777777" w:rsidR="00D47152" w:rsidRDefault="00D47152" w:rsidP="00D47152">
      <w:pPr>
        <w:pStyle w:val="a0"/>
      </w:pPr>
      <w:bookmarkStart w:id="4314" w:name="_Toc496991629"/>
      <w:bookmarkStart w:id="4315" w:name="_Toc529724957"/>
      <w:r w:rsidRPr="0099194F">
        <w:t>成本估计</w:t>
      </w:r>
      <w:bookmarkEnd w:id="4314"/>
      <w:bookmarkEnd w:id="4315"/>
    </w:p>
    <w:p w14:paraId="7F8FD067" w14:textId="77777777" w:rsidR="00D47152" w:rsidRDefault="00D47152" w:rsidP="00D47152">
      <w:pPr>
        <w:pStyle w:val="a1"/>
      </w:pPr>
      <w:bookmarkStart w:id="4316" w:name="_Toc496991630"/>
      <w:bookmarkStart w:id="4317" w:name="_Toc529724958"/>
      <w:r w:rsidRPr="0029459B">
        <w:t>计量单位</w:t>
      </w:r>
      <w:bookmarkEnd w:id="4316"/>
      <w:bookmarkEnd w:id="4317"/>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4318" w:name="_Toc496991631"/>
      <w:bookmarkStart w:id="4319" w:name="_Toc529724959"/>
      <w:r w:rsidRPr="0029459B">
        <w:t>精确度</w:t>
      </w:r>
      <w:bookmarkEnd w:id="4318"/>
      <w:bookmarkEnd w:id="4319"/>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4320" w:name="_Toc496991632"/>
      <w:bookmarkStart w:id="4321" w:name="_Toc529724960"/>
      <w:r w:rsidRPr="0029459B">
        <w:t>准确度</w:t>
      </w:r>
      <w:bookmarkEnd w:id="4320"/>
      <w:bookmarkEnd w:id="4321"/>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4322" w:name="_Toc496991633"/>
      <w:bookmarkStart w:id="4323" w:name="_Toc529724961"/>
      <w:r w:rsidRPr="0029459B">
        <w:t>绩效测量规则</w:t>
      </w:r>
      <w:bookmarkEnd w:id="4322"/>
      <w:bookmarkEnd w:id="4323"/>
    </w:p>
    <w:p w14:paraId="15BA9EB5" w14:textId="77777777" w:rsidR="00D47152" w:rsidRDefault="00D47152" w:rsidP="00D47152">
      <w:pPr>
        <w:pStyle w:val="a1"/>
      </w:pPr>
      <w:bookmarkStart w:id="4324" w:name="_Toc496991634"/>
      <w:bookmarkStart w:id="4325" w:name="_Toc529724962"/>
      <w:r w:rsidRPr="00C50EEC">
        <w:lastRenderedPageBreak/>
        <w:t>绩效考核规则</w:t>
      </w:r>
      <w:bookmarkEnd w:id="4324"/>
      <w:bookmarkEnd w:id="4325"/>
    </w:p>
    <w:tbl>
      <w:tblPr>
        <w:tblStyle w:val="aff1"/>
        <w:tblW w:w="8590" w:type="dxa"/>
        <w:tblInd w:w="-68" w:type="dxa"/>
        <w:tblLook w:val="04A0" w:firstRow="1" w:lastRow="0" w:firstColumn="1" w:lastColumn="0" w:noHBand="0" w:noVBand="1"/>
        <w:tblPrChange w:id="4326" w:author="hyx" w:date="2018-11-11T11:49:00Z">
          <w:tblPr>
            <w:tblStyle w:val="aff1"/>
            <w:tblW w:w="6521" w:type="dxa"/>
            <w:tblInd w:w="-68" w:type="dxa"/>
            <w:tblLook w:val="04A0" w:firstRow="1" w:lastRow="0" w:firstColumn="1" w:lastColumn="0" w:noHBand="0" w:noVBand="1"/>
          </w:tblPr>
        </w:tblPrChange>
      </w:tblPr>
      <w:tblGrid>
        <w:gridCol w:w="1592"/>
        <w:gridCol w:w="3554"/>
        <w:gridCol w:w="3444"/>
        <w:tblGridChange w:id="4327">
          <w:tblGrid>
            <w:gridCol w:w="1985"/>
            <w:gridCol w:w="4536"/>
            <w:gridCol w:w="4536"/>
          </w:tblGrid>
        </w:tblGridChange>
      </w:tblGrid>
      <w:tr w:rsidR="00346D06" w:rsidRPr="00491060" w14:paraId="38CF4EE5" w14:textId="2F2024F7" w:rsidTr="00346D06">
        <w:tc>
          <w:tcPr>
            <w:tcW w:w="1592" w:type="dxa"/>
            <w:shd w:val="clear" w:color="auto" w:fill="BDD6EE" w:themeFill="accent1" w:themeFillTint="66"/>
            <w:tcPrChange w:id="4328" w:author="hyx" w:date="2018-11-11T11:49:00Z">
              <w:tcPr>
                <w:tcW w:w="1985" w:type="dxa"/>
                <w:shd w:val="clear" w:color="auto" w:fill="BDD6EE" w:themeFill="accent1" w:themeFillTint="66"/>
              </w:tcPr>
            </w:tcPrChange>
          </w:tcPr>
          <w:p w14:paraId="33673243" w14:textId="77777777" w:rsidR="00346D06" w:rsidRPr="00491060" w:rsidRDefault="00346D06" w:rsidP="00832347">
            <w:pPr>
              <w:rPr>
                <w:sz w:val="22"/>
                <w:szCs w:val="21"/>
              </w:rPr>
            </w:pPr>
            <w:r w:rsidRPr="00491060">
              <w:rPr>
                <w:rFonts w:hint="eastAsia"/>
                <w:sz w:val="22"/>
                <w:szCs w:val="21"/>
              </w:rPr>
              <w:t>等级</w:t>
            </w:r>
          </w:p>
        </w:tc>
        <w:tc>
          <w:tcPr>
            <w:tcW w:w="3554" w:type="dxa"/>
            <w:shd w:val="clear" w:color="auto" w:fill="BDD6EE" w:themeFill="accent1" w:themeFillTint="66"/>
            <w:tcPrChange w:id="4329" w:author="hyx" w:date="2018-11-11T11:49:00Z">
              <w:tcPr>
                <w:tcW w:w="4536" w:type="dxa"/>
                <w:shd w:val="clear" w:color="auto" w:fill="BDD6EE" w:themeFill="accent1" w:themeFillTint="66"/>
              </w:tcPr>
            </w:tcPrChange>
          </w:tcPr>
          <w:p w14:paraId="19000A23" w14:textId="77777777" w:rsidR="00346D06" w:rsidRPr="00491060" w:rsidRDefault="00346D06" w:rsidP="00832347">
            <w:pPr>
              <w:rPr>
                <w:sz w:val="22"/>
                <w:szCs w:val="21"/>
              </w:rPr>
            </w:pPr>
            <w:r w:rsidRPr="00491060">
              <w:rPr>
                <w:rFonts w:hint="eastAsia"/>
                <w:sz w:val="22"/>
                <w:szCs w:val="21"/>
              </w:rPr>
              <w:t>考核</w:t>
            </w:r>
            <w:r w:rsidRPr="00491060">
              <w:rPr>
                <w:sz w:val="22"/>
                <w:szCs w:val="21"/>
              </w:rPr>
              <w:t>要求</w:t>
            </w:r>
          </w:p>
        </w:tc>
        <w:tc>
          <w:tcPr>
            <w:tcW w:w="3444" w:type="dxa"/>
            <w:shd w:val="clear" w:color="auto" w:fill="BDD6EE" w:themeFill="accent1" w:themeFillTint="66"/>
            <w:tcPrChange w:id="4330" w:author="hyx" w:date="2018-11-11T11:49:00Z">
              <w:tcPr>
                <w:tcW w:w="4536" w:type="dxa"/>
                <w:shd w:val="clear" w:color="auto" w:fill="BDD6EE" w:themeFill="accent1" w:themeFillTint="66"/>
              </w:tcPr>
            </w:tcPrChange>
          </w:tcPr>
          <w:p w14:paraId="7F36DD2F" w14:textId="6F9ACECB" w:rsidR="00346D06" w:rsidRPr="00491060" w:rsidRDefault="00346D06" w:rsidP="00832347">
            <w:pPr>
              <w:rPr>
                <w:ins w:id="4331" w:author="hyx" w:date="2018-11-11T11:49:00Z"/>
                <w:rFonts w:hint="eastAsia"/>
                <w:sz w:val="22"/>
                <w:szCs w:val="21"/>
              </w:rPr>
            </w:pPr>
            <w:ins w:id="4332" w:author="hyx" w:date="2018-11-11T11:49:00Z">
              <w:r>
                <w:rPr>
                  <w:rFonts w:hint="eastAsia"/>
                  <w:sz w:val="22"/>
                  <w:szCs w:val="21"/>
                </w:rPr>
                <w:t>措施</w:t>
              </w:r>
            </w:ins>
          </w:p>
        </w:tc>
      </w:tr>
      <w:tr w:rsidR="00346D06" w:rsidRPr="00491060" w14:paraId="0B030F56" w14:textId="76D062E2" w:rsidTr="00346D06">
        <w:trPr>
          <w:trHeight w:val="316"/>
          <w:trPrChange w:id="4333" w:author="hyx" w:date="2018-11-11T11:49:00Z">
            <w:trPr>
              <w:trHeight w:val="316"/>
            </w:trPr>
          </w:trPrChange>
        </w:trPr>
        <w:tc>
          <w:tcPr>
            <w:tcW w:w="1592" w:type="dxa"/>
            <w:tcPrChange w:id="4334" w:author="hyx" w:date="2018-11-11T11:49:00Z">
              <w:tcPr>
                <w:tcW w:w="1985" w:type="dxa"/>
              </w:tcPr>
            </w:tcPrChange>
          </w:tcPr>
          <w:p w14:paraId="0412878E" w14:textId="77777777" w:rsidR="00346D06" w:rsidRPr="00491060" w:rsidRDefault="00346D06" w:rsidP="00346D06">
            <w:pPr>
              <w:rPr>
                <w:sz w:val="22"/>
                <w:szCs w:val="21"/>
              </w:rPr>
            </w:pPr>
            <w:r w:rsidRPr="00491060">
              <w:rPr>
                <w:rFonts w:hint="eastAsia"/>
                <w:sz w:val="22"/>
                <w:szCs w:val="21"/>
              </w:rPr>
              <w:t>优秀</w:t>
            </w:r>
          </w:p>
        </w:tc>
        <w:tc>
          <w:tcPr>
            <w:tcW w:w="3554" w:type="dxa"/>
            <w:tcPrChange w:id="4335" w:author="hyx" w:date="2018-11-11T11:49:00Z">
              <w:tcPr>
                <w:tcW w:w="4536" w:type="dxa"/>
              </w:tcPr>
            </w:tcPrChange>
          </w:tcPr>
          <w:p w14:paraId="55E6F653" w14:textId="77777777" w:rsidR="00346D06" w:rsidRPr="00491060" w:rsidRDefault="00346D06" w:rsidP="00346D06">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3444" w:type="dxa"/>
            <w:tcPrChange w:id="4336" w:author="hyx" w:date="2018-11-11T11:49:00Z">
              <w:tcPr>
                <w:tcW w:w="4536" w:type="dxa"/>
              </w:tcPr>
            </w:tcPrChange>
          </w:tcPr>
          <w:p w14:paraId="336E8066" w14:textId="731B26AF" w:rsidR="00346D06" w:rsidRPr="00491060" w:rsidRDefault="00346D06" w:rsidP="00346D06">
            <w:pPr>
              <w:rPr>
                <w:ins w:id="4337" w:author="hyx" w:date="2018-11-11T11:49:00Z"/>
                <w:rFonts w:hint="eastAsia"/>
                <w:sz w:val="22"/>
                <w:szCs w:val="21"/>
              </w:rPr>
            </w:pPr>
            <w:ins w:id="4338" w:author="hyx" w:date="2018-11-11T11:50:00Z">
              <w:r>
                <w:rPr>
                  <w:rFonts w:hint="eastAsia"/>
                  <w:sz w:val="21"/>
                  <w:szCs w:val="22"/>
                </w:rPr>
                <w:t>表扬该同学并在组内个人评分上加分</w:t>
              </w:r>
            </w:ins>
          </w:p>
        </w:tc>
      </w:tr>
      <w:tr w:rsidR="00346D06" w:rsidRPr="00491060" w14:paraId="35E6C2DE" w14:textId="31408C1E" w:rsidTr="00346D06">
        <w:tc>
          <w:tcPr>
            <w:tcW w:w="1592" w:type="dxa"/>
            <w:tcPrChange w:id="4339" w:author="hyx" w:date="2018-11-11T11:49:00Z">
              <w:tcPr>
                <w:tcW w:w="1985" w:type="dxa"/>
              </w:tcPr>
            </w:tcPrChange>
          </w:tcPr>
          <w:p w14:paraId="0F700646" w14:textId="77777777" w:rsidR="00346D06" w:rsidRPr="00491060" w:rsidRDefault="00346D06" w:rsidP="00346D06">
            <w:pPr>
              <w:rPr>
                <w:sz w:val="22"/>
                <w:szCs w:val="21"/>
              </w:rPr>
            </w:pPr>
            <w:r w:rsidRPr="00491060">
              <w:rPr>
                <w:rFonts w:hint="eastAsia"/>
                <w:sz w:val="22"/>
                <w:szCs w:val="21"/>
              </w:rPr>
              <w:t>良好</w:t>
            </w:r>
          </w:p>
        </w:tc>
        <w:tc>
          <w:tcPr>
            <w:tcW w:w="3554" w:type="dxa"/>
            <w:tcPrChange w:id="4340" w:author="hyx" w:date="2018-11-11T11:49:00Z">
              <w:tcPr>
                <w:tcW w:w="4536" w:type="dxa"/>
              </w:tcPr>
            </w:tcPrChange>
          </w:tcPr>
          <w:p w14:paraId="57AD6F77" w14:textId="77777777" w:rsidR="00346D06" w:rsidRPr="00491060" w:rsidRDefault="00346D06" w:rsidP="00346D06">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3444" w:type="dxa"/>
            <w:tcPrChange w:id="4341" w:author="hyx" w:date="2018-11-11T11:49:00Z">
              <w:tcPr>
                <w:tcW w:w="4536" w:type="dxa"/>
              </w:tcPr>
            </w:tcPrChange>
          </w:tcPr>
          <w:p w14:paraId="144C242E" w14:textId="30F236D5" w:rsidR="00346D06" w:rsidRPr="00491060" w:rsidRDefault="00346D06" w:rsidP="00346D06">
            <w:pPr>
              <w:rPr>
                <w:ins w:id="4342" w:author="hyx" w:date="2018-11-11T11:49:00Z"/>
                <w:rFonts w:hint="eastAsia"/>
                <w:sz w:val="22"/>
                <w:szCs w:val="21"/>
              </w:rPr>
            </w:pPr>
            <w:ins w:id="4343" w:author="hyx" w:date="2018-11-11T11:49:00Z">
              <w:r>
                <w:rPr>
                  <w:rFonts w:hint="eastAsia"/>
                  <w:sz w:val="21"/>
                  <w:szCs w:val="22"/>
                </w:rPr>
                <w:t>无</w:t>
              </w:r>
            </w:ins>
          </w:p>
        </w:tc>
      </w:tr>
      <w:tr w:rsidR="00346D06" w:rsidRPr="00491060" w14:paraId="084FAF0A" w14:textId="4814C4EA" w:rsidTr="00346D06">
        <w:tc>
          <w:tcPr>
            <w:tcW w:w="1592" w:type="dxa"/>
            <w:tcPrChange w:id="4344" w:author="hyx" w:date="2018-11-11T11:49:00Z">
              <w:tcPr>
                <w:tcW w:w="1985" w:type="dxa"/>
              </w:tcPr>
            </w:tcPrChange>
          </w:tcPr>
          <w:p w14:paraId="70CE92F1" w14:textId="77777777" w:rsidR="00346D06" w:rsidRPr="00491060" w:rsidRDefault="00346D06" w:rsidP="00346D06">
            <w:pPr>
              <w:rPr>
                <w:sz w:val="22"/>
                <w:szCs w:val="21"/>
              </w:rPr>
            </w:pPr>
            <w:r w:rsidRPr="00491060">
              <w:rPr>
                <w:rFonts w:hint="eastAsia"/>
                <w:sz w:val="22"/>
                <w:szCs w:val="21"/>
              </w:rPr>
              <w:t>合格</w:t>
            </w:r>
          </w:p>
        </w:tc>
        <w:tc>
          <w:tcPr>
            <w:tcW w:w="3554" w:type="dxa"/>
            <w:tcPrChange w:id="4345" w:author="hyx" w:date="2018-11-11T11:49:00Z">
              <w:tcPr>
                <w:tcW w:w="4536" w:type="dxa"/>
              </w:tcPr>
            </w:tcPrChange>
          </w:tcPr>
          <w:p w14:paraId="3FE80EA7" w14:textId="77777777" w:rsidR="00346D06" w:rsidRPr="00491060" w:rsidRDefault="00346D06" w:rsidP="00346D06">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3444" w:type="dxa"/>
            <w:tcPrChange w:id="4346" w:author="hyx" w:date="2018-11-11T11:49:00Z">
              <w:tcPr>
                <w:tcW w:w="4536" w:type="dxa"/>
              </w:tcPr>
            </w:tcPrChange>
          </w:tcPr>
          <w:p w14:paraId="5FD3146E" w14:textId="44CABE45" w:rsidR="00346D06" w:rsidRPr="00491060" w:rsidRDefault="00346D06" w:rsidP="00346D06">
            <w:pPr>
              <w:rPr>
                <w:ins w:id="4347" w:author="hyx" w:date="2018-11-11T11:49:00Z"/>
                <w:rFonts w:hint="eastAsia"/>
                <w:sz w:val="22"/>
                <w:szCs w:val="21"/>
              </w:rPr>
            </w:pPr>
            <w:ins w:id="4348" w:author="hyx" w:date="2018-11-11T11:49:00Z">
              <w:r>
                <w:rPr>
                  <w:rFonts w:hint="eastAsia"/>
                  <w:sz w:val="21"/>
                  <w:szCs w:val="22"/>
                </w:rPr>
                <w:t>教育并提出改进点</w:t>
              </w:r>
            </w:ins>
          </w:p>
        </w:tc>
      </w:tr>
      <w:tr w:rsidR="00346D06" w:rsidRPr="00491060" w14:paraId="6CE9466C" w14:textId="3FC3AE7B" w:rsidTr="00346D06">
        <w:tc>
          <w:tcPr>
            <w:tcW w:w="1592" w:type="dxa"/>
            <w:tcPrChange w:id="4349" w:author="hyx" w:date="2018-11-11T11:49:00Z">
              <w:tcPr>
                <w:tcW w:w="1985" w:type="dxa"/>
              </w:tcPr>
            </w:tcPrChange>
          </w:tcPr>
          <w:p w14:paraId="73FAD671" w14:textId="77777777" w:rsidR="00346D06" w:rsidRPr="00491060" w:rsidRDefault="00346D06" w:rsidP="00346D06">
            <w:pPr>
              <w:rPr>
                <w:sz w:val="22"/>
                <w:szCs w:val="21"/>
              </w:rPr>
            </w:pPr>
            <w:r w:rsidRPr="00491060">
              <w:rPr>
                <w:rFonts w:hint="eastAsia"/>
                <w:sz w:val="22"/>
                <w:szCs w:val="21"/>
              </w:rPr>
              <w:t>不合格</w:t>
            </w:r>
          </w:p>
        </w:tc>
        <w:tc>
          <w:tcPr>
            <w:tcW w:w="3554" w:type="dxa"/>
            <w:tcPrChange w:id="4350" w:author="hyx" w:date="2018-11-11T11:49:00Z">
              <w:tcPr>
                <w:tcW w:w="4536" w:type="dxa"/>
              </w:tcPr>
            </w:tcPrChange>
          </w:tcPr>
          <w:p w14:paraId="790195A6" w14:textId="77777777" w:rsidR="00346D06" w:rsidRPr="00491060" w:rsidRDefault="00346D06" w:rsidP="00346D06">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3444" w:type="dxa"/>
            <w:tcPrChange w:id="4351" w:author="hyx" w:date="2018-11-11T11:49:00Z">
              <w:tcPr>
                <w:tcW w:w="4536" w:type="dxa"/>
              </w:tcPr>
            </w:tcPrChange>
          </w:tcPr>
          <w:p w14:paraId="51097B73" w14:textId="73A7FA10" w:rsidR="00346D06" w:rsidRPr="00491060" w:rsidRDefault="00346D06" w:rsidP="00346D06">
            <w:pPr>
              <w:rPr>
                <w:ins w:id="4352" w:author="hyx" w:date="2018-11-11T11:49:00Z"/>
                <w:rFonts w:hint="eastAsia"/>
                <w:sz w:val="22"/>
                <w:szCs w:val="21"/>
              </w:rPr>
            </w:pPr>
            <w:ins w:id="4353" w:author="hyx" w:date="2018-11-11T11:50:00Z">
              <w:r>
                <w:rPr>
                  <w:rFonts w:hint="eastAsia"/>
                  <w:sz w:val="21"/>
                  <w:szCs w:val="22"/>
                </w:rPr>
                <w:t>批评教育，请客吃饭，组内个人评分减分</w:t>
              </w:r>
            </w:ins>
          </w:p>
        </w:tc>
      </w:tr>
    </w:tbl>
    <w:p w14:paraId="4C3F95DE" w14:textId="740783EC" w:rsidR="00D47152" w:rsidRDefault="00D47152" w:rsidP="00D47152"/>
    <w:p w14:paraId="5F5CEA12" w14:textId="6A97F544" w:rsidR="00810050" w:rsidDel="00F17982" w:rsidRDefault="00810050" w:rsidP="00D47152">
      <w:pPr>
        <w:rPr>
          <w:del w:id="4354" w:author="hyx" w:date="2018-11-11T18:50:00Z"/>
        </w:rPr>
      </w:pPr>
      <w:bookmarkStart w:id="4355" w:name="_GoBack"/>
      <w:bookmarkEnd w:id="4355"/>
    </w:p>
    <w:p w14:paraId="767BF9C8" w14:textId="62A91D4C" w:rsidR="00810050" w:rsidDel="00F17982" w:rsidRDefault="00810050" w:rsidP="00D47152">
      <w:pPr>
        <w:rPr>
          <w:del w:id="4356" w:author="hyx" w:date="2018-11-11T18:50:00Z"/>
        </w:rPr>
      </w:pPr>
    </w:p>
    <w:p w14:paraId="712D7796" w14:textId="0CD5E685" w:rsidR="00810050" w:rsidDel="00F17982" w:rsidRDefault="00810050" w:rsidP="00D47152">
      <w:pPr>
        <w:rPr>
          <w:del w:id="4357" w:author="hyx" w:date="2018-11-11T18:50:00Z"/>
        </w:rPr>
      </w:pPr>
    </w:p>
    <w:p w14:paraId="65E83BEA" w14:textId="04F9441A" w:rsidR="00810050" w:rsidDel="00F17982" w:rsidRDefault="00810050" w:rsidP="00D47152">
      <w:pPr>
        <w:rPr>
          <w:del w:id="4358" w:author="hyx" w:date="2018-11-11T18:50:00Z"/>
        </w:rPr>
      </w:pPr>
    </w:p>
    <w:p w14:paraId="2B132B75" w14:textId="77777777" w:rsidR="00730291" w:rsidRPr="005751B6" w:rsidRDefault="00730291" w:rsidP="00D47152"/>
    <w:p w14:paraId="3E655092" w14:textId="77777777" w:rsidR="00D47152" w:rsidRDefault="00D47152" w:rsidP="00D47152">
      <w:pPr>
        <w:pStyle w:val="a0"/>
      </w:pPr>
      <w:bookmarkStart w:id="4359" w:name="_Toc496991635"/>
      <w:bookmarkStart w:id="4360" w:name="_Toc529724963"/>
      <w:r>
        <w:rPr>
          <w:rFonts w:hint="eastAsia"/>
        </w:rPr>
        <w:t>成本</w:t>
      </w:r>
      <w:r>
        <w:t>估计</w:t>
      </w:r>
      <w:bookmarkEnd w:id="4359"/>
      <w:bookmarkEnd w:id="4360"/>
    </w:p>
    <w:p w14:paraId="4FD0D298" w14:textId="77777777" w:rsidR="00D47152" w:rsidRDefault="00D47152" w:rsidP="00D47152">
      <w:pPr>
        <w:pStyle w:val="a1"/>
      </w:pPr>
      <w:bookmarkStart w:id="4361" w:name="_Toc496991636"/>
      <w:bookmarkStart w:id="4362" w:name="_Toc529724964"/>
      <w:r>
        <w:rPr>
          <w:rFonts w:hint="eastAsia"/>
        </w:rPr>
        <w:t>员工</w:t>
      </w:r>
      <w:r>
        <w:t>时薪</w:t>
      </w:r>
      <w:bookmarkEnd w:id="4361"/>
      <w:bookmarkEnd w:id="4362"/>
    </w:p>
    <w:tbl>
      <w:tblPr>
        <w:tblStyle w:val="aff1"/>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119429E3" w:rsidR="00A26776" w:rsidRPr="00491060" w:rsidRDefault="0057613C" w:rsidP="00A26776">
            <w:pPr>
              <w:rPr>
                <w:sz w:val="22"/>
              </w:rPr>
            </w:pPr>
            <w:r>
              <w:t>69.34</w:t>
            </w:r>
          </w:p>
        </w:tc>
        <w:tc>
          <w:tcPr>
            <w:tcW w:w="1458" w:type="pct"/>
          </w:tcPr>
          <w:p w14:paraId="65DE1A32" w14:textId="316275EC" w:rsidR="00A26776" w:rsidRPr="00491060" w:rsidRDefault="0057613C" w:rsidP="00A26776">
            <w:pPr>
              <w:rPr>
                <w:sz w:val="22"/>
              </w:rPr>
            </w:pPr>
            <w:r>
              <w:t>69.34</w:t>
            </w:r>
          </w:p>
        </w:tc>
      </w:tr>
      <w:tr w:rsidR="0057613C" w:rsidRPr="00491060" w14:paraId="2932E4D1" w14:textId="77777777" w:rsidTr="00A26776">
        <w:tc>
          <w:tcPr>
            <w:tcW w:w="642" w:type="pct"/>
            <w:vAlign w:val="center"/>
          </w:tcPr>
          <w:p w14:paraId="537F5E3B" w14:textId="77777777" w:rsidR="0057613C" w:rsidRDefault="0057613C" w:rsidP="00A26776">
            <w:r>
              <w:rPr>
                <w:rFonts w:hint="eastAsia"/>
              </w:rPr>
              <w:t>徐双铅</w:t>
            </w:r>
          </w:p>
        </w:tc>
        <w:tc>
          <w:tcPr>
            <w:tcW w:w="1719" w:type="pct"/>
          </w:tcPr>
          <w:p w14:paraId="584ED327" w14:textId="77777777" w:rsidR="0057613C" w:rsidRPr="00491060" w:rsidRDefault="0057613C" w:rsidP="00A26776">
            <w:pPr>
              <w:rPr>
                <w:sz w:val="22"/>
              </w:rPr>
            </w:pPr>
            <w:r w:rsidRPr="00491060">
              <w:rPr>
                <w:rFonts w:hint="eastAsia"/>
                <w:sz w:val="22"/>
              </w:rPr>
              <w:t>录音记录员</w:t>
            </w:r>
          </w:p>
        </w:tc>
        <w:tc>
          <w:tcPr>
            <w:tcW w:w="1181" w:type="pct"/>
          </w:tcPr>
          <w:p w14:paraId="63075136" w14:textId="0A89B2B4" w:rsidR="0057613C" w:rsidRPr="00491060" w:rsidRDefault="0057613C" w:rsidP="00A26776">
            <w:pPr>
              <w:rPr>
                <w:sz w:val="22"/>
              </w:rPr>
            </w:pPr>
            <w:r>
              <w:t>69.34</w:t>
            </w:r>
          </w:p>
        </w:tc>
        <w:tc>
          <w:tcPr>
            <w:tcW w:w="1458" w:type="pct"/>
          </w:tcPr>
          <w:p w14:paraId="2AC380DA" w14:textId="1A809EFC" w:rsidR="0057613C" w:rsidRPr="00491060" w:rsidRDefault="0057613C" w:rsidP="00A26776">
            <w:pPr>
              <w:rPr>
                <w:sz w:val="22"/>
              </w:rPr>
            </w:pPr>
            <w:r>
              <w:t>69.34</w:t>
            </w:r>
          </w:p>
        </w:tc>
      </w:tr>
      <w:tr w:rsidR="0057613C" w:rsidRPr="00491060" w14:paraId="12A3D892" w14:textId="77777777" w:rsidTr="00A26776">
        <w:tc>
          <w:tcPr>
            <w:tcW w:w="642" w:type="pct"/>
            <w:vAlign w:val="center"/>
          </w:tcPr>
          <w:p w14:paraId="2080F38E" w14:textId="77777777" w:rsidR="0057613C" w:rsidRDefault="0057613C" w:rsidP="00A26776">
            <w:r>
              <w:rPr>
                <w:rFonts w:hint="eastAsia"/>
              </w:rPr>
              <w:t>陈俊仁</w:t>
            </w:r>
          </w:p>
        </w:tc>
        <w:tc>
          <w:tcPr>
            <w:tcW w:w="1719" w:type="pct"/>
          </w:tcPr>
          <w:p w14:paraId="0E0C48F5" w14:textId="77777777" w:rsidR="0057613C" w:rsidRPr="00491060" w:rsidRDefault="0057613C"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37D3D2C2" w:rsidR="0057613C" w:rsidRPr="00491060" w:rsidRDefault="0057613C" w:rsidP="00A26776">
            <w:pPr>
              <w:rPr>
                <w:sz w:val="22"/>
              </w:rPr>
            </w:pPr>
            <w:r>
              <w:t>69.34</w:t>
            </w:r>
          </w:p>
        </w:tc>
        <w:tc>
          <w:tcPr>
            <w:tcW w:w="1458" w:type="pct"/>
          </w:tcPr>
          <w:p w14:paraId="25784961" w14:textId="182B6DCC" w:rsidR="0057613C" w:rsidRPr="00491060" w:rsidRDefault="0057613C" w:rsidP="00A26776">
            <w:pPr>
              <w:rPr>
                <w:sz w:val="22"/>
              </w:rPr>
            </w:pPr>
            <w:r>
              <w:t>69.34</w:t>
            </w:r>
          </w:p>
        </w:tc>
      </w:tr>
      <w:tr w:rsidR="0057613C" w:rsidRPr="00491060" w14:paraId="447065E3" w14:textId="77777777" w:rsidTr="00A26776">
        <w:tc>
          <w:tcPr>
            <w:tcW w:w="642" w:type="pct"/>
            <w:vAlign w:val="center"/>
          </w:tcPr>
          <w:p w14:paraId="32B813B6" w14:textId="77777777" w:rsidR="0057613C" w:rsidRDefault="0057613C" w:rsidP="00A26776">
            <w:r>
              <w:rPr>
                <w:rFonts w:hint="eastAsia"/>
              </w:rPr>
              <w:t>吕迪</w:t>
            </w:r>
          </w:p>
        </w:tc>
        <w:tc>
          <w:tcPr>
            <w:tcW w:w="1719" w:type="pct"/>
          </w:tcPr>
          <w:p w14:paraId="5AD8E935" w14:textId="77777777" w:rsidR="0057613C" w:rsidRPr="00491060" w:rsidRDefault="0057613C"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02BA32C6" w:rsidR="0057613C" w:rsidRPr="00491060" w:rsidRDefault="0057613C" w:rsidP="00A26776">
            <w:pPr>
              <w:rPr>
                <w:sz w:val="22"/>
              </w:rPr>
            </w:pPr>
            <w:r>
              <w:t>69.34</w:t>
            </w:r>
          </w:p>
        </w:tc>
        <w:tc>
          <w:tcPr>
            <w:tcW w:w="1458" w:type="pct"/>
          </w:tcPr>
          <w:p w14:paraId="5AF6ADA4" w14:textId="2AD901ED" w:rsidR="0057613C" w:rsidRPr="00491060" w:rsidRDefault="0057613C" w:rsidP="00A26776">
            <w:pPr>
              <w:rPr>
                <w:sz w:val="22"/>
              </w:rPr>
            </w:pPr>
            <w:r>
              <w:t>69.34</w:t>
            </w:r>
          </w:p>
        </w:tc>
      </w:tr>
      <w:tr w:rsidR="0057613C" w:rsidRPr="00491060" w14:paraId="7C8395C5" w14:textId="77777777" w:rsidTr="00A26776">
        <w:tc>
          <w:tcPr>
            <w:tcW w:w="642" w:type="pct"/>
            <w:vAlign w:val="center"/>
          </w:tcPr>
          <w:p w14:paraId="2701923A" w14:textId="77777777" w:rsidR="0057613C" w:rsidRDefault="0057613C" w:rsidP="00A26776">
            <w:r>
              <w:rPr>
                <w:rFonts w:hint="eastAsia"/>
              </w:rPr>
              <w:t>陈苏民</w:t>
            </w:r>
          </w:p>
        </w:tc>
        <w:tc>
          <w:tcPr>
            <w:tcW w:w="1719" w:type="pct"/>
          </w:tcPr>
          <w:p w14:paraId="02538FF8" w14:textId="77777777" w:rsidR="0057613C" w:rsidRPr="00491060" w:rsidRDefault="0057613C" w:rsidP="00A26776">
            <w:pPr>
              <w:rPr>
                <w:sz w:val="22"/>
              </w:rPr>
            </w:pPr>
            <w:r>
              <w:rPr>
                <w:rFonts w:ascii="Times New Roman" w:hAnsi="Times New Roman" w:cs="Times New Roman" w:hint="eastAsia"/>
                <w:sz w:val="22"/>
                <w:szCs w:val="24"/>
              </w:rPr>
              <w:t>文件管理员</w:t>
            </w:r>
          </w:p>
        </w:tc>
        <w:tc>
          <w:tcPr>
            <w:tcW w:w="1181" w:type="pct"/>
          </w:tcPr>
          <w:p w14:paraId="5AC6C8DA" w14:textId="5D9F85EC" w:rsidR="0057613C" w:rsidRPr="00491060" w:rsidRDefault="0057613C" w:rsidP="00A26776">
            <w:pPr>
              <w:rPr>
                <w:sz w:val="22"/>
              </w:rPr>
            </w:pPr>
            <w:r>
              <w:t>69.34</w:t>
            </w:r>
          </w:p>
        </w:tc>
        <w:tc>
          <w:tcPr>
            <w:tcW w:w="1458" w:type="pct"/>
          </w:tcPr>
          <w:p w14:paraId="17143009" w14:textId="2A99AF07" w:rsidR="0057613C" w:rsidRPr="00491060" w:rsidRDefault="0057613C" w:rsidP="00A26776">
            <w:pPr>
              <w:rPr>
                <w:sz w:val="22"/>
              </w:rPr>
            </w:pPr>
            <w:r>
              <w:t>69.34</w:t>
            </w:r>
          </w:p>
        </w:tc>
      </w:tr>
    </w:tbl>
    <w:p w14:paraId="70F51A7D" w14:textId="7B49983D" w:rsidR="00D47152" w:rsidRDefault="0057613C" w:rsidP="00D47152">
      <w:r>
        <w:rPr>
          <w:rFonts w:hint="eastAsia"/>
        </w:rPr>
        <w:t>201</w:t>
      </w:r>
      <w:ins w:id="4363" w:author="hyx" w:date="2018-11-02T10:16:00Z">
        <w:r w:rsidR="00730291">
          <w:t>7</w:t>
        </w:r>
      </w:ins>
      <w:del w:id="4364" w:author="hyx" w:date="2018-11-02T10:16:00Z">
        <w:r w:rsidDel="00730291">
          <w:rPr>
            <w:rFonts w:hint="eastAsia"/>
          </w:rPr>
          <w:delText>8</w:delText>
        </w:r>
      </w:del>
      <w:r>
        <w:rPr>
          <w:rFonts w:hint="eastAsia"/>
        </w:rPr>
        <w:t>年以总体平均人均工资为38.7元/小时</w:t>
      </w:r>
    </w:p>
    <w:p w14:paraId="7C1267A1" w14:textId="77777777" w:rsidR="0057613C" w:rsidRDefault="0057613C" w:rsidP="0057613C">
      <w:r>
        <w:rPr>
          <w:rFonts w:hint="eastAsia"/>
        </w:rPr>
        <w:t>按I</w:t>
      </w:r>
      <w:r>
        <w:t>T</w:t>
      </w:r>
      <w:r>
        <w:rPr>
          <w:rFonts w:hint="eastAsia"/>
        </w:rPr>
        <w:t>行业1</w:t>
      </w:r>
      <w:r>
        <w:t>.5</w:t>
      </w:r>
      <w:r>
        <w:rPr>
          <w:rFonts w:hint="eastAsia"/>
        </w:rPr>
        <w:t>的权重人均工资为</w:t>
      </w:r>
      <w:r>
        <w:t>58.05</w:t>
      </w:r>
      <w:r>
        <w:rPr>
          <w:rFonts w:hint="eastAsia"/>
        </w:rPr>
        <w:t>元/小时</w:t>
      </w:r>
    </w:p>
    <w:p w14:paraId="531D6CFF" w14:textId="6B9249D5" w:rsidR="0057613C" w:rsidRPr="0057613C" w:rsidRDefault="0057613C" w:rsidP="0057613C">
      <w:r>
        <w:rPr>
          <w:rFonts w:hint="eastAsia"/>
        </w:rPr>
        <w:t>但就从I</w:t>
      </w:r>
      <w:r>
        <w:t>T</w:t>
      </w:r>
      <w:r>
        <w:rPr>
          <w:rFonts w:hint="eastAsia"/>
        </w:rPr>
        <w:t>行业年收入看人均工资为</w:t>
      </w:r>
      <w:r>
        <w:t>69.34</w:t>
      </w:r>
      <w:r>
        <w:rPr>
          <w:rFonts w:hint="eastAsia"/>
        </w:rPr>
        <w:t>元/小时</w:t>
      </w:r>
    </w:p>
    <w:p w14:paraId="32229F0C" w14:textId="0C3F97F9" w:rsidR="00D47152" w:rsidRDefault="00D47152" w:rsidP="00D47152">
      <w:pPr>
        <w:pStyle w:val="a1"/>
      </w:pPr>
      <w:bookmarkStart w:id="4365" w:name="_Toc496991637"/>
      <w:bookmarkStart w:id="4366" w:name="_Toc529724965"/>
      <w:r>
        <w:rPr>
          <w:rFonts w:hint="eastAsia"/>
        </w:rPr>
        <w:t>预算</w:t>
      </w:r>
      <w:bookmarkEnd w:id="4365"/>
      <w:bookmarkEnd w:id="4366"/>
    </w:p>
    <w:tbl>
      <w:tblPr>
        <w:tblW w:w="9187" w:type="dxa"/>
        <w:tblInd w:w="113" w:type="dxa"/>
        <w:tblLook w:val="04A0" w:firstRow="1" w:lastRow="0" w:firstColumn="1" w:lastColumn="0" w:noHBand="0" w:noVBand="1"/>
      </w:tblPr>
      <w:tblGrid>
        <w:gridCol w:w="2010"/>
        <w:gridCol w:w="1220"/>
        <w:gridCol w:w="1650"/>
        <w:gridCol w:w="1766"/>
        <w:gridCol w:w="3180"/>
      </w:tblGrid>
      <w:tr w:rsidR="00A26776" w:rsidRPr="00597320" w14:paraId="1BEAC133" w14:textId="77777777" w:rsidTr="0057613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4367"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57613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33F3C3" w14:textId="79CB0793"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56510A4" w14:textId="6478B8B6"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3</w:t>
            </w:r>
            <w:r w:rsidRPr="00597320">
              <w:rPr>
                <w:rFonts w:ascii="等线" w:eastAsia="等线" w:hAnsi="等线" w:hint="eastAsia"/>
                <w:color w:val="000000"/>
                <w:sz w:val="22"/>
              </w:rPr>
              <w:t>）AxureRP</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DA6652" w14:textId="3D85840C"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DEA29FF" w14:textId="791C9F25" w:rsidR="00A26776" w:rsidRPr="00597320" w:rsidRDefault="00A26776" w:rsidP="0057613C">
            <w:pPr>
              <w:rPr>
                <w:rFonts w:ascii="等线" w:eastAsia="等线" w:hAnsi="等线"/>
                <w:color w:val="000000"/>
                <w:sz w:val="22"/>
              </w:rPr>
            </w:pPr>
            <w:r w:rsidRPr="00597320">
              <w:rPr>
                <w:rFonts w:ascii="等线" w:eastAsia="等线" w:hAnsi="等线" w:hint="eastAsia"/>
                <w:color w:val="000000"/>
                <w:sz w:val="22"/>
              </w:rPr>
              <w:t>（</w:t>
            </w:r>
            <w:r w:rsidR="0057613C">
              <w:rPr>
                <w:rFonts w:ascii="等线" w:eastAsia="等线" w:hAnsi="等线" w:hint="eastAsia"/>
                <w:color w:val="000000"/>
                <w:sz w:val="22"/>
              </w:rPr>
              <w:t>5</w:t>
            </w:r>
            <w:r w:rsidRPr="00597320">
              <w:rPr>
                <w:rFonts w:ascii="等线" w:eastAsia="等线" w:hAnsi="等线" w:hint="eastAsia"/>
                <w:color w:val="000000"/>
                <w:sz w:val="22"/>
              </w:rPr>
              <w:t>）Vmware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412D76" w:rsidRPr="00597320" w14:paraId="4E8A86F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E02DF49" w14:textId="6AE07B7A"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3C9E4E" w14:textId="01E7BC55" w:rsidR="00412D76" w:rsidRPr="00597320" w:rsidRDefault="00412D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391E54F" w14:textId="0FEB00F0"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F16F2C6" w14:textId="35817730" w:rsidR="00412D76" w:rsidRPr="00597320" w:rsidRDefault="00412D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E6C5F22" w14:textId="48B443CC" w:rsidR="00412D76" w:rsidRPr="00597320" w:rsidRDefault="00412D76" w:rsidP="00A26776">
            <w:pPr>
              <w:rPr>
                <w:rFonts w:ascii="等线" w:eastAsia="等线" w:hAnsi="等线"/>
                <w:color w:val="000000"/>
                <w:sz w:val="22"/>
              </w:rPr>
            </w:pPr>
            <w:r>
              <w:rPr>
                <w:rFonts w:ascii="等线" w:eastAsia="等线" w:hAnsi="等线" w:hint="eastAsia"/>
                <w:color w:val="000000"/>
                <w:sz w:val="22"/>
              </w:rPr>
              <w:t>由学校分配</w:t>
            </w:r>
          </w:p>
        </w:tc>
      </w:tr>
      <w:tr w:rsidR="00412D76" w:rsidRPr="00597320" w14:paraId="7AFD1903"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914FB74" w14:textId="739EBE46" w:rsidR="00412D76" w:rsidRPr="00597320" w:rsidRDefault="00412D76" w:rsidP="00412D76">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4FF759E" w14:textId="30F9505A" w:rsidR="00412D76" w:rsidRPr="00597320" w:rsidRDefault="00412D76" w:rsidP="00A26776">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tcPr>
          <w:p w14:paraId="07501E7F" w14:textId="0E244004" w:rsidR="00412D76" w:rsidRPr="00597320" w:rsidRDefault="00412D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AE976D" w14:textId="1FB89C37" w:rsidR="00412D76" w:rsidRDefault="00412D76" w:rsidP="00A26776">
            <w:pPr>
              <w:ind w:right="440"/>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FF3E74B" w14:textId="3966C987" w:rsidR="00412D76" w:rsidRPr="00412D76" w:rsidRDefault="00412D76" w:rsidP="00A26776">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26776" w:rsidRPr="00597320" w14:paraId="373B2EB6"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lastRenderedPageBreak/>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57613C">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0A2AA2F" w14:textId="25E1DCE5"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ins w:id="4368" w:author="hyx" w:date="2018-11-11T12:59:00Z">
              <w:r w:rsidR="00CF3975" w:rsidRPr="00CF3975">
                <w:rPr>
                  <w:rFonts w:ascii="等线" w:eastAsia="等线" w:hAnsi="等线"/>
                  <w:color w:val="000000"/>
                  <w:kern w:val="2"/>
                  <w:sz w:val="22"/>
                </w:rPr>
                <w:t>10401</w:t>
              </w:r>
            </w:ins>
            <w:del w:id="4369" w:author="hyx" w:date="2018-11-11T12:59:00Z">
              <w:r w:rsidR="0057613C" w:rsidDel="00CF3975">
                <w:rPr>
                  <w:rFonts w:ascii="等线" w:eastAsia="等线" w:hAnsi="等线" w:hint="eastAsia"/>
                  <w:color w:val="000000"/>
                  <w:kern w:val="2"/>
                  <w:sz w:val="22"/>
                </w:rPr>
                <w:delText>14561.4</w:delText>
              </w:r>
            </w:del>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7A4AB" w14:textId="10E07130" w:rsidR="00A26776" w:rsidRPr="00597320" w:rsidRDefault="00A26776" w:rsidP="0057613C">
            <w:pPr>
              <w:jc w:val="right"/>
              <w:rPr>
                <w:rFonts w:ascii="等线" w:eastAsia="等线" w:hAnsi="等线"/>
                <w:color w:val="000000"/>
                <w:sz w:val="22"/>
              </w:rPr>
            </w:pPr>
            <w:r>
              <w:rPr>
                <w:rFonts w:ascii="等线" w:eastAsia="等线" w:hAnsi="等线" w:hint="eastAsia"/>
                <w:color w:val="000000"/>
                <w:kern w:val="2"/>
                <w:sz w:val="22"/>
              </w:rPr>
              <w:t>-</w:t>
            </w:r>
            <w:ins w:id="4370" w:author="hyx" w:date="2018-11-11T12:59:00Z">
              <w:r w:rsidR="00CF3975" w:rsidRPr="00CF3975">
                <w:rPr>
                  <w:rFonts w:ascii="等线" w:eastAsia="等线" w:hAnsi="等线"/>
                  <w:color w:val="000000"/>
                  <w:kern w:val="2"/>
                  <w:sz w:val="22"/>
                </w:rPr>
                <w:t>41604</w:t>
              </w:r>
            </w:ins>
            <w:del w:id="4371" w:author="hyx" w:date="2018-11-11T12:59:00Z">
              <w:r w:rsidR="0057613C" w:rsidDel="00CF3975">
                <w:rPr>
                  <w:rFonts w:ascii="等线" w:eastAsia="等线" w:hAnsi="等线" w:hint="eastAsia"/>
                  <w:color w:val="000000"/>
                  <w:kern w:val="2"/>
                  <w:sz w:val="22"/>
                </w:rPr>
                <w:delText>174736.8</w:delText>
              </w:r>
            </w:del>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224F490" w14:textId="4B0D6192" w:rsidR="00A26776" w:rsidRPr="00597320" w:rsidRDefault="00A26776" w:rsidP="0057613C">
            <w:pPr>
              <w:rPr>
                <w:rFonts w:ascii="等线" w:eastAsia="等线" w:hAnsi="等线"/>
                <w:color w:val="000000"/>
                <w:sz w:val="22"/>
              </w:rPr>
            </w:pPr>
            <w:r>
              <w:rPr>
                <w:rFonts w:hint="eastAsia"/>
                <w:kern w:val="2"/>
              </w:rPr>
              <w:t>根据201</w:t>
            </w:r>
            <w:ins w:id="4372" w:author="hyx" w:date="2018-11-02T10:16:00Z">
              <w:r w:rsidR="00730291">
                <w:rPr>
                  <w:kern w:val="2"/>
                </w:rPr>
                <w:t>7</w:t>
              </w:r>
            </w:ins>
            <w:del w:id="4373" w:author="hyx" w:date="2018-11-02T10:16:00Z">
              <w:r w:rsidDel="00730291">
                <w:rPr>
                  <w:kern w:val="2"/>
                </w:rPr>
                <w:delText>8</w:delText>
              </w:r>
            </w:del>
            <w:r>
              <w:rPr>
                <w:rFonts w:hint="eastAsia"/>
                <w:kern w:val="2"/>
              </w:rPr>
              <w:t>最新劳动人员平均工资为</w:t>
            </w:r>
            <w:r w:rsidR="0057613C">
              <w:rPr>
                <w:rFonts w:hint="eastAsia"/>
                <w:kern w:val="2"/>
              </w:rPr>
              <w:t>69.34</w:t>
            </w:r>
            <w:r>
              <w:rPr>
                <w:rFonts w:hint="eastAsia"/>
                <w:kern w:val="2"/>
              </w:rPr>
              <w:t>元/小时，每月的平均工作日共计约</w:t>
            </w:r>
            <w:ins w:id="4374" w:author="hyx" w:date="2018-11-11T12:59:00Z">
              <w:r w:rsidR="00CF3975">
                <w:rPr>
                  <w:kern w:val="2"/>
                </w:rPr>
                <w:t>30</w:t>
              </w:r>
            </w:ins>
            <w:del w:id="4375" w:author="hyx" w:date="2018-11-11T12:59:00Z">
              <w:r w:rsidDel="00CF3975">
                <w:rPr>
                  <w:rFonts w:hint="eastAsia"/>
                  <w:kern w:val="2"/>
                </w:rPr>
                <w:delText>21</w:delText>
              </w:r>
            </w:del>
            <w:r>
              <w:rPr>
                <w:rFonts w:hint="eastAsia"/>
                <w:kern w:val="2"/>
              </w:rPr>
              <w:t>天。因为是课程项目故人力支出不计入总支出。</w:t>
            </w:r>
          </w:p>
        </w:tc>
      </w:tr>
      <w:tr w:rsidR="00A26776" w:rsidRPr="00597320" w14:paraId="1ECBCE44"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57613C">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57613C">
        <w:trPr>
          <w:trHeight w:val="280"/>
        </w:trPr>
        <w:tc>
          <w:tcPr>
            <w:tcW w:w="9187" w:type="dxa"/>
            <w:gridSpan w:val="5"/>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4367"/>
    </w:tbl>
    <w:p w14:paraId="2AB0A3F8" w14:textId="47434641" w:rsidR="00E852C3" w:rsidRDefault="00E852C3" w:rsidP="00E852C3"/>
    <w:p w14:paraId="7AEB0DFE" w14:textId="1443F897" w:rsidR="003A0775" w:rsidRDefault="003A0775" w:rsidP="00E852C3">
      <w:pPr>
        <w:rPr>
          <w:ins w:id="4376" w:author="hyx" w:date="2018-11-02T10:18:00Z"/>
        </w:rPr>
      </w:pPr>
    </w:p>
    <w:p w14:paraId="0EA47EFE" w14:textId="1C1B014E" w:rsidR="00730291" w:rsidRDefault="00730291" w:rsidP="00E852C3">
      <w:pPr>
        <w:rPr>
          <w:ins w:id="4377" w:author="hyx" w:date="2018-11-02T10:18:00Z"/>
        </w:rPr>
      </w:pPr>
    </w:p>
    <w:p w14:paraId="530DC921" w14:textId="77777777" w:rsidR="00730291" w:rsidDel="00730291" w:rsidRDefault="00730291" w:rsidP="00E852C3">
      <w:pPr>
        <w:rPr>
          <w:del w:id="4378" w:author="hyx" w:date="2018-11-02T10:18:00Z"/>
        </w:rPr>
      </w:pPr>
    </w:p>
    <w:p w14:paraId="37B1BAF5" w14:textId="77777777" w:rsidR="003A0775" w:rsidRPr="00E852C3" w:rsidRDefault="003A0775" w:rsidP="00E852C3"/>
    <w:p w14:paraId="528DEAFC" w14:textId="218232C7" w:rsidR="00E534D0" w:rsidRPr="00E534D0" w:rsidRDefault="00526095" w:rsidP="00526095">
      <w:pPr>
        <w:pStyle w:val="a"/>
      </w:pPr>
      <w:bookmarkStart w:id="4379" w:name="_Toc529724966"/>
      <w:r>
        <w:rPr>
          <w:rFonts w:hint="eastAsia"/>
        </w:rPr>
        <w:t>采购</w:t>
      </w:r>
      <w:r>
        <w:t>管理计划</w:t>
      </w:r>
      <w:bookmarkEnd w:id="4379"/>
    </w:p>
    <w:p w14:paraId="1C39E9C2" w14:textId="77777777" w:rsidR="00526095" w:rsidRDefault="00526095" w:rsidP="00526095">
      <w:pPr>
        <w:pStyle w:val="a0"/>
      </w:pPr>
      <w:bookmarkStart w:id="4380" w:name="_Toc496991943"/>
      <w:bookmarkStart w:id="4381" w:name="_Toc529724967"/>
      <w:r>
        <w:rPr>
          <w:rFonts w:hint="eastAsia"/>
        </w:rPr>
        <w:t>采购内容</w:t>
      </w:r>
      <w:bookmarkEnd w:id="4380"/>
      <w:bookmarkEnd w:id="4381"/>
    </w:p>
    <w:tbl>
      <w:tblPr>
        <w:tblW w:w="7967" w:type="dxa"/>
        <w:tblInd w:w="113" w:type="dxa"/>
        <w:tblLook w:val="04A0" w:firstRow="1" w:lastRow="0" w:firstColumn="1" w:lastColumn="0" w:noHBand="0" w:noVBand="1"/>
      </w:tblPr>
      <w:tblGrid>
        <w:gridCol w:w="2150"/>
        <w:gridCol w:w="1451"/>
        <w:gridCol w:w="1186"/>
        <w:gridCol w:w="3180"/>
      </w:tblGrid>
      <w:tr w:rsidR="00CF3975" w:rsidRPr="00597320" w14:paraId="211780DA" w14:textId="77777777" w:rsidTr="006327CB">
        <w:trPr>
          <w:trHeight w:val="280"/>
          <w:ins w:id="4382" w:author="hyx" w:date="2018-11-11T13:00:00Z"/>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5176766" w14:textId="77777777" w:rsidR="00CF3975" w:rsidRPr="009952FA" w:rsidRDefault="00CF3975" w:rsidP="006327CB">
            <w:pPr>
              <w:jc w:val="center"/>
              <w:rPr>
                <w:ins w:id="4383" w:author="hyx" w:date="2018-11-11T13:00:00Z"/>
                <w:rFonts w:ascii="等线" w:eastAsia="等线" w:hAnsi="等线"/>
                <w:b/>
                <w:color w:val="000000"/>
                <w:sz w:val="22"/>
              </w:rPr>
            </w:pPr>
            <w:ins w:id="4384" w:author="hyx" w:date="2018-11-11T13:00:00Z">
              <w:r w:rsidRPr="009952FA">
                <w:rPr>
                  <w:rFonts w:ascii="等线" w:eastAsia="等线" w:hAnsi="等线" w:hint="eastAsia"/>
                  <w:b/>
                  <w:color w:val="000000"/>
                  <w:sz w:val="22"/>
                </w:rPr>
                <w:t>采购内容</w:t>
              </w:r>
            </w:ins>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4DE69084" w14:textId="77777777" w:rsidR="00CF3975" w:rsidRPr="009952FA" w:rsidRDefault="00CF3975" w:rsidP="006327CB">
            <w:pPr>
              <w:jc w:val="center"/>
              <w:rPr>
                <w:ins w:id="4385" w:author="hyx" w:date="2018-11-11T13:00:00Z"/>
                <w:rFonts w:ascii="等线" w:eastAsia="等线" w:hAnsi="等线"/>
                <w:b/>
                <w:color w:val="000000"/>
                <w:sz w:val="22"/>
              </w:rPr>
            </w:pPr>
            <w:ins w:id="4386" w:author="hyx" w:date="2018-11-11T13:00:00Z">
              <w:r w:rsidRPr="009952FA">
                <w:rPr>
                  <w:rFonts w:ascii="等线" w:eastAsia="等线" w:hAnsi="等线" w:hint="eastAsia"/>
                  <w:b/>
                  <w:color w:val="000000"/>
                  <w:sz w:val="22"/>
                </w:rPr>
                <w:t>货币资金</w:t>
              </w:r>
            </w:ins>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142F757" w14:textId="77777777" w:rsidR="00CF3975" w:rsidRPr="009952FA" w:rsidRDefault="00CF3975" w:rsidP="006327CB">
            <w:pPr>
              <w:jc w:val="center"/>
              <w:rPr>
                <w:ins w:id="4387" w:author="hyx" w:date="2018-11-11T13:00:00Z"/>
                <w:rFonts w:ascii="等线" w:eastAsia="等线" w:hAnsi="等线"/>
                <w:b/>
                <w:color w:val="000000"/>
                <w:sz w:val="22"/>
              </w:rPr>
            </w:pPr>
            <w:ins w:id="4388" w:author="hyx" w:date="2018-11-11T13:00:00Z">
              <w:r w:rsidRPr="009952FA">
                <w:rPr>
                  <w:rFonts w:ascii="等线" w:eastAsia="等线" w:hAnsi="等线" w:hint="eastAsia"/>
                  <w:b/>
                  <w:color w:val="000000"/>
                  <w:sz w:val="22"/>
                </w:rPr>
                <w:t>备注</w:t>
              </w:r>
            </w:ins>
          </w:p>
        </w:tc>
      </w:tr>
      <w:tr w:rsidR="00CF3975" w:rsidRPr="00597320" w14:paraId="46482080" w14:textId="77777777" w:rsidTr="006327CB">
        <w:trPr>
          <w:trHeight w:val="280"/>
          <w:ins w:id="4389" w:author="hyx" w:date="2018-11-11T13:00:00Z"/>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B6E02C" w14:textId="77777777" w:rsidR="00CF3975" w:rsidRPr="00597320" w:rsidRDefault="00CF3975" w:rsidP="006327CB">
            <w:pPr>
              <w:rPr>
                <w:ins w:id="4390" w:author="hyx" w:date="2018-11-11T13:00:00Z"/>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BC2BB93" w14:textId="77777777" w:rsidR="00CF3975" w:rsidRPr="00597320" w:rsidRDefault="00CF3975" w:rsidP="006327CB">
            <w:pPr>
              <w:rPr>
                <w:ins w:id="4391" w:author="hyx" w:date="2018-11-11T13:00:00Z"/>
                <w:rFonts w:ascii="等线" w:eastAsia="等线" w:hAnsi="等线"/>
                <w:color w:val="000000"/>
                <w:sz w:val="22"/>
              </w:rPr>
            </w:pPr>
            <w:ins w:id="4392" w:author="hyx" w:date="2018-11-11T13:00:00Z">
              <w:r>
                <w:rPr>
                  <w:rFonts w:ascii="等线" w:eastAsia="等线" w:hAnsi="等线" w:hint="eastAsia"/>
                  <w:color w:val="000000"/>
                  <w:sz w:val="22"/>
                </w:rPr>
                <w:t>月投入</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8A2A3BC" w14:textId="77777777" w:rsidR="00CF3975" w:rsidRPr="00597320" w:rsidRDefault="00CF3975" w:rsidP="006327CB">
            <w:pPr>
              <w:rPr>
                <w:ins w:id="4393" w:author="hyx" w:date="2018-11-11T13:00:00Z"/>
                <w:rFonts w:ascii="等线" w:eastAsia="等线" w:hAnsi="等线"/>
                <w:color w:val="000000"/>
                <w:sz w:val="22"/>
              </w:rPr>
            </w:pPr>
            <w:ins w:id="4394" w:author="hyx" w:date="2018-11-11T13:00:00Z">
              <w:r>
                <w:rPr>
                  <w:rFonts w:ascii="等线" w:eastAsia="等线" w:hAnsi="等线" w:hint="eastAsia"/>
                  <w:color w:val="000000"/>
                  <w:sz w:val="22"/>
                </w:rPr>
                <w:t>年投入</w:t>
              </w:r>
            </w:ins>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703904" w14:textId="77777777" w:rsidR="00CF3975" w:rsidRPr="00597320" w:rsidRDefault="00CF3975" w:rsidP="006327CB">
            <w:pPr>
              <w:rPr>
                <w:ins w:id="4395" w:author="hyx" w:date="2018-11-11T13:00:00Z"/>
                <w:rFonts w:ascii="等线" w:eastAsia="等线" w:hAnsi="等线"/>
                <w:color w:val="000000"/>
                <w:sz w:val="22"/>
              </w:rPr>
            </w:pPr>
          </w:p>
        </w:tc>
      </w:tr>
      <w:tr w:rsidR="00CF3975" w:rsidRPr="00597320" w14:paraId="702F283E" w14:textId="77777777" w:rsidTr="006327CB">
        <w:trPr>
          <w:trHeight w:val="280"/>
          <w:ins w:id="4396"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813A45E" w14:textId="77777777" w:rsidR="00CF3975" w:rsidRPr="00597320" w:rsidRDefault="00CF3975" w:rsidP="006327CB">
            <w:pPr>
              <w:rPr>
                <w:ins w:id="4397" w:author="hyx" w:date="2018-11-11T13:00:00Z"/>
                <w:rFonts w:ascii="等线" w:eastAsia="等线" w:hAnsi="等线"/>
                <w:color w:val="000000"/>
                <w:sz w:val="22"/>
              </w:rPr>
            </w:pPr>
            <w:ins w:id="4398" w:author="hyx" w:date="2018-11-11T13:00:00Z">
              <w:r w:rsidRPr="00597320">
                <w:rPr>
                  <w:rFonts w:ascii="等线" w:eastAsia="等线" w:hAnsi="等线" w:hint="eastAsia"/>
                  <w:color w:val="000000"/>
                  <w:sz w:val="22"/>
                </w:rPr>
                <w:t>一、初期投入资金</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4958A23" w14:textId="77777777" w:rsidR="00CF3975" w:rsidRPr="00597320" w:rsidRDefault="00CF3975" w:rsidP="006327CB">
            <w:pPr>
              <w:rPr>
                <w:ins w:id="4399" w:author="hyx" w:date="2018-11-11T13:00:00Z"/>
                <w:rFonts w:ascii="等线" w:eastAsia="等线" w:hAnsi="等线"/>
                <w:color w:val="000000"/>
                <w:sz w:val="22"/>
              </w:rPr>
            </w:pPr>
            <w:ins w:id="4400"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77E107F9" w14:textId="77777777" w:rsidR="00CF3975" w:rsidRPr="00597320" w:rsidRDefault="00CF3975" w:rsidP="006327CB">
            <w:pPr>
              <w:rPr>
                <w:ins w:id="4401" w:author="hyx" w:date="2018-11-11T13:00:00Z"/>
                <w:rFonts w:ascii="等线" w:eastAsia="等线" w:hAnsi="等线"/>
                <w:color w:val="000000"/>
                <w:sz w:val="22"/>
              </w:rPr>
            </w:pPr>
            <w:ins w:id="4402"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EFBE28E" w14:textId="77777777" w:rsidR="00CF3975" w:rsidRPr="00597320" w:rsidRDefault="00CF3975" w:rsidP="006327CB">
            <w:pPr>
              <w:rPr>
                <w:ins w:id="4403" w:author="hyx" w:date="2018-11-11T13:00:00Z"/>
                <w:rFonts w:ascii="等线" w:eastAsia="等线" w:hAnsi="等线"/>
                <w:color w:val="000000"/>
                <w:sz w:val="22"/>
              </w:rPr>
            </w:pPr>
            <w:ins w:id="4404" w:author="hyx" w:date="2018-11-11T13:00:00Z">
              <w:r w:rsidRPr="00597320">
                <w:rPr>
                  <w:rFonts w:ascii="等线" w:eastAsia="等线" w:hAnsi="等线" w:hint="eastAsia"/>
                  <w:color w:val="000000"/>
                  <w:sz w:val="22"/>
                </w:rPr>
                <w:t>/</w:t>
              </w:r>
            </w:ins>
          </w:p>
        </w:tc>
      </w:tr>
      <w:tr w:rsidR="00CF3975" w:rsidRPr="00597320" w14:paraId="1A2B7D04" w14:textId="77777777" w:rsidTr="006327CB">
        <w:trPr>
          <w:trHeight w:val="280"/>
          <w:ins w:id="4405"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C27B760" w14:textId="77777777" w:rsidR="00CF3975" w:rsidRPr="00597320" w:rsidRDefault="00CF3975" w:rsidP="006327CB">
            <w:pPr>
              <w:rPr>
                <w:ins w:id="4406" w:author="hyx" w:date="2018-11-11T13:00:00Z"/>
                <w:rFonts w:ascii="等线" w:eastAsia="等线" w:hAnsi="等线"/>
                <w:color w:val="000000"/>
                <w:sz w:val="22"/>
              </w:rPr>
            </w:pPr>
            <w:ins w:id="4407" w:author="hyx" w:date="2018-11-11T13:00:00Z">
              <w:r w:rsidRPr="00597320">
                <w:rPr>
                  <w:rFonts w:ascii="等线" w:eastAsia="等线" w:hAnsi="等线" w:hint="eastAsia"/>
                  <w:color w:val="000000"/>
                  <w:sz w:val="22"/>
                </w:rPr>
                <w:t>（1）电子书</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7AB2CA98" w14:textId="77777777" w:rsidR="00CF3975" w:rsidRPr="00597320" w:rsidRDefault="00CF3975" w:rsidP="006327CB">
            <w:pPr>
              <w:rPr>
                <w:ins w:id="4408" w:author="hyx" w:date="2018-11-11T13:00:00Z"/>
                <w:rFonts w:ascii="等线" w:eastAsia="等线" w:hAnsi="等线"/>
                <w:color w:val="000000"/>
                <w:sz w:val="22"/>
              </w:rPr>
            </w:pPr>
            <w:ins w:id="4409"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8131890" w14:textId="77777777" w:rsidR="00CF3975" w:rsidRPr="00597320" w:rsidRDefault="00CF3975" w:rsidP="006327CB">
            <w:pPr>
              <w:rPr>
                <w:ins w:id="4410" w:author="hyx" w:date="2018-11-11T13:00:00Z"/>
                <w:rFonts w:ascii="等线" w:eastAsia="等线" w:hAnsi="等线"/>
                <w:color w:val="000000"/>
                <w:sz w:val="22"/>
              </w:rPr>
            </w:pPr>
            <w:ins w:id="4411"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FA22327" w14:textId="77777777" w:rsidR="00CF3975" w:rsidRPr="00597320" w:rsidRDefault="00CF3975" w:rsidP="006327CB">
            <w:pPr>
              <w:rPr>
                <w:ins w:id="4412" w:author="hyx" w:date="2018-11-11T13:00:00Z"/>
                <w:rFonts w:ascii="等线" w:eastAsia="等线" w:hAnsi="等线"/>
                <w:color w:val="000000"/>
                <w:sz w:val="22"/>
              </w:rPr>
            </w:pPr>
            <w:ins w:id="4413" w:author="hyx" w:date="2018-11-11T13:00:00Z">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ins>
          </w:p>
        </w:tc>
      </w:tr>
      <w:tr w:rsidR="00CF3975" w:rsidRPr="00597320" w14:paraId="5CAD6BE0" w14:textId="77777777" w:rsidTr="006327CB">
        <w:trPr>
          <w:trHeight w:val="280"/>
          <w:ins w:id="4414"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167C0DF" w14:textId="77777777" w:rsidR="00CF3975" w:rsidRPr="00597320" w:rsidRDefault="00CF3975" w:rsidP="006327CB">
            <w:pPr>
              <w:rPr>
                <w:ins w:id="4415" w:author="hyx" w:date="2018-11-11T13:00:00Z"/>
                <w:rFonts w:ascii="等线" w:eastAsia="等线" w:hAnsi="等线"/>
                <w:color w:val="000000"/>
                <w:sz w:val="22"/>
              </w:rPr>
            </w:pPr>
            <w:ins w:id="4416" w:author="hyx" w:date="2018-11-11T13:00:00Z">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545EEA40" w14:textId="77777777" w:rsidR="00CF3975" w:rsidRPr="00597320" w:rsidRDefault="00CF3975" w:rsidP="006327CB">
            <w:pPr>
              <w:ind w:right="880"/>
              <w:rPr>
                <w:ins w:id="4417" w:author="hyx" w:date="2018-11-11T13:00:00Z"/>
                <w:rFonts w:ascii="等线" w:eastAsia="等线" w:hAnsi="等线"/>
                <w:color w:val="000000"/>
                <w:sz w:val="22"/>
              </w:rPr>
            </w:pPr>
            <w:ins w:id="4418"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84D7EC7" w14:textId="77777777" w:rsidR="00CF3975" w:rsidRPr="00597320" w:rsidRDefault="00CF3975" w:rsidP="006327CB">
            <w:pPr>
              <w:ind w:right="880"/>
              <w:jc w:val="center"/>
              <w:rPr>
                <w:ins w:id="4419" w:author="hyx" w:date="2018-11-11T13:00:00Z"/>
                <w:rFonts w:ascii="等线" w:eastAsia="等线" w:hAnsi="等线"/>
                <w:color w:val="000000"/>
                <w:sz w:val="22"/>
              </w:rPr>
            </w:pPr>
            <w:ins w:id="4420"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00576DB" w14:textId="77777777" w:rsidR="00CF3975" w:rsidRPr="00597320" w:rsidRDefault="00CF3975" w:rsidP="006327CB">
            <w:pPr>
              <w:rPr>
                <w:ins w:id="4421" w:author="hyx" w:date="2018-11-11T13:00:00Z"/>
                <w:rFonts w:ascii="等线" w:eastAsia="等线" w:hAnsi="等线"/>
                <w:color w:val="000000"/>
                <w:sz w:val="22"/>
              </w:rPr>
            </w:pPr>
            <w:ins w:id="4422" w:author="hyx" w:date="2018-11-11T13:00:00Z">
              <w:r>
                <w:rPr>
                  <w:rFonts w:ascii="等线" w:eastAsia="等线" w:hAnsi="等线" w:hint="eastAsia"/>
                  <w:color w:val="000000"/>
                  <w:sz w:val="22"/>
                </w:rPr>
                <w:t>网上有破解版或是教育版暂无费用</w:t>
              </w:r>
            </w:ins>
          </w:p>
        </w:tc>
      </w:tr>
      <w:tr w:rsidR="00CF3975" w:rsidRPr="00597320" w14:paraId="76DC22CC" w14:textId="77777777" w:rsidTr="006327CB">
        <w:trPr>
          <w:trHeight w:val="280"/>
          <w:ins w:id="4423"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41052AF" w14:textId="77777777" w:rsidR="00CF3975" w:rsidRPr="00597320" w:rsidRDefault="00CF3975" w:rsidP="006327CB">
            <w:pPr>
              <w:rPr>
                <w:ins w:id="4424" w:author="hyx" w:date="2018-11-11T13:00:00Z"/>
                <w:rFonts w:ascii="等线" w:eastAsia="等线" w:hAnsi="等线"/>
                <w:color w:val="000000"/>
                <w:sz w:val="22"/>
              </w:rPr>
            </w:pPr>
            <w:ins w:id="4425" w:author="hyx" w:date="2018-11-11T13:00:00Z">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）AxureRP</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0140C30B" w14:textId="77777777" w:rsidR="00CF3975" w:rsidRPr="00597320" w:rsidRDefault="00CF3975" w:rsidP="006327CB">
            <w:pPr>
              <w:rPr>
                <w:ins w:id="4426" w:author="hyx" w:date="2018-11-11T13:00:00Z"/>
                <w:rFonts w:ascii="等线" w:eastAsia="等线" w:hAnsi="等线"/>
                <w:color w:val="000000"/>
                <w:sz w:val="22"/>
              </w:rPr>
            </w:pPr>
            <w:ins w:id="4427"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C872AB4" w14:textId="77777777" w:rsidR="00CF3975" w:rsidRPr="00597320" w:rsidRDefault="00CF3975" w:rsidP="006327CB">
            <w:pPr>
              <w:rPr>
                <w:ins w:id="4428" w:author="hyx" w:date="2018-11-11T13:00:00Z"/>
                <w:rFonts w:ascii="等线" w:eastAsia="等线" w:hAnsi="等线"/>
                <w:color w:val="000000"/>
                <w:sz w:val="22"/>
              </w:rPr>
            </w:pPr>
            <w:ins w:id="4429"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87E0D96" w14:textId="77777777" w:rsidR="00CF3975" w:rsidRPr="00597320" w:rsidRDefault="00CF3975" w:rsidP="006327CB">
            <w:pPr>
              <w:rPr>
                <w:ins w:id="4430" w:author="hyx" w:date="2018-11-11T13:00:00Z"/>
                <w:rFonts w:ascii="等线" w:eastAsia="等线" w:hAnsi="等线"/>
                <w:color w:val="000000"/>
                <w:sz w:val="22"/>
              </w:rPr>
            </w:pPr>
            <w:ins w:id="4431" w:author="hyx" w:date="2018-11-11T13:00:00Z">
              <w:r>
                <w:rPr>
                  <w:rFonts w:ascii="等线" w:eastAsia="等线" w:hAnsi="等线" w:hint="eastAsia"/>
                  <w:color w:val="000000"/>
                  <w:sz w:val="22"/>
                </w:rPr>
                <w:t>网上有破解版或是教育版暂无费用</w:t>
              </w:r>
            </w:ins>
          </w:p>
        </w:tc>
      </w:tr>
      <w:tr w:rsidR="00CF3975" w:rsidRPr="00597320" w14:paraId="1DA53801" w14:textId="77777777" w:rsidTr="006327CB">
        <w:trPr>
          <w:trHeight w:val="280"/>
          <w:ins w:id="4432"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62FD275" w14:textId="77777777" w:rsidR="00CF3975" w:rsidRPr="00597320" w:rsidRDefault="00CF3975" w:rsidP="006327CB">
            <w:pPr>
              <w:rPr>
                <w:ins w:id="4433" w:author="hyx" w:date="2018-11-11T13:00:00Z"/>
                <w:rFonts w:ascii="等线" w:eastAsia="等线" w:hAnsi="等线"/>
                <w:color w:val="000000"/>
                <w:sz w:val="22"/>
              </w:rPr>
            </w:pPr>
            <w:ins w:id="4434" w:author="hyx" w:date="2018-11-11T13:00:00Z">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23A9D781" w14:textId="77777777" w:rsidR="00CF3975" w:rsidRPr="00597320" w:rsidRDefault="00CF3975" w:rsidP="006327CB">
            <w:pPr>
              <w:rPr>
                <w:ins w:id="4435" w:author="hyx" w:date="2018-11-11T13:00:00Z"/>
                <w:rFonts w:ascii="等线" w:eastAsia="等线" w:hAnsi="等线"/>
                <w:color w:val="000000"/>
                <w:sz w:val="22"/>
              </w:rPr>
            </w:pPr>
            <w:ins w:id="4436"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5BD3339" w14:textId="77777777" w:rsidR="00CF3975" w:rsidRPr="00597320" w:rsidRDefault="00CF3975" w:rsidP="006327CB">
            <w:pPr>
              <w:rPr>
                <w:ins w:id="4437" w:author="hyx" w:date="2018-11-11T13:00:00Z"/>
                <w:rFonts w:ascii="等线" w:eastAsia="等线" w:hAnsi="等线"/>
                <w:color w:val="000000"/>
                <w:sz w:val="22"/>
              </w:rPr>
            </w:pPr>
            <w:ins w:id="4438"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662F6DD" w14:textId="77777777" w:rsidR="00CF3975" w:rsidRPr="00597320" w:rsidRDefault="00CF3975" w:rsidP="006327CB">
            <w:pPr>
              <w:rPr>
                <w:ins w:id="4439" w:author="hyx" w:date="2018-11-11T13:00:00Z"/>
                <w:rFonts w:ascii="等线" w:eastAsia="等线" w:hAnsi="等线"/>
                <w:color w:val="000000"/>
                <w:sz w:val="22"/>
              </w:rPr>
            </w:pPr>
            <w:ins w:id="4440" w:author="hyx" w:date="2018-11-11T13:00:00Z">
              <w:r>
                <w:rPr>
                  <w:rFonts w:ascii="等线" w:eastAsia="等线" w:hAnsi="等线" w:hint="eastAsia"/>
                  <w:color w:val="000000"/>
                  <w:sz w:val="22"/>
                </w:rPr>
                <w:t>网上有破解版或是教育版暂无费用</w:t>
              </w:r>
            </w:ins>
          </w:p>
        </w:tc>
      </w:tr>
      <w:tr w:rsidR="00CF3975" w:rsidRPr="00597320" w14:paraId="33D7203E" w14:textId="77777777" w:rsidTr="006327CB">
        <w:trPr>
          <w:trHeight w:val="560"/>
          <w:ins w:id="4441"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vAlign w:val="center"/>
            <w:hideMark/>
          </w:tcPr>
          <w:p w14:paraId="66624F49" w14:textId="77777777" w:rsidR="00CF3975" w:rsidRPr="00597320" w:rsidRDefault="00CF3975" w:rsidP="006327CB">
            <w:pPr>
              <w:rPr>
                <w:ins w:id="4442" w:author="hyx" w:date="2018-11-11T13:00:00Z"/>
                <w:rFonts w:ascii="等线" w:eastAsia="等线" w:hAnsi="等线"/>
                <w:color w:val="000000"/>
                <w:sz w:val="22"/>
              </w:rPr>
            </w:pPr>
            <w:ins w:id="4443" w:author="hyx" w:date="2018-11-11T13:00:00Z">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）Vmware</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648883F3" w14:textId="77777777" w:rsidR="00CF3975" w:rsidRPr="00597320" w:rsidRDefault="00CF3975" w:rsidP="006327CB">
            <w:pPr>
              <w:rPr>
                <w:ins w:id="4444" w:author="hyx" w:date="2018-11-11T13:00:00Z"/>
                <w:rFonts w:ascii="等线" w:eastAsia="等线" w:hAnsi="等线"/>
                <w:color w:val="000000"/>
                <w:sz w:val="22"/>
              </w:rPr>
            </w:pPr>
            <w:ins w:id="4445"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43AF8B6" w14:textId="77777777" w:rsidR="00CF3975" w:rsidRPr="00597320" w:rsidRDefault="00CF3975" w:rsidP="006327CB">
            <w:pPr>
              <w:rPr>
                <w:ins w:id="4446" w:author="hyx" w:date="2018-11-11T13:00:00Z"/>
                <w:rFonts w:ascii="等线" w:eastAsia="等线" w:hAnsi="等线"/>
                <w:color w:val="000000"/>
                <w:sz w:val="22"/>
              </w:rPr>
            </w:pPr>
            <w:ins w:id="4447"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5644C7D" w14:textId="77777777" w:rsidR="00CF3975" w:rsidRPr="00597320" w:rsidRDefault="00CF3975" w:rsidP="006327CB">
            <w:pPr>
              <w:rPr>
                <w:ins w:id="4448" w:author="hyx" w:date="2018-11-11T13:00:00Z"/>
                <w:rFonts w:ascii="等线" w:eastAsia="等线" w:hAnsi="等线"/>
                <w:color w:val="000000"/>
                <w:sz w:val="22"/>
              </w:rPr>
            </w:pPr>
            <w:ins w:id="4449" w:author="hyx" w:date="2018-11-11T13:00:00Z">
              <w:r>
                <w:rPr>
                  <w:rFonts w:ascii="等线" w:eastAsia="等线" w:hAnsi="等线" w:hint="eastAsia"/>
                  <w:color w:val="000000"/>
                  <w:sz w:val="22"/>
                </w:rPr>
                <w:t>网上有破解版或是教育版暂无费用</w:t>
              </w:r>
            </w:ins>
          </w:p>
        </w:tc>
      </w:tr>
      <w:tr w:rsidR="00CF3975" w:rsidRPr="00597320" w14:paraId="6A92397E" w14:textId="77777777" w:rsidTr="006327CB">
        <w:trPr>
          <w:trHeight w:val="280"/>
          <w:ins w:id="4450"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EFCB347" w14:textId="77777777" w:rsidR="00CF3975" w:rsidRPr="00597320" w:rsidRDefault="00CF3975" w:rsidP="006327CB">
            <w:pPr>
              <w:rPr>
                <w:ins w:id="4451" w:author="hyx" w:date="2018-11-11T13:00:00Z"/>
                <w:rFonts w:ascii="等线" w:eastAsia="等线" w:hAnsi="等线"/>
                <w:color w:val="000000"/>
                <w:sz w:val="22"/>
              </w:rPr>
            </w:pPr>
            <w:ins w:id="4452" w:author="hyx" w:date="2018-11-11T13:00:00Z">
              <w:r w:rsidRPr="00597320">
                <w:rPr>
                  <w:rFonts w:ascii="等线" w:eastAsia="等线" w:hAnsi="等线" w:hint="eastAsia"/>
                  <w:color w:val="000000"/>
                  <w:sz w:val="22"/>
                </w:rPr>
                <w:t>二、初期必要支出</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1F7692F2" w14:textId="77777777" w:rsidR="00CF3975" w:rsidRPr="00597320" w:rsidRDefault="00CF3975" w:rsidP="006327CB">
            <w:pPr>
              <w:rPr>
                <w:ins w:id="4453" w:author="hyx" w:date="2018-11-11T13:00:00Z"/>
                <w:rFonts w:ascii="等线" w:eastAsia="等线" w:hAnsi="等线"/>
                <w:color w:val="000000"/>
                <w:sz w:val="22"/>
              </w:rPr>
            </w:pPr>
            <w:ins w:id="4454"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2F013D3" w14:textId="77777777" w:rsidR="00CF3975" w:rsidRPr="00597320" w:rsidRDefault="00CF3975" w:rsidP="006327CB">
            <w:pPr>
              <w:rPr>
                <w:ins w:id="4455" w:author="hyx" w:date="2018-11-11T13:00:00Z"/>
                <w:rFonts w:ascii="等线" w:eastAsia="等线" w:hAnsi="等线"/>
                <w:color w:val="000000"/>
                <w:sz w:val="22"/>
              </w:rPr>
            </w:pPr>
            <w:ins w:id="4456"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6F354B2F" w14:textId="77777777" w:rsidR="00CF3975" w:rsidRPr="00597320" w:rsidRDefault="00CF3975" w:rsidP="006327CB">
            <w:pPr>
              <w:rPr>
                <w:ins w:id="4457" w:author="hyx" w:date="2018-11-11T13:00:00Z"/>
                <w:rFonts w:ascii="等线" w:eastAsia="等线" w:hAnsi="等线"/>
                <w:color w:val="000000"/>
                <w:sz w:val="22"/>
              </w:rPr>
            </w:pPr>
            <w:ins w:id="4458" w:author="hyx" w:date="2018-11-11T13:00:00Z">
              <w:r>
                <w:rPr>
                  <w:rFonts w:ascii="等线" w:eastAsia="等线" w:hAnsi="等线" w:hint="eastAsia"/>
                  <w:color w:val="000000"/>
                  <w:sz w:val="22"/>
                </w:rPr>
                <w:t>/</w:t>
              </w:r>
            </w:ins>
          </w:p>
        </w:tc>
      </w:tr>
      <w:tr w:rsidR="00CF3975" w:rsidRPr="00597320" w14:paraId="25BF2910" w14:textId="77777777" w:rsidTr="006327CB">
        <w:trPr>
          <w:trHeight w:val="280"/>
          <w:ins w:id="4459"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B47483" w14:textId="77777777" w:rsidR="00CF3975" w:rsidRPr="00597320" w:rsidRDefault="00CF3975" w:rsidP="006327CB">
            <w:pPr>
              <w:rPr>
                <w:ins w:id="4460" w:author="hyx" w:date="2018-11-11T13:00:00Z"/>
                <w:rFonts w:ascii="等线" w:eastAsia="等线" w:hAnsi="等线"/>
                <w:color w:val="000000"/>
                <w:sz w:val="22"/>
              </w:rPr>
            </w:pPr>
            <w:ins w:id="4461" w:author="hyx" w:date="2018-11-11T13:00:00Z">
              <w:r w:rsidRPr="00597320">
                <w:rPr>
                  <w:rFonts w:ascii="等线" w:eastAsia="等线" w:hAnsi="等线" w:hint="eastAsia"/>
                  <w:color w:val="000000"/>
                  <w:sz w:val="22"/>
                </w:rPr>
                <w:t>（1）</w:t>
              </w:r>
              <w:r>
                <w:rPr>
                  <w:rFonts w:ascii="等线" w:eastAsia="等线" w:hAnsi="等线" w:hint="eastAsia"/>
                  <w:color w:val="000000"/>
                  <w:sz w:val="22"/>
                </w:rPr>
                <w:t>网络</w:t>
              </w:r>
            </w:ins>
          </w:p>
        </w:tc>
        <w:tc>
          <w:tcPr>
            <w:tcW w:w="1451" w:type="dxa"/>
            <w:tcBorders>
              <w:top w:val="nil"/>
              <w:left w:val="nil"/>
              <w:bottom w:val="single" w:sz="4" w:space="0" w:color="auto"/>
              <w:right w:val="single" w:sz="4" w:space="0" w:color="auto"/>
            </w:tcBorders>
            <w:shd w:val="clear" w:color="auto" w:fill="FFFFFF" w:themeFill="background1"/>
            <w:noWrap/>
            <w:vAlign w:val="center"/>
            <w:hideMark/>
          </w:tcPr>
          <w:p w14:paraId="53E681FB" w14:textId="77777777" w:rsidR="00CF3975" w:rsidRPr="00597320" w:rsidRDefault="00CF3975" w:rsidP="006327CB">
            <w:pPr>
              <w:rPr>
                <w:ins w:id="4462" w:author="hyx" w:date="2018-11-11T13:00:00Z"/>
                <w:rFonts w:ascii="等线" w:eastAsia="等线" w:hAnsi="等线"/>
                <w:color w:val="000000"/>
                <w:sz w:val="22"/>
              </w:rPr>
            </w:pPr>
            <w:ins w:id="4463"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4D156375" w14:textId="77777777" w:rsidR="00CF3975" w:rsidRPr="00597320" w:rsidRDefault="00CF3975" w:rsidP="006327CB">
            <w:pPr>
              <w:rPr>
                <w:ins w:id="4464" w:author="hyx" w:date="2018-11-11T13:00:00Z"/>
                <w:rFonts w:ascii="等线" w:eastAsia="等线" w:hAnsi="等线"/>
                <w:color w:val="000000"/>
                <w:sz w:val="22"/>
              </w:rPr>
            </w:pPr>
            <w:ins w:id="4465" w:author="hyx" w:date="2018-11-11T13:00:00Z">
              <w:r w:rsidRPr="00597320">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8956136" w14:textId="77777777" w:rsidR="00CF3975" w:rsidRPr="00597320" w:rsidRDefault="00CF3975" w:rsidP="006327CB">
            <w:pPr>
              <w:rPr>
                <w:ins w:id="4466" w:author="hyx" w:date="2018-11-11T13:00:00Z"/>
                <w:rFonts w:ascii="等线" w:eastAsia="等线" w:hAnsi="等线"/>
                <w:color w:val="000000"/>
                <w:sz w:val="22"/>
              </w:rPr>
            </w:pPr>
            <w:ins w:id="4467" w:author="hyx" w:date="2018-11-11T13:00:00Z">
              <w:r>
                <w:rPr>
                  <w:rFonts w:ascii="等线" w:eastAsia="等线" w:hAnsi="等线" w:hint="eastAsia"/>
                  <w:color w:val="000000"/>
                  <w:sz w:val="22"/>
                </w:rPr>
                <w:t>由学校分配</w:t>
              </w:r>
            </w:ins>
          </w:p>
        </w:tc>
      </w:tr>
    </w:tbl>
    <w:p w14:paraId="64D4E5C8" w14:textId="77777777" w:rsidR="00526095" w:rsidRPr="005D07BC" w:rsidRDefault="00526095" w:rsidP="00526095"/>
    <w:p w14:paraId="56800F2F" w14:textId="77777777" w:rsidR="00526095" w:rsidRDefault="00526095" w:rsidP="00526095">
      <w:pPr>
        <w:pStyle w:val="a0"/>
      </w:pPr>
      <w:bookmarkStart w:id="4468" w:name="_Toc496991944"/>
      <w:bookmarkStart w:id="4469" w:name="_Toc529724968"/>
      <w:r>
        <w:rPr>
          <w:rFonts w:hint="eastAsia"/>
        </w:rPr>
        <w:t>采购</w:t>
      </w:r>
      <w:r>
        <w:t>计划的关键因素</w:t>
      </w:r>
      <w:bookmarkEnd w:id="4468"/>
      <w:bookmarkEnd w:id="4469"/>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375DA" w:rsidRPr="00A375DA" w:rsidDel="00CF3975" w14:paraId="22396DBB" w14:textId="4C0F74F4" w:rsidTr="00A375DA">
        <w:trPr>
          <w:del w:id="4470" w:author="hyx" w:date="2018-11-11T13:00:00Z"/>
        </w:trPr>
        <w:tc>
          <w:tcPr>
            <w:tcW w:w="1696" w:type="dxa"/>
            <w:shd w:val="clear" w:color="auto" w:fill="B8CCE4"/>
          </w:tcPr>
          <w:p w14:paraId="646BB89C" w14:textId="69BEC933" w:rsidR="00A375DA" w:rsidRPr="00A375DA" w:rsidDel="00CF3975" w:rsidRDefault="00A375DA" w:rsidP="00A375DA">
            <w:pPr>
              <w:widowControl w:val="0"/>
              <w:jc w:val="both"/>
              <w:rPr>
                <w:del w:id="4471" w:author="hyx" w:date="2018-11-11T13:00:00Z"/>
                <w:rFonts w:ascii="Times New Roman" w:hAnsi="Times New Roman" w:cs="Times New Roman"/>
                <w:color w:val="000000"/>
                <w:sz w:val="22"/>
              </w:rPr>
            </w:pPr>
            <w:del w:id="4472" w:author="hyx" w:date="2018-11-11T13:00:00Z">
              <w:r w:rsidRPr="00A375DA" w:rsidDel="00CF3975">
                <w:rPr>
                  <w:rFonts w:ascii="Times New Roman" w:hAnsi="Times New Roman" w:cs="Times New Roman" w:hint="eastAsia"/>
                  <w:color w:val="000000"/>
                  <w:sz w:val="22"/>
                </w:rPr>
                <w:delText>风险名称</w:delText>
              </w:r>
            </w:del>
          </w:p>
        </w:tc>
        <w:tc>
          <w:tcPr>
            <w:tcW w:w="3232" w:type="dxa"/>
            <w:shd w:val="clear" w:color="auto" w:fill="B8CCE4"/>
          </w:tcPr>
          <w:p w14:paraId="13962A7E" w14:textId="57DB5781" w:rsidR="00A375DA" w:rsidRPr="00A375DA" w:rsidDel="00CF3975" w:rsidRDefault="00A375DA" w:rsidP="00A375DA">
            <w:pPr>
              <w:widowControl w:val="0"/>
              <w:jc w:val="both"/>
              <w:rPr>
                <w:del w:id="4473" w:author="hyx" w:date="2018-11-11T13:00:00Z"/>
                <w:rFonts w:ascii="Times New Roman" w:hAnsi="Times New Roman" w:cs="Times New Roman"/>
                <w:color w:val="000000"/>
                <w:sz w:val="22"/>
              </w:rPr>
            </w:pPr>
            <w:del w:id="4474" w:author="hyx" w:date="2018-11-11T13:00:00Z">
              <w:r w:rsidRPr="00A375DA" w:rsidDel="00CF3975">
                <w:rPr>
                  <w:rFonts w:ascii="Times New Roman" w:hAnsi="Times New Roman" w:cs="Times New Roman" w:hint="eastAsia"/>
                  <w:color w:val="000000"/>
                  <w:sz w:val="22"/>
                </w:rPr>
                <w:delText>解决方案</w:delText>
              </w:r>
            </w:del>
          </w:p>
        </w:tc>
        <w:tc>
          <w:tcPr>
            <w:tcW w:w="1234" w:type="dxa"/>
            <w:shd w:val="clear" w:color="auto" w:fill="B8CCE4"/>
          </w:tcPr>
          <w:p w14:paraId="02E8D3E2" w14:textId="12077A15" w:rsidR="00A375DA" w:rsidRPr="00A375DA" w:rsidDel="00CF3975" w:rsidRDefault="00A375DA" w:rsidP="00A375DA">
            <w:pPr>
              <w:widowControl w:val="0"/>
              <w:jc w:val="both"/>
              <w:rPr>
                <w:del w:id="4475" w:author="hyx" w:date="2018-11-11T13:00:00Z"/>
                <w:rFonts w:ascii="Times New Roman" w:hAnsi="Times New Roman" w:cs="Times New Roman"/>
                <w:color w:val="000000"/>
                <w:sz w:val="22"/>
              </w:rPr>
            </w:pPr>
            <w:del w:id="4476" w:author="hyx" w:date="2018-11-11T13:00:00Z">
              <w:r w:rsidRPr="00A375DA" w:rsidDel="00CF3975">
                <w:rPr>
                  <w:rFonts w:ascii="Times New Roman" w:hAnsi="Times New Roman" w:cs="Times New Roman" w:hint="eastAsia"/>
                  <w:color w:val="000000"/>
                  <w:sz w:val="22"/>
                </w:rPr>
                <w:delText>发生概率</w:delText>
              </w:r>
            </w:del>
          </w:p>
        </w:tc>
        <w:tc>
          <w:tcPr>
            <w:tcW w:w="1267" w:type="dxa"/>
            <w:shd w:val="clear" w:color="auto" w:fill="B8CCE4"/>
          </w:tcPr>
          <w:p w14:paraId="391529BE" w14:textId="7B670E95" w:rsidR="00A375DA" w:rsidRPr="00A375DA" w:rsidDel="00CF3975" w:rsidRDefault="00A375DA" w:rsidP="00A375DA">
            <w:pPr>
              <w:widowControl w:val="0"/>
              <w:jc w:val="both"/>
              <w:rPr>
                <w:del w:id="4477" w:author="hyx" w:date="2018-11-11T13:00:00Z"/>
                <w:rFonts w:ascii="Times New Roman" w:hAnsi="Times New Roman" w:cs="Times New Roman"/>
                <w:color w:val="000000"/>
                <w:sz w:val="22"/>
              </w:rPr>
            </w:pPr>
            <w:del w:id="4478" w:author="hyx" w:date="2018-11-11T13:00:00Z">
              <w:r w:rsidRPr="00A375DA" w:rsidDel="00CF3975">
                <w:rPr>
                  <w:rFonts w:ascii="Times New Roman" w:hAnsi="Times New Roman" w:cs="Times New Roman" w:hint="eastAsia"/>
                  <w:color w:val="000000"/>
                  <w:sz w:val="22"/>
                </w:rPr>
                <w:delText>影响程度</w:delText>
              </w:r>
            </w:del>
          </w:p>
        </w:tc>
        <w:tc>
          <w:tcPr>
            <w:tcW w:w="1037" w:type="dxa"/>
            <w:shd w:val="clear" w:color="auto" w:fill="B8CCE4"/>
          </w:tcPr>
          <w:p w14:paraId="7BEF310B" w14:textId="20CF4ED1" w:rsidR="00A375DA" w:rsidRPr="00A375DA" w:rsidDel="00CF3975" w:rsidRDefault="00A375DA" w:rsidP="00A375DA">
            <w:pPr>
              <w:widowControl w:val="0"/>
              <w:jc w:val="both"/>
              <w:rPr>
                <w:del w:id="4479" w:author="hyx" w:date="2018-11-11T13:00:00Z"/>
                <w:rFonts w:ascii="Times New Roman" w:hAnsi="Times New Roman" w:cs="Times New Roman"/>
                <w:color w:val="000000"/>
                <w:sz w:val="22"/>
              </w:rPr>
            </w:pPr>
            <w:del w:id="4480" w:author="hyx" w:date="2018-11-11T13:00:00Z">
              <w:r w:rsidRPr="00A375DA" w:rsidDel="00CF3975">
                <w:rPr>
                  <w:rFonts w:ascii="Times New Roman" w:hAnsi="Times New Roman" w:cs="Times New Roman" w:hint="eastAsia"/>
                  <w:color w:val="000000"/>
                  <w:sz w:val="22"/>
                </w:rPr>
                <w:delText>优先级</w:delText>
              </w:r>
            </w:del>
          </w:p>
        </w:tc>
      </w:tr>
      <w:tr w:rsidR="00A375DA" w:rsidRPr="00A375DA" w:rsidDel="00CF3975" w14:paraId="266972C4" w14:textId="347AA281" w:rsidTr="00A62D11">
        <w:trPr>
          <w:del w:id="4481" w:author="hyx" w:date="2018-11-11T13:00:00Z"/>
        </w:trPr>
        <w:tc>
          <w:tcPr>
            <w:tcW w:w="1696" w:type="dxa"/>
          </w:tcPr>
          <w:p w14:paraId="103366CB" w14:textId="7D026875" w:rsidR="00A375DA" w:rsidRPr="00A375DA" w:rsidDel="00CF3975" w:rsidRDefault="00A375DA" w:rsidP="00A375DA">
            <w:pPr>
              <w:widowControl w:val="0"/>
              <w:jc w:val="both"/>
              <w:rPr>
                <w:del w:id="4482" w:author="hyx" w:date="2018-11-11T13:00:00Z"/>
                <w:rFonts w:ascii="Times New Roman" w:hAnsi="Times New Roman" w:cs="Times New Roman"/>
                <w:color w:val="000000"/>
                <w:sz w:val="22"/>
              </w:rPr>
            </w:pPr>
            <w:del w:id="4483" w:author="hyx" w:date="2018-11-11T13:00:00Z">
              <w:r w:rsidRPr="00A375DA" w:rsidDel="00CF3975">
                <w:rPr>
                  <w:rFonts w:ascii="Times New Roman" w:hAnsi="Times New Roman" w:cs="Times New Roman" w:hint="eastAsia"/>
                  <w:color w:val="000000"/>
                  <w:sz w:val="22"/>
                </w:rPr>
                <w:delText>资源缺乏</w:delText>
              </w:r>
            </w:del>
          </w:p>
        </w:tc>
        <w:tc>
          <w:tcPr>
            <w:tcW w:w="3232" w:type="dxa"/>
          </w:tcPr>
          <w:p w14:paraId="1EFB34A4" w14:textId="03433FB2" w:rsidR="00A375DA" w:rsidRPr="00A375DA" w:rsidDel="00CF3975" w:rsidRDefault="00A375DA" w:rsidP="00A375DA">
            <w:pPr>
              <w:widowControl w:val="0"/>
              <w:jc w:val="both"/>
              <w:rPr>
                <w:del w:id="4484" w:author="hyx" w:date="2018-11-11T13:00:00Z"/>
                <w:rFonts w:ascii="Times New Roman" w:hAnsi="Times New Roman" w:cs="Times New Roman"/>
                <w:color w:val="000000"/>
                <w:sz w:val="22"/>
              </w:rPr>
            </w:pPr>
            <w:del w:id="4485" w:author="hyx" w:date="2018-11-11T13:00:00Z">
              <w:r w:rsidRPr="00A375DA" w:rsidDel="00CF3975">
                <w:rPr>
                  <w:rFonts w:ascii="Times New Roman" w:hAnsi="Times New Roman" w:cs="Times New Roman"/>
                  <w:color w:val="000000"/>
                  <w:sz w:val="22"/>
                </w:rPr>
                <w:delText>共同上网寻找资源</w:delText>
              </w:r>
            </w:del>
          </w:p>
        </w:tc>
        <w:tc>
          <w:tcPr>
            <w:tcW w:w="1234" w:type="dxa"/>
          </w:tcPr>
          <w:p w14:paraId="261F4894" w14:textId="050403DF" w:rsidR="00A375DA" w:rsidRPr="00A375DA" w:rsidDel="00CF3975" w:rsidRDefault="00A375DA" w:rsidP="00A375DA">
            <w:pPr>
              <w:widowControl w:val="0"/>
              <w:jc w:val="both"/>
              <w:rPr>
                <w:del w:id="4486" w:author="hyx" w:date="2018-11-11T13:00:00Z"/>
                <w:rFonts w:ascii="Times New Roman" w:hAnsi="Times New Roman" w:cs="Times New Roman"/>
                <w:color w:val="000000"/>
                <w:sz w:val="22"/>
              </w:rPr>
            </w:pPr>
            <w:del w:id="4487" w:author="hyx" w:date="2018-11-11T13:00:00Z">
              <w:r w:rsidRPr="00A375DA" w:rsidDel="00CF3975">
                <w:rPr>
                  <w:rFonts w:ascii="Times New Roman" w:hAnsi="Times New Roman" w:cs="Times New Roman" w:hint="eastAsia"/>
                  <w:color w:val="000000"/>
                  <w:sz w:val="22"/>
                </w:rPr>
                <w:delText>中</w:delText>
              </w:r>
            </w:del>
          </w:p>
        </w:tc>
        <w:tc>
          <w:tcPr>
            <w:tcW w:w="1267" w:type="dxa"/>
          </w:tcPr>
          <w:p w14:paraId="193016CE" w14:textId="767290ED" w:rsidR="00A375DA" w:rsidRPr="00A375DA" w:rsidDel="00CF3975" w:rsidRDefault="00A375DA" w:rsidP="00A375DA">
            <w:pPr>
              <w:widowControl w:val="0"/>
              <w:jc w:val="both"/>
              <w:rPr>
                <w:del w:id="4488" w:author="hyx" w:date="2018-11-11T13:00:00Z"/>
                <w:rFonts w:ascii="Times New Roman" w:hAnsi="Times New Roman" w:cs="Times New Roman"/>
                <w:color w:val="000000"/>
                <w:sz w:val="22"/>
              </w:rPr>
            </w:pPr>
            <w:del w:id="4489" w:author="hyx" w:date="2018-11-11T13:00:00Z">
              <w:r w:rsidRPr="00A375DA" w:rsidDel="00CF3975">
                <w:rPr>
                  <w:rFonts w:ascii="Times New Roman" w:hAnsi="Times New Roman" w:cs="Times New Roman" w:hint="eastAsia"/>
                  <w:color w:val="000000"/>
                  <w:sz w:val="22"/>
                </w:rPr>
                <w:delText>低</w:delText>
              </w:r>
            </w:del>
          </w:p>
        </w:tc>
        <w:tc>
          <w:tcPr>
            <w:tcW w:w="1037" w:type="dxa"/>
          </w:tcPr>
          <w:p w14:paraId="64E7A9C9" w14:textId="2FD90AA8" w:rsidR="00A375DA" w:rsidRPr="00A375DA" w:rsidDel="00CF3975" w:rsidRDefault="00A375DA" w:rsidP="00A375DA">
            <w:pPr>
              <w:widowControl w:val="0"/>
              <w:jc w:val="both"/>
              <w:rPr>
                <w:del w:id="4490" w:author="hyx" w:date="2018-11-11T13:00:00Z"/>
                <w:rFonts w:ascii="Times New Roman" w:hAnsi="Times New Roman" w:cs="Times New Roman"/>
                <w:color w:val="000000"/>
                <w:sz w:val="22"/>
              </w:rPr>
            </w:pPr>
            <w:del w:id="4491" w:author="hyx" w:date="2018-11-11T13:00:00Z">
              <w:r w:rsidRPr="00A375DA" w:rsidDel="00CF3975">
                <w:rPr>
                  <w:rFonts w:ascii="Times New Roman" w:hAnsi="Times New Roman" w:cs="Times New Roman" w:hint="eastAsia"/>
                  <w:color w:val="000000"/>
                  <w:sz w:val="22"/>
                </w:rPr>
                <w:delText>低</w:delText>
              </w:r>
            </w:del>
          </w:p>
        </w:tc>
      </w:tr>
      <w:tr w:rsidR="00A375DA" w:rsidRPr="00A375DA" w:rsidDel="00CF3975" w14:paraId="3F495DD3" w14:textId="005F23C0" w:rsidTr="00A62D11">
        <w:trPr>
          <w:del w:id="4492" w:author="hyx" w:date="2018-11-11T13:00:00Z"/>
        </w:trPr>
        <w:tc>
          <w:tcPr>
            <w:tcW w:w="1696" w:type="dxa"/>
          </w:tcPr>
          <w:p w14:paraId="36648E83" w14:textId="3BF71EB9" w:rsidR="00A375DA" w:rsidRPr="00A375DA" w:rsidDel="00CF3975" w:rsidRDefault="00A375DA" w:rsidP="00A375DA">
            <w:pPr>
              <w:widowControl w:val="0"/>
              <w:jc w:val="both"/>
              <w:rPr>
                <w:del w:id="4493" w:author="hyx" w:date="2018-11-11T13:00:00Z"/>
                <w:rFonts w:ascii="Times New Roman" w:hAnsi="Times New Roman" w:cs="Times New Roman"/>
                <w:color w:val="000000"/>
                <w:sz w:val="22"/>
              </w:rPr>
            </w:pPr>
            <w:del w:id="4494" w:author="hyx" w:date="2018-11-11T13:00:00Z">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设计不合理</w:delText>
              </w:r>
            </w:del>
          </w:p>
        </w:tc>
        <w:tc>
          <w:tcPr>
            <w:tcW w:w="3232" w:type="dxa"/>
          </w:tcPr>
          <w:p w14:paraId="4ABC121A" w14:textId="3C686E3C" w:rsidR="00A375DA" w:rsidRPr="00A375DA" w:rsidDel="00CF3975" w:rsidRDefault="00A375DA" w:rsidP="00A375DA">
            <w:pPr>
              <w:widowControl w:val="0"/>
              <w:jc w:val="both"/>
              <w:rPr>
                <w:del w:id="4495" w:author="hyx" w:date="2018-11-11T13:00:00Z"/>
                <w:rFonts w:ascii="Times New Roman" w:hAnsi="Times New Roman" w:cs="Times New Roman"/>
                <w:color w:val="000000"/>
                <w:sz w:val="22"/>
              </w:rPr>
            </w:pPr>
            <w:del w:id="4496" w:author="hyx" w:date="2018-11-11T13:00:00Z">
              <w:r w:rsidRPr="00A375DA" w:rsidDel="00CF3975">
                <w:rPr>
                  <w:rFonts w:ascii="Times New Roman" w:hAnsi="Times New Roman" w:cs="Times New Roman" w:hint="eastAsia"/>
                  <w:color w:val="000000"/>
                  <w:sz w:val="22"/>
                </w:rPr>
                <w:delText>寻找有经验的</w:delText>
              </w:r>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设计师了解详细</w:delText>
              </w:r>
            </w:del>
          </w:p>
        </w:tc>
        <w:tc>
          <w:tcPr>
            <w:tcW w:w="1234" w:type="dxa"/>
          </w:tcPr>
          <w:p w14:paraId="2C0F5978" w14:textId="4A214D27" w:rsidR="00A375DA" w:rsidRPr="00A375DA" w:rsidDel="00CF3975" w:rsidRDefault="00A375DA" w:rsidP="00A375DA">
            <w:pPr>
              <w:widowControl w:val="0"/>
              <w:jc w:val="both"/>
              <w:rPr>
                <w:del w:id="4497" w:author="hyx" w:date="2018-11-11T13:00:00Z"/>
                <w:rFonts w:ascii="Times New Roman" w:hAnsi="Times New Roman" w:cs="Times New Roman"/>
                <w:color w:val="000000"/>
                <w:sz w:val="22"/>
              </w:rPr>
            </w:pPr>
            <w:del w:id="4498" w:author="hyx" w:date="2018-11-11T13:00:00Z">
              <w:r w:rsidRPr="00A375DA" w:rsidDel="00CF3975">
                <w:rPr>
                  <w:rFonts w:ascii="Times New Roman" w:hAnsi="Times New Roman" w:cs="Times New Roman" w:hint="eastAsia"/>
                  <w:color w:val="000000"/>
                  <w:sz w:val="22"/>
                </w:rPr>
                <w:delText>低</w:delText>
              </w:r>
            </w:del>
          </w:p>
        </w:tc>
        <w:tc>
          <w:tcPr>
            <w:tcW w:w="1267" w:type="dxa"/>
          </w:tcPr>
          <w:p w14:paraId="63E82B41" w14:textId="74AC989C" w:rsidR="00A375DA" w:rsidRPr="00A375DA" w:rsidDel="00CF3975" w:rsidRDefault="00A375DA" w:rsidP="00A375DA">
            <w:pPr>
              <w:widowControl w:val="0"/>
              <w:jc w:val="both"/>
              <w:rPr>
                <w:del w:id="4499" w:author="hyx" w:date="2018-11-11T13:00:00Z"/>
                <w:rFonts w:ascii="Times New Roman" w:hAnsi="Times New Roman" w:cs="Times New Roman"/>
                <w:color w:val="000000"/>
                <w:sz w:val="22"/>
              </w:rPr>
            </w:pPr>
            <w:del w:id="4500" w:author="hyx" w:date="2018-11-11T13:00:00Z">
              <w:r w:rsidRPr="00A375DA" w:rsidDel="00CF3975">
                <w:rPr>
                  <w:rFonts w:ascii="Times New Roman" w:hAnsi="Times New Roman" w:cs="Times New Roman" w:hint="eastAsia"/>
                  <w:color w:val="000000"/>
                  <w:sz w:val="22"/>
                </w:rPr>
                <w:delText>中</w:delText>
              </w:r>
            </w:del>
          </w:p>
        </w:tc>
        <w:tc>
          <w:tcPr>
            <w:tcW w:w="1037" w:type="dxa"/>
          </w:tcPr>
          <w:p w14:paraId="5CD05492" w14:textId="4D779A16" w:rsidR="00A375DA" w:rsidRPr="00A375DA" w:rsidDel="00CF3975" w:rsidRDefault="00A375DA" w:rsidP="00A375DA">
            <w:pPr>
              <w:widowControl w:val="0"/>
              <w:jc w:val="both"/>
              <w:rPr>
                <w:del w:id="4501" w:author="hyx" w:date="2018-11-11T13:00:00Z"/>
                <w:rFonts w:ascii="Times New Roman" w:hAnsi="Times New Roman" w:cs="Times New Roman"/>
                <w:color w:val="000000"/>
                <w:sz w:val="22"/>
              </w:rPr>
            </w:pPr>
            <w:del w:id="4502" w:author="hyx" w:date="2018-11-11T13:00:00Z">
              <w:r w:rsidRPr="00A375DA" w:rsidDel="00CF3975">
                <w:rPr>
                  <w:rFonts w:ascii="Times New Roman" w:hAnsi="Times New Roman" w:cs="Times New Roman" w:hint="eastAsia"/>
                  <w:color w:val="000000"/>
                  <w:sz w:val="22"/>
                </w:rPr>
                <w:delText>低</w:delText>
              </w:r>
            </w:del>
          </w:p>
        </w:tc>
      </w:tr>
      <w:tr w:rsidR="00A375DA" w:rsidRPr="00A375DA" w:rsidDel="00CF3975" w14:paraId="6B0E5C27" w14:textId="3FBF249C" w:rsidTr="00A62D11">
        <w:trPr>
          <w:del w:id="4503" w:author="hyx" w:date="2018-11-11T13:00:00Z"/>
        </w:trPr>
        <w:tc>
          <w:tcPr>
            <w:tcW w:w="1696" w:type="dxa"/>
          </w:tcPr>
          <w:p w14:paraId="7CA139FF" w14:textId="4F9BF963" w:rsidR="00A375DA" w:rsidRPr="00A375DA" w:rsidDel="00CF3975" w:rsidRDefault="00A375DA" w:rsidP="00A375DA">
            <w:pPr>
              <w:widowControl w:val="0"/>
              <w:jc w:val="both"/>
              <w:rPr>
                <w:del w:id="4504" w:author="hyx" w:date="2018-11-11T13:00:00Z"/>
                <w:rFonts w:ascii="Times New Roman" w:hAnsi="Times New Roman" w:cs="Times New Roman"/>
                <w:color w:val="000000"/>
                <w:sz w:val="22"/>
              </w:rPr>
            </w:pPr>
            <w:del w:id="4505" w:author="hyx" w:date="2018-11-11T13:00:00Z">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设计跟不上进度</w:delText>
              </w:r>
            </w:del>
          </w:p>
        </w:tc>
        <w:tc>
          <w:tcPr>
            <w:tcW w:w="3232" w:type="dxa"/>
          </w:tcPr>
          <w:p w14:paraId="503ADD61" w14:textId="58F5CA7F" w:rsidR="00A375DA" w:rsidRPr="00A375DA" w:rsidDel="00CF3975" w:rsidRDefault="00A375DA" w:rsidP="00A375DA">
            <w:pPr>
              <w:widowControl w:val="0"/>
              <w:jc w:val="both"/>
              <w:rPr>
                <w:del w:id="4506" w:author="hyx" w:date="2018-11-11T13:00:00Z"/>
                <w:rFonts w:ascii="Times New Roman" w:hAnsi="Times New Roman" w:cs="Times New Roman"/>
                <w:color w:val="000000"/>
                <w:sz w:val="22"/>
              </w:rPr>
            </w:pPr>
            <w:del w:id="4507" w:author="hyx" w:date="2018-11-11T13:00:00Z">
              <w:r w:rsidRPr="00A375DA" w:rsidDel="00CF3975">
                <w:rPr>
                  <w:rFonts w:ascii="Times New Roman" w:hAnsi="Times New Roman" w:cs="Times New Roman" w:hint="eastAsia"/>
                  <w:color w:val="000000"/>
                  <w:sz w:val="22"/>
                </w:rPr>
                <w:delText>投入更多的人力进行</w:delText>
              </w:r>
              <w:r w:rsidRPr="00A375DA" w:rsidDel="00CF3975">
                <w:rPr>
                  <w:rFonts w:ascii="Times New Roman" w:hAnsi="Times New Roman" w:cs="Times New Roman" w:hint="eastAsia"/>
                  <w:color w:val="000000"/>
                  <w:sz w:val="22"/>
                </w:rPr>
                <w:delText>ui</w:delText>
              </w:r>
              <w:r w:rsidRPr="00A375DA" w:rsidDel="00CF3975">
                <w:rPr>
                  <w:rFonts w:ascii="Times New Roman" w:hAnsi="Times New Roman" w:cs="Times New Roman" w:hint="eastAsia"/>
                  <w:color w:val="000000"/>
                  <w:sz w:val="22"/>
                </w:rPr>
                <w:delText>的学习和设计</w:delText>
              </w:r>
            </w:del>
          </w:p>
        </w:tc>
        <w:tc>
          <w:tcPr>
            <w:tcW w:w="1234" w:type="dxa"/>
          </w:tcPr>
          <w:p w14:paraId="7D4BA1E2" w14:textId="3AAE9864" w:rsidR="00A375DA" w:rsidRPr="00A375DA" w:rsidDel="00CF3975" w:rsidRDefault="00A375DA" w:rsidP="00A375DA">
            <w:pPr>
              <w:widowControl w:val="0"/>
              <w:jc w:val="both"/>
              <w:rPr>
                <w:del w:id="4508" w:author="hyx" w:date="2018-11-11T13:00:00Z"/>
                <w:rFonts w:ascii="Times New Roman" w:hAnsi="Times New Roman" w:cs="Times New Roman"/>
                <w:color w:val="000000"/>
                <w:sz w:val="22"/>
              </w:rPr>
            </w:pPr>
            <w:del w:id="4509" w:author="hyx" w:date="2018-11-11T13:00:00Z">
              <w:r w:rsidRPr="00A375DA" w:rsidDel="00CF3975">
                <w:rPr>
                  <w:rFonts w:ascii="Times New Roman" w:hAnsi="Times New Roman" w:cs="Times New Roman" w:hint="eastAsia"/>
                  <w:color w:val="000000"/>
                  <w:sz w:val="22"/>
                </w:rPr>
                <w:delText>中</w:delText>
              </w:r>
            </w:del>
          </w:p>
        </w:tc>
        <w:tc>
          <w:tcPr>
            <w:tcW w:w="1267" w:type="dxa"/>
          </w:tcPr>
          <w:p w14:paraId="598E5E86" w14:textId="75F9A808" w:rsidR="00A375DA" w:rsidRPr="00A375DA" w:rsidDel="00CF3975" w:rsidRDefault="00A375DA" w:rsidP="00A375DA">
            <w:pPr>
              <w:widowControl w:val="0"/>
              <w:jc w:val="both"/>
              <w:rPr>
                <w:del w:id="4510" w:author="hyx" w:date="2018-11-11T13:00:00Z"/>
                <w:rFonts w:ascii="Times New Roman" w:hAnsi="Times New Roman" w:cs="Times New Roman"/>
                <w:color w:val="000000"/>
                <w:sz w:val="22"/>
              </w:rPr>
            </w:pPr>
            <w:del w:id="4511" w:author="hyx" w:date="2018-11-11T13:00:00Z">
              <w:r w:rsidRPr="00A375DA" w:rsidDel="00CF3975">
                <w:rPr>
                  <w:rFonts w:ascii="Times New Roman" w:hAnsi="Times New Roman" w:cs="Times New Roman" w:hint="eastAsia"/>
                  <w:color w:val="000000"/>
                  <w:sz w:val="22"/>
                </w:rPr>
                <w:delText>中</w:delText>
              </w:r>
            </w:del>
          </w:p>
        </w:tc>
        <w:tc>
          <w:tcPr>
            <w:tcW w:w="1037" w:type="dxa"/>
          </w:tcPr>
          <w:p w14:paraId="45CD2B99" w14:textId="56316366" w:rsidR="00A375DA" w:rsidRPr="00A375DA" w:rsidDel="00CF3975" w:rsidRDefault="00A375DA" w:rsidP="00A375DA">
            <w:pPr>
              <w:widowControl w:val="0"/>
              <w:jc w:val="both"/>
              <w:rPr>
                <w:del w:id="4512" w:author="hyx" w:date="2018-11-11T13:00:00Z"/>
                <w:rFonts w:ascii="Times New Roman" w:hAnsi="Times New Roman" w:cs="Times New Roman"/>
                <w:color w:val="000000"/>
                <w:sz w:val="22"/>
              </w:rPr>
            </w:pPr>
            <w:del w:id="4513" w:author="hyx" w:date="2018-11-11T13:00:00Z">
              <w:r w:rsidRPr="00A375DA" w:rsidDel="00CF3975">
                <w:rPr>
                  <w:rFonts w:ascii="Times New Roman" w:hAnsi="Times New Roman" w:cs="Times New Roman" w:hint="eastAsia"/>
                  <w:color w:val="000000"/>
                  <w:sz w:val="22"/>
                </w:rPr>
                <w:delText>中</w:delText>
              </w:r>
            </w:del>
          </w:p>
        </w:tc>
      </w:tr>
      <w:tr w:rsidR="00A375DA" w:rsidRPr="00A375DA" w:rsidDel="00CF3975" w14:paraId="4214CB00" w14:textId="70E125C2" w:rsidTr="00A62D11">
        <w:trPr>
          <w:del w:id="4514" w:author="hyx" w:date="2018-11-11T13:00:00Z"/>
        </w:trPr>
        <w:tc>
          <w:tcPr>
            <w:tcW w:w="1696" w:type="dxa"/>
          </w:tcPr>
          <w:p w14:paraId="20F240A0" w14:textId="5D2E190A" w:rsidR="00A375DA" w:rsidRPr="00A375DA" w:rsidDel="00CF3975" w:rsidRDefault="00A375DA" w:rsidP="00A375DA">
            <w:pPr>
              <w:widowControl w:val="0"/>
              <w:jc w:val="both"/>
              <w:rPr>
                <w:del w:id="4515" w:author="hyx" w:date="2018-11-11T13:00:00Z"/>
                <w:rFonts w:ascii="Times New Roman" w:hAnsi="Times New Roman" w:cs="Times New Roman"/>
                <w:color w:val="000000"/>
                <w:sz w:val="22"/>
              </w:rPr>
            </w:pPr>
            <w:del w:id="4516" w:author="hyx" w:date="2018-11-11T13:00:00Z">
              <w:r w:rsidRPr="00A375DA" w:rsidDel="00CF3975">
                <w:rPr>
                  <w:rFonts w:ascii="Times New Roman" w:hAnsi="Times New Roman" w:cs="Times New Roman" w:hint="eastAsia"/>
                  <w:color w:val="000000"/>
                  <w:sz w:val="22"/>
                </w:rPr>
                <w:delText>项目质量不过关</w:delText>
              </w:r>
            </w:del>
          </w:p>
        </w:tc>
        <w:tc>
          <w:tcPr>
            <w:tcW w:w="3232" w:type="dxa"/>
          </w:tcPr>
          <w:p w14:paraId="08A608BA" w14:textId="5B16F5B2" w:rsidR="00A375DA" w:rsidRPr="00A375DA" w:rsidDel="00CF3975" w:rsidRDefault="00A375DA" w:rsidP="00A375DA">
            <w:pPr>
              <w:widowControl w:val="0"/>
              <w:jc w:val="both"/>
              <w:rPr>
                <w:del w:id="4517" w:author="hyx" w:date="2018-11-11T13:00:00Z"/>
                <w:rFonts w:ascii="Times New Roman" w:hAnsi="Times New Roman" w:cs="Times New Roman"/>
                <w:color w:val="000000"/>
                <w:sz w:val="22"/>
              </w:rPr>
            </w:pPr>
            <w:del w:id="4518" w:author="hyx" w:date="2018-11-11T13:00:00Z">
              <w:r w:rsidRPr="00A375DA" w:rsidDel="00CF3975">
                <w:rPr>
                  <w:rFonts w:ascii="Times New Roman" w:hAnsi="Times New Roman" w:cs="Times New Roman" w:hint="eastAsia"/>
                  <w:color w:val="000000"/>
                  <w:sz w:val="22"/>
                </w:rPr>
                <w:delText>由</w:delText>
              </w:r>
              <w:r w:rsidRPr="00A375DA" w:rsidDel="00CF3975">
                <w:rPr>
                  <w:rFonts w:ascii="Times New Roman" w:hAnsi="Times New Roman" w:cs="Times New Roman" w:hint="eastAsia"/>
                  <w:color w:val="000000"/>
                  <w:sz w:val="22"/>
                </w:rPr>
                <w:delText>SQA</w:delText>
              </w:r>
              <w:r w:rsidRPr="00A375DA" w:rsidDel="00CF3975">
                <w:rPr>
                  <w:rFonts w:ascii="Times New Roman" w:hAnsi="Times New Roman" w:cs="Times New Roman" w:hint="eastAsia"/>
                  <w:color w:val="000000"/>
                  <w:sz w:val="22"/>
                </w:rPr>
                <w:delText>质量保障小组联合评审</w:delText>
              </w:r>
            </w:del>
          </w:p>
        </w:tc>
        <w:tc>
          <w:tcPr>
            <w:tcW w:w="1234" w:type="dxa"/>
          </w:tcPr>
          <w:p w14:paraId="64A98FCD" w14:textId="1A94A289" w:rsidR="00A375DA" w:rsidRPr="00A375DA" w:rsidDel="00CF3975" w:rsidRDefault="00A375DA" w:rsidP="00A375DA">
            <w:pPr>
              <w:widowControl w:val="0"/>
              <w:jc w:val="both"/>
              <w:rPr>
                <w:del w:id="4519" w:author="hyx" w:date="2018-11-11T13:00:00Z"/>
                <w:rFonts w:ascii="Times New Roman" w:hAnsi="Times New Roman" w:cs="Times New Roman"/>
                <w:color w:val="000000"/>
                <w:sz w:val="22"/>
              </w:rPr>
            </w:pPr>
            <w:del w:id="4520" w:author="hyx" w:date="2018-11-11T13:00:00Z">
              <w:r w:rsidRPr="00A375DA" w:rsidDel="00CF3975">
                <w:rPr>
                  <w:rFonts w:ascii="Times New Roman" w:hAnsi="Times New Roman" w:cs="Times New Roman" w:hint="eastAsia"/>
                  <w:color w:val="000000"/>
                  <w:sz w:val="22"/>
                </w:rPr>
                <w:delText>中</w:delText>
              </w:r>
            </w:del>
          </w:p>
        </w:tc>
        <w:tc>
          <w:tcPr>
            <w:tcW w:w="1267" w:type="dxa"/>
          </w:tcPr>
          <w:p w14:paraId="57FE8935" w14:textId="604000A4" w:rsidR="00A375DA" w:rsidRPr="00A375DA" w:rsidDel="00CF3975" w:rsidRDefault="00A375DA" w:rsidP="00A375DA">
            <w:pPr>
              <w:widowControl w:val="0"/>
              <w:jc w:val="both"/>
              <w:rPr>
                <w:del w:id="4521" w:author="hyx" w:date="2018-11-11T13:00:00Z"/>
                <w:rFonts w:ascii="Times New Roman" w:hAnsi="Times New Roman" w:cs="Times New Roman"/>
                <w:color w:val="000000"/>
                <w:sz w:val="22"/>
              </w:rPr>
            </w:pPr>
            <w:del w:id="4522" w:author="hyx" w:date="2018-11-11T13:00:00Z">
              <w:r w:rsidRPr="00A375DA" w:rsidDel="00CF3975">
                <w:rPr>
                  <w:rFonts w:ascii="Times New Roman" w:hAnsi="Times New Roman" w:cs="Times New Roman" w:hint="eastAsia"/>
                  <w:color w:val="000000"/>
                  <w:sz w:val="22"/>
                </w:rPr>
                <w:delText>高</w:delText>
              </w:r>
            </w:del>
          </w:p>
        </w:tc>
        <w:tc>
          <w:tcPr>
            <w:tcW w:w="1037" w:type="dxa"/>
          </w:tcPr>
          <w:p w14:paraId="5AE29902" w14:textId="580C7494" w:rsidR="00A375DA" w:rsidRPr="00A375DA" w:rsidDel="00CF3975" w:rsidRDefault="00A375DA" w:rsidP="00A375DA">
            <w:pPr>
              <w:widowControl w:val="0"/>
              <w:jc w:val="both"/>
              <w:rPr>
                <w:del w:id="4523" w:author="hyx" w:date="2018-11-11T13:00:00Z"/>
                <w:rFonts w:ascii="Times New Roman" w:hAnsi="Times New Roman" w:cs="Times New Roman"/>
                <w:color w:val="000000"/>
                <w:sz w:val="22"/>
              </w:rPr>
            </w:pPr>
            <w:del w:id="4524" w:author="hyx" w:date="2018-11-11T13:00:00Z">
              <w:r w:rsidRPr="00A375DA" w:rsidDel="00CF3975">
                <w:rPr>
                  <w:rFonts w:ascii="Times New Roman" w:hAnsi="Times New Roman" w:cs="Times New Roman" w:hint="eastAsia"/>
                  <w:color w:val="000000"/>
                  <w:sz w:val="22"/>
                </w:rPr>
                <w:delText>高</w:delText>
              </w:r>
            </w:del>
          </w:p>
        </w:tc>
      </w:tr>
    </w:tbl>
    <w:tbl>
      <w:tblPr>
        <w:tblStyle w:val="210"/>
        <w:tblW w:w="8466" w:type="dxa"/>
        <w:tblLayout w:type="fixed"/>
        <w:tblLook w:val="04A0" w:firstRow="1" w:lastRow="0" w:firstColumn="1" w:lastColumn="0" w:noHBand="0" w:noVBand="1"/>
      </w:tblPr>
      <w:tblGrid>
        <w:gridCol w:w="1696"/>
        <w:gridCol w:w="3232"/>
        <w:gridCol w:w="1234"/>
        <w:gridCol w:w="1267"/>
        <w:gridCol w:w="1037"/>
      </w:tblGrid>
      <w:tr w:rsidR="00CF3975" w:rsidRPr="00A375DA" w14:paraId="52219393" w14:textId="77777777" w:rsidTr="006327CB">
        <w:trPr>
          <w:ins w:id="4525" w:author="hyx" w:date="2018-11-11T13:00:00Z"/>
        </w:trPr>
        <w:tc>
          <w:tcPr>
            <w:tcW w:w="1696" w:type="dxa"/>
            <w:shd w:val="clear" w:color="auto" w:fill="B8CCE4"/>
          </w:tcPr>
          <w:p w14:paraId="58D77CAB" w14:textId="77777777" w:rsidR="00CF3975" w:rsidRPr="00A375DA" w:rsidRDefault="00CF3975" w:rsidP="006327CB">
            <w:pPr>
              <w:widowControl w:val="0"/>
              <w:jc w:val="both"/>
              <w:rPr>
                <w:ins w:id="4526" w:author="hyx" w:date="2018-11-11T13:00:00Z"/>
                <w:rFonts w:ascii="Times New Roman" w:hAnsi="Times New Roman" w:cs="Times New Roman"/>
                <w:color w:val="000000"/>
                <w:sz w:val="22"/>
              </w:rPr>
            </w:pPr>
            <w:ins w:id="4527" w:author="hyx" w:date="2018-11-11T13:00:00Z">
              <w:r w:rsidRPr="00A375DA">
                <w:rPr>
                  <w:rFonts w:ascii="Times New Roman" w:hAnsi="Times New Roman" w:cs="Times New Roman" w:hint="eastAsia"/>
                  <w:color w:val="000000"/>
                  <w:sz w:val="22"/>
                </w:rPr>
                <w:t>风险名称</w:t>
              </w:r>
            </w:ins>
          </w:p>
        </w:tc>
        <w:tc>
          <w:tcPr>
            <w:tcW w:w="3232" w:type="dxa"/>
            <w:shd w:val="clear" w:color="auto" w:fill="B8CCE4"/>
          </w:tcPr>
          <w:p w14:paraId="5DD69FF5" w14:textId="77777777" w:rsidR="00CF3975" w:rsidRPr="00A375DA" w:rsidRDefault="00CF3975" w:rsidP="006327CB">
            <w:pPr>
              <w:widowControl w:val="0"/>
              <w:jc w:val="both"/>
              <w:rPr>
                <w:ins w:id="4528" w:author="hyx" w:date="2018-11-11T13:00:00Z"/>
                <w:rFonts w:ascii="Times New Roman" w:hAnsi="Times New Roman" w:cs="Times New Roman"/>
                <w:color w:val="000000"/>
                <w:sz w:val="22"/>
              </w:rPr>
            </w:pPr>
            <w:ins w:id="4529" w:author="hyx" w:date="2018-11-11T13:00:00Z">
              <w:r w:rsidRPr="00A375DA">
                <w:rPr>
                  <w:rFonts w:ascii="Times New Roman" w:hAnsi="Times New Roman" w:cs="Times New Roman" w:hint="eastAsia"/>
                  <w:color w:val="000000"/>
                  <w:sz w:val="22"/>
                </w:rPr>
                <w:t>解决方案</w:t>
              </w:r>
            </w:ins>
          </w:p>
        </w:tc>
        <w:tc>
          <w:tcPr>
            <w:tcW w:w="1234" w:type="dxa"/>
            <w:shd w:val="clear" w:color="auto" w:fill="B8CCE4"/>
          </w:tcPr>
          <w:p w14:paraId="0DC3732B" w14:textId="77777777" w:rsidR="00CF3975" w:rsidRPr="00A375DA" w:rsidRDefault="00CF3975" w:rsidP="006327CB">
            <w:pPr>
              <w:widowControl w:val="0"/>
              <w:jc w:val="both"/>
              <w:rPr>
                <w:ins w:id="4530" w:author="hyx" w:date="2018-11-11T13:00:00Z"/>
                <w:rFonts w:ascii="Times New Roman" w:hAnsi="Times New Roman" w:cs="Times New Roman"/>
                <w:color w:val="000000"/>
                <w:sz w:val="22"/>
              </w:rPr>
            </w:pPr>
            <w:ins w:id="4531" w:author="hyx" w:date="2018-11-11T13:00:00Z">
              <w:r w:rsidRPr="00A375DA">
                <w:rPr>
                  <w:rFonts w:ascii="Times New Roman" w:hAnsi="Times New Roman" w:cs="Times New Roman" w:hint="eastAsia"/>
                  <w:color w:val="000000"/>
                  <w:sz w:val="22"/>
                </w:rPr>
                <w:t>发生概率</w:t>
              </w:r>
            </w:ins>
          </w:p>
        </w:tc>
        <w:tc>
          <w:tcPr>
            <w:tcW w:w="1267" w:type="dxa"/>
            <w:shd w:val="clear" w:color="auto" w:fill="B8CCE4"/>
          </w:tcPr>
          <w:p w14:paraId="1E25E116" w14:textId="77777777" w:rsidR="00CF3975" w:rsidRPr="00A375DA" w:rsidRDefault="00CF3975" w:rsidP="006327CB">
            <w:pPr>
              <w:widowControl w:val="0"/>
              <w:jc w:val="both"/>
              <w:rPr>
                <w:ins w:id="4532" w:author="hyx" w:date="2018-11-11T13:00:00Z"/>
                <w:rFonts w:ascii="Times New Roman" w:hAnsi="Times New Roman" w:cs="Times New Roman"/>
                <w:color w:val="000000"/>
                <w:sz w:val="22"/>
              </w:rPr>
            </w:pPr>
            <w:ins w:id="4533" w:author="hyx" w:date="2018-11-11T13:00:00Z">
              <w:r w:rsidRPr="00A375DA">
                <w:rPr>
                  <w:rFonts w:ascii="Times New Roman" w:hAnsi="Times New Roman" w:cs="Times New Roman" w:hint="eastAsia"/>
                  <w:color w:val="000000"/>
                  <w:sz w:val="22"/>
                </w:rPr>
                <w:t>影响程度</w:t>
              </w:r>
            </w:ins>
          </w:p>
        </w:tc>
        <w:tc>
          <w:tcPr>
            <w:tcW w:w="1037" w:type="dxa"/>
            <w:shd w:val="clear" w:color="auto" w:fill="B8CCE4"/>
          </w:tcPr>
          <w:p w14:paraId="2E38BFC4" w14:textId="77777777" w:rsidR="00CF3975" w:rsidRPr="00A375DA" w:rsidRDefault="00CF3975" w:rsidP="006327CB">
            <w:pPr>
              <w:widowControl w:val="0"/>
              <w:jc w:val="both"/>
              <w:rPr>
                <w:ins w:id="4534" w:author="hyx" w:date="2018-11-11T13:00:00Z"/>
                <w:rFonts w:ascii="Times New Roman" w:hAnsi="Times New Roman" w:cs="Times New Roman"/>
                <w:color w:val="000000"/>
                <w:sz w:val="22"/>
              </w:rPr>
            </w:pPr>
            <w:ins w:id="4535" w:author="hyx" w:date="2018-11-11T13:00:00Z">
              <w:r w:rsidRPr="00A375DA">
                <w:rPr>
                  <w:rFonts w:ascii="Times New Roman" w:hAnsi="Times New Roman" w:cs="Times New Roman" w:hint="eastAsia"/>
                  <w:color w:val="000000"/>
                  <w:sz w:val="22"/>
                </w:rPr>
                <w:t>优先级</w:t>
              </w:r>
            </w:ins>
          </w:p>
        </w:tc>
      </w:tr>
      <w:tr w:rsidR="00CF3975" w:rsidRPr="00A375DA" w14:paraId="017263DF" w14:textId="77777777" w:rsidTr="006327CB">
        <w:trPr>
          <w:ins w:id="4536" w:author="hyx" w:date="2018-11-11T13:00:00Z"/>
        </w:trPr>
        <w:tc>
          <w:tcPr>
            <w:tcW w:w="1696" w:type="dxa"/>
          </w:tcPr>
          <w:p w14:paraId="6D275248" w14:textId="77777777" w:rsidR="00CF3975" w:rsidRPr="00A375DA" w:rsidRDefault="00CF3975" w:rsidP="006327CB">
            <w:pPr>
              <w:widowControl w:val="0"/>
              <w:jc w:val="both"/>
              <w:rPr>
                <w:ins w:id="4537" w:author="hyx" w:date="2018-11-11T13:00:00Z"/>
                <w:rFonts w:ascii="Times New Roman" w:hAnsi="Times New Roman" w:cs="Times New Roman"/>
                <w:color w:val="000000"/>
                <w:sz w:val="22"/>
              </w:rPr>
            </w:pPr>
            <w:ins w:id="4538" w:author="hyx" w:date="2018-11-11T13:00:00Z">
              <w:r w:rsidRPr="00A375DA">
                <w:rPr>
                  <w:rFonts w:ascii="Times New Roman" w:hAnsi="Times New Roman" w:cs="Times New Roman" w:hint="eastAsia"/>
                  <w:color w:val="000000"/>
                  <w:sz w:val="22"/>
                </w:rPr>
                <w:t>资源缺乏</w:t>
              </w:r>
            </w:ins>
          </w:p>
        </w:tc>
        <w:tc>
          <w:tcPr>
            <w:tcW w:w="3232" w:type="dxa"/>
          </w:tcPr>
          <w:p w14:paraId="188C72DE" w14:textId="77777777" w:rsidR="00CF3975" w:rsidRPr="00A375DA" w:rsidRDefault="00CF3975" w:rsidP="006327CB">
            <w:pPr>
              <w:widowControl w:val="0"/>
              <w:jc w:val="both"/>
              <w:rPr>
                <w:ins w:id="4539" w:author="hyx" w:date="2018-11-11T13:00:00Z"/>
                <w:rFonts w:ascii="Times New Roman" w:hAnsi="Times New Roman" w:cs="Times New Roman"/>
                <w:color w:val="000000"/>
                <w:sz w:val="22"/>
              </w:rPr>
            </w:pPr>
            <w:ins w:id="4540" w:author="hyx" w:date="2018-11-11T13:00:00Z">
              <w:r w:rsidRPr="00A375DA">
                <w:rPr>
                  <w:rFonts w:ascii="Times New Roman" w:hAnsi="Times New Roman" w:cs="Times New Roman"/>
                  <w:color w:val="000000"/>
                  <w:sz w:val="22"/>
                </w:rPr>
                <w:t>共同上网寻找资源</w:t>
              </w:r>
            </w:ins>
          </w:p>
        </w:tc>
        <w:tc>
          <w:tcPr>
            <w:tcW w:w="1234" w:type="dxa"/>
          </w:tcPr>
          <w:p w14:paraId="5F1F78E7" w14:textId="77777777" w:rsidR="00CF3975" w:rsidRPr="00A375DA" w:rsidRDefault="00CF3975" w:rsidP="006327CB">
            <w:pPr>
              <w:widowControl w:val="0"/>
              <w:jc w:val="both"/>
              <w:rPr>
                <w:ins w:id="4541" w:author="hyx" w:date="2018-11-11T13:00:00Z"/>
                <w:rFonts w:ascii="Times New Roman" w:hAnsi="Times New Roman" w:cs="Times New Roman"/>
                <w:color w:val="000000"/>
                <w:sz w:val="22"/>
              </w:rPr>
            </w:pPr>
            <w:ins w:id="4542" w:author="hyx" w:date="2018-11-11T13:00:00Z">
              <w:r w:rsidRPr="00A375DA">
                <w:rPr>
                  <w:rFonts w:ascii="Times New Roman" w:hAnsi="Times New Roman" w:cs="Times New Roman" w:hint="eastAsia"/>
                  <w:color w:val="000000"/>
                  <w:sz w:val="22"/>
                </w:rPr>
                <w:t>中</w:t>
              </w:r>
            </w:ins>
          </w:p>
        </w:tc>
        <w:tc>
          <w:tcPr>
            <w:tcW w:w="1267" w:type="dxa"/>
          </w:tcPr>
          <w:p w14:paraId="556E0FFB" w14:textId="77777777" w:rsidR="00CF3975" w:rsidRPr="00A375DA" w:rsidRDefault="00CF3975" w:rsidP="006327CB">
            <w:pPr>
              <w:widowControl w:val="0"/>
              <w:jc w:val="both"/>
              <w:rPr>
                <w:ins w:id="4543" w:author="hyx" w:date="2018-11-11T13:00:00Z"/>
                <w:rFonts w:ascii="Times New Roman" w:hAnsi="Times New Roman" w:cs="Times New Roman"/>
                <w:color w:val="000000"/>
                <w:sz w:val="22"/>
              </w:rPr>
            </w:pPr>
            <w:ins w:id="4544" w:author="hyx" w:date="2018-11-11T13:00:00Z">
              <w:r w:rsidRPr="00A375DA">
                <w:rPr>
                  <w:rFonts w:ascii="Times New Roman" w:hAnsi="Times New Roman" w:cs="Times New Roman" w:hint="eastAsia"/>
                  <w:color w:val="000000"/>
                  <w:sz w:val="22"/>
                </w:rPr>
                <w:t>低</w:t>
              </w:r>
            </w:ins>
          </w:p>
        </w:tc>
        <w:tc>
          <w:tcPr>
            <w:tcW w:w="1037" w:type="dxa"/>
          </w:tcPr>
          <w:p w14:paraId="7A67F6C2" w14:textId="77777777" w:rsidR="00CF3975" w:rsidRPr="00A375DA" w:rsidRDefault="00CF3975" w:rsidP="006327CB">
            <w:pPr>
              <w:widowControl w:val="0"/>
              <w:jc w:val="both"/>
              <w:rPr>
                <w:ins w:id="4545" w:author="hyx" w:date="2018-11-11T13:00:00Z"/>
                <w:rFonts w:ascii="Times New Roman" w:hAnsi="Times New Roman" w:cs="Times New Roman"/>
                <w:color w:val="000000"/>
                <w:sz w:val="22"/>
              </w:rPr>
            </w:pPr>
            <w:ins w:id="4546" w:author="hyx" w:date="2018-11-11T13:00:00Z">
              <w:r w:rsidRPr="00A375DA">
                <w:rPr>
                  <w:rFonts w:ascii="Times New Roman" w:hAnsi="Times New Roman" w:cs="Times New Roman" w:hint="eastAsia"/>
                  <w:color w:val="000000"/>
                  <w:sz w:val="22"/>
                </w:rPr>
                <w:t>低</w:t>
              </w:r>
            </w:ins>
          </w:p>
        </w:tc>
      </w:tr>
      <w:tr w:rsidR="00CF3975" w:rsidRPr="00A375DA" w14:paraId="387C5AE5" w14:textId="77777777" w:rsidTr="006327CB">
        <w:trPr>
          <w:ins w:id="4547" w:author="hyx" w:date="2018-11-11T13:00:00Z"/>
        </w:trPr>
        <w:tc>
          <w:tcPr>
            <w:tcW w:w="1696" w:type="dxa"/>
          </w:tcPr>
          <w:p w14:paraId="1C6E0B00" w14:textId="77777777" w:rsidR="00CF3975" w:rsidRPr="00A375DA" w:rsidRDefault="00CF3975" w:rsidP="006327CB">
            <w:pPr>
              <w:widowControl w:val="0"/>
              <w:jc w:val="both"/>
              <w:rPr>
                <w:ins w:id="4548" w:author="hyx" w:date="2018-11-11T13:00:00Z"/>
                <w:rFonts w:ascii="Times New Roman" w:hAnsi="Times New Roman" w:cs="Times New Roman"/>
                <w:color w:val="000000"/>
                <w:sz w:val="22"/>
              </w:rPr>
            </w:pPr>
            <w:ins w:id="4549" w:author="hyx" w:date="2018-11-11T13:00:00Z">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ins>
          </w:p>
        </w:tc>
        <w:tc>
          <w:tcPr>
            <w:tcW w:w="3232" w:type="dxa"/>
          </w:tcPr>
          <w:p w14:paraId="44A8C030" w14:textId="77777777" w:rsidR="00CF3975" w:rsidRPr="00A375DA" w:rsidRDefault="00CF3975" w:rsidP="006327CB">
            <w:pPr>
              <w:widowControl w:val="0"/>
              <w:jc w:val="both"/>
              <w:rPr>
                <w:ins w:id="4550" w:author="hyx" w:date="2018-11-11T13:00:00Z"/>
                <w:rFonts w:ascii="Times New Roman" w:hAnsi="Times New Roman" w:cs="Times New Roman"/>
                <w:color w:val="000000"/>
                <w:sz w:val="22"/>
              </w:rPr>
            </w:pPr>
            <w:ins w:id="4551" w:author="hyx" w:date="2018-11-11T13:00:00Z">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ins>
          </w:p>
        </w:tc>
        <w:tc>
          <w:tcPr>
            <w:tcW w:w="1234" w:type="dxa"/>
          </w:tcPr>
          <w:p w14:paraId="18E1D7D4" w14:textId="77777777" w:rsidR="00CF3975" w:rsidRPr="00A375DA" w:rsidRDefault="00CF3975" w:rsidP="006327CB">
            <w:pPr>
              <w:widowControl w:val="0"/>
              <w:jc w:val="both"/>
              <w:rPr>
                <w:ins w:id="4552" w:author="hyx" w:date="2018-11-11T13:00:00Z"/>
                <w:rFonts w:ascii="Times New Roman" w:hAnsi="Times New Roman" w:cs="Times New Roman"/>
                <w:color w:val="000000"/>
                <w:sz w:val="22"/>
              </w:rPr>
            </w:pPr>
            <w:ins w:id="4553" w:author="hyx" w:date="2018-11-11T13:00:00Z">
              <w:r w:rsidRPr="00A375DA">
                <w:rPr>
                  <w:rFonts w:ascii="Times New Roman" w:hAnsi="Times New Roman" w:cs="Times New Roman" w:hint="eastAsia"/>
                  <w:color w:val="000000"/>
                  <w:sz w:val="22"/>
                </w:rPr>
                <w:t>低</w:t>
              </w:r>
            </w:ins>
          </w:p>
        </w:tc>
        <w:tc>
          <w:tcPr>
            <w:tcW w:w="1267" w:type="dxa"/>
          </w:tcPr>
          <w:p w14:paraId="2B21AED7" w14:textId="77777777" w:rsidR="00CF3975" w:rsidRPr="00A375DA" w:rsidRDefault="00CF3975" w:rsidP="006327CB">
            <w:pPr>
              <w:widowControl w:val="0"/>
              <w:jc w:val="both"/>
              <w:rPr>
                <w:ins w:id="4554" w:author="hyx" w:date="2018-11-11T13:00:00Z"/>
                <w:rFonts w:ascii="Times New Roman" w:hAnsi="Times New Roman" w:cs="Times New Roman"/>
                <w:color w:val="000000"/>
                <w:sz w:val="22"/>
              </w:rPr>
            </w:pPr>
            <w:ins w:id="4555" w:author="hyx" w:date="2018-11-11T13:00:00Z">
              <w:r w:rsidRPr="00A375DA">
                <w:rPr>
                  <w:rFonts w:ascii="Times New Roman" w:hAnsi="Times New Roman" w:cs="Times New Roman" w:hint="eastAsia"/>
                  <w:color w:val="000000"/>
                  <w:sz w:val="22"/>
                </w:rPr>
                <w:t>中</w:t>
              </w:r>
            </w:ins>
          </w:p>
        </w:tc>
        <w:tc>
          <w:tcPr>
            <w:tcW w:w="1037" w:type="dxa"/>
          </w:tcPr>
          <w:p w14:paraId="463D4B3E" w14:textId="77777777" w:rsidR="00CF3975" w:rsidRPr="00A375DA" w:rsidRDefault="00CF3975" w:rsidP="006327CB">
            <w:pPr>
              <w:widowControl w:val="0"/>
              <w:jc w:val="both"/>
              <w:rPr>
                <w:ins w:id="4556" w:author="hyx" w:date="2018-11-11T13:00:00Z"/>
                <w:rFonts w:ascii="Times New Roman" w:hAnsi="Times New Roman" w:cs="Times New Roman"/>
                <w:color w:val="000000"/>
                <w:sz w:val="22"/>
              </w:rPr>
            </w:pPr>
            <w:ins w:id="4557" w:author="hyx" w:date="2018-11-11T13:00:00Z">
              <w:r w:rsidRPr="00A375DA">
                <w:rPr>
                  <w:rFonts w:ascii="Times New Roman" w:hAnsi="Times New Roman" w:cs="Times New Roman" w:hint="eastAsia"/>
                  <w:color w:val="000000"/>
                  <w:sz w:val="22"/>
                </w:rPr>
                <w:t>低</w:t>
              </w:r>
            </w:ins>
          </w:p>
        </w:tc>
      </w:tr>
      <w:tr w:rsidR="00CF3975" w:rsidRPr="00A375DA" w14:paraId="27E23A9E" w14:textId="77777777" w:rsidTr="006327CB">
        <w:trPr>
          <w:ins w:id="4558" w:author="hyx" w:date="2018-11-11T13:00:00Z"/>
        </w:trPr>
        <w:tc>
          <w:tcPr>
            <w:tcW w:w="1696" w:type="dxa"/>
          </w:tcPr>
          <w:p w14:paraId="15B7E713" w14:textId="77777777" w:rsidR="00CF3975" w:rsidRPr="00A375DA" w:rsidRDefault="00CF3975" w:rsidP="006327CB">
            <w:pPr>
              <w:widowControl w:val="0"/>
              <w:jc w:val="both"/>
              <w:rPr>
                <w:ins w:id="4559" w:author="hyx" w:date="2018-11-11T13:00:00Z"/>
                <w:rFonts w:ascii="Times New Roman" w:hAnsi="Times New Roman" w:cs="Times New Roman"/>
                <w:color w:val="000000"/>
                <w:sz w:val="22"/>
              </w:rPr>
            </w:pPr>
            <w:ins w:id="4560" w:author="hyx" w:date="2018-11-11T13:00:00Z">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ins>
          </w:p>
        </w:tc>
        <w:tc>
          <w:tcPr>
            <w:tcW w:w="3232" w:type="dxa"/>
          </w:tcPr>
          <w:p w14:paraId="4B287C40" w14:textId="77777777" w:rsidR="00CF3975" w:rsidRPr="00A375DA" w:rsidRDefault="00CF3975" w:rsidP="006327CB">
            <w:pPr>
              <w:widowControl w:val="0"/>
              <w:jc w:val="both"/>
              <w:rPr>
                <w:ins w:id="4561" w:author="hyx" w:date="2018-11-11T13:00:00Z"/>
                <w:rFonts w:ascii="Times New Roman" w:hAnsi="Times New Roman" w:cs="Times New Roman"/>
                <w:color w:val="000000"/>
                <w:sz w:val="22"/>
              </w:rPr>
            </w:pPr>
            <w:ins w:id="4562" w:author="hyx" w:date="2018-11-11T13:00:00Z">
              <w:r w:rsidRPr="00A375DA">
                <w:rPr>
                  <w:rFonts w:ascii="Times New Roman" w:hAnsi="Times New Roman" w:cs="Times New Roman" w:hint="eastAsia"/>
                  <w:color w:val="000000"/>
                  <w:sz w:val="22"/>
                </w:rPr>
                <w:t>投入更多的人力进行</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的学习和设计</w:t>
              </w:r>
            </w:ins>
          </w:p>
        </w:tc>
        <w:tc>
          <w:tcPr>
            <w:tcW w:w="1234" w:type="dxa"/>
          </w:tcPr>
          <w:p w14:paraId="6B336D80" w14:textId="77777777" w:rsidR="00CF3975" w:rsidRPr="00A375DA" w:rsidRDefault="00CF3975" w:rsidP="006327CB">
            <w:pPr>
              <w:widowControl w:val="0"/>
              <w:jc w:val="both"/>
              <w:rPr>
                <w:ins w:id="4563" w:author="hyx" w:date="2018-11-11T13:00:00Z"/>
                <w:rFonts w:ascii="Times New Roman" w:hAnsi="Times New Roman" w:cs="Times New Roman"/>
                <w:color w:val="000000"/>
                <w:sz w:val="22"/>
              </w:rPr>
            </w:pPr>
            <w:ins w:id="4564" w:author="hyx" w:date="2018-11-11T13:00:00Z">
              <w:r w:rsidRPr="00A375DA">
                <w:rPr>
                  <w:rFonts w:ascii="Times New Roman" w:hAnsi="Times New Roman" w:cs="Times New Roman" w:hint="eastAsia"/>
                  <w:color w:val="000000"/>
                  <w:sz w:val="22"/>
                </w:rPr>
                <w:t>中</w:t>
              </w:r>
            </w:ins>
          </w:p>
        </w:tc>
        <w:tc>
          <w:tcPr>
            <w:tcW w:w="1267" w:type="dxa"/>
          </w:tcPr>
          <w:p w14:paraId="2EFCC7EE" w14:textId="77777777" w:rsidR="00CF3975" w:rsidRPr="00A375DA" w:rsidRDefault="00CF3975" w:rsidP="006327CB">
            <w:pPr>
              <w:widowControl w:val="0"/>
              <w:jc w:val="both"/>
              <w:rPr>
                <w:ins w:id="4565" w:author="hyx" w:date="2018-11-11T13:00:00Z"/>
                <w:rFonts w:ascii="Times New Roman" w:hAnsi="Times New Roman" w:cs="Times New Roman"/>
                <w:color w:val="000000"/>
                <w:sz w:val="22"/>
              </w:rPr>
            </w:pPr>
            <w:ins w:id="4566" w:author="hyx" w:date="2018-11-11T13:00:00Z">
              <w:r w:rsidRPr="00A375DA">
                <w:rPr>
                  <w:rFonts w:ascii="Times New Roman" w:hAnsi="Times New Roman" w:cs="Times New Roman" w:hint="eastAsia"/>
                  <w:color w:val="000000"/>
                  <w:sz w:val="22"/>
                </w:rPr>
                <w:t>中</w:t>
              </w:r>
            </w:ins>
          </w:p>
        </w:tc>
        <w:tc>
          <w:tcPr>
            <w:tcW w:w="1037" w:type="dxa"/>
          </w:tcPr>
          <w:p w14:paraId="328EB5D3" w14:textId="77777777" w:rsidR="00CF3975" w:rsidRPr="00A375DA" w:rsidRDefault="00CF3975" w:rsidP="006327CB">
            <w:pPr>
              <w:widowControl w:val="0"/>
              <w:jc w:val="both"/>
              <w:rPr>
                <w:ins w:id="4567" w:author="hyx" w:date="2018-11-11T13:00:00Z"/>
                <w:rFonts w:ascii="Times New Roman" w:hAnsi="Times New Roman" w:cs="Times New Roman"/>
                <w:color w:val="000000"/>
                <w:sz w:val="22"/>
              </w:rPr>
            </w:pPr>
            <w:ins w:id="4568" w:author="hyx" w:date="2018-11-11T13:00:00Z">
              <w:r w:rsidRPr="00A375DA">
                <w:rPr>
                  <w:rFonts w:ascii="Times New Roman" w:hAnsi="Times New Roman" w:cs="Times New Roman" w:hint="eastAsia"/>
                  <w:color w:val="000000"/>
                  <w:sz w:val="22"/>
                </w:rPr>
                <w:t>中</w:t>
              </w:r>
            </w:ins>
          </w:p>
        </w:tc>
      </w:tr>
      <w:tr w:rsidR="00CF3975" w:rsidRPr="00A375DA" w14:paraId="4A94B1C2" w14:textId="77777777" w:rsidTr="006327CB">
        <w:trPr>
          <w:ins w:id="4569" w:author="hyx" w:date="2018-11-11T13:00:00Z"/>
        </w:trPr>
        <w:tc>
          <w:tcPr>
            <w:tcW w:w="1696" w:type="dxa"/>
          </w:tcPr>
          <w:p w14:paraId="2CEF8682" w14:textId="77777777" w:rsidR="00CF3975" w:rsidRPr="00A375DA" w:rsidRDefault="00CF3975" w:rsidP="006327CB">
            <w:pPr>
              <w:widowControl w:val="0"/>
              <w:jc w:val="both"/>
              <w:rPr>
                <w:ins w:id="4570" w:author="hyx" w:date="2018-11-11T13:00:00Z"/>
                <w:rFonts w:ascii="Times New Roman" w:hAnsi="Times New Roman" w:cs="Times New Roman"/>
                <w:color w:val="000000"/>
                <w:sz w:val="22"/>
              </w:rPr>
            </w:pPr>
            <w:ins w:id="4571" w:author="hyx" w:date="2018-11-11T13:00:00Z">
              <w:r w:rsidRPr="00A375DA">
                <w:rPr>
                  <w:rFonts w:ascii="Times New Roman" w:hAnsi="Times New Roman" w:cs="Times New Roman" w:hint="eastAsia"/>
                  <w:color w:val="000000"/>
                  <w:sz w:val="22"/>
                </w:rPr>
                <w:t>项目质量不过关</w:t>
              </w:r>
            </w:ins>
          </w:p>
        </w:tc>
        <w:tc>
          <w:tcPr>
            <w:tcW w:w="3232" w:type="dxa"/>
          </w:tcPr>
          <w:p w14:paraId="7C07EB29" w14:textId="77777777" w:rsidR="00CF3975" w:rsidRPr="00A375DA" w:rsidRDefault="00CF3975" w:rsidP="006327CB">
            <w:pPr>
              <w:widowControl w:val="0"/>
              <w:jc w:val="both"/>
              <w:rPr>
                <w:ins w:id="4572" w:author="hyx" w:date="2018-11-11T13:00:00Z"/>
                <w:rFonts w:ascii="Times New Roman" w:hAnsi="Times New Roman" w:cs="Times New Roman"/>
                <w:color w:val="000000"/>
                <w:sz w:val="22"/>
              </w:rPr>
            </w:pPr>
            <w:ins w:id="4573" w:author="hyx" w:date="2018-11-11T13:00:00Z">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ins>
          </w:p>
        </w:tc>
        <w:tc>
          <w:tcPr>
            <w:tcW w:w="1234" w:type="dxa"/>
          </w:tcPr>
          <w:p w14:paraId="56D57E1A" w14:textId="77777777" w:rsidR="00CF3975" w:rsidRPr="00A375DA" w:rsidRDefault="00CF3975" w:rsidP="006327CB">
            <w:pPr>
              <w:widowControl w:val="0"/>
              <w:jc w:val="both"/>
              <w:rPr>
                <w:ins w:id="4574" w:author="hyx" w:date="2018-11-11T13:00:00Z"/>
                <w:rFonts w:ascii="Times New Roman" w:hAnsi="Times New Roman" w:cs="Times New Roman"/>
                <w:color w:val="000000"/>
                <w:sz w:val="22"/>
              </w:rPr>
            </w:pPr>
            <w:ins w:id="4575" w:author="hyx" w:date="2018-11-11T13:00:00Z">
              <w:r w:rsidRPr="00A375DA">
                <w:rPr>
                  <w:rFonts w:ascii="Times New Roman" w:hAnsi="Times New Roman" w:cs="Times New Roman" w:hint="eastAsia"/>
                  <w:color w:val="000000"/>
                  <w:sz w:val="22"/>
                </w:rPr>
                <w:t>中</w:t>
              </w:r>
            </w:ins>
          </w:p>
        </w:tc>
        <w:tc>
          <w:tcPr>
            <w:tcW w:w="1267" w:type="dxa"/>
          </w:tcPr>
          <w:p w14:paraId="57538F2C" w14:textId="77777777" w:rsidR="00CF3975" w:rsidRPr="00A375DA" w:rsidRDefault="00CF3975" w:rsidP="006327CB">
            <w:pPr>
              <w:widowControl w:val="0"/>
              <w:jc w:val="both"/>
              <w:rPr>
                <w:ins w:id="4576" w:author="hyx" w:date="2018-11-11T13:00:00Z"/>
                <w:rFonts w:ascii="Times New Roman" w:hAnsi="Times New Roman" w:cs="Times New Roman"/>
                <w:color w:val="000000"/>
                <w:sz w:val="22"/>
              </w:rPr>
            </w:pPr>
            <w:ins w:id="4577" w:author="hyx" w:date="2018-11-11T13:00:00Z">
              <w:r w:rsidRPr="00A375DA">
                <w:rPr>
                  <w:rFonts w:ascii="Times New Roman" w:hAnsi="Times New Roman" w:cs="Times New Roman" w:hint="eastAsia"/>
                  <w:color w:val="000000"/>
                  <w:sz w:val="22"/>
                </w:rPr>
                <w:t>高</w:t>
              </w:r>
            </w:ins>
          </w:p>
        </w:tc>
        <w:tc>
          <w:tcPr>
            <w:tcW w:w="1037" w:type="dxa"/>
          </w:tcPr>
          <w:p w14:paraId="3BA8821F" w14:textId="77777777" w:rsidR="00CF3975" w:rsidRPr="00A375DA" w:rsidRDefault="00CF3975" w:rsidP="006327CB">
            <w:pPr>
              <w:widowControl w:val="0"/>
              <w:jc w:val="both"/>
              <w:rPr>
                <w:ins w:id="4578" w:author="hyx" w:date="2018-11-11T13:00:00Z"/>
                <w:rFonts w:ascii="Times New Roman" w:hAnsi="Times New Roman" w:cs="Times New Roman"/>
                <w:color w:val="000000"/>
                <w:sz w:val="22"/>
              </w:rPr>
            </w:pPr>
            <w:ins w:id="4579" w:author="hyx" w:date="2018-11-11T13:00:00Z">
              <w:r w:rsidRPr="00A375DA">
                <w:rPr>
                  <w:rFonts w:ascii="Times New Roman" w:hAnsi="Times New Roman" w:cs="Times New Roman" w:hint="eastAsia"/>
                  <w:color w:val="000000"/>
                  <w:sz w:val="22"/>
                </w:rPr>
                <w:t>高</w:t>
              </w:r>
            </w:ins>
          </w:p>
        </w:tc>
      </w:tr>
    </w:tbl>
    <w:p w14:paraId="181617F7" w14:textId="77777777" w:rsidR="00CF3975" w:rsidRDefault="00CF3975" w:rsidP="00CF3975">
      <w:pPr>
        <w:pStyle w:val="a0"/>
        <w:rPr>
          <w:ins w:id="4580" w:author="hyx" w:date="2018-11-11T13:00:00Z"/>
        </w:rPr>
      </w:pPr>
      <w:bookmarkStart w:id="4581" w:name="_Toc529724969"/>
      <w:ins w:id="4582" w:author="hyx" w:date="2018-11-11T13:00:00Z">
        <w:r>
          <w:lastRenderedPageBreak/>
          <w:t>采购流程</w:t>
        </w:r>
        <w:bookmarkEnd w:id="4581"/>
      </w:ins>
    </w:p>
    <w:p w14:paraId="2571361F" w14:textId="77777777" w:rsidR="00CF3975" w:rsidRDefault="00CF3975" w:rsidP="00CF3975">
      <w:pPr>
        <w:pStyle w:val="a1"/>
        <w:rPr>
          <w:ins w:id="4583" w:author="hyx" w:date="2018-11-11T13:01:00Z"/>
        </w:rPr>
      </w:pPr>
      <w:bookmarkStart w:id="4584" w:name="_Toc529724970"/>
      <w:ins w:id="4585" w:author="hyx" w:date="2018-11-11T13:01:00Z">
        <w:r>
          <w:rPr>
            <w:rFonts w:hint="eastAsia"/>
          </w:rPr>
          <w:t>采购方案</w:t>
        </w:r>
        <w:bookmarkEnd w:id="4584"/>
      </w:ins>
    </w:p>
    <w:p w14:paraId="03360CC5" w14:textId="77777777" w:rsidR="00CF3975" w:rsidRDefault="00CF3975" w:rsidP="00CF3975">
      <w:pPr>
        <w:pStyle w:val="af3"/>
        <w:numPr>
          <w:ilvl w:val="0"/>
          <w:numId w:val="21"/>
        </w:numPr>
        <w:ind w:firstLineChars="0"/>
        <w:rPr>
          <w:ins w:id="4586" w:author="hyx" w:date="2018-11-11T13:01:00Z"/>
        </w:rPr>
      </w:pPr>
      <w:ins w:id="4587" w:author="hyx" w:date="2018-11-11T13:01:00Z">
        <w:r>
          <w:rPr>
            <w:rFonts w:hint="eastAsia"/>
          </w:rPr>
          <w:t>做好采购前的准备工作，对各项事务的市场价有一个充分的了解。</w:t>
        </w:r>
      </w:ins>
    </w:p>
    <w:p w14:paraId="4B949C4F" w14:textId="77777777" w:rsidR="00CF3975" w:rsidRDefault="00CF3975" w:rsidP="00CF3975">
      <w:pPr>
        <w:pStyle w:val="af3"/>
        <w:numPr>
          <w:ilvl w:val="0"/>
          <w:numId w:val="21"/>
        </w:numPr>
        <w:ind w:firstLineChars="0"/>
        <w:rPr>
          <w:ins w:id="4588" w:author="hyx" w:date="2018-11-11T13:01:00Z"/>
        </w:rPr>
      </w:pPr>
      <w:ins w:id="4589" w:author="hyx" w:date="2018-11-11T13:01:00Z">
        <w:r>
          <w:rPr>
            <w:rFonts w:hint="eastAsia"/>
          </w:rPr>
          <w:t>写出采购申报清单，在小组内公示三天，无异议由组长审核通过。</w:t>
        </w:r>
      </w:ins>
    </w:p>
    <w:p w14:paraId="1F3D6C21" w14:textId="77777777" w:rsidR="00CF3975" w:rsidRDefault="00CF3975" w:rsidP="00CF3975">
      <w:pPr>
        <w:pStyle w:val="af3"/>
        <w:numPr>
          <w:ilvl w:val="0"/>
          <w:numId w:val="21"/>
        </w:numPr>
        <w:ind w:firstLineChars="0"/>
        <w:rPr>
          <w:ins w:id="4590" w:author="hyx" w:date="2018-11-11T13:01:00Z"/>
        </w:rPr>
      </w:pPr>
      <w:ins w:id="4591" w:author="hyx" w:date="2018-11-11T13:01:00Z">
        <w:r>
          <w:rPr>
            <w:rFonts w:hint="eastAsia"/>
          </w:rPr>
          <w:t>由采购人员确保采购内容的有效性等。</w:t>
        </w:r>
      </w:ins>
    </w:p>
    <w:p w14:paraId="1269E7E9" w14:textId="77777777" w:rsidR="00CF3975" w:rsidRDefault="00CF3975" w:rsidP="00CF3975">
      <w:pPr>
        <w:pStyle w:val="af3"/>
        <w:ind w:left="780" w:firstLineChars="0" w:firstLine="0"/>
        <w:rPr>
          <w:ins w:id="4592" w:author="hyx" w:date="2018-11-11T13:01:00Z"/>
        </w:rPr>
      </w:pPr>
    </w:p>
    <w:p w14:paraId="03F298C9" w14:textId="77777777" w:rsidR="00CF3975" w:rsidRDefault="00CF3975" w:rsidP="00CF3975">
      <w:pPr>
        <w:pStyle w:val="af3"/>
        <w:ind w:left="780" w:firstLineChars="0" w:firstLine="0"/>
        <w:rPr>
          <w:ins w:id="4593" w:author="hyx" w:date="2018-11-11T13:01:00Z"/>
        </w:rPr>
      </w:pPr>
    </w:p>
    <w:p w14:paraId="0CDC00E8" w14:textId="77777777" w:rsidR="00CF3975" w:rsidRDefault="00CF3975" w:rsidP="00CF3975">
      <w:pPr>
        <w:pStyle w:val="a1"/>
        <w:rPr>
          <w:ins w:id="4594" w:author="hyx" w:date="2018-11-11T13:01:00Z"/>
        </w:rPr>
      </w:pPr>
      <w:bookmarkStart w:id="4595" w:name="_Toc529724971"/>
      <w:ins w:id="4596" w:author="hyx" w:date="2018-11-11T13:01:00Z">
        <w:r>
          <w:rPr>
            <w:rFonts w:hint="eastAsia"/>
          </w:rPr>
          <w:t>监控</w:t>
        </w:r>
        <w:bookmarkEnd w:id="4595"/>
      </w:ins>
    </w:p>
    <w:p w14:paraId="6F1B8C5C" w14:textId="77777777" w:rsidR="00CF3975" w:rsidRDefault="00CF3975" w:rsidP="00CF3975">
      <w:pPr>
        <w:pStyle w:val="af3"/>
        <w:numPr>
          <w:ilvl w:val="0"/>
          <w:numId w:val="22"/>
        </w:numPr>
        <w:ind w:firstLineChars="0"/>
        <w:rPr>
          <w:ins w:id="4597" w:author="hyx" w:date="2018-11-11T13:01:00Z"/>
        </w:rPr>
      </w:pPr>
      <w:ins w:id="4598" w:author="hyx" w:date="2018-11-11T13:01:00Z">
        <w:r>
          <w:rPr>
            <w:rFonts w:hint="eastAsia"/>
          </w:rPr>
          <w:t>采购过程必须有相应的至少两名小组成员在场。</w:t>
        </w:r>
      </w:ins>
    </w:p>
    <w:p w14:paraId="0EE49B96" w14:textId="77777777" w:rsidR="00CF3975" w:rsidRDefault="00CF3975" w:rsidP="00CF3975">
      <w:pPr>
        <w:pStyle w:val="af3"/>
        <w:numPr>
          <w:ilvl w:val="0"/>
          <w:numId w:val="22"/>
        </w:numPr>
        <w:ind w:firstLineChars="0"/>
        <w:rPr>
          <w:ins w:id="4599" w:author="hyx" w:date="2018-11-11T13:01:00Z"/>
        </w:rPr>
      </w:pPr>
      <w:ins w:id="4600" w:author="hyx" w:date="2018-11-11T13:01:00Z">
        <w:r>
          <w:rPr>
            <w:rFonts w:hint="eastAsia"/>
          </w:rPr>
          <w:t>采购过程中需要进行录音或拍摄视频。</w:t>
        </w:r>
      </w:ins>
    </w:p>
    <w:p w14:paraId="73318E33" w14:textId="77777777" w:rsidR="00CF3975" w:rsidRDefault="00CF3975" w:rsidP="00CF3975">
      <w:pPr>
        <w:pStyle w:val="af3"/>
        <w:numPr>
          <w:ilvl w:val="0"/>
          <w:numId w:val="22"/>
        </w:numPr>
        <w:ind w:firstLineChars="0"/>
        <w:rPr>
          <w:ins w:id="4601" w:author="hyx" w:date="2018-11-11T13:01:00Z"/>
        </w:rPr>
      </w:pPr>
      <w:ins w:id="4602" w:author="hyx" w:date="2018-11-11T13:01:00Z">
        <w:r>
          <w:rPr>
            <w:rFonts w:hint="eastAsia"/>
          </w:rPr>
          <w:t>采购相关项目必须通过小组内所有成员的审核，有异议需要及时沟通。</w:t>
        </w:r>
      </w:ins>
    </w:p>
    <w:p w14:paraId="4F292A05" w14:textId="77777777" w:rsidR="00CF3975" w:rsidRPr="002C3760" w:rsidRDefault="00CF3975" w:rsidP="00CF3975">
      <w:pPr>
        <w:pStyle w:val="af3"/>
        <w:numPr>
          <w:ilvl w:val="0"/>
          <w:numId w:val="22"/>
        </w:numPr>
        <w:ind w:firstLineChars="0"/>
        <w:rPr>
          <w:ins w:id="4603" w:author="hyx" w:date="2018-11-11T13:01:00Z"/>
        </w:rPr>
      </w:pPr>
      <w:ins w:id="4604" w:author="hyx" w:date="2018-11-11T13:01:00Z">
        <w:r>
          <w:t>采购人员需要确保采购内容的有效性</w:t>
        </w:r>
        <w:r>
          <w:rPr>
            <w:rFonts w:hint="eastAsia"/>
          </w:rPr>
          <w:t>，</w:t>
        </w:r>
        <w:r>
          <w:t>若因为非不可抗力的因素导致采购内容出现误差</w:t>
        </w:r>
        <w:r>
          <w:rPr>
            <w:rFonts w:hint="eastAsia"/>
          </w:rPr>
          <w:t>，</w:t>
        </w:r>
        <w:r>
          <w:t>需要由相关采购人员个人承担相应费用</w:t>
        </w:r>
        <w:r>
          <w:rPr>
            <w:rFonts w:hint="eastAsia"/>
          </w:rPr>
          <w:t>。</w:t>
        </w:r>
      </w:ins>
    </w:p>
    <w:p w14:paraId="66A38F1F" w14:textId="08D74E1E" w:rsidR="00C50EEC" w:rsidRPr="005136E7" w:rsidRDefault="00C50EEC" w:rsidP="00810050">
      <w:pPr>
        <w:pStyle w:val="a"/>
        <w:numPr>
          <w:ilvl w:val="0"/>
          <w:numId w:val="0"/>
        </w:numPr>
      </w:pPr>
    </w:p>
    <w:sectPr w:rsidR="00C50EEC" w:rsidRPr="005136E7" w:rsidSect="0057613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95EBB" w14:textId="77777777" w:rsidR="00397755" w:rsidRDefault="00397755" w:rsidP="00835DF5">
      <w:r>
        <w:separator/>
      </w:r>
    </w:p>
  </w:endnote>
  <w:endnote w:type="continuationSeparator" w:id="0">
    <w:p w14:paraId="0F13C7E1" w14:textId="77777777" w:rsidR="00397755" w:rsidRDefault="00397755"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9AF5" w14:textId="77777777" w:rsidR="005136E7" w:rsidRDefault="005136E7">
    <w:pPr>
      <w:pStyle w:val="af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3FD0D552" w14:textId="19C10681" w:rsidR="005136E7" w:rsidRDefault="005136E7"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F17982">
              <w:rPr>
                <w:b/>
                <w:bCs/>
                <w:noProof/>
              </w:rPr>
              <w:t>29</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F17982">
              <w:rPr>
                <w:b/>
                <w:bCs/>
                <w:noProof/>
              </w:rPr>
              <w:t>29</w:t>
            </w:r>
            <w:r w:rsidRPr="005F0667">
              <w:rPr>
                <w:b/>
                <w:bCs/>
              </w:rPr>
              <w:fldChar w:fldCharType="end"/>
            </w:r>
          </w:p>
        </w:sdtContent>
      </w:sdt>
    </w:sdtContent>
  </w:sdt>
  <w:p w14:paraId="49947471" w14:textId="77777777" w:rsidR="005136E7" w:rsidRDefault="005136E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B08D" w14:textId="77777777" w:rsidR="005136E7" w:rsidRDefault="005136E7">
    <w:pPr>
      <w:pStyle w:val="af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AA29D" w14:textId="77777777" w:rsidR="00397755" w:rsidRDefault="00397755" w:rsidP="00835DF5">
      <w:r>
        <w:separator/>
      </w:r>
    </w:p>
  </w:footnote>
  <w:footnote w:type="continuationSeparator" w:id="0">
    <w:p w14:paraId="18CA771E" w14:textId="77777777" w:rsidR="00397755" w:rsidRDefault="00397755" w:rsidP="00835D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5136E7" w:rsidRDefault="005136E7">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396049DD" w:rsidR="005136E7" w:rsidRDefault="005136E7">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w:t>
    </w:r>
    <w:r>
      <w:t>8</w:t>
    </w:r>
    <w:r>
      <w:rPr>
        <w:rFonts w:hint="eastAsia"/>
      </w:rPr>
      <w:t>-G1</w:t>
    </w:r>
    <w:r>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Content>
      <w:p w14:paraId="4F1133E6" w14:textId="77777777" w:rsidR="005136E7" w:rsidRDefault="005136E7">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4F54BC"/>
    <w:multiLevelType w:val="hybridMultilevel"/>
    <w:tmpl w:val="AE36D5EA"/>
    <w:lvl w:ilvl="0" w:tplc="DDD25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CC05CC"/>
    <w:multiLevelType w:val="hybridMultilevel"/>
    <w:tmpl w:val="132E26DE"/>
    <w:lvl w:ilvl="0" w:tplc="A75637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6"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7"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2"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7"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11"/>
  </w:num>
  <w:num w:numId="4">
    <w:abstractNumId w:val="6"/>
  </w:num>
  <w:num w:numId="5">
    <w:abstractNumId w:val="16"/>
  </w:num>
  <w:num w:numId="6">
    <w:abstractNumId w:val="12"/>
  </w:num>
  <w:num w:numId="7">
    <w:abstractNumId w:val="12"/>
  </w:num>
  <w:num w:numId="8">
    <w:abstractNumId w:val="12"/>
  </w:num>
  <w:num w:numId="9">
    <w:abstractNumId w:val="12"/>
  </w:num>
  <w:num w:numId="10">
    <w:abstractNumId w:val="15"/>
  </w:num>
  <w:num w:numId="11">
    <w:abstractNumId w:val="9"/>
  </w:num>
  <w:num w:numId="12">
    <w:abstractNumId w:val="10"/>
  </w:num>
  <w:num w:numId="13">
    <w:abstractNumId w:val="14"/>
  </w:num>
  <w:num w:numId="14">
    <w:abstractNumId w:val="17"/>
  </w:num>
  <w:num w:numId="15">
    <w:abstractNumId w:val="1"/>
  </w:num>
  <w:num w:numId="16">
    <w:abstractNumId w:val="4"/>
  </w:num>
  <w:num w:numId="17">
    <w:abstractNumId w:val="8"/>
  </w:num>
  <w:num w:numId="18">
    <w:abstractNumId w:val="13"/>
  </w:num>
  <w:num w:numId="19">
    <w:abstractNumId w:val="7"/>
  </w:num>
  <w:num w:numId="20">
    <w:abstractNumId w:val="18"/>
  </w:num>
  <w:num w:numId="21">
    <w:abstractNumId w:val="2"/>
  </w:num>
  <w:num w:numId="2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6BA5"/>
    <w:rsid w:val="00037DFF"/>
    <w:rsid w:val="0006540A"/>
    <w:rsid w:val="00070632"/>
    <w:rsid w:val="00071335"/>
    <w:rsid w:val="00076833"/>
    <w:rsid w:val="00082457"/>
    <w:rsid w:val="000839C0"/>
    <w:rsid w:val="00083FAF"/>
    <w:rsid w:val="000A7BA2"/>
    <w:rsid w:val="000A7D7E"/>
    <w:rsid w:val="000D1D22"/>
    <w:rsid w:val="00122E0F"/>
    <w:rsid w:val="00123D76"/>
    <w:rsid w:val="00136752"/>
    <w:rsid w:val="00152B7E"/>
    <w:rsid w:val="001577A4"/>
    <w:rsid w:val="0016197B"/>
    <w:rsid w:val="00164536"/>
    <w:rsid w:val="00166548"/>
    <w:rsid w:val="001731A6"/>
    <w:rsid w:val="0018304E"/>
    <w:rsid w:val="001922CA"/>
    <w:rsid w:val="001A1ECE"/>
    <w:rsid w:val="001A258F"/>
    <w:rsid w:val="001A3E8F"/>
    <w:rsid w:val="001A7610"/>
    <w:rsid w:val="001B43AF"/>
    <w:rsid w:val="001C7EE8"/>
    <w:rsid w:val="001D02DC"/>
    <w:rsid w:val="001F14BD"/>
    <w:rsid w:val="001F22CC"/>
    <w:rsid w:val="001F5FF2"/>
    <w:rsid w:val="00211B4D"/>
    <w:rsid w:val="002130FB"/>
    <w:rsid w:val="00216D9E"/>
    <w:rsid w:val="00217195"/>
    <w:rsid w:val="00243EE5"/>
    <w:rsid w:val="00255676"/>
    <w:rsid w:val="00257CAF"/>
    <w:rsid w:val="0026337A"/>
    <w:rsid w:val="002675C8"/>
    <w:rsid w:val="0029459B"/>
    <w:rsid w:val="002956B7"/>
    <w:rsid w:val="002E0A45"/>
    <w:rsid w:val="002E3090"/>
    <w:rsid w:val="002E5A13"/>
    <w:rsid w:val="002E7385"/>
    <w:rsid w:val="002F7471"/>
    <w:rsid w:val="0031205D"/>
    <w:rsid w:val="003129BF"/>
    <w:rsid w:val="00323A13"/>
    <w:rsid w:val="00323D5F"/>
    <w:rsid w:val="00326FD8"/>
    <w:rsid w:val="0033711B"/>
    <w:rsid w:val="00346D06"/>
    <w:rsid w:val="00346FEC"/>
    <w:rsid w:val="00350A5D"/>
    <w:rsid w:val="003523F4"/>
    <w:rsid w:val="00355927"/>
    <w:rsid w:val="0037588C"/>
    <w:rsid w:val="0037689D"/>
    <w:rsid w:val="00397755"/>
    <w:rsid w:val="00397D2D"/>
    <w:rsid w:val="003A0775"/>
    <w:rsid w:val="003A134F"/>
    <w:rsid w:val="003A7831"/>
    <w:rsid w:val="003B05E6"/>
    <w:rsid w:val="003B54DA"/>
    <w:rsid w:val="003B7700"/>
    <w:rsid w:val="003C13D9"/>
    <w:rsid w:val="003C2C1B"/>
    <w:rsid w:val="003C4E82"/>
    <w:rsid w:val="003F06F2"/>
    <w:rsid w:val="003F3569"/>
    <w:rsid w:val="003F38CD"/>
    <w:rsid w:val="003F4B17"/>
    <w:rsid w:val="0040197B"/>
    <w:rsid w:val="004072CE"/>
    <w:rsid w:val="004075A1"/>
    <w:rsid w:val="00412D76"/>
    <w:rsid w:val="00415D43"/>
    <w:rsid w:val="004206CE"/>
    <w:rsid w:val="00426C8D"/>
    <w:rsid w:val="0044356D"/>
    <w:rsid w:val="00451968"/>
    <w:rsid w:val="004531A4"/>
    <w:rsid w:val="0046483C"/>
    <w:rsid w:val="004651D2"/>
    <w:rsid w:val="004823C5"/>
    <w:rsid w:val="004958FA"/>
    <w:rsid w:val="004A1264"/>
    <w:rsid w:val="004A3875"/>
    <w:rsid w:val="004D36CF"/>
    <w:rsid w:val="004D5AA9"/>
    <w:rsid w:val="004E040D"/>
    <w:rsid w:val="004E4C97"/>
    <w:rsid w:val="004E674A"/>
    <w:rsid w:val="004F18CF"/>
    <w:rsid w:val="004F18EA"/>
    <w:rsid w:val="004F2316"/>
    <w:rsid w:val="004F2D4B"/>
    <w:rsid w:val="005136E7"/>
    <w:rsid w:val="00513F78"/>
    <w:rsid w:val="00515D1C"/>
    <w:rsid w:val="005205D2"/>
    <w:rsid w:val="00526095"/>
    <w:rsid w:val="00544588"/>
    <w:rsid w:val="00555B7B"/>
    <w:rsid w:val="00556DD0"/>
    <w:rsid w:val="00557325"/>
    <w:rsid w:val="00570C88"/>
    <w:rsid w:val="0057613C"/>
    <w:rsid w:val="00581F5D"/>
    <w:rsid w:val="005870B4"/>
    <w:rsid w:val="00591928"/>
    <w:rsid w:val="005B7999"/>
    <w:rsid w:val="005C4CBC"/>
    <w:rsid w:val="005F01E4"/>
    <w:rsid w:val="005F0667"/>
    <w:rsid w:val="005F1B2F"/>
    <w:rsid w:val="005F7C0A"/>
    <w:rsid w:val="00601755"/>
    <w:rsid w:val="00611CC4"/>
    <w:rsid w:val="00614D4E"/>
    <w:rsid w:val="006210E5"/>
    <w:rsid w:val="00624D50"/>
    <w:rsid w:val="00630978"/>
    <w:rsid w:val="006327CB"/>
    <w:rsid w:val="00635203"/>
    <w:rsid w:val="00644E82"/>
    <w:rsid w:val="006460BA"/>
    <w:rsid w:val="00655CCF"/>
    <w:rsid w:val="00677527"/>
    <w:rsid w:val="00677F8B"/>
    <w:rsid w:val="006B1DC2"/>
    <w:rsid w:val="006C70EF"/>
    <w:rsid w:val="006D1752"/>
    <w:rsid w:val="006E3AAE"/>
    <w:rsid w:val="00700EB7"/>
    <w:rsid w:val="007222D1"/>
    <w:rsid w:val="00730291"/>
    <w:rsid w:val="007359D4"/>
    <w:rsid w:val="00751C20"/>
    <w:rsid w:val="00755548"/>
    <w:rsid w:val="00757711"/>
    <w:rsid w:val="0076408F"/>
    <w:rsid w:val="0076415D"/>
    <w:rsid w:val="00765DAC"/>
    <w:rsid w:val="0077615A"/>
    <w:rsid w:val="0077629E"/>
    <w:rsid w:val="00777E8E"/>
    <w:rsid w:val="007A6122"/>
    <w:rsid w:val="007B473F"/>
    <w:rsid w:val="007C3C28"/>
    <w:rsid w:val="007C4B48"/>
    <w:rsid w:val="007F047A"/>
    <w:rsid w:val="007F61DD"/>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12B46"/>
    <w:rsid w:val="00920C00"/>
    <w:rsid w:val="00921D08"/>
    <w:rsid w:val="00931EBF"/>
    <w:rsid w:val="009339E7"/>
    <w:rsid w:val="00937DF2"/>
    <w:rsid w:val="00942D1F"/>
    <w:rsid w:val="00944A9B"/>
    <w:rsid w:val="009502E1"/>
    <w:rsid w:val="009730D3"/>
    <w:rsid w:val="00975EE6"/>
    <w:rsid w:val="0099194F"/>
    <w:rsid w:val="00992DC0"/>
    <w:rsid w:val="009A2874"/>
    <w:rsid w:val="009A6CAD"/>
    <w:rsid w:val="00A05CFE"/>
    <w:rsid w:val="00A10999"/>
    <w:rsid w:val="00A2138B"/>
    <w:rsid w:val="00A26776"/>
    <w:rsid w:val="00A27F79"/>
    <w:rsid w:val="00A3431B"/>
    <w:rsid w:val="00A36D16"/>
    <w:rsid w:val="00A375DA"/>
    <w:rsid w:val="00A51AA3"/>
    <w:rsid w:val="00A57BD8"/>
    <w:rsid w:val="00A62D11"/>
    <w:rsid w:val="00A65455"/>
    <w:rsid w:val="00A659A5"/>
    <w:rsid w:val="00A73AA9"/>
    <w:rsid w:val="00A83C56"/>
    <w:rsid w:val="00A856F1"/>
    <w:rsid w:val="00AC01C6"/>
    <w:rsid w:val="00AC1D80"/>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46E31"/>
    <w:rsid w:val="00C50EEC"/>
    <w:rsid w:val="00C71E98"/>
    <w:rsid w:val="00C7247B"/>
    <w:rsid w:val="00C8389A"/>
    <w:rsid w:val="00CA13A5"/>
    <w:rsid w:val="00CA2516"/>
    <w:rsid w:val="00CB360B"/>
    <w:rsid w:val="00CB7977"/>
    <w:rsid w:val="00CD0E28"/>
    <w:rsid w:val="00CD0E41"/>
    <w:rsid w:val="00CE3475"/>
    <w:rsid w:val="00CF1D93"/>
    <w:rsid w:val="00CF3975"/>
    <w:rsid w:val="00D00191"/>
    <w:rsid w:val="00D179F0"/>
    <w:rsid w:val="00D2503E"/>
    <w:rsid w:val="00D35E8D"/>
    <w:rsid w:val="00D40F53"/>
    <w:rsid w:val="00D47152"/>
    <w:rsid w:val="00D47DC9"/>
    <w:rsid w:val="00D56AF2"/>
    <w:rsid w:val="00D636BC"/>
    <w:rsid w:val="00D63D10"/>
    <w:rsid w:val="00D7049C"/>
    <w:rsid w:val="00D72E8D"/>
    <w:rsid w:val="00D72EE2"/>
    <w:rsid w:val="00D76606"/>
    <w:rsid w:val="00D90869"/>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073F3"/>
    <w:rsid w:val="00F17982"/>
    <w:rsid w:val="00F2050D"/>
    <w:rsid w:val="00F20BBF"/>
    <w:rsid w:val="00F24284"/>
    <w:rsid w:val="00F25C4A"/>
    <w:rsid w:val="00F43048"/>
    <w:rsid w:val="00F513B4"/>
    <w:rsid w:val="00F52AE7"/>
    <w:rsid w:val="00F54F16"/>
    <w:rsid w:val="00F57AE7"/>
    <w:rsid w:val="00F6093B"/>
    <w:rsid w:val="00F647F7"/>
    <w:rsid w:val="00F87924"/>
    <w:rsid w:val="00F9144F"/>
    <w:rsid w:val="00F92F77"/>
    <w:rsid w:val="00FA2BDA"/>
    <w:rsid w:val="00FA3BC1"/>
    <w:rsid w:val="00FD2596"/>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E4D92D42-99BE-4BC3-9E52-B4240BA0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rsid w:val="00DA4D1C"/>
    <w:rPr>
      <w:color w:val="808080"/>
      <w:shd w:val="clear" w:color="auto" w:fill="E6E6E6"/>
    </w:rPr>
  </w:style>
  <w:style w:type="table" w:customStyle="1" w:styleId="22">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 w:type="table" w:customStyle="1" w:styleId="210">
    <w:name w:val="网格型21"/>
    <w:basedOn w:val="a5"/>
    <w:next w:val="aff1"/>
    <w:qFormat/>
    <w:rsid w:val="00CF397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000789">
      <w:bodyDiv w:val="1"/>
      <w:marLeft w:val="0"/>
      <w:marRight w:val="0"/>
      <w:marTop w:val="0"/>
      <w:marBottom w:val="0"/>
      <w:divBdr>
        <w:top w:val="none" w:sz="0" w:space="0" w:color="auto"/>
        <w:left w:val="none" w:sz="0" w:space="0" w:color="auto"/>
        <w:bottom w:val="none" w:sz="0" w:space="0" w:color="auto"/>
        <w:right w:val="none" w:sz="0" w:space="0" w:color="auto"/>
      </w:divBdr>
    </w:div>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103057282/Image/C2C/%5bY%7dH$)K511~JHFGU%7dQL%608%250.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2169-5800-47D2-9DA5-C856F7FF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2018</TotalTime>
  <Pages>29</Pages>
  <Words>4659</Words>
  <Characters>26557</Characters>
  <Application>Microsoft Office Word</Application>
  <DocSecurity>0</DocSecurity>
  <Lines>221</Lines>
  <Paragraphs>62</Paragraphs>
  <ScaleCrop>false</ScaleCrop>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hyx</cp:lastModifiedBy>
  <cp:revision>34</cp:revision>
  <dcterms:created xsi:type="dcterms:W3CDTF">2018-10-14T04:44:00Z</dcterms:created>
  <dcterms:modified xsi:type="dcterms:W3CDTF">2018-11-11T10:50:00Z</dcterms:modified>
</cp:coreProperties>
</file>