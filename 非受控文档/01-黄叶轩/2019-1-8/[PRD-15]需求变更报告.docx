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D3" w:rsidRDefault="001E71D3">
      <w:pPr>
        <w:rPr>
          <w:b/>
        </w:rPr>
      </w:pPr>
      <w:bookmarkStart w:id="0" w:name="_Toc6332"/>
      <w:bookmarkStart w:id="1" w:name="_Toc527830290"/>
    </w:p>
    <w:p w:rsidR="001E71D3" w:rsidRDefault="00CE788B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2F57D32C" wp14:editId="574D160D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1D3" w:rsidRDefault="001E71D3">
      <w:pPr>
        <w:jc w:val="center"/>
        <w:rPr>
          <w:b/>
        </w:rPr>
      </w:pPr>
    </w:p>
    <w:p w:rsidR="001E71D3" w:rsidRDefault="001E71D3">
      <w:pPr>
        <w:rPr>
          <w:b/>
        </w:rPr>
      </w:pPr>
    </w:p>
    <w:p w:rsidR="001E71D3" w:rsidRDefault="00CE788B">
      <w:pPr>
        <w:numPr>
          <w:ilvl w:val="1"/>
          <w:numId w:val="0"/>
        </w:numPr>
        <w:spacing w:beforeLines="600" w:before="144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r>
        <w:rPr>
          <w:rFonts w:ascii="Calibri Light" w:hAnsi="Calibri Light" w:hint="eastAsia"/>
          <w:b/>
          <w:spacing w:val="-10"/>
          <w:sz w:val="44"/>
          <w:szCs w:val="56"/>
        </w:rPr>
        <w:t>软件工程系列课程教学辅助网站</w:t>
      </w:r>
    </w:p>
    <w:p w:rsidR="001E71D3" w:rsidRDefault="00CE788B">
      <w:pPr>
        <w:pStyle w:val="a9"/>
      </w:pPr>
      <w:bookmarkStart w:id="2" w:name="_Toc30014"/>
      <w:bookmarkStart w:id="3" w:name="_Toc534723931"/>
      <w:r>
        <w:rPr>
          <w:rFonts w:hint="eastAsia"/>
          <w:sz w:val="36"/>
          <w:szCs w:val="36"/>
        </w:rPr>
        <w:t>需求变更</w:t>
      </w:r>
      <w:bookmarkEnd w:id="2"/>
      <w:r>
        <w:rPr>
          <w:rFonts w:hint="eastAsia"/>
          <w:sz w:val="36"/>
          <w:szCs w:val="36"/>
        </w:rPr>
        <w:t>报告</w:t>
      </w:r>
      <w:bookmarkEnd w:id="3"/>
      <w:r>
        <w:rPr>
          <w:rFonts w:hint="eastAsia"/>
          <w:sz w:val="36"/>
          <w:szCs w:val="36"/>
        </w:rPr>
        <w:t xml:space="preserve">  </w:t>
      </w:r>
    </w:p>
    <w:tbl>
      <w:tblPr>
        <w:tblpPr w:leftFromText="180" w:rightFromText="180" w:vertAnchor="text" w:horzAnchor="page" w:tblpX="1900" w:tblpY="428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E71D3">
        <w:trPr>
          <w:trHeight w:val="90"/>
        </w:trPr>
        <w:tc>
          <w:tcPr>
            <w:tcW w:w="2653" w:type="dxa"/>
            <w:vMerge w:val="restart"/>
            <w:shd w:val="clear" w:color="auto" w:fill="auto"/>
          </w:tcPr>
          <w:p w:rsidR="001E71D3" w:rsidRDefault="00CE788B">
            <w:r>
              <w:rPr>
                <w:rFonts w:hint="eastAsia"/>
              </w:rPr>
              <w:t>文件状态：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227554"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227554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E71D3" w:rsidRDefault="00CE78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PRD2018-G15-</w:t>
            </w:r>
            <w:r w:rsidR="00722F09">
              <w:rPr>
                <w:rFonts w:hint="eastAsia"/>
                <w:szCs w:val="21"/>
              </w:rPr>
              <w:t>RCR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E71D3" w:rsidRDefault="00CE78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</w:t>
            </w:r>
            <w:r>
              <w:rPr>
                <w:szCs w:val="21"/>
              </w:rPr>
              <w:t>0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1E71D3" w:rsidRDefault="00227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E71D3" w:rsidRDefault="00676E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2018-1-</w:t>
            </w:r>
            <w:r>
              <w:rPr>
                <w:szCs w:val="21"/>
              </w:rPr>
              <w:t>8</w:t>
            </w:r>
          </w:p>
        </w:tc>
      </w:tr>
    </w:tbl>
    <w:p w:rsidR="001E71D3" w:rsidRDefault="001E71D3">
      <w:pPr>
        <w:rPr>
          <w:b/>
          <w:sz w:val="30"/>
          <w:szCs w:val="30"/>
        </w:rPr>
      </w:pPr>
      <w:bookmarkStart w:id="4" w:name="_Toc509677783"/>
      <w:bookmarkEnd w:id="0"/>
      <w:bookmarkEnd w:id="1"/>
    </w:p>
    <w:p w:rsidR="001E71D3" w:rsidRDefault="00722F09" w:rsidP="00722F09">
      <w:pPr>
        <w:pStyle w:val="10"/>
        <w:tabs>
          <w:tab w:val="right" w:leader="dot" w:pos="8640"/>
        </w:tabs>
        <w:jc w:val="center"/>
        <w:rPr>
          <w:b/>
          <w:sz w:val="30"/>
          <w:szCs w:val="30"/>
        </w:rPr>
      </w:pPr>
      <w:r>
        <w:rPr>
          <w:b/>
          <w:spacing w:val="15"/>
          <w:sz w:val="32"/>
          <w:szCs w:val="56"/>
        </w:rPr>
        <w:t>Requirement C</w:t>
      </w:r>
      <w:r w:rsidRPr="00E01AB3">
        <w:rPr>
          <w:b/>
          <w:spacing w:val="15"/>
          <w:sz w:val="32"/>
          <w:szCs w:val="56"/>
        </w:rPr>
        <w:t>hanges</w:t>
      </w:r>
      <w:r>
        <w:rPr>
          <w:b/>
          <w:spacing w:val="15"/>
          <w:sz w:val="32"/>
          <w:szCs w:val="56"/>
        </w:rPr>
        <w:t xml:space="preserve"> R</w:t>
      </w:r>
      <w:r w:rsidRPr="00801B61">
        <w:rPr>
          <w:b/>
          <w:spacing w:val="15"/>
          <w:sz w:val="32"/>
          <w:szCs w:val="56"/>
        </w:rPr>
        <w:t>eport</w:t>
      </w: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  <w:sectPr w:rsidR="001E71D3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宋体" w:hAnsi="宋体"/>
        </w:rPr>
        <w:id w:val="147473981"/>
        <w:docPartObj>
          <w:docPartGallery w:val="Table of Contents"/>
          <w:docPartUnique/>
        </w:docPartObj>
      </w:sdtPr>
      <w:sdtEndPr>
        <w:rPr>
          <w:rFonts w:ascii="Calibri" w:hAnsi="Calibri" w:hint="eastAsia"/>
        </w:rPr>
      </w:sdtEndPr>
      <w:sdtContent>
        <w:p w:rsidR="001E71D3" w:rsidRDefault="00CE788B">
          <w:pPr>
            <w:jc w:val="center"/>
          </w:pPr>
          <w:r>
            <w:rPr>
              <w:rFonts w:ascii="宋体" w:hAnsi="宋体"/>
            </w:rPr>
            <w:t>目录</w:t>
          </w:r>
        </w:p>
        <w:p w:rsidR="00B93D21" w:rsidRDefault="00CE788B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34723931" w:history="1">
            <w:r w:rsidR="00B93D21" w:rsidRPr="000D022C">
              <w:rPr>
                <w:rStyle w:val="ab"/>
                <w:noProof/>
              </w:rPr>
              <w:t>需求变更报告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_Toc534723931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1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2" w:history="1">
            <w:r w:rsidR="00B93D21" w:rsidRPr="000D022C">
              <w:rPr>
                <w:rStyle w:val="ab"/>
                <w:noProof/>
              </w:rPr>
              <w:t>1</w:t>
            </w:r>
            <w:r w:rsidR="00B93D21" w:rsidRPr="000D022C">
              <w:rPr>
                <w:rStyle w:val="ab"/>
                <w:noProof/>
              </w:rPr>
              <w:t>引言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_Toc534723932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3" w:history="1">
            <w:r w:rsidR="00B93D21" w:rsidRPr="000D022C">
              <w:rPr>
                <w:rStyle w:val="ab"/>
                <w:noProof/>
              </w:rPr>
              <w:t>1.1</w:t>
            </w:r>
            <w:r w:rsidR="00B93D21" w:rsidRPr="000D022C">
              <w:rPr>
                <w:rStyle w:val="ab"/>
                <w:noProof/>
              </w:rPr>
              <w:t>编写目的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_Toc534723933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4" w:history="1">
            <w:r w:rsidR="00B93D21" w:rsidRPr="000D022C">
              <w:rPr>
                <w:rStyle w:val="ab"/>
                <w:noProof/>
              </w:rPr>
              <w:t>1.2</w:t>
            </w:r>
            <w:r w:rsidR="00B93D21" w:rsidRPr="000D022C">
              <w:rPr>
                <w:rStyle w:val="ab"/>
                <w:noProof/>
              </w:rPr>
              <w:t>背景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_Toc534723934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5" w:history="1">
            <w:r w:rsidR="00B93D21" w:rsidRPr="000D022C">
              <w:rPr>
                <w:rStyle w:val="ab"/>
                <w:noProof/>
              </w:rPr>
              <w:t>1.2.1</w:t>
            </w:r>
            <w:r w:rsidR="00B93D21" w:rsidRPr="000D022C">
              <w:rPr>
                <w:rStyle w:val="ab"/>
                <w:noProof/>
              </w:rPr>
              <w:t>项目名称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_Toc534723935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6" w:history="1">
            <w:r w:rsidR="00B93D21" w:rsidRPr="000D022C">
              <w:rPr>
                <w:rStyle w:val="ab"/>
                <w:noProof/>
              </w:rPr>
              <w:t>1.2.2</w:t>
            </w:r>
            <w:r w:rsidR="00B93D21" w:rsidRPr="000D022C">
              <w:rPr>
                <w:rStyle w:val="ab"/>
                <w:noProof/>
              </w:rPr>
              <w:t>项目的任务提出者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_Toc534723936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7" w:history="1">
            <w:r w:rsidR="00B93D21" w:rsidRPr="000D022C">
              <w:rPr>
                <w:rStyle w:val="ab"/>
                <w:noProof/>
              </w:rPr>
              <w:t>1.2.3</w:t>
            </w:r>
            <w:r w:rsidR="00B93D21" w:rsidRPr="000D022C">
              <w:rPr>
                <w:rStyle w:val="ab"/>
                <w:noProof/>
              </w:rPr>
              <w:t>项目开发团队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_Toc534723937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4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8" w:history="1">
            <w:r w:rsidR="00B93D21" w:rsidRPr="000D022C">
              <w:rPr>
                <w:rStyle w:val="ab"/>
                <w:noProof/>
              </w:rPr>
              <w:t>1.3</w:t>
            </w:r>
            <w:r w:rsidR="00B93D21" w:rsidRPr="000D022C">
              <w:rPr>
                <w:rStyle w:val="ab"/>
                <w:noProof/>
              </w:rPr>
              <w:t>参考资料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_Toc534723938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4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10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9" w:history="1">
            <w:r w:rsidR="00B93D21" w:rsidRPr="000D022C">
              <w:rPr>
                <w:rStyle w:val="ab"/>
                <w:noProof/>
              </w:rPr>
              <w:t>2.</w:t>
            </w:r>
            <w:r w:rsidR="00B93D2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93D21" w:rsidRPr="000D022C">
              <w:rPr>
                <w:rStyle w:val="ab"/>
                <w:noProof/>
              </w:rPr>
              <w:t xml:space="preserve">RC-01 </w:t>
            </w:r>
            <w:r w:rsidR="00B93D21" w:rsidRPr="000D022C">
              <w:rPr>
                <w:rStyle w:val="ab"/>
                <w:noProof/>
              </w:rPr>
              <w:t>软件需求变更申请表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_Toc534723939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4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0" w:history="1">
            <w:r w:rsidR="00B93D21" w:rsidRPr="000D022C">
              <w:rPr>
                <w:rStyle w:val="ab"/>
                <w:noProof/>
              </w:rPr>
              <w:t>附录</w:t>
            </w:r>
            <w:r w:rsidR="00B93D21" w:rsidRPr="000D022C">
              <w:rPr>
                <w:rStyle w:val="ab"/>
                <w:noProof/>
              </w:rPr>
              <w:t>A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_Toc534723940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5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1" w:history="1">
            <w:r w:rsidR="00B93D21" w:rsidRPr="000D022C">
              <w:rPr>
                <w:rStyle w:val="ab"/>
                <w:noProof/>
              </w:rPr>
              <w:t xml:space="preserve">RC-01 </w:t>
            </w:r>
            <w:r w:rsidR="00B93D21" w:rsidRPr="000D022C">
              <w:rPr>
                <w:rStyle w:val="ab"/>
                <w:noProof/>
              </w:rPr>
              <w:t>需求变更影响报告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_Toc534723941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5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2" w:history="1">
            <w:r w:rsidR="00B93D21" w:rsidRPr="000D022C">
              <w:rPr>
                <w:rStyle w:val="ab"/>
                <w:noProof/>
              </w:rPr>
              <w:t>影响软件元素清单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_Toc534723942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6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3" w:history="1">
            <w:r w:rsidR="00B93D21" w:rsidRPr="000D022C">
              <w:rPr>
                <w:rStyle w:val="ab"/>
                <w:noProof/>
              </w:rPr>
              <w:t>影响工作量清单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_Toc534723943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6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4" w:history="1">
            <w:r w:rsidR="00B93D21" w:rsidRPr="000D022C">
              <w:rPr>
                <w:rStyle w:val="ab"/>
                <w:noProof/>
              </w:rPr>
              <w:t>TM-01 Traceability Matrix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_Toc534723944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7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5" w:history="1">
            <w:r w:rsidR="00B93D21" w:rsidRPr="000D022C">
              <w:rPr>
                <w:rStyle w:val="ab"/>
                <w:noProof/>
              </w:rPr>
              <w:t>TM-02 Traceability Matrix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_Toc534723945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7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6" w:history="1">
            <w:r w:rsidR="00B93D21" w:rsidRPr="000D022C">
              <w:rPr>
                <w:rStyle w:val="ab"/>
                <w:noProof/>
              </w:rPr>
              <w:t>变更影响清单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_Toc534723946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8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DF5BDC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7" w:history="1">
            <w:r w:rsidR="00B93D21" w:rsidRPr="000D022C">
              <w:rPr>
                <w:rStyle w:val="ab"/>
                <w:noProof/>
              </w:rPr>
              <w:t>被提议的变更影响的系统元素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_Toc534723947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8</w:t>
            </w:r>
            <w:r w:rsidR="00B93D21">
              <w:rPr>
                <w:noProof/>
              </w:rPr>
              <w:fldChar w:fldCharType="end"/>
            </w:r>
          </w:hyperlink>
        </w:p>
        <w:p w:rsidR="001E71D3" w:rsidRDefault="00CE788B">
          <w:pPr>
            <w:sectPr w:rsidR="001E71D3"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rPr>
              <w:rFonts w:hint="eastAsia"/>
            </w:rPr>
            <w:fldChar w:fldCharType="end"/>
          </w:r>
        </w:p>
      </w:sdtContent>
    </w:sdt>
    <w:p w:rsidR="001E71D3" w:rsidRDefault="001E71D3"/>
    <w:p w:rsidR="001E71D3" w:rsidRDefault="00CE788B">
      <w:pPr>
        <w:pStyle w:val="1"/>
      </w:pPr>
      <w:bookmarkStart w:id="5" w:name="_Toc534723932"/>
      <w:bookmarkEnd w:id="4"/>
      <w:r>
        <w:rPr>
          <w:rFonts w:hint="eastAsia"/>
        </w:rPr>
        <w:t>1</w:t>
      </w:r>
      <w:r>
        <w:rPr>
          <w:rFonts w:hint="eastAsia"/>
        </w:rPr>
        <w:t>引言</w:t>
      </w:r>
      <w:bookmarkEnd w:id="5"/>
    </w:p>
    <w:p w:rsidR="001E71D3" w:rsidRDefault="00CE788B">
      <w:pPr>
        <w:pStyle w:val="2"/>
      </w:pPr>
      <w:bookmarkStart w:id="6" w:name="_Toc53472393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6"/>
    </w:p>
    <w:p w:rsidR="001E71D3" w:rsidRDefault="00CE788B">
      <w:pPr>
        <w:ind w:firstLine="420"/>
        <w:rPr>
          <w:szCs w:val="21"/>
        </w:rPr>
      </w:pPr>
      <w:r>
        <w:rPr>
          <w:rFonts w:hint="eastAsia"/>
          <w:szCs w:val="21"/>
        </w:rPr>
        <w:t>为使</w:t>
      </w:r>
      <w:r>
        <w:rPr>
          <w:rFonts w:hint="eastAsia"/>
        </w:rPr>
        <w:t>软件工程系列课程教学辅助网站项目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</w:t>
      </w:r>
      <w:r>
        <w:rPr>
          <w:rFonts w:hint="eastAsia"/>
        </w:rPr>
        <w:t>用户</w:t>
      </w:r>
      <w:r>
        <w:t>的具体需求</w:t>
      </w:r>
      <w:r>
        <w:rPr>
          <w:rFonts w:hint="eastAsia"/>
        </w:rPr>
        <w:t>，</w:t>
      </w:r>
      <w:r>
        <w:t>此</w:t>
      </w:r>
      <w:r>
        <w:rPr>
          <w:rFonts w:hint="eastAsia"/>
        </w:rPr>
        <w:t>用户群分类</w:t>
      </w:r>
      <w:r>
        <w:t>文档定义</w:t>
      </w:r>
      <w:r>
        <w:rPr>
          <w:rFonts w:hint="eastAsia"/>
        </w:rPr>
        <w:t>软件</w:t>
      </w:r>
      <w:r>
        <w:t>用户群以及</w:t>
      </w:r>
      <w:r>
        <w:rPr>
          <w:rFonts w:hint="eastAsia"/>
        </w:rPr>
        <w:t>各</w:t>
      </w:r>
      <w:r>
        <w:t>用户</w:t>
      </w:r>
      <w:r>
        <w:rPr>
          <w:rFonts w:hint="eastAsia"/>
        </w:rPr>
        <w:t>群</w:t>
      </w:r>
      <w:r>
        <w:t>用户代表的</w:t>
      </w:r>
      <w:r>
        <w:rPr>
          <w:rFonts w:hint="eastAsia"/>
        </w:rPr>
        <w:t>范围</w:t>
      </w:r>
      <w:r>
        <w:rPr>
          <w:rFonts w:hint="eastAsia"/>
          <w:szCs w:val="21"/>
        </w:rPr>
        <w:t>。</w:t>
      </w:r>
    </w:p>
    <w:p w:rsidR="001E71D3" w:rsidRDefault="00CE788B">
      <w:pPr>
        <w:pStyle w:val="2"/>
      </w:pPr>
      <w:bookmarkStart w:id="7" w:name="_Toc534723934"/>
      <w:r>
        <w:rPr>
          <w:rFonts w:hint="eastAsia"/>
        </w:rPr>
        <w:t>1.2</w:t>
      </w:r>
      <w:r>
        <w:rPr>
          <w:rFonts w:hint="eastAsia"/>
        </w:rPr>
        <w:t>背景</w:t>
      </w:r>
      <w:bookmarkEnd w:id="7"/>
    </w:p>
    <w:p w:rsidR="001E71D3" w:rsidRDefault="00CE788B">
      <w:pPr>
        <w:pStyle w:val="3"/>
      </w:pPr>
      <w:bookmarkStart w:id="8" w:name="_Toc534723935"/>
      <w:r>
        <w:rPr>
          <w:rFonts w:hint="eastAsia"/>
        </w:rPr>
        <w:t>1.2.1</w:t>
      </w:r>
      <w:r>
        <w:rPr>
          <w:rFonts w:hint="eastAsia"/>
        </w:rPr>
        <w:t>项目名称</w:t>
      </w:r>
      <w:bookmarkEnd w:id="8"/>
    </w:p>
    <w:p w:rsidR="001E71D3" w:rsidRDefault="00CE788B">
      <w:r>
        <w:rPr>
          <w:rFonts w:hint="eastAsia"/>
        </w:rPr>
        <w:t xml:space="preserve"> </w:t>
      </w:r>
      <w:r>
        <w:rPr>
          <w:rFonts w:hint="eastAsia"/>
        </w:rPr>
        <w:t>软件工程系列课程教学辅助网站</w:t>
      </w:r>
    </w:p>
    <w:p w:rsidR="001E71D3" w:rsidRDefault="00CE788B">
      <w:pPr>
        <w:pStyle w:val="3"/>
      </w:pPr>
      <w:bookmarkStart w:id="9" w:name="_Toc534723936"/>
      <w:r>
        <w:rPr>
          <w:rFonts w:hint="eastAsia"/>
        </w:rPr>
        <w:t>1.2.2</w:t>
      </w:r>
      <w:r>
        <w:rPr>
          <w:rFonts w:hint="eastAsia"/>
        </w:rPr>
        <w:t>项目的任务提出者</w:t>
      </w:r>
      <w:bookmarkEnd w:id="9"/>
    </w:p>
    <w:p w:rsidR="001E71D3" w:rsidRDefault="00CE788B"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  <w:tblPrChange w:id="10" w:author="hyx" w:date="2018-11-10T19:48:00Z">
          <w:tblPr>
            <w:tblW w:w="7392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93"/>
        <w:gridCol w:w="1010"/>
        <w:gridCol w:w="630"/>
        <w:gridCol w:w="525"/>
        <w:gridCol w:w="741"/>
        <w:gridCol w:w="312"/>
        <w:gridCol w:w="1559"/>
        <w:gridCol w:w="1418"/>
        <w:gridCol w:w="1034"/>
        <w:tblGridChange w:id="11">
          <w:tblGrid>
            <w:gridCol w:w="864"/>
            <w:gridCol w:w="129"/>
            <w:gridCol w:w="1010"/>
            <w:gridCol w:w="123"/>
            <w:gridCol w:w="1032"/>
            <w:gridCol w:w="741"/>
            <w:gridCol w:w="480"/>
            <w:gridCol w:w="2253"/>
            <w:gridCol w:w="442"/>
            <w:gridCol w:w="438"/>
            <w:gridCol w:w="744"/>
          </w:tblGrid>
        </w:tblGridChange>
      </w:tblGrid>
      <w:tr w:rsidR="00227554" w:rsidTr="00370EBF">
        <w:trPr>
          <w:trHeight w:val="260"/>
          <w:jc w:val="center"/>
          <w:trPrChange w:id="12" w:author="hyx" w:date="2018-11-10T19:48:00Z">
            <w:trPr>
              <w:gridBefore w:val="1"/>
              <w:trHeight w:val="260"/>
            </w:trPr>
          </w:trPrChange>
        </w:trPr>
        <w:tc>
          <w:tcPr>
            <w:tcW w:w="993" w:type="dxa"/>
            <w:shd w:val="clear" w:color="auto" w:fill="9CC2E5" w:themeFill="accent1" w:themeFillTint="99"/>
            <w:noWrap/>
            <w:vAlign w:val="center"/>
            <w:tcPrChange w:id="13" w:author="hyx" w:date="2018-11-10T19:48:00Z">
              <w:tcPr>
                <w:tcW w:w="1262" w:type="dxa"/>
                <w:gridSpan w:val="3"/>
                <w:shd w:val="clear" w:color="auto" w:fill="FFFFFF" w:themeFill="background1"/>
                <w:noWrap/>
                <w:vAlign w:val="center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b/>
                <w:color w:val="000000"/>
                <w:sz w:val="22"/>
                <w:rPrChange w:id="14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b/>
                <w:color w:val="000000"/>
                <w:sz w:val="22"/>
              </w:rPr>
              <w:t>姓名</w:t>
            </w:r>
          </w:p>
        </w:tc>
        <w:tc>
          <w:tcPr>
            <w:tcW w:w="1640" w:type="dxa"/>
            <w:gridSpan w:val="2"/>
            <w:shd w:val="clear" w:color="auto" w:fill="9CC2E5" w:themeFill="accent1" w:themeFillTint="99"/>
            <w:vAlign w:val="center"/>
            <w:tcPrChange w:id="15" w:author="hyx" w:date="2018-11-10T19:48:00Z">
              <w:tcPr>
                <w:tcW w:w="2253" w:type="dxa"/>
                <w:gridSpan w:val="3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16" w:author="hyx" w:date="2018-11-10T19:43:00Z"/>
                <w:b/>
                <w:color w:val="000000"/>
                <w:sz w:val="22"/>
              </w:rPr>
            </w:pPr>
            <w:ins w:id="17" w:author="hyx" w:date="2018-11-10T19:43:00Z">
              <w:r>
                <w:rPr>
                  <w:rFonts w:hint="eastAsia"/>
                  <w:b/>
                  <w:color w:val="000000"/>
                  <w:sz w:val="22"/>
                </w:rPr>
                <w:t>联系方式</w:t>
              </w:r>
            </w:ins>
          </w:p>
        </w:tc>
        <w:tc>
          <w:tcPr>
            <w:tcW w:w="1578" w:type="dxa"/>
            <w:gridSpan w:val="3"/>
            <w:shd w:val="clear" w:color="auto" w:fill="9CC2E5" w:themeFill="accent1" w:themeFillTint="99"/>
            <w:vAlign w:val="center"/>
            <w:tcPrChange w:id="18" w:author="hyx" w:date="2018-11-10T19:48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19" w:author="hyx" w:date="2018-11-10T19:18:00Z"/>
                <w:b/>
                <w:color w:val="000000"/>
                <w:sz w:val="22"/>
              </w:rPr>
            </w:pPr>
            <w:ins w:id="20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邮箱</w:t>
              </w:r>
            </w:ins>
          </w:p>
        </w:tc>
        <w:tc>
          <w:tcPr>
            <w:tcW w:w="1559" w:type="dxa"/>
            <w:shd w:val="clear" w:color="auto" w:fill="9CC2E5" w:themeFill="accent1" w:themeFillTint="99"/>
            <w:vAlign w:val="center"/>
            <w:tcPrChange w:id="21" w:author="hyx" w:date="2018-11-10T19:48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2" w:author="hyx" w:date="2018-11-10T19:18:00Z"/>
                <w:b/>
                <w:color w:val="000000"/>
                <w:sz w:val="22"/>
              </w:rPr>
            </w:pPr>
            <w:ins w:id="23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微信</w:t>
              </w:r>
            </w:ins>
          </w:p>
        </w:tc>
        <w:tc>
          <w:tcPr>
            <w:tcW w:w="1418" w:type="dxa"/>
            <w:shd w:val="clear" w:color="auto" w:fill="9CC2E5" w:themeFill="accent1" w:themeFillTint="99"/>
            <w:vAlign w:val="center"/>
            <w:tcPrChange w:id="24" w:author="hyx" w:date="2018-11-10T19:48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5" w:author="hyx" w:date="2018-11-10T19:19:00Z"/>
                <w:b/>
                <w:color w:val="000000"/>
                <w:sz w:val="22"/>
              </w:rPr>
            </w:pPr>
            <w:ins w:id="26" w:author="hyx" w:date="2018-11-10T19:19:00Z">
              <w:r>
                <w:rPr>
                  <w:rFonts w:hint="eastAsia"/>
                  <w:b/>
                  <w:color w:val="000000"/>
                  <w:sz w:val="22"/>
                </w:rPr>
                <w:t>QQ</w:t>
              </w:r>
            </w:ins>
          </w:p>
        </w:tc>
        <w:tc>
          <w:tcPr>
            <w:tcW w:w="1034" w:type="dxa"/>
            <w:shd w:val="clear" w:color="auto" w:fill="9CC2E5" w:themeFill="accent1" w:themeFillTint="99"/>
            <w:vAlign w:val="center"/>
            <w:tcPrChange w:id="27" w:author="hyx" w:date="2018-11-10T19:48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b/>
                <w:color w:val="000000"/>
                <w:sz w:val="22"/>
                <w:rPrChange w:id="28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b/>
                <w:color w:val="000000"/>
                <w:sz w:val="22"/>
              </w:rPr>
              <w:t>地址</w:t>
            </w:r>
          </w:p>
        </w:tc>
      </w:tr>
      <w:tr w:rsidR="00227554" w:rsidTr="00370EBF">
        <w:trPr>
          <w:trHeight w:val="645"/>
          <w:jc w:val="center"/>
          <w:trPrChange w:id="29" w:author="hyx" w:date="2018-11-10T19:45:00Z">
            <w:trPr>
              <w:gridBefore w:val="1"/>
              <w:trHeight w:val="645"/>
            </w:trPr>
          </w:trPrChange>
        </w:trPr>
        <w:tc>
          <w:tcPr>
            <w:tcW w:w="993" w:type="dxa"/>
            <w:shd w:val="clear" w:color="auto" w:fill="FFFFFF" w:themeFill="background1"/>
            <w:noWrap/>
            <w:vAlign w:val="center"/>
            <w:tcPrChange w:id="30" w:author="hyx" w:date="2018-11-10T19:45:00Z">
              <w:tcPr>
                <w:tcW w:w="1262" w:type="dxa"/>
                <w:gridSpan w:val="3"/>
                <w:shd w:val="clear" w:color="auto" w:fill="FFFFFF" w:themeFill="background1"/>
                <w:noWrap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color w:val="000000"/>
                <w:szCs w:val="21"/>
                <w:rPrChange w:id="31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ascii="宋体" w:hAnsi="宋体" w:hint="eastAsia"/>
                <w:color w:val="000000"/>
                <w:szCs w:val="21"/>
                <w:rPrChange w:id="32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杨枨</w:t>
            </w:r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  <w:tcPrChange w:id="33" w:author="hyx" w:date="2018-11-10T19:45:00Z">
              <w:tcPr>
                <w:tcW w:w="2253" w:type="dxa"/>
                <w:gridSpan w:val="3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34" w:author="hyx" w:date="2018-11-10T19:43:00Z"/>
                <w:szCs w:val="21"/>
              </w:rPr>
            </w:pPr>
            <w:ins w:id="35" w:author="hyx" w:date="2018-11-10T19:44:00Z">
              <w:r>
                <w:rPr>
                  <w:rFonts w:hint="eastAsia"/>
                  <w:szCs w:val="21"/>
                </w:rPr>
                <w:t>13357102333</w:t>
              </w:r>
            </w:ins>
          </w:p>
        </w:tc>
        <w:tc>
          <w:tcPr>
            <w:tcW w:w="1578" w:type="dxa"/>
            <w:gridSpan w:val="3"/>
            <w:shd w:val="clear" w:color="auto" w:fill="FFFFFF" w:themeFill="background1"/>
            <w:vAlign w:val="center"/>
            <w:tcPrChange w:id="36" w:author="hyx" w:date="2018-11-10T19:45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37" w:author="hyx" w:date="2018-11-10T19:20:00Z"/>
                <w:szCs w:val="21"/>
                <w:rPrChange w:id="38" w:author="hyx" w:date="2018-11-10T19:42:00Z">
                  <w:rPr>
                    <w:ins w:id="39" w:author="hyx" w:date="2018-11-10T19:20:00Z"/>
                    <w:sz w:val="20"/>
                  </w:rPr>
                </w:rPrChange>
              </w:rPr>
            </w:pPr>
            <w:ins w:id="40" w:author="hyx" w:date="2018-11-10T19:20:00Z">
              <w:r>
                <w:rPr>
                  <w:szCs w:val="21"/>
                  <w:rPrChange w:id="41" w:author="hyx" w:date="2018-11-10T19:42:00Z">
                    <w:rPr>
                      <w:sz w:val="20"/>
                    </w:rPr>
                  </w:rPrChange>
                </w:rPr>
                <w:t>yangc</w:t>
              </w:r>
            </w:ins>
          </w:p>
          <w:p w:rsidR="00227554" w:rsidRPr="00C365F4" w:rsidRDefault="00227554" w:rsidP="00370EBF">
            <w:pPr>
              <w:jc w:val="center"/>
              <w:rPr>
                <w:szCs w:val="21"/>
                <w:rPrChange w:id="42" w:author="hyx" w:date="2018-11-10T19:42:00Z">
                  <w:rPr>
                    <w:sz w:val="20"/>
                  </w:rPr>
                </w:rPrChange>
              </w:rPr>
            </w:pPr>
            <w:ins w:id="43" w:author="hyx" w:date="2018-11-10T19:20:00Z">
              <w:r>
                <w:rPr>
                  <w:szCs w:val="21"/>
                  <w:rPrChange w:id="44" w:author="hyx" w:date="2018-11-10T19:42:00Z">
                    <w:rPr>
                      <w:sz w:val="20"/>
                    </w:rPr>
                  </w:rPrChange>
                </w:rPr>
                <w:t>@zucc.edu.cn</w:t>
              </w:r>
            </w:ins>
          </w:p>
        </w:tc>
        <w:tc>
          <w:tcPr>
            <w:tcW w:w="1559" w:type="dxa"/>
            <w:shd w:val="clear" w:color="auto" w:fill="FFFFFF" w:themeFill="background1"/>
            <w:vAlign w:val="center"/>
            <w:tcPrChange w:id="45" w:author="hyx" w:date="2018-11-10T19:45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46" w:author="hyx" w:date="2018-11-10T19:18:00Z"/>
                <w:szCs w:val="21"/>
                <w:rPrChange w:id="47" w:author="hyx" w:date="2018-11-10T19:42:00Z">
                  <w:rPr>
                    <w:ins w:id="48" w:author="hyx" w:date="2018-11-10T19:18:00Z"/>
                    <w:sz w:val="20"/>
                  </w:rPr>
                </w:rPrChange>
              </w:rPr>
            </w:pPr>
            <w:ins w:id="49" w:author="hyx" w:date="2018-11-13T11:53:00Z">
              <w:r>
                <w:rPr>
                  <w:rFonts w:hint="eastAsia"/>
                  <w:szCs w:val="21"/>
                </w:rPr>
                <w:t>H</w:t>
              </w:r>
              <w:r>
                <w:rPr>
                  <w:szCs w:val="21"/>
                </w:rPr>
                <w:t>olleyYang</w:t>
              </w:r>
            </w:ins>
          </w:p>
        </w:tc>
        <w:tc>
          <w:tcPr>
            <w:tcW w:w="1418" w:type="dxa"/>
            <w:shd w:val="clear" w:color="auto" w:fill="FFFFFF" w:themeFill="background1"/>
            <w:vAlign w:val="center"/>
            <w:tcPrChange w:id="50" w:author="hyx" w:date="2018-11-10T19:45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51" w:author="hyx" w:date="2018-11-10T19:19:00Z"/>
                <w:szCs w:val="21"/>
                <w:rPrChange w:id="52" w:author="hyx" w:date="2018-11-10T19:42:00Z">
                  <w:rPr>
                    <w:ins w:id="53" w:author="hyx" w:date="2018-11-10T19:19:00Z"/>
                    <w:sz w:val="20"/>
                  </w:rPr>
                </w:rPrChange>
              </w:rPr>
            </w:pPr>
            <w:ins w:id="54" w:author="hyx" w:date="2018-11-10T19:46:00Z">
              <w:r>
                <w:rPr>
                  <w:rFonts w:hint="eastAsia"/>
                  <w:szCs w:val="21"/>
                </w:rPr>
                <w:t>暂无</w:t>
              </w:r>
            </w:ins>
          </w:p>
        </w:tc>
        <w:tc>
          <w:tcPr>
            <w:tcW w:w="1034" w:type="dxa"/>
            <w:shd w:val="clear" w:color="auto" w:fill="FFFFFF" w:themeFill="background1"/>
            <w:vAlign w:val="center"/>
            <w:tcPrChange w:id="55" w:author="hyx" w:date="2018-11-10T19:45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szCs w:val="21"/>
                <w:rPrChange w:id="56" w:author="hyx" w:date="2018-11-10T19:42:00Z">
                  <w:rPr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r>
              <w:rPr>
                <w:rFonts w:ascii="宋体" w:hAnsi="宋体" w:hint="eastAsia"/>
                <w:szCs w:val="21"/>
                <w:rPrChange w:id="57" w:author="hyx" w:date="2018-11-10T19:42:00Z">
                  <w:rPr>
                    <w:rFonts w:asciiTheme="minorEastAsia" w:hAnsiTheme="minorEastAsia" w:hint="eastAsia"/>
                    <w:sz w:val="20"/>
                  </w:rPr>
                </w:rPrChange>
              </w:rPr>
              <w:t>理</w:t>
            </w:r>
            <w:r>
              <w:rPr>
                <w:rFonts w:ascii="宋体" w:hAnsi="宋体"/>
                <w:szCs w:val="21"/>
                <w:rPrChange w:id="58" w:author="hyx" w:date="2018-11-10T19:42:00Z">
                  <w:rPr>
                    <w:rFonts w:asciiTheme="minorEastAsia" w:hAnsiTheme="minorEastAsia"/>
                    <w:sz w:val="20"/>
                  </w:rPr>
                </w:rPrChange>
              </w:rPr>
              <w:t>4</w:t>
            </w:r>
            <w:ins w:id="59" w:author="hyx" w:date="2018-11-10T19:43:00Z"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 xml:space="preserve">504 </w:t>
              </w:r>
            </w:ins>
            <w:del w:id="60" w:author="hyx" w:date="2018-11-10T19:43:00Z">
              <w:r>
                <w:rPr>
                  <w:rFonts w:ascii="宋体" w:hAnsi="宋体" w:hint="eastAsia"/>
                  <w:szCs w:val="21"/>
                  <w:rPrChange w:id="61" w:author="hyx" w:date="2018-11-10T19:42:00Z">
                    <w:rPr>
                      <w:rFonts w:asciiTheme="minorEastAsia" w:hAnsiTheme="minorEastAsia" w:hint="eastAsia"/>
                      <w:sz w:val="20"/>
                    </w:rPr>
                  </w:rPrChange>
                </w:rPr>
                <w:delText>系主任</w:delText>
              </w:r>
              <w:r>
                <w:rPr>
                  <w:rFonts w:ascii="宋体" w:hAnsi="宋体"/>
                  <w:szCs w:val="21"/>
                  <w:rPrChange w:id="62" w:author="hyx" w:date="2018-11-10T19:42:00Z">
                    <w:rPr>
                      <w:rFonts w:asciiTheme="minorEastAsia" w:hAnsiTheme="minorEastAsia"/>
                      <w:sz w:val="20"/>
                    </w:rPr>
                  </w:rPrChange>
                </w:rPr>
                <w:delText>办公室</w:delText>
              </w:r>
            </w:del>
          </w:p>
        </w:tc>
      </w:tr>
      <w:tr w:rsidR="00227554" w:rsidTr="00370EBF">
        <w:trPr>
          <w:trHeight w:val="260"/>
          <w:jc w:val="center"/>
          <w:trPrChange w:id="63" w:author="hyx" w:date="2018-11-10T19:45:00Z">
            <w:trPr>
              <w:gridBefore w:val="1"/>
              <w:trHeight w:val="260"/>
            </w:trPr>
          </w:trPrChange>
        </w:trPr>
        <w:tc>
          <w:tcPr>
            <w:tcW w:w="993" w:type="dxa"/>
            <w:shd w:val="clear" w:color="auto" w:fill="FFFFFF" w:themeFill="background1"/>
            <w:noWrap/>
            <w:vAlign w:val="center"/>
            <w:tcPrChange w:id="64" w:author="hyx" w:date="2018-11-10T19:45:00Z">
              <w:tcPr>
                <w:tcW w:w="1262" w:type="dxa"/>
                <w:gridSpan w:val="3"/>
                <w:shd w:val="clear" w:color="auto" w:fill="FFFFFF" w:themeFill="background1"/>
                <w:noWrap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color w:val="000000"/>
                <w:szCs w:val="21"/>
                <w:rPrChange w:id="65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ascii="宋体" w:hAnsi="宋体" w:hint="eastAsia"/>
                <w:color w:val="000000"/>
                <w:szCs w:val="21"/>
                <w:rPrChange w:id="66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侯宏仑</w:t>
            </w:r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  <w:tcPrChange w:id="67" w:author="hyx" w:date="2018-11-10T19:45:00Z">
              <w:tcPr>
                <w:tcW w:w="2253" w:type="dxa"/>
                <w:gridSpan w:val="3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68" w:author="hyx" w:date="2018-11-10T19:43:00Z"/>
                <w:szCs w:val="21"/>
              </w:rPr>
            </w:pPr>
            <w:ins w:id="69" w:author="hyx" w:date="2018-11-10T19:44:00Z">
              <w:r>
                <w:rPr>
                  <w:rFonts w:hint="eastAsia"/>
                  <w:szCs w:val="21"/>
                </w:rPr>
                <w:t>13071858629</w:t>
              </w:r>
            </w:ins>
          </w:p>
        </w:tc>
        <w:tc>
          <w:tcPr>
            <w:tcW w:w="1578" w:type="dxa"/>
            <w:gridSpan w:val="3"/>
            <w:shd w:val="clear" w:color="auto" w:fill="FFFFFF" w:themeFill="background1"/>
            <w:vAlign w:val="center"/>
            <w:tcPrChange w:id="70" w:author="hyx" w:date="2018-11-10T19:45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71" w:author="hyx" w:date="2018-11-10T19:19:00Z"/>
                <w:szCs w:val="21"/>
              </w:rPr>
            </w:pPr>
            <w:ins w:id="72" w:author="hyx" w:date="2018-11-10T19:19:00Z">
              <w:r>
                <w:rPr>
                  <w:szCs w:val="21"/>
                </w:rPr>
                <w:t>ubilabs</w:t>
              </w:r>
            </w:ins>
          </w:p>
          <w:p w:rsidR="00227554" w:rsidRPr="00C365F4" w:rsidRDefault="00227554" w:rsidP="00370EBF">
            <w:pPr>
              <w:jc w:val="center"/>
              <w:rPr>
                <w:ins w:id="73" w:author="hyx" w:date="2018-11-10T19:18:00Z"/>
                <w:szCs w:val="21"/>
                <w:rPrChange w:id="74" w:author="hyx" w:date="2018-11-10T19:42:00Z">
                  <w:rPr>
                    <w:ins w:id="75" w:author="hyx" w:date="2018-11-10T19:18:00Z"/>
                    <w:sz w:val="20"/>
                  </w:rPr>
                </w:rPrChange>
              </w:rPr>
            </w:pPr>
            <w:ins w:id="76" w:author="hyx" w:date="2018-11-10T19:19:00Z">
              <w:r>
                <w:rPr>
                  <w:szCs w:val="21"/>
                </w:rPr>
                <w:t>@zucc.edu.cn</w:t>
              </w:r>
            </w:ins>
          </w:p>
        </w:tc>
        <w:tc>
          <w:tcPr>
            <w:tcW w:w="1559" w:type="dxa"/>
            <w:shd w:val="clear" w:color="auto" w:fill="FFFFFF" w:themeFill="background1"/>
            <w:vAlign w:val="center"/>
            <w:tcPrChange w:id="77" w:author="hyx" w:date="2018-11-10T19:45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78" w:author="hyx" w:date="2018-11-10T19:18:00Z"/>
                <w:szCs w:val="21"/>
                <w:rPrChange w:id="79" w:author="hyx" w:date="2018-11-10T19:42:00Z">
                  <w:rPr>
                    <w:ins w:id="80" w:author="hyx" w:date="2018-11-10T19:18:00Z"/>
                    <w:sz w:val="20"/>
                  </w:rPr>
                </w:rPrChange>
              </w:rPr>
            </w:pPr>
            <w:ins w:id="81" w:author="hyx" w:date="2018-11-10T19:47:00Z">
              <w:r>
                <w:rPr>
                  <w:rFonts w:hint="eastAsia"/>
                  <w:szCs w:val="21"/>
                </w:rPr>
                <w:t>t</w:t>
              </w:r>
              <w:r>
                <w:rPr>
                  <w:szCs w:val="21"/>
                </w:rPr>
                <w:t>uuuuuuuudou</w:t>
              </w:r>
            </w:ins>
          </w:p>
        </w:tc>
        <w:tc>
          <w:tcPr>
            <w:tcW w:w="1418" w:type="dxa"/>
            <w:shd w:val="clear" w:color="auto" w:fill="FFFFFF" w:themeFill="background1"/>
            <w:vAlign w:val="center"/>
            <w:tcPrChange w:id="82" w:author="hyx" w:date="2018-11-10T19:45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83" w:author="hyx" w:date="2018-11-10T19:19:00Z"/>
                <w:szCs w:val="21"/>
                <w:rPrChange w:id="84" w:author="hyx" w:date="2018-11-10T19:42:00Z">
                  <w:rPr>
                    <w:ins w:id="85" w:author="hyx" w:date="2018-11-10T19:19:00Z"/>
                    <w:sz w:val="20"/>
                  </w:rPr>
                </w:rPrChange>
              </w:rPr>
            </w:pPr>
            <w:ins w:id="86" w:author="hyx" w:date="2018-11-13T10:42:00Z">
              <w:r>
                <w:rPr>
                  <w:rFonts w:hint="eastAsia"/>
                  <w:szCs w:val="21"/>
                </w:rPr>
                <w:t>5</w:t>
              </w:r>
              <w:r>
                <w:rPr>
                  <w:szCs w:val="21"/>
                </w:rPr>
                <w:t>6689824</w:t>
              </w:r>
            </w:ins>
          </w:p>
        </w:tc>
        <w:tc>
          <w:tcPr>
            <w:tcW w:w="1034" w:type="dxa"/>
            <w:shd w:val="clear" w:color="auto" w:fill="FFFFFF" w:themeFill="background1"/>
            <w:vAlign w:val="center"/>
            <w:tcPrChange w:id="87" w:author="hyx" w:date="2018-11-10T19:45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szCs w:val="21"/>
                <w:rPrChange w:id="88" w:author="hyx" w:date="2018-11-10T19:42:00Z">
                  <w:rPr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r>
              <w:rPr>
                <w:rFonts w:ascii="宋体" w:hAnsi="宋体" w:hint="eastAsia"/>
                <w:szCs w:val="21"/>
                <w:rPrChange w:id="89" w:author="hyx" w:date="2018-11-10T19:42:00Z">
                  <w:rPr>
                    <w:rFonts w:asciiTheme="minorEastAsia" w:hAnsiTheme="minorEastAsia" w:hint="eastAsia"/>
                    <w:sz w:val="20"/>
                  </w:rPr>
                </w:rPrChange>
              </w:rPr>
              <w:t>理</w:t>
            </w:r>
            <w:r>
              <w:rPr>
                <w:rFonts w:ascii="宋体" w:hAnsi="宋体"/>
                <w:szCs w:val="21"/>
                <w:rPrChange w:id="90" w:author="hyx" w:date="2018-11-10T19:42:00Z">
                  <w:rPr>
                    <w:rFonts w:asciiTheme="minorEastAsia" w:hAnsiTheme="minorEastAsia"/>
                    <w:sz w:val="20"/>
                  </w:rPr>
                </w:rPrChange>
              </w:rPr>
              <w:t>4-501</w:t>
            </w:r>
          </w:p>
        </w:tc>
      </w:tr>
      <w:tr w:rsidR="00227554" w:rsidTr="00370EBF">
        <w:trPr>
          <w:gridAfter w:val="4"/>
          <w:wAfter w:w="4323" w:type="dxa"/>
          <w:trHeight w:val="260"/>
          <w:jc w:val="center"/>
          <w:del w:id="91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92" w:author="hyx" w:date="2018-11-13T10:37:00Z"/>
                <w:rFonts w:ascii="宋体" w:hAnsi="宋体"/>
                <w:color w:val="000000"/>
                <w:szCs w:val="21"/>
                <w:rPrChange w:id="93" w:author="hyx" w:date="2018-11-10T19:42:00Z">
                  <w:rPr>
                    <w:del w:id="94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95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96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冯一鸣</w:delText>
              </w:r>
            </w:del>
          </w:p>
        </w:tc>
        <w:tc>
          <w:tcPr>
            <w:tcW w:w="2165" w:type="dxa"/>
            <w:gridSpan w:val="3"/>
            <w:shd w:val="clear" w:color="auto" w:fill="FFFFFF" w:themeFill="background1"/>
          </w:tcPr>
          <w:p w:rsidR="00227554" w:rsidRPr="00893F57" w:rsidRDefault="00227554" w:rsidP="00370EBF">
            <w:pPr>
              <w:rPr>
                <w:del w:id="97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98" w:author="hyx" w:date="2018-11-13T10:37:00Z"/>
                <w:rFonts w:ascii="宋体" w:hAnsi="宋体"/>
                <w:szCs w:val="21"/>
                <w:rPrChange w:id="99" w:author="hyx" w:date="2018-11-10T19:42:00Z">
                  <w:rPr>
                    <w:del w:id="100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01" w:author="hyx" w:date="2018-11-13T10:37:00Z">
              <w:r>
                <w:rPr>
                  <w:rFonts w:hint="eastAsia"/>
                  <w:szCs w:val="21"/>
                  <w:rPrChange w:id="102" w:author="hyx" w:date="2018-11-10T19:42:00Z">
                    <w:rPr>
                      <w:rFonts w:hint="eastAsia"/>
                    </w:rPr>
                  </w:rPrChange>
                </w:rPr>
                <w:delText>弘毅</w:delText>
              </w:r>
              <w:r>
                <w:rPr>
                  <w:szCs w:val="21"/>
                  <w:rPrChange w:id="103" w:author="hyx" w:date="2018-11-10T19:42:00Z">
                    <w:rPr/>
                  </w:rPrChange>
                </w:rPr>
                <w:delText>1-610</w:delText>
              </w:r>
            </w:del>
          </w:p>
        </w:tc>
      </w:tr>
      <w:tr w:rsidR="00227554" w:rsidTr="00370EBF">
        <w:trPr>
          <w:gridAfter w:val="4"/>
          <w:wAfter w:w="4323" w:type="dxa"/>
          <w:trHeight w:val="260"/>
          <w:jc w:val="center"/>
          <w:del w:id="104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105" w:author="hyx" w:date="2018-11-13T10:37:00Z"/>
                <w:rFonts w:ascii="宋体" w:hAnsi="宋体"/>
                <w:color w:val="000000"/>
                <w:szCs w:val="21"/>
                <w:rPrChange w:id="106" w:author="hyx" w:date="2018-11-10T19:42:00Z">
                  <w:rPr>
                    <w:del w:id="107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08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109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陈栩</w:delText>
              </w:r>
            </w:del>
          </w:p>
        </w:tc>
        <w:tc>
          <w:tcPr>
            <w:tcW w:w="2165" w:type="dxa"/>
            <w:gridSpan w:val="3"/>
            <w:shd w:val="clear" w:color="auto" w:fill="FFFFFF" w:themeFill="background1"/>
          </w:tcPr>
          <w:p w:rsidR="00227554" w:rsidRPr="00893F57" w:rsidRDefault="00227554" w:rsidP="00370EBF">
            <w:pPr>
              <w:rPr>
                <w:del w:id="110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111" w:author="hyx" w:date="2018-11-13T10:37:00Z"/>
                <w:rFonts w:ascii="宋体" w:hAnsi="宋体"/>
                <w:szCs w:val="21"/>
                <w:rPrChange w:id="112" w:author="hyx" w:date="2018-11-10T19:42:00Z">
                  <w:rPr>
                    <w:del w:id="113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14" w:author="hyx" w:date="2018-11-13T10:37:00Z">
              <w:r>
                <w:rPr>
                  <w:rFonts w:hint="eastAsia"/>
                  <w:szCs w:val="21"/>
                  <w:rPrChange w:id="115" w:author="hyx" w:date="2018-11-10T19:42:00Z">
                    <w:rPr>
                      <w:rFonts w:hint="eastAsia"/>
                    </w:rPr>
                  </w:rPrChange>
                </w:rPr>
                <w:delText>问源</w:delText>
              </w:r>
              <w:r>
                <w:rPr>
                  <w:szCs w:val="21"/>
                  <w:rPrChange w:id="116" w:author="hyx" w:date="2018-11-10T19:42:00Z">
                    <w:rPr/>
                  </w:rPrChange>
                </w:rPr>
                <w:delText>1-636</w:delText>
              </w:r>
            </w:del>
          </w:p>
        </w:tc>
      </w:tr>
      <w:tr w:rsidR="00227554" w:rsidTr="00370EBF">
        <w:trPr>
          <w:gridAfter w:val="7"/>
          <w:wAfter w:w="6219" w:type="dxa"/>
          <w:trHeight w:val="260"/>
          <w:jc w:val="center"/>
          <w:del w:id="117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118" w:author="hyx" w:date="2018-11-13T10:37:00Z"/>
                <w:rFonts w:ascii="宋体" w:hAnsi="宋体"/>
                <w:color w:val="000000"/>
                <w:szCs w:val="21"/>
                <w:rPrChange w:id="119" w:author="hyx" w:date="2018-11-10T19:42:00Z">
                  <w:rPr>
                    <w:del w:id="120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21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122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陈妍蓝</w:delText>
              </w:r>
            </w:del>
          </w:p>
        </w:tc>
        <w:tc>
          <w:tcPr>
            <w:tcW w:w="1010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123" w:author="hyx" w:date="2018-11-13T10:37:00Z"/>
                <w:rFonts w:ascii="宋体" w:hAnsi="宋体"/>
                <w:szCs w:val="21"/>
                <w:rPrChange w:id="124" w:author="hyx" w:date="2018-11-10T19:42:00Z">
                  <w:rPr>
                    <w:del w:id="125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26" w:author="hyx" w:date="2018-11-13T10:37:00Z">
              <w:r>
                <w:rPr>
                  <w:rFonts w:ascii="宋体" w:hAnsi="宋体" w:cs="Helvetica Neue" w:hint="eastAsia"/>
                  <w:color w:val="000000"/>
                  <w:szCs w:val="21"/>
                  <w:rPrChange w:id="127" w:author="hyx" w:date="2018-11-10T19:42:00Z">
                    <w:rPr>
                      <w:rFonts w:ascii="Helvetica Neue" w:hAnsi="Helvetica Neue" w:cs="Helvetica Neue" w:hint="eastAsia"/>
                      <w:color w:val="000000"/>
                      <w:szCs w:val="26"/>
                    </w:rPr>
                  </w:rPrChange>
                </w:rPr>
                <w:delText>问源</w:delText>
              </w:r>
              <w:r>
                <w:rPr>
                  <w:rFonts w:ascii="宋体" w:hAnsi="宋体" w:cs="Helvetica Neue"/>
                  <w:color w:val="000000"/>
                  <w:szCs w:val="21"/>
                  <w:rPrChange w:id="128" w:author="hyx" w:date="2018-11-10T19:42:00Z">
                    <w:rPr>
                      <w:rFonts w:ascii="Helvetica Neue" w:hAnsi="Helvetica Neue" w:cs="Helvetica Neue"/>
                      <w:color w:val="000000"/>
                      <w:szCs w:val="26"/>
                    </w:rPr>
                  </w:rPrChange>
                </w:rPr>
                <w:delText>1-646</w:delText>
              </w:r>
            </w:del>
          </w:p>
        </w:tc>
      </w:tr>
    </w:tbl>
    <w:p w:rsidR="001E71D3" w:rsidRDefault="001E71D3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1E71D3" w:rsidRDefault="00E20079" w:rsidP="00E20079">
      <w:pPr>
        <w:pStyle w:val="3"/>
      </w:pPr>
      <w:bookmarkStart w:id="129" w:name="_Toc503482146"/>
      <w:bookmarkStart w:id="130" w:name="_Toc534723937"/>
      <w:r>
        <w:rPr>
          <w:rFonts w:hint="eastAsia"/>
        </w:rPr>
        <w:lastRenderedPageBreak/>
        <w:t>1</w:t>
      </w:r>
      <w:r>
        <w:t>.2.3</w:t>
      </w:r>
      <w:r w:rsidR="00CE788B">
        <w:t>项目开发团队</w:t>
      </w:r>
      <w:bookmarkEnd w:id="129"/>
      <w:bookmarkEnd w:id="130"/>
    </w:p>
    <w:p w:rsidR="001E71D3" w:rsidRDefault="00CE788B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718"/>
        <w:gridCol w:w="1417"/>
        <w:gridCol w:w="1985"/>
        <w:gridCol w:w="1275"/>
        <w:gridCol w:w="1418"/>
        <w:gridCol w:w="759"/>
        <w:tblGridChange w:id="131">
          <w:tblGrid>
            <w:gridCol w:w="950"/>
            <w:gridCol w:w="718"/>
            <w:gridCol w:w="1417"/>
            <w:gridCol w:w="1742"/>
            <w:gridCol w:w="243"/>
            <w:gridCol w:w="1275"/>
            <w:gridCol w:w="344"/>
            <w:gridCol w:w="1074"/>
            <w:gridCol w:w="759"/>
          </w:tblGrid>
        </w:tblGridChange>
      </w:tblGrid>
      <w:tr w:rsidR="00227554" w:rsidRPr="00227554" w:rsidTr="00227554">
        <w:tc>
          <w:tcPr>
            <w:tcW w:w="950" w:type="dxa"/>
            <w:shd w:val="clear" w:color="auto" w:fill="BDD6EE"/>
          </w:tcPr>
          <w:p w:rsidR="00227554" w:rsidRPr="00227554" w:rsidRDefault="00227554">
            <w:pPr>
              <w:widowControl/>
              <w:rPr>
                <w:rFonts w:ascii="宋体" w:hAnsi="宋体" w:cs="宋体"/>
                <w:b/>
                <w:kern w:val="0"/>
                <w:szCs w:val="22"/>
              </w:rPr>
              <w:pPrChange w:id="132" w:author="hyx" w:date="2018-11-10T14:09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姓名</w:t>
            </w:r>
          </w:p>
        </w:tc>
        <w:tc>
          <w:tcPr>
            <w:tcW w:w="718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3" w:author="hyx" w:date="2018-11-10T14:09:00Z">
                <w:pPr>
                  <w:ind w:firstLineChars="94" w:firstLine="198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角色</w:t>
            </w:r>
          </w:p>
        </w:tc>
        <w:tc>
          <w:tcPr>
            <w:tcW w:w="1417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4" w:author="hyx" w:date="2018-11-10T14:10:00Z">
                <w:pPr>
                  <w:ind w:firstLineChars="94" w:firstLine="198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联系电话</w:t>
            </w:r>
          </w:p>
        </w:tc>
        <w:tc>
          <w:tcPr>
            <w:tcW w:w="1985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5" w:author="hyx" w:date="2018-11-10T14:13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邮箱</w:t>
            </w:r>
          </w:p>
        </w:tc>
        <w:tc>
          <w:tcPr>
            <w:tcW w:w="1275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ins w:id="136" w:author="hyx" w:date="2018-11-10T14:10:00Z"/>
                <w:rFonts w:ascii="宋体" w:hAnsi="宋体" w:cs="宋体"/>
                <w:b/>
                <w:kern w:val="0"/>
                <w:szCs w:val="22"/>
              </w:rPr>
              <w:pPrChange w:id="137" w:author="hyx" w:date="2018-11-10T14:13:00Z">
                <w:pPr>
                  <w:ind w:firstLine="422"/>
                </w:pPr>
              </w:pPrChange>
            </w:pPr>
            <w:ins w:id="138" w:author="hyx" w:date="2018-11-10T14:10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微</w:t>
              </w:r>
            </w:ins>
            <w:ins w:id="139" w:author="hyx" w:date="2018-11-10T14:11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信</w:t>
              </w:r>
            </w:ins>
          </w:p>
        </w:tc>
        <w:tc>
          <w:tcPr>
            <w:tcW w:w="1418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ins w:id="140" w:author="hyx" w:date="2018-11-10T14:11:00Z"/>
                <w:rFonts w:ascii="宋体" w:hAnsi="宋体" w:cs="宋体"/>
                <w:b/>
                <w:kern w:val="0"/>
                <w:szCs w:val="22"/>
              </w:rPr>
              <w:pPrChange w:id="141" w:author="hyx" w:date="2018-11-10T14:13:00Z">
                <w:pPr>
                  <w:ind w:firstLine="422"/>
                </w:pPr>
              </w:pPrChange>
            </w:pPr>
            <w:ins w:id="142" w:author="hyx" w:date="2018-11-10T14:11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Q</w:t>
              </w:r>
            </w:ins>
            <w:ins w:id="143" w:author="hyx" w:date="2018-11-10T14:12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Q</w:t>
              </w:r>
            </w:ins>
          </w:p>
        </w:tc>
        <w:tc>
          <w:tcPr>
            <w:tcW w:w="759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44" w:author="hyx" w:date="2018-11-10T14:12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地址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45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46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47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黄叶轩</w:t>
            </w:r>
          </w:p>
        </w:tc>
        <w:tc>
          <w:tcPr>
            <w:tcW w:w="718" w:type="dxa"/>
            <w:shd w:val="clear" w:color="auto" w:fill="auto"/>
            <w:tcPrChange w:id="148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49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组长</w:t>
            </w:r>
          </w:p>
        </w:tc>
        <w:tc>
          <w:tcPr>
            <w:tcW w:w="1417" w:type="dxa"/>
            <w:shd w:val="clear" w:color="auto" w:fill="auto"/>
            <w:tcPrChange w:id="150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13588899102</w:t>
            </w:r>
          </w:p>
        </w:tc>
        <w:tc>
          <w:tcPr>
            <w:tcW w:w="1985" w:type="dxa"/>
            <w:shd w:val="clear" w:color="auto" w:fill="auto"/>
            <w:tcPrChange w:id="151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52" w:author="hyx" w:date="2018-11-10T14:11:00Z"/>
                <w:rFonts w:ascii="宋体" w:hAnsi="宋体" w:cs="宋体"/>
                <w:kern w:val="0"/>
                <w:szCs w:val="22"/>
              </w:rPr>
            </w:pPr>
            <w:ins w:id="153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1601246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54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55" w:author="hyx" w:date="2018-11-10T14:10:00Z"/>
                <w:rFonts w:ascii="宋体" w:hAnsi="宋体" w:cs="宋体"/>
                <w:kern w:val="0"/>
                <w:szCs w:val="22"/>
              </w:rPr>
            </w:pPr>
            <w:ins w:id="156" w:author="hyx" w:date="2018-11-10T14:10:00Z">
              <w:r w:rsidRPr="00227554">
                <w:rPr>
                  <w:rFonts w:ascii="宋体" w:hAnsi="宋体" w:cs="宋体" w:hint="eastAsia"/>
                  <w:kern w:val="0"/>
                  <w:szCs w:val="22"/>
                </w:rPr>
                <w:t>H</w:t>
              </w:r>
            </w:ins>
            <w:ins w:id="157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yxzucc</w:t>
              </w:r>
            </w:ins>
          </w:p>
        </w:tc>
        <w:tc>
          <w:tcPr>
            <w:tcW w:w="1418" w:type="dxa"/>
            <w:tcPrChange w:id="158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59" w:author="hyx" w:date="2018-11-10T14:11:00Z"/>
                <w:rFonts w:ascii="宋体" w:hAnsi="宋体" w:cs="宋体"/>
                <w:kern w:val="0"/>
                <w:szCs w:val="22"/>
              </w:rPr>
            </w:pPr>
            <w:ins w:id="160" w:author="hyx" w:date="2018-11-10T14:11:00Z">
              <w:r w:rsidRPr="00227554">
                <w:rPr>
                  <w:rFonts w:ascii="宋体" w:hAnsi="宋体" w:cs="宋体" w:hint="eastAsia"/>
                  <w:kern w:val="0"/>
                  <w:szCs w:val="22"/>
                </w:rPr>
                <w:t>1</w:t>
              </w:r>
            </w:ins>
            <w:ins w:id="161" w:author="hyx" w:date="2018-11-10T14:13:00Z">
              <w:r w:rsidRPr="00227554">
                <w:rPr>
                  <w:rFonts w:ascii="宋体" w:hAnsi="宋体" w:cs="宋体"/>
                  <w:kern w:val="0"/>
                  <w:szCs w:val="22"/>
                </w:rPr>
                <w:t>103057282</w:t>
              </w:r>
            </w:ins>
          </w:p>
        </w:tc>
        <w:tc>
          <w:tcPr>
            <w:tcW w:w="759" w:type="dxa"/>
            <w:shd w:val="clear" w:color="auto" w:fill="auto"/>
            <w:tcPrChange w:id="162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弘毅2-</w:t>
            </w:r>
            <w:r w:rsidRPr="00227554">
              <w:rPr>
                <w:rFonts w:ascii="宋体" w:hAnsi="宋体" w:cs="宋体"/>
                <w:kern w:val="0"/>
                <w:szCs w:val="22"/>
              </w:rPr>
              <w:t>210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63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64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2"/>
              </w:rPr>
              <w:pPrChange w:id="165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陈俊仁</w:t>
            </w:r>
          </w:p>
        </w:tc>
        <w:tc>
          <w:tcPr>
            <w:tcW w:w="718" w:type="dxa"/>
            <w:shd w:val="clear" w:color="auto" w:fill="auto"/>
            <w:tcPrChange w:id="166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67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68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17376503405</w:t>
            </w:r>
          </w:p>
        </w:tc>
        <w:tc>
          <w:tcPr>
            <w:tcW w:w="1985" w:type="dxa"/>
            <w:shd w:val="clear" w:color="auto" w:fill="auto"/>
            <w:tcPrChange w:id="169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0" w:author="hyx" w:date="2018-11-10T14:11:00Z"/>
                <w:rFonts w:ascii="宋体" w:hAnsi="宋体" w:cs="宋体"/>
                <w:kern w:val="0"/>
                <w:szCs w:val="22"/>
              </w:rPr>
            </w:pPr>
            <w:ins w:id="171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1601241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72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3" w:author="hyx" w:date="2018-11-10T14:10:00Z"/>
                <w:rFonts w:ascii="宋体" w:hAnsi="宋体" w:cs="宋体"/>
                <w:kern w:val="0"/>
                <w:szCs w:val="22"/>
              </w:rPr>
            </w:pPr>
            <w:ins w:id="174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175" w:author="hyx" w:date="2018-11-10T14:13:00Z">
              <w:r w:rsidRPr="00227554">
                <w:rPr>
                  <w:rFonts w:ascii="宋体" w:hAnsi="宋体" w:cs="宋体"/>
                  <w:kern w:val="0"/>
                  <w:szCs w:val="22"/>
                </w:rPr>
                <w:t>henjunren6745</w:t>
              </w:r>
            </w:ins>
          </w:p>
        </w:tc>
        <w:tc>
          <w:tcPr>
            <w:tcW w:w="1418" w:type="dxa"/>
            <w:tcPrChange w:id="176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7" w:author="hyx" w:date="2018-11-10T14:11:00Z"/>
                <w:rFonts w:ascii="宋体" w:hAnsi="宋体" w:cs="宋体"/>
                <w:kern w:val="0"/>
                <w:szCs w:val="22"/>
              </w:rPr>
            </w:pPr>
            <w:ins w:id="178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ins w:id="179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74955336</w:t>
              </w:r>
            </w:ins>
          </w:p>
        </w:tc>
        <w:tc>
          <w:tcPr>
            <w:tcW w:w="759" w:type="dxa"/>
            <w:shd w:val="clear" w:color="auto" w:fill="auto"/>
            <w:tcPrChange w:id="180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</w:t>
            </w:r>
            <w:r w:rsidRPr="00227554">
              <w:rPr>
                <w:rFonts w:ascii="宋体" w:hAnsi="宋体" w:cs="宋体"/>
                <w:kern w:val="0"/>
                <w:szCs w:val="22"/>
              </w:rPr>
              <w:t>-209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81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82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83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陈苏民</w:t>
            </w:r>
          </w:p>
        </w:tc>
        <w:tc>
          <w:tcPr>
            <w:tcW w:w="718" w:type="dxa"/>
            <w:shd w:val="clear" w:color="auto" w:fill="auto"/>
            <w:tcPrChange w:id="184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85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86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19967308296</w:t>
            </w:r>
          </w:p>
        </w:tc>
        <w:tc>
          <w:tcPr>
            <w:tcW w:w="1985" w:type="dxa"/>
            <w:shd w:val="clear" w:color="auto" w:fill="auto"/>
            <w:tcPrChange w:id="187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88" w:author="hyx" w:date="2018-11-10T14:11:00Z"/>
                <w:rFonts w:ascii="宋体" w:hAnsi="宋体" w:cs="宋体"/>
                <w:kern w:val="0"/>
                <w:szCs w:val="22"/>
              </w:rPr>
            </w:pPr>
            <w:ins w:id="189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1602227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90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91" w:author="hyx" w:date="2018-11-10T14:10:00Z"/>
                <w:rFonts w:ascii="宋体" w:hAnsi="宋体" w:cs="宋体"/>
                <w:kern w:val="0"/>
                <w:szCs w:val="22"/>
              </w:rPr>
            </w:pPr>
            <w:ins w:id="192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193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96s1m4</w:t>
              </w:r>
            </w:ins>
          </w:p>
        </w:tc>
        <w:tc>
          <w:tcPr>
            <w:tcW w:w="1418" w:type="dxa"/>
            <w:tcPrChange w:id="194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95" w:author="hyx" w:date="2018-11-10T14:11:00Z"/>
                <w:rFonts w:ascii="宋体" w:hAnsi="宋体" w:cs="宋体"/>
                <w:kern w:val="0"/>
                <w:szCs w:val="22"/>
              </w:rPr>
            </w:pPr>
            <w:ins w:id="196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2</w:t>
              </w:r>
            </w:ins>
            <w:ins w:id="197" w:author="hyx" w:date="2018-11-10T14:15:00Z">
              <w:r w:rsidRPr="00227554">
                <w:rPr>
                  <w:rFonts w:ascii="宋体" w:hAnsi="宋体" w:cs="宋体"/>
                  <w:kern w:val="0"/>
                  <w:szCs w:val="22"/>
                </w:rPr>
                <w:t>45023559</w:t>
              </w:r>
            </w:ins>
          </w:p>
        </w:tc>
        <w:tc>
          <w:tcPr>
            <w:tcW w:w="759" w:type="dxa"/>
            <w:shd w:val="clear" w:color="auto" w:fill="auto"/>
            <w:tcPrChange w:id="198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弘毅1-</w:t>
            </w:r>
            <w:r w:rsidRPr="00227554">
              <w:rPr>
                <w:rFonts w:ascii="宋体" w:hAnsi="宋体" w:cs="宋体"/>
                <w:kern w:val="0"/>
                <w:szCs w:val="22"/>
              </w:rPr>
              <w:t>124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99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200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01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徐双铅</w:t>
            </w:r>
          </w:p>
        </w:tc>
        <w:tc>
          <w:tcPr>
            <w:tcW w:w="718" w:type="dxa"/>
            <w:shd w:val="clear" w:color="auto" w:fill="auto"/>
            <w:tcPrChange w:id="202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03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04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18094711647</w:t>
            </w:r>
          </w:p>
        </w:tc>
        <w:tc>
          <w:tcPr>
            <w:tcW w:w="1985" w:type="dxa"/>
            <w:shd w:val="clear" w:color="auto" w:fill="auto"/>
            <w:tcPrChange w:id="205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06" w:author="hyx" w:date="2018-11-10T14:11:00Z"/>
                <w:rFonts w:ascii="宋体" w:hAnsi="宋体" w:cs="宋体"/>
                <w:kern w:val="0"/>
                <w:szCs w:val="22"/>
              </w:rPr>
            </w:pPr>
            <w:ins w:id="207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1601221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208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09" w:author="hyx" w:date="2018-11-10T14:10:00Z"/>
                <w:rFonts w:ascii="宋体" w:hAnsi="宋体" w:cs="宋体"/>
                <w:kern w:val="0"/>
                <w:szCs w:val="22"/>
              </w:rPr>
            </w:pPr>
            <w:ins w:id="210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211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XM1064081300</w:t>
              </w:r>
            </w:ins>
          </w:p>
        </w:tc>
        <w:tc>
          <w:tcPr>
            <w:tcW w:w="1418" w:type="dxa"/>
            <w:tcPrChange w:id="212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13" w:author="hyx" w:date="2018-11-10T14:11:00Z"/>
                <w:rFonts w:ascii="宋体" w:hAnsi="宋体" w:cs="宋体"/>
                <w:kern w:val="0"/>
                <w:szCs w:val="22"/>
              </w:rPr>
            </w:pPr>
            <w:ins w:id="214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1</w:t>
              </w:r>
            </w:ins>
            <w:ins w:id="215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227442409</w:t>
              </w:r>
            </w:ins>
          </w:p>
        </w:tc>
        <w:tc>
          <w:tcPr>
            <w:tcW w:w="759" w:type="dxa"/>
            <w:shd w:val="clear" w:color="auto" w:fill="auto"/>
            <w:tcPrChange w:id="216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弘毅2-</w:t>
            </w:r>
            <w:r w:rsidRPr="00227554">
              <w:rPr>
                <w:rFonts w:ascii="宋体" w:hAnsi="宋体" w:cs="宋体"/>
                <w:kern w:val="0"/>
                <w:szCs w:val="22"/>
              </w:rPr>
              <w:t>206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17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218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19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吕迪</w:t>
            </w:r>
          </w:p>
        </w:tc>
        <w:tc>
          <w:tcPr>
            <w:tcW w:w="718" w:type="dxa"/>
            <w:shd w:val="clear" w:color="auto" w:fill="auto"/>
            <w:tcPrChange w:id="220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21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22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17306413358</w:t>
            </w:r>
          </w:p>
        </w:tc>
        <w:tc>
          <w:tcPr>
            <w:tcW w:w="1985" w:type="dxa"/>
            <w:shd w:val="clear" w:color="auto" w:fill="auto"/>
            <w:tcPrChange w:id="223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24" w:author="hyx" w:date="2018-11-10T14:11:00Z"/>
                <w:rFonts w:ascii="宋体" w:hAnsi="宋体" w:cs="宋体"/>
                <w:kern w:val="0"/>
                <w:szCs w:val="22"/>
              </w:rPr>
            </w:pPr>
            <w:ins w:id="225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1504051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@stu</w:t>
            </w:r>
            <w:r w:rsidRPr="00227554">
              <w:rPr>
                <w:rFonts w:ascii="宋体" w:hAnsi="宋体" w:cs="宋体"/>
                <w:kern w:val="0"/>
                <w:szCs w:val="22"/>
              </w:rPr>
              <w:t>.zucc.edu.cn</w:t>
            </w:r>
          </w:p>
        </w:tc>
        <w:tc>
          <w:tcPr>
            <w:tcW w:w="1275" w:type="dxa"/>
            <w:tcPrChange w:id="226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27" w:author="hyx" w:date="2018-11-10T14:10:00Z"/>
                <w:rFonts w:ascii="宋体" w:hAnsi="宋体" w:cs="宋体"/>
                <w:kern w:val="0"/>
                <w:szCs w:val="22"/>
              </w:rPr>
            </w:pPr>
            <w:ins w:id="228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d</w:t>
              </w:r>
            </w:ins>
            <w:ins w:id="229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i62289</w:t>
              </w:r>
            </w:ins>
          </w:p>
        </w:tc>
        <w:tc>
          <w:tcPr>
            <w:tcW w:w="1418" w:type="dxa"/>
            <w:tcPrChange w:id="230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31" w:author="hyx" w:date="2018-11-10T14:11:00Z"/>
                <w:rFonts w:ascii="宋体" w:hAnsi="宋体" w:cs="宋体"/>
                <w:kern w:val="0"/>
                <w:szCs w:val="22"/>
              </w:rPr>
            </w:pPr>
            <w:ins w:id="232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9</w:t>
              </w:r>
            </w:ins>
            <w:ins w:id="233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35162289</w:t>
              </w:r>
            </w:ins>
          </w:p>
        </w:tc>
        <w:tc>
          <w:tcPr>
            <w:tcW w:w="759" w:type="dxa"/>
            <w:shd w:val="clear" w:color="auto" w:fill="auto"/>
            <w:tcPrChange w:id="234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求真</w:t>
            </w:r>
            <w:r w:rsidRPr="00227554">
              <w:rPr>
                <w:rFonts w:ascii="宋体" w:hAnsi="宋体" w:cs="宋体"/>
                <w:kern w:val="0"/>
                <w:szCs w:val="22"/>
              </w:rPr>
              <w:t>1</w:t>
            </w:r>
            <w:r w:rsidRPr="00227554">
              <w:rPr>
                <w:rFonts w:ascii="宋体" w:hAnsi="宋体" w:cs="宋体" w:hint="eastAsia"/>
                <w:kern w:val="0"/>
                <w:szCs w:val="22"/>
              </w:rPr>
              <w:t>-</w:t>
            </w:r>
            <w:r w:rsidRPr="00227554">
              <w:rPr>
                <w:rFonts w:ascii="宋体" w:hAnsi="宋体" w:cs="宋体"/>
                <w:kern w:val="0"/>
                <w:szCs w:val="22"/>
              </w:rPr>
              <w:t>125</w:t>
            </w:r>
          </w:p>
        </w:tc>
      </w:tr>
    </w:tbl>
    <w:p w:rsidR="00227554" w:rsidRDefault="00227554"/>
    <w:p w:rsidR="001E71D3" w:rsidRDefault="00CE788B"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 w:rsidR="001E71D3" w:rsidRDefault="001E71D3"/>
    <w:p w:rsidR="001E71D3" w:rsidRDefault="00CE788B">
      <w:pPr>
        <w:pStyle w:val="a0"/>
        <w:numPr>
          <w:ilvl w:val="1"/>
          <w:numId w:val="0"/>
        </w:numPr>
      </w:pPr>
      <w:bookmarkStart w:id="235" w:name="_Toc503482148"/>
      <w:bookmarkStart w:id="236" w:name="_Toc534723938"/>
      <w:r>
        <w:rPr>
          <w:rFonts w:hint="eastAsia"/>
        </w:rPr>
        <w:t>1.3</w:t>
      </w:r>
      <w:r>
        <w:t>参考资料</w:t>
      </w:r>
      <w:bookmarkEnd w:id="235"/>
      <w:bookmarkEnd w:id="236"/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 xml:space="preserve">[1] 张海藩,牟永敏.软件工程导论（第六版） 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[2] GB+T-8567-2006.国标《计算机软件文档编制规范》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[3] GB/T19000—2008/ISO9000.国标《质量管理体系 基础和术语》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[4] 项目管理知识体系指南（PMBOK 指南)/项目管理协会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 xml:space="preserve">[5] </w:t>
      </w:r>
      <w:r w:rsidRPr="00227554">
        <w:rPr>
          <w:rFonts w:ascii="宋体" w:hAnsi="宋体" w:cs="宋体" w:hint="eastAsia"/>
          <w:kern w:val="0"/>
          <w:szCs w:val="22"/>
        </w:rPr>
        <w:t>IT</w:t>
      </w:r>
      <w:r w:rsidRPr="00227554">
        <w:rPr>
          <w:rFonts w:ascii="宋体" w:hAnsi="宋体" w:cs="宋体"/>
          <w:kern w:val="0"/>
          <w:szCs w:val="22"/>
        </w:rPr>
        <w:t>项目管理（原书第8版） [Software Project Management Fifth Edition]</w:t>
      </w:r>
    </w:p>
    <w:p w:rsidR="001E71D3" w:rsidRDefault="001E71D3"/>
    <w:p w:rsidR="001E71D3" w:rsidRDefault="006A51AC">
      <w:pPr>
        <w:pStyle w:val="1"/>
        <w:numPr>
          <w:ilvl w:val="0"/>
          <w:numId w:val="2"/>
        </w:numPr>
      </w:pPr>
      <w:bookmarkStart w:id="237" w:name="_Toc534723939"/>
      <w:r>
        <w:rPr>
          <w:rFonts w:hint="eastAsia"/>
        </w:rPr>
        <w:t>RC-</w:t>
      </w:r>
      <w:r w:rsidR="00CE788B">
        <w:rPr>
          <w:rFonts w:hint="eastAsia"/>
        </w:rPr>
        <w:t xml:space="preserve">01 </w:t>
      </w:r>
      <w:r w:rsidR="00CE788B">
        <w:rPr>
          <w:rFonts w:hint="eastAsia"/>
        </w:rPr>
        <w:t>软件需求变更申请表</w:t>
      </w:r>
      <w:bookmarkEnd w:id="237"/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1E71D3" w:rsidTr="001E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ins w:id="238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39" w:author="HerculesHu" w:date="2018-01-12T00:53:00Z"/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HerculesHu" w:date="2018-01-12T00:53:00Z"/>
                <w:rFonts w:asciiTheme="minorEastAsia" w:eastAsiaTheme="minorEastAsia" w:hAnsiTheme="minorEastAsia" w:cstheme="minorBidi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color w:val="000000" w:themeColor="text1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PRD</w:t>
            </w: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0"/>
              </w:rPr>
              <w:t>-2018-G15</w:t>
            </w:r>
            <w:r w:rsidR="00CE788B"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黄叶轩</w:t>
            </w:r>
          </w:p>
        </w:tc>
      </w:tr>
      <w:tr w:rsidR="001E71D3" w:rsidTr="001E71D3">
        <w:trPr>
          <w:trHeight w:val="285"/>
          <w:ins w:id="243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44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4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RC-0</w:t>
            </w:r>
            <w:r w:rsidR="00CE788B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1</w:t>
            </w:r>
          </w:p>
        </w:tc>
      </w:tr>
      <w:tr w:rsidR="001E71D3" w:rsidTr="001E71D3">
        <w:trPr>
          <w:trHeight w:val="285"/>
          <w:ins w:id="246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47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软件需求变更</w:t>
            </w:r>
          </w:p>
        </w:tc>
      </w:tr>
      <w:tr w:rsidR="001E71D3" w:rsidTr="001E71D3">
        <w:trPr>
          <w:trHeight w:val="285"/>
          <w:ins w:id="249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50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color w:val="000000" w:themeColor="text1"/>
                <w:sz w:val="20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管理员用户-陈尚辉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2019-1-6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建议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t>采纳</w:t>
            </w:r>
          </w:p>
        </w:tc>
      </w:tr>
      <w:tr w:rsidR="001E71D3" w:rsidTr="001E71D3">
        <w:trPr>
          <w:trHeight w:val="285"/>
          <w:ins w:id="254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55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变更前</w:t>
            </w:r>
          </w:p>
        </w:tc>
      </w:tr>
      <w:tr w:rsidR="001E71D3" w:rsidTr="001E71D3">
        <w:trPr>
          <w:trHeight w:val="285"/>
          <w:ins w:id="257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58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管理员不可以在管理员界面对首页轮播图进行管理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61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62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变更后</w:t>
            </w:r>
          </w:p>
        </w:tc>
      </w:tr>
      <w:tr w:rsidR="001E71D3" w:rsidTr="001E71D3">
        <w:trPr>
          <w:trHeight w:val="285"/>
          <w:ins w:id="264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65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6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管理员可以在管理界面对首页轮播图进行管理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7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68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69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instrText xml:space="preserve"> HYPERLINK \l "_RC-001需求变更影响报告" </w:instrTex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separate"/>
            </w:r>
            <w:r w:rsidR="00FB7163">
              <w:rPr>
                <w:rStyle w:val="ab"/>
                <w:rFonts w:asciiTheme="minorEastAsia" w:eastAsiaTheme="minorEastAsia" w:hAnsiTheme="minorEastAsia"/>
                <w:color w:val="000000" w:themeColor="text1"/>
                <w:sz w:val="20"/>
              </w:rPr>
              <w:t>RC-</w:t>
            </w:r>
            <w:r>
              <w:rPr>
                <w:rStyle w:val="ab"/>
                <w:rFonts w:asciiTheme="minorEastAsia" w:eastAsiaTheme="minorEastAsia" w:hAnsiTheme="minorEastAsia"/>
                <w:color w:val="000000" w:themeColor="text1"/>
                <w:sz w:val="20"/>
              </w:rPr>
              <w:t>01需求</w:t>
            </w:r>
            <w:r>
              <w:rPr>
                <w:rStyle w:val="ab"/>
                <w:rFonts w:asciiTheme="minorEastAsia" w:eastAsiaTheme="minorEastAsia" w:hAnsiTheme="minorEastAsia"/>
                <w:color w:val="000000" w:themeColor="text1"/>
                <w:sz w:val="20"/>
              </w:rPr>
              <w:t>变</w:t>
            </w:r>
            <w:r>
              <w:rPr>
                <w:rStyle w:val="ab"/>
                <w:rFonts w:asciiTheme="minorEastAsia" w:eastAsiaTheme="minorEastAsia" w:hAnsiTheme="minorEastAsia"/>
                <w:color w:val="000000" w:themeColor="text1"/>
                <w:sz w:val="20"/>
              </w:rPr>
              <w:t>更影响报告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end"/>
            </w:r>
          </w:p>
        </w:tc>
      </w:tr>
      <w:tr w:rsidR="001E71D3" w:rsidTr="001E71D3">
        <w:trPr>
          <w:trHeight w:val="285"/>
          <w:ins w:id="271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72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lastRenderedPageBreak/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3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同意</w:t>
            </w:r>
          </w:p>
        </w:tc>
      </w:tr>
      <w:tr w:rsidR="001E71D3" w:rsidTr="001E71D3">
        <w:trPr>
          <w:trHeight w:val="285"/>
          <w:ins w:id="274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75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6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7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彭慧铭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8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2019/1/7</w:t>
            </w:r>
          </w:p>
        </w:tc>
      </w:tr>
      <w:tr w:rsidR="001E71D3" w:rsidTr="001E71D3">
        <w:trPr>
          <w:trHeight w:val="285"/>
          <w:ins w:id="280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81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83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84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5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7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8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89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90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变更配置项验证</w:t>
            </w:r>
          </w:p>
        </w:tc>
      </w:tr>
      <w:tr w:rsidR="001E71D3" w:rsidTr="001E71D3">
        <w:trPr>
          <w:trHeight w:val="285"/>
          <w:ins w:id="291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92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4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5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6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审核结果</w:t>
            </w:r>
          </w:p>
        </w:tc>
      </w:tr>
      <w:tr w:rsidR="001E71D3" w:rsidTr="001E71D3">
        <w:trPr>
          <w:trHeight w:val="285"/>
          <w:ins w:id="297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rPr>
                <w:ins w:id="298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9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0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1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2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805C12" w:rsidP="006A51AC">
      <w:pPr>
        <w:pStyle w:val="1"/>
      </w:pPr>
      <w:bookmarkStart w:id="303" w:name="_Toc534723940"/>
      <w:r>
        <w:rPr>
          <w:rFonts w:hint="eastAsia"/>
        </w:rPr>
        <w:t>附录</w:t>
      </w:r>
      <w:r>
        <w:rPr>
          <w:rFonts w:hint="eastAsia"/>
        </w:rPr>
        <w:t>A</w:t>
      </w:r>
      <w:bookmarkEnd w:id="303"/>
    </w:p>
    <w:p w:rsidR="001E71D3" w:rsidRDefault="006A51AC" w:rsidP="006A51AC">
      <w:pPr>
        <w:pStyle w:val="2"/>
      </w:pPr>
      <w:bookmarkStart w:id="304" w:name="_Toc534723941"/>
      <w:bookmarkStart w:id="305" w:name="_RC-001需求变更影响报告"/>
      <w:r>
        <w:rPr>
          <w:rFonts w:hint="eastAsia"/>
        </w:rPr>
        <w:t>RC-0</w:t>
      </w:r>
      <w:r w:rsidR="00CE788B">
        <w:rPr>
          <w:rFonts w:hint="eastAsia"/>
        </w:rPr>
        <w:t>1</w:t>
      </w:r>
      <w:r>
        <w:t xml:space="preserve"> </w:t>
      </w:r>
      <w:r w:rsidR="00CE788B">
        <w:rPr>
          <w:rFonts w:hint="eastAsia"/>
        </w:rPr>
        <w:t>需求变更影响报告</w:t>
      </w:r>
      <w:bookmarkEnd w:id="304"/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1E71D3" w:rsidTr="001E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bookmarkEnd w:id="305"/>
          <w:p w:rsidR="001E71D3" w:rsidRDefault="00CE788B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 w:val="0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</w:rPr>
              <w:t>PRD</w:t>
            </w:r>
            <w:r>
              <w:rPr>
                <w:rFonts w:asciiTheme="minorEastAsia" w:eastAsiaTheme="minorEastAsia" w:hAnsiTheme="minorEastAsia"/>
                <w:b w:val="0"/>
                <w:sz w:val="20"/>
              </w:rPr>
              <w:t>-2018-G15</w:t>
            </w:r>
            <w:r w:rsidR="00CE788B">
              <w:rPr>
                <w:rFonts w:asciiTheme="minorEastAsia" w:eastAsiaTheme="minorEastAsia" w:hAnsiTheme="minorEastAsia" w:hint="eastAsia"/>
                <w:b w:val="0"/>
                <w:sz w:val="20"/>
              </w:rPr>
              <w:t>黄叶轩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20"/>
              </w:rPr>
              <w:instrText xml:space="preserve"> REF _Ref470438169 \h </w:instrText>
            </w:r>
            <w:r>
              <w:rPr>
                <w:rFonts w:asciiTheme="minorEastAsia" w:eastAsiaTheme="minorEastAsia" w:hAnsiTheme="minorEastAsia"/>
                <w:sz w:val="20"/>
              </w:rPr>
            </w:r>
            <w:r>
              <w:rPr>
                <w:rFonts w:asciiTheme="minorEastAsia" w:eastAsiaTheme="minorEastAsia" w:hAnsiTheme="minorEastAsia"/>
                <w:sz w:val="20"/>
              </w:rPr>
              <w:fldChar w:fldCharType="separate"/>
            </w:r>
            <w:r>
              <w:rPr>
                <w:rFonts w:hint="eastAsia"/>
                <w:sz w:val="20"/>
              </w:rPr>
              <w:t>RC</w:t>
            </w:r>
            <w:r w:rsidR="00C458F9">
              <w:rPr>
                <w:sz w:val="20"/>
              </w:rPr>
              <w:t>-</w:t>
            </w:r>
            <w:r>
              <w:rPr>
                <w:sz w:val="20"/>
              </w:rPr>
              <w:t>01</w:t>
            </w:r>
            <w:r>
              <w:rPr>
                <w:rFonts w:asciiTheme="minorEastAsia" w:eastAsiaTheme="minorEastAsia" w:hAnsiTheme="minorEastAsia"/>
                <w:sz w:val="20"/>
              </w:rPr>
              <w:fldChar w:fldCharType="end"/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软件需求变更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管理员代表-</w:t>
            </w:r>
            <w:r w:rsidR="00CE788B">
              <w:rPr>
                <w:rFonts w:asciiTheme="minorEastAsia" w:eastAsiaTheme="minorEastAsia" w:hAnsiTheme="minorEastAsia" w:hint="eastAsia"/>
                <w:sz w:val="20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8</w:t>
            </w:r>
            <w:r>
              <w:rPr>
                <w:rFonts w:asciiTheme="minorEastAsia" w:eastAsiaTheme="minorEastAsia" w:hAnsiTheme="minorEastAsia"/>
                <w:sz w:val="20"/>
              </w:rPr>
              <w:t>/1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/6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独有</w:t>
            </w:r>
            <w:r>
              <w:rPr>
                <w:rFonts w:asciiTheme="minorEastAsia" w:eastAsiaTheme="minorEastAsia" w:hAnsiTheme="minorEastAsia"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，是由</w:t>
            </w:r>
            <w:r w:rsidR="00A91940"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 w:rsidR="003F08A0">
              <w:rPr>
                <w:rFonts w:asciiTheme="minorEastAsia" w:eastAsiaTheme="minorEastAsia" w:hAnsiTheme="minorEastAsia" w:hint="eastAsia"/>
              </w:rPr>
              <w:t>。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eastAsiaTheme="minorEastAsia" w:hint="eastAsia"/>
              </w:rPr>
              <w:t>时间成本</w:t>
            </w:r>
            <w:r w:rsidR="00805C12">
              <w:rPr>
                <w:rFonts w:eastAsiaTheme="minorEastAsia" w:hint="eastAsia"/>
              </w:rPr>
              <w:t>：成本</w:t>
            </w:r>
            <w:r>
              <w:rPr>
                <w:rFonts w:eastAsiaTheme="minorEastAsia" w:hint="eastAsia"/>
              </w:rPr>
              <w:t>增加，详见影响工作量清单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用</w:t>
            </w:r>
            <w:r>
              <w:rPr>
                <w:rFonts w:asciiTheme="minorEastAsia" w:eastAsiaTheme="minorEastAsia" w:hAnsiTheme="minorEastAsia"/>
              </w:rPr>
              <w:t>户满意度</w:t>
            </w:r>
            <w:r>
              <w:rPr>
                <w:rFonts w:asciiTheme="minorEastAsia" w:eastAsiaTheme="minorEastAsia" w:hAnsiTheme="minorEastAsia" w:hint="eastAsia"/>
              </w:rPr>
              <w:t>下滑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低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添加</w:t>
            </w:r>
            <w:r>
              <w:rPr>
                <w:rFonts w:asciiTheme="minorEastAsia" w:eastAsiaTheme="minorEastAsia" w:hAnsiTheme="minorEastAsia"/>
              </w:rPr>
              <w:t>了相关功能，只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>
              <w:rPr>
                <w:rFonts w:asciiTheme="minorEastAsia" w:eastAsiaTheme="minorEastAsia" w:hAnsiTheme="minorEastAsia"/>
              </w:rPr>
              <w:t>界面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>
              <w:rPr>
                <w:rFonts w:asciiTheme="minorEastAsia" w:eastAsiaTheme="minorEastAsia" w:hAnsiTheme="minorEastAsia"/>
              </w:rPr>
              <w:t>做了变更</w:t>
            </w:r>
            <w:r>
              <w:rPr>
                <w:rFonts w:asciiTheme="minorEastAsia" w:eastAsiaTheme="minorEastAsia" w:hAnsiTheme="minorEastAsia" w:hint="eastAsia"/>
              </w:rPr>
              <w:t>，技术上可行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对项目工时的影响</w:t>
            </w: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因必须与各用户代表沟通确认，修改相应的文档、界面原型等，可能会对项目工时造成以下影响：</w:t>
            </w:r>
          </w:p>
          <w:p w:rsidR="001E71D3" w:rsidRDefault="00FB7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hyperlink w:anchor="_影响工作量清单" w:history="1">
              <w:r w:rsidR="00CE788B" w:rsidRPr="00FB7163">
                <w:rPr>
                  <w:rStyle w:val="ab"/>
                  <w:rFonts w:hint="eastAsia"/>
                  <w:sz w:val="20"/>
                </w:rPr>
                <w:t>见影响工</w:t>
              </w:r>
              <w:r w:rsidR="00CE788B" w:rsidRPr="00FB7163">
                <w:rPr>
                  <w:rStyle w:val="ab"/>
                  <w:rFonts w:hint="eastAsia"/>
                  <w:sz w:val="20"/>
                </w:rPr>
                <w:t>作</w:t>
              </w:r>
              <w:r w:rsidR="00CE788B" w:rsidRPr="00FB7163">
                <w:rPr>
                  <w:rStyle w:val="ab"/>
                  <w:rFonts w:hint="eastAsia"/>
                  <w:sz w:val="20"/>
                </w:rPr>
                <w:t>量</w:t>
              </w:r>
              <w:r w:rsidR="00CE788B" w:rsidRPr="00FB7163">
                <w:rPr>
                  <w:rStyle w:val="ab"/>
                  <w:rFonts w:hint="eastAsia"/>
                  <w:sz w:val="20"/>
                </w:rPr>
                <w:t>清</w:t>
              </w:r>
              <w:r w:rsidR="00CE788B" w:rsidRPr="00FB7163">
                <w:rPr>
                  <w:rStyle w:val="ab"/>
                  <w:rFonts w:hint="eastAsia"/>
                  <w:sz w:val="20"/>
                </w:rPr>
                <w:t>单</w:t>
              </w:r>
            </w:hyperlink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对项目成本的影响</w:t>
            </w: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除了人员</w:t>
            </w:r>
            <w:r>
              <w:rPr>
                <w:rFonts w:asciiTheme="minorEastAsia" w:eastAsiaTheme="minorEastAsia" w:hAnsiTheme="minorEastAsia"/>
              </w:rPr>
              <w:t>工作时间的</w:t>
            </w:r>
            <w:r>
              <w:rPr>
                <w:rFonts w:asciiTheme="minorEastAsia" w:eastAsiaTheme="minorEastAsia" w:hAnsiTheme="minorEastAsia" w:hint="eastAsia"/>
              </w:rPr>
              <w:t>增加</w:t>
            </w:r>
            <w:r>
              <w:rPr>
                <w:rFonts w:asciiTheme="minorEastAsia" w:eastAsiaTheme="minorEastAsia" w:hAnsiTheme="minorEastAsia"/>
              </w:rPr>
              <w:t>，无</w:t>
            </w:r>
            <w:r>
              <w:rPr>
                <w:rFonts w:asciiTheme="minorEastAsia" w:eastAsiaTheme="minorEastAsia" w:hAnsiTheme="minorEastAsia" w:hint="eastAsia"/>
              </w:rPr>
              <w:t>额外</w:t>
            </w:r>
            <w:r>
              <w:rPr>
                <w:rFonts w:asciiTheme="minorEastAsia" w:eastAsiaTheme="minorEastAsia" w:hAnsiTheme="minorEastAsia"/>
              </w:rPr>
              <w:t>成本增加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对其他需求的影响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</w:tbl>
    <w:p w:rsidR="00805C12" w:rsidRDefault="00805C12">
      <w:pPr>
        <w:rPr>
          <w:sz w:val="30"/>
          <w:szCs w:val="30"/>
        </w:rPr>
      </w:pPr>
    </w:p>
    <w:p w:rsidR="001E71D3" w:rsidRDefault="00805C12" w:rsidP="006A51AC">
      <w:pPr>
        <w:pStyle w:val="2"/>
      </w:pPr>
      <w:bookmarkStart w:id="306" w:name="_Toc534723942"/>
      <w:r>
        <w:rPr>
          <w:rFonts w:hint="eastAsia"/>
        </w:rPr>
        <w:t>影响软件元素清单</w:t>
      </w:r>
      <w:bookmarkEnd w:id="306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034BE7" w:rsidRPr="00034BE7" w:rsidTr="00370EBF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34BE7" w:rsidRPr="00034BE7" w:rsidTr="00370EBF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管理员上传轮播图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034BE7" w:rsidRPr="00034BE7" w:rsidTr="00370EBF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管理员删除轮播图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034BE7" w:rsidRPr="00034BE7" w:rsidTr="00BC1C70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管理员查看轮播图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BC1C70" w:rsidRPr="00034BE7" w:rsidTr="00BC1C70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034B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管理员上传轮播图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Pr="00034BE7" w:rsidRDefault="00BC1C70" w:rsidP="00034BE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VS</w:t>
            </w:r>
          </w:p>
        </w:tc>
      </w:tr>
      <w:tr w:rsidR="00BC1C70" w:rsidRPr="00034BE7" w:rsidTr="00BC1C70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管理员删除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轮播图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Pr="00034BE7" w:rsidRDefault="00BC1C70" w:rsidP="00BC1C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VS</w:t>
            </w:r>
          </w:p>
        </w:tc>
      </w:tr>
      <w:tr w:rsidR="00BC1C70" w:rsidRPr="00034BE7" w:rsidTr="00BC1C70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管理员查看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轮播图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Pr="00034BE7" w:rsidRDefault="00BC1C70" w:rsidP="00BC1C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VS</w:t>
            </w:r>
          </w:p>
        </w:tc>
      </w:tr>
    </w:tbl>
    <w:p w:rsidR="00805C12" w:rsidRDefault="00805C12">
      <w:pPr>
        <w:rPr>
          <w:sz w:val="30"/>
          <w:szCs w:val="30"/>
        </w:rPr>
      </w:pPr>
    </w:p>
    <w:p w:rsidR="00805C12" w:rsidRDefault="00805C12">
      <w:pPr>
        <w:rPr>
          <w:sz w:val="30"/>
          <w:szCs w:val="30"/>
        </w:rPr>
      </w:pPr>
    </w:p>
    <w:p w:rsidR="001E71D3" w:rsidRDefault="00CE788B" w:rsidP="006A51AC">
      <w:pPr>
        <w:pStyle w:val="2"/>
      </w:pPr>
      <w:bookmarkStart w:id="307" w:name="_Toc534723943"/>
      <w:bookmarkStart w:id="308" w:name="_影响工作量清单"/>
      <w:bookmarkStart w:id="309" w:name="_GoBack"/>
      <w:bookmarkEnd w:id="308"/>
      <w:bookmarkEnd w:id="309"/>
      <w:r>
        <w:rPr>
          <w:rFonts w:hint="eastAsia"/>
        </w:rPr>
        <w:t>影响工作量清单</w:t>
      </w:r>
      <w:bookmarkEnd w:id="307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1E71D3">
        <w:tc>
          <w:tcPr>
            <w:tcW w:w="4428" w:type="dxa"/>
          </w:tcPr>
          <w:p w:rsidR="001E71D3" w:rsidRDefault="00CE788B">
            <w:pPr>
              <w:jc w:val="center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以小时为单位</w:t>
            </w:r>
            <w:r>
              <w:t>)</w:t>
            </w:r>
          </w:p>
        </w:tc>
        <w:tc>
          <w:tcPr>
            <w:tcW w:w="4428" w:type="dxa"/>
          </w:tcPr>
          <w:p w:rsidR="001E71D3" w:rsidRDefault="00CE788B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用例图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编写数据字典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完善界面原型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需求规格说明书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编写用户手册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编写测试用例</w:t>
            </w:r>
          </w:p>
        </w:tc>
      </w:tr>
    </w:tbl>
    <w:p w:rsidR="001E71D3" w:rsidRDefault="001E71D3"/>
    <w:p w:rsidR="00805C12" w:rsidRDefault="00805C12"/>
    <w:p w:rsidR="00805C12" w:rsidRDefault="00805C12"/>
    <w:p w:rsidR="00805C12" w:rsidRDefault="00676E1D">
      <w:pPr>
        <w:pStyle w:val="2"/>
        <w:pPrChange w:id="310" w:author="HerculesHu" w:date="2018-01-12T00:58:00Z">
          <w:pPr>
            <w:keepNext/>
          </w:pPr>
        </w:pPrChange>
      </w:pPr>
      <w:bookmarkStart w:id="311" w:name="_Toc470441663"/>
      <w:bookmarkStart w:id="312" w:name="_Toc503482155"/>
      <w:bookmarkStart w:id="313" w:name="_Toc534723944"/>
      <w:r>
        <w:rPr>
          <w:rFonts w:hint="eastAsia"/>
        </w:rPr>
        <w:lastRenderedPageBreak/>
        <w:t>TM</w:t>
      </w:r>
      <w:r>
        <w:t>-0</w:t>
      </w:r>
      <w:r w:rsidR="00805C12" w:rsidRPr="00805C12">
        <w:t>1 Traceability Matrix</w:t>
      </w:r>
      <w:bookmarkStart w:id="314" w:name="b"/>
      <w:bookmarkEnd w:id="311"/>
      <w:bookmarkEnd w:id="312"/>
      <w:bookmarkEnd w:id="313"/>
      <w:bookmarkEnd w:id="314"/>
    </w:p>
    <w:p w:rsidR="00805C12" w:rsidRDefault="00676E1D" w:rsidP="00805C12">
      <w:r w:rsidRPr="00676E1D">
        <w:rPr>
          <w:noProof/>
        </w:rPr>
        <w:drawing>
          <wp:inline distT="0" distB="0" distL="0" distR="0" wp14:anchorId="4353CD1C" wp14:editId="00F08397">
            <wp:extent cx="3276600" cy="3455055"/>
            <wp:effectExtent l="0" t="0" r="0" b="0"/>
            <wp:docPr id="3" name="图片 3" descr="C:\Users\hyx\Desktop\【全部】第十七周\需求与用户的矩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x\Desktop\【全部】第十七周\需求与用户的矩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281" cy="345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12" w:rsidRDefault="00805C12"/>
    <w:p w:rsidR="00676E1D" w:rsidRDefault="00676E1D">
      <w:pPr>
        <w:pStyle w:val="2"/>
        <w:pPrChange w:id="315" w:author="HerculesHu" w:date="2018-01-12T00:58:00Z">
          <w:pPr>
            <w:keepNext/>
          </w:pPr>
        </w:pPrChange>
      </w:pPr>
      <w:bookmarkStart w:id="316" w:name="_Toc534723945"/>
      <w:r>
        <w:rPr>
          <w:rFonts w:hint="eastAsia"/>
        </w:rPr>
        <w:t>TM</w:t>
      </w:r>
      <w:r>
        <w:t>-02</w:t>
      </w:r>
      <w:r w:rsidRPr="00805C12">
        <w:t xml:space="preserve"> Traceability Matrix</w:t>
      </w:r>
      <w:bookmarkEnd w:id="316"/>
    </w:p>
    <w:p w:rsidR="00676E1D" w:rsidRPr="00676E1D" w:rsidRDefault="00676E1D" w:rsidP="00676E1D">
      <w:r w:rsidRPr="00676E1D">
        <w:rPr>
          <w:noProof/>
        </w:rPr>
        <w:drawing>
          <wp:inline distT="0" distB="0" distL="0" distR="0" wp14:anchorId="25F4F839" wp14:editId="41E3574F">
            <wp:extent cx="3819658" cy="3274695"/>
            <wp:effectExtent l="0" t="0" r="9525" b="1905"/>
            <wp:docPr id="4" name="图片 4" descr="C:\Users\hyx\Desktop\【全部】第十七周\需求与需求的矩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x\Desktop\【全部】第十七周\需求与需求的矩阵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44" cy="327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12" w:rsidRDefault="00805C12"/>
    <w:p w:rsidR="00805C12" w:rsidRDefault="00805C12" w:rsidP="006A51AC">
      <w:pPr>
        <w:pStyle w:val="2"/>
      </w:pPr>
      <w:bookmarkStart w:id="317" w:name="_Toc534723946"/>
      <w:r>
        <w:rPr>
          <w:rFonts w:hint="eastAsia"/>
        </w:rPr>
        <w:t>变更影响清单</w:t>
      </w:r>
      <w:bookmarkEnd w:id="317"/>
    </w:p>
    <w:p w:rsidR="00805C12" w:rsidRPr="00805C12" w:rsidRDefault="00805C12" w:rsidP="00805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 w:hanging="360"/>
        <w:jc w:val="left"/>
        <w:rPr>
          <w:rFonts w:ascii="inherit" w:hAnsi="inherit" w:cs="宋体" w:hint="eastAsia"/>
          <w:color w:val="212121"/>
          <w:kern w:val="0"/>
          <w:sz w:val="22"/>
          <w:szCs w:val="24"/>
        </w:rPr>
      </w:pPr>
      <w:r w:rsidRPr="00805C12">
        <w:rPr>
          <w:rFonts w:ascii="inherit" w:hAnsi="inherit" w:cs="宋体" w:hint="eastAsia"/>
          <w:color w:val="212121"/>
          <w:kern w:val="0"/>
          <w:sz w:val="22"/>
          <w:szCs w:val="24"/>
        </w:rPr>
        <w:t>这种变化是否会增强或削弱满足业务需求的能力？</w:t>
      </w:r>
    </w:p>
    <w:p w:rsidR="00805C12" w:rsidRPr="00805C12" w:rsidRDefault="001C218E" w:rsidP="00805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left"/>
        <w:rPr>
          <w:rFonts w:ascii="黑体" w:eastAsia="黑体" w:hAnsi="黑体" w:cs="宋体"/>
          <w:color w:val="FF0000"/>
          <w:kern w:val="0"/>
          <w:sz w:val="22"/>
          <w:szCs w:val="24"/>
        </w:rPr>
      </w:pPr>
      <w:r w:rsidRPr="001C218E">
        <w:rPr>
          <w:rFonts w:ascii="黑体" w:eastAsia="黑体" w:hAnsi="黑体" w:cs="宋体" w:hint="eastAsia"/>
          <w:color w:val="FF0000"/>
          <w:kern w:val="0"/>
          <w:sz w:val="22"/>
          <w:szCs w:val="24"/>
        </w:rPr>
        <w:t>会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18" w:name="OLE_LINK8"/>
      <w:bookmarkStart w:id="319" w:name="OLE_LINK9"/>
      <w:r w:rsidRPr="00805C12">
        <w:rPr>
          <w:rFonts w:ascii="inherit" w:eastAsia="等线" w:hAnsi="inherit" w:hint="eastAsia"/>
          <w:color w:val="212121"/>
          <w:kern w:val="0"/>
          <w:sz w:val="22"/>
        </w:rPr>
        <w:t>现有的基准要求是否与拟议的变更相冲突？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4"/>
        </w:rPr>
        <w:t>在原有</w:t>
      </w:r>
      <w:r w:rsidRPr="00805C12">
        <w:rPr>
          <w:rFonts w:ascii="inherit" w:eastAsia="等线" w:hAnsi="inherit"/>
          <w:color w:val="FF0000"/>
          <w:kern w:val="0"/>
          <w:sz w:val="24"/>
        </w:rPr>
        <w:t>的基</w:t>
      </w:r>
      <w:r w:rsidRPr="00805C12">
        <w:rPr>
          <w:rFonts w:ascii="inherit" w:eastAsia="等线" w:hAnsi="inherit" w:hint="eastAsia"/>
          <w:color w:val="FF0000"/>
          <w:kern w:val="0"/>
          <w:sz w:val="24"/>
        </w:rPr>
        <w:t>准</w:t>
      </w:r>
      <w:r w:rsidR="001C218E">
        <w:rPr>
          <w:rFonts w:ascii="inherit" w:eastAsia="等线" w:hAnsi="inherit"/>
          <w:color w:val="FF0000"/>
          <w:kern w:val="0"/>
          <w:sz w:val="24"/>
        </w:rPr>
        <w:t>要求上进行了</w:t>
      </w:r>
      <w:r w:rsidR="001C218E">
        <w:rPr>
          <w:rFonts w:ascii="inherit" w:eastAsia="等线" w:hAnsi="inherit" w:hint="eastAsia"/>
          <w:color w:val="FF0000"/>
          <w:kern w:val="0"/>
          <w:sz w:val="24"/>
        </w:rPr>
        <w:t>增加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20" w:name="OLE_LINK10"/>
      <w:bookmarkStart w:id="321" w:name="OLE_LINK11"/>
      <w:bookmarkEnd w:id="318"/>
      <w:bookmarkEnd w:id="319"/>
      <w:r w:rsidRPr="00805C12">
        <w:rPr>
          <w:rFonts w:ascii="inherit" w:eastAsia="等线" w:hAnsi="inherit" w:hint="eastAsia"/>
          <w:color w:val="212121"/>
          <w:kern w:val="0"/>
          <w:sz w:val="22"/>
        </w:rPr>
        <w:t>其他未决的需求变更是否与提议的变更相冲突？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不做改变的业务或技术后果是什么？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用户满意</w:t>
      </w:r>
      <w:r w:rsidRPr="00805C12">
        <w:rPr>
          <w:rFonts w:ascii="inherit" w:eastAsia="等线" w:hAnsi="inherit"/>
          <w:color w:val="FF0000"/>
          <w:kern w:val="0"/>
          <w:sz w:val="22"/>
        </w:rPr>
        <w:t>度下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降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提出变更的可能的不良副作用或其他风险是什么？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技术人员</w:t>
      </w:r>
      <w:r w:rsidRPr="00805C12">
        <w:rPr>
          <w:rFonts w:ascii="inherit" w:eastAsia="等线" w:hAnsi="inherit"/>
          <w:color w:val="FF0000"/>
          <w:kern w:val="0"/>
          <w:sz w:val="22"/>
        </w:rPr>
        <w:t>以及需求基线的改变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提议的改变是否会对性能或其他质量属性产生不利影响？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在已知技术限制和现有员工技能范围内，拟议的变更是否可行？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可行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建议的更改是否会对开发，测试或操作环境所需的任何资源提出不可接受的要求？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不会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是否必须购买任何工具来实施和测试这些变化？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提议的变更将如何影响项目计划中当前任何任务的顺序，依赖性，努力或持续时间？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见</w:t>
      </w:r>
      <w:r w:rsidR="001C218E">
        <w:rPr>
          <w:rFonts w:ascii="inherit" w:eastAsia="等线" w:hAnsi="inherit" w:hint="eastAsia"/>
          <w:color w:val="FF0000"/>
          <w:kern w:val="0"/>
          <w:sz w:val="22"/>
        </w:rPr>
        <w:t>[</w:t>
      </w:r>
      <w:r w:rsidR="001C218E">
        <w:rPr>
          <w:rFonts w:ascii="inherit" w:eastAsia="等线" w:hAnsi="inherit"/>
          <w:color w:val="FF0000"/>
          <w:kern w:val="0"/>
          <w:sz w:val="22"/>
        </w:rPr>
        <w:t>PRD-15]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需求工程项目计划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GANT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是否需要原型或其他用户输入来验证更改？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需要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如果这个变化被接受了，那么已经投入到项目中的努力将会丢失多少？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2"/>
        </w:rPr>
        <w:t>每人一个小时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建议的变更是否会导致产品单位成本增加，例如增加第三方产品许可费用？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bookmarkEnd w:id="320"/>
    <w:bookmarkEnd w:id="321"/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这种变化是否会影响任何营销，制造，培训或客户支持计划？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p w:rsidR="00805C12" w:rsidRPr="00805C12" w:rsidRDefault="00805C12">
      <w:pPr>
        <w:pStyle w:val="2"/>
        <w:pPrChange w:id="322" w:author="HerculesHu" w:date="2018-01-12T00:58:00Z">
          <w:pPr>
            <w:pStyle w:val="a6"/>
            <w:keepNext/>
          </w:pPr>
        </w:pPrChange>
      </w:pPr>
      <w:bookmarkStart w:id="323" w:name="_Toc503482157"/>
      <w:bookmarkStart w:id="324" w:name="_Toc534723947"/>
      <w:r w:rsidRPr="00805C12">
        <w:rPr>
          <w:rFonts w:hint="eastAsia"/>
        </w:rPr>
        <w:t>被提议的变更影响的系统元素</w:t>
      </w:r>
      <w:bookmarkStart w:id="325" w:name="e"/>
      <w:bookmarkEnd w:id="323"/>
      <w:bookmarkEnd w:id="324"/>
      <w:bookmarkEnd w:id="325"/>
    </w:p>
    <w:p w:rsidR="00805C12" w:rsidRPr="00805C12" w:rsidRDefault="00805C12" w:rsidP="00805C12">
      <w:pPr>
        <w:widowControl/>
        <w:jc w:val="left"/>
        <w:rPr>
          <w:rFonts w:ascii="宋体" w:hAnsi="宋体" w:cs="宋体"/>
          <w:kern w:val="0"/>
          <w:szCs w:val="22"/>
        </w:rPr>
      </w:pP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26" w:name="OLE_LINK13"/>
      <w:r w:rsidRPr="00805C12">
        <w:rPr>
          <w:rFonts w:ascii="inherit" w:eastAsia="等线" w:hAnsi="inherit" w:hint="eastAsia"/>
          <w:color w:val="212121"/>
          <w:kern w:val="0"/>
          <w:sz w:val="22"/>
        </w:rPr>
        <w:t>识别所需的任何用户界面更改，添加或删除。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4"/>
        </w:rPr>
        <w:lastRenderedPageBreak/>
        <w:t>添加管理员界面中其他管理中的修改首页轮播界面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识别报告，数据库或文件中所需的任何更改，添加或删除。</w:t>
      </w:r>
    </w:p>
    <w:p w:rsidR="00805C12" w:rsidRPr="00805C12" w:rsidRDefault="00805C12" w:rsidP="001C218E">
      <w:pPr>
        <w:widowControl/>
        <w:shd w:val="clear" w:color="auto" w:fill="FFFFFF"/>
        <w:spacing w:after="120" w:line="220" w:lineRule="exact"/>
        <w:ind w:leftChars="100" w:left="210" w:firstLineChars="100" w:firstLine="22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修改用例</w:t>
      </w:r>
      <w:r w:rsidRPr="00805C12">
        <w:rPr>
          <w:rFonts w:ascii="inherit" w:eastAsia="等线" w:hAnsi="inherit"/>
          <w:color w:val="FF0000"/>
          <w:kern w:val="0"/>
          <w:sz w:val="22"/>
        </w:rPr>
        <w:t>图，用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例</w:t>
      </w:r>
      <w:r w:rsidRPr="00805C12">
        <w:rPr>
          <w:rFonts w:ascii="inherit" w:eastAsia="等线" w:hAnsi="inherit"/>
          <w:color w:val="FF0000"/>
          <w:kern w:val="0"/>
          <w:sz w:val="22"/>
        </w:rPr>
        <w:t>文档，相关测试用例</w:t>
      </w:r>
      <w:r w:rsidR="001C218E">
        <w:rPr>
          <w:rFonts w:ascii="inherit" w:eastAsia="等线" w:hAnsi="inherit" w:hint="eastAsia"/>
          <w:color w:val="FF0000"/>
          <w:kern w:val="0"/>
          <w:sz w:val="22"/>
        </w:rPr>
        <w:t>，数据字典，用户手册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识别必须创建，修改或删除的设计组件。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2"/>
        </w:rPr>
        <w:t>添加管理员界面中其他管理的上传图片，修改图片，对图片排序的组件</w:t>
      </w:r>
      <w:r w:rsidR="00805C12" w:rsidRPr="00805C12">
        <w:rPr>
          <w:rFonts w:ascii="inherit" w:eastAsia="等线" w:hAnsi="inherit"/>
          <w:color w:val="FF0000"/>
          <w:kern w:val="0"/>
          <w:sz w:val="22"/>
        </w:rPr>
        <w:t>功能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识别必须创建，修改或删除的源代码文件。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识别构建文件或过程中所需的任何更改。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修改用例</w:t>
      </w:r>
      <w:r w:rsidRPr="00805C12">
        <w:rPr>
          <w:rFonts w:ascii="inherit" w:eastAsia="等线" w:hAnsi="inherit"/>
          <w:color w:val="FF0000"/>
          <w:kern w:val="0"/>
          <w:sz w:val="22"/>
        </w:rPr>
        <w:t>图，用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例</w:t>
      </w:r>
      <w:r w:rsidRPr="00805C12">
        <w:rPr>
          <w:rFonts w:ascii="inherit" w:eastAsia="等线" w:hAnsi="inherit"/>
          <w:color w:val="FF0000"/>
          <w:kern w:val="0"/>
          <w:sz w:val="22"/>
        </w:rPr>
        <w:t>文档，相关测试用例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，用户</w:t>
      </w:r>
      <w:r w:rsidRPr="00805C12">
        <w:rPr>
          <w:rFonts w:ascii="inherit" w:eastAsia="等线" w:hAnsi="inherit"/>
          <w:color w:val="FF0000"/>
          <w:kern w:val="0"/>
          <w:sz w:val="22"/>
        </w:rPr>
        <w:t>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识别要修改或删除的现有单元，集成和系统测试。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估计所需的新单元，集成和系统测试的数量。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识别必须创建或修改的帮助屏幕，培训或支持材料或其他用户文档。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2"/>
          <w:szCs w:val="22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  <w:szCs w:val="22"/>
        </w:rPr>
        <w:t>修改用户</w:t>
      </w:r>
      <w:r w:rsidRPr="00805C12">
        <w:rPr>
          <w:rFonts w:ascii="inherit" w:eastAsia="等线" w:hAnsi="inherit"/>
          <w:color w:val="FF0000"/>
          <w:kern w:val="0"/>
          <w:sz w:val="22"/>
          <w:szCs w:val="22"/>
        </w:rPr>
        <w:t>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识别受变更影响的其他应用程序，库或硬件组件。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识别要获取或修改的任何第三方软件。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bookmarkEnd w:id="326"/>
    <w:p w:rsidR="00805C12" w:rsidRPr="00805C12" w:rsidRDefault="00805C12" w:rsidP="00805C12"/>
    <w:sectPr w:rsidR="00805C12" w:rsidRPr="00805C1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BDC" w:rsidRDefault="00DF5BDC">
      <w:r>
        <w:separator/>
      </w:r>
    </w:p>
  </w:endnote>
  <w:endnote w:type="continuationSeparator" w:id="0">
    <w:p w:rsidR="00DF5BDC" w:rsidRDefault="00DF5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1D3" w:rsidRDefault="00CE788B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B7163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B7163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  <w:p w:rsidR="001E71D3" w:rsidRDefault="001E71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BDC" w:rsidRDefault="00DF5BDC">
      <w:r>
        <w:separator/>
      </w:r>
    </w:p>
  </w:footnote>
  <w:footnote w:type="continuationSeparator" w:id="0">
    <w:p w:rsidR="00DF5BDC" w:rsidRDefault="00DF5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1D3" w:rsidRDefault="00CE788B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E506F0D" wp14:editId="5EC11B2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PRD</w:t>
    </w:r>
    <w:r w:rsidR="00227554">
      <w:rPr>
        <w:rFonts w:hint="eastAsia"/>
        <w:sz w:val="21"/>
        <w:szCs w:val="21"/>
      </w:rPr>
      <w:t>2018-G1</w:t>
    </w:r>
    <w:r w:rsidR="00227554">
      <w:rPr>
        <w:sz w:val="21"/>
        <w:szCs w:val="21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ACF514C"/>
    <w:multiLevelType w:val="singleLevel"/>
    <w:tmpl w:val="FACF51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x">
    <w15:presenceInfo w15:providerId="None" w15:userId="hyx"/>
  </w15:person>
  <w15:person w15:author="HerculesHu">
    <w15:presenceInfo w15:providerId="None" w15:userId="Hercules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600DD"/>
    <w:rsid w:val="00034BE7"/>
    <w:rsid w:val="000F5CE4"/>
    <w:rsid w:val="001C218E"/>
    <w:rsid w:val="001E71D3"/>
    <w:rsid w:val="00227554"/>
    <w:rsid w:val="003F08A0"/>
    <w:rsid w:val="004E7CC1"/>
    <w:rsid w:val="00676E1D"/>
    <w:rsid w:val="006A51AC"/>
    <w:rsid w:val="00722F09"/>
    <w:rsid w:val="007318FC"/>
    <w:rsid w:val="00805C12"/>
    <w:rsid w:val="00845F9C"/>
    <w:rsid w:val="00A91940"/>
    <w:rsid w:val="00B93D21"/>
    <w:rsid w:val="00BC1C70"/>
    <w:rsid w:val="00C458F9"/>
    <w:rsid w:val="00C90D93"/>
    <w:rsid w:val="00CE788B"/>
    <w:rsid w:val="00DF5BDC"/>
    <w:rsid w:val="00E20079"/>
    <w:rsid w:val="00E83AA2"/>
    <w:rsid w:val="00FB3BC1"/>
    <w:rsid w:val="00FB7163"/>
    <w:rsid w:val="03E50043"/>
    <w:rsid w:val="282D1EE7"/>
    <w:rsid w:val="3BE6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252C8A"/>
  <w15:docId w15:val="{9B30D603-06EA-4A80-B91E-1C3A2091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uiPriority="35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 w:unhideWhenUsed="1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2"/>
    <w:next w:val="a2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30">
    <w:name w:val="toc 3"/>
    <w:basedOn w:val="a2"/>
    <w:next w:val="a2"/>
    <w:uiPriority w:val="39"/>
    <w:qFormat/>
    <w:pPr>
      <w:ind w:leftChars="400" w:left="840"/>
    </w:pPr>
  </w:style>
  <w:style w:type="paragraph" w:styleId="a7">
    <w:name w:val="footer"/>
    <w:basedOn w:val="a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2"/>
    <w:next w:val="a2"/>
    <w:uiPriority w:val="39"/>
    <w:unhideWhenUsed/>
  </w:style>
  <w:style w:type="paragraph" w:styleId="20">
    <w:name w:val="toc 2"/>
    <w:basedOn w:val="a2"/>
    <w:next w:val="a2"/>
    <w:uiPriority w:val="39"/>
    <w:qFormat/>
    <w:pPr>
      <w:ind w:leftChars="200" w:left="420"/>
    </w:pPr>
  </w:style>
  <w:style w:type="paragraph" w:styleId="a9">
    <w:name w:val="Title"/>
    <w:basedOn w:val="a2"/>
    <w:next w:val="a2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aa">
    <w:name w:val="FollowedHyperlink"/>
    <w:basedOn w:val="a3"/>
    <w:uiPriority w:val="99"/>
    <w:unhideWhenUsed/>
    <w:qFormat/>
    <w:rPr>
      <w:color w:val="800080"/>
      <w:u w:val="single"/>
    </w:rPr>
  </w:style>
  <w:style w:type="character" w:styleId="ab">
    <w:name w:val="Hyperlink"/>
    <w:basedOn w:val="a3"/>
    <w:uiPriority w:val="99"/>
    <w:unhideWhenUsed/>
    <w:qFormat/>
    <w:rPr>
      <w:color w:val="0000FF"/>
      <w:u w:val="single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paragraph" w:customStyle="1" w:styleId="TOC1">
    <w:name w:val="TOC 标题1"/>
    <w:basedOn w:val="1"/>
    <w:next w:val="a2"/>
    <w:uiPriority w:val="39"/>
    <w:unhideWhenUsed/>
    <w:qFormat/>
    <w:pPr>
      <w:outlineLvl w:val="9"/>
    </w:pPr>
    <w:rPr>
      <w:rFonts w:ascii="宋体" w:hAnsi="宋体" w:cs="宋体"/>
      <w:sz w:val="28"/>
    </w:rPr>
  </w:style>
  <w:style w:type="paragraph" w:styleId="ac">
    <w:name w:val="List Paragraph"/>
    <w:basedOn w:val="a2"/>
    <w:uiPriority w:val="34"/>
    <w:qFormat/>
    <w:pPr>
      <w:spacing w:line="276" w:lineRule="auto"/>
      <w:ind w:firstLineChars="200" w:firstLine="420"/>
    </w:pPr>
    <w:rPr>
      <w:rFonts w:asciiTheme="minorHAnsi" w:hAnsiTheme="minorHAnsi" w:cstheme="minorBidi"/>
      <w:color w:val="000000" w:themeColor="text1"/>
    </w:rPr>
  </w:style>
  <w:style w:type="table" w:customStyle="1" w:styleId="11">
    <w:name w:val="网格表 1 浅色1"/>
    <w:basedOn w:val="a4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805C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xsq</dc:creator>
  <cp:lastModifiedBy>hyx</cp:lastModifiedBy>
  <cp:revision>13</cp:revision>
  <dcterms:created xsi:type="dcterms:W3CDTF">2019-01-07T13:43:00Z</dcterms:created>
  <dcterms:modified xsi:type="dcterms:W3CDTF">2019-01-08T07:35:00Z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