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论坛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0" w:author="HerculesHu" w:date="2017-12-25T15:44:00Z"/>
        </w:trPr>
        <w:tc>
          <w:tcPr>
            <w:tcW w:w="8296" w:type="dxa"/>
          </w:tcPr>
          <w:p>
            <w:pPr>
              <w:rPr>
                <w:ins w:id="1" w:author="HerculesHu" w:date="2017-12-25T15:44:00Z"/>
                <w:sz w:val="20"/>
                <w:szCs w:val="20"/>
              </w:rPr>
            </w:pPr>
            <w:ins w:id="2" w:author="HerculesHu" w:date="2017-12-25T15:44:00Z">
              <w:r>
                <w:rPr>
                  <w:rFonts w:hint="eastAsia"/>
                  <w:sz w:val="20"/>
                  <w:szCs w:val="20"/>
                </w:rPr>
                <w:t>名字：论坛</w:t>
              </w:r>
            </w:ins>
          </w:p>
          <w:p>
            <w:pPr>
              <w:rPr>
                <w:ins w:id="3" w:author="HerculesHu" w:date="2017-12-25T15:44:00Z"/>
                <w:sz w:val="20"/>
                <w:szCs w:val="20"/>
              </w:rPr>
            </w:pPr>
            <w:ins w:id="4" w:author="HerculesHu" w:date="2017-12-25T15:44:00Z">
              <w:r>
                <w:rPr>
                  <w:rFonts w:hint="eastAsia"/>
                  <w:sz w:val="20"/>
                  <w:szCs w:val="20"/>
                </w:rPr>
                <w:t>别名：</w:t>
              </w:r>
            </w:ins>
          </w:p>
          <w:p>
            <w:pPr>
              <w:rPr>
                <w:ins w:id="5" w:author="HerculesHu" w:date="2017-12-25T15:44:00Z"/>
                <w:sz w:val="20"/>
                <w:szCs w:val="20"/>
              </w:rPr>
            </w:pPr>
            <w:ins w:id="6" w:author="HerculesHu" w:date="2017-12-25T15:44:00Z">
              <w:r>
                <w:rPr>
                  <w:rFonts w:hint="eastAsia"/>
                  <w:sz w:val="20"/>
                  <w:szCs w:val="20"/>
                </w:rPr>
                <w:t>描述：系统中的论坛系统</w:t>
              </w:r>
            </w:ins>
          </w:p>
          <w:p>
            <w:pPr>
              <w:rPr>
                <w:ins w:id="7" w:author="HerculesHu" w:date="2017-12-25T15:44:00Z"/>
                <w:sz w:val="20"/>
                <w:szCs w:val="20"/>
              </w:rPr>
            </w:pPr>
            <w:ins w:id="8" w:author="HerculesHu" w:date="2017-12-25T15:44:00Z">
              <w:r>
                <w:rPr>
                  <w:rFonts w:hint="eastAsia"/>
                  <w:sz w:val="20"/>
                  <w:szCs w:val="20"/>
                </w:rPr>
                <w:t>定义：所属 +</w:t>
              </w:r>
            </w:ins>
            <w:ins w:id="9" w:author="HerculesHu" w:date="2017-12-25T15:44:00Z">
              <w:r>
                <w:rPr>
                  <w:sz w:val="20"/>
                  <w:szCs w:val="20"/>
                </w:rPr>
                <w:t xml:space="preserve"> </w:t>
              </w:r>
            </w:ins>
            <w:ins w:id="10" w:author="HerculesHu" w:date="2017-12-25T15:44:00Z">
              <w:r>
                <w:rPr>
                  <w:rFonts w:hint="eastAsia"/>
                  <w:sz w:val="20"/>
                  <w:szCs w:val="20"/>
                </w:rPr>
                <w:t>帖子</w:t>
              </w:r>
            </w:ins>
          </w:p>
          <w:p>
            <w:pPr>
              <w:rPr>
                <w:ins w:id="11" w:author="HerculesHu" w:date="2017-12-25T15:44:00Z"/>
                <w:sz w:val="20"/>
                <w:szCs w:val="20"/>
              </w:rPr>
            </w:pPr>
            <w:ins w:id="12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被引用的位置：课程论坛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所属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3" w:author="HerculesHu" w:date="2017-12-25T15:44:00Z"/>
        </w:trPr>
        <w:tc>
          <w:tcPr>
            <w:tcW w:w="8296" w:type="dxa"/>
          </w:tcPr>
          <w:p>
            <w:pPr>
              <w:rPr>
                <w:ins w:id="14" w:author="HerculesHu" w:date="2017-12-25T15:44:00Z"/>
                <w:sz w:val="20"/>
                <w:szCs w:val="20"/>
              </w:rPr>
            </w:pPr>
            <w:ins w:id="15" w:author="HerculesHu" w:date="2017-12-25T15:44:00Z">
              <w:r>
                <w:rPr>
                  <w:rFonts w:hint="eastAsia"/>
                  <w:sz w:val="20"/>
                  <w:szCs w:val="20"/>
                </w:rPr>
                <w:t>名字：所属</w:t>
              </w:r>
            </w:ins>
          </w:p>
          <w:p>
            <w:pPr>
              <w:rPr>
                <w:ins w:id="16" w:author="HerculesHu" w:date="2017-12-25T15:44:00Z"/>
                <w:sz w:val="20"/>
                <w:szCs w:val="20"/>
              </w:rPr>
            </w:pPr>
            <w:ins w:id="17" w:author="HerculesHu" w:date="2017-12-25T15:44:00Z">
              <w:r>
                <w:rPr>
                  <w:rFonts w:hint="eastAsia"/>
                  <w:sz w:val="20"/>
                  <w:szCs w:val="20"/>
                </w:rPr>
                <w:t>别名：论坛所属</w:t>
              </w:r>
            </w:ins>
          </w:p>
          <w:p>
            <w:pPr>
              <w:rPr>
                <w:ins w:id="18" w:author="HerculesHu" w:date="2017-12-25T15:44:00Z"/>
                <w:sz w:val="20"/>
                <w:szCs w:val="20"/>
              </w:rPr>
            </w:pPr>
            <w:ins w:id="19" w:author="HerculesHu" w:date="2017-12-25T15:44:00Z">
              <w:r>
                <w:rPr>
                  <w:rFonts w:hint="eastAsia"/>
                  <w:sz w:val="20"/>
                  <w:szCs w:val="20"/>
                </w:rPr>
                <w:t>描述：某个论坛属于哪，可能是某个课程的论坛或是网站论坛</w:t>
              </w:r>
            </w:ins>
          </w:p>
          <w:p>
            <w:pPr>
              <w:rPr>
                <w:ins w:id="20" w:author="HerculesHu" w:date="2017-12-25T15:44:00Z"/>
                <w:sz w:val="20"/>
                <w:szCs w:val="20"/>
              </w:rPr>
            </w:pPr>
            <w:ins w:id="21" w:author="HerculesHu" w:date="2017-12-25T15:44:00Z">
              <w:r>
                <w:rPr>
                  <w:rFonts w:hint="eastAsia"/>
                  <w:sz w:val="20"/>
                  <w:szCs w:val="20"/>
                </w:rPr>
                <w:t>定义：[网站论坛|某课程的论坛</w:t>
              </w:r>
            </w:ins>
            <w:ins w:id="22" w:author="HerculesHu" w:date="2017-12-25T15:44:00Z">
              <w:r>
                <w:rPr>
                  <w:sz w:val="20"/>
                  <w:szCs w:val="20"/>
                </w:rPr>
                <w:t>]</w:t>
              </w:r>
            </w:ins>
          </w:p>
          <w:p>
            <w:pPr>
              <w:rPr>
                <w:ins w:id="23" w:author="HerculesHu" w:date="2017-12-25T15:44:00Z"/>
                <w:sz w:val="20"/>
                <w:szCs w:val="20"/>
              </w:rPr>
            </w:pPr>
            <w:ins w:id="24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被引用的位置：论坛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帖子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25" w:author="HerculesHu" w:date="2017-12-25T15:44:00Z"/>
        </w:trPr>
        <w:tc>
          <w:tcPr>
            <w:tcW w:w="8296" w:type="dxa"/>
          </w:tcPr>
          <w:p>
            <w:pPr>
              <w:rPr>
                <w:ins w:id="26" w:author="HerculesHu" w:date="2017-12-25T15:44:00Z"/>
                <w:sz w:val="20"/>
                <w:szCs w:val="20"/>
              </w:rPr>
            </w:pPr>
            <w:ins w:id="27" w:author="HerculesHu" w:date="2017-12-25T15:44:00Z">
              <w:r>
                <w:rPr>
                  <w:rFonts w:hint="eastAsia"/>
                  <w:sz w:val="20"/>
                  <w:szCs w:val="20"/>
                </w:rPr>
                <w:t>名字：帖子</w:t>
              </w:r>
            </w:ins>
          </w:p>
          <w:p>
            <w:pPr>
              <w:rPr>
                <w:ins w:id="28" w:author="HerculesHu" w:date="2017-12-25T15:44:00Z"/>
                <w:sz w:val="20"/>
                <w:szCs w:val="20"/>
              </w:rPr>
            </w:pPr>
            <w:ins w:id="29" w:author="HerculesHu" w:date="2017-12-25T15:44:00Z">
              <w:r>
                <w:rPr>
                  <w:rFonts w:hint="eastAsia"/>
                  <w:sz w:val="20"/>
                  <w:szCs w:val="20"/>
                </w:rPr>
                <w:t>别名：主题帖</w:t>
              </w:r>
            </w:ins>
          </w:p>
          <w:p>
            <w:pPr>
              <w:rPr>
                <w:ins w:id="30" w:author="HerculesHu" w:date="2017-12-25T15:44:00Z"/>
                <w:sz w:val="20"/>
                <w:szCs w:val="20"/>
              </w:rPr>
            </w:pPr>
            <w:ins w:id="31" w:author="HerculesHu" w:date="2017-12-25T15:44:00Z">
              <w:r>
                <w:rPr>
                  <w:rFonts w:hint="eastAsia"/>
                  <w:sz w:val="20"/>
                  <w:szCs w:val="20"/>
                </w:rPr>
                <w:t>描述：论坛中的发帖人发起的主题（帖子）</w:t>
              </w:r>
            </w:ins>
          </w:p>
          <w:p>
            <w:pPr>
              <w:rPr>
                <w:ins w:id="32" w:author="HerculesHu" w:date="2017-12-25T15:44:00Z"/>
                <w:sz w:val="20"/>
                <w:szCs w:val="20"/>
              </w:rPr>
            </w:pPr>
            <w:ins w:id="33" w:author="HerculesHu" w:date="2017-12-25T15:44:00Z">
              <w:r>
                <w:rPr>
                  <w:rFonts w:hint="eastAsia"/>
                  <w:sz w:val="20"/>
                  <w:szCs w:val="20"/>
                </w:rPr>
                <w:t>定义：标签+主题+楼主文件链接+回复量+作者+发表时间+被举报数+帖子URL+跟帖</w:t>
              </w:r>
            </w:ins>
          </w:p>
          <w:p>
            <w:pPr>
              <w:rPr>
                <w:ins w:id="34" w:author="HerculesHu" w:date="2017-12-25T15:44:00Z"/>
                <w:sz w:val="20"/>
                <w:szCs w:val="20"/>
              </w:rPr>
            </w:pPr>
            <w:ins w:id="35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被引用的位置：论坛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标签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36" w:author="HerculesHu" w:date="2017-12-25T15:44:00Z"/>
        </w:trPr>
        <w:tc>
          <w:tcPr>
            <w:tcW w:w="8296" w:type="dxa"/>
          </w:tcPr>
          <w:p>
            <w:pPr>
              <w:rPr>
                <w:ins w:id="37" w:author="HerculesHu" w:date="2017-12-25T15:44:00Z"/>
                <w:sz w:val="20"/>
                <w:szCs w:val="20"/>
              </w:rPr>
            </w:pPr>
            <w:ins w:id="38" w:author="HerculesHu" w:date="2017-12-25T15:44:00Z">
              <w:r>
                <w:rPr>
                  <w:rFonts w:hint="eastAsia"/>
                  <w:sz w:val="20"/>
                  <w:szCs w:val="20"/>
                </w:rPr>
                <w:t>名字：标签</w:t>
              </w:r>
            </w:ins>
          </w:p>
          <w:p>
            <w:pPr>
              <w:rPr>
                <w:ins w:id="39" w:author="HerculesHu" w:date="2017-12-25T15:44:00Z"/>
                <w:sz w:val="20"/>
                <w:szCs w:val="20"/>
              </w:rPr>
            </w:pPr>
            <w:ins w:id="40" w:author="HerculesHu" w:date="2017-12-25T15:44:00Z">
              <w:r>
                <w:rPr>
                  <w:rFonts w:hint="eastAsia"/>
                  <w:sz w:val="20"/>
                  <w:szCs w:val="20"/>
                </w:rPr>
                <w:t>别名：帖子标签</w:t>
              </w:r>
            </w:ins>
          </w:p>
          <w:p>
            <w:pPr>
              <w:rPr>
                <w:ins w:id="41" w:author="HerculesHu" w:date="2017-12-25T15:44:00Z"/>
                <w:sz w:val="20"/>
                <w:szCs w:val="20"/>
              </w:rPr>
            </w:pPr>
            <w:ins w:id="42" w:author="HerculesHu" w:date="2017-12-25T15:44:00Z">
              <w:r>
                <w:rPr>
                  <w:rFonts w:hint="eastAsia"/>
                  <w:sz w:val="20"/>
                  <w:szCs w:val="20"/>
                </w:rPr>
                <w:t>描述：一个帖子的属性，比如精华帖，置顶贴</w:t>
              </w:r>
            </w:ins>
          </w:p>
          <w:p>
            <w:pPr>
              <w:rPr>
                <w:ins w:id="43" w:author="HerculesHu" w:date="2017-12-25T15:44:00Z"/>
                <w:sz w:val="20"/>
                <w:szCs w:val="20"/>
              </w:rPr>
            </w:pPr>
            <w:ins w:id="44" w:author="HerculesHu" w:date="2017-12-25T15:44:00Z">
              <w:r>
                <w:rPr>
                  <w:rFonts w:hint="eastAsia"/>
                  <w:sz w:val="20"/>
                  <w:szCs w:val="20"/>
                </w:rPr>
                <w:t>定义：(</w:t>
              </w:r>
            </w:ins>
            <w:ins w:id="45" w:author="HerculesHu" w:date="2017-12-25T15:44:00Z">
              <w:r>
                <w:rPr>
                  <w:sz w:val="20"/>
                  <w:szCs w:val="20"/>
                </w:rPr>
                <w:t>“</w:t>
              </w:r>
            </w:ins>
            <w:ins w:id="46" w:author="HerculesHu" w:date="2017-12-25T15:44:00Z">
              <w:r>
                <w:rPr>
                  <w:rFonts w:hint="eastAsia"/>
                  <w:sz w:val="20"/>
                  <w:szCs w:val="20"/>
                </w:rPr>
                <w:t>精华帖</w:t>
              </w:r>
            </w:ins>
            <w:ins w:id="47" w:author="HerculesHu" w:date="2017-12-25T15:44:00Z">
              <w:r>
                <w:rPr>
                  <w:sz w:val="20"/>
                  <w:szCs w:val="20"/>
                </w:rPr>
                <w:t xml:space="preserve">”) </w:t>
              </w:r>
            </w:ins>
            <w:ins w:id="48" w:author="HerculesHu" w:date="2017-12-25T15:44:00Z">
              <w:r>
                <w:rPr>
                  <w:rFonts w:hint="eastAsia"/>
                  <w:sz w:val="20"/>
                  <w:szCs w:val="20"/>
                </w:rPr>
                <w:t>+</w:t>
              </w:r>
            </w:ins>
            <w:ins w:id="49" w:author="HerculesHu" w:date="2017-12-25T15:44:00Z">
              <w:r>
                <w:rPr>
                  <w:sz w:val="20"/>
                  <w:szCs w:val="20"/>
                </w:rPr>
                <w:t xml:space="preserve"> </w:t>
              </w:r>
            </w:ins>
            <w:ins w:id="50" w:author="HerculesHu" w:date="2017-12-25T15:44:00Z">
              <w:r>
                <w:rPr>
                  <w:rFonts w:hint="eastAsia"/>
                  <w:sz w:val="20"/>
                  <w:szCs w:val="20"/>
                </w:rPr>
                <w:t>（“置顶帖”）</w:t>
              </w:r>
            </w:ins>
          </w:p>
          <w:p>
            <w:pPr>
              <w:rPr>
                <w:ins w:id="51" w:author="HerculesHu" w:date="2017-12-25T15:44:00Z"/>
                <w:sz w:val="20"/>
                <w:szCs w:val="20"/>
              </w:rPr>
            </w:pPr>
            <w:ins w:id="52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主题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53" w:author="HerculesHu" w:date="2017-12-25T15:44:00Z"/>
        </w:trPr>
        <w:tc>
          <w:tcPr>
            <w:tcW w:w="8296" w:type="dxa"/>
          </w:tcPr>
          <w:p>
            <w:pPr>
              <w:rPr>
                <w:ins w:id="54" w:author="HerculesHu" w:date="2017-12-25T15:44:00Z"/>
                <w:sz w:val="20"/>
                <w:szCs w:val="20"/>
              </w:rPr>
            </w:pPr>
            <w:ins w:id="55" w:author="HerculesHu" w:date="2017-12-25T15:44:00Z">
              <w:r>
                <w:rPr>
                  <w:rFonts w:hint="eastAsia"/>
                  <w:sz w:val="20"/>
                  <w:szCs w:val="20"/>
                </w:rPr>
                <w:t>名字：主题</w:t>
              </w:r>
            </w:ins>
          </w:p>
          <w:p>
            <w:pPr>
              <w:rPr>
                <w:ins w:id="56" w:author="HerculesHu" w:date="2017-12-25T15:44:00Z"/>
                <w:sz w:val="20"/>
                <w:szCs w:val="20"/>
              </w:rPr>
            </w:pPr>
            <w:ins w:id="57" w:author="HerculesHu" w:date="2017-12-25T15:44:00Z">
              <w:r>
                <w:rPr>
                  <w:rFonts w:hint="eastAsia"/>
                  <w:sz w:val="20"/>
                  <w:szCs w:val="20"/>
                </w:rPr>
                <w:t>别名：帖子主题</w:t>
              </w:r>
            </w:ins>
          </w:p>
          <w:p>
            <w:pPr>
              <w:rPr>
                <w:ins w:id="58" w:author="HerculesHu" w:date="2017-12-25T15:44:00Z"/>
                <w:sz w:val="20"/>
                <w:szCs w:val="20"/>
              </w:rPr>
            </w:pPr>
            <w:ins w:id="59" w:author="HerculesHu" w:date="2017-12-25T15:44:00Z">
              <w:r>
                <w:rPr>
                  <w:rFonts w:hint="eastAsia"/>
                  <w:sz w:val="20"/>
                  <w:szCs w:val="20"/>
                </w:rPr>
                <w:t>描述：帖子的题目，所讨论的主题</w:t>
              </w:r>
            </w:ins>
          </w:p>
          <w:p>
            <w:pPr>
              <w:rPr>
                <w:ins w:id="60" w:author="HerculesHu" w:date="2017-12-25T15:44:00Z"/>
                <w:sz w:val="20"/>
                <w:szCs w:val="20"/>
              </w:rPr>
            </w:pPr>
            <w:ins w:id="61" w:author="HerculesHu" w:date="2017-12-25T15:44:00Z">
              <w:r>
                <w:rPr>
                  <w:rFonts w:hint="eastAsia"/>
                  <w:sz w:val="20"/>
                  <w:szCs w:val="20"/>
                </w:rPr>
                <w:t>定义：1{字符}20</w:t>
              </w:r>
            </w:ins>
          </w:p>
          <w:p>
            <w:pPr>
              <w:rPr>
                <w:ins w:id="62" w:author="HerculesHu" w:date="2017-12-25T15:44:00Z"/>
                <w:sz w:val="20"/>
                <w:szCs w:val="20"/>
              </w:rPr>
            </w:pPr>
            <w:ins w:id="63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文件链接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64" w:author="HerculesHu" w:date="2017-12-25T15:44:00Z"/>
        </w:trPr>
        <w:tc>
          <w:tcPr>
            <w:tcW w:w="8296" w:type="dxa"/>
          </w:tcPr>
          <w:p>
            <w:pPr>
              <w:rPr>
                <w:ins w:id="65" w:author="HerculesHu" w:date="2017-12-25T15:44:00Z"/>
                <w:sz w:val="20"/>
                <w:szCs w:val="20"/>
              </w:rPr>
            </w:pPr>
            <w:ins w:id="66" w:author="HerculesHu" w:date="2017-12-25T15:44:00Z">
              <w:r>
                <w:rPr>
                  <w:rFonts w:hint="eastAsia"/>
                  <w:sz w:val="20"/>
                  <w:szCs w:val="20"/>
                </w:rPr>
                <w:t>名字：楼主文件链接</w:t>
              </w:r>
            </w:ins>
          </w:p>
          <w:p>
            <w:pPr>
              <w:rPr>
                <w:ins w:id="67" w:author="HerculesHu" w:date="2017-12-25T15:44:00Z"/>
                <w:sz w:val="20"/>
                <w:szCs w:val="20"/>
              </w:rPr>
            </w:pPr>
            <w:ins w:id="68" w:author="HerculesHu" w:date="2017-12-25T15:44:00Z">
              <w:r>
                <w:rPr>
                  <w:rFonts w:hint="eastAsia"/>
                  <w:sz w:val="20"/>
                  <w:szCs w:val="20"/>
                </w:rPr>
                <w:t>别名：帖子楼主文件列表</w:t>
              </w:r>
            </w:ins>
          </w:p>
          <w:p>
            <w:pPr>
              <w:rPr>
                <w:ins w:id="69" w:author="HerculesHu" w:date="2017-12-25T15:44:00Z"/>
                <w:sz w:val="20"/>
                <w:szCs w:val="20"/>
              </w:rPr>
            </w:pPr>
            <w:ins w:id="70" w:author="HerculesHu" w:date="2017-12-25T15:44:00Z">
              <w:r>
                <w:rPr>
                  <w:rFonts w:hint="eastAsia"/>
                  <w:sz w:val="20"/>
                  <w:szCs w:val="20"/>
                </w:rPr>
                <w:t>描述：帖子的发起人所放置的附件链接，只有一个</w:t>
              </w:r>
            </w:ins>
          </w:p>
          <w:p>
            <w:pPr>
              <w:rPr>
                <w:ins w:id="71" w:author="HerculesHu" w:date="2017-12-25T15:44:00Z"/>
                <w:sz w:val="20"/>
                <w:szCs w:val="20"/>
              </w:rPr>
            </w:pPr>
            <w:ins w:id="72" w:author="HerculesHu" w:date="2017-12-25T15:44:00Z">
              <w:r>
                <w:rPr>
                  <w:rFonts w:hint="eastAsia"/>
                  <w:sz w:val="20"/>
                  <w:szCs w:val="20"/>
                </w:rPr>
                <w:t>定义：文件:</w:t>
              </w:r>
            </w:ins>
            <w:ins w:id="73" w:author="HerculesHu" w:date="2017-12-25T15:44:00Z">
              <w:r>
                <w:rPr>
                  <w:sz w:val="20"/>
                  <w:szCs w:val="20"/>
                </w:rPr>
                <w:t>:</w:t>
              </w:r>
            </w:ins>
            <w:ins w:id="74" w:author="HerculesHu" w:date="2017-12-25T15:44:00Z">
              <w:r>
                <w:rPr>
                  <w:rFonts w:hint="eastAsia"/>
                  <w:sz w:val="20"/>
                  <w:szCs w:val="20"/>
                </w:rPr>
                <w:t>链接</w:t>
              </w:r>
            </w:ins>
          </w:p>
          <w:p>
            <w:pPr>
              <w:rPr>
                <w:ins w:id="75" w:author="HerculesHu" w:date="2017-12-25T15:44:00Z"/>
                <w:sz w:val="20"/>
                <w:szCs w:val="20"/>
              </w:rPr>
            </w:pPr>
            <w:ins w:id="76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回复量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77" w:author="HerculesHu" w:date="2017-12-25T15:44:00Z"/>
        </w:trPr>
        <w:tc>
          <w:tcPr>
            <w:tcW w:w="8296" w:type="dxa"/>
          </w:tcPr>
          <w:p>
            <w:pPr>
              <w:rPr>
                <w:ins w:id="78" w:author="HerculesHu" w:date="2017-12-25T15:44:00Z"/>
                <w:sz w:val="20"/>
                <w:szCs w:val="20"/>
              </w:rPr>
            </w:pPr>
            <w:ins w:id="79" w:author="HerculesHu" w:date="2017-12-25T15:44:00Z">
              <w:r>
                <w:rPr>
                  <w:rFonts w:hint="eastAsia"/>
                  <w:sz w:val="20"/>
                  <w:szCs w:val="20"/>
                </w:rPr>
                <w:t>名字：回复量</w:t>
              </w:r>
            </w:ins>
          </w:p>
          <w:p>
            <w:pPr>
              <w:rPr>
                <w:ins w:id="80" w:author="HerculesHu" w:date="2017-12-25T15:44:00Z"/>
                <w:sz w:val="20"/>
                <w:szCs w:val="20"/>
              </w:rPr>
            </w:pPr>
            <w:ins w:id="81" w:author="HerculesHu" w:date="2017-12-25T15:44:00Z">
              <w:r>
                <w:rPr>
                  <w:rFonts w:hint="eastAsia"/>
                  <w:sz w:val="20"/>
                  <w:szCs w:val="20"/>
                </w:rPr>
                <w:t>别名：帖子回复量</w:t>
              </w:r>
            </w:ins>
          </w:p>
          <w:p>
            <w:pPr>
              <w:rPr>
                <w:ins w:id="82" w:author="HerculesHu" w:date="2017-12-25T15:44:00Z"/>
                <w:sz w:val="20"/>
                <w:szCs w:val="20"/>
              </w:rPr>
            </w:pPr>
            <w:ins w:id="83" w:author="HerculesHu" w:date="2017-12-25T15:44:00Z">
              <w:r>
                <w:rPr>
                  <w:rFonts w:hint="eastAsia"/>
                  <w:sz w:val="20"/>
                  <w:szCs w:val="20"/>
                </w:rPr>
                <w:t>描述：一个帖子中跟帖的数量</w:t>
              </w:r>
            </w:ins>
          </w:p>
          <w:p>
            <w:pPr>
              <w:rPr>
                <w:ins w:id="84" w:author="HerculesHu" w:date="2017-12-25T15:44:00Z"/>
                <w:sz w:val="20"/>
                <w:szCs w:val="20"/>
              </w:rPr>
            </w:pPr>
            <w:ins w:id="85" w:author="HerculesHu" w:date="2017-12-25T15:44:00Z">
              <w:r>
                <w:rPr>
                  <w:rFonts w:hint="eastAsia"/>
                  <w:sz w:val="20"/>
                  <w:szCs w:val="20"/>
                </w:rPr>
                <w:t>定义：非负整数</w:t>
              </w:r>
            </w:ins>
          </w:p>
          <w:p>
            <w:pPr>
              <w:rPr>
                <w:ins w:id="86" w:author="HerculesHu" w:date="2017-12-25T15:44:00Z"/>
                <w:sz w:val="20"/>
                <w:szCs w:val="20"/>
              </w:rPr>
            </w:pPr>
            <w:ins w:id="87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作者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88" w:author="HerculesHu" w:date="2017-12-25T15:44:00Z"/>
        </w:trPr>
        <w:tc>
          <w:tcPr>
            <w:tcW w:w="8296" w:type="dxa"/>
          </w:tcPr>
          <w:p>
            <w:pPr>
              <w:rPr>
                <w:ins w:id="89" w:author="HerculesHu" w:date="2017-12-25T15:44:00Z"/>
                <w:sz w:val="20"/>
                <w:szCs w:val="20"/>
              </w:rPr>
            </w:pPr>
            <w:ins w:id="90" w:author="HerculesHu" w:date="2017-12-25T15:44:00Z">
              <w:r>
                <w:rPr>
                  <w:rFonts w:hint="eastAsia"/>
                  <w:sz w:val="20"/>
                  <w:szCs w:val="20"/>
                </w:rPr>
                <w:t>名字：作者</w:t>
              </w:r>
            </w:ins>
          </w:p>
          <w:p>
            <w:pPr>
              <w:rPr>
                <w:ins w:id="91" w:author="HerculesHu" w:date="2017-12-25T15:44:00Z"/>
                <w:sz w:val="20"/>
                <w:szCs w:val="20"/>
              </w:rPr>
            </w:pPr>
            <w:ins w:id="92" w:author="HerculesHu" w:date="2017-12-25T15:44:00Z">
              <w:r>
                <w:rPr>
                  <w:rFonts w:hint="eastAsia"/>
                  <w:sz w:val="20"/>
                  <w:szCs w:val="20"/>
                </w:rPr>
                <w:t>别名：帖子作者</w:t>
              </w:r>
            </w:ins>
          </w:p>
          <w:p>
            <w:pPr>
              <w:rPr>
                <w:ins w:id="93" w:author="HerculesHu" w:date="2017-12-25T15:44:00Z"/>
                <w:sz w:val="20"/>
                <w:szCs w:val="20"/>
              </w:rPr>
            </w:pPr>
            <w:ins w:id="94" w:author="HerculesHu" w:date="2017-12-25T15:44:00Z">
              <w:r>
                <w:rPr>
                  <w:rFonts w:hint="eastAsia"/>
                  <w:sz w:val="20"/>
                  <w:szCs w:val="20"/>
                </w:rPr>
                <w:t>描述：一个帖子的发起人</w:t>
              </w:r>
            </w:ins>
          </w:p>
          <w:p>
            <w:pPr>
              <w:rPr>
                <w:ins w:id="95" w:author="HerculesHu" w:date="2017-12-25T15:44:00Z"/>
                <w:sz w:val="20"/>
                <w:szCs w:val="20"/>
              </w:rPr>
            </w:pPr>
            <w:ins w:id="96" w:author="HerculesHu" w:date="2017-12-25T15:44:00Z">
              <w:r>
                <w:rPr>
                  <w:rFonts w:hint="eastAsia"/>
                  <w:sz w:val="20"/>
                  <w:szCs w:val="20"/>
                </w:rPr>
                <w:t>定义：用户信息:</w:t>
              </w:r>
            </w:ins>
            <w:ins w:id="97" w:author="HerculesHu" w:date="2017-12-25T15:44:00Z">
              <w:r>
                <w:rPr>
                  <w:sz w:val="20"/>
                  <w:szCs w:val="20"/>
                </w:rPr>
                <w:t>:</w:t>
              </w:r>
            </w:ins>
            <w:ins w:id="98" w:author="HerculesHu" w:date="2017-12-25T15:44:00Z">
              <w:r>
                <w:rPr>
                  <w:rFonts w:hint="eastAsia"/>
                  <w:sz w:val="20"/>
                  <w:szCs w:val="20"/>
                </w:rPr>
                <w:t>真实姓名</w:t>
              </w:r>
            </w:ins>
          </w:p>
          <w:p>
            <w:pPr>
              <w:rPr>
                <w:ins w:id="99" w:author="HerculesHu" w:date="2017-12-25T15:44:00Z"/>
                <w:sz w:val="20"/>
                <w:szCs w:val="20"/>
              </w:rPr>
            </w:pPr>
            <w:ins w:id="100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ind w:firstLine="420" w:firstLineChars="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发表时间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01" w:author="HerculesHu" w:date="2017-12-25T15:44:00Z"/>
        </w:trPr>
        <w:tc>
          <w:tcPr>
            <w:tcW w:w="8296" w:type="dxa"/>
          </w:tcPr>
          <w:p>
            <w:pPr>
              <w:rPr>
                <w:ins w:id="102" w:author="HerculesHu" w:date="2017-12-25T15:44:00Z"/>
                <w:sz w:val="20"/>
                <w:szCs w:val="20"/>
              </w:rPr>
            </w:pPr>
            <w:ins w:id="103" w:author="HerculesHu" w:date="2017-12-25T15:44:00Z">
              <w:r>
                <w:rPr>
                  <w:rFonts w:hint="eastAsia"/>
                  <w:sz w:val="20"/>
                  <w:szCs w:val="20"/>
                </w:rPr>
                <w:t>名字：发表时间</w:t>
              </w:r>
            </w:ins>
          </w:p>
          <w:p>
            <w:pPr>
              <w:rPr>
                <w:ins w:id="104" w:author="HerculesHu" w:date="2017-12-25T15:44:00Z"/>
                <w:sz w:val="20"/>
                <w:szCs w:val="20"/>
              </w:rPr>
            </w:pPr>
            <w:ins w:id="105" w:author="HerculesHu" w:date="2017-12-25T15:44:00Z">
              <w:r>
                <w:rPr>
                  <w:rFonts w:hint="eastAsia"/>
                  <w:sz w:val="20"/>
                  <w:szCs w:val="20"/>
                </w:rPr>
                <w:t>别名：帖子发表时间</w:t>
              </w:r>
            </w:ins>
          </w:p>
          <w:p>
            <w:pPr>
              <w:rPr>
                <w:ins w:id="106" w:author="HerculesHu" w:date="2017-12-25T15:44:00Z"/>
                <w:sz w:val="20"/>
                <w:szCs w:val="20"/>
              </w:rPr>
            </w:pPr>
            <w:ins w:id="107" w:author="HerculesHu" w:date="2017-12-25T15:44:00Z">
              <w:r>
                <w:rPr>
                  <w:rFonts w:hint="eastAsia"/>
                  <w:sz w:val="20"/>
                  <w:szCs w:val="20"/>
                </w:rPr>
                <w:t>描述：一个帖子被发出来的时间</w:t>
              </w:r>
            </w:ins>
          </w:p>
          <w:p>
            <w:pPr>
              <w:rPr>
                <w:ins w:id="108" w:author="HerculesHu" w:date="2017-12-25T15:44:00Z"/>
                <w:sz w:val="20"/>
                <w:szCs w:val="20"/>
              </w:rPr>
            </w:pPr>
            <w:ins w:id="109" w:author="HerculesHu" w:date="2017-12-25T15:44:00Z">
              <w:r>
                <w:rPr>
                  <w:rFonts w:hint="eastAsia"/>
                  <w:sz w:val="20"/>
                  <w:szCs w:val="20"/>
                </w:rPr>
                <w:t>定义：时间</w:t>
              </w:r>
            </w:ins>
          </w:p>
          <w:p>
            <w:pPr>
              <w:rPr>
                <w:ins w:id="110" w:author="HerculesHu" w:date="2017-12-25T15:44:00Z"/>
                <w:sz w:val="20"/>
                <w:szCs w:val="20"/>
              </w:rPr>
            </w:pPr>
            <w:ins w:id="111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跟帖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12" w:author="HerculesHu" w:date="2017-12-25T15:44:00Z"/>
        </w:trPr>
        <w:tc>
          <w:tcPr>
            <w:tcW w:w="8296" w:type="dxa"/>
          </w:tcPr>
          <w:p>
            <w:pPr>
              <w:rPr>
                <w:ins w:id="113" w:author="HerculesHu" w:date="2017-12-25T15:44:00Z"/>
                <w:sz w:val="20"/>
                <w:szCs w:val="20"/>
              </w:rPr>
            </w:pPr>
            <w:ins w:id="114" w:author="HerculesHu" w:date="2017-12-25T15:44:00Z">
              <w:r>
                <w:rPr>
                  <w:rFonts w:hint="eastAsia"/>
                  <w:sz w:val="20"/>
                  <w:szCs w:val="20"/>
                </w:rPr>
                <w:t>名字：跟帖</w:t>
              </w:r>
            </w:ins>
          </w:p>
          <w:p>
            <w:pPr>
              <w:rPr>
                <w:ins w:id="115" w:author="HerculesHu" w:date="2017-12-25T15:44:00Z"/>
                <w:sz w:val="20"/>
                <w:szCs w:val="20"/>
              </w:rPr>
            </w:pPr>
            <w:ins w:id="116" w:author="HerculesHu" w:date="2017-12-25T15:44:00Z">
              <w:r>
                <w:rPr>
                  <w:rFonts w:hint="eastAsia"/>
                  <w:sz w:val="20"/>
                  <w:szCs w:val="20"/>
                </w:rPr>
                <w:t>别名：回复</w:t>
              </w:r>
            </w:ins>
          </w:p>
          <w:p>
            <w:pPr>
              <w:rPr>
                <w:ins w:id="117" w:author="HerculesHu" w:date="2017-12-25T15:44:00Z"/>
                <w:sz w:val="20"/>
                <w:szCs w:val="20"/>
              </w:rPr>
            </w:pPr>
            <w:ins w:id="118" w:author="HerculesHu" w:date="2017-12-25T15:44:00Z">
              <w:r>
                <w:rPr>
                  <w:rFonts w:hint="eastAsia"/>
                  <w:sz w:val="20"/>
                  <w:szCs w:val="20"/>
                </w:rPr>
                <w:t>描述：一个帖子下面的回复</w:t>
              </w:r>
            </w:ins>
          </w:p>
          <w:p>
            <w:pPr>
              <w:rPr>
                <w:ins w:id="119" w:author="HerculesHu" w:date="2017-12-25T15:44:00Z"/>
                <w:sz w:val="20"/>
                <w:szCs w:val="20"/>
              </w:rPr>
            </w:pPr>
            <w:ins w:id="120" w:author="HerculesHu" w:date="2017-12-25T15:44:00Z">
              <w:r>
                <w:rPr>
                  <w:rFonts w:hint="eastAsia"/>
                  <w:sz w:val="20"/>
                  <w:szCs w:val="20"/>
                </w:rPr>
                <w:t>定义：楼层+被举报数+内容+跟帖时间+用户信息:</w:t>
              </w:r>
            </w:ins>
            <w:ins w:id="121" w:author="HerculesHu" w:date="2017-12-25T15:44:00Z">
              <w:r>
                <w:rPr>
                  <w:sz w:val="20"/>
                  <w:szCs w:val="20"/>
                </w:rPr>
                <w:t>:</w:t>
              </w:r>
            </w:ins>
            <w:ins w:id="122" w:author="HerculesHu" w:date="2017-12-25T15:44:00Z">
              <w:r>
                <w:rPr>
                  <w:rFonts w:hint="eastAsia"/>
                  <w:sz w:val="20"/>
                  <w:szCs w:val="20"/>
                </w:rPr>
                <w:t>头像+用户信息:</w:t>
              </w:r>
            </w:ins>
            <w:ins w:id="123" w:author="HerculesHu" w:date="2017-12-25T15:44:00Z">
              <w:r>
                <w:rPr>
                  <w:sz w:val="20"/>
                  <w:szCs w:val="20"/>
                </w:rPr>
                <w:t>:</w:t>
              </w:r>
            </w:ins>
            <w:ins w:id="124" w:author="HerculesHu" w:date="2017-12-25T15:44:00Z">
              <w:r>
                <w:rPr>
                  <w:rFonts w:hint="eastAsia"/>
                  <w:sz w:val="20"/>
                  <w:szCs w:val="20"/>
                </w:rPr>
                <w:t>真实姓名+附件链接</w:t>
              </w:r>
            </w:ins>
          </w:p>
          <w:p>
            <w:pPr>
              <w:rPr>
                <w:ins w:id="125" w:author="HerculesHu" w:date="2017-12-25T15:44:00Z"/>
                <w:sz w:val="20"/>
                <w:szCs w:val="20"/>
              </w:rPr>
            </w:pPr>
            <w:ins w:id="126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被引用的位置：帖子</w:t>
              </w:r>
            </w:ins>
          </w:p>
        </w:tc>
      </w:tr>
    </w:tbl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楼层</w:t>
      </w:r>
    </w:p>
    <w:tbl>
      <w:tblPr>
        <w:tblStyle w:val="4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ins w:id="127" w:author="HerculesHu" w:date="2017-12-25T15:44:00Z"/>
        </w:trPr>
        <w:tc>
          <w:tcPr>
            <w:tcW w:w="8296" w:type="dxa"/>
          </w:tcPr>
          <w:p>
            <w:pPr>
              <w:rPr>
                <w:ins w:id="128" w:author="HerculesHu" w:date="2017-12-25T15:44:00Z"/>
                <w:sz w:val="20"/>
                <w:szCs w:val="20"/>
              </w:rPr>
            </w:pPr>
            <w:ins w:id="129" w:author="HerculesHu" w:date="2017-12-25T15:44:00Z">
              <w:r>
                <w:rPr>
                  <w:rFonts w:hint="eastAsia"/>
                  <w:sz w:val="20"/>
                  <w:szCs w:val="20"/>
                </w:rPr>
                <w:t>名字：楼层</w:t>
              </w:r>
            </w:ins>
          </w:p>
          <w:p>
            <w:pPr>
              <w:rPr>
                <w:ins w:id="130" w:author="HerculesHu" w:date="2017-12-25T15:44:00Z"/>
                <w:sz w:val="20"/>
                <w:szCs w:val="20"/>
              </w:rPr>
            </w:pPr>
            <w:ins w:id="131" w:author="HerculesHu" w:date="2017-12-25T15:44:00Z">
              <w:r>
                <w:rPr>
                  <w:rFonts w:hint="eastAsia"/>
                  <w:sz w:val="20"/>
                  <w:szCs w:val="20"/>
                </w:rPr>
                <w:t>别名：跟帖楼层</w:t>
              </w:r>
            </w:ins>
          </w:p>
          <w:p>
            <w:pPr>
              <w:rPr>
                <w:ins w:id="132" w:author="HerculesHu" w:date="2017-12-25T15:44:00Z"/>
                <w:sz w:val="20"/>
                <w:szCs w:val="20"/>
              </w:rPr>
            </w:pPr>
            <w:ins w:id="133" w:author="HerculesHu" w:date="2017-12-25T15:44:00Z">
              <w:r>
                <w:rPr>
                  <w:rFonts w:hint="eastAsia"/>
                  <w:sz w:val="20"/>
                  <w:szCs w:val="20"/>
                </w:rPr>
                <w:t>描述：一个跟帖所在帖子的楼层</w:t>
              </w:r>
            </w:ins>
          </w:p>
          <w:p>
            <w:pPr>
              <w:rPr>
                <w:ins w:id="134" w:author="HerculesHu" w:date="2017-12-25T15:44:00Z"/>
                <w:sz w:val="20"/>
                <w:szCs w:val="20"/>
              </w:rPr>
            </w:pPr>
            <w:ins w:id="135" w:author="HerculesHu" w:date="2017-12-25T15:44:00Z">
              <w:r>
                <w:rPr>
                  <w:rFonts w:hint="eastAsia"/>
                  <w:sz w:val="20"/>
                  <w:szCs w:val="20"/>
                </w:rPr>
                <w:t>定义：大于0的整数，从1开始（1代表楼主）</w:t>
              </w:r>
            </w:ins>
          </w:p>
          <w:p>
            <w:pPr>
              <w:rPr>
                <w:ins w:id="136" w:author="HerculesHu" w:date="2017-12-25T15:44:00Z"/>
                <w:sz w:val="20"/>
                <w:szCs w:val="20"/>
              </w:rPr>
            </w:pPr>
            <w:ins w:id="137" w:author="HerculesHu" w:date="2017-12-25T15:44:00Z">
              <w:r>
                <w:rPr>
                  <w:rFonts w:hint="eastAsia"/>
                  <w:sz w:val="20"/>
                  <w:szCs w:val="20"/>
                </w:rPr>
                <w:t>被引用的位置：跟帖</w:t>
              </w:r>
            </w:ins>
          </w:p>
        </w:tc>
      </w:tr>
    </w:tbl>
    <w:p>
      <w:pPr>
        <w:rPr>
          <w:rFonts w:hint="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HerculesHu">
    <w15:presenceInfo w15:providerId="None" w15:userId="HerculesH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F2B5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xsq</dc:creator>
  <cp:lastModifiedBy>xsq</cp:lastModifiedBy>
  <dcterms:modified xsi:type="dcterms:W3CDTF">2018-12-22T16:13:42Z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