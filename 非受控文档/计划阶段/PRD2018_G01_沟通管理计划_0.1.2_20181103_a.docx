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3F27" w14:textId="7CFEB8A6" w:rsidR="00A85C3F" w:rsidRDefault="00CD6F6A" w:rsidP="002E1316">
      <w:pPr>
        <w:pStyle w:val="2"/>
      </w:pPr>
      <w:r>
        <w:rPr>
          <w:rFonts w:hint="eastAsia"/>
        </w:rPr>
        <w:t>沟通管理计划</w:t>
      </w:r>
    </w:p>
    <w:p w14:paraId="12CDAFF9" w14:textId="77777777" w:rsidR="00632993" w:rsidRPr="007E601B" w:rsidRDefault="00632993" w:rsidP="00632993"/>
    <w:p w14:paraId="77E490DC" w14:textId="77777777" w:rsidR="00632993" w:rsidRPr="006F17FF" w:rsidRDefault="00632993" w:rsidP="0063299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17FF">
        <w:rPr>
          <w:rFonts w:hint="eastAsia"/>
          <w:b/>
          <w:sz w:val="24"/>
          <w:szCs w:val="24"/>
        </w:rPr>
        <w:t>开发者与客户沟通计划</w:t>
      </w:r>
    </w:p>
    <w:p w14:paraId="536965B7" w14:textId="01518330" w:rsidR="00632993" w:rsidRDefault="006F17FF" w:rsidP="00632993">
      <w:r>
        <w:tab/>
      </w:r>
      <w:r w:rsidRPr="006F17FF">
        <w:rPr>
          <w:rFonts w:hint="eastAsia"/>
          <w:b/>
        </w:rPr>
        <w:t>正式沟通计划</w:t>
      </w:r>
      <w:r>
        <w:rPr>
          <w:rFonts w:hint="eastAsia"/>
        </w:rPr>
        <w:t>：</w:t>
      </w:r>
    </w:p>
    <w:p w14:paraId="2F2278EB" w14:textId="7B35C4E3" w:rsidR="006F17FF" w:rsidRDefault="006F17FF" w:rsidP="00632993">
      <w:r>
        <w:tab/>
      </w:r>
      <w:r>
        <w:rPr>
          <w:rFonts w:hint="eastAsia"/>
        </w:rPr>
        <w:t>沟通形式：评审</w:t>
      </w:r>
      <w:r w:rsidR="001C3F42">
        <w:rPr>
          <w:rFonts w:hint="eastAsia"/>
        </w:rPr>
        <w:t>（详见下表）</w:t>
      </w:r>
    </w:p>
    <w:p w14:paraId="5715FF28" w14:textId="77777777" w:rsidR="001C3F42" w:rsidRDefault="006F17FF" w:rsidP="00632993">
      <w:r>
        <w:tab/>
      </w:r>
    </w:p>
    <w:tbl>
      <w:tblPr>
        <w:tblStyle w:val="a8"/>
        <w:tblW w:w="8931" w:type="dxa"/>
        <w:jc w:val="center"/>
        <w:tblLook w:val="04A0" w:firstRow="1" w:lastRow="0" w:firstColumn="1" w:lastColumn="0" w:noHBand="0" w:noVBand="1"/>
        <w:tblPrChange w:id="0" w:author="Chen XuanWem" w:date="2018-11-06T09:02:00Z">
          <w:tblPr>
            <w:tblStyle w:val="a8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1555"/>
        <w:gridCol w:w="1417"/>
        <w:gridCol w:w="1377"/>
        <w:gridCol w:w="1112"/>
        <w:gridCol w:w="1110"/>
        <w:gridCol w:w="2360"/>
        <w:tblGridChange w:id="1">
          <w:tblGrid>
            <w:gridCol w:w="2028"/>
            <w:gridCol w:w="1624"/>
            <w:gridCol w:w="1227"/>
            <w:gridCol w:w="1227"/>
            <w:gridCol w:w="1246"/>
            <w:gridCol w:w="2171"/>
          </w:tblGrid>
        </w:tblGridChange>
      </w:tblGrid>
      <w:tr w:rsidR="00E47ED0" w14:paraId="1A612922" w14:textId="77777777" w:rsidTr="00E47ED0">
        <w:trPr>
          <w:jc w:val="center"/>
          <w:trPrChange w:id="2" w:author="Chen XuanWem" w:date="2018-11-06T09:02:00Z">
            <w:trPr>
              <w:jc w:val="center"/>
            </w:trPr>
          </w:trPrChange>
        </w:trPr>
        <w:tc>
          <w:tcPr>
            <w:tcW w:w="1555" w:type="dxa"/>
            <w:tcPrChange w:id="3" w:author="Chen XuanWem" w:date="2018-11-06T09:02:00Z">
              <w:tcPr>
                <w:tcW w:w="2028" w:type="dxa"/>
              </w:tcPr>
            </w:tcPrChange>
          </w:tcPr>
          <w:p w14:paraId="01EA8531" w14:textId="240078BF" w:rsidR="00E47ED0" w:rsidRDefault="00E47ED0" w:rsidP="007C36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评审内容</w:t>
            </w:r>
          </w:p>
        </w:tc>
        <w:tc>
          <w:tcPr>
            <w:tcW w:w="1417" w:type="dxa"/>
            <w:tcPrChange w:id="4" w:author="Chen XuanWem" w:date="2018-11-06T09:02:00Z">
              <w:tcPr>
                <w:tcW w:w="1624" w:type="dxa"/>
              </w:tcPr>
            </w:tcPrChange>
          </w:tcPr>
          <w:p w14:paraId="1D044C3F" w14:textId="18F7EB8E" w:rsidR="00E47ED0" w:rsidRDefault="00E47ED0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评审时间</w:t>
            </w:r>
          </w:p>
        </w:tc>
        <w:tc>
          <w:tcPr>
            <w:tcW w:w="1377" w:type="dxa"/>
            <w:tcPrChange w:id="5" w:author="Chen XuanWem" w:date="2018-11-06T09:02:00Z">
              <w:tcPr>
                <w:tcW w:w="1227" w:type="dxa"/>
              </w:tcPr>
            </w:tcPrChange>
          </w:tcPr>
          <w:p w14:paraId="334B2EBD" w14:textId="575B436B" w:rsidR="00E47ED0" w:rsidRDefault="00E47ED0" w:rsidP="007C36CD">
            <w:pPr>
              <w:rPr>
                <w:ins w:id="6" w:author="Chen XuanWem" w:date="2018-11-06T09:02:00Z"/>
                <w:rFonts w:hint="eastAsia"/>
                <w:sz w:val="24"/>
                <w:szCs w:val="24"/>
              </w:rPr>
            </w:pPr>
            <w:ins w:id="7" w:author="Chen XuanWem" w:date="2018-11-06T09:02:00Z">
              <w:r>
                <w:rPr>
                  <w:rFonts w:hint="eastAsia"/>
                  <w:sz w:val="24"/>
                  <w:szCs w:val="24"/>
                </w:rPr>
                <w:t>沟通地点</w:t>
              </w:r>
            </w:ins>
          </w:p>
        </w:tc>
        <w:tc>
          <w:tcPr>
            <w:tcW w:w="1112" w:type="dxa"/>
            <w:tcPrChange w:id="8" w:author="Chen XuanWem" w:date="2018-11-06T09:02:00Z">
              <w:tcPr>
                <w:tcW w:w="1227" w:type="dxa"/>
              </w:tcPr>
            </w:tcPrChange>
          </w:tcPr>
          <w:p w14:paraId="462492C5" w14:textId="307929F3" w:rsidR="00E47ED0" w:rsidRDefault="00E47ED0" w:rsidP="007C36CD">
            <w:pPr>
              <w:rPr>
                <w:ins w:id="9" w:author="Chen XuanWem" w:date="2018-11-06T08:59:00Z"/>
                <w:rFonts w:hint="eastAsia"/>
                <w:sz w:val="24"/>
                <w:szCs w:val="24"/>
              </w:rPr>
            </w:pPr>
            <w:ins w:id="10" w:author="Chen XuanWem" w:date="2018-11-06T08:59:00Z">
              <w:r>
                <w:rPr>
                  <w:rFonts w:hint="eastAsia"/>
                  <w:sz w:val="24"/>
                  <w:szCs w:val="24"/>
                </w:rPr>
                <w:t>沟通方式</w:t>
              </w:r>
            </w:ins>
          </w:p>
        </w:tc>
        <w:tc>
          <w:tcPr>
            <w:tcW w:w="1110" w:type="dxa"/>
            <w:tcPrChange w:id="11" w:author="Chen XuanWem" w:date="2018-11-06T09:02:00Z">
              <w:tcPr>
                <w:tcW w:w="1246" w:type="dxa"/>
              </w:tcPr>
            </w:tcPrChange>
          </w:tcPr>
          <w:p w14:paraId="48EDBD25" w14:textId="1293AB70" w:rsidR="00E47ED0" w:rsidRDefault="00E47ED0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评审地点</w:t>
            </w:r>
          </w:p>
        </w:tc>
        <w:tc>
          <w:tcPr>
            <w:tcW w:w="2360" w:type="dxa"/>
            <w:tcPrChange w:id="12" w:author="Chen XuanWem" w:date="2018-11-06T09:02:00Z">
              <w:tcPr>
                <w:tcW w:w="2171" w:type="dxa"/>
              </w:tcPr>
            </w:tcPrChange>
          </w:tcPr>
          <w:p w14:paraId="7386EDE4" w14:textId="77777777" w:rsidR="00E47ED0" w:rsidRDefault="00E47ED0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参与人员</w:t>
            </w:r>
          </w:p>
        </w:tc>
      </w:tr>
      <w:tr w:rsidR="00E47ED0" w14:paraId="64A7B593" w14:textId="77777777" w:rsidTr="00E47ED0">
        <w:trPr>
          <w:jc w:val="center"/>
          <w:trPrChange w:id="13" w:author="Chen XuanWem" w:date="2018-11-06T09:02:00Z">
            <w:trPr>
              <w:jc w:val="center"/>
            </w:trPr>
          </w:trPrChange>
        </w:trPr>
        <w:tc>
          <w:tcPr>
            <w:tcW w:w="1555" w:type="dxa"/>
            <w:tcPrChange w:id="14" w:author="Chen XuanWem" w:date="2018-11-06T09:02:00Z">
              <w:tcPr>
                <w:tcW w:w="2028" w:type="dxa"/>
              </w:tcPr>
            </w:tcPrChange>
          </w:tcPr>
          <w:p w14:paraId="1C73C702" w14:textId="11E16C22" w:rsidR="00E47ED0" w:rsidRPr="002B2580" w:rsidRDefault="00E47ED0" w:rsidP="005C0AE9">
            <w:pPr>
              <w:jc w:val="center"/>
              <w:rPr>
                <w:szCs w:val="21"/>
              </w:rPr>
            </w:pPr>
            <w:r w:rsidRPr="002B2580">
              <w:rPr>
                <w:rFonts w:hint="eastAsia"/>
                <w:szCs w:val="21"/>
              </w:rPr>
              <w:t>需求工程项目</w:t>
            </w:r>
          </w:p>
        </w:tc>
        <w:tc>
          <w:tcPr>
            <w:tcW w:w="1417" w:type="dxa"/>
            <w:tcPrChange w:id="15" w:author="Chen XuanWem" w:date="2018-11-06T09:02:00Z">
              <w:tcPr>
                <w:tcW w:w="1624" w:type="dxa"/>
              </w:tcPr>
            </w:tcPrChange>
          </w:tcPr>
          <w:p w14:paraId="20A66069" w14:textId="6168DC60" w:rsidR="00E47ED0" w:rsidRPr="002B2580" w:rsidRDefault="00E47ED0" w:rsidP="005C0AE9">
            <w:pPr>
              <w:rPr>
                <w:szCs w:val="21"/>
              </w:rPr>
            </w:pPr>
            <w:ins w:id="16" w:author="Chen XuanWem" w:date="2018-11-05T22:17:00Z">
              <w:r>
                <w:rPr>
                  <w:rFonts w:hint="eastAsia"/>
                  <w:szCs w:val="21"/>
                </w:rPr>
                <w:t>教学周第五周、第六周</w:t>
              </w:r>
            </w:ins>
          </w:p>
        </w:tc>
        <w:tc>
          <w:tcPr>
            <w:tcW w:w="1377" w:type="dxa"/>
            <w:tcPrChange w:id="17" w:author="Chen XuanWem" w:date="2018-11-06T09:02:00Z">
              <w:tcPr>
                <w:tcW w:w="1227" w:type="dxa"/>
              </w:tcPr>
            </w:tcPrChange>
          </w:tcPr>
          <w:p w14:paraId="2B36013B" w14:textId="5DBFDC09" w:rsidR="00E47ED0" w:rsidRDefault="00E47ED0" w:rsidP="005C0AE9">
            <w:pPr>
              <w:rPr>
                <w:ins w:id="18" w:author="Chen XuanWem" w:date="2018-11-06T09:02:00Z"/>
                <w:rFonts w:hint="eastAsia"/>
                <w:szCs w:val="21"/>
              </w:rPr>
            </w:pPr>
            <w:proofErr w:type="gramStart"/>
            <w:ins w:id="19" w:author="Chen XuanWem" w:date="2018-11-06T09:02:00Z">
              <w:r>
                <w:rPr>
                  <w:rFonts w:hint="eastAsia"/>
                  <w:szCs w:val="21"/>
                </w:rPr>
                <w:t>理四</w:t>
              </w:r>
            </w:ins>
            <w:proofErr w:type="gramEnd"/>
            <w:ins w:id="20" w:author="Chen XuanWem" w:date="2018-11-06T09:03:00Z"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>221</w:t>
              </w:r>
              <w:r>
                <w:rPr>
                  <w:rFonts w:hint="eastAsia"/>
                  <w:szCs w:val="21"/>
                </w:rPr>
                <w:t>、</w:t>
              </w:r>
              <w:proofErr w:type="gramStart"/>
              <w:r>
                <w:rPr>
                  <w:rFonts w:hint="eastAsia"/>
                  <w:szCs w:val="21"/>
                </w:rPr>
                <w:t>理四</w:t>
              </w:r>
              <w:proofErr w:type="gramEnd"/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>508</w:t>
              </w:r>
            </w:ins>
          </w:p>
        </w:tc>
        <w:tc>
          <w:tcPr>
            <w:tcW w:w="1112" w:type="dxa"/>
            <w:tcPrChange w:id="21" w:author="Chen XuanWem" w:date="2018-11-06T09:02:00Z">
              <w:tcPr>
                <w:tcW w:w="1227" w:type="dxa"/>
              </w:tcPr>
            </w:tcPrChange>
          </w:tcPr>
          <w:p w14:paraId="46A80F19" w14:textId="664CCBDE" w:rsidR="00E47ED0" w:rsidRDefault="00E47ED0" w:rsidP="005C0AE9">
            <w:pPr>
              <w:rPr>
                <w:ins w:id="22" w:author="Chen XuanWem" w:date="2018-11-06T08:59:00Z"/>
                <w:rFonts w:hint="eastAsia"/>
                <w:szCs w:val="21"/>
              </w:rPr>
            </w:pPr>
            <w:ins w:id="23" w:author="Chen XuanWem" w:date="2018-11-06T08:59:00Z">
              <w:r>
                <w:rPr>
                  <w:rFonts w:hint="eastAsia"/>
                  <w:szCs w:val="21"/>
                </w:rPr>
                <w:t>课堂评审、课下评审</w:t>
              </w:r>
            </w:ins>
          </w:p>
        </w:tc>
        <w:tc>
          <w:tcPr>
            <w:tcW w:w="1110" w:type="dxa"/>
            <w:tcPrChange w:id="24" w:author="Chen XuanWem" w:date="2018-11-06T09:02:00Z">
              <w:tcPr>
                <w:tcW w:w="1246" w:type="dxa"/>
              </w:tcPr>
            </w:tcPrChange>
          </w:tcPr>
          <w:p w14:paraId="29CD56F7" w14:textId="041F7A6B" w:rsidR="00E47ED0" w:rsidRPr="002B2580" w:rsidRDefault="00E47ED0" w:rsidP="005C0A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理4-221</w:t>
            </w:r>
          </w:p>
        </w:tc>
        <w:tc>
          <w:tcPr>
            <w:tcW w:w="2360" w:type="dxa"/>
            <w:tcPrChange w:id="25" w:author="Chen XuanWem" w:date="2018-11-06T09:02:00Z">
              <w:tcPr>
                <w:tcW w:w="2171" w:type="dxa"/>
              </w:tcPr>
            </w:tcPrChange>
          </w:tcPr>
          <w:p w14:paraId="7565FCFF" w14:textId="7B9E0CED" w:rsidR="00E47ED0" w:rsidRPr="002B2580" w:rsidRDefault="00E47ED0" w:rsidP="005C0AE9">
            <w:pPr>
              <w:rPr>
                <w:szCs w:val="21"/>
              </w:rPr>
            </w:pPr>
            <w:r w:rsidRPr="002B2580">
              <w:rPr>
                <w:rFonts w:hint="eastAsia"/>
                <w:szCs w:val="21"/>
              </w:rPr>
              <w:t>G</w:t>
            </w:r>
            <w:r w:rsidRPr="002B2580">
              <w:rPr>
                <w:szCs w:val="21"/>
              </w:rPr>
              <w:t>01</w:t>
            </w:r>
            <w:r w:rsidRPr="002B2580">
              <w:rPr>
                <w:rFonts w:hint="eastAsia"/>
                <w:szCs w:val="21"/>
              </w:rPr>
              <w:t>小组全体成员，</w:t>
            </w:r>
            <w:r>
              <w:rPr>
                <w:rFonts w:hint="eastAsia"/>
                <w:szCs w:val="21"/>
              </w:rPr>
              <w:t>杨</w:t>
            </w:r>
            <w:proofErr w:type="gramStart"/>
            <w:r>
              <w:rPr>
                <w:rFonts w:hint="eastAsia"/>
                <w:szCs w:val="21"/>
              </w:rPr>
              <w:t>枨</w:t>
            </w:r>
            <w:proofErr w:type="gramEnd"/>
            <w:r>
              <w:rPr>
                <w:rFonts w:hint="eastAsia"/>
                <w:szCs w:val="21"/>
              </w:rPr>
              <w:t>老师，三位助教</w:t>
            </w:r>
          </w:p>
        </w:tc>
      </w:tr>
      <w:tr w:rsidR="00E47ED0" w14:paraId="7240AF3C" w14:textId="77777777" w:rsidTr="00E47ED0">
        <w:trPr>
          <w:jc w:val="center"/>
          <w:trPrChange w:id="26" w:author="Chen XuanWem" w:date="2018-11-06T09:02:00Z">
            <w:trPr>
              <w:jc w:val="center"/>
            </w:trPr>
          </w:trPrChange>
        </w:trPr>
        <w:tc>
          <w:tcPr>
            <w:tcW w:w="1555" w:type="dxa"/>
            <w:tcPrChange w:id="27" w:author="Chen XuanWem" w:date="2018-11-06T09:02:00Z">
              <w:tcPr>
                <w:tcW w:w="2028" w:type="dxa"/>
              </w:tcPr>
            </w:tcPrChange>
          </w:tcPr>
          <w:p w14:paraId="2197B568" w14:textId="21620BF7" w:rsidR="00E47ED0" w:rsidRPr="002B2580" w:rsidRDefault="00E47ED0" w:rsidP="005C0A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软件需求规格说明书S</w:t>
            </w:r>
            <w:r>
              <w:rPr>
                <w:szCs w:val="21"/>
              </w:rPr>
              <w:t>RS</w:t>
            </w:r>
          </w:p>
        </w:tc>
        <w:tc>
          <w:tcPr>
            <w:tcW w:w="1417" w:type="dxa"/>
            <w:tcPrChange w:id="28" w:author="Chen XuanWem" w:date="2018-11-06T09:02:00Z">
              <w:tcPr>
                <w:tcW w:w="1624" w:type="dxa"/>
              </w:tcPr>
            </w:tcPrChange>
          </w:tcPr>
          <w:p w14:paraId="54171B0A" w14:textId="716B3C66" w:rsidR="00E47ED0" w:rsidRPr="002B2580" w:rsidRDefault="00E47ED0" w:rsidP="005C0AE9">
            <w:pPr>
              <w:rPr>
                <w:rFonts w:hint="eastAsia"/>
                <w:szCs w:val="21"/>
              </w:rPr>
            </w:pPr>
            <w:ins w:id="29" w:author="Chen XuanWem" w:date="2018-11-05T22:17:00Z">
              <w:r>
                <w:rPr>
                  <w:rFonts w:hint="eastAsia"/>
                  <w:szCs w:val="21"/>
                </w:rPr>
                <w:t>暂定教学周第十一周</w:t>
              </w:r>
            </w:ins>
          </w:p>
        </w:tc>
        <w:tc>
          <w:tcPr>
            <w:tcW w:w="1377" w:type="dxa"/>
            <w:tcPrChange w:id="30" w:author="Chen XuanWem" w:date="2018-11-06T09:02:00Z">
              <w:tcPr>
                <w:tcW w:w="1227" w:type="dxa"/>
              </w:tcPr>
            </w:tcPrChange>
          </w:tcPr>
          <w:p w14:paraId="321B0ADE" w14:textId="0CB6A4A3" w:rsidR="00E47ED0" w:rsidRDefault="00E47ED0" w:rsidP="005C0AE9">
            <w:pPr>
              <w:rPr>
                <w:ins w:id="31" w:author="Chen XuanWem" w:date="2018-11-06T09:02:00Z"/>
                <w:rFonts w:hint="eastAsia"/>
                <w:szCs w:val="21"/>
              </w:rPr>
            </w:pPr>
            <w:proofErr w:type="gramStart"/>
            <w:ins w:id="32" w:author="Chen XuanWem" w:date="2018-11-06T09:03:00Z">
              <w:r>
                <w:rPr>
                  <w:rFonts w:hint="eastAsia"/>
                  <w:szCs w:val="21"/>
                </w:rPr>
                <w:t>理四</w:t>
              </w:r>
              <w:proofErr w:type="gramEnd"/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>221</w:t>
              </w:r>
              <w:r>
                <w:rPr>
                  <w:rFonts w:hint="eastAsia"/>
                  <w:szCs w:val="21"/>
                </w:rPr>
                <w:t>、</w:t>
              </w:r>
              <w:proofErr w:type="gramStart"/>
              <w:r>
                <w:rPr>
                  <w:rFonts w:hint="eastAsia"/>
                  <w:szCs w:val="21"/>
                </w:rPr>
                <w:t>理四</w:t>
              </w:r>
              <w:proofErr w:type="gramEnd"/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>508</w:t>
              </w:r>
            </w:ins>
          </w:p>
        </w:tc>
        <w:tc>
          <w:tcPr>
            <w:tcW w:w="1112" w:type="dxa"/>
            <w:tcPrChange w:id="33" w:author="Chen XuanWem" w:date="2018-11-06T09:02:00Z">
              <w:tcPr>
                <w:tcW w:w="1227" w:type="dxa"/>
              </w:tcPr>
            </w:tcPrChange>
          </w:tcPr>
          <w:p w14:paraId="2286A8A9" w14:textId="51D9F865" w:rsidR="00E47ED0" w:rsidRDefault="00E47ED0" w:rsidP="005C0AE9">
            <w:pPr>
              <w:rPr>
                <w:ins w:id="34" w:author="Chen XuanWem" w:date="2018-11-06T08:59:00Z"/>
                <w:rFonts w:hint="eastAsia"/>
                <w:szCs w:val="21"/>
              </w:rPr>
            </w:pPr>
            <w:ins w:id="35" w:author="Chen XuanWem" w:date="2018-11-06T08:59:00Z">
              <w:r>
                <w:rPr>
                  <w:rFonts w:hint="eastAsia"/>
                  <w:szCs w:val="21"/>
                </w:rPr>
                <w:t>课堂评审、课下评审</w:t>
              </w:r>
            </w:ins>
          </w:p>
        </w:tc>
        <w:tc>
          <w:tcPr>
            <w:tcW w:w="1110" w:type="dxa"/>
            <w:tcPrChange w:id="36" w:author="Chen XuanWem" w:date="2018-11-06T09:02:00Z">
              <w:tcPr>
                <w:tcW w:w="1246" w:type="dxa"/>
              </w:tcPr>
            </w:tcPrChange>
          </w:tcPr>
          <w:p w14:paraId="15753AAF" w14:textId="3857FCB6" w:rsidR="00E47ED0" w:rsidRDefault="00E47ED0" w:rsidP="005C0A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理4-221</w:t>
            </w:r>
          </w:p>
        </w:tc>
        <w:tc>
          <w:tcPr>
            <w:tcW w:w="2360" w:type="dxa"/>
            <w:tcPrChange w:id="37" w:author="Chen XuanWem" w:date="2018-11-06T09:02:00Z">
              <w:tcPr>
                <w:tcW w:w="2171" w:type="dxa"/>
              </w:tcPr>
            </w:tcPrChange>
          </w:tcPr>
          <w:p w14:paraId="69D02C4F" w14:textId="55E7FD4B" w:rsidR="00E47ED0" w:rsidRPr="002B2580" w:rsidRDefault="00E47ED0" w:rsidP="005C0AE9">
            <w:pPr>
              <w:rPr>
                <w:szCs w:val="21"/>
              </w:rPr>
            </w:pPr>
            <w:r w:rsidRPr="002B2580">
              <w:rPr>
                <w:rFonts w:hint="eastAsia"/>
                <w:szCs w:val="21"/>
              </w:rPr>
              <w:t>G</w:t>
            </w:r>
            <w:r w:rsidRPr="002B2580">
              <w:rPr>
                <w:szCs w:val="21"/>
              </w:rPr>
              <w:t>01</w:t>
            </w:r>
            <w:r w:rsidRPr="002B2580">
              <w:rPr>
                <w:rFonts w:hint="eastAsia"/>
                <w:szCs w:val="21"/>
              </w:rPr>
              <w:t>小组全体成员，</w:t>
            </w:r>
            <w:r>
              <w:rPr>
                <w:rFonts w:hint="eastAsia"/>
                <w:szCs w:val="21"/>
              </w:rPr>
              <w:t>杨</w:t>
            </w:r>
            <w:proofErr w:type="gramStart"/>
            <w:r>
              <w:rPr>
                <w:rFonts w:hint="eastAsia"/>
                <w:szCs w:val="21"/>
              </w:rPr>
              <w:t>枨</w:t>
            </w:r>
            <w:proofErr w:type="gramEnd"/>
            <w:r>
              <w:rPr>
                <w:rFonts w:hint="eastAsia"/>
                <w:szCs w:val="21"/>
              </w:rPr>
              <w:t>老师，三位助教</w:t>
            </w:r>
          </w:p>
        </w:tc>
      </w:tr>
      <w:tr w:rsidR="00E47ED0" w14:paraId="4EB56410" w14:textId="77777777" w:rsidTr="00E47ED0">
        <w:trPr>
          <w:jc w:val="center"/>
          <w:trPrChange w:id="38" w:author="Chen XuanWem" w:date="2018-11-06T09:02:00Z">
            <w:trPr>
              <w:jc w:val="center"/>
            </w:trPr>
          </w:trPrChange>
        </w:trPr>
        <w:tc>
          <w:tcPr>
            <w:tcW w:w="1555" w:type="dxa"/>
            <w:tcPrChange w:id="39" w:author="Chen XuanWem" w:date="2018-11-06T09:02:00Z">
              <w:tcPr>
                <w:tcW w:w="2028" w:type="dxa"/>
              </w:tcPr>
            </w:tcPrChange>
          </w:tcPr>
          <w:p w14:paraId="274A53A0" w14:textId="2A11A4CF" w:rsidR="00E47ED0" w:rsidRDefault="00E47ED0" w:rsidP="005C0A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需求变更管理</w:t>
            </w:r>
          </w:p>
        </w:tc>
        <w:tc>
          <w:tcPr>
            <w:tcW w:w="1417" w:type="dxa"/>
            <w:tcPrChange w:id="40" w:author="Chen XuanWem" w:date="2018-11-06T09:02:00Z">
              <w:tcPr>
                <w:tcW w:w="1624" w:type="dxa"/>
              </w:tcPr>
            </w:tcPrChange>
          </w:tcPr>
          <w:p w14:paraId="6976E0F6" w14:textId="39F900A7" w:rsidR="00E47ED0" w:rsidRPr="002B2580" w:rsidRDefault="00E47ED0" w:rsidP="005C0AE9">
            <w:pPr>
              <w:rPr>
                <w:szCs w:val="21"/>
              </w:rPr>
            </w:pPr>
            <w:ins w:id="41" w:author="Chen XuanWem" w:date="2018-11-05T22:17:00Z">
              <w:r>
                <w:rPr>
                  <w:rFonts w:hint="eastAsia"/>
                  <w:szCs w:val="21"/>
                </w:rPr>
                <w:t>暂定教学周第十四周</w:t>
              </w:r>
            </w:ins>
          </w:p>
        </w:tc>
        <w:tc>
          <w:tcPr>
            <w:tcW w:w="1377" w:type="dxa"/>
            <w:tcPrChange w:id="42" w:author="Chen XuanWem" w:date="2018-11-06T09:02:00Z">
              <w:tcPr>
                <w:tcW w:w="1227" w:type="dxa"/>
              </w:tcPr>
            </w:tcPrChange>
          </w:tcPr>
          <w:p w14:paraId="133CB7C3" w14:textId="55D6B9C9" w:rsidR="00E47ED0" w:rsidRDefault="00E47ED0" w:rsidP="005C0AE9">
            <w:pPr>
              <w:rPr>
                <w:ins w:id="43" w:author="Chen XuanWem" w:date="2018-11-06T09:02:00Z"/>
                <w:rFonts w:hint="eastAsia"/>
                <w:szCs w:val="21"/>
              </w:rPr>
            </w:pPr>
            <w:proofErr w:type="gramStart"/>
            <w:ins w:id="44" w:author="Chen XuanWem" w:date="2018-11-06T09:03:00Z">
              <w:r>
                <w:rPr>
                  <w:rFonts w:hint="eastAsia"/>
                  <w:szCs w:val="21"/>
                </w:rPr>
                <w:t>理四</w:t>
              </w:r>
              <w:proofErr w:type="gramEnd"/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>221</w:t>
              </w:r>
              <w:r>
                <w:rPr>
                  <w:rFonts w:hint="eastAsia"/>
                  <w:szCs w:val="21"/>
                </w:rPr>
                <w:t>、</w:t>
              </w:r>
              <w:proofErr w:type="gramStart"/>
              <w:r>
                <w:rPr>
                  <w:rFonts w:hint="eastAsia"/>
                  <w:szCs w:val="21"/>
                </w:rPr>
                <w:t>理四</w:t>
              </w:r>
              <w:proofErr w:type="gramEnd"/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>508</w:t>
              </w:r>
            </w:ins>
          </w:p>
        </w:tc>
        <w:tc>
          <w:tcPr>
            <w:tcW w:w="1112" w:type="dxa"/>
            <w:tcPrChange w:id="45" w:author="Chen XuanWem" w:date="2018-11-06T09:02:00Z">
              <w:tcPr>
                <w:tcW w:w="1227" w:type="dxa"/>
              </w:tcPr>
            </w:tcPrChange>
          </w:tcPr>
          <w:p w14:paraId="7F363E0B" w14:textId="527CA7C3" w:rsidR="00E47ED0" w:rsidRDefault="00E47ED0" w:rsidP="005C0AE9">
            <w:pPr>
              <w:rPr>
                <w:ins w:id="46" w:author="Chen XuanWem" w:date="2018-11-06T08:59:00Z"/>
                <w:rFonts w:hint="eastAsia"/>
                <w:szCs w:val="21"/>
              </w:rPr>
            </w:pPr>
            <w:ins w:id="47" w:author="Chen XuanWem" w:date="2018-11-06T08:59:00Z">
              <w:r>
                <w:rPr>
                  <w:rFonts w:hint="eastAsia"/>
                  <w:szCs w:val="21"/>
                </w:rPr>
                <w:t>课堂评审、课下评审</w:t>
              </w:r>
            </w:ins>
          </w:p>
        </w:tc>
        <w:tc>
          <w:tcPr>
            <w:tcW w:w="1110" w:type="dxa"/>
            <w:tcPrChange w:id="48" w:author="Chen XuanWem" w:date="2018-11-06T09:02:00Z">
              <w:tcPr>
                <w:tcW w:w="1246" w:type="dxa"/>
              </w:tcPr>
            </w:tcPrChange>
          </w:tcPr>
          <w:p w14:paraId="10A13448" w14:textId="23012D5E" w:rsidR="00E47ED0" w:rsidRDefault="00E47ED0" w:rsidP="005C0A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理4-221</w:t>
            </w:r>
          </w:p>
        </w:tc>
        <w:tc>
          <w:tcPr>
            <w:tcW w:w="2360" w:type="dxa"/>
            <w:tcPrChange w:id="49" w:author="Chen XuanWem" w:date="2018-11-06T09:02:00Z">
              <w:tcPr>
                <w:tcW w:w="2171" w:type="dxa"/>
              </w:tcPr>
            </w:tcPrChange>
          </w:tcPr>
          <w:p w14:paraId="135F6BC0" w14:textId="01993380" w:rsidR="00E47ED0" w:rsidRPr="002B2580" w:rsidRDefault="00E47ED0" w:rsidP="005C0AE9">
            <w:pPr>
              <w:rPr>
                <w:szCs w:val="21"/>
              </w:rPr>
            </w:pPr>
            <w:r w:rsidRPr="002B2580">
              <w:rPr>
                <w:rFonts w:hint="eastAsia"/>
                <w:szCs w:val="21"/>
              </w:rPr>
              <w:t>G</w:t>
            </w:r>
            <w:r w:rsidRPr="002B2580">
              <w:rPr>
                <w:szCs w:val="21"/>
              </w:rPr>
              <w:t>01</w:t>
            </w:r>
            <w:r w:rsidRPr="002B2580">
              <w:rPr>
                <w:rFonts w:hint="eastAsia"/>
                <w:szCs w:val="21"/>
              </w:rPr>
              <w:t>小组全体成员，</w:t>
            </w:r>
            <w:r>
              <w:rPr>
                <w:rFonts w:hint="eastAsia"/>
                <w:szCs w:val="21"/>
              </w:rPr>
              <w:t>杨</w:t>
            </w:r>
            <w:proofErr w:type="gramStart"/>
            <w:r>
              <w:rPr>
                <w:rFonts w:hint="eastAsia"/>
                <w:szCs w:val="21"/>
              </w:rPr>
              <w:t>枨</w:t>
            </w:r>
            <w:proofErr w:type="gramEnd"/>
            <w:r>
              <w:rPr>
                <w:rFonts w:hint="eastAsia"/>
                <w:szCs w:val="21"/>
              </w:rPr>
              <w:t>老师，三位助教</w:t>
            </w:r>
          </w:p>
        </w:tc>
      </w:tr>
      <w:tr w:rsidR="00E47ED0" w14:paraId="52A75A17" w14:textId="77777777" w:rsidTr="00E47ED0">
        <w:trPr>
          <w:jc w:val="center"/>
          <w:trPrChange w:id="50" w:author="Chen XuanWem" w:date="2018-11-06T09:02:00Z">
            <w:trPr>
              <w:jc w:val="center"/>
            </w:trPr>
          </w:trPrChange>
        </w:trPr>
        <w:tc>
          <w:tcPr>
            <w:tcW w:w="1555" w:type="dxa"/>
            <w:tcPrChange w:id="51" w:author="Chen XuanWem" w:date="2018-11-06T09:02:00Z">
              <w:tcPr>
                <w:tcW w:w="2028" w:type="dxa"/>
              </w:tcPr>
            </w:tcPrChange>
          </w:tcPr>
          <w:p w14:paraId="7726FDE6" w14:textId="0D2159D9" w:rsidR="00E47ED0" w:rsidRDefault="00E47ED0" w:rsidP="005C0A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需求工程项目收尾</w:t>
            </w:r>
          </w:p>
        </w:tc>
        <w:tc>
          <w:tcPr>
            <w:tcW w:w="1417" w:type="dxa"/>
            <w:tcPrChange w:id="52" w:author="Chen XuanWem" w:date="2018-11-06T09:02:00Z">
              <w:tcPr>
                <w:tcW w:w="1624" w:type="dxa"/>
              </w:tcPr>
            </w:tcPrChange>
          </w:tcPr>
          <w:p w14:paraId="2DE7610F" w14:textId="209ADA37" w:rsidR="00E47ED0" w:rsidRPr="002B2580" w:rsidRDefault="00E47ED0" w:rsidP="005C0AE9">
            <w:pPr>
              <w:rPr>
                <w:szCs w:val="21"/>
              </w:rPr>
            </w:pPr>
            <w:ins w:id="53" w:author="Chen XuanWem" w:date="2018-11-05T22:17:00Z">
              <w:r>
                <w:rPr>
                  <w:rFonts w:hint="eastAsia"/>
                  <w:szCs w:val="21"/>
                </w:rPr>
                <w:t>暂定教学周第十六周</w:t>
              </w:r>
            </w:ins>
          </w:p>
        </w:tc>
        <w:tc>
          <w:tcPr>
            <w:tcW w:w="1377" w:type="dxa"/>
            <w:tcPrChange w:id="54" w:author="Chen XuanWem" w:date="2018-11-06T09:02:00Z">
              <w:tcPr>
                <w:tcW w:w="1227" w:type="dxa"/>
              </w:tcPr>
            </w:tcPrChange>
          </w:tcPr>
          <w:p w14:paraId="2BA64321" w14:textId="29A2332E" w:rsidR="00E47ED0" w:rsidRDefault="00E47ED0" w:rsidP="005C0AE9">
            <w:pPr>
              <w:rPr>
                <w:ins w:id="55" w:author="Chen XuanWem" w:date="2018-11-06T09:02:00Z"/>
                <w:rFonts w:hint="eastAsia"/>
                <w:szCs w:val="21"/>
              </w:rPr>
            </w:pPr>
            <w:proofErr w:type="gramStart"/>
            <w:ins w:id="56" w:author="Chen XuanWem" w:date="2018-11-06T09:03:00Z">
              <w:r>
                <w:rPr>
                  <w:rFonts w:hint="eastAsia"/>
                  <w:szCs w:val="21"/>
                </w:rPr>
                <w:t>理四</w:t>
              </w:r>
              <w:proofErr w:type="gramEnd"/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>221</w:t>
              </w:r>
              <w:r>
                <w:rPr>
                  <w:rFonts w:hint="eastAsia"/>
                  <w:szCs w:val="21"/>
                </w:rPr>
                <w:t>、</w:t>
              </w:r>
              <w:proofErr w:type="gramStart"/>
              <w:r>
                <w:rPr>
                  <w:rFonts w:hint="eastAsia"/>
                  <w:szCs w:val="21"/>
                </w:rPr>
                <w:t>理四</w:t>
              </w:r>
              <w:proofErr w:type="gramEnd"/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>508</w:t>
              </w:r>
            </w:ins>
          </w:p>
        </w:tc>
        <w:tc>
          <w:tcPr>
            <w:tcW w:w="1112" w:type="dxa"/>
            <w:tcPrChange w:id="57" w:author="Chen XuanWem" w:date="2018-11-06T09:02:00Z">
              <w:tcPr>
                <w:tcW w:w="1227" w:type="dxa"/>
              </w:tcPr>
            </w:tcPrChange>
          </w:tcPr>
          <w:p w14:paraId="4CF1407B" w14:textId="1B62781A" w:rsidR="00E47ED0" w:rsidRDefault="00E47ED0" w:rsidP="005C0AE9">
            <w:pPr>
              <w:rPr>
                <w:ins w:id="58" w:author="Chen XuanWem" w:date="2018-11-06T08:59:00Z"/>
                <w:rFonts w:hint="eastAsia"/>
                <w:szCs w:val="21"/>
              </w:rPr>
            </w:pPr>
            <w:ins w:id="59" w:author="Chen XuanWem" w:date="2018-11-06T08:59:00Z">
              <w:r>
                <w:rPr>
                  <w:rFonts w:hint="eastAsia"/>
                  <w:szCs w:val="21"/>
                </w:rPr>
                <w:t>课堂评审、课下评审</w:t>
              </w:r>
            </w:ins>
          </w:p>
        </w:tc>
        <w:tc>
          <w:tcPr>
            <w:tcW w:w="1110" w:type="dxa"/>
            <w:tcPrChange w:id="60" w:author="Chen XuanWem" w:date="2018-11-06T09:02:00Z">
              <w:tcPr>
                <w:tcW w:w="1246" w:type="dxa"/>
              </w:tcPr>
            </w:tcPrChange>
          </w:tcPr>
          <w:p w14:paraId="208343B5" w14:textId="5EF73676" w:rsidR="00E47ED0" w:rsidRDefault="00E47ED0" w:rsidP="005C0A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理4-221</w:t>
            </w:r>
          </w:p>
        </w:tc>
        <w:tc>
          <w:tcPr>
            <w:tcW w:w="2360" w:type="dxa"/>
            <w:tcPrChange w:id="61" w:author="Chen XuanWem" w:date="2018-11-06T09:02:00Z">
              <w:tcPr>
                <w:tcW w:w="2171" w:type="dxa"/>
              </w:tcPr>
            </w:tcPrChange>
          </w:tcPr>
          <w:p w14:paraId="66C946A0" w14:textId="1894DC22" w:rsidR="00E47ED0" w:rsidRPr="002B2580" w:rsidRDefault="00E47ED0" w:rsidP="005C0AE9">
            <w:pPr>
              <w:rPr>
                <w:szCs w:val="21"/>
              </w:rPr>
            </w:pPr>
            <w:r w:rsidRPr="002B2580">
              <w:rPr>
                <w:rFonts w:hint="eastAsia"/>
                <w:szCs w:val="21"/>
              </w:rPr>
              <w:t>G</w:t>
            </w:r>
            <w:r w:rsidRPr="002B2580">
              <w:rPr>
                <w:szCs w:val="21"/>
              </w:rPr>
              <w:t>01</w:t>
            </w:r>
            <w:r w:rsidRPr="002B2580">
              <w:rPr>
                <w:rFonts w:hint="eastAsia"/>
                <w:szCs w:val="21"/>
              </w:rPr>
              <w:t>小组全体成员，</w:t>
            </w:r>
            <w:r>
              <w:rPr>
                <w:rFonts w:hint="eastAsia"/>
                <w:szCs w:val="21"/>
              </w:rPr>
              <w:t>杨</w:t>
            </w:r>
            <w:proofErr w:type="gramStart"/>
            <w:r>
              <w:rPr>
                <w:rFonts w:hint="eastAsia"/>
                <w:szCs w:val="21"/>
              </w:rPr>
              <w:t>枨</w:t>
            </w:r>
            <w:proofErr w:type="gramEnd"/>
            <w:r>
              <w:rPr>
                <w:rFonts w:hint="eastAsia"/>
                <w:szCs w:val="21"/>
              </w:rPr>
              <w:t>老师，三位助教</w:t>
            </w:r>
          </w:p>
        </w:tc>
      </w:tr>
    </w:tbl>
    <w:p w14:paraId="79545C4F" w14:textId="06B4DD30" w:rsidR="006F17FF" w:rsidDel="005C0AE9" w:rsidRDefault="006F17FF" w:rsidP="00632993">
      <w:pPr>
        <w:rPr>
          <w:del w:id="62" w:author="Chen XuanWem" w:date="2018-11-05T22:18:00Z"/>
        </w:rPr>
      </w:pPr>
    </w:p>
    <w:p w14:paraId="229C7ECC" w14:textId="63961BB4" w:rsidR="001C3F42" w:rsidRDefault="008843CC" w:rsidP="00632993">
      <w:pPr>
        <w:rPr>
          <w:ins w:id="63" w:author="Chen XuanWem" w:date="2018-11-05T22:18:00Z"/>
        </w:rPr>
      </w:pPr>
      <w:r>
        <w:tab/>
      </w:r>
      <w:r>
        <w:rPr>
          <w:rFonts w:hint="eastAsia"/>
        </w:rPr>
        <w:t>备注：项目评审</w:t>
      </w:r>
      <w:ins w:id="64" w:author="Chen XuanWem" w:date="2018-11-05T22:18:00Z">
        <w:r w:rsidR="005C0AE9">
          <w:rPr>
            <w:rFonts w:hint="eastAsia"/>
          </w:rPr>
          <w:t>的详细</w:t>
        </w:r>
      </w:ins>
      <w:r>
        <w:rPr>
          <w:rFonts w:hint="eastAsia"/>
        </w:rPr>
        <w:t>时间由杨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老师规定，当明确时间后进行补充。</w:t>
      </w:r>
    </w:p>
    <w:p w14:paraId="10B1BB1C" w14:textId="68641F85" w:rsidR="005C0AE9" w:rsidRDefault="005C0AE9" w:rsidP="00632993">
      <w:pPr>
        <w:rPr>
          <w:ins w:id="65" w:author="Chen XuanWem" w:date="2018-11-06T09:08:00Z"/>
        </w:rPr>
      </w:pPr>
    </w:p>
    <w:p w14:paraId="641A175E" w14:textId="5BB5ADF4" w:rsidR="0077602A" w:rsidRDefault="0077602A" w:rsidP="00632993">
      <w:pPr>
        <w:rPr>
          <w:ins w:id="66" w:author="Chen XuanWem" w:date="2018-11-06T09:08:00Z"/>
        </w:rPr>
      </w:pPr>
      <w:ins w:id="67" w:author="Chen XuanWem" w:date="2018-11-06T09:08:00Z">
        <w:r>
          <w:rPr>
            <w:rFonts w:hint="eastAsia"/>
          </w:rPr>
          <w:t>与用户的其他正式会议</w:t>
        </w:r>
      </w:ins>
    </w:p>
    <w:p w14:paraId="63DF4FEA" w14:textId="35D028E6" w:rsidR="0077602A" w:rsidRDefault="0077602A" w:rsidP="00632993">
      <w:pPr>
        <w:rPr>
          <w:ins w:id="68" w:author="Chen XuanWem" w:date="2018-11-06T09:09:00Z"/>
        </w:rPr>
      </w:pPr>
      <w:ins w:id="69" w:author="Chen XuanWem" w:date="2018-11-06T09:08:00Z">
        <w:r>
          <w:rPr>
            <w:rFonts w:hint="eastAsia"/>
          </w:rPr>
          <w:t>时间：</w:t>
        </w:r>
      </w:ins>
      <w:ins w:id="70" w:author="Chen XuanWem" w:date="2018-11-06T09:09:00Z">
        <w:r>
          <w:rPr>
            <w:rFonts w:hint="eastAsia"/>
          </w:rPr>
          <w:t>待定</w:t>
        </w:r>
      </w:ins>
    </w:p>
    <w:p w14:paraId="0DBDCCBC" w14:textId="566D8862" w:rsidR="0077602A" w:rsidRDefault="0077602A" w:rsidP="00632993">
      <w:pPr>
        <w:rPr>
          <w:ins w:id="71" w:author="Chen XuanWem" w:date="2018-11-06T09:09:00Z"/>
        </w:rPr>
      </w:pPr>
      <w:ins w:id="72" w:author="Chen XuanWem" w:date="2018-11-06T09:09:00Z">
        <w:r>
          <w:rPr>
            <w:rFonts w:hint="eastAsia"/>
          </w:rPr>
          <w:t>地点：待定</w:t>
        </w:r>
      </w:ins>
    </w:p>
    <w:p w14:paraId="43160DC3" w14:textId="457F068A" w:rsidR="0077602A" w:rsidRDefault="0077602A" w:rsidP="00632993">
      <w:pPr>
        <w:rPr>
          <w:ins w:id="73" w:author="Chen XuanWem" w:date="2018-11-06T09:09:00Z"/>
        </w:rPr>
      </w:pPr>
      <w:ins w:id="74" w:author="Chen XuanWem" w:date="2018-11-06T09:09:00Z">
        <w:r>
          <w:rPr>
            <w:rFonts w:hint="eastAsia"/>
          </w:rPr>
          <w:t>方式：会议</w:t>
        </w:r>
      </w:ins>
    </w:p>
    <w:p w14:paraId="352AA4F7" w14:textId="41AE5FA2" w:rsidR="0077602A" w:rsidRDefault="0077602A" w:rsidP="00632993">
      <w:pPr>
        <w:rPr>
          <w:ins w:id="75" w:author="Chen XuanWem" w:date="2018-11-06T09:08:00Z"/>
          <w:rFonts w:hint="eastAsia"/>
        </w:rPr>
      </w:pPr>
      <w:ins w:id="76" w:author="Chen XuanWem" w:date="2018-11-06T09:09:00Z">
        <w:r>
          <w:rPr>
            <w:rFonts w:hint="eastAsia"/>
          </w:rPr>
          <w:t>参与人员：待定</w:t>
        </w:r>
        <w:bookmarkStart w:id="77" w:name="_GoBack"/>
        <w:bookmarkEnd w:id="77"/>
        <w:r>
          <w:rPr>
            <w:rFonts w:hint="eastAsia"/>
          </w:rPr>
          <w:t>”</w:t>
        </w:r>
      </w:ins>
    </w:p>
    <w:p w14:paraId="7A314374" w14:textId="77777777" w:rsidR="0077602A" w:rsidRDefault="0077602A" w:rsidP="00632993">
      <w:pPr>
        <w:rPr>
          <w:rFonts w:hint="eastAsia"/>
        </w:rPr>
      </w:pPr>
    </w:p>
    <w:p w14:paraId="7EF08E53" w14:textId="2BDDE80B" w:rsidR="001C3F42" w:rsidRDefault="001C3F42" w:rsidP="00632993">
      <w:pPr>
        <w:rPr>
          <w:b/>
        </w:rPr>
      </w:pPr>
      <w:r>
        <w:tab/>
      </w:r>
      <w:r w:rsidRPr="001C3F42">
        <w:rPr>
          <w:rFonts w:hint="eastAsia"/>
          <w:b/>
        </w:rPr>
        <w:t>非正式沟通计划：</w:t>
      </w:r>
    </w:p>
    <w:p w14:paraId="7B1BC06A" w14:textId="45254D17" w:rsidR="001C3F42" w:rsidRDefault="001C3F42" w:rsidP="00632993">
      <w:r>
        <w:rPr>
          <w:b/>
        </w:rPr>
        <w:tab/>
      </w:r>
      <w:r w:rsidRPr="001C3F42">
        <w:rPr>
          <w:rFonts w:hint="eastAsia"/>
        </w:rPr>
        <w:t>沟通形式：访谈</w:t>
      </w:r>
      <w:r>
        <w:rPr>
          <w:rFonts w:hint="eastAsia"/>
        </w:rPr>
        <w:t>（详见下表）</w:t>
      </w:r>
    </w:p>
    <w:p w14:paraId="610166E8" w14:textId="77777777" w:rsidR="001C3F42" w:rsidRDefault="001C3F42" w:rsidP="00632993"/>
    <w:tbl>
      <w:tblPr>
        <w:tblStyle w:val="a8"/>
        <w:tblW w:w="8926" w:type="dxa"/>
        <w:jc w:val="center"/>
        <w:tblLook w:val="04A0" w:firstRow="1" w:lastRow="0" w:firstColumn="1" w:lastColumn="0" w:noHBand="0" w:noVBand="1"/>
        <w:tblPrChange w:id="78" w:author="Chen XuanWem" w:date="2018-11-06T08:57:00Z">
          <w:tblPr>
            <w:tblStyle w:val="a8"/>
            <w:tblW w:w="8648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555"/>
        <w:gridCol w:w="1422"/>
        <w:gridCol w:w="1701"/>
        <w:gridCol w:w="1559"/>
        <w:gridCol w:w="1559"/>
        <w:gridCol w:w="1130"/>
        <w:tblGridChange w:id="79">
          <w:tblGrid>
            <w:gridCol w:w="1671"/>
            <w:gridCol w:w="1868"/>
            <w:gridCol w:w="1701"/>
            <w:gridCol w:w="1559"/>
            <w:gridCol w:w="1559"/>
            <w:gridCol w:w="1849"/>
          </w:tblGrid>
        </w:tblGridChange>
      </w:tblGrid>
      <w:tr w:rsidR="00F8351C" w14:paraId="07CBCCD4" w14:textId="77777777" w:rsidTr="00E47ED0">
        <w:trPr>
          <w:jc w:val="center"/>
          <w:trPrChange w:id="80" w:author="Chen XuanWem" w:date="2018-11-06T08:57:00Z">
            <w:trPr>
              <w:jc w:val="center"/>
            </w:trPr>
          </w:trPrChange>
        </w:trPr>
        <w:tc>
          <w:tcPr>
            <w:tcW w:w="1555" w:type="dxa"/>
            <w:tcPrChange w:id="81" w:author="Chen XuanWem" w:date="2018-11-06T08:57:00Z">
              <w:tcPr>
                <w:tcW w:w="1671" w:type="dxa"/>
              </w:tcPr>
            </w:tcPrChange>
          </w:tcPr>
          <w:p w14:paraId="43A4074C" w14:textId="77777777" w:rsidR="00F8351C" w:rsidRDefault="00F8351C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访谈对象</w:t>
            </w:r>
          </w:p>
        </w:tc>
        <w:tc>
          <w:tcPr>
            <w:tcW w:w="1422" w:type="dxa"/>
            <w:tcPrChange w:id="82" w:author="Chen XuanWem" w:date="2018-11-06T08:57:00Z">
              <w:tcPr>
                <w:tcW w:w="1868" w:type="dxa"/>
              </w:tcPr>
            </w:tcPrChange>
          </w:tcPr>
          <w:p w14:paraId="06B8B5CC" w14:textId="77777777" w:rsidR="00F8351C" w:rsidRDefault="00F8351C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访谈时间</w:t>
            </w:r>
          </w:p>
        </w:tc>
        <w:tc>
          <w:tcPr>
            <w:tcW w:w="1701" w:type="dxa"/>
            <w:tcPrChange w:id="83" w:author="Chen XuanWem" w:date="2018-11-06T08:57:00Z">
              <w:tcPr>
                <w:tcW w:w="1701" w:type="dxa"/>
              </w:tcPr>
            </w:tcPrChange>
          </w:tcPr>
          <w:p w14:paraId="77230CA7" w14:textId="77777777" w:rsidR="00F8351C" w:rsidRDefault="00F8351C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访谈地点</w:t>
            </w:r>
          </w:p>
        </w:tc>
        <w:tc>
          <w:tcPr>
            <w:tcW w:w="1559" w:type="dxa"/>
            <w:tcPrChange w:id="84" w:author="Chen XuanWem" w:date="2018-11-06T08:57:00Z">
              <w:tcPr>
                <w:tcW w:w="1559" w:type="dxa"/>
              </w:tcPr>
            </w:tcPrChange>
          </w:tcPr>
          <w:p w14:paraId="504CB7BA" w14:textId="506F45C6" w:rsidR="00F8351C" w:rsidRDefault="00E47ED0" w:rsidP="007C36CD">
            <w:pPr>
              <w:rPr>
                <w:ins w:id="85" w:author="Chen XuanWem" w:date="2018-11-06T08:57:00Z"/>
                <w:rFonts w:hint="eastAsia"/>
                <w:sz w:val="24"/>
                <w:szCs w:val="24"/>
              </w:rPr>
            </w:pPr>
            <w:ins w:id="86" w:author="Chen XuanWem" w:date="2018-11-06T08:58:00Z">
              <w:r>
                <w:rPr>
                  <w:rFonts w:hint="eastAsia"/>
                  <w:sz w:val="24"/>
                  <w:szCs w:val="24"/>
                </w:rPr>
                <w:t>沟通方式</w:t>
              </w:r>
            </w:ins>
          </w:p>
        </w:tc>
        <w:tc>
          <w:tcPr>
            <w:tcW w:w="1559" w:type="dxa"/>
            <w:tcPrChange w:id="87" w:author="Chen XuanWem" w:date="2018-11-06T08:57:00Z">
              <w:tcPr>
                <w:tcW w:w="1559" w:type="dxa"/>
              </w:tcPr>
            </w:tcPrChange>
          </w:tcPr>
          <w:p w14:paraId="16A94FB1" w14:textId="5D6A4101" w:rsidR="00F8351C" w:rsidRDefault="00F8351C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访谈内容</w:t>
            </w:r>
          </w:p>
        </w:tc>
        <w:tc>
          <w:tcPr>
            <w:tcW w:w="1130" w:type="dxa"/>
            <w:tcPrChange w:id="88" w:author="Chen XuanWem" w:date="2018-11-06T08:57:00Z">
              <w:tcPr>
                <w:tcW w:w="1849" w:type="dxa"/>
              </w:tcPr>
            </w:tcPrChange>
          </w:tcPr>
          <w:p w14:paraId="7862F7DD" w14:textId="77777777" w:rsidR="00F8351C" w:rsidRDefault="00F8351C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参与人员</w:t>
            </w:r>
          </w:p>
        </w:tc>
      </w:tr>
      <w:tr w:rsidR="00F8351C" w14:paraId="797B8129" w14:textId="77777777" w:rsidTr="00E47ED0">
        <w:trPr>
          <w:jc w:val="center"/>
          <w:trPrChange w:id="89" w:author="Chen XuanWem" w:date="2018-11-06T08:57:00Z">
            <w:trPr>
              <w:jc w:val="center"/>
            </w:trPr>
          </w:trPrChange>
        </w:trPr>
        <w:tc>
          <w:tcPr>
            <w:tcW w:w="1555" w:type="dxa"/>
            <w:tcPrChange w:id="90" w:author="Chen XuanWem" w:date="2018-11-06T08:57:00Z">
              <w:tcPr>
                <w:tcW w:w="1671" w:type="dxa"/>
              </w:tcPr>
            </w:tcPrChange>
          </w:tcPr>
          <w:p w14:paraId="307D9817" w14:textId="77777777" w:rsidR="00F8351C" w:rsidRPr="002B07AF" w:rsidRDefault="00F8351C" w:rsidP="007C36CD">
            <w:pPr>
              <w:rPr>
                <w:szCs w:val="21"/>
              </w:rPr>
            </w:pPr>
            <w:r w:rsidRPr="002B07AF">
              <w:rPr>
                <w:rFonts w:hint="eastAsia"/>
                <w:szCs w:val="21"/>
              </w:rPr>
              <w:t>杨</w:t>
            </w:r>
            <w:proofErr w:type="gramStart"/>
            <w:r w:rsidRPr="002B07AF">
              <w:rPr>
                <w:rFonts w:hint="eastAsia"/>
                <w:szCs w:val="21"/>
              </w:rPr>
              <w:t>枨</w:t>
            </w:r>
            <w:proofErr w:type="gramEnd"/>
            <w:r w:rsidRPr="002B07AF">
              <w:rPr>
                <w:rFonts w:hint="eastAsia"/>
                <w:szCs w:val="21"/>
              </w:rPr>
              <w:t>老师</w:t>
            </w:r>
          </w:p>
        </w:tc>
        <w:tc>
          <w:tcPr>
            <w:tcW w:w="1422" w:type="dxa"/>
            <w:tcPrChange w:id="91" w:author="Chen XuanWem" w:date="2018-11-06T08:57:00Z">
              <w:tcPr>
                <w:tcW w:w="1868" w:type="dxa"/>
              </w:tcPr>
            </w:tcPrChange>
          </w:tcPr>
          <w:p w14:paraId="5D40713C" w14:textId="77777777" w:rsidR="00F8351C" w:rsidRPr="002B07AF" w:rsidRDefault="00F8351C" w:rsidP="007C36CD">
            <w:pPr>
              <w:rPr>
                <w:szCs w:val="21"/>
              </w:rPr>
            </w:pPr>
            <w:r w:rsidRPr="002B07AF">
              <w:rPr>
                <w:rFonts w:hint="eastAsia"/>
                <w:szCs w:val="21"/>
              </w:rPr>
              <w:t>与杨</w:t>
            </w:r>
            <w:proofErr w:type="gramStart"/>
            <w:r w:rsidRPr="002B07AF">
              <w:rPr>
                <w:rFonts w:hint="eastAsia"/>
                <w:szCs w:val="21"/>
              </w:rPr>
              <w:t>枨</w:t>
            </w:r>
            <w:proofErr w:type="gramEnd"/>
            <w:r w:rsidRPr="002B07AF">
              <w:rPr>
                <w:rFonts w:hint="eastAsia"/>
                <w:szCs w:val="21"/>
              </w:rPr>
              <w:t>老师预约</w:t>
            </w:r>
          </w:p>
        </w:tc>
        <w:tc>
          <w:tcPr>
            <w:tcW w:w="1701" w:type="dxa"/>
            <w:tcPrChange w:id="92" w:author="Chen XuanWem" w:date="2018-11-06T08:57:00Z">
              <w:tcPr>
                <w:tcW w:w="1701" w:type="dxa"/>
              </w:tcPr>
            </w:tcPrChange>
          </w:tcPr>
          <w:p w14:paraId="0C45048F" w14:textId="2ADE95FE" w:rsidR="00F8351C" w:rsidRPr="002B07AF" w:rsidRDefault="00F8351C" w:rsidP="007C36CD">
            <w:pPr>
              <w:rPr>
                <w:szCs w:val="21"/>
              </w:rPr>
            </w:pPr>
            <w:r w:rsidRPr="002B07AF">
              <w:rPr>
                <w:rFonts w:hint="eastAsia"/>
                <w:szCs w:val="21"/>
              </w:rPr>
              <w:t>杨</w:t>
            </w:r>
            <w:proofErr w:type="gramStart"/>
            <w:r w:rsidRPr="002B07AF">
              <w:rPr>
                <w:rFonts w:hint="eastAsia"/>
                <w:szCs w:val="21"/>
              </w:rPr>
              <w:t>枨</w:t>
            </w:r>
            <w:proofErr w:type="gramEnd"/>
            <w:r w:rsidRPr="002B07AF">
              <w:rPr>
                <w:rFonts w:hint="eastAsia"/>
                <w:szCs w:val="21"/>
              </w:rPr>
              <w:t>老师办公室</w:t>
            </w:r>
            <w:r>
              <w:rPr>
                <w:rFonts w:hint="eastAsia"/>
                <w:szCs w:val="21"/>
              </w:rPr>
              <w:t>或杨</w:t>
            </w:r>
            <w:proofErr w:type="gramStart"/>
            <w:r w:rsidRPr="002B07AF">
              <w:rPr>
                <w:rFonts w:hint="eastAsia"/>
                <w:szCs w:val="21"/>
              </w:rPr>
              <w:t>枨</w:t>
            </w:r>
            <w:proofErr w:type="gramEnd"/>
            <w:r>
              <w:rPr>
                <w:rFonts w:hint="eastAsia"/>
                <w:szCs w:val="21"/>
              </w:rPr>
              <w:t>老师指定</w:t>
            </w:r>
          </w:p>
        </w:tc>
        <w:tc>
          <w:tcPr>
            <w:tcW w:w="1559" w:type="dxa"/>
            <w:tcPrChange w:id="93" w:author="Chen XuanWem" w:date="2018-11-06T08:57:00Z">
              <w:tcPr>
                <w:tcW w:w="1559" w:type="dxa"/>
              </w:tcPr>
            </w:tcPrChange>
          </w:tcPr>
          <w:p w14:paraId="3D35CBFF" w14:textId="083FDC28" w:rsidR="00F8351C" w:rsidRPr="002B07AF" w:rsidRDefault="00E47ED0" w:rsidP="007C36CD">
            <w:pPr>
              <w:rPr>
                <w:ins w:id="94" w:author="Chen XuanWem" w:date="2018-11-06T08:57:00Z"/>
                <w:rFonts w:hint="eastAsia"/>
                <w:szCs w:val="21"/>
              </w:rPr>
            </w:pPr>
            <w:ins w:id="95" w:author="Chen XuanWem" w:date="2018-11-06T08:58:00Z">
              <w:r>
                <w:rPr>
                  <w:rFonts w:hint="eastAsia"/>
                  <w:szCs w:val="21"/>
                </w:rPr>
                <w:t>面谈、微信、邮件</w:t>
              </w:r>
            </w:ins>
          </w:p>
        </w:tc>
        <w:tc>
          <w:tcPr>
            <w:tcW w:w="1559" w:type="dxa"/>
            <w:tcPrChange w:id="96" w:author="Chen XuanWem" w:date="2018-11-06T08:57:00Z">
              <w:tcPr>
                <w:tcW w:w="1559" w:type="dxa"/>
              </w:tcPr>
            </w:tcPrChange>
          </w:tcPr>
          <w:p w14:paraId="4ECC9BCB" w14:textId="2A3137C8" w:rsidR="00F8351C" w:rsidRPr="002B07AF" w:rsidRDefault="00F8351C" w:rsidP="007C36CD">
            <w:pPr>
              <w:rPr>
                <w:szCs w:val="21"/>
              </w:rPr>
            </w:pPr>
            <w:r w:rsidRPr="002B07AF">
              <w:rPr>
                <w:rFonts w:hint="eastAsia"/>
                <w:szCs w:val="21"/>
              </w:rPr>
              <w:t>获取需求</w:t>
            </w:r>
            <w:ins w:id="97" w:author="Chen XuanWem" w:date="2018-11-05T22:19:00Z">
              <w:r>
                <w:rPr>
                  <w:rFonts w:hint="eastAsia"/>
                  <w:szCs w:val="21"/>
                </w:rPr>
                <w:t>、确认需求、需求变更等</w:t>
              </w:r>
            </w:ins>
          </w:p>
        </w:tc>
        <w:tc>
          <w:tcPr>
            <w:tcW w:w="1130" w:type="dxa"/>
            <w:tcPrChange w:id="98" w:author="Chen XuanWem" w:date="2018-11-06T08:57:00Z">
              <w:tcPr>
                <w:tcW w:w="1849" w:type="dxa"/>
              </w:tcPr>
            </w:tcPrChange>
          </w:tcPr>
          <w:p w14:paraId="1A819D48" w14:textId="77777777" w:rsidR="00F8351C" w:rsidRPr="002B07AF" w:rsidRDefault="00F8351C" w:rsidP="007C36CD">
            <w:pPr>
              <w:rPr>
                <w:szCs w:val="21"/>
              </w:rPr>
            </w:pPr>
            <w:r w:rsidRPr="002B07AF">
              <w:rPr>
                <w:rFonts w:hint="eastAsia"/>
                <w:szCs w:val="21"/>
              </w:rPr>
              <w:t>G</w:t>
            </w:r>
            <w:r w:rsidRPr="002B07AF">
              <w:rPr>
                <w:szCs w:val="21"/>
              </w:rPr>
              <w:t>01</w:t>
            </w:r>
            <w:r w:rsidRPr="002B07AF">
              <w:rPr>
                <w:rFonts w:hint="eastAsia"/>
                <w:szCs w:val="21"/>
              </w:rPr>
              <w:t>小组成员</w:t>
            </w:r>
          </w:p>
        </w:tc>
      </w:tr>
      <w:tr w:rsidR="00F8351C" w14:paraId="2AB5B5F9" w14:textId="77777777" w:rsidTr="00E47ED0">
        <w:trPr>
          <w:jc w:val="center"/>
          <w:ins w:id="99" w:author="Chen XuanWem" w:date="2018-11-05T22:18:00Z"/>
          <w:trPrChange w:id="100" w:author="Chen XuanWem" w:date="2018-11-06T08:57:00Z">
            <w:trPr>
              <w:jc w:val="center"/>
            </w:trPr>
          </w:trPrChange>
        </w:trPr>
        <w:tc>
          <w:tcPr>
            <w:tcW w:w="1555" w:type="dxa"/>
            <w:tcPrChange w:id="101" w:author="Chen XuanWem" w:date="2018-11-06T08:57:00Z">
              <w:tcPr>
                <w:tcW w:w="1671" w:type="dxa"/>
              </w:tcPr>
            </w:tcPrChange>
          </w:tcPr>
          <w:p w14:paraId="0C8C034A" w14:textId="7647FE50" w:rsidR="00F8351C" w:rsidRPr="002B07AF" w:rsidRDefault="00F8351C" w:rsidP="007C36CD">
            <w:pPr>
              <w:rPr>
                <w:ins w:id="102" w:author="Chen XuanWem" w:date="2018-11-05T22:18:00Z"/>
                <w:rFonts w:hint="eastAsia"/>
                <w:szCs w:val="21"/>
              </w:rPr>
            </w:pPr>
            <w:ins w:id="103" w:author="Chen XuanWem" w:date="2018-11-05T22:18:00Z">
              <w:r>
                <w:rPr>
                  <w:rFonts w:hint="eastAsia"/>
                  <w:szCs w:val="21"/>
                </w:rPr>
                <w:lastRenderedPageBreak/>
                <w:t>其他用户代表</w:t>
              </w:r>
            </w:ins>
          </w:p>
        </w:tc>
        <w:tc>
          <w:tcPr>
            <w:tcW w:w="1422" w:type="dxa"/>
            <w:tcPrChange w:id="104" w:author="Chen XuanWem" w:date="2018-11-06T08:57:00Z">
              <w:tcPr>
                <w:tcW w:w="1868" w:type="dxa"/>
              </w:tcPr>
            </w:tcPrChange>
          </w:tcPr>
          <w:p w14:paraId="7266F3B7" w14:textId="42F4370D" w:rsidR="00F8351C" w:rsidRPr="002B07AF" w:rsidRDefault="00F8351C" w:rsidP="007C36CD">
            <w:pPr>
              <w:rPr>
                <w:ins w:id="105" w:author="Chen XuanWem" w:date="2018-11-05T22:18:00Z"/>
                <w:rFonts w:hint="eastAsia"/>
                <w:szCs w:val="21"/>
              </w:rPr>
            </w:pPr>
            <w:ins w:id="106" w:author="Chen XuanWem" w:date="2018-11-05T22:18:00Z">
              <w:r>
                <w:rPr>
                  <w:rFonts w:hint="eastAsia"/>
                  <w:szCs w:val="21"/>
                </w:rPr>
                <w:t>待定</w:t>
              </w:r>
            </w:ins>
          </w:p>
        </w:tc>
        <w:tc>
          <w:tcPr>
            <w:tcW w:w="1701" w:type="dxa"/>
            <w:tcPrChange w:id="107" w:author="Chen XuanWem" w:date="2018-11-06T08:57:00Z">
              <w:tcPr>
                <w:tcW w:w="1701" w:type="dxa"/>
              </w:tcPr>
            </w:tcPrChange>
          </w:tcPr>
          <w:p w14:paraId="72A09868" w14:textId="2DF0CE75" w:rsidR="00F8351C" w:rsidRPr="002B07AF" w:rsidRDefault="00F8351C" w:rsidP="007C36CD">
            <w:pPr>
              <w:rPr>
                <w:ins w:id="108" w:author="Chen XuanWem" w:date="2018-11-05T22:18:00Z"/>
                <w:rFonts w:hint="eastAsia"/>
                <w:szCs w:val="21"/>
              </w:rPr>
            </w:pPr>
            <w:ins w:id="109" w:author="Chen XuanWem" w:date="2018-11-05T22:18:00Z">
              <w:r>
                <w:rPr>
                  <w:rFonts w:hint="eastAsia"/>
                  <w:szCs w:val="21"/>
                </w:rPr>
                <w:t>待定</w:t>
              </w:r>
            </w:ins>
          </w:p>
        </w:tc>
        <w:tc>
          <w:tcPr>
            <w:tcW w:w="1559" w:type="dxa"/>
            <w:tcPrChange w:id="110" w:author="Chen XuanWem" w:date="2018-11-06T08:57:00Z">
              <w:tcPr>
                <w:tcW w:w="1559" w:type="dxa"/>
              </w:tcPr>
            </w:tcPrChange>
          </w:tcPr>
          <w:p w14:paraId="4D0A62C6" w14:textId="1C7C77D9" w:rsidR="00F8351C" w:rsidRDefault="00E47ED0" w:rsidP="007C36CD">
            <w:pPr>
              <w:rPr>
                <w:ins w:id="111" w:author="Chen XuanWem" w:date="2018-11-06T08:57:00Z"/>
                <w:rFonts w:hint="eastAsia"/>
                <w:szCs w:val="21"/>
              </w:rPr>
            </w:pPr>
            <w:ins w:id="112" w:author="Chen XuanWem" w:date="2018-11-06T08:59:00Z">
              <w:r>
                <w:rPr>
                  <w:rFonts w:hint="eastAsia"/>
                  <w:szCs w:val="21"/>
                </w:rPr>
                <w:t>面谈、微信、邮件</w:t>
              </w:r>
            </w:ins>
          </w:p>
        </w:tc>
        <w:tc>
          <w:tcPr>
            <w:tcW w:w="1559" w:type="dxa"/>
            <w:tcPrChange w:id="113" w:author="Chen XuanWem" w:date="2018-11-06T08:57:00Z">
              <w:tcPr>
                <w:tcW w:w="1559" w:type="dxa"/>
              </w:tcPr>
            </w:tcPrChange>
          </w:tcPr>
          <w:p w14:paraId="1603C166" w14:textId="53DFD565" w:rsidR="00F8351C" w:rsidRPr="002B07AF" w:rsidRDefault="00F8351C" w:rsidP="007C36CD">
            <w:pPr>
              <w:rPr>
                <w:ins w:id="114" w:author="Chen XuanWem" w:date="2018-11-05T22:18:00Z"/>
                <w:rFonts w:hint="eastAsia"/>
                <w:szCs w:val="21"/>
              </w:rPr>
            </w:pPr>
            <w:ins w:id="115" w:author="Chen XuanWem" w:date="2018-11-05T22:19:00Z">
              <w:r>
                <w:rPr>
                  <w:rFonts w:hint="eastAsia"/>
                  <w:szCs w:val="21"/>
                </w:rPr>
                <w:t>获取需求、</w:t>
              </w:r>
              <w:r>
                <w:rPr>
                  <w:rFonts w:hint="eastAsia"/>
                  <w:szCs w:val="21"/>
                </w:rPr>
                <w:t>确认需求、需求变更等</w:t>
              </w:r>
            </w:ins>
          </w:p>
        </w:tc>
        <w:tc>
          <w:tcPr>
            <w:tcW w:w="1130" w:type="dxa"/>
            <w:tcPrChange w:id="116" w:author="Chen XuanWem" w:date="2018-11-06T08:57:00Z">
              <w:tcPr>
                <w:tcW w:w="1849" w:type="dxa"/>
              </w:tcPr>
            </w:tcPrChange>
          </w:tcPr>
          <w:p w14:paraId="291F2406" w14:textId="5C04090A" w:rsidR="00F8351C" w:rsidRPr="002B07AF" w:rsidRDefault="00F8351C" w:rsidP="007C36CD">
            <w:pPr>
              <w:rPr>
                <w:ins w:id="117" w:author="Chen XuanWem" w:date="2018-11-05T22:18:00Z"/>
                <w:rFonts w:hint="eastAsia"/>
                <w:szCs w:val="21"/>
              </w:rPr>
            </w:pPr>
            <w:ins w:id="118" w:author="Chen XuanWem" w:date="2018-11-05T22:19:00Z">
              <w:r>
                <w:rPr>
                  <w:rFonts w:hint="eastAsia"/>
                  <w:szCs w:val="21"/>
                </w:rPr>
                <w:t>待定</w:t>
              </w:r>
            </w:ins>
          </w:p>
        </w:tc>
      </w:tr>
    </w:tbl>
    <w:p w14:paraId="1216EFF8" w14:textId="77777777" w:rsidR="001C3F42" w:rsidRDefault="001C3F42" w:rsidP="001C3F42"/>
    <w:p w14:paraId="1500AA21" w14:textId="40430ED0" w:rsidR="001C3F42" w:rsidDel="00E47ED0" w:rsidRDefault="001C3F42" w:rsidP="001C3F42">
      <w:pPr>
        <w:rPr>
          <w:del w:id="119" w:author="Chen XuanWem" w:date="2018-11-06T09:03:00Z"/>
        </w:rPr>
      </w:pPr>
      <w:r>
        <w:tab/>
      </w:r>
      <w:r>
        <w:rPr>
          <w:rFonts w:hint="eastAsia"/>
        </w:rPr>
        <w:t>备注：与杨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老师的沟通是获取需求的主要方式，每次沟通前需要向杨老师</w:t>
      </w:r>
      <w:ins w:id="120" w:author="Chen XuanWem" w:date="2018-11-05T22:18:00Z">
        <w:r w:rsidR="005C0AE9">
          <w:rPr>
            <w:rFonts w:hint="eastAsia"/>
          </w:rPr>
          <w:t>在微信上或者</w:t>
        </w:r>
      </w:ins>
      <w:r>
        <w:rPr>
          <w:rFonts w:hint="eastAsia"/>
        </w:rPr>
        <w:t>发送邮件进行预约。</w:t>
      </w:r>
    </w:p>
    <w:p w14:paraId="6E58D9AF" w14:textId="4E923969" w:rsidR="001C3F42" w:rsidRPr="001C3F42" w:rsidRDefault="001C3F42" w:rsidP="00E47ED0">
      <w:pPr>
        <w:rPr>
          <w:b/>
        </w:rPr>
        <w:pPrChange w:id="121" w:author="Chen XuanWem" w:date="2018-11-06T09:03:00Z">
          <w:pPr/>
        </w:pPrChange>
      </w:pPr>
    </w:p>
    <w:p w14:paraId="0D6FF5D3" w14:textId="77777777" w:rsidR="00632993" w:rsidRPr="006F17FF" w:rsidRDefault="00632993" w:rsidP="0063299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17FF">
        <w:rPr>
          <w:rFonts w:hint="eastAsia"/>
          <w:b/>
          <w:sz w:val="24"/>
          <w:szCs w:val="24"/>
        </w:rPr>
        <w:t>开发团队内部沟通计划</w:t>
      </w:r>
    </w:p>
    <w:p w14:paraId="10BE0D02" w14:textId="5A5B5CA9" w:rsidR="007E601B" w:rsidRDefault="007E601B" w:rsidP="00632993">
      <w:pPr>
        <w:ind w:firstLine="360"/>
        <w:rPr>
          <w:b/>
          <w:sz w:val="28"/>
          <w:szCs w:val="28"/>
        </w:rPr>
      </w:pPr>
      <w:r w:rsidRPr="006F17FF">
        <w:rPr>
          <w:rFonts w:hint="eastAsia"/>
          <w:b/>
        </w:rPr>
        <w:t>正式沟通计划</w:t>
      </w:r>
      <w:r w:rsidRPr="00632993">
        <w:rPr>
          <w:rFonts w:hint="eastAsia"/>
        </w:rPr>
        <w:t>：</w:t>
      </w:r>
    </w:p>
    <w:p w14:paraId="5C7E86C1" w14:textId="68F1CD2A" w:rsidR="0020032B" w:rsidRPr="006F17FF" w:rsidRDefault="006F17FF" w:rsidP="00632993">
      <w:pPr>
        <w:ind w:firstLine="360"/>
        <w:rPr>
          <w:szCs w:val="21"/>
        </w:rPr>
      </w:pPr>
      <w:r>
        <w:rPr>
          <w:rFonts w:hint="eastAsia"/>
          <w:szCs w:val="21"/>
        </w:rPr>
        <w:t>沟通</w:t>
      </w:r>
      <w:r w:rsidR="0020032B" w:rsidRPr="006F17FF">
        <w:rPr>
          <w:rFonts w:hint="eastAsia"/>
          <w:szCs w:val="21"/>
        </w:rPr>
        <w:t>形式：小组会议（详见下表）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  <w:tblPrChange w:id="122" w:author="Chen XuanWem" w:date="2018-11-06T09:07:00Z">
          <w:tblPr>
            <w:tblStyle w:val="a8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1555"/>
        <w:gridCol w:w="1417"/>
        <w:gridCol w:w="1418"/>
        <w:gridCol w:w="2693"/>
        <w:gridCol w:w="1213"/>
        <w:tblGridChange w:id="123">
          <w:tblGrid>
            <w:gridCol w:w="2122"/>
            <w:gridCol w:w="1686"/>
            <w:gridCol w:w="1290"/>
            <w:gridCol w:w="1985"/>
            <w:gridCol w:w="1213"/>
          </w:tblGrid>
        </w:tblGridChange>
      </w:tblGrid>
      <w:tr w:rsidR="00484698" w14:paraId="703C2E71" w14:textId="77777777" w:rsidTr="00E47ED0">
        <w:trPr>
          <w:jc w:val="center"/>
          <w:trPrChange w:id="124" w:author="Chen XuanWem" w:date="2018-11-06T09:07:00Z">
            <w:trPr>
              <w:jc w:val="center"/>
            </w:trPr>
          </w:trPrChange>
        </w:trPr>
        <w:tc>
          <w:tcPr>
            <w:tcW w:w="1555" w:type="dxa"/>
            <w:tcPrChange w:id="125" w:author="Chen XuanWem" w:date="2018-11-06T09:07:00Z">
              <w:tcPr>
                <w:tcW w:w="2122" w:type="dxa"/>
              </w:tcPr>
            </w:tcPrChange>
          </w:tcPr>
          <w:p w14:paraId="68403A55" w14:textId="1EE32B76" w:rsidR="0020032B" w:rsidRDefault="0020032B" w:rsidP="002003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会议名称</w:t>
            </w:r>
          </w:p>
        </w:tc>
        <w:tc>
          <w:tcPr>
            <w:tcW w:w="1417" w:type="dxa"/>
            <w:tcPrChange w:id="126" w:author="Chen XuanWem" w:date="2018-11-06T09:07:00Z">
              <w:tcPr>
                <w:tcW w:w="1686" w:type="dxa"/>
              </w:tcPr>
            </w:tcPrChange>
          </w:tcPr>
          <w:p w14:paraId="030AC438" w14:textId="3516847B" w:rsidR="0020032B" w:rsidRDefault="0020032B" w:rsidP="002003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会议时间</w:t>
            </w:r>
          </w:p>
        </w:tc>
        <w:tc>
          <w:tcPr>
            <w:tcW w:w="1418" w:type="dxa"/>
            <w:tcPrChange w:id="127" w:author="Chen XuanWem" w:date="2018-11-06T09:07:00Z">
              <w:tcPr>
                <w:tcW w:w="1290" w:type="dxa"/>
              </w:tcPr>
            </w:tcPrChange>
          </w:tcPr>
          <w:p w14:paraId="4F165D0D" w14:textId="46550179" w:rsidR="0020032B" w:rsidRDefault="0020032B" w:rsidP="002003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会议地点</w:t>
            </w:r>
          </w:p>
        </w:tc>
        <w:tc>
          <w:tcPr>
            <w:tcW w:w="2693" w:type="dxa"/>
            <w:tcPrChange w:id="128" w:author="Chen XuanWem" w:date="2018-11-06T09:07:00Z">
              <w:tcPr>
                <w:tcW w:w="1985" w:type="dxa"/>
              </w:tcPr>
            </w:tcPrChange>
          </w:tcPr>
          <w:p w14:paraId="27FCAB38" w14:textId="31E06320" w:rsidR="0020032B" w:rsidRDefault="0020032B" w:rsidP="002003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</w:t>
            </w:r>
          </w:p>
        </w:tc>
        <w:tc>
          <w:tcPr>
            <w:tcW w:w="1213" w:type="dxa"/>
            <w:tcPrChange w:id="129" w:author="Chen XuanWem" w:date="2018-11-06T09:07:00Z">
              <w:tcPr>
                <w:tcW w:w="1213" w:type="dxa"/>
              </w:tcPr>
            </w:tcPrChange>
          </w:tcPr>
          <w:p w14:paraId="2341589D" w14:textId="2D30C5C1" w:rsidR="0020032B" w:rsidRDefault="0020032B" w:rsidP="002003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参与人员</w:t>
            </w:r>
          </w:p>
        </w:tc>
      </w:tr>
      <w:tr w:rsidR="00484698" w14:paraId="5C0D4DA6" w14:textId="77777777" w:rsidTr="00E47ED0">
        <w:trPr>
          <w:jc w:val="center"/>
          <w:trPrChange w:id="130" w:author="Chen XuanWem" w:date="2018-11-06T09:07:00Z">
            <w:trPr>
              <w:jc w:val="center"/>
            </w:trPr>
          </w:trPrChange>
        </w:trPr>
        <w:tc>
          <w:tcPr>
            <w:tcW w:w="1555" w:type="dxa"/>
            <w:tcPrChange w:id="131" w:author="Chen XuanWem" w:date="2018-11-06T09:07:00Z">
              <w:tcPr>
                <w:tcW w:w="2122" w:type="dxa"/>
              </w:tcPr>
            </w:tcPrChange>
          </w:tcPr>
          <w:p w14:paraId="0EE32119" w14:textId="43F4AD0E" w:rsidR="0020032B" w:rsidRPr="00484698" w:rsidRDefault="00484698" w:rsidP="0020032B">
            <w:pPr>
              <w:rPr>
                <w:szCs w:val="21"/>
              </w:rPr>
            </w:pPr>
            <w:r w:rsidRPr="00484698">
              <w:rPr>
                <w:rFonts w:hint="eastAsia"/>
                <w:szCs w:val="21"/>
              </w:rPr>
              <w:t>G</w:t>
            </w:r>
            <w:r w:rsidRPr="00484698">
              <w:rPr>
                <w:szCs w:val="21"/>
              </w:rPr>
              <w:t>01</w:t>
            </w:r>
            <w:r w:rsidRPr="00484698">
              <w:rPr>
                <w:rFonts w:hint="eastAsia"/>
                <w:szCs w:val="21"/>
              </w:rPr>
              <w:t>小组项目例会</w:t>
            </w:r>
          </w:p>
        </w:tc>
        <w:tc>
          <w:tcPr>
            <w:tcW w:w="1417" w:type="dxa"/>
            <w:tcPrChange w:id="132" w:author="Chen XuanWem" w:date="2018-11-06T09:07:00Z">
              <w:tcPr>
                <w:tcW w:w="1686" w:type="dxa"/>
              </w:tcPr>
            </w:tcPrChange>
          </w:tcPr>
          <w:p w14:paraId="3A797C99" w14:textId="170DEB65" w:rsidR="0020032B" w:rsidRPr="00484698" w:rsidRDefault="00484698" w:rsidP="0020032B">
            <w:pPr>
              <w:rPr>
                <w:rFonts w:hint="eastAsia"/>
                <w:szCs w:val="21"/>
              </w:rPr>
            </w:pPr>
            <w:r w:rsidRPr="00484698">
              <w:rPr>
                <w:rFonts w:hint="eastAsia"/>
                <w:szCs w:val="21"/>
              </w:rPr>
              <w:t>每周三晚</w:t>
            </w:r>
            <w:ins w:id="133" w:author="Chen XuanWem" w:date="2018-11-05T22:51:00Z">
              <w:r w:rsidR="006A1A0F">
                <w:rPr>
                  <w:rFonts w:hint="eastAsia"/>
                  <w:szCs w:val="21"/>
                </w:rPr>
                <w:t>1</w:t>
              </w:r>
              <w:r w:rsidR="006A1A0F">
                <w:rPr>
                  <w:szCs w:val="21"/>
                </w:rPr>
                <w:t>7</w:t>
              </w:r>
              <w:r w:rsidR="006A1A0F">
                <w:rPr>
                  <w:rFonts w:hint="eastAsia"/>
                  <w:szCs w:val="21"/>
                </w:rPr>
                <w:t>:</w:t>
              </w:r>
              <w:r w:rsidR="006A1A0F">
                <w:rPr>
                  <w:szCs w:val="21"/>
                </w:rPr>
                <w:t>00</w:t>
              </w:r>
            </w:ins>
            <w:r w:rsidRPr="00484698">
              <w:rPr>
                <w:rFonts w:hint="eastAsia"/>
                <w:szCs w:val="21"/>
              </w:rPr>
              <w:t>、每周六晚</w:t>
            </w:r>
            <w:ins w:id="134" w:author="Chen XuanWem" w:date="2018-11-05T22:51:00Z">
              <w:r w:rsidR="006A1A0F">
                <w:rPr>
                  <w:rFonts w:hint="eastAsia"/>
                  <w:szCs w:val="21"/>
                </w:rPr>
                <w:t>1</w:t>
              </w:r>
              <w:r w:rsidR="006A1A0F">
                <w:rPr>
                  <w:szCs w:val="21"/>
                </w:rPr>
                <w:t>7</w:t>
              </w:r>
              <w:r w:rsidR="006A1A0F">
                <w:rPr>
                  <w:rFonts w:hint="eastAsia"/>
                  <w:szCs w:val="21"/>
                </w:rPr>
                <w:t>:</w:t>
              </w:r>
              <w:r w:rsidR="006A1A0F">
                <w:rPr>
                  <w:szCs w:val="21"/>
                </w:rPr>
                <w:t>00</w:t>
              </w:r>
            </w:ins>
          </w:p>
        </w:tc>
        <w:tc>
          <w:tcPr>
            <w:tcW w:w="1418" w:type="dxa"/>
            <w:tcPrChange w:id="135" w:author="Chen XuanWem" w:date="2018-11-06T09:07:00Z">
              <w:tcPr>
                <w:tcW w:w="1290" w:type="dxa"/>
              </w:tcPr>
            </w:tcPrChange>
          </w:tcPr>
          <w:p w14:paraId="61ADBC1E" w14:textId="5258527C" w:rsidR="0020032B" w:rsidRPr="00484698" w:rsidRDefault="00484698" w:rsidP="0020032B">
            <w:pPr>
              <w:rPr>
                <w:szCs w:val="21"/>
              </w:rPr>
            </w:pPr>
            <w:r w:rsidRPr="00484698">
              <w:rPr>
                <w:rFonts w:hint="eastAsia"/>
                <w:szCs w:val="21"/>
              </w:rPr>
              <w:t>弘毅</w:t>
            </w:r>
            <w:r w:rsidRPr="00484698">
              <w:rPr>
                <w:szCs w:val="21"/>
              </w:rPr>
              <w:t>B1-616</w:t>
            </w:r>
            <w:r w:rsidRPr="00484698">
              <w:rPr>
                <w:rFonts w:hint="eastAsia"/>
                <w:szCs w:val="21"/>
              </w:rPr>
              <w:t>寝室</w:t>
            </w:r>
            <w:ins w:id="136" w:author="Chen XuanWem" w:date="2018-11-06T09:04:00Z">
              <w:r w:rsidR="00E47ED0">
                <w:rPr>
                  <w:rFonts w:hint="eastAsia"/>
                  <w:szCs w:val="21"/>
                </w:rPr>
                <w:t>、</w:t>
              </w:r>
            </w:ins>
            <w:ins w:id="137" w:author="Chen XuanWem" w:date="2018-11-06T09:05:00Z">
              <w:r w:rsidR="00E47ED0">
                <w:rPr>
                  <w:rFonts w:hint="eastAsia"/>
                  <w:szCs w:val="21"/>
                </w:rPr>
                <w:t>视频会议</w:t>
              </w:r>
            </w:ins>
            <w:del w:id="138" w:author="Chen XuanWem" w:date="2018-11-06T09:04:00Z">
              <w:r w:rsidRPr="00484698" w:rsidDel="00E47ED0">
                <w:rPr>
                  <w:rFonts w:hint="eastAsia"/>
                  <w:szCs w:val="21"/>
                </w:rPr>
                <w:delText>。</w:delText>
              </w:r>
            </w:del>
          </w:p>
        </w:tc>
        <w:tc>
          <w:tcPr>
            <w:tcW w:w="2693" w:type="dxa"/>
            <w:tcPrChange w:id="139" w:author="Chen XuanWem" w:date="2018-11-06T09:07:00Z">
              <w:tcPr>
                <w:tcW w:w="1985" w:type="dxa"/>
              </w:tcPr>
            </w:tcPrChange>
          </w:tcPr>
          <w:p w14:paraId="6116B020" w14:textId="580E6011" w:rsidR="0020032B" w:rsidRPr="00484698" w:rsidRDefault="00484698" w:rsidP="0020032B">
            <w:pPr>
              <w:rPr>
                <w:szCs w:val="21"/>
              </w:rPr>
            </w:pPr>
            <w:r w:rsidRPr="00484698">
              <w:rPr>
                <w:rFonts w:hint="eastAsia"/>
                <w:szCs w:val="21"/>
              </w:rPr>
              <w:t>针对项目进度和课程内容分配任务</w:t>
            </w:r>
            <w:r>
              <w:rPr>
                <w:rFonts w:hint="eastAsia"/>
                <w:szCs w:val="21"/>
              </w:rPr>
              <w:t>，并检查上次例会布置的任务完成情况</w:t>
            </w:r>
          </w:p>
        </w:tc>
        <w:tc>
          <w:tcPr>
            <w:tcW w:w="1213" w:type="dxa"/>
            <w:tcPrChange w:id="140" w:author="Chen XuanWem" w:date="2018-11-06T09:07:00Z">
              <w:tcPr>
                <w:tcW w:w="1213" w:type="dxa"/>
              </w:tcPr>
            </w:tcPrChange>
          </w:tcPr>
          <w:p w14:paraId="3E6FA4AD" w14:textId="2B97E8A6" w:rsidR="0020032B" w:rsidRPr="00484698" w:rsidRDefault="00484698" w:rsidP="0020032B">
            <w:pPr>
              <w:rPr>
                <w:szCs w:val="21"/>
              </w:rPr>
            </w:pPr>
            <w:r w:rsidRPr="00484698">
              <w:rPr>
                <w:rFonts w:hint="eastAsia"/>
                <w:szCs w:val="21"/>
              </w:rPr>
              <w:t>G</w:t>
            </w:r>
            <w:r w:rsidRPr="00484698">
              <w:rPr>
                <w:szCs w:val="21"/>
              </w:rPr>
              <w:t>01</w:t>
            </w:r>
            <w:r w:rsidRPr="00484698">
              <w:rPr>
                <w:rFonts w:hint="eastAsia"/>
                <w:szCs w:val="21"/>
              </w:rPr>
              <w:t>小组全体成员</w:t>
            </w:r>
          </w:p>
        </w:tc>
      </w:tr>
      <w:tr w:rsidR="00484698" w14:paraId="6EBC9EA1" w14:textId="77777777" w:rsidTr="00E47ED0">
        <w:trPr>
          <w:jc w:val="center"/>
          <w:trPrChange w:id="141" w:author="Chen XuanWem" w:date="2018-11-06T09:07:00Z">
            <w:trPr>
              <w:jc w:val="center"/>
            </w:trPr>
          </w:trPrChange>
        </w:trPr>
        <w:tc>
          <w:tcPr>
            <w:tcW w:w="1555" w:type="dxa"/>
            <w:tcPrChange w:id="142" w:author="Chen XuanWem" w:date="2018-11-06T09:07:00Z">
              <w:tcPr>
                <w:tcW w:w="2122" w:type="dxa"/>
              </w:tcPr>
            </w:tcPrChange>
          </w:tcPr>
          <w:p w14:paraId="2B76416B" w14:textId="2303AF4E" w:rsidR="0020032B" w:rsidRPr="00354992" w:rsidRDefault="00484698" w:rsidP="0020032B">
            <w:pPr>
              <w:rPr>
                <w:szCs w:val="21"/>
              </w:rPr>
            </w:pPr>
            <w:r w:rsidRPr="00354992">
              <w:rPr>
                <w:rFonts w:hint="eastAsia"/>
                <w:szCs w:val="21"/>
              </w:rPr>
              <w:t>组内评审会议</w:t>
            </w:r>
          </w:p>
        </w:tc>
        <w:tc>
          <w:tcPr>
            <w:tcW w:w="1417" w:type="dxa"/>
            <w:tcPrChange w:id="143" w:author="Chen XuanWem" w:date="2018-11-06T09:07:00Z">
              <w:tcPr>
                <w:tcW w:w="1686" w:type="dxa"/>
              </w:tcPr>
            </w:tcPrChange>
          </w:tcPr>
          <w:p w14:paraId="72B868DB" w14:textId="63782CD6" w:rsidR="0020032B" w:rsidRPr="00354992" w:rsidRDefault="00484698" w:rsidP="0020032B">
            <w:pPr>
              <w:rPr>
                <w:szCs w:val="21"/>
              </w:rPr>
            </w:pPr>
            <w:r w:rsidRPr="00354992">
              <w:rPr>
                <w:rFonts w:hint="eastAsia"/>
                <w:szCs w:val="21"/>
              </w:rPr>
              <w:t>项目里程碑评审前</w:t>
            </w:r>
          </w:p>
        </w:tc>
        <w:tc>
          <w:tcPr>
            <w:tcW w:w="1418" w:type="dxa"/>
            <w:tcPrChange w:id="144" w:author="Chen XuanWem" w:date="2018-11-06T09:07:00Z">
              <w:tcPr>
                <w:tcW w:w="1290" w:type="dxa"/>
              </w:tcPr>
            </w:tcPrChange>
          </w:tcPr>
          <w:p w14:paraId="279B823C" w14:textId="081179FE" w:rsidR="0020032B" w:rsidRPr="00354992" w:rsidRDefault="00484698" w:rsidP="0020032B">
            <w:pPr>
              <w:rPr>
                <w:szCs w:val="21"/>
              </w:rPr>
            </w:pPr>
            <w:r w:rsidRPr="00354992">
              <w:rPr>
                <w:rFonts w:hint="eastAsia"/>
                <w:szCs w:val="21"/>
              </w:rPr>
              <w:t>弘毅B</w:t>
            </w:r>
            <w:r w:rsidRPr="00354992">
              <w:rPr>
                <w:szCs w:val="21"/>
              </w:rPr>
              <w:t>1-616</w:t>
            </w:r>
            <w:r w:rsidRPr="00354992">
              <w:rPr>
                <w:rFonts w:hint="eastAsia"/>
                <w:szCs w:val="21"/>
              </w:rPr>
              <w:t>寝室</w:t>
            </w:r>
          </w:p>
        </w:tc>
        <w:tc>
          <w:tcPr>
            <w:tcW w:w="2693" w:type="dxa"/>
            <w:tcPrChange w:id="145" w:author="Chen XuanWem" w:date="2018-11-06T09:07:00Z">
              <w:tcPr>
                <w:tcW w:w="1985" w:type="dxa"/>
              </w:tcPr>
            </w:tcPrChange>
          </w:tcPr>
          <w:p w14:paraId="13E00833" w14:textId="1E724DF8" w:rsidR="0020032B" w:rsidRPr="00354992" w:rsidRDefault="00484698" w:rsidP="0020032B">
            <w:pPr>
              <w:rPr>
                <w:szCs w:val="21"/>
              </w:rPr>
            </w:pPr>
            <w:r w:rsidRPr="00354992">
              <w:rPr>
                <w:rFonts w:hint="eastAsia"/>
                <w:szCs w:val="21"/>
              </w:rPr>
              <w:t>对小组目前所做项目进度进行组内评审检查</w:t>
            </w:r>
          </w:p>
        </w:tc>
        <w:tc>
          <w:tcPr>
            <w:tcW w:w="1213" w:type="dxa"/>
            <w:tcPrChange w:id="146" w:author="Chen XuanWem" w:date="2018-11-06T09:07:00Z">
              <w:tcPr>
                <w:tcW w:w="1213" w:type="dxa"/>
              </w:tcPr>
            </w:tcPrChange>
          </w:tcPr>
          <w:p w14:paraId="14A73C2F" w14:textId="0BA942D2" w:rsidR="0020032B" w:rsidRPr="00354992" w:rsidRDefault="00484698" w:rsidP="0020032B">
            <w:pPr>
              <w:rPr>
                <w:szCs w:val="21"/>
              </w:rPr>
            </w:pPr>
            <w:r w:rsidRPr="00354992">
              <w:rPr>
                <w:rFonts w:hint="eastAsia"/>
                <w:szCs w:val="21"/>
              </w:rPr>
              <w:t>G</w:t>
            </w:r>
            <w:r w:rsidRPr="00354992">
              <w:rPr>
                <w:szCs w:val="21"/>
              </w:rPr>
              <w:t>01</w:t>
            </w:r>
            <w:r w:rsidRPr="00354992">
              <w:rPr>
                <w:rFonts w:hint="eastAsia"/>
                <w:szCs w:val="21"/>
              </w:rPr>
              <w:t>小组全体成员</w:t>
            </w:r>
          </w:p>
        </w:tc>
      </w:tr>
      <w:tr w:rsidR="00E47ED0" w14:paraId="110DF4F3" w14:textId="77777777" w:rsidTr="00E47ED0">
        <w:trPr>
          <w:jc w:val="center"/>
          <w:ins w:id="147" w:author="Chen XuanWem" w:date="2018-11-06T09:01:00Z"/>
          <w:trPrChange w:id="148" w:author="Chen XuanWem" w:date="2018-11-06T09:07:00Z">
            <w:trPr>
              <w:jc w:val="center"/>
            </w:trPr>
          </w:trPrChange>
        </w:trPr>
        <w:tc>
          <w:tcPr>
            <w:tcW w:w="1555" w:type="dxa"/>
            <w:tcPrChange w:id="149" w:author="Chen XuanWem" w:date="2018-11-06T09:07:00Z">
              <w:tcPr>
                <w:tcW w:w="2122" w:type="dxa"/>
              </w:tcPr>
            </w:tcPrChange>
          </w:tcPr>
          <w:p w14:paraId="1CE78782" w14:textId="2A3831A1" w:rsidR="00E47ED0" w:rsidRPr="00354992" w:rsidRDefault="00E47ED0" w:rsidP="0020032B">
            <w:pPr>
              <w:rPr>
                <w:ins w:id="150" w:author="Chen XuanWem" w:date="2018-11-06T09:01:00Z"/>
                <w:rFonts w:hint="eastAsia"/>
                <w:szCs w:val="21"/>
              </w:rPr>
            </w:pPr>
            <w:ins w:id="151" w:author="Chen XuanWem" w:date="2018-11-06T09:01:00Z">
              <w:r>
                <w:rPr>
                  <w:rFonts w:hint="eastAsia"/>
                  <w:szCs w:val="21"/>
                </w:rPr>
                <w:t>紧急会议</w:t>
              </w:r>
            </w:ins>
          </w:p>
        </w:tc>
        <w:tc>
          <w:tcPr>
            <w:tcW w:w="1417" w:type="dxa"/>
            <w:tcPrChange w:id="152" w:author="Chen XuanWem" w:date="2018-11-06T09:07:00Z">
              <w:tcPr>
                <w:tcW w:w="1686" w:type="dxa"/>
              </w:tcPr>
            </w:tcPrChange>
          </w:tcPr>
          <w:p w14:paraId="79465A38" w14:textId="60AA3F4B" w:rsidR="00E47ED0" w:rsidRPr="00354992" w:rsidRDefault="00E47ED0" w:rsidP="0020032B">
            <w:pPr>
              <w:rPr>
                <w:ins w:id="153" w:author="Chen XuanWem" w:date="2018-11-06T09:01:00Z"/>
                <w:rFonts w:hint="eastAsia"/>
                <w:szCs w:val="21"/>
              </w:rPr>
            </w:pPr>
            <w:ins w:id="154" w:author="Chen XuanWem" w:date="2018-11-06T09:04:00Z">
              <w:r>
                <w:rPr>
                  <w:rFonts w:hint="eastAsia"/>
                  <w:szCs w:val="21"/>
                </w:rPr>
                <w:t>待定</w:t>
              </w:r>
            </w:ins>
          </w:p>
        </w:tc>
        <w:tc>
          <w:tcPr>
            <w:tcW w:w="1418" w:type="dxa"/>
            <w:tcPrChange w:id="155" w:author="Chen XuanWem" w:date="2018-11-06T09:07:00Z">
              <w:tcPr>
                <w:tcW w:w="1290" w:type="dxa"/>
              </w:tcPr>
            </w:tcPrChange>
          </w:tcPr>
          <w:p w14:paraId="1B0007F0" w14:textId="7E4AFE81" w:rsidR="00E47ED0" w:rsidRPr="00354992" w:rsidRDefault="00E47ED0" w:rsidP="0020032B">
            <w:pPr>
              <w:rPr>
                <w:ins w:id="156" w:author="Chen XuanWem" w:date="2018-11-06T09:01:00Z"/>
                <w:rFonts w:hint="eastAsia"/>
                <w:szCs w:val="21"/>
              </w:rPr>
            </w:pPr>
            <w:ins w:id="157" w:author="Chen XuanWem" w:date="2018-11-06T09:04:00Z">
              <w:r>
                <w:rPr>
                  <w:rFonts w:hint="eastAsia"/>
                  <w:szCs w:val="21"/>
                </w:rPr>
                <w:t>待定</w:t>
              </w:r>
            </w:ins>
          </w:p>
        </w:tc>
        <w:tc>
          <w:tcPr>
            <w:tcW w:w="2693" w:type="dxa"/>
            <w:tcPrChange w:id="158" w:author="Chen XuanWem" w:date="2018-11-06T09:07:00Z">
              <w:tcPr>
                <w:tcW w:w="1985" w:type="dxa"/>
              </w:tcPr>
            </w:tcPrChange>
          </w:tcPr>
          <w:p w14:paraId="6B3D43BF" w14:textId="27FACC9B" w:rsidR="00E47ED0" w:rsidRPr="00354992" w:rsidRDefault="00E47ED0" w:rsidP="0020032B">
            <w:pPr>
              <w:rPr>
                <w:ins w:id="159" w:author="Chen XuanWem" w:date="2018-11-06T09:01:00Z"/>
                <w:rFonts w:hint="eastAsia"/>
                <w:szCs w:val="21"/>
              </w:rPr>
            </w:pPr>
            <w:ins w:id="160" w:author="Chen XuanWem" w:date="2018-11-06T09:05:00Z">
              <w:r>
                <w:rPr>
                  <w:rFonts w:hint="eastAsia"/>
                  <w:szCs w:val="21"/>
                </w:rPr>
                <w:t>针对</w:t>
              </w:r>
            </w:ins>
            <w:ins w:id="161" w:author="Chen XuanWem" w:date="2018-11-06T09:06:00Z">
              <w:r>
                <w:rPr>
                  <w:rFonts w:hint="eastAsia"/>
                  <w:szCs w:val="21"/>
                </w:rPr>
                <w:t>紧急任务下达、</w:t>
              </w:r>
              <w:r>
                <w:rPr>
                  <w:rFonts w:hint="eastAsia"/>
                  <w:szCs w:val="21"/>
                </w:rPr>
                <w:t>紧急</w:t>
              </w:r>
              <w:r>
                <w:rPr>
                  <w:rFonts w:hint="eastAsia"/>
                  <w:szCs w:val="21"/>
                </w:rPr>
                <w:t>修订或者审阅</w:t>
              </w:r>
            </w:ins>
            <w:ins w:id="162" w:author="Chen XuanWem" w:date="2018-11-06T09:07:00Z">
              <w:r>
                <w:rPr>
                  <w:rFonts w:hint="eastAsia"/>
                  <w:szCs w:val="21"/>
                </w:rPr>
                <w:t>的情况</w:t>
              </w:r>
            </w:ins>
          </w:p>
        </w:tc>
        <w:tc>
          <w:tcPr>
            <w:tcW w:w="1213" w:type="dxa"/>
            <w:tcPrChange w:id="163" w:author="Chen XuanWem" w:date="2018-11-06T09:07:00Z">
              <w:tcPr>
                <w:tcW w:w="1213" w:type="dxa"/>
              </w:tcPr>
            </w:tcPrChange>
          </w:tcPr>
          <w:p w14:paraId="285CF41E" w14:textId="79173082" w:rsidR="00E47ED0" w:rsidRPr="00354992" w:rsidRDefault="00E47ED0" w:rsidP="0020032B">
            <w:pPr>
              <w:rPr>
                <w:ins w:id="164" w:author="Chen XuanWem" w:date="2018-11-06T09:01:00Z"/>
                <w:rFonts w:hint="eastAsia"/>
                <w:szCs w:val="21"/>
              </w:rPr>
            </w:pPr>
            <w:ins w:id="165" w:author="Chen XuanWem" w:date="2018-11-06T09:07:00Z">
              <w:r w:rsidRPr="00354992">
                <w:rPr>
                  <w:rFonts w:hint="eastAsia"/>
                  <w:szCs w:val="21"/>
                </w:rPr>
                <w:t>G</w:t>
              </w:r>
              <w:r w:rsidRPr="00354992">
                <w:rPr>
                  <w:szCs w:val="21"/>
                </w:rPr>
                <w:t>01</w:t>
              </w:r>
              <w:r w:rsidRPr="00354992">
                <w:rPr>
                  <w:rFonts w:hint="eastAsia"/>
                  <w:szCs w:val="21"/>
                </w:rPr>
                <w:t>小组</w:t>
              </w:r>
              <w:r>
                <w:rPr>
                  <w:rFonts w:hint="eastAsia"/>
                  <w:szCs w:val="21"/>
                </w:rPr>
                <w:t>部分或</w:t>
              </w:r>
              <w:r w:rsidRPr="00354992">
                <w:rPr>
                  <w:rFonts w:hint="eastAsia"/>
                  <w:szCs w:val="21"/>
                </w:rPr>
                <w:t>全体成员</w:t>
              </w:r>
            </w:ins>
          </w:p>
        </w:tc>
      </w:tr>
    </w:tbl>
    <w:p w14:paraId="2253C2CF" w14:textId="77777777" w:rsidR="001C3F42" w:rsidRDefault="001C3F42" w:rsidP="00484698">
      <w:pPr>
        <w:ind w:firstLine="420"/>
        <w:rPr>
          <w:b/>
        </w:rPr>
      </w:pPr>
    </w:p>
    <w:p w14:paraId="04636E54" w14:textId="77777777" w:rsidR="001C3F42" w:rsidRDefault="001C3F42" w:rsidP="00484698">
      <w:pPr>
        <w:ind w:firstLine="420"/>
        <w:rPr>
          <w:b/>
        </w:rPr>
      </w:pPr>
    </w:p>
    <w:p w14:paraId="382BFAC9" w14:textId="02655466" w:rsidR="00632993" w:rsidRPr="006F17FF" w:rsidRDefault="00632993" w:rsidP="00484698">
      <w:pPr>
        <w:ind w:firstLine="420"/>
        <w:rPr>
          <w:b/>
        </w:rPr>
      </w:pPr>
      <w:r w:rsidRPr="006F17FF">
        <w:rPr>
          <w:rFonts w:hint="eastAsia"/>
          <w:b/>
        </w:rPr>
        <w:t>非正式沟通计划</w:t>
      </w:r>
      <w:r w:rsidR="006F17FF" w:rsidRPr="006F17FF">
        <w:rPr>
          <w:rFonts w:hint="eastAsia"/>
          <w:b/>
        </w:rPr>
        <w:t>：</w:t>
      </w:r>
    </w:p>
    <w:p w14:paraId="79854247" w14:textId="11C76D18" w:rsidR="006F17FF" w:rsidRDefault="006F17FF" w:rsidP="00484698">
      <w:pPr>
        <w:ind w:firstLine="420"/>
      </w:pPr>
      <w:r>
        <w:rPr>
          <w:rFonts w:hint="eastAsia"/>
        </w:rPr>
        <w:t>沟通</w:t>
      </w:r>
      <w:r w:rsidR="008843CC">
        <w:rPr>
          <w:rFonts w:hint="eastAsia"/>
        </w:rPr>
        <w:t>形式</w:t>
      </w:r>
      <w:r>
        <w:rPr>
          <w:rFonts w:hint="eastAsia"/>
        </w:rPr>
        <w:t>：线下面对面交谈</w:t>
      </w:r>
      <w:r w:rsidR="001C3F42">
        <w:rPr>
          <w:rFonts w:hint="eastAsia"/>
        </w:rPr>
        <w:t>或通</w:t>
      </w:r>
      <w:r>
        <w:rPr>
          <w:rFonts w:hint="eastAsia"/>
        </w:rPr>
        <w:t>过微信、</w:t>
      </w:r>
      <w:r>
        <w:t>QQ</w:t>
      </w:r>
      <w:r>
        <w:rPr>
          <w:rFonts w:hint="eastAsia"/>
        </w:rPr>
        <w:t>、钉钉来交流。</w:t>
      </w:r>
    </w:p>
    <w:p w14:paraId="233F8EA4" w14:textId="19DD096F" w:rsidR="001C3F42" w:rsidRPr="006F17FF" w:rsidRDefault="001C3F42" w:rsidP="00484698">
      <w:pPr>
        <w:ind w:firstLine="420"/>
      </w:pPr>
      <w:r>
        <w:rPr>
          <w:rFonts w:hint="eastAsia"/>
        </w:rPr>
        <w:t>沟通内容：项目分配任务中遇到的困难，与项目相关的问题等等</w:t>
      </w:r>
    </w:p>
    <w:p w14:paraId="58AAE6C7" w14:textId="77777777" w:rsidR="002B07AF" w:rsidRPr="002B07AF" w:rsidRDefault="002B07AF" w:rsidP="007E601B">
      <w:pPr>
        <w:rPr>
          <w:sz w:val="24"/>
          <w:szCs w:val="24"/>
        </w:rPr>
      </w:pPr>
      <w:r>
        <w:tab/>
      </w:r>
    </w:p>
    <w:p w14:paraId="77EC5BE5" w14:textId="421FCA91" w:rsidR="002B07AF" w:rsidRPr="002B07AF" w:rsidRDefault="002B07AF" w:rsidP="007E601B">
      <w:pPr>
        <w:rPr>
          <w:sz w:val="24"/>
          <w:szCs w:val="24"/>
        </w:rPr>
      </w:pPr>
    </w:p>
    <w:p w14:paraId="66F320EA" w14:textId="77777777" w:rsidR="0020032B" w:rsidRPr="0020032B" w:rsidRDefault="0020032B" w:rsidP="007E601B">
      <w:pPr>
        <w:rPr>
          <w:b/>
        </w:rPr>
      </w:pPr>
    </w:p>
    <w:p w14:paraId="3F1D1192" w14:textId="12468243" w:rsidR="0020032B" w:rsidRDefault="002B07AF" w:rsidP="007E601B">
      <w:r>
        <w:tab/>
      </w:r>
    </w:p>
    <w:p w14:paraId="4A737371" w14:textId="4A2087A6" w:rsidR="0020032B" w:rsidRDefault="0020032B" w:rsidP="007E601B"/>
    <w:p w14:paraId="5D00BDB9" w14:textId="007B5AEC" w:rsidR="0020032B" w:rsidRDefault="0020032B" w:rsidP="007E601B"/>
    <w:p w14:paraId="175BB4C0" w14:textId="3431F940" w:rsidR="0020032B" w:rsidRDefault="0020032B" w:rsidP="007E601B"/>
    <w:p w14:paraId="7C33E6DF" w14:textId="6E2D00AB" w:rsidR="0020032B" w:rsidRDefault="0020032B" w:rsidP="007E601B"/>
    <w:p w14:paraId="4F7F87E5" w14:textId="6A8D4C0F" w:rsidR="0020032B" w:rsidRDefault="0020032B" w:rsidP="007E601B"/>
    <w:p w14:paraId="49ABBC8E" w14:textId="5C6D7D02" w:rsidR="0020032B" w:rsidRDefault="0020032B" w:rsidP="007E601B"/>
    <w:p w14:paraId="6F61A55E" w14:textId="77777777" w:rsidR="0020032B" w:rsidRPr="007E601B" w:rsidRDefault="0020032B" w:rsidP="007E601B"/>
    <w:p w14:paraId="2AD95487" w14:textId="12B3C20B" w:rsidR="00525461" w:rsidRDefault="00525461" w:rsidP="001D02B1">
      <w:pPr>
        <w:ind w:firstLine="360"/>
      </w:pPr>
    </w:p>
    <w:sectPr w:rsidR="00525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96B2B" w14:textId="77777777" w:rsidR="00D61CB4" w:rsidRDefault="00D61CB4" w:rsidP="007E601B">
      <w:r>
        <w:separator/>
      </w:r>
    </w:p>
  </w:endnote>
  <w:endnote w:type="continuationSeparator" w:id="0">
    <w:p w14:paraId="7D814943" w14:textId="77777777" w:rsidR="00D61CB4" w:rsidRDefault="00D61CB4" w:rsidP="007E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7C78F" w14:textId="77777777" w:rsidR="00D61CB4" w:rsidRDefault="00D61CB4" w:rsidP="007E601B">
      <w:r>
        <w:separator/>
      </w:r>
    </w:p>
  </w:footnote>
  <w:footnote w:type="continuationSeparator" w:id="0">
    <w:p w14:paraId="15062006" w14:textId="77777777" w:rsidR="00D61CB4" w:rsidRDefault="00D61CB4" w:rsidP="007E6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72E2C"/>
    <w:multiLevelType w:val="hybridMultilevel"/>
    <w:tmpl w:val="C852A2F6"/>
    <w:lvl w:ilvl="0" w:tplc="0846B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en XuanWem">
    <w15:presenceInfo w15:providerId="Windows Live" w15:userId="051b836617ea7d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3F"/>
    <w:rsid w:val="00045869"/>
    <w:rsid w:val="001C3F42"/>
    <w:rsid w:val="001D02B1"/>
    <w:rsid w:val="0020032B"/>
    <w:rsid w:val="002B07AF"/>
    <w:rsid w:val="002B2580"/>
    <w:rsid w:val="002E1316"/>
    <w:rsid w:val="00354992"/>
    <w:rsid w:val="00433219"/>
    <w:rsid w:val="00484698"/>
    <w:rsid w:val="00525461"/>
    <w:rsid w:val="005C0AE9"/>
    <w:rsid w:val="00632993"/>
    <w:rsid w:val="006A1A0F"/>
    <w:rsid w:val="006F17FF"/>
    <w:rsid w:val="0077602A"/>
    <w:rsid w:val="007E601B"/>
    <w:rsid w:val="008843CC"/>
    <w:rsid w:val="00A85C3F"/>
    <w:rsid w:val="00BB2924"/>
    <w:rsid w:val="00CD6F6A"/>
    <w:rsid w:val="00CD7923"/>
    <w:rsid w:val="00D61CB4"/>
    <w:rsid w:val="00DD2C32"/>
    <w:rsid w:val="00DE5550"/>
    <w:rsid w:val="00E47ED0"/>
    <w:rsid w:val="00EC756B"/>
    <w:rsid w:val="00F179AA"/>
    <w:rsid w:val="00F8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3BBD8"/>
  <w15:chartTrackingRefBased/>
  <w15:docId w15:val="{8A6EE514-B709-48F9-A7ED-5D72E427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1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1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C3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E13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13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E6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60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6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601B"/>
    <w:rPr>
      <w:sz w:val="18"/>
      <w:szCs w:val="18"/>
    </w:rPr>
  </w:style>
  <w:style w:type="table" w:styleId="a8">
    <w:name w:val="Table Grid"/>
    <w:basedOn w:val="a1"/>
    <w:uiPriority w:val="39"/>
    <w:rsid w:val="0020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威杰</dc:creator>
  <cp:keywords/>
  <dc:description/>
  <cp:lastModifiedBy>Chen XuanWem</cp:lastModifiedBy>
  <cp:revision>7</cp:revision>
  <dcterms:created xsi:type="dcterms:W3CDTF">2018-09-29T08:56:00Z</dcterms:created>
  <dcterms:modified xsi:type="dcterms:W3CDTF">2018-11-06T01:09:00Z</dcterms:modified>
</cp:coreProperties>
</file>