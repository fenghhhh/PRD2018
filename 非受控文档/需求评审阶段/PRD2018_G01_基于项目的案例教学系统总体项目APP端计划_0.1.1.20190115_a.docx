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3A0" w:rsidRDefault="004303A0" w:rsidP="004303A0">
      <w:pPr>
        <w:spacing w:line="360" w:lineRule="auto"/>
        <w:ind w:left="420"/>
        <w:jc w:val="center"/>
        <w:rPr>
          <w:b/>
          <w:sz w:val="72"/>
          <w:szCs w:val="72"/>
        </w:rPr>
      </w:pPr>
      <w:r>
        <w:rPr>
          <w:rFonts w:hint="eastAsia"/>
          <w:b/>
          <w:sz w:val="72"/>
          <w:szCs w:val="72"/>
        </w:rPr>
        <w:t>浙江大学城市学院</w:t>
      </w:r>
    </w:p>
    <w:p w:rsidR="004303A0" w:rsidRDefault="004303A0" w:rsidP="004303A0">
      <w:pPr>
        <w:pStyle w:val="aa"/>
        <w:spacing w:line="360" w:lineRule="auto"/>
      </w:pPr>
      <w:bookmarkStart w:id="0" w:name="_Toc526032296"/>
      <w:bookmarkStart w:id="1" w:name="_Toc526063101"/>
      <w:bookmarkStart w:id="2" w:name="_Toc527297374"/>
      <w:bookmarkStart w:id="3" w:name="_Toc535393396"/>
      <w:r>
        <w:rPr>
          <w:rFonts w:hint="eastAsia"/>
          <w:sz w:val="48"/>
          <w:szCs w:val="48"/>
        </w:rPr>
        <w:t>计算机与计算科学学院</w:t>
      </w:r>
      <w:bookmarkEnd w:id="0"/>
      <w:bookmarkEnd w:id="1"/>
      <w:bookmarkEnd w:id="2"/>
      <w:bookmarkEnd w:id="3"/>
    </w:p>
    <w:p w:rsidR="004303A0" w:rsidRDefault="00847169" w:rsidP="004303A0">
      <w:pPr>
        <w:jc w:val="center"/>
        <w:rPr>
          <w:noProof/>
        </w:rPr>
      </w:pPr>
      <w:r w:rsidRPr="00FE2CD8">
        <w:rPr>
          <w:noProof/>
          <w:sz w:val="32"/>
          <w:szCs w:val="32"/>
        </w:rPr>
        <w:drawing>
          <wp:inline distT="0" distB="0" distL="0" distR="0">
            <wp:extent cx="1772920" cy="1772920"/>
            <wp:effectExtent l="0" t="0" r="0" b="0"/>
            <wp:docPr id="19"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920" cy="1772920"/>
                    </a:xfrm>
                    <a:prstGeom prst="rect">
                      <a:avLst/>
                    </a:prstGeom>
                    <a:noFill/>
                    <a:ln>
                      <a:noFill/>
                    </a:ln>
                  </pic:spPr>
                </pic:pic>
              </a:graphicData>
            </a:graphic>
          </wp:inline>
        </w:drawing>
      </w:r>
    </w:p>
    <w:p w:rsidR="004303A0" w:rsidRDefault="00847169" w:rsidP="004303A0">
      <w:pPr>
        <w:jc w:val="center"/>
        <w:rPr>
          <w:rFonts w:eastAsia="黑体"/>
          <w:sz w:val="44"/>
        </w:rPr>
      </w:pPr>
      <w:r>
        <w:rPr>
          <w:rFonts w:eastAsia="黑体"/>
          <w:noProof/>
          <w:sz w:val="44"/>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DFCAA0"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8Q3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R7PEN38CAACT&#10;BQAADgAAAAAAAAAAAAAAAAAuAgAAZHJzL2Uyb0RvYy54bWxQSwECLQAUAAYACAAAACEAt1Y6KdwA&#10;AAAGAQAADwAAAAAAAAAAAAAAAADZBAAAZHJzL2Rvd25yZXYueG1sUEsFBgAAAAAEAAQA8wAAAOIF&#10;AAAAAA==&#10;" o:allowincell="f" stroked="f">
                <w10:wrap type="topAndBottom"/>
              </v:line>
            </w:pict>
          </mc:Fallback>
        </mc:AlternateContent>
      </w:r>
      <w:r w:rsidR="004303A0" w:rsidRPr="005F212E">
        <w:rPr>
          <w:rFonts w:eastAsia="黑体" w:hint="eastAsia"/>
          <w:noProof/>
          <w:sz w:val="44"/>
        </w:rPr>
        <w:t>基于项目的案例学习系统</w:t>
      </w:r>
    </w:p>
    <w:p w:rsidR="004303A0" w:rsidRDefault="004303A0" w:rsidP="004303A0">
      <w:pPr>
        <w:jc w:val="center"/>
        <w:rPr>
          <w:sz w:val="28"/>
        </w:rPr>
      </w:pPr>
      <w:r>
        <w:rPr>
          <w:rFonts w:eastAsia="黑体" w:hint="eastAsia"/>
          <w:sz w:val="44"/>
        </w:rPr>
        <w:t>项目</w:t>
      </w:r>
      <w:ins w:id="4" w:author="值成 刘" w:date="2019-01-16T08:06:00Z">
        <w:r w:rsidR="00EA6C60">
          <w:rPr>
            <w:rFonts w:eastAsia="黑体" w:hint="eastAsia"/>
            <w:sz w:val="44"/>
          </w:rPr>
          <w:t>A</w:t>
        </w:r>
      </w:ins>
      <w:ins w:id="5" w:author="值成 刘" w:date="2019-01-16T08:07:00Z">
        <w:r w:rsidR="00EA6C60">
          <w:rPr>
            <w:rFonts w:eastAsia="黑体"/>
            <w:sz w:val="44"/>
          </w:rPr>
          <w:t>PP</w:t>
        </w:r>
      </w:ins>
      <w:r>
        <w:rPr>
          <w:rFonts w:eastAsia="黑体" w:hint="eastAsia"/>
          <w:sz w:val="44"/>
        </w:rPr>
        <w:t>开发计划</w:t>
      </w:r>
    </w:p>
    <w:p w:rsidR="004303A0" w:rsidRPr="004303A0" w:rsidRDefault="004303A0" w:rsidP="004303A0">
      <w:pPr>
        <w:spacing w:line="480" w:lineRule="auto"/>
        <w:ind w:firstLineChars="800" w:firstLine="2240"/>
        <w:rPr>
          <w:sz w:val="28"/>
        </w:rPr>
      </w:pPr>
      <w:r w:rsidRPr="004303A0">
        <w:rPr>
          <w:sz w:val="28"/>
        </w:rPr>
        <w:t>版</w:t>
      </w:r>
      <w:r w:rsidRPr="004303A0">
        <w:rPr>
          <w:rFonts w:hint="eastAsia"/>
          <w:sz w:val="28"/>
        </w:rPr>
        <w:t xml:space="preserve"> </w:t>
      </w:r>
      <w:r w:rsidRPr="004303A0">
        <w:rPr>
          <w:sz w:val="28"/>
        </w:rPr>
        <w:t>本</w:t>
      </w:r>
      <w:r w:rsidRPr="004303A0">
        <w:rPr>
          <w:rFonts w:hint="eastAsia"/>
          <w:sz w:val="28"/>
        </w:rPr>
        <w:t xml:space="preserve"> </w:t>
      </w:r>
      <w:r w:rsidRPr="004303A0">
        <w:rPr>
          <w:sz w:val="28"/>
        </w:rPr>
        <w:t>号</w:t>
      </w:r>
      <w:r w:rsidRPr="004303A0">
        <w:rPr>
          <w:rFonts w:hint="eastAsia"/>
          <w:sz w:val="28"/>
        </w:rPr>
        <w:t>:[0.1.1.20181013_beta_b]</w:t>
      </w:r>
    </w:p>
    <w:p w:rsidR="004303A0" w:rsidRPr="00733C25" w:rsidRDefault="004303A0" w:rsidP="004303A0">
      <w:pPr>
        <w:spacing w:line="480" w:lineRule="auto"/>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ascii="宋体" w:hAnsi="宋体" w:hint="eastAsia"/>
          <w:sz w:val="28"/>
          <w:szCs w:val="28"/>
          <w:u w:val="single"/>
        </w:rPr>
        <w:t>刘值成</w:t>
      </w:r>
      <w:proofErr w:type="gramEnd"/>
      <w:r>
        <w:rPr>
          <w:rFonts w:ascii="宋体" w:hAnsi="宋体" w:hint="eastAsia"/>
          <w:sz w:val="28"/>
          <w:szCs w:val="28"/>
          <w:u w:val="single"/>
        </w:rPr>
        <w:t xml:space="preserve">  31601402</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于  坤  31601413</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张威杰  31601414</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章奇妙  31601415</w:t>
      </w:r>
    </w:p>
    <w:p w:rsidR="004303A0" w:rsidRDefault="004303A0" w:rsidP="004303A0">
      <w:pPr>
        <w:spacing w:line="480" w:lineRule="auto"/>
        <w:ind w:firstLineChars="1300" w:firstLine="3640"/>
        <w:rPr>
          <w:rFonts w:ascii="宋体" w:hAnsi="宋体"/>
          <w:sz w:val="28"/>
          <w:szCs w:val="28"/>
          <w:u w:val="single"/>
        </w:rPr>
      </w:pPr>
      <w:r>
        <w:rPr>
          <w:rFonts w:ascii="宋体" w:hAnsi="宋体" w:hint="eastAsia"/>
          <w:sz w:val="28"/>
          <w:szCs w:val="28"/>
          <w:u w:val="single"/>
        </w:rPr>
        <w:t>陈铉文  31601388</w:t>
      </w:r>
    </w:p>
    <w:p w:rsidR="004303A0" w:rsidRDefault="004303A0" w:rsidP="004303A0">
      <w:pPr>
        <w:spacing w:line="48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ascii="宋体" w:hAnsi="宋体" w:hint="eastAsia"/>
          <w:sz w:val="28"/>
          <w:szCs w:val="28"/>
          <w:u w:val="single"/>
        </w:rPr>
        <w:t>陈铉文  31601388</w:t>
      </w:r>
    </w:p>
    <w:p w:rsidR="004303A0" w:rsidRDefault="004303A0" w:rsidP="004303A0">
      <w:pPr>
        <w:spacing w:line="480" w:lineRule="auto"/>
        <w:ind w:firstLineChars="800" w:firstLine="2240"/>
        <w:rPr>
          <w:rFonts w:ascii="宋体" w:hAnsi="宋体"/>
          <w:sz w:val="28"/>
          <w:szCs w:val="28"/>
          <w:u w:val="single"/>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 xml:space="preserve">    杨</w:t>
      </w:r>
      <w:proofErr w:type="gramStart"/>
      <w:r>
        <w:rPr>
          <w:rFonts w:ascii="宋体" w:hAnsi="宋体" w:hint="eastAsia"/>
          <w:sz w:val="28"/>
          <w:szCs w:val="28"/>
          <w:u w:val="single"/>
        </w:rPr>
        <w:t>枨</w:t>
      </w:r>
      <w:proofErr w:type="gramEnd"/>
      <w:r>
        <w:rPr>
          <w:rFonts w:ascii="宋体" w:hAnsi="宋体" w:hint="eastAsia"/>
          <w:sz w:val="28"/>
          <w:szCs w:val="28"/>
          <w:u w:val="single"/>
        </w:rPr>
        <w:t xml:space="preserve">老师    </w:t>
      </w:r>
    </w:p>
    <w:p w:rsidR="004303A0" w:rsidRDefault="004303A0" w:rsidP="004303A0">
      <w:pPr>
        <w:spacing w:line="480" w:lineRule="auto"/>
        <w:rPr>
          <w:sz w:val="28"/>
        </w:rPr>
      </w:pPr>
    </w:p>
    <w:p w:rsidR="004303A0" w:rsidRDefault="004303A0" w:rsidP="004303A0">
      <w:pPr>
        <w:spacing w:line="480" w:lineRule="auto"/>
        <w:jc w:val="center"/>
        <w:rPr>
          <w:sz w:val="28"/>
        </w:rPr>
      </w:pPr>
      <w:r>
        <w:rPr>
          <w:rFonts w:hint="eastAsia"/>
          <w:sz w:val="28"/>
        </w:rPr>
        <w:t>[</w:t>
      </w:r>
      <w:r>
        <w:rPr>
          <w:rFonts w:hint="eastAsia"/>
          <w:sz w:val="28"/>
        </w:rPr>
        <w:t>二零一</w:t>
      </w:r>
      <w:ins w:id="6" w:author="值成 刘" w:date="2019-01-16T08:07:00Z">
        <w:r w:rsidR="00EA6C60">
          <w:rPr>
            <w:rFonts w:hint="eastAsia"/>
            <w:sz w:val="28"/>
          </w:rPr>
          <w:t>九</w:t>
        </w:r>
      </w:ins>
      <w:del w:id="7" w:author="值成 刘" w:date="2019-01-16T08:07:00Z">
        <w:r w:rsidDel="00EA6C60">
          <w:rPr>
            <w:rFonts w:hint="eastAsia"/>
            <w:sz w:val="28"/>
          </w:rPr>
          <w:delText>八</w:delText>
        </w:r>
      </w:del>
      <w:r>
        <w:rPr>
          <w:rFonts w:hint="eastAsia"/>
          <w:sz w:val="28"/>
        </w:rPr>
        <w:t>年</w:t>
      </w:r>
      <w:ins w:id="8" w:author="值成 刘" w:date="2019-01-16T08:07:00Z">
        <w:r w:rsidR="00EA6C60">
          <w:rPr>
            <w:rFonts w:hint="eastAsia"/>
            <w:sz w:val="28"/>
          </w:rPr>
          <w:t>一</w:t>
        </w:r>
      </w:ins>
      <w:del w:id="9" w:author="值成 刘" w:date="2019-01-16T08:07:00Z">
        <w:r w:rsidDel="00EA6C60">
          <w:rPr>
            <w:rFonts w:hint="eastAsia"/>
            <w:sz w:val="28"/>
          </w:rPr>
          <w:delText>十</w:delText>
        </w:r>
      </w:del>
      <w:r>
        <w:rPr>
          <w:rFonts w:hint="eastAsia"/>
          <w:sz w:val="28"/>
        </w:rPr>
        <w:t>月</w:t>
      </w:r>
      <w:ins w:id="10" w:author="值成 刘" w:date="2019-01-16T08:07:00Z">
        <w:r w:rsidR="00EA6C60">
          <w:rPr>
            <w:rFonts w:hint="eastAsia"/>
            <w:sz w:val="28"/>
          </w:rPr>
          <w:t>十五</w:t>
        </w:r>
      </w:ins>
      <w:del w:id="11" w:author="值成 刘" w:date="2019-01-16T08:07:00Z">
        <w:r w:rsidDel="00EA6C60">
          <w:rPr>
            <w:rFonts w:hint="eastAsia"/>
            <w:sz w:val="28"/>
          </w:rPr>
          <w:delText>二十</w:delText>
        </w:r>
      </w:del>
      <w:r>
        <w:rPr>
          <w:rFonts w:hint="eastAsia"/>
          <w:sz w:val="28"/>
        </w:rPr>
        <w:t>日</w:t>
      </w:r>
      <w:r>
        <w:rPr>
          <w:rFonts w:hint="eastAsia"/>
          <w:sz w:val="28"/>
        </w:rPr>
        <w:t>]</w:t>
      </w:r>
    </w:p>
    <w:p w:rsidR="004303A0" w:rsidRPr="004303A0" w:rsidRDefault="004303A0" w:rsidP="004303A0">
      <w:pPr>
        <w:pStyle w:val="1"/>
      </w:pPr>
      <w:bookmarkStart w:id="12" w:name="_Toc24048"/>
      <w:bookmarkStart w:id="13" w:name="_Toc9212"/>
      <w:bookmarkStart w:id="14" w:name="_Toc525942182"/>
      <w:bookmarkStart w:id="15" w:name="_Toc526032363"/>
      <w:bookmarkStart w:id="16" w:name="_Toc526063168"/>
      <w:bookmarkStart w:id="17" w:name="_Toc527297375"/>
      <w:bookmarkStart w:id="18" w:name="_Toc535393397"/>
      <w:r w:rsidRPr="004303A0">
        <w:rPr>
          <w:rFonts w:hint="eastAsia"/>
        </w:rPr>
        <w:lastRenderedPageBreak/>
        <w:t>附件</w:t>
      </w:r>
      <w:bookmarkEnd w:id="12"/>
      <w:bookmarkEnd w:id="13"/>
      <w:r w:rsidRPr="004303A0">
        <w:rPr>
          <w:rFonts w:hint="eastAsia"/>
        </w:rPr>
        <w:t>一：</w:t>
      </w:r>
      <w:r w:rsidRPr="004303A0">
        <w:rPr>
          <w:rFonts w:hint="eastAsia"/>
        </w:rPr>
        <w:t xml:space="preserve"> </w:t>
      </w:r>
      <w:r w:rsidRPr="004303A0">
        <w:rPr>
          <w:rFonts w:hint="eastAsia"/>
        </w:rPr>
        <w:t>文档修订记录</w:t>
      </w:r>
      <w:bookmarkEnd w:id="14"/>
      <w:bookmarkEnd w:id="15"/>
      <w:bookmarkEnd w:id="16"/>
      <w:bookmarkEnd w:id="17"/>
      <w:bookmarkEnd w:id="18"/>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4303A0" w:rsidTr="005766FA">
        <w:trPr>
          <w:cantSplit/>
          <w:trHeight w:val="510"/>
          <w:tblHeader/>
          <w:jc w:val="center"/>
        </w:trPr>
        <w:tc>
          <w:tcPr>
            <w:tcW w:w="1364" w:type="dxa"/>
            <w:shd w:val="clear" w:color="auto" w:fill="D9D9D9"/>
            <w:vAlign w:val="center"/>
          </w:tcPr>
          <w:p w:rsidR="004303A0" w:rsidRDefault="004303A0" w:rsidP="005766FA">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rsidR="004303A0" w:rsidRDefault="004303A0" w:rsidP="005766FA">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rsidR="004303A0" w:rsidRDefault="004303A0" w:rsidP="005766FA">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4303A0" w:rsidRDefault="004303A0" w:rsidP="005766FA">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4303A0" w:rsidRDefault="004303A0" w:rsidP="005766FA">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r>
              <w:rPr>
                <w:rFonts w:ascii="宋体" w:hAnsi="宋体" w:hint="eastAsia"/>
                <w:sz w:val="18"/>
                <w:szCs w:val="18"/>
              </w:rPr>
              <w:t>0.1.0.18</w:t>
            </w:r>
            <w:r>
              <w:rPr>
                <w:rFonts w:ascii="宋体" w:hAnsi="宋体"/>
                <w:sz w:val="18"/>
                <w:szCs w:val="18"/>
              </w:rPr>
              <w:t>1020</w:t>
            </w:r>
          </w:p>
        </w:tc>
        <w:tc>
          <w:tcPr>
            <w:tcW w:w="1305" w:type="dxa"/>
            <w:vAlign w:val="center"/>
          </w:tcPr>
          <w:p w:rsidR="004303A0" w:rsidRDefault="004303A0" w:rsidP="005766FA">
            <w:pPr>
              <w:jc w:val="center"/>
              <w:rPr>
                <w:rFonts w:ascii="宋体" w:hAnsi="宋体"/>
                <w:sz w:val="18"/>
                <w:szCs w:val="18"/>
              </w:rPr>
            </w:pPr>
            <w:r>
              <w:rPr>
                <w:rFonts w:ascii="宋体" w:hAnsi="宋体" w:hint="eastAsia"/>
                <w:sz w:val="18"/>
                <w:szCs w:val="18"/>
              </w:rPr>
              <w:t>201</w:t>
            </w:r>
            <w:del w:id="19" w:author="值成 刘" w:date="2019-01-16T08:07:00Z">
              <w:r w:rsidDel="00EA6C60">
                <w:rPr>
                  <w:rFonts w:ascii="宋体" w:hAnsi="宋体" w:hint="eastAsia"/>
                  <w:sz w:val="18"/>
                  <w:szCs w:val="18"/>
                </w:rPr>
                <w:delText>8</w:delText>
              </w:r>
            </w:del>
            <w:ins w:id="20" w:author="值成 刘" w:date="2019-01-16T08:07:00Z">
              <w:r w:rsidR="00EA6C60">
                <w:rPr>
                  <w:rFonts w:ascii="宋体" w:hAnsi="宋体" w:hint="eastAsia"/>
                  <w:sz w:val="18"/>
                  <w:szCs w:val="18"/>
                </w:rPr>
                <w:t>9</w:t>
              </w:r>
            </w:ins>
            <w:r>
              <w:rPr>
                <w:rFonts w:ascii="宋体" w:hAnsi="宋体" w:hint="eastAsia"/>
                <w:sz w:val="18"/>
                <w:szCs w:val="18"/>
              </w:rPr>
              <w:t>-</w:t>
            </w:r>
            <w:del w:id="21" w:author="值成 刘" w:date="2019-01-16T08:07:00Z">
              <w:r w:rsidDel="00EA6C60">
                <w:rPr>
                  <w:rFonts w:ascii="宋体" w:hAnsi="宋体"/>
                  <w:sz w:val="18"/>
                  <w:szCs w:val="18"/>
                </w:rPr>
                <w:delText>10</w:delText>
              </w:r>
            </w:del>
            <w:ins w:id="22" w:author="值成 刘" w:date="2019-01-16T08:07:00Z">
              <w:r w:rsidR="00EA6C60">
                <w:rPr>
                  <w:rFonts w:ascii="宋体" w:hAnsi="宋体" w:hint="eastAsia"/>
                  <w:sz w:val="18"/>
                  <w:szCs w:val="18"/>
                </w:rPr>
                <w:t>01</w:t>
              </w:r>
            </w:ins>
            <w:r>
              <w:rPr>
                <w:rFonts w:ascii="宋体" w:hAnsi="宋体" w:hint="eastAsia"/>
                <w:sz w:val="18"/>
                <w:szCs w:val="18"/>
              </w:rPr>
              <w:t>-</w:t>
            </w:r>
            <w:del w:id="23" w:author="值成 刘" w:date="2019-01-16T08:07:00Z">
              <w:r w:rsidDel="00EA6C60">
                <w:rPr>
                  <w:rFonts w:ascii="宋体" w:hAnsi="宋体"/>
                  <w:sz w:val="18"/>
                  <w:szCs w:val="18"/>
                </w:rPr>
                <w:delText>20</w:delText>
              </w:r>
            </w:del>
            <w:ins w:id="24" w:author="值成 刘" w:date="2019-01-16T08:07:00Z">
              <w:r w:rsidR="00EA6C60">
                <w:rPr>
                  <w:rFonts w:ascii="宋体" w:hAnsi="宋体" w:hint="eastAsia"/>
                  <w:sz w:val="18"/>
                  <w:szCs w:val="18"/>
                </w:rPr>
                <w:t>15</w:t>
              </w:r>
            </w:ins>
          </w:p>
        </w:tc>
        <w:tc>
          <w:tcPr>
            <w:tcW w:w="810" w:type="dxa"/>
            <w:tcBorders>
              <w:right w:val="single" w:sz="4" w:space="0" w:color="auto"/>
            </w:tcBorders>
            <w:vAlign w:val="center"/>
          </w:tcPr>
          <w:p w:rsidR="004303A0" w:rsidRDefault="004303A0">
            <w:pPr>
              <w:rPr>
                <w:rFonts w:ascii="宋体" w:hAnsi="宋体"/>
                <w:sz w:val="18"/>
                <w:szCs w:val="18"/>
              </w:rPr>
              <w:pPrChange w:id="25" w:author="值成 刘" w:date="2019-01-16T08:07:00Z">
                <w:pPr>
                  <w:jc w:val="center"/>
                </w:pPr>
              </w:pPrChange>
            </w:pPr>
            <w:del w:id="26" w:author="值成 刘" w:date="2019-01-16T08:07:00Z">
              <w:r w:rsidDel="00EA6C60">
                <w:rPr>
                  <w:rFonts w:ascii="宋体" w:hAnsi="宋体"/>
                  <w:sz w:val="18"/>
                  <w:szCs w:val="18"/>
                </w:rPr>
                <w:delText>于坤</w:delText>
              </w:r>
            </w:del>
            <w:proofErr w:type="gramStart"/>
            <w:ins w:id="27" w:author="值成 刘" w:date="2019-01-16T08:07:00Z">
              <w:r w:rsidR="00EA6C60">
                <w:rPr>
                  <w:rFonts w:ascii="宋体" w:hAnsi="宋体" w:hint="eastAsia"/>
                  <w:sz w:val="18"/>
                  <w:szCs w:val="18"/>
                </w:rPr>
                <w:t>刘值成</w:t>
              </w:r>
            </w:ins>
            <w:proofErr w:type="gramEnd"/>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首次创建</w:t>
            </w: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rsidR="004303A0" w:rsidRDefault="002729E8" w:rsidP="005766FA">
            <w:pPr>
              <w:jc w:val="center"/>
              <w:rPr>
                <w:rFonts w:ascii="宋体" w:hAnsi="宋体"/>
                <w:sz w:val="18"/>
                <w:szCs w:val="18"/>
              </w:rPr>
            </w:pPr>
            <w:ins w:id="28" w:author="Chen XuanWem" w:date="2018-10-21T16:00:00Z">
              <w:r>
                <w:rPr>
                  <w:rFonts w:ascii="宋体" w:hAnsi="宋体" w:hint="eastAsia"/>
                  <w:sz w:val="18"/>
                  <w:szCs w:val="18"/>
                </w:rPr>
                <w:t>2</w:t>
              </w:r>
              <w:r>
                <w:rPr>
                  <w:rFonts w:ascii="宋体" w:hAnsi="宋体"/>
                  <w:sz w:val="18"/>
                  <w:szCs w:val="18"/>
                </w:rPr>
                <w:t>01</w:t>
              </w:r>
            </w:ins>
            <w:ins w:id="29" w:author="值成 刘" w:date="2019-01-16T08:08:00Z">
              <w:r w:rsidR="00EA6C60">
                <w:rPr>
                  <w:rFonts w:ascii="宋体" w:hAnsi="宋体" w:hint="eastAsia"/>
                  <w:sz w:val="18"/>
                  <w:szCs w:val="18"/>
                </w:rPr>
                <w:t>9</w:t>
              </w:r>
            </w:ins>
            <w:ins w:id="30" w:author="Chen XuanWem" w:date="2018-10-21T16:00:00Z">
              <w:del w:id="31" w:author="值成 刘" w:date="2019-01-16T08:08:00Z">
                <w:r w:rsidDel="00EA6C60">
                  <w:rPr>
                    <w:rFonts w:ascii="宋体" w:hAnsi="宋体"/>
                    <w:sz w:val="18"/>
                    <w:szCs w:val="18"/>
                  </w:rPr>
                  <w:delText>8</w:delText>
                </w:r>
              </w:del>
              <w:r>
                <w:rPr>
                  <w:rFonts w:ascii="宋体" w:hAnsi="宋体"/>
                  <w:sz w:val="18"/>
                  <w:szCs w:val="18"/>
                </w:rPr>
                <w:t>-</w:t>
              </w:r>
              <w:del w:id="32" w:author="值成 刘" w:date="2019-01-16T08:08:00Z">
                <w:r w:rsidDel="00EA6C60">
                  <w:rPr>
                    <w:rFonts w:ascii="宋体" w:hAnsi="宋体"/>
                    <w:sz w:val="18"/>
                    <w:szCs w:val="18"/>
                  </w:rPr>
                  <w:delText>1</w:delText>
                </w:r>
              </w:del>
              <w:r>
                <w:rPr>
                  <w:rFonts w:ascii="宋体" w:hAnsi="宋体"/>
                  <w:sz w:val="18"/>
                  <w:szCs w:val="18"/>
                </w:rPr>
                <w:t>0</w:t>
              </w:r>
            </w:ins>
            <w:ins w:id="33" w:author="值成 刘" w:date="2019-01-16T08:08:00Z">
              <w:r w:rsidR="00EA6C60">
                <w:rPr>
                  <w:rFonts w:ascii="宋体" w:hAnsi="宋体" w:hint="eastAsia"/>
                  <w:sz w:val="18"/>
                  <w:szCs w:val="18"/>
                </w:rPr>
                <w:t>1</w:t>
              </w:r>
            </w:ins>
            <w:ins w:id="34" w:author="Chen XuanWem" w:date="2018-10-21T16:00:00Z">
              <w:r>
                <w:rPr>
                  <w:rFonts w:ascii="宋体" w:hAnsi="宋体"/>
                  <w:sz w:val="18"/>
                  <w:szCs w:val="18"/>
                </w:rPr>
                <w:t>-</w:t>
              </w:r>
              <w:del w:id="35" w:author="值成 刘" w:date="2019-01-16T08:08:00Z">
                <w:r w:rsidDel="00EA6C60">
                  <w:rPr>
                    <w:rFonts w:ascii="宋体" w:hAnsi="宋体"/>
                    <w:sz w:val="18"/>
                    <w:szCs w:val="18"/>
                  </w:rPr>
                  <w:delText>20</w:delText>
                </w:r>
              </w:del>
            </w:ins>
            <w:ins w:id="36" w:author="值成 刘" w:date="2019-01-16T08:08:00Z">
              <w:r w:rsidR="00EA6C60">
                <w:rPr>
                  <w:rFonts w:ascii="宋体" w:hAnsi="宋体" w:hint="eastAsia"/>
                  <w:sz w:val="18"/>
                  <w:szCs w:val="18"/>
                </w:rPr>
                <w:t>15</w:t>
              </w:r>
            </w:ins>
          </w:p>
        </w:tc>
        <w:tc>
          <w:tcPr>
            <w:tcW w:w="835" w:type="dxa"/>
            <w:tcBorders>
              <w:left w:val="single" w:sz="4" w:space="0" w:color="auto"/>
              <w:right w:val="single" w:sz="4" w:space="0" w:color="auto"/>
            </w:tcBorders>
            <w:vAlign w:val="center"/>
          </w:tcPr>
          <w:p w:rsidR="004303A0" w:rsidRDefault="002729E8" w:rsidP="005766FA">
            <w:pPr>
              <w:jc w:val="center"/>
              <w:rPr>
                <w:rFonts w:ascii="宋体" w:hAnsi="宋体"/>
                <w:sz w:val="18"/>
                <w:szCs w:val="18"/>
              </w:rPr>
            </w:pPr>
            <w:ins w:id="37" w:author="Chen XuanWem" w:date="2018-10-21T16:00:00Z">
              <w:r>
                <w:rPr>
                  <w:rFonts w:ascii="宋体" w:hAnsi="宋体" w:hint="eastAsia"/>
                  <w:sz w:val="18"/>
                  <w:szCs w:val="18"/>
                </w:rPr>
                <w:t>陈铉文</w:t>
              </w:r>
            </w:ins>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Del="00EA6C60" w:rsidTr="005766FA">
        <w:trPr>
          <w:cantSplit/>
          <w:trHeight w:val="510"/>
          <w:jc w:val="center"/>
          <w:del w:id="38" w:author="值成 刘" w:date="2019-01-16T08:07:00Z"/>
        </w:trPr>
        <w:tc>
          <w:tcPr>
            <w:tcW w:w="1364" w:type="dxa"/>
            <w:vAlign w:val="center"/>
          </w:tcPr>
          <w:p w:rsidR="004303A0" w:rsidDel="00EA6C60" w:rsidRDefault="002729E8" w:rsidP="005766FA">
            <w:pPr>
              <w:jc w:val="center"/>
              <w:rPr>
                <w:del w:id="39" w:author="值成 刘" w:date="2019-01-16T08:07:00Z"/>
                <w:rFonts w:ascii="宋体" w:hAnsi="宋体"/>
                <w:sz w:val="18"/>
                <w:szCs w:val="18"/>
              </w:rPr>
            </w:pPr>
            <w:ins w:id="40" w:author="Chen XuanWem" w:date="2018-10-21T16:00:00Z">
              <w:del w:id="41" w:author="值成 刘" w:date="2019-01-16T08:07:00Z">
                <w:r w:rsidDel="00EA6C60">
                  <w:rPr>
                    <w:rFonts w:ascii="宋体" w:hAnsi="宋体" w:hint="eastAsia"/>
                    <w:sz w:val="18"/>
                    <w:szCs w:val="18"/>
                  </w:rPr>
                  <w:delText>0</w:delText>
                </w:r>
                <w:r w:rsidDel="00EA6C60">
                  <w:rPr>
                    <w:rFonts w:ascii="宋体" w:hAnsi="宋体"/>
                    <w:sz w:val="18"/>
                    <w:szCs w:val="18"/>
                  </w:rPr>
                  <w:delText>.1.1.181021</w:delText>
                </w:r>
              </w:del>
            </w:ins>
          </w:p>
        </w:tc>
        <w:tc>
          <w:tcPr>
            <w:tcW w:w="1305" w:type="dxa"/>
            <w:vAlign w:val="center"/>
          </w:tcPr>
          <w:p w:rsidR="004303A0" w:rsidDel="00EA6C60" w:rsidRDefault="002729E8" w:rsidP="005766FA">
            <w:pPr>
              <w:jc w:val="center"/>
              <w:rPr>
                <w:del w:id="42" w:author="值成 刘" w:date="2019-01-16T08:07:00Z"/>
                <w:rFonts w:ascii="宋体" w:hAnsi="宋体"/>
                <w:sz w:val="18"/>
                <w:szCs w:val="18"/>
              </w:rPr>
            </w:pPr>
            <w:ins w:id="43" w:author="Chen XuanWem" w:date="2018-10-21T16:00:00Z">
              <w:del w:id="44" w:author="值成 刘" w:date="2019-01-16T08:07:00Z">
                <w:r w:rsidDel="00EA6C60">
                  <w:rPr>
                    <w:rFonts w:ascii="宋体" w:hAnsi="宋体" w:hint="eastAsia"/>
                    <w:sz w:val="18"/>
                    <w:szCs w:val="18"/>
                  </w:rPr>
                  <w:delText>2</w:delText>
                </w:r>
                <w:r w:rsidDel="00EA6C60">
                  <w:rPr>
                    <w:rFonts w:ascii="宋体" w:hAnsi="宋体"/>
                    <w:sz w:val="18"/>
                    <w:szCs w:val="18"/>
                  </w:rPr>
                  <w:delText>018-10-21</w:delText>
                </w:r>
              </w:del>
            </w:ins>
          </w:p>
        </w:tc>
        <w:tc>
          <w:tcPr>
            <w:tcW w:w="810" w:type="dxa"/>
            <w:tcBorders>
              <w:right w:val="single" w:sz="4" w:space="0" w:color="auto"/>
            </w:tcBorders>
            <w:vAlign w:val="center"/>
          </w:tcPr>
          <w:p w:rsidR="004303A0" w:rsidDel="00EA6C60" w:rsidRDefault="002729E8" w:rsidP="005766FA">
            <w:pPr>
              <w:jc w:val="center"/>
              <w:rPr>
                <w:del w:id="45" w:author="值成 刘" w:date="2019-01-16T08:07:00Z"/>
                <w:rFonts w:ascii="宋体" w:hAnsi="宋体"/>
                <w:sz w:val="18"/>
                <w:szCs w:val="18"/>
              </w:rPr>
            </w:pPr>
            <w:ins w:id="46" w:author="Chen XuanWem" w:date="2018-10-21T16:00:00Z">
              <w:del w:id="47" w:author="值成 刘" w:date="2019-01-16T08:07:00Z">
                <w:r w:rsidDel="00EA6C60">
                  <w:rPr>
                    <w:rFonts w:ascii="宋体" w:hAnsi="宋体" w:hint="eastAsia"/>
                    <w:sz w:val="18"/>
                    <w:szCs w:val="18"/>
                  </w:rPr>
                  <w:delText>陈铉文</w:delText>
                </w:r>
              </w:del>
            </w:ins>
          </w:p>
        </w:tc>
        <w:tc>
          <w:tcPr>
            <w:tcW w:w="1604" w:type="dxa"/>
            <w:tcBorders>
              <w:left w:val="single" w:sz="4" w:space="0" w:color="auto"/>
              <w:right w:val="single" w:sz="4" w:space="0" w:color="auto"/>
            </w:tcBorders>
            <w:vAlign w:val="center"/>
          </w:tcPr>
          <w:p w:rsidR="004303A0" w:rsidDel="00EA6C60" w:rsidRDefault="002729E8" w:rsidP="005766FA">
            <w:pPr>
              <w:jc w:val="center"/>
              <w:rPr>
                <w:del w:id="48" w:author="值成 刘" w:date="2019-01-16T08:07:00Z"/>
                <w:rFonts w:ascii="宋体" w:hAnsi="宋体"/>
                <w:sz w:val="18"/>
                <w:szCs w:val="18"/>
              </w:rPr>
            </w:pPr>
            <w:ins w:id="49" w:author="Chen XuanWem" w:date="2018-10-21T16:00:00Z">
              <w:del w:id="50" w:author="值成 刘" w:date="2019-01-16T08:07:00Z">
                <w:r w:rsidDel="00EA6C60">
                  <w:rPr>
                    <w:rFonts w:ascii="宋体" w:hAnsi="宋体" w:hint="eastAsia"/>
                    <w:sz w:val="18"/>
                    <w:szCs w:val="18"/>
                  </w:rPr>
                  <w:delText>修订</w:delText>
                </w:r>
              </w:del>
            </w:ins>
          </w:p>
        </w:tc>
        <w:tc>
          <w:tcPr>
            <w:tcW w:w="1073" w:type="dxa"/>
            <w:tcBorders>
              <w:left w:val="single" w:sz="4" w:space="0" w:color="auto"/>
              <w:right w:val="single" w:sz="4" w:space="0" w:color="auto"/>
            </w:tcBorders>
            <w:vAlign w:val="center"/>
          </w:tcPr>
          <w:p w:rsidR="004303A0" w:rsidDel="00EA6C60" w:rsidRDefault="002729E8" w:rsidP="005766FA">
            <w:pPr>
              <w:jc w:val="center"/>
              <w:rPr>
                <w:del w:id="51" w:author="值成 刘" w:date="2019-01-16T08:07:00Z"/>
                <w:rFonts w:ascii="宋体" w:hAnsi="宋体"/>
                <w:sz w:val="18"/>
                <w:szCs w:val="18"/>
              </w:rPr>
            </w:pPr>
            <w:ins w:id="52" w:author="Chen XuanWem" w:date="2018-10-21T16:00:00Z">
              <w:del w:id="53" w:author="值成 刘" w:date="2019-01-16T08:07:00Z">
                <w:r w:rsidDel="00EA6C60">
                  <w:rPr>
                    <w:rFonts w:ascii="宋体" w:hAnsi="宋体" w:hint="eastAsia"/>
                    <w:sz w:val="18"/>
                    <w:szCs w:val="18"/>
                  </w:rPr>
                  <w:delText>M</w:delText>
                </w:r>
              </w:del>
            </w:ins>
          </w:p>
        </w:tc>
        <w:tc>
          <w:tcPr>
            <w:tcW w:w="1081" w:type="dxa"/>
            <w:tcBorders>
              <w:left w:val="single" w:sz="4" w:space="0" w:color="auto"/>
              <w:right w:val="single" w:sz="4" w:space="0" w:color="auto"/>
            </w:tcBorders>
            <w:vAlign w:val="center"/>
          </w:tcPr>
          <w:p w:rsidR="004303A0" w:rsidDel="00EA6C60" w:rsidRDefault="002729E8" w:rsidP="005766FA">
            <w:pPr>
              <w:jc w:val="center"/>
              <w:rPr>
                <w:del w:id="54" w:author="值成 刘" w:date="2019-01-16T08:07:00Z"/>
                <w:rFonts w:ascii="宋体" w:hAnsi="宋体"/>
                <w:sz w:val="18"/>
                <w:szCs w:val="18"/>
              </w:rPr>
            </w:pPr>
            <w:ins w:id="55" w:author="Chen XuanWem" w:date="2018-10-21T16:00:00Z">
              <w:del w:id="56" w:author="值成 刘" w:date="2019-01-16T08:07:00Z">
                <w:r w:rsidDel="00EA6C60">
                  <w:rPr>
                    <w:rFonts w:ascii="宋体" w:hAnsi="宋体" w:hint="eastAsia"/>
                    <w:sz w:val="18"/>
                    <w:szCs w:val="18"/>
                  </w:rPr>
                  <w:delText>2</w:delText>
                </w:r>
                <w:r w:rsidDel="00EA6C60">
                  <w:rPr>
                    <w:rFonts w:ascii="宋体" w:hAnsi="宋体"/>
                    <w:sz w:val="18"/>
                    <w:szCs w:val="18"/>
                  </w:rPr>
                  <w:delText>018-10-21</w:delText>
                </w:r>
              </w:del>
            </w:ins>
          </w:p>
        </w:tc>
        <w:tc>
          <w:tcPr>
            <w:tcW w:w="835" w:type="dxa"/>
            <w:tcBorders>
              <w:left w:val="single" w:sz="4" w:space="0" w:color="auto"/>
              <w:right w:val="single" w:sz="4" w:space="0" w:color="auto"/>
            </w:tcBorders>
            <w:vAlign w:val="center"/>
          </w:tcPr>
          <w:p w:rsidR="004303A0" w:rsidDel="00EA6C60" w:rsidRDefault="002729E8" w:rsidP="005766FA">
            <w:pPr>
              <w:jc w:val="center"/>
              <w:rPr>
                <w:del w:id="57" w:author="值成 刘" w:date="2019-01-16T08:07:00Z"/>
                <w:rFonts w:ascii="宋体" w:hAnsi="宋体"/>
                <w:sz w:val="18"/>
                <w:szCs w:val="18"/>
              </w:rPr>
            </w:pPr>
            <w:ins w:id="58" w:author="Chen XuanWem" w:date="2018-10-21T16:00:00Z">
              <w:del w:id="59" w:author="值成 刘" w:date="2019-01-16T08:07:00Z">
                <w:r w:rsidDel="00EA6C60">
                  <w:rPr>
                    <w:rFonts w:ascii="宋体" w:hAnsi="宋体" w:hint="eastAsia"/>
                    <w:sz w:val="18"/>
                    <w:szCs w:val="18"/>
                  </w:rPr>
                  <w:delText>陈铉文</w:delText>
                </w:r>
              </w:del>
            </w:ins>
          </w:p>
        </w:tc>
        <w:tc>
          <w:tcPr>
            <w:tcW w:w="835" w:type="dxa"/>
            <w:tcBorders>
              <w:left w:val="single" w:sz="4" w:space="0" w:color="auto"/>
            </w:tcBorders>
            <w:vAlign w:val="center"/>
          </w:tcPr>
          <w:p w:rsidR="004303A0" w:rsidDel="00EA6C60" w:rsidRDefault="004303A0" w:rsidP="005766FA">
            <w:pPr>
              <w:jc w:val="center"/>
              <w:rPr>
                <w:del w:id="60" w:author="值成 刘" w:date="2019-01-16T08:07:00Z"/>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jc w:val="cente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left"/>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r w:rsidR="004303A0" w:rsidTr="005766FA">
        <w:trPr>
          <w:cantSplit/>
          <w:trHeight w:val="510"/>
          <w:jc w:val="center"/>
        </w:trPr>
        <w:tc>
          <w:tcPr>
            <w:tcW w:w="1364" w:type="dxa"/>
            <w:vAlign w:val="center"/>
          </w:tcPr>
          <w:p w:rsidR="004303A0" w:rsidRDefault="004303A0" w:rsidP="005766FA">
            <w:pPr>
              <w:jc w:val="center"/>
              <w:rPr>
                <w:rFonts w:ascii="宋体" w:hAnsi="宋体"/>
                <w:sz w:val="18"/>
                <w:szCs w:val="18"/>
              </w:rPr>
            </w:pPr>
          </w:p>
        </w:tc>
        <w:tc>
          <w:tcPr>
            <w:tcW w:w="1305" w:type="dxa"/>
            <w:vAlign w:val="center"/>
          </w:tcPr>
          <w:p w:rsidR="004303A0" w:rsidRDefault="004303A0" w:rsidP="005766FA">
            <w:pPr>
              <w:rPr>
                <w:rFonts w:ascii="宋体" w:hAnsi="宋体"/>
                <w:sz w:val="18"/>
                <w:szCs w:val="18"/>
              </w:rPr>
            </w:pPr>
          </w:p>
        </w:tc>
        <w:tc>
          <w:tcPr>
            <w:tcW w:w="810" w:type="dxa"/>
            <w:tcBorders>
              <w:right w:val="single" w:sz="4" w:space="0" w:color="auto"/>
            </w:tcBorders>
            <w:vAlign w:val="center"/>
          </w:tcPr>
          <w:p w:rsidR="004303A0" w:rsidRDefault="004303A0" w:rsidP="005766FA">
            <w:pPr>
              <w:jc w:val="center"/>
              <w:rPr>
                <w:rFonts w:ascii="宋体" w:hAnsi="宋体"/>
                <w:sz w:val="18"/>
                <w:szCs w:val="18"/>
              </w:rPr>
            </w:pPr>
          </w:p>
        </w:tc>
        <w:tc>
          <w:tcPr>
            <w:tcW w:w="1604" w:type="dxa"/>
            <w:tcBorders>
              <w:left w:val="single" w:sz="4" w:space="0" w:color="auto"/>
              <w:right w:val="single" w:sz="4" w:space="0" w:color="auto"/>
            </w:tcBorders>
            <w:vAlign w:val="center"/>
          </w:tcPr>
          <w:p w:rsidR="004303A0" w:rsidRDefault="004303A0" w:rsidP="005766FA">
            <w:pPr>
              <w:jc w:val="left"/>
              <w:rPr>
                <w:rFonts w:ascii="宋体" w:hAnsi="宋体"/>
                <w:sz w:val="18"/>
                <w:szCs w:val="18"/>
              </w:rPr>
            </w:pPr>
          </w:p>
        </w:tc>
        <w:tc>
          <w:tcPr>
            <w:tcW w:w="1073"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1081"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right w:val="single" w:sz="4" w:space="0" w:color="auto"/>
            </w:tcBorders>
            <w:vAlign w:val="center"/>
          </w:tcPr>
          <w:p w:rsidR="004303A0" w:rsidRDefault="004303A0" w:rsidP="005766FA">
            <w:pPr>
              <w:jc w:val="center"/>
              <w:rPr>
                <w:rFonts w:ascii="宋体" w:hAnsi="宋体"/>
                <w:sz w:val="18"/>
                <w:szCs w:val="18"/>
              </w:rPr>
            </w:pPr>
          </w:p>
        </w:tc>
        <w:tc>
          <w:tcPr>
            <w:tcW w:w="835" w:type="dxa"/>
            <w:tcBorders>
              <w:left w:val="single" w:sz="4" w:space="0" w:color="auto"/>
            </w:tcBorders>
            <w:vAlign w:val="center"/>
          </w:tcPr>
          <w:p w:rsidR="004303A0" w:rsidRDefault="004303A0" w:rsidP="005766FA">
            <w:pPr>
              <w:jc w:val="center"/>
              <w:rPr>
                <w:rFonts w:ascii="宋体" w:hAnsi="宋体"/>
                <w:sz w:val="18"/>
                <w:szCs w:val="18"/>
              </w:rPr>
            </w:pPr>
          </w:p>
        </w:tc>
      </w:tr>
    </w:tbl>
    <w:p w:rsidR="004303A0" w:rsidRPr="00A56AB7" w:rsidRDefault="004303A0" w:rsidP="004303A0">
      <w:pPr>
        <w:rPr>
          <w:rFonts w:ascii="宋体" w:hAnsi="宋体"/>
          <w:b/>
          <w:color w:val="000000"/>
        </w:rPr>
      </w:pPr>
    </w:p>
    <w:p w:rsidR="004303A0" w:rsidRPr="00A56AB7" w:rsidRDefault="004303A0" w:rsidP="004303A0">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rsidR="004303A0" w:rsidRPr="00A56AB7" w:rsidRDefault="004303A0" w:rsidP="004303A0">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P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4303A0" w:rsidRDefault="004303A0" w:rsidP="004303A0">
      <w:pPr>
        <w:spacing w:line="480" w:lineRule="auto"/>
        <w:jc w:val="center"/>
        <w:rPr>
          <w:sz w:val="28"/>
        </w:rPr>
      </w:pPr>
    </w:p>
    <w:p w:rsidR="00393ABA" w:rsidRDefault="00393ABA" w:rsidP="004303A0">
      <w:pPr>
        <w:spacing w:line="480" w:lineRule="auto"/>
        <w:jc w:val="center"/>
        <w:rPr>
          <w:sz w:val="28"/>
        </w:rPr>
      </w:pPr>
    </w:p>
    <w:p w:rsidR="00393ABA" w:rsidRPr="00624AD2" w:rsidRDefault="00393ABA" w:rsidP="004303A0">
      <w:pPr>
        <w:spacing w:line="480" w:lineRule="auto"/>
        <w:jc w:val="center"/>
        <w:rPr>
          <w:sz w:val="28"/>
          <w:rPrChange w:id="61" w:author="值成 刘" w:date="2019-01-16T09:14:00Z">
            <w:rPr>
              <w:sz w:val="28"/>
            </w:rPr>
          </w:rPrChange>
        </w:rPr>
      </w:pPr>
    </w:p>
    <w:sdt>
      <w:sdtPr>
        <w:rPr>
          <w:rFonts w:ascii="Times New Roman" w:eastAsia="宋体" w:hAnsi="Times New Roman" w:cs="Times New Roman"/>
          <w:color w:val="auto"/>
          <w:kern w:val="2"/>
          <w:sz w:val="21"/>
          <w:szCs w:val="20"/>
          <w:lang w:val="zh-CN"/>
        </w:rPr>
        <w:id w:val="-1268385245"/>
        <w:docPartObj>
          <w:docPartGallery w:val="Table of Contents"/>
          <w:docPartUnique/>
        </w:docPartObj>
      </w:sdtPr>
      <w:sdtEndPr>
        <w:rPr>
          <w:b/>
          <w:bCs/>
        </w:rPr>
      </w:sdtEndPr>
      <w:sdtContent>
        <w:p w:rsidR="00393ABA" w:rsidRDefault="00393ABA">
          <w:pPr>
            <w:pStyle w:val="TOC"/>
          </w:pPr>
          <w:r>
            <w:rPr>
              <w:lang w:val="zh-CN"/>
            </w:rPr>
            <w:t>目录</w:t>
          </w:r>
        </w:p>
        <w:p w:rsidR="00624AD2" w:rsidRDefault="00393ABA">
          <w:pPr>
            <w:pStyle w:val="TOC1"/>
            <w:tabs>
              <w:tab w:val="right" w:leader="dot" w:pos="8303"/>
            </w:tabs>
            <w:rPr>
              <w:ins w:id="62" w:author="值成 刘" w:date="2019-01-16T09:14:00Z"/>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ins w:id="63" w:author="值成 刘" w:date="2019-01-16T09:14:00Z">
            <w:r w:rsidR="00624AD2" w:rsidRPr="00696B43">
              <w:rPr>
                <w:rStyle w:val="af4"/>
                <w:noProof/>
              </w:rPr>
              <w:fldChar w:fldCharType="begin"/>
            </w:r>
            <w:r w:rsidR="00624AD2" w:rsidRPr="00696B43">
              <w:rPr>
                <w:rStyle w:val="af4"/>
                <w:noProof/>
              </w:rPr>
              <w:instrText xml:space="preserve"> </w:instrText>
            </w:r>
            <w:r w:rsidR="00624AD2">
              <w:rPr>
                <w:noProof/>
              </w:rPr>
              <w:instrText>HYPERLINK \l "_Toc535393396"</w:instrText>
            </w:r>
            <w:r w:rsidR="00624AD2" w:rsidRPr="00696B43">
              <w:rPr>
                <w:rStyle w:val="af4"/>
                <w:noProof/>
              </w:rPr>
              <w:instrText xml:space="preserve"> </w:instrText>
            </w:r>
            <w:r w:rsidR="00624AD2" w:rsidRPr="00696B43">
              <w:rPr>
                <w:rStyle w:val="af4"/>
                <w:noProof/>
              </w:rPr>
            </w:r>
            <w:r w:rsidR="00624AD2" w:rsidRPr="00696B43">
              <w:rPr>
                <w:rStyle w:val="af4"/>
                <w:noProof/>
              </w:rPr>
              <w:fldChar w:fldCharType="separate"/>
            </w:r>
            <w:r w:rsidR="00624AD2" w:rsidRPr="00696B43">
              <w:rPr>
                <w:rStyle w:val="af4"/>
                <w:noProof/>
              </w:rPr>
              <w:t>计算机与计算科学学院</w:t>
            </w:r>
            <w:r w:rsidR="00624AD2">
              <w:rPr>
                <w:noProof/>
                <w:webHidden/>
              </w:rPr>
              <w:tab/>
            </w:r>
            <w:r w:rsidR="00624AD2">
              <w:rPr>
                <w:noProof/>
                <w:webHidden/>
              </w:rPr>
              <w:fldChar w:fldCharType="begin"/>
            </w:r>
            <w:r w:rsidR="00624AD2">
              <w:rPr>
                <w:noProof/>
                <w:webHidden/>
              </w:rPr>
              <w:instrText xml:space="preserve"> PAGEREF _Toc535393396 \h </w:instrText>
            </w:r>
            <w:r w:rsidR="00624AD2">
              <w:rPr>
                <w:noProof/>
                <w:webHidden/>
              </w:rPr>
            </w:r>
          </w:ins>
          <w:r w:rsidR="00624AD2">
            <w:rPr>
              <w:noProof/>
              <w:webHidden/>
            </w:rPr>
            <w:fldChar w:fldCharType="separate"/>
          </w:r>
          <w:ins w:id="64" w:author="值成 刘" w:date="2019-01-16T09:14:00Z">
            <w:r w:rsidR="00624AD2">
              <w:rPr>
                <w:noProof/>
                <w:webHidden/>
              </w:rPr>
              <w:t>0</w:t>
            </w:r>
            <w:r w:rsidR="00624AD2">
              <w:rPr>
                <w:noProof/>
                <w:webHidden/>
              </w:rPr>
              <w:fldChar w:fldCharType="end"/>
            </w:r>
            <w:r w:rsidR="00624AD2" w:rsidRPr="00696B43">
              <w:rPr>
                <w:rStyle w:val="af4"/>
                <w:noProof/>
              </w:rPr>
              <w:fldChar w:fldCharType="end"/>
            </w:r>
          </w:ins>
        </w:p>
        <w:p w:rsidR="00624AD2" w:rsidRDefault="00624AD2">
          <w:pPr>
            <w:pStyle w:val="TOC1"/>
            <w:tabs>
              <w:tab w:val="right" w:leader="dot" w:pos="8303"/>
            </w:tabs>
            <w:rPr>
              <w:ins w:id="65" w:author="值成 刘" w:date="2019-01-16T09:14:00Z"/>
              <w:rFonts w:asciiTheme="minorHAnsi" w:eastAsiaTheme="minorEastAsia" w:hAnsiTheme="minorHAnsi" w:cstheme="minorBidi"/>
              <w:noProof/>
              <w:szCs w:val="22"/>
            </w:rPr>
          </w:pPr>
          <w:ins w:id="66" w:author="值成 刘" w:date="2019-01-16T09:14:00Z">
            <w:r w:rsidRPr="00696B43">
              <w:rPr>
                <w:rStyle w:val="af4"/>
                <w:noProof/>
              </w:rPr>
              <w:fldChar w:fldCharType="begin"/>
            </w:r>
            <w:r w:rsidRPr="00696B43">
              <w:rPr>
                <w:rStyle w:val="af4"/>
                <w:noProof/>
              </w:rPr>
              <w:instrText xml:space="preserve"> </w:instrText>
            </w:r>
            <w:r>
              <w:rPr>
                <w:noProof/>
              </w:rPr>
              <w:instrText>HYPERLINK \l "_Toc535393397"</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附件一：</w:t>
            </w:r>
            <w:r w:rsidRPr="00696B43">
              <w:rPr>
                <w:rStyle w:val="af4"/>
                <w:noProof/>
              </w:rPr>
              <w:t xml:space="preserve"> </w:t>
            </w:r>
            <w:r w:rsidRPr="00696B43">
              <w:rPr>
                <w:rStyle w:val="af4"/>
                <w:noProof/>
              </w:rPr>
              <w:t>文档修订记录</w:t>
            </w:r>
            <w:r>
              <w:rPr>
                <w:noProof/>
                <w:webHidden/>
              </w:rPr>
              <w:tab/>
            </w:r>
            <w:r>
              <w:rPr>
                <w:noProof/>
                <w:webHidden/>
              </w:rPr>
              <w:fldChar w:fldCharType="begin"/>
            </w:r>
            <w:r>
              <w:rPr>
                <w:noProof/>
                <w:webHidden/>
              </w:rPr>
              <w:instrText xml:space="preserve"> PAGEREF _Toc535393397 \h </w:instrText>
            </w:r>
            <w:r>
              <w:rPr>
                <w:noProof/>
                <w:webHidden/>
              </w:rPr>
            </w:r>
          </w:ins>
          <w:r>
            <w:rPr>
              <w:noProof/>
              <w:webHidden/>
            </w:rPr>
            <w:fldChar w:fldCharType="separate"/>
          </w:r>
          <w:ins w:id="67" w:author="值成 刘" w:date="2019-01-16T09:14:00Z">
            <w:r>
              <w:rPr>
                <w:noProof/>
                <w:webHidden/>
              </w:rPr>
              <w:t>1</w:t>
            </w:r>
            <w:r>
              <w:rPr>
                <w:noProof/>
                <w:webHidden/>
              </w:rPr>
              <w:fldChar w:fldCharType="end"/>
            </w:r>
            <w:r w:rsidRPr="00696B43">
              <w:rPr>
                <w:rStyle w:val="af4"/>
                <w:noProof/>
              </w:rPr>
              <w:fldChar w:fldCharType="end"/>
            </w:r>
          </w:ins>
        </w:p>
        <w:p w:rsidR="00624AD2" w:rsidRDefault="00624AD2">
          <w:pPr>
            <w:pStyle w:val="TOC1"/>
            <w:tabs>
              <w:tab w:val="right" w:leader="dot" w:pos="8303"/>
            </w:tabs>
            <w:rPr>
              <w:ins w:id="68" w:author="值成 刘" w:date="2019-01-16T09:14:00Z"/>
              <w:rFonts w:asciiTheme="minorHAnsi" w:eastAsiaTheme="minorEastAsia" w:hAnsiTheme="minorHAnsi" w:cstheme="minorBidi"/>
              <w:noProof/>
              <w:szCs w:val="22"/>
            </w:rPr>
          </w:pPr>
          <w:ins w:id="69" w:author="值成 刘" w:date="2019-01-16T09:14:00Z">
            <w:r w:rsidRPr="00696B43">
              <w:rPr>
                <w:rStyle w:val="af4"/>
                <w:noProof/>
              </w:rPr>
              <w:fldChar w:fldCharType="begin"/>
            </w:r>
            <w:r w:rsidRPr="00696B43">
              <w:rPr>
                <w:rStyle w:val="af4"/>
                <w:noProof/>
              </w:rPr>
              <w:instrText xml:space="preserve"> </w:instrText>
            </w:r>
            <w:r>
              <w:rPr>
                <w:noProof/>
              </w:rPr>
              <w:instrText>HYPERLINK \l "_Toc535393398"</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 xml:space="preserve">1. </w:t>
            </w:r>
            <w:r w:rsidRPr="00696B43">
              <w:rPr>
                <w:rStyle w:val="af4"/>
                <w:noProof/>
              </w:rPr>
              <w:t>引言</w:t>
            </w:r>
            <w:r>
              <w:rPr>
                <w:noProof/>
                <w:webHidden/>
              </w:rPr>
              <w:tab/>
            </w:r>
            <w:r>
              <w:rPr>
                <w:noProof/>
                <w:webHidden/>
              </w:rPr>
              <w:fldChar w:fldCharType="begin"/>
            </w:r>
            <w:r>
              <w:rPr>
                <w:noProof/>
                <w:webHidden/>
              </w:rPr>
              <w:instrText xml:space="preserve"> PAGEREF _Toc535393398 \h </w:instrText>
            </w:r>
            <w:r>
              <w:rPr>
                <w:noProof/>
                <w:webHidden/>
              </w:rPr>
            </w:r>
          </w:ins>
          <w:r>
            <w:rPr>
              <w:noProof/>
              <w:webHidden/>
            </w:rPr>
            <w:fldChar w:fldCharType="separate"/>
          </w:r>
          <w:ins w:id="70" w:author="值成 刘" w:date="2019-01-16T09:14:00Z">
            <w:r>
              <w:rPr>
                <w:noProof/>
                <w:webHidden/>
              </w:rPr>
              <w:t>4</w:t>
            </w:r>
            <w:r>
              <w:rPr>
                <w:noProof/>
                <w:webHidden/>
              </w:rPr>
              <w:fldChar w:fldCharType="end"/>
            </w:r>
            <w:r w:rsidRPr="00696B43">
              <w:rPr>
                <w:rStyle w:val="af4"/>
                <w:noProof/>
              </w:rPr>
              <w:fldChar w:fldCharType="end"/>
            </w:r>
          </w:ins>
        </w:p>
        <w:p w:rsidR="00624AD2" w:rsidRDefault="00624AD2">
          <w:pPr>
            <w:pStyle w:val="TOC2"/>
            <w:rPr>
              <w:ins w:id="71" w:author="值成 刘" w:date="2019-01-16T09:14:00Z"/>
              <w:rFonts w:asciiTheme="minorHAnsi" w:eastAsiaTheme="minorEastAsia" w:hAnsiTheme="minorHAnsi" w:cstheme="minorBidi"/>
              <w:szCs w:val="22"/>
            </w:rPr>
          </w:pPr>
          <w:ins w:id="72" w:author="值成 刘" w:date="2019-01-16T09:14:00Z">
            <w:r w:rsidRPr="00696B43">
              <w:rPr>
                <w:rStyle w:val="af4"/>
              </w:rPr>
              <w:fldChar w:fldCharType="begin"/>
            </w:r>
            <w:r w:rsidRPr="00696B43">
              <w:rPr>
                <w:rStyle w:val="af4"/>
              </w:rPr>
              <w:instrText xml:space="preserve"> </w:instrText>
            </w:r>
            <w:r>
              <w:instrText>HYPERLINK \l "_Toc535393399"</w:instrText>
            </w:r>
            <w:r w:rsidRPr="00696B43">
              <w:rPr>
                <w:rStyle w:val="af4"/>
              </w:rPr>
              <w:instrText xml:space="preserve"> </w:instrText>
            </w:r>
            <w:r w:rsidRPr="00696B43">
              <w:rPr>
                <w:rStyle w:val="af4"/>
              </w:rPr>
            </w:r>
            <w:r w:rsidRPr="00696B43">
              <w:rPr>
                <w:rStyle w:val="af4"/>
              </w:rPr>
              <w:fldChar w:fldCharType="separate"/>
            </w:r>
            <w:r w:rsidRPr="00696B43">
              <w:rPr>
                <w:rStyle w:val="af4"/>
              </w:rPr>
              <w:t>1.1</w:t>
            </w:r>
            <w:r w:rsidRPr="00696B43">
              <w:rPr>
                <w:rStyle w:val="af4"/>
              </w:rPr>
              <w:t>编写目的</w:t>
            </w:r>
            <w:r>
              <w:rPr>
                <w:webHidden/>
              </w:rPr>
              <w:tab/>
            </w:r>
            <w:r>
              <w:rPr>
                <w:webHidden/>
              </w:rPr>
              <w:fldChar w:fldCharType="begin"/>
            </w:r>
            <w:r>
              <w:rPr>
                <w:webHidden/>
              </w:rPr>
              <w:instrText xml:space="preserve"> PAGEREF _Toc535393399 \h </w:instrText>
            </w:r>
            <w:r>
              <w:rPr>
                <w:webHidden/>
              </w:rPr>
            </w:r>
          </w:ins>
          <w:r>
            <w:rPr>
              <w:webHidden/>
            </w:rPr>
            <w:fldChar w:fldCharType="separate"/>
          </w:r>
          <w:ins w:id="73" w:author="值成 刘" w:date="2019-01-16T09:14:00Z">
            <w:r>
              <w:rPr>
                <w:webHidden/>
              </w:rPr>
              <w:t>4</w:t>
            </w:r>
            <w:r>
              <w:rPr>
                <w:webHidden/>
              </w:rPr>
              <w:fldChar w:fldCharType="end"/>
            </w:r>
            <w:r w:rsidRPr="00696B43">
              <w:rPr>
                <w:rStyle w:val="af4"/>
              </w:rPr>
              <w:fldChar w:fldCharType="end"/>
            </w:r>
          </w:ins>
        </w:p>
        <w:p w:rsidR="00624AD2" w:rsidRDefault="00624AD2">
          <w:pPr>
            <w:pStyle w:val="TOC2"/>
            <w:rPr>
              <w:ins w:id="74" w:author="值成 刘" w:date="2019-01-16T09:14:00Z"/>
              <w:rFonts w:asciiTheme="minorHAnsi" w:eastAsiaTheme="minorEastAsia" w:hAnsiTheme="minorHAnsi" w:cstheme="minorBidi"/>
              <w:szCs w:val="22"/>
            </w:rPr>
          </w:pPr>
          <w:ins w:id="75" w:author="值成 刘" w:date="2019-01-16T09:14:00Z">
            <w:r w:rsidRPr="00696B43">
              <w:rPr>
                <w:rStyle w:val="af4"/>
              </w:rPr>
              <w:fldChar w:fldCharType="begin"/>
            </w:r>
            <w:r w:rsidRPr="00696B43">
              <w:rPr>
                <w:rStyle w:val="af4"/>
              </w:rPr>
              <w:instrText xml:space="preserve"> </w:instrText>
            </w:r>
            <w:r>
              <w:instrText>HYPERLINK \l "_Toc535393400"</w:instrText>
            </w:r>
            <w:r w:rsidRPr="00696B43">
              <w:rPr>
                <w:rStyle w:val="af4"/>
              </w:rPr>
              <w:instrText xml:space="preserve"> </w:instrText>
            </w:r>
            <w:r w:rsidRPr="00696B43">
              <w:rPr>
                <w:rStyle w:val="af4"/>
              </w:rPr>
            </w:r>
            <w:r w:rsidRPr="00696B43">
              <w:rPr>
                <w:rStyle w:val="af4"/>
              </w:rPr>
              <w:fldChar w:fldCharType="separate"/>
            </w:r>
            <w:r w:rsidRPr="00696B43">
              <w:rPr>
                <w:rStyle w:val="af4"/>
              </w:rPr>
              <w:t>1.2</w:t>
            </w:r>
            <w:r w:rsidRPr="00696B43">
              <w:rPr>
                <w:rStyle w:val="af4"/>
              </w:rPr>
              <w:t>背景</w:t>
            </w:r>
            <w:r>
              <w:rPr>
                <w:webHidden/>
              </w:rPr>
              <w:tab/>
            </w:r>
            <w:r>
              <w:rPr>
                <w:webHidden/>
              </w:rPr>
              <w:fldChar w:fldCharType="begin"/>
            </w:r>
            <w:r>
              <w:rPr>
                <w:webHidden/>
              </w:rPr>
              <w:instrText xml:space="preserve"> PAGEREF _Toc535393400 \h </w:instrText>
            </w:r>
            <w:r>
              <w:rPr>
                <w:webHidden/>
              </w:rPr>
            </w:r>
          </w:ins>
          <w:r>
            <w:rPr>
              <w:webHidden/>
            </w:rPr>
            <w:fldChar w:fldCharType="separate"/>
          </w:r>
          <w:ins w:id="76" w:author="值成 刘" w:date="2019-01-16T09:14:00Z">
            <w:r>
              <w:rPr>
                <w:webHidden/>
              </w:rPr>
              <w:t>4</w:t>
            </w:r>
            <w:r>
              <w:rPr>
                <w:webHidden/>
              </w:rPr>
              <w:fldChar w:fldCharType="end"/>
            </w:r>
            <w:r w:rsidRPr="00696B43">
              <w:rPr>
                <w:rStyle w:val="af4"/>
              </w:rPr>
              <w:fldChar w:fldCharType="end"/>
            </w:r>
          </w:ins>
        </w:p>
        <w:p w:rsidR="00624AD2" w:rsidRDefault="00624AD2">
          <w:pPr>
            <w:pStyle w:val="TOC2"/>
            <w:rPr>
              <w:ins w:id="77" w:author="值成 刘" w:date="2019-01-16T09:14:00Z"/>
              <w:rFonts w:asciiTheme="minorHAnsi" w:eastAsiaTheme="minorEastAsia" w:hAnsiTheme="minorHAnsi" w:cstheme="minorBidi"/>
              <w:szCs w:val="22"/>
            </w:rPr>
          </w:pPr>
          <w:ins w:id="78" w:author="值成 刘" w:date="2019-01-16T09:14:00Z">
            <w:r w:rsidRPr="00696B43">
              <w:rPr>
                <w:rStyle w:val="af4"/>
              </w:rPr>
              <w:fldChar w:fldCharType="begin"/>
            </w:r>
            <w:r w:rsidRPr="00696B43">
              <w:rPr>
                <w:rStyle w:val="af4"/>
              </w:rPr>
              <w:instrText xml:space="preserve"> </w:instrText>
            </w:r>
            <w:r>
              <w:instrText>HYPERLINK \l "_Toc535393401"</w:instrText>
            </w:r>
            <w:r w:rsidRPr="00696B43">
              <w:rPr>
                <w:rStyle w:val="af4"/>
              </w:rPr>
              <w:instrText xml:space="preserve"> </w:instrText>
            </w:r>
            <w:r w:rsidRPr="00696B43">
              <w:rPr>
                <w:rStyle w:val="af4"/>
              </w:rPr>
            </w:r>
            <w:r w:rsidRPr="00696B43">
              <w:rPr>
                <w:rStyle w:val="af4"/>
              </w:rPr>
              <w:fldChar w:fldCharType="separate"/>
            </w:r>
            <w:r w:rsidRPr="00696B43">
              <w:rPr>
                <w:rStyle w:val="af4"/>
              </w:rPr>
              <w:t>1.3</w:t>
            </w:r>
            <w:r w:rsidRPr="00696B43">
              <w:rPr>
                <w:rStyle w:val="af4"/>
              </w:rPr>
              <w:t>术语</w:t>
            </w:r>
            <w:r>
              <w:rPr>
                <w:webHidden/>
              </w:rPr>
              <w:tab/>
            </w:r>
            <w:r>
              <w:rPr>
                <w:webHidden/>
              </w:rPr>
              <w:fldChar w:fldCharType="begin"/>
            </w:r>
            <w:r>
              <w:rPr>
                <w:webHidden/>
              </w:rPr>
              <w:instrText xml:space="preserve"> PAGEREF _Toc535393401 \h </w:instrText>
            </w:r>
            <w:r>
              <w:rPr>
                <w:webHidden/>
              </w:rPr>
            </w:r>
          </w:ins>
          <w:r>
            <w:rPr>
              <w:webHidden/>
            </w:rPr>
            <w:fldChar w:fldCharType="separate"/>
          </w:r>
          <w:ins w:id="79" w:author="值成 刘" w:date="2019-01-16T09:14:00Z">
            <w:r>
              <w:rPr>
                <w:webHidden/>
              </w:rPr>
              <w:t>4</w:t>
            </w:r>
            <w:r>
              <w:rPr>
                <w:webHidden/>
              </w:rPr>
              <w:fldChar w:fldCharType="end"/>
            </w:r>
            <w:r w:rsidRPr="00696B43">
              <w:rPr>
                <w:rStyle w:val="af4"/>
              </w:rPr>
              <w:fldChar w:fldCharType="end"/>
            </w:r>
          </w:ins>
        </w:p>
        <w:p w:rsidR="00624AD2" w:rsidRDefault="00624AD2">
          <w:pPr>
            <w:pStyle w:val="TOC2"/>
            <w:rPr>
              <w:ins w:id="80" w:author="值成 刘" w:date="2019-01-16T09:14:00Z"/>
              <w:rFonts w:asciiTheme="minorHAnsi" w:eastAsiaTheme="minorEastAsia" w:hAnsiTheme="minorHAnsi" w:cstheme="minorBidi"/>
              <w:szCs w:val="22"/>
            </w:rPr>
          </w:pPr>
          <w:ins w:id="81" w:author="值成 刘" w:date="2019-01-16T09:14:00Z">
            <w:r w:rsidRPr="00696B43">
              <w:rPr>
                <w:rStyle w:val="af4"/>
              </w:rPr>
              <w:fldChar w:fldCharType="begin"/>
            </w:r>
            <w:r w:rsidRPr="00696B43">
              <w:rPr>
                <w:rStyle w:val="af4"/>
              </w:rPr>
              <w:instrText xml:space="preserve"> </w:instrText>
            </w:r>
            <w:r>
              <w:instrText>HYPERLINK \l "_Toc535393402"</w:instrText>
            </w:r>
            <w:r w:rsidRPr="00696B43">
              <w:rPr>
                <w:rStyle w:val="af4"/>
              </w:rPr>
              <w:instrText xml:space="preserve"> </w:instrText>
            </w:r>
            <w:r w:rsidRPr="00696B43">
              <w:rPr>
                <w:rStyle w:val="af4"/>
              </w:rPr>
            </w:r>
            <w:r w:rsidRPr="00696B43">
              <w:rPr>
                <w:rStyle w:val="af4"/>
              </w:rPr>
              <w:fldChar w:fldCharType="separate"/>
            </w:r>
            <w:r w:rsidRPr="00696B43">
              <w:rPr>
                <w:rStyle w:val="af4"/>
              </w:rPr>
              <w:t xml:space="preserve">1.4 </w:t>
            </w:r>
            <w:r w:rsidRPr="00696B43">
              <w:rPr>
                <w:rStyle w:val="af4"/>
              </w:rPr>
              <w:t>文献</w:t>
            </w:r>
            <w:r>
              <w:rPr>
                <w:webHidden/>
              </w:rPr>
              <w:tab/>
            </w:r>
            <w:r>
              <w:rPr>
                <w:webHidden/>
              </w:rPr>
              <w:fldChar w:fldCharType="begin"/>
            </w:r>
            <w:r>
              <w:rPr>
                <w:webHidden/>
              </w:rPr>
              <w:instrText xml:space="preserve"> PAGEREF _Toc535393402 \h </w:instrText>
            </w:r>
            <w:r>
              <w:rPr>
                <w:webHidden/>
              </w:rPr>
            </w:r>
          </w:ins>
          <w:r>
            <w:rPr>
              <w:webHidden/>
            </w:rPr>
            <w:fldChar w:fldCharType="separate"/>
          </w:r>
          <w:ins w:id="82" w:author="值成 刘" w:date="2019-01-16T09:14:00Z">
            <w:r>
              <w:rPr>
                <w:webHidden/>
              </w:rPr>
              <w:t>4</w:t>
            </w:r>
            <w:r>
              <w:rPr>
                <w:webHidden/>
              </w:rPr>
              <w:fldChar w:fldCharType="end"/>
            </w:r>
            <w:r w:rsidRPr="00696B43">
              <w:rPr>
                <w:rStyle w:val="af4"/>
              </w:rPr>
              <w:fldChar w:fldCharType="end"/>
            </w:r>
          </w:ins>
        </w:p>
        <w:p w:rsidR="00624AD2" w:rsidRDefault="00624AD2">
          <w:pPr>
            <w:pStyle w:val="TOC1"/>
            <w:tabs>
              <w:tab w:val="right" w:leader="dot" w:pos="8303"/>
            </w:tabs>
            <w:rPr>
              <w:ins w:id="83" w:author="值成 刘" w:date="2019-01-16T09:14:00Z"/>
              <w:rFonts w:asciiTheme="minorHAnsi" w:eastAsiaTheme="minorEastAsia" w:hAnsiTheme="minorHAnsi" w:cstheme="minorBidi"/>
              <w:noProof/>
              <w:szCs w:val="22"/>
            </w:rPr>
          </w:pPr>
          <w:ins w:id="84" w:author="值成 刘" w:date="2019-01-16T09:14:00Z">
            <w:r w:rsidRPr="00696B43">
              <w:rPr>
                <w:rStyle w:val="af4"/>
                <w:noProof/>
              </w:rPr>
              <w:fldChar w:fldCharType="begin"/>
            </w:r>
            <w:r w:rsidRPr="00696B43">
              <w:rPr>
                <w:rStyle w:val="af4"/>
                <w:noProof/>
              </w:rPr>
              <w:instrText xml:space="preserve"> </w:instrText>
            </w:r>
            <w:r>
              <w:rPr>
                <w:noProof/>
              </w:rPr>
              <w:instrText>HYPERLINK \l "_Toc535393403"</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 xml:space="preserve">2. </w:t>
            </w:r>
            <w:r w:rsidRPr="00696B43">
              <w:rPr>
                <w:rStyle w:val="af4"/>
                <w:noProof/>
              </w:rPr>
              <w:t>项目概述</w:t>
            </w:r>
            <w:r>
              <w:rPr>
                <w:noProof/>
                <w:webHidden/>
              </w:rPr>
              <w:tab/>
            </w:r>
            <w:r>
              <w:rPr>
                <w:noProof/>
                <w:webHidden/>
              </w:rPr>
              <w:fldChar w:fldCharType="begin"/>
            </w:r>
            <w:r>
              <w:rPr>
                <w:noProof/>
                <w:webHidden/>
              </w:rPr>
              <w:instrText xml:space="preserve"> PAGEREF _Toc535393403 \h </w:instrText>
            </w:r>
            <w:r>
              <w:rPr>
                <w:noProof/>
                <w:webHidden/>
              </w:rPr>
            </w:r>
          </w:ins>
          <w:r>
            <w:rPr>
              <w:noProof/>
              <w:webHidden/>
            </w:rPr>
            <w:fldChar w:fldCharType="separate"/>
          </w:r>
          <w:ins w:id="85" w:author="值成 刘" w:date="2019-01-16T09:14:00Z">
            <w:r>
              <w:rPr>
                <w:noProof/>
                <w:webHidden/>
              </w:rPr>
              <w:t>6</w:t>
            </w:r>
            <w:r>
              <w:rPr>
                <w:noProof/>
                <w:webHidden/>
              </w:rPr>
              <w:fldChar w:fldCharType="end"/>
            </w:r>
            <w:r w:rsidRPr="00696B43">
              <w:rPr>
                <w:rStyle w:val="af4"/>
                <w:noProof/>
              </w:rPr>
              <w:fldChar w:fldCharType="end"/>
            </w:r>
          </w:ins>
        </w:p>
        <w:p w:rsidR="00624AD2" w:rsidRDefault="00624AD2">
          <w:pPr>
            <w:pStyle w:val="TOC2"/>
            <w:rPr>
              <w:ins w:id="86" w:author="值成 刘" w:date="2019-01-16T09:14:00Z"/>
              <w:rFonts w:asciiTheme="minorHAnsi" w:eastAsiaTheme="minorEastAsia" w:hAnsiTheme="minorHAnsi" w:cstheme="minorBidi"/>
              <w:szCs w:val="22"/>
            </w:rPr>
          </w:pPr>
          <w:ins w:id="87" w:author="值成 刘" w:date="2019-01-16T09:14:00Z">
            <w:r w:rsidRPr="00696B43">
              <w:rPr>
                <w:rStyle w:val="af4"/>
              </w:rPr>
              <w:fldChar w:fldCharType="begin"/>
            </w:r>
            <w:r w:rsidRPr="00696B43">
              <w:rPr>
                <w:rStyle w:val="af4"/>
              </w:rPr>
              <w:instrText xml:space="preserve"> </w:instrText>
            </w:r>
            <w:r>
              <w:instrText>HYPERLINK \l "_Toc535393404"</w:instrText>
            </w:r>
            <w:r w:rsidRPr="00696B43">
              <w:rPr>
                <w:rStyle w:val="af4"/>
              </w:rPr>
              <w:instrText xml:space="preserve"> </w:instrText>
            </w:r>
            <w:r w:rsidRPr="00696B43">
              <w:rPr>
                <w:rStyle w:val="af4"/>
              </w:rPr>
            </w:r>
            <w:r w:rsidRPr="00696B43">
              <w:rPr>
                <w:rStyle w:val="af4"/>
              </w:rPr>
              <w:fldChar w:fldCharType="separate"/>
            </w:r>
            <w:r w:rsidRPr="00696B43">
              <w:rPr>
                <w:rStyle w:val="af4"/>
              </w:rPr>
              <w:t>2.1</w:t>
            </w:r>
            <w:r w:rsidRPr="00696B43">
              <w:rPr>
                <w:rStyle w:val="af4"/>
              </w:rPr>
              <w:t>工作内容</w:t>
            </w:r>
            <w:r>
              <w:rPr>
                <w:webHidden/>
              </w:rPr>
              <w:tab/>
            </w:r>
            <w:r>
              <w:rPr>
                <w:webHidden/>
              </w:rPr>
              <w:fldChar w:fldCharType="begin"/>
            </w:r>
            <w:r>
              <w:rPr>
                <w:webHidden/>
              </w:rPr>
              <w:instrText xml:space="preserve"> PAGEREF _Toc535393404 \h </w:instrText>
            </w:r>
            <w:r>
              <w:rPr>
                <w:webHidden/>
              </w:rPr>
            </w:r>
          </w:ins>
          <w:r>
            <w:rPr>
              <w:webHidden/>
            </w:rPr>
            <w:fldChar w:fldCharType="separate"/>
          </w:r>
          <w:ins w:id="88" w:author="值成 刘" w:date="2019-01-16T09:14:00Z">
            <w:r>
              <w:rPr>
                <w:webHidden/>
              </w:rPr>
              <w:t>6</w:t>
            </w:r>
            <w:r>
              <w:rPr>
                <w:webHidden/>
              </w:rPr>
              <w:fldChar w:fldCharType="end"/>
            </w:r>
            <w:r w:rsidRPr="00696B43">
              <w:rPr>
                <w:rStyle w:val="af4"/>
              </w:rPr>
              <w:fldChar w:fldCharType="end"/>
            </w:r>
          </w:ins>
        </w:p>
        <w:p w:rsidR="00624AD2" w:rsidRDefault="00624AD2">
          <w:pPr>
            <w:pStyle w:val="TOC2"/>
            <w:rPr>
              <w:ins w:id="89" w:author="值成 刘" w:date="2019-01-16T09:14:00Z"/>
              <w:rFonts w:asciiTheme="minorHAnsi" w:eastAsiaTheme="minorEastAsia" w:hAnsiTheme="minorHAnsi" w:cstheme="minorBidi"/>
              <w:szCs w:val="22"/>
            </w:rPr>
          </w:pPr>
          <w:ins w:id="90" w:author="值成 刘" w:date="2019-01-16T09:14:00Z">
            <w:r w:rsidRPr="00696B43">
              <w:rPr>
                <w:rStyle w:val="af4"/>
              </w:rPr>
              <w:fldChar w:fldCharType="begin"/>
            </w:r>
            <w:r w:rsidRPr="00696B43">
              <w:rPr>
                <w:rStyle w:val="af4"/>
              </w:rPr>
              <w:instrText xml:space="preserve"> </w:instrText>
            </w:r>
            <w:r>
              <w:instrText>HYPERLINK \l "_Toc535393405"</w:instrText>
            </w:r>
            <w:r w:rsidRPr="00696B43">
              <w:rPr>
                <w:rStyle w:val="af4"/>
              </w:rPr>
              <w:instrText xml:space="preserve"> </w:instrText>
            </w:r>
            <w:r w:rsidRPr="00696B43">
              <w:rPr>
                <w:rStyle w:val="af4"/>
              </w:rPr>
            </w:r>
            <w:r w:rsidRPr="00696B43">
              <w:rPr>
                <w:rStyle w:val="af4"/>
              </w:rPr>
              <w:fldChar w:fldCharType="separate"/>
            </w:r>
            <w:r w:rsidRPr="00696B43">
              <w:rPr>
                <w:rStyle w:val="af4"/>
              </w:rPr>
              <w:t>2.2</w:t>
            </w:r>
            <w:r w:rsidRPr="00696B43">
              <w:rPr>
                <w:rStyle w:val="af4"/>
              </w:rPr>
              <w:t>主要参加人员</w:t>
            </w:r>
            <w:r>
              <w:rPr>
                <w:webHidden/>
              </w:rPr>
              <w:tab/>
            </w:r>
            <w:r>
              <w:rPr>
                <w:webHidden/>
              </w:rPr>
              <w:fldChar w:fldCharType="begin"/>
            </w:r>
            <w:r>
              <w:rPr>
                <w:webHidden/>
              </w:rPr>
              <w:instrText xml:space="preserve"> PAGEREF _Toc535393405 \h </w:instrText>
            </w:r>
            <w:r>
              <w:rPr>
                <w:webHidden/>
              </w:rPr>
            </w:r>
          </w:ins>
          <w:r>
            <w:rPr>
              <w:webHidden/>
            </w:rPr>
            <w:fldChar w:fldCharType="separate"/>
          </w:r>
          <w:ins w:id="91" w:author="值成 刘" w:date="2019-01-16T09:14:00Z">
            <w:r>
              <w:rPr>
                <w:webHidden/>
              </w:rPr>
              <w:t>6</w:t>
            </w:r>
            <w:r>
              <w:rPr>
                <w:webHidden/>
              </w:rPr>
              <w:fldChar w:fldCharType="end"/>
            </w:r>
            <w:r w:rsidRPr="00696B43">
              <w:rPr>
                <w:rStyle w:val="af4"/>
              </w:rPr>
              <w:fldChar w:fldCharType="end"/>
            </w:r>
          </w:ins>
        </w:p>
        <w:p w:rsidR="00624AD2" w:rsidRDefault="00624AD2">
          <w:pPr>
            <w:pStyle w:val="TOC2"/>
            <w:rPr>
              <w:ins w:id="92" w:author="值成 刘" w:date="2019-01-16T09:14:00Z"/>
              <w:rFonts w:asciiTheme="minorHAnsi" w:eastAsiaTheme="minorEastAsia" w:hAnsiTheme="minorHAnsi" w:cstheme="minorBidi"/>
              <w:szCs w:val="22"/>
            </w:rPr>
          </w:pPr>
          <w:ins w:id="93" w:author="值成 刘" w:date="2019-01-16T09:14:00Z">
            <w:r w:rsidRPr="00696B43">
              <w:rPr>
                <w:rStyle w:val="af4"/>
              </w:rPr>
              <w:fldChar w:fldCharType="begin"/>
            </w:r>
            <w:r w:rsidRPr="00696B43">
              <w:rPr>
                <w:rStyle w:val="af4"/>
              </w:rPr>
              <w:instrText xml:space="preserve"> </w:instrText>
            </w:r>
            <w:r>
              <w:instrText>HYPERLINK \l "_Toc535393406"</w:instrText>
            </w:r>
            <w:r w:rsidRPr="00696B43">
              <w:rPr>
                <w:rStyle w:val="af4"/>
              </w:rPr>
              <w:instrText xml:space="preserve"> </w:instrText>
            </w:r>
            <w:r w:rsidRPr="00696B43">
              <w:rPr>
                <w:rStyle w:val="af4"/>
              </w:rPr>
            </w:r>
            <w:r w:rsidRPr="00696B43">
              <w:rPr>
                <w:rStyle w:val="af4"/>
              </w:rPr>
              <w:fldChar w:fldCharType="separate"/>
            </w:r>
            <w:r w:rsidRPr="00696B43">
              <w:rPr>
                <w:rStyle w:val="af4"/>
              </w:rPr>
              <w:t>2.3</w:t>
            </w:r>
            <w:r w:rsidRPr="00696B43">
              <w:rPr>
                <w:rStyle w:val="af4"/>
              </w:rPr>
              <w:t>产品</w:t>
            </w:r>
            <w:r>
              <w:rPr>
                <w:webHidden/>
              </w:rPr>
              <w:tab/>
            </w:r>
            <w:r>
              <w:rPr>
                <w:webHidden/>
              </w:rPr>
              <w:fldChar w:fldCharType="begin"/>
            </w:r>
            <w:r>
              <w:rPr>
                <w:webHidden/>
              </w:rPr>
              <w:instrText xml:space="preserve"> PAGEREF _Toc535393406 \h </w:instrText>
            </w:r>
            <w:r>
              <w:rPr>
                <w:webHidden/>
              </w:rPr>
            </w:r>
          </w:ins>
          <w:r>
            <w:rPr>
              <w:webHidden/>
            </w:rPr>
            <w:fldChar w:fldCharType="separate"/>
          </w:r>
          <w:ins w:id="94" w:author="值成 刘" w:date="2019-01-16T09:14:00Z">
            <w:r>
              <w:rPr>
                <w:webHidden/>
              </w:rPr>
              <w:t>7</w:t>
            </w:r>
            <w:r>
              <w:rPr>
                <w:webHidden/>
              </w:rPr>
              <w:fldChar w:fldCharType="end"/>
            </w:r>
            <w:r w:rsidRPr="00696B43">
              <w:rPr>
                <w:rStyle w:val="af4"/>
              </w:rPr>
              <w:fldChar w:fldCharType="end"/>
            </w:r>
          </w:ins>
        </w:p>
        <w:p w:rsidR="00624AD2" w:rsidRDefault="00624AD2">
          <w:pPr>
            <w:pStyle w:val="TOC3"/>
            <w:tabs>
              <w:tab w:val="right" w:leader="dot" w:pos="8303"/>
            </w:tabs>
            <w:rPr>
              <w:ins w:id="95" w:author="值成 刘" w:date="2019-01-16T09:14:00Z"/>
              <w:rFonts w:asciiTheme="minorHAnsi" w:eastAsiaTheme="minorEastAsia" w:hAnsiTheme="minorHAnsi" w:cstheme="minorBidi"/>
              <w:noProof/>
              <w:szCs w:val="22"/>
            </w:rPr>
          </w:pPr>
          <w:ins w:id="96" w:author="值成 刘" w:date="2019-01-16T09:14:00Z">
            <w:r w:rsidRPr="00696B43">
              <w:rPr>
                <w:rStyle w:val="af4"/>
                <w:noProof/>
              </w:rPr>
              <w:fldChar w:fldCharType="begin"/>
            </w:r>
            <w:r w:rsidRPr="00696B43">
              <w:rPr>
                <w:rStyle w:val="af4"/>
                <w:noProof/>
              </w:rPr>
              <w:instrText xml:space="preserve"> </w:instrText>
            </w:r>
            <w:r>
              <w:rPr>
                <w:noProof/>
              </w:rPr>
              <w:instrText>HYPERLINK \l "_Toc535393407"</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2.3.1</w:t>
            </w:r>
            <w:r w:rsidRPr="00696B43">
              <w:rPr>
                <w:rStyle w:val="af4"/>
                <w:noProof/>
              </w:rPr>
              <w:t>系统组成</w:t>
            </w:r>
            <w:r>
              <w:rPr>
                <w:noProof/>
                <w:webHidden/>
              </w:rPr>
              <w:tab/>
            </w:r>
            <w:r>
              <w:rPr>
                <w:noProof/>
                <w:webHidden/>
              </w:rPr>
              <w:fldChar w:fldCharType="begin"/>
            </w:r>
            <w:r>
              <w:rPr>
                <w:noProof/>
                <w:webHidden/>
              </w:rPr>
              <w:instrText xml:space="preserve"> PAGEREF _Toc535393407 \h </w:instrText>
            </w:r>
            <w:r>
              <w:rPr>
                <w:noProof/>
                <w:webHidden/>
              </w:rPr>
            </w:r>
          </w:ins>
          <w:r>
            <w:rPr>
              <w:noProof/>
              <w:webHidden/>
            </w:rPr>
            <w:fldChar w:fldCharType="separate"/>
          </w:r>
          <w:ins w:id="97" w:author="值成 刘" w:date="2019-01-16T09:14:00Z">
            <w:r>
              <w:rPr>
                <w:noProof/>
                <w:webHidden/>
              </w:rPr>
              <w:t>7</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98" w:author="值成 刘" w:date="2019-01-16T09:14:00Z"/>
              <w:rFonts w:asciiTheme="minorHAnsi" w:eastAsiaTheme="minorEastAsia" w:hAnsiTheme="minorHAnsi" w:cstheme="minorBidi"/>
              <w:noProof/>
              <w:szCs w:val="22"/>
            </w:rPr>
          </w:pPr>
          <w:ins w:id="99" w:author="值成 刘" w:date="2019-01-16T09:14:00Z">
            <w:r w:rsidRPr="00696B43">
              <w:rPr>
                <w:rStyle w:val="af4"/>
                <w:noProof/>
              </w:rPr>
              <w:fldChar w:fldCharType="begin"/>
            </w:r>
            <w:r w:rsidRPr="00696B43">
              <w:rPr>
                <w:rStyle w:val="af4"/>
                <w:noProof/>
              </w:rPr>
              <w:instrText xml:space="preserve"> </w:instrText>
            </w:r>
            <w:r>
              <w:rPr>
                <w:noProof/>
              </w:rPr>
              <w:instrText>HYPERLINK \l "_Toc535393408"</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2.3.2</w:t>
            </w:r>
            <w:r w:rsidRPr="00696B43">
              <w:rPr>
                <w:rStyle w:val="af4"/>
                <w:noProof/>
              </w:rPr>
              <w:t>程序</w:t>
            </w:r>
            <w:r>
              <w:rPr>
                <w:noProof/>
                <w:webHidden/>
              </w:rPr>
              <w:tab/>
            </w:r>
            <w:r>
              <w:rPr>
                <w:noProof/>
                <w:webHidden/>
              </w:rPr>
              <w:fldChar w:fldCharType="begin"/>
            </w:r>
            <w:r>
              <w:rPr>
                <w:noProof/>
                <w:webHidden/>
              </w:rPr>
              <w:instrText xml:space="preserve"> PAGEREF _Toc535393408 \h </w:instrText>
            </w:r>
            <w:r>
              <w:rPr>
                <w:noProof/>
                <w:webHidden/>
              </w:rPr>
            </w:r>
          </w:ins>
          <w:r>
            <w:rPr>
              <w:noProof/>
              <w:webHidden/>
            </w:rPr>
            <w:fldChar w:fldCharType="separate"/>
          </w:r>
          <w:ins w:id="100" w:author="值成 刘" w:date="2019-01-16T09:14:00Z">
            <w:r>
              <w:rPr>
                <w:noProof/>
                <w:webHidden/>
              </w:rPr>
              <w:t>7</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01" w:author="值成 刘" w:date="2019-01-16T09:14:00Z"/>
              <w:rFonts w:asciiTheme="minorHAnsi" w:eastAsiaTheme="minorEastAsia" w:hAnsiTheme="minorHAnsi" w:cstheme="minorBidi"/>
              <w:noProof/>
              <w:szCs w:val="22"/>
            </w:rPr>
          </w:pPr>
          <w:ins w:id="102" w:author="值成 刘" w:date="2019-01-16T09:14:00Z">
            <w:r w:rsidRPr="00696B43">
              <w:rPr>
                <w:rStyle w:val="af4"/>
                <w:noProof/>
              </w:rPr>
              <w:fldChar w:fldCharType="begin"/>
            </w:r>
            <w:r w:rsidRPr="00696B43">
              <w:rPr>
                <w:rStyle w:val="af4"/>
                <w:noProof/>
              </w:rPr>
              <w:instrText xml:space="preserve"> </w:instrText>
            </w:r>
            <w:r>
              <w:rPr>
                <w:noProof/>
              </w:rPr>
              <w:instrText>HYPERLINK \l "_Toc535393409"</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2.3.3</w:t>
            </w:r>
            <w:r w:rsidRPr="00696B43">
              <w:rPr>
                <w:rStyle w:val="af4"/>
                <w:noProof/>
              </w:rPr>
              <w:t>文件</w:t>
            </w:r>
            <w:r>
              <w:rPr>
                <w:noProof/>
                <w:webHidden/>
              </w:rPr>
              <w:tab/>
            </w:r>
            <w:r>
              <w:rPr>
                <w:noProof/>
                <w:webHidden/>
              </w:rPr>
              <w:fldChar w:fldCharType="begin"/>
            </w:r>
            <w:r>
              <w:rPr>
                <w:noProof/>
                <w:webHidden/>
              </w:rPr>
              <w:instrText xml:space="preserve"> PAGEREF _Toc535393409 \h </w:instrText>
            </w:r>
            <w:r>
              <w:rPr>
                <w:noProof/>
                <w:webHidden/>
              </w:rPr>
            </w:r>
          </w:ins>
          <w:r>
            <w:rPr>
              <w:noProof/>
              <w:webHidden/>
            </w:rPr>
            <w:fldChar w:fldCharType="separate"/>
          </w:r>
          <w:ins w:id="103" w:author="值成 刘" w:date="2019-01-16T09:14:00Z">
            <w:r>
              <w:rPr>
                <w:noProof/>
                <w:webHidden/>
              </w:rPr>
              <w:t>7</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04" w:author="值成 刘" w:date="2019-01-16T09:14:00Z"/>
              <w:rFonts w:asciiTheme="minorHAnsi" w:eastAsiaTheme="minorEastAsia" w:hAnsiTheme="minorHAnsi" w:cstheme="minorBidi"/>
              <w:noProof/>
              <w:szCs w:val="22"/>
            </w:rPr>
          </w:pPr>
          <w:ins w:id="105" w:author="值成 刘" w:date="2019-01-16T09:14:00Z">
            <w:r w:rsidRPr="00696B43">
              <w:rPr>
                <w:rStyle w:val="af4"/>
                <w:noProof/>
              </w:rPr>
              <w:fldChar w:fldCharType="begin"/>
            </w:r>
            <w:r w:rsidRPr="00696B43">
              <w:rPr>
                <w:rStyle w:val="af4"/>
                <w:noProof/>
              </w:rPr>
              <w:instrText xml:space="preserve"> </w:instrText>
            </w:r>
            <w:r>
              <w:rPr>
                <w:noProof/>
              </w:rPr>
              <w:instrText>HYPERLINK \l "_Toc535393410"</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2.3.4</w:t>
            </w:r>
            <w:r w:rsidRPr="00696B43">
              <w:rPr>
                <w:rStyle w:val="af4"/>
                <w:noProof/>
              </w:rPr>
              <w:t>服务</w:t>
            </w:r>
            <w:r>
              <w:rPr>
                <w:noProof/>
                <w:webHidden/>
              </w:rPr>
              <w:tab/>
            </w:r>
            <w:r>
              <w:rPr>
                <w:noProof/>
                <w:webHidden/>
              </w:rPr>
              <w:fldChar w:fldCharType="begin"/>
            </w:r>
            <w:r>
              <w:rPr>
                <w:noProof/>
                <w:webHidden/>
              </w:rPr>
              <w:instrText xml:space="preserve"> PAGEREF _Toc535393410 \h </w:instrText>
            </w:r>
            <w:r>
              <w:rPr>
                <w:noProof/>
                <w:webHidden/>
              </w:rPr>
            </w:r>
          </w:ins>
          <w:r>
            <w:rPr>
              <w:noProof/>
              <w:webHidden/>
            </w:rPr>
            <w:fldChar w:fldCharType="separate"/>
          </w:r>
          <w:ins w:id="106" w:author="值成 刘" w:date="2019-01-16T09:14:00Z">
            <w:r>
              <w:rPr>
                <w:noProof/>
                <w:webHidden/>
              </w:rPr>
              <w:t>8</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07" w:author="值成 刘" w:date="2019-01-16T09:14:00Z"/>
              <w:rFonts w:asciiTheme="minorHAnsi" w:eastAsiaTheme="minorEastAsia" w:hAnsiTheme="minorHAnsi" w:cstheme="minorBidi"/>
              <w:noProof/>
              <w:szCs w:val="22"/>
            </w:rPr>
          </w:pPr>
          <w:ins w:id="108" w:author="值成 刘" w:date="2019-01-16T09:14:00Z">
            <w:r w:rsidRPr="00696B43">
              <w:rPr>
                <w:rStyle w:val="af4"/>
                <w:noProof/>
              </w:rPr>
              <w:fldChar w:fldCharType="begin"/>
            </w:r>
            <w:r w:rsidRPr="00696B43">
              <w:rPr>
                <w:rStyle w:val="af4"/>
                <w:noProof/>
              </w:rPr>
              <w:instrText xml:space="preserve"> </w:instrText>
            </w:r>
            <w:r>
              <w:rPr>
                <w:noProof/>
              </w:rPr>
              <w:instrText>HYPERLINK \l "_Toc535393411"</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2.3.5</w:t>
            </w:r>
            <w:r w:rsidRPr="00696B43">
              <w:rPr>
                <w:rStyle w:val="af4"/>
                <w:noProof/>
              </w:rPr>
              <w:t>非移交产品</w:t>
            </w:r>
            <w:r>
              <w:rPr>
                <w:noProof/>
                <w:webHidden/>
              </w:rPr>
              <w:tab/>
            </w:r>
            <w:r>
              <w:rPr>
                <w:noProof/>
                <w:webHidden/>
              </w:rPr>
              <w:fldChar w:fldCharType="begin"/>
            </w:r>
            <w:r>
              <w:rPr>
                <w:noProof/>
                <w:webHidden/>
              </w:rPr>
              <w:instrText xml:space="preserve"> PAGEREF _Toc535393411 \h </w:instrText>
            </w:r>
            <w:r>
              <w:rPr>
                <w:noProof/>
                <w:webHidden/>
              </w:rPr>
            </w:r>
          </w:ins>
          <w:r>
            <w:rPr>
              <w:noProof/>
              <w:webHidden/>
            </w:rPr>
            <w:fldChar w:fldCharType="separate"/>
          </w:r>
          <w:ins w:id="109" w:author="值成 刘" w:date="2019-01-16T09:14:00Z">
            <w:r>
              <w:rPr>
                <w:noProof/>
                <w:webHidden/>
              </w:rPr>
              <w:t>8</w:t>
            </w:r>
            <w:r>
              <w:rPr>
                <w:noProof/>
                <w:webHidden/>
              </w:rPr>
              <w:fldChar w:fldCharType="end"/>
            </w:r>
            <w:r w:rsidRPr="00696B43">
              <w:rPr>
                <w:rStyle w:val="af4"/>
                <w:noProof/>
              </w:rPr>
              <w:fldChar w:fldCharType="end"/>
            </w:r>
          </w:ins>
        </w:p>
        <w:p w:rsidR="00624AD2" w:rsidRDefault="00624AD2">
          <w:pPr>
            <w:pStyle w:val="TOC2"/>
            <w:rPr>
              <w:ins w:id="110" w:author="值成 刘" w:date="2019-01-16T09:14:00Z"/>
              <w:rFonts w:asciiTheme="minorHAnsi" w:eastAsiaTheme="minorEastAsia" w:hAnsiTheme="minorHAnsi" w:cstheme="minorBidi"/>
              <w:szCs w:val="22"/>
            </w:rPr>
          </w:pPr>
          <w:ins w:id="111" w:author="值成 刘" w:date="2019-01-16T09:14:00Z">
            <w:r w:rsidRPr="00696B43">
              <w:rPr>
                <w:rStyle w:val="af4"/>
              </w:rPr>
              <w:fldChar w:fldCharType="begin"/>
            </w:r>
            <w:r w:rsidRPr="00696B43">
              <w:rPr>
                <w:rStyle w:val="af4"/>
              </w:rPr>
              <w:instrText xml:space="preserve"> </w:instrText>
            </w:r>
            <w:r>
              <w:instrText>HYPERLINK \l "_Toc535393412"</w:instrText>
            </w:r>
            <w:r w:rsidRPr="00696B43">
              <w:rPr>
                <w:rStyle w:val="af4"/>
              </w:rPr>
              <w:instrText xml:space="preserve"> </w:instrText>
            </w:r>
            <w:r w:rsidRPr="00696B43">
              <w:rPr>
                <w:rStyle w:val="af4"/>
              </w:rPr>
            </w:r>
            <w:r w:rsidRPr="00696B43">
              <w:rPr>
                <w:rStyle w:val="af4"/>
              </w:rPr>
              <w:fldChar w:fldCharType="separate"/>
            </w:r>
            <w:r w:rsidRPr="00696B43">
              <w:rPr>
                <w:rStyle w:val="af4"/>
              </w:rPr>
              <w:t>2.4</w:t>
            </w:r>
            <w:r w:rsidRPr="00696B43">
              <w:rPr>
                <w:rStyle w:val="af4"/>
              </w:rPr>
              <w:t>验收标准</w:t>
            </w:r>
            <w:r>
              <w:rPr>
                <w:webHidden/>
              </w:rPr>
              <w:tab/>
            </w:r>
            <w:r>
              <w:rPr>
                <w:webHidden/>
              </w:rPr>
              <w:fldChar w:fldCharType="begin"/>
            </w:r>
            <w:r>
              <w:rPr>
                <w:webHidden/>
              </w:rPr>
              <w:instrText xml:space="preserve"> PAGEREF _Toc535393412 \h </w:instrText>
            </w:r>
            <w:r>
              <w:rPr>
                <w:webHidden/>
              </w:rPr>
            </w:r>
          </w:ins>
          <w:r>
            <w:rPr>
              <w:webHidden/>
            </w:rPr>
            <w:fldChar w:fldCharType="separate"/>
          </w:r>
          <w:ins w:id="112" w:author="值成 刘" w:date="2019-01-16T09:14:00Z">
            <w:r>
              <w:rPr>
                <w:webHidden/>
              </w:rPr>
              <w:t>8</w:t>
            </w:r>
            <w:r>
              <w:rPr>
                <w:webHidden/>
              </w:rPr>
              <w:fldChar w:fldCharType="end"/>
            </w:r>
            <w:r w:rsidRPr="00696B43">
              <w:rPr>
                <w:rStyle w:val="af4"/>
              </w:rPr>
              <w:fldChar w:fldCharType="end"/>
            </w:r>
          </w:ins>
        </w:p>
        <w:p w:rsidR="00624AD2" w:rsidRDefault="00624AD2">
          <w:pPr>
            <w:pStyle w:val="TOC2"/>
            <w:rPr>
              <w:ins w:id="113" w:author="值成 刘" w:date="2019-01-16T09:14:00Z"/>
              <w:rFonts w:asciiTheme="minorHAnsi" w:eastAsiaTheme="minorEastAsia" w:hAnsiTheme="minorHAnsi" w:cstheme="minorBidi"/>
              <w:szCs w:val="22"/>
            </w:rPr>
          </w:pPr>
          <w:ins w:id="114" w:author="值成 刘" w:date="2019-01-16T09:14:00Z">
            <w:r w:rsidRPr="00696B43">
              <w:rPr>
                <w:rStyle w:val="af4"/>
              </w:rPr>
              <w:fldChar w:fldCharType="begin"/>
            </w:r>
            <w:r w:rsidRPr="00696B43">
              <w:rPr>
                <w:rStyle w:val="af4"/>
              </w:rPr>
              <w:instrText xml:space="preserve"> </w:instrText>
            </w:r>
            <w:r>
              <w:instrText>HYPERLINK \l "_Toc535393413"</w:instrText>
            </w:r>
            <w:r w:rsidRPr="00696B43">
              <w:rPr>
                <w:rStyle w:val="af4"/>
              </w:rPr>
              <w:instrText xml:space="preserve"> </w:instrText>
            </w:r>
            <w:r w:rsidRPr="00696B43">
              <w:rPr>
                <w:rStyle w:val="af4"/>
              </w:rPr>
            </w:r>
            <w:r w:rsidRPr="00696B43">
              <w:rPr>
                <w:rStyle w:val="af4"/>
              </w:rPr>
              <w:fldChar w:fldCharType="separate"/>
            </w:r>
            <w:r w:rsidRPr="00696B43">
              <w:rPr>
                <w:rStyle w:val="af4"/>
              </w:rPr>
              <w:t>2.5</w:t>
            </w:r>
            <w:r w:rsidRPr="00696B43">
              <w:rPr>
                <w:rStyle w:val="af4"/>
              </w:rPr>
              <w:t>完成项目的最后期限</w:t>
            </w:r>
            <w:r>
              <w:rPr>
                <w:webHidden/>
              </w:rPr>
              <w:tab/>
            </w:r>
            <w:r>
              <w:rPr>
                <w:webHidden/>
              </w:rPr>
              <w:fldChar w:fldCharType="begin"/>
            </w:r>
            <w:r>
              <w:rPr>
                <w:webHidden/>
              </w:rPr>
              <w:instrText xml:space="preserve"> PAGEREF _Toc535393413 \h </w:instrText>
            </w:r>
            <w:r>
              <w:rPr>
                <w:webHidden/>
              </w:rPr>
            </w:r>
          </w:ins>
          <w:r>
            <w:rPr>
              <w:webHidden/>
            </w:rPr>
            <w:fldChar w:fldCharType="separate"/>
          </w:r>
          <w:ins w:id="115" w:author="值成 刘" w:date="2019-01-16T09:14:00Z">
            <w:r>
              <w:rPr>
                <w:webHidden/>
              </w:rPr>
              <w:t>8</w:t>
            </w:r>
            <w:r>
              <w:rPr>
                <w:webHidden/>
              </w:rPr>
              <w:fldChar w:fldCharType="end"/>
            </w:r>
            <w:r w:rsidRPr="00696B43">
              <w:rPr>
                <w:rStyle w:val="af4"/>
              </w:rPr>
              <w:fldChar w:fldCharType="end"/>
            </w:r>
          </w:ins>
        </w:p>
        <w:p w:rsidR="00624AD2" w:rsidRDefault="00624AD2">
          <w:pPr>
            <w:pStyle w:val="TOC1"/>
            <w:tabs>
              <w:tab w:val="right" w:leader="dot" w:pos="8303"/>
            </w:tabs>
            <w:rPr>
              <w:ins w:id="116" w:author="值成 刘" w:date="2019-01-16T09:14:00Z"/>
              <w:rFonts w:asciiTheme="minorHAnsi" w:eastAsiaTheme="minorEastAsia" w:hAnsiTheme="minorHAnsi" w:cstheme="minorBidi"/>
              <w:noProof/>
              <w:szCs w:val="22"/>
            </w:rPr>
          </w:pPr>
          <w:ins w:id="117" w:author="值成 刘" w:date="2019-01-16T09:14:00Z">
            <w:r w:rsidRPr="00696B43">
              <w:rPr>
                <w:rStyle w:val="af4"/>
                <w:noProof/>
              </w:rPr>
              <w:fldChar w:fldCharType="begin"/>
            </w:r>
            <w:r w:rsidRPr="00696B43">
              <w:rPr>
                <w:rStyle w:val="af4"/>
                <w:noProof/>
              </w:rPr>
              <w:instrText xml:space="preserve"> </w:instrText>
            </w:r>
            <w:r>
              <w:rPr>
                <w:noProof/>
              </w:rPr>
              <w:instrText>HYPERLINK \l "_Toc535393414"</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 xml:space="preserve">3. </w:t>
            </w:r>
            <w:r w:rsidRPr="00696B43">
              <w:rPr>
                <w:rStyle w:val="af4"/>
                <w:noProof/>
              </w:rPr>
              <w:t>实施计划</w:t>
            </w:r>
            <w:r>
              <w:rPr>
                <w:noProof/>
                <w:webHidden/>
              </w:rPr>
              <w:tab/>
            </w:r>
            <w:r>
              <w:rPr>
                <w:noProof/>
                <w:webHidden/>
              </w:rPr>
              <w:fldChar w:fldCharType="begin"/>
            </w:r>
            <w:r>
              <w:rPr>
                <w:noProof/>
                <w:webHidden/>
              </w:rPr>
              <w:instrText xml:space="preserve"> PAGEREF _Toc535393414 \h </w:instrText>
            </w:r>
            <w:r>
              <w:rPr>
                <w:noProof/>
                <w:webHidden/>
              </w:rPr>
            </w:r>
          </w:ins>
          <w:r>
            <w:rPr>
              <w:noProof/>
              <w:webHidden/>
            </w:rPr>
            <w:fldChar w:fldCharType="separate"/>
          </w:r>
          <w:ins w:id="118" w:author="值成 刘" w:date="2019-01-16T09:14:00Z">
            <w:r>
              <w:rPr>
                <w:noProof/>
                <w:webHidden/>
              </w:rPr>
              <w:t>9</w:t>
            </w:r>
            <w:r>
              <w:rPr>
                <w:noProof/>
                <w:webHidden/>
              </w:rPr>
              <w:fldChar w:fldCharType="end"/>
            </w:r>
            <w:r w:rsidRPr="00696B43">
              <w:rPr>
                <w:rStyle w:val="af4"/>
                <w:noProof/>
              </w:rPr>
              <w:fldChar w:fldCharType="end"/>
            </w:r>
          </w:ins>
        </w:p>
        <w:p w:rsidR="00624AD2" w:rsidRDefault="00624AD2">
          <w:pPr>
            <w:pStyle w:val="TOC2"/>
            <w:rPr>
              <w:ins w:id="119" w:author="值成 刘" w:date="2019-01-16T09:14:00Z"/>
              <w:rFonts w:asciiTheme="minorHAnsi" w:eastAsiaTheme="minorEastAsia" w:hAnsiTheme="minorHAnsi" w:cstheme="minorBidi"/>
              <w:szCs w:val="22"/>
            </w:rPr>
          </w:pPr>
          <w:ins w:id="120" w:author="值成 刘" w:date="2019-01-16T09:14:00Z">
            <w:r w:rsidRPr="00696B43">
              <w:rPr>
                <w:rStyle w:val="af4"/>
              </w:rPr>
              <w:fldChar w:fldCharType="begin"/>
            </w:r>
            <w:r w:rsidRPr="00696B43">
              <w:rPr>
                <w:rStyle w:val="af4"/>
              </w:rPr>
              <w:instrText xml:space="preserve"> </w:instrText>
            </w:r>
            <w:r>
              <w:instrText>HYPERLINK \l "_Toc535393415"</w:instrText>
            </w:r>
            <w:r w:rsidRPr="00696B43">
              <w:rPr>
                <w:rStyle w:val="af4"/>
              </w:rPr>
              <w:instrText xml:space="preserve"> </w:instrText>
            </w:r>
            <w:r w:rsidRPr="00696B43">
              <w:rPr>
                <w:rStyle w:val="af4"/>
              </w:rPr>
            </w:r>
            <w:r w:rsidRPr="00696B43">
              <w:rPr>
                <w:rStyle w:val="af4"/>
              </w:rPr>
              <w:fldChar w:fldCharType="separate"/>
            </w:r>
            <w:r w:rsidRPr="00696B43">
              <w:rPr>
                <w:rStyle w:val="af4"/>
              </w:rPr>
              <w:t>3.1</w:t>
            </w:r>
            <w:r w:rsidRPr="00696B43">
              <w:rPr>
                <w:rStyle w:val="af4"/>
              </w:rPr>
              <w:t>接口人员</w:t>
            </w:r>
            <w:r>
              <w:rPr>
                <w:webHidden/>
              </w:rPr>
              <w:tab/>
            </w:r>
            <w:r>
              <w:rPr>
                <w:webHidden/>
              </w:rPr>
              <w:fldChar w:fldCharType="begin"/>
            </w:r>
            <w:r>
              <w:rPr>
                <w:webHidden/>
              </w:rPr>
              <w:instrText xml:space="preserve"> PAGEREF _Toc535393415 \h </w:instrText>
            </w:r>
            <w:r>
              <w:rPr>
                <w:webHidden/>
              </w:rPr>
            </w:r>
          </w:ins>
          <w:r>
            <w:rPr>
              <w:webHidden/>
            </w:rPr>
            <w:fldChar w:fldCharType="separate"/>
          </w:r>
          <w:ins w:id="121" w:author="值成 刘" w:date="2019-01-16T09:14:00Z">
            <w:r>
              <w:rPr>
                <w:webHidden/>
              </w:rPr>
              <w:t>9</w:t>
            </w:r>
            <w:r>
              <w:rPr>
                <w:webHidden/>
              </w:rPr>
              <w:fldChar w:fldCharType="end"/>
            </w:r>
            <w:r w:rsidRPr="00696B43">
              <w:rPr>
                <w:rStyle w:val="af4"/>
              </w:rPr>
              <w:fldChar w:fldCharType="end"/>
            </w:r>
          </w:ins>
        </w:p>
        <w:p w:rsidR="00624AD2" w:rsidRDefault="00624AD2">
          <w:pPr>
            <w:pStyle w:val="TOC2"/>
            <w:rPr>
              <w:ins w:id="122" w:author="值成 刘" w:date="2019-01-16T09:14:00Z"/>
              <w:rFonts w:asciiTheme="minorHAnsi" w:eastAsiaTheme="minorEastAsia" w:hAnsiTheme="minorHAnsi" w:cstheme="minorBidi"/>
              <w:szCs w:val="22"/>
            </w:rPr>
          </w:pPr>
          <w:ins w:id="123" w:author="值成 刘" w:date="2019-01-16T09:14:00Z">
            <w:r w:rsidRPr="00696B43">
              <w:rPr>
                <w:rStyle w:val="af4"/>
              </w:rPr>
              <w:fldChar w:fldCharType="begin"/>
            </w:r>
            <w:r w:rsidRPr="00696B43">
              <w:rPr>
                <w:rStyle w:val="af4"/>
              </w:rPr>
              <w:instrText xml:space="preserve"> </w:instrText>
            </w:r>
            <w:r>
              <w:instrText>HYPERLINK \l "_Toc535393416"</w:instrText>
            </w:r>
            <w:r w:rsidRPr="00696B43">
              <w:rPr>
                <w:rStyle w:val="af4"/>
              </w:rPr>
              <w:instrText xml:space="preserve"> </w:instrText>
            </w:r>
            <w:r w:rsidRPr="00696B43">
              <w:rPr>
                <w:rStyle w:val="af4"/>
              </w:rPr>
            </w:r>
            <w:r w:rsidRPr="00696B43">
              <w:rPr>
                <w:rStyle w:val="af4"/>
              </w:rPr>
              <w:fldChar w:fldCharType="separate"/>
            </w:r>
            <w:r w:rsidRPr="00696B43">
              <w:rPr>
                <w:rStyle w:val="af4"/>
              </w:rPr>
              <w:t>3.2</w:t>
            </w:r>
            <w:r w:rsidRPr="00696B43">
              <w:rPr>
                <w:rStyle w:val="af4"/>
              </w:rPr>
              <w:t>预算</w:t>
            </w:r>
            <w:r>
              <w:rPr>
                <w:webHidden/>
              </w:rPr>
              <w:tab/>
            </w:r>
            <w:r>
              <w:rPr>
                <w:webHidden/>
              </w:rPr>
              <w:fldChar w:fldCharType="begin"/>
            </w:r>
            <w:r>
              <w:rPr>
                <w:webHidden/>
              </w:rPr>
              <w:instrText xml:space="preserve"> PAGEREF _Toc535393416 \h </w:instrText>
            </w:r>
            <w:r>
              <w:rPr>
                <w:webHidden/>
              </w:rPr>
            </w:r>
          </w:ins>
          <w:r>
            <w:rPr>
              <w:webHidden/>
            </w:rPr>
            <w:fldChar w:fldCharType="separate"/>
          </w:r>
          <w:ins w:id="124" w:author="值成 刘" w:date="2019-01-16T09:14:00Z">
            <w:r>
              <w:rPr>
                <w:webHidden/>
              </w:rPr>
              <w:t>9</w:t>
            </w:r>
            <w:r>
              <w:rPr>
                <w:webHidden/>
              </w:rPr>
              <w:fldChar w:fldCharType="end"/>
            </w:r>
            <w:r w:rsidRPr="00696B43">
              <w:rPr>
                <w:rStyle w:val="af4"/>
              </w:rPr>
              <w:fldChar w:fldCharType="end"/>
            </w:r>
          </w:ins>
        </w:p>
        <w:p w:rsidR="00624AD2" w:rsidRDefault="00624AD2">
          <w:pPr>
            <w:pStyle w:val="TOC2"/>
            <w:rPr>
              <w:ins w:id="125" w:author="值成 刘" w:date="2019-01-16T09:14:00Z"/>
              <w:rFonts w:asciiTheme="minorHAnsi" w:eastAsiaTheme="minorEastAsia" w:hAnsiTheme="minorHAnsi" w:cstheme="minorBidi"/>
              <w:szCs w:val="22"/>
            </w:rPr>
          </w:pPr>
          <w:ins w:id="126" w:author="值成 刘" w:date="2019-01-16T09:14:00Z">
            <w:r w:rsidRPr="00696B43">
              <w:rPr>
                <w:rStyle w:val="af4"/>
              </w:rPr>
              <w:fldChar w:fldCharType="begin"/>
            </w:r>
            <w:r w:rsidRPr="00696B43">
              <w:rPr>
                <w:rStyle w:val="af4"/>
              </w:rPr>
              <w:instrText xml:space="preserve"> </w:instrText>
            </w:r>
            <w:r>
              <w:instrText>HYPERLINK \l "_Toc535393417"</w:instrText>
            </w:r>
            <w:r w:rsidRPr="00696B43">
              <w:rPr>
                <w:rStyle w:val="af4"/>
              </w:rPr>
              <w:instrText xml:space="preserve"> </w:instrText>
            </w:r>
            <w:r w:rsidRPr="00696B43">
              <w:rPr>
                <w:rStyle w:val="af4"/>
              </w:rPr>
            </w:r>
            <w:r w:rsidRPr="00696B43">
              <w:rPr>
                <w:rStyle w:val="af4"/>
              </w:rPr>
              <w:fldChar w:fldCharType="separate"/>
            </w:r>
            <w:r w:rsidRPr="00696B43">
              <w:rPr>
                <w:rStyle w:val="af4"/>
              </w:rPr>
              <w:t>3.3</w:t>
            </w:r>
            <w:r w:rsidRPr="00696B43">
              <w:rPr>
                <w:rStyle w:val="af4"/>
              </w:rPr>
              <w:t>关键问题</w:t>
            </w:r>
            <w:r>
              <w:rPr>
                <w:webHidden/>
              </w:rPr>
              <w:tab/>
            </w:r>
            <w:r>
              <w:rPr>
                <w:webHidden/>
              </w:rPr>
              <w:fldChar w:fldCharType="begin"/>
            </w:r>
            <w:r>
              <w:rPr>
                <w:webHidden/>
              </w:rPr>
              <w:instrText xml:space="preserve"> PAGEREF _Toc535393417 \h </w:instrText>
            </w:r>
            <w:r>
              <w:rPr>
                <w:webHidden/>
              </w:rPr>
            </w:r>
          </w:ins>
          <w:r>
            <w:rPr>
              <w:webHidden/>
            </w:rPr>
            <w:fldChar w:fldCharType="separate"/>
          </w:r>
          <w:ins w:id="127" w:author="值成 刘" w:date="2019-01-16T09:14:00Z">
            <w:r>
              <w:rPr>
                <w:webHidden/>
              </w:rPr>
              <w:t>9</w:t>
            </w:r>
            <w:r>
              <w:rPr>
                <w:webHidden/>
              </w:rPr>
              <w:fldChar w:fldCharType="end"/>
            </w:r>
            <w:r w:rsidRPr="00696B43">
              <w:rPr>
                <w:rStyle w:val="af4"/>
              </w:rPr>
              <w:fldChar w:fldCharType="end"/>
            </w:r>
          </w:ins>
        </w:p>
        <w:p w:rsidR="00624AD2" w:rsidRDefault="00624AD2">
          <w:pPr>
            <w:pStyle w:val="TOC2"/>
            <w:rPr>
              <w:ins w:id="128" w:author="值成 刘" w:date="2019-01-16T09:14:00Z"/>
              <w:rFonts w:asciiTheme="minorHAnsi" w:eastAsiaTheme="minorEastAsia" w:hAnsiTheme="minorHAnsi" w:cstheme="minorBidi"/>
              <w:szCs w:val="22"/>
            </w:rPr>
          </w:pPr>
          <w:ins w:id="129" w:author="值成 刘" w:date="2019-01-16T09:14:00Z">
            <w:r w:rsidRPr="00696B43">
              <w:rPr>
                <w:rStyle w:val="af4"/>
              </w:rPr>
              <w:fldChar w:fldCharType="begin"/>
            </w:r>
            <w:r w:rsidRPr="00696B43">
              <w:rPr>
                <w:rStyle w:val="af4"/>
              </w:rPr>
              <w:instrText xml:space="preserve"> </w:instrText>
            </w:r>
            <w:r>
              <w:instrText>HYPERLINK \l "_Toc535393418"</w:instrText>
            </w:r>
            <w:r w:rsidRPr="00696B43">
              <w:rPr>
                <w:rStyle w:val="af4"/>
              </w:rPr>
              <w:instrText xml:space="preserve"> </w:instrText>
            </w:r>
            <w:r w:rsidRPr="00696B43">
              <w:rPr>
                <w:rStyle w:val="af4"/>
              </w:rPr>
            </w:r>
            <w:r w:rsidRPr="00696B43">
              <w:rPr>
                <w:rStyle w:val="af4"/>
              </w:rPr>
              <w:fldChar w:fldCharType="separate"/>
            </w:r>
            <w:r w:rsidRPr="00696B43">
              <w:rPr>
                <w:rStyle w:val="af4"/>
              </w:rPr>
              <w:t>4.1</w:t>
            </w:r>
            <w:r w:rsidRPr="00696B43">
              <w:rPr>
                <w:rStyle w:val="af4"/>
              </w:rPr>
              <w:t>系统支持</w:t>
            </w:r>
            <w:r>
              <w:rPr>
                <w:webHidden/>
              </w:rPr>
              <w:tab/>
            </w:r>
            <w:r>
              <w:rPr>
                <w:webHidden/>
              </w:rPr>
              <w:fldChar w:fldCharType="begin"/>
            </w:r>
            <w:r>
              <w:rPr>
                <w:webHidden/>
              </w:rPr>
              <w:instrText xml:space="preserve"> PAGEREF _Toc535393418 \h </w:instrText>
            </w:r>
            <w:r>
              <w:rPr>
                <w:webHidden/>
              </w:rPr>
            </w:r>
          </w:ins>
          <w:r>
            <w:rPr>
              <w:webHidden/>
            </w:rPr>
            <w:fldChar w:fldCharType="separate"/>
          </w:r>
          <w:ins w:id="130" w:author="值成 刘" w:date="2019-01-16T09:14:00Z">
            <w:r>
              <w:rPr>
                <w:webHidden/>
              </w:rPr>
              <w:t>9</w:t>
            </w:r>
            <w:r>
              <w:rPr>
                <w:webHidden/>
              </w:rPr>
              <w:fldChar w:fldCharType="end"/>
            </w:r>
            <w:r w:rsidRPr="00696B43">
              <w:rPr>
                <w:rStyle w:val="af4"/>
              </w:rPr>
              <w:fldChar w:fldCharType="end"/>
            </w:r>
          </w:ins>
        </w:p>
        <w:p w:rsidR="00624AD2" w:rsidRDefault="00624AD2">
          <w:pPr>
            <w:pStyle w:val="TOC3"/>
            <w:tabs>
              <w:tab w:val="right" w:leader="dot" w:pos="8303"/>
            </w:tabs>
            <w:rPr>
              <w:ins w:id="131" w:author="值成 刘" w:date="2019-01-16T09:14:00Z"/>
              <w:rFonts w:asciiTheme="minorHAnsi" w:eastAsiaTheme="minorEastAsia" w:hAnsiTheme="minorHAnsi" w:cstheme="minorBidi"/>
              <w:noProof/>
              <w:szCs w:val="22"/>
            </w:rPr>
          </w:pPr>
          <w:ins w:id="132" w:author="值成 刘" w:date="2019-01-16T09:14:00Z">
            <w:r w:rsidRPr="00696B43">
              <w:rPr>
                <w:rStyle w:val="af4"/>
                <w:noProof/>
              </w:rPr>
              <w:fldChar w:fldCharType="begin"/>
            </w:r>
            <w:r w:rsidRPr="00696B43">
              <w:rPr>
                <w:rStyle w:val="af4"/>
                <w:noProof/>
              </w:rPr>
              <w:instrText xml:space="preserve"> </w:instrText>
            </w:r>
            <w:r>
              <w:rPr>
                <w:noProof/>
              </w:rPr>
              <w:instrText>HYPERLINK \l "_Toc535393419"</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4.1.1</w:t>
            </w:r>
            <w:r w:rsidRPr="00696B43">
              <w:rPr>
                <w:rStyle w:val="af4"/>
                <w:noProof/>
              </w:rPr>
              <w:t>开发环境</w:t>
            </w:r>
            <w:r>
              <w:rPr>
                <w:noProof/>
                <w:webHidden/>
              </w:rPr>
              <w:tab/>
            </w:r>
            <w:r>
              <w:rPr>
                <w:noProof/>
                <w:webHidden/>
              </w:rPr>
              <w:fldChar w:fldCharType="begin"/>
            </w:r>
            <w:r>
              <w:rPr>
                <w:noProof/>
                <w:webHidden/>
              </w:rPr>
              <w:instrText xml:space="preserve"> PAGEREF _Toc535393419 \h </w:instrText>
            </w:r>
            <w:r>
              <w:rPr>
                <w:noProof/>
                <w:webHidden/>
              </w:rPr>
            </w:r>
          </w:ins>
          <w:r>
            <w:rPr>
              <w:noProof/>
              <w:webHidden/>
            </w:rPr>
            <w:fldChar w:fldCharType="separate"/>
          </w:r>
          <w:ins w:id="133" w:author="值成 刘" w:date="2019-01-16T09:14:00Z">
            <w:r>
              <w:rPr>
                <w:noProof/>
                <w:webHidden/>
              </w:rPr>
              <w:t>10</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34" w:author="值成 刘" w:date="2019-01-16T09:14:00Z"/>
              <w:rFonts w:asciiTheme="minorHAnsi" w:eastAsiaTheme="minorEastAsia" w:hAnsiTheme="minorHAnsi" w:cstheme="minorBidi"/>
              <w:noProof/>
              <w:szCs w:val="22"/>
            </w:rPr>
          </w:pPr>
          <w:ins w:id="135" w:author="值成 刘" w:date="2019-01-16T09:14:00Z">
            <w:r w:rsidRPr="00696B43">
              <w:rPr>
                <w:rStyle w:val="af4"/>
                <w:noProof/>
              </w:rPr>
              <w:fldChar w:fldCharType="begin"/>
            </w:r>
            <w:r w:rsidRPr="00696B43">
              <w:rPr>
                <w:rStyle w:val="af4"/>
                <w:noProof/>
              </w:rPr>
              <w:instrText xml:space="preserve"> </w:instrText>
            </w:r>
            <w:r>
              <w:rPr>
                <w:noProof/>
              </w:rPr>
              <w:instrText>HYPERLINK \l "_Toc535393420"</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4.1.2</w:t>
            </w:r>
            <w:r w:rsidRPr="00696B43">
              <w:rPr>
                <w:rStyle w:val="af4"/>
                <w:noProof/>
              </w:rPr>
              <w:t>运行环境</w:t>
            </w:r>
            <w:r>
              <w:rPr>
                <w:noProof/>
                <w:webHidden/>
              </w:rPr>
              <w:tab/>
            </w:r>
            <w:r>
              <w:rPr>
                <w:noProof/>
                <w:webHidden/>
              </w:rPr>
              <w:fldChar w:fldCharType="begin"/>
            </w:r>
            <w:r>
              <w:rPr>
                <w:noProof/>
                <w:webHidden/>
              </w:rPr>
              <w:instrText xml:space="preserve"> PAGEREF _Toc535393420 \h </w:instrText>
            </w:r>
            <w:r>
              <w:rPr>
                <w:noProof/>
                <w:webHidden/>
              </w:rPr>
            </w:r>
          </w:ins>
          <w:r>
            <w:rPr>
              <w:noProof/>
              <w:webHidden/>
            </w:rPr>
            <w:fldChar w:fldCharType="separate"/>
          </w:r>
          <w:ins w:id="136" w:author="值成 刘" w:date="2019-01-16T09:14:00Z">
            <w:r>
              <w:rPr>
                <w:noProof/>
                <w:webHidden/>
              </w:rPr>
              <w:t>10</w:t>
            </w:r>
            <w:r>
              <w:rPr>
                <w:noProof/>
                <w:webHidden/>
              </w:rPr>
              <w:fldChar w:fldCharType="end"/>
            </w:r>
            <w:r w:rsidRPr="00696B43">
              <w:rPr>
                <w:rStyle w:val="af4"/>
                <w:noProof/>
              </w:rPr>
              <w:fldChar w:fldCharType="end"/>
            </w:r>
          </w:ins>
        </w:p>
        <w:p w:rsidR="00624AD2" w:rsidRDefault="00624AD2">
          <w:pPr>
            <w:pStyle w:val="TOC2"/>
            <w:rPr>
              <w:ins w:id="137" w:author="值成 刘" w:date="2019-01-16T09:14:00Z"/>
              <w:rFonts w:asciiTheme="minorHAnsi" w:eastAsiaTheme="minorEastAsia" w:hAnsiTheme="minorHAnsi" w:cstheme="minorBidi"/>
              <w:szCs w:val="22"/>
            </w:rPr>
          </w:pPr>
          <w:ins w:id="138" w:author="值成 刘" w:date="2019-01-16T09:14:00Z">
            <w:r w:rsidRPr="00696B43">
              <w:rPr>
                <w:rStyle w:val="af4"/>
              </w:rPr>
              <w:fldChar w:fldCharType="begin"/>
            </w:r>
            <w:r w:rsidRPr="00696B43">
              <w:rPr>
                <w:rStyle w:val="af4"/>
              </w:rPr>
              <w:instrText xml:space="preserve"> </w:instrText>
            </w:r>
            <w:r>
              <w:instrText>HYPERLINK \l "_Toc535393421"</w:instrText>
            </w:r>
            <w:r w:rsidRPr="00696B43">
              <w:rPr>
                <w:rStyle w:val="af4"/>
              </w:rPr>
              <w:instrText xml:space="preserve"> </w:instrText>
            </w:r>
            <w:r w:rsidRPr="00696B43">
              <w:rPr>
                <w:rStyle w:val="af4"/>
              </w:rPr>
            </w:r>
            <w:r w:rsidRPr="00696B43">
              <w:rPr>
                <w:rStyle w:val="af4"/>
              </w:rPr>
              <w:fldChar w:fldCharType="separate"/>
            </w:r>
            <w:r w:rsidRPr="00696B43">
              <w:rPr>
                <w:rStyle w:val="af4"/>
              </w:rPr>
              <w:t>4.2</w:t>
            </w:r>
            <w:r w:rsidRPr="00696B43">
              <w:rPr>
                <w:rStyle w:val="af4"/>
              </w:rPr>
              <w:t>需由客户承担的工作</w:t>
            </w:r>
            <w:r>
              <w:rPr>
                <w:webHidden/>
              </w:rPr>
              <w:tab/>
            </w:r>
            <w:r>
              <w:rPr>
                <w:webHidden/>
              </w:rPr>
              <w:fldChar w:fldCharType="begin"/>
            </w:r>
            <w:r>
              <w:rPr>
                <w:webHidden/>
              </w:rPr>
              <w:instrText xml:space="preserve"> PAGEREF _Toc535393421 \h </w:instrText>
            </w:r>
            <w:r>
              <w:rPr>
                <w:webHidden/>
              </w:rPr>
            </w:r>
          </w:ins>
          <w:r>
            <w:rPr>
              <w:webHidden/>
            </w:rPr>
            <w:fldChar w:fldCharType="separate"/>
          </w:r>
          <w:ins w:id="139" w:author="值成 刘" w:date="2019-01-16T09:14:00Z">
            <w:r>
              <w:rPr>
                <w:webHidden/>
              </w:rPr>
              <w:t>10</w:t>
            </w:r>
            <w:r>
              <w:rPr>
                <w:webHidden/>
              </w:rPr>
              <w:fldChar w:fldCharType="end"/>
            </w:r>
            <w:r w:rsidRPr="00696B43">
              <w:rPr>
                <w:rStyle w:val="af4"/>
              </w:rPr>
              <w:fldChar w:fldCharType="end"/>
            </w:r>
          </w:ins>
        </w:p>
        <w:p w:rsidR="00624AD2" w:rsidRDefault="00624AD2">
          <w:pPr>
            <w:pStyle w:val="TOC2"/>
            <w:rPr>
              <w:ins w:id="140" w:author="值成 刘" w:date="2019-01-16T09:14:00Z"/>
              <w:rFonts w:asciiTheme="minorHAnsi" w:eastAsiaTheme="minorEastAsia" w:hAnsiTheme="minorHAnsi" w:cstheme="minorBidi"/>
              <w:szCs w:val="22"/>
            </w:rPr>
          </w:pPr>
          <w:ins w:id="141" w:author="值成 刘" w:date="2019-01-16T09:14:00Z">
            <w:r w:rsidRPr="00696B43">
              <w:rPr>
                <w:rStyle w:val="af4"/>
              </w:rPr>
              <w:fldChar w:fldCharType="begin"/>
            </w:r>
            <w:r w:rsidRPr="00696B43">
              <w:rPr>
                <w:rStyle w:val="af4"/>
              </w:rPr>
              <w:instrText xml:space="preserve"> </w:instrText>
            </w:r>
            <w:r>
              <w:instrText>HYPERLINK \l "_Toc535393422"</w:instrText>
            </w:r>
            <w:r w:rsidRPr="00696B43">
              <w:rPr>
                <w:rStyle w:val="af4"/>
              </w:rPr>
              <w:instrText xml:space="preserve"> </w:instrText>
            </w:r>
            <w:r w:rsidRPr="00696B43">
              <w:rPr>
                <w:rStyle w:val="af4"/>
              </w:rPr>
            </w:r>
            <w:r w:rsidRPr="00696B43">
              <w:rPr>
                <w:rStyle w:val="af4"/>
              </w:rPr>
              <w:fldChar w:fldCharType="separate"/>
            </w:r>
            <w:r w:rsidRPr="00696B43">
              <w:rPr>
                <w:rStyle w:val="af4"/>
              </w:rPr>
              <w:t>4.3</w:t>
            </w:r>
            <w:r w:rsidRPr="00696B43">
              <w:rPr>
                <w:rStyle w:val="af4"/>
              </w:rPr>
              <w:t>需由分合同承担的工作</w:t>
            </w:r>
            <w:r>
              <w:rPr>
                <w:webHidden/>
              </w:rPr>
              <w:tab/>
            </w:r>
            <w:r>
              <w:rPr>
                <w:webHidden/>
              </w:rPr>
              <w:fldChar w:fldCharType="begin"/>
            </w:r>
            <w:r>
              <w:rPr>
                <w:webHidden/>
              </w:rPr>
              <w:instrText xml:space="preserve"> PAGEREF _Toc535393422 \h </w:instrText>
            </w:r>
            <w:r>
              <w:rPr>
                <w:webHidden/>
              </w:rPr>
            </w:r>
          </w:ins>
          <w:r>
            <w:rPr>
              <w:webHidden/>
            </w:rPr>
            <w:fldChar w:fldCharType="separate"/>
          </w:r>
          <w:ins w:id="142" w:author="值成 刘" w:date="2019-01-16T09:14:00Z">
            <w:r>
              <w:rPr>
                <w:webHidden/>
              </w:rPr>
              <w:t>10</w:t>
            </w:r>
            <w:r>
              <w:rPr>
                <w:webHidden/>
              </w:rPr>
              <w:fldChar w:fldCharType="end"/>
            </w:r>
            <w:r w:rsidRPr="00696B43">
              <w:rPr>
                <w:rStyle w:val="af4"/>
              </w:rPr>
              <w:fldChar w:fldCharType="end"/>
            </w:r>
          </w:ins>
        </w:p>
        <w:p w:rsidR="00624AD2" w:rsidRDefault="00624AD2">
          <w:pPr>
            <w:pStyle w:val="TOC1"/>
            <w:tabs>
              <w:tab w:val="right" w:leader="dot" w:pos="8303"/>
            </w:tabs>
            <w:rPr>
              <w:ins w:id="143" w:author="值成 刘" w:date="2019-01-16T09:14:00Z"/>
              <w:rFonts w:asciiTheme="minorHAnsi" w:eastAsiaTheme="minorEastAsia" w:hAnsiTheme="minorHAnsi" w:cstheme="minorBidi"/>
              <w:noProof/>
              <w:szCs w:val="22"/>
            </w:rPr>
          </w:pPr>
          <w:ins w:id="144" w:author="值成 刘" w:date="2019-01-16T09:14:00Z">
            <w:r w:rsidRPr="00696B43">
              <w:rPr>
                <w:rStyle w:val="af4"/>
                <w:noProof/>
              </w:rPr>
              <w:fldChar w:fldCharType="begin"/>
            </w:r>
            <w:r w:rsidRPr="00696B43">
              <w:rPr>
                <w:rStyle w:val="af4"/>
                <w:noProof/>
              </w:rPr>
              <w:instrText xml:space="preserve"> </w:instrText>
            </w:r>
            <w:r>
              <w:rPr>
                <w:noProof/>
              </w:rPr>
              <w:instrText>HYPERLINK \l "_Toc535393423"</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 xml:space="preserve">5. </w:t>
            </w:r>
            <w:r w:rsidRPr="00696B43">
              <w:rPr>
                <w:rStyle w:val="af4"/>
                <w:noProof/>
              </w:rPr>
              <w:t>专题计划要点</w:t>
            </w:r>
            <w:r>
              <w:rPr>
                <w:noProof/>
                <w:webHidden/>
              </w:rPr>
              <w:tab/>
            </w:r>
            <w:r>
              <w:rPr>
                <w:noProof/>
                <w:webHidden/>
              </w:rPr>
              <w:fldChar w:fldCharType="begin"/>
            </w:r>
            <w:r>
              <w:rPr>
                <w:noProof/>
                <w:webHidden/>
              </w:rPr>
              <w:instrText xml:space="preserve"> PAGEREF _Toc535393423 \h </w:instrText>
            </w:r>
            <w:r>
              <w:rPr>
                <w:noProof/>
                <w:webHidden/>
              </w:rPr>
            </w:r>
          </w:ins>
          <w:r>
            <w:rPr>
              <w:noProof/>
              <w:webHidden/>
            </w:rPr>
            <w:fldChar w:fldCharType="separate"/>
          </w:r>
          <w:ins w:id="145" w:author="值成 刘" w:date="2019-01-16T09:14:00Z">
            <w:r>
              <w:rPr>
                <w:noProof/>
                <w:webHidden/>
              </w:rPr>
              <w:t>11</w:t>
            </w:r>
            <w:r>
              <w:rPr>
                <w:noProof/>
                <w:webHidden/>
              </w:rPr>
              <w:fldChar w:fldCharType="end"/>
            </w:r>
            <w:r w:rsidRPr="00696B43">
              <w:rPr>
                <w:rStyle w:val="af4"/>
                <w:noProof/>
              </w:rPr>
              <w:fldChar w:fldCharType="end"/>
            </w:r>
          </w:ins>
        </w:p>
        <w:p w:rsidR="00624AD2" w:rsidRDefault="00624AD2">
          <w:pPr>
            <w:pStyle w:val="TOC2"/>
            <w:rPr>
              <w:ins w:id="146" w:author="值成 刘" w:date="2019-01-16T09:14:00Z"/>
              <w:rFonts w:asciiTheme="minorHAnsi" w:eastAsiaTheme="minorEastAsia" w:hAnsiTheme="minorHAnsi" w:cstheme="minorBidi"/>
              <w:szCs w:val="22"/>
            </w:rPr>
          </w:pPr>
          <w:ins w:id="147" w:author="值成 刘" w:date="2019-01-16T09:14:00Z">
            <w:r w:rsidRPr="00696B43">
              <w:rPr>
                <w:rStyle w:val="af4"/>
              </w:rPr>
              <w:fldChar w:fldCharType="begin"/>
            </w:r>
            <w:r w:rsidRPr="00696B43">
              <w:rPr>
                <w:rStyle w:val="af4"/>
              </w:rPr>
              <w:instrText xml:space="preserve"> </w:instrText>
            </w:r>
            <w:r>
              <w:instrText>HYPERLINK \l "_Toc535393424"</w:instrText>
            </w:r>
            <w:r w:rsidRPr="00696B43">
              <w:rPr>
                <w:rStyle w:val="af4"/>
              </w:rPr>
              <w:instrText xml:space="preserve"> </w:instrText>
            </w:r>
            <w:r w:rsidRPr="00696B43">
              <w:rPr>
                <w:rStyle w:val="af4"/>
              </w:rPr>
            </w:r>
            <w:r w:rsidRPr="00696B43">
              <w:rPr>
                <w:rStyle w:val="af4"/>
              </w:rPr>
              <w:fldChar w:fldCharType="separate"/>
            </w:r>
            <w:r w:rsidRPr="00696B43">
              <w:rPr>
                <w:rStyle w:val="af4"/>
              </w:rPr>
              <w:t>5.1</w:t>
            </w:r>
            <w:r w:rsidRPr="00696B43">
              <w:rPr>
                <w:rStyle w:val="af4"/>
              </w:rPr>
              <w:t>时间管理</w:t>
            </w:r>
            <w:r w:rsidRPr="00696B43">
              <w:rPr>
                <w:rStyle w:val="af4"/>
              </w:rPr>
              <w:t>计</w:t>
            </w:r>
            <w:r w:rsidRPr="00696B43">
              <w:rPr>
                <w:rStyle w:val="af4"/>
              </w:rPr>
              <w:t>划</w:t>
            </w:r>
            <w:r>
              <w:rPr>
                <w:webHidden/>
              </w:rPr>
              <w:tab/>
            </w:r>
            <w:r>
              <w:rPr>
                <w:webHidden/>
              </w:rPr>
              <w:fldChar w:fldCharType="begin"/>
            </w:r>
            <w:r>
              <w:rPr>
                <w:webHidden/>
              </w:rPr>
              <w:instrText xml:space="preserve"> PAGEREF _Toc535393424 \h </w:instrText>
            </w:r>
            <w:r>
              <w:rPr>
                <w:webHidden/>
              </w:rPr>
            </w:r>
          </w:ins>
          <w:r>
            <w:rPr>
              <w:webHidden/>
            </w:rPr>
            <w:fldChar w:fldCharType="separate"/>
          </w:r>
          <w:ins w:id="148" w:author="值成 刘" w:date="2019-01-16T09:14:00Z">
            <w:r>
              <w:rPr>
                <w:webHidden/>
              </w:rPr>
              <w:t>11</w:t>
            </w:r>
            <w:r>
              <w:rPr>
                <w:webHidden/>
              </w:rPr>
              <w:fldChar w:fldCharType="end"/>
            </w:r>
            <w:r w:rsidRPr="00696B43">
              <w:rPr>
                <w:rStyle w:val="af4"/>
              </w:rPr>
              <w:fldChar w:fldCharType="end"/>
            </w:r>
          </w:ins>
        </w:p>
        <w:p w:rsidR="00624AD2" w:rsidRDefault="00624AD2">
          <w:pPr>
            <w:pStyle w:val="TOC2"/>
            <w:rPr>
              <w:ins w:id="149" w:author="值成 刘" w:date="2019-01-16T09:14:00Z"/>
              <w:rFonts w:asciiTheme="minorHAnsi" w:eastAsiaTheme="minorEastAsia" w:hAnsiTheme="minorHAnsi" w:cstheme="minorBidi"/>
              <w:szCs w:val="22"/>
            </w:rPr>
          </w:pPr>
          <w:ins w:id="150" w:author="值成 刘" w:date="2019-01-16T09:14:00Z">
            <w:r w:rsidRPr="00696B43">
              <w:rPr>
                <w:rStyle w:val="af4"/>
              </w:rPr>
              <w:fldChar w:fldCharType="begin"/>
            </w:r>
            <w:r w:rsidRPr="00696B43">
              <w:rPr>
                <w:rStyle w:val="af4"/>
              </w:rPr>
              <w:instrText xml:space="preserve"> </w:instrText>
            </w:r>
            <w:r>
              <w:instrText>HYPERLINK \l "_Toc535393425"</w:instrText>
            </w:r>
            <w:r w:rsidRPr="00696B43">
              <w:rPr>
                <w:rStyle w:val="af4"/>
              </w:rPr>
              <w:instrText xml:space="preserve"> </w:instrText>
            </w:r>
            <w:r w:rsidRPr="00696B43">
              <w:rPr>
                <w:rStyle w:val="af4"/>
              </w:rPr>
            </w:r>
            <w:r w:rsidRPr="00696B43">
              <w:rPr>
                <w:rStyle w:val="af4"/>
              </w:rPr>
              <w:fldChar w:fldCharType="separate"/>
            </w:r>
            <w:r w:rsidRPr="00696B43">
              <w:rPr>
                <w:rStyle w:val="af4"/>
              </w:rPr>
              <w:t>5.2</w:t>
            </w:r>
            <w:r w:rsidRPr="00696B43">
              <w:rPr>
                <w:rStyle w:val="af4"/>
              </w:rPr>
              <w:t>范围管理计划</w:t>
            </w:r>
            <w:r>
              <w:rPr>
                <w:webHidden/>
              </w:rPr>
              <w:tab/>
            </w:r>
            <w:r>
              <w:rPr>
                <w:webHidden/>
              </w:rPr>
              <w:fldChar w:fldCharType="begin"/>
            </w:r>
            <w:r>
              <w:rPr>
                <w:webHidden/>
              </w:rPr>
              <w:instrText xml:space="preserve"> PAGEREF _Toc535393425 \h </w:instrText>
            </w:r>
            <w:r>
              <w:rPr>
                <w:webHidden/>
              </w:rPr>
            </w:r>
          </w:ins>
          <w:r>
            <w:rPr>
              <w:webHidden/>
            </w:rPr>
            <w:fldChar w:fldCharType="separate"/>
          </w:r>
          <w:ins w:id="151" w:author="值成 刘" w:date="2019-01-16T09:14:00Z">
            <w:r>
              <w:rPr>
                <w:webHidden/>
              </w:rPr>
              <w:t>12</w:t>
            </w:r>
            <w:r>
              <w:rPr>
                <w:webHidden/>
              </w:rPr>
              <w:fldChar w:fldCharType="end"/>
            </w:r>
            <w:r w:rsidRPr="00696B43">
              <w:rPr>
                <w:rStyle w:val="af4"/>
              </w:rPr>
              <w:fldChar w:fldCharType="end"/>
            </w:r>
          </w:ins>
        </w:p>
        <w:p w:rsidR="00624AD2" w:rsidRDefault="00624AD2">
          <w:pPr>
            <w:pStyle w:val="TOC3"/>
            <w:tabs>
              <w:tab w:val="right" w:leader="dot" w:pos="8303"/>
            </w:tabs>
            <w:rPr>
              <w:ins w:id="152" w:author="值成 刘" w:date="2019-01-16T09:14:00Z"/>
              <w:rFonts w:asciiTheme="minorHAnsi" w:eastAsiaTheme="minorEastAsia" w:hAnsiTheme="minorHAnsi" w:cstheme="minorBidi"/>
              <w:noProof/>
              <w:szCs w:val="22"/>
            </w:rPr>
          </w:pPr>
          <w:ins w:id="153" w:author="值成 刘" w:date="2019-01-16T09:14:00Z">
            <w:r w:rsidRPr="00696B43">
              <w:rPr>
                <w:rStyle w:val="af4"/>
                <w:noProof/>
              </w:rPr>
              <w:fldChar w:fldCharType="begin"/>
            </w:r>
            <w:r w:rsidRPr="00696B43">
              <w:rPr>
                <w:rStyle w:val="af4"/>
                <w:noProof/>
              </w:rPr>
              <w:instrText xml:space="preserve"> </w:instrText>
            </w:r>
            <w:r>
              <w:rPr>
                <w:noProof/>
              </w:rPr>
              <w:instrText>HYPERLINK \l "_Toc535393426"</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5.2.1</w:t>
            </w:r>
            <w:r w:rsidRPr="00696B43">
              <w:rPr>
                <w:rStyle w:val="af4"/>
                <w:noProof/>
              </w:rPr>
              <w:t>主要特性</w:t>
            </w:r>
            <w:r>
              <w:rPr>
                <w:noProof/>
                <w:webHidden/>
              </w:rPr>
              <w:tab/>
            </w:r>
            <w:r>
              <w:rPr>
                <w:noProof/>
                <w:webHidden/>
              </w:rPr>
              <w:fldChar w:fldCharType="begin"/>
            </w:r>
            <w:r>
              <w:rPr>
                <w:noProof/>
                <w:webHidden/>
              </w:rPr>
              <w:instrText xml:space="preserve"> PAGEREF _Toc535393426 \h </w:instrText>
            </w:r>
            <w:r>
              <w:rPr>
                <w:noProof/>
                <w:webHidden/>
              </w:rPr>
            </w:r>
          </w:ins>
          <w:r>
            <w:rPr>
              <w:noProof/>
              <w:webHidden/>
            </w:rPr>
            <w:fldChar w:fldCharType="separate"/>
          </w:r>
          <w:ins w:id="154" w:author="值成 刘" w:date="2019-01-16T09:14:00Z">
            <w:r>
              <w:rPr>
                <w:noProof/>
                <w:webHidden/>
              </w:rPr>
              <w:t>12</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55" w:author="值成 刘" w:date="2019-01-16T09:14:00Z"/>
              <w:rFonts w:asciiTheme="minorHAnsi" w:eastAsiaTheme="minorEastAsia" w:hAnsiTheme="minorHAnsi" w:cstheme="minorBidi"/>
              <w:noProof/>
              <w:szCs w:val="22"/>
            </w:rPr>
          </w:pPr>
          <w:ins w:id="156" w:author="值成 刘" w:date="2019-01-16T09:14:00Z">
            <w:r w:rsidRPr="00696B43">
              <w:rPr>
                <w:rStyle w:val="af4"/>
                <w:noProof/>
              </w:rPr>
              <w:fldChar w:fldCharType="begin"/>
            </w:r>
            <w:r w:rsidRPr="00696B43">
              <w:rPr>
                <w:rStyle w:val="af4"/>
                <w:noProof/>
              </w:rPr>
              <w:instrText xml:space="preserve"> </w:instrText>
            </w:r>
            <w:r>
              <w:rPr>
                <w:noProof/>
              </w:rPr>
              <w:instrText>HYPERLINK \l "_Toc535393427"</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5.2.2</w:t>
            </w:r>
            <w:r w:rsidRPr="00696B43">
              <w:rPr>
                <w:rStyle w:val="af4"/>
                <w:noProof/>
              </w:rPr>
              <w:t>最初版本的范围与后续版本的范围</w:t>
            </w:r>
            <w:r>
              <w:rPr>
                <w:noProof/>
                <w:webHidden/>
              </w:rPr>
              <w:tab/>
            </w:r>
            <w:r>
              <w:rPr>
                <w:noProof/>
                <w:webHidden/>
              </w:rPr>
              <w:fldChar w:fldCharType="begin"/>
            </w:r>
            <w:r>
              <w:rPr>
                <w:noProof/>
                <w:webHidden/>
              </w:rPr>
              <w:instrText xml:space="preserve"> PAGEREF _Toc535393427 \h </w:instrText>
            </w:r>
            <w:r>
              <w:rPr>
                <w:noProof/>
                <w:webHidden/>
              </w:rPr>
            </w:r>
          </w:ins>
          <w:r>
            <w:rPr>
              <w:noProof/>
              <w:webHidden/>
            </w:rPr>
            <w:fldChar w:fldCharType="separate"/>
          </w:r>
          <w:ins w:id="157" w:author="值成 刘" w:date="2019-01-16T09:14:00Z">
            <w:r>
              <w:rPr>
                <w:noProof/>
                <w:webHidden/>
              </w:rPr>
              <w:t>12</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58" w:author="值成 刘" w:date="2019-01-16T09:14:00Z"/>
              <w:rFonts w:asciiTheme="minorHAnsi" w:eastAsiaTheme="minorEastAsia" w:hAnsiTheme="minorHAnsi" w:cstheme="minorBidi"/>
              <w:noProof/>
              <w:szCs w:val="22"/>
            </w:rPr>
          </w:pPr>
          <w:ins w:id="159" w:author="值成 刘" w:date="2019-01-16T09:14:00Z">
            <w:r w:rsidRPr="00696B43">
              <w:rPr>
                <w:rStyle w:val="af4"/>
                <w:noProof/>
              </w:rPr>
              <w:fldChar w:fldCharType="begin"/>
            </w:r>
            <w:r w:rsidRPr="00696B43">
              <w:rPr>
                <w:rStyle w:val="af4"/>
                <w:noProof/>
              </w:rPr>
              <w:instrText xml:space="preserve"> </w:instrText>
            </w:r>
            <w:r>
              <w:rPr>
                <w:noProof/>
              </w:rPr>
              <w:instrText>HYPERLINK \l "_Toc535393428"</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5.2.3</w:t>
            </w:r>
            <w:r w:rsidRPr="00696B43">
              <w:rPr>
                <w:rStyle w:val="af4"/>
                <w:noProof/>
              </w:rPr>
              <w:t>限制和排除</w:t>
            </w:r>
            <w:r>
              <w:rPr>
                <w:noProof/>
                <w:webHidden/>
              </w:rPr>
              <w:tab/>
            </w:r>
            <w:r>
              <w:rPr>
                <w:noProof/>
                <w:webHidden/>
              </w:rPr>
              <w:fldChar w:fldCharType="begin"/>
            </w:r>
            <w:r>
              <w:rPr>
                <w:noProof/>
                <w:webHidden/>
              </w:rPr>
              <w:instrText xml:space="preserve"> PAGEREF _Toc535393428 \h </w:instrText>
            </w:r>
            <w:r>
              <w:rPr>
                <w:noProof/>
                <w:webHidden/>
              </w:rPr>
            </w:r>
          </w:ins>
          <w:r>
            <w:rPr>
              <w:noProof/>
              <w:webHidden/>
            </w:rPr>
            <w:fldChar w:fldCharType="separate"/>
          </w:r>
          <w:ins w:id="160" w:author="值成 刘" w:date="2019-01-16T09:14:00Z">
            <w:r>
              <w:rPr>
                <w:noProof/>
                <w:webHidden/>
              </w:rPr>
              <w:t>12</w:t>
            </w:r>
            <w:r>
              <w:rPr>
                <w:noProof/>
                <w:webHidden/>
              </w:rPr>
              <w:fldChar w:fldCharType="end"/>
            </w:r>
            <w:r w:rsidRPr="00696B43">
              <w:rPr>
                <w:rStyle w:val="af4"/>
                <w:noProof/>
              </w:rPr>
              <w:fldChar w:fldCharType="end"/>
            </w:r>
          </w:ins>
        </w:p>
        <w:p w:rsidR="00624AD2" w:rsidRDefault="00624AD2">
          <w:pPr>
            <w:pStyle w:val="TOC2"/>
            <w:rPr>
              <w:ins w:id="161" w:author="值成 刘" w:date="2019-01-16T09:14:00Z"/>
              <w:rFonts w:asciiTheme="minorHAnsi" w:eastAsiaTheme="minorEastAsia" w:hAnsiTheme="minorHAnsi" w:cstheme="minorBidi"/>
              <w:szCs w:val="22"/>
            </w:rPr>
          </w:pPr>
          <w:ins w:id="162" w:author="值成 刘" w:date="2019-01-16T09:14:00Z">
            <w:r w:rsidRPr="00696B43">
              <w:rPr>
                <w:rStyle w:val="af4"/>
              </w:rPr>
              <w:fldChar w:fldCharType="begin"/>
            </w:r>
            <w:r w:rsidRPr="00696B43">
              <w:rPr>
                <w:rStyle w:val="af4"/>
              </w:rPr>
              <w:instrText xml:space="preserve"> </w:instrText>
            </w:r>
            <w:r>
              <w:instrText>HYPERLINK \l "_Toc535393429"</w:instrText>
            </w:r>
            <w:r w:rsidRPr="00696B43">
              <w:rPr>
                <w:rStyle w:val="af4"/>
              </w:rPr>
              <w:instrText xml:space="preserve"> </w:instrText>
            </w:r>
            <w:r w:rsidRPr="00696B43">
              <w:rPr>
                <w:rStyle w:val="af4"/>
              </w:rPr>
            </w:r>
            <w:r w:rsidRPr="00696B43">
              <w:rPr>
                <w:rStyle w:val="af4"/>
              </w:rPr>
              <w:fldChar w:fldCharType="separate"/>
            </w:r>
            <w:r w:rsidRPr="00696B43">
              <w:rPr>
                <w:rStyle w:val="af4"/>
              </w:rPr>
              <w:t>5.3</w:t>
            </w:r>
            <w:r w:rsidRPr="00696B43">
              <w:rPr>
                <w:rStyle w:val="af4"/>
              </w:rPr>
              <w:t>成本管理计划</w:t>
            </w:r>
            <w:r>
              <w:rPr>
                <w:webHidden/>
              </w:rPr>
              <w:tab/>
            </w:r>
            <w:r>
              <w:rPr>
                <w:webHidden/>
              </w:rPr>
              <w:fldChar w:fldCharType="begin"/>
            </w:r>
            <w:r>
              <w:rPr>
                <w:webHidden/>
              </w:rPr>
              <w:instrText xml:space="preserve"> PAGEREF _Toc535393429 \h </w:instrText>
            </w:r>
            <w:r>
              <w:rPr>
                <w:webHidden/>
              </w:rPr>
            </w:r>
          </w:ins>
          <w:r>
            <w:rPr>
              <w:webHidden/>
            </w:rPr>
            <w:fldChar w:fldCharType="separate"/>
          </w:r>
          <w:ins w:id="163" w:author="值成 刘" w:date="2019-01-16T09:14:00Z">
            <w:r>
              <w:rPr>
                <w:webHidden/>
              </w:rPr>
              <w:t>13</w:t>
            </w:r>
            <w:r>
              <w:rPr>
                <w:webHidden/>
              </w:rPr>
              <w:fldChar w:fldCharType="end"/>
            </w:r>
            <w:r w:rsidRPr="00696B43">
              <w:rPr>
                <w:rStyle w:val="af4"/>
              </w:rPr>
              <w:fldChar w:fldCharType="end"/>
            </w:r>
          </w:ins>
        </w:p>
        <w:p w:rsidR="00624AD2" w:rsidRDefault="00624AD2">
          <w:pPr>
            <w:pStyle w:val="TOC3"/>
            <w:tabs>
              <w:tab w:val="right" w:leader="dot" w:pos="8303"/>
            </w:tabs>
            <w:rPr>
              <w:ins w:id="164" w:author="值成 刘" w:date="2019-01-16T09:14:00Z"/>
              <w:rFonts w:asciiTheme="minorHAnsi" w:eastAsiaTheme="minorEastAsia" w:hAnsiTheme="minorHAnsi" w:cstheme="minorBidi"/>
              <w:noProof/>
              <w:szCs w:val="22"/>
            </w:rPr>
          </w:pPr>
          <w:ins w:id="165" w:author="值成 刘" w:date="2019-01-16T09:14:00Z">
            <w:r w:rsidRPr="00696B43">
              <w:rPr>
                <w:rStyle w:val="af4"/>
                <w:noProof/>
              </w:rPr>
              <w:fldChar w:fldCharType="begin"/>
            </w:r>
            <w:r w:rsidRPr="00696B43">
              <w:rPr>
                <w:rStyle w:val="af4"/>
                <w:noProof/>
              </w:rPr>
              <w:instrText xml:space="preserve"> </w:instrText>
            </w:r>
            <w:r>
              <w:rPr>
                <w:noProof/>
              </w:rPr>
              <w:instrText>HYPERLINK \l "_Toc535393430"</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5.3.1</w:t>
            </w:r>
            <w:r w:rsidRPr="00696B43">
              <w:rPr>
                <w:rStyle w:val="af4"/>
                <w:noProof/>
              </w:rPr>
              <w:t>目的</w:t>
            </w:r>
            <w:r>
              <w:rPr>
                <w:noProof/>
                <w:webHidden/>
              </w:rPr>
              <w:tab/>
            </w:r>
            <w:r>
              <w:rPr>
                <w:noProof/>
                <w:webHidden/>
              </w:rPr>
              <w:fldChar w:fldCharType="begin"/>
            </w:r>
            <w:r>
              <w:rPr>
                <w:noProof/>
                <w:webHidden/>
              </w:rPr>
              <w:instrText xml:space="preserve"> PAGEREF _Toc535393430 \h </w:instrText>
            </w:r>
            <w:r>
              <w:rPr>
                <w:noProof/>
                <w:webHidden/>
              </w:rPr>
            </w:r>
          </w:ins>
          <w:r>
            <w:rPr>
              <w:noProof/>
              <w:webHidden/>
            </w:rPr>
            <w:fldChar w:fldCharType="separate"/>
          </w:r>
          <w:ins w:id="166" w:author="值成 刘" w:date="2019-01-16T09:14:00Z">
            <w:r>
              <w:rPr>
                <w:noProof/>
                <w:webHidden/>
              </w:rPr>
              <w:t>13</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67" w:author="值成 刘" w:date="2019-01-16T09:14:00Z"/>
              <w:rFonts w:asciiTheme="minorHAnsi" w:eastAsiaTheme="minorEastAsia" w:hAnsiTheme="minorHAnsi" w:cstheme="minorBidi"/>
              <w:noProof/>
              <w:szCs w:val="22"/>
            </w:rPr>
          </w:pPr>
          <w:ins w:id="168" w:author="值成 刘" w:date="2019-01-16T09:14:00Z">
            <w:r w:rsidRPr="00696B43">
              <w:rPr>
                <w:rStyle w:val="af4"/>
                <w:noProof/>
              </w:rPr>
              <w:fldChar w:fldCharType="begin"/>
            </w:r>
            <w:r w:rsidRPr="00696B43">
              <w:rPr>
                <w:rStyle w:val="af4"/>
                <w:noProof/>
              </w:rPr>
              <w:instrText xml:space="preserve"> </w:instrText>
            </w:r>
            <w:r>
              <w:rPr>
                <w:noProof/>
              </w:rPr>
              <w:instrText>HYPERLINK \l "_Toc535393431"</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5.3.2</w:t>
            </w:r>
            <w:r w:rsidRPr="00696B43">
              <w:rPr>
                <w:rStyle w:val="af4"/>
                <w:noProof/>
              </w:rPr>
              <w:t>成本估算</w:t>
            </w:r>
            <w:r>
              <w:rPr>
                <w:noProof/>
                <w:webHidden/>
              </w:rPr>
              <w:tab/>
            </w:r>
            <w:r>
              <w:rPr>
                <w:noProof/>
                <w:webHidden/>
              </w:rPr>
              <w:fldChar w:fldCharType="begin"/>
            </w:r>
            <w:r>
              <w:rPr>
                <w:noProof/>
                <w:webHidden/>
              </w:rPr>
              <w:instrText xml:space="preserve"> PAGEREF _Toc535393431 \h </w:instrText>
            </w:r>
            <w:r>
              <w:rPr>
                <w:noProof/>
                <w:webHidden/>
              </w:rPr>
            </w:r>
          </w:ins>
          <w:r>
            <w:rPr>
              <w:noProof/>
              <w:webHidden/>
            </w:rPr>
            <w:fldChar w:fldCharType="separate"/>
          </w:r>
          <w:ins w:id="169" w:author="值成 刘" w:date="2019-01-16T09:14:00Z">
            <w:r>
              <w:rPr>
                <w:noProof/>
                <w:webHidden/>
              </w:rPr>
              <w:t>13</w:t>
            </w:r>
            <w:r>
              <w:rPr>
                <w:noProof/>
                <w:webHidden/>
              </w:rPr>
              <w:fldChar w:fldCharType="end"/>
            </w:r>
            <w:r w:rsidRPr="00696B43">
              <w:rPr>
                <w:rStyle w:val="af4"/>
                <w:noProof/>
              </w:rPr>
              <w:fldChar w:fldCharType="end"/>
            </w:r>
          </w:ins>
        </w:p>
        <w:p w:rsidR="00624AD2" w:rsidRDefault="00624AD2">
          <w:pPr>
            <w:pStyle w:val="TOC2"/>
            <w:rPr>
              <w:ins w:id="170" w:author="值成 刘" w:date="2019-01-16T09:14:00Z"/>
              <w:rFonts w:asciiTheme="minorHAnsi" w:eastAsiaTheme="minorEastAsia" w:hAnsiTheme="minorHAnsi" w:cstheme="minorBidi"/>
              <w:szCs w:val="22"/>
            </w:rPr>
          </w:pPr>
          <w:ins w:id="171" w:author="值成 刘" w:date="2019-01-16T09:14:00Z">
            <w:r w:rsidRPr="00696B43">
              <w:rPr>
                <w:rStyle w:val="af4"/>
              </w:rPr>
              <w:fldChar w:fldCharType="begin"/>
            </w:r>
            <w:r w:rsidRPr="00696B43">
              <w:rPr>
                <w:rStyle w:val="af4"/>
              </w:rPr>
              <w:instrText xml:space="preserve"> </w:instrText>
            </w:r>
            <w:r>
              <w:instrText>HYPERLINK \l "_Toc535393432"</w:instrText>
            </w:r>
            <w:r w:rsidRPr="00696B43">
              <w:rPr>
                <w:rStyle w:val="af4"/>
              </w:rPr>
              <w:instrText xml:space="preserve"> </w:instrText>
            </w:r>
            <w:r w:rsidRPr="00696B43">
              <w:rPr>
                <w:rStyle w:val="af4"/>
              </w:rPr>
            </w:r>
            <w:r w:rsidRPr="00696B43">
              <w:rPr>
                <w:rStyle w:val="af4"/>
              </w:rPr>
              <w:fldChar w:fldCharType="separate"/>
            </w:r>
            <w:r w:rsidRPr="00696B43">
              <w:rPr>
                <w:rStyle w:val="af4"/>
              </w:rPr>
              <w:t>5.4</w:t>
            </w:r>
            <w:r w:rsidRPr="00696B43">
              <w:rPr>
                <w:rStyle w:val="af4"/>
              </w:rPr>
              <w:t>质量管理计划</w:t>
            </w:r>
            <w:r>
              <w:rPr>
                <w:webHidden/>
              </w:rPr>
              <w:tab/>
            </w:r>
            <w:r>
              <w:rPr>
                <w:webHidden/>
              </w:rPr>
              <w:fldChar w:fldCharType="begin"/>
            </w:r>
            <w:r>
              <w:rPr>
                <w:webHidden/>
              </w:rPr>
              <w:instrText xml:space="preserve"> PAGEREF _Toc535393432 \h </w:instrText>
            </w:r>
            <w:r>
              <w:rPr>
                <w:webHidden/>
              </w:rPr>
            </w:r>
          </w:ins>
          <w:r>
            <w:rPr>
              <w:webHidden/>
            </w:rPr>
            <w:fldChar w:fldCharType="separate"/>
          </w:r>
          <w:ins w:id="172" w:author="值成 刘" w:date="2019-01-16T09:14:00Z">
            <w:r>
              <w:rPr>
                <w:webHidden/>
              </w:rPr>
              <w:t>13</w:t>
            </w:r>
            <w:r>
              <w:rPr>
                <w:webHidden/>
              </w:rPr>
              <w:fldChar w:fldCharType="end"/>
            </w:r>
            <w:r w:rsidRPr="00696B43">
              <w:rPr>
                <w:rStyle w:val="af4"/>
              </w:rPr>
              <w:fldChar w:fldCharType="end"/>
            </w:r>
          </w:ins>
        </w:p>
        <w:p w:rsidR="00624AD2" w:rsidRDefault="00624AD2">
          <w:pPr>
            <w:pStyle w:val="TOC3"/>
            <w:tabs>
              <w:tab w:val="right" w:leader="dot" w:pos="8303"/>
            </w:tabs>
            <w:rPr>
              <w:ins w:id="173" w:author="值成 刘" w:date="2019-01-16T09:14:00Z"/>
              <w:rFonts w:asciiTheme="minorHAnsi" w:eastAsiaTheme="minorEastAsia" w:hAnsiTheme="minorHAnsi" w:cstheme="minorBidi"/>
              <w:noProof/>
              <w:szCs w:val="22"/>
            </w:rPr>
          </w:pPr>
          <w:ins w:id="174" w:author="值成 刘" w:date="2019-01-16T09:14:00Z">
            <w:r w:rsidRPr="00696B43">
              <w:rPr>
                <w:rStyle w:val="af4"/>
                <w:noProof/>
              </w:rPr>
              <w:fldChar w:fldCharType="begin"/>
            </w:r>
            <w:r w:rsidRPr="00696B43">
              <w:rPr>
                <w:rStyle w:val="af4"/>
                <w:noProof/>
              </w:rPr>
              <w:instrText xml:space="preserve"> </w:instrText>
            </w:r>
            <w:r>
              <w:rPr>
                <w:noProof/>
              </w:rPr>
              <w:instrText>HYPERLINK \l "_Toc535393433"</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5.4.1</w:t>
            </w:r>
            <w:r w:rsidRPr="00696B43">
              <w:rPr>
                <w:rStyle w:val="af4"/>
                <w:noProof/>
              </w:rPr>
              <w:t>需求获取</w:t>
            </w:r>
            <w:r>
              <w:rPr>
                <w:noProof/>
                <w:webHidden/>
              </w:rPr>
              <w:tab/>
            </w:r>
            <w:r>
              <w:rPr>
                <w:noProof/>
                <w:webHidden/>
              </w:rPr>
              <w:fldChar w:fldCharType="begin"/>
            </w:r>
            <w:r>
              <w:rPr>
                <w:noProof/>
                <w:webHidden/>
              </w:rPr>
              <w:instrText xml:space="preserve"> PAGEREF _Toc535393433 \h </w:instrText>
            </w:r>
            <w:r>
              <w:rPr>
                <w:noProof/>
                <w:webHidden/>
              </w:rPr>
            </w:r>
          </w:ins>
          <w:r>
            <w:rPr>
              <w:noProof/>
              <w:webHidden/>
            </w:rPr>
            <w:fldChar w:fldCharType="separate"/>
          </w:r>
          <w:ins w:id="175" w:author="值成 刘" w:date="2019-01-16T09:14:00Z">
            <w:r>
              <w:rPr>
                <w:noProof/>
                <w:webHidden/>
              </w:rPr>
              <w:t>13</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76" w:author="值成 刘" w:date="2019-01-16T09:14:00Z"/>
              <w:rFonts w:asciiTheme="minorHAnsi" w:eastAsiaTheme="minorEastAsia" w:hAnsiTheme="minorHAnsi" w:cstheme="minorBidi"/>
              <w:noProof/>
              <w:szCs w:val="22"/>
            </w:rPr>
          </w:pPr>
          <w:ins w:id="177" w:author="值成 刘" w:date="2019-01-16T09:14:00Z">
            <w:r w:rsidRPr="00696B43">
              <w:rPr>
                <w:rStyle w:val="af4"/>
                <w:noProof/>
              </w:rPr>
              <w:fldChar w:fldCharType="begin"/>
            </w:r>
            <w:r w:rsidRPr="00696B43">
              <w:rPr>
                <w:rStyle w:val="af4"/>
                <w:noProof/>
              </w:rPr>
              <w:instrText xml:space="preserve"> </w:instrText>
            </w:r>
            <w:r>
              <w:rPr>
                <w:noProof/>
              </w:rPr>
              <w:instrText>HYPERLINK \l "_Toc535393434"</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5.4.2</w:t>
            </w:r>
            <w:r w:rsidRPr="00696B43">
              <w:rPr>
                <w:rStyle w:val="af4"/>
                <w:noProof/>
              </w:rPr>
              <w:t>需求分析</w:t>
            </w:r>
            <w:r>
              <w:rPr>
                <w:noProof/>
                <w:webHidden/>
              </w:rPr>
              <w:tab/>
            </w:r>
            <w:r>
              <w:rPr>
                <w:noProof/>
                <w:webHidden/>
              </w:rPr>
              <w:fldChar w:fldCharType="begin"/>
            </w:r>
            <w:r>
              <w:rPr>
                <w:noProof/>
                <w:webHidden/>
              </w:rPr>
              <w:instrText xml:space="preserve"> PAGEREF _Toc535393434 \h </w:instrText>
            </w:r>
            <w:r>
              <w:rPr>
                <w:noProof/>
                <w:webHidden/>
              </w:rPr>
            </w:r>
          </w:ins>
          <w:r>
            <w:rPr>
              <w:noProof/>
              <w:webHidden/>
            </w:rPr>
            <w:fldChar w:fldCharType="separate"/>
          </w:r>
          <w:ins w:id="178" w:author="值成 刘" w:date="2019-01-16T09:14:00Z">
            <w:r>
              <w:rPr>
                <w:noProof/>
                <w:webHidden/>
              </w:rPr>
              <w:t>14</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79" w:author="值成 刘" w:date="2019-01-16T09:14:00Z"/>
              <w:rFonts w:asciiTheme="minorHAnsi" w:eastAsiaTheme="minorEastAsia" w:hAnsiTheme="minorHAnsi" w:cstheme="minorBidi"/>
              <w:noProof/>
              <w:szCs w:val="22"/>
            </w:rPr>
          </w:pPr>
          <w:ins w:id="180" w:author="值成 刘" w:date="2019-01-16T09:14:00Z">
            <w:r w:rsidRPr="00696B43">
              <w:rPr>
                <w:rStyle w:val="af4"/>
                <w:noProof/>
              </w:rPr>
              <w:fldChar w:fldCharType="begin"/>
            </w:r>
            <w:r w:rsidRPr="00696B43">
              <w:rPr>
                <w:rStyle w:val="af4"/>
                <w:noProof/>
              </w:rPr>
              <w:instrText xml:space="preserve"> </w:instrText>
            </w:r>
            <w:r>
              <w:rPr>
                <w:noProof/>
              </w:rPr>
              <w:instrText>HYPERLINK \l "_Toc535393435"</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5.4.3</w:t>
            </w:r>
            <w:r w:rsidRPr="00696B43">
              <w:rPr>
                <w:rStyle w:val="af4"/>
                <w:noProof/>
              </w:rPr>
              <w:t>需求规格说明</w:t>
            </w:r>
            <w:r>
              <w:rPr>
                <w:noProof/>
                <w:webHidden/>
              </w:rPr>
              <w:tab/>
            </w:r>
            <w:r>
              <w:rPr>
                <w:noProof/>
                <w:webHidden/>
              </w:rPr>
              <w:fldChar w:fldCharType="begin"/>
            </w:r>
            <w:r>
              <w:rPr>
                <w:noProof/>
                <w:webHidden/>
              </w:rPr>
              <w:instrText xml:space="preserve"> PAGEREF _Toc535393435 \h </w:instrText>
            </w:r>
            <w:r>
              <w:rPr>
                <w:noProof/>
                <w:webHidden/>
              </w:rPr>
            </w:r>
          </w:ins>
          <w:r>
            <w:rPr>
              <w:noProof/>
              <w:webHidden/>
            </w:rPr>
            <w:fldChar w:fldCharType="separate"/>
          </w:r>
          <w:ins w:id="181" w:author="值成 刘" w:date="2019-01-16T09:14:00Z">
            <w:r>
              <w:rPr>
                <w:noProof/>
                <w:webHidden/>
              </w:rPr>
              <w:t>14</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82" w:author="值成 刘" w:date="2019-01-16T09:14:00Z"/>
              <w:rFonts w:asciiTheme="minorHAnsi" w:eastAsiaTheme="minorEastAsia" w:hAnsiTheme="minorHAnsi" w:cstheme="minorBidi"/>
              <w:noProof/>
              <w:szCs w:val="22"/>
            </w:rPr>
          </w:pPr>
          <w:ins w:id="183" w:author="值成 刘" w:date="2019-01-16T09:14:00Z">
            <w:r w:rsidRPr="00696B43">
              <w:rPr>
                <w:rStyle w:val="af4"/>
                <w:noProof/>
              </w:rPr>
              <w:fldChar w:fldCharType="begin"/>
            </w:r>
            <w:r w:rsidRPr="00696B43">
              <w:rPr>
                <w:rStyle w:val="af4"/>
                <w:noProof/>
              </w:rPr>
              <w:instrText xml:space="preserve"> </w:instrText>
            </w:r>
            <w:r>
              <w:rPr>
                <w:noProof/>
              </w:rPr>
              <w:instrText>HYPERLINK \l "_Toc535393436"</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5.4.4</w:t>
            </w:r>
            <w:r w:rsidRPr="00696B43">
              <w:rPr>
                <w:rStyle w:val="af4"/>
                <w:noProof/>
              </w:rPr>
              <w:t>需求规格审核</w:t>
            </w:r>
            <w:r>
              <w:rPr>
                <w:noProof/>
                <w:webHidden/>
              </w:rPr>
              <w:tab/>
            </w:r>
            <w:r>
              <w:rPr>
                <w:noProof/>
                <w:webHidden/>
              </w:rPr>
              <w:fldChar w:fldCharType="begin"/>
            </w:r>
            <w:r>
              <w:rPr>
                <w:noProof/>
                <w:webHidden/>
              </w:rPr>
              <w:instrText xml:space="preserve"> PAGEREF _Toc535393436 \h </w:instrText>
            </w:r>
            <w:r>
              <w:rPr>
                <w:noProof/>
                <w:webHidden/>
              </w:rPr>
            </w:r>
          </w:ins>
          <w:r>
            <w:rPr>
              <w:noProof/>
              <w:webHidden/>
            </w:rPr>
            <w:fldChar w:fldCharType="separate"/>
          </w:r>
          <w:ins w:id="184" w:author="值成 刘" w:date="2019-01-16T09:14:00Z">
            <w:r>
              <w:rPr>
                <w:noProof/>
                <w:webHidden/>
              </w:rPr>
              <w:t>14</w:t>
            </w:r>
            <w:r>
              <w:rPr>
                <w:noProof/>
                <w:webHidden/>
              </w:rPr>
              <w:fldChar w:fldCharType="end"/>
            </w:r>
            <w:r w:rsidRPr="00696B43">
              <w:rPr>
                <w:rStyle w:val="af4"/>
                <w:noProof/>
              </w:rPr>
              <w:fldChar w:fldCharType="end"/>
            </w:r>
          </w:ins>
        </w:p>
        <w:p w:rsidR="00624AD2" w:rsidRDefault="00624AD2">
          <w:pPr>
            <w:pStyle w:val="TOC2"/>
            <w:rPr>
              <w:ins w:id="185" w:author="值成 刘" w:date="2019-01-16T09:14:00Z"/>
              <w:rFonts w:asciiTheme="minorHAnsi" w:eastAsiaTheme="minorEastAsia" w:hAnsiTheme="minorHAnsi" w:cstheme="minorBidi"/>
              <w:szCs w:val="22"/>
            </w:rPr>
          </w:pPr>
          <w:ins w:id="186" w:author="值成 刘" w:date="2019-01-16T09:14:00Z">
            <w:r w:rsidRPr="00696B43">
              <w:rPr>
                <w:rStyle w:val="af4"/>
              </w:rPr>
              <w:fldChar w:fldCharType="begin"/>
            </w:r>
            <w:r w:rsidRPr="00696B43">
              <w:rPr>
                <w:rStyle w:val="af4"/>
              </w:rPr>
              <w:instrText xml:space="preserve"> </w:instrText>
            </w:r>
            <w:r>
              <w:instrText>HYPERLINK \l "_Toc535393437"</w:instrText>
            </w:r>
            <w:r w:rsidRPr="00696B43">
              <w:rPr>
                <w:rStyle w:val="af4"/>
              </w:rPr>
              <w:instrText xml:space="preserve"> </w:instrText>
            </w:r>
            <w:r w:rsidRPr="00696B43">
              <w:rPr>
                <w:rStyle w:val="af4"/>
              </w:rPr>
            </w:r>
            <w:r w:rsidRPr="00696B43">
              <w:rPr>
                <w:rStyle w:val="af4"/>
              </w:rPr>
              <w:fldChar w:fldCharType="separate"/>
            </w:r>
            <w:r w:rsidRPr="00696B43">
              <w:rPr>
                <w:rStyle w:val="af4"/>
              </w:rPr>
              <w:t>5.5</w:t>
            </w:r>
            <w:r w:rsidRPr="00696B43">
              <w:rPr>
                <w:rStyle w:val="af4"/>
              </w:rPr>
              <w:t>沟通管理计划</w:t>
            </w:r>
            <w:r>
              <w:rPr>
                <w:webHidden/>
              </w:rPr>
              <w:tab/>
            </w:r>
            <w:r>
              <w:rPr>
                <w:webHidden/>
              </w:rPr>
              <w:fldChar w:fldCharType="begin"/>
            </w:r>
            <w:r>
              <w:rPr>
                <w:webHidden/>
              </w:rPr>
              <w:instrText xml:space="preserve"> PAGEREF _Toc535393437 \h </w:instrText>
            </w:r>
            <w:r>
              <w:rPr>
                <w:webHidden/>
              </w:rPr>
            </w:r>
          </w:ins>
          <w:r>
            <w:rPr>
              <w:webHidden/>
            </w:rPr>
            <w:fldChar w:fldCharType="separate"/>
          </w:r>
          <w:ins w:id="187" w:author="值成 刘" w:date="2019-01-16T09:14:00Z">
            <w:r>
              <w:rPr>
                <w:webHidden/>
              </w:rPr>
              <w:t>14</w:t>
            </w:r>
            <w:r>
              <w:rPr>
                <w:webHidden/>
              </w:rPr>
              <w:fldChar w:fldCharType="end"/>
            </w:r>
            <w:r w:rsidRPr="00696B43">
              <w:rPr>
                <w:rStyle w:val="af4"/>
              </w:rPr>
              <w:fldChar w:fldCharType="end"/>
            </w:r>
          </w:ins>
        </w:p>
        <w:p w:rsidR="00624AD2" w:rsidRDefault="00624AD2">
          <w:pPr>
            <w:pStyle w:val="TOC3"/>
            <w:tabs>
              <w:tab w:val="right" w:leader="dot" w:pos="8303"/>
            </w:tabs>
            <w:rPr>
              <w:ins w:id="188" w:author="值成 刘" w:date="2019-01-16T09:14:00Z"/>
              <w:rFonts w:asciiTheme="minorHAnsi" w:eastAsiaTheme="minorEastAsia" w:hAnsiTheme="minorHAnsi" w:cstheme="minorBidi"/>
              <w:noProof/>
              <w:szCs w:val="22"/>
            </w:rPr>
          </w:pPr>
          <w:ins w:id="189" w:author="值成 刘" w:date="2019-01-16T09:14:00Z">
            <w:r w:rsidRPr="00696B43">
              <w:rPr>
                <w:rStyle w:val="af4"/>
                <w:noProof/>
              </w:rPr>
              <w:fldChar w:fldCharType="begin"/>
            </w:r>
            <w:r w:rsidRPr="00696B43">
              <w:rPr>
                <w:rStyle w:val="af4"/>
                <w:noProof/>
              </w:rPr>
              <w:instrText xml:space="preserve"> </w:instrText>
            </w:r>
            <w:r>
              <w:rPr>
                <w:noProof/>
              </w:rPr>
              <w:instrText>HYPERLINK \l "_Toc535393438"</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5.5.1</w:t>
            </w:r>
            <w:r w:rsidRPr="00696B43">
              <w:rPr>
                <w:rStyle w:val="af4"/>
                <w:noProof/>
              </w:rPr>
              <w:t>开发者与客户沟通计划</w:t>
            </w:r>
            <w:r>
              <w:rPr>
                <w:noProof/>
                <w:webHidden/>
              </w:rPr>
              <w:tab/>
            </w:r>
            <w:r>
              <w:rPr>
                <w:noProof/>
                <w:webHidden/>
              </w:rPr>
              <w:fldChar w:fldCharType="begin"/>
            </w:r>
            <w:r>
              <w:rPr>
                <w:noProof/>
                <w:webHidden/>
              </w:rPr>
              <w:instrText xml:space="preserve"> PAGEREF _Toc535393438 \h </w:instrText>
            </w:r>
            <w:r>
              <w:rPr>
                <w:noProof/>
                <w:webHidden/>
              </w:rPr>
            </w:r>
          </w:ins>
          <w:r>
            <w:rPr>
              <w:noProof/>
              <w:webHidden/>
            </w:rPr>
            <w:fldChar w:fldCharType="separate"/>
          </w:r>
          <w:ins w:id="190" w:author="值成 刘" w:date="2019-01-16T09:14:00Z">
            <w:r>
              <w:rPr>
                <w:noProof/>
                <w:webHidden/>
              </w:rPr>
              <w:t>14</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191" w:author="值成 刘" w:date="2019-01-16T09:14:00Z"/>
              <w:rFonts w:asciiTheme="minorHAnsi" w:eastAsiaTheme="minorEastAsia" w:hAnsiTheme="minorHAnsi" w:cstheme="minorBidi"/>
              <w:noProof/>
              <w:szCs w:val="22"/>
            </w:rPr>
          </w:pPr>
          <w:ins w:id="192" w:author="值成 刘" w:date="2019-01-16T09:14:00Z">
            <w:r w:rsidRPr="00696B43">
              <w:rPr>
                <w:rStyle w:val="af4"/>
                <w:noProof/>
              </w:rPr>
              <w:fldChar w:fldCharType="begin"/>
            </w:r>
            <w:r w:rsidRPr="00696B43">
              <w:rPr>
                <w:rStyle w:val="af4"/>
                <w:noProof/>
              </w:rPr>
              <w:instrText xml:space="preserve"> </w:instrText>
            </w:r>
            <w:r>
              <w:rPr>
                <w:noProof/>
              </w:rPr>
              <w:instrText>HYPERLINK \l "_Toc535393439"</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5.5.2</w:t>
            </w:r>
            <w:r w:rsidRPr="00696B43">
              <w:rPr>
                <w:rStyle w:val="af4"/>
                <w:noProof/>
              </w:rPr>
              <w:t>开发团队内部沟通计划</w:t>
            </w:r>
            <w:r>
              <w:rPr>
                <w:noProof/>
                <w:webHidden/>
              </w:rPr>
              <w:tab/>
            </w:r>
            <w:r>
              <w:rPr>
                <w:noProof/>
                <w:webHidden/>
              </w:rPr>
              <w:fldChar w:fldCharType="begin"/>
            </w:r>
            <w:r>
              <w:rPr>
                <w:noProof/>
                <w:webHidden/>
              </w:rPr>
              <w:instrText xml:space="preserve"> PAGEREF _Toc535393439 \h </w:instrText>
            </w:r>
            <w:r>
              <w:rPr>
                <w:noProof/>
                <w:webHidden/>
              </w:rPr>
            </w:r>
          </w:ins>
          <w:r>
            <w:rPr>
              <w:noProof/>
              <w:webHidden/>
            </w:rPr>
            <w:fldChar w:fldCharType="separate"/>
          </w:r>
          <w:ins w:id="193" w:author="值成 刘" w:date="2019-01-16T09:14:00Z">
            <w:r>
              <w:rPr>
                <w:noProof/>
                <w:webHidden/>
              </w:rPr>
              <w:t>14</w:t>
            </w:r>
            <w:r>
              <w:rPr>
                <w:noProof/>
                <w:webHidden/>
              </w:rPr>
              <w:fldChar w:fldCharType="end"/>
            </w:r>
            <w:r w:rsidRPr="00696B43">
              <w:rPr>
                <w:rStyle w:val="af4"/>
                <w:noProof/>
              </w:rPr>
              <w:fldChar w:fldCharType="end"/>
            </w:r>
          </w:ins>
        </w:p>
        <w:p w:rsidR="00624AD2" w:rsidRDefault="00624AD2">
          <w:pPr>
            <w:pStyle w:val="TOC2"/>
            <w:rPr>
              <w:ins w:id="194" w:author="值成 刘" w:date="2019-01-16T09:14:00Z"/>
              <w:rFonts w:asciiTheme="minorHAnsi" w:eastAsiaTheme="minorEastAsia" w:hAnsiTheme="minorHAnsi" w:cstheme="minorBidi"/>
              <w:szCs w:val="22"/>
            </w:rPr>
          </w:pPr>
          <w:ins w:id="195" w:author="值成 刘" w:date="2019-01-16T09:14:00Z">
            <w:r w:rsidRPr="00696B43">
              <w:rPr>
                <w:rStyle w:val="af4"/>
              </w:rPr>
              <w:fldChar w:fldCharType="begin"/>
            </w:r>
            <w:r w:rsidRPr="00696B43">
              <w:rPr>
                <w:rStyle w:val="af4"/>
              </w:rPr>
              <w:instrText xml:space="preserve"> </w:instrText>
            </w:r>
            <w:r>
              <w:instrText>HYPERLINK \l "_Toc535393440"</w:instrText>
            </w:r>
            <w:r w:rsidRPr="00696B43">
              <w:rPr>
                <w:rStyle w:val="af4"/>
              </w:rPr>
              <w:instrText xml:space="preserve"> </w:instrText>
            </w:r>
            <w:r w:rsidRPr="00696B43">
              <w:rPr>
                <w:rStyle w:val="af4"/>
              </w:rPr>
            </w:r>
            <w:r w:rsidRPr="00696B43">
              <w:rPr>
                <w:rStyle w:val="af4"/>
              </w:rPr>
              <w:fldChar w:fldCharType="separate"/>
            </w:r>
            <w:r w:rsidRPr="00696B43">
              <w:rPr>
                <w:rStyle w:val="af4"/>
              </w:rPr>
              <w:t>5.6</w:t>
            </w:r>
            <w:r w:rsidRPr="00696B43">
              <w:rPr>
                <w:rStyle w:val="af4"/>
              </w:rPr>
              <w:t>风险管理计划</w:t>
            </w:r>
            <w:r>
              <w:rPr>
                <w:webHidden/>
              </w:rPr>
              <w:tab/>
            </w:r>
            <w:r>
              <w:rPr>
                <w:webHidden/>
              </w:rPr>
              <w:fldChar w:fldCharType="begin"/>
            </w:r>
            <w:r>
              <w:rPr>
                <w:webHidden/>
              </w:rPr>
              <w:instrText xml:space="preserve"> PAGEREF _Toc535393440 \h </w:instrText>
            </w:r>
            <w:r>
              <w:rPr>
                <w:webHidden/>
              </w:rPr>
            </w:r>
          </w:ins>
          <w:r>
            <w:rPr>
              <w:webHidden/>
            </w:rPr>
            <w:fldChar w:fldCharType="separate"/>
          </w:r>
          <w:ins w:id="196" w:author="值成 刘" w:date="2019-01-16T09:14:00Z">
            <w:r>
              <w:rPr>
                <w:webHidden/>
              </w:rPr>
              <w:t>15</w:t>
            </w:r>
            <w:r>
              <w:rPr>
                <w:webHidden/>
              </w:rPr>
              <w:fldChar w:fldCharType="end"/>
            </w:r>
            <w:r w:rsidRPr="00696B43">
              <w:rPr>
                <w:rStyle w:val="af4"/>
              </w:rPr>
              <w:fldChar w:fldCharType="end"/>
            </w:r>
          </w:ins>
        </w:p>
        <w:p w:rsidR="00624AD2" w:rsidRDefault="00624AD2">
          <w:pPr>
            <w:pStyle w:val="TOC3"/>
            <w:tabs>
              <w:tab w:val="right" w:leader="dot" w:pos="8303"/>
            </w:tabs>
            <w:rPr>
              <w:ins w:id="197" w:author="值成 刘" w:date="2019-01-16T09:14:00Z"/>
              <w:rFonts w:asciiTheme="minorHAnsi" w:eastAsiaTheme="minorEastAsia" w:hAnsiTheme="minorHAnsi" w:cstheme="minorBidi"/>
              <w:noProof/>
              <w:szCs w:val="22"/>
            </w:rPr>
          </w:pPr>
          <w:ins w:id="198" w:author="值成 刘" w:date="2019-01-16T09:14:00Z">
            <w:r w:rsidRPr="00696B43">
              <w:rPr>
                <w:rStyle w:val="af4"/>
                <w:noProof/>
              </w:rPr>
              <w:fldChar w:fldCharType="begin"/>
            </w:r>
            <w:r w:rsidRPr="00696B43">
              <w:rPr>
                <w:rStyle w:val="af4"/>
                <w:noProof/>
              </w:rPr>
              <w:instrText xml:space="preserve"> </w:instrText>
            </w:r>
            <w:r>
              <w:rPr>
                <w:noProof/>
              </w:rPr>
              <w:instrText>HYPERLINK \l "_Toc535393441"</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5.6.1</w:t>
            </w:r>
            <w:r w:rsidRPr="00696B43">
              <w:rPr>
                <w:rStyle w:val="af4"/>
                <w:noProof/>
              </w:rPr>
              <w:t>风险评估</w:t>
            </w:r>
            <w:r>
              <w:rPr>
                <w:noProof/>
                <w:webHidden/>
              </w:rPr>
              <w:tab/>
            </w:r>
            <w:r>
              <w:rPr>
                <w:noProof/>
                <w:webHidden/>
              </w:rPr>
              <w:fldChar w:fldCharType="begin"/>
            </w:r>
            <w:r>
              <w:rPr>
                <w:noProof/>
                <w:webHidden/>
              </w:rPr>
              <w:instrText xml:space="preserve"> PAGEREF _Toc535393441 \h </w:instrText>
            </w:r>
            <w:r>
              <w:rPr>
                <w:noProof/>
                <w:webHidden/>
              </w:rPr>
            </w:r>
          </w:ins>
          <w:r>
            <w:rPr>
              <w:noProof/>
              <w:webHidden/>
            </w:rPr>
            <w:fldChar w:fldCharType="separate"/>
          </w:r>
          <w:ins w:id="199" w:author="值成 刘" w:date="2019-01-16T09:14:00Z">
            <w:r>
              <w:rPr>
                <w:noProof/>
                <w:webHidden/>
              </w:rPr>
              <w:t>15</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200" w:author="值成 刘" w:date="2019-01-16T09:14:00Z"/>
              <w:rFonts w:asciiTheme="minorHAnsi" w:eastAsiaTheme="minorEastAsia" w:hAnsiTheme="minorHAnsi" w:cstheme="minorBidi"/>
              <w:noProof/>
              <w:szCs w:val="22"/>
            </w:rPr>
          </w:pPr>
          <w:ins w:id="201" w:author="值成 刘" w:date="2019-01-16T09:14:00Z">
            <w:r w:rsidRPr="00696B43">
              <w:rPr>
                <w:rStyle w:val="af4"/>
                <w:noProof/>
              </w:rPr>
              <w:fldChar w:fldCharType="begin"/>
            </w:r>
            <w:r w:rsidRPr="00696B43">
              <w:rPr>
                <w:rStyle w:val="af4"/>
                <w:noProof/>
              </w:rPr>
              <w:instrText xml:space="preserve"> </w:instrText>
            </w:r>
            <w:r>
              <w:rPr>
                <w:noProof/>
              </w:rPr>
              <w:instrText>HYPERLINK \l "_Toc535393442"</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5.6.2</w:t>
            </w:r>
            <w:r w:rsidRPr="00696B43">
              <w:rPr>
                <w:rStyle w:val="af4"/>
                <w:noProof/>
              </w:rPr>
              <w:t>风险控制</w:t>
            </w:r>
            <w:r>
              <w:rPr>
                <w:noProof/>
                <w:webHidden/>
              </w:rPr>
              <w:tab/>
            </w:r>
            <w:r>
              <w:rPr>
                <w:noProof/>
                <w:webHidden/>
              </w:rPr>
              <w:fldChar w:fldCharType="begin"/>
            </w:r>
            <w:r>
              <w:rPr>
                <w:noProof/>
                <w:webHidden/>
              </w:rPr>
              <w:instrText xml:space="preserve"> PAGEREF _Toc535393442 \h </w:instrText>
            </w:r>
            <w:r>
              <w:rPr>
                <w:noProof/>
                <w:webHidden/>
              </w:rPr>
            </w:r>
          </w:ins>
          <w:r>
            <w:rPr>
              <w:noProof/>
              <w:webHidden/>
            </w:rPr>
            <w:fldChar w:fldCharType="separate"/>
          </w:r>
          <w:ins w:id="202" w:author="值成 刘" w:date="2019-01-16T09:14:00Z">
            <w:r>
              <w:rPr>
                <w:noProof/>
                <w:webHidden/>
              </w:rPr>
              <w:t>18</w:t>
            </w:r>
            <w:r>
              <w:rPr>
                <w:noProof/>
                <w:webHidden/>
              </w:rPr>
              <w:fldChar w:fldCharType="end"/>
            </w:r>
            <w:r w:rsidRPr="00696B43">
              <w:rPr>
                <w:rStyle w:val="af4"/>
                <w:noProof/>
              </w:rPr>
              <w:fldChar w:fldCharType="end"/>
            </w:r>
          </w:ins>
        </w:p>
        <w:p w:rsidR="00624AD2" w:rsidRDefault="00624AD2">
          <w:pPr>
            <w:pStyle w:val="TOC2"/>
            <w:rPr>
              <w:ins w:id="203" w:author="值成 刘" w:date="2019-01-16T09:14:00Z"/>
              <w:rFonts w:asciiTheme="minorHAnsi" w:eastAsiaTheme="minorEastAsia" w:hAnsiTheme="minorHAnsi" w:cstheme="minorBidi"/>
              <w:szCs w:val="22"/>
            </w:rPr>
          </w:pPr>
          <w:ins w:id="204" w:author="值成 刘" w:date="2019-01-16T09:14:00Z">
            <w:r w:rsidRPr="00696B43">
              <w:rPr>
                <w:rStyle w:val="af4"/>
              </w:rPr>
              <w:fldChar w:fldCharType="begin"/>
            </w:r>
            <w:r w:rsidRPr="00696B43">
              <w:rPr>
                <w:rStyle w:val="af4"/>
              </w:rPr>
              <w:instrText xml:space="preserve"> </w:instrText>
            </w:r>
            <w:r>
              <w:instrText>HYPERLINK \l "_Toc535393443"</w:instrText>
            </w:r>
            <w:r w:rsidRPr="00696B43">
              <w:rPr>
                <w:rStyle w:val="af4"/>
              </w:rPr>
              <w:instrText xml:space="preserve"> </w:instrText>
            </w:r>
            <w:r w:rsidRPr="00696B43">
              <w:rPr>
                <w:rStyle w:val="af4"/>
              </w:rPr>
            </w:r>
            <w:r w:rsidRPr="00696B43">
              <w:rPr>
                <w:rStyle w:val="af4"/>
              </w:rPr>
              <w:fldChar w:fldCharType="separate"/>
            </w:r>
            <w:r w:rsidRPr="00696B43">
              <w:rPr>
                <w:rStyle w:val="af4"/>
              </w:rPr>
              <w:t>5.7</w:t>
            </w:r>
            <w:r w:rsidRPr="00696B43">
              <w:rPr>
                <w:rStyle w:val="af4"/>
              </w:rPr>
              <w:t>配置系统管理</w:t>
            </w:r>
            <w:r>
              <w:rPr>
                <w:webHidden/>
              </w:rPr>
              <w:tab/>
            </w:r>
            <w:r>
              <w:rPr>
                <w:webHidden/>
              </w:rPr>
              <w:fldChar w:fldCharType="begin"/>
            </w:r>
            <w:r>
              <w:rPr>
                <w:webHidden/>
              </w:rPr>
              <w:instrText xml:space="preserve"> PAGEREF _Toc535393443 \h </w:instrText>
            </w:r>
            <w:r>
              <w:rPr>
                <w:webHidden/>
              </w:rPr>
            </w:r>
          </w:ins>
          <w:r>
            <w:rPr>
              <w:webHidden/>
            </w:rPr>
            <w:fldChar w:fldCharType="separate"/>
          </w:r>
          <w:ins w:id="205" w:author="值成 刘" w:date="2019-01-16T09:14:00Z">
            <w:r>
              <w:rPr>
                <w:webHidden/>
              </w:rPr>
              <w:t>21</w:t>
            </w:r>
            <w:r>
              <w:rPr>
                <w:webHidden/>
              </w:rPr>
              <w:fldChar w:fldCharType="end"/>
            </w:r>
            <w:r w:rsidRPr="00696B43">
              <w:rPr>
                <w:rStyle w:val="af4"/>
              </w:rPr>
              <w:fldChar w:fldCharType="end"/>
            </w:r>
          </w:ins>
        </w:p>
        <w:p w:rsidR="00624AD2" w:rsidRDefault="00624AD2">
          <w:pPr>
            <w:pStyle w:val="TOC3"/>
            <w:tabs>
              <w:tab w:val="right" w:leader="dot" w:pos="8303"/>
            </w:tabs>
            <w:rPr>
              <w:ins w:id="206" w:author="值成 刘" w:date="2019-01-16T09:14:00Z"/>
              <w:rFonts w:asciiTheme="minorHAnsi" w:eastAsiaTheme="minorEastAsia" w:hAnsiTheme="minorHAnsi" w:cstheme="minorBidi"/>
              <w:noProof/>
              <w:szCs w:val="22"/>
            </w:rPr>
          </w:pPr>
          <w:ins w:id="207" w:author="值成 刘" w:date="2019-01-16T09:14:00Z">
            <w:r w:rsidRPr="00696B43">
              <w:rPr>
                <w:rStyle w:val="af4"/>
                <w:noProof/>
              </w:rPr>
              <w:lastRenderedPageBreak/>
              <w:fldChar w:fldCharType="begin"/>
            </w:r>
            <w:r w:rsidRPr="00696B43">
              <w:rPr>
                <w:rStyle w:val="af4"/>
                <w:noProof/>
              </w:rPr>
              <w:instrText xml:space="preserve"> </w:instrText>
            </w:r>
            <w:r>
              <w:rPr>
                <w:noProof/>
              </w:rPr>
              <w:instrText>HYPERLINK \l "_Toc535393444"</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5.7.1</w:t>
            </w:r>
            <w:r w:rsidRPr="00696B43">
              <w:rPr>
                <w:rStyle w:val="af4"/>
                <w:noProof/>
              </w:rPr>
              <w:t>管理</w:t>
            </w:r>
            <w:r>
              <w:rPr>
                <w:noProof/>
                <w:webHidden/>
              </w:rPr>
              <w:tab/>
            </w:r>
            <w:r>
              <w:rPr>
                <w:noProof/>
                <w:webHidden/>
              </w:rPr>
              <w:fldChar w:fldCharType="begin"/>
            </w:r>
            <w:r>
              <w:rPr>
                <w:noProof/>
                <w:webHidden/>
              </w:rPr>
              <w:instrText xml:space="preserve"> PAGEREF _Toc535393444 \h </w:instrText>
            </w:r>
            <w:r>
              <w:rPr>
                <w:noProof/>
                <w:webHidden/>
              </w:rPr>
            </w:r>
          </w:ins>
          <w:r>
            <w:rPr>
              <w:noProof/>
              <w:webHidden/>
            </w:rPr>
            <w:fldChar w:fldCharType="separate"/>
          </w:r>
          <w:ins w:id="208" w:author="值成 刘" w:date="2019-01-16T09:14:00Z">
            <w:r>
              <w:rPr>
                <w:noProof/>
                <w:webHidden/>
              </w:rPr>
              <w:t>21</w:t>
            </w:r>
            <w:r>
              <w:rPr>
                <w:noProof/>
                <w:webHidden/>
              </w:rPr>
              <w:fldChar w:fldCharType="end"/>
            </w:r>
            <w:r w:rsidRPr="00696B43">
              <w:rPr>
                <w:rStyle w:val="af4"/>
                <w:noProof/>
              </w:rPr>
              <w:fldChar w:fldCharType="end"/>
            </w:r>
          </w:ins>
        </w:p>
        <w:p w:rsidR="00624AD2" w:rsidRDefault="00624AD2">
          <w:pPr>
            <w:pStyle w:val="TOC2"/>
            <w:rPr>
              <w:ins w:id="209" w:author="值成 刘" w:date="2019-01-16T09:14:00Z"/>
              <w:rFonts w:asciiTheme="minorHAnsi" w:eastAsiaTheme="minorEastAsia" w:hAnsiTheme="minorHAnsi" w:cstheme="minorBidi"/>
              <w:szCs w:val="22"/>
            </w:rPr>
          </w:pPr>
          <w:ins w:id="210" w:author="值成 刘" w:date="2019-01-16T09:14:00Z">
            <w:r w:rsidRPr="00696B43">
              <w:rPr>
                <w:rStyle w:val="af4"/>
              </w:rPr>
              <w:fldChar w:fldCharType="begin"/>
            </w:r>
            <w:r w:rsidRPr="00696B43">
              <w:rPr>
                <w:rStyle w:val="af4"/>
              </w:rPr>
              <w:instrText xml:space="preserve"> </w:instrText>
            </w:r>
            <w:r>
              <w:instrText>HYPERLINK \l "_Toc535393445"</w:instrText>
            </w:r>
            <w:r w:rsidRPr="00696B43">
              <w:rPr>
                <w:rStyle w:val="af4"/>
              </w:rPr>
              <w:instrText xml:space="preserve"> </w:instrText>
            </w:r>
            <w:r w:rsidRPr="00696B43">
              <w:rPr>
                <w:rStyle w:val="af4"/>
              </w:rPr>
            </w:r>
            <w:r w:rsidRPr="00696B43">
              <w:rPr>
                <w:rStyle w:val="af4"/>
              </w:rPr>
              <w:fldChar w:fldCharType="separate"/>
            </w:r>
            <w:r w:rsidRPr="00696B43">
              <w:rPr>
                <w:rStyle w:val="af4"/>
              </w:rPr>
              <w:t>5.7.1.3</w:t>
            </w:r>
            <w:r w:rsidRPr="00696B43">
              <w:rPr>
                <w:rStyle w:val="af4"/>
              </w:rPr>
              <w:t>角色职责</w:t>
            </w:r>
            <w:r>
              <w:rPr>
                <w:webHidden/>
              </w:rPr>
              <w:tab/>
            </w:r>
            <w:r>
              <w:rPr>
                <w:webHidden/>
              </w:rPr>
              <w:fldChar w:fldCharType="begin"/>
            </w:r>
            <w:r>
              <w:rPr>
                <w:webHidden/>
              </w:rPr>
              <w:instrText xml:space="preserve"> PAGEREF _Toc535393445 \h </w:instrText>
            </w:r>
            <w:r>
              <w:rPr>
                <w:webHidden/>
              </w:rPr>
            </w:r>
          </w:ins>
          <w:r>
            <w:rPr>
              <w:webHidden/>
            </w:rPr>
            <w:fldChar w:fldCharType="separate"/>
          </w:r>
          <w:ins w:id="211" w:author="值成 刘" w:date="2019-01-16T09:14:00Z">
            <w:r>
              <w:rPr>
                <w:webHidden/>
              </w:rPr>
              <w:t>22</w:t>
            </w:r>
            <w:r>
              <w:rPr>
                <w:webHidden/>
              </w:rPr>
              <w:fldChar w:fldCharType="end"/>
            </w:r>
            <w:r w:rsidRPr="00696B43">
              <w:rPr>
                <w:rStyle w:val="af4"/>
              </w:rPr>
              <w:fldChar w:fldCharType="end"/>
            </w:r>
          </w:ins>
        </w:p>
        <w:p w:rsidR="00624AD2" w:rsidRDefault="00624AD2">
          <w:pPr>
            <w:pStyle w:val="TOC3"/>
            <w:tabs>
              <w:tab w:val="right" w:leader="dot" w:pos="8303"/>
            </w:tabs>
            <w:rPr>
              <w:ins w:id="212" w:author="值成 刘" w:date="2019-01-16T09:14:00Z"/>
              <w:rFonts w:asciiTheme="minorHAnsi" w:eastAsiaTheme="minorEastAsia" w:hAnsiTheme="minorHAnsi" w:cstheme="minorBidi"/>
              <w:noProof/>
              <w:szCs w:val="22"/>
            </w:rPr>
          </w:pPr>
          <w:ins w:id="213" w:author="值成 刘" w:date="2019-01-16T09:14:00Z">
            <w:r w:rsidRPr="00696B43">
              <w:rPr>
                <w:rStyle w:val="af4"/>
                <w:noProof/>
              </w:rPr>
              <w:fldChar w:fldCharType="begin"/>
            </w:r>
            <w:r w:rsidRPr="00696B43">
              <w:rPr>
                <w:rStyle w:val="af4"/>
                <w:noProof/>
              </w:rPr>
              <w:instrText xml:space="preserve"> </w:instrText>
            </w:r>
            <w:r>
              <w:rPr>
                <w:noProof/>
              </w:rPr>
              <w:instrText>HYPERLINK \l "_Toc535393446"</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5.7.2</w:t>
            </w:r>
            <w:r w:rsidRPr="00696B43">
              <w:rPr>
                <w:rStyle w:val="af4"/>
                <w:noProof/>
              </w:rPr>
              <w:t>项目成员的操作权限计划</w:t>
            </w:r>
            <w:r>
              <w:rPr>
                <w:noProof/>
                <w:webHidden/>
              </w:rPr>
              <w:tab/>
            </w:r>
            <w:r>
              <w:rPr>
                <w:noProof/>
                <w:webHidden/>
              </w:rPr>
              <w:fldChar w:fldCharType="begin"/>
            </w:r>
            <w:r>
              <w:rPr>
                <w:noProof/>
                <w:webHidden/>
              </w:rPr>
              <w:instrText xml:space="preserve"> PAGEREF _Toc535393446 \h </w:instrText>
            </w:r>
            <w:r>
              <w:rPr>
                <w:noProof/>
                <w:webHidden/>
              </w:rPr>
            </w:r>
          </w:ins>
          <w:r>
            <w:rPr>
              <w:noProof/>
              <w:webHidden/>
            </w:rPr>
            <w:fldChar w:fldCharType="separate"/>
          </w:r>
          <w:ins w:id="214" w:author="值成 刘" w:date="2019-01-16T09:14:00Z">
            <w:r>
              <w:rPr>
                <w:noProof/>
                <w:webHidden/>
              </w:rPr>
              <w:t>23</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215" w:author="值成 刘" w:date="2019-01-16T09:14:00Z"/>
              <w:rFonts w:asciiTheme="minorHAnsi" w:eastAsiaTheme="minorEastAsia" w:hAnsiTheme="minorHAnsi" w:cstheme="minorBidi"/>
              <w:noProof/>
              <w:szCs w:val="22"/>
            </w:rPr>
          </w:pPr>
          <w:ins w:id="216" w:author="值成 刘" w:date="2019-01-16T09:14:00Z">
            <w:r w:rsidRPr="00696B43">
              <w:rPr>
                <w:rStyle w:val="af4"/>
                <w:noProof/>
              </w:rPr>
              <w:fldChar w:fldCharType="begin"/>
            </w:r>
            <w:r w:rsidRPr="00696B43">
              <w:rPr>
                <w:rStyle w:val="af4"/>
                <w:noProof/>
              </w:rPr>
              <w:instrText xml:space="preserve"> </w:instrText>
            </w:r>
            <w:r>
              <w:rPr>
                <w:noProof/>
              </w:rPr>
              <w:instrText>HYPERLINK \l "_Toc535393447"</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5.7.3</w:t>
            </w:r>
            <w:r w:rsidRPr="00696B43">
              <w:rPr>
                <w:rStyle w:val="af4"/>
                <w:noProof/>
              </w:rPr>
              <w:t>用于配置管理的软硬件资源</w:t>
            </w:r>
            <w:r>
              <w:rPr>
                <w:noProof/>
                <w:webHidden/>
              </w:rPr>
              <w:tab/>
            </w:r>
            <w:r>
              <w:rPr>
                <w:noProof/>
                <w:webHidden/>
              </w:rPr>
              <w:fldChar w:fldCharType="begin"/>
            </w:r>
            <w:r>
              <w:rPr>
                <w:noProof/>
                <w:webHidden/>
              </w:rPr>
              <w:instrText xml:space="preserve"> PAGEREF _Toc535393447 \h </w:instrText>
            </w:r>
            <w:r>
              <w:rPr>
                <w:noProof/>
                <w:webHidden/>
              </w:rPr>
            </w:r>
          </w:ins>
          <w:r>
            <w:rPr>
              <w:noProof/>
              <w:webHidden/>
            </w:rPr>
            <w:fldChar w:fldCharType="separate"/>
          </w:r>
          <w:ins w:id="217" w:author="值成 刘" w:date="2019-01-16T09:14:00Z">
            <w:r>
              <w:rPr>
                <w:noProof/>
                <w:webHidden/>
              </w:rPr>
              <w:t>23</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218" w:author="值成 刘" w:date="2019-01-16T09:14:00Z"/>
              <w:rFonts w:asciiTheme="minorHAnsi" w:eastAsiaTheme="minorEastAsia" w:hAnsiTheme="minorHAnsi" w:cstheme="minorBidi"/>
              <w:noProof/>
              <w:szCs w:val="22"/>
            </w:rPr>
          </w:pPr>
          <w:ins w:id="219" w:author="值成 刘" w:date="2019-01-16T09:14:00Z">
            <w:r w:rsidRPr="00696B43">
              <w:rPr>
                <w:rStyle w:val="af4"/>
                <w:noProof/>
              </w:rPr>
              <w:fldChar w:fldCharType="begin"/>
            </w:r>
            <w:r w:rsidRPr="00696B43">
              <w:rPr>
                <w:rStyle w:val="af4"/>
                <w:noProof/>
              </w:rPr>
              <w:instrText xml:space="preserve"> </w:instrText>
            </w:r>
            <w:r>
              <w:rPr>
                <w:noProof/>
              </w:rPr>
              <w:instrText>HYPERLINK \l "_Toc535393448"</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5.7.4</w:t>
            </w:r>
            <w:r w:rsidRPr="00696B43">
              <w:rPr>
                <w:rStyle w:val="af4"/>
                <w:noProof/>
              </w:rPr>
              <w:t>实现</w:t>
            </w:r>
            <w:r>
              <w:rPr>
                <w:noProof/>
                <w:webHidden/>
              </w:rPr>
              <w:tab/>
            </w:r>
            <w:r>
              <w:rPr>
                <w:noProof/>
                <w:webHidden/>
              </w:rPr>
              <w:fldChar w:fldCharType="begin"/>
            </w:r>
            <w:r>
              <w:rPr>
                <w:noProof/>
                <w:webHidden/>
              </w:rPr>
              <w:instrText xml:space="preserve"> PAGEREF _Toc535393448 \h </w:instrText>
            </w:r>
            <w:r>
              <w:rPr>
                <w:noProof/>
                <w:webHidden/>
              </w:rPr>
            </w:r>
          </w:ins>
          <w:r>
            <w:rPr>
              <w:noProof/>
              <w:webHidden/>
            </w:rPr>
            <w:fldChar w:fldCharType="separate"/>
          </w:r>
          <w:ins w:id="220" w:author="值成 刘" w:date="2019-01-16T09:14:00Z">
            <w:r>
              <w:rPr>
                <w:noProof/>
                <w:webHidden/>
              </w:rPr>
              <w:t>23</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221" w:author="值成 刘" w:date="2019-01-16T09:14:00Z"/>
              <w:rFonts w:asciiTheme="minorHAnsi" w:eastAsiaTheme="minorEastAsia" w:hAnsiTheme="minorHAnsi" w:cstheme="minorBidi"/>
              <w:noProof/>
              <w:szCs w:val="22"/>
            </w:rPr>
          </w:pPr>
          <w:ins w:id="222" w:author="值成 刘" w:date="2019-01-16T09:14:00Z">
            <w:r w:rsidRPr="00696B43">
              <w:rPr>
                <w:rStyle w:val="af4"/>
                <w:noProof/>
              </w:rPr>
              <w:fldChar w:fldCharType="begin"/>
            </w:r>
            <w:r w:rsidRPr="00696B43">
              <w:rPr>
                <w:rStyle w:val="af4"/>
                <w:noProof/>
              </w:rPr>
              <w:instrText xml:space="preserve"> </w:instrText>
            </w:r>
            <w:r>
              <w:rPr>
                <w:noProof/>
              </w:rPr>
              <w:instrText>HYPERLINK \l "_Toc535393449"</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5.7.5</w:t>
            </w:r>
            <w:r w:rsidRPr="00696B43">
              <w:rPr>
                <w:rStyle w:val="af4"/>
                <w:noProof/>
              </w:rPr>
              <w:t>项目配置变更处理流程</w:t>
            </w:r>
            <w:r>
              <w:rPr>
                <w:noProof/>
                <w:webHidden/>
              </w:rPr>
              <w:tab/>
            </w:r>
            <w:r>
              <w:rPr>
                <w:noProof/>
                <w:webHidden/>
              </w:rPr>
              <w:fldChar w:fldCharType="begin"/>
            </w:r>
            <w:r>
              <w:rPr>
                <w:noProof/>
                <w:webHidden/>
              </w:rPr>
              <w:instrText xml:space="preserve"> PAGEREF _Toc535393449 \h </w:instrText>
            </w:r>
            <w:r>
              <w:rPr>
                <w:noProof/>
                <w:webHidden/>
              </w:rPr>
            </w:r>
          </w:ins>
          <w:r>
            <w:rPr>
              <w:noProof/>
              <w:webHidden/>
            </w:rPr>
            <w:fldChar w:fldCharType="separate"/>
          </w:r>
          <w:ins w:id="223" w:author="值成 刘" w:date="2019-01-16T09:14:00Z">
            <w:r>
              <w:rPr>
                <w:noProof/>
                <w:webHidden/>
              </w:rPr>
              <w:t>24</w:t>
            </w:r>
            <w:r>
              <w:rPr>
                <w:noProof/>
                <w:webHidden/>
              </w:rPr>
              <w:fldChar w:fldCharType="end"/>
            </w:r>
            <w:r w:rsidRPr="00696B43">
              <w:rPr>
                <w:rStyle w:val="af4"/>
                <w:noProof/>
              </w:rPr>
              <w:fldChar w:fldCharType="end"/>
            </w:r>
          </w:ins>
        </w:p>
        <w:p w:rsidR="00624AD2" w:rsidRDefault="00624AD2">
          <w:pPr>
            <w:pStyle w:val="TOC3"/>
            <w:tabs>
              <w:tab w:val="right" w:leader="dot" w:pos="8303"/>
            </w:tabs>
            <w:rPr>
              <w:ins w:id="224" w:author="值成 刘" w:date="2019-01-16T09:14:00Z"/>
              <w:rFonts w:asciiTheme="minorHAnsi" w:eastAsiaTheme="minorEastAsia" w:hAnsiTheme="minorHAnsi" w:cstheme="minorBidi"/>
              <w:noProof/>
              <w:szCs w:val="22"/>
            </w:rPr>
          </w:pPr>
          <w:ins w:id="225" w:author="值成 刘" w:date="2019-01-16T09:14:00Z">
            <w:r w:rsidRPr="00696B43">
              <w:rPr>
                <w:rStyle w:val="af4"/>
                <w:noProof/>
              </w:rPr>
              <w:fldChar w:fldCharType="begin"/>
            </w:r>
            <w:r w:rsidRPr="00696B43">
              <w:rPr>
                <w:rStyle w:val="af4"/>
                <w:noProof/>
              </w:rPr>
              <w:instrText xml:space="preserve"> </w:instrText>
            </w:r>
            <w:r>
              <w:rPr>
                <w:noProof/>
              </w:rPr>
              <w:instrText>HYPERLINK \l "_Toc535393450"</w:instrText>
            </w:r>
            <w:r w:rsidRPr="00696B43">
              <w:rPr>
                <w:rStyle w:val="af4"/>
                <w:noProof/>
              </w:rPr>
              <w:instrText xml:space="preserve"> </w:instrText>
            </w:r>
            <w:r w:rsidRPr="00696B43">
              <w:rPr>
                <w:rStyle w:val="af4"/>
                <w:noProof/>
              </w:rPr>
            </w:r>
            <w:r w:rsidRPr="00696B43">
              <w:rPr>
                <w:rStyle w:val="af4"/>
                <w:noProof/>
              </w:rPr>
              <w:fldChar w:fldCharType="separate"/>
            </w:r>
            <w:r w:rsidRPr="00696B43">
              <w:rPr>
                <w:rStyle w:val="af4"/>
                <w:noProof/>
              </w:rPr>
              <w:t>5.7.6</w:t>
            </w:r>
            <w:r w:rsidRPr="00696B43">
              <w:rPr>
                <w:rStyle w:val="af4"/>
                <w:noProof/>
              </w:rPr>
              <w:t>记录的收集、维护和保存</w:t>
            </w:r>
            <w:r>
              <w:rPr>
                <w:noProof/>
                <w:webHidden/>
              </w:rPr>
              <w:tab/>
            </w:r>
            <w:r>
              <w:rPr>
                <w:noProof/>
                <w:webHidden/>
              </w:rPr>
              <w:fldChar w:fldCharType="begin"/>
            </w:r>
            <w:r>
              <w:rPr>
                <w:noProof/>
                <w:webHidden/>
              </w:rPr>
              <w:instrText xml:space="preserve"> PAGEREF _Toc535393450 \h </w:instrText>
            </w:r>
            <w:r>
              <w:rPr>
                <w:noProof/>
                <w:webHidden/>
              </w:rPr>
            </w:r>
          </w:ins>
          <w:r>
            <w:rPr>
              <w:noProof/>
              <w:webHidden/>
            </w:rPr>
            <w:fldChar w:fldCharType="separate"/>
          </w:r>
          <w:ins w:id="226" w:author="值成 刘" w:date="2019-01-16T09:14:00Z">
            <w:r>
              <w:rPr>
                <w:noProof/>
                <w:webHidden/>
              </w:rPr>
              <w:t>25</w:t>
            </w:r>
            <w:r>
              <w:rPr>
                <w:noProof/>
                <w:webHidden/>
              </w:rPr>
              <w:fldChar w:fldCharType="end"/>
            </w:r>
            <w:r w:rsidRPr="00696B43">
              <w:rPr>
                <w:rStyle w:val="af4"/>
                <w:noProof/>
              </w:rPr>
              <w:fldChar w:fldCharType="end"/>
            </w:r>
          </w:ins>
        </w:p>
        <w:p w:rsidR="00393ABA" w:rsidDel="00624AD2" w:rsidRDefault="00393ABA">
          <w:pPr>
            <w:pStyle w:val="TOC1"/>
            <w:tabs>
              <w:tab w:val="right" w:leader="dot" w:pos="8303"/>
            </w:tabs>
            <w:rPr>
              <w:del w:id="227" w:author="值成 刘" w:date="2019-01-16T09:14:00Z"/>
              <w:rFonts w:asciiTheme="minorHAnsi" w:eastAsiaTheme="minorEastAsia" w:hAnsiTheme="minorHAnsi" w:cstheme="minorBidi"/>
              <w:noProof/>
              <w:szCs w:val="22"/>
            </w:rPr>
          </w:pPr>
          <w:del w:id="228" w:author="值成 刘" w:date="2019-01-16T09:14:00Z">
            <w:r w:rsidRPr="00624AD2" w:rsidDel="00624AD2">
              <w:rPr>
                <w:rStyle w:val="af4"/>
                <w:noProof/>
                <w:rPrChange w:id="229" w:author="值成 刘" w:date="2019-01-16T09:14:00Z">
                  <w:rPr>
                    <w:rStyle w:val="af4"/>
                    <w:noProof/>
                  </w:rPr>
                </w:rPrChange>
              </w:rPr>
              <w:delText>计算机与计算科学学院</w:delText>
            </w:r>
            <w:r w:rsidDel="00624AD2">
              <w:rPr>
                <w:noProof/>
                <w:webHidden/>
              </w:rPr>
              <w:tab/>
              <w:delText>0</w:delText>
            </w:r>
          </w:del>
        </w:p>
        <w:p w:rsidR="00393ABA" w:rsidDel="00624AD2" w:rsidRDefault="00393ABA">
          <w:pPr>
            <w:pStyle w:val="TOC1"/>
            <w:tabs>
              <w:tab w:val="right" w:leader="dot" w:pos="8303"/>
            </w:tabs>
            <w:rPr>
              <w:del w:id="230" w:author="值成 刘" w:date="2019-01-16T09:14:00Z"/>
              <w:rFonts w:asciiTheme="minorHAnsi" w:eastAsiaTheme="minorEastAsia" w:hAnsiTheme="minorHAnsi" w:cstheme="minorBidi"/>
              <w:noProof/>
              <w:szCs w:val="22"/>
            </w:rPr>
          </w:pPr>
          <w:del w:id="231" w:author="值成 刘" w:date="2019-01-16T09:14:00Z">
            <w:r w:rsidRPr="00624AD2" w:rsidDel="00624AD2">
              <w:rPr>
                <w:rStyle w:val="af4"/>
                <w:noProof/>
                <w:rPrChange w:id="232" w:author="值成 刘" w:date="2019-01-16T09:14:00Z">
                  <w:rPr>
                    <w:rStyle w:val="af4"/>
                    <w:noProof/>
                  </w:rPr>
                </w:rPrChange>
              </w:rPr>
              <w:delText>附件一：</w:delText>
            </w:r>
            <w:r w:rsidRPr="00624AD2" w:rsidDel="00624AD2">
              <w:rPr>
                <w:rStyle w:val="af4"/>
                <w:noProof/>
                <w:rPrChange w:id="233" w:author="值成 刘" w:date="2019-01-16T09:14:00Z">
                  <w:rPr>
                    <w:rStyle w:val="af4"/>
                    <w:noProof/>
                  </w:rPr>
                </w:rPrChange>
              </w:rPr>
              <w:delText xml:space="preserve"> </w:delText>
            </w:r>
            <w:r w:rsidRPr="00624AD2" w:rsidDel="00624AD2">
              <w:rPr>
                <w:rStyle w:val="af4"/>
                <w:noProof/>
                <w:rPrChange w:id="234" w:author="值成 刘" w:date="2019-01-16T09:14:00Z">
                  <w:rPr>
                    <w:rStyle w:val="af4"/>
                    <w:noProof/>
                  </w:rPr>
                </w:rPrChange>
              </w:rPr>
              <w:delText>文档修订记录</w:delText>
            </w:r>
            <w:r w:rsidDel="00624AD2">
              <w:rPr>
                <w:noProof/>
                <w:webHidden/>
              </w:rPr>
              <w:tab/>
              <w:delText>1</w:delText>
            </w:r>
          </w:del>
        </w:p>
        <w:p w:rsidR="00393ABA" w:rsidDel="00624AD2" w:rsidRDefault="00393ABA">
          <w:pPr>
            <w:pStyle w:val="TOC1"/>
            <w:tabs>
              <w:tab w:val="right" w:leader="dot" w:pos="8303"/>
            </w:tabs>
            <w:rPr>
              <w:del w:id="235" w:author="值成 刘" w:date="2019-01-16T09:14:00Z"/>
              <w:rFonts w:asciiTheme="minorHAnsi" w:eastAsiaTheme="minorEastAsia" w:hAnsiTheme="minorHAnsi" w:cstheme="minorBidi"/>
              <w:noProof/>
              <w:szCs w:val="22"/>
            </w:rPr>
          </w:pPr>
          <w:del w:id="236" w:author="值成 刘" w:date="2019-01-16T09:14:00Z">
            <w:r w:rsidRPr="00624AD2" w:rsidDel="00624AD2">
              <w:rPr>
                <w:rStyle w:val="af4"/>
                <w:noProof/>
                <w:rPrChange w:id="237" w:author="值成 刘" w:date="2019-01-16T09:14:00Z">
                  <w:rPr>
                    <w:rStyle w:val="af4"/>
                    <w:noProof/>
                  </w:rPr>
                </w:rPrChange>
              </w:rPr>
              <w:delText xml:space="preserve">1. </w:delText>
            </w:r>
            <w:r w:rsidRPr="00624AD2" w:rsidDel="00624AD2">
              <w:rPr>
                <w:rStyle w:val="af4"/>
                <w:noProof/>
                <w:rPrChange w:id="238" w:author="值成 刘" w:date="2019-01-16T09:14:00Z">
                  <w:rPr>
                    <w:rStyle w:val="af4"/>
                    <w:noProof/>
                  </w:rPr>
                </w:rPrChange>
              </w:rPr>
              <w:delText>引言</w:delText>
            </w:r>
            <w:r w:rsidDel="00624AD2">
              <w:rPr>
                <w:noProof/>
                <w:webHidden/>
              </w:rPr>
              <w:tab/>
              <w:delText>4</w:delText>
            </w:r>
          </w:del>
        </w:p>
        <w:p w:rsidR="00393ABA" w:rsidDel="00624AD2" w:rsidRDefault="00393ABA">
          <w:pPr>
            <w:pStyle w:val="TOC2"/>
            <w:rPr>
              <w:del w:id="239" w:author="值成 刘" w:date="2019-01-16T09:14:00Z"/>
              <w:rFonts w:asciiTheme="minorHAnsi" w:eastAsiaTheme="minorEastAsia" w:hAnsiTheme="minorHAnsi" w:cstheme="minorBidi"/>
              <w:szCs w:val="22"/>
            </w:rPr>
          </w:pPr>
          <w:del w:id="240" w:author="值成 刘" w:date="2019-01-16T09:14:00Z">
            <w:r w:rsidRPr="00624AD2" w:rsidDel="00624AD2">
              <w:rPr>
                <w:rStyle w:val="af4"/>
                <w:rPrChange w:id="241" w:author="值成 刘" w:date="2019-01-16T09:14:00Z">
                  <w:rPr>
                    <w:rStyle w:val="af4"/>
                  </w:rPr>
                </w:rPrChange>
              </w:rPr>
              <w:delText>1.1</w:delText>
            </w:r>
            <w:r w:rsidRPr="00624AD2" w:rsidDel="00624AD2">
              <w:rPr>
                <w:rStyle w:val="af4"/>
                <w:rPrChange w:id="242" w:author="值成 刘" w:date="2019-01-16T09:14:00Z">
                  <w:rPr>
                    <w:rStyle w:val="af4"/>
                  </w:rPr>
                </w:rPrChange>
              </w:rPr>
              <w:delText>编写目的</w:delText>
            </w:r>
            <w:r w:rsidDel="00624AD2">
              <w:rPr>
                <w:webHidden/>
              </w:rPr>
              <w:tab/>
              <w:delText>4</w:delText>
            </w:r>
          </w:del>
        </w:p>
        <w:p w:rsidR="00393ABA" w:rsidDel="00624AD2" w:rsidRDefault="00393ABA">
          <w:pPr>
            <w:pStyle w:val="TOC2"/>
            <w:rPr>
              <w:del w:id="243" w:author="值成 刘" w:date="2019-01-16T09:14:00Z"/>
              <w:rFonts w:asciiTheme="minorHAnsi" w:eastAsiaTheme="minorEastAsia" w:hAnsiTheme="minorHAnsi" w:cstheme="minorBidi"/>
              <w:szCs w:val="22"/>
            </w:rPr>
          </w:pPr>
          <w:del w:id="244" w:author="值成 刘" w:date="2019-01-16T09:14:00Z">
            <w:r w:rsidRPr="00624AD2" w:rsidDel="00624AD2">
              <w:rPr>
                <w:rStyle w:val="af4"/>
                <w:rPrChange w:id="245" w:author="值成 刘" w:date="2019-01-16T09:14:00Z">
                  <w:rPr>
                    <w:rStyle w:val="af4"/>
                  </w:rPr>
                </w:rPrChange>
              </w:rPr>
              <w:delText>1.2</w:delText>
            </w:r>
            <w:r w:rsidRPr="00624AD2" w:rsidDel="00624AD2">
              <w:rPr>
                <w:rStyle w:val="af4"/>
                <w:rPrChange w:id="246" w:author="值成 刘" w:date="2019-01-16T09:14:00Z">
                  <w:rPr>
                    <w:rStyle w:val="af4"/>
                  </w:rPr>
                </w:rPrChange>
              </w:rPr>
              <w:delText>背景</w:delText>
            </w:r>
            <w:r w:rsidDel="00624AD2">
              <w:rPr>
                <w:webHidden/>
              </w:rPr>
              <w:tab/>
            </w:r>
            <w:r w:rsidRPr="00393ABA" w:rsidDel="00624AD2">
              <w:rPr>
                <w:webHidden/>
              </w:rPr>
              <w:tab/>
            </w:r>
            <w:r w:rsidDel="00624AD2">
              <w:rPr>
                <w:webHidden/>
              </w:rPr>
              <w:delText>4</w:delText>
            </w:r>
          </w:del>
        </w:p>
        <w:p w:rsidR="00393ABA" w:rsidDel="00624AD2" w:rsidRDefault="00393ABA">
          <w:pPr>
            <w:pStyle w:val="TOC2"/>
            <w:rPr>
              <w:del w:id="247" w:author="值成 刘" w:date="2019-01-16T09:14:00Z"/>
              <w:rFonts w:asciiTheme="minorHAnsi" w:eastAsiaTheme="minorEastAsia" w:hAnsiTheme="minorHAnsi" w:cstheme="minorBidi"/>
              <w:szCs w:val="22"/>
            </w:rPr>
          </w:pPr>
          <w:del w:id="248" w:author="值成 刘" w:date="2019-01-16T09:14:00Z">
            <w:r w:rsidRPr="00624AD2" w:rsidDel="00624AD2">
              <w:rPr>
                <w:rStyle w:val="af4"/>
                <w:rPrChange w:id="249" w:author="值成 刘" w:date="2019-01-16T09:14:00Z">
                  <w:rPr>
                    <w:rStyle w:val="af4"/>
                  </w:rPr>
                </w:rPrChange>
              </w:rPr>
              <w:delText>1.3</w:delText>
            </w:r>
            <w:r w:rsidRPr="00624AD2" w:rsidDel="00624AD2">
              <w:rPr>
                <w:rStyle w:val="af4"/>
                <w:rPrChange w:id="250" w:author="值成 刘" w:date="2019-01-16T09:14:00Z">
                  <w:rPr>
                    <w:rStyle w:val="af4"/>
                  </w:rPr>
                </w:rPrChange>
              </w:rPr>
              <w:delText>术语</w:delText>
            </w:r>
            <w:r w:rsidDel="00624AD2">
              <w:rPr>
                <w:webHidden/>
              </w:rPr>
              <w:tab/>
            </w:r>
            <w:r w:rsidRPr="00393ABA" w:rsidDel="00624AD2">
              <w:rPr>
                <w:webHidden/>
              </w:rPr>
              <w:tab/>
            </w:r>
            <w:r w:rsidDel="00624AD2">
              <w:rPr>
                <w:webHidden/>
              </w:rPr>
              <w:delText>4</w:delText>
            </w:r>
          </w:del>
        </w:p>
        <w:p w:rsidR="00393ABA" w:rsidDel="00624AD2" w:rsidRDefault="00393ABA">
          <w:pPr>
            <w:pStyle w:val="TOC2"/>
            <w:rPr>
              <w:del w:id="251" w:author="值成 刘" w:date="2019-01-16T09:14:00Z"/>
              <w:rFonts w:asciiTheme="minorHAnsi" w:eastAsiaTheme="minorEastAsia" w:hAnsiTheme="minorHAnsi" w:cstheme="minorBidi"/>
              <w:szCs w:val="22"/>
            </w:rPr>
          </w:pPr>
          <w:del w:id="252" w:author="值成 刘" w:date="2019-01-16T09:14:00Z">
            <w:r w:rsidRPr="00624AD2" w:rsidDel="00624AD2">
              <w:rPr>
                <w:rStyle w:val="af4"/>
                <w:rPrChange w:id="253" w:author="值成 刘" w:date="2019-01-16T09:14:00Z">
                  <w:rPr>
                    <w:rStyle w:val="af4"/>
                  </w:rPr>
                </w:rPrChange>
              </w:rPr>
              <w:delText xml:space="preserve">1.4 </w:delText>
            </w:r>
            <w:r w:rsidRPr="00624AD2" w:rsidDel="00624AD2">
              <w:rPr>
                <w:rStyle w:val="af4"/>
                <w:rPrChange w:id="254" w:author="值成 刘" w:date="2019-01-16T09:14:00Z">
                  <w:rPr>
                    <w:rStyle w:val="af4"/>
                  </w:rPr>
                </w:rPrChange>
              </w:rPr>
              <w:delText>文献</w:delText>
            </w:r>
            <w:r w:rsidDel="00624AD2">
              <w:rPr>
                <w:webHidden/>
              </w:rPr>
              <w:tab/>
            </w:r>
            <w:r w:rsidRPr="00393ABA" w:rsidDel="00624AD2">
              <w:rPr>
                <w:webHidden/>
              </w:rPr>
              <w:tab/>
            </w:r>
            <w:r w:rsidDel="00624AD2">
              <w:rPr>
                <w:webHidden/>
              </w:rPr>
              <w:delText>4</w:delText>
            </w:r>
          </w:del>
        </w:p>
        <w:p w:rsidR="00393ABA" w:rsidDel="00624AD2" w:rsidRDefault="00393ABA">
          <w:pPr>
            <w:pStyle w:val="TOC1"/>
            <w:tabs>
              <w:tab w:val="right" w:leader="dot" w:pos="8303"/>
            </w:tabs>
            <w:rPr>
              <w:del w:id="255" w:author="值成 刘" w:date="2019-01-16T09:14:00Z"/>
              <w:rFonts w:asciiTheme="minorHAnsi" w:eastAsiaTheme="minorEastAsia" w:hAnsiTheme="minorHAnsi" w:cstheme="minorBidi"/>
              <w:noProof/>
              <w:szCs w:val="22"/>
            </w:rPr>
          </w:pPr>
          <w:del w:id="256" w:author="值成 刘" w:date="2019-01-16T09:14:00Z">
            <w:r w:rsidRPr="00624AD2" w:rsidDel="00624AD2">
              <w:rPr>
                <w:rStyle w:val="af4"/>
                <w:noProof/>
                <w:rPrChange w:id="257" w:author="值成 刘" w:date="2019-01-16T09:14:00Z">
                  <w:rPr>
                    <w:rStyle w:val="af4"/>
                    <w:noProof/>
                  </w:rPr>
                </w:rPrChange>
              </w:rPr>
              <w:delText xml:space="preserve">2. </w:delText>
            </w:r>
            <w:r w:rsidRPr="00624AD2" w:rsidDel="00624AD2">
              <w:rPr>
                <w:rStyle w:val="af4"/>
                <w:noProof/>
                <w:rPrChange w:id="258" w:author="值成 刘" w:date="2019-01-16T09:14:00Z">
                  <w:rPr>
                    <w:rStyle w:val="af4"/>
                    <w:noProof/>
                  </w:rPr>
                </w:rPrChange>
              </w:rPr>
              <w:delText>项目概述</w:delText>
            </w:r>
            <w:r w:rsidDel="00624AD2">
              <w:rPr>
                <w:noProof/>
                <w:webHidden/>
              </w:rPr>
              <w:tab/>
              <w:delText>6</w:delText>
            </w:r>
          </w:del>
        </w:p>
        <w:p w:rsidR="00393ABA" w:rsidDel="00624AD2" w:rsidRDefault="00393ABA">
          <w:pPr>
            <w:pStyle w:val="TOC2"/>
            <w:rPr>
              <w:del w:id="259" w:author="值成 刘" w:date="2019-01-16T09:14:00Z"/>
              <w:rFonts w:asciiTheme="minorHAnsi" w:eastAsiaTheme="minorEastAsia" w:hAnsiTheme="minorHAnsi" w:cstheme="minorBidi"/>
              <w:szCs w:val="22"/>
            </w:rPr>
          </w:pPr>
          <w:del w:id="260" w:author="值成 刘" w:date="2019-01-16T09:14:00Z">
            <w:r w:rsidRPr="00624AD2" w:rsidDel="00624AD2">
              <w:rPr>
                <w:rStyle w:val="af4"/>
                <w:rPrChange w:id="261" w:author="值成 刘" w:date="2019-01-16T09:14:00Z">
                  <w:rPr>
                    <w:rStyle w:val="af4"/>
                  </w:rPr>
                </w:rPrChange>
              </w:rPr>
              <w:delText>2.1</w:delText>
            </w:r>
            <w:r w:rsidRPr="00624AD2" w:rsidDel="00624AD2">
              <w:rPr>
                <w:rStyle w:val="af4"/>
                <w:rPrChange w:id="262" w:author="值成 刘" w:date="2019-01-16T09:14:00Z">
                  <w:rPr>
                    <w:rStyle w:val="af4"/>
                  </w:rPr>
                </w:rPrChange>
              </w:rPr>
              <w:delText>工作内容</w:delText>
            </w:r>
            <w:r w:rsidDel="00624AD2">
              <w:rPr>
                <w:webHidden/>
              </w:rPr>
              <w:tab/>
              <w:delText>6</w:delText>
            </w:r>
          </w:del>
        </w:p>
        <w:p w:rsidR="00393ABA" w:rsidDel="00624AD2" w:rsidRDefault="00393ABA">
          <w:pPr>
            <w:pStyle w:val="TOC2"/>
            <w:rPr>
              <w:del w:id="263" w:author="值成 刘" w:date="2019-01-16T09:14:00Z"/>
              <w:rFonts w:asciiTheme="minorHAnsi" w:eastAsiaTheme="minorEastAsia" w:hAnsiTheme="minorHAnsi" w:cstheme="minorBidi"/>
              <w:szCs w:val="22"/>
            </w:rPr>
          </w:pPr>
          <w:del w:id="264" w:author="值成 刘" w:date="2019-01-16T09:14:00Z">
            <w:r w:rsidRPr="00624AD2" w:rsidDel="00624AD2">
              <w:rPr>
                <w:rStyle w:val="af4"/>
                <w:rPrChange w:id="265" w:author="值成 刘" w:date="2019-01-16T09:14:00Z">
                  <w:rPr>
                    <w:rStyle w:val="af4"/>
                  </w:rPr>
                </w:rPrChange>
              </w:rPr>
              <w:delText>2.2</w:delText>
            </w:r>
            <w:r w:rsidRPr="00624AD2" w:rsidDel="00624AD2">
              <w:rPr>
                <w:rStyle w:val="af4"/>
                <w:rPrChange w:id="266" w:author="值成 刘" w:date="2019-01-16T09:14:00Z">
                  <w:rPr>
                    <w:rStyle w:val="af4"/>
                  </w:rPr>
                </w:rPrChange>
              </w:rPr>
              <w:delText>主要参加人员</w:delText>
            </w:r>
            <w:r w:rsidDel="00624AD2">
              <w:rPr>
                <w:webHidden/>
              </w:rPr>
              <w:tab/>
              <w:delText>6</w:delText>
            </w:r>
          </w:del>
        </w:p>
        <w:p w:rsidR="00393ABA" w:rsidDel="00624AD2" w:rsidRDefault="00393ABA">
          <w:pPr>
            <w:pStyle w:val="TOC2"/>
            <w:rPr>
              <w:del w:id="267" w:author="值成 刘" w:date="2019-01-16T09:14:00Z"/>
              <w:rFonts w:asciiTheme="minorHAnsi" w:eastAsiaTheme="minorEastAsia" w:hAnsiTheme="minorHAnsi" w:cstheme="minorBidi"/>
              <w:szCs w:val="22"/>
            </w:rPr>
          </w:pPr>
          <w:del w:id="268" w:author="值成 刘" w:date="2019-01-16T09:14:00Z">
            <w:r w:rsidRPr="00624AD2" w:rsidDel="00624AD2">
              <w:rPr>
                <w:rStyle w:val="af4"/>
                <w:rPrChange w:id="269" w:author="值成 刘" w:date="2019-01-16T09:14:00Z">
                  <w:rPr>
                    <w:rStyle w:val="af4"/>
                  </w:rPr>
                </w:rPrChange>
              </w:rPr>
              <w:delText>2.3</w:delText>
            </w:r>
            <w:r w:rsidRPr="00624AD2" w:rsidDel="00624AD2">
              <w:rPr>
                <w:rStyle w:val="af4"/>
                <w:rPrChange w:id="270" w:author="值成 刘" w:date="2019-01-16T09:14:00Z">
                  <w:rPr>
                    <w:rStyle w:val="af4"/>
                  </w:rPr>
                </w:rPrChange>
              </w:rPr>
              <w:delText>产品</w:delText>
            </w:r>
            <w:r w:rsidDel="00624AD2">
              <w:rPr>
                <w:webHidden/>
              </w:rPr>
              <w:tab/>
            </w:r>
            <w:r w:rsidRPr="00393ABA" w:rsidDel="00624AD2">
              <w:rPr>
                <w:webHidden/>
              </w:rPr>
              <w:tab/>
            </w:r>
            <w:r w:rsidDel="00624AD2">
              <w:rPr>
                <w:webHidden/>
              </w:rPr>
              <w:delText>7</w:delText>
            </w:r>
          </w:del>
        </w:p>
        <w:p w:rsidR="00393ABA" w:rsidDel="00624AD2" w:rsidRDefault="00393ABA">
          <w:pPr>
            <w:pStyle w:val="TOC3"/>
            <w:tabs>
              <w:tab w:val="right" w:leader="dot" w:pos="8303"/>
            </w:tabs>
            <w:rPr>
              <w:del w:id="271" w:author="值成 刘" w:date="2019-01-16T09:14:00Z"/>
              <w:rFonts w:asciiTheme="minorHAnsi" w:eastAsiaTheme="minorEastAsia" w:hAnsiTheme="minorHAnsi" w:cstheme="minorBidi"/>
              <w:noProof/>
              <w:szCs w:val="22"/>
            </w:rPr>
          </w:pPr>
          <w:del w:id="272" w:author="值成 刘" w:date="2019-01-16T09:14:00Z">
            <w:r w:rsidRPr="00624AD2" w:rsidDel="00624AD2">
              <w:rPr>
                <w:rStyle w:val="af4"/>
                <w:noProof/>
                <w:rPrChange w:id="273" w:author="值成 刘" w:date="2019-01-16T09:14:00Z">
                  <w:rPr>
                    <w:rStyle w:val="af4"/>
                    <w:noProof/>
                  </w:rPr>
                </w:rPrChange>
              </w:rPr>
              <w:delText>2.3.1</w:delText>
            </w:r>
            <w:r w:rsidRPr="00624AD2" w:rsidDel="00624AD2">
              <w:rPr>
                <w:rStyle w:val="af4"/>
                <w:noProof/>
                <w:rPrChange w:id="274" w:author="值成 刘" w:date="2019-01-16T09:14:00Z">
                  <w:rPr>
                    <w:rStyle w:val="af4"/>
                    <w:noProof/>
                  </w:rPr>
                </w:rPrChange>
              </w:rPr>
              <w:delText>系统组成</w:delText>
            </w:r>
            <w:r w:rsidDel="00624AD2">
              <w:rPr>
                <w:noProof/>
                <w:webHidden/>
              </w:rPr>
              <w:tab/>
              <w:delText>7</w:delText>
            </w:r>
          </w:del>
        </w:p>
        <w:p w:rsidR="00393ABA" w:rsidDel="00624AD2" w:rsidRDefault="00393ABA">
          <w:pPr>
            <w:pStyle w:val="TOC3"/>
            <w:tabs>
              <w:tab w:val="right" w:leader="dot" w:pos="8303"/>
            </w:tabs>
            <w:rPr>
              <w:del w:id="275" w:author="值成 刘" w:date="2019-01-16T09:14:00Z"/>
              <w:rFonts w:asciiTheme="minorHAnsi" w:eastAsiaTheme="minorEastAsia" w:hAnsiTheme="minorHAnsi" w:cstheme="minorBidi"/>
              <w:noProof/>
              <w:szCs w:val="22"/>
            </w:rPr>
          </w:pPr>
          <w:del w:id="276" w:author="值成 刘" w:date="2019-01-16T09:14:00Z">
            <w:r w:rsidRPr="00624AD2" w:rsidDel="00624AD2">
              <w:rPr>
                <w:rStyle w:val="af4"/>
                <w:noProof/>
                <w:rPrChange w:id="277" w:author="值成 刘" w:date="2019-01-16T09:14:00Z">
                  <w:rPr>
                    <w:rStyle w:val="af4"/>
                    <w:noProof/>
                  </w:rPr>
                </w:rPrChange>
              </w:rPr>
              <w:delText>2.3.2</w:delText>
            </w:r>
            <w:r w:rsidRPr="00624AD2" w:rsidDel="00624AD2">
              <w:rPr>
                <w:rStyle w:val="af4"/>
                <w:noProof/>
                <w:rPrChange w:id="278" w:author="值成 刘" w:date="2019-01-16T09:14:00Z">
                  <w:rPr>
                    <w:rStyle w:val="af4"/>
                    <w:noProof/>
                  </w:rPr>
                </w:rPrChange>
              </w:rPr>
              <w:delText>程序</w:delText>
            </w:r>
            <w:r w:rsidDel="00624AD2">
              <w:rPr>
                <w:noProof/>
                <w:webHidden/>
              </w:rPr>
              <w:tab/>
              <w:delText>7</w:delText>
            </w:r>
          </w:del>
        </w:p>
        <w:p w:rsidR="00393ABA" w:rsidDel="00624AD2" w:rsidRDefault="00393ABA">
          <w:pPr>
            <w:pStyle w:val="TOC3"/>
            <w:tabs>
              <w:tab w:val="right" w:leader="dot" w:pos="8303"/>
            </w:tabs>
            <w:rPr>
              <w:del w:id="279" w:author="值成 刘" w:date="2019-01-16T09:14:00Z"/>
              <w:rFonts w:asciiTheme="minorHAnsi" w:eastAsiaTheme="minorEastAsia" w:hAnsiTheme="minorHAnsi" w:cstheme="minorBidi"/>
              <w:noProof/>
              <w:szCs w:val="22"/>
            </w:rPr>
          </w:pPr>
          <w:del w:id="280" w:author="值成 刘" w:date="2019-01-16T09:14:00Z">
            <w:r w:rsidRPr="00624AD2" w:rsidDel="00624AD2">
              <w:rPr>
                <w:rStyle w:val="af4"/>
                <w:noProof/>
                <w:rPrChange w:id="281" w:author="值成 刘" w:date="2019-01-16T09:14:00Z">
                  <w:rPr>
                    <w:rStyle w:val="af4"/>
                    <w:noProof/>
                  </w:rPr>
                </w:rPrChange>
              </w:rPr>
              <w:delText>2.3.3</w:delText>
            </w:r>
            <w:r w:rsidRPr="00624AD2" w:rsidDel="00624AD2">
              <w:rPr>
                <w:rStyle w:val="af4"/>
                <w:noProof/>
                <w:rPrChange w:id="282" w:author="值成 刘" w:date="2019-01-16T09:14:00Z">
                  <w:rPr>
                    <w:rStyle w:val="af4"/>
                    <w:noProof/>
                  </w:rPr>
                </w:rPrChange>
              </w:rPr>
              <w:delText>文件</w:delText>
            </w:r>
            <w:r w:rsidDel="00624AD2">
              <w:rPr>
                <w:noProof/>
                <w:webHidden/>
              </w:rPr>
              <w:tab/>
              <w:delText>7</w:delText>
            </w:r>
          </w:del>
        </w:p>
        <w:p w:rsidR="00393ABA" w:rsidDel="00624AD2" w:rsidRDefault="00393ABA">
          <w:pPr>
            <w:pStyle w:val="TOC3"/>
            <w:tabs>
              <w:tab w:val="right" w:leader="dot" w:pos="8303"/>
            </w:tabs>
            <w:rPr>
              <w:del w:id="283" w:author="值成 刘" w:date="2019-01-16T09:14:00Z"/>
              <w:rFonts w:asciiTheme="minorHAnsi" w:eastAsiaTheme="minorEastAsia" w:hAnsiTheme="minorHAnsi" w:cstheme="minorBidi"/>
              <w:noProof/>
              <w:szCs w:val="22"/>
            </w:rPr>
          </w:pPr>
          <w:del w:id="284" w:author="值成 刘" w:date="2019-01-16T09:14:00Z">
            <w:r w:rsidRPr="00624AD2" w:rsidDel="00624AD2">
              <w:rPr>
                <w:rStyle w:val="af4"/>
                <w:noProof/>
                <w:rPrChange w:id="285" w:author="值成 刘" w:date="2019-01-16T09:14:00Z">
                  <w:rPr>
                    <w:rStyle w:val="af4"/>
                    <w:noProof/>
                  </w:rPr>
                </w:rPrChange>
              </w:rPr>
              <w:delText>2.3.4</w:delText>
            </w:r>
            <w:r w:rsidRPr="00624AD2" w:rsidDel="00624AD2">
              <w:rPr>
                <w:rStyle w:val="af4"/>
                <w:noProof/>
                <w:rPrChange w:id="286" w:author="值成 刘" w:date="2019-01-16T09:14:00Z">
                  <w:rPr>
                    <w:rStyle w:val="af4"/>
                    <w:noProof/>
                  </w:rPr>
                </w:rPrChange>
              </w:rPr>
              <w:delText>服务</w:delText>
            </w:r>
            <w:r w:rsidDel="00624AD2">
              <w:rPr>
                <w:noProof/>
                <w:webHidden/>
              </w:rPr>
              <w:tab/>
              <w:delText>7</w:delText>
            </w:r>
          </w:del>
        </w:p>
        <w:p w:rsidR="00393ABA" w:rsidDel="00624AD2" w:rsidRDefault="00393ABA">
          <w:pPr>
            <w:pStyle w:val="TOC3"/>
            <w:tabs>
              <w:tab w:val="right" w:leader="dot" w:pos="8303"/>
            </w:tabs>
            <w:rPr>
              <w:del w:id="287" w:author="值成 刘" w:date="2019-01-16T09:14:00Z"/>
              <w:rFonts w:asciiTheme="minorHAnsi" w:eastAsiaTheme="minorEastAsia" w:hAnsiTheme="minorHAnsi" w:cstheme="minorBidi"/>
              <w:noProof/>
              <w:szCs w:val="22"/>
            </w:rPr>
          </w:pPr>
          <w:del w:id="288" w:author="值成 刘" w:date="2019-01-16T09:14:00Z">
            <w:r w:rsidRPr="00624AD2" w:rsidDel="00624AD2">
              <w:rPr>
                <w:rStyle w:val="af4"/>
                <w:noProof/>
                <w:rPrChange w:id="289" w:author="值成 刘" w:date="2019-01-16T09:14:00Z">
                  <w:rPr>
                    <w:rStyle w:val="af4"/>
                    <w:noProof/>
                  </w:rPr>
                </w:rPrChange>
              </w:rPr>
              <w:delText>2.3.5</w:delText>
            </w:r>
            <w:r w:rsidRPr="00624AD2" w:rsidDel="00624AD2">
              <w:rPr>
                <w:rStyle w:val="af4"/>
                <w:noProof/>
                <w:rPrChange w:id="290" w:author="值成 刘" w:date="2019-01-16T09:14:00Z">
                  <w:rPr>
                    <w:rStyle w:val="af4"/>
                    <w:noProof/>
                  </w:rPr>
                </w:rPrChange>
              </w:rPr>
              <w:delText>非移交产品</w:delText>
            </w:r>
            <w:r w:rsidDel="00624AD2">
              <w:rPr>
                <w:noProof/>
                <w:webHidden/>
              </w:rPr>
              <w:tab/>
              <w:delText>7</w:delText>
            </w:r>
          </w:del>
        </w:p>
        <w:p w:rsidR="00393ABA" w:rsidDel="00624AD2" w:rsidRDefault="00393ABA">
          <w:pPr>
            <w:pStyle w:val="TOC2"/>
            <w:rPr>
              <w:del w:id="291" w:author="值成 刘" w:date="2019-01-16T09:14:00Z"/>
              <w:rFonts w:asciiTheme="minorHAnsi" w:eastAsiaTheme="minorEastAsia" w:hAnsiTheme="minorHAnsi" w:cstheme="minorBidi"/>
              <w:szCs w:val="22"/>
            </w:rPr>
          </w:pPr>
          <w:del w:id="292" w:author="值成 刘" w:date="2019-01-16T09:14:00Z">
            <w:r w:rsidRPr="00624AD2" w:rsidDel="00624AD2">
              <w:rPr>
                <w:rStyle w:val="af4"/>
                <w:rPrChange w:id="293" w:author="值成 刘" w:date="2019-01-16T09:14:00Z">
                  <w:rPr>
                    <w:rStyle w:val="af4"/>
                  </w:rPr>
                </w:rPrChange>
              </w:rPr>
              <w:delText>2.4</w:delText>
            </w:r>
            <w:r w:rsidRPr="00624AD2" w:rsidDel="00624AD2">
              <w:rPr>
                <w:rStyle w:val="af4"/>
                <w:rPrChange w:id="294" w:author="值成 刘" w:date="2019-01-16T09:14:00Z">
                  <w:rPr>
                    <w:rStyle w:val="af4"/>
                  </w:rPr>
                </w:rPrChange>
              </w:rPr>
              <w:delText>验收标准</w:delText>
            </w:r>
            <w:r w:rsidDel="00624AD2">
              <w:rPr>
                <w:webHidden/>
              </w:rPr>
              <w:tab/>
              <w:delText>8</w:delText>
            </w:r>
          </w:del>
        </w:p>
        <w:p w:rsidR="00393ABA" w:rsidDel="00624AD2" w:rsidRDefault="00393ABA">
          <w:pPr>
            <w:pStyle w:val="TOC2"/>
            <w:rPr>
              <w:del w:id="295" w:author="值成 刘" w:date="2019-01-16T09:14:00Z"/>
              <w:rFonts w:asciiTheme="minorHAnsi" w:eastAsiaTheme="minorEastAsia" w:hAnsiTheme="minorHAnsi" w:cstheme="minorBidi"/>
              <w:szCs w:val="22"/>
            </w:rPr>
          </w:pPr>
          <w:del w:id="296" w:author="值成 刘" w:date="2019-01-16T09:14:00Z">
            <w:r w:rsidRPr="00624AD2" w:rsidDel="00624AD2">
              <w:rPr>
                <w:rStyle w:val="af4"/>
                <w:rPrChange w:id="297" w:author="值成 刘" w:date="2019-01-16T09:14:00Z">
                  <w:rPr>
                    <w:rStyle w:val="af4"/>
                  </w:rPr>
                </w:rPrChange>
              </w:rPr>
              <w:delText>2.5</w:delText>
            </w:r>
            <w:r w:rsidRPr="00624AD2" w:rsidDel="00624AD2">
              <w:rPr>
                <w:rStyle w:val="af4"/>
                <w:rPrChange w:id="298" w:author="值成 刘" w:date="2019-01-16T09:14:00Z">
                  <w:rPr>
                    <w:rStyle w:val="af4"/>
                  </w:rPr>
                </w:rPrChange>
              </w:rPr>
              <w:delText>完成项目的最后期限</w:delText>
            </w:r>
            <w:r w:rsidDel="00624AD2">
              <w:rPr>
                <w:webHidden/>
              </w:rPr>
              <w:tab/>
              <w:delText>8</w:delText>
            </w:r>
          </w:del>
        </w:p>
        <w:p w:rsidR="00393ABA" w:rsidDel="00624AD2" w:rsidRDefault="00393ABA">
          <w:pPr>
            <w:pStyle w:val="TOC1"/>
            <w:tabs>
              <w:tab w:val="right" w:leader="dot" w:pos="8303"/>
            </w:tabs>
            <w:rPr>
              <w:del w:id="299" w:author="值成 刘" w:date="2019-01-16T09:14:00Z"/>
              <w:rFonts w:asciiTheme="minorHAnsi" w:eastAsiaTheme="minorEastAsia" w:hAnsiTheme="minorHAnsi" w:cstheme="minorBidi"/>
              <w:noProof/>
              <w:szCs w:val="22"/>
            </w:rPr>
          </w:pPr>
          <w:del w:id="300" w:author="值成 刘" w:date="2019-01-16T09:14:00Z">
            <w:r w:rsidRPr="00624AD2" w:rsidDel="00624AD2">
              <w:rPr>
                <w:rStyle w:val="af4"/>
                <w:noProof/>
                <w:rPrChange w:id="301" w:author="值成 刘" w:date="2019-01-16T09:14:00Z">
                  <w:rPr>
                    <w:rStyle w:val="af4"/>
                    <w:noProof/>
                  </w:rPr>
                </w:rPrChange>
              </w:rPr>
              <w:delText xml:space="preserve">3. </w:delText>
            </w:r>
            <w:r w:rsidRPr="00624AD2" w:rsidDel="00624AD2">
              <w:rPr>
                <w:rStyle w:val="af4"/>
                <w:noProof/>
                <w:rPrChange w:id="302" w:author="值成 刘" w:date="2019-01-16T09:14:00Z">
                  <w:rPr>
                    <w:rStyle w:val="af4"/>
                    <w:noProof/>
                  </w:rPr>
                </w:rPrChange>
              </w:rPr>
              <w:delText>实施计划</w:delText>
            </w:r>
            <w:r w:rsidDel="00624AD2">
              <w:rPr>
                <w:noProof/>
                <w:webHidden/>
              </w:rPr>
              <w:tab/>
              <w:delText>9</w:delText>
            </w:r>
          </w:del>
        </w:p>
        <w:p w:rsidR="00393ABA" w:rsidDel="00624AD2" w:rsidRDefault="00393ABA">
          <w:pPr>
            <w:pStyle w:val="TOC2"/>
            <w:rPr>
              <w:del w:id="303" w:author="值成 刘" w:date="2019-01-16T09:14:00Z"/>
              <w:rFonts w:asciiTheme="minorHAnsi" w:eastAsiaTheme="minorEastAsia" w:hAnsiTheme="minorHAnsi" w:cstheme="minorBidi"/>
              <w:szCs w:val="22"/>
            </w:rPr>
          </w:pPr>
          <w:del w:id="304" w:author="值成 刘" w:date="2019-01-16T09:14:00Z">
            <w:r w:rsidRPr="00624AD2" w:rsidDel="00624AD2">
              <w:rPr>
                <w:rStyle w:val="af4"/>
                <w:rPrChange w:id="305" w:author="值成 刘" w:date="2019-01-16T09:14:00Z">
                  <w:rPr>
                    <w:rStyle w:val="af4"/>
                  </w:rPr>
                </w:rPrChange>
              </w:rPr>
              <w:delText>3.1</w:delText>
            </w:r>
            <w:r w:rsidRPr="00624AD2" w:rsidDel="00624AD2">
              <w:rPr>
                <w:rStyle w:val="af4"/>
                <w:rPrChange w:id="306" w:author="值成 刘" w:date="2019-01-16T09:14:00Z">
                  <w:rPr>
                    <w:rStyle w:val="af4"/>
                  </w:rPr>
                </w:rPrChange>
              </w:rPr>
              <w:delText>任务解与人员分工</w:delText>
            </w:r>
            <w:r w:rsidDel="00624AD2">
              <w:rPr>
                <w:webHidden/>
              </w:rPr>
              <w:tab/>
              <w:delText>9</w:delText>
            </w:r>
          </w:del>
        </w:p>
        <w:p w:rsidR="00393ABA" w:rsidDel="00624AD2" w:rsidRDefault="00393ABA">
          <w:pPr>
            <w:pStyle w:val="TOC2"/>
            <w:rPr>
              <w:del w:id="307" w:author="值成 刘" w:date="2019-01-16T09:14:00Z"/>
              <w:rFonts w:asciiTheme="minorHAnsi" w:eastAsiaTheme="minorEastAsia" w:hAnsiTheme="minorHAnsi" w:cstheme="minorBidi"/>
              <w:szCs w:val="22"/>
            </w:rPr>
          </w:pPr>
          <w:del w:id="308" w:author="值成 刘" w:date="2019-01-16T09:14:00Z">
            <w:r w:rsidRPr="00624AD2" w:rsidDel="00624AD2">
              <w:rPr>
                <w:rStyle w:val="af4"/>
                <w:rPrChange w:id="309" w:author="值成 刘" w:date="2019-01-16T09:14:00Z">
                  <w:rPr>
                    <w:rStyle w:val="af4"/>
                  </w:rPr>
                </w:rPrChange>
              </w:rPr>
              <w:delText>3.2</w:delText>
            </w:r>
            <w:r w:rsidRPr="00624AD2" w:rsidDel="00624AD2">
              <w:rPr>
                <w:rStyle w:val="af4"/>
                <w:rPrChange w:id="310" w:author="值成 刘" w:date="2019-01-16T09:14:00Z">
                  <w:rPr>
                    <w:rStyle w:val="af4"/>
                  </w:rPr>
                </w:rPrChange>
              </w:rPr>
              <w:delText>接口人员</w:delText>
            </w:r>
            <w:r w:rsidDel="00624AD2">
              <w:rPr>
                <w:webHidden/>
              </w:rPr>
              <w:tab/>
              <w:delText>11</w:delText>
            </w:r>
          </w:del>
        </w:p>
        <w:p w:rsidR="00393ABA" w:rsidDel="00624AD2" w:rsidRDefault="00393ABA">
          <w:pPr>
            <w:pStyle w:val="TOC2"/>
            <w:rPr>
              <w:del w:id="311" w:author="值成 刘" w:date="2019-01-16T09:14:00Z"/>
              <w:rFonts w:asciiTheme="minorHAnsi" w:eastAsiaTheme="minorEastAsia" w:hAnsiTheme="minorHAnsi" w:cstheme="minorBidi"/>
              <w:szCs w:val="22"/>
            </w:rPr>
          </w:pPr>
          <w:del w:id="312" w:author="值成 刘" w:date="2019-01-16T09:14:00Z">
            <w:r w:rsidRPr="00624AD2" w:rsidDel="00624AD2">
              <w:rPr>
                <w:rStyle w:val="af4"/>
                <w:rPrChange w:id="313" w:author="值成 刘" w:date="2019-01-16T09:14:00Z">
                  <w:rPr>
                    <w:rStyle w:val="af4"/>
                  </w:rPr>
                </w:rPrChange>
              </w:rPr>
              <w:delText>3.3</w:delText>
            </w:r>
            <w:r w:rsidRPr="00624AD2" w:rsidDel="00624AD2">
              <w:rPr>
                <w:rStyle w:val="af4"/>
                <w:rPrChange w:id="314" w:author="值成 刘" w:date="2019-01-16T09:14:00Z">
                  <w:rPr>
                    <w:rStyle w:val="af4"/>
                  </w:rPr>
                </w:rPrChange>
              </w:rPr>
              <w:delText>进度</w:delText>
            </w:r>
            <w:r w:rsidDel="00624AD2">
              <w:rPr>
                <w:webHidden/>
              </w:rPr>
              <w:tab/>
            </w:r>
            <w:r w:rsidRPr="00393ABA" w:rsidDel="00624AD2">
              <w:rPr>
                <w:webHidden/>
              </w:rPr>
              <w:tab/>
            </w:r>
            <w:r w:rsidDel="00624AD2">
              <w:rPr>
                <w:webHidden/>
              </w:rPr>
              <w:delText>11</w:delText>
            </w:r>
          </w:del>
        </w:p>
        <w:p w:rsidR="00393ABA" w:rsidDel="00624AD2" w:rsidRDefault="00393ABA">
          <w:pPr>
            <w:pStyle w:val="TOC2"/>
            <w:rPr>
              <w:del w:id="315" w:author="值成 刘" w:date="2019-01-16T09:14:00Z"/>
              <w:rFonts w:asciiTheme="minorHAnsi" w:eastAsiaTheme="minorEastAsia" w:hAnsiTheme="minorHAnsi" w:cstheme="minorBidi"/>
              <w:szCs w:val="22"/>
            </w:rPr>
          </w:pPr>
          <w:del w:id="316" w:author="值成 刘" w:date="2019-01-16T09:14:00Z">
            <w:r w:rsidRPr="00624AD2" w:rsidDel="00624AD2">
              <w:rPr>
                <w:rStyle w:val="af4"/>
                <w:rPrChange w:id="317" w:author="值成 刘" w:date="2019-01-16T09:14:00Z">
                  <w:rPr>
                    <w:rStyle w:val="af4"/>
                  </w:rPr>
                </w:rPrChange>
              </w:rPr>
              <w:delText>3.4</w:delText>
            </w:r>
            <w:r w:rsidRPr="00624AD2" w:rsidDel="00624AD2">
              <w:rPr>
                <w:rStyle w:val="af4"/>
                <w:rPrChange w:id="318" w:author="值成 刘" w:date="2019-01-16T09:14:00Z">
                  <w:rPr>
                    <w:rStyle w:val="af4"/>
                  </w:rPr>
                </w:rPrChange>
              </w:rPr>
              <w:delText>预算</w:delText>
            </w:r>
            <w:r w:rsidDel="00624AD2">
              <w:rPr>
                <w:webHidden/>
              </w:rPr>
              <w:tab/>
            </w:r>
            <w:r w:rsidRPr="00393ABA" w:rsidDel="00624AD2">
              <w:rPr>
                <w:webHidden/>
              </w:rPr>
              <w:tab/>
            </w:r>
            <w:r w:rsidDel="00624AD2">
              <w:rPr>
                <w:webHidden/>
              </w:rPr>
              <w:delText>11</w:delText>
            </w:r>
          </w:del>
        </w:p>
        <w:p w:rsidR="00393ABA" w:rsidDel="00624AD2" w:rsidRDefault="00393ABA">
          <w:pPr>
            <w:pStyle w:val="TOC2"/>
            <w:rPr>
              <w:del w:id="319" w:author="值成 刘" w:date="2019-01-16T09:14:00Z"/>
              <w:rFonts w:asciiTheme="minorHAnsi" w:eastAsiaTheme="minorEastAsia" w:hAnsiTheme="minorHAnsi" w:cstheme="minorBidi"/>
              <w:szCs w:val="22"/>
            </w:rPr>
          </w:pPr>
          <w:del w:id="320" w:author="值成 刘" w:date="2019-01-16T09:14:00Z">
            <w:r w:rsidRPr="00624AD2" w:rsidDel="00624AD2">
              <w:rPr>
                <w:rStyle w:val="af4"/>
                <w:rPrChange w:id="321" w:author="值成 刘" w:date="2019-01-16T09:14:00Z">
                  <w:rPr>
                    <w:rStyle w:val="af4"/>
                  </w:rPr>
                </w:rPrChange>
              </w:rPr>
              <w:delText>3.5</w:delText>
            </w:r>
            <w:r w:rsidRPr="00624AD2" w:rsidDel="00624AD2">
              <w:rPr>
                <w:rStyle w:val="af4"/>
                <w:rPrChange w:id="322" w:author="值成 刘" w:date="2019-01-16T09:14:00Z">
                  <w:rPr>
                    <w:rStyle w:val="af4"/>
                  </w:rPr>
                </w:rPrChange>
              </w:rPr>
              <w:delText>关键问题</w:delText>
            </w:r>
            <w:r w:rsidDel="00624AD2">
              <w:rPr>
                <w:webHidden/>
              </w:rPr>
              <w:tab/>
              <w:delText>12</w:delText>
            </w:r>
          </w:del>
        </w:p>
        <w:p w:rsidR="00393ABA" w:rsidDel="00624AD2" w:rsidRDefault="00393ABA">
          <w:pPr>
            <w:pStyle w:val="TOC1"/>
            <w:tabs>
              <w:tab w:val="right" w:leader="dot" w:pos="8303"/>
            </w:tabs>
            <w:rPr>
              <w:del w:id="323" w:author="值成 刘" w:date="2019-01-16T09:14:00Z"/>
              <w:rFonts w:asciiTheme="minorHAnsi" w:eastAsiaTheme="minorEastAsia" w:hAnsiTheme="minorHAnsi" w:cstheme="minorBidi"/>
              <w:noProof/>
              <w:szCs w:val="22"/>
            </w:rPr>
          </w:pPr>
          <w:del w:id="324" w:author="值成 刘" w:date="2019-01-16T09:14:00Z">
            <w:r w:rsidRPr="00624AD2" w:rsidDel="00624AD2">
              <w:rPr>
                <w:rStyle w:val="af4"/>
                <w:noProof/>
                <w:rPrChange w:id="325" w:author="值成 刘" w:date="2019-01-16T09:14:00Z">
                  <w:rPr>
                    <w:rStyle w:val="af4"/>
                    <w:noProof/>
                  </w:rPr>
                </w:rPrChange>
              </w:rPr>
              <w:delText xml:space="preserve">4. </w:delText>
            </w:r>
            <w:r w:rsidRPr="00624AD2" w:rsidDel="00624AD2">
              <w:rPr>
                <w:rStyle w:val="af4"/>
                <w:noProof/>
                <w:rPrChange w:id="326" w:author="值成 刘" w:date="2019-01-16T09:14:00Z">
                  <w:rPr>
                    <w:rStyle w:val="af4"/>
                    <w:noProof/>
                  </w:rPr>
                </w:rPrChange>
              </w:rPr>
              <w:delText>支持条件</w:delText>
            </w:r>
            <w:r w:rsidDel="00624AD2">
              <w:rPr>
                <w:noProof/>
                <w:webHidden/>
              </w:rPr>
              <w:tab/>
              <w:delText>12</w:delText>
            </w:r>
          </w:del>
        </w:p>
        <w:p w:rsidR="00393ABA" w:rsidDel="00624AD2" w:rsidRDefault="00393ABA">
          <w:pPr>
            <w:pStyle w:val="TOC2"/>
            <w:rPr>
              <w:del w:id="327" w:author="值成 刘" w:date="2019-01-16T09:14:00Z"/>
              <w:rFonts w:asciiTheme="minorHAnsi" w:eastAsiaTheme="minorEastAsia" w:hAnsiTheme="minorHAnsi" w:cstheme="minorBidi"/>
              <w:szCs w:val="22"/>
            </w:rPr>
          </w:pPr>
          <w:del w:id="328" w:author="值成 刘" w:date="2019-01-16T09:14:00Z">
            <w:r w:rsidRPr="00624AD2" w:rsidDel="00624AD2">
              <w:rPr>
                <w:rStyle w:val="af4"/>
                <w:rPrChange w:id="329" w:author="值成 刘" w:date="2019-01-16T09:14:00Z">
                  <w:rPr>
                    <w:rStyle w:val="af4"/>
                  </w:rPr>
                </w:rPrChange>
              </w:rPr>
              <w:delText>4.1</w:delText>
            </w:r>
            <w:r w:rsidRPr="00624AD2" w:rsidDel="00624AD2">
              <w:rPr>
                <w:rStyle w:val="af4"/>
                <w:rPrChange w:id="330" w:author="值成 刘" w:date="2019-01-16T09:14:00Z">
                  <w:rPr>
                    <w:rStyle w:val="af4"/>
                  </w:rPr>
                </w:rPrChange>
              </w:rPr>
              <w:delText>系统支持</w:delText>
            </w:r>
            <w:r w:rsidDel="00624AD2">
              <w:rPr>
                <w:webHidden/>
              </w:rPr>
              <w:tab/>
              <w:delText>12</w:delText>
            </w:r>
          </w:del>
        </w:p>
        <w:p w:rsidR="00393ABA" w:rsidDel="00624AD2" w:rsidRDefault="00393ABA">
          <w:pPr>
            <w:pStyle w:val="TOC3"/>
            <w:tabs>
              <w:tab w:val="right" w:leader="dot" w:pos="8303"/>
            </w:tabs>
            <w:rPr>
              <w:del w:id="331" w:author="值成 刘" w:date="2019-01-16T09:14:00Z"/>
              <w:rFonts w:asciiTheme="minorHAnsi" w:eastAsiaTheme="minorEastAsia" w:hAnsiTheme="minorHAnsi" w:cstheme="minorBidi"/>
              <w:noProof/>
              <w:szCs w:val="22"/>
            </w:rPr>
          </w:pPr>
          <w:del w:id="332" w:author="值成 刘" w:date="2019-01-16T09:14:00Z">
            <w:r w:rsidRPr="00624AD2" w:rsidDel="00624AD2">
              <w:rPr>
                <w:rStyle w:val="af4"/>
                <w:noProof/>
                <w:rPrChange w:id="333" w:author="值成 刘" w:date="2019-01-16T09:14:00Z">
                  <w:rPr>
                    <w:rStyle w:val="af4"/>
                    <w:noProof/>
                  </w:rPr>
                </w:rPrChange>
              </w:rPr>
              <w:delText>4.1.1</w:delText>
            </w:r>
            <w:r w:rsidRPr="00624AD2" w:rsidDel="00624AD2">
              <w:rPr>
                <w:rStyle w:val="af4"/>
                <w:noProof/>
                <w:rPrChange w:id="334" w:author="值成 刘" w:date="2019-01-16T09:14:00Z">
                  <w:rPr>
                    <w:rStyle w:val="af4"/>
                    <w:noProof/>
                  </w:rPr>
                </w:rPrChange>
              </w:rPr>
              <w:delText>开发环境</w:delText>
            </w:r>
            <w:r w:rsidDel="00624AD2">
              <w:rPr>
                <w:noProof/>
                <w:webHidden/>
              </w:rPr>
              <w:tab/>
              <w:delText>12</w:delText>
            </w:r>
          </w:del>
        </w:p>
        <w:p w:rsidR="00393ABA" w:rsidDel="00624AD2" w:rsidRDefault="00393ABA">
          <w:pPr>
            <w:pStyle w:val="TOC3"/>
            <w:tabs>
              <w:tab w:val="right" w:leader="dot" w:pos="8303"/>
            </w:tabs>
            <w:rPr>
              <w:del w:id="335" w:author="值成 刘" w:date="2019-01-16T09:14:00Z"/>
              <w:rFonts w:asciiTheme="minorHAnsi" w:eastAsiaTheme="minorEastAsia" w:hAnsiTheme="minorHAnsi" w:cstheme="minorBidi"/>
              <w:noProof/>
              <w:szCs w:val="22"/>
            </w:rPr>
          </w:pPr>
          <w:del w:id="336" w:author="值成 刘" w:date="2019-01-16T09:14:00Z">
            <w:r w:rsidRPr="00624AD2" w:rsidDel="00624AD2">
              <w:rPr>
                <w:rStyle w:val="af4"/>
                <w:noProof/>
                <w:rPrChange w:id="337" w:author="值成 刘" w:date="2019-01-16T09:14:00Z">
                  <w:rPr>
                    <w:rStyle w:val="af4"/>
                    <w:noProof/>
                  </w:rPr>
                </w:rPrChange>
              </w:rPr>
              <w:delText>4.1.2</w:delText>
            </w:r>
            <w:r w:rsidRPr="00624AD2" w:rsidDel="00624AD2">
              <w:rPr>
                <w:rStyle w:val="af4"/>
                <w:noProof/>
                <w:rPrChange w:id="338" w:author="值成 刘" w:date="2019-01-16T09:14:00Z">
                  <w:rPr>
                    <w:rStyle w:val="af4"/>
                    <w:noProof/>
                  </w:rPr>
                </w:rPrChange>
              </w:rPr>
              <w:delText>运行环境</w:delText>
            </w:r>
            <w:r w:rsidDel="00624AD2">
              <w:rPr>
                <w:noProof/>
                <w:webHidden/>
              </w:rPr>
              <w:tab/>
              <w:delText>12</w:delText>
            </w:r>
          </w:del>
        </w:p>
        <w:p w:rsidR="00393ABA" w:rsidDel="00624AD2" w:rsidRDefault="00393ABA">
          <w:pPr>
            <w:pStyle w:val="TOC2"/>
            <w:rPr>
              <w:del w:id="339" w:author="值成 刘" w:date="2019-01-16T09:14:00Z"/>
              <w:rFonts w:asciiTheme="minorHAnsi" w:eastAsiaTheme="minorEastAsia" w:hAnsiTheme="minorHAnsi" w:cstheme="minorBidi"/>
              <w:szCs w:val="22"/>
            </w:rPr>
          </w:pPr>
          <w:del w:id="340" w:author="值成 刘" w:date="2019-01-16T09:14:00Z">
            <w:r w:rsidRPr="00624AD2" w:rsidDel="00624AD2">
              <w:rPr>
                <w:rStyle w:val="af4"/>
                <w:rPrChange w:id="341" w:author="值成 刘" w:date="2019-01-16T09:14:00Z">
                  <w:rPr>
                    <w:rStyle w:val="af4"/>
                  </w:rPr>
                </w:rPrChange>
              </w:rPr>
              <w:delText>4.2</w:delText>
            </w:r>
            <w:r w:rsidRPr="00624AD2" w:rsidDel="00624AD2">
              <w:rPr>
                <w:rStyle w:val="af4"/>
                <w:rPrChange w:id="342" w:author="值成 刘" w:date="2019-01-16T09:14:00Z">
                  <w:rPr>
                    <w:rStyle w:val="af4"/>
                  </w:rPr>
                </w:rPrChange>
              </w:rPr>
              <w:delText>需由客户承担的工作</w:delText>
            </w:r>
            <w:r w:rsidDel="00624AD2">
              <w:rPr>
                <w:webHidden/>
              </w:rPr>
              <w:tab/>
              <w:delText>12</w:delText>
            </w:r>
          </w:del>
        </w:p>
        <w:p w:rsidR="00393ABA" w:rsidDel="00624AD2" w:rsidRDefault="00393ABA">
          <w:pPr>
            <w:pStyle w:val="TOC2"/>
            <w:rPr>
              <w:del w:id="343" w:author="值成 刘" w:date="2019-01-16T09:14:00Z"/>
              <w:rFonts w:asciiTheme="minorHAnsi" w:eastAsiaTheme="minorEastAsia" w:hAnsiTheme="minorHAnsi" w:cstheme="minorBidi"/>
              <w:szCs w:val="22"/>
            </w:rPr>
          </w:pPr>
          <w:del w:id="344" w:author="值成 刘" w:date="2019-01-16T09:14:00Z">
            <w:r w:rsidRPr="00624AD2" w:rsidDel="00624AD2">
              <w:rPr>
                <w:rStyle w:val="af4"/>
                <w:rPrChange w:id="345" w:author="值成 刘" w:date="2019-01-16T09:14:00Z">
                  <w:rPr>
                    <w:rStyle w:val="af4"/>
                  </w:rPr>
                </w:rPrChange>
              </w:rPr>
              <w:delText>4.3</w:delText>
            </w:r>
            <w:r w:rsidRPr="00624AD2" w:rsidDel="00624AD2">
              <w:rPr>
                <w:rStyle w:val="af4"/>
                <w:rPrChange w:id="346" w:author="值成 刘" w:date="2019-01-16T09:14:00Z">
                  <w:rPr>
                    <w:rStyle w:val="af4"/>
                  </w:rPr>
                </w:rPrChange>
              </w:rPr>
              <w:delText>需由分合同承担的工作</w:delText>
            </w:r>
            <w:r w:rsidDel="00624AD2">
              <w:rPr>
                <w:webHidden/>
              </w:rPr>
              <w:tab/>
              <w:delText>13</w:delText>
            </w:r>
          </w:del>
        </w:p>
        <w:p w:rsidR="00393ABA" w:rsidDel="00624AD2" w:rsidRDefault="00393ABA">
          <w:pPr>
            <w:pStyle w:val="TOC1"/>
            <w:tabs>
              <w:tab w:val="right" w:leader="dot" w:pos="8303"/>
            </w:tabs>
            <w:rPr>
              <w:del w:id="347" w:author="值成 刘" w:date="2019-01-16T09:14:00Z"/>
              <w:rFonts w:asciiTheme="minorHAnsi" w:eastAsiaTheme="minorEastAsia" w:hAnsiTheme="minorHAnsi" w:cstheme="minorBidi"/>
              <w:noProof/>
              <w:szCs w:val="22"/>
            </w:rPr>
          </w:pPr>
          <w:del w:id="348" w:author="值成 刘" w:date="2019-01-16T09:14:00Z">
            <w:r w:rsidRPr="00624AD2" w:rsidDel="00624AD2">
              <w:rPr>
                <w:rStyle w:val="af4"/>
                <w:noProof/>
                <w:rPrChange w:id="349" w:author="值成 刘" w:date="2019-01-16T09:14:00Z">
                  <w:rPr>
                    <w:rStyle w:val="af4"/>
                    <w:noProof/>
                  </w:rPr>
                </w:rPrChange>
              </w:rPr>
              <w:delText xml:space="preserve">5. </w:delText>
            </w:r>
            <w:r w:rsidRPr="00624AD2" w:rsidDel="00624AD2">
              <w:rPr>
                <w:rStyle w:val="af4"/>
                <w:noProof/>
                <w:rPrChange w:id="350" w:author="值成 刘" w:date="2019-01-16T09:14:00Z">
                  <w:rPr>
                    <w:rStyle w:val="af4"/>
                    <w:noProof/>
                  </w:rPr>
                </w:rPrChange>
              </w:rPr>
              <w:delText>专题计划要点</w:delText>
            </w:r>
            <w:r w:rsidDel="00624AD2">
              <w:rPr>
                <w:noProof/>
                <w:webHidden/>
              </w:rPr>
              <w:tab/>
              <w:delText>14</w:delText>
            </w:r>
          </w:del>
        </w:p>
        <w:p w:rsidR="00393ABA" w:rsidDel="00624AD2" w:rsidRDefault="00393ABA">
          <w:pPr>
            <w:pStyle w:val="TOC2"/>
            <w:rPr>
              <w:del w:id="351" w:author="值成 刘" w:date="2019-01-16T09:14:00Z"/>
              <w:rFonts w:asciiTheme="minorHAnsi" w:eastAsiaTheme="minorEastAsia" w:hAnsiTheme="minorHAnsi" w:cstheme="minorBidi"/>
              <w:szCs w:val="22"/>
            </w:rPr>
          </w:pPr>
          <w:del w:id="352" w:author="值成 刘" w:date="2019-01-16T09:14:00Z">
            <w:r w:rsidRPr="00624AD2" w:rsidDel="00624AD2">
              <w:rPr>
                <w:rStyle w:val="af4"/>
                <w:rPrChange w:id="353" w:author="值成 刘" w:date="2019-01-16T09:14:00Z">
                  <w:rPr>
                    <w:rStyle w:val="af4"/>
                  </w:rPr>
                </w:rPrChange>
              </w:rPr>
              <w:delText>5.1</w:delText>
            </w:r>
            <w:r w:rsidRPr="00624AD2" w:rsidDel="00624AD2">
              <w:rPr>
                <w:rStyle w:val="af4"/>
                <w:rPrChange w:id="354" w:author="值成 刘" w:date="2019-01-16T09:14:00Z">
                  <w:rPr>
                    <w:rStyle w:val="af4"/>
                  </w:rPr>
                </w:rPrChange>
              </w:rPr>
              <w:delText>时间管理计划</w:delText>
            </w:r>
            <w:r w:rsidDel="00624AD2">
              <w:rPr>
                <w:webHidden/>
              </w:rPr>
              <w:tab/>
              <w:delText>14</w:delText>
            </w:r>
          </w:del>
        </w:p>
        <w:p w:rsidR="00393ABA" w:rsidDel="00624AD2" w:rsidRDefault="00393ABA">
          <w:pPr>
            <w:pStyle w:val="TOC2"/>
            <w:rPr>
              <w:del w:id="355" w:author="值成 刘" w:date="2019-01-16T09:14:00Z"/>
              <w:rFonts w:asciiTheme="minorHAnsi" w:eastAsiaTheme="minorEastAsia" w:hAnsiTheme="minorHAnsi" w:cstheme="minorBidi"/>
              <w:szCs w:val="22"/>
            </w:rPr>
          </w:pPr>
          <w:del w:id="356" w:author="值成 刘" w:date="2019-01-16T09:14:00Z">
            <w:r w:rsidRPr="00624AD2" w:rsidDel="00624AD2">
              <w:rPr>
                <w:rStyle w:val="af4"/>
                <w:rPrChange w:id="357" w:author="值成 刘" w:date="2019-01-16T09:14:00Z">
                  <w:rPr>
                    <w:rStyle w:val="af4"/>
                  </w:rPr>
                </w:rPrChange>
              </w:rPr>
              <w:delText>5.2</w:delText>
            </w:r>
            <w:r w:rsidRPr="00624AD2" w:rsidDel="00624AD2">
              <w:rPr>
                <w:rStyle w:val="af4"/>
                <w:rPrChange w:id="358" w:author="值成 刘" w:date="2019-01-16T09:14:00Z">
                  <w:rPr>
                    <w:rStyle w:val="af4"/>
                  </w:rPr>
                </w:rPrChange>
              </w:rPr>
              <w:delText>范围管理计划</w:delText>
            </w:r>
            <w:r w:rsidDel="00624AD2">
              <w:rPr>
                <w:webHidden/>
              </w:rPr>
              <w:tab/>
              <w:delText>14</w:delText>
            </w:r>
          </w:del>
        </w:p>
        <w:p w:rsidR="00393ABA" w:rsidDel="00624AD2" w:rsidRDefault="00393ABA">
          <w:pPr>
            <w:pStyle w:val="TOC3"/>
            <w:tabs>
              <w:tab w:val="right" w:leader="dot" w:pos="8303"/>
            </w:tabs>
            <w:rPr>
              <w:del w:id="359" w:author="值成 刘" w:date="2019-01-16T09:14:00Z"/>
              <w:rFonts w:asciiTheme="minorHAnsi" w:eastAsiaTheme="minorEastAsia" w:hAnsiTheme="minorHAnsi" w:cstheme="minorBidi"/>
              <w:noProof/>
              <w:szCs w:val="22"/>
            </w:rPr>
          </w:pPr>
          <w:del w:id="360" w:author="值成 刘" w:date="2019-01-16T09:14:00Z">
            <w:r w:rsidRPr="00624AD2" w:rsidDel="00624AD2">
              <w:rPr>
                <w:rStyle w:val="af4"/>
                <w:noProof/>
                <w:rPrChange w:id="361" w:author="值成 刘" w:date="2019-01-16T09:14:00Z">
                  <w:rPr>
                    <w:rStyle w:val="af4"/>
                    <w:noProof/>
                  </w:rPr>
                </w:rPrChange>
              </w:rPr>
              <w:delText>5.2.1</w:delText>
            </w:r>
            <w:r w:rsidRPr="00624AD2" w:rsidDel="00624AD2">
              <w:rPr>
                <w:rStyle w:val="af4"/>
                <w:noProof/>
                <w:rPrChange w:id="362" w:author="值成 刘" w:date="2019-01-16T09:14:00Z">
                  <w:rPr>
                    <w:rStyle w:val="af4"/>
                    <w:noProof/>
                  </w:rPr>
                </w:rPrChange>
              </w:rPr>
              <w:delText>主要特性</w:delText>
            </w:r>
            <w:r w:rsidDel="00624AD2">
              <w:rPr>
                <w:noProof/>
                <w:webHidden/>
              </w:rPr>
              <w:tab/>
              <w:delText>14</w:delText>
            </w:r>
          </w:del>
        </w:p>
        <w:p w:rsidR="00393ABA" w:rsidDel="00624AD2" w:rsidRDefault="00393ABA">
          <w:pPr>
            <w:pStyle w:val="TOC3"/>
            <w:tabs>
              <w:tab w:val="right" w:leader="dot" w:pos="8303"/>
            </w:tabs>
            <w:rPr>
              <w:del w:id="363" w:author="值成 刘" w:date="2019-01-16T09:14:00Z"/>
              <w:rFonts w:asciiTheme="minorHAnsi" w:eastAsiaTheme="minorEastAsia" w:hAnsiTheme="minorHAnsi" w:cstheme="minorBidi"/>
              <w:noProof/>
              <w:szCs w:val="22"/>
            </w:rPr>
          </w:pPr>
          <w:del w:id="364" w:author="值成 刘" w:date="2019-01-16T09:14:00Z">
            <w:r w:rsidRPr="00624AD2" w:rsidDel="00624AD2">
              <w:rPr>
                <w:rStyle w:val="af4"/>
                <w:noProof/>
                <w:rPrChange w:id="365" w:author="值成 刘" w:date="2019-01-16T09:14:00Z">
                  <w:rPr>
                    <w:rStyle w:val="af4"/>
                    <w:noProof/>
                  </w:rPr>
                </w:rPrChange>
              </w:rPr>
              <w:delText>5.2.2</w:delText>
            </w:r>
            <w:r w:rsidRPr="00624AD2" w:rsidDel="00624AD2">
              <w:rPr>
                <w:rStyle w:val="af4"/>
                <w:noProof/>
                <w:rPrChange w:id="366" w:author="值成 刘" w:date="2019-01-16T09:14:00Z">
                  <w:rPr>
                    <w:rStyle w:val="af4"/>
                    <w:noProof/>
                  </w:rPr>
                </w:rPrChange>
              </w:rPr>
              <w:delText>最初版本的范围与后续版本的范围</w:delText>
            </w:r>
            <w:r w:rsidDel="00624AD2">
              <w:rPr>
                <w:noProof/>
                <w:webHidden/>
              </w:rPr>
              <w:tab/>
              <w:delText>15</w:delText>
            </w:r>
          </w:del>
        </w:p>
        <w:p w:rsidR="00393ABA" w:rsidDel="00624AD2" w:rsidRDefault="00393ABA">
          <w:pPr>
            <w:pStyle w:val="TOC3"/>
            <w:tabs>
              <w:tab w:val="right" w:leader="dot" w:pos="8303"/>
            </w:tabs>
            <w:rPr>
              <w:del w:id="367" w:author="值成 刘" w:date="2019-01-16T09:14:00Z"/>
              <w:rFonts w:asciiTheme="minorHAnsi" w:eastAsiaTheme="minorEastAsia" w:hAnsiTheme="minorHAnsi" w:cstheme="minorBidi"/>
              <w:noProof/>
              <w:szCs w:val="22"/>
            </w:rPr>
          </w:pPr>
          <w:del w:id="368" w:author="值成 刘" w:date="2019-01-16T09:14:00Z">
            <w:r w:rsidRPr="00624AD2" w:rsidDel="00624AD2">
              <w:rPr>
                <w:rStyle w:val="af4"/>
                <w:noProof/>
                <w:rPrChange w:id="369" w:author="值成 刘" w:date="2019-01-16T09:14:00Z">
                  <w:rPr>
                    <w:rStyle w:val="af4"/>
                    <w:noProof/>
                  </w:rPr>
                </w:rPrChange>
              </w:rPr>
              <w:delText>5.2.3</w:delText>
            </w:r>
            <w:r w:rsidRPr="00624AD2" w:rsidDel="00624AD2">
              <w:rPr>
                <w:rStyle w:val="af4"/>
                <w:noProof/>
                <w:rPrChange w:id="370" w:author="值成 刘" w:date="2019-01-16T09:14:00Z">
                  <w:rPr>
                    <w:rStyle w:val="af4"/>
                    <w:noProof/>
                  </w:rPr>
                </w:rPrChange>
              </w:rPr>
              <w:delText>限制和排除</w:delText>
            </w:r>
            <w:r w:rsidDel="00624AD2">
              <w:rPr>
                <w:noProof/>
                <w:webHidden/>
              </w:rPr>
              <w:tab/>
              <w:delText>15</w:delText>
            </w:r>
          </w:del>
        </w:p>
        <w:p w:rsidR="00393ABA" w:rsidDel="00624AD2" w:rsidRDefault="00393ABA">
          <w:pPr>
            <w:pStyle w:val="TOC2"/>
            <w:rPr>
              <w:del w:id="371" w:author="值成 刘" w:date="2019-01-16T09:14:00Z"/>
              <w:rFonts w:asciiTheme="minorHAnsi" w:eastAsiaTheme="minorEastAsia" w:hAnsiTheme="minorHAnsi" w:cstheme="minorBidi"/>
              <w:szCs w:val="22"/>
            </w:rPr>
          </w:pPr>
          <w:del w:id="372" w:author="值成 刘" w:date="2019-01-16T09:14:00Z">
            <w:r w:rsidRPr="00624AD2" w:rsidDel="00624AD2">
              <w:rPr>
                <w:rStyle w:val="af4"/>
                <w:rPrChange w:id="373" w:author="值成 刘" w:date="2019-01-16T09:14:00Z">
                  <w:rPr>
                    <w:rStyle w:val="af4"/>
                  </w:rPr>
                </w:rPrChange>
              </w:rPr>
              <w:delText>5.3</w:delText>
            </w:r>
            <w:r w:rsidRPr="00624AD2" w:rsidDel="00624AD2">
              <w:rPr>
                <w:rStyle w:val="af4"/>
                <w:rPrChange w:id="374" w:author="值成 刘" w:date="2019-01-16T09:14:00Z">
                  <w:rPr>
                    <w:rStyle w:val="af4"/>
                  </w:rPr>
                </w:rPrChange>
              </w:rPr>
              <w:delText>成本管理计划</w:delText>
            </w:r>
            <w:r w:rsidDel="00624AD2">
              <w:rPr>
                <w:webHidden/>
              </w:rPr>
              <w:tab/>
              <w:delText>15</w:delText>
            </w:r>
          </w:del>
        </w:p>
        <w:p w:rsidR="00393ABA" w:rsidDel="00624AD2" w:rsidRDefault="00393ABA">
          <w:pPr>
            <w:pStyle w:val="TOC3"/>
            <w:tabs>
              <w:tab w:val="right" w:leader="dot" w:pos="8303"/>
            </w:tabs>
            <w:rPr>
              <w:del w:id="375" w:author="值成 刘" w:date="2019-01-16T09:14:00Z"/>
              <w:rFonts w:asciiTheme="minorHAnsi" w:eastAsiaTheme="minorEastAsia" w:hAnsiTheme="minorHAnsi" w:cstheme="minorBidi"/>
              <w:noProof/>
              <w:szCs w:val="22"/>
            </w:rPr>
          </w:pPr>
          <w:del w:id="376" w:author="值成 刘" w:date="2019-01-16T09:14:00Z">
            <w:r w:rsidRPr="00624AD2" w:rsidDel="00624AD2">
              <w:rPr>
                <w:rStyle w:val="af4"/>
                <w:noProof/>
                <w:rPrChange w:id="377" w:author="值成 刘" w:date="2019-01-16T09:14:00Z">
                  <w:rPr>
                    <w:rStyle w:val="af4"/>
                    <w:noProof/>
                  </w:rPr>
                </w:rPrChange>
              </w:rPr>
              <w:delText>5.3.1</w:delText>
            </w:r>
            <w:r w:rsidRPr="00624AD2" w:rsidDel="00624AD2">
              <w:rPr>
                <w:rStyle w:val="af4"/>
                <w:noProof/>
                <w:rPrChange w:id="378" w:author="值成 刘" w:date="2019-01-16T09:14:00Z">
                  <w:rPr>
                    <w:rStyle w:val="af4"/>
                    <w:noProof/>
                  </w:rPr>
                </w:rPrChange>
              </w:rPr>
              <w:delText>目的</w:delText>
            </w:r>
            <w:r w:rsidDel="00624AD2">
              <w:rPr>
                <w:noProof/>
                <w:webHidden/>
              </w:rPr>
              <w:tab/>
              <w:delText>15</w:delText>
            </w:r>
          </w:del>
        </w:p>
        <w:p w:rsidR="00393ABA" w:rsidDel="00624AD2" w:rsidRDefault="00393ABA">
          <w:pPr>
            <w:pStyle w:val="TOC3"/>
            <w:tabs>
              <w:tab w:val="right" w:leader="dot" w:pos="8303"/>
            </w:tabs>
            <w:rPr>
              <w:del w:id="379" w:author="值成 刘" w:date="2019-01-16T09:14:00Z"/>
              <w:rFonts w:asciiTheme="minorHAnsi" w:eastAsiaTheme="minorEastAsia" w:hAnsiTheme="minorHAnsi" w:cstheme="minorBidi"/>
              <w:noProof/>
              <w:szCs w:val="22"/>
            </w:rPr>
          </w:pPr>
          <w:del w:id="380" w:author="值成 刘" w:date="2019-01-16T09:14:00Z">
            <w:r w:rsidRPr="00624AD2" w:rsidDel="00624AD2">
              <w:rPr>
                <w:rStyle w:val="af4"/>
                <w:noProof/>
                <w:rPrChange w:id="381" w:author="值成 刘" w:date="2019-01-16T09:14:00Z">
                  <w:rPr>
                    <w:rStyle w:val="af4"/>
                    <w:noProof/>
                  </w:rPr>
                </w:rPrChange>
              </w:rPr>
              <w:delText>5.3.2</w:delText>
            </w:r>
            <w:r w:rsidRPr="00624AD2" w:rsidDel="00624AD2">
              <w:rPr>
                <w:rStyle w:val="af4"/>
                <w:noProof/>
                <w:rPrChange w:id="382" w:author="值成 刘" w:date="2019-01-16T09:14:00Z">
                  <w:rPr>
                    <w:rStyle w:val="af4"/>
                    <w:noProof/>
                  </w:rPr>
                </w:rPrChange>
              </w:rPr>
              <w:delText>成本估算</w:delText>
            </w:r>
            <w:r w:rsidDel="00624AD2">
              <w:rPr>
                <w:noProof/>
                <w:webHidden/>
              </w:rPr>
              <w:tab/>
              <w:delText>15</w:delText>
            </w:r>
          </w:del>
        </w:p>
        <w:p w:rsidR="00393ABA" w:rsidDel="00624AD2" w:rsidRDefault="00393ABA">
          <w:pPr>
            <w:pStyle w:val="TOC2"/>
            <w:rPr>
              <w:del w:id="383" w:author="值成 刘" w:date="2019-01-16T09:14:00Z"/>
              <w:rFonts w:asciiTheme="minorHAnsi" w:eastAsiaTheme="minorEastAsia" w:hAnsiTheme="minorHAnsi" w:cstheme="minorBidi"/>
              <w:szCs w:val="22"/>
            </w:rPr>
          </w:pPr>
          <w:del w:id="384" w:author="值成 刘" w:date="2019-01-16T09:14:00Z">
            <w:r w:rsidRPr="00624AD2" w:rsidDel="00624AD2">
              <w:rPr>
                <w:rStyle w:val="af4"/>
                <w:rPrChange w:id="385" w:author="值成 刘" w:date="2019-01-16T09:14:00Z">
                  <w:rPr>
                    <w:rStyle w:val="af4"/>
                  </w:rPr>
                </w:rPrChange>
              </w:rPr>
              <w:delText>5.4</w:delText>
            </w:r>
            <w:r w:rsidRPr="00624AD2" w:rsidDel="00624AD2">
              <w:rPr>
                <w:rStyle w:val="af4"/>
                <w:rPrChange w:id="386" w:author="值成 刘" w:date="2019-01-16T09:14:00Z">
                  <w:rPr>
                    <w:rStyle w:val="af4"/>
                  </w:rPr>
                </w:rPrChange>
              </w:rPr>
              <w:delText>质量管理计划</w:delText>
            </w:r>
            <w:r w:rsidDel="00624AD2">
              <w:rPr>
                <w:webHidden/>
              </w:rPr>
              <w:tab/>
              <w:delText>16</w:delText>
            </w:r>
          </w:del>
        </w:p>
        <w:p w:rsidR="00393ABA" w:rsidDel="00624AD2" w:rsidRDefault="00393ABA">
          <w:pPr>
            <w:pStyle w:val="TOC3"/>
            <w:tabs>
              <w:tab w:val="right" w:leader="dot" w:pos="8303"/>
            </w:tabs>
            <w:rPr>
              <w:del w:id="387" w:author="值成 刘" w:date="2019-01-16T09:14:00Z"/>
              <w:rFonts w:asciiTheme="minorHAnsi" w:eastAsiaTheme="minorEastAsia" w:hAnsiTheme="minorHAnsi" w:cstheme="minorBidi"/>
              <w:noProof/>
              <w:szCs w:val="22"/>
            </w:rPr>
          </w:pPr>
          <w:del w:id="388" w:author="值成 刘" w:date="2019-01-16T09:14:00Z">
            <w:r w:rsidRPr="00624AD2" w:rsidDel="00624AD2">
              <w:rPr>
                <w:rStyle w:val="af4"/>
                <w:noProof/>
                <w:rPrChange w:id="389" w:author="值成 刘" w:date="2019-01-16T09:14:00Z">
                  <w:rPr>
                    <w:rStyle w:val="af4"/>
                    <w:noProof/>
                  </w:rPr>
                </w:rPrChange>
              </w:rPr>
              <w:delText>5.4.1</w:delText>
            </w:r>
            <w:r w:rsidRPr="00624AD2" w:rsidDel="00624AD2">
              <w:rPr>
                <w:rStyle w:val="af4"/>
                <w:noProof/>
                <w:rPrChange w:id="390" w:author="值成 刘" w:date="2019-01-16T09:14:00Z">
                  <w:rPr>
                    <w:rStyle w:val="af4"/>
                    <w:noProof/>
                  </w:rPr>
                </w:rPrChange>
              </w:rPr>
              <w:delText>需求获取</w:delText>
            </w:r>
            <w:r w:rsidDel="00624AD2">
              <w:rPr>
                <w:noProof/>
                <w:webHidden/>
              </w:rPr>
              <w:tab/>
              <w:delText>16</w:delText>
            </w:r>
          </w:del>
        </w:p>
        <w:p w:rsidR="00393ABA" w:rsidDel="00624AD2" w:rsidRDefault="00393ABA">
          <w:pPr>
            <w:pStyle w:val="TOC3"/>
            <w:tabs>
              <w:tab w:val="right" w:leader="dot" w:pos="8303"/>
            </w:tabs>
            <w:rPr>
              <w:del w:id="391" w:author="值成 刘" w:date="2019-01-16T09:14:00Z"/>
              <w:rFonts w:asciiTheme="minorHAnsi" w:eastAsiaTheme="minorEastAsia" w:hAnsiTheme="minorHAnsi" w:cstheme="minorBidi"/>
              <w:noProof/>
              <w:szCs w:val="22"/>
            </w:rPr>
          </w:pPr>
          <w:del w:id="392" w:author="值成 刘" w:date="2019-01-16T09:14:00Z">
            <w:r w:rsidRPr="00624AD2" w:rsidDel="00624AD2">
              <w:rPr>
                <w:rStyle w:val="af4"/>
                <w:noProof/>
                <w:rPrChange w:id="393" w:author="值成 刘" w:date="2019-01-16T09:14:00Z">
                  <w:rPr>
                    <w:rStyle w:val="af4"/>
                    <w:noProof/>
                  </w:rPr>
                </w:rPrChange>
              </w:rPr>
              <w:delText>5.4.2</w:delText>
            </w:r>
            <w:r w:rsidRPr="00624AD2" w:rsidDel="00624AD2">
              <w:rPr>
                <w:rStyle w:val="af4"/>
                <w:noProof/>
                <w:rPrChange w:id="394" w:author="值成 刘" w:date="2019-01-16T09:14:00Z">
                  <w:rPr>
                    <w:rStyle w:val="af4"/>
                    <w:noProof/>
                  </w:rPr>
                </w:rPrChange>
              </w:rPr>
              <w:delText>需求分析</w:delText>
            </w:r>
            <w:r w:rsidDel="00624AD2">
              <w:rPr>
                <w:noProof/>
                <w:webHidden/>
              </w:rPr>
              <w:tab/>
              <w:delText>16</w:delText>
            </w:r>
          </w:del>
        </w:p>
        <w:p w:rsidR="00393ABA" w:rsidDel="00624AD2" w:rsidRDefault="00393ABA">
          <w:pPr>
            <w:pStyle w:val="TOC3"/>
            <w:tabs>
              <w:tab w:val="right" w:leader="dot" w:pos="8303"/>
            </w:tabs>
            <w:rPr>
              <w:del w:id="395" w:author="值成 刘" w:date="2019-01-16T09:14:00Z"/>
              <w:rFonts w:asciiTheme="minorHAnsi" w:eastAsiaTheme="minorEastAsia" w:hAnsiTheme="minorHAnsi" w:cstheme="minorBidi"/>
              <w:noProof/>
              <w:szCs w:val="22"/>
            </w:rPr>
          </w:pPr>
          <w:del w:id="396" w:author="值成 刘" w:date="2019-01-16T09:14:00Z">
            <w:r w:rsidRPr="00624AD2" w:rsidDel="00624AD2">
              <w:rPr>
                <w:rStyle w:val="af4"/>
                <w:noProof/>
                <w:rPrChange w:id="397" w:author="值成 刘" w:date="2019-01-16T09:14:00Z">
                  <w:rPr>
                    <w:rStyle w:val="af4"/>
                    <w:noProof/>
                  </w:rPr>
                </w:rPrChange>
              </w:rPr>
              <w:delText>5.4.3</w:delText>
            </w:r>
            <w:r w:rsidRPr="00624AD2" w:rsidDel="00624AD2">
              <w:rPr>
                <w:rStyle w:val="af4"/>
                <w:noProof/>
                <w:rPrChange w:id="398" w:author="值成 刘" w:date="2019-01-16T09:14:00Z">
                  <w:rPr>
                    <w:rStyle w:val="af4"/>
                    <w:noProof/>
                  </w:rPr>
                </w:rPrChange>
              </w:rPr>
              <w:delText>需求规格说明</w:delText>
            </w:r>
            <w:r w:rsidDel="00624AD2">
              <w:rPr>
                <w:noProof/>
                <w:webHidden/>
              </w:rPr>
              <w:tab/>
              <w:delText>16</w:delText>
            </w:r>
          </w:del>
        </w:p>
        <w:p w:rsidR="00393ABA" w:rsidDel="00624AD2" w:rsidRDefault="00393ABA">
          <w:pPr>
            <w:pStyle w:val="TOC3"/>
            <w:tabs>
              <w:tab w:val="right" w:leader="dot" w:pos="8303"/>
            </w:tabs>
            <w:rPr>
              <w:del w:id="399" w:author="值成 刘" w:date="2019-01-16T09:14:00Z"/>
              <w:rFonts w:asciiTheme="minorHAnsi" w:eastAsiaTheme="minorEastAsia" w:hAnsiTheme="minorHAnsi" w:cstheme="minorBidi"/>
              <w:noProof/>
              <w:szCs w:val="22"/>
            </w:rPr>
          </w:pPr>
          <w:del w:id="400" w:author="值成 刘" w:date="2019-01-16T09:14:00Z">
            <w:r w:rsidRPr="00624AD2" w:rsidDel="00624AD2">
              <w:rPr>
                <w:rStyle w:val="af4"/>
                <w:noProof/>
                <w:rPrChange w:id="401" w:author="值成 刘" w:date="2019-01-16T09:14:00Z">
                  <w:rPr>
                    <w:rStyle w:val="af4"/>
                    <w:noProof/>
                  </w:rPr>
                </w:rPrChange>
              </w:rPr>
              <w:delText>5.4.4</w:delText>
            </w:r>
            <w:r w:rsidRPr="00624AD2" w:rsidDel="00624AD2">
              <w:rPr>
                <w:rStyle w:val="af4"/>
                <w:noProof/>
                <w:rPrChange w:id="402" w:author="值成 刘" w:date="2019-01-16T09:14:00Z">
                  <w:rPr>
                    <w:rStyle w:val="af4"/>
                    <w:noProof/>
                  </w:rPr>
                </w:rPrChange>
              </w:rPr>
              <w:delText>需求规格审核</w:delText>
            </w:r>
            <w:r w:rsidDel="00624AD2">
              <w:rPr>
                <w:noProof/>
                <w:webHidden/>
              </w:rPr>
              <w:tab/>
              <w:delText>16</w:delText>
            </w:r>
          </w:del>
        </w:p>
        <w:p w:rsidR="00393ABA" w:rsidDel="00624AD2" w:rsidRDefault="00393ABA">
          <w:pPr>
            <w:pStyle w:val="TOC2"/>
            <w:rPr>
              <w:del w:id="403" w:author="值成 刘" w:date="2019-01-16T09:14:00Z"/>
              <w:rFonts w:asciiTheme="minorHAnsi" w:eastAsiaTheme="minorEastAsia" w:hAnsiTheme="minorHAnsi" w:cstheme="minorBidi"/>
              <w:szCs w:val="22"/>
            </w:rPr>
          </w:pPr>
          <w:del w:id="404" w:author="值成 刘" w:date="2019-01-16T09:14:00Z">
            <w:r w:rsidRPr="00624AD2" w:rsidDel="00624AD2">
              <w:rPr>
                <w:rStyle w:val="af4"/>
                <w:rPrChange w:id="405" w:author="值成 刘" w:date="2019-01-16T09:14:00Z">
                  <w:rPr>
                    <w:rStyle w:val="af4"/>
                  </w:rPr>
                </w:rPrChange>
              </w:rPr>
              <w:delText>5.5</w:delText>
            </w:r>
            <w:r w:rsidRPr="00624AD2" w:rsidDel="00624AD2">
              <w:rPr>
                <w:rStyle w:val="af4"/>
                <w:rPrChange w:id="406" w:author="值成 刘" w:date="2019-01-16T09:14:00Z">
                  <w:rPr>
                    <w:rStyle w:val="af4"/>
                  </w:rPr>
                </w:rPrChange>
              </w:rPr>
              <w:delText>沟通管理计划</w:delText>
            </w:r>
            <w:r w:rsidDel="00624AD2">
              <w:rPr>
                <w:webHidden/>
              </w:rPr>
              <w:tab/>
              <w:delText>17</w:delText>
            </w:r>
          </w:del>
        </w:p>
        <w:p w:rsidR="00393ABA" w:rsidDel="00624AD2" w:rsidRDefault="00393ABA">
          <w:pPr>
            <w:pStyle w:val="TOC3"/>
            <w:tabs>
              <w:tab w:val="right" w:leader="dot" w:pos="8303"/>
            </w:tabs>
            <w:rPr>
              <w:del w:id="407" w:author="值成 刘" w:date="2019-01-16T09:14:00Z"/>
              <w:rFonts w:asciiTheme="minorHAnsi" w:eastAsiaTheme="minorEastAsia" w:hAnsiTheme="minorHAnsi" w:cstheme="minorBidi"/>
              <w:noProof/>
              <w:szCs w:val="22"/>
            </w:rPr>
          </w:pPr>
          <w:del w:id="408" w:author="值成 刘" w:date="2019-01-16T09:14:00Z">
            <w:r w:rsidRPr="00624AD2" w:rsidDel="00624AD2">
              <w:rPr>
                <w:rStyle w:val="af4"/>
                <w:noProof/>
                <w:rPrChange w:id="409" w:author="值成 刘" w:date="2019-01-16T09:14:00Z">
                  <w:rPr>
                    <w:rStyle w:val="af4"/>
                    <w:noProof/>
                  </w:rPr>
                </w:rPrChange>
              </w:rPr>
              <w:delText>5.5.1</w:delText>
            </w:r>
            <w:r w:rsidRPr="00624AD2" w:rsidDel="00624AD2">
              <w:rPr>
                <w:rStyle w:val="af4"/>
                <w:noProof/>
                <w:rPrChange w:id="410" w:author="值成 刘" w:date="2019-01-16T09:14:00Z">
                  <w:rPr>
                    <w:rStyle w:val="af4"/>
                    <w:noProof/>
                  </w:rPr>
                </w:rPrChange>
              </w:rPr>
              <w:delText>开发者与客户沟通计划</w:delText>
            </w:r>
            <w:r w:rsidDel="00624AD2">
              <w:rPr>
                <w:noProof/>
                <w:webHidden/>
              </w:rPr>
              <w:tab/>
              <w:delText>17</w:delText>
            </w:r>
          </w:del>
        </w:p>
        <w:p w:rsidR="00393ABA" w:rsidDel="00624AD2" w:rsidRDefault="00393ABA">
          <w:pPr>
            <w:pStyle w:val="TOC3"/>
            <w:tabs>
              <w:tab w:val="right" w:leader="dot" w:pos="8303"/>
            </w:tabs>
            <w:rPr>
              <w:del w:id="411" w:author="值成 刘" w:date="2019-01-16T09:14:00Z"/>
              <w:rFonts w:asciiTheme="minorHAnsi" w:eastAsiaTheme="minorEastAsia" w:hAnsiTheme="minorHAnsi" w:cstheme="minorBidi"/>
              <w:noProof/>
              <w:szCs w:val="22"/>
            </w:rPr>
          </w:pPr>
          <w:del w:id="412" w:author="值成 刘" w:date="2019-01-16T09:14:00Z">
            <w:r w:rsidRPr="00624AD2" w:rsidDel="00624AD2">
              <w:rPr>
                <w:rStyle w:val="af4"/>
                <w:noProof/>
                <w:rPrChange w:id="413" w:author="值成 刘" w:date="2019-01-16T09:14:00Z">
                  <w:rPr>
                    <w:rStyle w:val="af4"/>
                    <w:noProof/>
                  </w:rPr>
                </w:rPrChange>
              </w:rPr>
              <w:delText>5.5.2</w:delText>
            </w:r>
            <w:r w:rsidRPr="00624AD2" w:rsidDel="00624AD2">
              <w:rPr>
                <w:rStyle w:val="af4"/>
                <w:noProof/>
                <w:rPrChange w:id="414" w:author="值成 刘" w:date="2019-01-16T09:14:00Z">
                  <w:rPr>
                    <w:rStyle w:val="af4"/>
                    <w:noProof/>
                  </w:rPr>
                </w:rPrChange>
              </w:rPr>
              <w:delText>开发团队内部沟通计划</w:delText>
            </w:r>
            <w:r w:rsidDel="00624AD2">
              <w:rPr>
                <w:noProof/>
                <w:webHidden/>
              </w:rPr>
              <w:tab/>
              <w:delText>17</w:delText>
            </w:r>
          </w:del>
        </w:p>
        <w:p w:rsidR="00393ABA" w:rsidDel="00624AD2" w:rsidRDefault="00393ABA">
          <w:pPr>
            <w:pStyle w:val="TOC2"/>
            <w:rPr>
              <w:del w:id="415" w:author="值成 刘" w:date="2019-01-16T09:14:00Z"/>
              <w:rFonts w:asciiTheme="minorHAnsi" w:eastAsiaTheme="minorEastAsia" w:hAnsiTheme="minorHAnsi" w:cstheme="minorBidi"/>
              <w:szCs w:val="22"/>
            </w:rPr>
          </w:pPr>
          <w:del w:id="416" w:author="值成 刘" w:date="2019-01-16T09:14:00Z">
            <w:r w:rsidRPr="00624AD2" w:rsidDel="00624AD2">
              <w:rPr>
                <w:rStyle w:val="af4"/>
                <w:rPrChange w:id="417" w:author="值成 刘" w:date="2019-01-16T09:14:00Z">
                  <w:rPr>
                    <w:rStyle w:val="af4"/>
                  </w:rPr>
                </w:rPrChange>
              </w:rPr>
              <w:delText>5.6</w:delText>
            </w:r>
            <w:r w:rsidRPr="00624AD2" w:rsidDel="00624AD2">
              <w:rPr>
                <w:rStyle w:val="af4"/>
                <w:rPrChange w:id="418" w:author="值成 刘" w:date="2019-01-16T09:14:00Z">
                  <w:rPr>
                    <w:rStyle w:val="af4"/>
                  </w:rPr>
                </w:rPrChange>
              </w:rPr>
              <w:delText>风险管理计划</w:delText>
            </w:r>
            <w:r w:rsidDel="00624AD2">
              <w:rPr>
                <w:webHidden/>
              </w:rPr>
              <w:tab/>
              <w:delText>17</w:delText>
            </w:r>
          </w:del>
        </w:p>
        <w:p w:rsidR="00393ABA" w:rsidDel="00624AD2" w:rsidRDefault="00393ABA">
          <w:pPr>
            <w:pStyle w:val="TOC3"/>
            <w:tabs>
              <w:tab w:val="right" w:leader="dot" w:pos="8303"/>
            </w:tabs>
            <w:rPr>
              <w:del w:id="419" w:author="值成 刘" w:date="2019-01-16T09:14:00Z"/>
              <w:rFonts w:asciiTheme="minorHAnsi" w:eastAsiaTheme="minorEastAsia" w:hAnsiTheme="minorHAnsi" w:cstheme="minorBidi"/>
              <w:noProof/>
              <w:szCs w:val="22"/>
            </w:rPr>
          </w:pPr>
          <w:del w:id="420" w:author="值成 刘" w:date="2019-01-16T09:14:00Z">
            <w:r w:rsidRPr="00624AD2" w:rsidDel="00624AD2">
              <w:rPr>
                <w:rStyle w:val="af4"/>
                <w:noProof/>
                <w:rPrChange w:id="421" w:author="值成 刘" w:date="2019-01-16T09:14:00Z">
                  <w:rPr>
                    <w:rStyle w:val="af4"/>
                    <w:noProof/>
                  </w:rPr>
                </w:rPrChange>
              </w:rPr>
              <w:delText>5.6.1</w:delText>
            </w:r>
            <w:r w:rsidRPr="00624AD2" w:rsidDel="00624AD2">
              <w:rPr>
                <w:rStyle w:val="af4"/>
                <w:noProof/>
                <w:rPrChange w:id="422" w:author="值成 刘" w:date="2019-01-16T09:14:00Z">
                  <w:rPr>
                    <w:rStyle w:val="af4"/>
                    <w:noProof/>
                  </w:rPr>
                </w:rPrChange>
              </w:rPr>
              <w:delText>风险评估</w:delText>
            </w:r>
            <w:r w:rsidDel="00624AD2">
              <w:rPr>
                <w:noProof/>
                <w:webHidden/>
              </w:rPr>
              <w:tab/>
              <w:delText>17</w:delText>
            </w:r>
          </w:del>
        </w:p>
        <w:p w:rsidR="00393ABA" w:rsidDel="00624AD2" w:rsidRDefault="00393ABA">
          <w:pPr>
            <w:pStyle w:val="TOC3"/>
            <w:tabs>
              <w:tab w:val="right" w:leader="dot" w:pos="8303"/>
            </w:tabs>
            <w:rPr>
              <w:del w:id="423" w:author="值成 刘" w:date="2019-01-16T09:14:00Z"/>
              <w:rFonts w:asciiTheme="minorHAnsi" w:eastAsiaTheme="minorEastAsia" w:hAnsiTheme="minorHAnsi" w:cstheme="minorBidi"/>
              <w:noProof/>
              <w:szCs w:val="22"/>
            </w:rPr>
          </w:pPr>
          <w:del w:id="424" w:author="值成 刘" w:date="2019-01-16T09:14:00Z">
            <w:r w:rsidRPr="00624AD2" w:rsidDel="00624AD2">
              <w:rPr>
                <w:rStyle w:val="af4"/>
                <w:noProof/>
                <w:rPrChange w:id="425" w:author="值成 刘" w:date="2019-01-16T09:14:00Z">
                  <w:rPr>
                    <w:rStyle w:val="af4"/>
                    <w:noProof/>
                  </w:rPr>
                </w:rPrChange>
              </w:rPr>
              <w:delText>5.6.2</w:delText>
            </w:r>
            <w:r w:rsidRPr="00624AD2" w:rsidDel="00624AD2">
              <w:rPr>
                <w:rStyle w:val="af4"/>
                <w:noProof/>
                <w:rPrChange w:id="426" w:author="值成 刘" w:date="2019-01-16T09:14:00Z">
                  <w:rPr>
                    <w:rStyle w:val="af4"/>
                    <w:noProof/>
                  </w:rPr>
                </w:rPrChange>
              </w:rPr>
              <w:delText>风险控制</w:delText>
            </w:r>
            <w:r w:rsidDel="00624AD2">
              <w:rPr>
                <w:noProof/>
                <w:webHidden/>
              </w:rPr>
              <w:tab/>
              <w:delText>20</w:delText>
            </w:r>
          </w:del>
        </w:p>
        <w:p w:rsidR="00393ABA" w:rsidDel="00624AD2" w:rsidRDefault="00393ABA">
          <w:pPr>
            <w:pStyle w:val="TOC2"/>
            <w:rPr>
              <w:del w:id="427" w:author="值成 刘" w:date="2019-01-16T09:14:00Z"/>
              <w:rFonts w:asciiTheme="minorHAnsi" w:eastAsiaTheme="minorEastAsia" w:hAnsiTheme="minorHAnsi" w:cstheme="minorBidi"/>
              <w:szCs w:val="22"/>
            </w:rPr>
          </w:pPr>
          <w:del w:id="428" w:author="值成 刘" w:date="2019-01-16T09:14:00Z">
            <w:r w:rsidRPr="00624AD2" w:rsidDel="00624AD2">
              <w:rPr>
                <w:rStyle w:val="af4"/>
                <w:rPrChange w:id="429" w:author="值成 刘" w:date="2019-01-16T09:14:00Z">
                  <w:rPr>
                    <w:rStyle w:val="af4"/>
                  </w:rPr>
                </w:rPrChange>
              </w:rPr>
              <w:delText>5.7</w:delText>
            </w:r>
            <w:r w:rsidRPr="00624AD2" w:rsidDel="00624AD2">
              <w:rPr>
                <w:rStyle w:val="af4"/>
                <w:rPrChange w:id="430" w:author="值成 刘" w:date="2019-01-16T09:14:00Z">
                  <w:rPr>
                    <w:rStyle w:val="af4"/>
                  </w:rPr>
                </w:rPrChange>
              </w:rPr>
              <w:delText>配置系统管理</w:delText>
            </w:r>
            <w:r w:rsidDel="00624AD2">
              <w:rPr>
                <w:webHidden/>
              </w:rPr>
              <w:tab/>
              <w:delText>23</w:delText>
            </w:r>
          </w:del>
        </w:p>
        <w:p w:rsidR="00393ABA" w:rsidDel="00624AD2" w:rsidRDefault="00393ABA">
          <w:pPr>
            <w:pStyle w:val="TOC3"/>
            <w:tabs>
              <w:tab w:val="right" w:leader="dot" w:pos="8303"/>
            </w:tabs>
            <w:rPr>
              <w:del w:id="431" w:author="值成 刘" w:date="2019-01-16T09:14:00Z"/>
              <w:rFonts w:asciiTheme="minorHAnsi" w:eastAsiaTheme="minorEastAsia" w:hAnsiTheme="minorHAnsi" w:cstheme="minorBidi"/>
              <w:noProof/>
              <w:szCs w:val="22"/>
            </w:rPr>
          </w:pPr>
          <w:del w:id="432" w:author="值成 刘" w:date="2019-01-16T09:14:00Z">
            <w:r w:rsidRPr="00624AD2" w:rsidDel="00624AD2">
              <w:rPr>
                <w:rStyle w:val="af4"/>
                <w:noProof/>
                <w:rPrChange w:id="433" w:author="值成 刘" w:date="2019-01-16T09:14:00Z">
                  <w:rPr>
                    <w:rStyle w:val="af4"/>
                    <w:noProof/>
                  </w:rPr>
                </w:rPrChange>
              </w:rPr>
              <w:delText>5.7.1</w:delText>
            </w:r>
            <w:r w:rsidRPr="00624AD2" w:rsidDel="00624AD2">
              <w:rPr>
                <w:rStyle w:val="af4"/>
                <w:noProof/>
                <w:rPrChange w:id="434" w:author="值成 刘" w:date="2019-01-16T09:14:00Z">
                  <w:rPr>
                    <w:rStyle w:val="af4"/>
                    <w:noProof/>
                  </w:rPr>
                </w:rPrChange>
              </w:rPr>
              <w:delText>管理</w:delText>
            </w:r>
            <w:r w:rsidDel="00624AD2">
              <w:rPr>
                <w:noProof/>
                <w:webHidden/>
              </w:rPr>
              <w:tab/>
              <w:delText>23</w:delText>
            </w:r>
          </w:del>
        </w:p>
        <w:p w:rsidR="00393ABA" w:rsidDel="00624AD2" w:rsidRDefault="00393ABA">
          <w:pPr>
            <w:pStyle w:val="TOC2"/>
            <w:rPr>
              <w:del w:id="435" w:author="值成 刘" w:date="2019-01-16T09:14:00Z"/>
              <w:rFonts w:asciiTheme="minorHAnsi" w:eastAsiaTheme="minorEastAsia" w:hAnsiTheme="minorHAnsi" w:cstheme="minorBidi"/>
              <w:szCs w:val="22"/>
            </w:rPr>
          </w:pPr>
          <w:del w:id="436" w:author="值成 刘" w:date="2019-01-16T09:14:00Z">
            <w:r w:rsidRPr="00624AD2" w:rsidDel="00624AD2">
              <w:rPr>
                <w:rStyle w:val="af4"/>
                <w:rPrChange w:id="437" w:author="值成 刘" w:date="2019-01-16T09:14:00Z">
                  <w:rPr>
                    <w:rStyle w:val="af4"/>
                  </w:rPr>
                </w:rPrChange>
              </w:rPr>
              <w:delText>5.7.1.3</w:delText>
            </w:r>
            <w:r w:rsidRPr="00624AD2" w:rsidDel="00624AD2">
              <w:rPr>
                <w:rStyle w:val="af4"/>
                <w:rPrChange w:id="438" w:author="值成 刘" w:date="2019-01-16T09:14:00Z">
                  <w:rPr>
                    <w:rStyle w:val="af4"/>
                  </w:rPr>
                </w:rPrChange>
              </w:rPr>
              <w:delText>角色职责</w:delText>
            </w:r>
            <w:r w:rsidDel="00624AD2">
              <w:rPr>
                <w:webHidden/>
              </w:rPr>
              <w:tab/>
              <w:delText>24</w:delText>
            </w:r>
          </w:del>
        </w:p>
        <w:p w:rsidR="00393ABA" w:rsidDel="00624AD2" w:rsidRDefault="00393ABA">
          <w:pPr>
            <w:pStyle w:val="TOC3"/>
            <w:tabs>
              <w:tab w:val="right" w:leader="dot" w:pos="8303"/>
            </w:tabs>
            <w:rPr>
              <w:del w:id="439" w:author="值成 刘" w:date="2019-01-16T09:14:00Z"/>
              <w:rFonts w:asciiTheme="minorHAnsi" w:eastAsiaTheme="minorEastAsia" w:hAnsiTheme="minorHAnsi" w:cstheme="minorBidi"/>
              <w:noProof/>
              <w:szCs w:val="22"/>
            </w:rPr>
          </w:pPr>
          <w:del w:id="440" w:author="值成 刘" w:date="2019-01-16T09:14:00Z">
            <w:r w:rsidRPr="00624AD2" w:rsidDel="00624AD2">
              <w:rPr>
                <w:rStyle w:val="af4"/>
                <w:noProof/>
                <w:rPrChange w:id="441" w:author="值成 刘" w:date="2019-01-16T09:14:00Z">
                  <w:rPr>
                    <w:rStyle w:val="af4"/>
                    <w:noProof/>
                  </w:rPr>
                </w:rPrChange>
              </w:rPr>
              <w:delText>5.7.2</w:delText>
            </w:r>
            <w:r w:rsidRPr="00624AD2" w:rsidDel="00624AD2">
              <w:rPr>
                <w:rStyle w:val="af4"/>
                <w:noProof/>
                <w:rPrChange w:id="442" w:author="值成 刘" w:date="2019-01-16T09:14:00Z">
                  <w:rPr>
                    <w:rStyle w:val="af4"/>
                    <w:noProof/>
                  </w:rPr>
                </w:rPrChange>
              </w:rPr>
              <w:delText>项目成员的操作权限计划</w:delText>
            </w:r>
            <w:r w:rsidDel="00624AD2">
              <w:rPr>
                <w:noProof/>
                <w:webHidden/>
              </w:rPr>
              <w:tab/>
              <w:delText>25</w:delText>
            </w:r>
          </w:del>
        </w:p>
        <w:p w:rsidR="00393ABA" w:rsidDel="00624AD2" w:rsidRDefault="00393ABA">
          <w:pPr>
            <w:pStyle w:val="TOC3"/>
            <w:tabs>
              <w:tab w:val="right" w:leader="dot" w:pos="8303"/>
            </w:tabs>
            <w:rPr>
              <w:del w:id="443" w:author="值成 刘" w:date="2019-01-16T09:14:00Z"/>
              <w:rFonts w:asciiTheme="minorHAnsi" w:eastAsiaTheme="minorEastAsia" w:hAnsiTheme="minorHAnsi" w:cstheme="minorBidi"/>
              <w:noProof/>
              <w:szCs w:val="22"/>
            </w:rPr>
          </w:pPr>
          <w:del w:id="444" w:author="值成 刘" w:date="2019-01-16T09:14:00Z">
            <w:r w:rsidRPr="00624AD2" w:rsidDel="00624AD2">
              <w:rPr>
                <w:rStyle w:val="af4"/>
                <w:noProof/>
                <w:rPrChange w:id="445" w:author="值成 刘" w:date="2019-01-16T09:14:00Z">
                  <w:rPr>
                    <w:rStyle w:val="af4"/>
                    <w:noProof/>
                  </w:rPr>
                </w:rPrChange>
              </w:rPr>
              <w:delText>5.7.3</w:delText>
            </w:r>
            <w:r w:rsidRPr="00624AD2" w:rsidDel="00624AD2">
              <w:rPr>
                <w:rStyle w:val="af4"/>
                <w:noProof/>
                <w:rPrChange w:id="446" w:author="值成 刘" w:date="2019-01-16T09:14:00Z">
                  <w:rPr>
                    <w:rStyle w:val="af4"/>
                    <w:noProof/>
                  </w:rPr>
                </w:rPrChange>
              </w:rPr>
              <w:delText>用于配置管理的软硬件资源</w:delText>
            </w:r>
            <w:r w:rsidDel="00624AD2">
              <w:rPr>
                <w:noProof/>
                <w:webHidden/>
              </w:rPr>
              <w:tab/>
              <w:delText>25</w:delText>
            </w:r>
          </w:del>
        </w:p>
        <w:p w:rsidR="00393ABA" w:rsidDel="00624AD2" w:rsidRDefault="00393ABA">
          <w:pPr>
            <w:pStyle w:val="TOC3"/>
            <w:tabs>
              <w:tab w:val="right" w:leader="dot" w:pos="8303"/>
            </w:tabs>
            <w:rPr>
              <w:del w:id="447" w:author="值成 刘" w:date="2019-01-16T09:14:00Z"/>
              <w:rFonts w:asciiTheme="minorHAnsi" w:eastAsiaTheme="minorEastAsia" w:hAnsiTheme="minorHAnsi" w:cstheme="minorBidi"/>
              <w:noProof/>
              <w:szCs w:val="22"/>
            </w:rPr>
          </w:pPr>
          <w:del w:id="448" w:author="值成 刘" w:date="2019-01-16T09:14:00Z">
            <w:r w:rsidRPr="00624AD2" w:rsidDel="00624AD2">
              <w:rPr>
                <w:rStyle w:val="af4"/>
                <w:noProof/>
                <w:rPrChange w:id="449" w:author="值成 刘" w:date="2019-01-16T09:14:00Z">
                  <w:rPr>
                    <w:rStyle w:val="af4"/>
                    <w:noProof/>
                  </w:rPr>
                </w:rPrChange>
              </w:rPr>
              <w:delText>5.7.4</w:delText>
            </w:r>
            <w:r w:rsidRPr="00624AD2" w:rsidDel="00624AD2">
              <w:rPr>
                <w:rStyle w:val="af4"/>
                <w:noProof/>
                <w:rPrChange w:id="450" w:author="值成 刘" w:date="2019-01-16T09:14:00Z">
                  <w:rPr>
                    <w:rStyle w:val="af4"/>
                    <w:noProof/>
                  </w:rPr>
                </w:rPrChange>
              </w:rPr>
              <w:delText>实现</w:delText>
            </w:r>
            <w:r w:rsidDel="00624AD2">
              <w:rPr>
                <w:noProof/>
                <w:webHidden/>
              </w:rPr>
              <w:tab/>
              <w:delText>25</w:delText>
            </w:r>
          </w:del>
        </w:p>
        <w:p w:rsidR="00393ABA" w:rsidDel="00624AD2" w:rsidRDefault="00393ABA">
          <w:pPr>
            <w:pStyle w:val="TOC3"/>
            <w:tabs>
              <w:tab w:val="right" w:leader="dot" w:pos="8303"/>
            </w:tabs>
            <w:rPr>
              <w:del w:id="451" w:author="值成 刘" w:date="2019-01-16T09:14:00Z"/>
              <w:rFonts w:asciiTheme="minorHAnsi" w:eastAsiaTheme="minorEastAsia" w:hAnsiTheme="minorHAnsi" w:cstheme="minorBidi"/>
              <w:noProof/>
              <w:szCs w:val="22"/>
            </w:rPr>
          </w:pPr>
          <w:del w:id="452" w:author="值成 刘" w:date="2019-01-16T09:14:00Z">
            <w:r w:rsidRPr="00624AD2" w:rsidDel="00624AD2">
              <w:rPr>
                <w:rStyle w:val="af4"/>
                <w:noProof/>
                <w:rPrChange w:id="453" w:author="值成 刘" w:date="2019-01-16T09:14:00Z">
                  <w:rPr>
                    <w:rStyle w:val="af4"/>
                    <w:noProof/>
                  </w:rPr>
                </w:rPrChange>
              </w:rPr>
              <w:delText>5.7.5</w:delText>
            </w:r>
            <w:r w:rsidRPr="00624AD2" w:rsidDel="00624AD2">
              <w:rPr>
                <w:rStyle w:val="af4"/>
                <w:noProof/>
                <w:rPrChange w:id="454" w:author="值成 刘" w:date="2019-01-16T09:14:00Z">
                  <w:rPr>
                    <w:rStyle w:val="af4"/>
                    <w:noProof/>
                  </w:rPr>
                </w:rPrChange>
              </w:rPr>
              <w:delText>项目配置变更处理流程</w:delText>
            </w:r>
            <w:r w:rsidDel="00624AD2">
              <w:rPr>
                <w:noProof/>
                <w:webHidden/>
              </w:rPr>
              <w:tab/>
              <w:delText>26</w:delText>
            </w:r>
          </w:del>
        </w:p>
        <w:p w:rsidR="00393ABA" w:rsidDel="00624AD2" w:rsidRDefault="00393ABA">
          <w:pPr>
            <w:pStyle w:val="TOC3"/>
            <w:tabs>
              <w:tab w:val="right" w:leader="dot" w:pos="8303"/>
            </w:tabs>
            <w:rPr>
              <w:del w:id="455" w:author="值成 刘" w:date="2019-01-16T09:14:00Z"/>
              <w:rFonts w:asciiTheme="minorHAnsi" w:eastAsiaTheme="minorEastAsia" w:hAnsiTheme="minorHAnsi" w:cstheme="minorBidi"/>
              <w:noProof/>
              <w:szCs w:val="22"/>
            </w:rPr>
          </w:pPr>
          <w:del w:id="456" w:author="值成 刘" w:date="2019-01-16T09:14:00Z">
            <w:r w:rsidRPr="00624AD2" w:rsidDel="00624AD2">
              <w:rPr>
                <w:rStyle w:val="af4"/>
                <w:noProof/>
                <w:rPrChange w:id="457" w:author="值成 刘" w:date="2019-01-16T09:14:00Z">
                  <w:rPr>
                    <w:rStyle w:val="af4"/>
                    <w:noProof/>
                  </w:rPr>
                </w:rPrChange>
              </w:rPr>
              <w:delText>5.7.6</w:delText>
            </w:r>
            <w:r w:rsidRPr="00624AD2" w:rsidDel="00624AD2">
              <w:rPr>
                <w:rStyle w:val="af4"/>
                <w:noProof/>
                <w:rPrChange w:id="458" w:author="值成 刘" w:date="2019-01-16T09:14:00Z">
                  <w:rPr>
                    <w:rStyle w:val="af4"/>
                    <w:noProof/>
                  </w:rPr>
                </w:rPrChange>
              </w:rPr>
              <w:delText>记录的收集、维护和保存</w:delText>
            </w:r>
            <w:r w:rsidDel="00624AD2">
              <w:rPr>
                <w:noProof/>
                <w:webHidden/>
              </w:rPr>
              <w:tab/>
              <w:delText>27</w:delText>
            </w:r>
          </w:del>
        </w:p>
        <w:p w:rsidR="00393ABA" w:rsidRDefault="00393ABA">
          <w:r>
            <w:rPr>
              <w:b/>
              <w:bCs/>
              <w:lang w:val="zh-CN"/>
            </w:rPr>
            <w:fldChar w:fldCharType="end"/>
          </w:r>
        </w:p>
      </w:sdtContent>
    </w:sdt>
    <w:p w:rsidR="00393ABA" w:rsidRPr="00393ABA" w:rsidRDefault="00393ABA" w:rsidP="004303A0">
      <w:pPr>
        <w:spacing w:line="480" w:lineRule="auto"/>
        <w:jc w:val="center"/>
        <w:rPr>
          <w:sz w:val="28"/>
        </w:rPr>
      </w:pPr>
    </w:p>
    <w:p w:rsidR="00393ABA" w:rsidRDefault="00393ABA" w:rsidP="00393ABA">
      <w:pPr>
        <w:pStyle w:val="1"/>
        <w:spacing w:line="240" w:lineRule="auto"/>
        <w:rPr>
          <w:sz w:val="28"/>
        </w:rPr>
      </w:pPr>
    </w:p>
    <w:p w:rsidR="004303A0" w:rsidRPr="00847169" w:rsidRDefault="003440AB" w:rsidP="00393ABA">
      <w:pPr>
        <w:pStyle w:val="1"/>
        <w:spacing w:line="240" w:lineRule="auto"/>
        <w:rPr>
          <w:sz w:val="28"/>
        </w:rPr>
      </w:pPr>
      <w:r>
        <w:br w:type="page"/>
      </w:r>
      <w:bookmarkStart w:id="459" w:name="_Toc527297376"/>
      <w:bookmarkStart w:id="460" w:name="_Toc535393398"/>
      <w:r w:rsidR="004303A0" w:rsidRPr="00D454F0">
        <w:rPr>
          <w:rFonts w:hint="eastAsia"/>
        </w:rPr>
        <w:lastRenderedPageBreak/>
        <w:t>1.</w:t>
      </w:r>
      <w:r w:rsidR="004303A0" w:rsidRPr="00D454F0">
        <w:t xml:space="preserve"> </w:t>
      </w:r>
      <w:r w:rsidR="004303A0" w:rsidRPr="00D454F0">
        <w:rPr>
          <w:rFonts w:hint="eastAsia"/>
        </w:rPr>
        <w:t>引言</w:t>
      </w:r>
      <w:bookmarkEnd w:id="459"/>
      <w:bookmarkEnd w:id="460"/>
    </w:p>
    <w:p w:rsidR="004303A0" w:rsidRPr="00D454F0" w:rsidRDefault="004303A0" w:rsidP="004303A0">
      <w:pPr>
        <w:pStyle w:val="2"/>
        <w:spacing w:line="240" w:lineRule="auto"/>
      </w:pPr>
      <w:bookmarkStart w:id="461" w:name="_Toc527297377"/>
      <w:bookmarkStart w:id="462" w:name="_Toc535393399"/>
      <w:r w:rsidRPr="00D454F0">
        <w:rPr>
          <w:rFonts w:hint="eastAsia"/>
        </w:rPr>
        <w:t>1.1</w:t>
      </w:r>
      <w:r w:rsidRPr="00D454F0">
        <w:rPr>
          <w:rFonts w:hint="eastAsia"/>
        </w:rPr>
        <w:t>编写目的</w:t>
      </w:r>
      <w:bookmarkEnd w:id="461"/>
      <w:bookmarkEnd w:id="462"/>
    </w:p>
    <w:p w:rsidR="004303A0" w:rsidRDefault="004303A0" w:rsidP="004303A0">
      <w:r>
        <w:tab/>
      </w:r>
      <w:r>
        <w:rPr>
          <w:rFonts w:hint="eastAsia"/>
        </w:rPr>
        <w:t>本文档的编写目的在于对</w:t>
      </w:r>
      <w:r>
        <w:rPr>
          <w:rFonts w:hint="eastAsia"/>
        </w:rPr>
        <w:t>P</w:t>
      </w:r>
      <w:r>
        <w:t>RD-2018</w:t>
      </w:r>
      <w:r>
        <w:rPr>
          <w:rFonts w:hint="eastAsia"/>
        </w:rPr>
        <w:t>-</w:t>
      </w:r>
      <w:ins w:id="463" w:author="值成 刘" w:date="2019-01-16T08:18:00Z">
        <w:r w:rsidR="0075615C">
          <w:t>APP</w:t>
        </w:r>
      </w:ins>
      <w:r>
        <w:rPr>
          <w:rFonts w:hint="eastAsia"/>
        </w:rPr>
        <w:t>项目进行软件配置管理，标识变更，控制变更，确保变更，并向软件工程变更相关人员报告变更，为软件研发提供一套切实可行的管理办法和活动原则</w:t>
      </w:r>
      <w:r>
        <w:rPr>
          <w:rFonts w:hint="eastAsia"/>
        </w:rPr>
        <w:t>,</w:t>
      </w:r>
      <w:r>
        <w:rPr>
          <w:rFonts w:hint="eastAsia"/>
        </w:rPr>
        <w:t>以保证所交付的软件能够满足软件系统需求规格说明书中规定的各项具体需求。</w:t>
      </w:r>
    </w:p>
    <w:p w:rsidR="004303A0" w:rsidRDefault="004303A0" w:rsidP="004303A0">
      <w:pPr>
        <w:ind w:firstLine="420"/>
      </w:pPr>
      <w:r>
        <w:rPr>
          <w:rFonts w:hint="eastAsia"/>
        </w:rPr>
        <w:t>对</w:t>
      </w:r>
      <w:r>
        <w:t>PRD-</w:t>
      </w:r>
      <w:r>
        <w:rPr>
          <w:rFonts w:hint="eastAsia"/>
        </w:rPr>
        <w:t>2018-</w:t>
      </w:r>
      <w:ins w:id="464" w:author="值成 刘" w:date="2019-01-16T08:33:00Z">
        <w:r w:rsidR="008328A2">
          <w:t>APP</w:t>
        </w:r>
      </w:ins>
      <w:r>
        <w:rPr>
          <w:rFonts w:hint="eastAsia"/>
        </w:rPr>
        <w:t>项目实施软件配置管理活动时，务必参照本计划实施，如对项目进行配置项变更，需要向软件配置管理组提交配置项变更控制报告，经批准后方可变更。</w:t>
      </w:r>
    </w:p>
    <w:p w:rsidR="0078404F" w:rsidRPr="004303A0" w:rsidRDefault="004303A0" w:rsidP="004303A0">
      <w:pPr>
        <w:ind w:firstLine="420"/>
      </w:pPr>
      <w:r>
        <w:rPr>
          <w:rFonts w:hint="eastAsia"/>
        </w:rPr>
        <w:t>为了学习系统化的获取需求的方法，合理的展开并能够完整的完成一个项目的所有工作，我们采用了</w:t>
      </w:r>
      <w:r w:rsidRPr="001D7D69">
        <w:rPr>
          <w:rFonts w:hint="eastAsia"/>
        </w:rPr>
        <w:t>（</w:t>
      </w:r>
      <w:r>
        <w:rPr>
          <w:rFonts w:hint="eastAsia"/>
        </w:rPr>
        <w:t>ISO9001</w:t>
      </w:r>
      <w:r w:rsidRPr="001D7D69">
        <w:rPr>
          <w:rFonts w:hint="eastAsia"/>
        </w:rPr>
        <w:t>）</w:t>
      </w:r>
      <w:r>
        <w:rPr>
          <w:rFonts w:hint="eastAsia"/>
        </w:rPr>
        <w:t>标准编写文档，对于获取需求的整个工程进行合理的分工，从获取需求到文档的编写，都由专人负责，我们将该文件作为本学期软件需求分析与设计科目的主要任务，评审开展和检查项目的基本工作要求。</w:t>
      </w:r>
    </w:p>
    <w:p w:rsidR="004303A0" w:rsidRPr="00D454F0" w:rsidRDefault="004303A0" w:rsidP="004303A0">
      <w:pPr>
        <w:pStyle w:val="2"/>
        <w:spacing w:line="240" w:lineRule="auto"/>
      </w:pPr>
      <w:bookmarkStart w:id="465" w:name="_Toc527297378"/>
      <w:bookmarkStart w:id="466" w:name="_Toc535393400"/>
      <w:r w:rsidRPr="00D454F0">
        <w:rPr>
          <w:rFonts w:hint="eastAsia"/>
        </w:rPr>
        <w:t>1.2</w:t>
      </w:r>
      <w:r w:rsidRPr="00D454F0">
        <w:rPr>
          <w:rFonts w:hint="eastAsia"/>
        </w:rPr>
        <w:t>背景</w:t>
      </w:r>
      <w:bookmarkEnd w:id="465"/>
      <w:bookmarkEnd w:id="466"/>
    </w:p>
    <w:p w:rsidR="004303A0" w:rsidRDefault="004303A0" w:rsidP="003440AB">
      <w:pPr>
        <w:pStyle w:val="ad"/>
        <w:numPr>
          <w:ilvl w:val="0"/>
          <w:numId w:val="2"/>
        </w:numPr>
        <w:tabs>
          <w:tab w:val="clear" w:pos="840"/>
          <w:tab w:val="num" w:pos="720"/>
        </w:tabs>
        <w:snapToGrid w:val="0"/>
        <w:ind w:left="720"/>
      </w:pPr>
      <w:r>
        <w:rPr>
          <w:rFonts w:hint="eastAsia"/>
        </w:rPr>
        <w:t>待开发软件系统的名称：</w:t>
      </w:r>
      <w:r w:rsidRPr="00FE2CD8">
        <w:rPr>
          <w:rFonts w:hint="eastAsia"/>
        </w:rPr>
        <w:t>基于项目的案例学习系统</w:t>
      </w:r>
      <w:ins w:id="467" w:author="值成 刘" w:date="2019-01-16T08:08:00Z">
        <w:r w:rsidR="00EA6C60">
          <w:rPr>
            <w:rFonts w:hint="eastAsia"/>
          </w:rPr>
          <w:t>的A</w:t>
        </w:r>
        <w:r w:rsidR="00EA6C60">
          <w:t>PP</w:t>
        </w:r>
      </w:ins>
    </w:p>
    <w:p w:rsidR="004303A0" w:rsidRDefault="004303A0" w:rsidP="003440AB">
      <w:pPr>
        <w:pStyle w:val="ad"/>
        <w:numPr>
          <w:ilvl w:val="0"/>
          <w:numId w:val="2"/>
        </w:numPr>
        <w:tabs>
          <w:tab w:val="clear" w:pos="840"/>
          <w:tab w:val="num" w:pos="720"/>
        </w:tabs>
        <w:snapToGrid w:val="0"/>
        <w:ind w:left="720"/>
      </w:pPr>
      <w:r>
        <w:rPr>
          <w:rFonts w:hint="eastAsia"/>
        </w:rPr>
        <w:t>本项目的任务提出者：杨</w:t>
      </w:r>
      <w:proofErr w:type="gramStart"/>
      <w:r>
        <w:rPr>
          <w:rFonts w:hint="eastAsia"/>
        </w:rPr>
        <w:t>枨</w:t>
      </w:r>
      <w:proofErr w:type="gramEnd"/>
      <w:r>
        <w:rPr>
          <w:rFonts w:hint="eastAsia"/>
        </w:rPr>
        <w:t>老师</w:t>
      </w:r>
      <w:r>
        <w:br/>
      </w:r>
      <w:r>
        <w:rPr>
          <w:rFonts w:hint="eastAsia"/>
        </w:rPr>
        <w:t>开发者：浙江大学城市学院</w:t>
      </w:r>
      <w:r w:rsidRPr="00041074">
        <w:t>PRD-2018-G01</w:t>
      </w:r>
      <w:r>
        <w:t>小组</w:t>
      </w:r>
    </w:p>
    <w:p w:rsidR="004303A0" w:rsidRDefault="004303A0" w:rsidP="004303A0">
      <w:pPr>
        <w:pStyle w:val="ad"/>
        <w:snapToGrid w:val="0"/>
        <w:ind w:left="295" w:firstLine="425"/>
      </w:pPr>
      <w:r>
        <w:rPr>
          <w:rFonts w:hint="eastAsia"/>
        </w:rPr>
        <w:t>用户：杨</w:t>
      </w:r>
      <w:proofErr w:type="gramStart"/>
      <w:r>
        <w:rPr>
          <w:rFonts w:hint="eastAsia"/>
        </w:rPr>
        <w:t>枨</w:t>
      </w:r>
      <w:proofErr w:type="gramEnd"/>
      <w:r>
        <w:rPr>
          <w:rFonts w:hint="eastAsia"/>
        </w:rPr>
        <w:t>老师及浙江大学城市学院软件工程全体学生</w:t>
      </w:r>
    </w:p>
    <w:p w:rsidR="0078404F" w:rsidRPr="004303A0" w:rsidRDefault="004303A0" w:rsidP="00393ABA">
      <w:pPr>
        <w:pStyle w:val="ad"/>
        <w:snapToGrid w:val="0"/>
        <w:ind w:left="295" w:firstLine="425"/>
      </w:pPr>
      <w:r>
        <w:rPr>
          <w:rFonts w:hint="eastAsia"/>
        </w:rPr>
        <w:t>实现该软件的计算中心或计算机网络：阿里云，Ubuntu 12.04 LTS</w:t>
      </w:r>
    </w:p>
    <w:p w:rsidR="0078404F" w:rsidRDefault="004303A0" w:rsidP="004303A0">
      <w:pPr>
        <w:pStyle w:val="2"/>
        <w:spacing w:line="240" w:lineRule="auto"/>
      </w:pPr>
      <w:bookmarkStart w:id="468" w:name="_Toc527297379"/>
      <w:bookmarkStart w:id="469" w:name="_Toc535393401"/>
      <w:r w:rsidRPr="00D454F0">
        <w:rPr>
          <w:rFonts w:hint="eastAsia"/>
        </w:rPr>
        <w:t>1.3</w:t>
      </w:r>
      <w:bookmarkEnd w:id="468"/>
      <w:r>
        <w:rPr>
          <w:rFonts w:hint="eastAsia"/>
        </w:rPr>
        <w:t>术语</w:t>
      </w:r>
      <w:bookmarkEnd w:id="469"/>
    </w:p>
    <w:p w:rsidR="004303A0" w:rsidRPr="00041074" w:rsidRDefault="004303A0" w:rsidP="003440AB">
      <w:pPr>
        <w:numPr>
          <w:ilvl w:val="0"/>
          <w:numId w:val="3"/>
        </w:numPr>
        <w:tabs>
          <w:tab w:val="num" w:pos="840"/>
        </w:tabs>
        <w:ind w:leftChars="200" w:left="840"/>
      </w:pPr>
      <w:r w:rsidRPr="00041074">
        <w:rPr>
          <w:rFonts w:hint="eastAsia"/>
          <w:bCs/>
        </w:rPr>
        <w:t>软件配置管理（</w:t>
      </w:r>
      <w:r w:rsidRPr="00041074">
        <w:rPr>
          <w:bCs/>
        </w:rPr>
        <w:t>SCM</w:t>
      </w:r>
      <w:r w:rsidRPr="00041074">
        <w:rPr>
          <w:rFonts w:hint="eastAsia"/>
          <w:bCs/>
        </w:rPr>
        <w:t>）</w:t>
      </w:r>
      <w:r w:rsidRPr="00041074">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rsidR="004303A0" w:rsidRPr="00041074" w:rsidRDefault="004303A0" w:rsidP="003440AB">
      <w:pPr>
        <w:numPr>
          <w:ilvl w:val="0"/>
          <w:numId w:val="3"/>
        </w:numPr>
        <w:tabs>
          <w:tab w:val="num" w:pos="840"/>
        </w:tabs>
        <w:ind w:leftChars="200" w:left="840"/>
        <w:rPr>
          <w:bCs/>
        </w:rPr>
      </w:pPr>
      <w:r w:rsidRPr="00041074">
        <w:rPr>
          <w:rFonts w:hint="eastAsia"/>
          <w:bCs/>
        </w:rPr>
        <w:t>软件配置（</w:t>
      </w:r>
      <w:r w:rsidRPr="00041074">
        <w:rPr>
          <w:bCs/>
        </w:rPr>
        <w:t>SC</w:t>
      </w:r>
      <w:r w:rsidRPr="00041074">
        <w:rPr>
          <w:rFonts w:hint="eastAsia"/>
          <w:bCs/>
        </w:rPr>
        <w:t>）：</w:t>
      </w:r>
      <w:r w:rsidRPr="00041074">
        <w:rPr>
          <w:rFonts w:hint="eastAsia"/>
        </w:rPr>
        <w:t>指一个软件产品在软件生存周期各个阶段所产生的各种形式和各种版本的文档、程序及其数据的集合。</w:t>
      </w:r>
    </w:p>
    <w:p w:rsidR="004303A0" w:rsidRPr="00041074" w:rsidRDefault="004303A0" w:rsidP="003440AB">
      <w:pPr>
        <w:numPr>
          <w:ilvl w:val="0"/>
          <w:numId w:val="3"/>
        </w:numPr>
        <w:tabs>
          <w:tab w:val="num" w:pos="840"/>
        </w:tabs>
        <w:ind w:leftChars="200" w:left="840"/>
        <w:rPr>
          <w:bCs/>
        </w:rPr>
      </w:pPr>
      <w:r w:rsidRPr="00041074">
        <w:rPr>
          <w:rFonts w:hint="eastAsia"/>
          <w:bCs/>
        </w:rPr>
        <w:t>配置项（</w:t>
      </w:r>
      <w:r w:rsidRPr="00041074">
        <w:rPr>
          <w:bCs/>
        </w:rPr>
        <w:t>CI</w:t>
      </w:r>
      <w:r w:rsidRPr="00041074">
        <w:rPr>
          <w:rFonts w:hint="eastAsia"/>
          <w:bCs/>
        </w:rPr>
        <w:t>）</w:t>
      </w:r>
      <w:r w:rsidRPr="00041074">
        <w:rPr>
          <w:rFonts w:hint="eastAsia"/>
        </w:rPr>
        <w:t>：软件配置中的每一个元素称为该软件产品软件配置中的一个配置项。</w:t>
      </w:r>
    </w:p>
    <w:p w:rsidR="004303A0" w:rsidRDefault="004303A0" w:rsidP="003440AB">
      <w:pPr>
        <w:numPr>
          <w:ilvl w:val="0"/>
          <w:numId w:val="3"/>
        </w:numPr>
        <w:tabs>
          <w:tab w:val="num" w:pos="840"/>
        </w:tabs>
        <w:ind w:leftChars="200" w:left="840"/>
      </w:pPr>
      <w:r w:rsidRPr="00041074">
        <w:rPr>
          <w:rFonts w:hint="eastAsia"/>
          <w:bCs/>
        </w:rPr>
        <w:t>基线（</w:t>
      </w:r>
      <w:proofErr w:type="spellStart"/>
      <w:r w:rsidRPr="00041074">
        <w:rPr>
          <w:bCs/>
        </w:rPr>
        <w:t>BaseLine</w:t>
      </w:r>
      <w:proofErr w:type="spellEnd"/>
      <w:r w:rsidRPr="00041074">
        <w:rPr>
          <w:rFonts w:hint="eastAsia"/>
          <w:bCs/>
        </w:rPr>
        <w:t>）</w:t>
      </w:r>
      <w:r w:rsidRPr="00041074">
        <w:rPr>
          <w:bCs/>
        </w:rPr>
        <w:t>:</w:t>
      </w:r>
      <w:r w:rsidRPr="00041074">
        <w:t xml:space="preserve"> </w:t>
      </w:r>
      <w:r w:rsidRPr="00041074">
        <w:rPr>
          <w:rFonts w:hint="eastAsia"/>
        </w:rPr>
        <w:t>已经通过正式复审和批准的某规约或产品</w:t>
      </w:r>
      <w:r>
        <w:rPr>
          <w:rFonts w:hint="eastAsia"/>
        </w:rPr>
        <w:t>。</w:t>
      </w:r>
    </w:p>
    <w:p w:rsidR="0078404F" w:rsidRDefault="004303A0" w:rsidP="003440AB">
      <w:pPr>
        <w:numPr>
          <w:ilvl w:val="0"/>
          <w:numId w:val="3"/>
        </w:numPr>
        <w:tabs>
          <w:tab w:val="num" w:pos="840"/>
        </w:tabs>
        <w:ind w:leftChars="200" w:left="840"/>
      </w:pPr>
      <w:r w:rsidRPr="00041074">
        <w:rPr>
          <w:rFonts w:hint="eastAsia"/>
        </w:rPr>
        <w:t>版本（</w:t>
      </w:r>
      <w:r w:rsidRPr="00041074">
        <w:t>Version</w:t>
      </w:r>
      <w:r w:rsidRPr="00041074">
        <w:rPr>
          <w:rFonts w:hint="eastAsia"/>
        </w:rPr>
        <w:t>）：</w:t>
      </w:r>
      <w:r w:rsidRPr="00041074">
        <w:rPr>
          <w:rFonts w:hint="eastAsia"/>
          <w:bCs/>
        </w:rPr>
        <w:t>一个文件或目录的演进过程，对文件或目录的每一次修改都会产生一个版本。</w:t>
      </w:r>
    </w:p>
    <w:p w:rsidR="0078404F" w:rsidRPr="004303A0" w:rsidRDefault="004303A0" w:rsidP="004303A0">
      <w:pPr>
        <w:pStyle w:val="2"/>
        <w:spacing w:line="240" w:lineRule="auto"/>
      </w:pPr>
      <w:bookmarkStart w:id="470" w:name="_Toc527297380"/>
      <w:bookmarkStart w:id="471" w:name="_Toc535393402"/>
      <w:r w:rsidRPr="00D454F0">
        <w:rPr>
          <w:rFonts w:hint="eastAsia"/>
        </w:rPr>
        <w:t xml:space="preserve">1.4 </w:t>
      </w:r>
      <w:bookmarkEnd w:id="470"/>
      <w:r>
        <w:rPr>
          <w:rFonts w:hint="eastAsia"/>
        </w:rPr>
        <w:t>文献</w:t>
      </w:r>
      <w:bookmarkEnd w:id="471"/>
    </w:p>
    <w:p w:rsidR="004303A0" w:rsidRPr="009850FF" w:rsidRDefault="004303A0" w:rsidP="004303A0">
      <w:pPr>
        <w:pStyle w:val="ad"/>
        <w:snapToGrid w:val="0"/>
        <w:ind w:left="630"/>
      </w:pPr>
      <w:r w:rsidRPr="00084039">
        <w:rPr>
          <w:rFonts w:hint="eastAsia"/>
        </w:rPr>
        <w:t>ISO9001 软件工程术语</w:t>
      </w:r>
      <w:r w:rsidRPr="00084039">
        <w:rPr>
          <w:rFonts w:hint="eastAsia"/>
        </w:rPr>
        <w:t> </w:t>
      </w:r>
      <w:r w:rsidRPr="00084039">
        <w:rPr>
          <w:rFonts w:hint="eastAsia"/>
        </w:rPr>
        <w:br/>
        <w:t>ISO9001 计算机软件开发规范</w:t>
      </w:r>
      <w:r w:rsidRPr="00084039">
        <w:rPr>
          <w:rFonts w:hint="eastAsia"/>
        </w:rPr>
        <w:t> </w:t>
      </w:r>
      <w:r w:rsidRPr="00084039">
        <w:rPr>
          <w:rFonts w:hint="eastAsia"/>
        </w:rPr>
        <w:br/>
        <w:t>ISO9001 计算机软件产品开发文件编制指南</w:t>
      </w:r>
      <w:r w:rsidRPr="00084039">
        <w:rPr>
          <w:rFonts w:hint="eastAsia"/>
        </w:rPr>
        <w:t> </w:t>
      </w:r>
      <w:r w:rsidRPr="00084039">
        <w:rPr>
          <w:rFonts w:hint="eastAsia"/>
        </w:rPr>
        <w:br/>
        <w:t>ISO9001</w:t>
      </w:r>
      <w:r w:rsidRPr="00084039">
        <w:rPr>
          <w:rFonts w:hint="eastAsia"/>
        </w:rPr>
        <w:t> </w:t>
      </w:r>
      <w:r w:rsidRPr="00084039">
        <w:rPr>
          <w:rFonts w:hint="eastAsia"/>
        </w:rPr>
        <w:t xml:space="preserve"> 计算机软件质量保证计划规范</w:t>
      </w:r>
      <w:r w:rsidRPr="00084039">
        <w:t> </w:t>
      </w:r>
    </w:p>
    <w:p w:rsidR="004303A0" w:rsidRDefault="004303A0" w:rsidP="004303A0">
      <w:pPr>
        <w:pStyle w:val="ad"/>
        <w:snapToGrid w:val="0"/>
        <w:ind w:left="630"/>
      </w:pPr>
      <w:r w:rsidRPr="00084039">
        <w:rPr>
          <w:rFonts w:hint="eastAsia"/>
        </w:rPr>
        <w:t>王朝成-基于项目的案例学习系统-最终版</w:t>
      </w:r>
    </w:p>
    <w:p w:rsidR="004303A0" w:rsidRDefault="004303A0" w:rsidP="004303A0">
      <w:pPr>
        <w:pStyle w:val="ad"/>
        <w:snapToGrid w:val="0"/>
        <w:ind w:left="630"/>
      </w:pPr>
      <w:r>
        <w:rPr>
          <w:rFonts w:hint="eastAsia"/>
        </w:rPr>
        <w:t>《PHP和M</w:t>
      </w:r>
      <w:r>
        <w:t>ySQL Web</w:t>
      </w:r>
      <w:r>
        <w:rPr>
          <w:rFonts w:hint="eastAsia"/>
        </w:rPr>
        <w:t>开发》 机械工业出版社 （原书第4版/（澳）威利（</w:t>
      </w:r>
      <w:proofErr w:type="spellStart"/>
      <w:r>
        <w:rPr>
          <w:rFonts w:hint="eastAsia"/>
        </w:rPr>
        <w:t>W</w:t>
      </w:r>
      <w:r>
        <w:t>slling</w:t>
      </w:r>
      <w:proofErr w:type="spellEnd"/>
      <w:r>
        <w:rPr>
          <w:rFonts w:hint="eastAsia"/>
        </w:rPr>
        <w:t>，</w:t>
      </w:r>
      <w:r>
        <w:t>L.</w:t>
      </w:r>
      <w:r>
        <w:rPr>
          <w:rFonts w:hint="eastAsia"/>
        </w:rPr>
        <w:t>），（澳）汤姆森（</w:t>
      </w:r>
      <w:r>
        <w:t>Thomson</w:t>
      </w:r>
      <w:r>
        <w:rPr>
          <w:rFonts w:hint="eastAsia"/>
        </w:rPr>
        <w:t>，L</w:t>
      </w:r>
      <w:r>
        <w:t>.</w:t>
      </w:r>
      <w:r>
        <w:rPr>
          <w:rFonts w:hint="eastAsia"/>
        </w:rPr>
        <w:t>）著；</w:t>
      </w:r>
      <w:proofErr w:type="gramStart"/>
      <w:r>
        <w:rPr>
          <w:rFonts w:hint="eastAsia"/>
        </w:rPr>
        <w:t>武欣等</w:t>
      </w:r>
      <w:proofErr w:type="gramEnd"/>
      <w:r>
        <w:rPr>
          <w:rFonts w:hint="eastAsia"/>
        </w:rPr>
        <w:t>译 2009年4月第1版</w:t>
      </w:r>
    </w:p>
    <w:p w:rsidR="004303A0" w:rsidRPr="00BE255A" w:rsidRDefault="004303A0" w:rsidP="004303A0">
      <w:pPr>
        <w:pStyle w:val="ad"/>
        <w:snapToGrid w:val="0"/>
        <w:ind w:left="630"/>
      </w:pPr>
      <w:r w:rsidRPr="00BE255A">
        <w:rPr>
          <w:rFonts w:hint="eastAsia"/>
        </w:rPr>
        <w:t xml:space="preserve">《软件工程原书第八版》 机械工业出版社 </w:t>
      </w:r>
      <w:proofErr w:type="spellStart"/>
      <w:r w:rsidRPr="00BE255A">
        <w:rPr>
          <w:rFonts w:hint="eastAsia"/>
        </w:rPr>
        <w:t>RogerS.Pressman</w:t>
      </w:r>
      <w:proofErr w:type="spellEnd"/>
      <w:r w:rsidRPr="00BE255A">
        <w:rPr>
          <w:rFonts w:hint="eastAsia"/>
        </w:rPr>
        <w:t xml:space="preserve"> Bruce </w:t>
      </w:r>
      <w:proofErr w:type="spellStart"/>
      <w:r w:rsidRPr="00BE255A">
        <w:rPr>
          <w:rFonts w:hint="eastAsia"/>
        </w:rPr>
        <w:t>R.Maxim</w:t>
      </w:r>
      <w:proofErr w:type="spellEnd"/>
      <w:r w:rsidRPr="00BE255A">
        <w:rPr>
          <w:rFonts w:hint="eastAsia"/>
        </w:rPr>
        <w:t>著 2017年1月第1版 第294545号</w:t>
      </w:r>
    </w:p>
    <w:p w:rsidR="004303A0" w:rsidRPr="00BE255A" w:rsidRDefault="004303A0" w:rsidP="004303A0">
      <w:pPr>
        <w:pStyle w:val="ad"/>
        <w:snapToGrid w:val="0"/>
        <w:ind w:left="630"/>
      </w:pPr>
      <w:r w:rsidRPr="00BE255A">
        <w:rPr>
          <w:rFonts w:hint="eastAsia"/>
        </w:rPr>
        <w:t>《软件工程导论》 清华大学出版社 张海藩等 2013年8月第6版 第150343号</w:t>
      </w:r>
    </w:p>
    <w:p w:rsidR="004303A0" w:rsidRDefault="004303A0" w:rsidP="004303A0">
      <w:pPr>
        <w:pStyle w:val="ad"/>
        <w:snapToGrid w:val="0"/>
        <w:ind w:left="630"/>
      </w:pPr>
      <w:r>
        <w:rPr>
          <w:rFonts w:hint="eastAsia"/>
        </w:rPr>
        <w:lastRenderedPageBreak/>
        <w:t xml:space="preserve">《软件需求》 </w:t>
      </w:r>
      <w:r w:rsidRPr="00BE255A">
        <w:rPr>
          <w:rFonts w:hint="eastAsia"/>
        </w:rPr>
        <w:t>清华大学出版社 K</w:t>
      </w:r>
      <w:r w:rsidRPr="00BE255A">
        <w:t xml:space="preserve">arl </w:t>
      </w:r>
      <w:proofErr w:type="spellStart"/>
      <w:r w:rsidRPr="00BE255A">
        <w:t>Wiegers</w:t>
      </w:r>
      <w:proofErr w:type="spellEnd"/>
      <w:r w:rsidRPr="00BE255A">
        <w:t>, Joy Beatty</w:t>
      </w:r>
      <w:r w:rsidRPr="00BE255A">
        <w:rPr>
          <w:rFonts w:hint="eastAsia"/>
        </w:rPr>
        <w:t>著</w:t>
      </w:r>
      <w:r w:rsidRPr="00BE255A">
        <w:t xml:space="preserve"> </w:t>
      </w:r>
      <w:r w:rsidRPr="00BE255A">
        <w:rPr>
          <w:rFonts w:hint="eastAsia"/>
        </w:rPr>
        <w:t xml:space="preserve">李忠利 李淳 霍金健 </w:t>
      </w:r>
      <w:proofErr w:type="gramStart"/>
      <w:r w:rsidRPr="00BE255A">
        <w:rPr>
          <w:rFonts w:hint="eastAsia"/>
        </w:rPr>
        <w:t>孔晨辉</w:t>
      </w:r>
      <w:proofErr w:type="gramEnd"/>
      <w:r w:rsidRPr="00BE255A">
        <w:rPr>
          <w:rFonts w:hint="eastAsia"/>
        </w:rPr>
        <w:t xml:space="preserve"> 译 2016年3月第3版</w:t>
      </w:r>
    </w:p>
    <w:p w:rsidR="004303A0" w:rsidRDefault="004303A0" w:rsidP="004303A0">
      <w:pPr>
        <w:pStyle w:val="ad"/>
        <w:snapToGrid w:val="0"/>
        <w:ind w:left="630"/>
      </w:pPr>
      <w:r>
        <w:rPr>
          <w:rFonts w:hint="eastAsia"/>
        </w:rPr>
        <w:t xml:space="preserve">《UML用户指南》 人民邮电出版社 </w:t>
      </w:r>
      <w:r>
        <w:t xml:space="preserve">Grady </w:t>
      </w:r>
      <w:proofErr w:type="spellStart"/>
      <w:r>
        <w:t>Booch</w:t>
      </w:r>
      <w:proofErr w:type="spellEnd"/>
      <w:r>
        <w:t>, James Rumbaugh, Ivar Jacobson</w:t>
      </w:r>
      <w:r>
        <w:rPr>
          <w:rFonts w:hint="eastAsia"/>
        </w:rPr>
        <w:t xml:space="preserve">著 邵维忠 </w:t>
      </w:r>
      <w:proofErr w:type="gramStart"/>
      <w:r>
        <w:rPr>
          <w:rFonts w:hint="eastAsia"/>
        </w:rPr>
        <w:t>麻志毅</w:t>
      </w:r>
      <w:proofErr w:type="gramEnd"/>
      <w:r>
        <w:rPr>
          <w:rFonts w:hint="eastAsia"/>
        </w:rPr>
        <w:t xml:space="preserve"> 马浩海 刘辉 译 2013年1月第1版</w:t>
      </w:r>
    </w:p>
    <w:p w:rsidR="004303A0" w:rsidRPr="00BE255A" w:rsidRDefault="004303A0" w:rsidP="004303A0">
      <w:pPr>
        <w:pStyle w:val="ad"/>
        <w:snapToGrid w:val="0"/>
        <w:ind w:left="630"/>
      </w:pPr>
      <w:r>
        <w:rPr>
          <w:rFonts w:hint="eastAsia"/>
        </w:rPr>
        <w:t xml:space="preserve">《UML2基础、建模与设计教程》 </w:t>
      </w:r>
      <w:r w:rsidRPr="00BE255A">
        <w:rPr>
          <w:rFonts w:hint="eastAsia"/>
        </w:rPr>
        <w:t xml:space="preserve">清华大学出版社 </w:t>
      </w:r>
      <w:proofErr w:type="gramStart"/>
      <w:r w:rsidRPr="00BE255A">
        <w:rPr>
          <w:rFonts w:hint="eastAsia"/>
        </w:rPr>
        <w:t>杨弘平等</w:t>
      </w:r>
      <w:proofErr w:type="gramEnd"/>
      <w:r w:rsidRPr="00BE255A">
        <w:rPr>
          <w:rFonts w:hint="eastAsia"/>
        </w:rPr>
        <w:t xml:space="preserve"> 2015年10月第1版</w:t>
      </w:r>
    </w:p>
    <w:p w:rsidR="004303A0" w:rsidRDefault="004303A0" w:rsidP="004303A0">
      <w:pPr>
        <w:pStyle w:val="ad"/>
        <w:snapToGrid w:val="0"/>
        <w:ind w:left="630"/>
      </w:pPr>
      <w:r>
        <w:rPr>
          <w:rFonts w:hint="eastAsia"/>
        </w:rPr>
        <w:t xml:space="preserve">《IT项目管理》 机械工业出版社 </w:t>
      </w:r>
      <w:r>
        <w:t>Kathy Schwalbe</w:t>
      </w:r>
      <w:r>
        <w:rPr>
          <w:rFonts w:hint="eastAsia"/>
        </w:rPr>
        <w:t>著 孙新波 朱珠 贾建锋 译 2017年10月第1版</w:t>
      </w:r>
    </w:p>
    <w:p w:rsidR="004303A0" w:rsidRPr="003B474B" w:rsidRDefault="004303A0" w:rsidP="004303A0">
      <w:pPr>
        <w:pStyle w:val="ad"/>
        <w:snapToGrid w:val="0"/>
        <w:ind w:left="630"/>
      </w:pPr>
    </w:p>
    <w:p w:rsidR="004303A0" w:rsidRDefault="004303A0" w:rsidP="004303A0">
      <w:pPr>
        <w:pStyle w:val="ad"/>
        <w:snapToGrid w:val="0"/>
        <w:ind w:left="630"/>
      </w:pPr>
      <w:r>
        <w:rPr>
          <w:rFonts w:hint="eastAsia"/>
        </w:rPr>
        <w:t>网页资料：</w:t>
      </w:r>
    </w:p>
    <w:p w:rsidR="004303A0" w:rsidRDefault="004303A0" w:rsidP="004303A0">
      <w:pPr>
        <w:pStyle w:val="ad"/>
        <w:snapToGrid w:val="0"/>
        <w:ind w:left="630"/>
      </w:pPr>
      <w:r>
        <w:rPr>
          <w:rFonts w:hint="eastAsia"/>
        </w:rPr>
        <w:t>PHP开发工具</w:t>
      </w:r>
    </w:p>
    <w:p w:rsidR="004303A0" w:rsidRDefault="004303A0" w:rsidP="004303A0">
      <w:pPr>
        <w:pStyle w:val="ad"/>
        <w:snapToGrid w:val="0"/>
        <w:ind w:left="630"/>
      </w:pPr>
      <w:r w:rsidRPr="00BE255A">
        <w:t xml:space="preserve">http://www.studyems.com/network/06d8f9cfc32d78ea.html    </w:t>
      </w:r>
    </w:p>
    <w:p w:rsidR="004303A0" w:rsidRPr="00BE255A" w:rsidRDefault="004303A0" w:rsidP="004303A0">
      <w:pPr>
        <w:pStyle w:val="ad"/>
        <w:snapToGrid w:val="0"/>
        <w:ind w:left="630"/>
      </w:pPr>
      <w:r w:rsidRPr="00BE255A">
        <w:rPr>
          <w:rFonts w:hint="eastAsia"/>
        </w:rPr>
        <w:t>2018.10.13</w:t>
      </w:r>
      <w:r w:rsidRPr="00BE255A">
        <w:t xml:space="preserve"> </w:t>
      </w:r>
      <w:r w:rsidRPr="00BE255A">
        <w:rPr>
          <w:rFonts w:hint="eastAsia"/>
        </w:rPr>
        <w:t>1</w:t>
      </w:r>
      <w:r w:rsidRPr="00BE255A">
        <w:t>3:43</w:t>
      </w:r>
    </w:p>
    <w:p w:rsidR="004303A0" w:rsidRDefault="004303A0" w:rsidP="004303A0">
      <w:pPr>
        <w:pStyle w:val="ad"/>
        <w:snapToGrid w:val="0"/>
        <w:ind w:left="630"/>
      </w:pPr>
      <w:r w:rsidRPr="00BE255A">
        <w:t>https://blog.csdn.net/qq_31763129/article/details/79984847</w:t>
      </w:r>
    </w:p>
    <w:p w:rsidR="004303A0" w:rsidRDefault="004303A0" w:rsidP="004303A0">
      <w:pPr>
        <w:pStyle w:val="ad"/>
        <w:snapToGrid w:val="0"/>
        <w:ind w:left="630"/>
      </w:pPr>
      <w:r>
        <w:rPr>
          <w:rFonts w:hint="eastAsia"/>
        </w:rPr>
        <w:t>2018.10.13</w:t>
      </w:r>
      <w:r>
        <w:t xml:space="preserve"> </w:t>
      </w:r>
      <w:r>
        <w:rPr>
          <w:rFonts w:hint="eastAsia"/>
        </w:rPr>
        <w:t>1</w:t>
      </w:r>
      <w:r>
        <w:t>3</w:t>
      </w:r>
      <w:r>
        <w:rPr>
          <w:rFonts w:hint="eastAsia"/>
        </w:rPr>
        <w:t>:</w:t>
      </w:r>
      <w:r>
        <w:t>55</w:t>
      </w:r>
    </w:p>
    <w:p w:rsidR="004303A0" w:rsidRDefault="004303A0" w:rsidP="004303A0">
      <w:pPr>
        <w:pStyle w:val="ad"/>
        <w:snapToGrid w:val="0"/>
        <w:ind w:left="630"/>
      </w:pPr>
      <w:r w:rsidRPr="00BE255A">
        <w:t xml:space="preserve">https://www.cnblogs.com/xiaotaoing/p/6687418.html              </w:t>
      </w:r>
    </w:p>
    <w:p w:rsidR="004303A0" w:rsidRDefault="004303A0" w:rsidP="004303A0">
      <w:pPr>
        <w:pStyle w:val="ad"/>
        <w:snapToGrid w:val="0"/>
        <w:ind w:left="630"/>
      </w:pPr>
      <w:r w:rsidRPr="00BE255A">
        <w:rPr>
          <w:rFonts w:hint="eastAsia"/>
        </w:rPr>
        <w:t>2018.10.14</w:t>
      </w:r>
      <w:r w:rsidRPr="00BE255A">
        <w:t xml:space="preserve"> 10</w:t>
      </w:r>
      <w:r w:rsidRPr="00BE255A">
        <w:rPr>
          <w:rFonts w:hint="eastAsia"/>
        </w:rPr>
        <w:t>:</w:t>
      </w:r>
      <w:r w:rsidRPr="00BE255A">
        <w:t>25</w:t>
      </w:r>
    </w:p>
    <w:p w:rsidR="004303A0" w:rsidRDefault="004303A0" w:rsidP="004303A0">
      <w:pPr>
        <w:pStyle w:val="ad"/>
        <w:snapToGrid w:val="0"/>
        <w:ind w:left="630"/>
      </w:pPr>
    </w:p>
    <w:p w:rsidR="004303A0" w:rsidRDefault="004303A0" w:rsidP="004303A0">
      <w:pPr>
        <w:pStyle w:val="ad"/>
        <w:snapToGrid w:val="0"/>
        <w:ind w:left="630"/>
      </w:pPr>
      <w:r>
        <w:rPr>
          <w:rFonts w:hint="eastAsia"/>
        </w:rPr>
        <w:t>Web服务器</w:t>
      </w:r>
    </w:p>
    <w:p w:rsidR="004303A0" w:rsidRDefault="004303A0" w:rsidP="004303A0">
      <w:pPr>
        <w:pStyle w:val="ad"/>
        <w:snapToGrid w:val="0"/>
        <w:ind w:left="630"/>
      </w:pPr>
      <w:r w:rsidRPr="00BE255A">
        <w:t>https://blog.csdn.net/qq_31763129/article/details/79984847</w:t>
      </w:r>
      <w:r>
        <w:t xml:space="preserve">   </w:t>
      </w:r>
    </w:p>
    <w:p w:rsidR="004303A0" w:rsidRDefault="004303A0" w:rsidP="004303A0">
      <w:pPr>
        <w:pStyle w:val="ad"/>
        <w:snapToGrid w:val="0"/>
        <w:ind w:left="630"/>
      </w:pPr>
      <w:r>
        <w:rPr>
          <w:rFonts w:hint="eastAsia"/>
        </w:rPr>
        <w:t>2018.10.13</w:t>
      </w:r>
      <w:r>
        <w:t xml:space="preserve"> 14</w:t>
      </w:r>
      <w:r>
        <w:rPr>
          <w:rFonts w:hint="eastAsia"/>
        </w:rPr>
        <w:t>:</w:t>
      </w:r>
      <w:r>
        <w:t>17</w:t>
      </w:r>
    </w:p>
    <w:p w:rsidR="004303A0" w:rsidRDefault="004303A0" w:rsidP="004303A0">
      <w:pPr>
        <w:pStyle w:val="ad"/>
        <w:snapToGrid w:val="0"/>
        <w:ind w:left="630"/>
      </w:pPr>
      <w:r w:rsidRPr="00BE255A">
        <w:t>https://www.oschina.net/question/1446507_156701</w:t>
      </w:r>
    </w:p>
    <w:p w:rsidR="004303A0" w:rsidRDefault="004303A0" w:rsidP="004303A0">
      <w:pPr>
        <w:pStyle w:val="ad"/>
        <w:snapToGrid w:val="0"/>
        <w:ind w:left="630"/>
      </w:pPr>
      <w:r>
        <w:rPr>
          <w:rFonts w:hint="eastAsia"/>
        </w:rPr>
        <w:t>2018.10.13</w:t>
      </w:r>
      <w:r>
        <w:t xml:space="preserve"> </w:t>
      </w:r>
      <w:r>
        <w:rPr>
          <w:rFonts w:hint="eastAsia"/>
        </w:rPr>
        <w:t>15:07</w:t>
      </w:r>
    </w:p>
    <w:p w:rsidR="004303A0" w:rsidRDefault="004303A0" w:rsidP="004303A0">
      <w:pPr>
        <w:pStyle w:val="ad"/>
        <w:snapToGrid w:val="0"/>
        <w:ind w:left="630"/>
      </w:pPr>
    </w:p>
    <w:p w:rsidR="004303A0" w:rsidRDefault="004303A0" w:rsidP="004303A0">
      <w:pPr>
        <w:pStyle w:val="ad"/>
        <w:snapToGrid w:val="0"/>
        <w:ind w:left="630"/>
      </w:pPr>
      <w:r>
        <w:rPr>
          <w:rFonts w:hint="eastAsia"/>
        </w:rPr>
        <w:t>建模工具</w:t>
      </w:r>
    </w:p>
    <w:p w:rsidR="004303A0" w:rsidRDefault="004303A0" w:rsidP="004303A0">
      <w:pPr>
        <w:pStyle w:val="ad"/>
        <w:snapToGrid w:val="0"/>
        <w:ind w:left="630"/>
      </w:pPr>
      <w:r w:rsidRPr="00BE255A">
        <w:t>https://blog.csdn.net/u014020534/article/details/71242142</w:t>
      </w:r>
    </w:p>
    <w:p w:rsidR="004303A0" w:rsidRPr="005F212E" w:rsidRDefault="004303A0" w:rsidP="004303A0">
      <w:pPr>
        <w:pStyle w:val="ad"/>
        <w:snapToGrid w:val="0"/>
        <w:ind w:left="630"/>
      </w:pPr>
      <w:r>
        <w:rPr>
          <w:rFonts w:hint="eastAsia"/>
        </w:rPr>
        <w:t>2018.10.14</w:t>
      </w:r>
      <w:r>
        <w:t xml:space="preserve"> </w:t>
      </w:r>
      <w:r>
        <w:rPr>
          <w:rFonts w:hint="eastAsia"/>
        </w:rPr>
        <w:t>1</w:t>
      </w:r>
      <w:r>
        <w:t>0</w:t>
      </w:r>
      <w:r>
        <w:rPr>
          <w:rFonts w:hint="eastAsia"/>
        </w:rPr>
        <w:t>:</w:t>
      </w:r>
      <w:r>
        <w:t>36</w:t>
      </w:r>
    </w:p>
    <w:p w:rsidR="004303A0" w:rsidRDefault="004303A0">
      <w:pPr>
        <w:rPr>
          <w:rFonts w:ascii="宋体"/>
          <w:sz w:val="28"/>
        </w:rPr>
        <w:sectPr w:rsidR="004303A0">
          <w:headerReference w:type="default" r:id="rId9"/>
          <w:footerReference w:type="even" r:id="rId10"/>
          <w:footerReference w:type="default" r:id="rId11"/>
          <w:headerReference w:type="first" r:id="rId12"/>
          <w:pgSz w:w="11907" w:h="16840" w:code="9"/>
          <w:pgMar w:top="1440" w:right="1797" w:bottom="1440" w:left="1797" w:header="720" w:footer="720" w:gutter="0"/>
          <w:pgNumType w:start="0"/>
          <w:cols w:space="720"/>
          <w:titlePg/>
          <w:docGrid w:linePitch="285"/>
        </w:sectPr>
      </w:pPr>
    </w:p>
    <w:p w:rsidR="004303A0" w:rsidRPr="00D454F0" w:rsidRDefault="004303A0" w:rsidP="00847169">
      <w:pPr>
        <w:pStyle w:val="1"/>
        <w:spacing w:line="240" w:lineRule="auto"/>
      </w:pPr>
      <w:bookmarkStart w:id="481" w:name="_Toc527297381"/>
      <w:bookmarkStart w:id="482" w:name="_Toc535393403"/>
      <w:r w:rsidRPr="00D454F0">
        <w:rPr>
          <w:rFonts w:hint="eastAsia"/>
        </w:rPr>
        <w:lastRenderedPageBreak/>
        <w:t>2.</w:t>
      </w:r>
      <w:r w:rsidRPr="00D454F0">
        <w:t xml:space="preserve"> </w:t>
      </w:r>
      <w:r w:rsidRPr="00D454F0">
        <w:rPr>
          <w:rFonts w:hint="eastAsia"/>
        </w:rPr>
        <w:t>项目概述</w:t>
      </w:r>
      <w:bookmarkEnd w:id="481"/>
      <w:bookmarkEnd w:id="482"/>
    </w:p>
    <w:p w:rsidR="004303A0" w:rsidRDefault="004303A0" w:rsidP="004303A0">
      <w:pPr>
        <w:pStyle w:val="2"/>
        <w:spacing w:line="240" w:lineRule="auto"/>
      </w:pPr>
      <w:bookmarkStart w:id="483" w:name="_Toc527297382"/>
      <w:bookmarkStart w:id="484" w:name="_Toc535393404"/>
      <w:r>
        <w:rPr>
          <w:rFonts w:hint="eastAsia"/>
        </w:rPr>
        <w:t>2.1</w:t>
      </w:r>
      <w:r>
        <w:rPr>
          <w:rFonts w:hint="eastAsia"/>
        </w:rPr>
        <w:t>工作内容</w:t>
      </w:r>
      <w:bookmarkEnd w:id="483"/>
      <w:bookmarkEnd w:id="484"/>
    </w:p>
    <w:p w:rsidR="004303A0" w:rsidRPr="00D454F0" w:rsidRDefault="004303A0">
      <w:pPr>
        <w:pStyle w:val="ad"/>
        <w:snapToGrid w:val="0"/>
        <w:ind w:firstLine="425"/>
      </w:pPr>
      <w:del w:id="485" w:author="值成 刘" w:date="2019-01-16T08:10:00Z">
        <w:r w:rsidDel="00EA6C60">
          <w:rPr>
            <w:rFonts w:hint="eastAsia"/>
          </w:rPr>
          <w:delText>首先</w:delText>
        </w:r>
      </w:del>
      <w:ins w:id="486" w:author="值成 刘" w:date="2019-01-16T08:10:00Z">
        <w:r w:rsidR="00EA6C60">
          <w:rPr>
            <w:rFonts w:hint="eastAsia"/>
          </w:rPr>
          <w:t>通过基于W</w:t>
        </w:r>
        <w:r w:rsidR="00EA6C60">
          <w:t>EB</w:t>
        </w:r>
        <w:r w:rsidR="00EA6C60">
          <w:rPr>
            <w:rFonts w:hint="eastAsia"/>
          </w:rPr>
          <w:t>端的需求，</w:t>
        </w:r>
      </w:ins>
      <w:ins w:id="487" w:author="值成 刘" w:date="2019-01-16T08:18:00Z">
        <w:r w:rsidR="0075615C">
          <w:rPr>
            <w:rFonts w:hint="eastAsia"/>
          </w:rPr>
          <w:t>在</w:t>
        </w:r>
      </w:ins>
      <w:ins w:id="488" w:author="值成 刘" w:date="2019-01-16T08:10:00Z">
        <w:r w:rsidR="00EA6C60">
          <w:rPr>
            <w:rFonts w:hint="eastAsia"/>
          </w:rPr>
          <w:t>通过适当的增减功能</w:t>
        </w:r>
      </w:ins>
      <w:ins w:id="489" w:author="值成 刘" w:date="2019-01-16T08:18:00Z">
        <w:r w:rsidR="0075615C">
          <w:rPr>
            <w:rFonts w:hint="eastAsia"/>
          </w:rPr>
          <w:t>的基础上</w:t>
        </w:r>
      </w:ins>
      <w:del w:id="490" w:author="值成 刘" w:date="2019-01-16T08:10:00Z">
        <w:r w:rsidDel="00EA6C60">
          <w:rPr>
            <w:rFonts w:hint="eastAsia"/>
          </w:rPr>
          <w:delText>要</w:delText>
        </w:r>
        <w:r w:rsidRPr="00D454F0" w:rsidDel="00EA6C60">
          <w:rPr>
            <w:rFonts w:hint="eastAsia"/>
          </w:rPr>
          <w:delText>了解用户的需求</w:delText>
        </w:r>
      </w:del>
      <w:r w:rsidRPr="00D454F0">
        <w:rPr>
          <w:rFonts w:hint="eastAsia"/>
        </w:rPr>
        <w:t>，</w:t>
      </w:r>
      <w:ins w:id="491" w:author="值成 刘" w:date="2019-01-16T08:18:00Z">
        <w:r w:rsidR="0075615C">
          <w:rPr>
            <w:rFonts w:hint="eastAsia"/>
          </w:rPr>
          <w:t>重新获取需求。</w:t>
        </w:r>
      </w:ins>
      <w:ins w:id="492" w:author="值成 刘" w:date="2019-01-16T08:10:00Z">
        <w:r w:rsidR="00EA6C60">
          <w:rPr>
            <w:rFonts w:hint="eastAsia"/>
          </w:rPr>
          <w:t>绘制适配手机端的</w:t>
        </w:r>
      </w:ins>
      <w:ins w:id="493" w:author="值成 刘" w:date="2019-01-16T08:11:00Z">
        <w:r w:rsidR="00EA6C60">
          <w:rPr>
            <w:rFonts w:hint="eastAsia"/>
          </w:rPr>
          <w:t>界面</w:t>
        </w:r>
      </w:ins>
      <w:del w:id="494" w:author="值成 刘" w:date="2019-01-16T08:11:00Z">
        <w:r w:rsidRPr="00D454F0" w:rsidDel="00EA6C60">
          <w:rPr>
            <w:rFonts w:hint="eastAsia"/>
          </w:rPr>
          <w:delText>对于这个系统进行逆向工程，</w:delText>
        </w:r>
        <w:r w:rsidDel="00EA6C60">
          <w:rPr>
            <w:rFonts w:hint="eastAsia"/>
          </w:rPr>
          <w:delText>根据</w:delText>
        </w:r>
        <w:r w:rsidRPr="00D454F0" w:rsidDel="00EA6C60">
          <w:rPr>
            <w:rFonts w:hint="eastAsia"/>
          </w:rPr>
          <w:delText>硕士论文和已有的系统进行</w:delText>
        </w:r>
        <w:r w:rsidDel="00EA6C60">
          <w:rPr>
            <w:rFonts w:hint="eastAsia"/>
          </w:rPr>
          <w:delText>还原</w:delText>
        </w:r>
      </w:del>
      <w:r>
        <w:rPr>
          <w:rFonts w:hint="eastAsia"/>
        </w:rPr>
        <w:t>，通过代码的编写和测试来验证系统的稳定性，需求开发（包括需求获取、需求分析和需求规范说明），需求管理，需求变更控制</w:t>
      </w:r>
      <w:r>
        <w:t>,</w:t>
      </w:r>
      <w:r>
        <w:rPr>
          <w:rFonts w:hint="eastAsia"/>
        </w:rPr>
        <w:t>进行文档的编写，整理，发布，文档包括：项目需求工程计划，阶段评审，可行性报告分析，</w:t>
      </w:r>
      <w:ins w:id="495" w:author="值成 刘" w:date="2019-01-16T08:40:00Z">
        <w:r w:rsidR="00257954">
          <w:rPr>
            <w:rFonts w:hint="eastAsia"/>
          </w:rPr>
          <w:t>A</w:t>
        </w:r>
        <w:r w:rsidR="00257954">
          <w:t>PP</w:t>
        </w:r>
      </w:ins>
      <w:r>
        <w:rPr>
          <w:rFonts w:hint="eastAsia"/>
        </w:rPr>
        <w:t>需求报告分析，总体设计报告</w:t>
      </w:r>
      <w:ins w:id="496" w:author="值成 刘" w:date="2019-01-16T08:35:00Z">
        <w:r w:rsidR="00257954">
          <w:rPr>
            <w:rFonts w:hint="eastAsia"/>
          </w:rPr>
          <w:t>，源码，</w:t>
        </w:r>
      </w:ins>
      <w:ins w:id="497" w:author="值成 刘" w:date="2019-01-16T08:39:00Z">
        <w:r w:rsidR="00257954">
          <w:rPr>
            <w:rFonts w:hint="eastAsia"/>
          </w:rPr>
          <w:t>接口说明文档，</w:t>
        </w:r>
      </w:ins>
      <w:ins w:id="498" w:author="值成 刘" w:date="2019-01-16T08:36:00Z">
        <w:r w:rsidR="00257954">
          <w:rPr>
            <w:rFonts w:hint="eastAsia"/>
          </w:rPr>
          <w:t>移动端</w:t>
        </w:r>
      </w:ins>
      <w:ins w:id="499" w:author="值成 刘" w:date="2019-01-16T08:35:00Z">
        <w:r w:rsidR="00257954">
          <w:rPr>
            <w:rFonts w:hint="eastAsia"/>
          </w:rPr>
          <w:t>系统维护计划</w:t>
        </w:r>
      </w:ins>
      <w:ins w:id="500" w:author="值成 刘" w:date="2019-01-16T08:36:00Z">
        <w:r w:rsidR="00257954">
          <w:rPr>
            <w:rFonts w:hint="eastAsia"/>
          </w:rPr>
          <w:t>，移动端系统部署计划，移动端系统测试计划</w:t>
        </w:r>
      </w:ins>
      <w:ins w:id="501" w:author="值成 刘" w:date="2019-01-16T08:35:00Z">
        <w:r w:rsidR="00257954">
          <w:rPr>
            <w:rFonts w:hint="eastAsia"/>
          </w:rPr>
          <w:t>。</w:t>
        </w:r>
      </w:ins>
      <w:del w:id="502" w:author="值成 刘" w:date="2019-01-16T08:35:00Z">
        <w:r w:rsidDel="00257954">
          <w:rPr>
            <w:rFonts w:hint="eastAsia"/>
          </w:rPr>
          <w:delText>。</w:delText>
        </w:r>
      </w:del>
    </w:p>
    <w:p w:rsidR="004303A0" w:rsidRDefault="004303A0" w:rsidP="004303A0">
      <w:pPr>
        <w:pStyle w:val="ad"/>
        <w:snapToGrid w:val="0"/>
      </w:pPr>
    </w:p>
    <w:p w:rsidR="004303A0" w:rsidRPr="00842A2E" w:rsidRDefault="004303A0" w:rsidP="004303A0">
      <w:pPr>
        <w:pStyle w:val="2"/>
        <w:spacing w:line="240" w:lineRule="auto"/>
      </w:pPr>
      <w:bookmarkStart w:id="503" w:name="_Toc527297383"/>
      <w:bookmarkStart w:id="504" w:name="_Toc535393405"/>
      <w:r w:rsidRPr="00D454F0">
        <w:rPr>
          <w:rFonts w:hint="eastAsia"/>
        </w:rPr>
        <w:t>2.2</w:t>
      </w:r>
      <w:r w:rsidRPr="00D454F0">
        <w:rPr>
          <w:rFonts w:hint="eastAsia"/>
        </w:rPr>
        <w:t>主要参加人员</w:t>
      </w:r>
      <w:bookmarkEnd w:id="503"/>
      <w:bookmarkEnd w:id="504"/>
      <w:r w:rsidRPr="00D454F0">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422"/>
        <w:gridCol w:w="2485"/>
        <w:gridCol w:w="2780"/>
      </w:tblGrid>
      <w:tr w:rsidR="00EA6C60" w:rsidTr="005766FA">
        <w:tc>
          <w:tcPr>
            <w:tcW w:w="1659" w:type="dxa"/>
            <w:shd w:val="clear" w:color="auto" w:fill="auto"/>
            <w:vAlign w:val="center"/>
          </w:tcPr>
          <w:p w:rsidR="004303A0" w:rsidRPr="00F432E6" w:rsidRDefault="004303A0" w:rsidP="005766FA">
            <w:pPr>
              <w:widowControl/>
              <w:jc w:val="left"/>
              <w:rPr>
                <w:rFonts w:ascii="等线" w:eastAsia="等线" w:hAnsi="等线"/>
                <w:color w:val="000000"/>
                <w:sz w:val="22"/>
                <w:szCs w:val="22"/>
              </w:rPr>
            </w:pPr>
            <w:r w:rsidRPr="00F432E6">
              <w:rPr>
                <w:rFonts w:ascii="等线" w:eastAsia="等线" w:hAnsi="等线" w:hint="eastAsia"/>
                <w:color w:val="000000"/>
                <w:sz w:val="22"/>
                <w:szCs w:val="22"/>
              </w:rPr>
              <w:t>项目组织人员</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职位</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职责</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联系方式</w:t>
            </w:r>
          </w:p>
        </w:tc>
      </w:tr>
      <w:tr w:rsidR="00EA6C60" w:rsidTr="005766FA">
        <w:tc>
          <w:tcPr>
            <w:tcW w:w="1659"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陈铉文</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项目经理/设计人员</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领导、执行和管理项目团队；负责制定详细工作计划及时间管理计划；负责文档审阅与完善；参与软件的设计；</w:t>
            </w:r>
            <w:r w:rsidRPr="00F432E6">
              <w:rPr>
                <w:rFonts w:ascii="Arial" w:hAnsi="Arial" w:cs="Arial"/>
                <w:color w:val="333333"/>
                <w:szCs w:val="22"/>
                <w:shd w:val="clear" w:color="auto" w:fill="FFFFFF"/>
              </w:rPr>
              <w:t>递交每</w:t>
            </w:r>
            <w:proofErr w:type="gramStart"/>
            <w:r w:rsidRPr="00F432E6">
              <w:rPr>
                <w:rFonts w:ascii="Arial" w:hAnsi="Arial" w:cs="Arial"/>
                <w:color w:val="333333"/>
                <w:szCs w:val="22"/>
                <w:shd w:val="clear" w:color="auto" w:fill="FFFFFF"/>
              </w:rPr>
              <w:t>周小组</w:t>
            </w:r>
            <w:proofErr w:type="gramEnd"/>
            <w:r w:rsidRPr="00F432E6">
              <w:rPr>
                <w:rFonts w:ascii="Arial" w:hAnsi="Arial" w:cs="Arial"/>
                <w:color w:val="333333"/>
                <w:szCs w:val="22"/>
                <w:shd w:val="clear" w:color="auto" w:fill="FFFFFF"/>
              </w:rPr>
              <w:t>作业</w:t>
            </w:r>
            <w:r w:rsidRPr="00F432E6">
              <w:rPr>
                <w:rFonts w:ascii="Arial" w:hAnsi="Arial" w:cs="Arial" w:hint="eastAsia"/>
                <w:color w:val="333333"/>
                <w:szCs w:val="22"/>
                <w:shd w:val="clear" w:color="auto" w:fill="FFFFFF"/>
              </w:rPr>
              <w:t>；</w:t>
            </w:r>
            <w:r w:rsidRPr="00F432E6">
              <w:rPr>
                <w:rFonts w:ascii="等线" w:eastAsia="等线" w:hAnsi="等线" w:hint="eastAsia"/>
                <w:color w:val="000000"/>
                <w:sz w:val="22"/>
                <w:szCs w:val="22"/>
              </w:rPr>
              <w:t>负责软件的交付工作；</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手机号码：18305890112</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微信：18305890112</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钉钉：18305890112</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邮箱：31601388@stu.zucc.edu.cn</w:t>
            </w:r>
          </w:p>
        </w:tc>
      </w:tr>
      <w:tr w:rsidR="00EA6C6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proofErr w:type="gramStart"/>
            <w:r w:rsidRPr="00F432E6">
              <w:rPr>
                <w:rFonts w:ascii="等线" w:eastAsia="等线" w:hAnsi="等线" w:hint="eastAsia"/>
                <w:color w:val="000000"/>
                <w:sz w:val="22"/>
                <w:szCs w:val="22"/>
              </w:rPr>
              <w:t>刘值成</w:t>
            </w:r>
            <w:proofErr w:type="gramEnd"/>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配置管理员/UI设计员</w:t>
            </w:r>
            <w:r w:rsidRPr="00BE255A">
              <w:rPr>
                <w:rFonts w:ascii="等线" w:eastAsia="等线" w:hAnsi="等线" w:hint="eastAsia"/>
                <w:color w:val="000000"/>
                <w:sz w:val="22"/>
                <w:szCs w:val="22"/>
              </w:rPr>
              <w:t>/美工</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负责制定配置管理计划；针对项目镜像配置库的规划；搭建配置管理环境；建立和维护配置库；负责每次评审PPT的制作；参与软件的UI设计</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w:t>
            </w:r>
            <w:r w:rsidRPr="00F432E6">
              <w:rPr>
                <w:rFonts w:ascii="等线" w:eastAsia="等线" w:hAnsi="等线"/>
                <w:color w:val="000000"/>
                <w:sz w:val="22"/>
                <w:szCs w:val="22"/>
              </w:rPr>
              <w:t>13588756610</w:t>
            </w:r>
            <w:r w:rsidRPr="00F432E6">
              <w:rPr>
                <w:rFonts w:ascii="等线" w:eastAsia="等线" w:hAnsi="等线" w:hint="eastAsia"/>
                <w:color w:val="000000"/>
                <w:sz w:val="22"/>
                <w:szCs w:val="22"/>
              </w:rPr>
              <w:t>：</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r w:rsidRPr="00F432E6">
              <w:rPr>
                <w:rFonts w:ascii="等线" w:eastAsia="等线" w:hAnsi="等线"/>
                <w:color w:val="000000"/>
                <w:sz w:val="22"/>
                <w:szCs w:val="22"/>
              </w:rPr>
              <w:t>13588756610</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w:t>
            </w:r>
            <w:r w:rsidRPr="00F432E6">
              <w:rPr>
                <w:rFonts w:ascii="等线" w:eastAsia="等线" w:hAnsi="等线"/>
                <w:color w:val="000000"/>
                <w:sz w:val="22"/>
                <w:szCs w:val="22"/>
              </w:rPr>
              <w:t>13588756610</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邮箱：31601402@stu.zucc.edu.cn</w:t>
            </w:r>
          </w:p>
        </w:tc>
      </w:tr>
      <w:tr w:rsidR="00EA6C6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章奇妙</w:t>
            </w:r>
          </w:p>
        </w:tc>
        <w:tc>
          <w:tcPr>
            <w:tcW w:w="1455" w:type="dxa"/>
            <w:shd w:val="clear" w:color="auto" w:fill="auto"/>
            <w:vAlign w:val="center"/>
          </w:tcPr>
          <w:p w:rsidR="004303A0" w:rsidRPr="00BE255A"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秘书</w:t>
            </w:r>
            <w:r>
              <w:rPr>
                <w:rFonts w:ascii="等线" w:eastAsia="等线" w:hAnsi="等线"/>
                <w:color w:val="000000"/>
                <w:sz w:val="22"/>
                <w:szCs w:val="22"/>
              </w:rPr>
              <w:t>/</w:t>
            </w:r>
            <w:r w:rsidRPr="00BE255A">
              <w:rPr>
                <w:rFonts w:ascii="等线" w:eastAsia="等线" w:hAnsi="等线" w:hint="eastAsia"/>
                <w:color w:val="000000"/>
                <w:sz w:val="22"/>
                <w:szCs w:val="22"/>
              </w:rPr>
              <w:t>美工的主要负责人</w:t>
            </w:r>
            <w:ins w:id="505" w:author="值成 刘" w:date="2019-01-16T08:11:00Z">
              <w:r w:rsidR="00EA6C60">
                <w:rPr>
                  <w:rFonts w:ascii="等线" w:eastAsia="等线" w:hAnsi="等线" w:hint="eastAsia"/>
                  <w:color w:val="000000"/>
                  <w:sz w:val="22"/>
                  <w:szCs w:val="22"/>
                </w:rPr>
                <w:t>/副程序员</w:t>
              </w:r>
            </w:ins>
          </w:p>
          <w:p w:rsidR="004303A0" w:rsidRPr="00F432E6" w:rsidRDefault="004303A0" w:rsidP="005766FA">
            <w:pPr>
              <w:rPr>
                <w:rFonts w:ascii="等线" w:eastAsia="等线" w:hAnsi="等线"/>
                <w:color w:val="000000"/>
                <w:sz w:val="22"/>
                <w:szCs w:val="22"/>
              </w:rPr>
            </w:pP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负责每次的会议的组织、记录；负责对计划和进度的审查，并提出修改意见；维护</w:t>
            </w:r>
            <w:proofErr w:type="gramStart"/>
            <w:r w:rsidRPr="00F432E6">
              <w:rPr>
                <w:rFonts w:ascii="等线" w:eastAsia="等线" w:hAnsi="等线" w:hint="eastAsia"/>
                <w:color w:val="000000"/>
                <w:sz w:val="22"/>
                <w:szCs w:val="22"/>
              </w:rPr>
              <w:t>甘特图</w:t>
            </w:r>
            <w:proofErr w:type="gramEnd"/>
            <w:r w:rsidRPr="00F432E6">
              <w:rPr>
                <w:rFonts w:ascii="等线" w:eastAsia="等线" w:hAnsi="等线" w:hint="eastAsia"/>
                <w:color w:val="000000"/>
                <w:sz w:val="22"/>
                <w:szCs w:val="22"/>
              </w:rPr>
              <w:t>；负责文档的审阅并给项目经理提出修改意见</w:t>
            </w:r>
            <w:ins w:id="506" w:author="值成 刘" w:date="2019-01-16T08:12:00Z">
              <w:r w:rsidR="00EA6C60">
                <w:rPr>
                  <w:rFonts w:ascii="等线" w:eastAsia="等线" w:hAnsi="等线" w:hint="eastAsia"/>
                  <w:color w:val="000000"/>
                  <w:sz w:val="22"/>
                  <w:szCs w:val="22"/>
                </w:rPr>
                <w:t>：配合主程序员开发A</w:t>
              </w:r>
              <w:r w:rsidR="00EA6C60">
                <w:rPr>
                  <w:rFonts w:ascii="等线" w:eastAsia="等线" w:hAnsi="等线"/>
                  <w:color w:val="000000"/>
                  <w:sz w:val="22"/>
                  <w:szCs w:val="22"/>
                </w:rPr>
                <w:t>PP</w:t>
              </w:r>
            </w:ins>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手机号码：18969039141</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proofErr w:type="spellStart"/>
            <w:r w:rsidRPr="00F432E6">
              <w:rPr>
                <w:rFonts w:ascii="等线" w:eastAsia="等线" w:hAnsi="等线" w:hint="eastAsia"/>
                <w:color w:val="000000"/>
                <w:sz w:val="22"/>
                <w:szCs w:val="22"/>
              </w:rPr>
              <w:t>wxzzzzqm</w:t>
            </w:r>
            <w:proofErr w:type="spellEnd"/>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钉钉：18968801019</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邮箱：31601415@stu.zucc.edu.cn</w:t>
            </w:r>
          </w:p>
        </w:tc>
      </w:tr>
      <w:tr w:rsidR="00EA6C6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张威杰</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主</w:t>
            </w:r>
            <w:del w:id="507" w:author="值成 刘" w:date="2019-01-16T08:11:00Z">
              <w:r w:rsidRPr="00F432E6" w:rsidDel="00EA6C60">
                <w:rPr>
                  <w:rFonts w:ascii="等线" w:eastAsia="等线" w:hAnsi="等线" w:hint="eastAsia"/>
                  <w:color w:val="000000"/>
                  <w:sz w:val="22"/>
                  <w:szCs w:val="22"/>
                </w:rPr>
                <w:delText>要设计人员</w:delText>
              </w:r>
            </w:del>
            <w:ins w:id="508" w:author="值成 刘" w:date="2019-01-16T08:11:00Z">
              <w:r w:rsidR="00EA6C60">
                <w:rPr>
                  <w:rFonts w:ascii="等线" w:eastAsia="等线" w:hAnsi="等线" w:hint="eastAsia"/>
                  <w:color w:val="000000"/>
                  <w:sz w:val="22"/>
                  <w:szCs w:val="22"/>
                </w:rPr>
                <w:t>程序员</w:t>
              </w:r>
            </w:ins>
            <w:r>
              <w:rPr>
                <w:rFonts w:ascii="等线" w:eastAsia="等线" w:hAnsi="等线"/>
                <w:color w:val="000000"/>
                <w:sz w:val="22"/>
                <w:szCs w:val="22"/>
              </w:rPr>
              <w:t>/</w:t>
            </w:r>
            <w:r w:rsidRPr="00BE255A">
              <w:rPr>
                <w:rFonts w:ascii="等线" w:eastAsia="等线" w:hAnsi="等线" w:hint="eastAsia"/>
                <w:color w:val="000000"/>
                <w:sz w:val="22"/>
                <w:szCs w:val="22"/>
              </w:rPr>
              <w:t>进度管理员</w:t>
            </w:r>
          </w:p>
        </w:tc>
        <w:tc>
          <w:tcPr>
            <w:tcW w:w="2551" w:type="dxa"/>
            <w:shd w:val="clear" w:color="auto" w:fill="auto"/>
            <w:vAlign w:val="center"/>
          </w:tcPr>
          <w:p w:rsidR="004303A0" w:rsidRPr="00F432E6" w:rsidRDefault="00EA6C60" w:rsidP="005766FA">
            <w:pPr>
              <w:rPr>
                <w:rFonts w:ascii="等线" w:eastAsia="等线" w:hAnsi="等线"/>
                <w:color w:val="000000"/>
                <w:sz w:val="22"/>
                <w:szCs w:val="22"/>
              </w:rPr>
            </w:pPr>
            <w:ins w:id="509" w:author="值成 刘" w:date="2019-01-16T08:12:00Z">
              <w:r>
                <w:rPr>
                  <w:rFonts w:ascii="等线" w:eastAsia="等线" w:hAnsi="等线" w:hint="eastAsia"/>
                  <w:color w:val="000000"/>
                  <w:sz w:val="22"/>
                  <w:szCs w:val="22"/>
                </w:rPr>
                <w:t>主要负责A</w:t>
              </w:r>
              <w:r>
                <w:rPr>
                  <w:rFonts w:ascii="等线" w:eastAsia="等线" w:hAnsi="等线"/>
                  <w:color w:val="000000"/>
                  <w:sz w:val="22"/>
                  <w:szCs w:val="22"/>
                </w:rPr>
                <w:t>PP</w:t>
              </w:r>
              <w:r>
                <w:rPr>
                  <w:rFonts w:ascii="等线" w:eastAsia="等线" w:hAnsi="等线" w:hint="eastAsia"/>
                  <w:color w:val="000000"/>
                  <w:sz w:val="22"/>
                  <w:szCs w:val="22"/>
                </w:rPr>
                <w:t>的代码编写，</w:t>
              </w:r>
            </w:ins>
            <w:r w:rsidR="004303A0" w:rsidRPr="00F432E6">
              <w:rPr>
                <w:rFonts w:ascii="等线" w:eastAsia="等线" w:hAnsi="等线" w:hint="eastAsia"/>
                <w:color w:val="000000"/>
                <w:sz w:val="22"/>
                <w:szCs w:val="22"/>
              </w:rPr>
              <w:t>负责软件的设计及并撰写软件设计报告</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w:t>
            </w:r>
            <w:r w:rsidRPr="00F432E6">
              <w:rPr>
                <w:rFonts w:ascii="等线" w:eastAsia="等线" w:hAnsi="等线"/>
                <w:color w:val="000000"/>
                <w:sz w:val="22"/>
                <w:szCs w:val="22"/>
              </w:rPr>
              <w:t>13106000258</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r w:rsidRPr="00F432E6">
              <w:rPr>
                <w:rFonts w:ascii="等线" w:eastAsia="等线" w:hAnsi="等线"/>
                <w:color w:val="000000"/>
                <w:sz w:val="22"/>
                <w:szCs w:val="22"/>
              </w:rPr>
              <w:t>13106000258</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w:t>
            </w:r>
            <w:r w:rsidRPr="00F432E6">
              <w:rPr>
                <w:rFonts w:ascii="等线" w:eastAsia="等线" w:hAnsi="等线"/>
                <w:color w:val="000000"/>
                <w:sz w:val="22"/>
                <w:szCs w:val="22"/>
              </w:rPr>
              <w:t>13106000258</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邮箱：31601414@stu.zucc.edu.cn</w:t>
            </w:r>
          </w:p>
        </w:tc>
      </w:tr>
      <w:tr w:rsidR="00EA6C6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于坤</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文档管理员</w:t>
            </w:r>
            <w:ins w:id="510" w:author="值成 刘" w:date="2019-01-16T08:12:00Z">
              <w:r w:rsidR="00EA6C60">
                <w:rPr>
                  <w:rFonts w:ascii="等线" w:eastAsia="等线" w:hAnsi="等线" w:hint="eastAsia"/>
                  <w:color w:val="000000"/>
                  <w:sz w:val="22"/>
                  <w:szCs w:val="22"/>
                </w:rPr>
                <w:t>/副程序员</w:t>
              </w:r>
            </w:ins>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负责各种项目文档的起草；负责整合其他成员起草的文档；负责文档</w:t>
            </w:r>
            <w:r w:rsidRPr="00F432E6">
              <w:rPr>
                <w:rFonts w:ascii="等线" w:eastAsia="等线" w:hAnsi="等线" w:hint="eastAsia"/>
                <w:color w:val="000000"/>
                <w:sz w:val="22"/>
                <w:szCs w:val="22"/>
              </w:rPr>
              <w:lastRenderedPageBreak/>
              <w:t>的维护；发布已更新的技术文档</w:t>
            </w:r>
            <w:ins w:id="511" w:author="值成 刘" w:date="2019-01-16T08:12:00Z">
              <w:r w:rsidR="00EA6C60">
                <w:rPr>
                  <w:rFonts w:ascii="等线" w:eastAsia="等线" w:hAnsi="等线" w:hint="eastAsia"/>
                  <w:color w:val="000000"/>
                  <w:sz w:val="22"/>
                  <w:szCs w:val="22"/>
                </w:rPr>
                <w:t>；配合主程序员的程序开发</w:t>
              </w:r>
            </w:ins>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lastRenderedPageBreak/>
              <w:t>手机号码：15068801939</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微信：Leap-Of-Faith</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钉钉：15068801939</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lastRenderedPageBreak/>
              <w:t>邮箱：31601413@stu.zucc.edu.cn</w:t>
            </w:r>
          </w:p>
        </w:tc>
      </w:tr>
      <w:tr w:rsidR="00EA6C60" w:rsidTr="005766FA">
        <w:tc>
          <w:tcPr>
            <w:tcW w:w="1659" w:type="dxa"/>
            <w:shd w:val="clear" w:color="auto" w:fill="auto"/>
            <w:vAlign w:val="center"/>
          </w:tcPr>
          <w:p w:rsidR="004303A0" w:rsidRPr="00F432E6" w:rsidRDefault="004303A0" w:rsidP="005766FA">
            <w:pPr>
              <w:jc w:val="left"/>
              <w:rPr>
                <w:rFonts w:ascii="等线" w:eastAsia="等线" w:hAnsi="等线"/>
                <w:color w:val="000000"/>
                <w:sz w:val="22"/>
                <w:szCs w:val="22"/>
              </w:rPr>
            </w:pPr>
            <w:r>
              <w:rPr>
                <w:rFonts w:ascii="等线" w:eastAsia="等线" w:hAnsi="等线" w:hint="eastAsia"/>
                <w:color w:val="000000"/>
                <w:sz w:val="22"/>
                <w:szCs w:val="22"/>
              </w:rPr>
              <w:lastRenderedPageBreak/>
              <w:t>杨</w:t>
            </w:r>
            <w:proofErr w:type="gramStart"/>
            <w:r>
              <w:rPr>
                <w:rFonts w:ascii="等线" w:eastAsia="等线" w:hAnsi="等线" w:hint="eastAsia"/>
                <w:color w:val="000000"/>
                <w:sz w:val="22"/>
                <w:szCs w:val="22"/>
              </w:rPr>
              <w:t>枨</w:t>
            </w:r>
            <w:proofErr w:type="gramEnd"/>
            <w:r>
              <w:rPr>
                <w:rFonts w:ascii="等线" w:eastAsia="等线" w:hAnsi="等线" w:hint="eastAsia"/>
                <w:color w:val="000000"/>
                <w:sz w:val="22"/>
                <w:szCs w:val="22"/>
              </w:rPr>
              <w:t>老师</w:t>
            </w:r>
          </w:p>
        </w:tc>
        <w:tc>
          <w:tcPr>
            <w:tcW w:w="1455" w:type="dxa"/>
            <w:shd w:val="clear" w:color="auto" w:fill="auto"/>
            <w:vAlign w:val="center"/>
          </w:tcPr>
          <w:p w:rsidR="004303A0" w:rsidRPr="00F432E6" w:rsidRDefault="004303A0" w:rsidP="005766FA">
            <w:pPr>
              <w:rPr>
                <w:rFonts w:ascii="等线" w:eastAsia="等线" w:hAnsi="等线"/>
                <w:color w:val="000000"/>
                <w:sz w:val="22"/>
                <w:szCs w:val="22"/>
              </w:rPr>
            </w:pPr>
            <w:r>
              <w:rPr>
                <w:rFonts w:ascii="等线" w:eastAsia="等线" w:hAnsi="等线" w:hint="eastAsia"/>
                <w:color w:val="000000"/>
                <w:sz w:val="22"/>
                <w:szCs w:val="22"/>
              </w:rPr>
              <w:t>批准人</w:t>
            </w:r>
          </w:p>
        </w:tc>
        <w:tc>
          <w:tcPr>
            <w:tcW w:w="2551" w:type="dxa"/>
            <w:shd w:val="clear" w:color="auto" w:fill="auto"/>
            <w:vAlign w:val="center"/>
          </w:tcPr>
          <w:p w:rsidR="004303A0" w:rsidRPr="00F432E6" w:rsidRDefault="004303A0" w:rsidP="005766FA">
            <w:pPr>
              <w:rPr>
                <w:rFonts w:ascii="等线" w:eastAsia="等线" w:hAnsi="等线"/>
                <w:color w:val="000000"/>
                <w:sz w:val="22"/>
                <w:szCs w:val="22"/>
              </w:rPr>
            </w:pPr>
            <w:r>
              <w:rPr>
                <w:rFonts w:ascii="等线" w:eastAsia="等线" w:hAnsi="等线" w:hint="eastAsia"/>
                <w:color w:val="000000"/>
                <w:sz w:val="22"/>
                <w:szCs w:val="22"/>
              </w:rPr>
              <w:t>批准文档的通过和项目的继续进行</w:t>
            </w:r>
          </w:p>
        </w:tc>
        <w:tc>
          <w:tcPr>
            <w:tcW w:w="2780" w:type="dxa"/>
            <w:shd w:val="clear" w:color="auto" w:fill="auto"/>
            <w:vAlign w:val="center"/>
          </w:tcPr>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手机号码：</w:t>
            </w:r>
            <w:r>
              <w:rPr>
                <w:rFonts w:ascii="等线" w:eastAsia="等线" w:hAnsi="等线" w:hint="eastAsia"/>
                <w:color w:val="000000"/>
                <w:sz w:val="22"/>
                <w:szCs w:val="22"/>
              </w:rPr>
              <w:t>13357102333</w:t>
            </w:r>
          </w:p>
          <w:p w:rsidR="004303A0" w:rsidRPr="00F432E6" w:rsidRDefault="004303A0" w:rsidP="005766FA">
            <w:pPr>
              <w:rPr>
                <w:rFonts w:ascii="等线" w:eastAsia="等线" w:hAnsi="等线"/>
                <w:color w:val="000000"/>
                <w:sz w:val="22"/>
                <w:szCs w:val="22"/>
              </w:rPr>
            </w:pPr>
            <w:r w:rsidRPr="00F432E6">
              <w:rPr>
                <w:rFonts w:ascii="等线" w:eastAsia="等线" w:hAnsi="等线" w:hint="eastAsia"/>
                <w:color w:val="000000"/>
                <w:sz w:val="22"/>
                <w:szCs w:val="22"/>
              </w:rPr>
              <w:t>微信：</w:t>
            </w:r>
            <w:r>
              <w:rPr>
                <w:rFonts w:ascii="等线" w:eastAsia="等线" w:hAnsi="等线" w:hint="eastAsia"/>
                <w:color w:val="000000"/>
                <w:sz w:val="22"/>
                <w:szCs w:val="22"/>
              </w:rPr>
              <w:t>Holley Yang</w:t>
            </w:r>
          </w:p>
          <w:p w:rsidR="004303A0" w:rsidRPr="00F432E6" w:rsidRDefault="004303A0" w:rsidP="005766FA">
            <w:pPr>
              <w:jc w:val="left"/>
              <w:rPr>
                <w:rFonts w:ascii="等线" w:eastAsia="等线" w:hAnsi="等线"/>
                <w:color w:val="000000"/>
                <w:sz w:val="22"/>
                <w:szCs w:val="22"/>
              </w:rPr>
            </w:pPr>
            <w:r w:rsidRPr="00F432E6">
              <w:rPr>
                <w:rFonts w:ascii="等线" w:eastAsia="等线" w:hAnsi="等线" w:hint="eastAsia"/>
                <w:color w:val="000000"/>
                <w:sz w:val="22"/>
                <w:szCs w:val="22"/>
              </w:rPr>
              <w:t>邮箱：</w:t>
            </w:r>
            <w:r>
              <w:rPr>
                <w:rFonts w:ascii="等线" w:eastAsia="等线" w:hAnsi="等线" w:hint="eastAsia"/>
                <w:color w:val="000000"/>
                <w:sz w:val="22"/>
                <w:szCs w:val="22"/>
              </w:rPr>
              <w:t>yangc@</w:t>
            </w:r>
            <w:r w:rsidRPr="00F432E6">
              <w:rPr>
                <w:rFonts w:ascii="等线" w:eastAsia="等线" w:hAnsi="等线" w:hint="eastAsia"/>
                <w:color w:val="000000"/>
                <w:sz w:val="22"/>
                <w:szCs w:val="22"/>
              </w:rPr>
              <w:t>zucc.edu.cn</w:t>
            </w:r>
          </w:p>
        </w:tc>
      </w:tr>
    </w:tbl>
    <w:p w:rsidR="004303A0" w:rsidRPr="00BE255A" w:rsidRDefault="004303A0" w:rsidP="004303A0">
      <w:pPr>
        <w:pStyle w:val="ad"/>
        <w:snapToGrid w:val="0"/>
        <w:ind w:firstLine="420"/>
        <w:rPr>
          <w:color w:val="FF0000"/>
        </w:rPr>
      </w:pPr>
    </w:p>
    <w:p w:rsidR="0078404F" w:rsidRDefault="0078404F">
      <w:pPr>
        <w:pStyle w:val="ab"/>
      </w:pPr>
    </w:p>
    <w:p w:rsidR="004303A0" w:rsidRPr="00842A2E" w:rsidRDefault="004303A0" w:rsidP="004303A0">
      <w:pPr>
        <w:pStyle w:val="2"/>
        <w:spacing w:line="240" w:lineRule="auto"/>
      </w:pPr>
      <w:bookmarkStart w:id="512" w:name="_Toc535393406"/>
      <w:r w:rsidRPr="00D454F0">
        <w:rPr>
          <w:rFonts w:hint="eastAsia"/>
        </w:rPr>
        <w:t>2.</w:t>
      </w:r>
      <w:r>
        <w:t>3</w:t>
      </w:r>
      <w:r>
        <w:rPr>
          <w:rFonts w:hint="eastAsia"/>
        </w:rPr>
        <w:t>产品</w:t>
      </w:r>
      <w:bookmarkEnd w:id="512"/>
      <w:r w:rsidRPr="00D454F0">
        <w:rPr>
          <w:rFonts w:hint="eastAsia"/>
        </w:rPr>
        <w:t xml:space="preserve"> </w:t>
      </w:r>
    </w:p>
    <w:p w:rsidR="004303A0" w:rsidRPr="00842A2E" w:rsidRDefault="004303A0" w:rsidP="00B42AEF">
      <w:pPr>
        <w:pStyle w:val="3"/>
        <w:spacing w:line="240" w:lineRule="auto"/>
      </w:pPr>
      <w:bookmarkStart w:id="513" w:name="_Toc535393407"/>
      <w:r w:rsidRPr="00D454F0">
        <w:rPr>
          <w:rFonts w:hint="eastAsia"/>
        </w:rPr>
        <w:t>2.</w:t>
      </w:r>
      <w:r>
        <w:t>3.1</w:t>
      </w:r>
      <w:r w:rsidR="00B42AEF">
        <w:rPr>
          <w:rFonts w:hint="eastAsia"/>
        </w:rPr>
        <w:t>系统组成</w:t>
      </w:r>
      <w:bookmarkEnd w:id="513"/>
      <w:r w:rsidRPr="00D454F0">
        <w:rPr>
          <w:rFonts w:hint="eastAsia"/>
        </w:rPr>
        <w:t xml:space="preserve"> </w:t>
      </w:r>
    </w:p>
    <w:p w:rsidR="004303A0" w:rsidRPr="00084039" w:rsidRDefault="004303A0" w:rsidP="004303A0">
      <w:pPr>
        <w:pStyle w:val="ad"/>
        <w:snapToGrid w:val="0"/>
        <w:ind w:firstLine="425"/>
      </w:pPr>
      <w:r w:rsidRPr="00084039">
        <w:rPr>
          <w:rFonts w:hint="eastAsia"/>
        </w:rPr>
        <w:t>程序名称：基于项目的案例学习系统</w:t>
      </w:r>
      <w:ins w:id="514" w:author="值成 刘" w:date="2019-01-16T08:12:00Z">
        <w:r w:rsidR="00EA6C60">
          <w:rPr>
            <w:rFonts w:hint="eastAsia"/>
          </w:rPr>
          <w:t>的A</w:t>
        </w:r>
        <w:r w:rsidR="00EA6C60">
          <w:t>PP</w:t>
        </w:r>
      </w:ins>
    </w:p>
    <w:p w:rsidR="004303A0" w:rsidDel="00EA6C60" w:rsidRDefault="004303A0" w:rsidP="004303A0">
      <w:pPr>
        <w:pStyle w:val="ad"/>
        <w:snapToGrid w:val="0"/>
        <w:ind w:left="425"/>
        <w:rPr>
          <w:del w:id="515" w:author="值成 刘" w:date="2019-01-16T08:13:00Z"/>
        </w:rPr>
      </w:pPr>
      <w:r w:rsidRPr="00084039">
        <w:rPr>
          <w:rFonts w:hint="eastAsia"/>
        </w:rPr>
        <w:t>所使用的编程语言：</w:t>
      </w:r>
      <w:del w:id="516" w:author="值成 刘" w:date="2019-01-16T08:13:00Z">
        <w:r w:rsidRPr="00084039" w:rsidDel="00EA6C60">
          <w:rPr>
            <w:rFonts w:hint="eastAsia"/>
          </w:rPr>
          <w:delText>PHP</w:delText>
        </w:r>
        <w:r w:rsidDel="00EA6C60">
          <w:rPr>
            <w:rFonts w:hint="eastAsia"/>
          </w:rPr>
          <w:delText>，</w:delText>
        </w:r>
        <w:r w:rsidRPr="00084039" w:rsidDel="00EA6C60">
          <w:delText>Ajax</w:delText>
        </w:r>
        <w:r w:rsidDel="00EA6C60">
          <w:rPr>
            <w:rFonts w:hint="eastAsia"/>
          </w:rPr>
          <w:delText>（Asynchronous JavaScript And XML，异步 JavaScript 和 XML 技术的一个缩写），</w:delText>
        </w:r>
        <w:r w:rsidRPr="00084039" w:rsidDel="00EA6C60">
          <w:delText>jQuery</w:delText>
        </w:r>
        <w:r w:rsidDel="00EA6C60">
          <w:delText>框架</w:delText>
        </w:r>
        <w:r w:rsidDel="00EA6C60">
          <w:rPr>
            <w:rFonts w:hint="eastAsia"/>
          </w:rPr>
          <w:delText>。</w:delText>
        </w:r>
      </w:del>
    </w:p>
    <w:p w:rsidR="00EA6C60" w:rsidRDefault="00EA6C60" w:rsidP="004303A0">
      <w:pPr>
        <w:pStyle w:val="ad"/>
        <w:snapToGrid w:val="0"/>
        <w:ind w:left="425"/>
        <w:rPr>
          <w:ins w:id="517" w:author="值成 刘" w:date="2019-01-16T08:13:00Z"/>
        </w:rPr>
      </w:pPr>
      <w:ins w:id="518" w:author="值成 刘" w:date="2019-01-16T08:14:00Z">
        <w:r>
          <w:rPr>
            <w:rFonts w:hint="eastAsia"/>
          </w:rPr>
          <w:t>J</w:t>
        </w:r>
        <w:r>
          <w:t>AVA</w:t>
        </w:r>
      </w:ins>
    </w:p>
    <w:p w:rsidR="004303A0" w:rsidRDefault="004303A0" w:rsidP="004303A0">
      <w:pPr>
        <w:pStyle w:val="ad"/>
        <w:snapToGrid w:val="0"/>
        <w:ind w:left="425"/>
      </w:pPr>
      <w:r>
        <w:rPr>
          <w:rFonts w:hint="eastAsia"/>
        </w:rPr>
        <w:t>存储形式：MySQL，文档</w:t>
      </w:r>
    </w:p>
    <w:p w:rsidR="004303A0" w:rsidRDefault="004303A0" w:rsidP="004303A0">
      <w:pPr>
        <w:pStyle w:val="ad"/>
        <w:snapToGrid w:val="0"/>
      </w:pPr>
      <w:r>
        <w:rPr>
          <w:rFonts w:hint="eastAsia"/>
        </w:rPr>
        <w:tab/>
        <w:t>计算机系统：win10，Ubuntu 12.04 LTS</w:t>
      </w:r>
    </w:p>
    <w:p w:rsidR="004303A0" w:rsidRPr="004303A0" w:rsidRDefault="004303A0" w:rsidP="00B42AEF">
      <w:pPr>
        <w:pStyle w:val="ad"/>
        <w:snapToGrid w:val="0"/>
        <w:ind w:firstLine="425"/>
      </w:pPr>
      <w:r>
        <w:rPr>
          <w:rFonts w:hint="eastAsia"/>
        </w:rPr>
        <w:t>使用软件：Apache 2.2， MySQL 5.5.54,</w:t>
      </w:r>
      <w:ins w:id="519" w:author="值成 刘" w:date="2019-01-16T08:15:00Z">
        <w:r w:rsidR="00EA6C60" w:rsidRPr="00EA6C60">
          <w:t xml:space="preserve"> </w:t>
        </w:r>
        <w:r w:rsidR="00EA6C60">
          <w:t>A</w:t>
        </w:r>
        <w:r w:rsidR="00EA6C60" w:rsidRPr="00EA6C60">
          <w:t xml:space="preserve">ndroid </w:t>
        </w:r>
        <w:r w:rsidR="00EA6C60">
          <w:t>S</w:t>
        </w:r>
        <w:r w:rsidR="00EA6C60" w:rsidRPr="00EA6C60">
          <w:t>tudio</w:t>
        </w:r>
      </w:ins>
      <w:del w:id="520" w:author="值成 刘" w:date="2019-01-16T08:14:00Z">
        <w:r w:rsidDel="00EA6C60">
          <w:rPr>
            <w:rFonts w:hint="eastAsia"/>
          </w:rPr>
          <w:delText xml:space="preserve"> PHP 5.3.10</w:delText>
        </w:r>
      </w:del>
      <w:del w:id="521" w:author="值成 刘" w:date="2019-01-16T08:15:00Z">
        <w:r w:rsidDel="00EA6C60">
          <w:rPr>
            <w:rFonts w:hint="eastAsia"/>
          </w:rPr>
          <w:delText>， Visio</w:delText>
        </w:r>
      </w:del>
      <w:r>
        <w:rPr>
          <w:rFonts w:hint="eastAsia"/>
        </w:rPr>
        <w:t xml:space="preserve">， Project, Git, SourceTree，Microsoft Office，Relational Rose， </w:t>
      </w:r>
      <w:r w:rsidRPr="00BE255A">
        <w:rPr>
          <w:rFonts w:hint="eastAsia"/>
        </w:rPr>
        <w:t xml:space="preserve">Relational </w:t>
      </w:r>
      <w:proofErr w:type="spellStart"/>
      <w:r w:rsidRPr="00BE255A">
        <w:rPr>
          <w:rFonts w:hint="eastAsia"/>
        </w:rPr>
        <w:t>RequisitePro</w:t>
      </w:r>
      <w:proofErr w:type="spellEnd"/>
    </w:p>
    <w:p w:rsidR="00B42AEF" w:rsidRDefault="00B42AEF" w:rsidP="00B42AEF">
      <w:pPr>
        <w:pStyle w:val="3"/>
        <w:spacing w:line="240" w:lineRule="auto"/>
      </w:pPr>
      <w:bookmarkStart w:id="522" w:name="_Toc535393408"/>
      <w:r w:rsidRPr="00D454F0">
        <w:rPr>
          <w:rFonts w:hint="eastAsia"/>
        </w:rPr>
        <w:t>2.</w:t>
      </w:r>
      <w:r>
        <w:t>3.2</w:t>
      </w:r>
      <w:r>
        <w:rPr>
          <w:rFonts w:hint="eastAsia"/>
        </w:rPr>
        <w:t>程序</w:t>
      </w:r>
      <w:bookmarkEnd w:id="522"/>
      <w:r w:rsidRPr="00D454F0">
        <w:rPr>
          <w:rFonts w:hint="eastAsia"/>
        </w:rPr>
        <w:t xml:space="preserve"> </w:t>
      </w:r>
    </w:p>
    <w:p w:rsidR="00847169" w:rsidRPr="00847169" w:rsidRDefault="00847169" w:rsidP="00847169">
      <w:pPr>
        <w:pStyle w:val="ad"/>
        <w:snapToGrid w:val="0"/>
        <w:ind w:firstLine="425"/>
      </w:pPr>
      <w:r w:rsidRPr="004303A0">
        <w:rPr>
          <w:rFonts w:hint="eastAsia"/>
        </w:rPr>
        <w:t>软件工程系列课程</w:t>
      </w:r>
      <w:r w:rsidRPr="004303A0">
        <w:rPr>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7B2DF5"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" o:allowincell="f" stroked="f">
                <w10:wrap type="topAndBottom"/>
              </v:line>
            </w:pict>
          </mc:Fallback>
        </mc:AlternateContent>
      </w:r>
      <w:r w:rsidRPr="004303A0">
        <w:rPr>
          <w:rFonts w:hint="eastAsia"/>
        </w:rPr>
        <w:t>基于项目的案例学习系统</w:t>
      </w:r>
      <w:ins w:id="523" w:author="值成 刘" w:date="2019-01-16T08:15:00Z">
        <w:r w:rsidR="00EA6C60">
          <w:rPr>
            <w:rFonts w:hint="eastAsia"/>
          </w:rPr>
          <w:t>A</w:t>
        </w:r>
        <w:r w:rsidR="00EA6C60">
          <w:t>PP</w:t>
        </w:r>
        <w:r w:rsidR="00EA6C60">
          <w:rPr>
            <w:rFonts w:hint="eastAsia"/>
          </w:rPr>
          <w:t>端的</w:t>
        </w:r>
      </w:ins>
      <w:r w:rsidRPr="004303A0">
        <w:rPr>
          <w:rFonts w:hint="eastAsia"/>
        </w:rPr>
        <w:t>所有文档，源代码和测试代码。</w:t>
      </w:r>
    </w:p>
    <w:p w:rsidR="00B42AEF" w:rsidRPr="00842A2E" w:rsidDel="00257954" w:rsidRDefault="00B42AEF" w:rsidP="00B42AEF">
      <w:pPr>
        <w:pStyle w:val="3"/>
        <w:spacing w:line="240" w:lineRule="auto"/>
        <w:rPr>
          <w:del w:id="524" w:author="值成 刘" w:date="2019-01-16T08:37:00Z"/>
        </w:rPr>
      </w:pPr>
      <w:bookmarkStart w:id="525" w:name="_Toc535393409"/>
      <w:r w:rsidRPr="00D454F0">
        <w:rPr>
          <w:rFonts w:hint="eastAsia"/>
        </w:rPr>
        <w:t>2.</w:t>
      </w:r>
      <w:r>
        <w:t>3.3</w:t>
      </w:r>
      <w:r>
        <w:rPr>
          <w:rFonts w:hint="eastAsia"/>
        </w:rPr>
        <w:t>文件</w:t>
      </w:r>
      <w:bookmarkEnd w:id="525"/>
      <w:r w:rsidRPr="00D454F0">
        <w:rPr>
          <w:rFonts w:hint="eastAsia"/>
        </w:rPr>
        <w:t xml:space="preserve"> </w:t>
      </w:r>
    </w:p>
    <w:p w:rsidR="00847169" w:rsidRDefault="00847169">
      <w:pPr>
        <w:pStyle w:val="3"/>
        <w:spacing w:line="240" w:lineRule="auto"/>
        <w:pPrChange w:id="526" w:author="值成 刘" w:date="2019-01-16T08:37:00Z">
          <w:pPr>
            <w:pStyle w:val="ad"/>
            <w:snapToGrid w:val="0"/>
            <w:ind w:left="425"/>
          </w:pPr>
        </w:pPrChange>
      </w:pPr>
      <w:del w:id="527" w:author="值成 刘" w:date="2019-01-16T08:37:00Z">
        <w:r w:rsidDel="00257954">
          <w:rPr>
            <w:rFonts w:hint="eastAsia"/>
          </w:rPr>
          <w:delText>根据</w:delText>
        </w:r>
        <w:r w:rsidRPr="00D93245" w:rsidDel="00257954">
          <w:rPr>
            <w:rFonts w:hint="eastAsia"/>
          </w:rPr>
          <w:delText>需求工程项目</w:delText>
        </w:r>
        <w:r w:rsidDel="00257954">
          <w:rPr>
            <w:rFonts w:hint="eastAsia"/>
          </w:rPr>
          <w:delText>编写的各种计划和文档。</w:delText>
        </w:r>
      </w:del>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911"/>
        <w:gridCol w:w="2693"/>
        <w:gridCol w:w="1276"/>
        <w:gridCol w:w="1417"/>
      </w:tblGrid>
      <w:tr w:rsidR="00847169" w:rsidRPr="00656136" w:rsidTr="005766FA">
        <w:tc>
          <w:tcPr>
            <w:tcW w:w="1203" w:type="dxa"/>
            <w:shd w:val="clear" w:color="auto" w:fill="auto"/>
          </w:tcPr>
          <w:p w:rsidR="00847169" w:rsidRPr="00656136" w:rsidRDefault="00847169">
            <w:r w:rsidRPr="00656136">
              <w:rPr>
                <w:rFonts w:hint="eastAsia"/>
              </w:rPr>
              <w:t>编号</w:t>
            </w:r>
          </w:p>
        </w:tc>
        <w:tc>
          <w:tcPr>
            <w:tcW w:w="1911" w:type="dxa"/>
            <w:shd w:val="clear" w:color="auto" w:fill="auto"/>
          </w:tcPr>
          <w:p w:rsidR="00847169" w:rsidRPr="00656136" w:rsidRDefault="00847169">
            <w:r w:rsidRPr="00656136">
              <w:rPr>
                <w:rFonts w:hint="eastAsia"/>
              </w:rPr>
              <w:t>名称</w:t>
            </w:r>
          </w:p>
        </w:tc>
        <w:tc>
          <w:tcPr>
            <w:tcW w:w="2693" w:type="dxa"/>
            <w:shd w:val="clear" w:color="auto" w:fill="auto"/>
          </w:tcPr>
          <w:p w:rsidR="00847169" w:rsidRPr="00656136" w:rsidRDefault="00847169">
            <w:r w:rsidRPr="00656136">
              <w:rPr>
                <w:rFonts w:hint="eastAsia"/>
              </w:rPr>
              <w:t>编写人</w:t>
            </w:r>
          </w:p>
        </w:tc>
        <w:tc>
          <w:tcPr>
            <w:tcW w:w="1276" w:type="dxa"/>
            <w:shd w:val="clear" w:color="auto" w:fill="auto"/>
          </w:tcPr>
          <w:p w:rsidR="00847169" w:rsidRPr="00656136" w:rsidRDefault="00847169">
            <w:r w:rsidRPr="00656136">
              <w:rPr>
                <w:rFonts w:hint="eastAsia"/>
              </w:rPr>
              <w:t>储存形式</w:t>
            </w:r>
          </w:p>
        </w:tc>
        <w:tc>
          <w:tcPr>
            <w:tcW w:w="1417" w:type="dxa"/>
            <w:shd w:val="clear" w:color="auto" w:fill="auto"/>
          </w:tcPr>
          <w:p w:rsidR="00847169" w:rsidRPr="00656136" w:rsidRDefault="00847169">
            <w:r w:rsidRPr="00656136">
              <w:rPr>
                <w:rFonts w:hint="eastAsia"/>
              </w:rPr>
              <w:t>储存介质</w:t>
            </w:r>
          </w:p>
        </w:tc>
      </w:tr>
      <w:tr w:rsidR="00847169" w:rsidRPr="00656136" w:rsidTr="005766FA">
        <w:tc>
          <w:tcPr>
            <w:tcW w:w="1203" w:type="dxa"/>
            <w:shd w:val="clear" w:color="auto" w:fill="auto"/>
          </w:tcPr>
          <w:p w:rsidR="00847169" w:rsidRPr="00656136" w:rsidRDefault="00847169">
            <w:r w:rsidRPr="00656136">
              <w:t>1</w:t>
            </w:r>
          </w:p>
        </w:tc>
        <w:tc>
          <w:tcPr>
            <w:tcW w:w="1911" w:type="dxa"/>
            <w:shd w:val="clear" w:color="auto" w:fill="auto"/>
          </w:tcPr>
          <w:p w:rsidR="00847169" w:rsidRPr="00656136" w:rsidRDefault="00257954">
            <w:ins w:id="528" w:author="值成 刘" w:date="2019-01-16T08:41:00Z">
              <w:r w:rsidRPr="00656136">
                <w:t>APP</w:t>
              </w:r>
            </w:ins>
            <w:r w:rsidR="00847169" w:rsidRPr="00656136">
              <w:rPr>
                <w:rFonts w:hint="eastAsia"/>
              </w:rPr>
              <w:t>需求工程项目计划</w:t>
            </w:r>
          </w:p>
        </w:tc>
        <w:tc>
          <w:tcPr>
            <w:tcW w:w="2693" w:type="dxa"/>
            <w:shd w:val="clear" w:color="auto" w:fill="auto"/>
          </w:tcPr>
          <w:p w:rsidR="00847169" w:rsidRPr="00656136" w:rsidRDefault="00847169">
            <w:r w:rsidRPr="00656136">
              <w:rPr>
                <w:rFonts w:hint="eastAsia"/>
              </w:rPr>
              <w:t>陈铉文，</w:t>
            </w:r>
            <w:proofErr w:type="gramStart"/>
            <w:r w:rsidRPr="00656136">
              <w:rPr>
                <w:rFonts w:hint="eastAsia"/>
              </w:rPr>
              <w:t>刘值成</w:t>
            </w:r>
            <w:proofErr w:type="gramEnd"/>
            <w:r w:rsidRPr="00656136">
              <w:rPr>
                <w:rFonts w:hint="eastAsia"/>
              </w:rPr>
              <w:t>，于坤，张威杰，章奇妙</w:t>
            </w:r>
          </w:p>
        </w:tc>
        <w:tc>
          <w:tcPr>
            <w:tcW w:w="1276" w:type="dxa"/>
            <w:shd w:val="clear" w:color="auto" w:fill="auto"/>
          </w:tcPr>
          <w:p w:rsidR="00847169" w:rsidRPr="00656136" w:rsidRDefault="00847169">
            <w:r w:rsidRPr="00656136">
              <w:t>Word</w:t>
            </w:r>
          </w:p>
        </w:tc>
        <w:tc>
          <w:tcPr>
            <w:tcW w:w="1417" w:type="dxa"/>
            <w:shd w:val="clear" w:color="auto" w:fill="auto"/>
          </w:tcPr>
          <w:p w:rsidR="00847169" w:rsidRPr="00656136" w:rsidRDefault="00847169">
            <w:r w:rsidRPr="00656136">
              <w:rPr>
                <w:rFonts w:hint="eastAsia"/>
              </w:rPr>
              <w:t>电子</w:t>
            </w:r>
          </w:p>
        </w:tc>
      </w:tr>
      <w:tr w:rsidR="00847169" w:rsidRPr="00656136" w:rsidTr="005766FA">
        <w:tc>
          <w:tcPr>
            <w:tcW w:w="1203" w:type="dxa"/>
            <w:shd w:val="clear" w:color="auto" w:fill="auto"/>
          </w:tcPr>
          <w:p w:rsidR="00847169" w:rsidRPr="00656136" w:rsidRDefault="00847169">
            <w:r w:rsidRPr="00656136">
              <w:t>2</w:t>
            </w:r>
          </w:p>
        </w:tc>
        <w:tc>
          <w:tcPr>
            <w:tcW w:w="1911" w:type="dxa"/>
            <w:shd w:val="clear" w:color="auto" w:fill="auto"/>
          </w:tcPr>
          <w:p w:rsidR="00847169" w:rsidRPr="00656136" w:rsidRDefault="00847169">
            <w:r w:rsidRPr="00656136">
              <w:rPr>
                <w:rFonts w:hint="eastAsia"/>
              </w:rPr>
              <w:t>可行性分析报告</w:t>
            </w:r>
          </w:p>
        </w:tc>
        <w:tc>
          <w:tcPr>
            <w:tcW w:w="2693" w:type="dxa"/>
            <w:shd w:val="clear" w:color="auto" w:fill="auto"/>
          </w:tcPr>
          <w:p w:rsidR="00847169" w:rsidRPr="00656136" w:rsidRDefault="00847169">
            <w:r w:rsidRPr="00656136">
              <w:rPr>
                <w:rFonts w:hint="eastAsia"/>
              </w:rPr>
              <w:t>陈铉文，</w:t>
            </w:r>
            <w:proofErr w:type="gramStart"/>
            <w:r w:rsidRPr="00656136">
              <w:rPr>
                <w:rFonts w:hint="eastAsia"/>
              </w:rPr>
              <w:t>刘值成</w:t>
            </w:r>
            <w:proofErr w:type="gramEnd"/>
            <w:r w:rsidRPr="00656136">
              <w:rPr>
                <w:rFonts w:hint="eastAsia"/>
              </w:rPr>
              <w:t>，于坤，张威杰，章奇妙</w:t>
            </w:r>
          </w:p>
        </w:tc>
        <w:tc>
          <w:tcPr>
            <w:tcW w:w="1276" w:type="dxa"/>
            <w:shd w:val="clear" w:color="auto" w:fill="auto"/>
          </w:tcPr>
          <w:p w:rsidR="00847169" w:rsidRPr="00656136" w:rsidRDefault="00847169">
            <w:r w:rsidRPr="00656136">
              <w:t>Word</w:t>
            </w:r>
          </w:p>
        </w:tc>
        <w:tc>
          <w:tcPr>
            <w:tcW w:w="1417" w:type="dxa"/>
            <w:shd w:val="clear" w:color="auto" w:fill="auto"/>
          </w:tcPr>
          <w:p w:rsidR="00847169" w:rsidRPr="00656136" w:rsidRDefault="00847169">
            <w:r w:rsidRPr="00656136">
              <w:rPr>
                <w:rFonts w:hint="eastAsia"/>
              </w:rPr>
              <w:t>电子</w:t>
            </w:r>
          </w:p>
        </w:tc>
      </w:tr>
      <w:tr w:rsidR="00847169" w:rsidRPr="00656136" w:rsidTr="005766FA">
        <w:tc>
          <w:tcPr>
            <w:tcW w:w="1203" w:type="dxa"/>
            <w:shd w:val="clear" w:color="auto" w:fill="auto"/>
          </w:tcPr>
          <w:p w:rsidR="00847169" w:rsidRPr="00656136" w:rsidRDefault="00847169">
            <w:r w:rsidRPr="00656136">
              <w:t>3</w:t>
            </w:r>
          </w:p>
        </w:tc>
        <w:tc>
          <w:tcPr>
            <w:tcW w:w="1911" w:type="dxa"/>
            <w:shd w:val="clear" w:color="auto" w:fill="auto"/>
          </w:tcPr>
          <w:p w:rsidR="00847169" w:rsidRPr="00656136" w:rsidRDefault="00847169">
            <w:r w:rsidRPr="00656136">
              <w:rPr>
                <w:rFonts w:hint="eastAsia"/>
              </w:rPr>
              <w:t>项目章程</w:t>
            </w:r>
          </w:p>
        </w:tc>
        <w:tc>
          <w:tcPr>
            <w:tcW w:w="2693" w:type="dxa"/>
            <w:shd w:val="clear" w:color="auto" w:fill="auto"/>
          </w:tcPr>
          <w:p w:rsidR="00847169" w:rsidRPr="00656136" w:rsidRDefault="00847169">
            <w:r w:rsidRPr="00656136">
              <w:rPr>
                <w:rFonts w:hint="eastAsia"/>
              </w:rPr>
              <w:t>陈铉文，</w:t>
            </w:r>
            <w:proofErr w:type="gramStart"/>
            <w:r w:rsidRPr="00656136">
              <w:rPr>
                <w:rFonts w:hint="eastAsia"/>
              </w:rPr>
              <w:t>刘值成</w:t>
            </w:r>
            <w:proofErr w:type="gramEnd"/>
            <w:r w:rsidRPr="00656136">
              <w:rPr>
                <w:rFonts w:hint="eastAsia"/>
              </w:rPr>
              <w:t>，于坤，张威杰，章奇妙</w:t>
            </w:r>
          </w:p>
        </w:tc>
        <w:tc>
          <w:tcPr>
            <w:tcW w:w="1276" w:type="dxa"/>
            <w:shd w:val="clear" w:color="auto" w:fill="auto"/>
          </w:tcPr>
          <w:p w:rsidR="00847169" w:rsidRPr="00656136" w:rsidRDefault="00847169">
            <w:r w:rsidRPr="00656136">
              <w:t>Word</w:t>
            </w:r>
          </w:p>
        </w:tc>
        <w:tc>
          <w:tcPr>
            <w:tcW w:w="1417" w:type="dxa"/>
            <w:shd w:val="clear" w:color="auto" w:fill="auto"/>
          </w:tcPr>
          <w:p w:rsidR="00847169" w:rsidRPr="00656136" w:rsidRDefault="00847169">
            <w:r w:rsidRPr="00656136">
              <w:rPr>
                <w:rFonts w:hint="eastAsia"/>
              </w:rPr>
              <w:t>电子</w:t>
            </w:r>
          </w:p>
        </w:tc>
      </w:tr>
      <w:tr w:rsidR="002729E8" w:rsidRPr="00656136" w:rsidTr="005766FA">
        <w:trPr>
          <w:ins w:id="529" w:author="Chen XuanWem" w:date="2018-10-21T15:54:00Z"/>
        </w:trPr>
        <w:tc>
          <w:tcPr>
            <w:tcW w:w="1203" w:type="dxa"/>
            <w:shd w:val="clear" w:color="auto" w:fill="auto"/>
          </w:tcPr>
          <w:p w:rsidR="002729E8" w:rsidRPr="00656136" w:rsidRDefault="002729E8">
            <w:pPr>
              <w:rPr>
                <w:ins w:id="530" w:author="Chen XuanWem" w:date="2018-10-21T15:54:00Z"/>
              </w:rPr>
            </w:pPr>
            <w:ins w:id="531" w:author="Chen XuanWem" w:date="2018-10-21T15:54:00Z">
              <w:r w:rsidRPr="00656136">
                <w:t>4</w:t>
              </w:r>
            </w:ins>
          </w:p>
        </w:tc>
        <w:tc>
          <w:tcPr>
            <w:tcW w:w="1911" w:type="dxa"/>
            <w:shd w:val="clear" w:color="auto" w:fill="auto"/>
          </w:tcPr>
          <w:p w:rsidR="002729E8" w:rsidRPr="00656136" w:rsidRDefault="00257954">
            <w:pPr>
              <w:rPr>
                <w:ins w:id="532" w:author="Chen XuanWem" w:date="2018-10-21T15:54:00Z"/>
              </w:rPr>
            </w:pPr>
            <w:ins w:id="533" w:author="值成 刘" w:date="2019-01-16T08:41:00Z">
              <w:r w:rsidRPr="00656136">
                <w:t>APP</w:t>
              </w:r>
            </w:ins>
            <w:ins w:id="534" w:author="Chen XuanWem" w:date="2018-10-21T15:54:00Z">
              <w:r w:rsidR="002729E8" w:rsidRPr="00656136">
                <w:rPr>
                  <w:rFonts w:hint="eastAsia"/>
                </w:rPr>
                <w:t>项目开发计划</w:t>
              </w:r>
            </w:ins>
          </w:p>
        </w:tc>
        <w:tc>
          <w:tcPr>
            <w:tcW w:w="2693" w:type="dxa"/>
            <w:shd w:val="clear" w:color="auto" w:fill="auto"/>
          </w:tcPr>
          <w:p w:rsidR="002729E8" w:rsidRPr="00656136" w:rsidRDefault="002729E8">
            <w:pPr>
              <w:rPr>
                <w:ins w:id="535" w:author="Chen XuanWem" w:date="2018-10-21T15:54:00Z"/>
              </w:rPr>
            </w:pPr>
            <w:ins w:id="536" w:author="Chen XuanWem" w:date="2018-10-21T15:54:00Z">
              <w:r w:rsidRPr="00656136">
                <w:rPr>
                  <w:rFonts w:hint="eastAsia"/>
                </w:rPr>
                <w:t>陈铉文，</w:t>
              </w:r>
              <w:proofErr w:type="gramStart"/>
              <w:r w:rsidRPr="00656136">
                <w:rPr>
                  <w:rFonts w:hint="eastAsia"/>
                </w:rPr>
                <w:t>刘值成</w:t>
              </w:r>
              <w:proofErr w:type="gramEnd"/>
              <w:r w:rsidRPr="00656136">
                <w:rPr>
                  <w:rFonts w:hint="eastAsia"/>
                </w:rPr>
                <w:t>，于坤，张威杰，章奇妙</w:t>
              </w:r>
            </w:ins>
          </w:p>
        </w:tc>
        <w:tc>
          <w:tcPr>
            <w:tcW w:w="1276" w:type="dxa"/>
            <w:shd w:val="clear" w:color="auto" w:fill="auto"/>
          </w:tcPr>
          <w:p w:rsidR="002729E8" w:rsidRPr="00656136" w:rsidRDefault="002729E8">
            <w:pPr>
              <w:rPr>
                <w:ins w:id="537" w:author="Chen XuanWem" w:date="2018-10-21T15:54:00Z"/>
              </w:rPr>
            </w:pPr>
            <w:ins w:id="538" w:author="Chen XuanWem" w:date="2018-10-21T15:54:00Z">
              <w:r w:rsidRPr="00656136">
                <w:t>Word</w:t>
              </w:r>
            </w:ins>
          </w:p>
        </w:tc>
        <w:tc>
          <w:tcPr>
            <w:tcW w:w="1417" w:type="dxa"/>
            <w:shd w:val="clear" w:color="auto" w:fill="auto"/>
          </w:tcPr>
          <w:p w:rsidR="002729E8" w:rsidRPr="00656136" w:rsidRDefault="002729E8">
            <w:pPr>
              <w:rPr>
                <w:ins w:id="539" w:author="Chen XuanWem" w:date="2018-10-21T15:54:00Z"/>
              </w:rPr>
            </w:pPr>
            <w:ins w:id="540" w:author="Chen XuanWem" w:date="2018-10-21T15:54:00Z">
              <w:r w:rsidRPr="00656136">
                <w:rPr>
                  <w:rFonts w:hint="eastAsia"/>
                </w:rPr>
                <w:t>电子</w:t>
              </w:r>
            </w:ins>
          </w:p>
        </w:tc>
      </w:tr>
      <w:tr w:rsidR="00847169" w:rsidRPr="00656136" w:rsidTr="005766FA">
        <w:tc>
          <w:tcPr>
            <w:tcW w:w="1203" w:type="dxa"/>
            <w:shd w:val="clear" w:color="auto" w:fill="auto"/>
          </w:tcPr>
          <w:p w:rsidR="00847169" w:rsidRPr="00656136" w:rsidRDefault="002729E8">
            <w:ins w:id="541" w:author="Chen XuanWem" w:date="2018-10-21T15:54:00Z">
              <w:r w:rsidRPr="00656136">
                <w:t>5</w:t>
              </w:r>
            </w:ins>
            <w:del w:id="542" w:author="Chen XuanWem" w:date="2018-10-21T15:54:00Z">
              <w:r w:rsidR="00847169" w:rsidRPr="00656136" w:rsidDel="002729E8">
                <w:delText>4</w:delText>
              </w:r>
            </w:del>
          </w:p>
        </w:tc>
        <w:tc>
          <w:tcPr>
            <w:tcW w:w="1911" w:type="dxa"/>
            <w:shd w:val="clear" w:color="auto" w:fill="auto"/>
          </w:tcPr>
          <w:p w:rsidR="00847169" w:rsidRPr="00656136" w:rsidRDefault="00847169">
            <w:r w:rsidRPr="00656136">
              <w:rPr>
                <w:rFonts w:hint="eastAsia"/>
              </w:rPr>
              <w:t>软件需求规格说明书</w:t>
            </w:r>
          </w:p>
        </w:tc>
        <w:tc>
          <w:tcPr>
            <w:tcW w:w="2693" w:type="dxa"/>
            <w:shd w:val="clear" w:color="auto" w:fill="auto"/>
          </w:tcPr>
          <w:p w:rsidR="00847169" w:rsidRPr="00656136" w:rsidRDefault="00847169">
            <w:r w:rsidRPr="00656136">
              <w:rPr>
                <w:rFonts w:hint="eastAsia"/>
              </w:rPr>
              <w:t>陈铉文，</w:t>
            </w:r>
            <w:proofErr w:type="gramStart"/>
            <w:r w:rsidRPr="00656136">
              <w:rPr>
                <w:rFonts w:hint="eastAsia"/>
              </w:rPr>
              <w:t>刘值成</w:t>
            </w:r>
            <w:proofErr w:type="gramEnd"/>
            <w:r w:rsidRPr="00656136">
              <w:rPr>
                <w:rFonts w:hint="eastAsia"/>
              </w:rPr>
              <w:t>，于坤，张威杰，章奇妙</w:t>
            </w:r>
          </w:p>
        </w:tc>
        <w:tc>
          <w:tcPr>
            <w:tcW w:w="1276" w:type="dxa"/>
            <w:shd w:val="clear" w:color="auto" w:fill="auto"/>
          </w:tcPr>
          <w:p w:rsidR="00847169" w:rsidRPr="00656136" w:rsidRDefault="00847169">
            <w:r w:rsidRPr="00656136">
              <w:t>Word</w:t>
            </w:r>
          </w:p>
        </w:tc>
        <w:tc>
          <w:tcPr>
            <w:tcW w:w="1417" w:type="dxa"/>
            <w:shd w:val="clear" w:color="auto" w:fill="auto"/>
          </w:tcPr>
          <w:p w:rsidR="00847169" w:rsidRPr="00656136" w:rsidRDefault="00847169">
            <w:r w:rsidRPr="00656136">
              <w:rPr>
                <w:rFonts w:hint="eastAsia"/>
              </w:rPr>
              <w:t>电子</w:t>
            </w:r>
          </w:p>
        </w:tc>
      </w:tr>
      <w:tr w:rsidR="002729E8" w:rsidRPr="00656136" w:rsidTr="005766FA">
        <w:trPr>
          <w:ins w:id="543" w:author="Chen XuanWem" w:date="2018-10-21T15:56:00Z"/>
        </w:trPr>
        <w:tc>
          <w:tcPr>
            <w:tcW w:w="1203" w:type="dxa"/>
            <w:shd w:val="clear" w:color="auto" w:fill="auto"/>
          </w:tcPr>
          <w:p w:rsidR="002729E8" w:rsidRPr="00656136" w:rsidRDefault="002729E8">
            <w:pPr>
              <w:rPr>
                <w:ins w:id="544" w:author="Chen XuanWem" w:date="2018-10-21T15:56:00Z"/>
              </w:rPr>
            </w:pPr>
            <w:ins w:id="545" w:author="Chen XuanWem" w:date="2018-10-21T15:56:00Z">
              <w:r w:rsidRPr="00656136">
                <w:t>6</w:t>
              </w:r>
            </w:ins>
          </w:p>
        </w:tc>
        <w:tc>
          <w:tcPr>
            <w:tcW w:w="1911" w:type="dxa"/>
            <w:shd w:val="clear" w:color="auto" w:fill="auto"/>
          </w:tcPr>
          <w:p w:rsidR="002729E8" w:rsidRPr="00656136" w:rsidRDefault="002729E8">
            <w:pPr>
              <w:rPr>
                <w:ins w:id="546" w:author="Chen XuanWem" w:date="2018-10-21T15:56:00Z"/>
              </w:rPr>
            </w:pPr>
            <w:ins w:id="547" w:author="Chen XuanWem" w:date="2018-10-21T15:56:00Z">
              <w:r w:rsidRPr="00656136">
                <w:rPr>
                  <w:rFonts w:hint="eastAsia"/>
                </w:rPr>
                <w:t>用户手册</w:t>
              </w:r>
            </w:ins>
          </w:p>
        </w:tc>
        <w:tc>
          <w:tcPr>
            <w:tcW w:w="2693" w:type="dxa"/>
            <w:shd w:val="clear" w:color="auto" w:fill="auto"/>
          </w:tcPr>
          <w:p w:rsidR="002729E8" w:rsidRPr="00656136" w:rsidRDefault="002729E8">
            <w:pPr>
              <w:rPr>
                <w:ins w:id="548" w:author="Chen XuanWem" w:date="2018-10-21T15:56:00Z"/>
              </w:rPr>
            </w:pPr>
            <w:ins w:id="549" w:author="Chen XuanWem" w:date="2018-10-21T15:57:00Z">
              <w:r w:rsidRPr="00656136">
                <w:rPr>
                  <w:rFonts w:hint="eastAsia"/>
                </w:rPr>
                <w:t>陈铉文，</w:t>
              </w:r>
              <w:proofErr w:type="gramStart"/>
              <w:r w:rsidRPr="00656136">
                <w:rPr>
                  <w:rFonts w:hint="eastAsia"/>
                </w:rPr>
                <w:t>刘值成</w:t>
              </w:r>
              <w:proofErr w:type="gramEnd"/>
              <w:r w:rsidRPr="00656136">
                <w:rPr>
                  <w:rFonts w:hint="eastAsia"/>
                </w:rPr>
                <w:t>，于坤，威杰，章奇妙</w:t>
              </w:r>
            </w:ins>
          </w:p>
        </w:tc>
        <w:tc>
          <w:tcPr>
            <w:tcW w:w="1276" w:type="dxa"/>
            <w:shd w:val="clear" w:color="auto" w:fill="auto"/>
          </w:tcPr>
          <w:p w:rsidR="002729E8" w:rsidRPr="00656136" w:rsidRDefault="002729E8">
            <w:pPr>
              <w:rPr>
                <w:ins w:id="550" w:author="Chen XuanWem" w:date="2018-10-21T15:56:00Z"/>
              </w:rPr>
            </w:pPr>
            <w:ins w:id="551" w:author="Chen XuanWem" w:date="2018-10-21T15:57:00Z">
              <w:r w:rsidRPr="00656136">
                <w:t>Word</w:t>
              </w:r>
            </w:ins>
          </w:p>
        </w:tc>
        <w:tc>
          <w:tcPr>
            <w:tcW w:w="1417" w:type="dxa"/>
            <w:shd w:val="clear" w:color="auto" w:fill="auto"/>
          </w:tcPr>
          <w:p w:rsidR="002729E8" w:rsidRPr="00656136" w:rsidRDefault="002729E8">
            <w:pPr>
              <w:rPr>
                <w:ins w:id="552" w:author="Chen XuanWem" w:date="2018-10-21T15:56:00Z"/>
              </w:rPr>
            </w:pPr>
            <w:ins w:id="553" w:author="Chen XuanWem" w:date="2018-10-21T15:57:00Z">
              <w:r w:rsidRPr="00656136">
                <w:rPr>
                  <w:rFonts w:hint="eastAsia"/>
                </w:rPr>
                <w:t>电子</w:t>
              </w:r>
            </w:ins>
          </w:p>
        </w:tc>
      </w:tr>
      <w:tr w:rsidR="002729E8" w:rsidRPr="00656136" w:rsidTr="005766FA">
        <w:tc>
          <w:tcPr>
            <w:tcW w:w="1203" w:type="dxa"/>
            <w:shd w:val="clear" w:color="auto" w:fill="auto"/>
          </w:tcPr>
          <w:p w:rsidR="002729E8" w:rsidRPr="00656136" w:rsidRDefault="002729E8">
            <w:ins w:id="554" w:author="Chen XuanWem" w:date="2018-10-21T15:54:00Z">
              <w:del w:id="555" w:author="值成 刘" w:date="2019-01-16T08:38:00Z">
                <w:r w:rsidRPr="00656136" w:rsidDel="00257954">
                  <w:delText>6</w:delText>
                </w:r>
              </w:del>
            </w:ins>
            <w:ins w:id="556" w:author="值成 刘" w:date="2019-01-16T08:38:00Z">
              <w:r w:rsidR="00257954" w:rsidRPr="00656136">
                <w:t>7</w:t>
              </w:r>
            </w:ins>
            <w:del w:id="557" w:author="Chen XuanWem" w:date="2018-10-21T15:54:00Z">
              <w:r w:rsidRPr="00656136" w:rsidDel="002729E8">
                <w:delText>5</w:delText>
              </w:r>
            </w:del>
          </w:p>
        </w:tc>
        <w:tc>
          <w:tcPr>
            <w:tcW w:w="1911" w:type="dxa"/>
            <w:shd w:val="clear" w:color="auto" w:fill="auto"/>
          </w:tcPr>
          <w:p w:rsidR="002729E8" w:rsidRPr="00656136" w:rsidRDefault="002729E8">
            <w:r w:rsidRPr="00656136">
              <w:rPr>
                <w:rFonts w:hint="eastAsia"/>
              </w:rPr>
              <w:t>质量管理计划</w:t>
            </w:r>
          </w:p>
        </w:tc>
        <w:tc>
          <w:tcPr>
            <w:tcW w:w="2693" w:type="dxa"/>
            <w:shd w:val="clear" w:color="auto" w:fill="auto"/>
          </w:tcPr>
          <w:p w:rsidR="002729E8" w:rsidRPr="00656136" w:rsidRDefault="002729E8">
            <w:r w:rsidRPr="00656136">
              <w:rPr>
                <w:rFonts w:hint="eastAsia"/>
              </w:rPr>
              <w:t>陈铉文，</w:t>
            </w:r>
            <w:proofErr w:type="gramStart"/>
            <w:r w:rsidRPr="00656136">
              <w:rPr>
                <w:rFonts w:hint="eastAsia"/>
              </w:rPr>
              <w:t>刘值成</w:t>
            </w:r>
            <w:proofErr w:type="gramEnd"/>
            <w:r w:rsidRPr="00656136">
              <w:rPr>
                <w:rFonts w:hint="eastAsia"/>
              </w:rPr>
              <w:t>，于坤，张威杰，章奇妙</w:t>
            </w:r>
          </w:p>
        </w:tc>
        <w:tc>
          <w:tcPr>
            <w:tcW w:w="1276" w:type="dxa"/>
            <w:shd w:val="clear" w:color="auto" w:fill="auto"/>
          </w:tcPr>
          <w:p w:rsidR="002729E8" w:rsidRPr="00656136" w:rsidRDefault="002729E8">
            <w:r w:rsidRPr="00656136">
              <w:t>Word</w:t>
            </w:r>
          </w:p>
        </w:tc>
        <w:tc>
          <w:tcPr>
            <w:tcW w:w="1417" w:type="dxa"/>
            <w:shd w:val="clear" w:color="auto" w:fill="auto"/>
          </w:tcPr>
          <w:p w:rsidR="002729E8" w:rsidRPr="00656136" w:rsidRDefault="002729E8">
            <w:r w:rsidRPr="00656136">
              <w:rPr>
                <w:rFonts w:hint="eastAsia"/>
              </w:rPr>
              <w:t>电子</w:t>
            </w:r>
          </w:p>
        </w:tc>
      </w:tr>
      <w:tr w:rsidR="002729E8" w:rsidRPr="00656136" w:rsidTr="005766FA">
        <w:trPr>
          <w:ins w:id="558" w:author="Chen XuanWem" w:date="2018-10-21T15:54:00Z"/>
        </w:trPr>
        <w:tc>
          <w:tcPr>
            <w:tcW w:w="1203" w:type="dxa"/>
            <w:shd w:val="clear" w:color="auto" w:fill="auto"/>
          </w:tcPr>
          <w:p w:rsidR="00257954" w:rsidRPr="00656136" w:rsidRDefault="002729E8">
            <w:pPr>
              <w:rPr>
                <w:ins w:id="559" w:author="Chen XuanWem" w:date="2018-10-21T15:54:00Z"/>
              </w:rPr>
            </w:pPr>
            <w:ins w:id="560" w:author="Chen XuanWem" w:date="2018-10-21T15:54:00Z">
              <w:del w:id="561" w:author="值成 刘" w:date="2019-01-16T08:38:00Z">
                <w:r w:rsidRPr="00656136" w:rsidDel="00257954">
                  <w:delText>7</w:delText>
                </w:r>
              </w:del>
            </w:ins>
            <w:ins w:id="562" w:author="值成 刘" w:date="2019-01-16T08:38:00Z">
              <w:r w:rsidR="00257954" w:rsidRPr="00656136">
                <w:t>8</w:t>
              </w:r>
            </w:ins>
          </w:p>
        </w:tc>
        <w:tc>
          <w:tcPr>
            <w:tcW w:w="1911" w:type="dxa"/>
            <w:shd w:val="clear" w:color="auto" w:fill="auto"/>
          </w:tcPr>
          <w:p w:rsidR="002729E8" w:rsidRPr="00656136" w:rsidRDefault="002729E8">
            <w:pPr>
              <w:rPr>
                <w:ins w:id="563" w:author="Chen XuanWem" w:date="2018-10-21T15:54:00Z"/>
              </w:rPr>
            </w:pPr>
            <w:ins w:id="564" w:author="Chen XuanWem" w:date="2018-10-21T15:54:00Z">
              <w:r w:rsidRPr="00656136">
                <w:rPr>
                  <w:rFonts w:hint="eastAsia"/>
                </w:rPr>
                <w:t>需求变更</w:t>
              </w:r>
            </w:ins>
            <w:ins w:id="565" w:author="Chen XuanWem" w:date="2018-10-21T15:55:00Z">
              <w:r w:rsidRPr="00656136">
                <w:rPr>
                  <w:rFonts w:hint="eastAsia"/>
                </w:rPr>
                <w:t>文档</w:t>
              </w:r>
            </w:ins>
          </w:p>
        </w:tc>
        <w:tc>
          <w:tcPr>
            <w:tcW w:w="2693" w:type="dxa"/>
            <w:shd w:val="clear" w:color="auto" w:fill="auto"/>
          </w:tcPr>
          <w:p w:rsidR="002729E8" w:rsidRPr="00656136" w:rsidRDefault="002729E8">
            <w:pPr>
              <w:rPr>
                <w:ins w:id="566" w:author="Chen XuanWem" w:date="2018-10-21T15:54:00Z"/>
              </w:rPr>
            </w:pPr>
            <w:ins w:id="567" w:author="Chen XuanWem" w:date="2018-10-21T15:55:00Z">
              <w:r w:rsidRPr="00656136">
                <w:rPr>
                  <w:rFonts w:hint="eastAsia"/>
                </w:rPr>
                <w:t>陈铉文，</w:t>
              </w:r>
              <w:proofErr w:type="gramStart"/>
              <w:r w:rsidRPr="00656136">
                <w:rPr>
                  <w:rFonts w:hint="eastAsia"/>
                </w:rPr>
                <w:t>刘值成</w:t>
              </w:r>
              <w:proofErr w:type="gramEnd"/>
              <w:r w:rsidRPr="00656136">
                <w:rPr>
                  <w:rFonts w:hint="eastAsia"/>
                </w:rPr>
                <w:t>，于坤，张威杰，章奇妙</w:t>
              </w:r>
            </w:ins>
          </w:p>
        </w:tc>
        <w:tc>
          <w:tcPr>
            <w:tcW w:w="1276" w:type="dxa"/>
            <w:shd w:val="clear" w:color="auto" w:fill="auto"/>
          </w:tcPr>
          <w:p w:rsidR="002729E8" w:rsidRPr="00656136" w:rsidRDefault="002729E8">
            <w:pPr>
              <w:rPr>
                <w:ins w:id="568" w:author="Chen XuanWem" w:date="2018-10-21T15:54:00Z"/>
              </w:rPr>
            </w:pPr>
            <w:ins w:id="569" w:author="Chen XuanWem" w:date="2018-10-21T15:55:00Z">
              <w:r w:rsidRPr="00656136">
                <w:t>Word</w:t>
              </w:r>
            </w:ins>
          </w:p>
        </w:tc>
        <w:tc>
          <w:tcPr>
            <w:tcW w:w="1417" w:type="dxa"/>
            <w:shd w:val="clear" w:color="auto" w:fill="auto"/>
          </w:tcPr>
          <w:p w:rsidR="002729E8" w:rsidRPr="00656136" w:rsidRDefault="002729E8">
            <w:pPr>
              <w:rPr>
                <w:ins w:id="570" w:author="Chen XuanWem" w:date="2018-10-21T15:54:00Z"/>
              </w:rPr>
            </w:pPr>
            <w:ins w:id="571" w:author="Chen XuanWem" w:date="2018-10-21T15:55:00Z">
              <w:r w:rsidRPr="00656136">
                <w:rPr>
                  <w:rFonts w:hint="eastAsia"/>
                </w:rPr>
                <w:t>电子</w:t>
              </w:r>
            </w:ins>
          </w:p>
        </w:tc>
      </w:tr>
      <w:tr w:rsidR="00656136" w:rsidRPr="00656136" w:rsidTr="005766FA">
        <w:trPr>
          <w:ins w:id="572" w:author="值成 刘" w:date="2019-01-16T09:05:00Z"/>
        </w:trPr>
        <w:tc>
          <w:tcPr>
            <w:tcW w:w="1203" w:type="dxa"/>
            <w:shd w:val="clear" w:color="auto" w:fill="auto"/>
          </w:tcPr>
          <w:p w:rsidR="00656136" w:rsidRPr="00656136" w:rsidDel="00257954" w:rsidRDefault="00656136">
            <w:pPr>
              <w:rPr>
                <w:ins w:id="573" w:author="值成 刘" w:date="2019-01-16T09:05:00Z"/>
              </w:rPr>
            </w:pPr>
            <w:ins w:id="574" w:author="值成 刘" w:date="2019-01-16T09:06:00Z">
              <w:r>
                <w:rPr>
                  <w:rFonts w:hint="eastAsia"/>
                </w:rPr>
                <w:t>9</w:t>
              </w:r>
            </w:ins>
          </w:p>
        </w:tc>
        <w:tc>
          <w:tcPr>
            <w:tcW w:w="1911" w:type="dxa"/>
            <w:shd w:val="clear" w:color="auto" w:fill="auto"/>
          </w:tcPr>
          <w:p w:rsidR="00656136" w:rsidRPr="00656136" w:rsidRDefault="00656136">
            <w:pPr>
              <w:rPr>
                <w:ins w:id="575" w:author="值成 刘" w:date="2019-01-16T09:05:00Z"/>
              </w:rPr>
            </w:pPr>
            <w:ins w:id="576" w:author="值成 刘" w:date="2019-01-16T09:05:00Z">
              <w:r w:rsidRPr="00656136">
                <w:rPr>
                  <w:rFonts w:hint="eastAsia"/>
                  <w:rPrChange w:id="577" w:author="值成 刘" w:date="2019-01-16T09:06:00Z">
                    <w:rPr>
                      <w:rFonts w:hint="eastAsia"/>
                      <w:sz w:val="18"/>
                    </w:rPr>
                  </w:rPrChange>
                </w:rPr>
                <w:t>体系结构设计报告</w:t>
              </w:r>
            </w:ins>
          </w:p>
        </w:tc>
        <w:tc>
          <w:tcPr>
            <w:tcW w:w="2693" w:type="dxa"/>
            <w:shd w:val="clear" w:color="auto" w:fill="auto"/>
          </w:tcPr>
          <w:p w:rsidR="00656136" w:rsidRPr="00656136" w:rsidRDefault="00656136">
            <w:pPr>
              <w:rPr>
                <w:ins w:id="578" w:author="值成 刘" w:date="2019-01-16T09:05:00Z"/>
              </w:rPr>
            </w:pPr>
            <w:ins w:id="579" w:author="值成 刘" w:date="2019-01-16T09:07:00Z">
              <w:r w:rsidRPr="003D15F9">
                <w:rPr>
                  <w:rFonts w:hint="eastAsia"/>
                </w:rPr>
                <w:t>陈铉文，</w:t>
              </w:r>
              <w:proofErr w:type="gramStart"/>
              <w:r w:rsidRPr="003D15F9">
                <w:rPr>
                  <w:rFonts w:hint="eastAsia"/>
                </w:rPr>
                <w:t>刘值成</w:t>
              </w:r>
              <w:proofErr w:type="gramEnd"/>
              <w:r w:rsidRPr="003D15F9">
                <w:rPr>
                  <w:rFonts w:hint="eastAsia"/>
                </w:rPr>
                <w:t>，于坤，张威杰，章奇妙</w:t>
              </w:r>
            </w:ins>
          </w:p>
        </w:tc>
        <w:tc>
          <w:tcPr>
            <w:tcW w:w="1276" w:type="dxa"/>
            <w:shd w:val="clear" w:color="auto" w:fill="auto"/>
          </w:tcPr>
          <w:p w:rsidR="00656136" w:rsidRPr="00656136" w:rsidRDefault="00656136">
            <w:pPr>
              <w:rPr>
                <w:ins w:id="580" w:author="值成 刘" w:date="2019-01-16T09:05:00Z"/>
              </w:rPr>
            </w:pPr>
            <w:ins w:id="581" w:author="值成 刘" w:date="2019-01-16T09:07:00Z">
              <w:r w:rsidRPr="003D15F9">
                <w:t>W</w:t>
              </w:r>
              <w:r w:rsidRPr="003D15F9">
                <w:rPr>
                  <w:rFonts w:hint="eastAsia"/>
                </w:rPr>
                <w:t>ord</w:t>
              </w:r>
            </w:ins>
          </w:p>
        </w:tc>
        <w:tc>
          <w:tcPr>
            <w:tcW w:w="1417" w:type="dxa"/>
            <w:shd w:val="clear" w:color="auto" w:fill="auto"/>
          </w:tcPr>
          <w:p w:rsidR="00656136" w:rsidRPr="00656136" w:rsidRDefault="00656136">
            <w:pPr>
              <w:rPr>
                <w:ins w:id="582" w:author="值成 刘" w:date="2019-01-16T09:05:00Z"/>
              </w:rPr>
            </w:pPr>
            <w:ins w:id="583" w:author="值成 刘" w:date="2019-01-16T09:07:00Z">
              <w:r w:rsidRPr="003D15F9">
                <w:rPr>
                  <w:rFonts w:hint="eastAsia"/>
                </w:rPr>
                <w:t>电子</w:t>
              </w:r>
            </w:ins>
          </w:p>
        </w:tc>
      </w:tr>
      <w:tr w:rsidR="00656136" w:rsidRPr="00656136" w:rsidTr="005766FA">
        <w:trPr>
          <w:ins w:id="584" w:author="值成 刘" w:date="2019-01-16T09:05:00Z"/>
        </w:trPr>
        <w:tc>
          <w:tcPr>
            <w:tcW w:w="1203" w:type="dxa"/>
            <w:shd w:val="clear" w:color="auto" w:fill="auto"/>
          </w:tcPr>
          <w:p w:rsidR="00656136" w:rsidRPr="00656136" w:rsidDel="00257954" w:rsidRDefault="00656136">
            <w:pPr>
              <w:rPr>
                <w:ins w:id="585" w:author="值成 刘" w:date="2019-01-16T09:05:00Z"/>
              </w:rPr>
            </w:pPr>
            <w:ins w:id="586" w:author="值成 刘" w:date="2019-01-16T09:06:00Z">
              <w:r>
                <w:rPr>
                  <w:rFonts w:hint="eastAsia"/>
                </w:rPr>
                <w:t>10</w:t>
              </w:r>
            </w:ins>
          </w:p>
        </w:tc>
        <w:tc>
          <w:tcPr>
            <w:tcW w:w="1911" w:type="dxa"/>
            <w:shd w:val="clear" w:color="auto" w:fill="auto"/>
          </w:tcPr>
          <w:p w:rsidR="00656136" w:rsidRPr="00656136" w:rsidRDefault="00656136">
            <w:pPr>
              <w:rPr>
                <w:ins w:id="587" w:author="值成 刘" w:date="2019-01-16T09:05:00Z"/>
                <w:rPrChange w:id="588" w:author="值成 刘" w:date="2019-01-16T09:06:00Z">
                  <w:rPr>
                    <w:ins w:id="589" w:author="值成 刘" w:date="2019-01-16T09:05:00Z"/>
                    <w:sz w:val="18"/>
                  </w:rPr>
                </w:rPrChange>
              </w:rPr>
            </w:pPr>
            <w:ins w:id="590" w:author="值成 刘" w:date="2019-01-16T09:05:00Z">
              <w:r w:rsidRPr="00656136">
                <w:rPr>
                  <w:rFonts w:hint="eastAsia"/>
                  <w:rPrChange w:id="591" w:author="值成 刘" w:date="2019-01-16T09:06:00Z">
                    <w:rPr>
                      <w:rFonts w:hint="eastAsia"/>
                      <w:sz w:val="18"/>
                    </w:rPr>
                  </w:rPrChange>
                </w:rPr>
                <w:t>数据库设计报告</w:t>
              </w:r>
            </w:ins>
          </w:p>
        </w:tc>
        <w:tc>
          <w:tcPr>
            <w:tcW w:w="2693" w:type="dxa"/>
            <w:shd w:val="clear" w:color="auto" w:fill="auto"/>
          </w:tcPr>
          <w:p w:rsidR="00656136" w:rsidRPr="00656136" w:rsidRDefault="00656136">
            <w:pPr>
              <w:rPr>
                <w:ins w:id="592" w:author="值成 刘" w:date="2019-01-16T09:05:00Z"/>
              </w:rPr>
            </w:pPr>
            <w:ins w:id="593" w:author="值成 刘" w:date="2019-01-16T09:07:00Z">
              <w:r w:rsidRPr="003D15F9">
                <w:rPr>
                  <w:rFonts w:hint="eastAsia"/>
                </w:rPr>
                <w:t>陈铉文，</w:t>
              </w:r>
              <w:proofErr w:type="gramStart"/>
              <w:r w:rsidRPr="003D15F9">
                <w:rPr>
                  <w:rFonts w:hint="eastAsia"/>
                </w:rPr>
                <w:t>刘值成</w:t>
              </w:r>
              <w:proofErr w:type="gramEnd"/>
              <w:r w:rsidRPr="003D15F9">
                <w:rPr>
                  <w:rFonts w:hint="eastAsia"/>
                </w:rPr>
                <w:t>，于坤，张</w:t>
              </w:r>
              <w:r w:rsidRPr="003D15F9">
                <w:rPr>
                  <w:rFonts w:hint="eastAsia"/>
                </w:rPr>
                <w:lastRenderedPageBreak/>
                <w:t>威杰，章奇妙</w:t>
              </w:r>
            </w:ins>
          </w:p>
        </w:tc>
        <w:tc>
          <w:tcPr>
            <w:tcW w:w="1276" w:type="dxa"/>
            <w:shd w:val="clear" w:color="auto" w:fill="auto"/>
          </w:tcPr>
          <w:p w:rsidR="00656136" w:rsidRPr="00656136" w:rsidRDefault="00656136">
            <w:pPr>
              <w:rPr>
                <w:ins w:id="594" w:author="值成 刘" w:date="2019-01-16T09:05:00Z"/>
              </w:rPr>
            </w:pPr>
            <w:ins w:id="595" w:author="值成 刘" w:date="2019-01-16T09:07:00Z">
              <w:r w:rsidRPr="003D15F9">
                <w:lastRenderedPageBreak/>
                <w:t>W</w:t>
              </w:r>
              <w:r w:rsidRPr="003D15F9">
                <w:rPr>
                  <w:rFonts w:hint="eastAsia"/>
                </w:rPr>
                <w:t>ord</w:t>
              </w:r>
            </w:ins>
          </w:p>
        </w:tc>
        <w:tc>
          <w:tcPr>
            <w:tcW w:w="1417" w:type="dxa"/>
            <w:shd w:val="clear" w:color="auto" w:fill="auto"/>
          </w:tcPr>
          <w:p w:rsidR="00656136" w:rsidRPr="00656136" w:rsidRDefault="00656136">
            <w:pPr>
              <w:rPr>
                <w:ins w:id="596" w:author="值成 刘" w:date="2019-01-16T09:05:00Z"/>
              </w:rPr>
            </w:pPr>
            <w:ins w:id="597" w:author="值成 刘" w:date="2019-01-16T09:07:00Z">
              <w:r w:rsidRPr="003D15F9">
                <w:rPr>
                  <w:rFonts w:hint="eastAsia"/>
                </w:rPr>
                <w:t>电子</w:t>
              </w:r>
            </w:ins>
          </w:p>
        </w:tc>
      </w:tr>
      <w:tr w:rsidR="00656136" w:rsidRPr="00656136" w:rsidTr="005766FA">
        <w:trPr>
          <w:ins w:id="598" w:author="值成 刘" w:date="2019-01-16T09:05:00Z"/>
        </w:trPr>
        <w:tc>
          <w:tcPr>
            <w:tcW w:w="1203" w:type="dxa"/>
            <w:shd w:val="clear" w:color="auto" w:fill="auto"/>
          </w:tcPr>
          <w:p w:rsidR="00656136" w:rsidRPr="00656136" w:rsidDel="00257954" w:rsidRDefault="00656136">
            <w:pPr>
              <w:rPr>
                <w:ins w:id="599" w:author="值成 刘" w:date="2019-01-16T09:05:00Z"/>
              </w:rPr>
            </w:pPr>
            <w:ins w:id="600" w:author="值成 刘" w:date="2019-01-16T09:06:00Z">
              <w:r>
                <w:rPr>
                  <w:rFonts w:hint="eastAsia"/>
                </w:rPr>
                <w:t>11</w:t>
              </w:r>
            </w:ins>
          </w:p>
        </w:tc>
        <w:tc>
          <w:tcPr>
            <w:tcW w:w="1911" w:type="dxa"/>
            <w:shd w:val="clear" w:color="auto" w:fill="auto"/>
          </w:tcPr>
          <w:p w:rsidR="00656136" w:rsidRPr="00656136" w:rsidRDefault="00656136">
            <w:pPr>
              <w:rPr>
                <w:ins w:id="601" w:author="值成 刘" w:date="2019-01-16T09:05:00Z"/>
                <w:rPrChange w:id="602" w:author="值成 刘" w:date="2019-01-16T09:06:00Z">
                  <w:rPr>
                    <w:ins w:id="603" w:author="值成 刘" w:date="2019-01-16T09:05:00Z"/>
                    <w:sz w:val="18"/>
                  </w:rPr>
                </w:rPrChange>
              </w:rPr>
            </w:pPr>
            <w:ins w:id="604" w:author="值成 刘" w:date="2019-01-16T09:05:00Z">
              <w:r w:rsidRPr="00656136">
                <w:rPr>
                  <w:rFonts w:hint="eastAsia"/>
                  <w:rPrChange w:id="605" w:author="值成 刘" w:date="2019-01-16T09:06:00Z">
                    <w:rPr>
                      <w:rFonts w:hint="eastAsia"/>
                      <w:sz w:val="18"/>
                    </w:rPr>
                  </w:rPrChange>
                </w:rPr>
                <w:t>模块设计报告</w:t>
              </w:r>
            </w:ins>
          </w:p>
        </w:tc>
        <w:tc>
          <w:tcPr>
            <w:tcW w:w="2693" w:type="dxa"/>
            <w:shd w:val="clear" w:color="auto" w:fill="auto"/>
          </w:tcPr>
          <w:p w:rsidR="00656136" w:rsidRPr="00656136" w:rsidRDefault="00656136">
            <w:pPr>
              <w:rPr>
                <w:ins w:id="606" w:author="值成 刘" w:date="2019-01-16T09:05:00Z"/>
                <w:b/>
                <w:rPrChange w:id="607" w:author="值成 刘" w:date="2019-01-16T09:07:00Z">
                  <w:rPr>
                    <w:ins w:id="608" w:author="值成 刘" w:date="2019-01-16T09:05:00Z"/>
                  </w:rPr>
                </w:rPrChange>
              </w:rPr>
            </w:pPr>
            <w:ins w:id="609" w:author="值成 刘" w:date="2019-01-16T09:07:00Z">
              <w:r w:rsidRPr="003D15F9">
                <w:rPr>
                  <w:rFonts w:hint="eastAsia"/>
                </w:rPr>
                <w:t>陈铉文，</w:t>
              </w:r>
              <w:proofErr w:type="gramStart"/>
              <w:r w:rsidRPr="003D15F9">
                <w:rPr>
                  <w:rFonts w:hint="eastAsia"/>
                </w:rPr>
                <w:t>刘值成</w:t>
              </w:r>
              <w:proofErr w:type="gramEnd"/>
              <w:r w:rsidRPr="003D15F9">
                <w:rPr>
                  <w:rFonts w:hint="eastAsia"/>
                </w:rPr>
                <w:t>，于坤，张威杰，章奇妙</w:t>
              </w:r>
            </w:ins>
          </w:p>
        </w:tc>
        <w:tc>
          <w:tcPr>
            <w:tcW w:w="1276" w:type="dxa"/>
            <w:shd w:val="clear" w:color="auto" w:fill="auto"/>
          </w:tcPr>
          <w:p w:rsidR="00656136" w:rsidRPr="00656136" w:rsidRDefault="00656136">
            <w:pPr>
              <w:rPr>
                <w:ins w:id="610" w:author="值成 刘" w:date="2019-01-16T09:05:00Z"/>
              </w:rPr>
            </w:pPr>
            <w:ins w:id="611" w:author="值成 刘" w:date="2019-01-16T09:07:00Z">
              <w:r w:rsidRPr="003D15F9">
                <w:t>W</w:t>
              </w:r>
              <w:r w:rsidRPr="003D15F9">
                <w:rPr>
                  <w:rFonts w:hint="eastAsia"/>
                </w:rPr>
                <w:t>ord</w:t>
              </w:r>
            </w:ins>
          </w:p>
        </w:tc>
        <w:tc>
          <w:tcPr>
            <w:tcW w:w="1417" w:type="dxa"/>
            <w:shd w:val="clear" w:color="auto" w:fill="auto"/>
          </w:tcPr>
          <w:p w:rsidR="00656136" w:rsidRPr="00656136" w:rsidRDefault="00656136">
            <w:pPr>
              <w:rPr>
                <w:ins w:id="612" w:author="值成 刘" w:date="2019-01-16T09:05:00Z"/>
              </w:rPr>
            </w:pPr>
            <w:ins w:id="613" w:author="值成 刘" w:date="2019-01-16T09:07:00Z">
              <w:r w:rsidRPr="003D15F9">
                <w:rPr>
                  <w:rFonts w:hint="eastAsia"/>
                </w:rPr>
                <w:t>电子</w:t>
              </w:r>
            </w:ins>
          </w:p>
        </w:tc>
      </w:tr>
      <w:tr w:rsidR="00656136" w:rsidRPr="00656136" w:rsidTr="005766FA">
        <w:trPr>
          <w:ins w:id="614" w:author="值成 刘" w:date="2019-01-16T08:39:00Z"/>
        </w:trPr>
        <w:tc>
          <w:tcPr>
            <w:tcW w:w="1203" w:type="dxa"/>
            <w:shd w:val="clear" w:color="auto" w:fill="auto"/>
          </w:tcPr>
          <w:p w:rsidR="00656136" w:rsidRPr="00656136" w:rsidDel="00257954" w:rsidRDefault="00656136">
            <w:pPr>
              <w:rPr>
                <w:ins w:id="615" w:author="值成 刘" w:date="2019-01-16T08:39:00Z"/>
              </w:rPr>
            </w:pPr>
            <w:ins w:id="616" w:author="值成 刘" w:date="2019-01-16T09:06:00Z">
              <w:r>
                <w:rPr>
                  <w:rFonts w:hint="eastAsia"/>
                </w:rPr>
                <w:t>12</w:t>
              </w:r>
            </w:ins>
          </w:p>
        </w:tc>
        <w:tc>
          <w:tcPr>
            <w:tcW w:w="1911" w:type="dxa"/>
            <w:shd w:val="clear" w:color="auto" w:fill="auto"/>
          </w:tcPr>
          <w:p w:rsidR="00656136" w:rsidRPr="00656136" w:rsidRDefault="00656136">
            <w:pPr>
              <w:rPr>
                <w:ins w:id="617" w:author="值成 刘" w:date="2019-01-16T08:39:00Z"/>
              </w:rPr>
            </w:pPr>
            <w:ins w:id="618" w:author="值成 刘" w:date="2019-01-16T08:39:00Z">
              <w:r w:rsidRPr="00656136">
                <w:rPr>
                  <w:rFonts w:hint="eastAsia"/>
                </w:rPr>
                <w:t>接口说明文档</w:t>
              </w:r>
            </w:ins>
          </w:p>
        </w:tc>
        <w:tc>
          <w:tcPr>
            <w:tcW w:w="2693" w:type="dxa"/>
            <w:shd w:val="clear" w:color="auto" w:fill="auto"/>
          </w:tcPr>
          <w:p w:rsidR="00656136" w:rsidRPr="00656136" w:rsidRDefault="00656136">
            <w:pPr>
              <w:rPr>
                <w:ins w:id="619" w:author="值成 刘" w:date="2019-01-16T08:39:00Z"/>
              </w:rPr>
            </w:pPr>
            <w:ins w:id="620" w:author="值成 刘" w:date="2019-01-16T08:41:00Z">
              <w:r w:rsidRPr="00656136">
                <w:rPr>
                  <w:rFonts w:hint="eastAsia"/>
                </w:rPr>
                <w:t>陈铉文，</w:t>
              </w:r>
              <w:proofErr w:type="gramStart"/>
              <w:r w:rsidRPr="00656136">
                <w:rPr>
                  <w:rFonts w:hint="eastAsia"/>
                </w:rPr>
                <w:t>刘值成</w:t>
              </w:r>
              <w:proofErr w:type="gramEnd"/>
              <w:r w:rsidRPr="00656136">
                <w:rPr>
                  <w:rFonts w:hint="eastAsia"/>
                </w:rPr>
                <w:t>，于坤，张威杰，章奇妙</w:t>
              </w:r>
            </w:ins>
          </w:p>
        </w:tc>
        <w:tc>
          <w:tcPr>
            <w:tcW w:w="1276" w:type="dxa"/>
            <w:shd w:val="clear" w:color="auto" w:fill="auto"/>
          </w:tcPr>
          <w:p w:rsidR="00656136" w:rsidRPr="00656136" w:rsidRDefault="00656136">
            <w:pPr>
              <w:rPr>
                <w:ins w:id="621" w:author="值成 刘" w:date="2019-01-16T08:39:00Z"/>
              </w:rPr>
            </w:pPr>
            <w:ins w:id="622" w:author="值成 刘" w:date="2019-01-16T08:41:00Z">
              <w:r w:rsidRPr="00656136">
                <w:t>Word</w:t>
              </w:r>
            </w:ins>
          </w:p>
        </w:tc>
        <w:tc>
          <w:tcPr>
            <w:tcW w:w="1417" w:type="dxa"/>
            <w:shd w:val="clear" w:color="auto" w:fill="auto"/>
          </w:tcPr>
          <w:p w:rsidR="00656136" w:rsidRPr="00656136" w:rsidRDefault="00656136">
            <w:pPr>
              <w:rPr>
                <w:ins w:id="623" w:author="值成 刘" w:date="2019-01-16T08:39:00Z"/>
              </w:rPr>
            </w:pPr>
            <w:ins w:id="624" w:author="值成 刘" w:date="2019-01-16T08:41:00Z">
              <w:r w:rsidRPr="00656136">
                <w:rPr>
                  <w:rFonts w:hint="eastAsia"/>
                </w:rPr>
                <w:t>电子</w:t>
              </w:r>
            </w:ins>
          </w:p>
        </w:tc>
      </w:tr>
      <w:tr w:rsidR="00656136" w:rsidRPr="00656136" w:rsidTr="005766FA">
        <w:tc>
          <w:tcPr>
            <w:tcW w:w="1203" w:type="dxa"/>
            <w:shd w:val="clear" w:color="auto" w:fill="auto"/>
          </w:tcPr>
          <w:p w:rsidR="00656136" w:rsidRPr="00656136" w:rsidRDefault="00656136">
            <w:ins w:id="625" w:author="Chen XuanWem" w:date="2018-10-21T15:56:00Z">
              <w:del w:id="626" w:author="值成 刘" w:date="2019-01-16T08:38:00Z">
                <w:r w:rsidRPr="00656136" w:rsidDel="00257954">
                  <w:delText>8</w:delText>
                </w:r>
              </w:del>
            </w:ins>
            <w:ins w:id="627" w:author="值成 刘" w:date="2019-01-16T09:06:00Z">
              <w:r>
                <w:rPr>
                  <w:rFonts w:hint="eastAsia"/>
                </w:rPr>
                <w:t>13</w:t>
              </w:r>
            </w:ins>
            <w:del w:id="628" w:author="Chen XuanWem" w:date="2018-10-21T15:54:00Z">
              <w:r w:rsidRPr="00656136" w:rsidDel="002729E8">
                <w:delText>6</w:delText>
              </w:r>
            </w:del>
          </w:p>
        </w:tc>
        <w:tc>
          <w:tcPr>
            <w:tcW w:w="1911" w:type="dxa"/>
            <w:shd w:val="clear" w:color="auto" w:fill="auto"/>
          </w:tcPr>
          <w:p w:rsidR="00656136" w:rsidRPr="00656136" w:rsidRDefault="00656136">
            <w:ins w:id="629" w:author="值成 刘" w:date="2019-01-16T08:37:00Z">
              <w:r w:rsidRPr="00656136">
                <w:rPr>
                  <w:rFonts w:hint="eastAsia"/>
                </w:rPr>
                <w:t>移动端测试计划</w:t>
              </w:r>
            </w:ins>
            <w:del w:id="630" w:author="值成 刘" w:date="2019-01-16T08:37:00Z">
              <w:r w:rsidRPr="00656136" w:rsidDel="00257954">
                <w:rPr>
                  <w:rFonts w:hint="eastAsia"/>
                </w:rPr>
                <w:delText>项目总结报告</w:delText>
              </w:r>
            </w:del>
          </w:p>
        </w:tc>
        <w:tc>
          <w:tcPr>
            <w:tcW w:w="2693" w:type="dxa"/>
            <w:shd w:val="clear" w:color="auto" w:fill="auto"/>
          </w:tcPr>
          <w:p w:rsidR="00656136" w:rsidRPr="00656136" w:rsidRDefault="00656136">
            <w:r w:rsidRPr="00656136">
              <w:rPr>
                <w:rFonts w:hint="eastAsia"/>
              </w:rPr>
              <w:t>陈铉文，</w:t>
            </w:r>
            <w:proofErr w:type="gramStart"/>
            <w:r w:rsidRPr="00656136">
              <w:rPr>
                <w:rFonts w:hint="eastAsia"/>
              </w:rPr>
              <w:t>刘值成</w:t>
            </w:r>
            <w:proofErr w:type="gramEnd"/>
            <w:r w:rsidRPr="00656136">
              <w:rPr>
                <w:rFonts w:hint="eastAsia"/>
              </w:rPr>
              <w:t>，于坤，张威杰，章奇妙</w:t>
            </w:r>
          </w:p>
        </w:tc>
        <w:tc>
          <w:tcPr>
            <w:tcW w:w="1276" w:type="dxa"/>
            <w:shd w:val="clear" w:color="auto" w:fill="auto"/>
          </w:tcPr>
          <w:p w:rsidR="00656136" w:rsidRPr="00656136" w:rsidRDefault="00656136">
            <w:r w:rsidRPr="00656136">
              <w:t>Word</w:t>
            </w:r>
          </w:p>
        </w:tc>
        <w:tc>
          <w:tcPr>
            <w:tcW w:w="1417" w:type="dxa"/>
            <w:shd w:val="clear" w:color="auto" w:fill="auto"/>
          </w:tcPr>
          <w:p w:rsidR="00656136" w:rsidRPr="00656136" w:rsidRDefault="00656136">
            <w:r w:rsidRPr="00656136">
              <w:rPr>
                <w:rFonts w:hint="eastAsia"/>
              </w:rPr>
              <w:t>电子</w:t>
            </w:r>
          </w:p>
        </w:tc>
      </w:tr>
      <w:tr w:rsidR="00656136" w:rsidRPr="00656136" w:rsidTr="005766FA">
        <w:trPr>
          <w:ins w:id="631" w:author="值成 刘" w:date="2019-01-16T08:37:00Z"/>
        </w:trPr>
        <w:tc>
          <w:tcPr>
            <w:tcW w:w="1203" w:type="dxa"/>
            <w:shd w:val="clear" w:color="auto" w:fill="auto"/>
          </w:tcPr>
          <w:p w:rsidR="00656136" w:rsidRPr="00656136" w:rsidRDefault="00656136">
            <w:pPr>
              <w:rPr>
                <w:ins w:id="632" w:author="值成 刘" w:date="2019-01-16T08:37:00Z"/>
              </w:rPr>
            </w:pPr>
            <w:ins w:id="633" w:author="值成 刘" w:date="2019-01-16T08:38:00Z">
              <w:r w:rsidRPr="00656136">
                <w:t>1</w:t>
              </w:r>
            </w:ins>
            <w:ins w:id="634" w:author="值成 刘" w:date="2019-01-16T09:06:00Z">
              <w:r>
                <w:rPr>
                  <w:rFonts w:hint="eastAsia"/>
                </w:rPr>
                <w:t>4</w:t>
              </w:r>
            </w:ins>
          </w:p>
        </w:tc>
        <w:tc>
          <w:tcPr>
            <w:tcW w:w="1911" w:type="dxa"/>
            <w:shd w:val="clear" w:color="auto" w:fill="auto"/>
          </w:tcPr>
          <w:p w:rsidR="00656136" w:rsidRPr="00656136" w:rsidRDefault="00656136">
            <w:pPr>
              <w:rPr>
                <w:ins w:id="635" w:author="值成 刘" w:date="2019-01-16T08:37:00Z"/>
              </w:rPr>
            </w:pPr>
            <w:ins w:id="636" w:author="值成 刘" w:date="2019-01-16T08:38:00Z">
              <w:r w:rsidRPr="00656136">
                <w:rPr>
                  <w:rFonts w:hint="eastAsia"/>
                </w:rPr>
                <w:t>移动</w:t>
              </w:r>
              <w:proofErr w:type="gramStart"/>
              <w:r w:rsidRPr="00656136">
                <w:rPr>
                  <w:rFonts w:hint="eastAsia"/>
                </w:rPr>
                <w:t>端部署</w:t>
              </w:r>
              <w:proofErr w:type="gramEnd"/>
              <w:r w:rsidRPr="00656136">
                <w:rPr>
                  <w:rFonts w:hint="eastAsia"/>
                </w:rPr>
                <w:t>计划</w:t>
              </w:r>
            </w:ins>
          </w:p>
        </w:tc>
        <w:tc>
          <w:tcPr>
            <w:tcW w:w="2693" w:type="dxa"/>
            <w:shd w:val="clear" w:color="auto" w:fill="auto"/>
          </w:tcPr>
          <w:p w:rsidR="00656136" w:rsidRPr="00656136" w:rsidRDefault="00656136">
            <w:pPr>
              <w:rPr>
                <w:ins w:id="637" w:author="值成 刘" w:date="2019-01-16T08:37:00Z"/>
              </w:rPr>
            </w:pPr>
            <w:ins w:id="638" w:author="值成 刘" w:date="2019-01-16T08:37:00Z">
              <w:r w:rsidRPr="00656136">
                <w:rPr>
                  <w:rFonts w:hint="eastAsia"/>
                </w:rPr>
                <w:t>陈铉文，</w:t>
              </w:r>
              <w:proofErr w:type="gramStart"/>
              <w:r w:rsidRPr="00656136">
                <w:rPr>
                  <w:rFonts w:hint="eastAsia"/>
                </w:rPr>
                <w:t>刘值成</w:t>
              </w:r>
              <w:proofErr w:type="gramEnd"/>
              <w:r w:rsidRPr="00656136">
                <w:rPr>
                  <w:rFonts w:hint="eastAsia"/>
                </w:rPr>
                <w:t>，于坤，张威杰，章奇妙</w:t>
              </w:r>
            </w:ins>
          </w:p>
        </w:tc>
        <w:tc>
          <w:tcPr>
            <w:tcW w:w="1276" w:type="dxa"/>
            <w:shd w:val="clear" w:color="auto" w:fill="auto"/>
          </w:tcPr>
          <w:p w:rsidR="00656136" w:rsidRPr="00656136" w:rsidRDefault="00656136">
            <w:pPr>
              <w:rPr>
                <w:ins w:id="639" w:author="值成 刘" w:date="2019-01-16T08:37:00Z"/>
              </w:rPr>
            </w:pPr>
            <w:ins w:id="640" w:author="值成 刘" w:date="2019-01-16T08:37:00Z">
              <w:r w:rsidRPr="00656136">
                <w:t>Word</w:t>
              </w:r>
            </w:ins>
          </w:p>
        </w:tc>
        <w:tc>
          <w:tcPr>
            <w:tcW w:w="1417" w:type="dxa"/>
            <w:shd w:val="clear" w:color="auto" w:fill="auto"/>
          </w:tcPr>
          <w:p w:rsidR="00656136" w:rsidRPr="00656136" w:rsidRDefault="00656136">
            <w:pPr>
              <w:rPr>
                <w:ins w:id="641" w:author="值成 刘" w:date="2019-01-16T08:37:00Z"/>
              </w:rPr>
            </w:pPr>
            <w:ins w:id="642" w:author="值成 刘" w:date="2019-01-16T08:37:00Z">
              <w:r w:rsidRPr="00656136">
                <w:rPr>
                  <w:rFonts w:hint="eastAsia"/>
                </w:rPr>
                <w:t>电子</w:t>
              </w:r>
            </w:ins>
          </w:p>
        </w:tc>
      </w:tr>
      <w:tr w:rsidR="00656136" w:rsidRPr="00656136" w:rsidTr="005766FA">
        <w:trPr>
          <w:ins w:id="643" w:author="值成 刘" w:date="2019-01-16T08:38:00Z"/>
        </w:trPr>
        <w:tc>
          <w:tcPr>
            <w:tcW w:w="1203" w:type="dxa"/>
            <w:shd w:val="clear" w:color="auto" w:fill="auto"/>
          </w:tcPr>
          <w:p w:rsidR="00656136" w:rsidRPr="00656136" w:rsidRDefault="00656136">
            <w:pPr>
              <w:rPr>
                <w:ins w:id="644" w:author="值成 刘" w:date="2019-01-16T08:38:00Z"/>
              </w:rPr>
            </w:pPr>
            <w:ins w:id="645" w:author="值成 刘" w:date="2019-01-16T08:38:00Z">
              <w:r w:rsidRPr="00656136">
                <w:t>1</w:t>
              </w:r>
            </w:ins>
            <w:ins w:id="646" w:author="值成 刘" w:date="2019-01-16T09:06:00Z">
              <w:r>
                <w:rPr>
                  <w:rFonts w:hint="eastAsia"/>
                </w:rPr>
                <w:t>5</w:t>
              </w:r>
            </w:ins>
          </w:p>
        </w:tc>
        <w:tc>
          <w:tcPr>
            <w:tcW w:w="1911" w:type="dxa"/>
            <w:shd w:val="clear" w:color="auto" w:fill="auto"/>
          </w:tcPr>
          <w:p w:rsidR="00656136" w:rsidRPr="00656136" w:rsidRDefault="00656136">
            <w:pPr>
              <w:rPr>
                <w:ins w:id="647" w:author="值成 刘" w:date="2019-01-16T08:38:00Z"/>
              </w:rPr>
            </w:pPr>
            <w:ins w:id="648" w:author="值成 刘" w:date="2019-01-16T08:38:00Z">
              <w:r w:rsidRPr="00656136">
                <w:rPr>
                  <w:rFonts w:hint="eastAsia"/>
                </w:rPr>
                <w:t>移动</w:t>
              </w:r>
              <w:proofErr w:type="gramStart"/>
              <w:r w:rsidRPr="00656136">
                <w:rPr>
                  <w:rFonts w:hint="eastAsia"/>
                </w:rPr>
                <w:t>端部署</w:t>
              </w:r>
              <w:proofErr w:type="gramEnd"/>
              <w:r w:rsidRPr="00656136">
                <w:rPr>
                  <w:rFonts w:hint="eastAsia"/>
                </w:rPr>
                <w:t>计划</w:t>
              </w:r>
            </w:ins>
          </w:p>
        </w:tc>
        <w:tc>
          <w:tcPr>
            <w:tcW w:w="2693" w:type="dxa"/>
            <w:shd w:val="clear" w:color="auto" w:fill="auto"/>
          </w:tcPr>
          <w:p w:rsidR="00656136" w:rsidRPr="00656136" w:rsidRDefault="00656136">
            <w:pPr>
              <w:rPr>
                <w:ins w:id="649" w:author="值成 刘" w:date="2019-01-16T08:38:00Z"/>
              </w:rPr>
            </w:pPr>
            <w:ins w:id="650" w:author="值成 刘" w:date="2019-01-16T08:38:00Z">
              <w:r w:rsidRPr="00656136">
                <w:rPr>
                  <w:rFonts w:hint="eastAsia"/>
                </w:rPr>
                <w:t>陈铉文，</w:t>
              </w:r>
              <w:proofErr w:type="gramStart"/>
              <w:r w:rsidRPr="00656136">
                <w:rPr>
                  <w:rFonts w:hint="eastAsia"/>
                </w:rPr>
                <w:t>刘值成</w:t>
              </w:r>
              <w:proofErr w:type="gramEnd"/>
              <w:r w:rsidRPr="00656136">
                <w:rPr>
                  <w:rFonts w:hint="eastAsia"/>
                </w:rPr>
                <w:t>，于坤，张威杰，章奇妙</w:t>
              </w:r>
            </w:ins>
          </w:p>
        </w:tc>
        <w:tc>
          <w:tcPr>
            <w:tcW w:w="1276" w:type="dxa"/>
            <w:shd w:val="clear" w:color="auto" w:fill="auto"/>
          </w:tcPr>
          <w:p w:rsidR="00656136" w:rsidRPr="00656136" w:rsidRDefault="00656136">
            <w:pPr>
              <w:rPr>
                <w:ins w:id="651" w:author="值成 刘" w:date="2019-01-16T08:38:00Z"/>
              </w:rPr>
            </w:pPr>
            <w:ins w:id="652" w:author="值成 刘" w:date="2019-01-16T08:38:00Z">
              <w:r w:rsidRPr="00656136">
                <w:t>Word</w:t>
              </w:r>
            </w:ins>
          </w:p>
        </w:tc>
        <w:tc>
          <w:tcPr>
            <w:tcW w:w="1417" w:type="dxa"/>
            <w:shd w:val="clear" w:color="auto" w:fill="auto"/>
          </w:tcPr>
          <w:p w:rsidR="00656136" w:rsidRPr="00656136" w:rsidRDefault="00656136">
            <w:pPr>
              <w:rPr>
                <w:ins w:id="653" w:author="值成 刘" w:date="2019-01-16T08:38:00Z"/>
              </w:rPr>
            </w:pPr>
            <w:ins w:id="654" w:author="值成 刘" w:date="2019-01-16T08:38:00Z">
              <w:r w:rsidRPr="00656136">
                <w:rPr>
                  <w:rFonts w:hint="eastAsia"/>
                </w:rPr>
                <w:t>电子</w:t>
              </w:r>
            </w:ins>
          </w:p>
        </w:tc>
      </w:tr>
      <w:tr w:rsidR="00656136" w:rsidRPr="00656136" w:rsidTr="005766FA">
        <w:trPr>
          <w:ins w:id="655" w:author="值成 刘" w:date="2019-01-16T08:37:00Z"/>
        </w:trPr>
        <w:tc>
          <w:tcPr>
            <w:tcW w:w="1203" w:type="dxa"/>
            <w:shd w:val="clear" w:color="auto" w:fill="auto"/>
          </w:tcPr>
          <w:p w:rsidR="00656136" w:rsidRPr="00656136" w:rsidRDefault="00656136">
            <w:pPr>
              <w:rPr>
                <w:ins w:id="656" w:author="值成 刘" w:date="2019-01-16T08:37:00Z"/>
              </w:rPr>
            </w:pPr>
            <w:ins w:id="657" w:author="值成 刘" w:date="2019-01-16T08:38:00Z">
              <w:r w:rsidRPr="00656136">
                <w:t>1</w:t>
              </w:r>
            </w:ins>
            <w:ins w:id="658" w:author="值成 刘" w:date="2019-01-16T09:06:00Z">
              <w:r>
                <w:rPr>
                  <w:rFonts w:hint="eastAsia"/>
                </w:rPr>
                <w:t>6</w:t>
              </w:r>
            </w:ins>
          </w:p>
        </w:tc>
        <w:tc>
          <w:tcPr>
            <w:tcW w:w="1911" w:type="dxa"/>
            <w:shd w:val="clear" w:color="auto" w:fill="auto"/>
          </w:tcPr>
          <w:p w:rsidR="00656136" w:rsidRPr="00656136" w:rsidRDefault="00656136">
            <w:pPr>
              <w:rPr>
                <w:ins w:id="659" w:author="值成 刘" w:date="2019-01-16T08:37:00Z"/>
              </w:rPr>
            </w:pPr>
            <w:ins w:id="660" w:author="值成 刘" w:date="2019-01-16T08:37:00Z">
              <w:r w:rsidRPr="00656136">
                <w:rPr>
                  <w:rFonts w:hint="eastAsia"/>
                </w:rPr>
                <w:t>项目总结报告</w:t>
              </w:r>
            </w:ins>
          </w:p>
        </w:tc>
        <w:tc>
          <w:tcPr>
            <w:tcW w:w="2693" w:type="dxa"/>
            <w:shd w:val="clear" w:color="auto" w:fill="auto"/>
          </w:tcPr>
          <w:p w:rsidR="00656136" w:rsidRPr="00656136" w:rsidRDefault="00656136">
            <w:pPr>
              <w:rPr>
                <w:ins w:id="661" w:author="值成 刘" w:date="2019-01-16T08:37:00Z"/>
              </w:rPr>
            </w:pPr>
            <w:ins w:id="662" w:author="值成 刘" w:date="2019-01-16T08:37:00Z">
              <w:r w:rsidRPr="00656136">
                <w:rPr>
                  <w:rFonts w:hint="eastAsia"/>
                </w:rPr>
                <w:t>陈铉文，</w:t>
              </w:r>
              <w:proofErr w:type="gramStart"/>
              <w:r w:rsidRPr="00656136">
                <w:rPr>
                  <w:rFonts w:hint="eastAsia"/>
                </w:rPr>
                <w:t>刘值成</w:t>
              </w:r>
              <w:proofErr w:type="gramEnd"/>
              <w:r w:rsidRPr="00656136">
                <w:rPr>
                  <w:rFonts w:hint="eastAsia"/>
                </w:rPr>
                <w:t>，于坤，张威杰，章奇妙</w:t>
              </w:r>
            </w:ins>
          </w:p>
        </w:tc>
        <w:tc>
          <w:tcPr>
            <w:tcW w:w="1276" w:type="dxa"/>
            <w:shd w:val="clear" w:color="auto" w:fill="auto"/>
          </w:tcPr>
          <w:p w:rsidR="00656136" w:rsidRPr="00656136" w:rsidRDefault="00656136">
            <w:pPr>
              <w:rPr>
                <w:ins w:id="663" w:author="值成 刘" w:date="2019-01-16T08:37:00Z"/>
              </w:rPr>
            </w:pPr>
            <w:ins w:id="664" w:author="值成 刘" w:date="2019-01-16T08:37:00Z">
              <w:r w:rsidRPr="00656136">
                <w:t>Word</w:t>
              </w:r>
            </w:ins>
          </w:p>
        </w:tc>
        <w:tc>
          <w:tcPr>
            <w:tcW w:w="1417" w:type="dxa"/>
            <w:shd w:val="clear" w:color="auto" w:fill="auto"/>
          </w:tcPr>
          <w:p w:rsidR="00656136" w:rsidRPr="00656136" w:rsidRDefault="00656136">
            <w:pPr>
              <w:rPr>
                <w:ins w:id="665" w:author="值成 刘" w:date="2019-01-16T08:37:00Z"/>
              </w:rPr>
            </w:pPr>
            <w:ins w:id="666" w:author="值成 刘" w:date="2019-01-16T08:37:00Z">
              <w:r w:rsidRPr="00656136">
                <w:rPr>
                  <w:rFonts w:hint="eastAsia"/>
                </w:rPr>
                <w:t>电子</w:t>
              </w:r>
            </w:ins>
          </w:p>
        </w:tc>
      </w:tr>
    </w:tbl>
    <w:p w:rsidR="00847169" w:rsidRDefault="00B42AEF" w:rsidP="00B42AEF">
      <w:pPr>
        <w:pStyle w:val="3"/>
        <w:spacing w:line="240" w:lineRule="auto"/>
      </w:pPr>
      <w:bookmarkStart w:id="667" w:name="_Toc535393410"/>
      <w:r w:rsidRPr="00D454F0">
        <w:rPr>
          <w:rFonts w:hint="eastAsia"/>
        </w:rPr>
        <w:t>2.</w:t>
      </w:r>
      <w:r>
        <w:t>3.4</w:t>
      </w:r>
      <w:r>
        <w:rPr>
          <w:rFonts w:hint="eastAsia"/>
        </w:rPr>
        <w:t>服务</w:t>
      </w:r>
      <w:bookmarkEnd w:id="667"/>
    </w:p>
    <w:p w:rsidR="00EA6C60" w:rsidRDefault="00847169" w:rsidP="00847169">
      <w:pPr>
        <w:ind w:firstLine="420"/>
        <w:rPr>
          <w:ins w:id="668" w:author="值成 刘" w:date="2019-01-16T08:16:00Z"/>
        </w:rPr>
      </w:pPr>
      <w:r w:rsidRPr="00BE255A">
        <w:rPr>
          <w:rFonts w:hint="eastAsia"/>
        </w:rPr>
        <w:t>参与需求获取、需求管理过程；</w:t>
      </w:r>
    </w:p>
    <w:p w:rsidR="00B42AEF" w:rsidRDefault="00847169" w:rsidP="00847169">
      <w:pPr>
        <w:ind w:firstLine="420"/>
        <w:rPr>
          <w:ins w:id="669" w:author="值成 刘" w:date="2019-01-16T08:43:00Z"/>
        </w:rPr>
      </w:pPr>
      <w:r w:rsidRPr="00BE255A">
        <w:rPr>
          <w:rFonts w:hint="eastAsia"/>
        </w:rPr>
        <w:t>提供有限的需求变更服务</w:t>
      </w:r>
      <w:r w:rsidR="00B42AEF" w:rsidRPr="00D454F0">
        <w:rPr>
          <w:rFonts w:hint="eastAsia"/>
        </w:rPr>
        <w:t xml:space="preserve"> </w:t>
      </w:r>
    </w:p>
    <w:p w:rsidR="00257954" w:rsidRPr="00842A2E" w:rsidRDefault="00257954" w:rsidP="00847169">
      <w:pPr>
        <w:ind w:firstLine="420"/>
      </w:pPr>
      <w:ins w:id="670" w:author="值成 刘" w:date="2019-01-16T08:43:00Z">
        <w:r>
          <w:rPr>
            <w:rFonts w:hint="eastAsia"/>
          </w:rPr>
          <w:t>在校时间提供</w:t>
        </w:r>
      </w:ins>
      <w:ins w:id="671" w:author="值成 刘" w:date="2019-01-16T08:44:00Z">
        <w:r>
          <w:rPr>
            <w:rFonts w:hint="eastAsia"/>
          </w:rPr>
          <w:t>对</w:t>
        </w:r>
        <w:r>
          <w:rPr>
            <w:rFonts w:hint="eastAsia"/>
          </w:rPr>
          <w:t>A</w:t>
        </w:r>
        <w:r>
          <w:t>PP</w:t>
        </w:r>
        <w:r>
          <w:rPr>
            <w:rFonts w:hint="eastAsia"/>
          </w:rPr>
          <w:t>的维护</w:t>
        </w:r>
      </w:ins>
    </w:p>
    <w:p w:rsidR="00B42AEF" w:rsidRDefault="00B42AEF" w:rsidP="00B42AEF">
      <w:pPr>
        <w:pStyle w:val="3"/>
        <w:spacing w:line="240" w:lineRule="auto"/>
      </w:pPr>
      <w:bookmarkStart w:id="672" w:name="_Toc535393411"/>
      <w:r w:rsidRPr="00D454F0">
        <w:rPr>
          <w:rFonts w:hint="eastAsia"/>
        </w:rPr>
        <w:t>2.</w:t>
      </w:r>
      <w:r>
        <w:t>3.5</w:t>
      </w:r>
      <w:r>
        <w:rPr>
          <w:rFonts w:hint="eastAsia"/>
        </w:rPr>
        <w:t>非移交产品</w:t>
      </w:r>
      <w:bookmarkEnd w:id="672"/>
      <w:r w:rsidRPr="00D454F0">
        <w:rPr>
          <w:rFonts w:hint="eastAsia"/>
        </w:rPr>
        <w:t xml:space="preserve"> </w:t>
      </w:r>
    </w:p>
    <w:p w:rsidR="00847169" w:rsidRPr="00847169" w:rsidRDefault="00847169" w:rsidP="00847169">
      <w:pPr>
        <w:pStyle w:val="ad"/>
        <w:snapToGrid w:val="0"/>
        <w:ind w:firstLine="425"/>
      </w:pPr>
      <w:del w:id="673" w:author="值成 刘" w:date="2019-01-16T08:45:00Z">
        <w:r w:rsidDel="00257954">
          <w:rPr>
            <w:rFonts w:hint="eastAsia"/>
          </w:rPr>
          <w:delText>除</w:delText>
        </w:r>
        <w:r w:rsidDel="00257954">
          <w:delText>SRS</w:delText>
        </w:r>
        <w:r w:rsidDel="00257954">
          <w:rPr>
            <w:rFonts w:hint="eastAsia"/>
          </w:rPr>
          <w:delText>规格需求说明书以外所有文档和代码</w:delText>
        </w:r>
      </w:del>
    </w:p>
    <w:p w:rsidR="0078404F" w:rsidRDefault="00B42AEF" w:rsidP="00B42AEF">
      <w:pPr>
        <w:pStyle w:val="2"/>
        <w:spacing w:line="240" w:lineRule="auto"/>
      </w:pPr>
      <w:bookmarkStart w:id="674" w:name="_Toc535393412"/>
      <w:r w:rsidRPr="00D454F0">
        <w:rPr>
          <w:rFonts w:hint="eastAsia"/>
        </w:rPr>
        <w:t>2.</w:t>
      </w:r>
      <w:r>
        <w:t>4</w:t>
      </w:r>
      <w:r w:rsidR="003440AB">
        <w:rPr>
          <w:rFonts w:hint="eastAsia"/>
        </w:rPr>
        <w:t>验收标准</w:t>
      </w:r>
      <w:bookmarkEnd w:id="674"/>
    </w:p>
    <w:p w:rsidR="00847169" w:rsidRPr="00847169" w:rsidRDefault="00847169" w:rsidP="00847169">
      <w:pPr>
        <w:pStyle w:val="ad"/>
        <w:snapToGrid w:val="0"/>
      </w:pPr>
      <w:r>
        <w:rPr>
          <w:rFonts w:hint="eastAsia"/>
        </w:rPr>
        <w:tab/>
        <w:t>暂无</w:t>
      </w:r>
    </w:p>
    <w:p w:rsidR="0031683F" w:rsidRDefault="00B42AEF" w:rsidP="0031683F">
      <w:pPr>
        <w:pStyle w:val="2"/>
        <w:spacing w:line="240" w:lineRule="auto"/>
      </w:pPr>
      <w:bookmarkStart w:id="675" w:name="_Toc535393413"/>
      <w:r w:rsidRPr="00D454F0">
        <w:rPr>
          <w:rFonts w:hint="eastAsia"/>
        </w:rPr>
        <w:t>2.</w:t>
      </w:r>
      <w:r>
        <w:t>5</w:t>
      </w:r>
      <w:r w:rsidR="003440AB">
        <w:rPr>
          <w:rFonts w:hint="eastAsia"/>
        </w:rPr>
        <w:t>完成项目的最后期限</w:t>
      </w:r>
      <w:bookmarkEnd w:id="675"/>
    </w:p>
    <w:p w:rsidR="0031683F" w:rsidRPr="0031683F" w:rsidRDefault="0031683F" w:rsidP="0031683F">
      <w:pPr>
        <w:pStyle w:val="ad"/>
        <w:snapToGrid w:val="0"/>
        <w:ind w:firstLine="425"/>
        <w:sectPr w:rsidR="0031683F" w:rsidRPr="0031683F">
          <w:pgSz w:w="11907" w:h="16840" w:code="9"/>
          <w:pgMar w:top="1440" w:right="1797" w:bottom="1440" w:left="1797" w:header="720" w:footer="720" w:gutter="0"/>
          <w:cols w:space="720"/>
          <w:docGrid w:linePitch="271"/>
        </w:sectPr>
      </w:pPr>
      <w:r>
        <w:rPr>
          <w:rFonts w:hint="eastAsia"/>
        </w:rPr>
        <w:t>201</w:t>
      </w:r>
      <w:ins w:id="676" w:author="值成 刘" w:date="2019-01-16T08:16:00Z">
        <w:r w:rsidR="00EA6C60">
          <w:rPr>
            <w:rFonts w:hint="eastAsia"/>
          </w:rPr>
          <w:t>9</w:t>
        </w:r>
      </w:ins>
      <w:del w:id="677" w:author="值成 刘" w:date="2019-01-16T08:16:00Z">
        <w:r w:rsidDel="00EA6C60">
          <w:rPr>
            <w:rFonts w:hint="eastAsia"/>
          </w:rPr>
          <w:delText>8</w:delText>
        </w:r>
      </w:del>
      <w:r>
        <w:rPr>
          <w:rFonts w:hint="eastAsia"/>
        </w:rPr>
        <w:t>学年第</w:t>
      </w:r>
      <w:ins w:id="678" w:author="值成 刘" w:date="2019-01-16T08:16:00Z">
        <w:r w:rsidR="00EA6C60">
          <w:rPr>
            <w:rFonts w:hint="eastAsia"/>
          </w:rPr>
          <w:t>二</w:t>
        </w:r>
      </w:ins>
      <w:del w:id="679" w:author="值成 刘" w:date="2019-01-16T08:16:00Z">
        <w:r w:rsidDel="00EA6C60">
          <w:rPr>
            <w:rFonts w:hint="eastAsia"/>
          </w:rPr>
          <w:delText>一</w:delText>
        </w:r>
      </w:del>
      <w:r>
        <w:rPr>
          <w:rFonts w:hint="eastAsia"/>
        </w:rPr>
        <w:t>学期</w:t>
      </w:r>
      <w:ins w:id="680" w:author="值成 刘" w:date="2019-01-16T08:16:00Z">
        <w:r w:rsidR="00EA6C60">
          <w:rPr>
            <w:rFonts w:hint="eastAsia"/>
          </w:rPr>
          <w:t>第</w:t>
        </w:r>
      </w:ins>
      <w:ins w:id="681" w:author="值成 刘" w:date="2019-01-16T08:19:00Z">
        <w:r w:rsidR="0075615C">
          <w:rPr>
            <w:rFonts w:hint="eastAsia"/>
          </w:rPr>
          <w:t>八</w:t>
        </w:r>
      </w:ins>
      <w:del w:id="682" w:author="值成 刘" w:date="2019-01-16T08:16:00Z">
        <w:r w:rsidDel="00EA6C60">
          <w:rPr>
            <w:rFonts w:hint="eastAsia"/>
          </w:rPr>
          <w:delText>十六</w:delText>
        </w:r>
      </w:del>
      <w:proofErr w:type="gramStart"/>
      <w:r>
        <w:rPr>
          <w:rFonts w:hint="eastAsia"/>
        </w:rPr>
        <w:t>周之前</w:t>
      </w:r>
      <w:r>
        <w:tab/>
      </w:r>
      <w:proofErr w:type="gramEnd"/>
    </w:p>
    <w:p w:rsidR="0078404F" w:rsidRDefault="00B42AEF" w:rsidP="0031683F">
      <w:pPr>
        <w:pStyle w:val="1"/>
        <w:spacing w:line="240" w:lineRule="auto"/>
      </w:pPr>
      <w:bookmarkStart w:id="683" w:name="_Toc535393414"/>
      <w:r>
        <w:lastRenderedPageBreak/>
        <w:t>3</w:t>
      </w:r>
      <w:r w:rsidRPr="00D454F0">
        <w:rPr>
          <w:rFonts w:hint="eastAsia"/>
        </w:rPr>
        <w:t>.</w:t>
      </w:r>
      <w:r w:rsidRPr="00D454F0">
        <w:t xml:space="preserve"> </w:t>
      </w:r>
      <w:r w:rsidR="003440AB">
        <w:rPr>
          <w:rFonts w:hint="eastAsia"/>
        </w:rPr>
        <w:t>实施计划</w:t>
      </w:r>
      <w:bookmarkEnd w:id="683"/>
    </w:p>
    <w:p w:rsidR="0031683F" w:rsidDel="00257954" w:rsidRDefault="00B42AEF" w:rsidP="00B42AEF">
      <w:pPr>
        <w:pStyle w:val="2"/>
        <w:spacing w:line="240" w:lineRule="auto"/>
        <w:rPr>
          <w:del w:id="684" w:author="值成 刘" w:date="2019-01-16T08:50:00Z"/>
        </w:rPr>
      </w:pPr>
      <w:del w:id="685" w:author="值成 刘" w:date="2019-01-16T08:50:00Z">
        <w:r w:rsidDel="00257954">
          <w:delText>3.1</w:delText>
        </w:r>
        <w:r w:rsidR="003440AB" w:rsidRPr="00B42AEF" w:rsidDel="00257954">
          <w:rPr>
            <w:rFonts w:hint="eastAsia"/>
          </w:rPr>
          <w:delText>任务解与人员分工</w:delText>
        </w:r>
      </w:del>
    </w:p>
    <w:tbl>
      <w:tblPr>
        <w:tblW w:w="9356" w:type="dxa"/>
        <w:tblInd w:w="-601" w:type="dxa"/>
        <w:tblLook w:val="04A0" w:firstRow="1" w:lastRow="0" w:firstColumn="1" w:lastColumn="0" w:noHBand="0" w:noVBand="1"/>
      </w:tblPr>
      <w:tblGrid>
        <w:gridCol w:w="777"/>
        <w:gridCol w:w="550"/>
        <w:gridCol w:w="570"/>
        <w:gridCol w:w="1647"/>
        <w:gridCol w:w="992"/>
        <w:gridCol w:w="709"/>
        <w:gridCol w:w="851"/>
        <w:gridCol w:w="850"/>
        <w:gridCol w:w="851"/>
        <w:gridCol w:w="709"/>
        <w:gridCol w:w="850"/>
      </w:tblGrid>
      <w:tr w:rsidR="0031683F" w:rsidRPr="00964086" w:rsidDel="00257954" w:rsidTr="005766FA">
        <w:trPr>
          <w:trHeight w:val="285"/>
          <w:del w:id="686" w:author="值成 刘" w:date="2019-01-16T08:50:00Z"/>
        </w:trPr>
        <w:tc>
          <w:tcPr>
            <w:tcW w:w="9356" w:type="dxa"/>
            <w:gridSpan w:val="11"/>
            <w:tcBorders>
              <w:top w:val="single" w:sz="4" w:space="0" w:color="auto"/>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687" w:author="值成 刘" w:date="2019-01-16T08:50:00Z"/>
                <w:rFonts w:ascii="宋体" w:hAnsi="宋体" w:cs="宋体"/>
                <w:color w:val="000000"/>
                <w:kern w:val="0"/>
                <w:szCs w:val="21"/>
              </w:rPr>
            </w:pPr>
            <w:del w:id="688" w:author="值成 刘" w:date="2019-01-16T08:50:00Z">
              <w:r w:rsidRPr="00CE75F0" w:rsidDel="00257954">
                <w:rPr>
                  <w:rFonts w:ascii="宋体" w:hAnsi="宋体" w:cs="宋体" w:hint="eastAsia"/>
                  <w:color w:val="000000"/>
                  <w:kern w:val="0"/>
                  <w:szCs w:val="21"/>
                </w:rPr>
                <w:delText>二、工作分解结构（</w:delText>
              </w:r>
              <w:r w:rsidRPr="00CE75F0" w:rsidDel="00257954">
                <w:rPr>
                  <w:rFonts w:ascii="Calibri" w:hAnsi="Calibri" w:cs="Calibri"/>
                  <w:color w:val="000000"/>
                  <w:kern w:val="0"/>
                  <w:szCs w:val="21"/>
                </w:rPr>
                <w:delText>R-</w:delText>
              </w:r>
              <w:r w:rsidRPr="00CE75F0" w:rsidDel="00257954">
                <w:rPr>
                  <w:rFonts w:ascii="宋体" w:hAnsi="宋体" w:cs="宋体" w:hint="eastAsia"/>
                  <w:color w:val="000000"/>
                  <w:kern w:val="0"/>
                  <w:szCs w:val="21"/>
                </w:rPr>
                <w:delText>负责人；</w:delText>
              </w:r>
              <w:r w:rsidRPr="00CE75F0" w:rsidDel="00257954">
                <w:rPr>
                  <w:rFonts w:ascii="Calibri" w:hAnsi="Calibri" w:cs="Calibri"/>
                  <w:color w:val="000000"/>
                  <w:kern w:val="0"/>
                  <w:szCs w:val="21"/>
                </w:rPr>
                <w:delText>A-</w:delText>
              </w:r>
              <w:r w:rsidRPr="00CE75F0" w:rsidDel="00257954">
                <w:rPr>
                  <w:rFonts w:ascii="宋体" w:hAnsi="宋体" w:cs="宋体" w:hint="eastAsia"/>
                  <w:color w:val="000000"/>
                  <w:kern w:val="0"/>
                  <w:szCs w:val="21"/>
                </w:rPr>
                <w:delText>辅助；</w:delText>
              </w:r>
              <w:r w:rsidRPr="00CE75F0" w:rsidDel="00257954">
                <w:rPr>
                  <w:rFonts w:ascii="Calibri" w:hAnsi="Calibri" w:cs="Calibri"/>
                  <w:color w:val="000000"/>
                  <w:kern w:val="0"/>
                  <w:szCs w:val="21"/>
                </w:rPr>
                <w:delText>I-</w:delText>
              </w:r>
              <w:r w:rsidRPr="00CE75F0" w:rsidDel="00257954">
                <w:rPr>
                  <w:rFonts w:ascii="宋体" w:hAnsi="宋体" w:cs="宋体" w:hint="eastAsia"/>
                  <w:color w:val="000000"/>
                  <w:kern w:val="0"/>
                  <w:szCs w:val="21"/>
                </w:rPr>
                <w:delText>通知）</w:delText>
              </w:r>
            </w:del>
          </w:p>
        </w:tc>
      </w:tr>
      <w:tr w:rsidR="0031683F" w:rsidRPr="00CE75F0" w:rsidDel="00257954" w:rsidTr="005766FA">
        <w:trPr>
          <w:trHeight w:val="285"/>
          <w:del w:id="689" w:author="值成 刘" w:date="2019-01-16T08:50:00Z"/>
        </w:trPr>
        <w:tc>
          <w:tcPr>
            <w:tcW w:w="777" w:type="dxa"/>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690" w:author="值成 刘" w:date="2019-01-16T08:50:00Z"/>
                <w:rFonts w:ascii="宋体" w:hAnsi="宋体" w:cs="宋体"/>
                <w:color w:val="000000"/>
                <w:kern w:val="0"/>
                <w:szCs w:val="21"/>
              </w:rPr>
            </w:pPr>
            <w:del w:id="691" w:author="值成 刘" w:date="2019-01-16T08:50:00Z">
              <w:r w:rsidRPr="00CE75F0" w:rsidDel="00257954">
                <w:rPr>
                  <w:rFonts w:ascii="宋体" w:hAnsi="宋体" w:cs="宋体" w:hint="eastAsia"/>
                  <w:color w:val="000000"/>
                  <w:kern w:val="0"/>
                  <w:szCs w:val="21"/>
                </w:rPr>
                <w:delText>WBS代码</w:delText>
              </w:r>
            </w:del>
          </w:p>
        </w:tc>
        <w:tc>
          <w:tcPr>
            <w:tcW w:w="550"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692" w:author="值成 刘" w:date="2019-01-16T08:50:00Z"/>
                <w:rFonts w:ascii="宋体" w:hAnsi="宋体" w:cs="宋体"/>
                <w:color w:val="000000"/>
                <w:kern w:val="0"/>
                <w:szCs w:val="21"/>
              </w:rPr>
            </w:pPr>
            <w:del w:id="693" w:author="值成 刘" w:date="2019-01-16T08:50:00Z">
              <w:r w:rsidRPr="00CE75F0" w:rsidDel="00257954">
                <w:rPr>
                  <w:rFonts w:ascii="宋体" w:hAnsi="宋体" w:cs="宋体" w:hint="eastAsia"/>
                  <w:color w:val="000000"/>
                  <w:kern w:val="0"/>
                  <w:szCs w:val="21"/>
                </w:rPr>
                <w:delText>阶段</w:delText>
              </w:r>
            </w:del>
          </w:p>
        </w:tc>
        <w:tc>
          <w:tcPr>
            <w:tcW w:w="570"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694" w:author="值成 刘" w:date="2019-01-16T08:50:00Z"/>
                <w:rFonts w:ascii="宋体" w:hAnsi="宋体" w:cs="宋体"/>
                <w:color w:val="000000"/>
                <w:kern w:val="0"/>
                <w:szCs w:val="21"/>
              </w:rPr>
            </w:pPr>
            <w:del w:id="695" w:author="值成 刘" w:date="2019-01-16T08:50:00Z">
              <w:r w:rsidRPr="00CE75F0" w:rsidDel="00257954">
                <w:rPr>
                  <w:rFonts w:ascii="宋体" w:hAnsi="宋体" w:cs="宋体" w:hint="eastAsia"/>
                  <w:color w:val="000000"/>
                  <w:kern w:val="0"/>
                  <w:szCs w:val="21"/>
                </w:rPr>
                <w:delText>任务名称</w:delText>
              </w:r>
            </w:del>
          </w:p>
        </w:tc>
        <w:tc>
          <w:tcPr>
            <w:tcW w:w="1647"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696" w:author="值成 刘" w:date="2019-01-16T08:50:00Z"/>
                <w:rFonts w:ascii="宋体" w:hAnsi="宋体" w:cs="宋体"/>
                <w:color w:val="000000"/>
                <w:kern w:val="0"/>
                <w:szCs w:val="21"/>
              </w:rPr>
            </w:pPr>
            <w:del w:id="697" w:author="值成 刘" w:date="2019-01-16T08:50:00Z">
              <w:r w:rsidRPr="00CE75F0" w:rsidDel="00257954">
                <w:rPr>
                  <w:rFonts w:ascii="宋体" w:hAnsi="宋体" w:cs="宋体" w:hint="eastAsia"/>
                  <w:color w:val="000000"/>
                  <w:kern w:val="0"/>
                  <w:szCs w:val="21"/>
                </w:rPr>
                <w:delText>包含活动</w:delText>
              </w:r>
            </w:del>
          </w:p>
        </w:tc>
        <w:tc>
          <w:tcPr>
            <w:tcW w:w="992"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698" w:author="值成 刘" w:date="2019-01-16T08:50:00Z"/>
                <w:rFonts w:ascii="宋体" w:hAnsi="宋体" w:cs="宋体"/>
                <w:color w:val="000000"/>
                <w:kern w:val="0"/>
                <w:szCs w:val="21"/>
              </w:rPr>
            </w:pPr>
            <w:del w:id="699" w:author="值成 刘" w:date="2019-01-16T08:50:00Z">
              <w:r w:rsidRPr="00CE75F0" w:rsidDel="00257954">
                <w:rPr>
                  <w:rFonts w:ascii="宋体" w:hAnsi="宋体" w:cs="宋体" w:hint="eastAsia"/>
                  <w:color w:val="000000"/>
                  <w:kern w:val="0"/>
                  <w:szCs w:val="21"/>
                </w:rPr>
                <w:delText>人力资源</w:delText>
              </w:r>
            </w:del>
          </w:p>
        </w:tc>
        <w:tc>
          <w:tcPr>
            <w:tcW w:w="709"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700" w:author="值成 刘" w:date="2019-01-16T08:50:00Z"/>
                <w:rFonts w:ascii="宋体" w:hAnsi="宋体" w:cs="宋体"/>
                <w:color w:val="000000"/>
                <w:kern w:val="0"/>
                <w:szCs w:val="21"/>
              </w:rPr>
            </w:pPr>
            <w:del w:id="701" w:author="值成 刘" w:date="2019-01-16T08:50:00Z">
              <w:r w:rsidRPr="00CE75F0" w:rsidDel="00257954">
                <w:rPr>
                  <w:rFonts w:ascii="宋体" w:hAnsi="宋体" w:cs="宋体" w:hint="eastAsia"/>
                  <w:color w:val="000000"/>
                  <w:kern w:val="0"/>
                  <w:szCs w:val="21"/>
                </w:rPr>
                <w:delText>工期</w:delText>
              </w:r>
            </w:del>
          </w:p>
        </w:tc>
        <w:tc>
          <w:tcPr>
            <w:tcW w:w="851"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702" w:author="值成 刘" w:date="2019-01-16T08:50:00Z"/>
                <w:rFonts w:ascii="宋体" w:hAnsi="宋体" w:cs="宋体"/>
                <w:color w:val="000000"/>
                <w:kern w:val="0"/>
                <w:szCs w:val="21"/>
              </w:rPr>
            </w:pPr>
            <w:del w:id="703" w:author="值成 刘" w:date="2019-01-16T08:50:00Z">
              <w:r w:rsidRPr="00CE75F0" w:rsidDel="00257954">
                <w:rPr>
                  <w:rFonts w:ascii="宋体" w:hAnsi="宋体" w:cs="宋体" w:hint="eastAsia"/>
                  <w:color w:val="000000"/>
                  <w:kern w:val="0"/>
                  <w:szCs w:val="21"/>
                </w:rPr>
                <w:delText>陈铉文</w:delText>
              </w:r>
            </w:del>
          </w:p>
        </w:tc>
        <w:tc>
          <w:tcPr>
            <w:tcW w:w="850"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704" w:author="值成 刘" w:date="2019-01-16T08:50:00Z"/>
                <w:rFonts w:ascii="宋体" w:hAnsi="宋体" w:cs="宋体"/>
                <w:color w:val="000000"/>
                <w:kern w:val="0"/>
                <w:szCs w:val="21"/>
              </w:rPr>
            </w:pPr>
            <w:del w:id="705" w:author="值成 刘" w:date="2019-01-16T08:50:00Z">
              <w:r w:rsidRPr="00CE75F0" w:rsidDel="00257954">
                <w:rPr>
                  <w:rFonts w:ascii="宋体" w:hAnsi="宋体" w:cs="宋体" w:hint="eastAsia"/>
                  <w:color w:val="000000"/>
                  <w:kern w:val="0"/>
                  <w:szCs w:val="21"/>
                </w:rPr>
                <w:delText>张威杰</w:delText>
              </w:r>
            </w:del>
          </w:p>
        </w:tc>
        <w:tc>
          <w:tcPr>
            <w:tcW w:w="851"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706" w:author="值成 刘" w:date="2019-01-16T08:50:00Z"/>
                <w:rFonts w:ascii="宋体" w:hAnsi="宋体" w:cs="宋体"/>
                <w:color w:val="000000"/>
                <w:kern w:val="0"/>
                <w:szCs w:val="21"/>
              </w:rPr>
            </w:pPr>
            <w:del w:id="707" w:author="值成 刘" w:date="2019-01-16T08:50:00Z">
              <w:r w:rsidRPr="00CE75F0" w:rsidDel="00257954">
                <w:rPr>
                  <w:rFonts w:ascii="宋体" w:hAnsi="宋体" w:cs="宋体" w:hint="eastAsia"/>
                  <w:color w:val="000000"/>
                  <w:kern w:val="0"/>
                  <w:szCs w:val="21"/>
                </w:rPr>
                <w:delText>章奇妙</w:delText>
              </w:r>
            </w:del>
          </w:p>
        </w:tc>
        <w:tc>
          <w:tcPr>
            <w:tcW w:w="709"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708" w:author="值成 刘" w:date="2019-01-16T08:50:00Z"/>
                <w:rFonts w:ascii="宋体" w:hAnsi="宋体" w:cs="宋体"/>
                <w:color w:val="000000"/>
                <w:kern w:val="0"/>
                <w:szCs w:val="21"/>
              </w:rPr>
            </w:pPr>
            <w:del w:id="709" w:author="值成 刘" w:date="2019-01-16T08:50:00Z">
              <w:r w:rsidRPr="00CE75F0" w:rsidDel="00257954">
                <w:rPr>
                  <w:rFonts w:ascii="宋体" w:hAnsi="宋体" w:cs="宋体" w:hint="eastAsia"/>
                  <w:color w:val="000000"/>
                  <w:kern w:val="0"/>
                  <w:szCs w:val="21"/>
                </w:rPr>
                <w:delText>于坤</w:delText>
              </w:r>
            </w:del>
          </w:p>
        </w:tc>
        <w:tc>
          <w:tcPr>
            <w:tcW w:w="850" w:type="dxa"/>
            <w:tcBorders>
              <w:top w:val="nil"/>
              <w:left w:val="nil"/>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710" w:author="值成 刘" w:date="2019-01-16T08:50:00Z"/>
                <w:rFonts w:ascii="宋体" w:hAnsi="宋体" w:cs="宋体"/>
                <w:color w:val="000000"/>
                <w:kern w:val="0"/>
                <w:szCs w:val="21"/>
              </w:rPr>
            </w:pPr>
            <w:del w:id="711" w:author="值成 刘" w:date="2019-01-16T08:50:00Z">
              <w:r w:rsidRPr="00CE75F0" w:rsidDel="00257954">
                <w:rPr>
                  <w:rFonts w:ascii="宋体" w:hAnsi="宋体" w:cs="宋体" w:hint="eastAsia"/>
                  <w:color w:val="000000"/>
                  <w:kern w:val="0"/>
                  <w:szCs w:val="21"/>
                </w:rPr>
                <w:delText>刘值成</w:delText>
              </w:r>
            </w:del>
          </w:p>
        </w:tc>
      </w:tr>
      <w:tr w:rsidR="0031683F" w:rsidRPr="00CE75F0" w:rsidDel="00257954" w:rsidTr="005766FA">
        <w:trPr>
          <w:trHeight w:val="285"/>
          <w:del w:id="712"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713" w:author="值成 刘" w:date="2019-01-16T08:50:00Z"/>
                <w:rFonts w:ascii="等线" w:eastAsia="等线" w:hAnsi="等线" w:cs="宋体"/>
                <w:color w:val="000000"/>
                <w:kern w:val="0"/>
                <w:sz w:val="22"/>
                <w:szCs w:val="22"/>
              </w:rPr>
            </w:pPr>
            <w:del w:id="714" w:author="值成 刘" w:date="2019-01-16T08:50:00Z">
              <w:r w:rsidRPr="00CE75F0" w:rsidDel="00257954">
                <w:rPr>
                  <w:rFonts w:ascii="等线" w:eastAsia="等线" w:hAnsi="等线" w:cs="宋体" w:hint="eastAsia"/>
                  <w:color w:val="000000"/>
                  <w:kern w:val="0"/>
                  <w:sz w:val="22"/>
                  <w:szCs w:val="22"/>
                </w:rPr>
                <w:delText>1.1.1</w:delText>
              </w:r>
            </w:del>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715" w:author="值成 刘" w:date="2019-01-16T08:50:00Z"/>
                <w:rFonts w:ascii="等线" w:eastAsia="等线" w:hAnsi="等线" w:cs="宋体"/>
                <w:color w:val="000000"/>
                <w:kern w:val="0"/>
                <w:sz w:val="22"/>
                <w:szCs w:val="22"/>
              </w:rPr>
            </w:pPr>
            <w:del w:id="716" w:author="值成 刘" w:date="2019-01-16T08:50:00Z">
              <w:r w:rsidRPr="00CE75F0" w:rsidDel="00257954">
                <w:rPr>
                  <w:rFonts w:ascii="等线" w:eastAsia="等线" w:hAnsi="等线" w:cs="宋体" w:hint="eastAsia"/>
                  <w:color w:val="000000"/>
                  <w:kern w:val="0"/>
                  <w:sz w:val="22"/>
                  <w:szCs w:val="22"/>
                </w:rPr>
                <w:delText>可行性分析阶段</w:delText>
              </w:r>
            </w:del>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717" w:author="值成 刘" w:date="2019-01-16T08:50:00Z"/>
                <w:rFonts w:ascii="等线" w:eastAsia="等线" w:hAnsi="等线" w:cs="宋体"/>
                <w:color w:val="000000"/>
                <w:kern w:val="0"/>
                <w:sz w:val="22"/>
                <w:szCs w:val="22"/>
              </w:rPr>
            </w:pPr>
            <w:del w:id="718" w:author="值成 刘" w:date="2019-01-16T08:50:00Z">
              <w:r w:rsidRPr="00CE75F0" w:rsidDel="00257954">
                <w:rPr>
                  <w:rFonts w:ascii="等线" w:eastAsia="等线" w:hAnsi="等线" w:cs="宋体" w:hint="eastAsia"/>
                  <w:color w:val="000000"/>
                  <w:kern w:val="0"/>
                  <w:sz w:val="22"/>
                  <w:szCs w:val="22"/>
                </w:rPr>
                <w:delText>可行性分析</w:delText>
              </w:r>
            </w:del>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719" w:author="值成 刘" w:date="2019-01-16T08:50:00Z"/>
                <w:rFonts w:ascii="等线" w:eastAsia="等线" w:hAnsi="等线" w:cs="宋体"/>
                <w:color w:val="000000"/>
                <w:kern w:val="0"/>
                <w:sz w:val="22"/>
                <w:szCs w:val="22"/>
              </w:rPr>
            </w:pPr>
            <w:del w:id="720" w:author="值成 刘" w:date="2019-01-16T08:50:00Z">
              <w:r w:rsidRPr="00CE75F0" w:rsidDel="00257954">
                <w:rPr>
                  <w:rFonts w:ascii="等线" w:eastAsia="等线" w:hAnsi="等线" w:cs="宋体" w:hint="eastAsia"/>
                  <w:color w:val="000000"/>
                  <w:kern w:val="0"/>
                  <w:sz w:val="22"/>
                  <w:szCs w:val="22"/>
                </w:rPr>
                <w:delText>小组会议</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21" w:author="值成 刘" w:date="2019-01-16T08:50:00Z"/>
                <w:rFonts w:ascii="等线" w:eastAsia="等线" w:hAnsi="等线" w:cs="宋体"/>
                <w:color w:val="000000"/>
                <w:kern w:val="0"/>
                <w:sz w:val="22"/>
                <w:szCs w:val="22"/>
              </w:rPr>
            </w:pPr>
            <w:del w:id="722"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23" w:author="值成 刘" w:date="2019-01-16T08:50:00Z"/>
                <w:rFonts w:ascii="等线" w:eastAsia="等线" w:hAnsi="等线" w:cs="宋体"/>
                <w:color w:val="000000"/>
                <w:kern w:val="0"/>
                <w:sz w:val="22"/>
                <w:szCs w:val="22"/>
              </w:rPr>
            </w:pPr>
            <w:del w:id="724"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25" w:author="值成 刘" w:date="2019-01-16T08:50:00Z"/>
                <w:rFonts w:ascii="等线" w:eastAsia="等线" w:hAnsi="等线" w:cs="宋体"/>
                <w:color w:val="000000"/>
                <w:kern w:val="0"/>
                <w:sz w:val="22"/>
                <w:szCs w:val="22"/>
              </w:rPr>
            </w:pPr>
            <w:del w:id="726"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27" w:author="值成 刘" w:date="2019-01-16T08:50:00Z"/>
                <w:rFonts w:ascii="等线" w:eastAsia="等线" w:hAnsi="等线" w:cs="宋体"/>
                <w:color w:val="000000"/>
                <w:kern w:val="0"/>
                <w:sz w:val="22"/>
                <w:szCs w:val="22"/>
              </w:rPr>
            </w:pPr>
            <w:del w:id="728"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29" w:author="值成 刘" w:date="2019-01-16T08:50:00Z"/>
                <w:rFonts w:ascii="等线" w:eastAsia="等线" w:hAnsi="等线" w:cs="宋体"/>
                <w:color w:val="000000"/>
                <w:kern w:val="0"/>
                <w:sz w:val="22"/>
                <w:szCs w:val="22"/>
              </w:rPr>
            </w:pPr>
            <w:del w:id="730"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31" w:author="值成 刘" w:date="2019-01-16T08:50:00Z"/>
                <w:rFonts w:ascii="等线" w:eastAsia="等线" w:hAnsi="等线" w:cs="宋体"/>
                <w:color w:val="000000"/>
                <w:kern w:val="0"/>
                <w:sz w:val="22"/>
                <w:szCs w:val="22"/>
              </w:rPr>
            </w:pPr>
            <w:del w:id="732"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33" w:author="值成 刘" w:date="2019-01-16T08:50:00Z"/>
                <w:rFonts w:ascii="等线" w:eastAsia="等线" w:hAnsi="等线" w:cs="宋体"/>
                <w:color w:val="000000"/>
                <w:kern w:val="0"/>
                <w:sz w:val="22"/>
                <w:szCs w:val="22"/>
              </w:rPr>
            </w:pPr>
            <w:del w:id="734"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73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736" w:author="值成 刘" w:date="2019-01-16T08:50:00Z"/>
                <w:rFonts w:ascii="等线" w:eastAsia="等线" w:hAnsi="等线" w:cs="宋体"/>
                <w:color w:val="000000"/>
                <w:kern w:val="0"/>
                <w:sz w:val="22"/>
                <w:szCs w:val="22"/>
              </w:rPr>
            </w:pPr>
            <w:del w:id="737" w:author="值成 刘" w:date="2019-01-16T08:50:00Z">
              <w:r w:rsidRPr="00CE75F0" w:rsidDel="00257954">
                <w:rPr>
                  <w:rFonts w:ascii="等线" w:eastAsia="等线" w:hAnsi="等线" w:cs="宋体" w:hint="eastAsia"/>
                  <w:color w:val="000000"/>
                  <w:kern w:val="0"/>
                  <w:sz w:val="22"/>
                  <w:szCs w:val="22"/>
                </w:rPr>
                <w:delText>1.1.2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738"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739"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740" w:author="值成 刘" w:date="2019-01-16T08:50:00Z"/>
                <w:rFonts w:ascii="等线" w:eastAsia="等线" w:hAnsi="等线" w:cs="宋体"/>
                <w:color w:val="000000"/>
                <w:kern w:val="0"/>
                <w:sz w:val="22"/>
                <w:szCs w:val="22"/>
              </w:rPr>
            </w:pPr>
            <w:del w:id="741" w:author="值成 刘" w:date="2019-01-16T08:50:00Z">
              <w:r w:rsidRPr="00CE75F0" w:rsidDel="00257954">
                <w:rPr>
                  <w:rFonts w:ascii="等线" w:eastAsia="等线" w:hAnsi="等线" w:cs="宋体" w:hint="eastAsia"/>
                  <w:color w:val="000000"/>
                  <w:kern w:val="0"/>
                  <w:sz w:val="22"/>
                  <w:szCs w:val="22"/>
                </w:rPr>
                <w:delText>技术可行性</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42" w:author="值成 刘" w:date="2019-01-16T08:50:00Z"/>
                <w:rFonts w:ascii="等线" w:eastAsia="等线" w:hAnsi="等线" w:cs="宋体"/>
                <w:color w:val="000000"/>
                <w:kern w:val="0"/>
                <w:sz w:val="22"/>
                <w:szCs w:val="22"/>
              </w:rPr>
            </w:pPr>
            <w:del w:id="743"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44" w:author="值成 刘" w:date="2019-01-16T08:50:00Z"/>
                <w:rFonts w:ascii="等线" w:eastAsia="等线" w:hAnsi="等线" w:cs="宋体"/>
                <w:color w:val="000000"/>
                <w:kern w:val="0"/>
                <w:sz w:val="22"/>
                <w:szCs w:val="22"/>
              </w:rPr>
            </w:pPr>
            <w:del w:id="745"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46" w:author="值成 刘" w:date="2019-01-16T08:50:00Z"/>
                <w:rFonts w:ascii="等线" w:eastAsia="等线" w:hAnsi="等线" w:cs="宋体"/>
                <w:color w:val="000000"/>
                <w:kern w:val="0"/>
                <w:sz w:val="22"/>
                <w:szCs w:val="22"/>
              </w:rPr>
            </w:pPr>
            <w:del w:id="747"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48" w:author="值成 刘" w:date="2019-01-16T08:50:00Z"/>
                <w:rFonts w:ascii="等线" w:eastAsia="等线" w:hAnsi="等线" w:cs="宋体"/>
                <w:color w:val="000000"/>
                <w:kern w:val="0"/>
                <w:sz w:val="22"/>
                <w:szCs w:val="22"/>
              </w:rPr>
            </w:pPr>
            <w:del w:id="749"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50" w:author="值成 刘" w:date="2019-01-16T08:50:00Z"/>
                <w:rFonts w:ascii="等线" w:eastAsia="等线" w:hAnsi="等线" w:cs="宋体"/>
                <w:color w:val="000000"/>
                <w:kern w:val="0"/>
                <w:sz w:val="22"/>
                <w:szCs w:val="22"/>
              </w:rPr>
            </w:pPr>
            <w:del w:id="751"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52" w:author="值成 刘" w:date="2019-01-16T08:50:00Z"/>
                <w:rFonts w:ascii="等线" w:eastAsia="等线" w:hAnsi="等线" w:cs="宋体"/>
                <w:color w:val="000000"/>
                <w:kern w:val="0"/>
                <w:sz w:val="22"/>
                <w:szCs w:val="22"/>
              </w:rPr>
            </w:pPr>
            <w:del w:id="753"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54" w:author="值成 刘" w:date="2019-01-16T08:50:00Z"/>
                <w:rFonts w:ascii="等线" w:eastAsia="等线" w:hAnsi="等线" w:cs="宋体"/>
                <w:color w:val="000000"/>
                <w:kern w:val="0"/>
                <w:sz w:val="22"/>
                <w:szCs w:val="22"/>
              </w:rPr>
            </w:pPr>
            <w:del w:id="755"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756"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757" w:author="值成 刘" w:date="2019-01-16T08:50:00Z"/>
                <w:rFonts w:ascii="等线" w:eastAsia="等线" w:hAnsi="等线" w:cs="宋体"/>
                <w:color w:val="000000"/>
                <w:kern w:val="0"/>
                <w:sz w:val="22"/>
                <w:szCs w:val="22"/>
              </w:rPr>
            </w:pPr>
            <w:del w:id="758" w:author="值成 刘" w:date="2019-01-16T08:50:00Z">
              <w:r w:rsidRPr="00CE75F0" w:rsidDel="00257954">
                <w:rPr>
                  <w:rFonts w:ascii="等线" w:eastAsia="等线" w:hAnsi="等线" w:cs="宋体" w:hint="eastAsia"/>
                  <w:color w:val="000000"/>
                  <w:kern w:val="0"/>
                  <w:sz w:val="22"/>
                  <w:szCs w:val="22"/>
                </w:rPr>
                <w:delText>1.1.3</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759"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760"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761" w:author="值成 刘" w:date="2019-01-16T08:50:00Z"/>
                <w:rFonts w:ascii="等线" w:eastAsia="等线" w:hAnsi="等线" w:cs="宋体"/>
                <w:color w:val="000000"/>
                <w:kern w:val="0"/>
                <w:sz w:val="22"/>
                <w:szCs w:val="22"/>
              </w:rPr>
            </w:pPr>
            <w:del w:id="762" w:author="值成 刘" w:date="2019-01-16T08:50:00Z">
              <w:r w:rsidRPr="00CE75F0" w:rsidDel="00257954">
                <w:rPr>
                  <w:rFonts w:ascii="等线" w:eastAsia="等线" w:hAnsi="等线" w:cs="宋体" w:hint="eastAsia"/>
                  <w:color w:val="000000"/>
                  <w:kern w:val="0"/>
                  <w:sz w:val="22"/>
                  <w:szCs w:val="22"/>
                </w:rPr>
                <w:delText>操作可行性</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63" w:author="值成 刘" w:date="2019-01-16T08:50:00Z"/>
                <w:rFonts w:ascii="等线" w:eastAsia="等线" w:hAnsi="等线" w:cs="宋体"/>
                <w:color w:val="000000"/>
                <w:kern w:val="0"/>
                <w:sz w:val="22"/>
                <w:szCs w:val="22"/>
              </w:rPr>
            </w:pPr>
            <w:del w:id="764"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65" w:author="值成 刘" w:date="2019-01-16T08:50:00Z"/>
                <w:rFonts w:ascii="等线" w:eastAsia="等线" w:hAnsi="等线" w:cs="宋体"/>
                <w:color w:val="000000"/>
                <w:kern w:val="0"/>
                <w:sz w:val="22"/>
                <w:szCs w:val="22"/>
              </w:rPr>
            </w:pPr>
            <w:del w:id="766"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67" w:author="值成 刘" w:date="2019-01-16T08:50:00Z"/>
                <w:rFonts w:ascii="等线" w:eastAsia="等线" w:hAnsi="等线" w:cs="宋体"/>
                <w:color w:val="000000"/>
                <w:kern w:val="0"/>
                <w:sz w:val="22"/>
                <w:szCs w:val="22"/>
              </w:rPr>
            </w:pPr>
            <w:del w:id="768"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69" w:author="值成 刘" w:date="2019-01-16T08:50:00Z"/>
                <w:rFonts w:ascii="等线" w:eastAsia="等线" w:hAnsi="等线" w:cs="宋体"/>
                <w:color w:val="000000"/>
                <w:kern w:val="0"/>
                <w:sz w:val="22"/>
                <w:szCs w:val="22"/>
              </w:rPr>
            </w:pPr>
            <w:del w:id="770"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71" w:author="值成 刘" w:date="2019-01-16T08:50:00Z"/>
                <w:rFonts w:ascii="等线" w:eastAsia="等线" w:hAnsi="等线" w:cs="宋体"/>
                <w:color w:val="000000"/>
                <w:kern w:val="0"/>
                <w:sz w:val="22"/>
                <w:szCs w:val="22"/>
              </w:rPr>
            </w:pPr>
            <w:del w:id="772"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73" w:author="值成 刘" w:date="2019-01-16T08:50:00Z"/>
                <w:rFonts w:ascii="等线" w:eastAsia="等线" w:hAnsi="等线" w:cs="宋体"/>
                <w:color w:val="000000"/>
                <w:kern w:val="0"/>
                <w:sz w:val="22"/>
                <w:szCs w:val="22"/>
              </w:rPr>
            </w:pPr>
            <w:del w:id="774"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75" w:author="值成 刘" w:date="2019-01-16T08:50:00Z"/>
                <w:rFonts w:ascii="等线" w:eastAsia="等线" w:hAnsi="等线" w:cs="宋体"/>
                <w:color w:val="000000"/>
                <w:kern w:val="0"/>
                <w:sz w:val="22"/>
                <w:szCs w:val="22"/>
              </w:rPr>
            </w:pPr>
            <w:del w:id="776"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777"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778" w:author="值成 刘" w:date="2019-01-16T08:50:00Z"/>
                <w:rFonts w:ascii="等线" w:eastAsia="等线" w:hAnsi="等线" w:cs="宋体"/>
                <w:color w:val="000000"/>
                <w:kern w:val="0"/>
                <w:sz w:val="22"/>
                <w:szCs w:val="22"/>
              </w:rPr>
            </w:pPr>
            <w:del w:id="779" w:author="值成 刘" w:date="2019-01-16T08:50:00Z">
              <w:r w:rsidRPr="00CE75F0" w:rsidDel="00257954">
                <w:rPr>
                  <w:rFonts w:ascii="等线" w:eastAsia="等线" w:hAnsi="等线" w:cs="宋体" w:hint="eastAsia"/>
                  <w:color w:val="000000"/>
                  <w:kern w:val="0"/>
                  <w:sz w:val="22"/>
                  <w:szCs w:val="22"/>
                </w:rPr>
                <w:delText>1.1.4</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780"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781"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782" w:author="值成 刘" w:date="2019-01-16T08:50:00Z"/>
                <w:rFonts w:ascii="等线" w:eastAsia="等线" w:hAnsi="等线" w:cs="宋体"/>
                <w:color w:val="000000"/>
                <w:kern w:val="0"/>
                <w:sz w:val="22"/>
                <w:szCs w:val="22"/>
              </w:rPr>
            </w:pPr>
            <w:del w:id="783" w:author="值成 刘" w:date="2019-01-16T08:50:00Z">
              <w:r w:rsidRPr="00CE75F0" w:rsidDel="00257954">
                <w:rPr>
                  <w:rFonts w:ascii="等线" w:eastAsia="等线" w:hAnsi="等线" w:cs="宋体" w:hint="eastAsia"/>
                  <w:color w:val="000000"/>
                  <w:kern w:val="0"/>
                  <w:sz w:val="22"/>
                  <w:szCs w:val="22"/>
                </w:rPr>
                <w:delText>社会可行性</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84" w:author="值成 刘" w:date="2019-01-16T08:50:00Z"/>
                <w:rFonts w:ascii="等线" w:eastAsia="等线" w:hAnsi="等线" w:cs="宋体"/>
                <w:color w:val="000000"/>
                <w:kern w:val="0"/>
                <w:sz w:val="22"/>
                <w:szCs w:val="22"/>
              </w:rPr>
            </w:pPr>
            <w:del w:id="785"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86" w:author="值成 刘" w:date="2019-01-16T08:50:00Z"/>
                <w:rFonts w:ascii="等线" w:eastAsia="等线" w:hAnsi="等线" w:cs="宋体"/>
                <w:color w:val="000000"/>
                <w:kern w:val="0"/>
                <w:sz w:val="22"/>
                <w:szCs w:val="22"/>
              </w:rPr>
            </w:pPr>
            <w:del w:id="787"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88" w:author="值成 刘" w:date="2019-01-16T08:50:00Z"/>
                <w:rFonts w:ascii="等线" w:eastAsia="等线" w:hAnsi="等线" w:cs="宋体"/>
                <w:color w:val="000000"/>
                <w:kern w:val="0"/>
                <w:sz w:val="22"/>
                <w:szCs w:val="22"/>
              </w:rPr>
            </w:pPr>
            <w:del w:id="789"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90" w:author="值成 刘" w:date="2019-01-16T08:50:00Z"/>
                <w:rFonts w:ascii="等线" w:eastAsia="等线" w:hAnsi="等线" w:cs="宋体"/>
                <w:color w:val="000000"/>
                <w:kern w:val="0"/>
                <w:sz w:val="22"/>
                <w:szCs w:val="22"/>
              </w:rPr>
            </w:pPr>
            <w:del w:id="791"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92" w:author="值成 刘" w:date="2019-01-16T08:50:00Z"/>
                <w:rFonts w:ascii="等线" w:eastAsia="等线" w:hAnsi="等线" w:cs="宋体"/>
                <w:color w:val="000000"/>
                <w:kern w:val="0"/>
                <w:sz w:val="22"/>
                <w:szCs w:val="22"/>
              </w:rPr>
            </w:pPr>
            <w:del w:id="793" w:author="值成 刘" w:date="2019-01-16T08:50:00Z">
              <w:r w:rsidRPr="00CE75F0" w:rsidDel="00257954">
                <w:rPr>
                  <w:rFonts w:ascii="等线" w:eastAsia="等线" w:hAnsi="等线" w:cs="宋体" w:hint="eastAsia"/>
                  <w:color w:val="000000"/>
                  <w:kern w:val="0"/>
                  <w:sz w:val="22"/>
                  <w:szCs w:val="22"/>
                </w:rPr>
                <w:delText>R</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94" w:author="值成 刘" w:date="2019-01-16T08:50:00Z"/>
                <w:rFonts w:ascii="等线" w:eastAsia="等线" w:hAnsi="等线" w:cs="宋体"/>
                <w:color w:val="000000"/>
                <w:kern w:val="0"/>
                <w:sz w:val="22"/>
                <w:szCs w:val="22"/>
              </w:rPr>
            </w:pPr>
            <w:del w:id="795"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796" w:author="值成 刘" w:date="2019-01-16T08:50:00Z"/>
                <w:rFonts w:ascii="等线" w:eastAsia="等线" w:hAnsi="等线" w:cs="宋体"/>
                <w:color w:val="000000"/>
                <w:kern w:val="0"/>
                <w:sz w:val="22"/>
                <w:szCs w:val="22"/>
              </w:rPr>
            </w:pPr>
            <w:del w:id="797"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798"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799" w:author="值成 刘" w:date="2019-01-16T08:50:00Z"/>
                <w:rFonts w:ascii="等线" w:eastAsia="等线" w:hAnsi="等线" w:cs="宋体"/>
                <w:color w:val="000000"/>
                <w:kern w:val="0"/>
                <w:sz w:val="22"/>
                <w:szCs w:val="22"/>
              </w:rPr>
            </w:pPr>
            <w:del w:id="800" w:author="值成 刘" w:date="2019-01-16T08:50:00Z">
              <w:r w:rsidRPr="00CE75F0" w:rsidDel="00257954">
                <w:rPr>
                  <w:rFonts w:ascii="等线" w:eastAsia="等线" w:hAnsi="等线" w:cs="宋体" w:hint="eastAsia"/>
                  <w:color w:val="000000"/>
                  <w:kern w:val="0"/>
                  <w:sz w:val="22"/>
                  <w:szCs w:val="22"/>
                </w:rPr>
                <w:delText>1.1.5</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801"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802"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803" w:author="值成 刘" w:date="2019-01-16T08:50:00Z"/>
                <w:rFonts w:ascii="等线" w:eastAsia="等线" w:hAnsi="等线" w:cs="宋体"/>
                <w:color w:val="000000"/>
                <w:kern w:val="0"/>
                <w:sz w:val="22"/>
                <w:szCs w:val="22"/>
              </w:rPr>
            </w:pPr>
            <w:del w:id="804" w:author="值成 刘" w:date="2019-01-16T08:50:00Z">
              <w:r w:rsidRPr="00CE75F0" w:rsidDel="00257954">
                <w:rPr>
                  <w:rFonts w:ascii="等线" w:eastAsia="等线" w:hAnsi="等线" w:cs="宋体" w:hint="eastAsia"/>
                  <w:color w:val="000000"/>
                  <w:kern w:val="0"/>
                  <w:sz w:val="22"/>
                  <w:szCs w:val="22"/>
                </w:rPr>
                <w:delText>经济可行性</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05" w:author="值成 刘" w:date="2019-01-16T08:50:00Z"/>
                <w:rFonts w:ascii="等线" w:eastAsia="等线" w:hAnsi="等线" w:cs="宋体"/>
                <w:color w:val="000000"/>
                <w:kern w:val="0"/>
                <w:sz w:val="22"/>
                <w:szCs w:val="22"/>
              </w:rPr>
            </w:pPr>
            <w:del w:id="806"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07" w:author="值成 刘" w:date="2019-01-16T08:50:00Z"/>
                <w:rFonts w:ascii="等线" w:eastAsia="等线" w:hAnsi="等线" w:cs="宋体"/>
                <w:color w:val="000000"/>
                <w:kern w:val="0"/>
                <w:sz w:val="22"/>
                <w:szCs w:val="22"/>
              </w:rPr>
            </w:pPr>
            <w:del w:id="808"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09" w:author="值成 刘" w:date="2019-01-16T08:50:00Z"/>
                <w:rFonts w:ascii="等线" w:eastAsia="等线" w:hAnsi="等线" w:cs="宋体"/>
                <w:color w:val="000000"/>
                <w:kern w:val="0"/>
                <w:sz w:val="22"/>
                <w:szCs w:val="22"/>
              </w:rPr>
            </w:pPr>
            <w:del w:id="810"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11" w:author="值成 刘" w:date="2019-01-16T08:50:00Z"/>
                <w:rFonts w:ascii="等线" w:eastAsia="等线" w:hAnsi="等线" w:cs="宋体"/>
                <w:color w:val="000000"/>
                <w:kern w:val="0"/>
                <w:sz w:val="22"/>
                <w:szCs w:val="22"/>
              </w:rPr>
            </w:pPr>
            <w:del w:id="812"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13" w:author="值成 刘" w:date="2019-01-16T08:50:00Z"/>
                <w:rFonts w:ascii="等线" w:eastAsia="等线" w:hAnsi="等线" w:cs="宋体"/>
                <w:color w:val="000000"/>
                <w:kern w:val="0"/>
                <w:sz w:val="22"/>
                <w:szCs w:val="22"/>
              </w:rPr>
            </w:pPr>
            <w:del w:id="814" w:author="值成 刘" w:date="2019-01-16T08:50:00Z">
              <w:r w:rsidRPr="00CE75F0" w:rsidDel="00257954">
                <w:rPr>
                  <w:rFonts w:ascii="等线" w:eastAsia="等线" w:hAnsi="等线" w:cs="宋体" w:hint="eastAsia"/>
                  <w:color w:val="000000"/>
                  <w:kern w:val="0"/>
                  <w:sz w:val="22"/>
                  <w:szCs w:val="22"/>
                </w:rPr>
                <w:delText>R</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15" w:author="值成 刘" w:date="2019-01-16T08:50:00Z"/>
                <w:rFonts w:ascii="等线" w:eastAsia="等线" w:hAnsi="等线" w:cs="宋体"/>
                <w:color w:val="000000"/>
                <w:kern w:val="0"/>
                <w:sz w:val="22"/>
                <w:szCs w:val="22"/>
              </w:rPr>
            </w:pPr>
            <w:del w:id="816"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17" w:author="值成 刘" w:date="2019-01-16T08:50:00Z"/>
                <w:rFonts w:ascii="等线" w:eastAsia="等线" w:hAnsi="等线" w:cs="宋体"/>
                <w:color w:val="000000"/>
                <w:kern w:val="0"/>
                <w:sz w:val="22"/>
                <w:szCs w:val="22"/>
              </w:rPr>
            </w:pPr>
            <w:del w:id="818"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819"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820" w:author="值成 刘" w:date="2019-01-16T08:50:00Z"/>
                <w:rFonts w:ascii="等线" w:eastAsia="等线" w:hAnsi="等线" w:cs="宋体"/>
                <w:color w:val="000000"/>
                <w:kern w:val="0"/>
                <w:sz w:val="22"/>
                <w:szCs w:val="22"/>
              </w:rPr>
            </w:pPr>
            <w:del w:id="821" w:author="值成 刘" w:date="2019-01-16T08:50:00Z">
              <w:r w:rsidRPr="00CE75F0" w:rsidDel="00257954">
                <w:rPr>
                  <w:rFonts w:ascii="等线" w:eastAsia="等线" w:hAnsi="等线" w:cs="宋体" w:hint="eastAsia"/>
                  <w:color w:val="000000"/>
                  <w:kern w:val="0"/>
                  <w:sz w:val="22"/>
                  <w:szCs w:val="22"/>
                </w:rPr>
                <w:delText>1.1.6</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822"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823"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824" w:author="值成 刘" w:date="2019-01-16T08:50:00Z"/>
                <w:rFonts w:ascii="等线" w:eastAsia="等线" w:hAnsi="等线" w:cs="宋体"/>
                <w:color w:val="000000"/>
                <w:kern w:val="0"/>
                <w:sz w:val="22"/>
                <w:szCs w:val="22"/>
              </w:rPr>
            </w:pPr>
            <w:del w:id="825" w:author="值成 刘" w:date="2019-01-16T08:50:00Z">
              <w:r w:rsidRPr="00CE75F0" w:rsidDel="00257954">
                <w:rPr>
                  <w:rFonts w:ascii="等线" w:eastAsia="等线" w:hAnsi="等线" w:cs="宋体" w:hint="eastAsia"/>
                  <w:color w:val="000000"/>
                  <w:kern w:val="0"/>
                  <w:sz w:val="22"/>
                  <w:szCs w:val="22"/>
                </w:rPr>
                <w:delText>系统分析</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26" w:author="值成 刘" w:date="2019-01-16T08:50:00Z"/>
                <w:rFonts w:ascii="等线" w:eastAsia="等线" w:hAnsi="等线" w:cs="宋体"/>
                <w:color w:val="000000"/>
                <w:kern w:val="0"/>
                <w:sz w:val="22"/>
                <w:szCs w:val="22"/>
              </w:rPr>
            </w:pPr>
            <w:del w:id="827"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28" w:author="值成 刘" w:date="2019-01-16T08:50:00Z"/>
                <w:rFonts w:ascii="等线" w:eastAsia="等线" w:hAnsi="等线" w:cs="宋体"/>
                <w:color w:val="000000"/>
                <w:kern w:val="0"/>
                <w:sz w:val="22"/>
                <w:szCs w:val="22"/>
              </w:rPr>
            </w:pPr>
            <w:del w:id="829" w:author="值成 刘" w:date="2019-01-16T08:50:00Z">
              <w:r w:rsidRPr="00CE75F0" w:rsidDel="00257954">
                <w:rPr>
                  <w:rFonts w:ascii="等线" w:eastAsia="等线" w:hAnsi="等线" w:cs="宋体" w:hint="eastAsia"/>
                  <w:color w:val="000000"/>
                  <w:kern w:val="0"/>
                  <w:sz w:val="22"/>
                  <w:szCs w:val="22"/>
                </w:rPr>
                <w:delText>5</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30" w:author="值成 刘" w:date="2019-01-16T08:50:00Z"/>
                <w:rFonts w:ascii="等线" w:eastAsia="等线" w:hAnsi="等线" w:cs="宋体"/>
                <w:color w:val="000000"/>
                <w:kern w:val="0"/>
                <w:sz w:val="22"/>
                <w:szCs w:val="22"/>
              </w:rPr>
            </w:pPr>
            <w:del w:id="831"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32" w:author="值成 刘" w:date="2019-01-16T08:50:00Z"/>
                <w:rFonts w:ascii="等线" w:eastAsia="等线" w:hAnsi="等线" w:cs="宋体"/>
                <w:color w:val="000000"/>
                <w:kern w:val="0"/>
                <w:sz w:val="22"/>
                <w:szCs w:val="22"/>
              </w:rPr>
            </w:pPr>
            <w:del w:id="833"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34" w:author="值成 刘" w:date="2019-01-16T08:50:00Z"/>
                <w:rFonts w:ascii="等线" w:eastAsia="等线" w:hAnsi="等线" w:cs="宋体"/>
                <w:color w:val="000000"/>
                <w:kern w:val="0"/>
                <w:sz w:val="22"/>
                <w:szCs w:val="22"/>
              </w:rPr>
            </w:pPr>
            <w:del w:id="835"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36" w:author="值成 刘" w:date="2019-01-16T08:50:00Z"/>
                <w:rFonts w:ascii="等线" w:eastAsia="等线" w:hAnsi="等线" w:cs="宋体"/>
                <w:color w:val="000000"/>
                <w:kern w:val="0"/>
                <w:sz w:val="22"/>
                <w:szCs w:val="22"/>
              </w:rPr>
            </w:pPr>
            <w:del w:id="837"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38" w:author="值成 刘" w:date="2019-01-16T08:50:00Z"/>
                <w:rFonts w:ascii="等线" w:eastAsia="等线" w:hAnsi="等线" w:cs="宋体"/>
                <w:color w:val="000000"/>
                <w:kern w:val="0"/>
                <w:sz w:val="22"/>
                <w:szCs w:val="22"/>
              </w:rPr>
            </w:pPr>
            <w:del w:id="839"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840"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841" w:author="值成 刘" w:date="2019-01-16T08:50:00Z"/>
                <w:rFonts w:ascii="等线" w:eastAsia="等线" w:hAnsi="等线" w:cs="宋体"/>
                <w:color w:val="000000"/>
                <w:kern w:val="0"/>
                <w:sz w:val="22"/>
                <w:szCs w:val="22"/>
              </w:rPr>
            </w:pPr>
            <w:del w:id="842" w:author="值成 刘" w:date="2019-01-16T08:50:00Z">
              <w:r w:rsidRPr="00CE75F0" w:rsidDel="00257954">
                <w:rPr>
                  <w:rFonts w:ascii="等线" w:eastAsia="等线" w:hAnsi="等线" w:cs="宋体" w:hint="eastAsia"/>
                  <w:color w:val="000000"/>
                  <w:kern w:val="0"/>
                  <w:sz w:val="22"/>
                  <w:szCs w:val="22"/>
                </w:rPr>
                <w:delText>1.1.7</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843"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844"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845" w:author="值成 刘" w:date="2019-01-16T08:50:00Z"/>
                <w:rFonts w:ascii="等线" w:eastAsia="等线" w:hAnsi="等线" w:cs="宋体"/>
                <w:color w:val="000000"/>
                <w:kern w:val="0"/>
                <w:sz w:val="22"/>
                <w:szCs w:val="22"/>
              </w:rPr>
            </w:pPr>
            <w:del w:id="846" w:author="值成 刘" w:date="2019-01-16T08:50:00Z">
              <w:r w:rsidRPr="00CE75F0" w:rsidDel="00257954">
                <w:rPr>
                  <w:rFonts w:ascii="等线" w:eastAsia="等线" w:hAnsi="等线" w:cs="宋体" w:hint="eastAsia"/>
                  <w:color w:val="000000"/>
                  <w:kern w:val="0"/>
                  <w:sz w:val="22"/>
                  <w:szCs w:val="22"/>
                </w:rPr>
                <w:delText>文档编写</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47" w:author="值成 刘" w:date="2019-01-16T08:50:00Z"/>
                <w:rFonts w:ascii="等线" w:eastAsia="等线" w:hAnsi="等线" w:cs="宋体"/>
                <w:color w:val="000000"/>
                <w:kern w:val="0"/>
                <w:sz w:val="22"/>
                <w:szCs w:val="22"/>
              </w:rPr>
            </w:pPr>
            <w:del w:id="848"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49" w:author="值成 刘" w:date="2019-01-16T08:50:00Z"/>
                <w:rFonts w:ascii="等线" w:eastAsia="等线" w:hAnsi="等线" w:cs="宋体"/>
                <w:color w:val="000000"/>
                <w:kern w:val="0"/>
                <w:sz w:val="22"/>
                <w:szCs w:val="22"/>
              </w:rPr>
            </w:pPr>
            <w:del w:id="850"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51" w:author="值成 刘" w:date="2019-01-16T08:50:00Z"/>
                <w:rFonts w:ascii="等线" w:eastAsia="等线" w:hAnsi="等线" w:cs="宋体"/>
                <w:color w:val="000000"/>
                <w:kern w:val="0"/>
                <w:sz w:val="22"/>
                <w:szCs w:val="22"/>
              </w:rPr>
            </w:pPr>
            <w:del w:id="852"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53" w:author="值成 刘" w:date="2019-01-16T08:50:00Z"/>
                <w:rFonts w:ascii="等线" w:eastAsia="等线" w:hAnsi="等线" w:cs="宋体"/>
                <w:color w:val="000000"/>
                <w:kern w:val="0"/>
                <w:sz w:val="22"/>
                <w:szCs w:val="22"/>
              </w:rPr>
            </w:pPr>
            <w:del w:id="854"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55" w:author="值成 刘" w:date="2019-01-16T08:50:00Z"/>
                <w:rFonts w:ascii="等线" w:eastAsia="等线" w:hAnsi="等线" w:cs="宋体"/>
                <w:color w:val="000000"/>
                <w:kern w:val="0"/>
                <w:sz w:val="22"/>
                <w:szCs w:val="22"/>
              </w:rPr>
            </w:pPr>
            <w:del w:id="856"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57" w:author="值成 刘" w:date="2019-01-16T08:50:00Z"/>
                <w:rFonts w:ascii="等线" w:eastAsia="等线" w:hAnsi="等线" w:cs="宋体"/>
                <w:color w:val="000000"/>
                <w:kern w:val="0"/>
                <w:sz w:val="22"/>
                <w:szCs w:val="22"/>
              </w:rPr>
            </w:pPr>
            <w:del w:id="858"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59" w:author="值成 刘" w:date="2019-01-16T08:50:00Z"/>
                <w:rFonts w:ascii="等线" w:eastAsia="等线" w:hAnsi="等线" w:cs="宋体"/>
                <w:color w:val="000000"/>
                <w:kern w:val="0"/>
                <w:sz w:val="22"/>
                <w:szCs w:val="22"/>
              </w:rPr>
            </w:pPr>
            <w:del w:id="860"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861"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862" w:author="值成 刘" w:date="2019-01-16T08:50:00Z"/>
                <w:rFonts w:ascii="等线" w:eastAsia="等线" w:hAnsi="等线" w:cs="宋体"/>
                <w:color w:val="000000"/>
                <w:kern w:val="0"/>
                <w:sz w:val="22"/>
                <w:szCs w:val="22"/>
              </w:rPr>
            </w:pPr>
            <w:del w:id="863" w:author="值成 刘" w:date="2019-01-16T08:50:00Z">
              <w:r w:rsidRPr="00CE75F0" w:rsidDel="00257954">
                <w:rPr>
                  <w:rFonts w:ascii="等线" w:eastAsia="等线" w:hAnsi="等线" w:cs="宋体" w:hint="eastAsia"/>
                  <w:color w:val="000000"/>
                  <w:kern w:val="0"/>
                  <w:sz w:val="22"/>
                  <w:szCs w:val="22"/>
                </w:rPr>
                <w:delText>2.1.1</w:delText>
              </w:r>
            </w:del>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864" w:author="值成 刘" w:date="2019-01-16T08:50:00Z"/>
                <w:rFonts w:ascii="等线" w:eastAsia="等线" w:hAnsi="等线" w:cs="宋体"/>
                <w:color w:val="000000"/>
                <w:kern w:val="0"/>
                <w:sz w:val="22"/>
                <w:szCs w:val="22"/>
              </w:rPr>
            </w:pPr>
            <w:del w:id="865" w:author="值成 刘" w:date="2019-01-16T08:50:00Z">
              <w:r w:rsidRPr="00CE75F0" w:rsidDel="00257954">
                <w:rPr>
                  <w:rFonts w:ascii="等线" w:eastAsia="等线" w:hAnsi="等线" w:cs="宋体" w:hint="eastAsia"/>
                  <w:color w:val="000000"/>
                  <w:kern w:val="0"/>
                  <w:sz w:val="22"/>
                  <w:szCs w:val="22"/>
                </w:rPr>
                <w:delText>项目计划阶段</w:delText>
              </w:r>
            </w:del>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866" w:author="值成 刘" w:date="2019-01-16T08:50:00Z"/>
                <w:rFonts w:ascii="等线" w:eastAsia="等线" w:hAnsi="等线" w:cs="宋体"/>
                <w:color w:val="000000"/>
                <w:kern w:val="0"/>
                <w:sz w:val="22"/>
                <w:szCs w:val="22"/>
              </w:rPr>
            </w:pPr>
            <w:del w:id="867" w:author="值成 刘" w:date="2019-01-16T08:50:00Z">
              <w:r w:rsidRPr="00CE75F0" w:rsidDel="00257954">
                <w:rPr>
                  <w:rFonts w:ascii="等线" w:eastAsia="等线" w:hAnsi="等线" w:cs="宋体" w:hint="eastAsia"/>
                  <w:color w:val="000000"/>
                  <w:kern w:val="0"/>
                  <w:sz w:val="22"/>
                  <w:szCs w:val="22"/>
                </w:rPr>
                <w:delText>准备工作</w:delText>
              </w:r>
            </w:del>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868" w:author="值成 刘" w:date="2019-01-16T08:50:00Z"/>
                <w:rFonts w:ascii="等线" w:eastAsia="等线" w:hAnsi="等线" w:cs="宋体"/>
                <w:color w:val="000000"/>
                <w:kern w:val="0"/>
                <w:sz w:val="22"/>
                <w:szCs w:val="22"/>
              </w:rPr>
            </w:pPr>
            <w:del w:id="869" w:author="值成 刘" w:date="2019-01-16T08:50:00Z">
              <w:r w:rsidRPr="00CE75F0" w:rsidDel="00257954">
                <w:rPr>
                  <w:rFonts w:ascii="等线" w:eastAsia="等线" w:hAnsi="等线" w:cs="宋体" w:hint="eastAsia"/>
                  <w:color w:val="000000"/>
                  <w:kern w:val="0"/>
                  <w:sz w:val="22"/>
                  <w:szCs w:val="22"/>
                </w:rPr>
                <w:delText>环境搭建</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70" w:author="值成 刘" w:date="2019-01-16T08:50:00Z"/>
                <w:rFonts w:ascii="等线" w:eastAsia="等线" w:hAnsi="等线" w:cs="宋体"/>
                <w:color w:val="000000"/>
                <w:kern w:val="0"/>
                <w:sz w:val="22"/>
                <w:szCs w:val="22"/>
              </w:rPr>
            </w:pPr>
            <w:del w:id="871"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72" w:author="值成 刘" w:date="2019-01-16T08:50:00Z"/>
                <w:rFonts w:ascii="等线" w:eastAsia="等线" w:hAnsi="等线" w:cs="宋体"/>
                <w:color w:val="000000"/>
                <w:kern w:val="0"/>
                <w:sz w:val="22"/>
                <w:szCs w:val="22"/>
              </w:rPr>
            </w:pPr>
            <w:del w:id="873" w:author="值成 刘" w:date="2019-01-16T08:50:00Z">
              <w:r w:rsidRPr="00CE75F0" w:rsidDel="00257954">
                <w:rPr>
                  <w:rFonts w:ascii="等线" w:eastAsia="等线" w:hAnsi="等线" w:cs="宋体" w:hint="eastAsia"/>
                  <w:color w:val="000000"/>
                  <w:kern w:val="0"/>
                  <w:sz w:val="22"/>
                  <w:szCs w:val="22"/>
                </w:rPr>
                <w:delText>3</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74" w:author="值成 刘" w:date="2019-01-16T08:50:00Z"/>
                <w:rFonts w:ascii="等线" w:eastAsia="等线" w:hAnsi="等线" w:cs="宋体"/>
                <w:color w:val="000000"/>
                <w:kern w:val="0"/>
                <w:sz w:val="22"/>
                <w:szCs w:val="22"/>
              </w:rPr>
            </w:pPr>
            <w:del w:id="875"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76" w:author="值成 刘" w:date="2019-01-16T08:50:00Z"/>
                <w:rFonts w:ascii="等线" w:eastAsia="等线" w:hAnsi="等线" w:cs="宋体"/>
                <w:color w:val="000000"/>
                <w:kern w:val="0"/>
                <w:sz w:val="22"/>
                <w:szCs w:val="22"/>
              </w:rPr>
            </w:pPr>
            <w:del w:id="877"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78" w:author="值成 刘" w:date="2019-01-16T08:50:00Z"/>
                <w:rFonts w:ascii="等线" w:eastAsia="等线" w:hAnsi="等线" w:cs="宋体"/>
                <w:color w:val="000000"/>
                <w:kern w:val="0"/>
                <w:sz w:val="22"/>
                <w:szCs w:val="22"/>
              </w:rPr>
            </w:pPr>
            <w:del w:id="879"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80" w:author="值成 刘" w:date="2019-01-16T08:50:00Z"/>
                <w:rFonts w:ascii="等线" w:eastAsia="等线" w:hAnsi="等线" w:cs="宋体"/>
                <w:color w:val="000000"/>
                <w:kern w:val="0"/>
                <w:sz w:val="22"/>
                <w:szCs w:val="22"/>
              </w:rPr>
            </w:pPr>
            <w:del w:id="881"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82" w:author="值成 刘" w:date="2019-01-16T08:50:00Z"/>
                <w:rFonts w:ascii="等线" w:eastAsia="等线" w:hAnsi="等线" w:cs="宋体"/>
                <w:color w:val="000000"/>
                <w:kern w:val="0"/>
                <w:sz w:val="22"/>
                <w:szCs w:val="22"/>
              </w:rPr>
            </w:pPr>
            <w:del w:id="883"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884"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885" w:author="值成 刘" w:date="2019-01-16T08:50:00Z"/>
                <w:rFonts w:ascii="等线" w:eastAsia="等线" w:hAnsi="等线" w:cs="宋体"/>
                <w:color w:val="000000"/>
                <w:kern w:val="0"/>
                <w:sz w:val="22"/>
                <w:szCs w:val="22"/>
              </w:rPr>
            </w:pPr>
            <w:del w:id="886" w:author="值成 刘" w:date="2019-01-16T08:50:00Z">
              <w:r w:rsidRPr="00CE75F0" w:rsidDel="00257954">
                <w:rPr>
                  <w:rFonts w:ascii="等线" w:eastAsia="等线" w:hAnsi="等线" w:cs="宋体" w:hint="eastAsia"/>
                  <w:color w:val="000000"/>
                  <w:kern w:val="0"/>
                  <w:sz w:val="22"/>
                  <w:szCs w:val="22"/>
                </w:rPr>
                <w:delText>2.1.2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887"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888"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889" w:author="值成 刘" w:date="2019-01-16T08:50:00Z"/>
                <w:rFonts w:ascii="等线" w:eastAsia="等线" w:hAnsi="等线" w:cs="宋体"/>
                <w:color w:val="000000"/>
                <w:kern w:val="0"/>
                <w:sz w:val="22"/>
                <w:szCs w:val="22"/>
              </w:rPr>
            </w:pPr>
            <w:del w:id="890" w:author="值成 刘" w:date="2019-01-16T08:50:00Z">
              <w:r w:rsidRPr="00CE75F0" w:rsidDel="00257954">
                <w:rPr>
                  <w:rFonts w:ascii="等线" w:eastAsia="等线" w:hAnsi="等线" w:cs="宋体" w:hint="eastAsia"/>
                  <w:color w:val="000000"/>
                  <w:kern w:val="0"/>
                  <w:sz w:val="22"/>
                  <w:szCs w:val="22"/>
                </w:rPr>
                <w:delText>人员分工</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91" w:author="值成 刘" w:date="2019-01-16T08:50:00Z"/>
                <w:rFonts w:ascii="等线" w:eastAsia="等线" w:hAnsi="等线" w:cs="宋体"/>
                <w:color w:val="000000"/>
                <w:kern w:val="0"/>
                <w:sz w:val="22"/>
                <w:szCs w:val="22"/>
              </w:rPr>
            </w:pPr>
            <w:del w:id="892"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93" w:author="值成 刘" w:date="2019-01-16T08:50:00Z"/>
                <w:rFonts w:ascii="等线" w:eastAsia="等线" w:hAnsi="等线" w:cs="宋体"/>
                <w:color w:val="000000"/>
                <w:kern w:val="0"/>
                <w:sz w:val="22"/>
                <w:szCs w:val="22"/>
              </w:rPr>
            </w:pPr>
            <w:del w:id="894" w:author="值成 刘" w:date="2019-01-16T08:50:00Z">
              <w:r w:rsidRPr="00CE75F0" w:rsidDel="00257954">
                <w:rPr>
                  <w:rFonts w:ascii="等线" w:eastAsia="等线" w:hAnsi="等线" w:cs="宋体" w:hint="eastAsia"/>
                  <w:color w:val="000000"/>
                  <w:kern w:val="0"/>
                  <w:sz w:val="22"/>
                  <w:szCs w:val="22"/>
                </w:rPr>
                <w:delText>3</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95" w:author="值成 刘" w:date="2019-01-16T08:50:00Z"/>
                <w:rFonts w:ascii="等线" w:eastAsia="等线" w:hAnsi="等线" w:cs="宋体"/>
                <w:color w:val="000000"/>
                <w:kern w:val="0"/>
                <w:sz w:val="22"/>
                <w:szCs w:val="22"/>
              </w:rPr>
            </w:pPr>
            <w:del w:id="896"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97" w:author="值成 刘" w:date="2019-01-16T08:50:00Z"/>
                <w:rFonts w:ascii="等线" w:eastAsia="等线" w:hAnsi="等线" w:cs="宋体"/>
                <w:color w:val="000000"/>
                <w:kern w:val="0"/>
                <w:sz w:val="22"/>
                <w:szCs w:val="22"/>
              </w:rPr>
            </w:pPr>
            <w:del w:id="898"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899" w:author="值成 刘" w:date="2019-01-16T08:50:00Z"/>
                <w:rFonts w:ascii="等线" w:eastAsia="等线" w:hAnsi="等线" w:cs="宋体"/>
                <w:color w:val="000000"/>
                <w:kern w:val="0"/>
                <w:sz w:val="22"/>
                <w:szCs w:val="22"/>
              </w:rPr>
            </w:pPr>
            <w:del w:id="900"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01" w:author="值成 刘" w:date="2019-01-16T08:50:00Z"/>
                <w:rFonts w:ascii="等线" w:eastAsia="等线" w:hAnsi="等线" w:cs="宋体"/>
                <w:color w:val="000000"/>
                <w:kern w:val="0"/>
                <w:sz w:val="22"/>
                <w:szCs w:val="22"/>
              </w:rPr>
            </w:pPr>
            <w:del w:id="902"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03" w:author="值成 刘" w:date="2019-01-16T08:50:00Z"/>
                <w:rFonts w:ascii="等线" w:eastAsia="等线" w:hAnsi="等线" w:cs="宋体"/>
                <w:color w:val="000000"/>
                <w:kern w:val="0"/>
                <w:sz w:val="22"/>
                <w:szCs w:val="22"/>
              </w:rPr>
            </w:pPr>
            <w:del w:id="904"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90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06" w:author="值成 刘" w:date="2019-01-16T08:50:00Z"/>
                <w:rFonts w:ascii="等线" w:eastAsia="等线" w:hAnsi="等线" w:cs="宋体"/>
                <w:color w:val="000000"/>
                <w:kern w:val="0"/>
                <w:sz w:val="22"/>
                <w:szCs w:val="22"/>
              </w:rPr>
            </w:pPr>
            <w:del w:id="907" w:author="值成 刘" w:date="2019-01-16T08:50:00Z">
              <w:r w:rsidRPr="00CE75F0" w:rsidDel="00257954">
                <w:rPr>
                  <w:rFonts w:ascii="等线" w:eastAsia="等线" w:hAnsi="等线" w:cs="宋体" w:hint="eastAsia"/>
                  <w:color w:val="000000"/>
                  <w:kern w:val="0"/>
                  <w:sz w:val="22"/>
                  <w:szCs w:val="22"/>
                </w:rPr>
                <w:delText>2.1.3</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908"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909"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10" w:author="值成 刘" w:date="2019-01-16T08:50:00Z"/>
                <w:rFonts w:ascii="等线" w:eastAsia="等线" w:hAnsi="等线" w:cs="宋体"/>
                <w:color w:val="000000"/>
                <w:kern w:val="0"/>
                <w:sz w:val="22"/>
                <w:szCs w:val="22"/>
              </w:rPr>
            </w:pPr>
            <w:del w:id="911" w:author="值成 刘" w:date="2019-01-16T08:50:00Z">
              <w:r w:rsidRPr="00CE75F0" w:rsidDel="00257954">
                <w:rPr>
                  <w:rFonts w:ascii="等线" w:eastAsia="等线" w:hAnsi="等线" w:cs="宋体" w:hint="eastAsia"/>
                  <w:color w:val="000000"/>
                  <w:kern w:val="0"/>
                  <w:sz w:val="22"/>
                  <w:szCs w:val="22"/>
                </w:rPr>
                <w:delText>团建</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12" w:author="值成 刘" w:date="2019-01-16T08:50:00Z"/>
                <w:rFonts w:ascii="等线" w:eastAsia="等线" w:hAnsi="等线" w:cs="宋体"/>
                <w:color w:val="000000"/>
                <w:kern w:val="0"/>
                <w:sz w:val="22"/>
                <w:szCs w:val="22"/>
              </w:rPr>
            </w:pPr>
            <w:del w:id="913"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14" w:author="值成 刘" w:date="2019-01-16T08:50:00Z"/>
                <w:rFonts w:ascii="等线" w:eastAsia="等线" w:hAnsi="等线" w:cs="宋体"/>
                <w:color w:val="000000"/>
                <w:kern w:val="0"/>
                <w:sz w:val="22"/>
                <w:szCs w:val="22"/>
              </w:rPr>
            </w:pPr>
            <w:del w:id="915"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16" w:author="值成 刘" w:date="2019-01-16T08:50:00Z"/>
                <w:rFonts w:ascii="等线" w:eastAsia="等线" w:hAnsi="等线" w:cs="宋体"/>
                <w:color w:val="000000"/>
                <w:kern w:val="0"/>
                <w:sz w:val="22"/>
                <w:szCs w:val="22"/>
              </w:rPr>
            </w:pPr>
            <w:del w:id="917"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18" w:author="值成 刘" w:date="2019-01-16T08:50:00Z"/>
                <w:rFonts w:ascii="等线" w:eastAsia="等线" w:hAnsi="等线" w:cs="宋体"/>
                <w:color w:val="000000"/>
                <w:kern w:val="0"/>
                <w:sz w:val="22"/>
                <w:szCs w:val="22"/>
              </w:rPr>
            </w:pPr>
            <w:del w:id="919"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20" w:author="值成 刘" w:date="2019-01-16T08:50:00Z"/>
                <w:rFonts w:ascii="等线" w:eastAsia="等线" w:hAnsi="等线" w:cs="宋体"/>
                <w:color w:val="000000"/>
                <w:kern w:val="0"/>
                <w:sz w:val="22"/>
                <w:szCs w:val="22"/>
              </w:rPr>
            </w:pPr>
            <w:del w:id="921"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22" w:author="值成 刘" w:date="2019-01-16T08:50:00Z"/>
                <w:rFonts w:ascii="等线" w:eastAsia="等线" w:hAnsi="等线" w:cs="宋体"/>
                <w:color w:val="000000"/>
                <w:kern w:val="0"/>
                <w:sz w:val="22"/>
                <w:szCs w:val="22"/>
              </w:rPr>
            </w:pPr>
            <w:del w:id="923"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24" w:author="值成 刘" w:date="2019-01-16T08:50:00Z"/>
                <w:rFonts w:ascii="等线" w:eastAsia="等线" w:hAnsi="等线" w:cs="宋体"/>
                <w:color w:val="000000"/>
                <w:kern w:val="0"/>
                <w:sz w:val="22"/>
                <w:szCs w:val="22"/>
              </w:rPr>
            </w:pPr>
            <w:del w:id="925"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926"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27" w:author="值成 刘" w:date="2019-01-16T08:50:00Z"/>
                <w:rFonts w:ascii="等线" w:eastAsia="等线" w:hAnsi="等线" w:cs="宋体"/>
                <w:color w:val="000000"/>
                <w:kern w:val="0"/>
                <w:sz w:val="22"/>
                <w:szCs w:val="22"/>
              </w:rPr>
            </w:pPr>
            <w:del w:id="928" w:author="值成 刘" w:date="2019-01-16T08:50:00Z">
              <w:r w:rsidRPr="00CE75F0" w:rsidDel="00257954">
                <w:rPr>
                  <w:rFonts w:ascii="等线" w:eastAsia="等线" w:hAnsi="等线" w:cs="宋体" w:hint="eastAsia"/>
                  <w:color w:val="000000"/>
                  <w:kern w:val="0"/>
                  <w:sz w:val="22"/>
                  <w:szCs w:val="22"/>
                </w:rPr>
                <w:delText>2.1.4</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929"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930"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31" w:author="值成 刘" w:date="2019-01-16T08:50:00Z"/>
                <w:rFonts w:ascii="等线" w:eastAsia="等线" w:hAnsi="等线" w:cs="宋体"/>
                <w:color w:val="000000"/>
                <w:kern w:val="0"/>
                <w:sz w:val="22"/>
                <w:szCs w:val="22"/>
              </w:rPr>
            </w:pPr>
            <w:del w:id="932" w:author="值成 刘" w:date="2019-01-16T08:50:00Z">
              <w:r w:rsidRPr="00CE75F0" w:rsidDel="00257954">
                <w:rPr>
                  <w:rFonts w:ascii="等线" w:eastAsia="等线" w:hAnsi="等线" w:cs="宋体" w:hint="eastAsia"/>
                  <w:color w:val="000000"/>
                  <w:kern w:val="0"/>
                  <w:sz w:val="22"/>
                  <w:szCs w:val="22"/>
                </w:rPr>
                <w:delText>项目章程制定</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33" w:author="值成 刘" w:date="2019-01-16T08:50:00Z"/>
                <w:rFonts w:ascii="等线" w:eastAsia="等线" w:hAnsi="等线" w:cs="宋体"/>
                <w:color w:val="000000"/>
                <w:kern w:val="0"/>
                <w:sz w:val="22"/>
                <w:szCs w:val="22"/>
              </w:rPr>
            </w:pPr>
            <w:del w:id="934"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35" w:author="值成 刘" w:date="2019-01-16T08:50:00Z"/>
                <w:rFonts w:ascii="等线" w:eastAsia="等线" w:hAnsi="等线" w:cs="宋体"/>
                <w:color w:val="000000"/>
                <w:kern w:val="0"/>
                <w:sz w:val="22"/>
                <w:szCs w:val="22"/>
              </w:rPr>
            </w:pPr>
            <w:del w:id="936"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37" w:author="值成 刘" w:date="2019-01-16T08:50:00Z"/>
                <w:rFonts w:ascii="等线" w:eastAsia="等线" w:hAnsi="等线" w:cs="宋体"/>
                <w:color w:val="000000"/>
                <w:kern w:val="0"/>
                <w:sz w:val="22"/>
                <w:szCs w:val="22"/>
              </w:rPr>
            </w:pPr>
            <w:del w:id="938"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39" w:author="值成 刘" w:date="2019-01-16T08:50:00Z"/>
                <w:rFonts w:ascii="等线" w:eastAsia="等线" w:hAnsi="等线" w:cs="宋体"/>
                <w:color w:val="000000"/>
                <w:kern w:val="0"/>
                <w:sz w:val="22"/>
                <w:szCs w:val="22"/>
              </w:rPr>
            </w:pPr>
            <w:del w:id="940"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41" w:author="值成 刘" w:date="2019-01-16T08:50:00Z"/>
                <w:rFonts w:ascii="等线" w:eastAsia="等线" w:hAnsi="等线" w:cs="宋体"/>
                <w:color w:val="000000"/>
                <w:kern w:val="0"/>
                <w:sz w:val="22"/>
                <w:szCs w:val="22"/>
              </w:rPr>
            </w:pPr>
            <w:del w:id="942"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43" w:author="值成 刘" w:date="2019-01-16T08:50:00Z"/>
                <w:rFonts w:ascii="等线" w:eastAsia="等线" w:hAnsi="等线" w:cs="宋体"/>
                <w:color w:val="000000"/>
                <w:kern w:val="0"/>
                <w:sz w:val="22"/>
                <w:szCs w:val="22"/>
              </w:rPr>
            </w:pPr>
            <w:del w:id="944"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45" w:author="值成 刘" w:date="2019-01-16T08:50:00Z"/>
                <w:rFonts w:ascii="等线" w:eastAsia="等线" w:hAnsi="等线" w:cs="宋体"/>
                <w:color w:val="000000"/>
                <w:kern w:val="0"/>
                <w:sz w:val="22"/>
                <w:szCs w:val="22"/>
              </w:rPr>
            </w:pPr>
            <w:del w:id="946"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947"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48" w:author="值成 刘" w:date="2019-01-16T08:50:00Z"/>
                <w:rFonts w:ascii="等线" w:eastAsia="等线" w:hAnsi="等线" w:cs="宋体"/>
                <w:color w:val="000000"/>
                <w:kern w:val="0"/>
                <w:sz w:val="22"/>
                <w:szCs w:val="22"/>
              </w:rPr>
            </w:pPr>
            <w:del w:id="949" w:author="值成 刘" w:date="2019-01-16T08:50:00Z">
              <w:r w:rsidRPr="00CE75F0" w:rsidDel="00257954">
                <w:rPr>
                  <w:rFonts w:ascii="等线" w:eastAsia="等线" w:hAnsi="等线" w:cs="宋体" w:hint="eastAsia"/>
                  <w:color w:val="000000"/>
                  <w:kern w:val="0"/>
                  <w:sz w:val="22"/>
                  <w:szCs w:val="22"/>
                </w:rPr>
                <w:delText>2.1.5</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950"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951"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52" w:author="值成 刘" w:date="2019-01-16T08:50:00Z"/>
                <w:rFonts w:ascii="等线" w:eastAsia="等线" w:hAnsi="等线" w:cs="宋体"/>
                <w:color w:val="000000"/>
                <w:kern w:val="0"/>
                <w:sz w:val="22"/>
                <w:szCs w:val="22"/>
              </w:rPr>
            </w:pPr>
            <w:del w:id="953" w:author="值成 刘" w:date="2019-01-16T08:50:00Z">
              <w:r w:rsidRPr="00CE75F0" w:rsidDel="00257954">
                <w:rPr>
                  <w:rFonts w:ascii="等线" w:eastAsia="等线" w:hAnsi="等线" w:cs="宋体" w:hint="eastAsia"/>
                  <w:color w:val="000000"/>
                  <w:kern w:val="0"/>
                  <w:sz w:val="22"/>
                  <w:szCs w:val="22"/>
                </w:rPr>
                <w:delText>配置管理系统</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54" w:author="值成 刘" w:date="2019-01-16T08:50:00Z"/>
                <w:rFonts w:ascii="等线" w:eastAsia="等线" w:hAnsi="等线" w:cs="宋体"/>
                <w:color w:val="000000"/>
                <w:kern w:val="0"/>
                <w:sz w:val="22"/>
                <w:szCs w:val="22"/>
              </w:rPr>
            </w:pPr>
            <w:del w:id="955"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56" w:author="值成 刘" w:date="2019-01-16T08:50:00Z"/>
                <w:rFonts w:ascii="等线" w:eastAsia="等线" w:hAnsi="等线" w:cs="宋体"/>
                <w:color w:val="000000"/>
                <w:kern w:val="0"/>
                <w:sz w:val="22"/>
                <w:szCs w:val="22"/>
              </w:rPr>
            </w:pPr>
            <w:del w:id="957"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58" w:author="值成 刘" w:date="2019-01-16T08:50:00Z"/>
                <w:rFonts w:ascii="等线" w:eastAsia="等线" w:hAnsi="等线" w:cs="宋体"/>
                <w:color w:val="000000"/>
                <w:kern w:val="0"/>
                <w:sz w:val="22"/>
                <w:szCs w:val="22"/>
              </w:rPr>
            </w:pPr>
            <w:del w:id="959"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60" w:author="值成 刘" w:date="2019-01-16T08:50:00Z"/>
                <w:rFonts w:ascii="等线" w:eastAsia="等线" w:hAnsi="等线" w:cs="宋体"/>
                <w:color w:val="000000"/>
                <w:kern w:val="0"/>
                <w:sz w:val="22"/>
                <w:szCs w:val="22"/>
              </w:rPr>
            </w:pPr>
            <w:del w:id="961"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62" w:author="值成 刘" w:date="2019-01-16T08:50:00Z"/>
                <w:rFonts w:ascii="等线" w:eastAsia="等线" w:hAnsi="等线" w:cs="宋体"/>
                <w:color w:val="000000"/>
                <w:kern w:val="0"/>
                <w:sz w:val="22"/>
                <w:szCs w:val="22"/>
              </w:rPr>
            </w:pPr>
            <w:del w:id="963"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64" w:author="值成 刘" w:date="2019-01-16T08:50:00Z"/>
                <w:rFonts w:ascii="等线" w:eastAsia="等线" w:hAnsi="等线" w:cs="宋体"/>
                <w:color w:val="000000"/>
                <w:kern w:val="0"/>
                <w:sz w:val="22"/>
                <w:szCs w:val="22"/>
              </w:rPr>
            </w:pPr>
            <w:del w:id="965"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66" w:author="值成 刘" w:date="2019-01-16T08:50:00Z"/>
                <w:rFonts w:ascii="等线" w:eastAsia="等线" w:hAnsi="等线" w:cs="宋体"/>
                <w:color w:val="000000"/>
                <w:kern w:val="0"/>
                <w:sz w:val="22"/>
                <w:szCs w:val="22"/>
              </w:rPr>
            </w:pPr>
            <w:del w:id="967"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968"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69" w:author="值成 刘" w:date="2019-01-16T08:50:00Z"/>
                <w:rFonts w:ascii="等线" w:eastAsia="等线" w:hAnsi="等线" w:cs="宋体"/>
                <w:color w:val="000000"/>
                <w:kern w:val="0"/>
                <w:sz w:val="22"/>
                <w:szCs w:val="22"/>
              </w:rPr>
            </w:pPr>
            <w:del w:id="970" w:author="值成 刘" w:date="2019-01-16T08:50:00Z">
              <w:r w:rsidRPr="00CE75F0" w:rsidDel="00257954">
                <w:rPr>
                  <w:rFonts w:ascii="等线" w:eastAsia="等线" w:hAnsi="等线" w:cs="宋体" w:hint="eastAsia"/>
                  <w:color w:val="000000"/>
                  <w:kern w:val="0"/>
                  <w:sz w:val="22"/>
                  <w:szCs w:val="22"/>
                </w:rPr>
                <w:delText>2.2.1</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971" w:author="值成 刘" w:date="2019-01-16T08:50:00Z"/>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972" w:author="值成 刘" w:date="2019-01-16T08:50:00Z"/>
                <w:rFonts w:ascii="等线" w:eastAsia="等线" w:hAnsi="等线" w:cs="宋体"/>
                <w:color w:val="000000"/>
                <w:kern w:val="0"/>
                <w:sz w:val="22"/>
                <w:szCs w:val="22"/>
              </w:rPr>
            </w:pPr>
            <w:del w:id="973" w:author="值成 刘" w:date="2019-01-16T08:50:00Z">
              <w:r w:rsidRPr="00CE75F0" w:rsidDel="00257954">
                <w:rPr>
                  <w:rFonts w:ascii="等线" w:eastAsia="等线" w:hAnsi="等线" w:cs="宋体" w:hint="eastAsia"/>
                  <w:color w:val="000000"/>
                  <w:kern w:val="0"/>
                  <w:sz w:val="22"/>
                  <w:szCs w:val="22"/>
                </w:rPr>
                <w:delText>需求工程项目计划</w:delText>
              </w:r>
            </w:del>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74" w:author="值成 刘" w:date="2019-01-16T08:50:00Z"/>
                <w:rFonts w:ascii="等线" w:eastAsia="等线" w:hAnsi="等线" w:cs="宋体"/>
                <w:color w:val="000000"/>
                <w:kern w:val="0"/>
                <w:sz w:val="22"/>
                <w:szCs w:val="22"/>
              </w:rPr>
            </w:pPr>
            <w:del w:id="975" w:author="值成 刘" w:date="2019-01-16T08:50:00Z">
              <w:r w:rsidRPr="00CE75F0" w:rsidDel="00257954">
                <w:rPr>
                  <w:rFonts w:ascii="等线" w:eastAsia="等线" w:hAnsi="等线" w:cs="宋体" w:hint="eastAsia"/>
                  <w:color w:val="000000"/>
                  <w:kern w:val="0"/>
                  <w:sz w:val="22"/>
                  <w:szCs w:val="22"/>
                </w:rPr>
                <w:delText>时间管理计划</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76" w:author="值成 刘" w:date="2019-01-16T08:50:00Z"/>
                <w:rFonts w:ascii="等线" w:eastAsia="等线" w:hAnsi="等线" w:cs="宋体"/>
                <w:color w:val="000000"/>
                <w:kern w:val="0"/>
                <w:sz w:val="22"/>
                <w:szCs w:val="22"/>
              </w:rPr>
            </w:pPr>
            <w:del w:id="977"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78" w:author="值成 刘" w:date="2019-01-16T08:50:00Z"/>
                <w:rFonts w:ascii="等线" w:eastAsia="等线" w:hAnsi="等线" w:cs="宋体"/>
                <w:color w:val="000000"/>
                <w:kern w:val="0"/>
                <w:sz w:val="22"/>
                <w:szCs w:val="22"/>
              </w:rPr>
            </w:pPr>
            <w:del w:id="979"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80" w:author="值成 刘" w:date="2019-01-16T08:50:00Z"/>
                <w:rFonts w:ascii="等线" w:eastAsia="等线" w:hAnsi="等线" w:cs="宋体"/>
                <w:color w:val="000000"/>
                <w:kern w:val="0"/>
                <w:sz w:val="22"/>
                <w:szCs w:val="22"/>
              </w:rPr>
            </w:pPr>
            <w:del w:id="981"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82" w:author="值成 刘" w:date="2019-01-16T08:50:00Z"/>
                <w:rFonts w:ascii="等线" w:eastAsia="等线" w:hAnsi="等线" w:cs="宋体"/>
                <w:color w:val="000000"/>
                <w:kern w:val="0"/>
                <w:sz w:val="22"/>
                <w:szCs w:val="22"/>
              </w:rPr>
            </w:pPr>
            <w:del w:id="983"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84" w:author="值成 刘" w:date="2019-01-16T08:50:00Z"/>
                <w:rFonts w:ascii="等线" w:eastAsia="等线" w:hAnsi="等线" w:cs="宋体"/>
                <w:color w:val="000000"/>
                <w:kern w:val="0"/>
                <w:sz w:val="22"/>
                <w:szCs w:val="22"/>
              </w:rPr>
            </w:pPr>
            <w:del w:id="985"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86" w:author="值成 刘" w:date="2019-01-16T08:50:00Z"/>
                <w:rFonts w:ascii="等线" w:eastAsia="等线" w:hAnsi="等线" w:cs="宋体"/>
                <w:color w:val="000000"/>
                <w:kern w:val="0"/>
                <w:sz w:val="22"/>
                <w:szCs w:val="22"/>
              </w:rPr>
            </w:pPr>
            <w:del w:id="987"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88" w:author="值成 刘" w:date="2019-01-16T08:50:00Z"/>
                <w:rFonts w:ascii="等线" w:eastAsia="等线" w:hAnsi="等线" w:cs="宋体"/>
                <w:color w:val="000000"/>
                <w:kern w:val="0"/>
                <w:sz w:val="22"/>
                <w:szCs w:val="22"/>
              </w:rPr>
            </w:pPr>
            <w:del w:id="989"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990"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91" w:author="值成 刘" w:date="2019-01-16T08:50:00Z"/>
                <w:rFonts w:ascii="等线" w:eastAsia="等线" w:hAnsi="等线" w:cs="宋体"/>
                <w:color w:val="000000"/>
                <w:kern w:val="0"/>
                <w:sz w:val="22"/>
                <w:szCs w:val="22"/>
              </w:rPr>
            </w:pPr>
            <w:del w:id="992" w:author="值成 刘" w:date="2019-01-16T08:50:00Z">
              <w:r w:rsidRPr="00CE75F0" w:rsidDel="00257954">
                <w:rPr>
                  <w:rFonts w:ascii="等线" w:eastAsia="等线" w:hAnsi="等线" w:cs="宋体" w:hint="eastAsia"/>
                  <w:color w:val="000000"/>
                  <w:kern w:val="0"/>
                  <w:sz w:val="22"/>
                  <w:szCs w:val="22"/>
                </w:rPr>
                <w:delText>2.2.2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993"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994"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995" w:author="值成 刘" w:date="2019-01-16T08:50:00Z"/>
                <w:rFonts w:ascii="等线" w:eastAsia="等线" w:hAnsi="等线" w:cs="宋体"/>
                <w:color w:val="000000"/>
                <w:kern w:val="0"/>
                <w:sz w:val="22"/>
                <w:szCs w:val="22"/>
              </w:rPr>
            </w:pPr>
            <w:del w:id="996" w:author="值成 刘" w:date="2019-01-16T08:50:00Z">
              <w:r w:rsidRPr="00CE75F0" w:rsidDel="00257954">
                <w:rPr>
                  <w:rFonts w:ascii="等线" w:eastAsia="等线" w:hAnsi="等线" w:cs="宋体" w:hint="eastAsia"/>
                  <w:color w:val="000000"/>
                  <w:kern w:val="0"/>
                  <w:sz w:val="22"/>
                  <w:szCs w:val="22"/>
                </w:rPr>
                <w:delText>范围管理计划</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97" w:author="值成 刘" w:date="2019-01-16T08:50:00Z"/>
                <w:rFonts w:ascii="等线" w:eastAsia="等线" w:hAnsi="等线" w:cs="宋体"/>
                <w:color w:val="000000"/>
                <w:kern w:val="0"/>
                <w:sz w:val="22"/>
                <w:szCs w:val="22"/>
              </w:rPr>
            </w:pPr>
            <w:del w:id="998"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999" w:author="值成 刘" w:date="2019-01-16T08:50:00Z"/>
                <w:rFonts w:ascii="等线" w:eastAsia="等线" w:hAnsi="等线" w:cs="宋体"/>
                <w:color w:val="000000"/>
                <w:kern w:val="0"/>
                <w:sz w:val="22"/>
                <w:szCs w:val="22"/>
              </w:rPr>
            </w:pPr>
            <w:del w:id="1000"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01" w:author="值成 刘" w:date="2019-01-16T08:50:00Z"/>
                <w:rFonts w:ascii="等线" w:eastAsia="等线" w:hAnsi="等线" w:cs="宋体"/>
                <w:color w:val="000000"/>
                <w:kern w:val="0"/>
                <w:sz w:val="22"/>
                <w:szCs w:val="22"/>
              </w:rPr>
            </w:pPr>
            <w:del w:id="1002"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03" w:author="值成 刘" w:date="2019-01-16T08:50:00Z"/>
                <w:rFonts w:ascii="等线" w:eastAsia="等线" w:hAnsi="等线" w:cs="宋体"/>
                <w:color w:val="000000"/>
                <w:kern w:val="0"/>
                <w:sz w:val="22"/>
                <w:szCs w:val="22"/>
              </w:rPr>
            </w:pPr>
            <w:del w:id="1004"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05" w:author="值成 刘" w:date="2019-01-16T08:50:00Z"/>
                <w:rFonts w:ascii="等线" w:eastAsia="等线" w:hAnsi="等线" w:cs="宋体"/>
                <w:color w:val="000000"/>
                <w:kern w:val="0"/>
                <w:sz w:val="22"/>
                <w:szCs w:val="22"/>
              </w:rPr>
            </w:pPr>
            <w:del w:id="1006" w:author="值成 刘" w:date="2019-01-16T08:50:00Z">
              <w:r w:rsidRPr="00CE75F0" w:rsidDel="00257954">
                <w:rPr>
                  <w:rFonts w:ascii="等线" w:eastAsia="等线" w:hAnsi="等线" w:cs="宋体" w:hint="eastAsia"/>
                  <w:color w:val="000000"/>
                  <w:kern w:val="0"/>
                  <w:sz w:val="22"/>
                  <w:szCs w:val="22"/>
                </w:rPr>
                <w:delText>R</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07" w:author="值成 刘" w:date="2019-01-16T08:50:00Z"/>
                <w:rFonts w:ascii="等线" w:eastAsia="等线" w:hAnsi="等线" w:cs="宋体"/>
                <w:color w:val="000000"/>
                <w:kern w:val="0"/>
                <w:sz w:val="22"/>
                <w:szCs w:val="22"/>
              </w:rPr>
            </w:pPr>
            <w:del w:id="1008"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09" w:author="值成 刘" w:date="2019-01-16T08:50:00Z"/>
                <w:rFonts w:ascii="等线" w:eastAsia="等线" w:hAnsi="等线" w:cs="宋体"/>
                <w:color w:val="000000"/>
                <w:kern w:val="0"/>
                <w:sz w:val="22"/>
                <w:szCs w:val="22"/>
              </w:rPr>
            </w:pPr>
            <w:del w:id="1010"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011"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012" w:author="值成 刘" w:date="2019-01-16T08:50:00Z"/>
                <w:rFonts w:ascii="等线" w:eastAsia="等线" w:hAnsi="等线" w:cs="宋体"/>
                <w:color w:val="000000"/>
                <w:kern w:val="0"/>
                <w:sz w:val="22"/>
                <w:szCs w:val="22"/>
              </w:rPr>
            </w:pPr>
            <w:del w:id="1013" w:author="值成 刘" w:date="2019-01-16T08:50:00Z">
              <w:r w:rsidRPr="00CE75F0" w:rsidDel="00257954">
                <w:rPr>
                  <w:rFonts w:ascii="等线" w:eastAsia="等线" w:hAnsi="等线" w:cs="宋体" w:hint="eastAsia"/>
                  <w:color w:val="000000"/>
                  <w:kern w:val="0"/>
                  <w:sz w:val="22"/>
                  <w:szCs w:val="22"/>
                </w:rPr>
                <w:delText>2.2.3</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14"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15"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016" w:author="值成 刘" w:date="2019-01-16T08:50:00Z"/>
                <w:rFonts w:ascii="等线" w:eastAsia="等线" w:hAnsi="等线" w:cs="宋体"/>
                <w:color w:val="000000"/>
                <w:kern w:val="0"/>
                <w:sz w:val="22"/>
                <w:szCs w:val="22"/>
              </w:rPr>
            </w:pPr>
            <w:del w:id="1017" w:author="值成 刘" w:date="2019-01-16T08:50:00Z">
              <w:r w:rsidRPr="00CE75F0" w:rsidDel="00257954">
                <w:rPr>
                  <w:rFonts w:ascii="等线" w:eastAsia="等线" w:hAnsi="等线" w:cs="宋体" w:hint="eastAsia"/>
                  <w:color w:val="000000"/>
                  <w:kern w:val="0"/>
                  <w:sz w:val="22"/>
                  <w:szCs w:val="22"/>
                </w:rPr>
                <w:delText>成本管理计划</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18" w:author="值成 刘" w:date="2019-01-16T08:50:00Z"/>
                <w:rFonts w:ascii="等线" w:eastAsia="等线" w:hAnsi="等线" w:cs="宋体"/>
                <w:color w:val="000000"/>
                <w:kern w:val="0"/>
                <w:sz w:val="22"/>
                <w:szCs w:val="22"/>
              </w:rPr>
            </w:pPr>
            <w:del w:id="1019"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20" w:author="值成 刘" w:date="2019-01-16T08:50:00Z"/>
                <w:rFonts w:ascii="等线" w:eastAsia="等线" w:hAnsi="等线" w:cs="宋体"/>
                <w:color w:val="000000"/>
                <w:kern w:val="0"/>
                <w:sz w:val="22"/>
                <w:szCs w:val="22"/>
              </w:rPr>
            </w:pPr>
            <w:del w:id="1021"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22" w:author="值成 刘" w:date="2019-01-16T08:50:00Z"/>
                <w:rFonts w:ascii="等线" w:eastAsia="等线" w:hAnsi="等线" w:cs="宋体"/>
                <w:color w:val="000000"/>
                <w:kern w:val="0"/>
                <w:sz w:val="22"/>
                <w:szCs w:val="22"/>
              </w:rPr>
            </w:pPr>
            <w:del w:id="1023"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24" w:author="值成 刘" w:date="2019-01-16T08:50:00Z"/>
                <w:rFonts w:ascii="等线" w:eastAsia="等线" w:hAnsi="等线" w:cs="宋体"/>
                <w:color w:val="000000"/>
                <w:kern w:val="0"/>
                <w:sz w:val="22"/>
                <w:szCs w:val="22"/>
              </w:rPr>
            </w:pPr>
            <w:del w:id="1025"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26" w:author="值成 刘" w:date="2019-01-16T08:50:00Z"/>
                <w:rFonts w:ascii="等线" w:eastAsia="等线" w:hAnsi="等线" w:cs="宋体"/>
                <w:color w:val="000000"/>
                <w:kern w:val="0"/>
                <w:sz w:val="22"/>
                <w:szCs w:val="22"/>
              </w:rPr>
            </w:pPr>
            <w:del w:id="1027" w:author="值成 刘" w:date="2019-01-16T08:50:00Z">
              <w:r w:rsidRPr="00CE75F0" w:rsidDel="00257954">
                <w:rPr>
                  <w:rFonts w:ascii="等线" w:eastAsia="等线" w:hAnsi="等线" w:cs="宋体" w:hint="eastAsia"/>
                  <w:color w:val="000000"/>
                  <w:kern w:val="0"/>
                  <w:sz w:val="22"/>
                  <w:szCs w:val="22"/>
                </w:rPr>
                <w:delText>R</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28" w:author="值成 刘" w:date="2019-01-16T08:50:00Z"/>
                <w:rFonts w:ascii="等线" w:eastAsia="等线" w:hAnsi="等线" w:cs="宋体"/>
                <w:color w:val="000000"/>
                <w:kern w:val="0"/>
                <w:sz w:val="22"/>
                <w:szCs w:val="22"/>
              </w:rPr>
            </w:pPr>
            <w:del w:id="1029"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30" w:author="值成 刘" w:date="2019-01-16T08:50:00Z"/>
                <w:rFonts w:ascii="等线" w:eastAsia="等线" w:hAnsi="等线" w:cs="宋体"/>
                <w:color w:val="000000"/>
                <w:kern w:val="0"/>
                <w:sz w:val="22"/>
                <w:szCs w:val="22"/>
              </w:rPr>
            </w:pPr>
            <w:del w:id="1031"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032"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033" w:author="值成 刘" w:date="2019-01-16T08:50:00Z"/>
                <w:rFonts w:ascii="等线" w:eastAsia="等线" w:hAnsi="等线" w:cs="宋体"/>
                <w:color w:val="000000"/>
                <w:kern w:val="0"/>
                <w:sz w:val="22"/>
                <w:szCs w:val="22"/>
              </w:rPr>
            </w:pPr>
            <w:del w:id="1034" w:author="值成 刘" w:date="2019-01-16T08:50:00Z">
              <w:r w:rsidRPr="00CE75F0" w:rsidDel="00257954">
                <w:rPr>
                  <w:rFonts w:ascii="等线" w:eastAsia="等线" w:hAnsi="等线" w:cs="宋体" w:hint="eastAsia"/>
                  <w:color w:val="000000"/>
                  <w:kern w:val="0"/>
                  <w:sz w:val="22"/>
                  <w:szCs w:val="22"/>
                </w:rPr>
                <w:delText>2.2.4</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35"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36"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037" w:author="值成 刘" w:date="2019-01-16T08:50:00Z"/>
                <w:rFonts w:ascii="等线" w:eastAsia="等线" w:hAnsi="等线" w:cs="宋体"/>
                <w:color w:val="000000"/>
                <w:kern w:val="0"/>
                <w:sz w:val="22"/>
                <w:szCs w:val="22"/>
              </w:rPr>
            </w:pPr>
            <w:del w:id="1038" w:author="值成 刘" w:date="2019-01-16T08:50:00Z">
              <w:r w:rsidRPr="00CE75F0" w:rsidDel="00257954">
                <w:rPr>
                  <w:rFonts w:ascii="等线" w:eastAsia="等线" w:hAnsi="等线" w:cs="宋体" w:hint="eastAsia"/>
                  <w:color w:val="000000"/>
                  <w:kern w:val="0"/>
                  <w:sz w:val="22"/>
                  <w:szCs w:val="22"/>
                </w:rPr>
                <w:delText>质量管理计划</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39" w:author="值成 刘" w:date="2019-01-16T08:50:00Z"/>
                <w:rFonts w:ascii="等线" w:eastAsia="等线" w:hAnsi="等线" w:cs="宋体"/>
                <w:color w:val="000000"/>
                <w:kern w:val="0"/>
                <w:sz w:val="22"/>
                <w:szCs w:val="22"/>
              </w:rPr>
            </w:pPr>
            <w:del w:id="1040"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41" w:author="值成 刘" w:date="2019-01-16T08:50:00Z"/>
                <w:rFonts w:ascii="等线" w:eastAsia="等线" w:hAnsi="等线" w:cs="宋体"/>
                <w:color w:val="000000"/>
                <w:kern w:val="0"/>
                <w:sz w:val="22"/>
                <w:szCs w:val="22"/>
              </w:rPr>
            </w:pPr>
            <w:del w:id="1042"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43" w:author="值成 刘" w:date="2019-01-16T08:50:00Z"/>
                <w:rFonts w:ascii="等线" w:eastAsia="等线" w:hAnsi="等线" w:cs="宋体"/>
                <w:color w:val="000000"/>
                <w:kern w:val="0"/>
                <w:sz w:val="22"/>
                <w:szCs w:val="22"/>
              </w:rPr>
            </w:pPr>
            <w:del w:id="1044"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45" w:author="值成 刘" w:date="2019-01-16T08:50:00Z"/>
                <w:rFonts w:ascii="等线" w:eastAsia="等线" w:hAnsi="等线" w:cs="宋体"/>
                <w:color w:val="000000"/>
                <w:kern w:val="0"/>
                <w:sz w:val="22"/>
                <w:szCs w:val="22"/>
              </w:rPr>
            </w:pPr>
            <w:del w:id="1046"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47" w:author="值成 刘" w:date="2019-01-16T08:50:00Z"/>
                <w:rFonts w:ascii="等线" w:eastAsia="等线" w:hAnsi="等线" w:cs="宋体"/>
                <w:color w:val="000000"/>
                <w:kern w:val="0"/>
                <w:sz w:val="22"/>
                <w:szCs w:val="22"/>
              </w:rPr>
            </w:pPr>
            <w:del w:id="1048"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49" w:author="值成 刘" w:date="2019-01-16T08:50:00Z"/>
                <w:rFonts w:ascii="等线" w:eastAsia="等线" w:hAnsi="等线" w:cs="宋体"/>
                <w:color w:val="000000"/>
                <w:kern w:val="0"/>
                <w:sz w:val="22"/>
                <w:szCs w:val="22"/>
              </w:rPr>
            </w:pPr>
            <w:del w:id="1050"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51" w:author="值成 刘" w:date="2019-01-16T08:50:00Z"/>
                <w:rFonts w:ascii="等线" w:eastAsia="等线" w:hAnsi="等线" w:cs="宋体"/>
                <w:color w:val="000000"/>
                <w:kern w:val="0"/>
                <w:sz w:val="22"/>
                <w:szCs w:val="22"/>
              </w:rPr>
            </w:pPr>
            <w:del w:id="1052"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053"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054" w:author="值成 刘" w:date="2019-01-16T08:50:00Z"/>
                <w:rFonts w:ascii="等线" w:eastAsia="等线" w:hAnsi="等线" w:cs="宋体"/>
                <w:color w:val="000000"/>
                <w:kern w:val="0"/>
                <w:sz w:val="22"/>
                <w:szCs w:val="22"/>
              </w:rPr>
            </w:pPr>
            <w:del w:id="1055" w:author="值成 刘" w:date="2019-01-16T08:50:00Z">
              <w:r w:rsidRPr="00CE75F0" w:rsidDel="00257954">
                <w:rPr>
                  <w:rFonts w:ascii="等线" w:eastAsia="等线" w:hAnsi="等线" w:cs="宋体" w:hint="eastAsia"/>
                  <w:color w:val="000000"/>
                  <w:kern w:val="0"/>
                  <w:sz w:val="22"/>
                  <w:szCs w:val="22"/>
                </w:rPr>
                <w:delText>2.2.5</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56"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57"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058" w:author="值成 刘" w:date="2019-01-16T08:50:00Z"/>
                <w:rFonts w:ascii="等线" w:eastAsia="等线" w:hAnsi="等线" w:cs="宋体"/>
                <w:color w:val="000000"/>
                <w:kern w:val="0"/>
                <w:sz w:val="22"/>
                <w:szCs w:val="22"/>
              </w:rPr>
            </w:pPr>
            <w:del w:id="1059" w:author="值成 刘" w:date="2019-01-16T08:50:00Z">
              <w:r w:rsidRPr="00CE75F0" w:rsidDel="00257954">
                <w:rPr>
                  <w:rFonts w:ascii="等线" w:eastAsia="等线" w:hAnsi="等线" w:cs="宋体" w:hint="eastAsia"/>
                  <w:color w:val="000000"/>
                  <w:kern w:val="0"/>
                  <w:sz w:val="22"/>
                  <w:szCs w:val="22"/>
                </w:rPr>
                <w:delText>沟通管理计划</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60" w:author="值成 刘" w:date="2019-01-16T08:50:00Z"/>
                <w:rFonts w:ascii="等线" w:eastAsia="等线" w:hAnsi="等线" w:cs="宋体"/>
                <w:color w:val="000000"/>
                <w:kern w:val="0"/>
                <w:sz w:val="22"/>
                <w:szCs w:val="22"/>
              </w:rPr>
            </w:pPr>
            <w:del w:id="1061"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62" w:author="值成 刘" w:date="2019-01-16T08:50:00Z"/>
                <w:rFonts w:ascii="等线" w:eastAsia="等线" w:hAnsi="等线" w:cs="宋体"/>
                <w:color w:val="000000"/>
                <w:kern w:val="0"/>
                <w:sz w:val="22"/>
                <w:szCs w:val="22"/>
              </w:rPr>
            </w:pPr>
            <w:del w:id="1063"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64" w:author="值成 刘" w:date="2019-01-16T08:50:00Z"/>
                <w:rFonts w:ascii="等线" w:eastAsia="等线" w:hAnsi="等线" w:cs="宋体"/>
                <w:color w:val="000000"/>
                <w:kern w:val="0"/>
                <w:sz w:val="22"/>
                <w:szCs w:val="22"/>
              </w:rPr>
            </w:pPr>
            <w:del w:id="1065"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66" w:author="值成 刘" w:date="2019-01-16T08:50:00Z"/>
                <w:rFonts w:ascii="等线" w:eastAsia="等线" w:hAnsi="等线" w:cs="宋体"/>
                <w:color w:val="000000"/>
                <w:kern w:val="0"/>
                <w:sz w:val="22"/>
                <w:szCs w:val="22"/>
              </w:rPr>
            </w:pPr>
            <w:del w:id="1067"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68" w:author="值成 刘" w:date="2019-01-16T08:50:00Z"/>
                <w:rFonts w:ascii="等线" w:eastAsia="等线" w:hAnsi="等线" w:cs="宋体"/>
                <w:color w:val="000000"/>
                <w:kern w:val="0"/>
                <w:sz w:val="22"/>
                <w:szCs w:val="22"/>
              </w:rPr>
            </w:pPr>
            <w:del w:id="1069"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70" w:author="值成 刘" w:date="2019-01-16T08:50:00Z"/>
                <w:rFonts w:ascii="等线" w:eastAsia="等线" w:hAnsi="等线" w:cs="宋体"/>
                <w:color w:val="000000"/>
                <w:kern w:val="0"/>
                <w:sz w:val="22"/>
                <w:szCs w:val="22"/>
              </w:rPr>
            </w:pPr>
            <w:del w:id="1071"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72" w:author="值成 刘" w:date="2019-01-16T08:50:00Z"/>
                <w:rFonts w:ascii="等线" w:eastAsia="等线" w:hAnsi="等线" w:cs="宋体"/>
                <w:color w:val="000000"/>
                <w:kern w:val="0"/>
                <w:sz w:val="22"/>
                <w:szCs w:val="22"/>
              </w:rPr>
            </w:pPr>
            <w:del w:id="1073"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074"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075" w:author="值成 刘" w:date="2019-01-16T08:50:00Z"/>
                <w:rFonts w:ascii="等线" w:eastAsia="等线" w:hAnsi="等线" w:cs="宋体"/>
                <w:color w:val="000000"/>
                <w:kern w:val="0"/>
                <w:sz w:val="22"/>
                <w:szCs w:val="22"/>
              </w:rPr>
            </w:pPr>
            <w:del w:id="1076" w:author="值成 刘" w:date="2019-01-16T08:50:00Z">
              <w:r w:rsidRPr="00CE75F0" w:rsidDel="00257954">
                <w:rPr>
                  <w:rFonts w:ascii="等线" w:eastAsia="等线" w:hAnsi="等线" w:cs="宋体" w:hint="eastAsia"/>
                  <w:color w:val="000000"/>
                  <w:kern w:val="0"/>
                  <w:sz w:val="22"/>
                  <w:szCs w:val="22"/>
                </w:rPr>
                <w:delText>2.2.6</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77"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78"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079" w:author="值成 刘" w:date="2019-01-16T08:50:00Z"/>
                <w:rFonts w:ascii="等线" w:eastAsia="等线" w:hAnsi="等线" w:cs="宋体"/>
                <w:color w:val="000000"/>
                <w:kern w:val="0"/>
                <w:sz w:val="22"/>
                <w:szCs w:val="22"/>
              </w:rPr>
            </w:pPr>
            <w:del w:id="1080" w:author="值成 刘" w:date="2019-01-16T08:50:00Z">
              <w:r w:rsidRPr="00CE75F0" w:rsidDel="00257954">
                <w:rPr>
                  <w:rFonts w:ascii="等线" w:eastAsia="等线" w:hAnsi="等线" w:cs="宋体" w:hint="eastAsia"/>
                  <w:color w:val="000000"/>
                  <w:kern w:val="0"/>
                  <w:sz w:val="22"/>
                  <w:szCs w:val="22"/>
                </w:rPr>
                <w:delText>配置管理计划</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81" w:author="值成 刘" w:date="2019-01-16T08:50:00Z"/>
                <w:rFonts w:ascii="等线" w:eastAsia="等线" w:hAnsi="等线" w:cs="宋体"/>
                <w:color w:val="000000"/>
                <w:kern w:val="0"/>
                <w:sz w:val="22"/>
                <w:szCs w:val="22"/>
              </w:rPr>
            </w:pPr>
            <w:del w:id="1082"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83" w:author="值成 刘" w:date="2019-01-16T08:50:00Z"/>
                <w:rFonts w:ascii="等线" w:eastAsia="等线" w:hAnsi="等线" w:cs="宋体"/>
                <w:color w:val="000000"/>
                <w:kern w:val="0"/>
                <w:sz w:val="22"/>
                <w:szCs w:val="22"/>
              </w:rPr>
            </w:pPr>
            <w:del w:id="1084"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85" w:author="值成 刘" w:date="2019-01-16T08:50:00Z"/>
                <w:rFonts w:ascii="等线" w:eastAsia="等线" w:hAnsi="等线" w:cs="宋体"/>
                <w:color w:val="000000"/>
                <w:kern w:val="0"/>
                <w:sz w:val="22"/>
                <w:szCs w:val="22"/>
              </w:rPr>
            </w:pPr>
            <w:del w:id="1086"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87" w:author="值成 刘" w:date="2019-01-16T08:50:00Z"/>
                <w:rFonts w:ascii="等线" w:eastAsia="等线" w:hAnsi="等线" w:cs="宋体"/>
                <w:color w:val="000000"/>
                <w:kern w:val="0"/>
                <w:sz w:val="22"/>
                <w:szCs w:val="22"/>
              </w:rPr>
            </w:pPr>
            <w:del w:id="1088"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89" w:author="值成 刘" w:date="2019-01-16T08:50:00Z"/>
                <w:rFonts w:ascii="等线" w:eastAsia="等线" w:hAnsi="等线" w:cs="宋体"/>
                <w:color w:val="000000"/>
                <w:kern w:val="0"/>
                <w:sz w:val="22"/>
                <w:szCs w:val="22"/>
              </w:rPr>
            </w:pPr>
            <w:del w:id="1090"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91" w:author="值成 刘" w:date="2019-01-16T08:50:00Z"/>
                <w:rFonts w:ascii="等线" w:eastAsia="等线" w:hAnsi="等线" w:cs="宋体"/>
                <w:color w:val="000000"/>
                <w:kern w:val="0"/>
                <w:sz w:val="22"/>
                <w:szCs w:val="22"/>
              </w:rPr>
            </w:pPr>
            <w:del w:id="1092"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093" w:author="值成 刘" w:date="2019-01-16T08:50:00Z"/>
                <w:rFonts w:ascii="等线" w:eastAsia="等线" w:hAnsi="等线" w:cs="宋体"/>
                <w:color w:val="000000"/>
                <w:kern w:val="0"/>
                <w:sz w:val="22"/>
                <w:szCs w:val="22"/>
              </w:rPr>
            </w:pPr>
            <w:del w:id="1094"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109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096" w:author="值成 刘" w:date="2019-01-16T08:50:00Z"/>
                <w:rFonts w:ascii="等线" w:eastAsia="等线" w:hAnsi="等线" w:cs="宋体"/>
                <w:color w:val="000000"/>
                <w:kern w:val="0"/>
                <w:sz w:val="22"/>
                <w:szCs w:val="22"/>
              </w:rPr>
            </w:pPr>
            <w:del w:id="1097" w:author="值成 刘" w:date="2019-01-16T08:50:00Z">
              <w:r w:rsidRPr="00CE75F0" w:rsidDel="00257954">
                <w:rPr>
                  <w:rFonts w:ascii="等线" w:eastAsia="等线" w:hAnsi="等线" w:cs="宋体" w:hint="eastAsia"/>
                  <w:color w:val="000000"/>
                  <w:kern w:val="0"/>
                  <w:sz w:val="22"/>
                  <w:szCs w:val="22"/>
                </w:rPr>
                <w:delText>2.2.7</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98"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099"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100" w:author="值成 刘" w:date="2019-01-16T08:50:00Z"/>
                <w:rFonts w:ascii="等线" w:eastAsia="等线" w:hAnsi="等线" w:cs="宋体"/>
                <w:color w:val="000000"/>
                <w:kern w:val="0"/>
                <w:sz w:val="22"/>
                <w:szCs w:val="22"/>
              </w:rPr>
            </w:pPr>
            <w:del w:id="1101" w:author="值成 刘" w:date="2019-01-16T08:50:00Z">
              <w:r w:rsidRPr="00CE75F0" w:rsidDel="00257954">
                <w:rPr>
                  <w:rFonts w:ascii="等线" w:eastAsia="等线" w:hAnsi="等线" w:cs="宋体" w:hint="eastAsia"/>
                  <w:color w:val="000000"/>
                  <w:kern w:val="0"/>
                  <w:sz w:val="22"/>
                  <w:szCs w:val="22"/>
                </w:rPr>
                <w:delText>文档编写</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02" w:author="值成 刘" w:date="2019-01-16T08:50:00Z"/>
                <w:rFonts w:ascii="等线" w:eastAsia="等线" w:hAnsi="等线" w:cs="宋体"/>
                <w:color w:val="000000"/>
                <w:kern w:val="0"/>
                <w:sz w:val="22"/>
                <w:szCs w:val="22"/>
              </w:rPr>
            </w:pPr>
            <w:del w:id="1103"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04" w:author="值成 刘" w:date="2019-01-16T08:50:00Z"/>
                <w:rFonts w:ascii="等线" w:eastAsia="等线" w:hAnsi="等线" w:cs="宋体"/>
                <w:color w:val="000000"/>
                <w:kern w:val="0"/>
                <w:sz w:val="22"/>
                <w:szCs w:val="22"/>
              </w:rPr>
            </w:pPr>
            <w:del w:id="1105"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06" w:author="值成 刘" w:date="2019-01-16T08:50:00Z"/>
                <w:rFonts w:ascii="等线" w:eastAsia="等线" w:hAnsi="等线" w:cs="宋体"/>
                <w:color w:val="000000"/>
                <w:kern w:val="0"/>
                <w:sz w:val="22"/>
                <w:szCs w:val="22"/>
              </w:rPr>
            </w:pPr>
            <w:del w:id="1107"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08" w:author="值成 刘" w:date="2019-01-16T08:50:00Z"/>
                <w:rFonts w:ascii="等线" w:eastAsia="等线" w:hAnsi="等线" w:cs="宋体"/>
                <w:color w:val="000000"/>
                <w:kern w:val="0"/>
                <w:sz w:val="22"/>
                <w:szCs w:val="22"/>
              </w:rPr>
            </w:pPr>
            <w:del w:id="1109"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10" w:author="值成 刘" w:date="2019-01-16T08:50:00Z"/>
                <w:rFonts w:ascii="等线" w:eastAsia="等线" w:hAnsi="等线" w:cs="宋体"/>
                <w:color w:val="000000"/>
                <w:kern w:val="0"/>
                <w:sz w:val="22"/>
                <w:szCs w:val="22"/>
              </w:rPr>
            </w:pPr>
            <w:del w:id="1111"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12" w:author="值成 刘" w:date="2019-01-16T08:50:00Z"/>
                <w:rFonts w:ascii="等线" w:eastAsia="等线" w:hAnsi="等线" w:cs="宋体"/>
                <w:color w:val="000000"/>
                <w:kern w:val="0"/>
                <w:sz w:val="22"/>
                <w:szCs w:val="22"/>
              </w:rPr>
            </w:pPr>
            <w:del w:id="1113"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14" w:author="值成 刘" w:date="2019-01-16T08:50:00Z"/>
                <w:rFonts w:ascii="等线" w:eastAsia="等线" w:hAnsi="等线" w:cs="宋体"/>
                <w:color w:val="000000"/>
                <w:kern w:val="0"/>
                <w:sz w:val="22"/>
                <w:szCs w:val="22"/>
              </w:rPr>
            </w:pPr>
            <w:del w:id="1115"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116"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117" w:author="值成 刘" w:date="2019-01-16T08:50:00Z"/>
                <w:rFonts w:ascii="等线" w:eastAsia="等线" w:hAnsi="等线" w:cs="宋体"/>
                <w:color w:val="000000"/>
                <w:kern w:val="0"/>
                <w:sz w:val="22"/>
                <w:szCs w:val="22"/>
              </w:rPr>
            </w:pPr>
            <w:del w:id="1118" w:author="值成 刘" w:date="2019-01-16T08:50:00Z">
              <w:r w:rsidRPr="00CE75F0" w:rsidDel="00257954">
                <w:rPr>
                  <w:rFonts w:ascii="等线" w:eastAsia="等线" w:hAnsi="等线" w:cs="宋体" w:hint="eastAsia"/>
                  <w:color w:val="000000"/>
                  <w:kern w:val="0"/>
                  <w:sz w:val="22"/>
                  <w:szCs w:val="22"/>
                </w:rPr>
                <w:delText>3.1.1</w:delText>
              </w:r>
            </w:del>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1119" w:author="值成 刘" w:date="2019-01-16T08:50:00Z"/>
                <w:rFonts w:ascii="等线" w:eastAsia="等线" w:hAnsi="等线" w:cs="宋体"/>
                <w:color w:val="000000"/>
                <w:kern w:val="0"/>
                <w:sz w:val="22"/>
                <w:szCs w:val="22"/>
              </w:rPr>
            </w:pPr>
            <w:del w:id="1120" w:author="值成 刘" w:date="2019-01-16T08:50:00Z">
              <w:r w:rsidRPr="00CE75F0" w:rsidDel="00257954">
                <w:rPr>
                  <w:rFonts w:ascii="等线" w:eastAsia="等线" w:hAnsi="等线" w:cs="宋体" w:hint="eastAsia"/>
                  <w:color w:val="000000"/>
                  <w:kern w:val="0"/>
                  <w:sz w:val="22"/>
                  <w:szCs w:val="22"/>
                </w:rPr>
                <w:delText>计划评审阶段</w:delText>
              </w:r>
            </w:del>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1121" w:author="值成 刘" w:date="2019-01-16T08:50:00Z"/>
                <w:rFonts w:ascii="等线" w:eastAsia="等线" w:hAnsi="等线" w:cs="宋体"/>
                <w:color w:val="000000"/>
                <w:kern w:val="0"/>
                <w:sz w:val="22"/>
                <w:szCs w:val="22"/>
              </w:rPr>
            </w:pPr>
            <w:del w:id="1122" w:author="值成 刘" w:date="2019-01-16T08:50:00Z">
              <w:r w:rsidRPr="00CE75F0" w:rsidDel="00257954">
                <w:rPr>
                  <w:rFonts w:ascii="等线" w:eastAsia="等线" w:hAnsi="等线" w:cs="宋体" w:hint="eastAsia"/>
                  <w:color w:val="000000"/>
                  <w:kern w:val="0"/>
                  <w:sz w:val="22"/>
                  <w:szCs w:val="22"/>
                </w:rPr>
                <w:delText>评审准备</w:delText>
              </w:r>
            </w:del>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123" w:author="值成 刘" w:date="2019-01-16T08:50:00Z"/>
                <w:rFonts w:ascii="等线" w:eastAsia="等线" w:hAnsi="等线" w:cs="宋体"/>
                <w:color w:val="000000"/>
                <w:kern w:val="0"/>
                <w:sz w:val="22"/>
                <w:szCs w:val="22"/>
              </w:rPr>
            </w:pPr>
            <w:del w:id="1124" w:author="值成 刘" w:date="2019-01-16T08:50:00Z">
              <w:r w:rsidRPr="00CE75F0" w:rsidDel="00257954">
                <w:rPr>
                  <w:rFonts w:ascii="等线" w:eastAsia="等线" w:hAnsi="等线" w:cs="宋体" w:hint="eastAsia"/>
                  <w:color w:val="000000"/>
                  <w:kern w:val="0"/>
                  <w:sz w:val="22"/>
                  <w:szCs w:val="22"/>
                </w:rPr>
                <w:delText>ppt制作</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25" w:author="值成 刘" w:date="2019-01-16T08:50:00Z"/>
                <w:rFonts w:ascii="等线" w:eastAsia="等线" w:hAnsi="等线" w:cs="宋体"/>
                <w:color w:val="000000"/>
                <w:kern w:val="0"/>
                <w:sz w:val="22"/>
                <w:szCs w:val="22"/>
              </w:rPr>
            </w:pPr>
            <w:del w:id="1126"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27" w:author="值成 刘" w:date="2019-01-16T08:50:00Z"/>
                <w:rFonts w:ascii="等线" w:eastAsia="等线" w:hAnsi="等线" w:cs="宋体"/>
                <w:color w:val="000000"/>
                <w:kern w:val="0"/>
                <w:sz w:val="22"/>
                <w:szCs w:val="22"/>
              </w:rPr>
            </w:pPr>
            <w:del w:id="1128"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29" w:author="值成 刘" w:date="2019-01-16T08:50:00Z"/>
                <w:rFonts w:ascii="等线" w:eastAsia="等线" w:hAnsi="等线" w:cs="宋体"/>
                <w:color w:val="000000"/>
                <w:kern w:val="0"/>
                <w:sz w:val="22"/>
                <w:szCs w:val="22"/>
              </w:rPr>
            </w:pPr>
            <w:del w:id="1130"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31" w:author="值成 刘" w:date="2019-01-16T08:50:00Z"/>
                <w:rFonts w:ascii="等线" w:eastAsia="等线" w:hAnsi="等线" w:cs="宋体"/>
                <w:color w:val="000000"/>
                <w:kern w:val="0"/>
                <w:sz w:val="22"/>
                <w:szCs w:val="22"/>
              </w:rPr>
            </w:pPr>
            <w:del w:id="1132"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33" w:author="值成 刘" w:date="2019-01-16T08:50:00Z"/>
                <w:rFonts w:ascii="等线" w:eastAsia="等线" w:hAnsi="等线" w:cs="宋体"/>
                <w:color w:val="000000"/>
                <w:kern w:val="0"/>
                <w:sz w:val="22"/>
                <w:szCs w:val="22"/>
              </w:rPr>
            </w:pPr>
            <w:del w:id="1134"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35" w:author="值成 刘" w:date="2019-01-16T08:50:00Z"/>
                <w:rFonts w:ascii="等线" w:eastAsia="等线" w:hAnsi="等线" w:cs="宋体"/>
                <w:color w:val="000000"/>
                <w:kern w:val="0"/>
                <w:sz w:val="22"/>
                <w:szCs w:val="22"/>
              </w:rPr>
            </w:pPr>
            <w:del w:id="1136"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37" w:author="值成 刘" w:date="2019-01-16T08:50:00Z"/>
                <w:rFonts w:ascii="等线" w:eastAsia="等线" w:hAnsi="等线" w:cs="宋体"/>
                <w:color w:val="000000"/>
                <w:kern w:val="0"/>
                <w:sz w:val="22"/>
                <w:szCs w:val="22"/>
              </w:rPr>
            </w:pPr>
            <w:del w:id="1138"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1139"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140" w:author="值成 刘" w:date="2019-01-16T08:50:00Z"/>
                <w:rFonts w:ascii="等线" w:eastAsia="等线" w:hAnsi="等线" w:cs="宋体"/>
                <w:color w:val="000000"/>
                <w:kern w:val="0"/>
                <w:sz w:val="22"/>
                <w:szCs w:val="22"/>
              </w:rPr>
            </w:pPr>
            <w:del w:id="1141" w:author="值成 刘" w:date="2019-01-16T08:50:00Z">
              <w:r w:rsidRPr="00CE75F0" w:rsidDel="00257954">
                <w:rPr>
                  <w:rFonts w:ascii="等线" w:eastAsia="等线" w:hAnsi="等线" w:cs="宋体" w:hint="eastAsia"/>
                  <w:color w:val="000000"/>
                  <w:kern w:val="0"/>
                  <w:sz w:val="22"/>
                  <w:szCs w:val="22"/>
                </w:rPr>
                <w:delText>3.1.2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142"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143"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144" w:author="值成 刘" w:date="2019-01-16T08:50:00Z"/>
                <w:rFonts w:ascii="等线" w:eastAsia="等线" w:hAnsi="等线" w:cs="宋体"/>
                <w:color w:val="000000"/>
                <w:kern w:val="0"/>
                <w:sz w:val="22"/>
                <w:szCs w:val="22"/>
              </w:rPr>
            </w:pPr>
            <w:del w:id="1145" w:author="值成 刘" w:date="2019-01-16T08:50:00Z">
              <w:r w:rsidRPr="00CE75F0" w:rsidDel="00257954">
                <w:rPr>
                  <w:rFonts w:ascii="等线" w:eastAsia="等线" w:hAnsi="等线" w:cs="宋体" w:hint="eastAsia"/>
                  <w:color w:val="000000"/>
                  <w:kern w:val="0"/>
                  <w:sz w:val="22"/>
                  <w:szCs w:val="22"/>
                </w:rPr>
                <w:delText>校验上交</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46" w:author="值成 刘" w:date="2019-01-16T08:50:00Z"/>
                <w:rFonts w:ascii="等线" w:eastAsia="等线" w:hAnsi="等线" w:cs="宋体"/>
                <w:color w:val="000000"/>
                <w:kern w:val="0"/>
                <w:sz w:val="22"/>
                <w:szCs w:val="22"/>
              </w:rPr>
            </w:pPr>
            <w:del w:id="1147"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48" w:author="值成 刘" w:date="2019-01-16T08:50:00Z"/>
                <w:rFonts w:ascii="等线" w:eastAsia="等线" w:hAnsi="等线" w:cs="宋体"/>
                <w:color w:val="000000"/>
                <w:kern w:val="0"/>
                <w:sz w:val="22"/>
                <w:szCs w:val="22"/>
              </w:rPr>
            </w:pPr>
            <w:del w:id="1149"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50" w:author="值成 刘" w:date="2019-01-16T08:50:00Z"/>
                <w:rFonts w:ascii="等线" w:eastAsia="等线" w:hAnsi="等线" w:cs="宋体"/>
                <w:color w:val="000000"/>
                <w:kern w:val="0"/>
                <w:sz w:val="22"/>
                <w:szCs w:val="22"/>
              </w:rPr>
            </w:pPr>
            <w:del w:id="1151"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52" w:author="值成 刘" w:date="2019-01-16T08:50:00Z"/>
                <w:rFonts w:ascii="等线" w:eastAsia="等线" w:hAnsi="等线" w:cs="宋体"/>
                <w:color w:val="000000"/>
                <w:kern w:val="0"/>
                <w:sz w:val="22"/>
                <w:szCs w:val="22"/>
              </w:rPr>
            </w:pPr>
            <w:del w:id="1153"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54" w:author="值成 刘" w:date="2019-01-16T08:50:00Z"/>
                <w:rFonts w:ascii="等线" w:eastAsia="等线" w:hAnsi="等线" w:cs="宋体"/>
                <w:color w:val="000000"/>
                <w:kern w:val="0"/>
                <w:sz w:val="22"/>
                <w:szCs w:val="22"/>
              </w:rPr>
            </w:pPr>
            <w:del w:id="1155"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56" w:author="值成 刘" w:date="2019-01-16T08:50:00Z"/>
                <w:rFonts w:ascii="等线" w:eastAsia="等线" w:hAnsi="等线" w:cs="宋体"/>
                <w:color w:val="000000"/>
                <w:kern w:val="0"/>
                <w:sz w:val="22"/>
                <w:szCs w:val="22"/>
              </w:rPr>
            </w:pPr>
            <w:del w:id="1157"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58" w:author="值成 刘" w:date="2019-01-16T08:50:00Z"/>
                <w:rFonts w:ascii="等线" w:eastAsia="等线" w:hAnsi="等线" w:cs="宋体"/>
                <w:color w:val="000000"/>
                <w:kern w:val="0"/>
                <w:sz w:val="22"/>
                <w:szCs w:val="22"/>
              </w:rPr>
            </w:pPr>
            <w:del w:id="1159"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160"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161" w:author="值成 刘" w:date="2019-01-16T08:50:00Z"/>
                <w:rFonts w:ascii="等线" w:eastAsia="等线" w:hAnsi="等线" w:cs="宋体"/>
                <w:color w:val="000000"/>
                <w:kern w:val="0"/>
                <w:sz w:val="22"/>
                <w:szCs w:val="22"/>
              </w:rPr>
            </w:pPr>
            <w:del w:id="1162" w:author="值成 刘" w:date="2019-01-16T08:50:00Z">
              <w:r w:rsidRPr="00CE75F0" w:rsidDel="00257954">
                <w:rPr>
                  <w:rFonts w:ascii="等线" w:eastAsia="等线" w:hAnsi="等线" w:cs="宋体" w:hint="eastAsia"/>
                  <w:color w:val="000000"/>
                  <w:kern w:val="0"/>
                  <w:sz w:val="22"/>
                  <w:szCs w:val="22"/>
                </w:rPr>
                <w:delText>4.1.1</w:delText>
              </w:r>
            </w:del>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1163" w:author="值成 刘" w:date="2019-01-16T08:50:00Z"/>
                <w:rFonts w:ascii="等线" w:eastAsia="等线" w:hAnsi="等线" w:cs="宋体"/>
                <w:color w:val="000000"/>
                <w:kern w:val="0"/>
                <w:sz w:val="22"/>
                <w:szCs w:val="22"/>
              </w:rPr>
            </w:pPr>
            <w:del w:id="1164" w:author="值成 刘" w:date="2019-01-16T08:50:00Z">
              <w:r w:rsidRPr="00CE75F0" w:rsidDel="00257954">
                <w:rPr>
                  <w:rFonts w:ascii="等线" w:eastAsia="等线" w:hAnsi="等线" w:cs="宋体" w:hint="eastAsia"/>
                  <w:color w:val="000000"/>
                  <w:kern w:val="0"/>
                  <w:sz w:val="22"/>
                  <w:szCs w:val="22"/>
                </w:rPr>
                <w:delText>需求开发阶段</w:delText>
              </w:r>
            </w:del>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1165" w:author="值成 刘" w:date="2019-01-16T08:50:00Z"/>
                <w:rFonts w:ascii="等线" w:eastAsia="等线" w:hAnsi="等线" w:cs="宋体"/>
                <w:color w:val="000000"/>
                <w:kern w:val="0"/>
                <w:sz w:val="22"/>
                <w:szCs w:val="22"/>
              </w:rPr>
            </w:pPr>
            <w:del w:id="1166" w:author="值成 刘" w:date="2019-01-16T08:50:00Z">
              <w:r w:rsidRPr="00CE75F0" w:rsidDel="00257954">
                <w:rPr>
                  <w:rFonts w:ascii="等线" w:eastAsia="等线" w:hAnsi="等线" w:cs="宋体" w:hint="eastAsia"/>
                  <w:color w:val="000000"/>
                  <w:kern w:val="0"/>
                  <w:sz w:val="22"/>
                  <w:szCs w:val="22"/>
                </w:rPr>
                <w:delText>需求获取</w:delText>
              </w:r>
            </w:del>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167" w:author="值成 刘" w:date="2019-01-16T08:50:00Z"/>
                <w:rFonts w:ascii="等线" w:eastAsia="等线" w:hAnsi="等线" w:cs="宋体"/>
                <w:color w:val="000000"/>
                <w:kern w:val="0"/>
                <w:sz w:val="22"/>
                <w:szCs w:val="22"/>
              </w:rPr>
            </w:pPr>
            <w:del w:id="1168" w:author="值成 刘" w:date="2019-01-16T08:50:00Z">
              <w:r w:rsidRPr="00CE75F0" w:rsidDel="00257954">
                <w:rPr>
                  <w:rFonts w:ascii="等线" w:eastAsia="等线" w:hAnsi="等线" w:cs="宋体" w:hint="eastAsia"/>
                  <w:color w:val="000000"/>
                  <w:kern w:val="0"/>
                  <w:sz w:val="22"/>
                  <w:szCs w:val="22"/>
                </w:rPr>
                <w:delText>定义产品愿景和项目范围</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69" w:author="值成 刘" w:date="2019-01-16T08:50:00Z"/>
                <w:rFonts w:ascii="等线" w:eastAsia="等线" w:hAnsi="等线" w:cs="宋体"/>
                <w:color w:val="000000"/>
                <w:kern w:val="0"/>
                <w:sz w:val="22"/>
                <w:szCs w:val="22"/>
              </w:rPr>
            </w:pPr>
            <w:del w:id="1170"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71" w:author="值成 刘" w:date="2019-01-16T08:50:00Z"/>
                <w:rFonts w:ascii="等线" w:eastAsia="等线" w:hAnsi="等线" w:cs="宋体"/>
                <w:color w:val="000000"/>
                <w:kern w:val="0"/>
                <w:sz w:val="22"/>
                <w:szCs w:val="22"/>
              </w:rPr>
            </w:pPr>
            <w:del w:id="1172"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73" w:author="值成 刘" w:date="2019-01-16T08:50:00Z"/>
                <w:rFonts w:ascii="等线" w:eastAsia="等线" w:hAnsi="等线" w:cs="宋体"/>
                <w:color w:val="000000"/>
                <w:kern w:val="0"/>
                <w:sz w:val="22"/>
                <w:szCs w:val="22"/>
              </w:rPr>
            </w:pPr>
            <w:del w:id="1174"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75" w:author="值成 刘" w:date="2019-01-16T08:50:00Z"/>
                <w:rFonts w:ascii="等线" w:eastAsia="等线" w:hAnsi="等线" w:cs="宋体"/>
                <w:color w:val="000000"/>
                <w:kern w:val="0"/>
                <w:sz w:val="22"/>
                <w:szCs w:val="22"/>
              </w:rPr>
            </w:pPr>
            <w:del w:id="1176"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77" w:author="值成 刘" w:date="2019-01-16T08:50:00Z"/>
                <w:rFonts w:ascii="等线" w:eastAsia="等线" w:hAnsi="等线" w:cs="宋体"/>
                <w:color w:val="000000"/>
                <w:kern w:val="0"/>
                <w:sz w:val="22"/>
                <w:szCs w:val="22"/>
              </w:rPr>
            </w:pPr>
            <w:del w:id="1178"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79" w:author="值成 刘" w:date="2019-01-16T08:50:00Z"/>
                <w:rFonts w:ascii="等线" w:eastAsia="等线" w:hAnsi="等线" w:cs="宋体"/>
                <w:color w:val="000000"/>
                <w:kern w:val="0"/>
                <w:sz w:val="22"/>
                <w:szCs w:val="22"/>
              </w:rPr>
            </w:pPr>
            <w:del w:id="1180"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81" w:author="值成 刘" w:date="2019-01-16T08:50:00Z"/>
                <w:rFonts w:ascii="等线" w:eastAsia="等线" w:hAnsi="等线" w:cs="宋体"/>
                <w:color w:val="000000"/>
                <w:kern w:val="0"/>
                <w:sz w:val="22"/>
                <w:szCs w:val="22"/>
              </w:rPr>
            </w:pPr>
            <w:del w:id="1182"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183"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184" w:author="值成 刘" w:date="2019-01-16T08:50:00Z"/>
                <w:rFonts w:ascii="等线" w:eastAsia="等线" w:hAnsi="等线" w:cs="宋体"/>
                <w:color w:val="000000"/>
                <w:kern w:val="0"/>
                <w:sz w:val="22"/>
                <w:szCs w:val="22"/>
              </w:rPr>
            </w:pPr>
            <w:del w:id="1185" w:author="值成 刘" w:date="2019-01-16T08:50:00Z">
              <w:r w:rsidRPr="00CE75F0" w:rsidDel="00257954">
                <w:rPr>
                  <w:rFonts w:ascii="等线" w:eastAsia="等线" w:hAnsi="等线" w:cs="宋体" w:hint="eastAsia"/>
                  <w:color w:val="000000"/>
                  <w:kern w:val="0"/>
                  <w:sz w:val="22"/>
                  <w:szCs w:val="22"/>
                </w:rPr>
                <w:delText>4.1.2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186"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187"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188" w:author="值成 刘" w:date="2019-01-16T08:50:00Z"/>
                <w:rFonts w:ascii="等线" w:eastAsia="等线" w:hAnsi="等线" w:cs="宋体"/>
                <w:color w:val="000000"/>
                <w:kern w:val="0"/>
                <w:sz w:val="22"/>
                <w:szCs w:val="22"/>
              </w:rPr>
            </w:pPr>
            <w:del w:id="1189" w:author="值成 刘" w:date="2019-01-16T08:50:00Z">
              <w:r w:rsidRPr="00CE75F0" w:rsidDel="00257954">
                <w:rPr>
                  <w:rFonts w:ascii="等线" w:eastAsia="等线" w:hAnsi="等线" w:cs="宋体" w:hint="eastAsia"/>
                  <w:color w:val="000000"/>
                  <w:kern w:val="0"/>
                  <w:sz w:val="22"/>
                  <w:szCs w:val="22"/>
                </w:rPr>
                <w:delText>确定需求开发过程</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90" w:author="值成 刘" w:date="2019-01-16T08:50:00Z"/>
                <w:rFonts w:ascii="等线" w:eastAsia="等线" w:hAnsi="等线" w:cs="宋体"/>
                <w:color w:val="000000"/>
                <w:kern w:val="0"/>
                <w:sz w:val="22"/>
                <w:szCs w:val="22"/>
              </w:rPr>
            </w:pPr>
            <w:del w:id="1191"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92" w:author="值成 刘" w:date="2019-01-16T08:50:00Z"/>
                <w:rFonts w:ascii="等线" w:eastAsia="等线" w:hAnsi="等线" w:cs="宋体"/>
                <w:color w:val="000000"/>
                <w:kern w:val="0"/>
                <w:sz w:val="22"/>
                <w:szCs w:val="22"/>
              </w:rPr>
            </w:pPr>
            <w:del w:id="1193"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94" w:author="值成 刘" w:date="2019-01-16T08:50:00Z"/>
                <w:rFonts w:ascii="等线" w:eastAsia="等线" w:hAnsi="等线" w:cs="宋体"/>
                <w:color w:val="000000"/>
                <w:kern w:val="0"/>
                <w:sz w:val="22"/>
                <w:szCs w:val="22"/>
              </w:rPr>
            </w:pPr>
            <w:del w:id="1195"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96" w:author="值成 刘" w:date="2019-01-16T08:50:00Z"/>
                <w:rFonts w:ascii="等线" w:eastAsia="等线" w:hAnsi="等线" w:cs="宋体"/>
                <w:color w:val="000000"/>
                <w:kern w:val="0"/>
                <w:sz w:val="22"/>
                <w:szCs w:val="22"/>
              </w:rPr>
            </w:pPr>
            <w:del w:id="1197"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198" w:author="值成 刘" w:date="2019-01-16T08:50:00Z"/>
                <w:rFonts w:ascii="等线" w:eastAsia="等线" w:hAnsi="等线" w:cs="宋体"/>
                <w:color w:val="000000"/>
                <w:kern w:val="0"/>
                <w:sz w:val="22"/>
                <w:szCs w:val="22"/>
              </w:rPr>
            </w:pPr>
            <w:del w:id="1199"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00" w:author="值成 刘" w:date="2019-01-16T08:50:00Z"/>
                <w:rFonts w:ascii="等线" w:eastAsia="等线" w:hAnsi="等线" w:cs="宋体"/>
                <w:color w:val="000000"/>
                <w:kern w:val="0"/>
                <w:sz w:val="22"/>
                <w:szCs w:val="22"/>
              </w:rPr>
            </w:pPr>
            <w:del w:id="1201"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02" w:author="值成 刘" w:date="2019-01-16T08:50:00Z"/>
                <w:rFonts w:ascii="等线" w:eastAsia="等线" w:hAnsi="等线" w:cs="宋体"/>
                <w:color w:val="000000"/>
                <w:kern w:val="0"/>
                <w:sz w:val="22"/>
                <w:szCs w:val="22"/>
              </w:rPr>
            </w:pPr>
            <w:del w:id="1203"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204"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05" w:author="值成 刘" w:date="2019-01-16T08:50:00Z"/>
                <w:rFonts w:ascii="等线" w:eastAsia="等线" w:hAnsi="等线" w:cs="宋体"/>
                <w:color w:val="000000"/>
                <w:kern w:val="0"/>
                <w:sz w:val="22"/>
                <w:szCs w:val="22"/>
              </w:rPr>
            </w:pPr>
            <w:del w:id="1206" w:author="值成 刘" w:date="2019-01-16T08:50:00Z">
              <w:r w:rsidRPr="00CE75F0" w:rsidDel="00257954">
                <w:rPr>
                  <w:rFonts w:ascii="等线" w:eastAsia="等线" w:hAnsi="等线" w:cs="宋体" w:hint="eastAsia"/>
                  <w:color w:val="000000"/>
                  <w:kern w:val="0"/>
                  <w:sz w:val="22"/>
                  <w:szCs w:val="22"/>
                </w:rPr>
                <w:delText>4.1.3</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07"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08"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09" w:author="值成 刘" w:date="2019-01-16T08:50:00Z"/>
                <w:rFonts w:ascii="等线" w:eastAsia="等线" w:hAnsi="等线" w:cs="宋体"/>
                <w:color w:val="000000"/>
                <w:kern w:val="0"/>
                <w:sz w:val="22"/>
                <w:szCs w:val="22"/>
              </w:rPr>
            </w:pPr>
            <w:del w:id="1210" w:author="值成 刘" w:date="2019-01-16T08:50:00Z">
              <w:r w:rsidRPr="00CE75F0" w:rsidDel="00257954">
                <w:rPr>
                  <w:rFonts w:ascii="等线" w:eastAsia="等线" w:hAnsi="等线" w:cs="宋体" w:hint="eastAsia"/>
                  <w:color w:val="000000"/>
                  <w:kern w:val="0"/>
                  <w:sz w:val="22"/>
                  <w:szCs w:val="22"/>
                </w:rPr>
                <w:delText>识别用户类型及其特征</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11" w:author="值成 刘" w:date="2019-01-16T08:50:00Z"/>
                <w:rFonts w:ascii="等线" w:eastAsia="等线" w:hAnsi="等线" w:cs="宋体"/>
                <w:color w:val="000000"/>
                <w:kern w:val="0"/>
                <w:sz w:val="22"/>
                <w:szCs w:val="22"/>
              </w:rPr>
            </w:pPr>
            <w:del w:id="1212"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13" w:author="值成 刘" w:date="2019-01-16T08:50:00Z"/>
                <w:rFonts w:ascii="等线" w:eastAsia="等线" w:hAnsi="等线" w:cs="宋体"/>
                <w:color w:val="000000"/>
                <w:kern w:val="0"/>
                <w:sz w:val="22"/>
                <w:szCs w:val="22"/>
              </w:rPr>
            </w:pPr>
            <w:del w:id="1214"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15" w:author="值成 刘" w:date="2019-01-16T08:50:00Z"/>
                <w:rFonts w:ascii="等线" w:eastAsia="等线" w:hAnsi="等线" w:cs="宋体"/>
                <w:color w:val="000000"/>
                <w:kern w:val="0"/>
                <w:sz w:val="22"/>
                <w:szCs w:val="22"/>
              </w:rPr>
            </w:pPr>
            <w:del w:id="1216"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17" w:author="值成 刘" w:date="2019-01-16T08:50:00Z"/>
                <w:rFonts w:ascii="等线" w:eastAsia="等线" w:hAnsi="等线" w:cs="宋体"/>
                <w:color w:val="000000"/>
                <w:kern w:val="0"/>
                <w:sz w:val="22"/>
                <w:szCs w:val="22"/>
              </w:rPr>
            </w:pPr>
            <w:del w:id="1218"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19" w:author="值成 刘" w:date="2019-01-16T08:50:00Z"/>
                <w:rFonts w:ascii="等线" w:eastAsia="等线" w:hAnsi="等线" w:cs="宋体"/>
                <w:color w:val="000000"/>
                <w:kern w:val="0"/>
                <w:sz w:val="22"/>
                <w:szCs w:val="22"/>
              </w:rPr>
            </w:pPr>
            <w:del w:id="1220"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21" w:author="值成 刘" w:date="2019-01-16T08:50:00Z"/>
                <w:rFonts w:ascii="等线" w:eastAsia="等线" w:hAnsi="等线" w:cs="宋体"/>
                <w:color w:val="000000"/>
                <w:kern w:val="0"/>
                <w:sz w:val="22"/>
                <w:szCs w:val="22"/>
              </w:rPr>
            </w:pPr>
            <w:del w:id="1222"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23" w:author="值成 刘" w:date="2019-01-16T08:50:00Z"/>
                <w:rFonts w:ascii="等线" w:eastAsia="等线" w:hAnsi="等线" w:cs="宋体"/>
                <w:color w:val="000000"/>
                <w:kern w:val="0"/>
                <w:sz w:val="22"/>
                <w:szCs w:val="22"/>
              </w:rPr>
            </w:pPr>
            <w:del w:id="1224"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22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26" w:author="值成 刘" w:date="2019-01-16T08:50:00Z"/>
                <w:rFonts w:ascii="等线" w:eastAsia="等线" w:hAnsi="等线" w:cs="宋体"/>
                <w:color w:val="000000"/>
                <w:kern w:val="0"/>
                <w:sz w:val="22"/>
                <w:szCs w:val="22"/>
              </w:rPr>
            </w:pPr>
            <w:del w:id="1227" w:author="值成 刘" w:date="2019-01-16T08:50:00Z">
              <w:r w:rsidRPr="00CE75F0" w:rsidDel="00257954">
                <w:rPr>
                  <w:rFonts w:ascii="等线" w:eastAsia="等线" w:hAnsi="等线" w:cs="宋体" w:hint="eastAsia"/>
                  <w:color w:val="000000"/>
                  <w:kern w:val="0"/>
                  <w:sz w:val="22"/>
                  <w:szCs w:val="22"/>
                </w:rPr>
                <w:delText>4.1.4</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28"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29"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30" w:author="值成 刘" w:date="2019-01-16T08:50:00Z"/>
                <w:rFonts w:ascii="等线" w:eastAsia="等线" w:hAnsi="等线" w:cs="宋体"/>
                <w:color w:val="000000"/>
                <w:kern w:val="0"/>
                <w:sz w:val="22"/>
                <w:szCs w:val="22"/>
              </w:rPr>
            </w:pPr>
            <w:del w:id="1231" w:author="值成 刘" w:date="2019-01-16T08:50:00Z">
              <w:r w:rsidRPr="00CE75F0" w:rsidDel="00257954">
                <w:rPr>
                  <w:rFonts w:ascii="等线" w:eastAsia="等线" w:hAnsi="等线" w:cs="宋体" w:hint="eastAsia"/>
                  <w:color w:val="000000"/>
                  <w:kern w:val="0"/>
                  <w:sz w:val="22"/>
                  <w:szCs w:val="22"/>
                </w:rPr>
                <w:delText>为每类用户选出用户代表</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32" w:author="值成 刘" w:date="2019-01-16T08:50:00Z"/>
                <w:rFonts w:ascii="等线" w:eastAsia="等线" w:hAnsi="等线" w:cs="宋体"/>
                <w:color w:val="000000"/>
                <w:kern w:val="0"/>
                <w:sz w:val="22"/>
                <w:szCs w:val="22"/>
              </w:rPr>
            </w:pPr>
            <w:del w:id="1233"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34" w:author="值成 刘" w:date="2019-01-16T08:50:00Z"/>
                <w:rFonts w:ascii="等线" w:eastAsia="等线" w:hAnsi="等线" w:cs="宋体"/>
                <w:color w:val="000000"/>
                <w:kern w:val="0"/>
                <w:sz w:val="22"/>
                <w:szCs w:val="22"/>
              </w:rPr>
            </w:pPr>
            <w:del w:id="1235"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36" w:author="值成 刘" w:date="2019-01-16T08:50:00Z"/>
                <w:rFonts w:ascii="等线" w:eastAsia="等线" w:hAnsi="等线" w:cs="宋体"/>
                <w:color w:val="000000"/>
                <w:kern w:val="0"/>
                <w:sz w:val="22"/>
                <w:szCs w:val="22"/>
              </w:rPr>
            </w:pPr>
            <w:del w:id="1237"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38" w:author="值成 刘" w:date="2019-01-16T08:50:00Z"/>
                <w:rFonts w:ascii="等线" w:eastAsia="等线" w:hAnsi="等线" w:cs="宋体"/>
                <w:color w:val="000000"/>
                <w:kern w:val="0"/>
                <w:sz w:val="22"/>
                <w:szCs w:val="22"/>
              </w:rPr>
            </w:pPr>
            <w:del w:id="1239"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40" w:author="值成 刘" w:date="2019-01-16T08:50:00Z"/>
                <w:rFonts w:ascii="等线" w:eastAsia="等线" w:hAnsi="等线" w:cs="宋体"/>
                <w:color w:val="000000"/>
                <w:kern w:val="0"/>
                <w:sz w:val="22"/>
                <w:szCs w:val="22"/>
              </w:rPr>
            </w:pPr>
            <w:del w:id="1241"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42" w:author="值成 刘" w:date="2019-01-16T08:50:00Z"/>
                <w:rFonts w:ascii="等线" w:eastAsia="等线" w:hAnsi="等线" w:cs="宋体"/>
                <w:color w:val="000000"/>
                <w:kern w:val="0"/>
                <w:sz w:val="22"/>
                <w:szCs w:val="22"/>
              </w:rPr>
            </w:pPr>
            <w:del w:id="1243"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44" w:author="值成 刘" w:date="2019-01-16T08:50:00Z"/>
                <w:rFonts w:ascii="等线" w:eastAsia="等线" w:hAnsi="等线" w:cs="宋体"/>
                <w:color w:val="000000"/>
                <w:kern w:val="0"/>
                <w:sz w:val="22"/>
                <w:szCs w:val="22"/>
              </w:rPr>
            </w:pPr>
            <w:del w:id="1245"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1246"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47" w:author="值成 刘" w:date="2019-01-16T08:50:00Z"/>
                <w:rFonts w:ascii="等线" w:eastAsia="等线" w:hAnsi="等线" w:cs="宋体"/>
                <w:color w:val="000000"/>
                <w:kern w:val="0"/>
                <w:sz w:val="22"/>
                <w:szCs w:val="22"/>
              </w:rPr>
            </w:pPr>
            <w:del w:id="1248" w:author="值成 刘" w:date="2019-01-16T08:50:00Z">
              <w:r w:rsidRPr="00CE75F0" w:rsidDel="00257954">
                <w:rPr>
                  <w:rFonts w:ascii="等线" w:eastAsia="等线" w:hAnsi="等线" w:cs="宋体" w:hint="eastAsia"/>
                  <w:color w:val="000000"/>
                  <w:kern w:val="0"/>
                  <w:sz w:val="22"/>
                  <w:szCs w:val="22"/>
                </w:rPr>
                <w:delText>4.1.5</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49"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50"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51" w:author="值成 刘" w:date="2019-01-16T08:50:00Z"/>
                <w:rFonts w:ascii="等线" w:eastAsia="等线" w:hAnsi="等线" w:cs="宋体"/>
                <w:color w:val="000000"/>
                <w:kern w:val="0"/>
                <w:sz w:val="22"/>
                <w:szCs w:val="22"/>
              </w:rPr>
            </w:pPr>
            <w:del w:id="1252" w:author="值成 刘" w:date="2019-01-16T08:50:00Z">
              <w:r w:rsidRPr="00CE75F0" w:rsidDel="00257954">
                <w:rPr>
                  <w:rFonts w:ascii="等线" w:eastAsia="等线" w:hAnsi="等线" w:cs="宋体" w:hint="eastAsia"/>
                  <w:color w:val="000000"/>
                  <w:kern w:val="0"/>
                  <w:sz w:val="22"/>
                  <w:szCs w:val="22"/>
                </w:rPr>
                <w:delText>安排由典型用户组成的焦点小组</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53" w:author="值成 刘" w:date="2019-01-16T08:50:00Z"/>
                <w:rFonts w:ascii="等线" w:eastAsia="等线" w:hAnsi="等线" w:cs="宋体"/>
                <w:color w:val="000000"/>
                <w:kern w:val="0"/>
                <w:sz w:val="22"/>
                <w:szCs w:val="22"/>
              </w:rPr>
            </w:pPr>
            <w:del w:id="1254"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55" w:author="值成 刘" w:date="2019-01-16T08:50:00Z"/>
                <w:rFonts w:ascii="等线" w:eastAsia="等线" w:hAnsi="等线" w:cs="宋体"/>
                <w:color w:val="000000"/>
                <w:kern w:val="0"/>
                <w:sz w:val="22"/>
                <w:szCs w:val="22"/>
              </w:rPr>
            </w:pPr>
            <w:del w:id="1256"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57" w:author="值成 刘" w:date="2019-01-16T08:50:00Z"/>
                <w:rFonts w:ascii="等线" w:eastAsia="等线" w:hAnsi="等线" w:cs="宋体"/>
                <w:color w:val="000000"/>
                <w:kern w:val="0"/>
                <w:sz w:val="22"/>
                <w:szCs w:val="22"/>
              </w:rPr>
            </w:pPr>
            <w:del w:id="1258"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59" w:author="值成 刘" w:date="2019-01-16T08:50:00Z"/>
                <w:rFonts w:ascii="等线" w:eastAsia="等线" w:hAnsi="等线" w:cs="宋体"/>
                <w:color w:val="000000"/>
                <w:kern w:val="0"/>
                <w:sz w:val="22"/>
                <w:szCs w:val="22"/>
              </w:rPr>
            </w:pPr>
            <w:del w:id="1260"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61" w:author="值成 刘" w:date="2019-01-16T08:50:00Z"/>
                <w:rFonts w:ascii="等线" w:eastAsia="等线" w:hAnsi="等线" w:cs="宋体"/>
                <w:color w:val="000000"/>
                <w:kern w:val="0"/>
                <w:sz w:val="22"/>
                <w:szCs w:val="22"/>
              </w:rPr>
            </w:pPr>
            <w:del w:id="1262"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63" w:author="值成 刘" w:date="2019-01-16T08:50:00Z"/>
                <w:rFonts w:ascii="等线" w:eastAsia="等线" w:hAnsi="等线" w:cs="宋体"/>
                <w:color w:val="000000"/>
                <w:kern w:val="0"/>
                <w:sz w:val="22"/>
                <w:szCs w:val="22"/>
              </w:rPr>
            </w:pPr>
            <w:del w:id="1264"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65" w:author="值成 刘" w:date="2019-01-16T08:50:00Z"/>
                <w:rFonts w:ascii="等线" w:eastAsia="等线" w:hAnsi="等线" w:cs="宋体"/>
                <w:color w:val="000000"/>
                <w:kern w:val="0"/>
                <w:sz w:val="22"/>
                <w:szCs w:val="22"/>
              </w:rPr>
            </w:pPr>
            <w:del w:id="1266"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267"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68" w:author="值成 刘" w:date="2019-01-16T08:50:00Z"/>
                <w:rFonts w:ascii="等线" w:eastAsia="等线" w:hAnsi="等线" w:cs="宋体"/>
                <w:color w:val="000000"/>
                <w:kern w:val="0"/>
                <w:sz w:val="22"/>
                <w:szCs w:val="22"/>
              </w:rPr>
            </w:pPr>
            <w:del w:id="1269" w:author="值成 刘" w:date="2019-01-16T08:50:00Z">
              <w:r w:rsidRPr="00CE75F0" w:rsidDel="00257954">
                <w:rPr>
                  <w:rFonts w:ascii="等线" w:eastAsia="等线" w:hAnsi="等线" w:cs="宋体" w:hint="eastAsia"/>
                  <w:color w:val="000000"/>
                  <w:kern w:val="0"/>
                  <w:sz w:val="22"/>
                  <w:szCs w:val="22"/>
                </w:rPr>
                <w:delText>4.1.6</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70"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71"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72" w:author="值成 刘" w:date="2019-01-16T08:50:00Z"/>
                <w:rFonts w:ascii="等线" w:eastAsia="等线" w:hAnsi="等线" w:cs="宋体"/>
                <w:color w:val="000000"/>
                <w:kern w:val="0"/>
                <w:sz w:val="22"/>
                <w:szCs w:val="22"/>
              </w:rPr>
            </w:pPr>
            <w:del w:id="1273" w:author="值成 刘" w:date="2019-01-16T08:50:00Z">
              <w:r w:rsidRPr="00CE75F0" w:rsidDel="00257954">
                <w:rPr>
                  <w:rFonts w:ascii="等线" w:eastAsia="等线" w:hAnsi="等线" w:cs="宋体" w:hint="eastAsia"/>
                  <w:color w:val="000000"/>
                  <w:kern w:val="0"/>
                  <w:sz w:val="22"/>
                  <w:szCs w:val="22"/>
                </w:rPr>
                <w:delText>建立核心队伍</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74" w:author="值成 刘" w:date="2019-01-16T08:50:00Z"/>
                <w:rFonts w:ascii="等线" w:eastAsia="等线" w:hAnsi="等线" w:cs="宋体"/>
                <w:color w:val="000000"/>
                <w:kern w:val="0"/>
                <w:sz w:val="22"/>
                <w:szCs w:val="22"/>
              </w:rPr>
            </w:pPr>
            <w:del w:id="1275"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76" w:author="值成 刘" w:date="2019-01-16T08:50:00Z"/>
                <w:rFonts w:ascii="等线" w:eastAsia="等线" w:hAnsi="等线" w:cs="宋体"/>
                <w:color w:val="000000"/>
                <w:kern w:val="0"/>
                <w:sz w:val="22"/>
                <w:szCs w:val="22"/>
              </w:rPr>
            </w:pPr>
            <w:del w:id="1277"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78" w:author="值成 刘" w:date="2019-01-16T08:50:00Z"/>
                <w:rFonts w:ascii="等线" w:eastAsia="等线" w:hAnsi="等线" w:cs="宋体"/>
                <w:color w:val="000000"/>
                <w:kern w:val="0"/>
                <w:sz w:val="22"/>
                <w:szCs w:val="22"/>
              </w:rPr>
            </w:pPr>
            <w:del w:id="1279"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80" w:author="值成 刘" w:date="2019-01-16T08:50:00Z"/>
                <w:rFonts w:ascii="等线" w:eastAsia="等线" w:hAnsi="等线" w:cs="宋体"/>
                <w:color w:val="000000"/>
                <w:kern w:val="0"/>
                <w:sz w:val="22"/>
                <w:szCs w:val="22"/>
              </w:rPr>
            </w:pPr>
            <w:del w:id="1281"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82" w:author="值成 刘" w:date="2019-01-16T08:50:00Z"/>
                <w:rFonts w:ascii="等线" w:eastAsia="等线" w:hAnsi="等线" w:cs="宋体"/>
                <w:color w:val="000000"/>
                <w:kern w:val="0"/>
                <w:sz w:val="22"/>
                <w:szCs w:val="22"/>
              </w:rPr>
            </w:pPr>
            <w:del w:id="1283"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84" w:author="值成 刘" w:date="2019-01-16T08:50:00Z"/>
                <w:rFonts w:ascii="等线" w:eastAsia="等线" w:hAnsi="等线" w:cs="宋体"/>
                <w:color w:val="000000"/>
                <w:kern w:val="0"/>
                <w:sz w:val="22"/>
                <w:szCs w:val="22"/>
              </w:rPr>
            </w:pPr>
            <w:del w:id="1285"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86" w:author="值成 刘" w:date="2019-01-16T08:50:00Z"/>
                <w:rFonts w:ascii="等线" w:eastAsia="等线" w:hAnsi="等线" w:cs="宋体"/>
                <w:color w:val="000000"/>
                <w:kern w:val="0"/>
                <w:sz w:val="22"/>
                <w:szCs w:val="22"/>
              </w:rPr>
            </w:pPr>
            <w:del w:id="1287"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288"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89" w:author="值成 刘" w:date="2019-01-16T08:50:00Z"/>
                <w:rFonts w:ascii="等线" w:eastAsia="等线" w:hAnsi="等线" w:cs="宋体"/>
                <w:color w:val="000000"/>
                <w:kern w:val="0"/>
                <w:sz w:val="22"/>
                <w:szCs w:val="22"/>
              </w:rPr>
            </w:pPr>
            <w:del w:id="1290" w:author="值成 刘" w:date="2019-01-16T08:50:00Z">
              <w:r w:rsidRPr="00CE75F0" w:rsidDel="00257954">
                <w:rPr>
                  <w:rFonts w:ascii="等线" w:eastAsia="等线" w:hAnsi="等线" w:cs="宋体" w:hint="eastAsia"/>
                  <w:color w:val="000000"/>
                  <w:kern w:val="0"/>
                  <w:sz w:val="22"/>
                  <w:szCs w:val="22"/>
                </w:rPr>
                <w:delText>4.1.7</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91"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292"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293" w:author="值成 刘" w:date="2019-01-16T08:50:00Z"/>
                <w:rFonts w:ascii="等线" w:eastAsia="等线" w:hAnsi="等线" w:cs="宋体"/>
                <w:color w:val="000000"/>
                <w:kern w:val="0"/>
                <w:sz w:val="22"/>
                <w:szCs w:val="22"/>
              </w:rPr>
            </w:pPr>
            <w:del w:id="1294" w:author="值成 刘" w:date="2019-01-16T08:50:00Z">
              <w:r w:rsidRPr="00CE75F0" w:rsidDel="00257954">
                <w:rPr>
                  <w:rFonts w:ascii="等线" w:eastAsia="等线" w:hAnsi="等线" w:cs="宋体" w:hint="eastAsia"/>
                  <w:color w:val="000000"/>
                  <w:kern w:val="0"/>
                  <w:sz w:val="22"/>
                  <w:szCs w:val="22"/>
                </w:rPr>
                <w:delText>用户访谈</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95" w:author="值成 刘" w:date="2019-01-16T08:50:00Z"/>
                <w:rFonts w:ascii="等线" w:eastAsia="等线" w:hAnsi="等线" w:cs="宋体"/>
                <w:color w:val="000000"/>
                <w:kern w:val="0"/>
                <w:sz w:val="22"/>
                <w:szCs w:val="22"/>
              </w:rPr>
            </w:pPr>
            <w:del w:id="1296"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97" w:author="值成 刘" w:date="2019-01-16T08:50:00Z"/>
                <w:rFonts w:ascii="等线" w:eastAsia="等线" w:hAnsi="等线" w:cs="宋体"/>
                <w:color w:val="000000"/>
                <w:kern w:val="0"/>
                <w:sz w:val="22"/>
                <w:szCs w:val="22"/>
              </w:rPr>
            </w:pPr>
            <w:del w:id="1298" w:author="值成 刘" w:date="2019-01-16T08:50:00Z">
              <w:r w:rsidRPr="00CE75F0" w:rsidDel="00257954">
                <w:rPr>
                  <w:rFonts w:ascii="等线" w:eastAsia="等线" w:hAnsi="等线" w:cs="宋体" w:hint="eastAsia"/>
                  <w:color w:val="000000"/>
                  <w:kern w:val="0"/>
                  <w:sz w:val="22"/>
                  <w:szCs w:val="22"/>
                </w:rPr>
                <w:delText>4</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299" w:author="值成 刘" w:date="2019-01-16T08:50:00Z"/>
                <w:rFonts w:ascii="等线" w:eastAsia="等线" w:hAnsi="等线" w:cs="宋体"/>
                <w:color w:val="000000"/>
                <w:kern w:val="0"/>
                <w:sz w:val="22"/>
                <w:szCs w:val="22"/>
              </w:rPr>
            </w:pPr>
            <w:del w:id="1300"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01" w:author="值成 刘" w:date="2019-01-16T08:50:00Z"/>
                <w:rFonts w:ascii="等线" w:eastAsia="等线" w:hAnsi="等线" w:cs="宋体"/>
                <w:color w:val="000000"/>
                <w:kern w:val="0"/>
                <w:sz w:val="22"/>
                <w:szCs w:val="22"/>
              </w:rPr>
            </w:pPr>
            <w:del w:id="1302"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03" w:author="值成 刘" w:date="2019-01-16T08:50:00Z"/>
                <w:rFonts w:ascii="等线" w:eastAsia="等线" w:hAnsi="等线" w:cs="宋体"/>
                <w:color w:val="000000"/>
                <w:kern w:val="0"/>
                <w:sz w:val="22"/>
                <w:szCs w:val="22"/>
              </w:rPr>
            </w:pPr>
            <w:del w:id="1304"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05" w:author="值成 刘" w:date="2019-01-16T08:50:00Z"/>
                <w:rFonts w:ascii="等线" w:eastAsia="等线" w:hAnsi="等线" w:cs="宋体"/>
                <w:color w:val="000000"/>
                <w:kern w:val="0"/>
                <w:sz w:val="22"/>
                <w:szCs w:val="22"/>
              </w:rPr>
            </w:pPr>
            <w:del w:id="1306"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07" w:author="值成 刘" w:date="2019-01-16T08:50:00Z"/>
                <w:rFonts w:ascii="等线" w:eastAsia="等线" w:hAnsi="等线" w:cs="宋体"/>
                <w:color w:val="000000"/>
                <w:kern w:val="0"/>
                <w:sz w:val="22"/>
                <w:szCs w:val="22"/>
              </w:rPr>
            </w:pPr>
            <w:del w:id="1308"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309"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10" w:author="值成 刘" w:date="2019-01-16T08:50:00Z"/>
                <w:rFonts w:ascii="等线" w:eastAsia="等线" w:hAnsi="等线" w:cs="宋体"/>
                <w:color w:val="000000"/>
                <w:kern w:val="0"/>
                <w:sz w:val="22"/>
                <w:szCs w:val="22"/>
              </w:rPr>
            </w:pPr>
            <w:del w:id="1311" w:author="值成 刘" w:date="2019-01-16T08:50:00Z">
              <w:r w:rsidRPr="00CE75F0" w:rsidDel="00257954">
                <w:rPr>
                  <w:rFonts w:ascii="等线" w:eastAsia="等线" w:hAnsi="等线" w:cs="宋体" w:hint="eastAsia"/>
                  <w:color w:val="000000"/>
                  <w:kern w:val="0"/>
                  <w:sz w:val="22"/>
                  <w:szCs w:val="22"/>
                </w:rPr>
                <w:delText>4.1.8</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12"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13"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14" w:author="值成 刘" w:date="2019-01-16T08:50:00Z"/>
                <w:rFonts w:ascii="等线" w:eastAsia="等线" w:hAnsi="等线" w:cs="宋体"/>
                <w:color w:val="000000"/>
                <w:kern w:val="0"/>
                <w:sz w:val="22"/>
                <w:szCs w:val="22"/>
              </w:rPr>
            </w:pPr>
            <w:del w:id="1315" w:author="值成 刘" w:date="2019-01-16T08:50:00Z">
              <w:r w:rsidRPr="00CE75F0" w:rsidDel="00257954">
                <w:rPr>
                  <w:rFonts w:ascii="等线" w:eastAsia="等线" w:hAnsi="等线" w:cs="宋体" w:hint="eastAsia"/>
                  <w:color w:val="000000"/>
                  <w:kern w:val="0"/>
                  <w:sz w:val="22"/>
                  <w:szCs w:val="22"/>
                </w:rPr>
                <w:delText>举办并引导需求获取大会</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16" w:author="值成 刘" w:date="2019-01-16T08:50:00Z"/>
                <w:rFonts w:ascii="等线" w:eastAsia="等线" w:hAnsi="等线" w:cs="宋体"/>
                <w:color w:val="000000"/>
                <w:kern w:val="0"/>
                <w:sz w:val="22"/>
                <w:szCs w:val="22"/>
              </w:rPr>
            </w:pPr>
            <w:del w:id="1317"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18" w:author="值成 刘" w:date="2019-01-16T08:50:00Z"/>
                <w:rFonts w:ascii="等线" w:eastAsia="等线" w:hAnsi="等线" w:cs="宋体"/>
                <w:color w:val="000000"/>
                <w:kern w:val="0"/>
                <w:sz w:val="22"/>
                <w:szCs w:val="22"/>
              </w:rPr>
            </w:pPr>
            <w:del w:id="1319"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20" w:author="值成 刘" w:date="2019-01-16T08:50:00Z"/>
                <w:rFonts w:ascii="等线" w:eastAsia="等线" w:hAnsi="等线" w:cs="宋体"/>
                <w:color w:val="000000"/>
                <w:kern w:val="0"/>
                <w:sz w:val="22"/>
                <w:szCs w:val="22"/>
              </w:rPr>
            </w:pPr>
            <w:del w:id="1321"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22" w:author="值成 刘" w:date="2019-01-16T08:50:00Z"/>
                <w:rFonts w:ascii="等线" w:eastAsia="等线" w:hAnsi="等线" w:cs="宋体"/>
                <w:color w:val="000000"/>
                <w:kern w:val="0"/>
                <w:sz w:val="22"/>
                <w:szCs w:val="22"/>
              </w:rPr>
            </w:pPr>
            <w:del w:id="1323"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24" w:author="值成 刘" w:date="2019-01-16T08:50:00Z"/>
                <w:rFonts w:ascii="等线" w:eastAsia="等线" w:hAnsi="等线" w:cs="宋体"/>
                <w:color w:val="000000"/>
                <w:kern w:val="0"/>
                <w:sz w:val="22"/>
                <w:szCs w:val="22"/>
              </w:rPr>
            </w:pPr>
            <w:del w:id="1325"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26" w:author="值成 刘" w:date="2019-01-16T08:50:00Z"/>
                <w:rFonts w:ascii="等线" w:eastAsia="等线" w:hAnsi="等线" w:cs="宋体"/>
                <w:color w:val="000000"/>
                <w:kern w:val="0"/>
                <w:sz w:val="22"/>
                <w:szCs w:val="22"/>
              </w:rPr>
            </w:pPr>
            <w:del w:id="1327"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28" w:author="值成 刘" w:date="2019-01-16T08:50:00Z"/>
                <w:rFonts w:ascii="等线" w:eastAsia="等线" w:hAnsi="等线" w:cs="宋体"/>
                <w:color w:val="000000"/>
                <w:kern w:val="0"/>
                <w:sz w:val="22"/>
                <w:szCs w:val="22"/>
              </w:rPr>
            </w:pPr>
            <w:del w:id="1329"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330"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31" w:author="值成 刘" w:date="2019-01-16T08:50:00Z"/>
                <w:rFonts w:ascii="等线" w:eastAsia="等线" w:hAnsi="等线" w:cs="宋体"/>
                <w:color w:val="000000"/>
                <w:kern w:val="0"/>
                <w:sz w:val="22"/>
                <w:szCs w:val="22"/>
              </w:rPr>
            </w:pPr>
            <w:del w:id="1332" w:author="值成 刘" w:date="2019-01-16T08:50:00Z">
              <w:r w:rsidRPr="00CE75F0" w:rsidDel="00257954">
                <w:rPr>
                  <w:rFonts w:ascii="等线" w:eastAsia="等线" w:hAnsi="等线" w:cs="宋体" w:hint="eastAsia"/>
                  <w:color w:val="000000"/>
                  <w:kern w:val="0"/>
                  <w:sz w:val="22"/>
                  <w:szCs w:val="22"/>
                </w:rPr>
                <w:delText>4.1.9</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33"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34"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35" w:author="值成 刘" w:date="2019-01-16T08:50:00Z"/>
                <w:rFonts w:ascii="等线" w:eastAsia="等线" w:hAnsi="等线" w:cs="宋体"/>
                <w:color w:val="000000"/>
                <w:kern w:val="0"/>
                <w:sz w:val="22"/>
                <w:szCs w:val="22"/>
              </w:rPr>
            </w:pPr>
            <w:del w:id="1336" w:author="值成 刘" w:date="2019-01-16T08:50:00Z">
              <w:r w:rsidRPr="00CE75F0" w:rsidDel="00257954">
                <w:rPr>
                  <w:rFonts w:ascii="等线" w:eastAsia="等线" w:hAnsi="等线" w:cs="宋体" w:hint="eastAsia"/>
                  <w:color w:val="000000"/>
                  <w:kern w:val="0"/>
                  <w:sz w:val="22"/>
                  <w:szCs w:val="22"/>
                </w:rPr>
                <w:delText>分析用户工作流程</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37" w:author="值成 刘" w:date="2019-01-16T08:50:00Z"/>
                <w:rFonts w:ascii="等线" w:eastAsia="等线" w:hAnsi="等线" w:cs="宋体"/>
                <w:color w:val="000000"/>
                <w:kern w:val="0"/>
                <w:sz w:val="22"/>
                <w:szCs w:val="22"/>
              </w:rPr>
            </w:pPr>
            <w:del w:id="1338"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39" w:author="值成 刘" w:date="2019-01-16T08:50:00Z"/>
                <w:rFonts w:ascii="等线" w:eastAsia="等线" w:hAnsi="等线" w:cs="宋体"/>
                <w:color w:val="000000"/>
                <w:kern w:val="0"/>
                <w:sz w:val="22"/>
                <w:szCs w:val="22"/>
              </w:rPr>
            </w:pPr>
            <w:del w:id="1340"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41" w:author="值成 刘" w:date="2019-01-16T08:50:00Z"/>
                <w:rFonts w:ascii="等线" w:eastAsia="等线" w:hAnsi="等线" w:cs="宋体"/>
                <w:color w:val="000000"/>
                <w:kern w:val="0"/>
                <w:sz w:val="22"/>
                <w:szCs w:val="22"/>
              </w:rPr>
            </w:pPr>
            <w:del w:id="1342"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43" w:author="值成 刘" w:date="2019-01-16T08:50:00Z"/>
                <w:rFonts w:ascii="等线" w:eastAsia="等线" w:hAnsi="等线" w:cs="宋体"/>
                <w:color w:val="000000"/>
                <w:kern w:val="0"/>
                <w:sz w:val="22"/>
                <w:szCs w:val="22"/>
              </w:rPr>
            </w:pPr>
            <w:del w:id="1344"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45" w:author="值成 刘" w:date="2019-01-16T08:50:00Z"/>
                <w:rFonts w:ascii="等线" w:eastAsia="等线" w:hAnsi="等线" w:cs="宋体"/>
                <w:color w:val="000000"/>
                <w:kern w:val="0"/>
                <w:sz w:val="22"/>
                <w:szCs w:val="22"/>
              </w:rPr>
            </w:pPr>
            <w:del w:id="1346"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47" w:author="值成 刘" w:date="2019-01-16T08:50:00Z"/>
                <w:rFonts w:ascii="等线" w:eastAsia="等线" w:hAnsi="等线" w:cs="宋体"/>
                <w:color w:val="000000"/>
                <w:kern w:val="0"/>
                <w:sz w:val="22"/>
                <w:szCs w:val="22"/>
              </w:rPr>
            </w:pPr>
            <w:del w:id="1348"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49" w:author="值成 刘" w:date="2019-01-16T08:50:00Z"/>
                <w:rFonts w:ascii="等线" w:eastAsia="等线" w:hAnsi="等线" w:cs="宋体"/>
                <w:color w:val="000000"/>
                <w:kern w:val="0"/>
                <w:sz w:val="22"/>
                <w:szCs w:val="22"/>
              </w:rPr>
            </w:pPr>
            <w:del w:id="1350"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351"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52" w:author="值成 刘" w:date="2019-01-16T08:50:00Z"/>
                <w:rFonts w:ascii="等线" w:eastAsia="等线" w:hAnsi="等线" w:cs="宋体"/>
                <w:color w:val="000000"/>
                <w:kern w:val="0"/>
                <w:sz w:val="22"/>
                <w:szCs w:val="22"/>
              </w:rPr>
            </w:pPr>
            <w:del w:id="1353" w:author="值成 刘" w:date="2019-01-16T08:50:00Z">
              <w:r w:rsidRPr="00CE75F0" w:rsidDel="00257954">
                <w:rPr>
                  <w:rFonts w:ascii="等线" w:eastAsia="等线" w:hAnsi="等线" w:cs="宋体" w:hint="eastAsia"/>
                  <w:color w:val="000000"/>
                  <w:kern w:val="0"/>
                  <w:sz w:val="22"/>
                  <w:szCs w:val="22"/>
                </w:rPr>
                <w:delText>4.1.10</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54"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55"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56" w:author="值成 刘" w:date="2019-01-16T08:50:00Z"/>
                <w:rFonts w:ascii="等线" w:eastAsia="等线" w:hAnsi="等线" w:cs="宋体"/>
                <w:color w:val="000000"/>
                <w:kern w:val="0"/>
                <w:sz w:val="22"/>
                <w:szCs w:val="22"/>
              </w:rPr>
            </w:pPr>
            <w:del w:id="1357" w:author="值成 刘" w:date="2019-01-16T08:50:00Z">
              <w:r w:rsidRPr="00CE75F0" w:rsidDel="00257954">
                <w:rPr>
                  <w:rFonts w:ascii="等线" w:eastAsia="等线" w:hAnsi="等线" w:cs="宋体" w:hint="eastAsia"/>
                  <w:color w:val="000000"/>
                  <w:kern w:val="0"/>
                  <w:sz w:val="22"/>
                  <w:szCs w:val="22"/>
                </w:rPr>
                <w:delText>分发调查问卷</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58" w:author="值成 刘" w:date="2019-01-16T08:50:00Z"/>
                <w:rFonts w:ascii="等线" w:eastAsia="等线" w:hAnsi="等线" w:cs="宋体"/>
                <w:color w:val="000000"/>
                <w:kern w:val="0"/>
                <w:sz w:val="22"/>
                <w:szCs w:val="22"/>
              </w:rPr>
            </w:pPr>
            <w:del w:id="1359"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60" w:author="值成 刘" w:date="2019-01-16T08:50:00Z"/>
                <w:rFonts w:ascii="等线" w:eastAsia="等线" w:hAnsi="等线" w:cs="宋体"/>
                <w:color w:val="000000"/>
                <w:kern w:val="0"/>
                <w:sz w:val="22"/>
                <w:szCs w:val="22"/>
              </w:rPr>
            </w:pPr>
            <w:del w:id="1361" w:author="值成 刘" w:date="2019-01-16T08:50:00Z">
              <w:r w:rsidRPr="00CE75F0" w:rsidDel="00257954">
                <w:rPr>
                  <w:rFonts w:ascii="等线" w:eastAsia="等线" w:hAnsi="等线" w:cs="宋体" w:hint="eastAsia"/>
                  <w:color w:val="000000"/>
                  <w:kern w:val="0"/>
                  <w:sz w:val="22"/>
                  <w:szCs w:val="22"/>
                </w:rPr>
                <w:delText>3</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62" w:author="值成 刘" w:date="2019-01-16T08:50:00Z"/>
                <w:rFonts w:ascii="等线" w:eastAsia="等线" w:hAnsi="等线" w:cs="宋体"/>
                <w:color w:val="000000"/>
                <w:kern w:val="0"/>
                <w:sz w:val="22"/>
                <w:szCs w:val="22"/>
              </w:rPr>
            </w:pPr>
            <w:del w:id="1363"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64" w:author="值成 刘" w:date="2019-01-16T08:50:00Z"/>
                <w:rFonts w:ascii="等线" w:eastAsia="等线" w:hAnsi="等线" w:cs="宋体"/>
                <w:color w:val="000000"/>
                <w:kern w:val="0"/>
                <w:sz w:val="22"/>
                <w:szCs w:val="22"/>
              </w:rPr>
            </w:pPr>
            <w:del w:id="1365"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66" w:author="值成 刘" w:date="2019-01-16T08:50:00Z"/>
                <w:rFonts w:ascii="等线" w:eastAsia="等线" w:hAnsi="等线" w:cs="宋体"/>
                <w:color w:val="000000"/>
                <w:kern w:val="0"/>
                <w:sz w:val="22"/>
                <w:szCs w:val="22"/>
              </w:rPr>
            </w:pPr>
            <w:del w:id="1367"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68" w:author="值成 刘" w:date="2019-01-16T08:50:00Z"/>
                <w:rFonts w:ascii="等线" w:eastAsia="等线" w:hAnsi="等线" w:cs="宋体"/>
                <w:color w:val="000000"/>
                <w:kern w:val="0"/>
                <w:sz w:val="22"/>
                <w:szCs w:val="22"/>
              </w:rPr>
            </w:pPr>
            <w:del w:id="1369"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70" w:author="值成 刘" w:date="2019-01-16T08:50:00Z"/>
                <w:rFonts w:ascii="等线" w:eastAsia="等线" w:hAnsi="等线" w:cs="宋体"/>
                <w:color w:val="000000"/>
                <w:kern w:val="0"/>
                <w:sz w:val="22"/>
                <w:szCs w:val="22"/>
              </w:rPr>
            </w:pPr>
            <w:del w:id="1371"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372"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73" w:author="值成 刘" w:date="2019-01-16T08:50:00Z"/>
                <w:rFonts w:ascii="等线" w:eastAsia="等线" w:hAnsi="等线" w:cs="宋体"/>
                <w:color w:val="000000"/>
                <w:kern w:val="0"/>
                <w:sz w:val="22"/>
                <w:szCs w:val="22"/>
              </w:rPr>
            </w:pPr>
            <w:del w:id="1374" w:author="值成 刘" w:date="2019-01-16T08:50:00Z">
              <w:r w:rsidRPr="00CE75F0" w:rsidDel="00257954">
                <w:rPr>
                  <w:rFonts w:ascii="等线" w:eastAsia="等线" w:hAnsi="等线" w:cs="宋体" w:hint="eastAsia"/>
                  <w:color w:val="000000"/>
                  <w:kern w:val="0"/>
                  <w:sz w:val="22"/>
                  <w:szCs w:val="22"/>
                </w:rPr>
                <w:delText>4.1.11</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75"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76"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77" w:author="值成 刘" w:date="2019-01-16T08:50:00Z"/>
                <w:rFonts w:ascii="等线" w:eastAsia="等线" w:hAnsi="等线" w:cs="宋体"/>
                <w:color w:val="000000"/>
                <w:kern w:val="0"/>
                <w:sz w:val="22"/>
                <w:szCs w:val="22"/>
              </w:rPr>
            </w:pPr>
            <w:del w:id="1378" w:author="值成 刘" w:date="2019-01-16T08:50:00Z">
              <w:r w:rsidRPr="00CE75F0" w:rsidDel="00257954">
                <w:rPr>
                  <w:rFonts w:ascii="等线" w:eastAsia="等线" w:hAnsi="等线" w:cs="宋体" w:hint="eastAsia"/>
                  <w:color w:val="000000"/>
                  <w:kern w:val="0"/>
                  <w:sz w:val="22"/>
                  <w:szCs w:val="22"/>
                </w:rPr>
                <w:delText>分析文档</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79" w:author="值成 刘" w:date="2019-01-16T08:50:00Z"/>
                <w:rFonts w:ascii="等线" w:eastAsia="等线" w:hAnsi="等线" w:cs="宋体"/>
                <w:color w:val="000000"/>
                <w:kern w:val="0"/>
                <w:sz w:val="22"/>
                <w:szCs w:val="22"/>
              </w:rPr>
            </w:pPr>
            <w:del w:id="1380"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81" w:author="值成 刘" w:date="2019-01-16T08:50:00Z"/>
                <w:rFonts w:ascii="等线" w:eastAsia="等线" w:hAnsi="等线" w:cs="宋体"/>
                <w:color w:val="000000"/>
                <w:kern w:val="0"/>
                <w:sz w:val="22"/>
                <w:szCs w:val="22"/>
              </w:rPr>
            </w:pPr>
            <w:del w:id="1382" w:author="值成 刘" w:date="2019-01-16T08:50:00Z">
              <w:r w:rsidRPr="00CE75F0" w:rsidDel="00257954">
                <w:rPr>
                  <w:rFonts w:ascii="等线" w:eastAsia="等线" w:hAnsi="等线" w:cs="宋体" w:hint="eastAsia"/>
                  <w:color w:val="000000"/>
                  <w:kern w:val="0"/>
                  <w:sz w:val="22"/>
                  <w:szCs w:val="22"/>
                </w:rPr>
                <w:delText>3</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83" w:author="值成 刘" w:date="2019-01-16T08:50:00Z"/>
                <w:rFonts w:ascii="等线" w:eastAsia="等线" w:hAnsi="等线" w:cs="宋体"/>
                <w:color w:val="000000"/>
                <w:kern w:val="0"/>
                <w:sz w:val="22"/>
                <w:szCs w:val="22"/>
              </w:rPr>
            </w:pPr>
            <w:del w:id="1384"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85" w:author="值成 刘" w:date="2019-01-16T08:50:00Z"/>
                <w:rFonts w:ascii="等线" w:eastAsia="等线" w:hAnsi="等线" w:cs="宋体"/>
                <w:color w:val="000000"/>
                <w:kern w:val="0"/>
                <w:sz w:val="22"/>
                <w:szCs w:val="22"/>
              </w:rPr>
            </w:pPr>
            <w:del w:id="1386"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87" w:author="值成 刘" w:date="2019-01-16T08:50:00Z"/>
                <w:rFonts w:ascii="等线" w:eastAsia="等线" w:hAnsi="等线" w:cs="宋体"/>
                <w:color w:val="000000"/>
                <w:kern w:val="0"/>
                <w:sz w:val="22"/>
                <w:szCs w:val="22"/>
              </w:rPr>
            </w:pPr>
            <w:del w:id="1388" w:author="值成 刘" w:date="2019-01-16T08:50:00Z">
              <w:r w:rsidRPr="00CE75F0" w:rsidDel="00257954">
                <w:rPr>
                  <w:rFonts w:ascii="等线" w:eastAsia="等线" w:hAnsi="等线" w:cs="宋体" w:hint="eastAsia"/>
                  <w:color w:val="000000"/>
                  <w:kern w:val="0"/>
                  <w:sz w:val="22"/>
                  <w:szCs w:val="22"/>
                </w:rPr>
                <w:delText>R</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89" w:author="值成 刘" w:date="2019-01-16T08:50:00Z"/>
                <w:rFonts w:ascii="等线" w:eastAsia="等线" w:hAnsi="等线" w:cs="宋体"/>
                <w:color w:val="000000"/>
                <w:kern w:val="0"/>
                <w:sz w:val="22"/>
                <w:szCs w:val="22"/>
              </w:rPr>
            </w:pPr>
            <w:del w:id="1390"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391" w:author="值成 刘" w:date="2019-01-16T08:50:00Z"/>
                <w:rFonts w:ascii="等线" w:eastAsia="等线" w:hAnsi="等线" w:cs="宋体"/>
                <w:color w:val="000000"/>
                <w:kern w:val="0"/>
                <w:sz w:val="22"/>
                <w:szCs w:val="22"/>
              </w:rPr>
            </w:pPr>
            <w:del w:id="1392"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393"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94" w:author="值成 刘" w:date="2019-01-16T08:50:00Z"/>
                <w:rFonts w:ascii="等线" w:eastAsia="等线" w:hAnsi="等线" w:cs="宋体"/>
                <w:color w:val="000000"/>
                <w:kern w:val="0"/>
                <w:sz w:val="22"/>
                <w:szCs w:val="22"/>
              </w:rPr>
            </w:pPr>
            <w:del w:id="1395" w:author="值成 刘" w:date="2019-01-16T08:50:00Z">
              <w:r w:rsidRPr="00CE75F0" w:rsidDel="00257954">
                <w:rPr>
                  <w:rFonts w:ascii="等线" w:eastAsia="等线" w:hAnsi="等线" w:cs="宋体" w:hint="eastAsia"/>
                  <w:color w:val="000000"/>
                  <w:kern w:val="0"/>
                  <w:sz w:val="22"/>
                  <w:szCs w:val="22"/>
                </w:rPr>
                <w:delText>4.1.12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96"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397"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398" w:author="值成 刘" w:date="2019-01-16T08:50:00Z"/>
                <w:rFonts w:ascii="等线" w:eastAsia="等线" w:hAnsi="等线" w:cs="宋体"/>
                <w:color w:val="000000"/>
                <w:kern w:val="0"/>
                <w:sz w:val="22"/>
                <w:szCs w:val="22"/>
              </w:rPr>
            </w:pPr>
            <w:del w:id="1399" w:author="值成 刘" w:date="2019-01-16T08:50:00Z">
              <w:r w:rsidRPr="00CE75F0" w:rsidDel="00257954">
                <w:rPr>
                  <w:rFonts w:ascii="等线" w:eastAsia="等线" w:hAnsi="等线" w:cs="宋体" w:hint="eastAsia"/>
                  <w:color w:val="000000"/>
                  <w:kern w:val="0"/>
                  <w:sz w:val="22"/>
                  <w:szCs w:val="22"/>
                </w:rPr>
                <w:delText>检查问题报告</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00" w:author="值成 刘" w:date="2019-01-16T08:50:00Z"/>
                <w:rFonts w:ascii="等线" w:eastAsia="等线" w:hAnsi="等线" w:cs="宋体"/>
                <w:color w:val="000000"/>
                <w:kern w:val="0"/>
                <w:sz w:val="22"/>
                <w:szCs w:val="22"/>
              </w:rPr>
            </w:pPr>
            <w:del w:id="1401"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02" w:author="值成 刘" w:date="2019-01-16T08:50:00Z"/>
                <w:rFonts w:ascii="等线" w:eastAsia="等线" w:hAnsi="等线" w:cs="宋体"/>
                <w:color w:val="000000"/>
                <w:kern w:val="0"/>
                <w:sz w:val="22"/>
                <w:szCs w:val="22"/>
              </w:rPr>
            </w:pPr>
            <w:del w:id="1403"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04" w:author="值成 刘" w:date="2019-01-16T08:50:00Z"/>
                <w:rFonts w:ascii="等线" w:eastAsia="等线" w:hAnsi="等线" w:cs="宋体"/>
                <w:color w:val="000000"/>
                <w:kern w:val="0"/>
                <w:sz w:val="22"/>
                <w:szCs w:val="22"/>
              </w:rPr>
            </w:pPr>
            <w:del w:id="1405"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06" w:author="值成 刘" w:date="2019-01-16T08:50:00Z"/>
                <w:rFonts w:ascii="等线" w:eastAsia="等线" w:hAnsi="等线" w:cs="宋体"/>
                <w:color w:val="000000"/>
                <w:kern w:val="0"/>
                <w:sz w:val="22"/>
                <w:szCs w:val="22"/>
              </w:rPr>
            </w:pPr>
            <w:del w:id="1407"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08" w:author="值成 刘" w:date="2019-01-16T08:50:00Z"/>
                <w:rFonts w:ascii="等线" w:eastAsia="等线" w:hAnsi="等线" w:cs="宋体"/>
                <w:color w:val="000000"/>
                <w:kern w:val="0"/>
                <w:sz w:val="22"/>
                <w:szCs w:val="22"/>
              </w:rPr>
            </w:pPr>
            <w:del w:id="1409"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10" w:author="值成 刘" w:date="2019-01-16T08:50:00Z"/>
                <w:rFonts w:ascii="等线" w:eastAsia="等线" w:hAnsi="等线" w:cs="宋体"/>
                <w:color w:val="000000"/>
                <w:kern w:val="0"/>
                <w:sz w:val="22"/>
                <w:szCs w:val="22"/>
              </w:rPr>
            </w:pPr>
            <w:del w:id="1411"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12" w:author="值成 刘" w:date="2019-01-16T08:50:00Z"/>
                <w:rFonts w:ascii="等线" w:eastAsia="等线" w:hAnsi="等线" w:cs="宋体"/>
                <w:color w:val="000000"/>
                <w:kern w:val="0"/>
                <w:sz w:val="22"/>
                <w:szCs w:val="22"/>
              </w:rPr>
            </w:pPr>
            <w:del w:id="1413"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1414"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415" w:author="值成 刘" w:date="2019-01-16T08:50:00Z"/>
                <w:rFonts w:ascii="等线" w:eastAsia="等线" w:hAnsi="等线" w:cs="宋体"/>
                <w:color w:val="000000"/>
                <w:kern w:val="0"/>
                <w:sz w:val="22"/>
                <w:szCs w:val="22"/>
              </w:rPr>
            </w:pPr>
            <w:del w:id="1416" w:author="值成 刘" w:date="2019-01-16T08:50:00Z">
              <w:r w:rsidRPr="00CE75F0" w:rsidDel="00257954">
                <w:rPr>
                  <w:rFonts w:ascii="等线" w:eastAsia="等线" w:hAnsi="等线" w:cs="宋体" w:hint="eastAsia"/>
                  <w:color w:val="000000"/>
                  <w:kern w:val="0"/>
                  <w:sz w:val="22"/>
                  <w:szCs w:val="22"/>
                </w:rPr>
                <w:delText>4.1.13</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417"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418"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419" w:author="值成 刘" w:date="2019-01-16T08:50:00Z"/>
                <w:rFonts w:ascii="等线" w:eastAsia="等线" w:hAnsi="等线" w:cs="宋体"/>
                <w:color w:val="000000"/>
                <w:kern w:val="0"/>
                <w:sz w:val="22"/>
                <w:szCs w:val="22"/>
              </w:rPr>
            </w:pPr>
            <w:del w:id="1420" w:author="值成 刘" w:date="2019-01-16T08:50:00Z">
              <w:r w:rsidRPr="00CE75F0" w:rsidDel="00257954">
                <w:rPr>
                  <w:rFonts w:ascii="等线" w:eastAsia="等线" w:hAnsi="等线" w:cs="宋体" w:hint="eastAsia"/>
                  <w:color w:val="000000"/>
                  <w:kern w:val="0"/>
                  <w:sz w:val="22"/>
                  <w:szCs w:val="22"/>
                </w:rPr>
                <w:delText>重用现有需求</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21" w:author="值成 刘" w:date="2019-01-16T08:50:00Z"/>
                <w:rFonts w:ascii="等线" w:eastAsia="等线" w:hAnsi="等线" w:cs="宋体"/>
                <w:color w:val="000000"/>
                <w:kern w:val="0"/>
                <w:sz w:val="22"/>
                <w:szCs w:val="22"/>
              </w:rPr>
            </w:pPr>
            <w:del w:id="1422"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23" w:author="值成 刘" w:date="2019-01-16T08:50:00Z"/>
                <w:rFonts w:ascii="等线" w:eastAsia="等线" w:hAnsi="等线" w:cs="宋体"/>
                <w:color w:val="000000"/>
                <w:kern w:val="0"/>
                <w:sz w:val="22"/>
                <w:szCs w:val="22"/>
              </w:rPr>
            </w:pPr>
            <w:del w:id="1424"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25" w:author="值成 刘" w:date="2019-01-16T08:50:00Z"/>
                <w:rFonts w:ascii="等线" w:eastAsia="等线" w:hAnsi="等线" w:cs="宋体"/>
                <w:color w:val="000000"/>
                <w:kern w:val="0"/>
                <w:sz w:val="22"/>
                <w:szCs w:val="22"/>
              </w:rPr>
            </w:pPr>
            <w:del w:id="1426"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27" w:author="值成 刘" w:date="2019-01-16T08:50:00Z"/>
                <w:rFonts w:ascii="等线" w:eastAsia="等线" w:hAnsi="等线" w:cs="宋体"/>
                <w:color w:val="000000"/>
                <w:kern w:val="0"/>
                <w:sz w:val="22"/>
                <w:szCs w:val="22"/>
              </w:rPr>
            </w:pPr>
            <w:del w:id="1428"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29" w:author="值成 刘" w:date="2019-01-16T08:50:00Z"/>
                <w:rFonts w:ascii="等线" w:eastAsia="等线" w:hAnsi="等线" w:cs="宋体"/>
                <w:color w:val="000000"/>
                <w:kern w:val="0"/>
                <w:sz w:val="22"/>
                <w:szCs w:val="22"/>
              </w:rPr>
            </w:pPr>
            <w:del w:id="1430"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31" w:author="值成 刘" w:date="2019-01-16T08:50:00Z"/>
                <w:rFonts w:ascii="等线" w:eastAsia="等线" w:hAnsi="等线" w:cs="宋体"/>
                <w:color w:val="000000"/>
                <w:kern w:val="0"/>
                <w:sz w:val="22"/>
                <w:szCs w:val="22"/>
              </w:rPr>
            </w:pPr>
            <w:del w:id="1432"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33" w:author="值成 刘" w:date="2019-01-16T08:50:00Z"/>
                <w:rFonts w:ascii="等线" w:eastAsia="等线" w:hAnsi="等线" w:cs="宋体"/>
                <w:color w:val="000000"/>
                <w:kern w:val="0"/>
                <w:sz w:val="22"/>
                <w:szCs w:val="22"/>
              </w:rPr>
            </w:pPr>
            <w:del w:id="1434"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43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436" w:author="值成 刘" w:date="2019-01-16T08:50:00Z"/>
                <w:rFonts w:ascii="等线" w:eastAsia="等线" w:hAnsi="等线" w:cs="宋体"/>
                <w:color w:val="000000"/>
                <w:kern w:val="0"/>
                <w:sz w:val="22"/>
                <w:szCs w:val="22"/>
              </w:rPr>
            </w:pPr>
            <w:del w:id="1437" w:author="值成 刘" w:date="2019-01-16T08:50:00Z">
              <w:r w:rsidRPr="00CE75F0" w:rsidDel="00257954">
                <w:rPr>
                  <w:rFonts w:ascii="等线" w:eastAsia="等线" w:hAnsi="等线" w:cs="宋体" w:hint="eastAsia"/>
                  <w:color w:val="000000"/>
                  <w:kern w:val="0"/>
                  <w:sz w:val="22"/>
                  <w:szCs w:val="22"/>
                </w:rPr>
                <w:delText>4.2.1</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438" w:author="值成 刘" w:date="2019-01-16T08:50:00Z"/>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1439" w:author="值成 刘" w:date="2019-01-16T08:50:00Z"/>
                <w:rFonts w:ascii="等线" w:eastAsia="等线" w:hAnsi="等线" w:cs="宋体"/>
                <w:color w:val="000000"/>
                <w:kern w:val="0"/>
                <w:sz w:val="22"/>
                <w:szCs w:val="22"/>
              </w:rPr>
            </w:pPr>
            <w:del w:id="1440" w:author="值成 刘" w:date="2019-01-16T08:50:00Z">
              <w:r w:rsidRPr="00CE75F0" w:rsidDel="00257954">
                <w:rPr>
                  <w:rFonts w:ascii="等线" w:eastAsia="等线" w:hAnsi="等线" w:cs="宋体" w:hint="eastAsia"/>
                  <w:color w:val="000000"/>
                  <w:kern w:val="0"/>
                  <w:sz w:val="22"/>
                  <w:szCs w:val="22"/>
                </w:rPr>
                <w:delText>需求分析</w:delText>
              </w:r>
            </w:del>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441" w:author="值成 刘" w:date="2019-01-16T08:50:00Z"/>
                <w:rFonts w:ascii="等线" w:eastAsia="等线" w:hAnsi="等线" w:cs="宋体"/>
                <w:color w:val="000000"/>
                <w:kern w:val="0"/>
                <w:sz w:val="22"/>
                <w:szCs w:val="22"/>
              </w:rPr>
            </w:pPr>
            <w:del w:id="1442" w:author="值成 刘" w:date="2019-01-16T08:50:00Z">
              <w:r w:rsidRPr="00CE75F0" w:rsidDel="00257954">
                <w:rPr>
                  <w:rFonts w:ascii="等线" w:eastAsia="等线" w:hAnsi="等线" w:cs="宋体" w:hint="eastAsia"/>
                  <w:color w:val="000000"/>
                  <w:kern w:val="0"/>
                  <w:sz w:val="22"/>
                  <w:szCs w:val="22"/>
                </w:rPr>
                <w:delText>为应用环境建模</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43" w:author="值成 刘" w:date="2019-01-16T08:50:00Z"/>
                <w:rFonts w:ascii="等线" w:eastAsia="等线" w:hAnsi="等线" w:cs="宋体"/>
                <w:color w:val="000000"/>
                <w:kern w:val="0"/>
                <w:sz w:val="22"/>
                <w:szCs w:val="22"/>
              </w:rPr>
            </w:pPr>
            <w:del w:id="1444"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45" w:author="值成 刘" w:date="2019-01-16T08:50:00Z"/>
                <w:rFonts w:ascii="等线" w:eastAsia="等线" w:hAnsi="等线" w:cs="宋体"/>
                <w:color w:val="000000"/>
                <w:kern w:val="0"/>
                <w:sz w:val="22"/>
                <w:szCs w:val="22"/>
              </w:rPr>
            </w:pPr>
            <w:del w:id="1446" w:author="值成 刘" w:date="2019-01-16T08:50:00Z">
              <w:r w:rsidRPr="00CE75F0" w:rsidDel="00257954">
                <w:rPr>
                  <w:rFonts w:ascii="等线" w:eastAsia="等线" w:hAnsi="等线" w:cs="宋体" w:hint="eastAsia"/>
                  <w:color w:val="000000"/>
                  <w:kern w:val="0"/>
                  <w:sz w:val="22"/>
                  <w:szCs w:val="22"/>
                </w:rPr>
                <w:delText>3</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47" w:author="值成 刘" w:date="2019-01-16T08:50:00Z"/>
                <w:rFonts w:ascii="等线" w:eastAsia="等线" w:hAnsi="等线" w:cs="宋体"/>
                <w:color w:val="000000"/>
                <w:kern w:val="0"/>
                <w:sz w:val="22"/>
                <w:szCs w:val="22"/>
              </w:rPr>
            </w:pPr>
            <w:del w:id="1448"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49" w:author="值成 刘" w:date="2019-01-16T08:50:00Z"/>
                <w:rFonts w:ascii="等线" w:eastAsia="等线" w:hAnsi="等线" w:cs="宋体"/>
                <w:color w:val="000000"/>
                <w:kern w:val="0"/>
                <w:sz w:val="22"/>
                <w:szCs w:val="22"/>
              </w:rPr>
            </w:pPr>
            <w:del w:id="1450"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51" w:author="值成 刘" w:date="2019-01-16T08:50:00Z"/>
                <w:rFonts w:ascii="等线" w:eastAsia="等线" w:hAnsi="等线" w:cs="宋体"/>
                <w:color w:val="000000"/>
                <w:kern w:val="0"/>
                <w:sz w:val="22"/>
                <w:szCs w:val="22"/>
              </w:rPr>
            </w:pPr>
            <w:del w:id="1452"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53" w:author="值成 刘" w:date="2019-01-16T08:50:00Z"/>
                <w:rFonts w:ascii="等线" w:eastAsia="等线" w:hAnsi="等线" w:cs="宋体"/>
                <w:color w:val="000000"/>
                <w:kern w:val="0"/>
                <w:sz w:val="22"/>
                <w:szCs w:val="22"/>
              </w:rPr>
            </w:pPr>
            <w:del w:id="1454"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55" w:author="值成 刘" w:date="2019-01-16T08:50:00Z"/>
                <w:rFonts w:ascii="等线" w:eastAsia="等线" w:hAnsi="等线" w:cs="宋体"/>
                <w:color w:val="000000"/>
                <w:kern w:val="0"/>
                <w:sz w:val="22"/>
                <w:szCs w:val="22"/>
              </w:rPr>
            </w:pPr>
            <w:del w:id="1456"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457"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458" w:author="值成 刘" w:date="2019-01-16T08:50:00Z"/>
                <w:rFonts w:ascii="等线" w:eastAsia="等线" w:hAnsi="等线" w:cs="宋体"/>
                <w:color w:val="000000"/>
                <w:kern w:val="0"/>
                <w:sz w:val="22"/>
                <w:szCs w:val="22"/>
              </w:rPr>
            </w:pPr>
            <w:del w:id="1459" w:author="值成 刘" w:date="2019-01-16T08:50:00Z">
              <w:r w:rsidRPr="00CE75F0" w:rsidDel="00257954">
                <w:rPr>
                  <w:rFonts w:ascii="等线" w:eastAsia="等线" w:hAnsi="等线" w:cs="宋体" w:hint="eastAsia"/>
                  <w:color w:val="000000"/>
                  <w:kern w:val="0"/>
                  <w:sz w:val="22"/>
                  <w:szCs w:val="22"/>
                </w:rPr>
                <w:delText>4.2.2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460"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461"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462" w:author="值成 刘" w:date="2019-01-16T08:50:00Z"/>
                <w:rFonts w:ascii="等线" w:eastAsia="等线" w:hAnsi="等线" w:cs="宋体"/>
                <w:color w:val="000000"/>
                <w:kern w:val="0"/>
                <w:sz w:val="22"/>
                <w:szCs w:val="22"/>
              </w:rPr>
            </w:pPr>
            <w:del w:id="1463" w:author="值成 刘" w:date="2019-01-16T08:50:00Z">
              <w:r w:rsidRPr="00CE75F0" w:rsidDel="00257954">
                <w:rPr>
                  <w:rFonts w:ascii="等线" w:eastAsia="等线" w:hAnsi="等线" w:cs="宋体" w:hint="eastAsia"/>
                  <w:color w:val="000000"/>
                  <w:kern w:val="0"/>
                  <w:sz w:val="22"/>
                  <w:szCs w:val="22"/>
                </w:rPr>
                <w:delText>创建用户界面以及技术原型</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64" w:author="值成 刘" w:date="2019-01-16T08:50:00Z"/>
                <w:rFonts w:ascii="等线" w:eastAsia="等线" w:hAnsi="等线" w:cs="宋体"/>
                <w:color w:val="000000"/>
                <w:kern w:val="0"/>
                <w:sz w:val="22"/>
                <w:szCs w:val="22"/>
              </w:rPr>
            </w:pPr>
            <w:del w:id="1465"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66" w:author="值成 刘" w:date="2019-01-16T08:50:00Z"/>
                <w:rFonts w:ascii="等线" w:eastAsia="等线" w:hAnsi="等线" w:cs="宋体"/>
                <w:color w:val="000000"/>
                <w:kern w:val="0"/>
                <w:sz w:val="22"/>
                <w:szCs w:val="22"/>
              </w:rPr>
            </w:pPr>
            <w:del w:id="1467" w:author="值成 刘" w:date="2019-01-16T08:50:00Z">
              <w:r w:rsidRPr="00CE75F0" w:rsidDel="00257954">
                <w:rPr>
                  <w:rFonts w:ascii="等线" w:eastAsia="等线" w:hAnsi="等线" w:cs="宋体" w:hint="eastAsia"/>
                  <w:color w:val="000000"/>
                  <w:kern w:val="0"/>
                  <w:sz w:val="22"/>
                  <w:szCs w:val="22"/>
                </w:rPr>
                <w:delText>4</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68" w:author="值成 刘" w:date="2019-01-16T08:50:00Z"/>
                <w:rFonts w:ascii="等线" w:eastAsia="等线" w:hAnsi="等线" w:cs="宋体"/>
                <w:color w:val="000000"/>
                <w:kern w:val="0"/>
                <w:sz w:val="22"/>
                <w:szCs w:val="22"/>
              </w:rPr>
            </w:pPr>
            <w:del w:id="1469"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70" w:author="值成 刘" w:date="2019-01-16T08:50:00Z"/>
                <w:rFonts w:ascii="等线" w:eastAsia="等线" w:hAnsi="等线" w:cs="宋体"/>
                <w:color w:val="000000"/>
                <w:kern w:val="0"/>
                <w:sz w:val="22"/>
                <w:szCs w:val="22"/>
              </w:rPr>
            </w:pPr>
            <w:del w:id="1471"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72" w:author="值成 刘" w:date="2019-01-16T08:50:00Z"/>
                <w:rFonts w:ascii="等线" w:eastAsia="等线" w:hAnsi="等线" w:cs="宋体"/>
                <w:color w:val="000000"/>
                <w:kern w:val="0"/>
                <w:sz w:val="22"/>
                <w:szCs w:val="22"/>
              </w:rPr>
            </w:pPr>
            <w:del w:id="1473"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74" w:author="值成 刘" w:date="2019-01-16T08:50:00Z"/>
                <w:rFonts w:ascii="等线" w:eastAsia="等线" w:hAnsi="等线" w:cs="宋体"/>
                <w:color w:val="000000"/>
                <w:kern w:val="0"/>
                <w:sz w:val="22"/>
                <w:szCs w:val="22"/>
              </w:rPr>
            </w:pPr>
            <w:del w:id="1475"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76" w:author="值成 刘" w:date="2019-01-16T08:50:00Z"/>
                <w:rFonts w:ascii="等线" w:eastAsia="等线" w:hAnsi="等线" w:cs="宋体"/>
                <w:color w:val="000000"/>
                <w:kern w:val="0"/>
                <w:sz w:val="22"/>
                <w:szCs w:val="22"/>
              </w:rPr>
            </w:pPr>
            <w:del w:id="1477"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478"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479" w:author="值成 刘" w:date="2019-01-16T08:50:00Z"/>
                <w:rFonts w:ascii="等线" w:eastAsia="等线" w:hAnsi="等线" w:cs="宋体"/>
                <w:color w:val="000000"/>
                <w:kern w:val="0"/>
                <w:sz w:val="22"/>
                <w:szCs w:val="22"/>
              </w:rPr>
            </w:pPr>
            <w:del w:id="1480" w:author="值成 刘" w:date="2019-01-16T08:50:00Z">
              <w:r w:rsidRPr="00CE75F0" w:rsidDel="00257954">
                <w:rPr>
                  <w:rFonts w:ascii="等线" w:eastAsia="等线" w:hAnsi="等线" w:cs="宋体" w:hint="eastAsia"/>
                  <w:color w:val="000000"/>
                  <w:kern w:val="0"/>
                  <w:sz w:val="22"/>
                  <w:szCs w:val="22"/>
                </w:rPr>
                <w:delText>4.2.3</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481"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482"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483" w:author="值成 刘" w:date="2019-01-16T08:50:00Z"/>
                <w:rFonts w:ascii="等线" w:eastAsia="等线" w:hAnsi="等线" w:cs="宋体"/>
                <w:color w:val="000000"/>
                <w:kern w:val="0"/>
                <w:sz w:val="22"/>
                <w:szCs w:val="22"/>
              </w:rPr>
            </w:pPr>
            <w:del w:id="1484" w:author="值成 刘" w:date="2019-01-16T08:50:00Z">
              <w:r w:rsidRPr="00CE75F0" w:rsidDel="00257954">
                <w:rPr>
                  <w:rFonts w:ascii="等线" w:eastAsia="等线" w:hAnsi="等线" w:cs="宋体" w:hint="eastAsia"/>
                  <w:color w:val="000000"/>
                  <w:kern w:val="0"/>
                  <w:sz w:val="22"/>
                  <w:szCs w:val="22"/>
                </w:rPr>
                <w:delText>分析需求可实现性</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85" w:author="值成 刘" w:date="2019-01-16T08:50:00Z"/>
                <w:rFonts w:ascii="等线" w:eastAsia="等线" w:hAnsi="等线" w:cs="宋体"/>
                <w:color w:val="000000"/>
                <w:kern w:val="0"/>
                <w:sz w:val="22"/>
                <w:szCs w:val="22"/>
              </w:rPr>
            </w:pPr>
            <w:del w:id="1486"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87" w:author="值成 刘" w:date="2019-01-16T08:50:00Z"/>
                <w:rFonts w:ascii="等线" w:eastAsia="等线" w:hAnsi="等线" w:cs="宋体"/>
                <w:color w:val="000000"/>
                <w:kern w:val="0"/>
                <w:sz w:val="22"/>
                <w:szCs w:val="22"/>
              </w:rPr>
            </w:pPr>
            <w:del w:id="1488"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89" w:author="值成 刘" w:date="2019-01-16T08:50:00Z"/>
                <w:rFonts w:ascii="等线" w:eastAsia="等线" w:hAnsi="等线" w:cs="宋体"/>
                <w:color w:val="000000"/>
                <w:kern w:val="0"/>
                <w:sz w:val="22"/>
                <w:szCs w:val="22"/>
              </w:rPr>
            </w:pPr>
            <w:del w:id="1490"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91" w:author="值成 刘" w:date="2019-01-16T08:50:00Z"/>
                <w:rFonts w:ascii="等线" w:eastAsia="等线" w:hAnsi="等线" w:cs="宋体"/>
                <w:color w:val="000000"/>
                <w:kern w:val="0"/>
                <w:sz w:val="22"/>
                <w:szCs w:val="22"/>
              </w:rPr>
            </w:pPr>
            <w:del w:id="1492"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93" w:author="值成 刘" w:date="2019-01-16T08:50:00Z"/>
                <w:rFonts w:ascii="等线" w:eastAsia="等线" w:hAnsi="等线" w:cs="宋体"/>
                <w:color w:val="000000"/>
                <w:kern w:val="0"/>
                <w:sz w:val="22"/>
                <w:szCs w:val="22"/>
              </w:rPr>
            </w:pPr>
            <w:del w:id="1494"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95" w:author="值成 刘" w:date="2019-01-16T08:50:00Z"/>
                <w:rFonts w:ascii="等线" w:eastAsia="等线" w:hAnsi="等线" w:cs="宋体"/>
                <w:color w:val="000000"/>
                <w:kern w:val="0"/>
                <w:sz w:val="22"/>
                <w:szCs w:val="22"/>
              </w:rPr>
            </w:pPr>
            <w:del w:id="1496"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497" w:author="值成 刘" w:date="2019-01-16T08:50:00Z"/>
                <w:rFonts w:ascii="等线" w:eastAsia="等线" w:hAnsi="等线" w:cs="宋体"/>
                <w:color w:val="000000"/>
                <w:kern w:val="0"/>
                <w:sz w:val="22"/>
                <w:szCs w:val="22"/>
              </w:rPr>
            </w:pPr>
            <w:del w:id="1498"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499"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00" w:author="值成 刘" w:date="2019-01-16T08:50:00Z"/>
                <w:rFonts w:ascii="等线" w:eastAsia="等线" w:hAnsi="等线" w:cs="宋体"/>
                <w:color w:val="000000"/>
                <w:kern w:val="0"/>
                <w:sz w:val="22"/>
                <w:szCs w:val="22"/>
              </w:rPr>
            </w:pPr>
            <w:del w:id="1501" w:author="值成 刘" w:date="2019-01-16T08:50:00Z">
              <w:r w:rsidRPr="00CE75F0" w:rsidDel="00257954">
                <w:rPr>
                  <w:rFonts w:ascii="等线" w:eastAsia="等线" w:hAnsi="等线" w:cs="宋体" w:hint="eastAsia"/>
                  <w:color w:val="000000"/>
                  <w:kern w:val="0"/>
                  <w:sz w:val="22"/>
                  <w:szCs w:val="22"/>
                </w:rPr>
                <w:delText>4.2.4</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502"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503"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04" w:author="值成 刘" w:date="2019-01-16T08:50:00Z"/>
                <w:rFonts w:ascii="等线" w:eastAsia="等线" w:hAnsi="等线" w:cs="宋体"/>
                <w:color w:val="000000"/>
                <w:kern w:val="0"/>
                <w:sz w:val="22"/>
                <w:szCs w:val="22"/>
              </w:rPr>
            </w:pPr>
            <w:del w:id="1505" w:author="值成 刘" w:date="2019-01-16T08:50:00Z">
              <w:r w:rsidRPr="00CE75F0" w:rsidDel="00257954">
                <w:rPr>
                  <w:rFonts w:ascii="等线" w:eastAsia="等线" w:hAnsi="等线" w:cs="宋体" w:hint="eastAsia"/>
                  <w:color w:val="000000"/>
                  <w:kern w:val="0"/>
                  <w:sz w:val="22"/>
                  <w:szCs w:val="22"/>
                </w:rPr>
                <w:delText>需求安优先级排序</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06" w:author="值成 刘" w:date="2019-01-16T08:50:00Z"/>
                <w:rFonts w:ascii="等线" w:eastAsia="等线" w:hAnsi="等线" w:cs="宋体"/>
                <w:color w:val="000000"/>
                <w:kern w:val="0"/>
                <w:sz w:val="22"/>
                <w:szCs w:val="22"/>
              </w:rPr>
            </w:pPr>
            <w:del w:id="1507"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08" w:author="值成 刘" w:date="2019-01-16T08:50:00Z"/>
                <w:rFonts w:ascii="等线" w:eastAsia="等线" w:hAnsi="等线" w:cs="宋体"/>
                <w:color w:val="000000"/>
                <w:kern w:val="0"/>
                <w:sz w:val="22"/>
                <w:szCs w:val="22"/>
              </w:rPr>
            </w:pPr>
            <w:del w:id="1509"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10" w:author="值成 刘" w:date="2019-01-16T08:50:00Z"/>
                <w:rFonts w:ascii="等线" w:eastAsia="等线" w:hAnsi="等线" w:cs="宋体"/>
                <w:color w:val="000000"/>
                <w:kern w:val="0"/>
                <w:sz w:val="22"/>
                <w:szCs w:val="22"/>
              </w:rPr>
            </w:pPr>
            <w:del w:id="1511"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12" w:author="值成 刘" w:date="2019-01-16T08:50:00Z"/>
                <w:rFonts w:ascii="等线" w:eastAsia="等线" w:hAnsi="等线" w:cs="宋体"/>
                <w:color w:val="000000"/>
                <w:kern w:val="0"/>
                <w:sz w:val="22"/>
                <w:szCs w:val="22"/>
              </w:rPr>
            </w:pPr>
            <w:del w:id="1513"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14" w:author="值成 刘" w:date="2019-01-16T08:50:00Z"/>
                <w:rFonts w:ascii="等线" w:eastAsia="等线" w:hAnsi="等线" w:cs="宋体"/>
                <w:color w:val="000000"/>
                <w:kern w:val="0"/>
                <w:sz w:val="22"/>
                <w:szCs w:val="22"/>
              </w:rPr>
            </w:pPr>
            <w:del w:id="1515"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16" w:author="值成 刘" w:date="2019-01-16T08:50:00Z"/>
                <w:rFonts w:ascii="等线" w:eastAsia="等线" w:hAnsi="等线" w:cs="宋体"/>
                <w:color w:val="000000"/>
                <w:kern w:val="0"/>
                <w:sz w:val="22"/>
                <w:szCs w:val="22"/>
              </w:rPr>
            </w:pPr>
            <w:del w:id="1517"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18" w:author="值成 刘" w:date="2019-01-16T08:50:00Z"/>
                <w:rFonts w:ascii="等线" w:eastAsia="等线" w:hAnsi="等线" w:cs="宋体"/>
                <w:color w:val="000000"/>
                <w:kern w:val="0"/>
                <w:sz w:val="22"/>
                <w:szCs w:val="22"/>
              </w:rPr>
            </w:pPr>
            <w:del w:id="1519"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520"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21" w:author="值成 刘" w:date="2019-01-16T08:50:00Z"/>
                <w:rFonts w:ascii="等线" w:eastAsia="等线" w:hAnsi="等线" w:cs="宋体"/>
                <w:color w:val="000000"/>
                <w:kern w:val="0"/>
                <w:sz w:val="22"/>
                <w:szCs w:val="22"/>
              </w:rPr>
            </w:pPr>
            <w:del w:id="1522" w:author="值成 刘" w:date="2019-01-16T08:50:00Z">
              <w:r w:rsidRPr="00CE75F0" w:rsidDel="00257954">
                <w:rPr>
                  <w:rFonts w:ascii="等线" w:eastAsia="等线" w:hAnsi="等线" w:cs="宋体" w:hint="eastAsia"/>
                  <w:color w:val="000000"/>
                  <w:kern w:val="0"/>
                  <w:sz w:val="22"/>
                  <w:szCs w:val="22"/>
                </w:rPr>
                <w:delText>4.2.5</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523"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524"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25" w:author="值成 刘" w:date="2019-01-16T08:50:00Z"/>
                <w:rFonts w:ascii="等线" w:eastAsia="等线" w:hAnsi="等线" w:cs="宋体"/>
                <w:color w:val="000000"/>
                <w:kern w:val="0"/>
                <w:sz w:val="22"/>
                <w:szCs w:val="22"/>
              </w:rPr>
            </w:pPr>
            <w:del w:id="1526" w:author="值成 刘" w:date="2019-01-16T08:50:00Z">
              <w:r w:rsidRPr="00CE75F0" w:rsidDel="00257954">
                <w:rPr>
                  <w:rFonts w:ascii="等线" w:eastAsia="等线" w:hAnsi="等线" w:cs="宋体" w:hint="eastAsia"/>
                  <w:color w:val="000000"/>
                  <w:kern w:val="0"/>
                  <w:sz w:val="22"/>
                  <w:szCs w:val="22"/>
                </w:rPr>
                <w:delText>为需求建模</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27" w:author="值成 刘" w:date="2019-01-16T08:50:00Z"/>
                <w:rFonts w:ascii="等线" w:eastAsia="等线" w:hAnsi="等线" w:cs="宋体"/>
                <w:color w:val="000000"/>
                <w:kern w:val="0"/>
                <w:sz w:val="22"/>
                <w:szCs w:val="22"/>
              </w:rPr>
            </w:pPr>
            <w:del w:id="1528"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29" w:author="值成 刘" w:date="2019-01-16T08:50:00Z"/>
                <w:rFonts w:ascii="等线" w:eastAsia="等线" w:hAnsi="等线" w:cs="宋体"/>
                <w:color w:val="000000"/>
                <w:kern w:val="0"/>
                <w:sz w:val="22"/>
                <w:szCs w:val="22"/>
              </w:rPr>
            </w:pPr>
            <w:del w:id="1530"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31" w:author="值成 刘" w:date="2019-01-16T08:50:00Z"/>
                <w:rFonts w:ascii="等线" w:eastAsia="等线" w:hAnsi="等线" w:cs="宋体"/>
                <w:color w:val="000000"/>
                <w:kern w:val="0"/>
                <w:sz w:val="22"/>
                <w:szCs w:val="22"/>
              </w:rPr>
            </w:pPr>
            <w:del w:id="1532"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33" w:author="值成 刘" w:date="2019-01-16T08:50:00Z"/>
                <w:rFonts w:ascii="等线" w:eastAsia="等线" w:hAnsi="等线" w:cs="宋体"/>
                <w:color w:val="000000"/>
                <w:kern w:val="0"/>
                <w:sz w:val="22"/>
                <w:szCs w:val="22"/>
              </w:rPr>
            </w:pPr>
            <w:del w:id="1534"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35" w:author="值成 刘" w:date="2019-01-16T08:50:00Z"/>
                <w:rFonts w:ascii="等线" w:eastAsia="等线" w:hAnsi="等线" w:cs="宋体"/>
                <w:color w:val="000000"/>
                <w:kern w:val="0"/>
                <w:sz w:val="22"/>
                <w:szCs w:val="22"/>
              </w:rPr>
            </w:pPr>
            <w:del w:id="1536"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37" w:author="值成 刘" w:date="2019-01-16T08:50:00Z"/>
                <w:rFonts w:ascii="等线" w:eastAsia="等线" w:hAnsi="等线" w:cs="宋体"/>
                <w:color w:val="000000"/>
                <w:kern w:val="0"/>
                <w:sz w:val="22"/>
                <w:szCs w:val="22"/>
              </w:rPr>
            </w:pPr>
            <w:del w:id="1538"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39" w:author="值成 刘" w:date="2019-01-16T08:50:00Z"/>
                <w:rFonts w:ascii="等线" w:eastAsia="等线" w:hAnsi="等线" w:cs="宋体"/>
                <w:color w:val="000000"/>
                <w:kern w:val="0"/>
                <w:sz w:val="22"/>
                <w:szCs w:val="22"/>
              </w:rPr>
            </w:pPr>
            <w:del w:id="1540"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541"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42" w:author="值成 刘" w:date="2019-01-16T08:50:00Z"/>
                <w:rFonts w:ascii="等线" w:eastAsia="等线" w:hAnsi="等线" w:cs="宋体"/>
                <w:color w:val="000000"/>
                <w:kern w:val="0"/>
                <w:sz w:val="22"/>
                <w:szCs w:val="22"/>
              </w:rPr>
            </w:pPr>
            <w:del w:id="1543" w:author="值成 刘" w:date="2019-01-16T08:50:00Z">
              <w:r w:rsidRPr="00CE75F0" w:rsidDel="00257954">
                <w:rPr>
                  <w:rFonts w:ascii="等线" w:eastAsia="等线" w:hAnsi="等线" w:cs="宋体" w:hint="eastAsia"/>
                  <w:color w:val="000000"/>
                  <w:kern w:val="0"/>
                  <w:sz w:val="22"/>
                  <w:szCs w:val="22"/>
                </w:rPr>
                <w:delText>4.2.6</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544"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545"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46" w:author="值成 刘" w:date="2019-01-16T08:50:00Z"/>
                <w:rFonts w:ascii="等线" w:eastAsia="等线" w:hAnsi="等线" w:cs="宋体"/>
                <w:color w:val="000000"/>
                <w:kern w:val="0"/>
                <w:sz w:val="22"/>
                <w:szCs w:val="22"/>
              </w:rPr>
            </w:pPr>
            <w:del w:id="1547" w:author="值成 刘" w:date="2019-01-16T08:50:00Z">
              <w:r w:rsidRPr="00CE75F0" w:rsidDel="00257954">
                <w:rPr>
                  <w:rFonts w:ascii="等线" w:eastAsia="等线" w:hAnsi="等线" w:cs="宋体" w:hint="eastAsia"/>
                  <w:color w:val="000000"/>
                  <w:kern w:val="0"/>
                  <w:sz w:val="22"/>
                  <w:szCs w:val="22"/>
                </w:rPr>
                <w:delText>建立数据字典</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48" w:author="值成 刘" w:date="2019-01-16T08:50:00Z"/>
                <w:rFonts w:ascii="等线" w:eastAsia="等线" w:hAnsi="等线" w:cs="宋体"/>
                <w:color w:val="000000"/>
                <w:kern w:val="0"/>
                <w:sz w:val="22"/>
                <w:szCs w:val="22"/>
              </w:rPr>
            </w:pPr>
            <w:del w:id="1549"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50" w:author="值成 刘" w:date="2019-01-16T08:50:00Z"/>
                <w:rFonts w:ascii="等线" w:eastAsia="等线" w:hAnsi="等线" w:cs="宋体"/>
                <w:color w:val="000000"/>
                <w:kern w:val="0"/>
                <w:sz w:val="22"/>
                <w:szCs w:val="22"/>
              </w:rPr>
            </w:pPr>
            <w:del w:id="1551"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52" w:author="值成 刘" w:date="2019-01-16T08:50:00Z"/>
                <w:rFonts w:ascii="等线" w:eastAsia="等线" w:hAnsi="等线" w:cs="宋体"/>
                <w:color w:val="000000"/>
                <w:kern w:val="0"/>
                <w:sz w:val="22"/>
                <w:szCs w:val="22"/>
              </w:rPr>
            </w:pPr>
            <w:del w:id="1553"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54" w:author="值成 刘" w:date="2019-01-16T08:50:00Z"/>
                <w:rFonts w:ascii="等线" w:eastAsia="等线" w:hAnsi="等线" w:cs="宋体"/>
                <w:color w:val="000000"/>
                <w:kern w:val="0"/>
                <w:sz w:val="22"/>
                <w:szCs w:val="22"/>
              </w:rPr>
            </w:pPr>
            <w:del w:id="1555"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56" w:author="值成 刘" w:date="2019-01-16T08:50:00Z"/>
                <w:rFonts w:ascii="等线" w:eastAsia="等线" w:hAnsi="等线" w:cs="宋体"/>
                <w:color w:val="000000"/>
                <w:kern w:val="0"/>
                <w:sz w:val="22"/>
                <w:szCs w:val="22"/>
              </w:rPr>
            </w:pPr>
            <w:del w:id="1557"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58" w:author="值成 刘" w:date="2019-01-16T08:50:00Z"/>
                <w:rFonts w:ascii="等线" w:eastAsia="等线" w:hAnsi="等线" w:cs="宋体"/>
                <w:color w:val="000000"/>
                <w:kern w:val="0"/>
                <w:sz w:val="22"/>
                <w:szCs w:val="22"/>
              </w:rPr>
            </w:pPr>
            <w:del w:id="1559"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60" w:author="值成 刘" w:date="2019-01-16T08:50:00Z"/>
                <w:rFonts w:ascii="等线" w:eastAsia="等线" w:hAnsi="等线" w:cs="宋体"/>
                <w:color w:val="000000"/>
                <w:kern w:val="0"/>
                <w:sz w:val="22"/>
                <w:szCs w:val="22"/>
              </w:rPr>
            </w:pPr>
            <w:del w:id="1561"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562"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63" w:author="值成 刘" w:date="2019-01-16T08:50:00Z"/>
                <w:rFonts w:ascii="等线" w:eastAsia="等线" w:hAnsi="等线" w:cs="宋体"/>
                <w:color w:val="000000"/>
                <w:kern w:val="0"/>
                <w:sz w:val="22"/>
                <w:szCs w:val="22"/>
              </w:rPr>
            </w:pPr>
            <w:del w:id="1564" w:author="值成 刘" w:date="2019-01-16T08:50:00Z">
              <w:r w:rsidRPr="00CE75F0" w:rsidDel="00257954">
                <w:rPr>
                  <w:rFonts w:ascii="等线" w:eastAsia="等线" w:hAnsi="等线" w:cs="宋体" w:hint="eastAsia"/>
                  <w:color w:val="000000"/>
                  <w:kern w:val="0"/>
                  <w:sz w:val="22"/>
                  <w:szCs w:val="22"/>
                </w:rPr>
                <w:delText>4.2.7</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565"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566"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67" w:author="值成 刘" w:date="2019-01-16T08:50:00Z"/>
                <w:rFonts w:ascii="等线" w:eastAsia="等线" w:hAnsi="等线" w:cs="宋体"/>
                <w:color w:val="000000"/>
                <w:kern w:val="0"/>
                <w:sz w:val="22"/>
                <w:szCs w:val="22"/>
              </w:rPr>
            </w:pPr>
            <w:del w:id="1568" w:author="值成 刘" w:date="2019-01-16T08:50:00Z">
              <w:r w:rsidRPr="00CE75F0" w:rsidDel="00257954">
                <w:rPr>
                  <w:rFonts w:ascii="等线" w:eastAsia="等线" w:hAnsi="等线" w:cs="宋体" w:hint="eastAsia"/>
                  <w:color w:val="000000"/>
                  <w:kern w:val="0"/>
                  <w:sz w:val="22"/>
                  <w:szCs w:val="22"/>
                </w:rPr>
                <w:delText>将需求分配给子系统</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69" w:author="值成 刘" w:date="2019-01-16T08:50:00Z"/>
                <w:rFonts w:ascii="等线" w:eastAsia="等线" w:hAnsi="等线" w:cs="宋体"/>
                <w:color w:val="000000"/>
                <w:kern w:val="0"/>
                <w:sz w:val="22"/>
                <w:szCs w:val="22"/>
              </w:rPr>
            </w:pPr>
            <w:del w:id="1570"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71" w:author="值成 刘" w:date="2019-01-16T08:50:00Z"/>
                <w:rFonts w:ascii="等线" w:eastAsia="等线" w:hAnsi="等线" w:cs="宋体"/>
                <w:color w:val="000000"/>
                <w:kern w:val="0"/>
                <w:sz w:val="22"/>
                <w:szCs w:val="22"/>
              </w:rPr>
            </w:pPr>
            <w:del w:id="1572"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73" w:author="值成 刘" w:date="2019-01-16T08:50:00Z"/>
                <w:rFonts w:ascii="等线" w:eastAsia="等线" w:hAnsi="等线" w:cs="宋体"/>
                <w:color w:val="000000"/>
                <w:kern w:val="0"/>
                <w:sz w:val="22"/>
                <w:szCs w:val="22"/>
              </w:rPr>
            </w:pPr>
            <w:del w:id="1574"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75" w:author="值成 刘" w:date="2019-01-16T08:50:00Z"/>
                <w:rFonts w:ascii="等线" w:eastAsia="等线" w:hAnsi="等线" w:cs="宋体"/>
                <w:color w:val="000000"/>
                <w:kern w:val="0"/>
                <w:sz w:val="22"/>
                <w:szCs w:val="22"/>
              </w:rPr>
            </w:pPr>
            <w:del w:id="1576"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77" w:author="值成 刘" w:date="2019-01-16T08:50:00Z"/>
                <w:rFonts w:ascii="等线" w:eastAsia="等线" w:hAnsi="等线" w:cs="宋体"/>
                <w:color w:val="000000"/>
                <w:kern w:val="0"/>
                <w:sz w:val="22"/>
                <w:szCs w:val="22"/>
              </w:rPr>
            </w:pPr>
            <w:del w:id="1578"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79" w:author="值成 刘" w:date="2019-01-16T08:50:00Z"/>
                <w:rFonts w:ascii="等线" w:eastAsia="等线" w:hAnsi="等线" w:cs="宋体"/>
                <w:color w:val="000000"/>
                <w:kern w:val="0"/>
                <w:sz w:val="22"/>
                <w:szCs w:val="22"/>
              </w:rPr>
            </w:pPr>
            <w:del w:id="1580"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81" w:author="值成 刘" w:date="2019-01-16T08:50:00Z"/>
                <w:rFonts w:ascii="等线" w:eastAsia="等线" w:hAnsi="等线" w:cs="宋体"/>
                <w:color w:val="000000"/>
                <w:kern w:val="0"/>
                <w:sz w:val="22"/>
                <w:szCs w:val="22"/>
              </w:rPr>
            </w:pPr>
            <w:del w:id="1582"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1583"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84" w:author="值成 刘" w:date="2019-01-16T08:50:00Z"/>
                <w:rFonts w:ascii="等线" w:eastAsia="等线" w:hAnsi="等线" w:cs="宋体"/>
                <w:color w:val="000000"/>
                <w:kern w:val="0"/>
                <w:sz w:val="22"/>
                <w:szCs w:val="22"/>
              </w:rPr>
            </w:pPr>
            <w:del w:id="1585" w:author="值成 刘" w:date="2019-01-16T08:50:00Z">
              <w:r w:rsidRPr="00CE75F0" w:rsidDel="00257954">
                <w:rPr>
                  <w:rFonts w:ascii="等线" w:eastAsia="等线" w:hAnsi="等线" w:cs="宋体" w:hint="eastAsia"/>
                  <w:color w:val="000000"/>
                  <w:kern w:val="0"/>
                  <w:sz w:val="22"/>
                  <w:szCs w:val="22"/>
                </w:rPr>
                <w:delText>4.3.1</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586" w:author="值成 刘" w:date="2019-01-16T08:50:00Z"/>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1587" w:author="值成 刘" w:date="2019-01-16T08:50:00Z"/>
                <w:rFonts w:ascii="等线" w:eastAsia="等线" w:hAnsi="等线" w:cs="宋体"/>
                <w:color w:val="000000"/>
                <w:kern w:val="0"/>
                <w:sz w:val="22"/>
                <w:szCs w:val="22"/>
              </w:rPr>
            </w:pPr>
            <w:del w:id="1588" w:author="值成 刘" w:date="2019-01-16T08:50:00Z">
              <w:r w:rsidRPr="00CE75F0" w:rsidDel="00257954">
                <w:rPr>
                  <w:rFonts w:ascii="等线" w:eastAsia="等线" w:hAnsi="等线" w:cs="宋体" w:hint="eastAsia"/>
                  <w:color w:val="000000"/>
                  <w:kern w:val="0"/>
                  <w:sz w:val="22"/>
                  <w:szCs w:val="22"/>
                </w:rPr>
                <w:delText>需求规格说明</w:delText>
              </w:r>
            </w:del>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589" w:author="值成 刘" w:date="2019-01-16T08:50:00Z"/>
                <w:rFonts w:ascii="等线" w:eastAsia="等线" w:hAnsi="等线" w:cs="宋体"/>
                <w:color w:val="000000"/>
                <w:kern w:val="0"/>
                <w:sz w:val="22"/>
                <w:szCs w:val="22"/>
              </w:rPr>
            </w:pPr>
            <w:del w:id="1590" w:author="值成 刘" w:date="2019-01-16T08:50:00Z">
              <w:r w:rsidRPr="00CE75F0" w:rsidDel="00257954">
                <w:rPr>
                  <w:rFonts w:ascii="等线" w:eastAsia="等线" w:hAnsi="等线" w:cs="宋体" w:hint="eastAsia"/>
                  <w:color w:val="000000"/>
                  <w:kern w:val="0"/>
                  <w:sz w:val="22"/>
                  <w:szCs w:val="22"/>
                </w:rPr>
                <w:delText>采用软件需求规格说明模板</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91" w:author="值成 刘" w:date="2019-01-16T08:50:00Z"/>
                <w:rFonts w:ascii="等线" w:eastAsia="等线" w:hAnsi="等线" w:cs="宋体"/>
                <w:color w:val="000000"/>
                <w:kern w:val="0"/>
                <w:sz w:val="22"/>
                <w:szCs w:val="22"/>
              </w:rPr>
            </w:pPr>
            <w:del w:id="1592"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93" w:author="值成 刘" w:date="2019-01-16T08:50:00Z"/>
                <w:rFonts w:ascii="等线" w:eastAsia="等线" w:hAnsi="等线" w:cs="宋体"/>
                <w:color w:val="000000"/>
                <w:kern w:val="0"/>
                <w:sz w:val="22"/>
                <w:szCs w:val="22"/>
              </w:rPr>
            </w:pPr>
            <w:del w:id="1594"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95" w:author="值成 刘" w:date="2019-01-16T08:50:00Z"/>
                <w:rFonts w:ascii="等线" w:eastAsia="等线" w:hAnsi="等线" w:cs="宋体"/>
                <w:color w:val="000000"/>
                <w:kern w:val="0"/>
                <w:sz w:val="22"/>
                <w:szCs w:val="22"/>
              </w:rPr>
            </w:pPr>
            <w:del w:id="1596"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97" w:author="值成 刘" w:date="2019-01-16T08:50:00Z"/>
                <w:rFonts w:ascii="等线" w:eastAsia="等线" w:hAnsi="等线" w:cs="宋体"/>
                <w:color w:val="000000"/>
                <w:kern w:val="0"/>
                <w:sz w:val="22"/>
                <w:szCs w:val="22"/>
              </w:rPr>
            </w:pPr>
            <w:del w:id="1598"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599" w:author="值成 刘" w:date="2019-01-16T08:50:00Z"/>
                <w:rFonts w:ascii="等线" w:eastAsia="等线" w:hAnsi="等线" w:cs="宋体"/>
                <w:color w:val="000000"/>
                <w:kern w:val="0"/>
                <w:sz w:val="22"/>
                <w:szCs w:val="22"/>
              </w:rPr>
            </w:pPr>
            <w:del w:id="1600"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01" w:author="值成 刘" w:date="2019-01-16T08:50:00Z"/>
                <w:rFonts w:ascii="等线" w:eastAsia="等线" w:hAnsi="等线" w:cs="宋体"/>
                <w:color w:val="000000"/>
                <w:kern w:val="0"/>
                <w:sz w:val="22"/>
                <w:szCs w:val="22"/>
              </w:rPr>
            </w:pPr>
            <w:del w:id="1602"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03" w:author="值成 刘" w:date="2019-01-16T08:50:00Z"/>
                <w:rFonts w:ascii="等线" w:eastAsia="等线" w:hAnsi="等线" w:cs="宋体"/>
                <w:color w:val="000000"/>
                <w:kern w:val="0"/>
                <w:sz w:val="22"/>
                <w:szCs w:val="22"/>
              </w:rPr>
            </w:pPr>
            <w:del w:id="1604"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60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06" w:author="值成 刘" w:date="2019-01-16T08:50:00Z"/>
                <w:rFonts w:ascii="等线" w:eastAsia="等线" w:hAnsi="等线" w:cs="宋体"/>
                <w:color w:val="000000"/>
                <w:kern w:val="0"/>
                <w:sz w:val="22"/>
                <w:szCs w:val="22"/>
              </w:rPr>
            </w:pPr>
            <w:del w:id="1607" w:author="值成 刘" w:date="2019-01-16T08:50:00Z">
              <w:r w:rsidRPr="00CE75F0" w:rsidDel="00257954">
                <w:rPr>
                  <w:rFonts w:ascii="等线" w:eastAsia="等线" w:hAnsi="等线" w:cs="宋体" w:hint="eastAsia"/>
                  <w:color w:val="000000"/>
                  <w:kern w:val="0"/>
                  <w:sz w:val="22"/>
                  <w:szCs w:val="22"/>
                </w:rPr>
                <w:delText>4.3.2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08"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09"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10" w:author="值成 刘" w:date="2019-01-16T08:50:00Z"/>
                <w:rFonts w:ascii="等线" w:eastAsia="等线" w:hAnsi="等线" w:cs="宋体"/>
                <w:color w:val="000000"/>
                <w:kern w:val="0"/>
                <w:sz w:val="22"/>
                <w:szCs w:val="22"/>
              </w:rPr>
            </w:pPr>
            <w:del w:id="1611" w:author="值成 刘" w:date="2019-01-16T08:50:00Z">
              <w:r w:rsidRPr="00CE75F0" w:rsidDel="00257954">
                <w:rPr>
                  <w:rFonts w:ascii="等线" w:eastAsia="等线" w:hAnsi="等线" w:cs="宋体" w:hint="eastAsia"/>
                  <w:color w:val="000000"/>
                  <w:kern w:val="0"/>
                  <w:sz w:val="22"/>
                  <w:szCs w:val="22"/>
                </w:rPr>
                <w:delText>明确需求来源，需求唯一标识</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12" w:author="值成 刘" w:date="2019-01-16T08:50:00Z"/>
                <w:rFonts w:ascii="等线" w:eastAsia="等线" w:hAnsi="等线" w:cs="宋体"/>
                <w:color w:val="000000"/>
                <w:kern w:val="0"/>
                <w:sz w:val="22"/>
                <w:szCs w:val="22"/>
              </w:rPr>
            </w:pPr>
            <w:del w:id="1613"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14" w:author="值成 刘" w:date="2019-01-16T08:50:00Z"/>
                <w:rFonts w:ascii="等线" w:eastAsia="等线" w:hAnsi="等线" w:cs="宋体"/>
                <w:color w:val="000000"/>
                <w:kern w:val="0"/>
                <w:sz w:val="22"/>
                <w:szCs w:val="22"/>
              </w:rPr>
            </w:pPr>
            <w:del w:id="1615"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16" w:author="值成 刘" w:date="2019-01-16T08:50:00Z"/>
                <w:rFonts w:ascii="等线" w:eastAsia="等线" w:hAnsi="等线" w:cs="宋体"/>
                <w:color w:val="000000"/>
                <w:kern w:val="0"/>
                <w:sz w:val="22"/>
                <w:szCs w:val="22"/>
              </w:rPr>
            </w:pPr>
            <w:del w:id="1617"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18" w:author="值成 刘" w:date="2019-01-16T08:50:00Z"/>
                <w:rFonts w:ascii="等线" w:eastAsia="等线" w:hAnsi="等线" w:cs="宋体"/>
                <w:color w:val="000000"/>
                <w:kern w:val="0"/>
                <w:sz w:val="22"/>
                <w:szCs w:val="22"/>
              </w:rPr>
            </w:pPr>
            <w:del w:id="1619"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20" w:author="值成 刘" w:date="2019-01-16T08:50:00Z"/>
                <w:rFonts w:ascii="等线" w:eastAsia="等线" w:hAnsi="等线" w:cs="宋体"/>
                <w:color w:val="000000"/>
                <w:kern w:val="0"/>
                <w:sz w:val="22"/>
                <w:szCs w:val="22"/>
              </w:rPr>
            </w:pPr>
            <w:del w:id="1621"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22" w:author="值成 刘" w:date="2019-01-16T08:50:00Z"/>
                <w:rFonts w:ascii="等线" w:eastAsia="等线" w:hAnsi="等线" w:cs="宋体"/>
                <w:color w:val="000000"/>
                <w:kern w:val="0"/>
                <w:sz w:val="22"/>
                <w:szCs w:val="22"/>
              </w:rPr>
            </w:pPr>
            <w:del w:id="1623"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24" w:author="值成 刘" w:date="2019-01-16T08:50:00Z"/>
                <w:rFonts w:ascii="等线" w:eastAsia="等线" w:hAnsi="等线" w:cs="宋体"/>
                <w:color w:val="000000"/>
                <w:kern w:val="0"/>
                <w:sz w:val="22"/>
                <w:szCs w:val="22"/>
              </w:rPr>
            </w:pPr>
            <w:del w:id="1625"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1626"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27" w:author="值成 刘" w:date="2019-01-16T08:50:00Z"/>
                <w:rFonts w:ascii="等线" w:eastAsia="等线" w:hAnsi="等线" w:cs="宋体"/>
                <w:color w:val="000000"/>
                <w:kern w:val="0"/>
                <w:sz w:val="22"/>
                <w:szCs w:val="22"/>
              </w:rPr>
            </w:pPr>
            <w:del w:id="1628" w:author="值成 刘" w:date="2019-01-16T08:50:00Z">
              <w:r w:rsidRPr="00CE75F0" w:rsidDel="00257954">
                <w:rPr>
                  <w:rFonts w:ascii="等线" w:eastAsia="等线" w:hAnsi="等线" w:cs="宋体" w:hint="eastAsia"/>
                  <w:color w:val="000000"/>
                  <w:kern w:val="0"/>
                  <w:sz w:val="22"/>
                  <w:szCs w:val="22"/>
                </w:rPr>
                <w:delText>4.3.3</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29"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30"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31" w:author="值成 刘" w:date="2019-01-16T08:50:00Z"/>
                <w:rFonts w:ascii="等线" w:eastAsia="等线" w:hAnsi="等线" w:cs="宋体"/>
                <w:color w:val="000000"/>
                <w:kern w:val="0"/>
                <w:sz w:val="22"/>
                <w:szCs w:val="22"/>
              </w:rPr>
            </w:pPr>
            <w:del w:id="1632" w:author="值成 刘" w:date="2019-01-16T08:50:00Z">
              <w:r w:rsidRPr="00CE75F0" w:rsidDel="00257954">
                <w:rPr>
                  <w:rFonts w:ascii="等线" w:eastAsia="等线" w:hAnsi="等线" w:cs="宋体" w:hint="eastAsia"/>
                  <w:color w:val="000000"/>
                  <w:kern w:val="0"/>
                  <w:sz w:val="22"/>
                  <w:szCs w:val="22"/>
                </w:rPr>
                <w:delText>记录业务规则</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33" w:author="值成 刘" w:date="2019-01-16T08:50:00Z"/>
                <w:rFonts w:ascii="等线" w:eastAsia="等线" w:hAnsi="等线" w:cs="宋体"/>
                <w:color w:val="000000"/>
                <w:kern w:val="0"/>
                <w:sz w:val="22"/>
                <w:szCs w:val="22"/>
              </w:rPr>
            </w:pPr>
            <w:del w:id="1634"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35" w:author="值成 刘" w:date="2019-01-16T08:50:00Z"/>
                <w:rFonts w:ascii="等线" w:eastAsia="等线" w:hAnsi="等线" w:cs="宋体"/>
                <w:color w:val="000000"/>
                <w:kern w:val="0"/>
                <w:sz w:val="22"/>
                <w:szCs w:val="22"/>
              </w:rPr>
            </w:pPr>
            <w:del w:id="1636" w:author="值成 刘" w:date="2019-01-16T08:50:00Z">
              <w:r w:rsidRPr="00CE75F0" w:rsidDel="00257954">
                <w:rPr>
                  <w:rFonts w:ascii="等线" w:eastAsia="等线" w:hAnsi="等线" w:cs="宋体" w:hint="eastAsia"/>
                  <w:color w:val="000000"/>
                  <w:kern w:val="0"/>
                  <w:sz w:val="22"/>
                  <w:szCs w:val="22"/>
                </w:rPr>
                <w:delText>3</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37" w:author="值成 刘" w:date="2019-01-16T08:50:00Z"/>
                <w:rFonts w:ascii="等线" w:eastAsia="等线" w:hAnsi="等线" w:cs="宋体"/>
                <w:color w:val="000000"/>
                <w:kern w:val="0"/>
                <w:sz w:val="22"/>
                <w:szCs w:val="22"/>
              </w:rPr>
            </w:pPr>
            <w:del w:id="1638"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39" w:author="值成 刘" w:date="2019-01-16T08:50:00Z"/>
                <w:rFonts w:ascii="等线" w:eastAsia="等线" w:hAnsi="等线" w:cs="宋体"/>
                <w:color w:val="000000"/>
                <w:kern w:val="0"/>
                <w:sz w:val="22"/>
                <w:szCs w:val="22"/>
              </w:rPr>
            </w:pPr>
            <w:del w:id="1640"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41" w:author="值成 刘" w:date="2019-01-16T08:50:00Z"/>
                <w:rFonts w:ascii="等线" w:eastAsia="等线" w:hAnsi="等线" w:cs="宋体"/>
                <w:color w:val="000000"/>
                <w:kern w:val="0"/>
                <w:sz w:val="22"/>
                <w:szCs w:val="22"/>
              </w:rPr>
            </w:pPr>
            <w:del w:id="1642" w:author="值成 刘" w:date="2019-01-16T08:50:00Z">
              <w:r w:rsidRPr="00CE75F0" w:rsidDel="00257954">
                <w:rPr>
                  <w:rFonts w:ascii="等线" w:eastAsia="等线" w:hAnsi="等线" w:cs="宋体" w:hint="eastAsia"/>
                  <w:color w:val="000000"/>
                  <w:kern w:val="0"/>
                  <w:sz w:val="22"/>
                  <w:szCs w:val="22"/>
                </w:rPr>
                <w:delText>R</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43" w:author="值成 刘" w:date="2019-01-16T08:50:00Z"/>
                <w:rFonts w:ascii="等线" w:eastAsia="等线" w:hAnsi="等线" w:cs="宋体"/>
                <w:color w:val="000000"/>
                <w:kern w:val="0"/>
                <w:sz w:val="22"/>
                <w:szCs w:val="22"/>
              </w:rPr>
            </w:pPr>
            <w:del w:id="1644"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45" w:author="值成 刘" w:date="2019-01-16T08:50:00Z"/>
                <w:rFonts w:ascii="等线" w:eastAsia="等线" w:hAnsi="等线" w:cs="宋体"/>
                <w:color w:val="000000"/>
                <w:kern w:val="0"/>
                <w:sz w:val="22"/>
                <w:szCs w:val="22"/>
              </w:rPr>
            </w:pPr>
            <w:del w:id="1646"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647"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48" w:author="值成 刘" w:date="2019-01-16T08:50:00Z"/>
                <w:rFonts w:ascii="等线" w:eastAsia="等线" w:hAnsi="等线" w:cs="宋体"/>
                <w:color w:val="000000"/>
                <w:kern w:val="0"/>
                <w:sz w:val="22"/>
                <w:szCs w:val="22"/>
              </w:rPr>
            </w:pPr>
            <w:del w:id="1649" w:author="值成 刘" w:date="2019-01-16T08:50:00Z">
              <w:r w:rsidRPr="00CE75F0" w:rsidDel="00257954">
                <w:rPr>
                  <w:rFonts w:ascii="等线" w:eastAsia="等线" w:hAnsi="等线" w:cs="宋体" w:hint="eastAsia"/>
                  <w:color w:val="000000"/>
                  <w:kern w:val="0"/>
                  <w:sz w:val="22"/>
                  <w:szCs w:val="22"/>
                </w:rPr>
                <w:delText>4.3.4</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50"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51"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52" w:author="值成 刘" w:date="2019-01-16T08:50:00Z"/>
                <w:rFonts w:ascii="等线" w:eastAsia="等线" w:hAnsi="等线" w:cs="宋体"/>
                <w:color w:val="000000"/>
                <w:kern w:val="0"/>
                <w:sz w:val="22"/>
                <w:szCs w:val="22"/>
              </w:rPr>
            </w:pPr>
            <w:del w:id="1653" w:author="值成 刘" w:date="2019-01-16T08:50:00Z">
              <w:r w:rsidRPr="00CE75F0" w:rsidDel="00257954">
                <w:rPr>
                  <w:rFonts w:ascii="等线" w:eastAsia="等线" w:hAnsi="等线" w:cs="宋体" w:hint="eastAsia"/>
                  <w:color w:val="000000"/>
                  <w:kern w:val="0"/>
                  <w:sz w:val="22"/>
                  <w:szCs w:val="22"/>
                </w:rPr>
                <w:delText>记录非功能需求</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54" w:author="值成 刘" w:date="2019-01-16T08:50:00Z"/>
                <w:rFonts w:ascii="等线" w:eastAsia="等线" w:hAnsi="等线" w:cs="宋体"/>
                <w:color w:val="000000"/>
                <w:kern w:val="0"/>
                <w:sz w:val="22"/>
                <w:szCs w:val="22"/>
              </w:rPr>
            </w:pPr>
            <w:del w:id="1655"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56" w:author="值成 刘" w:date="2019-01-16T08:50:00Z"/>
                <w:rFonts w:ascii="等线" w:eastAsia="等线" w:hAnsi="等线" w:cs="宋体"/>
                <w:color w:val="000000"/>
                <w:kern w:val="0"/>
                <w:sz w:val="22"/>
                <w:szCs w:val="22"/>
              </w:rPr>
            </w:pPr>
            <w:del w:id="1657"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58" w:author="值成 刘" w:date="2019-01-16T08:50:00Z"/>
                <w:rFonts w:ascii="等线" w:eastAsia="等线" w:hAnsi="等线" w:cs="宋体"/>
                <w:color w:val="000000"/>
                <w:kern w:val="0"/>
                <w:sz w:val="22"/>
                <w:szCs w:val="22"/>
              </w:rPr>
            </w:pPr>
            <w:del w:id="1659"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60" w:author="值成 刘" w:date="2019-01-16T08:50:00Z"/>
                <w:rFonts w:ascii="等线" w:eastAsia="等线" w:hAnsi="等线" w:cs="宋体"/>
                <w:color w:val="000000"/>
                <w:kern w:val="0"/>
                <w:sz w:val="22"/>
                <w:szCs w:val="22"/>
              </w:rPr>
            </w:pPr>
            <w:del w:id="1661"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62" w:author="值成 刘" w:date="2019-01-16T08:50:00Z"/>
                <w:rFonts w:ascii="等线" w:eastAsia="等线" w:hAnsi="等线" w:cs="宋体"/>
                <w:color w:val="000000"/>
                <w:kern w:val="0"/>
                <w:sz w:val="22"/>
                <w:szCs w:val="22"/>
              </w:rPr>
            </w:pPr>
            <w:del w:id="1663" w:author="值成 刘" w:date="2019-01-16T08:50:00Z">
              <w:r w:rsidRPr="00CE75F0" w:rsidDel="00257954">
                <w:rPr>
                  <w:rFonts w:ascii="等线" w:eastAsia="等线" w:hAnsi="等线" w:cs="宋体" w:hint="eastAsia"/>
                  <w:color w:val="000000"/>
                  <w:kern w:val="0"/>
                  <w:sz w:val="22"/>
                  <w:szCs w:val="22"/>
                </w:rPr>
                <w:delText>R</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64" w:author="值成 刘" w:date="2019-01-16T08:50:00Z"/>
                <w:rFonts w:ascii="等线" w:eastAsia="等线" w:hAnsi="等线" w:cs="宋体"/>
                <w:color w:val="000000"/>
                <w:kern w:val="0"/>
                <w:sz w:val="22"/>
                <w:szCs w:val="22"/>
              </w:rPr>
            </w:pPr>
            <w:del w:id="1665"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66" w:author="值成 刘" w:date="2019-01-16T08:50:00Z"/>
                <w:rFonts w:ascii="等线" w:eastAsia="等线" w:hAnsi="等线" w:cs="宋体"/>
                <w:color w:val="000000"/>
                <w:kern w:val="0"/>
                <w:sz w:val="22"/>
                <w:szCs w:val="22"/>
              </w:rPr>
            </w:pPr>
            <w:del w:id="1667"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668"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69" w:author="值成 刘" w:date="2019-01-16T08:50:00Z"/>
                <w:rFonts w:ascii="等线" w:eastAsia="等线" w:hAnsi="等线" w:cs="宋体"/>
                <w:color w:val="000000"/>
                <w:kern w:val="0"/>
                <w:sz w:val="22"/>
                <w:szCs w:val="22"/>
              </w:rPr>
            </w:pPr>
            <w:del w:id="1670" w:author="值成 刘" w:date="2019-01-16T08:50:00Z">
              <w:r w:rsidRPr="00CE75F0" w:rsidDel="00257954">
                <w:rPr>
                  <w:rFonts w:ascii="等线" w:eastAsia="等线" w:hAnsi="等线" w:cs="宋体" w:hint="eastAsia"/>
                  <w:color w:val="000000"/>
                  <w:kern w:val="0"/>
                  <w:sz w:val="22"/>
                  <w:szCs w:val="22"/>
                </w:rPr>
                <w:delText>4.3.5</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71"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72"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73" w:author="值成 刘" w:date="2019-01-16T08:50:00Z"/>
                <w:rFonts w:ascii="等线" w:eastAsia="等线" w:hAnsi="等线" w:cs="宋体"/>
                <w:color w:val="000000"/>
                <w:kern w:val="0"/>
                <w:sz w:val="22"/>
                <w:szCs w:val="22"/>
              </w:rPr>
            </w:pPr>
            <w:del w:id="1674" w:author="值成 刘" w:date="2019-01-16T08:50:00Z">
              <w:r w:rsidRPr="00CE75F0" w:rsidDel="00257954">
                <w:rPr>
                  <w:rFonts w:ascii="等线" w:eastAsia="等线" w:hAnsi="等线" w:cs="宋体" w:hint="eastAsia"/>
                  <w:color w:val="000000"/>
                  <w:kern w:val="0"/>
                  <w:sz w:val="22"/>
                  <w:szCs w:val="22"/>
                </w:rPr>
                <w:delText>SRS文档</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75" w:author="值成 刘" w:date="2019-01-16T08:50:00Z"/>
                <w:rFonts w:ascii="等线" w:eastAsia="等线" w:hAnsi="等线" w:cs="宋体"/>
                <w:color w:val="000000"/>
                <w:kern w:val="0"/>
                <w:sz w:val="22"/>
                <w:szCs w:val="22"/>
              </w:rPr>
            </w:pPr>
            <w:del w:id="1676"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77" w:author="值成 刘" w:date="2019-01-16T08:50:00Z"/>
                <w:rFonts w:ascii="等线" w:eastAsia="等线" w:hAnsi="等线" w:cs="宋体"/>
                <w:color w:val="000000"/>
                <w:kern w:val="0"/>
                <w:sz w:val="22"/>
                <w:szCs w:val="22"/>
              </w:rPr>
            </w:pPr>
            <w:del w:id="1678"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79" w:author="值成 刘" w:date="2019-01-16T08:50:00Z"/>
                <w:rFonts w:ascii="等线" w:eastAsia="等线" w:hAnsi="等线" w:cs="宋体"/>
                <w:color w:val="000000"/>
                <w:kern w:val="0"/>
                <w:sz w:val="22"/>
                <w:szCs w:val="22"/>
              </w:rPr>
            </w:pPr>
            <w:del w:id="1680"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81" w:author="值成 刘" w:date="2019-01-16T08:50:00Z"/>
                <w:rFonts w:ascii="等线" w:eastAsia="等线" w:hAnsi="等线" w:cs="宋体"/>
                <w:color w:val="000000"/>
                <w:kern w:val="0"/>
                <w:sz w:val="22"/>
                <w:szCs w:val="22"/>
              </w:rPr>
            </w:pPr>
            <w:del w:id="1682"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83" w:author="值成 刘" w:date="2019-01-16T08:50:00Z"/>
                <w:rFonts w:ascii="等线" w:eastAsia="等线" w:hAnsi="等线" w:cs="宋体"/>
                <w:color w:val="000000"/>
                <w:kern w:val="0"/>
                <w:sz w:val="22"/>
                <w:szCs w:val="22"/>
              </w:rPr>
            </w:pPr>
            <w:del w:id="1684"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85" w:author="值成 刘" w:date="2019-01-16T08:50:00Z"/>
                <w:rFonts w:ascii="等线" w:eastAsia="等线" w:hAnsi="等线" w:cs="宋体"/>
                <w:color w:val="000000"/>
                <w:kern w:val="0"/>
                <w:sz w:val="22"/>
                <w:szCs w:val="22"/>
              </w:rPr>
            </w:pPr>
            <w:del w:id="1686"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87" w:author="值成 刘" w:date="2019-01-16T08:50:00Z"/>
                <w:rFonts w:ascii="等线" w:eastAsia="等线" w:hAnsi="等线" w:cs="宋体"/>
                <w:color w:val="000000"/>
                <w:kern w:val="0"/>
                <w:sz w:val="22"/>
                <w:szCs w:val="22"/>
              </w:rPr>
            </w:pPr>
            <w:del w:id="1688"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689"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90" w:author="值成 刘" w:date="2019-01-16T08:50:00Z"/>
                <w:rFonts w:ascii="等线" w:eastAsia="等线" w:hAnsi="等线" w:cs="宋体"/>
                <w:color w:val="000000"/>
                <w:kern w:val="0"/>
                <w:sz w:val="22"/>
                <w:szCs w:val="22"/>
              </w:rPr>
            </w:pPr>
            <w:del w:id="1691" w:author="值成 刘" w:date="2019-01-16T08:50:00Z">
              <w:r w:rsidRPr="00CE75F0" w:rsidDel="00257954">
                <w:rPr>
                  <w:rFonts w:ascii="等线" w:eastAsia="等线" w:hAnsi="等线" w:cs="宋体" w:hint="eastAsia"/>
                  <w:color w:val="000000"/>
                  <w:kern w:val="0"/>
                  <w:sz w:val="22"/>
                  <w:szCs w:val="22"/>
                </w:rPr>
                <w:delText>4.3.5</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92"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693"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694" w:author="值成 刘" w:date="2019-01-16T08:50:00Z"/>
                <w:rFonts w:ascii="等线" w:eastAsia="等线" w:hAnsi="等线" w:cs="宋体"/>
                <w:color w:val="000000"/>
                <w:kern w:val="0"/>
                <w:sz w:val="22"/>
                <w:szCs w:val="22"/>
              </w:rPr>
            </w:pPr>
            <w:del w:id="1695" w:author="值成 刘" w:date="2019-01-16T08:50:00Z">
              <w:r w:rsidRPr="00CE75F0" w:rsidDel="00257954">
                <w:rPr>
                  <w:rFonts w:ascii="等线" w:eastAsia="等线" w:hAnsi="等线" w:cs="宋体" w:hint="eastAsia"/>
                  <w:color w:val="000000"/>
                  <w:kern w:val="0"/>
                  <w:sz w:val="22"/>
                  <w:szCs w:val="22"/>
                </w:rPr>
                <w:delText>ppt制作</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96" w:author="值成 刘" w:date="2019-01-16T08:50:00Z"/>
                <w:rFonts w:ascii="等线" w:eastAsia="等线" w:hAnsi="等线" w:cs="宋体"/>
                <w:color w:val="000000"/>
                <w:kern w:val="0"/>
                <w:sz w:val="22"/>
                <w:szCs w:val="22"/>
              </w:rPr>
            </w:pPr>
            <w:del w:id="1697"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698" w:author="值成 刘" w:date="2019-01-16T08:50:00Z"/>
                <w:rFonts w:ascii="等线" w:eastAsia="等线" w:hAnsi="等线" w:cs="宋体"/>
                <w:color w:val="000000"/>
                <w:kern w:val="0"/>
                <w:sz w:val="22"/>
                <w:szCs w:val="22"/>
              </w:rPr>
            </w:pPr>
            <w:del w:id="1699"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00" w:author="值成 刘" w:date="2019-01-16T08:50:00Z"/>
                <w:rFonts w:ascii="等线" w:eastAsia="等线" w:hAnsi="等线" w:cs="宋体"/>
                <w:color w:val="000000"/>
                <w:kern w:val="0"/>
                <w:sz w:val="22"/>
                <w:szCs w:val="22"/>
              </w:rPr>
            </w:pPr>
            <w:del w:id="1701"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02" w:author="值成 刘" w:date="2019-01-16T08:50:00Z"/>
                <w:rFonts w:ascii="等线" w:eastAsia="等线" w:hAnsi="等线" w:cs="宋体"/>
                <w:color w:val="000000"/>
                <w:kern w:val="0"/>
                <w:sz w:val="22"/>
                <w:szCs w:val="22"/>
              </w:rPr>
            </w:pPr>
            <w:del w:id="1703"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04" w:author="值成 刘" w:date="2019-01-16T08:50:00Z"/>
                <w:rFonts w:ascii="等线" w:eastAsia="等线" w:hAnsi="等线" w:cs="宋体"/>
                <w:color w:val="000000"/>
                <w:kern w:val="0"/>
                <w:sz w:val="22"/>
                <w:szCs w:val="22"/>
              </w:rPr>
            </w:pPr>
            <w:del w:id="1705"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06" w:author="值成 刘" w:date="2019-01-16T08:50:00Z"/>
                <w:rFonts w:ascii="等线" w:eastAsia="等线" w:hAnsi="等线" w:cs="宋体"/>
                <w:color w:val="000000"/>
                <w:kern w:val="0"/>
                <w:sz w:val="22"/>
                <w:szCs w:val="22"/>
              </w:rPr>
            </w:pPr>
            <w:del w:id="1707"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08" w:author="值成 刘" w:date="2019-01-16T08:50:00Z"/>
                <w:rFonts w:ascii="等线" w:eastAsia="等线" w:hAnsi="等线" w:cs="宋体"/>
                <w:color w:val="000000"/>
                <w:kern w:val="0"/>
                <w:sz w:val="22"/>
                <w:szCs w:val="22"/>
              </w:rPr>
            </w:pPr>
            <w:del w:id="1709"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710"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711" w:author="值成 刘" w:date="2019-01-16T08:50:00Z"/>
                <w:rFonts w:ascii="等线" w:eastAsia="等线" w:hAnsi="等线" w:cs="宋体"/>
                <w:color w:val="000000"/>
                <w:kern w:val="0"/>
                <w:sz w:val="22"/>
                <w:szCs w:val="22"/>
              </w:rPr>
            </w:pPr>
            <w:del w:id="1712" w:author="值成 刘" w:date="2019-01-16T08:50:00Z">
              <w:r w:rsidRPr="00CE75F0" w:rsidDel="00257954">
                <w:rPr>
                  <w:rFonts w:ascii="等线" w:eastAsia="等线" w:hAnsi="等线" w:cs="宋体" w:hint="eastAsia"/>
                  <w:color w:val="000000"/>
                  <w:kern w:val="0"/>
                  <w:sz w:val="22"/>
                  <w:szCs w:val="22"/>
                </w:rPr>
                <w:delText>4.4.1</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713" w:author="值成 刘" w:date="2019-01-16T08:50:00Z"/>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1714" w:author="值成 刘" w:date="2019-01-16T08:50:00Z"/>
                <w:rFonts w:ascii="等线" w:eastAsia="等线" w:hAnsi="等线" w:cs="宋体"/>
                <w:color w:val="000000"/>
                <w:kern w:val="0"/>
                <w:sz w:val="22"/>
                <w:szCs w:val="22"/>
              </w:rPr>
            </w:pPr>
            <w:del w:id="1715" w:author="值成 刘" w:date="2019-01-16T08:50:00Z">
              <w:r w:rsidRPr="00CE75F0" w:rsidDel="00257954">
                <w:rPr>
                  <w:rFonts w:ascii="等线" w:eastAsia="等线" w:hAnsi="等线" w:cs="宋体" w:hint="eastAsia"/>
                  <w:color w:val="000000"/>
                  <w:kern w:val="0"/>
                  <w:sz w:val="22"/>
                  <w:szCs w:val="22"/>
                </w:rPr>
                <w:delText>需求验证</w:delText>
              </w:r>
            </w:del>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716" w:author="值成 刘" w:date="2019-01-16T08:50:00Z"/>
                <w:rFonts w:ascii="等线" w:eastAsia="等线" w:hAnsi="等线" w:cs="宋体"/>
                <w:color w:val="000000"/>
                <w:kern w:val="0"/>
                <w:sz w:val="22"/>
                <w:szCs w:val="22"/>
              </w:rPr>
            </w:pPr>
            <w:del w:id="1717" w:author="值成 刘" w:date="2019-01-16T08:50:00Z">
              <w:r w:rsidRPr="00CE75F0" w:rsidDel="00257954">
                <w:rPr>
                  <w:rFonts w:ascii="等线" w:eastAsia="等线" w:hAnsi="等线" w:cs="宋体" w:hint="eastAsia"/>
                  <w:color w:val="000000"/>
                  <w:kern w:val="0"/>
                  <w:sz w:val="22"/>
                  <w:szCs w:val="22"/>
                </w:rPr>
                <w:delText>需求评审</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18" w:author="值成 刘" w:date="2019-01-16T08:50:00Z"/>
                <w:rFonts w:ascii="等线" w:eastAsia="等线" w:hAnsi="等线" w:cs="宋体"/>
                <w:color w:val="000000"/>
                <w:kern w:val="0"/>
                <w:sz w:val="22"/>
                <w:szCs w:val="22"/>
              </w:rPr>
            </w:pPr>
            <w:del w:id="1719"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20" w:author="值成 刘" w:date="2019-01-16T08:50:00Z"/>
                <w:rFonts w:ascii="等线" w:eastAsia="等线" w:hAnsi="等线" w:cs="宋体"/>
                <w:color w:val="000000"/>
                <w:kern w:val="0"/>
                <w:sz w:val="22"/>
                <w:szCs w:val="22"/>
              </w:rPr>
            </w:pPr>
            <w:del w:id="1721"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22" w:author="值成 刘" w:date="2019-01-16T08:50:00Z"/>
                <w:rFonts w:ascii="等线" w:eastAsia="等线" w:hAnsi="等线" w:cs="宋体"/>
                <w:color w:val="000000"/>
                <w:kern w:val="0"/>
                <w:sz w:val="22"/>
                <w:szCs w:val="22"/>
              </w:rPr>
            </w:pPr>
            <w:del w:id="1723"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24" w:author="值成 刘" w:date="2019-01-16T08:50:00Z"/>
                <w:rFonts w:ascii="等线" w:eastAsia="等线" w:hAnsi="等线" w:cs="宋体"/>
                <w:color w:val="000000"/>
                <w:kern w:val="0"/>
                <w:sz w:val="22"/>
                <w:szCs w:val="22"/>
              </w:rPr>
            </w:pPr>
            <w:del w:id="1725"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26" w:author="值成 刘" w:date="2019-01-16T08:50:00Z"/>
                <w:rFonts w:ascii="等线" w:eastAsia="等线" w:hAnsi="等线" w:cs="宋体"/>
                <w:color w:val="000000"/>
                <w:kern w:val="0"/>
                <w:sz w:val="22"/>
                <w:szCs w:val="22"/>
              </w:rPr>
            </w:pPr>
            <w:del w:id="1727"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28" w:author="值成 刘" w:date="2019-01-16T08:50:00Z"/>
                <w:rFonts w:ascii="等线" w:eastAsia="等线" w:hAnsi="等线" w:cs="宋体"/>
                <w:color w:val="000000"/>
                <w:kern w:val="0"/>
                <w:sz w:val="22"/>
                <w:szCs w:val="22"/>
              </w:rPr>
            </w:pPr>
            <w:del w:id="1729"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30" w:author="值成 刘" w:date="2019-01-16T08:50:00Z"/>
                <w:rFonts w:ascii="等线" w:eastAsia="等线" w:hAnsi="等线" w:cs="宋体"/>
                <w:color w:val="000000"/>
                <w:kern w:val="0"/>
                <w:sz w:val="22"/>
                <w:szCs w:val="22"/>
              </w:rPr>
            </w:pPr>
            <w:del w:id="1731"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732"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733" w:author="值成 刘" w:date="2019-01-16T08:50:00Z"/>
                <w:rFonts w:ascii="等线" w:eastAsia="等线" w:hAnsi="等线" w:cs="宋体"/>
                <w:color w:val="000000"/>
                <w:kern w:val="0"/>
                <w:sz w:val="22"/>
                <w:szCs w:val="22"/>
              </w:rPr>
            </w:pPr>
            <w:del w:id="1734" w:author="值成 刘" w:date="2019-01-16T08:50:00Z">
              <w:r w:rsidRPr="00CE75F0" w:rsidDel="00257954">
                <w:rPr>
                  <w:rFonts w:ascii="等线" w:eastAsia="等线" w:hAnsi="等线" w:cs="宋体" w:hint="eastAsia"/>
                  <w:color w:val="000000"/>
                  <w:kern w:val="0"/>
                  <w:sz w:val="22"/>
                  <w:szCs w:val="22"/>
                </w:rPr>
                <w:delText>4.4.2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735"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736"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737" w:author="值成 刘" w:date="2019-01-16T08:50:00Z"/>
                <w:rFonts w:ascii="等线" w:eastAsia="等线" w:hAnsi="等线" w:cs="宋体"/>
                <w:color w:val="000000"/>
                <w:kern w:val="0"/>
                <w:sz w:val="22"/>
                <w:szCs w:val="22"/>
              </w:rPr>
            </w:pPr>
            <w:del w:id="1738" w:author="值成 刘" w:date="2019-01-16T08:50:00Z">
              <w:r w:rsidRPr="00CE75F0" w:rsidDel="00257954">
                <w:rPr>
                  <w:rFonts w:ascii="等线" w:eastAsia="等线" w:hAnsi="等线" w:cs="宋体" w:hint="eastAsia"/>
                  <w:color w:val="000000"/>
                  <w:kern w:val="0"/>
                  <w:sz w:val="22"/>
                  <w:szCs w:val="22"/>
                </w:rPr>
                <w:delText>编写测试用例</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39" w:author="值成 刘" w:date="2019-01-16T08:50:00Z"/>
                <w:rFonts w:ascii="等线" w:eastAsia="等线" w:hAnsi="等线" w:cs="宋体"/>
                <w:color w:val="000000"/>
                <w:kern w:val="0"/>
                <w:sz w:val="22"/>
                <w:szCs w:val="22"/>
              </w:rPr>
            </w:pPr>
            <w:del w:id="1740" w:author="值成 刘" w:date="2019-01-16T08:50:00Z">
              <w:r w:rsidRPr="00CE75F0" w:rsidDel="00257954">
                <w:rPr>
                  <w:rFonts w:ascii="等线" w:eastAsia="等线" w:hAnsi="等线" w:cs="宋体" w:hint="eastAsia"/>
                  <w:color w:val="000000"/>
                  <w:kern w:val="0"/>
                  <w:sz w:val="22"/>
                  <w:szCs w:val="22"/>
                </w:rPr>
                <w:delText>3</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41" w:author="值成 刘" w:date="2019-01-16T08:50:00Z"/>
                <w:rFonts w:ascii="等线" w:eastAsia="等线" w:hAnsi="等线" w:cs="宋体"/>
                <w:color w:val="000000"/>
                <w:kern w:val="0"/>
                <w:sz w:val="22"/>
                <w:szCs w:val="22"/>
              </w:rPr>
            </w:pPr>
            <w:del w:id="1742" w:author="值成 刘" w:date="2019-01-16T08:50:00Z">
              <w:r w:rsidRPr="00CE75F0" w:rsidDel="00257954">
                <w:rPr>
                  <w:rFonts w:ascii="等线" w:eastAsia="等线" w:hAnsi="等线" w:cs="宋体" w:hint="eastAsia"/>
                  <w:color w:val="000000"/>
                  <w:kern w:val="0"/>
                  <w:sz w:val="22"/>
                  <w:szCs w:val="22"/>
                </w:rPr>
                <w:delText>3</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43" w:author="值成 刘" w:date="2019-01-16T08:50:00Z"/>
                <w:rFonts w:ascii="等线" w:eastAsia="等线" w:hAnsi="等线" w:cs="宋体"/>
                <w:color w:val="000000"/>
                <w:kern w:val="0"/>
                <w:sz w:val="22"/>
                <w:szCs w:val="22"/>
              </w:rPr>
            </w:pPr>
            <w:del w:id="1744"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45" w:author="值成 刘" w:date="2019-01-16T08:50:00Z"/>
                <w:rFonts w:ascii="等线" w:eastAsia="等线" w:hAnsi="等线" w:cs="宋体"/>
                <w:color w:val="000000"/>
                <w:kern w:val="0"/>
                <w:sz w:val="22"/>
                <w:szCs w:val="22"/>
              </w:rPr>
            </w:pPr>
            <w:del w:id="1746"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47" w:author="值成 刘" w:date="2019-01-16T08:50:00Z"/>
                <w:rFonts w:ascii="等线" w:eastAsia="等线" w:hAnsi="等线" w:cs="宋体"/>
                <w:color w:val="000000"/>
                <w:kern w:val="0"/>
                <w:sz w:val="22"/>
                <w:szCs w:val="22"/>
              </w:rPr>
            </w:pPr>
            <w:del w:id="1748"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49" w:author="值成 刘" w:date="2019-01-16T08:50:00Z"/>
                <w:rFonts w:ascii="等线" w:eastAsia="等线" w:hAnsi="等线" w:cs="宋体"/>
                <w:color w:val="000000"/>
                <w:kern w:val="0"/>
                <w:sz w:val="22"/>
                <w:szCs w:val="22"/>
              </w:rPr>
            </w:pPr>
            <w:del w:id="1750"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51" w:author="值成 刘" w:date="2019-01-16T08:50:00Z"/>
                <w:rFonts w:ascii="等线" w:eastAsia="等线" w:hAnsi="等线" w:cs="宋体"/>
                <w:color w:val="000000"/>
                <w:kern w:val="0"/>
                <w:sz w:val="22"/>
                <w:szCs w:val="22"/>
              </w:rPr>
            </w:pPr>
            <w:del w:id="1752"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753"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754" w:author="值成 刘" w:date="2019-01-16T08:50:00Z"/>
                <w:rFonts w:ascii="等线" w:eastAsia="等线" w:hAnsi="等线" w:cs="宋体"/>
                <w:color w:val="000000"/>
                <w:kern w:val="0"/>
                <w:sz w:val="22"/>
                <w:szCs w:val="22"/>
              </w:rPr>
            </w:pPr>
            <w:del w:id="1755" w:author="值成 刘" w:date="2019-01-16T08:50:00Z">
              <w:r w:rsidRPr="00CE75F0" w:rsidDel="00257954">
                <w:rPr>
                  <w:rFonts w:ascii="等线" w:eastAsia="等线" w:hAnsi="等线" w:cs="宋体" w:hint="eastAsia"/>
                  <w:color w:val="000000"/>
                  <w:kern w:val="0"/>
                  <w:sz w:val="22"/>
                  <w:szCs w:val="22"/>
                </w:rPr>
                <w:delText>4.4.3</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756"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757"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758" w:author="值成 刘" w:date="2019-01-16T08:50:00Z"/>
                <w:rFonts w:ascii="等线" w:eastAsia="等线" w:hAnsi="等线" w:cs="宋体"/>
                <w:color w:val="000000"/>
                <w:kern w:val="0"/>
                <w:sz w:val="22"/>
                <w:szCs w:val="22"/>
              </w:rPr>
            </w:pPr>
            <w:del w:id="1759" w:author="值成 刘" w:date="2019-01-16T08:50:00Z">
              <w:r w:rsidRPr="00CE75F0" w:rsidDel="00257954">
                <w:rPr>
                  <w:rFonts w:ascii="等线" w:eastAsia="等线" w:hAnsi="等线" w:cs="宋体" w:hint="eastAsia"/>
                  <w:color w:val="000000"/>
                  <w:kern w:val="0"/>
                  <w:sz w:val="22"/>
                  <w:szCs w:val="22"/>
                </w:rPr>
                <w:delText>编写用户手册</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60" w:author="值成 刘" w:date="2019-01-16T08:50:00Z"/>
                <w:rFonts w:ascii="等线" w:eastAsia="等线" w:hAnsi="等线" w:cs="宋体"/>
                <w:color w:val="000000"/>
                <w:kern w:val="0"/>
                <w:sz w:val="22"/>
                <w:szCs w:val="22"/>
              </w:rPr>
            </w:pPr>
            <w:del w:id="1761"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62" w:author="值成 刘" w:date="2019-01-16T08:50:00Z"/>
                <w:rFonts w:ascii="等线" w:eastAsia="等线" w:hAnsi="等线" w:cs="宋体"/>
                <w:color w:val="000000"/>
                <w:kern w:val="0"/>
                <w:sz w:val="22"/>
                <w:szCs w:val="22"/>
              </w:rPr>
            </w:pPr>
            <w:del w:id="1763" w:author="值成 刘" w:date="2019-01-16T08:50:00Z">
              <w:r w:rsidRPr="00CE75F0" w:rsidDel="00257954">
                <w:rPr>
                  <w:rFonts w:ascii="等线" w:eastAsia="等线" w:hAnsi="等线" w:cs="宋体" w:hint="eastAsia"/>
                  <w:color w:val="000000"/>
                  <w:kern w:val="0"/>
                  <w:sz w:val="22"/>
                  <w:szCs w:val="22"/>
                </w:rPr>
                <w:delText>3</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64" w:author="值成 刘" w:date="2019-01-16T08:50:00Z"/>
                <w:rFonts w:ascii="等线" w:eastAsia="等线" w:hAnsi="等线" w:cs="宋体"/>
                <w:color w:val="000000"/>
                <w:kern w:val="0"/>
                <w:sz w:val="22"/>
                <w:szCs w:val="22"/>
              </w:rPr>
            </w:pPr>
            <w:del w:id="1765"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66" w:author="值成 刘" w:date="2019-01-16T08:50:00Z"/>
                <w:rFonts w:ascii="等线" w:eastAsia="等线" w:hAnsi="等线" w:cs="宋体"/>
                <w:color w:val="000000"/>
                <w:kern w:val="0"/>
                <w:sz w:val="22"/>
                <w:szCs w:val="22"/>
              </w:rPr>
            </w:pPr>
            <w:del w:id="1767"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68" w:author="值成 刘" w:date="2019-01-16T08:50:00Z"/>
                <w:rFonts w:ascii="等线" w:eastAsia="等线" w:hAnsi="等线" w:cs="宋体"/>
                <w:color w:val="000000"/>
                <w:kern w:val="0"/>
                <w:sz w:val="22"/>
                <w:szCs w:val="22"/>
              </w:rPr>
            </w:pPr>
            <w:del w:id="1769"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70" w:author="值成 刘" w:date="2019-01-16T08:50:00Z"/>
                <w:rFonts w:ascii="等线" w:eastAsia="等线" w:hAnsi="等线" w:cs="宋体"/>
                <w:color w:val="000000"/>
                <w:kern w:val="0"/>
                <w:sz w:val="22"/>
                <w:szCs w:val="22"/>
              </w:rPr>
            </w:pPr>
            <w:del w:id="1771"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72" w:author="值成 刘" w:date="2019-01-16T08:50:00Z"/>
                <w:rFonts w:ascii="等线" w:eastAsia="等线" w:hAnsi="等线" w:cs="宋体"/>
                <w:color w:val="000000"/>
                <w:kern w:val="0"/>
                <w:sz w:val="22"/>
                <w:szCs w:val="22"/>
              </w:rPr>
            </w:pPr>
            <w:del w:id="1773"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774"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775" w:author="值成 刘" w:date="2019-01-16T08:50:00Z"/>
                <w:rFonts w:ascii="等线" w:eastAsia="等线" w:hAnsi="等线" w:cs="宋体"/>
                <w:color w:val="000000"/>
                <w:kern w:val="0"/>
                <w:sz w:val="22"/>
                <w:szCs w:val="22"/>
              </w:rPr>
            </w:pPr>
            <w:del w:id="1776" w:author="值成 刘" w:date="2019-01-16T08:50:00Z">
              <w:r w:rsidRPr="00CE75F0" w:rsidDel="00257954">
                <w:rPr>
                  <w:rFonts w:ascii="等线" w:eastAsia="等线" w:hAnsi="等线" w:cs="宋体" w:hint="eastAsia"/>
                  <w:color w:val="000000"/>
                  <w:kern w:val="0"/>
                  <w:sz w:val="22"/>
                  <w:szCs w:val="22"/>
                </w:rPr>
                <w:delText>4.4.4</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777"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778"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779" w:author="值成 刘" w:date="2019-01-16T08:50:00Z"/>
                <w:rFonts w:ascii="等线" w:eastAsia="等线" w:hAnsi="等线" w:cs="宋体"/>
                <w:color w:val="000000"/>
                <w:kern w:val="0"/>
                <w:sz w:val="22"/>
                <w:szCs w:val="22"/>
              </w:rPr>
            </w:pPr>
            <w:del w:id="1780" w:author="值成 刘" w:date="2019-01-16T08:50:00Z">
              <w:r w:rsidRPr="00CE75F0" w:rsidDel="00257954">
                <w:rPr>
                  <w:rFonts w:ascii="等线" w:eastAsia="等线" w:hAnsi="等线" w:cs="宋体" w:hint="eastAsia"/>
                  <w:color w:val="000000"/>
                  <w:kern w:val="0"/>
                  <w:sz w:val="22"/>
                  <w:szCs w:val="22"/>
                </w:rPr>
                <w:delText>定义验收标准</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81" w:author="值成 刘" w:date="2019-01-16T08:50:00Z"/>
                <w:rFonts w:ascii="等线" w:eastAsia="等线" w:hAnsi="等线" w:cs="宋体"/>
                <w:color w:val="000000"/>
                <w:kern w:val="0"/>
                <w:sz w:val="22"/>
                <w:szCs w:val="22"/>
              </w:rPr>
            </w:pPr>
            <w:del w:id="1782"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83" w:author="值成 刘" w:date="2019-01-16T08:50:00Z"/>
                <w:rFonts w:ascii="等线" w:eastAsia="等线" w:hAnsi="等线" w:cs="宋体"/>
                <w:color w:val="000000"/>
                <w:kern w:val="0"/>
                <w:sz w:val="22"/>
                <w:szCs w:val="22"/>
              </w:rPr>
            </w:pPr>
            <w:del w:id="1784"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85" w:author="值成 刘" w:date="2019-01-16T08:50:00Z"/>
                <w:rFonts w:ascii="等线" w:eastAsia="等线" w:hAnsi="等线" w:cs="宋体"/>
                <w:color w:val="000000"/>
                <w:kern w:val="0"/>
                <w:sz w:val="22"/>
                <w:szCs w:val="22"/>
              </w:rPr>
            </w:pPr>
            <w:del w:id="1786"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87" w:author="值成 刘" w:date="2019-01-16T08:50:00Z"/>
                <w:rFonts w:ascii="等线" w:eastAsia="等线" w:hAnsi="等线" w:cs="宋体"/>
                <w:color w:val="000000"/>
                <w:kern w:val="0"/>
                <w:sz w:val="22"/>
                <w:szCs w:val="22"/>
              </w:rPr>
            </w:pPr>
            <w:del w:id="1788"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89" w:author="值成 刘" w:date="2019-01-16T08:50:00Z"/>
                <w:rFonts w:ascii="等线" w:eastAsia="等线" w:hAnsi="等线" w:cs="宋体"/>
                <w:color w:val="000000"/>
                <w:kern w:val="0"/>
                <w:sz w:val="22"/>
                <w:szCs w:val="22"/>
              </w:rPr>
            </w:pPr>
            <w:del w:id="1790" w:author="值成 刘" w:date="2019-01-16T08:50:00Z">
              <w:r w:rsidRPr="00CE75F0" w:rsidDel="00257954">
                <w:rPr>
                  <w:rFonts w:ascii="等线" w:eastAsia="等线" w:hAnsi="等线" w:cs="宋体" w:hint="eastAsia"/>
                  <w:color w:val="000000"/>
                  <w:kern w:val="0"/>
                  <w:sz w:val="22"/>
                  <w:szCs w:val="22"/>
                </w:rPr>
                <w:delText>R</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91" w:author="值成 刘" w:date="2019-01-16T08:50:00Z"/>
                <w:rFonts w:ascii="等线" w:eastAsia="等线" w:hAnsi="等线" w:cs="宋体"/>
                <w:color w:val="000000"/>
                <w:kern w:val="0"/>
                <w:sz w:val="22"/>
                <w:szCs w:val="22"/>
              </w:rPr>
            </w:pPr>
            <w:del w:id="1792"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793" w:author="值成 刘" w:date="2019-01-16T08:50:00Z"/>
                <w:rFonts w:ascii="等线" w:eastAsia="等线" w:hAnsi="等线" w:cs="宋体"/>
                <w:color w:val="000000"/>
                <w:kern w:val="0"/>
                <w:sz w:val="22"/>
                <w:szCs w:val="22"/>
              </w:rPr>
            </w:pPr>
            <w:del w:id="1794"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79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796" w:author="值成 刘" w:date="2019-01-16T08:50:00Z"/>
                <w:rFonts w:ascii="等线" w:eastAsia="等线" w:hAnsi="等线" w:cs="宋体"/>
                <w:color w:val="000000"/>
                <w:kern w:val="0"/>
                <w:sz w:val="22"/>
                <w:szCs w:val="22"/>
              </w:rPr>
            </w:pPr>
            <w:del w:id="1797" w:author="值成 刘" w:date="2019-01-16T08:50:00Z">
              <w:r w:rsidRPr="00CE75F0" w:rsidDel="00257954">
                <w:rPr>
                  <w:rFonts w:ascii="等线" w:eastAsia="等线" w:hAnsi="等线" w:cs="宋体" w:hint="eastAsia"/>
                  <w:color w:val="000000"/>
                  <w:kern w:val="0"/>
                  <w:sz w:val="22"/>
                  <w:szCs w:val="22"/>
                </w:rPr>
                <w:delText>4.4.5</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798"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799"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800" w:author="值成 刘" w:date="2019-01-16T08:50:00Z"/>
                <w:rFonts w:ascii="等线" w:eastAsia="等线" w:hAnsi="等线" w:cs="宋体"/>
                <w:color w:val="000000"/>
                <w:kern w:val="0"/>
                <w:sz w:val="22"/>
                <w:szCs w:val="22"/>
              </w:rPr>
            </w:pPr>
            <w:del w:id="1801" w:author="值成 刘" w:date="2019-01-16T08:50:00Z">
              <w:r w:rsidRPr="00CE75F0" w:rsidDel="00257954">
                <w:rPr>
                  <w:rFonts w:ascii="等线" w:eastAsia="等线" w:hAnsi="等线" w:cs="宋体" w:hint="eastAsia"/>
                  <w:color w:val="000000"/>
                  <w:kern w:val="0"/>
                  <w:sz w:val="22"/>
                  <w:szCs w:val="22"/>
                </w:rPr>
                <w:delText>模拟需求</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02" w:author="值成 刘" w:date="2019-01-16T08:50:00Z"/>
                <w:rFonts w:ascii="等线" w:eastAsia="等线" w:hAnsi="等线" w:cs="宋体"/>
                <w:color w:val="000000"/>
                <w:kern w:val="0"/>
                <w:sz w:val="22"/>
                <w:szCs w:val="22"/>
              </w:rPr>
            </w:pPr>
            <w:del w:id="1803"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04" w:author="值成 刘" w:date="2019-01-16T08:50:00Z"/>
                <w:rFonts w:ascii="等线" w:eastAsia="等线" w:hAnsi="等线" w:cs="宋体"/>
                <w:color w:val="000000"/>
                <w:kern w:val="0"/>
                <w:sz w:val="22"/>
                <w:szCs w:val="22"/>
              </w:rPr>
            </w:pPr>
            <w:del w:id="1805"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06" w:author="值成 刘" w:date="2019-01-16T08:50:00Z"/>
                <w:rFonts w:ascii="等线" w:eastAsia="等线" w:hAnsi="等线" w:cs="宋体"/>
                <w:color w:val="000000"/>
                <w:kern w:val="0"/>
                <w:sz w:val="22"/>
                <w:szCs w:val="22"/>
              </w:rPr>
            </w:pPr>
            <w:del w:id="1807"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08" w:author="值成 刘" w:date="2019-01-16T08:50:00Z"/>
                <w:rFonts w:ascii="等线" w:eastAsia="等线" w:hAnsi="等线" w:cs="宋体"/>
                <w:color w:val="000000"/>
                <w:kern w:val="0"/>
                <w:sz w:val="22"/>
                <w:szCs w:val="22"/>
              </w:rPr>
            </w:pPr>
            <w:del w:id="1809"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10" w:author="值成 刘" w:date="2019-01-16T08:50:00Z"/>
                <w:rFonts w:ascii="等线" w:eastAsia="等线" w:hAnsi="等线" w:cs="宋体"/>
                <w:color w:val="000000"/>
                <w:kern w:val="0"/>
                <w:sz w:val="22"/>
                <w:szCs w:val="22"/>
              </w:rPr>
            </w:pPr>
            <w:del w:id="1811"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12" w:author="值成 刘" w:date="2019-01-16T08:50:00Z"/>
                <w:rFonts w:ascii="等线" w:eastAsia="等线" w:hAnsi="等线" w:cs="宋体"/>
                <w:color w:val="000000"/>
                <w:kern w:val="0"/>
                <w:sz w:val="22"/>
                <w:szCs w:val="22"/>
              </w:rPr>
            </w:pPr>
            <w:del w:id="1813"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14" w:author="值成 刘" w:date="2019-01-16T08:50:00Z"/>
                <w:rFonts w:ascii="等线" w:eastAsia="等线" w:hAnsi="等线" w:cs="宋体"/>
                <w:color w:val="000000"/>
                <w:kern w:val="0"/>
                <w:sz w:val="22"/>
                <w:szCs w:val="22"/>
              </w:rPr>
            </w:pPr>
            <w:del w:id="1815"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1816"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817" w:author="值成 刘" w:date="2019-01-16T08:50:00Z"/>
                <w:rFonts w:ascii="等线" w:eastAsia="等线" w:hAnsi="等线" w:cs="宋体"/>
                <w:color w:val="000000"/>
                <w:kern w:val="0"/>
                <w:sz w:val="22"/>
                <w:szCs w:val="22"/>
              </w:rPr>
            </w:pPr>
            <w:del w:id="1818" w:author="值成 刘" w:date="2019-01-16T08:50:00Z">
              <w:r w:rsidRPr="00CE75F0" w:rsidDel="00257954">
                <w:rPr>
                  <w:rFonts w:ascii="等线" w:eastAsia="等线" w:hAnsi="等线" w:cs="宋体" w:hint="eastAsia"/>
                  <w:color w:val="000000"/>
                  <w:kern w:val="0"/>
                  <w:sz w:val="22"/>
                  <w:szCs w:val="22"/>
                </w:rPr>
                <w:delText>5.1.1</w:delText>
              </w:r>
            </w:del>
          </w:p>
        </w:tc>
        <w:tc>
          <w:tcPr>
            <w:tcW w:w="55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1819" w:author="值成 刘" w:date="2019-01-16T08:50:00Z"/>
                <w:rFonts w:ascii="等线" w:eastAsia="等线" w:hAnsi="等线" w:cs="宋体"/>
                <w:color w:val="000000"/>
                <w:kern w:val="0"/>
                <w:sz w:val="22"/>
                <w:szCs w:val="22"/>
              </w:rPr>
            </w:pPr>
            <w:del w:id="1820" w:author="值成 刘" w:date="2019-01-16T08:50:00Z">
              <w:r w:rsidRPr="00CE75F0" w:rsidDel="00257954">
                <w:rPr>
                  <w:rFonts w:ascii="等线" w:eastAsia="等线" w:hAnsi="等线" w:cs="宋体" w:hint="eastAsia"/>
                  <w:color w:val="000000"/>
                  <w:kern w:val="0"/>
                  <w:sz w:val="22"/>
                  <w:szCs w:val="22"/>
                </w:rPr>
                <w:delText>需求管理阶段</w:delText>
              </w:r>
            </w:del>
          </w:p>
        </w:tc>
        <w:tc>
          <w:tcPr>
            <w:tcW w:w="570" w:type="dxa"/>
            <w:vMerge w:val="restart"/>
            <w:tcBorders>
              <w:top w:val="nil"/>
              <w:left w:val="single" w:sz="4" w:space="0" w:color="auto"/>
              <w:bottom w:val="single" w:sz="4" w:space="0" w:color="auto"/>
              <w:right w:val="single" w:sz="4" w:space="0" w:color="auto"/>
            </w:tcBorders>
            <w:shd w:val="clear" w:color="auto" w:fill="auto"/>
            <w:vAlign w:val="center"/>
            <w:hideMark/>
          </w:tcPr>
          <w:p w:rsidR="0031683F" w:rsidRPr="00CE75F0" w:rsidDel="00257954" w:rsidRDefault="0031683F" w:rsidP="005766FA">
            <w:pPr>
              <w:widowControl/>
              <w:jc w:val="center"/>
              <w:rPr>
                <w:del w:id="1821" w:author="值成 刘" w:date="2019-01-16T08:50:00Z"/>
                <w:rFonts w:ascii="等线" w:eastAsia="等线" w:hAnsi="等线" w:cs="宋体"/>
                <w:color w:val="000000"/>
                <w:kern w:val="0"/>
                <w:sz w:val="22"/>
                <w:szCs w:val="22"/>
              </w:rPr>
            </w:pPr>
            <w:del w:id="1822" w:author="值成 刘" w:date="2019-01-16T08:50:00Z">
              <w:r w:rsidRPr="00CE75F0" w:rsidDel="00257954">
                <w:rPr>
                  <w:rFonts w:ascii="等线" w:eastAsia="等线" w:hAnsi="等线" w:cs="宋体" w:hint="eastAsia"/>
                  <w:color w:val="000000"/>
                  <w:kern w:val="0"/>
                  <w:sz w:val="22"/>
                  <w:szCs w:val="22"/>
                </w:rPr>
                <w:delText>需求管理</w:delText>
              </w:r>
            </w:del>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823" w:author="值成 刘" w:date="2019-01-16T08:50:00Z"/>
                <w:rFonts w:ascii="等线" w:eastAsia="等线" w:hAnsi="等线" w:cs="宋体"/>
                <w:color w:val="000000"/>
                <w:kern w:val="0"/>
                <w:sz w:val="22"/>
                <w:szCs w:val="22"/>
              </w:rPr>
            </w:pPr>
            <w:del w:id="1824" w:author="值成 刘" w:date="2019-01-16T08:50:00Z">
              <w:r w:rsidRPr="00CE75F0" w:rsidDel="00257954">
                <w:rPr>
                  <w:rFonts w:ascii="等线" w:eastAsia="等线" w:hAnsi="等线" w:cs="宋体" w:hint="eastAsia"/>
                  <w:color w:val="000000"/>
                  <w:kern w:val="0"/>
                  <w:sz w:val="22"/>
                  <w:szCs w:val="22"/>
                </w:rPr>
                <w:delText>确定变更控制过程</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25" w:author="值成 刘" w:date="2019-01-16T08:50:00Z"/>
                <w:rFonts w:ascii="等线" w:eastAsia="等线" w:hAnsi="等线" w:cs="宋体"/>
                <w:color w:val="000000"/>
                <w:kern w:val="0"/>
                <w:sz w:val="22"/>
                <w:szCs w:val="22"/>
              </w:rPr>
            </w:pPr>
            <w:del w:id="1826" w:author="值成 刘" w:date="2019-01-16T08:50:00Z">
              <w:r w:rsidRPr="00CE75F0" w:rsidDel="00257954">
                <w:rPr>
                  <w:rFonts w:ascii="等线" w:eastAsia="等线" w:hAnsi="等线" w:cs="宋体" w:hint="eastAsia"/>
                  <w:color w:val="000000"/>
                  <w:kern w:val="0"/>
                  <w:sz w:val="22"/>
                  <w:szCs w:val="22"/>
                </w:rPr>
                <w:delText>5</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27" w:author="值成 刘" w:date="2019-01-16T08:50:00Z"/>
                <w:rFonts w:ascii="等线" w:eastAsia="等线" w:hAnsi="等线" w:cs="宋体"/>
                <w:color w:val="000000"/>
                <w:kern w:val="0"/>
                <w:sz w:val="22"/>
                <w:szCs w:val="22"/>
              </w:rPr>
            </w:pPr>
            <w:del w:id="1828"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29" w:author="值成 刘" w:date="2019-01-16T08:50:00Z"/>
                <w:rFonts w:ascii="等线" w:eastAsia="等线" w:hAnsi="等线" w:cs="宋体"/>
                <w:color w:val="000000"/>
                <w:kern w:val="0"/>
                <w:sz w:val="22"/>
                <w:szCs w:val="22"/>
              </w:rPr>
            </w:pPr>
            <w:del w:id="1830"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31" w:author="值成 刘" w:date="2019-01-16T08:50:00Z"/>
                <w:rFonts w:ascii="等线" w:eastAsia="等线" w:hAnsi="等线" w:cs="宋体"/>
                <w:color w:val="000000"/>
                <w:kern w:val="0"/>
                <w:sz w:val="22"/>
                <w:szCs w:val="22"/>
              </w:rPr>
            </w:pPr>
            <w:del w:id="1832" w:author="值成 刘" w:date="2019-01-16T08:50:00Z">
              <w:r w:rsidRPr="00CE75F0" w:rsidDel="00257954">
                <w:rPr>
                  <w:rFonts w:ascii="等线" w:eastAsia="等线" w:hAnsi="等线" w:cs="宋体" w:hint="eastAsia"/>
                  <w:color w:val="000000"/>
                  <w:kern w:val="0"/>
                  <w:sz w:val="22"/>
                  <w:szCs w:val="22"/>
                </w:rPr>
                <w:delText>A</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33" w:author="值成 刘" w:date="2019-01-16T08:50:00Z"/>
                <w:rFonts w:ascii="等线" w:eastAsia="等线" w:hAnsi="等线" w:cs="宋体"/>
                <w:color w:val="000000"/>
                <w:kern w:val="0"/>
                <w:sz w:val="22"/>
                <w:szCs w:val="22"/>
              </w:rPr>
            </w:pPr>
            <w:del w:id="1834" w:author="值成 刘" w:date="2019-01-16T08:50:00Z">
              <w:r w:rsidRPr="00CE75F0" w:rsidDel="00257954">
                <w:rPr>
                  <w:rFonts w:ascii="等线" w:eastAsia="等线" w:hAnsi="等线" w:cs="宋体" w:hint="eastAsia"/>
                  <w:color w:val="000000"/>
                  <w:kern w:val="0"/>
                  <w:sz w:val="22"/>
                  <w:szCs w:val="22"/>
                </w:rPr>
                <w:delText>A</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35" w:author="值成 刘" w:date="2019-01-16T08:50:00Z"/>
                <w:rFonts w:ascii="等线" w:eastAsia="等线" w:hAnsi="等线" w:cs="宋体"/>
                <w:color w:val="000000"/>
                <w:kern w:val="0"/>
                <w:sz w:val="22"/>
                <w:szCs w:val="22"/>
              </w:rPr>
            </w:pPr>
            <w:del w:id="1836"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37" w:author="值成 刘" w:date="2019-01-16T08:50:00Z"/>
                <w:rFonts w:ascii="等线" w:eastAsia="等线" w:hAnsi="等线" w:cs="宋体"/>
                <w:color w:val="000000"/>
                <w:kern w:val="0"/>
                <w:sz w:val="22"/>
                <w:szCs w:val="22"/>
              </w:rPr>
            </w:pPr>
            <w:del w:id="1838" w:author="值成 刘" w:date="2019-01-16T08:50:00Z">
              <w:r w:rsidRPr="00CE75F0" w:rsidDel="00257954">
                <w:rPr>
                  <w:rFonts w:ascii="等线" w:eastAsia="等线" w:hAnsi="等线" w:cs="宋体" w:hint="eastAsia"/>
                  <w:color w:val="000000"/>
                  <w:kern w:val="0"/>
                  <w:sz w:val="22"/>
                  <w:szCs w:val="22"/>
                </w:rPr>
                <w:delText>A</w:delText>
              </w:r>
            </w:del>
          </w:p>
        </w:tc>
      </w:tr>
      <w:tr w:rsidR="0031683F" w:rsidRPr="00CE75F0" w:rsidDel="00257954" w:rsidTr="005766FA">
        <w:trPr>
          <w:trHeight w:val="285"/>
          <w:del w:id="1839"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840" w:author="值成 刘" w:date="2019-01-16T08:50:00Z"/>
                <w:rFonts w:ascii="等线" w:eastAsia="等线" w:hAnsi="等线" w:cs="宋体"/>
                <w:color w:val="000000"/>
                <w:kern w:val="0"/>
                <w:sz w:val="22"/>
                <w:szCs w:val="22"/>
              </w:rPr>
            </w:pPr>
            <w:del w:id="1841" w:author="值成 刘" w:date="2019-01-16T08:50:00Z">
              <w:r w:rsidRPr="00CE75F0" w:rsidDel="00257954">
                <w:rPr>
                  <w:rFonts w:ascii="等线" w:eastAsia="等线" w:hAnsi="等线" w:cs="宋体" w:hint="eastAsia"/>
                  <w:color w:val="000000"/>
                  <w:kern w:val="0"/>
                  <w:sz w:val="22"/>
                  <w:szCs w:val="22"/>
                </w:rPr>
                <w:delText>5.1.2</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842"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843"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844" w:author="值成 刘" w:date="2019-01-16T08:50:00Z"/>
                <w:rFonts w:ascii="等线" w:eastAsia="等线" w:hAnsi="等线" w:cs="宋体"/>
                <w:color w:val="000000"/>
                <w:kern w:val="0"/>
                <w:sz w:val="22"/>
                <w:szCs w:val="22"/>
              </w:rPr>
            </w:pPr>
            <w:del w:id="1845" w:author="值成 刘" w:date="2019-01-16T08:50:00Z">
              <w:r w:rsidRPr="00CE75F0" w:rsidDel="00257954">
                <w:rPr>
                  <w:rFonts w:ascii="等线" w:eastAsia="等线" w:hAnsi="等线" w:cs="宋体" w:hint="eastAsia"/>
                  <w:color w:val="000000"/>
                  <w:kern w:val="0"/>
                  <w:sz w:val="22"/>
                  <w:szCs w:val="22"/>
                </w:rPr>
                <w:delText>进行需求影响分析</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46" w:author="值成 刘" w:date="2019-01-16T08:50:00Z"/>
                <w:rFonts w:ascii="等线" w:eastAsia="等线" w:hAnsi="等线" w:cs="宋体"/>
                <w:color w:val="000000"/>
                <w:kern w:val="0"/>
                <w:sz w:val="22"/>
                <w:szCs w:val="22"/>
              </w:rPr>
            </w:pPr>
            <w:del w:id="1847" w:author="值成 刘" w:date="2019-01-16T08:50:00Z">
              <w:r w:rsidRPr="00CE75F0" w:rsidDel="00257954">
                <w:rPr>
                  <w:rFonts w:ascii="等线" w:eastAsia="等线" w:hAnsi="等线" w:cs="宋体" w:hint="eastAsia"/>
                  <w:color w:val="000000"/>
                  <w:kern w:val="0"/>
                  <w:sz w:val="22"/>
                  <w:szCs w:val="22"/>
                </w:rPr>
                <w:delText>2</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48" w:author="值成 刘" w:date="2019-01-16T08:50:00Z"/>
                <w:rFonts w:ascii="等线" w:eastAsia="等线" w:hAnsi="等线" w:cs="宋体"/>
                <w:color w:val="000000"/>
                <w:kern w:val="0"/>
                <w:sz w:val="22"/>
                <w:szCs w:val="22"/>
              </w:rPr>
            </w:pPr>
            <w:del w:id="1849" w:author="值成 刘" w:date="2019-01-16T08:50:00Z">
              <w:r w:rsidRPr="00CE75F0" w:rsidDel="00257954">
                <w:rPr>
                  <w:rFonts w:ascii="等线" w:eastAsia="等线" w:hAnsi="等线" w:cs="宋体" w:hint="eastAsia"/>
                  <w:color w:val="000000"/>
                  <w:kern w:val="0"/>
                  <w:sz w:val="22"/>
                  <w:szCs w:val="22"/>
                </w:rPr>
                <w:delText>1</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50" w:author="值成 刘" w:date="2019-01-16T08:50:00Z"/>
                <w:rFonts w:ascii="等线" w:eastAsia="等线" w:hAnsi="等线" w:cs="宋体"/>
                <w:color w:val="000000"/>
                <w:kern w:val="0"/>
                <w:sz w:val="22"/>
                <w:szCs w:val="22"/>
              </w:rPr>
            </w:pPr>
            <w:del w:id="1851"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52" w:author="值成 刘" w:date="2019-01-16T08:50:00Z"/>
                <w:rFonts w:ascii="等线" w:eastAsia="等线" w:hAnsi="等线" w:cs="宋体"/>
                <w:color w:val="000000"/>
                <w:kern w:val="0"/>
                <w:sz w:val="22"/>
                <w:szCs w:val="22"/>
              </w:rPr>
            </w:pPr>
            <w:del w:id="1853"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54" w:author="值成 刘" w:date="2019-01-16T08:50:00Z"/>
                <w:rFonts w:ascii="等线" w:eastAsia="等线" w:hAnsi="等线" w:cs="宋体"/>
                <w:color w:val="000000"/>
                <w:kern w:val="0"/>
                <w:sz w:val="22"/>
                <w:szCs w:val="22"/>
              </w:rPr>
            </w:pPr>
            <w:del w:id="1855"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56" w:author="值成 刘" w:date="2019-01-16T08:50:00Z"/>
                <w:rFonts w:ascii="等线" w:eastAsia="等线" w:hAnsi="等线" w:cs="宋体"/>
                <w:color w:val="000000"/>
                <w:kern w:val="0"/>
                <w:sz w:val="22"/>
                <w:szCs w:val="22"/>
              </w:rPr>
            </w:pPr>
            <w:del w:id="1857"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58" w:author="值成 刘" w:date="2019-01-16T08:50:00Z"/>
                <w:rFonts w:ascii="等线" w:eastAsia="等线" w:hAnsi="等线" w:cs="宋体"/>
                <w:color w:val="000000"/>
                <w:kern w:val="0"/>
                <w:sz w:val="22"/>
                <w:szCs w:val="22"/>
              </w:rPr>
            </w:pPr>
            <w:del w:id="1859"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860"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861" w:author="值成 刘" w:date="2019-01-16T08:50:00Z"/>
                <w:rFonts w:ascii="等线" w:eastAsia="等线" w:hAnsi="等线" w:cs="宋体"/>
                <w:color w:val="000000"/>
                <w:kern w:val="0"/>
                <w:sz w:val="22"/>
                <w:szCs w:val="22"/>
              </w:rPr>
            </w:pPr>
            <w:del w:id="1862" w:author="值成 刘" w:date="2019-01-16T08:50:00Z">
              <w:r w:rsidRPr="00CE75F0" w:rsidDel="00257954">
                <w:rPr>
                  <w:rFonts w:ascii="等线" w:eastAsia="等线" w:hAnsi="等线" w:cs="宋体" w:hint="eastAsia"/>
                  <w:color w:val="000000"/>
                  <w:kern w:val="0"/>
                  <w:sz w:val="22"/>
                  <w:szCs w:val="22"/>
                </w:rPr>
                <w:delText>5.1.3</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863"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864"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865" w:author="值成 刘" w:date="2019-01-16T08:50:00Z"/>
                <w:rFonts w:ascii="等线" w:eastAsia="等线" w:hAnsi="等线" w:cs="宋体"/>
                <w:color w:val="000000"/>
                <w:kern w:val="0"/>
                <w:sz w:val="22"/>
                <w:szCs w:val="22"/>
              </w:rPr>
            </w:pPr>
            <w:del w:id="1866" w:author="值成 刘" w:date="2019-01-16T08:50:00Z">
              <w:r w:rsidRPr="00CE75F0" w:rsidDel="00257954">
                <w:rPr>
                  <w:rFonts w:ascii="等线" w:eastAsia="等线" w:hAnsi="等线" w:cs="宋体" w:hint="eastAsia"/>
                  <w:color w:val="000000"/>
                  <w:kern w:val="0"/>
                  <w:sz w:val="22"/>
                  <w:szCs w:val="22"/>
                </w:rPr>
                <w:delText>建立基线并控制需求集和版本</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67" w:author="值成 刘" w:date="2019-01-16T08:50:00Z"/>
                <w:rFonts w:ascii="等线" w:eastAsia="等线" w:hAnsi="等线" w:cs="宋体"/>
                <w:color w:val="000000"/>
                <w:kern w:val="0"/>
                <w:sz w:val="22"/>
                <w:szCs w:val="22"/>
              </w:rPr>
            </w:pPr>
            <w:del w:id="1868"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69" w:author="值成 刘" w:date="2019-01-16T08:50:00Z"/>
                <w:rFonts w:ascii="等线" w:eastAsia="等线" w:hAnsi="等线" w:cs="宋体"/>
                <w:color w:val="000000"/>
                <w:kern w:val="0"/>
                <w:sz w:val="22"/>
                <w:szCs w:val="22"/>
              </w:rPr>
            </w:pPr>
            <w:del w:id="1870" w:author="值成 刘" w:date="2019-01-16T08:50:00Z">
              <w:r w:rsidRPr="00CE75F0" w:rsidDel="00257954">
                <w:rPr>
                  <w:rFonts w:ascii="等线" w:eastAsia="等线" w:hAnsi="等线" w:cs="宋体" w:hint="eastAsia"/>
                  <w:color w:val="000000"/>
                  <w:kern w:val="0"/>
                  <w:sz w:val="22"/>
                  <w:szCs w:val="22"/>
                </w:rPr>
                <w:delText>2</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71" w:author="值成 刘" w:date="2019-01-16T08:50:00Z"/>
                <w:rFonts w:ascii="等线" w:eastAsia="等线" w:hAnsi="等线" w:cs="宋体"/>
                <w:color w:val="000000"/>
                <w:kern w:val="0"/>
                <w:sz w:val="22"/>
                <w:szCs w:val="22"/>
              </w:rPr>
            </w:pPr>
            <w:del w:id="1872"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73" w:author="值成 刘" w:date="2019-01-16T08:50:00Z"/>
                <w:rFonts w:ascii="等线" w:eastAsia="等线" w:hAnsi="等线" w:cs="宋体"/>
                <w:color w:val="000000"/>
                <w:kern w:val="0"/>
                <w:sz w:val="22"/>
                <w:szCs w:val="22"/>
              </w:rPr>
            </w:pPr>
            <w:del w:id="1874"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75" w:author="值成 刘" w:date="2019-01-16T08:50:00Z"/>
                <w:rFonts w:ascii="等线" w:eastAsia="等线" w:hAnsi="等线" w:cs="宋体"/>
                <w:color w:val="000000"/>
                <w:kern w:val="0"/>
                <w:sz w:val="22"/>
                <w:szCs w:val="22"/>
              </w:rPr>
            </w:pPr>
            <w:del w:id="1876"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77" w:author="值成 刘" w:date="2019-01-16T08:50:00Z"/>
                <w:rFonts w:ascii="等线" w:eastAsia="等线" w:hAnsi="等线" w:cs="宋体"/>
                <w:color w:val="000000"/>
                <w:kern w:val="0"/>
                <w:sz w:val="22"/>
                <w:szCs w:val="22"/>
              </w:rPr>
            </w:pPr>
            <w:del w:id="1878"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79" w:author="值成 刘" w:date="2019-01-16T08:50:00Z"/>
                <w:rFonts w:ascii="等线" w:eastAsia="等线" w:hAnsi="等线" w:cs="宋体"/>
                <w:color w:val="000000"/>
                <w:kern w:val="0"/>
                <w:sz w:val="22"/>
                <w:szCs w:val="22"/>
              </w:rPr>
            </w:pPr>
            <w:del w:id="1880"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1881"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882" w:author="值成 刘" w:date="2019-01-16T08:50:00Z"/>
                <w:rFonts w:ascii="等线" w:eastAsia="等线" w:hAnsi="等线" w:cs="宋体"/>
                <w:color w:val="000000"/>
                <w:kern w:val="0"/>
                <w:sz w:val="22"/>
                <w:szCs w:val="22"/>
              </w:rPr>
            </w:pPr>
            <w:del w:id="1883" w:author="值成 刘" w:date="2019-01-16T08:50:00Z">
              <w:r w:rsidRPr="00CE75F0" w:rsidDel="00257954">
                <w:rPr>
                  <w:rFonts w:ascii="等线" w:eastAsia="等线" w:hAnsi="等线" w:cs="宋体" w:hint="eastAsia"/>
                  <w:color w:val="000000"/>
                  <w:kern w:val="0"/>
                  <w:sz w:val="22"/>
                  <w:szCs w:val="22"/>
                </w:rPr>
                <w:delText>5.1.4</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884"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885"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886" w:author="值成 刘" w:date="2019-01-16T08:50:00Z"/>
                <w:rFonts w:ascii="等线" w:eastAsia="等线" w:hAnsi="等线" w:cs="宋体"/>
                <w:color w:val="000000"/>
                <w:kern w:val="0"/>
                <w:sz w:val="22"/>
                <w:szCs w:val="22"/>
              </w:rPr>
            </w:pPr>
            <w:del w:id="1887" w:author="值成 刘" w:date="2019-01-16T08:50:00Z">
              <w:r w:rsidRPr="00CE75F0" w:rsidDel="00257954">
                <w:rPr>
                  <w:rFonts w:ascii="等线" w:eastAsia="等线" w:hAnsi="等线" w:cs="宋体" w:hint="eastAsia"/>
                  <w:color w:val="000000"/>
                  <w:kern w:val="0"/>
                  <w:sz w:val="22"/>
                  <w:szCs w:val="22"/>
                </w:rPr>
                <w:delText>维护需求变更的历史记录</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88" w:author="值成 刘" w:date="2019-01-16T08:50:00Z"/>
                <w:rFonts w:ascii="等线" w:eastAsia="等线" w:hAnsi="等线" w:cs="宋体"/>
                <w:color w:val="000000"/>
                <w:kern w:val="0"/>
                <w:sz w:val="22"/>
                <w:szCs w:val="22"/>
              </w:rPr>
            </w:pPr>
            <w:del w:id="1889"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90" w:author="值成 刘" w:date="2019-01-16T08:50:00Z"/>
                <w:rFonts w:ascii="等线" w:eastAsia="等线" w:hAnsi="等线" w:cs="宋体"/>
                <w:color w:val="000000"/>
                <w:kern w:val="0"/>
                <w:sz w:val="22"/>
                <w:szCs w:val="22"/>
              </w:rPr>
            </w:pPr>
            <w:del w:id="1891" w:author="值成 刘" w:date="2019-01-16T08:50:00Z">
              <w:r w:rsidRPr="00CE75F0" w:rsidDel="00257954">
                <w:rPr>
                  <w:rFonts w:ascii="等线" w:eastAsia="等线" w:hAnsi="等线" w:cs="宋体" w:hint="eastAsia"/>
                  <w:color w:val="000000"/>
                  <w:kern w:val="0"/>
                  <w:sz w:val="22"/>
                  <w:szCs w:val="22"/>
                </w:rPr>
                <w:delText>7+</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92" w:author="值成 刘" w:date="2019-01-16T08:50:00Z"/>
                <w:rFonts w:ascii="等线" w:eastAsia="等线" w:hAnsi="等线" w:cs="宋体"/>
                <w:color w:val="000000"/>
                <w:kern w:val="0"/>
                <w:sz w:val="22"/>
                <w:szCs w:val="22"/>
              </w:rPr>
            </w:pPr>
            <w:del w:id="1893"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94" w:author="值成 刘" w:date="2019-01-16T08:50:00Z"/>
                <w:rFonts w:ascii="等线" w:eastAsia="等线" w:hAnsi="等线" w:cs="宋体"/>
                <w:color w:val="000000"/>
                <w:kern w:val="0"/>
                <w:sz w:val="22"/>
                <w:szCs w:val="22"/>
              </w:rPr>
            </w:pPr>
            <w:del w:id="1895"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96" w:author="值成 刘" w:date="2019-01-16T08:50:00Z"/>
                <w:rFonts w:ascii="等线" w:eastAsia="等线" w:hAnsi="等线" w:cs="宋体"/>
                <w:color w:val="000000"/>
                <w:kern w:val="0"/>
                <w:sz w:val="22"/>
                <w:szCs w:val="22"/>
              </w:rPr>
            </w:pPr>
            <w:del w:id="1897"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898" w:author="值成 刘" w:date="2019-01-16T08:50:00Z"/>
                <w:rFonts w:ascii="等线" w:eastAsia="等线" w:hAnsi="等线" w:cs="宋体"/>
                <w:color w:val="000000"/>
                <w:kern w:val="0"/>
                <w:sz w:val="22"/>
                <w:szCs w:val="22"/>
              </w:rPr>
            </w:pPr>
            <w:del w:id="1899"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00" w:author="值成 刘" w:date="2019-01-16T08:50:00Z"/>
                <w:rFonts w:ascii="等线" w:eastAsia="等线" w:hAnsi="等线" w:cs="宋体"/>
                <w:color w:val="000000"/>
                <w:kern w:val="0"/>
                <w:sz w:val="22"/>
                <w:szCs w:val="22"/>
              </w:rPr>
            </w:pPr>
            <w:del w:id="1901" w:author="值成 刘" w:date="2019-01-16T08:50:00Z">
              <w:r w:rsidRPr="00CE75F0" w:rsidDel="00257954">
                <w:rPr>
                  <w:rFonts w:ascii="等线" w:eastAsia="等线" w:hAnsi="等线" w:cs="宋体" w:hint="eastAsia"/>
                  <w:color w:val="000000"/>
                  <w:kern w:val="0"/>
                  <w:sz w:val="22"/>
                  <w:szCs w:val="22"/>
                </w:rPr>
                <w:delText>R</w:delText>
              </w:r>
            </w:del>
          </w:p>
        </w:tc>
      </w:tr>
      <w:tr w:rsidR="0031683F" w:rsidRPr="00CE75F0" w:rsidDel="00257954" w:rsidTr="005766FA">
        <w:trPr>
          <w:trHeight w:val="285"/>
          <w:del w:id="1902"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903" w:author="值成 刘" w:date="2019-01-16T08:50:00Z"/>
                <w:rFonts w:ascii="等线" w:eastAsia="等线" w:hAnsi="等线" w:cs="宋体"/>
                <w:color w:val="000000"/>
                <w:kern w:val="0"/>
                <w:sz w:val="22"/>
                <w:szCs w:val="22"/>
              </w:rPr>
            </w:pPr>
            <w:del w:id="1904" w:author="值成 刘" w:date="2019-01-16T08:50:00Z">
              <w:r w:rsidRPr="00CE75F0" w:rsidDel="00257954">
                <w:rPr>
                  <w:rFonts w:ascii="等线" w:eastAsia="等线" w:hAnsi="等线" w:cs="宋体" w:hint="eastAsia"/>
                  <w:color w:val="000000"/>
                  <w:kern w:val="0"/>
                  <w:sz w:val="22"/>
                  <w:szCs w:val="22"/>
                </w:rPr>
                <w:delText>5.1.5</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905"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906"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907" w:author="值成 刘" w:date="2019-01-16T08:50:00Z"/>
                <w:rFonts w:ascii="等线" w:eastAsia="等线" w:hAnsi="等线" w:cs="宋体"/>
                <w:color w:val="000000"/>
                <w:kern w:val="0"/>
                <w:sz w:val="22"/>
                <w:szCs w:val="22"/>
              </w:rPr>
            </w:pPr>
            <w:del w:id="1908" w:author="值成 刘" w:date="2019-01-16T08:50:00Z">
              <w:r w:rsidRPr="00CE75F0" w:rsidDel="00257954">
                <w:rPr>
                  <w:rFonts w:ascii="等线" w:eastAsia="等线" w:hAnsi="等线" w:cs="宋体" w:hint="eastAsia"/>
                  <w:color w:val="000000"/>
                  <w:kern w:val="0"/>
                  <w:sz w:val="22"/>
                  <w:szCs w:val="22"/>
                </w:rPr>
                <w:delText>跟踪每一项变更</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09" w:author="值成 刘" w:date="2019-01-16T08:50:00Z"/>
                <w:rFonts w:ascii="等线" w:eastAsia="等线" w:hAnsi="等线" w:cs="宋体"/>
                <w:color w:val="000000"/>
                <w:kern w:val="0"/>
                <w:sz w:val="22"/>
                <w:szCs w:val="22"/>
              </w:rPr>
            </w:pPr>
            <w:del w:id="1910"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11" w:author="值成 刘" w:date="2019-01-16T08:50:00Z"/>
                <w:rFonts w:ascii="等线" w:eastAsia="等线" w:hAnsi="等线" w:cs="宋体"/>
                <w:color w:val="000000"/>
                <w:kern w:val="0"/>
                <w:sz w:val="22"/>
                <w:szCs w:val="22"/>
              </w:rPr>
            </w:pPr>
            <w:del w:id="1912" w:author="值成 刘" w:date="2019-01-16T08:50:00Z">
              <w:r w:rsidRPr="00CE75F0" w:rsidDel="00257954">
                <w:rPr>
                  <w:rFonts w:ascii="等线" w:eastAsia="等线" w:hAnsi="等线" w:cs="宋体" w:hint="eastAsia"/>
                  <w:color w:val="000000"/>
                  <w:kern w:val="0"/>
                  <w:sz w:val="22"/>
                  <w:szCs w:val="22"/>
                </w:rPr>
                <w:delText>7+</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13" w:author="值成 刘" w:date="2019-01-16T08:50:00Z"/>
                <w:rFonts w:ascii="等线" w:eastAsia="等线" w:hAnsi="等线" w:cs="宋体"/>
                <w:color w:val="000000"/>
                <w:kern w:val="0"/>
                <w:sz w:val="22"/>
                <w:szCs w:val="22"/>
              </w:rPr>
            </w:pPr>
            <w:del w:id="1914" w:author="值成 刘" w:date="2019-01-16T08:50:00Z">
              <w:r w:rsidRPr="00CE75F0" w:rsidDel="00257954">
                <w:rPr>
                  <w:rFonts w:ascii="等线" w:eastAsia="等线" w:hAnsi="等线" w:cs="宋体" w:hint="eastAsia"/>
                  <w:color w:val="000000"/>
                  <w:kern w:val="0"/>
                  <w:sz w:val="22"/>
                  <w:szCs w:val="22"/>
                </w:rPr>
                <w:delText>A</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15" w:author="值成 刘" w:date="2019-01-16T08:50:00Z"/>
                <w:rFonts w:ascii="等线" w:eastAsia="等线" w:hAnsi="等线" w:cs="宋体"/>
                <w:color w:val="000000"/>
                <w:kern w:val="0"/>
                <w:sz w:val="22"/>
                <w:szCs w:val="22"/>
              </w:rPr>
            </w:pPr>
            <w:del w:id="1916"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17" w:author="值成 刘" w:date="2019-01-16T08:50:00Z"/>
                <w:rFonts w:ascii="等线" w:eastAsia="等线" w:hAnsi="等线" w:cs="宋体"/>
                <w:color w:val="000000"/>
                <w:kern w:val="0"/>
                <w:sz w:val="22"/>
                <w:szCs w:val="22"/>
              </w:rPr>
            </w:pPr>
            <w:del w:id="1918"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19" w:author="值成 刘" w:date="2019-01-16T08:50:00Z"/>
                <w:rFonts w:ascii="等线" w:eastAsia="等线" w:hAnsi="等线" w:cs="宋体"/>
                <w:color w:val="000000"/>
                <w:kern w:val="0"/>
                <w:sz w:val="22"/>
                <w:szCs w:val="22"/>
              </w:rPr>
            </w:pPr>
            <w:del w:id="1920"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21" w:author="值成 刘" w:date="2019-01-16T08:50:00Z"/>
                <w:rFonts w:ascii="等线" w:eastAsia="等线" w:hAnsi="等线" w:cs="宋体"/>
                <w:color w:val="000000"/>
                <w:kern w:val="0"/>
                <w:sz w:val="22"/>
                <w:szCs w:val="22"/>
              </w:rPr>
            </w:pPr>
            <w:del w:id="1922"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923"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924" w:author="值成 刘" w:date="2019-01-16T08:50:00Z"/>
                <w:rFonts w:ascii="等线" w:eastAsia="等线" w:hAnsi="等线" w:cs="宋体"/>
                <w:color w:val="000000"/>
                <w:kern w:val="0"/>
                <w:sz w:val="22"/>
                <w:szCs w:val="22"/>
              </w:rPr>
            </w:pPr>
            <w:del w:id="1925" w:author="值成 刘" w:date="2019-01-16T08:50:00Z">
              <w:r w:rsidRPr="00CE75F0" w:rsidDel="00257954">
                <w:rPr>
                  <w:rFonts w:ascii="等线" w:eastAsia="等线" w:hAnsi="等线" w:cs="宋体" w:hint="eastAsia"/>
                  <w:color w:val="000000"/>
                  <w:kern w:val="0"/>
                  <w:sz w:val="22"/>
                  <w:szCs w:val="22"/>
                </w:rPr>
                <w:delText>5.1.6</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926"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927"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928" w:author="值成 刘" w:date="2019-01-16T08:50:00Z"/>
                <w:rFonts w:ascii="等线" w:eastAsia="等线" w:hAnsi="等线" w:cs="宋体"/>
                <w:color w:val="000000"/>
                <w:kern w:val="0"/>
                <w:sz w:val="22"/>
                <w:szCs w:val="22"/>
              </w:rPr>
            </w:pPr>
            <w:del w:id="1929" w:author="值成 刘" w:date="2019-01-16T08:50:00Z">
              <w:r w:rsidRPr="00CE75F0" w:rsidDel="00257954">
                <w:rPr>
                  <w:rFonts w:ascii="等线" w:eastAsia="等线" w:hAnsi="等线" w:cs="宋体" w:hint="eastAsia"/>
                  <w:color w:val="000000"/>
                  <w:kern w:val="0"/>
                  <w:sz w:val="22"/>
                  <w:szCs w:val="22"/>
                </w:rPr>
                <w:delText>跟踪需求问题</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30" w:author="值成 刘" w:date="2019-01-16T08:50:00Z"/>
                <w:rFonts w:ascii="等线" w:eastAsia="等线" w:hAnsi="等线" w:cs="宋体"/>
                <w:color w:val="000000"/>
                <w:kern w:val="0"/>
                <w:sz w:val="22"/>
                <w:szCs w:val="22"/>
              </w:rPr>
            </w:pPr>
            <w:del w:id="1931"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32" w:author="值成 刘" w:date="2019-01-16T08:50:00Z"/>
                <w:rFonts w:ascii="等线" w:eastAsia="等线" w:hAnsi="等线" w:cs="宋体"/>
                <w:color w:val="000000"/>
                <w:kern w:val="0"/>
                <w:sz w:val="22"/>
                <w:szCs w:val="22"/>
              </w:rPr>
            </w:pPr>
            <w:del w:id="1933" w:author="值成 刘" w:date="2019-01-16T08:50:00Z">
              <w:r w:rsidRPr="00CE75F0" w:rsidDel="00257954">
                <w:rPr>
                  <w:rFonts w:ascii="等线" w:eastAsia="等线" w:hAnsi="等线" w:cs="宋体" w:hint="eastAsia"/>
                  <w:color w:val="000000"/>
                  <w:kern w:val="0"/>
                  <w:sz w:val="22"/>
                  <w:szCs w:val="22"/>
                </w:rPr>
                <w:delText>7+</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34" w:author="值成 刘" w:date="2019-01-16T08:50:00Z"/>
                <w:rFonts w:ascii="等线" w:eastAsia="等线" w:hAnsi="等线" w:cs="宋体"/>
                <w:color w:val="000000"/>
                <w:kern w:val="0"/>
                <w:sz w:val="22"/>
                <w:szCs w:val="22"/>
              </w:rPr>
            </w:pPr>
            <w:del w:id="1935" w:author="值成 刘" w:date="2019-01-16T08:50:00Z">
              <w:r w:rsidRPr="00CE75F0" w:rsidDel="00257954">
                <w:rPr>
                  <w:rFonts w:ascii="等线" w:eastAsia="等线" w:hAnsi="等线" w:cs="宋体" w:hint="eastAsia"/>
                  <w:color w:val="000000"/>
                  <w:kern w:val="0"/>
                  <w:sz w:val="22"/>
                  <w:szCs w:val="22"/>
                </w:rPr>
                <w:delText>R</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36" w:author="值成 刘" w:date="2019-01-16T08:50:00Z"/>
                <w:rFonts w:ascii="等线" w:eastAsia="等线" w:hAnsi="等线" w:cs="宋体"/>
                <w:color w:val="000000"/>
                <w:kern w:val="0"/>
                <w:sz w:val="22"/>
                <w:szCs w:val="22"/>
              </w:rPr>
            </w:pPr>
            <w:del w:id="1937"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38" w:author="值成 刘" w:date="2019-01-16T08:50:00Z"/>
                <w:rFonts w:ascii="等线" w:eastAsia="等线" w:hAnsi="等线" w:cs="宋体"/>
                <w:color w:val="000000"/>
                <w:kern w:val="0"/>
                <w:sz w:val="22"/>
                <w:szCs w:val="22"/>
              </w:rPr>
            </w:pPr>
            <w:del w:id="1939"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40" w:author="值成 刘" w:date="2019-01-16T08:50:00Z"/>
                <w:rFonts w:ascii="等线" w:eastAsia="等线" w:hAnsi="等线" w:cs="宋体"/>
                <w:color w:val="000000"/>
                <w:kern w:val="0"/>
                <w:sz w:val="22"/>
                <w:szCs w:val="22"/>
              </w:rPr>
            </w:pPr>
            <w:del w:id="1941"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42" w:author="值成 刘" w:date="2019-01-16T08:50:00Z"/>
                <w:rFonts w:ascii="等线" w:eastAsia="等线" w:hAnsi="等线" w:cs="宋体"/>
                <w:color w:val="000000"/>
                <w:kern w:val="0"/>
                <w:sz w:val="22"/>
                <w:szCs w:val="22"/>
              </w:rPr>
            </w:pPr>
            <w:del w:id="1943"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944"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945" w:author="值成 刘" w:date="2019-01-16T08:50:00Z"/>
                <w:rFonts w:ascii="等线" w:eastAsia="等线" w:hAnsi="等线" w:cs="宋体"/>
                <w:color w:val="000000"/>
                <w:kern w:val="0"/>
                <w:sz w:val="22"/>
                <w:szCs w:val="22"/>
              </w:rPr>
            </w:pPr>
            <w:del w:id="1946" w:author="值成 刘" w:date="2019-01-16T08:50:00Z">
              <w:r w:rsidRPr="00CE75F0" w:rsidDel="00257954">
                <w:rPr>
                  <w:rFonts w:ascii="等线" w:eastAsia="等线" w:hAnsi="等线" w:cs="宋体" w:hint="eastAsia"/>
                  <w:color w:val="000000"/>
                  <w:kern w:val="0"/>
                  <w:sz w:val="22"/>
                  <w:szCs w:val="22"/>
                </w:rPr>
                <w:delText>5.1.7</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947"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948"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949" w:author="值成 刘" w:date="2019-01-16T08:50:00Z"/>
                <w:rFonts w:ascii="等线" w:eastAsia="等线" w:hAnsi="等线" w:cs="宋体"/>
                <w:color w:val="000000"/>
                <w:kern w:val="0"/>
                <w:sz w:val="22"/>
                <w:szCs w:val="22"/>
              </w:rPr>
            </w:pPr>
            <w:del w:id="1950" w:author="值成 刘" w:date="2019-01-16T08:50:00Z">
              <w:r w:rsidRPr="00CE75F0" w:rsidDel="00257954">
                <w:rPr>
                  <w:rFonts w:ascii="等线" w:eastAsia="等线" w:hAnsi="等线" w:cs="宋体" w:hint="eastAsia"/>
                  <w:color w:val="000000"/>
                  <w:kern w:val="0"/>
                  <w:sz w:val="22"/>
                  <w:szCs w:val="22"/>
                </w:rPr>
                <w:delText>维护一个需求可跟踪矩阵</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51" w:author="值成 刘" w:date="2019-01-16T08:50:00Z"/>
                <w:rFonts w:ascii="等线" w:eastAsia="等线" w:hAnsi="等线" w:cs="宋体"/>
                <w:color w:val="000000"/>
                <w:kern w:val="0"/>
                <w:sz w:val="22"/>
                <w:szCs w:val="22"/>
              </w:rPr>
            </w:pPr>
            <w:del w:id="1952"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53" w:author="值成 刘" w:date="2019-01-16T08:50:00Z"/>
                <w:rFonts w:ascii="等线" w:eastAsia="等线" w:hAnsi="等线" w:cs="宋体"/>
                <w:color w:val="000000"/>
                <w:kern w:val="0"/>
                <w:sz w:val="22"/>
                <w:szCs w:val="22"/>
              </w:rPr>
            </w:pPr>
            <w:del w:id="1954" w:author="值成 刘" w:date="2019-01-16T08:50:00Z">
              <w:r w:rsidRPr="00CE75F0" w:rsidDel="00257954">
                <w:rPr>
                  <w:rFonts w:ascii="等线" w:eastAsia="等线" w:hAnsi="等线" w:cs="宋体" w:hint="eastAsia"/>
                  <w:color w:val="000000"/>
                  <w:kern w:val="0"/>
                  <w:sz w:val="22"/>
                  <w:szCs w:val="22"/>
                </w:rPr>
                <w:delText>7+</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55" w:author="值成 刘" w:date="2019-01-16T08:50:00Z"/>
                <w:rFonts w:ascii="等线" w:eastAsia="等线" w:hAnsi="等线" w:cs="宋体"/>
                <w:color w:val="000000"/>
                <w:kern w:val="0"/>
                <w:sz w:val="22"/>
                <w:szCs w:val="22"/>
              </w:rPr>
            </w:pPr>
            <w:del w:id="1956"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57" w:author="值成 刘" w:date="2019-01-16T08:50:00Z"/>
                <w:rFonts w:ascii="等线" w:eastAsia="等线" w:hAnsi="等线" w:cs="宋体"/>
                <w:color w:val="000000"/>
                <w:kern w:val="0"/>
                <w:sz w:val="22"/>
                <w:szCs w:val="22"/>
              </w:rPr>
            </w:pPr>
            <w:del w:id="1958" w:author="值成 刘" w:date="2019-01-16T08:50:00Z">
              <w:r w:rsidRPr="00CE75F0" w:rsidDel="00257954">
                <w:rPr>
                  <w:rFonts w:ascii="等线" w:eastAsia="等线" w:hAnsi="等线" w:cs="宋体" w:hint="eastAsia"/>
                  <w:color w:val="000000"/>
                  <w:kern w:val="0"/>
                  <w:sz w:val="22"/>
                  <w:szCs w:val="22"/>
                </w:rPr>
                <w:delText>I</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59" w:author="值成 刘" w:date="2019-01-16T08:50:00Z"/>
                <w:rFonts w:ascii="等线" w:eastAsia="等线" w:hAnsi="等线" w:cs="宋体"/>
                <w:color w:val="000000"/>
                <w:kern w:val="0"/>
                <w:sz w:val="22"/>
                <w:szCs w:val="22"/>
              </w:rPr>
            </w:pPr>
            <w:del w:id="1960" w:author="值成 刘" w:date="2019-01-16T08:50:00Z">
              <w:r w:rsidRPr="00CE75F0" w:rsidDel="00257954">
                <w:rPr>
                  <w:rFonts w:ascii="等线" w:eastAsia="等线" w:hAnsi="等线" w:cs="宋体" w:hint="eastAsia"/>
                  <w:color w:val="000000"/>
                  <w:kern w:val="0"/>
                  <w:sz w:val="22"/>
                  <w:szCs w:val="22"/>
                </w:rPr>
                <w:delText>R</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61" w:author="值成 刘" w:date="2019-01-16T08:50:00Z"/>
                <w:rFonts w:ascii="等线" w:eastAsia="等线" w:hAnsi="等线" w:cs="宋体"/>
                <w:color w:val="000000"/>
                <w:kern w:val="0"/>
                <w:sz w:val="22"/>
                <w:szCs w:val="22"/>
              </w:rPr>
            </w:pPr>
            <w:del w:id="1962"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63" w:author="值成 刘" w:date="2019-01-16T08:50:00Z"/>
                <w:rFonts w:ascii="等线" w:eastAsia="等线" w:hAnsi="等线" w:cs="宋体"/>
                <w:color w:val="000000"/>
                <w:kern w:val="0"/>
                <w:sz w:val="22"/>
                <w:szCs w:val="22"/>
              </w:rPr>
            </w:pPr>
            <w:del w:id="1964" w:author="值成 刘" w:date="2019-01-16T08:50:00Z">
              <w:r w:rsidRPr="00CE75F0" w:rsidDel="00257954">
                <w:rPr>
                  <w:rFonts w:ascii="等线" w:eastAsia="等线" w:hAnsi="等线" w:cs="宋体" w:hint="eastAsia"/>
                  <w:color w:val="000000"/>
                  <w:kern w:val="0"/>
                  <w:sz w:val="22"/>
                  <w:szCs w:val="22"/>
                </w:rPr>
                <w:delText>I</w:delText>
              </w:r>
            </w:del>
          </w:p>
        </w:tc>
      </w:tr>
      <w:tr w:rsidR="0031683F" w:rsidRPr="00CE75F0" w:rsidDel="00257954" w:rsidTr="005766FA">
        <w:trPr>
          <w:trHeight w:val="285"/>
          <w:del w:id="196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966" w:author="值成 刘" w:date="2019-01-16T08:50:00Z"/>
                <w:rFonts w:ascii="等线" w:eastAsia="等线" w:hAnsi="等线" w:cs="宋体"/>
                <w:color w:val="000000"/>
                <w:kern w:val="0"/>
                <w:sz w:val="22"/>
                <w:szCs w:val="22"/>
              </w:rPr>
            </w:pPr>
            <w:del w:id="1967" w:author="值成 刘" w:date="2019-01-16T08:50:00Z">
              <w:r w:rsidRPr="00CE75F0" w:rsidDel="00257954">
                <w:rPr>
                  <w:rFonts w:ascii="等线" w:eastAsia="等线" w:hAnsi="等线" w:cs="宋体" w:hint="eastAsia"/>
                  <w:color w:val="000000"/>
                  <w:kern w:val="0"/>
                  <w:sz w:val="22"/>
                  <w:szCs w:val="22"/>
                </w:rPr>
                <w:delText>5.1.8</w:delText>
              </w:r>
            </w:del>
          </w:p>
        </w:tc>
        <w:tc>
          <w:tcPr>
            <w:tcW w:w="55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968"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hideMark/>
          </w:tcPr>
          <w:p w:rsidR="0031683F" w:rsidRPr="00CE75F0" w:rsidDel="00257954" w:rsidRDefault="0031683F" w:rsidP="005766FA">
            <w:pPr>
              <w:widowControl/>
              <w:jc w:val="left"/>
              <w:rPr>
                <w:del w:id="1969"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left"/>
              <w:rPr>
                <w:del w:id="1970" w:author="值成 刘" w:date="2019-01-16T08:50:00Z"/>
                <w:rFonts w:ascii="等线" w:eastAsia="等线" w:hAnsi="等线" w:cs="宋体"/>
                <w:color w:val="000000"/>
                <w:kern w:val="0"/>
                <w:sz w:val="22"/>
                <w:szCs w:val="22"/>
              </w:rPr>
            </w:pPr>
            <w:del w:id="1971" w:author="值成 刘" w:date="2019-01-16T08:50:00Z">
              <w:r w:rsidRPr="00CE75F0" w:rsidDel="00257954">
                <w:rPr>
                  <w:rFonts w:ascii="等线" w:eastAsia="等线" w:hAnsi="等线" w:cs="宋体" w:hint="eastAsia"/>
                  <w:color w:val="000000"/>
                  <w:kern w:val="0"/>
                  <w:sz w:val="22"/>
                  <w:szCs w:val="22"/>
                </w:rPr>
                <w:delText>使用需求管理工具</w:delText>
              </w:r>
            </w:del>
          </w:p>
        </w:tc>
        <w:tc>
          <w:tcPr>
            <w:tcW w:w="992"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72" w:author="值成 刘" w:date="2019-01-16T08:50:00Z"/>
                <w:rFonts w:ascii="等线" w:eastAsia="等线" w:hAnsi="等线" w:cs="宋体"/>
                <w:color w:val="000000"/>
                <w:kern w:val="0"/>
                <w:sz w:val="22"/>
                <w:szCs w:val="22"/>
              </w:rPr>
            </w:pPr>
            <w:del w:id="1973" w:author="值成 刘" w:date="2019-01-16T08:50:00Z">
              <w:r w:rsidRPr="00CE75F0" w:rsidDel="00257954">
                <w:rPr>
                  <w:rFonts w:ascii="等线" w:eastAsia="等线" w:hAnsi="等线" w:cs="宋体" w:hint="eastAsia"/>
                  <w:color w:val="000000"/>
                  <w:kern w:val="0"/>
                  <w:sz w:val="22"/>
                  <w:szCs w:val="22"/>
                </w:rPr>
                <w:delText>1</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74" w:author="值成 刘" w:date="2019-01-16T08:50:00Z"/>
                <w:rFonts w:ascii="等线" w:eastAsia="等线" w:hAnsi="等线" w:cs="宋体"/>
                <w:color w:val="000000"/>
                <w:kern w:val="0"/>
                <w:sz w:val="22"/>
                <w:szCs w:val="22"/>
              </w:rPr>
            </w:pPr>
            <w:del w:id="1975" w:author="值成 刘" w:date="2019-01-16T08:50:00Z">
              <w:r w:rsidRPr="00CE75F0" w:rsidDel="00257954">
                <w:rPr>
                  <w:rFonts w:ascii="等线" w:eastAsia="等线" w:hAnsi="等线" w:cs="宋体" w:hint="eastAsia"/>
                  <w:color w:val="000000"/>
                  <w:kern w:val="0"/>
                  <w:sz w:val="22"/>
                  <w:szCs w:val="22"/>
                </w:rPr>
                <w:delText>7+</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76" w:author="值成 刘" w:date="2019-01-16T08:50:00Z"/>
                <w:rFonts w:ascii="等线" w:eastAsia="等线" w:hAnsi="等线" w:cs="宋体"/>
                <w:color w:val="000000"/>
                <w:kern w:val="0"/>
                <w:sz w:val="22"/>
                <w:szCs w:val="22"/>
              </w:rPr>
            </w:pPr>
            <w:del w:id="1977"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78" w:author="值成 刘" w:date="2019-01-16T08:50:00Z"/>
                <w:rFonts w:ascii="等线" w:eastAsia="等线" w:hAnsi="等线" w:cs="宋体"/>
                <w:color w:val="000000"/>
                <w:kern w:val="0"/>
                <w:sz w:val="22"/>
                <w:szCs w:val="22"/>
              </w:rPr>
            </w:pPr>
            <w:del w:id="1979" w:author="值成 刘" w:date="2019-01-16T08:50:00Z">
              <w:r w:rsidRPr="00CE75F0" w:rsidDel="00257954">
                <w:rPr>
                  <w:rFonts w:ascii="等线" w:eastAsia="等线" w:hAnsi="等线" w:cs="宋体" w:hint="eastAsia"/>
                  <w:color w:val="000000"/>
                  <w:kern w:val="0"/>
                  <w:sz w:val="22"/>
                  <w:szCs w:val="22"/>
                </w:rPr>
                <w:delText>R</w:delText>
              </w:r>
            </w:del>
          </w:p>
        </w:tc>
        <w:tc>
          <w:tcPr>
            <w:tcW w:w="851"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80" w:author="值成 刘" w:date="2019-01-16T08:50:00Z"/>
                <w:rFonts w:ascii="等线" w:eastAsia="等线" w:hAnsi="等线" w:cs="宋体"/>
                <w:color w:val="000000"/>
                <w:kern w:val="0"/>
                <w:sz w:val="22"/>
                <w:szCs w:val="22"/>
              </w:rPr>
            </w:pPr>
            <w:del w:id="1981" w:author="值成 刘" w:date="2019-01-16T08:50:00Z">
              <w:r w:rsidRPr="00CE75F0" w:rsidDel="00257954">
                <w:rPr>
                  <w:rFonts w:ascii="等线" w:eastAsia="等线" w:hAnsi="等线" w:cs="宋体" w:hint="eastAsia"/>
                  <w:color w:val="000000"/>
                  <w:kern w:val="0"/>
                  <w:sz w:val="22"/>
                  <w:szCs w:val="22"/>
                </w:rPr>
                <w:delText>I</w:delText>
              </w:r>
            </w:del>
          </w:p>
        </w:tc>
        <w:tc>
          <w:tcPr>
            <w:tcW w:w="709"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82" w:author="值成 刘" w:date="2019-01-16T08:50:00Z"/>
                <w:rFonts w:ascii="等线" w:eastAsia="等线" w:hAnsi="等线" w:cs="宋体"/>
                <w:color w:val="000000"/>
                <w:kern w:val="0"/>
                <w:sz w:val="22"/>
                <w:szCs w:val="22"/>
              </w:rPr>
            </w:pPr>
            <w:del w:id="1983" w:author="值成 刘" w:date="2019-01-16T08:50:00Z">
              <w:r w:rsidRPr="00CE75F0" w:rsidDel="00257954">
                <w:rPr>
                  <w:rFonts w:ascii="等线" w:eastAsia="等线" w:hAnsi="等线" w:cs="宋体" w:hint="eastAsia"/>
                  <w:color w:val="000000"/>
                  <w:kern w:val="0"/>
                  <w:sz w:val="22"/>
                  <w:szCs w:val="22"/>
                </w:rPr>
                <w:delText>I</w:delText>
              </w:r>
            </w:del>
          </w:p>
        </w:tc>
        <w:tc>
          <w:tcPr>
            <w:tcW w:w="850" w:type="dxa"/>
            <w:tcBorders>
              <w:top w:val="nil"/>
              <w:left w:val="nil"/>
              <w:bottom w:val="single" w:sz="4" w:space="0" w:color="auto"/>
              <w:right w:val="single" w:sz="4" w:space="0" w:color="auto"/>
            </w:tcBorders>
            <w:shd w:val="clear" w:color="auto" w:fill="auto"/>
            <w:noWrap/>
            <w:vAlign w:val="center"/>
            <w:hideMark/>
          </w:tcPr>
          <w:p w:rsidR="0031683F" w:rsidRPr="00CE75F0" w:rsidDel="00257954" w:rsidRDefault="0031683F" w:rsidP="005766FA">
            <w:pPr>
              <w:widowControl/>
              <w:jc w:val="center"/>
              <w:rPr>
                <w:del w:id="1984" w:author="值成 刘" w:date="2019-01-16T08:50:00Z"/>
                <w:rFonts w:ascii="等线" w:eastAsia="等线" w:hAnsi="等线" w:cs="宋体"/>
                <w:color w:val="000000"/>
                <w:kern w:val="0"/>
                <w:sz w:val="22"/>
                <w:szCs w:val="22"/>
              </w:rPr>
            </w:pPr>
            <w:del w:id="1985" w:author="值成 刘" w:date="2019-01-16T08:50:00Z">
              <w:r w:rsidRPr="00CE75F0" w:rsidDel="00257954">
                <w:rPr>
                  <w:rFonts w:ascii="等线" w:eastAsia="等线" w:hAnsi="等线" w:cs="宋体" w:hint="eastAsia"/>
                  <w:color w:val="000000"/>
                  <w:kern w:val="0"/>
                  <w:sz w:val="22"/>
                  <w:szCs w:val="22"/>
                </w:rPr>
                <w:delText>I</w:delText>
              </w:r>
            </w:del>
          </w:p>
        </w:tc>
      </w:tr>
      <w:tr w:rsidR="002729E8" w:rsidRPr="00CE75F0" w:rsidDel="00257954" w:rsidTr="005766FA">
        <w:trPr>
          <w:trHeight w:val="285"/>
          <w:ins w:id="1986" w:author="Chen XuanWem" w:date="2018-10-21T15:58:00Z"/>
          <w:del w:id="1987"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CE75F0" w:rsidDel="00257954" w:rsidRDefault="002729E8" w:rsidP="002729E8">
            <w:pPr>
              <w:widowControl/>
              <w:jc w:val="left"/>
              <w:rPr>
                <w:ins w:id="1988" w:author="Chen XuanWem" w:date="2018-10-21T15:58:00Z"/>
                <w:del w:id="1989" w:author="值成 刘" w:date="2019-01-16T08:50:00Z"/>
                <w:rFonts w:ascii="等线" w:eastAsia="等线" w:hAnsi="等线" w:cs="宋体"/>
                <w:color w:val="000000"/>
                <w:kern w:val="0"/>
                <w:sz w:val="22"/>
                <w:szCs w:val="22"/>
              </w:rPr>
            </w:pPr>
            <w:ins w:id="1990" w:author="Chen XuanWem" w:date="2018-10-21T15:58:00Z">
              <w:del w:id="1991" w:author="值成 刘" w:date="2019-01-16T08:50:00Z">
                <w:r w:rsidRPr="00CE75F0" w:rsidDel="00257954">
                  <w:rPr>
                    <w:rFonts w:ascii="等线" w:eastAsia="等线" w:hAnsi="等线" w:cs="宋体" w:hint="eastAsia"/>
                    <w:color w:val="000000"/>
                    <w:kern w:val="0"/>
                    <w:sz w:val="22"/>
                    <w:szCs w:val="22"/>
                  </w:rPr>
                  <w:delText>5.1.9</w:delText>
                </w:r>
              </w:del>
            </w:ins>
          </w:p>
        </w:tc>
        <w:tc>
          <w:tcPr>
            <w:tcW w:w="550" w:type="dxa"/>
            <w:vMerge/>
            <w:tcBorders>
              <w:top w:val="nil"/>
              <w:left w:val="single" w:sz="4" w:space="0" w:color="auto"/>
              <w:bottom w:val="single" w:sz="4" w:space="0" w:color="auto"/>
              <w:right w:val="single" w:sz="4" w:space="0" w:color="auto"/>
            </w:tcBorders>
            <w:vAlign w:val="center"/>
          </w:tcPr>
          <w:p w:rsidR="002729E8" w:rsidRPr="00CE75F0" w:rsidDel="00257954" w:rsidRDefault="002729E8" w:rsidP="002729E8">
            <w:pPr>
              <w:widowControl/>
              <w:jc w:val="left"/>
              <w:rPr>
                <w:ins w:id="1992" w:author="Chen XuanWem" w:date="2018-10-21T15:58:00Z"/>
                <w:del w:id="1993"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tcPr>
          <w:p w:rsidR="002729E8" w:rsidRPr="00CE75F0" w:rsidDel="00257954" w:rsidRDefault="002729E8" w:rsidP="002729E8">
            <w:pPr>
              <w:widowControl/>
              <w:jc w:val="left"/>
              <w:rPr>
                <w:ins w:id="1994" w:author="Chen XuanWem" w:date="2018-10-21T15:58:00Z"/>
                <w:del w:id="1995"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tcPr>
          <w:p w:rsidR="002729E8" w:rsidRPr="00CE75F0" w:rsidDel="00257954" w:rsidRDefault="002729E8" w:rsidP="002729E8">
            <w:pPr>
              <w:widowControl/>
              <w:jc w:val="left"/>
              <w:rPr>
                <w:ins w:id="1996" w:author="Chen XuanWem" w:date="2018-10-21T15:58:00Z"/>
                <w:del w:id="1997" w:author="值成 刘" w:date="2019-01-16T08:50:00Z"/>
                <w:rFonts w:ascii="等线" w:eastAsia="等线" w:hAnsi="等线" w:cs="宋体"/>
                <w:color w:val="000000"/>
                <w:kern w:val="0"/>
                <w:sz w:val="22"/>
                <w:szCs w:val="22"/>
              </w:rPr>
            </w:pPr>
            <w:ins w:id="1998" w:author="Chen XuanWem" w:date="2018-10-21T15:58:00Z">
              <w:del w:id="1999" w:author="值成 刘" w:date="2019-01-16T08:50:00Z">
                <w:r w:rsidRPr="00CE75F0" w:rsidDel="00257954">
                  <w:rPr>
                    <w:rFonts w:ascii="等线" w:eastAsia="等线" w:hAnsi="等线" w:cs="宋体" w:hint="eastAsia"/>
                    <w:color w:val="000000"/>
                    <w:kern w:val="0"/>
                    <w:sz w:val="22"/>
                    <w:szCs w:val="22"/>
                  </w:rPr>
                  <w:delText>衡量需求稳定性</w:delText>
                </w:r>
              </w:del>
            </w:ins>
          </w:p>
        </w:tc>
        <w:tc>
          <w:tcPr>
            <w:tcW w:w="992" w:type="dxa"/>
            <w:tcBorders>
              <w:top w:val="nil"/>
              <w:left w:val="nil"/>
              <w:bottom w:val="single" w:sz="4" w:space="0" w:color="auto"/>
              <w:right w:val="single" w:sz="4" w:space="0" w:color="auto"/>
            </w:tcBorders>
            <w:shd w:val="clear" w:color="auto" w:fill="auto"/>
            <w:noWrap/>
            <w:vAlign w:val="center"/>
          </w:tcPr>
          <w:p w:rsidR="002729E8" w:rsidRPr="00CE75F0" w:rsidDel="00257954" w:rsidRDefault="002729E8" w:rsidP="002729E8">
            <w:pPr>
              <w:widowControl/>
              <w:jc w:val="center"/>
              <w:rPr>
                <w:ins w:id="2000" w:author="Chen XuanWem" w:date="2018-10-21T15:58:00Z"/>
                <w:del w:id="2001" w:author="值成 刘" w:date="2019-01-16T08:50:00Z"/>
                <w:rFonts w:ascii="等线" w:eastAsia="等线" w:hAnsi="等线" w:cs="宋体"/>
                <w:color w:val="000000"/>
                <w:kern w:val="0"/>
                <w:sz w:val="22"/>
                <w:szCs w:val="22"/>
              </w:rPr>
            </w:pPr>
            <w:ins w:id="2002" w:author="Chen XuanWem" w:date="2018-10-21T15:58:00Z">
              <w:del w:id="2003" w:author="值成 刘" w:date="2019-01-16T08:50:00Z">
                <w:r w:rsidRPr="00CE75F0" w:rsidDel="00257954">
                  <w:rPr>
                    <w:rFonts w:ascii="等线" w:eastAsia="等线" w:hAnsi="等线" w:cs="宋体" w:hint="eastAsia"/>
                    <w:color w:val="000000"/>
                    <w:kern w:val="0"/>
                    <w:sz w:val="22"/>
                    <w:szCs w:val="22"/>
                  </w:rPr>
                  <w:delText>1</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CE75F0" w:rsidDel="00257954" w:rsidRDefault="002729E8" w:rsidP="002729E8">
            <w:pPr>
              <w:widowControl/>
              <w:jc w:val="center"/>
              <w:rPr>
                <w:ins w:id="2004" w:author="Chen XuanWem" w:date="2018-10-21T15:58:00Z"/>
                <w:del w:id="2005" w:author="值成 刘" w:date="2019-01-16T08:50:00Z"/>
                <w:rFonts w:ascii="等线" w:eastAsia="等线" w:hAnsi="等线" w:cs="宋体"/>
                <w:color w:val="000000"/>
                <w:kern w:val="0"/>
                <w:sz w:val="22"/>
                <w:szCs w:val="22"/>
              </w:rPr>
            </w:pPr>
            <w:ins w:id="2006" w:author="Chen XuanWem" w:date="2018-10-21T15:58:00Z">
              <w:del w:id="2007" w:author="值成 刘" w:date="2019-01-16T08:50:00Z">
                <w:r w:rsidRPr="00CE75F0" w:rsidDel="00257954">
                  <w:rPr>
                    <w:rFonts w:ascii="等线" w:eastAsia="等线" w:hAnsi="等线" w:cs="宋体" w:hint="eastAsia"/>
                    <w:color w:val="000000"/>
                    <w:kern w:val="0"/>
                    <w:sz w:val="22"/>
                    <w:szCs w:val="22"/>
                  </w:rPr>
                  <w:delText>2</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CE75F0" w:rsidDel="00257954" w:rsidRDefault="002729E8" w:rsidP="002729E8">
            <w:pPr>
              <w:widowControl/>
              <w:jc w:val="center"/>
              <w:rPr>
                <w:ins w:id="2008" w:author="Chen XuanWem" w:date="2018-10-21T15:58:00Z"/>
                <w:del w:id="2009" w:author="值成 刘" w:date="2019-01-16T08:50:00Z"/>
                <w:rFonts w:ascii="等线" w:eastAsia="等线" w:hAnsi="等线" w:cs="宋体"/>
                <w:color w:val="000000"/>
                <w:kern w:val="0"/>
                <w:sz w:val="22"/>
                <w:szCs w:val="22"/>
              </w:rPr>
            </w:pPr>
            <w:ins w:id="2010" w:author="Chen XuanWem" w:date="2018-10-21T15:58:00Z">
              <w:del w:id="2011" w:author="值成 刘" w:date="2019-01-16T08:50:00Z">
                <w:r w:rsidRPr="00CE75F0" w:rsidDel="00257954">
                  <w:rPr>
                    <w:rFonts w:ascii="等线" w:eastAsia="等线" w:hAnsi="等线" w:cs="宋体" w:hint="eastAsia"/>
                    <w:color w:val="000000"/>
                    <w:kern w:val="0"/>
                    <w:sz w:val="22"/>
                    <w:szCs w:val="22"/>
                  </w:rPr>
                  <w:delText>R</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CE75F0" w:rsidDel="00257954" w:rsidRDefault="002729E8" w:rsidP="002729E8">
            <w:pPr>
              <w:widowControl/>
              <w:jc w:val="center"/>
              <w:rPr>
                <w:ins w:id="2012" w:author="Chen XuanWem" w:date="2018-10-21T15:58:00Z"/>
                <w:del w:id="2013" w:author="值成 刘" w:date="2019-01-16T08:50:00Z"/>
                <w:rFonts w:ascii="等线" w:eastAsia="等线" w:hAnsi="等线" w:cs="宋体"/>
                <w:color w:val="000000"/>
                <w:kern w:val="0"/>
                <w:sz w:val="22"/>
                <w:szCs w:val="22"/>
              </w:rPr>
            </w:pPr>
            <w:ins w:id="2014" w:author="Chen XuanWem" w:date="2018-10-21T15:58:00Z">
              <w:del w:id="2015" w:author="值成 刘" w:date="2019-01-16T08:50:00Z">
                <w:r w:rsidRPr="00CE75F0" w:rsidDel="00257954">
                  <w:rPr>
                    <w:rFonts w:ascii="等线" w:eastAsia="等线" w:hAnsi="等线" w:cs="宋体" w:hint="eastAsia"/>
                    <w:color w:val="000000"/>
                    <w:kern w:val="0"/>
                    <w:sz w:val="22"/>
                    <w:szCs w:val="22"/>
                  </w:rPr>
                  <w:delText>I</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CE75F0" w:rsidDel="00257954" w:rsidRDefault="002729E8" w:rsidP="002729E8">
            <w:pPr>
              <w:widowControl/>
              <w:jc w:val="center"/>
              <w:rPr>
                <w:ins w:id="2016" w:author="Chen XuanWem" w:date="2018-10-21T15:58:00Z"/>
                <w:del w:id="2017" w:author="值成 刘" w:date="2019-01-16T08:50:00Z"/>
                <w:rFonts w:ascii="等线" w:eastAsia="等线" w:hAnsi="等线" w:cs="宋体"/>
                <w:color w:val="000000"/>
                <w:kern w:val="0"/>
                <w:sz w:val="22"/>
                <w:szCs w:val="22"/>
              </w:rPr>
            </w:pPr>
            <w:ins w:id="2018" w:author="Chen XuanWem" w:date="2018-10-21T15:58:00Z">
              <w:del w:id="2019" w:author="值成 刘" w:date="2019-01-16T08:50:00Z">
                <w:r w:rsidRPr="00CE75F0" w:rsidDel="00257954">
                  <w:rPr>
                    <w:rFonts w:ascii="等线" w:eastAsia="等线" w:hAnsi="等线" w:cs="宋体" w:hint="eastAsia"/>
                    <w:color w:val="000000"/>
                    <w:kern w:val="0"/>
                    <w:sz w:val="22"/>
                    <w:szCs w:val="22"/>
                  </w:rPr>
                  <w:delText>I</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CE75F0" w:rsidDel="00257954" w:rsidRDefault="002729E8" w:rsidP="002729E8">
            <w:pPr>
              <w:widowControl/>
              <w:jc w:val="center"/>
              <w:rPr>
                <w:ins w:id="2020" w:author="Chen XuanWem" w:date="2018-10-21T15:58:00Z"/>
                <w:del w:id="2021" w:author="值成 刘" w:date="2019-01-16T08:50:00Z"/>
                <w:rFonts w:ascii="等线" w:eastAsia="等线" w:hAnsi="等线" w:cs="宋体"/>
                <w:color w:val="000000"/>
                <w:kern w:val="0"/>
                <w:sz w:val="22"/>
                <w:szCs w:val="22"/>
              </w:rPr>
            </w:pPr>
            <w:ins w:id="2022" w:author="Chen XuanWem" w:date="2018-10-21T15:58:00Z">
              <w:del w:id="2023" w:author="值成 刘" w:date="2019-01-16T08:50:00Z">
                <w:r w:rsidRPr="00CE75F0" w:rsidDel="00257954">
                  <w:rPr>
                    <w:rFonts w:ascii="等线" w:eastAsia="等线" w:hAnsi="等线" w:cs="宋体" w:hint="eastAsia"/>
                    <w:color w:val="000000"/>
                    <w:kern w:val="0"/>
                    <w:sz w:val="22"/>
                    <w:szCs w:val="22"/>
                  </w:rPr>
                  <w:delText>I</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CE75F0" w:rsidDel="00257954" w:rsidRDefault="002729E8" w:rsidP="002729E8">
            <w:pPr>
              <w:widowControl/>
              <w:jc w:val="center"/>
              <w:rPr>
                <w:ins w:id="2024" w:author="Chen XuanWem" w:date="2018-10-21T15:58:00Z"/>
                <w:del w:id="2025" w:author="值成 刘" w:date="2019-01-16T08:50:00Z"/>
                <w:rFonts w:ascii="等线" w:eastAsia="等线" w:hAnsi="等线" w:cs="宋体"/>
                <w:color w:val="000000"/>
                <w:kern w:val="0"/>
                <w:sz w:val="22"/>
                <w:szCs w:val="22"/>
              </w:rPr>
            </w:pPr>
            <w:ins w:id="2026" w:author="Chen XuanWem" w:date="2018-10-21T15:58:00Z">
              <w:del w:id="2027" w:author="值成 刘" w:date="2019-01-16T08:50:00Z">
                <w:r w:rsidRPr="00CE75F0" w:rsidDel="00257954">
                  <w:rPr>
                    <w:rFonts w:ascii="等线" w:eastAsia="等线" w:hAnsi="等线" w:cs="宋体" w:hint="eastAsia"/>
                    <w:color w:val="000000"/>
                    <w:kern w:val="0"/>
                    <w:sz w:val="22"/>
                    <w:szCs w:val="22"/>
                  </w:rPr>
                  <w:delText>I</w:delText>
                </w:r>
              </w:del>
            </w:ins>
          </w:p>
        </w:tc>
      </w:tr>
      <w:tr w:rsidR="002729E8" w:rsidRPr="002729E8" w:rsidDel="00257954" w:rsidTr="002729E8">
        <w:trPr>
          <w:trHeight w:val="285"/>
          <w:ins w:id="2028" w:author="Chen XuanWem" w:date="2018-10-21T15:58:00Z"/>
          <w:del w:id="2029"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030" w:author="Chen XuanWem" w:date="2018-10-21T15:58:00Z"/>
                <w:del w:id="2031" w:author="值成 刘" w:date="2019-01-16T08:50:00Z"/>
                <w:rFonts w:ascii="等线" w:eastAsia="等线" w:hAnsi="等线" w:cs="宋体"/>
                <w:color w:val="000000"/>
                <w:kern w:val="0"/>
                <w:sz w:val="22"/>
                <w:szCs w:val="22"/>
              </w:rPr>
            </w:pPr>
            <w:ins w:id="2032" w:author="Chen XuanWem" w:date="2018-10-21T15:58:00Z">
              <w:del w:id="2033" w:author="值成 刘" w:date="2019-01-16T08:50:00Z">
                <w:r w:rsidRPr="002729E8" w:rsidDel="00257954">
                  <w:rPr>
                    <w:rFonts w:ascii="等线" w:eastAsia="等线" w:hAnsi="等线" w:cs="宋体" w:hint="eastAsia"/>
                    <w:color w:val="000000"/>
                    <w:kern w:val="0"/>
                    <w:sz w:val="22"/>
                    <w:szCs w:val="22"/>
                  </w:rPr>
                  <w:delText>6.1.1</w:delText>
                </w:r>
              </w:del>
            </w:ins>
          </w:p>
        </w:tc>
        <w:tc>
          <w:tcPr>
            <w:tcW w:w="550" w:type="dxa"/>
            <w:vMerge w:val="restart"/>
            <w:tcBorders>
              <w:top w:val="nil"/>
              <w:left w:val="single" w:sz="4" w:space="0" w:color="auto"/>
              <w:bottom w:val="single" w:sz="4" w:space="0" w:color="auto"/>
              <w:right w:val="single" w:sz="4" w:space="0" w:color="auto"/>
            </w:tcBorders>
            <w:shd w:val="clear" w:color="auto" w:fill="auto"/>
            <w:vAlign w:val="center"/>
          </w:tcPr>
          <w:p w:rsidR="002729E8" w:rsidRPr="002729E8" w:rsidDel="00257954" w:rsidRDefault="002729E8" w:rsidP="002729E8">
            <w:pPr>
              <w:widowControl/>
              <w:jc w:val="center"/>
              <w:rPr>
                <w:ins w:id="2034" w:author="Chen XuanWem" w:date="2018-10-21T15:58:00Z"/>
                <w:del w:id="2035" w:author="值成 刘" w:date="2019-01-16T08:50:00Z"/>
                <w:rFonts w:ascii="等线" w:eastAsia="等线" w:hAnsi="等线" w:cs="宋体"/>
                <w:color w:val="000000"/>
                <w:kern w:val="0"/>
                <w:sz w:val="22"/>
                <w:szCs w:val="22"/>
              </w:rPr>
            </w:pPr>
            <w:ins w:id="2036" w:author="Chen XuanWem" w:date="2018-10-21T15:58:00Z">
              <w:del w:id="2037" w:author="值成 刘" w:date="2019-01-16T08:50:00Z">
                <w:r w:rsidRPr="002729E8" w:rsidDel="00257954">
                  <w:rPr>
                    <w:rFonts w:ascii="等线" w:eastAsia="等线" w:hAnsi="等线" w:cs="宋体" w:hint="eastAsia"/>
                    <w:color w:val="000000"/>
                    <w:kern w:val="0"/>
                    <w:sz w:val="22"/>
                    <w:szCs w:val="22"/>
                  </w:rPr>
                  <w:delText>设计阶段</w:delText>
                </w:r>
              </w:del>
            </w:ins>
          </w:p>
        </w:tc>
        <w:tc>
          <w:tcPr>
            <w:tcW w:w="570" w:type="dxa"/>
            <w:vMerge w:val="restart"/>
            <w:tcBorders>
              <w:top w:val="nil"/>
              <w:left w:val="single" w:sz="4" w:space="0" w:color="auto"/>
              <w:bottom w:val="single" w:sz="4" w:space="0" w:color="auto"/>
              <w:right w:val="single" w:sz="4" w:space="0" w:color="auto"/>
            </w:tcBorders>
            <w:shd w:val="clear" w:color="auto" w:fill="auto"/>
            <w:vAlign w:val="center"/>
          </w:tcPr>
          <w:p w:rsidR="002729E8" w:rsidRPr="002729E8" w:rsidDel="00257954" w:rsidRDefault="002729E8" w:rsidP="002729E8">
            <w:pPr>
              <w:widowControl/>
              <w:jc w:val="center"/>
              <w:rPr>
                <w:ins w:id="2038" w:author="Chen XuanWem" w:date="2018-10-21T15:58:00Z"/>
                <w:del w:id="2039" w:author="值成 刘" w:date="2019-01-16T08:50:00Z"/>
                <w:rFonts w:ascii="等线" w:eastAsia="等线" w:hAnsi="等线" w:cs="宋体"/>
                <w:color w:val="000000"/>
                <w:kern w:val="0"/>
                <w:sz w:val="22"/>
                <w:szCs w:val="22"/>
              </w:rPr>
            </w:pPr>
            <w:ins w:id="2040" w:author="Chen XuanWem" w:date="2018-10-21T15:58:00Z">
              <w:del w:id="2041" w:author="值成 刘" w:date="2019-01-16T08:50:00Z">
                <w:r w:rsidRPr="002729E8" w:rsidDel="00257954">
                  <w:rPr>
                    <w:rFonts w:ascii="等线" w:eastAsia="等线" w:hAnsi="等线" w:cs="宋体" w:hint="eastAsia"/>
                    <w:color w:val="000000"/>
                    <w:kern w:val="0"/>
                    <w:sz w:val="22"/>
                    <w:szCs w:val="22"/>
                  </w:rPr>
                  <w:delText>总体设计</w:delText>
                </w:r>
              </w:del>
            </w:ins>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42" w:author="Chen XuanWem" w:date="2018-10-21T15:58:00Z"/>
                <w:del w:id="2043" w:author="值成 刘" w:date="2019-01-16T08:50:00Z"/>
                <w:rFonts w:ascii="等线" w:eastAsia="等线" w:hAnsi="等线" w:cs="宋体"/>
                <w:color w:val="000000"/>
                <w:kern w:val="0"/>
                <w:sz w:val="22"/>
                <w:szCs w:val="22"/>
              </w:rPr>
            </w:pPr>
            <w:ins w:id="2044" w:author="Chen XuanWem" w:date="2018-10-21T15:58:00Z">
              <w:del w:id="2045" w:author="值成 刘" w:date="2019-01-16T08:50:00Z">
                <w:r w:rsidRPr="002729E8" w:rsidDel="00257954">
                  <w:rPr>
                    <w:rFonts w:ascii="等线" w:eastAsia="等线" w:hAnsi="等线" w:cs="宋体" w:hint="eastAsia"/>
                    <w:color w:val="000000"/>
                    <w:kern w:val="0"/>
                    <w:sz w:val="22"/>
                    <w:szCs w:val="22"/>
                  </w:rPr>
                  <w:delText>层次图</w:delText>
                </w:r>
              </w:del>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46" w:author="Chen XuanWem" w:date="2018-10-21T15:58:00Z"/>
                <w:del w:id="2047" w:author="值成 刘" w:date="2019-01-16T08:50:00Z"/>
                <w:rFonts w:ascii="等线" w:eastAsia="等线" w:hAnsi="等线" w:cs="宋体"/>
                <w:color w:val="000000"/>
                <w:kern w:val="0"/>
                <w:sz w:val="22"/>
                <w:szCs w:val="22"/>
              </w:rPr>
            </w:pPr>
            <w:ins w:id="2048" w:author="Chen XuanWem" w:date="2018-10-21T15:58:00Z">
              <w:del w:id="2049" w:author="值成 刘" w:date="2019-01-16T08:50:00Z">
                <w:r w:rsidRPr="002729E8" w:rsidDel="00257954">
                  <w:rPr>
                    <w:rFonts w:ascii="等线" w:eastAsia="等线" w:hAnsi="等线" w:cs="宋体" w:hint="eastAsia"/>
                    <w:color w:val="000000"/>
                    <w:kern w:val="0"/>
                    <w:sz w:val="22"/>
                    <w:szCs w:val="22"/>
                  </w:rPr>
                  <w:delText>1</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050" w:author="Chen XuanWem" w:date="2018-10-21T15:58:00Z"/>
                <w:del w:id="2051" w:author="值成 刘" w:date="2019-01-16T08:50:00Z"/>
                <w:rFonts w:ascii="等线" w:eastAsia="等线" w:hAnsi="等线" w:cs="宋体"/>
                <w:color w:val="000000"/>
                <w:kern w:val="0"/>
                <w:sz w:val="22"/>
                <w:szCs w:val="22"/>
              </w:rPr>
            </w:pPr>
            <w:ins w:id="2052" w:author="Chen XuanWem" w:date="2018-10-21T15:58:00Z">
              <w:del w:id="2053" w:author="值成 刘" w:date="2019-01-16T08:50:00Z">
                <w:r w:rsidRPr="002729E8" w:rsidDel="00257954">
                  <w:rPr>
                    <w:rFonts w:ascii="等线" w:eastAsia="等线" w:hAnsi="等线" w:cs="宋体" w:hint="eastAsia"/>
                    <w:color w:val="000000"/>
                    <w:kern w:val="0"/>
                    <w:sz w:val="22"/>
                    <w:szCs w:val="22"/>
                  </w:rPr>
                  <w:delText>1</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54" w:author="Chen XuanWem" w:date="2018-10-21T15:58:00Z"/>
                <w:del w:id="2055" w:author="值成 刘" w:date="2019-01-16T08:50:00Z"/>
                <w:rFonts w:ascii="等线" w:eastAsia="等线" w:hAnsi="等线" w:cs="宋体"/>
                <w:color w:val="000000"/>
                <w:kern w:val="0"/>
                <w:sz w:val="22"/>
                <w:szCs w:val="22"/>
              </w:rPr>
            </w:pPr>
            <w:ins w:id="2056" w:author="Chen XuanWem" w:date="2018-10-21T15:58:00Z">
              <w:del w:id="2057" w:author="值成 刘" w:date="2019-01-16T08:50:00Z">
                <w:r w:rsidRPr="002729E8" w:rsidDel="00257954">
                  <w:rPr>
                    <w:rFonts w:ascii="等线" w:eastAsia="等线" w:hAnsi="等线" w:cs="宋体" w:hint="eastAsia"/>
                    <w:color w:val="000000"/>
                    <w:kern w:val="0"/>
                    <w:sz w:val="22"/>
                    <w:szCs w:val="22"/>
                  </w:rPr>
                  <w:delText>I</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58" w:author="Chen XuanWem" w:date="2018-10-21T15:58:00Z"/>
                <w:del w:id="2059" w:author="值成 刘" w:date="2019-01-16T08:50:00Z"/>
                <w:rFonts w:ascii="等线" w:eastAsia="等线" w:hAnsi="等线" w:cs="宋体"/>
                <w:color w:val="000000"/>
                <w:kern w:val="0"/>
                <w:sz w:val="22"/>
                <w:szCs w:val="22"/>
              </w:rPr>
            </w:pPr>
            <w:ins w:id="2060" w:author="Chen XuanWem" w:date="2018-10-21T15:58:00Z">
              <w:del w:id="2061" w:author="值成 刘" w:date="2019-01-16T08:50:00Z">
                <w:r w:rsidRPr="002729E8" w:rsidDel="00257954">
                  <w:rPr>
                    <w:rFonts w:ascii="等线" w:eastAsia="等线" w:hAnsi="等线" w:cs="宋体" w:hint="eastAsia"/>
                    <w:color w:val="000000"/>
                    <w:kern w:val="0"/>
                    <w:sz w:val="22"/>
                    <w:szCs w:val="22"/>
                  </w:rPr>
                  <w:delText>I</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62" w:author="Chen XuanWem" w:date="2018-10-21T15:58:00Z"/>
                <w:del w:id="2063" w:author="值成 刘" w:date="2019-01-16T08:50:00Z"/>
                <w:rFonts w:ascii="等线" w:eastAsia="等线" w:hAnsi="等线" w:cs="宋体"/>
                <w:color w:val="000000"/>
                <w:kern w:val="0"/>
                <w:sz w:val="22"/>
                <w:szCs w:val="22"/>
              </w:rPr>
            </w:pPr>
            <w:ins w:id="2064" w:author="Chen XuanWem" w:date="2018-10-21T15:58:00Z">
              <w:del w:id="2065" w:author="值成 刘" w:date="2019-01-16T08:50:00Z">
                <w:r w:rsidRPr="002729E8" w:rsidDel="00257954">
                  <w:rPr>
                    <w:rFonts w:ascii="等线" w:eastAsia="等线" w:hAnsi="等线" w:cs="宋体" w:hint="eastAsia"/>
                    <w:color w:val="000000"/>
                    <w:kern w:val="0"/>
                    <w:sz w:val="22"/>
                    <w:szCs w:val="22"/>
                  </w:rPr>
                  <w:delText>I</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66" w:author="Chen XuanWem" w:date="2018-10-21T15:58:00Z"/>
                <w:del w:id="2067" w:author="值成 刘" w:date="2019-01-16T08:50:00Z"/>
                <w:rFonts w:ascii="等线" w:eastAsia="等线" w:hAnsi="等线" w:cs="宋体"/>
                <w:color w:val="000000"/>
                <w:kern w:val="0"/>
                <w:sz w:val="22"/>
                <w:szCs w:val="22"/>
              </w:rPr>
            </w:pPr>
            <w:ins w:id="2068" w:author="Chen XuanWem" w:date="2018-10-21T15:58:00Z">
              <w:del w:id="2069" w:author="值成 刘" w:date="2019-01-16T08:50:00Z">
                <w:r w:rsidRPr="002729E8" w:rsidDel="00257954">
                  <w:rPr>
                    <w:rFonts w:ascii="等线" w:eastAsia="等线" w:hAnsi="等线" w:cs="宋体" w:hint="eastAsia"/>
                    <w:color w:val="000000"/>
                    <w:kern w:val="0"/>
                    <w:sz w:val="22"/>
                    <w:szCs w:val="22"/>
                  </w:rPr>
                  <w:delText>I</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70" w:author="Chen XuanWem" w:date="2018-10-21T15:58:00Z"/>
                <w:del w:id="2071" w:author="值成 刘" w:date="2019-01-16T08:50:00Z"/>
                <w:rFonts w:ascii="等线" w:eastAsia="等线" w:hAnsi="等线" w:cs="宋体"/>
                <w:color w:val="000000"/>
                <w:kern w:val="0"/>
                <w:sz w:val="22"/>
                <w:szCs w:val="22"/>
              </w:rPr>
            </w:pPr>
            <w:ins w:id="2072" w:author="Chen XuanWem" w:date="2018-10-21T15:58:00Z">
              <w:del w:id="2073" w:author="值成 刘" w:date="2019-01-16T08:50:00Z">
                <w:r w:rsidRPr="002729E8" w:rsidDel="00257954">
                  <w:rPr>
                    <w:rFonts w:ascii="等线" w:eastAsia="等线" w:hAnsi="等线" w:cs="宋体" w:hint="eastAsia"/>
                    <w:color w:val="000000"/>
                    <w:kern w:val="0"/>
                    <w:sz w:val="22"/>
                    <w:szCs w:val="22"/>
                  </w:rPr>
                  <w:delText>R</w:delText>
                </w:r>
              </w:del>
            </w:ins>
          </w:p>
        </w:tc>
      </w:tr>
      <w:tr w:rsidR="002729E8" w:rsidRPr="002729E8" w:rsidDel="00257954" w:rsidTr="002729E8">
        <w:trPr>
          <w:trHeight w:val="285"/>
          <w:ins w:id="2074" w:author="Chen XuanWem" w:date="2018-10-21T15:58:00Z"/>
          <w:del w:id="207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076" w:author="Chen XuanWem" w:date="2018-10-21T15:58:00Z"/>
                <w:del w:id="2077" w:author="值成 刘" w:date="2019-01-16T08:50:00Z"/>
                <w:rFonts w:ascii="等线" w:eastAsia="等线" w:hAnsi="等线" w:cs="宋体"/>
                <w:color w:val="000000"/>
                <w:kern w:val="0"/>
                <w:sz w:val="22"/>
                <w:szCs w:val="22"/>
              </w:rPr>
            </w:pPr>
            <w:ins w:id="2078" w:author="Chen XuanWem" w:date="2018-10-21T15:58:00Z">
              <w:del w:id="2079" w:author="值成 刘" w:date="2019-01-16T08:50:00Z">
                <w:r w:rsidRPr="002729E8" w:rsidDel="00257954">
                  <w:rPr>
                    <w:rFonts w:ascii="等线" w:eastAsia="等线" w:hAnsi="等线" w:cs="宋体" w:hint="eastAsia"/>
                    <w:color w:val="000000"/>
                    <w:kern w:val="0"/>
                    <w:sz w:val="22"/>
                    <w:szCs w:val="22"/>
                  </w:rPr>
                  <w:delText>6.1.2</w:delText>
                </w:r>
              </w:del>
            </w:ins>
          </w:p>
        </w:tc>
        <w:tc>
          <w:tcPr>
            <w:tcW w:w="550" w:type="dxa"/>
            <w:vMerge/>
            <w:tcBorders>
              <w:top w:val="nil"/>
              <w:left w:val="single" w:sz="4" w:space="0" w:color="auto"/>
              <w:bottom w:val="single" w:sz="4" w:space="0" w:color="auto"/>
              <w:right w:val="single" w:sz="4" w:space="0" w:color="auto"/>
            </w:tcBorders>
            <w:vAlign w:val="center"/>
          </w:tcPr>
          <w:p w:rsidR="002729E8" w:rsidRPr="002729E8" w:rsidDel="00257954" w:rsidRDefault="002729E8" w:rsidP="002729E8">
            <w:pPr>
              <w:widowControl/>
              <w:jc w:val="left"/>
              <w:rPr>
                <w:ins w:id="2080" w:author="Chen XuanWem" w:date="2018-10-21T15:58:00Z"/>
                <w:del w:id="2081"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tcPr>
          <w:p w:rsidR="002729E8" w:rsidRPr="002729E8" w:rsidDel="00257954" w:rsidRDefault="002729E8" w:rsidP="002729E8">
            <w:pPr>
              <w:widowControl/>
              <w:jc w:val="left"/>
              <w:rPr>
                <w:ins w:id="2082" w:author="Chen XuanWem" w:date="2018-10-21T15:58:00Z"/>
                <w:del w:id="2083"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84" w:author="Chen XuanWem" w:date="2018-10-21T15:58:00Z"/>
                <w:del w:id="2085" w:author="值成 刘" w:date="2019-01-16T08:50:00Z"/>
                <w:rFonts w:ascii="等线" w:eastAsia="等线" w:hAnsi="等线" w:cs="宋体"/>
                <w:color w:val="000000"/>
                <w:kern w:val="0"/>
                <w:sz w:val="22"/>
                <w:szCs w:val="22"/>
              </w:rPr>
            </w:pPr>
            <w:ins w:id="2086" w:author="Chen XuanWem" w:date="2018-10-21T15:58:00Z">
              <w:del w:id="2087" w:author="值成 刘" w:date="2019-01-16T08:50:00Z">
                <w:r w:rsidRPr="002729E8" w:rsidDel="00257954">
                  <w:rPr>
                    <w:rFonts w:ascii="等线" w:eastAsia="等线" w:hAnsi="等线" w:cs="宋体" w:hint="eastAsia"/>
                    <w:color w:val="000000"/>
                    <w:kern w:val="0"/>
                    <w:sz w:val="22"/>
                    <w:szCs w:val="22"/>
                  </w:rPr>
                  <w:delText>HIPO图</w:delText>
                </w:r>
              </w:del>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88" w:author="Chen XuanWem" w:date="2018-10-21T15:58:00Z"/>
                <w:del w:id="2089" w:author="值成 刘" w:date="2019-01-16T08:50:00Z"/>
                <w:rFonts w:ascii="等线" w:eastAsia="等线" w:hAnsi="等线" w:cs="宋体"/>
                <w:color w:val="000000"/>
                <w:kern w:val="0"/>
                <w:sz w:val="22"/>
                <w:szCs w:val="22"/>
              </w:rPr>
            </w:pPr>
            <w:ins w:id="2090" w:author="Chen XuanWem" w:date="2018-10-21T15:58:00Z">
              <w:del w:id="2091" w:author="值成 刘" w:date="2019-01-16T08:50:00Z">
                <w:r w:rsidRPr="002729E8" w:rsidDel="00257954">
                  <w:rPr>
                    <w:rFonts w:ascii="等线" w:eastAsia="等线" w:hAnsi="等线" w:cs="宋体" w:hint="eastAsia"/>
                    <w:color w:val="000000"/>
                    <w:kern w:val="0"/>
                    <w:sz w:val="22"/>
                    <w:szCs w:val="22"/>
                  </w:rPr>
                  <w:delText>1</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092" w:author="Chen XuanWem" w:date="2018-10-21T15:58:00Z"/>
                <w:del w:id="2093" w:author="值成 刘" w:date="2019-01-16T08:50:00Z"/>
                <w:rFonts w:ascii="等线" w:eastAsia="等线" w:hAnsi="等线" w:cs="宋体"/>
                <w:color w:val="000000"/>
                <w:kern w:val="0"/>
                <w:sz w:val="22"/>
                <w:szCs w:val="22"/>
              </w:rPr>
            </w:pPr>
            <w:ins w:id="2094" w:author="Chen XuanWem" w:date="2018-10-21T15:58:00Z">
              <w:del w:id="2095" w:author="值成 刘" w:date="2019-01-16T08:50:00Z">
                <w:r w:rsidRPr="002729E8" w:rsidDel="00257954">
                  <w:rPr>
                    <w:rFonts w:ascii="等线" w:eastAsia="等线" w:hAnsi="等线" w:cs="宋体" w:hint="eastAsia"/>
                    <w:color w:val="000000"/>
                    <w:kern w:val="0"/>
                    <w:sz w:val="22"/>
                    <w:szCs w:val="22"/>
                  </w:rPr>
                  <w:delText>1</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096" w:author="Chen XuanWem" w:date="2018-10-21T15:58:00Z"/>
                <w:del w:id="2097" w:author="值成 刘" w:date="2019-01-16T08:50:00Z"/>
                <w:rFonts w:ascii="等线" w:eastAsia="等线" w:hAnsi="等线" w:cs="宋体"/>
                <w:color w:val="000000"/>
                <w:kern w:val="0"/>
                <w:sz w:val="22"/>
                <w:szCs w:val="22"/>
              </w:rPr>
            </w:pPr>
            <w:ins w:id="2098" w:author="Chen XuanWem" w:date="2018-10-21T15:58:00Z">
              <w:del w:id="2099" w:author="值成 刘" w:date="2019-01-16T08:50:00Z">
                <w:r w:rsidRPr="002729E8" w:rsidDel="00257954">
                  <w:rPr>
                    <w:rFonts w:ascii="等线" w:eastAsia="等线" w:hAnsi="等线" w:cs="宋体" w:hint="eastAsia"/>
                    <w:color w:val="000000"/>
                    <w:kern w:val="0"/>
                    <w:sz w:val="22"/>
                    <w:szCs w:val="22"/>
                  </w:rPr>
                  <w:delText>R</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00" w:author="Chen XuanWem" w:date="2018-10-21T15:58:00Z"/>
                <w:del w:id="2101" w:author="值成 刘" w:date="2019-01-16T08:50:00Z"/>
                <w:rFonts w:ascii="等线" w:eastAsia="等线" w:hAnsi="等线" w:cs="宋体"/>
                <w:color w:val="000000"/>
                <w:kern w:val="0"/>
                <w:sz w:val="22"/>
                <w:szCs w:val="22"/>
              </w:rPr>
            </w:pPr>
            <w:ins w:id="2102" w:author="Chen XuanWem" w:date="2018-10-21T15:58:00Z">
              <w:del w:id="2103" w:author="值成 刘" w:date="2019-01-16T08:50:00Z">
                <w:r w:rsidRPr="002729E8" w:rsidDel="00257954">
                  <w:rPr>
                    <w:rFonts w:ascii="等线" w:eastAsia="等线" w:hAnsi="等线" w:cs="宋体" w:hint="eastAsia"/>
                    <w:color w:val="000000"/>
                    <w:kern w:val="0"/>
                    <w:sz w:val="22"/>
                    <w:szCs w:val="22"/>
                  </w:rPr>
                  <w:delText>I</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04" w:author="Chen XuanWem" w:date="2018-10-21T15:58:00Z"/>
                <w:del w:id="2105" w:author="值成 刘" w:date="2019-01-16T08:50:00Z"/>
                <w:rFonts w:ascii="等线" w:eastAsia="等线" w:hAnsi="等线" w:cs="宋体"/>
                <w:color w:val="000000"/>
                <w:kern w:val="0"/>
                <w:sz w:val="22"/>
                <w:szCs w:val="22"/>
              </w:rPr>
            </w:pPr>
            <w:ins w:id="2106" w:author="Chen XuanWem" w:date="2018-10-21T15:58:00Z">
              <w:del w:id="2107" w:author="值成 刘" w:date="2019-01-16T08:50:00Z">
                <w:r w:rsidRPr="002729E8" w:rsidDel="00257954">
                  <w:rPr>
                    <w:rFonts w:ascii="等线" w:eastAsia="等线" w:hAnsi="等线" w:cs="宋体" w:hint="eastAsia"/>
                    <w:color w:val="000000"/>
                    <w:kern w:val="0"/>
                    <w:sz w:val="22"/>
                    <w:szCs w:val="22"/>
                  </w:rPr>
                  <w:delText>I</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08" w:author="Chen XuanWem" w:date="2018-10-21T15:58:00Z"/>
                <w:del w:id="2109" w:author="值成 刘" w:date="2019-01-16T08:50:00Z"/>
                <w:rFonts w:ascii="等线" w:eastAsia="等线" w:hAnsi="等线" w:cs="宋体"/>
                <w:color w:val="000000"/>
                <w:kern w:val="0"/>
                <w:sz w:val="22"/>
                <w:szCs w:val="22"/>
              </w:rPr>
            </w:pPr>
            <w:ins w:id="2110" w:author="Chen XuanWem" w:date="2018-10-21T15:58:00Z">
              <w:del w:id="2111" w:author="值成 刘" w:date="2019-01-16T08:50:00Z">
                <w:r w:rsidRPr="002729E8" w:rsidDel="00257954">
                  <w:rPr>
                    <w:rFonts w:ascii="等线" w:eastAsia="等线" w:hAnsi="等线" w:cs="宋体" w:hint="eastAsia"/>
                    <w:color w:val="000000"/>
                    <w:kern w:val="0"/>
                    <w:sz w:val="22"/>
                    <w:szCs w:val="22"/>
                  </w:rPr>
                  <w:delText>I</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12" w:author="Chen XuanWem" w:date="2018-10-21T15:58:00Z"/>
                <w:del w:id="2113" w:author="值成 刘" w:date="2019-01-16T08:50:00Z"/>
                <w:rFonts w:ascii="等线" w:eastAsia="等线" w:hAnsi="等线" w:cs="宋体"/>
                <w:color w:val="000000"/>
                <w:kern w:val="0"/>
                <w:sz w:val="22"/>
                <w:szCs w:val="22"/>
              </w:rPr>
            </w:pPr>
            <w:ins w:id="2114" w:author="Chen XuanWem" w:date="2018-10-21T15:58:00Z">
              <w:del w:id="2115" w:author="值成 刘" w:date="2019-01-16T08:50:00Z">
                <w:r w:rsidRPr="002729E8" w:rsidDel="00257954">
                  <w:rPr>
                    <w:rFonts w:ascii="等线" w:eastAsia="等线" w:hAnsi="等线" w:cs="宋体" w:hint="eastAsia"/>
                    <w:color w:val="000000"/>
                    <w:kern w:val="0"/>
                    <w:sz w:val="22"/>
                    <w:szCs w:val="22"/>
                  </w:rPr>
                  <w:delText>I</w:delText>
                </w:r>
              </w:del>
            </w:ins>
          </w:p>
        </w:tc>
      </w:tr>
      <w:tr w:rsidR="002729E8" w:rsidRPr="002729E8" w:rsidDel="00257954" w:rsidTr="002729E8">
        <w:trPr>
          <w:trHeight w:val="285"/>
          <w:ins w:id="2116" w:author="Chen XuanWem" w:date="2018-10-21T15:58:00Z"/>
          <w:del w:id="2117"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118" w:author="Chen XuanWem" w:date="2018-10-21T15:58:00Z"/>
                <w:del w:id="2119" w:author="值成 刘" w:date="2019-01-16T08:50:00Z"/>
                <w:rFonts w:ascii="等线" w:eastAsia="等线" w:hAnsi="等线" w:cs="宋体"/>
                <w:color w:val="000000"/>
                <w:kern w:val="0"/>
                <w:sz w:val="22"/>
                <w:szCs w:val="22"/>
              </w:rPr>
            </w:pPr>
            <w:ins w:id="2120" w:author="Chen XuanWem" w:date="2018-10-21T15:58:00Z">
              <w:del w:id="2121" w:author="值成 刘" w:date="2019-01-16T08:50:00Z">
                <w:r w:rsidRPr="002729E8" w:rsidDel="00257954">
                  <w:rPr>
                    <w:rFonts w:ascii="等线" w:eastAsia="等线" w:hAnsi="等线" w:cs="宋体" w:hint="eastAsia"/>
                    <w:color w:val="000000"/>
                    <w:kern w:val="0"/>
                    <w:sz w:val="22"/>
                    <w:szCs w:val="22"/>
                  </w:rPr>
                  <w:delText>6.1.3</w:delText>
                </w:r>
              </w:del>
            </w:ins>
          </w:p>
        </w:tc>
        <w:tc>
          <w:tcPr>
            <w:tcW w:w="550" w:type="dxa"/>
            <w:vMerge/>
            <w:tcBorders>
              <w:top w:val="nil"/>
              <w:left w:val="single" w:sz="4" w:space="0" w:color="auto"/>
              <w:bottom w:val="single" w:sz="4" w:space="0" w:color="auto"/>
              <w:right w:val="single" w:sz="4" w:space="0" w:color="auto"/>
            </w:tcBorders>
            <w:vAlign w:val="center"/>
          </w:tcPr>
          <w:p w:rsidR="002729E8" w:rsidRPr="002729E8" w:rsidDel="00257954" w:rsidRDefault="002729E8" w:rsidP="002729E8">
            <w:pPr>
              <w:widowControl/>
              <w:jc w:val="left"/>
              <w:rPr>
                <w:ins w:id="2122" w:author="Chen XuanWem" w:date="2018-10-21T15:58:00Z"/>
                <w:del w:id="2123"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tcPr>
          <w:p w:rsidR="002729E8" w:rsidRPr="002729E8" w:rsidDel="00257954" w:rsidRDefault="002729E8" w:rsidP="002729E8">
            <w:pPr>
              <w:widowControl/>
              <w:jc w:val="left"/>
              <w:rPr>
                <w:ins w:id="2124" w:author="Chen XuanWem" w:date="2018-10-21T15:58:00Z"/>
                <w:del w:id="2125"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26" w:author="Chen XuanWem" w:date="2018-10-21T15:58:00Z"/>
                <w:del w:id="2127" w:author="值成 刘" w:date="2019-01-16T08:50:00Z"/>
                <w:rFonts w:ascii="等线" w:eastAsia="等线" w:hAnsi="等线" w:cs="宋体"/>
                <w:color w:val="000000"/>
                <w:kern w:val="0"/>
                <w:sz w:val="22"/>
                <w:szCs w:val="22"/>
              </w:rPr>
            </w:pPr>
            <w:ins w:id="2128" w:author="Chen XuanWem" w:date="2018-10-21T15:58:00Z">
              <w:del w:id="2129" w:author="值成 刘" w:date="2019-01-16T08:50:00Z">
                <w:r w:rsidRPr="002729E8" w:rsidDel="00257954">
                  <w:rPr>
                    <w:rFonts w:ascii="等线" w:eastAsia="等线" w:hAnsi="等线" w:cs="宋体" w:hint="eastAsia"/>
                    <w:color w:val="000000"/>
                    <w:kern w:val="0"/>
                    <w:sz w:val="22"/>
                    <w:szCs w:val="22"/>
                  </w:rPr>
                  <w:delText>结构图</w:delText>
                </w:r>
              </w:del>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30" w:author="Chen XuanWem" w:date="2018-10-21T15:58:00Z"/>
                <w:del w:id="2131" w:author="值成 刘" w:date="2019-01-16T08:50:00Z"/>
                <w:rFonts w:ascii="等线" w:eastAsia="等线" w:hAnsi="等线" w:cs="宋体"/>
                <w:color w:val="000000"/>
                <w:kern w:val="0"/>
                <w:sz w:val="22"/>
                <w:szCs w:val="22"/>
              </w:rPr>
            </w:pPr>
            <w:ins w:id="2132" w:author="Chen XuanWem" w:date="2018-10-21T15:58:00Z">
              <w:del w:id="2133" w:author="值成 刘" w:date="2019-01-16T08:50:00Z">
                <w:r w:rsidRPr="002729E8" w:rsidDel="00257954">
                  <w:rPr>
                    <w:rFonts w:ascii="等线" w:eastAsia="等线" w:hAnsi="等线" w:cs="宋体" w:hint="eastAsia"/>
                    <w:color w:val="000000"/>
                    <w:kern w:val="0"/>
                    <w:sz w:val="22"/>
                    <w:szCs w:val="22"/>
                  </w:rPr>
                  <w:delText>1</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134" w:author="Chen XuanWem" w:date="2018-10-21T15:58:00Z"/>
                <w:del w:id="2135" w:author="值成 刘" w:date="2019-01-16T08:50:00Z"/>
                <w:rFonts w:ascii="等线" w:eastAsia="等线" w:hAnsi="等线" w:cs="宋体"/>
                <w:color w:val="000000"/>
                <w:kern w:val="0"/>
                <w:sz w:val="22"/>
                <w:szCs w:val="22"/>
              </w:rPr>
            </w:pPr>
            <w:ins w:id="2136" w:author="Chen XuanWem" w:date="2018-10-21T15:58:00Z">
              <w:del w:id="2137" w:author="值成 刘" w:date="2019-01-16T08:50:00Z">
                <w:r w:rsidRPr="002729E8" w:rsidDel="00257954">
                  <w:rPr>
                    <w:rFonts w:ascii="等线" w:eastAsia="等线" w:hAnsi="等线" w:cs="宋体" w:hint="eastAsia"/>
                    <w:color w:val="000000"/>
                    <w:kern w:val="0"/>
                    <w:sz w:val="22"/>
                    <w:szCs w:val="22"/>
                  </w:rPr>
                  <w:delText>1</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38" w:author="Chen XuanWem" w:date="2018-10-21T15:58:00Z"/>
                <w:del w:id="2139" w:author="值成 刘" w:date="2019-01-16T08:50:00Z"/>
                <w:rFonts w:ascii="等线" w:eastAsia="等线" w:hAnsi="等线" w:cs="宋体"/>
                <w:color w:val="000000"/>
                <w:kern w:val="0"/>
                <w:sz w:val="22"/>
                <w:szCs w:val="22"/>
              </w:rPr>
            </w:pPr>
            <w:ins w:id="2140" w:author="Chen XuanWem" w:date="2018-10-21T15:58:00Z">
              <w:del w:id="2141" w:author="值成 刘" w:date="2019-01-16T08:50:00Z">
                <w:r w:rsidRPr="002729E8" w:rsidDel="00257954">
                  <w:rPr>
                    <w:rFonts w:ascii="等线" w:eastAsia="等线" w:hAnsi="等线" w:cs="宋体" w:hint="eastAsia"/>
                    <w:color w:val="000000"/>
                    <w:kern w:val="0"/>
                    <w:sz w:val="22"/>
                    <w:szCs w:val="22"/>
                  </w:rPr>
                  <w:delText>I</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42" w:author="Chen XuanWem" w:date="2018-10-21T15:58:00Z"/>
                <w:del w:id="2143" w:author="值成 刘" w:date="2019-01-16T08:50:00Z"/>
                <w:rFonts w:ascii="等线" w:eastAsia="等线" w:hAnsi="等线" w:cs="宋体"/>
                <w:color w:val="000000"/>
                <w:kern w:val="0"/>
                <w:sz w:val="22"/>
                <w:szCs w:val="22"/>
              </w:rPr>
            </w:pPr>
            <w:ins w:id="2144" w:author="Chen XuanWem" w:date="2018-10-21T15:58:00Z">
              <w:del w:id="2145" w:author="值成 刘" w:date="2019-01-16T08:50:00Z">
                <w:r w:rsidRPr="002729E8" w:rsidDel="00257954">
                  <w:rPr>
                    <w:rFonts w:ascii="等线" w:eastAsia="等线" w:hAnsi="等线" w:cs="宋体" w:hint="eastAsia"/>
                    <w:color w:val="000000"/>
                    <w:kern w:val="0"/>
                    <w:sz w:val="22"/>
                    <w:szCs w:val="22"/>
                  </w:rPr>
                  <w:delText>I</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46" w:author="Chen XuanWem" w:date="2018-10-21T15:58:00Z"/>
                <w:del w:id="2147" w:author="值成 刘" w:date="2019-01-16T08:50:00Z"/>
                <w:rFonts w:ascii="等线" w:eastAsia="等线" w:hAnsi="等线" w:cs="宋体"/>
                <w:color w:val="000000"/>
                <w:kern w:val="0"/>
                <w:sz w:val="22"/>
                <w:szCs w:val="22"/>
              </w:rPr>
            </w:pPr>
            <w:ins w:id="2148" w:author="Chen XuanWem" w:date="2018-10-21T15:58:00Z">
              <w:del w:id="2149" w:author="值成 刘" w:date="2019-01-16T08:50:00Z">
                <w:r w:rsidRPr="002729E8" w:rsidDel="00257954">
                  <w:rPr>
                    <w:rFonts w:ascii="等线" w:eastAsia="等线" w:hAnsi="等线" w:cs="宋体" w:hint="eastAsia"/>
                    <w:color w:val="000000"/>
                    <w:kern w:val="0"/>
                    <w:sz w:val="22"/>
                    <w:szCs w:val="22"/>
                  </w:rPr>
                  <w:delText>R</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50" w:author="Chen XuanWem" w:date="2018-10-21T15:58:00Z"/>
                <w:del w:id="2151" w:author="值成 刘" w:date="2019-01-16T08:50:00Z"/>
                <w:rFonts w:ascii="等线" w:eastAsia="等线" w:hAnsi="等线" w:cs="宋体"/>
                <w:color w:val="000000"/>
                <w:kern w:val="0"/>
                <w:sz w:val="22"/>
                <w:szCs w:val="22"/>
              </w:rPr>
            </w:pPr>
            <w:ins w:id="2152" w:author="Chen XuanWem" w:date="2018-10-21T15:58:00Z">
              <w:del w:id="2153" w:author="值成 刘" w:date="2019-01-16T08:50:00Z">
                <w:r w:rsidRPr="002729E8" w:rsidDel="00257954">
                  <w:rPr>
                    <w:rFonts w:ascii="等线" w:eastAsia="等线" w:hAnsi="等线" w:cs="宋体" w:hint="eastAsia"/>
                    <w:color w:val="000000"/>
                    <w:kern w:val="0"/>
                    <w:sz w:val="22"/>
                    <w:szCs w:val="22"/>
                  </w:rPr>
                  <w:delText>I</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54" w:author="Chen XuanWem" w:date="2018-10-21T15:58:00Z"/>
                <w:del w:id="2155" w:author="值成 刘" w:date="2019-01-16T08:50:00Z"/>
                <w:rFonts w:ascii="等线" w:eastAsia="等线" w:hAnsi="等线" w:cs="宋体"/>
                <w:color w:val="000000"/>
                <w:kern w:val="0"/>
                <w:sz w:val="22"/>
                <w:szCs w:val="22"/>
              </w:rPr>
            </w:pPr>
            <w:ins w:id="2156" w:author="Chen XuanWem" w:date="2018-10-21T15:58:00Z">
              <w:del w:id="2157" w:author="值成 刘" w:date="2019-01-16T08:50:00Z">
                <w:r w:rsidRPr="002729E8" w:rsidDel="00257954">
                  <w:rPr>
                    <w:rFonts w:ascii="等线" w:eastAsia="等线" w:hAnsi="等线" w:cs="宋体" w:hint="eastAsia"/>
                    <w:color w:val="000000"/>
                    <w:kern w:val="0"/>
                    <w:sz w:val="22"/>
                    <w:szCs w:val="22"/>
                  </w:rPr>
                  <w:delText>I</w:delText>
                </w:r>
              </w:del>
            </w:ins>
          </w:p>
        </w:tc>
      </w:tr>
      <w:tr w:rsidR="002729E8" w:rsidRPr="002729E8" w:rsidDel="00257954" w:rsidTr="002729E8">
        <w:trPr>
          <w:trHeight w:val="285"/>
          <w:ins w:id="2158" w:author="Chen XuanWem" w:date="2018-10-21T15:58:00Z"/>
          <w:del w:id="2159"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160" w:author="Chen XuanWem" w:date="2018-10-21T15:58:00Z"/>
                <w:del w:id="2161" w:author="值成 刘" w:date="2019-01-16T08:50:00Z"/>
                <w:rFonts w:ascii="等线" w:eastAsia="等线" w:hAnsi="等线" w:cs="宋体"/>
                <w:color w:val="000000"/>
                <w:kern w:val="0"/>
                <w:sz w:val="22"/>
                <w:szCs w:val="22"/>
              </w:rPr>
            </w:pPr>
            <w:ins w:id="2162" w:author="Chen XuanWem" w:date="2018-10-21T15:58:00Z">
              <w:del w:id="2163" w:author="值成 刘" w:date="2019-01-16T08:50:00Z">
                <w:r w:rsidRPr="002729E8" w:rsidDel="00257954">
                  <w:rPr>
                    <w:rFonts w:ascii="等线" w:eastAsia="等线" w:hAnsi="等线" w:cs="宋体" w:hint="eastAsia"/>
                    <w:color w:val="000000"/>
                    <w:kern w:val="0"/>
                    <w:sz w:val="22"/>
                    <w:szCs w:val="22"/>
                  </w:rPr>
                  <w:delText>6.1.4</w:delText>
                </w:r>
              </w:del>
            </w:ins>
          </w:p>
        </w:tc>
        <w:tc>
          <w:tcPr>
            <w:tcW w:w="550" w:type="dxa"/>
            <w:vMerge/>
            <w:tcBorders>
              <w:top w:val="nil"/>
              <w:left w:val="single" w:sz="4" w:space="0" w:color="auto"/>
              <w:bottom w:val="single" w:sz="4" w:space="0" w:color="auto"/>
              <w:right w:val="single" w:sz="4" w:space="0" w:color="auto"/>
            </w:tcBorders>
            <w:vAlign w:val="center"/>
          </w:tcPr>
          <w:p w:rsidR="002729E8" w:rsidRPr="002729E8" w:rsidDel="00257954" w:rsidRDefault="002729E8" w:rsidP="002729E8">
            <w:pPr>
              <w:widowControl/>
              <w:jc w:val="left"/>
              <w:rPr>
                <w:ins w:id="2164" w:author="Chen XuanWem" w:date="2018-10-21T15:58:00Z"/>
                <w:del w:id="2165" w:author="值成 刘" w:date="2019-01-16T08:50:00Z"/>
                <w:rFonts w:ascii="等线" w:eastAsia="等线" w:hAnsi="等线" w:cs="宋体"/>
                <w:color w:val="000000"/>
                <w:kern w:val="0"/>
                <w:sz w:val="22"/>
                <w:szCs w:val="22"/>
              </w:rPr>
            </w:pPr>
          </w:p>
        </w:tc>
        <w:tc>
          <w:tcPr>
            <w:tcW w:w="570" w:type="dxa"/>
            <w:vMerge/>
            <w:tcBorders>
              <w:top w:val="nil"/>
              <w:left w:val="single" w:sz="4" w:space="0" w:color="auto"/>
              <w:bottom w:val="single" w:sz="4" w:space="0" w:color="auto"/>
              <w:right w:val="single" w:sz="4" w:space="0" w:color="auto"/>
            </w:tcBorders>
            <w:vAlign w:val="center"/>
          </w:tcPr>
          <w:p w:rsidR="002729E8" w:rsidRPr="002729E8" w:rsidDel="00257954" w:rsidRDefault="002729E8" w:rsidP="002729E8">
            <w:pPr>
              <w:widowControl/>
              <w:jc w:val="left"/>
              <w:rPr>
                <w:ins w:id="2166" w:author="Chen XuanWem" w:date="2018-10-21T15:58:00Z"/>
                <w:del w:id="2167" w:author="值成 刘" w:date="2019-01-16T08:50:00Z"/>
                <w:rFonts w:ascii="等线" w:eastAsia="等线" w:hAnsi="等线" w:cs="宋体"/>
                <w:color w:val="000000"/>
                <w:kern w:val="0"/>
                <w:sz w:val="22"/>
                <w:szCs w:val="22"/>
              </w:rPr>
            </w:pPr>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68" w:author="Chen XuanWem" w:date="2018-10-21T15:58:00Z"/>
                <w:del w:id="2169" w:author="值成 刘" w:date="2019-01-16T08:50:00Z"/>
                <w:rFonts w:ascii="等线" w:eastAsia="等线" w:hAnsi="等线" w:cs="宋体"/>
                <w:color w:val="000000"/>
                <w:kern w:val="0"/>
                <w:sz w:val="22"/>
                <w:szCs w:val="22"/>
              </w:rPr>
            </w:pPr>
            <w:ins w:id="2170" w:author="Chen XuanWem" w:date="2018-10-21T15:58:00Z">
              <w:del w:id="2171" w:author="值成 刘" w:date="2019-01-16T08:50:00Z">
                <w:r w:rsidRPr="002729E8" w:rsidDel="00257954">
                  <w:rPr>
                    <w:rFonts w:ascii="等线" w:eastAsia="等线" w:hAnsi="等线" w:cs="宋体" w:hint="eastAsia"/>
                    <w:color w:val="000000"/>
                    <w:kern w:val="0"/>
                    <w:sz w:val="22"/>
                    <w:szCs w:val="22"/>
                  </w:rPr>
                  <w:delText>数据流图</w:delText>
                </w:r>
              </w:del>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72" w:author="Chen XuanWem" w:date="2018-10-21T15:58:00Z"/>
                <w:del w:id="2173" w:author="值成 刘" w:date="2019-01-16T08:50:00Z"/>
                <w:rFonts w:ascii="等线" w:eastAsia="等线" w:hAnsi="等线" w:cs="宋体"/>
                <w:color w:val="000000"/>
                <w:kern w:val="0"/>
                <w:sz w:val="22"/>
                <w:szCs w:val="22"/>
              </w:rPr>
            </w:pPr>
            <w:ins w:id="2174" w:author="Chen XuanWem" w:date="2018-10-21T15:58:00Z">
              <w:del w:id="2175" w:author="值成 刘" w:date="2019-01-16T08:50:00Z">
                <w:r w:rsidRPr="002729E8" w:rsidDel="00257954">
                  <w:rPr>
                    <w:rFonts w:ascii="等线" w:eastAsia="等线" w:hAnsi="等线" w:cs="宋体" w:hint="eastAsia"/>
                    <w:color w:val="000000"/>
                    <w:kern w:val="0"/>
                    <w:sz w:val="22"/>
                    <w:szCs w:val="22"/>
                  </w:rPr>
                  <w:delText>1</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176" w:author="Chen XuanWem" w:date="2018-10-21T15:58:00Z"/>
                <w:del w:id="2177" w:author="值成 刘" w:date="2019-01-16T08:50:00Z"/>
                <w:rFonts w:ascii="等线" w:eastAsia="等线" w:hAnsi="等线" w:cs="宋体"/>
                <w:color w:val="000000"/>
                <w:kern w:val="0"/>
                <w:sz w:val="22"/>
                <w:szCs w:val="22"/>
              </w:rPr>
            </w:pPr>
            <w:ins w:id="2178" w:author="Chen XuanWem" w:date="2018-10-21T15:58:00Z">
              <w:del w:id="2179" w:author="值成 刘" w:date="2019-01-16T08:50:00Z">
                <w:r w:rsidRPr="002729E8" w:rsidDel="00257954">
                  <w:rPr>
                    <w:rFonts w:ascii="等线" w:eastAsia="等线" w:hAnsi="等线" w:cs="宋体" w:hint="eastAsia"/>
                    <w:color w:val="000000"/>
                    <w:kern w:val="0"/>
                    <w:sz w:val="22"/>
                    <w:szCs w:val="22"/>
                  </w:rPr>
                  <w:delText>1</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80" w:author="Chen XuanWem" w:date="2018-10-21T15:58:00Z"/>
                <w:del w:id="2181" w:author="值成 刘" w:date="2019-01-16T08:50:00Z"/>
                <w:rFonts w:ascii="等线" w:eastAsia="等线" w:hAnsi="等线" w:cs="宋体"/>
                <w:color w:val="000000"/>
                <w:kern w:val="0"/>
                <w:sz w:val="22"/>
                <w:szCs w:val="22"/>
              </w:rPr>
            </w:pPr>
            <w:ins w:id="2182" w:author="Chen XuanWem" w:date="2018-10-21T15:58:00Z">
              <w:del w:id="2183" w:author="值成 刘" w:date="2019-01-16T08:50:00Z">
                <w:r w:rsidRPr="002729E8" w:rsidDel="00257954">
                  <w:rPr>
                    <w:rFonts w:ascii="等线" w:eastAsia="等线" w:hAnsi="等线" w:cs="宋体" w:hint="eastAsia"/>
                    <w:color w:val="000000"/>
                    <w:kern w:val="0"/>
                    <w:sz w:val="22"/>
                    <w:szCs w:val="22"/>
                  </w:rPr>
                  <w:delText>I</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84" w:author="Chen XuanWem" w:date="2018-10-21T15:58:00Z"/>
                <w:del w:id="2185" w:author="值成 刘" w:date="2019-01-16T08:50:00Z"/>
                <w:rFonts w:ascii="等线" w:eastAsia="等线" w:hAnsi="等线" w:cs="宋体"/>
                <w:color w:val="000000"/>
                <w:kern w:val="0"/>
                <w:sz w:val="22"/>
                <w:szCs w:val="22"/>
              </w:rPr>
            </w:pPr>
            <w:ins w:id="2186" w:author="Chen XuanWem" w:date="2018-10-21T15:58:00Z">
              <w:del w:id="2187" w:author="值成 刘" w:date="2019-01-16T08:50:00Z">
                <w:r w:rsidRPr="002729E8" w:rsidDel="00257954">
                  <w:rPr>
                    <w:rFonts w:ascii="等线" w:eastAsia="等线" w:hAnsi="等线" w:cs="宋体" w:hint="eastAsia"/>
                    <w:color w:val="000000"/>
                    <w:kern w:val="0"/>
                    <w:sz w:val="22"/>
                    <w:szCs w:val="22"/>
                  </w:rPr>
                  <w:delText>I</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88" w:author="Chen XuanWem" w:date="2018-10-21T15:58:00Z"/>
                <w:del w:id="2189" w:author="值成 刘" w:date="2019-01-16T08:50:00Z"/>
                <w:rFonts w:ascii="等线" w:eastAsia="等线" w:hAnsi="等线" w:cs="宋体"/>
                <w:color w:val="000000"/>
                <w:kern w:val="0"/>
                <w:sz w:val="22"/>
                <w:szCs w:val="22"/>
              </w:rPr>
            </w:pPr>
            <w:ins w:id="2190" w:author="Chen XuanWem" w:date="2018-10-21T15:58:00Z">
              <w:del w:id="2191" w:author="值成 刘" w:date="2019-01-16T08:50:00Z">
                <w:r w:rsidRPr="002729E8" w:rsidDel="00257954">
                  <w:rPr>
                    <w:rFonts w:ascii="等线" w:eastAsia="等线" w:hAnsi="等线" w:cs="宋体" w:hint="eastAsia"/>
                    <w:color w:val="000000"/>
                    <w:kern w:val="0"/>
                    <w:sz w:val="22"/>
                    <w:szCs w:val="22"/>
                  </w:rPr>
                  <w:delText>I</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92" w:author="Chen XuanWem" w:date="2018-10-21T15:58:00Z"/>
                <w:del w:id="2193" w:author="值成 刘" w:date="2019-01-16T08:50:00Z"/>
                <w:rFonts w:ascii="等线" w:eastAsia="等线" w:hAnsi="等线" w:cs="宋体"/>
                <w:color w:val="000000"/>
                <w:kern w:val="0"/>
                <w:sz w:val="22"/>
                <w:szCs w:val="22"/>
              </w:rPr>
            </w:pPr>
            <w:ins w:id="2194" w:author="Chen XuanWem" w:date="2018-10-21T15:58:00Z">
              <w:del w:id="2195" w:author="值成 刘" w:date="2019-01-16T08:50:00Z">
                <w:r w:rsidRPr="002729E8" w:rsidDel="00257954">
                  <w:rPr>
                    <w:rFonts w:ascii="等线" w:eastAsia="等线" w:hAnsi="等线" w:cs="宋体" w:hint="eastAsia"/>
                    <w:color w:val="000000"/>
                    <w:kern w:val="0"/>
                    <w:sz w:val="22"/>
                    <w:szCs w:val="22"/>
                  </w:rPr>
                  <w:delText>R</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196" w:author="Chen XuanWem" w:date="2018-10-21T15:58:00Z"/>
                <w:del w:id="2197" w:author="值成 刘" w:date="2019-01-16T08:50:00Z"/>
                <w:rFonts w:ascii="等线" w:eastAsia="等线" w:hAnsi="等线" w:cs="宋体"/>
                <w:color w:val="000000"/>
                <w:kern w:val="0"/>
                <w:sz w:val="22"/>
                <w:szCs w:val="22"/>
              </w:rPr>
            </w:pPr>
            <w:ins w:id="2198" w:author="Chen XuanWem" w:date="2018-10-21T15:58:00Z">
              <w:del w:id="2199" w:author="值成 刘" w:date="2019-01-16T08:50:00Z">
                <w:r w:rsidRPr="002729E8" w:rsidDel="00257954">
                  <w:rPr>
                    <w:rFonts w:ascii="等线" w:eastAsia="等线" w:hAnsi="等线" w:cs="宋体" w:hint="eastAsia"/>
                    <w:color w:val="000000"/>
                    <w:kern w:val="0"/>
                    <w:sz w:val="22"/>
                    <w:szCs w:val="22"/>
                  </w:rPr>
                  <w:delText>I</w:delText>
                </w:r>
              </w:del>
            </w:ins>
          </w:p>
        </w:tc>
      </w:tr>
      <w:tr w:rsidR="002729E8" w:rsidRPr="002729E8" w:rsidDel="00257954" w:rsidTr="002729E8">
        <w:trPr>
          <w:trHeight w:val="285"/>
          <w:ins w:id="2200" w:author="Chen XuanWem" w:date="2018-10-21T15:58:00Z"/>
          <w:del w:id="2201"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202" w:author="Chen XuanWem" w:date="2018-10-21T15:58:00Z"/>
                <w:del w:id="2203" w:author="值成 刘" w:date="2019-01-16T08:50:00Z"/>
                <w:rFonts w:ascii="等线" w:eastAsia="等线" w:hAnsi="等线" w:cs="宋体"/>
                <w:color w:val="000000"/>
                <w:kern w:val="0"/>
                <w:sz w:val="22"/>
                <w:szCs w:val="22"/>
              </w:rPr>
            </w:pPr>
            <w:ins w:id="2204" w:author="Chen XuanWem" w:date="2018-10-21T15:58:00Z">
              <w:del w:id="2205" w:author="值成 刘" w:date="2019-01-16T08:50:00Z">
                <w:r w:rsidRPr="002729E8" w:rsidDel="00257954">
                  <w:rPr>
                    <w:rFonts w:ascii="等线" w:eastAsia="等线" w:hAnsi="等线" w:cs="宋体" w:hint="eastAsia"/>
                    <w:color w:val="000000"/>
                    <w:kern w:val="0"/>
                    <w:sz w:val="22"/>
                    <w:szCs w:val="22"/>
                  </w:rPr>
                  <w:delText>6.2.1</w:delText>
                </w:r>
              </w:del>
            </w:ins>
          </w:p>
        </w:tc>
        <w:tc>
          <w:tcPr>
            <w:tcW w:w="550" w:type="dxa"/>
            <w:vMerge/>
            <w:tcBorders>
              <w:top w:val="nil"/>
              <w:left w:val="single" w:sz="4" w:space="0" w:color="auto"/>
              <w:bottom w:val="single" w:sz="4" w:space="0" w:color="auto"/>
              <w:right w:val="single" w:sz="4" w:space="0" w:color="auto"/>
            </w:tcBorders>
            <w:vAlign w:val="center"/>
          </w:tcPr>
          <w:p w:rsidR="002729E8" w:rsidRPr="002729E8" w:rsidDel="00257954" w:rsidRDefault="002729E8" w:rsidP="002729E8">
            <w:pPr>
              <w:widowControl/>
              <w:jc w:val="left"/>
              <w:rPr>
                <w:ins w:id="2206" w:author="Chen XuanWem" w:date="2018-10-21T15:58:00Z"/>
                <w:del w:id="2207" w:author="值成 刘" w:date="2019-01-16T08:50:00Z"/>
                <w:rFonts w:ascii="等线" w:eastAsia="等线" w:hAnsi="等线" w:cs="宋体"/>
                <w:color w:val="000000"/>
                <w:kern w:val="0"/>
                <w:sz w:val="22"/>
                <w:szCs w:val="22"/>
              </w:rPr>
            </w:pPr>
          </w:p>
        </w:tc>
        <w:tc>
          <w:tcPr>
            <w:tcW w:w="570" w:type="dxa"/>
            <w:vMerge w:val="restart"/>
            <w:tcBorders>
              <w:top w:val="nil"/>
              <w:left w:val="single" w:sz="4" w:space="0" w:color="auto"/>
              <w:bottom w:val="single" w:sz="4" w:space="0" w:color="auto"/>
              <w:right w:val="single" w:sz="4" w:space="0" w:color="auto"/>
            </w:tcBorders>
            <w:shd w:val="clear" w:color="auto" w:fill="auto"/>
            <w:vAlign w:val="center"/>
          </w:tcPr>
          <w:p w:rsidR="002729E8" w:rsidRPr="002729E8" w:rsidDel="00257954" w:rsidRDefault="002729E8" w:rsidP="002729E8">
            <w:pPr>
              <w:widowControl/>
              <w:jc w:val="left"/>
              <w:rPr>
                <w:ins w:id="2208" w:author="Chen XuanWem" w:date="2018-10-21T15:58:00Z"/>
                <w:del w:id="2209" w:author="值成 刘" w:date="2019-01-16T08:50:00Z"/>
                <w:rFonts w:ascii="等线" w:eastAsia="等线" w:hAnsi="等线" w:cs="宋体"/>
                <w:color w:val="000000"/>
                <w:kern w:val="0"/>
                <w:sz w:val="22"/>
                <w:szCs w:val="22"/>
              </w:rPr>
            </w:pPr>
            <w:ins w:id="2210" w:author="Chen XuanWem" w:date="2018-10-21T15:58:00Z">
              <w:del w:id="2211" w:author="值成 刘" w:date="2019-01-16T08:50:00Z">
                <w:r w:rsidRPr="002729E8" w:rsidDel="00257954">
                  <w:rPr>
                    <w:rFonts w:ascii="等线" w:eastAsia="等线" w:hAnsi="等线" w:cs="宋体" w:hint="eastAsia"/>
                    <w:color w:val="000000"/>
                    <w:kern w:val="0"/>
                    <w:sz w:val="22"/>
                    <w:szCs w:val="22"/>
                  </w:rPr>
                  <w:delText>详细设计</w:delText>
                </w:r>
              </w:del>
            </w:ins>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12" w:author="Chen XuanWem" w:date="2018-10-21T15:58:00Z"/>
                <w:del w:id="2213" w:author="值成 刘" w:date="2019-01-16T08:50:00Z"/>
                <w:rFonts w:ascii="等线" w:eastAsia="等线" w:hAnsi="等线" w:cs="宋体"/>
                <w:color w:val="000000"/>
                <w:kern w:val="0"/>
                <w:sz w:val="22"/>
                <w:szCs w:val="22"/>
              </w:rPr>
            </w:pPr>
            <w:ins w:id="2214" w:author="Chen XuanWem" w:date="2018-10-21T15:58:00Z">
              <w:del w:id="2215" w:author="值成 刘" w:date="2019-01-16T08:50:00Z">
                <w:r w:rsidRPr="002729E8" w:rsidDel="00257954">
                  <w:rPr>
                    <w:rFonts w:ascii="等线" w:eastAsia="等线" w:hAnsi="等线" w:cs="宋体" w:hint="eastAsia"/>
                    <w:color w:val="000000"/>
                    <w:kern w:val="0"/>
                    <w:sz w:val="22"/>
                    <w:szCs w:val="22"/>
                  </w:rPr>
                  <w:delText>界面原型</w:delText>
                </w:r>
              </w:del>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16" w:author="Chen XuanWem" w:date="2018-10-21T15:58:00Z"/>
                <w:del w:id="2217" w:author="值成 刘" w:date="2019-01-16T08:50:00Z"/>
                <w:rFonts w:ascii="等线" w:eastAsia="等线" w:hAnsi="等线" w:cs="宋体"/>
                <w:color w:val="000000"/>
                <w:kern w:val="0"/>
                <w:sz w:val="22"/>
                <w:szCs w:val="22"/>
              </w:rPr>
            </w:pPr>
            <w:ins w:id="2218" w:author="Chen XuanWem" w:date="2018-10-21T15:58:00Z">
              <w:del w:id="2219" w:author="值成 刘" w:date="2019-01-16T08:50:00Z">
                <w:r w:rsidRPr="002729E8" w:rsidDel="00257954">
                  <w:rPr>
                    <w:rFonts w:ascii="等线" w:eastAsia="等线" w:hAnsi="等线" w:cs="宋体" w:hint="eastAsia"/>
                    <w:color w:val="000000"/>
                    <w:kern w:val="0"/>
                    <w:sz w:val="22"/>
                    <w:szCs w:val="22"/>
                  </w:rPr>
                  <w:delText>1</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220" w:author="Chen XuanWem" w:date="2018-10-21T15:58:00Z"/>
                <w:del w:id="2221" w:author="值成 刘" w:date="2019-01-16T08:50:00Z"/>
                <w:rFonts w:ascii="等线" w:eastAsia="等线" w:hAnsi="等线" w:cs="宋体"/>
                <w:color w:val="000000"/>
                <w:kern w:val="0"/>
                <w:sz w:val="22"/>
                <w:szCs w:val="22"/>
              </w:rPr>
            </w:pPr>
            <w:ins w:id="2222" w:author="Chen XuanWem" w:date="2018-10-21T15:58:00Z">
              <w:del w:id="2223" w:author="值成 刘" w:date="2019-01-16T08:50:00Z">
                <w:r w:rsidRPr="002729E8" w:rsidDel="00257954">
                  <w:rPr>
                    <w:rFonts w:ascii="等线" w:eastAsia="等线" w:hAnsi="等线" w:cs="宋体" w:hint="eastAsia"/>
                    <w:color w:val="000000"/>
                    <w:kern w:val="0"/>
                    <w:sz w:val="22"/>
                    <w:szCs w:val="22"/>
                  </w:rPr>
                  <w:delText>1</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24" w:author="Chen XuanWem" w:date="2018-10-21T15:58:00Z"/>
                <w:del w:id="2225" w:author="值成 刘" w:date="2019-01-16T08:50:00Z"/>
                <w:rFonts w:ascii="等线" w:eastAsia="等线" w:hAnsi="等线" w:cs="宋体"/>
                <w:color w:val="000000"/>
                <w:kern w:val="0"/>
                <w:sz w:val="22"/>
                <w:szCs w:val="22"/>
              </w:rPr>
            </w:pPr>
            <w:ins w:id="2226" w:author="Chen XuanWem" w:date="2018-10-21T15:58:00Z">
              <w:del w:id="2227" w:author="值成 刘" w:date="2019-01-16T08:50:00Z">
                <w:r w:rsidRPr="002729E8" w:rsidDel="00257954">
                  <w:rPr>
                    <w:rFonts w:ascii="等线" w:eastAsia="等线" w:hAnsi="等线" w:cs="宋体" w:hint="eastAsia"/>
                    <w:color w:val="000000"/>
                    <w:kern w:val="0"/>
                    <w:sz w:val="22"/>
                    <w:szCs w:val="22"/>
                  </w:rPr>
                  <w:delText>I</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28" w:author="Chen XuanWem" w:date="2018-10-21T15:58:00Z"/>
                <w:del w:id="2229" w:author="值成 刘" w:date="2019-01-16T08:50:00Z"/>
                <w:rFonts w:ascii="等线" w:eastAsia="等线" w:hAnsi="等线" w:cs="宋体"/>
                <w:color w:val="000000"/>
                <w:kern w:val="0"/>
                <w:sz w:val="22"/>
                <w:szCs w:val="22"/>
              </w:rPr>
            </w:pPr>
            <w:ins w:id="2230" w:author="Chen XuanWem" w:date="2018-10-21T15:58:00Z">
              <w:del w:id="2231" w:author="值成 刘" w:date="2019-01-16T08:50:00Z">
                <w:r w:rsidRPr="002729E8" w:rsidDel="00257954">
                  <w:rPr>
                    <w:rFonts w:ascii="等线" w:eastAsia="等线" w:hAnsi="等线" w:cs="宋体" w:hint="eastAsia"/>
                    <w:color w:val="000000"/>
                    <w:kern w:val="0"/>
                    <w:sz w:val="22"/>
                    <w:szCs w:val="22"/>
                  </w:rPr>
                  <w:delText>R</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32" w:author="Chen XuanWem" w:date="2018-10-21T15:58:00Z"/>
                <w:del w:id="2233" w:author="值成 刘" w:date="2019-01-16T08:50:00Z"/>
                <w:rFonts w:ascii="等线" w:eastAsia="等线" w:hAnsi="等线" w:cs="宋体"/>
                <w:color w:val="000000"/>
                <w:kern w:val="0"/>
                <w:sz w:val="22"/>
                <w:szCs w:val="22"/>
              </w:rPr>
            </w:pPr>
            <w:ins w:id="2234" w:author="Chen XuanWem" w:date="2018-10-21T15:58:00Z">
              <w:del w:id="2235" w:author="值成 刘" w:date="2019-01-16T08:50:00Z">
                <w:r w:rsidRPr="002729E8" w:rsidDel="00257954">
                  <w:rPr>
                    <w:rFonts w:ascii="等线" w:eastAsia="等线" w:hAnsi="等线" w:cs="宋体" w:hint="eastAsia"/>
                    <w:color w:val="000000"/>
                    <w:kern w:val="0"/>
                    <w:sz w:val="22"/>
                    <w:szCs w:val="22"/>
                  </w:rPr>
                  <w:delText>I</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36" w:author="Chen XuanWem" w:date="2018-10-21T15:58:00Z"/>
                <w:del w:id="2237" w:author="值成 刘" w:date="2019-01-16T08:50:00Z"/>
                <w:rFonts w:ascii="等线" w:eastAsia="等线" w:hAnsi="等线" w:cs="宋体"/>
                <w:color w:val="000000"/>
                <w:kern w:val="0"/>
                <w:sz w:val="22"/>
                <w:szCs w:val="22"/>
              </w:rPr>
            </w:pPr>
            <w:ins w:id="2238" w:author="Chen XuanWem" w:date="2018-10-21T15:58:00Z">
              <w:del w:id="2239" w:author="值成 刘" w:date="2019-01-16T08:50:00Z">
                <w:r w:rsidRPr="002729E8" w:rsidDel="00257954">
                  <w:rPr>
                    <w:rFonts w:ascii="等线" w:eastAsia="等线" w:hAnsi="等线" w:cs="宋体" w:hint="eastAsia"/>
                    <w:color w:val="000000"/>
                    <w:kern w:val="0"/>
                    <w:sz w:val="22"/>
                    <w:szCs w:val="22"/>
                  </w:rPr>
                  <w:delText>I</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40" w:author="Chen XuanWem" w:date="2018-10-21T15:58:00Z"/>
                <w:del w:id="2241" w:author="值成 刘" w:date="2019-01-16T08:50:00Z"/>
                <w:rFonts w:ascii="等线" w:eastAsia="等线" w:hAnsi="等线" w:cs="宋体"/>
                <w:color w:val="000000"/>
                <w:kern w:val="0"/>
                <w:sz w:val="22"/>
                <w:szCs w:val="22"/>
              </w:rPr>
            </w:pPr>
            <w:ins w:id="2242" w:author="Chen XuanWem" w:date="2018-10-21T15:58:00Z">
              <w:del w:id="2243" w:author="值成 刘" w:date="2019-01-16T08:50:00Z">
                <w:r w:rsidRPr="002729E8" w:rsidDel="00257954">
                  <w:rPr>
                    <w:rFonts w:ascii="等线" w:eastAsia="等线" w:hAnsi="等线" w:cs="宋体" w:hint="eastAsia"/>
                    <w:color w:val="000000"/>
                    <w:kern w:val="0"/>
                    <w:sz w:val="22"/>
                    <w:szCs w:val="22"/>
                  </w:rPr>
                  <w:delText>I</w:delText>
                </w:r>
              </w:del>
            </w:ins>
          </w:p>
        </w:tc>
      </w:tr>
      <w:tr w:rsidR="002729E8" w:rsidRPr="002729E8" w:rsidDel="00257954" w:rsidTr="002729E8">
        <w:trPr>
          <w:trHeight w:val="285"/>
          <w:ins w:id="2244" w:author="Chen XuanWem" w:date="2018-10-21T15:58:00Z"/>
          <w:del w:id="2245" w:author="值成 刘" w:date="2019-01-16T08:50:00Z"/>
        </w:trPr>
        <w:tc>
          <w:tcPr>
            <w:tcW w:w="777" w:type="dxa"/>
            <w:tcBorders>
              <w:top w:val="nil"/>
              <w:left w:val="single" w:sz="4" w:space="0" w:color="auto"/>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246" w:author="Chen XuanWem" w:date="2018-10-21T15:58:00Z"/>
                <w:del w:id="2247" w:author="值成 刘" w:date="2019-01-16T08:50:00Z"/>
                <w:rFonts w:ascii="等线" w:eastAsia="等线" w:hAnsi="等线" w:cs="宋体"/>
                <w:color w:val="000000"/>
                <w:kern w:val="0"/>
                <w:sz w:val="22"/>
                <w:szCs w:val="22"/>
              </w:rPr>
            </w:pPr>
            <w:ins w:id="2248" w:author="Chen XuanWem" w:date="2018-10-21T15:58:00Z">
              <w:del w:id="2249" w:author="值成 刘" w:date="2019-01-16T08:50:00Z">
                <w:r w:rsidRPr="002729E8" w:rsidDel="00257954">
                  <w:rPr>
                    <w:rFonts w:ascii="等线" w:eastAsia="等线" w:hAnsi="等线" w:cs="宋体" w:hint="eastAsia"/>
                    <w:color w:val="000000"/>
                    <w:kern w:val="0"/>
                    <w:sz w:val="22"/>
                    <w:szCs w:val="22"/>
                  </w:rPr>
                  <w:delText>7.1.1</w:delText>
                </w:r>
              </w:del>
            </w:ins>
          </w:p>
        </w:tc>
        <w:tc>
          <w:tcPr>
            <w:tcW w:w="550" w:type="dxa"/>
            <w:vMerge w:val="restart"/>
            <w:tcBorders>
              <w:top w:val="nil"/>
              <w:left w:val="single" w:sz="4" w:space="0" w:color="auto"/>
              <w:bottom w:val="single" w:sz="4" w:space="0" w:color="auto"/>
              <w:right w:val="single" w:sz="4" w:space="0" w:color="auto"/>
            </w:tcBorders>
            <w:shd w:val="clear" w:color="auto" w:fill="auto"/>
            <w:vAlign w:val="center"/>
          </w:tcPr>
          <w:p w:rsidR="002729E8" w:rsidRPr="002729E8" w:rsidDel="00257954" w:rsidRDefault="002729E8" w:rsidP="002729E8">
            <w:pPr>
              <w:widowControl/>
              <w:jc w:val="left"/>
              <w:rPr>
                <w:ins w:id="2250" w:author="Chen XuanWem" w:date="2018-10-21T15:58:00Z"/>
                <w:del w:id="2251" w:author="值成 刘" w:date="2019-01-16T08:50:00Z"/>
                <w:rFonts w:ascii="等线" w:eastAsia="等线" w:hAnsi="等线" w:cs="宋体"/>
                <w:color w:val="000000"/>
                <w:kern w:val="0"/>
                <w:sz w:val="22"/>
                <w:szCs w:val="22"/>
              </w:rPr>
            </w:pPr>
            <w:ins w:id="2252" w:author="Chen XuanWem" w:date="2018-10-21T15:58:00Z">
              <w:del w:id="2253" w:author="值成 刘" w:date="2019-01-16T08:50:00Z">
                <w:r w:rsidRPr="002729E8" w:rsidDel="00257954">
                  <w:rPr>
                    <w:rFonts w:ascii="等线" w:eastAsia="等线" w:hAnsi="等线" w:cs="宋体" w:hint="eastAsia"/>
                    <w:color w:val="000000"/>
                    <w:kern w:val="0"/>
                    <w:sz w:val="22"/>
                    <w:szCs w:val="22"/>
                  </w:rPr>
                  <w:delText>编码</w:delText>
                </w:r>
              </w:del>
            </w:ins>
          </w:p>
        </w:tc>
        <w:tc>
          <w:tcPr>
            <w:tcW w:w="570" w:type="dxa"/>
            <w:vMerge w:val="restart"/>
            <w:tcBorders>
              <w:top w:val="nil"/>
              <w:left w:val="single" w:sz="4" w:space="0" w:color="auto"/>
              <w:bottom w:val="single" w:sz="4" w:space="0" w:color="auto"/>
              <w:right w:val="single" w:sz="4" w:space="0" w:color="auto"/>
            </w:tcBorders>
            <w:shd w:val="clear" w:color="auto" w:fill="auto"/>
            <w:vAlign w:val="center"/>
          </w:tcPr>
          <w:p w:rsidR="002729E8" w:rsidRPr="002729E8" w:rsidDel="00257954" w:rsidRDefault="002729E8" w:rsidP="002729E8">
            <w:pPr>
              <w:widowControl/>
              <w:jc w:val="left"/>
              <w:rPr>
                <w:ins w:id="2254" w:author="Chen XuanWem" w:date="2018-10-21T15:58:00Z"/>
                <w:del w:id="2255" w:author="值成 刘" w:date="2019-01-16T08:50:00Z"/>
                <w:rFonts w:ascii="等线" w:eastAsia="等线" w:hAnsi="等线" w:cs="宋体"/>
                <w:color w:val="000000"/>
                <w:kern w:val="0"/>
                <w:sz w:val="22"/>
                <w:szCs w:val="22"/>
              </w:rPr>
            </w:pPr>
            <w:ins w:id="2256" w:author="Chen XuanWem" w:date="2018-10-21T15:58:00Z">
              <w:del w:id="2257"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1647"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58" w:author="Chen XuanWem" w:date="2018-10-21T15:58:00Z"/>
                <w:del w:id="2259" w:author="值成 刘" w:date="2019-01-16T08:50:00Z"/>
                <w:rFonts w:ascii="等线" w:eastAsia="等线" w:hAnsi="等线" w:cs="宋体"/>
                <w:color w:val="000000"/>
                <w:kern w:val="0"/>
                <w:sz w:val="22"/>
                <w:szCs w:val="22"/>
              </w:rPr>
            </w:pPr>
            <w:ins w:id="2260" w:author="Chen XuanWem" w:date="2018-10-21T15:58:00Z">
              <w:del w:id="2261" w:author="值成 刘" w:date="2019-01-16T08:50:00Z">
                <w:r w:rsidRPr="002729E8" w:rsidDel="00257954">
                  <w:rPr>
                    <w:rFonts w:ascii="等线" w:eastAsia="等线" w:hAnsi="等线" w:cs="宋体" w:hint="eastAsia"/>
                    <w:color w:val="000000"/>
                    <w:kern w:val="0"/>
                    <w:sz w:val="22"/>
                    <w:szCs w:val="22"/>
                  </w:rPr>
                  <w:delText>暂无</w:delText>
                </w:r>
              </w:del>
            </w:ins>
          </w:p>
        </w:tc>
        <w:tc>
          <w:tcPr>
            <w:tcW w:w="992"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62" w:author="Chen XuanWem" w:date="2018-10-21T15:58:00Z"/>
                <w:del w:id="2263" w:author="值成 刘" w:date="2019-01-16T08:50:00Z"/>
                <w:rFonts w:ascii="等线" w:eastAsia="等线" w:hAnsi="等线" w:cs="宋体"/>
                <w:color w:val="000000"/>
                <w:kern w:val="0"/>
                <w:sz w:val="22"/>
                <w:szCs w:val="22"/>
              </w:rPr>
            </w:pPr>
            <w:ins w:id="2264" w:author="Chen XuanWem" w:date="2018-10-21T15:58:00Z">
              <w:del w:id="2265"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left"/>
              <w:rPr>
                <w:ins w:id="2266" w:author="Chen XuanWem" w:date="2018-10-21T15:58:00Z"/>
                <w:del w:id="2267" w:author="值成 刘" w:date="2019-01-16T08:50:00Z"/>
                <w:rFonts w:ascii="等线" w:eastAsia="等线" w:hAnsi="等线" w:cs="宋体"/>
                <w:color w:val="000000"/>
                <w:kern w:val="0"/>
                <w:sz w:val="22"/>
                <w:szCs w:val="22"/>
              </w:rPr>
            </w:pPr>
            <w:ins w:id="2268" w:author="Chen XuanWem" w:date="2018-10-21T15:58:00Z">
              <w:del w:id="2269"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70" w:author="Chen XuanWem" w:date="2018-10-21T15:58:00Z"/>
                <w:del w:id="2271" w:author="值成 刘" w:date="2019-01-16T08:50:00Z"/>
                <w:rFonts w:ascii="等线" w:eastAsia="等线" w:hAnsi="等线" w:cs="宋体"/>
                <w:color w:val="000000"/>
                <w:kern w:val="0"/>
                <w:sz w:val="22"/>
                <w:szCs w:val="22"/>
              </w:rPr>
            </w:pPr>
            <w:ins w:id="2272" w:author="Chen XuanWem" w:date="2018-10-21T15:58:00Z">
              <w:del w:id="2273"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74" w:author="Chen XuanWem" w:date="2018-10-21T15:58:00Z"/>
                <w:del w:id="2275" w:author="值成 刘" w:date="2019-01-16T08:50:00Z"/>
                <w:rFonts w:ascii="等线" w:eastAsia="等线" w:hAnsi="等线" w:cs="宋体"/>
                <w:color w:val="000000"/>
                <w:kern w:val="0"/>
                <w:sz w:val="22"/>
                <w:szCs w:val="22"/>
              </w:rPr>
            </w:pPr>
            <w:ins w:id="2276" w:author="Chen XuanWem" w:date="2018-10-21T15:58:00Z">
              <w:del w:id="2277"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851"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78" w:author="Chen XuanWem" w:date="2018-10-21T15:58:00Z"/>
                <w:del w:id="2279" w:author="值成 刘" w:date="2019-01-16T08:50:00Z"/>
                <w:rFonts w:ascii="等线" w:eastAsia="等线" w:hAnsi="等线" w:cs="宋体"/>
                <w:color w:val="000000"/>
                <w:kern w:val="0"/>
                <w:sz w:val="22"/>
                <w:szCs w:val="22"/>
              </w:rPr>
            </w:pPr>
            <w:ins w:id="2280" w:author="Chen XuanWem" w:date="2018-10-21T15:58:00Z">
              <w:del w:id="2281"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709"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82" w:author="Chen XuanWem" w:date="2018-10-21T15:58:00Z"/>
                <w:del w:id="2283" w:author="值成 刘" w:date="2019-01-16T08:50:00Z"/>
                <w:rFonts w:ascii="等线" w:eastAsia="等线" w:hAnsi="等线" w:cs="宋体"/>
                <w:color w:val="000000"/>
                <w:kern w:val="0"/>
                <w:sz w:val="22"/>
                <w:szCs w:val="22"/>
              </w:rPr>
            </w:pPr>
            <w:ins w:id="2284" w:author="Chen XuanWem" w:date="2018-10-21T15:58:00Z">
              <w:del w:id="2285"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850" w:type="dxa"/>
            <w:tcBorders>
              <w:top w:val="nil"/>
              <w:left w:val="nil"/>
              <w:bottom w:val="single" w:sz="4" w:space="0" w:color="auto"/>
              <w:right w:val="single" w:sz="4" w:space="0" w:color="auto"/>
            </w:tcBorders>
            <w:shd w:val="clear" w:color="auto" w:fill="auto"/>
            <w:noWrap/>
            <w:vAlign w:val="center"/>
          </w:tcPr>
          <w:p w:rsidR="002729E8" w:rsidRPr="002729E8" w:rsidDel="00257954" w:rsidRDefault="002729E8" w:rsidP="002729E8">
            <w:pPr>
              <w:widowControl/>
              <w:jc w:val="center"/>
              <w:rPr>
                <w:ins w:id="2286" w:author="Chen XuanWem" w:date="2018-10-21T15:58:00Z"/>
                <w:del w:id="2287" w:author="值成 刘" w:date="2019-01-16T08:50:00Z"/>
                <w:rFonts w:ascii="等线" w:eastAsia="等线" w:hAnsi="等线" w:cs="宋体"/>
                <w:color w:val="000000"/>
                <w:kern w:val="0"/>
                <w:sz w:val="22"/>
                <w:szCs w:val="22"/>
              </w:rPr>
            </w:pPr>
            <w:ins w:id="2288" w:author="Chen XuanWem" w:date="2018-10-21T15:58:00Z">
              <w:del w:id="2289" w:author="值成 刘" w:date="2019-01-16T08:50:00Z">
                <w:r w:rsidRPr="002729E8" w:rsidDel="00257954">
                  <w:rPr>
                    <w:rFonts w:ascii="等线" w:eastAsia="等线" w:hAnsi="等线" w:cs="宋体" w:hint="eastAsia"/>
                    <w:color w:val="000000"/>
                    <w:kern w:val="0"/>
                    <w:sz w:val="22"/>
                    <w:szCs w:val="22"/>
                  </w:rPr>
                  <w:delText xml:space="preserve">　</w:delText>
                </w:r>
              </w:del>
            </w:ins>
          </w:p>
        </w:tc>
      </w:tr>
      <w:tr w:rsidR="002729E8" w:rsidRPr="002729E8" w:rsidDel="00257954" w:rsidTr="00257954">
        <w:trPr>
          <w:trHeight w:val="285"/>
          <w:ins w:id="2290" w:author="Chen XuanWem" w:date="2018-10-21T15:58:00Z"/>
          <w:del w:id="2291" w:author="值成 刘" w:date="2019-01-16T08:50:00Z"/>
        </w:trPr>
        <w:tc>
          <w:tcPr>
            <w:tcW w:w="777" w:type="dxa"/>
            <w:tcBorders>
              <w:top w:val="nil"/>
              <w:left w:val="single" w:sz="4" w:space="0" w:color="auto"/>
              <w:bottom w:val="nil"/>
              <w:right w:val="single" w:sz="4" w:space="0" w:color="auto"/>
            </w:tcBorders>
            <w:shd w:val="clear" w:color="auto" w:fill="auto"/>
            <w:noWrap/>
            <w:vAlign w:val="center"/>
          </w:tcPr>
          <w:p w:rsidR="002729E8" w:rsidRPr="002729E8" w:rsidDel="00257954" w:rsidRDefault="002729E8" w:rsidP="002729E8">
            <w:pPr>
              <w:widowControl/>
              <w:jc w:val="left"/>
              <w:rPr>
                <w:ins w:id="2292" w:author="Chen XuanWem" w:date="2018-10-21T15:58:00Z"/>
                <w:del w:id="2293" w:author="值成 刘" w:date="2019-01-16T08:50:00Z"/>
                <w:rFonts w:ascii="等线" w:eastAsia="等线" w:hAnsi="等线" w:cs="宋体"/>
                <w:color w:val="000000"/>
                <w:kern w:val="0"/>
                <w:sz w:val="22"/>
                <w:szCs w:val="22"/>
              </w:rPr>
            </w:pPr>
            <w:ins w:id="2294" w:author="Chen XuanWem" w:date="2018-10-21T15:58:00Z">
              <w:del w:id="2295" w:author="值成 刘" w:date="2019-01-16T08:50:00Z">
                <w:r w:rsidRPr="002729E8" w:rsidDel="00257954">
                  <w:rPr>
                    <w:rFonts w:ascii="等线" w:eastAsia="等线" w:hAnsi="等线" w:cs="宋体" w:hint="eastAsia"/>
                    <w:color w:val="000000"/>
                    <w:kern w:val="0"/>
                    <w:sz w:val="22"/>
                    <w:szCs w:val="22"/>
                  </w:rPr>
                  <w:delText>8.1.1</w:delText>
                </w:r>
              </w:del>
            </w:ins>
          </w:p>
        </w:tc>
        <w:tc>
          <w:tcPr>
            <w:tcW w:w="550" w:type="dxa"/>
            <w:tcBorders>
              <w:top w:val="nil"/>
              <w:left w:val="single" w:sz="4" w:space="0" w:color="auto"/>
              <w:bottom w:val="nil"/>
              <w:right w:val="single" w:sz="4" w:space="0" w:color="auto"/>
            </w:tcBorders>
            <w:shd w:val="clear" w:color="auto" w:fill="auto"/>
            <w:vAlign w:val="center"/>
          </w:tcPr>
          <w:p w:rsidR="002729E8" w:rsidRPr="002729E8" w:rsidDel="00257954" w:rsidRDefault="002729E8" w:rsidP="002729E8">
            <w:pPr>
              <w:widowControl/>
              <w:jc w:val="left"/>
              <w:rPr>
                <w:ins w:id="2296" w:author="Chen XuanWem" w:date="2018-10-21T15:58:00Z"/>
                <w:del w:id="2297" w:author="值成 刘" w:date="2019-01-16T08:50:00Z"/>
                <w:rFonts w:ascii="等线" w:eastAsia="等线" w:hAnsi="等线" w:cs="宋体"/>
                <w:color w:val="000000"/>
                <w:kern w:val="0"/>
                <w:sz w:val="22"/>
                <w:szCs w:val="22"/>
              </w:rPr>
            </w:pPr>
            <w:ins w:id="2298" w:author="Chen XuanWem" w:date="2018-10-21T15:58:00Z">
              <w:del w:id="2299" w:author="值成 刘" w:date="2019-01-16T08:50:00Z">
                <w:r w:rsidRPr="002729E8" w:rsidDel="00257954">
                  <w:rPr>
                    <w:rFonts w:ascii="等线" w:eastAsia="等线" w:hAnsi="等线" w:cs="宋体" w:hint="eastAsia"/>
                    <w:color w:val="000000"/>
                    <w:kern w:val="0"/>
                    <w:sz w:val="22"/>
                    <w:szCs w:val="22"/>
                  </w:rPr>
                  <w:delText>测试</w:delText>
                </w:r>
              </w:del>
            </w:ins>
          </w:p>
        </w:tc>
        <w:tc>
          <w:tcPr>
            <w:tcW w:w="570" w:type="dxa"/>
            <w:tcBorders>
              <w:top w:val="nil"/>
              <w:left w:val="single" w:sz="4" w:space="0" w:color="auto"/>
              <w:bottom w:val="nil"/>
              <w:right w:val="single" w:sz="4" w:space="0" w:color="auto"/>
            </w:tcBorders>
            <w:shd w:val="clear" w:color="auto" w:fill="auto"/>
            <w:vAlign w:val="center"/>
          </w:tcPr>
          <w:p w:rsidR="002729E8" w:rsidRPr="002729E8" w:rsidDel="00257954" w:rsidRDefault="002729E8" w:rsidP="002729E8">
            <w:pPr>
              <w:widowControl/>
              <w:jc w:val="left"/>
              <w:rPr>
                <w:ins w:id="2300" w:author="Chen XuanWem" w:date="2018-10-21T15:58:00Z"/>
                <w:del w:id="2301" w:author="值成 刘" w:date="2019-01-16T08:50:00Z"/>
                <w:rFonts w:ascii="等线" w:eastAsia="等线" w:hAnsi="等线" w:cs="宋体"/>
                <w:color w:val="000000"/>
                <w:kern w:val="0"/>
                <w:sz w:val="22"/>
                <w:szCs w:val="22"/>
              </w:rPr>
            </w:pPr>
            <w:ins w:id="2302" w:author="Chen XuanWem" w:date="2018-10-21T15:58:00Z">
              <w:del w:id="2303"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1647" w:type="dxa"/>
            <w:tcBorders>
              <w:top w:val="nil"/>
              <w:left w:val="nil"/>
              <w:bottom w:val="nil"/>
              <w:right w:val="single" w:sz="4" w:space="0" w:color="auto"/>
            </w:tcBorders>
            <w:shd w:val="clear" w:color="auto" w:fill="auto"/>
            <w:noWrap/>
            <w:vAlign w:val="center"/>
          </w:tcPr>
          <w:p w:rsidR="002729E8" w:rsidRPr="002729E8" w:rsidDel="00257954" w:rsidRDefault="002729E8" w:rsidP="002729E8">
            <w:pPr>
              <w:widowControl/>
              <w:jc w:val="center"/>
              <w:rPr>
                <w:ins w:id="2304" w:author="Chen XuanWem" w:date="2018-10-21T15:58:00Z"/>
                <w:del w:id="2305" w:author="值成 刘" w:date="2019-01-16T08:50:00Z"/>
                <w:rFonts w:ascii="等线" w:eastAsia="等线" w:hAnsi="等线" w:cs="宋体"/>
                <w:color w:val="000000"/>
                <w:kern w:val="0"/>
                <w:sz w:val="22"/>
                <w:szCs w:val="22"/>
              </w:rPr>
            </w:pPr>
            <w:ins w:id="2306" w:author="Chen XuanWem" w:date="2018-10-21T15:58:00Z">
              <w:del w:id="2307" w:author="值成 刘" w:date="2019-01-16T08:50:00Z">
                <w:r w:rsidRPr="002729E8" w:rsidDel="00257954">
                  <w:rPr>
                    <w:rFonts w:ascii="等线" w:eastAsia="等线" w:hAnsi="等线" w:cs="宋体" w:hint="eastAsia"/>
                    <w:color w:val="000000"/>
                    <w:kern w:val="0"/>
                    <w:sz w:val="22"/>
                    <w:szCs w:val="22"/>
                  </w:rPr>
                  <w:delText>暂无计划</w:delText>
                </w:r>
              </w:del>
            </w:ins>
          </w:p>
        </w:tc>
        <w:tc>
          <w:tcPr>
            <w:tcW w:w="992" w:type="dxa"/>
            <w:tcBorders>
              <w:top w:val="nil"/>
              <w:left w:val="nil"/>
              <w:bottom w:val="nil"/>
              <w:right w:val="single" w:sz="4" w:space="0" w:color="auto"/>
            </w:tcBorders>
            <w:shd w:val="clear" w:color="auto" w:fill="auto"/>
            <w:noWrap/>
            <w:vAlign w:val="center"/>
          </w:tcPr>
          <w:p w:rsidR="002729E8" w:rsidRPr="002729E8" w:rsidDel="00257954" w:rsidRDefault="002729E8" w:rsidP="002729E8">
            <w:pPr>
              <w:widowControl/>
              <w:jc w:val="center"/>
              <w:rPr>
                <w:ins w:id="2308" w:author="Chen XuanWem" w:date="2018-10-21T15:58:00Z"/>
                <w:del w:id="2309" w:author="值成 刘" w:date="2019-01-16T08:50:00Z"/>
                <w:rFonts w:ascii="等线" w:eastAsia="等线" w:hAnsi="等线" w:cs="宋体"/>
                <w:color w:val="000000"/>
                <w:kern w:val="0"/>
                <w:sz w:val="22"/>
                <w:szCs w:val="22"/>
              </w:rPr>
            </w:pPr>
            <w:ins w:id="2310" w:author="Chen XuanWem" w:date="2018-10-21T15:58:00Z">
              <w:del w:id="2311"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709" w:type="dxa"/>
            <w:tcBorders>
              <w:top w:val="nil"/>
              <w:left w:val="nil"/>
              <w:bottom w:val="nil"/>
              <w:right w:val="single" w:sz="4" w:space="0" w:color="auto"/>
            </w:tcBorders>
            <w:shd w:val="clear" w:color="auto" w:fill="auto"/>
            <w:noWrap/>
            <w:vAlign w:val="center"/>
          </w:tcPr>
          <w:p w:rsidR="002729E8" w:rsidRPr="002729E8" w:rsidDel="00257954" w:rsidRDefault="002729E8" w:rsidP="002729E8">
            <w:pPr>
              <w:widowControl/>
              <w:jc w:val="left"/>
              <w:rPr>
                <w:ins w:id="2312" w:author="Chen XuanWem" w:date="2018-10-21T15:58:00Z"/>
                <w:del w:id="2313" w:author="值成 刘" w:date="2019-01-16T08:50:00Z"/>
                <w:rFonts w:ascii="等线" w:eastAsia="等线" w:hAnsi="等线" w:cs="宋体"/>
                <w:color w:val="000000"/>
                <w:kern w:val="0"/>
                <w:sz w:val="22"/>
                <w:szCs w:val="22"/>
              </w:rPr>
            </w:pPr>
            <w:ins w:id="2314" w:author="Chen XuanWem" w:date="2018-10-21T15:58:00Z">
              <w:del w:id="2315"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851" w:type="dxa"/>
            <w:tcBorders>
              <w:top w:val="nil"/>
              <w:left w:val="nil"/>
              <w:bottom w:val="nil"/>
              <w:right w:val="single" w:sz="4" w:space="0" w:color="auto"/>
            </w:tcBorders>
            <w:shd w:val="clear" w:color="auto" w:fill="auto"/>
            <w:noWrap/>
            <w:vAlign w:val="center"/>
          </w:tcPr>
          <w:p w:rsidR="002729E8" w:rsidRPr="002729E8" w:rsidDel="00257954" w:rsidRDefault="002729E8" w:rsidP="002729E8">
            <w:pPr>
              <w:widowControl/>
              <w:jc w:val="center"/>
              <w:rPr>
                <w:ins w:id="2316" w:author="Chen XuanWem" w:date="2018-10-21T15:58:00Z"/>
                <w:del w:id="2317" w:author="值成 刘" w:date="2019-01-16T08:50:00Z"/>
                <w:rFonts w:ascii="等线" w:eastAsia="等线" w:hAnsi="等线" w:cs="宋体"/>
                <w:color w:val="000000"/>
                <w:kern w:val="0"/>
                <w:sz w:val="22"/>
                <w:szCs w:val="22"/>
              </w:rPr>
            </w:pPr>
            <w:ins w:id="2318" w:author="Chen XuanWem" w:date="2018-10-21T15:58:00Z">
              <w:del w:id="2319"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850" w:type="dxa"/>
            <w:tcBorders>
              <w:top w:val="nil"/>
              <w:left w:val="nil"/>
              <w:bottom w:val="nil"/>
              <w:right w:val="single" w:sz="4" w:space="0" w:color="auto"/>
            </w:tcBorders>
            <w:shd w:val="clear" w:color="auto" w:fill="auto"/>
            <w:noWrap/>
            <w:vAlign w:val="center"/>
          </w:tcPr>
          <w:p w:rsidR="002729E8" w:rsidRPr="002729E8" w:rsidDel="00257954" w:rsidRDefault="002729E8" w:rsidP="002729E8">
            <w:pPr>
              <w:widowControl/>
              <w:jc w:val="center"/>
              <w:rPr>
                <w:ins w:id="2320" w:author="Chen XuanWem" w:date="2018-10-21T15:58:00Z"/>
                <w:del w:id="2321" w:author="值成 刘" w:date="2019-01-16T08:50:00Z"/>
                <w:rFonts w:ascii="等线" w:eastAsia="等线" w:hAnsi="等线" w:cs="宋体"/>
                <w:color w:val="000000"/>
                <w:kern w:val="0"/>
                <w:sz w:val="22"/>
                <w:szCs w:val="22"/>
              </w:rPr>
            </w:pPr>
            <w:ins w:id="2322" w:author="Chen XuanWem" w:date="2018-10-21T15:58:00Z">
              <w:del w:id="2323"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851" w:type="dxa"/>
            <w:tcBorders>
              <w:top w:val="nil"/>
              <w:left w:val="nil"/>
              <w:bottom w:val="nil"/>
              <w:right w:val="single" w:sz="4" w:space="0" w:color="auto"/>
            </w:tcBorders>
            <w:shd w:val="clear" w:color="auto" w:fill="auto"/>
            <w:noWrap/>
            <w:vAlign w:val="center"/>
          </w:tcPr>
          <w:p w:rsidR="002729E8" w:rsidRPr="002729E8" w:rsidDel="00257954" w:rsidRDefault="002729E8" w:rsidP="002729E8">
            <w:pPr>
              <w:widowControl/>
              <w:jc w:val="center"/>
              <w:rPr>
                <w:ins w:id="2324" w:author="Chen XuanWem" w:date="2018-10-21T15:58:00Z"/>
                <w:del w:id="2325" w:author="值成 刘" w:date="2019-01-16T08:50:00Z"/>
                <w:rFonts w:ascii="等线" w:eastAsia="等线" w:hAnsi="等线" w:cs="宋体"/>
                <w:color w:val="000000"/>
                <w:kern w:val="0"/>
                <w:sz w:val="22"/>
                <w:szCs w:val="22"/>
              </w:rPr>
            </w:pPr>
            <w:ins w:id="2326" w:author="Chen XuanWem" w:date="2018-10-21T15:58:00Z">
              <w:del w:id="2327"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709" w:type="dxa"/>
            <w:tcBorders>
              <w:top w:val="nil"/>
              <w:left w:val="nil"/>
              <w:bottom w:val="nil"/>
              <w:right w:val="single" w:sz="4" w:space="0" w:color="auto"/>
            </w:tcBorders>
            <w:shd w:val="clear" w:color="auto" w:fill="auto"/>
            <w:noWrap/>
            <w:vAlign w:val="center"/>
          </w:tcPr>
          <w:p w:rsidR="002729E8" w:rsidRPr="002729E8" w:rsidDel="00257954" w:rsidRDefault="002729E8" w:rsidP="002729E8">
            <w:pPr>
              <w:widowControl/>
              <w:jc w:val="center"/>
              <w:rPr>
                <w:ins w:id="2328" w:author="Chen XuanWem" w:date="2018-10-21T15:58:00Z"/>
                <w:del w:id="2329" w:author="值成 刘" w:date="2019-01-16T08:50:00Z"/>
                <w:rFonts w:ascii="等线" w:eastAsia="等线" w:hAnsi="等线" w:cs="宋体"/>
                <w:color w:val="000000"/>
                <w:kern w:val="0"/>
                <w:sz w:val="22"/>
                <w:szCs w:val="22"/>
              </w:rPr>
            </w:pPr>
            <w:ins w:id="2330" w:author="Chen XuanWem" w:date="2018-10-21T15:58:00Z">
              <w:del w:id="2331" w:author="值成 刘" w:date="2019-01-16T08:50:00Z">
                <w:r w:rsidRPr="002729E8" w:rsidDel="00257954">
                  <w:rPr>
                    <w:rFonts w:ascii="等线" w:eastAsia="等线" w:hAnsi="等线" w:cs="宋体" w:hint="eastAsia"/>
                    <w:color w:val="000000"/>
                    <w:kern w:val="0"/>
                    <w:sz w:val="22"/>
                    <w:szCs w:val="22"/>
                  </w:rPr>
                  <w:delText xml:space="preserve">　</w:delText>
                </w:r>
              </w:del>
            </w:ins>
          </w:p>
        </w:tc>
        <w:tc>
          <w:tcPr>
            <w:tcW w:w="850" w:type="dxa"/>
            <w:tcBorders>
              <w:top w:val="nil"/>
              <w:left w:val="nil"/>
              <w:bottom w:val="nil"/>
              <w:right w:val="single" w:sz="4" w:space="0" w:color="auto"/>
            </w:tcBorders>
            <w:shd w:val="clear" w:color="auto" w:fill="auto"/>
            <w:noWrap/>
            <w:vAlign w:val="center"/>
          </w:tcPr>
          <w:p w:rsidR="002729E8" w:rsidRPr="002729E8" w:rsidDel="00257954" w:rsidRDefault="002729E8" w:rsidP="002729E8">
            <w:pPr>
              <w:widowControl/>
              <w:jc w:val="center"/>
              <w:rPr>
                <w:ins w:id="2332" w:author="Chen XuanWem" w:date="2018-10-21T15:58:00Z"/>
                <w:del w:id="2333" w:author="值成 刘" w:date="2019-01-16T08:50:00Z"/>
                <w:rFonts w:ascii="等线" w:eastAsia="等线" w:hAnsi="等线" w:cs="宋体"/>
                <w:color w:val="000000"/>
                <w:kern w:val="0"/>
                <w:sz w:val="22"/>
                <w:szCs w:val="22"/>
              </w:rPr>
            </w:pPr>
            <w:ins w:id="2334" w:author="Chen XuanWem" w:date="2018-10-21T15:58:00Z">
              <w:del w:id="2335" w:author="值成 刘" w:date="2019-01-16T08:50:00Z">
                <w:r w:rsidRPr="002729E8" w:rsidDel="00257954">
                  <w:rPr>
                    <w:rFonts w:ascii="等线" w:eastAsia="等线" w:hAnsi="等线" w:cs="宋体" w:hint="eastAsia"/>
                    <w:color w:val="000000"/>
                    <w:kern w:val="0"/>
                    <w:sz w:val="22"/>
                    <w:szCs w:val="22"/>
                  </w:rPr>
                  <w:delText xml:space="preserve">　</w:delText>
                </w:r>
              </w:del>
            </w:ins>
          </w:p>
        </w:tc>
      </w:tr>
    </w:tbl>
    <w:p w:rsidR="0031683F" w:rsidRPr="0031683F" w:rsidRDefault="0031683F">
      <w:pPr>
        <w:pStyle w:val="a1"/>
        <w:ind w:firstLine="0"/>
        <w:pPrChange w:id="2336" w:author="值成 刘" w:date="2019-01-16T08:50:00Z">
          <w:pPr>
            <w:pStyle w:val="a1"/>
          </w:pPr>
        </w:pPrChange>
      </w:pPr>
    </w:p>
    <w:p w:rsidR="0078404F" w:rsidRPr="00B42AEF" w:rsidRDefault="00B42AEF" w:rsidP="00B42AEF">
      <w:pPr>
        <w:pStyle w:val="2"/>
        <w:spacing w:line="240" w:lineRule="auto"/>
      </w:pPr>
      <w:bookmarkStart w:id="2337" w:name="_Toc535393415"/>
      <w:r>
        <w:t>3.</w:t>
      </w:r>
      <w:ins w:id="2338" w:author="值成 刘" w:date="2019-01-16T09:07:00Z">
        <w:r w:rsidR="00656136">
          <w:rPr>
            <w:rFonts w:hint="eastAsia"/>
          </w:rPr>
          <w:t>1</w:t>
        </w:r>
      </w:ins>
      <w:del w:id="2339" w:author="值成 刘" w:date="2019-01-16T09:07:00Z">
        <w:r w:rsidDel="00656136">
          <w:delText>2</w:delText>
        </w:r>
      </w:del>
      <w:r w:rsidR="003440AB" w:rsidRPr="00B42AEF">
        <w:rPr>
          <w:rFonts w:hint="eastAsia"/>
        </w:rPr>
        <w:t>接口人员</w:t>
      </w:r>
      <w:bookmarkEnd w:id="2337"/>
      <w:r w:rsidR="003440AB" w:rsidRPr="00B42AEF">
        <w:rPr>
          <w:rFonts w:hint="eastAsia"/>
        </w:rPr>
        <w:t xml:space="preserve">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31683F" w:rsidRPr="00F01BD9" w:rsidTr="005766FA">
        <w:tc>
          <w:tcPr>
            <w:tcW w:w="1526" w:type="dxa"/>
            <w:vMerge w:val="restart"/>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31683F" w:rsidRPr="00F01BD9" w:rsidTr="005766FA">
        <w:tc>
          <w:tcPr>
            <w:tcW w:w="1526" w:type="dxa"/>
            <w:vMerge/>
            <w:shd w:val="clear" w:color="auto" w:fill="D6DCE5"/>
            <w:vAlign w:val="center"/>
          </w:tcPr>
          <w:p w:rsidR="0031683F" w:rsidRPr="00F01BD9" w:rsidRDefault="0031683F" w:rsidP="005766FA">
            <w:pPr>
              <w:jc w:val="center"/>
              <w:rPr>
                <w:rFonts w:ascii="宋体" w:hAnsi="宋体" w:cs="宋体"/>
                <w:color w:val="000000"/>
                <w:szCs w:val="21"/>
              </w:rPr>
            </w:pPr>
          </w:p>
        </w:tc>
        <w:tc>
          <w:tcPr>
            <w:tcW w:w="1701" w:type="dxa"/>
            <w:vMerge/>
            <w:shd w:val="clear" w:color="auto" w:fill="auto"/>
            <w:vAlign w:val="center"/>
          </w:tcPr>
          <w:p w:rsidR="0031683F" w:rsidRPr="00F01BD9" w:rsidRDefault="0031683F" w:rsidP="005766FA">
            <w:pPr>
              <w:jc w:val="center"/>
              <w:rPr>
                <w:rFonts w:ascii="宋体" w:hAnsi="宋体" w:cs="宋体"/>
                <w:color w:val="000000"/>
                <w:szCs w:val="21"/>
              </w:rPr>
            </w:pPr>
          </w:p>
        </w:tc>
        <w:tc>
          <w:tcPr>
            <w:tcW w:w="1559"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31683F" w:rsidRPr="00F01BD9" w:rsidRDefault="0031683F" w:rsidP="005766FA">
            <w:pPr>
              <w:jc w:val="center"/>
              <w:rPr>
                <w:rFonts w:ascii="宋体" w:hAnsi="宋体" w:cs="宋体"/>
                <w:color w:val="000000"/>
                <w:szCs w:val="21"/>
              </w:rPr>
            </w:pPr>
          </w:p>
        </w:tc>
      </w:tr>
      <w:tr w:rsidR="0031683F" w:rsidRPr="00F01BD9" w:rsidTr="005766FA">
        <w:tc>
          <w:tcPr>
            <w:tcW w:w="1526"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杨</w:t>
            </w:r>
            <w:proofErr w:type="gramStart"/>
            <w:r w:rsidRPr="00F01BD9">
              <w:rPr>
                <w:rFonts w:ascii="宋体" w:hAnsi="宋体" w:cs="宋体" w:hint="eastAsia"/>
                <w:color w:val="000000"/>
                <w:szCs w:val="21"/>
              </w:rPr>
              <w:t>枨</w:t>
            </w:r>
            <w:proofErr w:type="gramEnd"/>
          </w:p>
        </w:tc>
        <w:tc>
          <w:tcPr>
            <w:tcW w:w="1701"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rsidR="0031683F" w:rsidRPr="00F01BD9" w:rsidRDefault="0031683F" w:rsidP="005766FA">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rsidR="0031683F" w:rsidRPr="00F01BD9" w:rsidRDefault="0031683F" w:rsidP="005766FA">
            <w:pPr>
              <w:jc w:val="center"/>
              <w:rPr>
                <w:rFonts w:ascii="宋体" w:hAnsi="宋体" w:cs="宋体"/>
                <w:color w:val="000000"/>
                <w:szCs w:val="21"/>
              </w:rPr>
            </w:pPr>
            <w:r>
              <w:rPr>
                <w:rFonts w:ascii="宋体" w:hAnsi="宋体" w:cs="宋体" w:hint="eastAsia"/>
                <w:color w:val="000000"/>
                <w:szCs w:val="21"/>
              </w:rPr>
              <w:t>陈铉文</w:t>
            </w:r>
          </w:p>
        </w:tc>
      </w:tr>
    </w:tbl>
    <w:p w:rsidR="0078404F" w:rsidRPr="004F73FE" w:rsidDel="0075615C" w:rsidRDefault="00B42AEF">
      <w:pPr>
        <w:pStyle w:val="2"/>
        <w:spacing w:line="240" w:lineRule="auto"/>
        <w:rPr>
          <w:del w:id="2340" w:author="值成 刘" w:date="2019-01-16T08:17:00Z"/>
          <w:color w:val="000000" w:themeColor="text1"/>
        </w:rPr>
      </w:pPr>
      <w:del w:id="2341" w:author="值成 刘" w:date="2019-01-16T08:17:00Z">
        <w:r w:rsidRPr="004F73FE" w:rsidDel="0075615C">
          <w:rPr>
            <w:color w:val="000000" w:themeColor="text1"/>
          </w:rPr>
          <w:delText>3.3</w:delText>
        </w:r>
        <w:r w:rsidR="003440AB" w:rsidRPr="004F73FE" w:rsidDel="0075615C">
          <w:rPr>
            <w:rFonts w:hint="eastAsia"/>
            <w:color w:val="000000" w:themeColor="text1"/>
          </w:rPr>
          <w:delText>进度</w:delText>
        </w:r>
        <w:r w:rsidR="003440AB" w:rsidRPr="004F73FE" w:rsidDel="0075615C">
          <w:rPr>
            <w:color w:val="000000" w:themeColor="text1"/>
          </w:rPr>
          <w:delText xml:space="preserve"> </w:delText>
        </w:r>
      </w:del>
    </w:p>
    <w:p w:rsidR="005766FA" w:rsidRPr="005766FA" w:rsidRDefault="004F73FE">
      <w:pPr>
        <w:pStyle w:val="2"/>
        <w:spacing w:line="240" w:lineRule="auto"/>
        <w:pPrChange w:id="2342" w:author="值成 刘" w:date="2019-01-16T08:17:00Z">
          <w:pPr>
            <w:pStyle w:val="a1"/>
          </w:pPr>
        </w:pPrChange>
      </w:pPr>
      <w:del w:id="2343" w:author="值成 刘" w:date="2019-01-16T08:17:00Z">
        <w:r w:rsidDel="0075615C">
          <w:rPr>
            <w:noProof/>
          </w:rPr>
          <w:drawing>
            <wp:inline distT="0" distB="0" distL="0" distR="0" wp14:anchorId="17078214" wp14:editId="69651F0F">
              <wp:extent cx="5278755" cy="46126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4612640"/>
                      </a:xfrm>
                      <a:prstGeom prst="rect">
                        <a:avLst/>
                      </a:prstGeom>
                    </pic:spPr>
                  </pic:pic>
                </a:graphicData>
              </a:graphic>
            </wp:inline>
          </w:drawing>
        </w:r>
      </w:del>
    </w:p>
    <w:p w:rsidR="0031683F" w:rsidRDefault="00B42AEF" w:rsidP="00B42AEF">
      <w:pPr>
        <w:pStyle w:val="2"/>
        <w:spacing w:line="240" w:lineRule="auto"/>
      </w:pPr>
      <w:bookmarkStart w:id="2344" w:name="_Toc535393416"/>
      <w:r>
        <w:t>3.</w:t>
      </w:r>
      <w:ins w:id="2345" w:author="值成 刘" w:date="2019-01-16T09:07:00Z">
        <w:r w:rsidR="00656136">
          <w:rPr>
            <w:rFonts w:hint="eastAsia"/>
          </w:rPr>
          <w:t>2</w:t>
        </w:r>
      </w:ins>
      <w:del w:id="2346" w:author="值成 刘" w:date="2019-01-16T09:07:00Z">
        <w:r w:rsidDel="00656136">
          <w:delText>4</w:delText>
        </w:r>
      </w:del>
      <w:r w:rsidR="003440AB" w:rsidRPr="00B42AEF">
        <w:rPr>
          <w:rFonts w:hint="eastAsia"/>
        </w:rPr>
        <w:t>预算</w:t>
      </w:r>
      <w:bookmarkEnd w:id="2344"/>
    </w:p>
    <w:p w:rsidR="0031683F" w:rsidRDefault="0031683F" w:rsidP="0031683F">
      <w:pPr>
        <w:pStyle w:val="af"/>
        <w:ind w:firstLineChars="0" w:firstLine="0"/>
      </w:pPr>
      <w:r>
        <w:rPr>
          <w:rFonts w:hint="eastAsia"/>
        </w:rPr>
        <w:t>项目参与人数：</w:t>
      </w:r>
      <w:r>
        <w:rPr>
          <w:rFonts w:hint="eastAsia"/>
        </w:rPr>
        <w:t>5</w:t>
      </w:r>
      <w:r>
        <w:rPr>
          <w:rFonts w:hint="eastAsia"/>
        </w:rPr>
        <w:t>人</w:t>
      </w:r>
    </w:p>
    <w:p w:rsidR="0031683F" w:rsidRDefault="0031683F" w:rsidP="0031683F">
      <w:pPr>
        <w:pStyle w:val="af"/>
        <w:ind w:firstLineChars="0" w:firstLine="0"/>
      </w:pPr>
      <w:r>
        <w:rPr>
          <w:rFonts w:hint="eastAsia"/>
        </w:rPr>
        <w:t>项目持续时长：</w:t>
      </w:r>
      <w:ins w:id="2347" w:author="值成 刘" w:date="2019-01-16T08:17:00Z">
        <w:r w:rsidR="0075615C">
          <w:rPr>
            <w:rFonts w:hint="eastAsia"/>
          </w:rPr>
          <w:t>三</w:t>
        </w:r>
      </w:ins>
      <w:del w:id="2348" w:author="值成 刘" w:date="2019-01-16T08:17:00Z">
        <w:r w:rsidDel="0075615C">
          <w:rPr>
            <w:rFonts w:hint="eastAsia"/>
          </w:rPr>
          <w:delText>4</w:delText>
        </w:r>
      </w:del>
      <w:proofErr w:type="gramStart"/>
      <w:r>
        <w:rPr>
          <w:rFonts w:hint="eastAsia"/>
        </w:rPr>
        <w:t>个</w:t>
      </w:r>
      <w:proofErr w:type="gramEnd"/>
      <w:r>
        <w:rPr>
          <w:rFonts w:hint="eastAsia"/>
        </w:rPr>
        <w:t>月</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581"/>
        <w:gridCol w:w="4153"/>
      </w:tblGrid>
      <w:tr w:rsidR="0031683F" w:rsidTr="005766FA">
        <w:tc>
          <w:tcPr>
            <w:tcW w:w="1820" w:type="dxa"/>
            <w:shd w:val="clear" w:color="auto" w:fill="auto"/>
          </w:tcPr>
          <w:p w:rsidR="0031683F" w:rsidRDefault="0031683F" w:rsidP="005766FA">
            <w:pPr>
              <w:pStyle w:val="af"/>
              <w:ind w:firstLineChars="0" w:firstLine="0"/>
            </w:pPr>
            <w:r>
              <w:rPr>
                <w:rFonts w:hint="eastAsia"/>
              </w:rPr>
              <w:t>条目</w:t>
            </w:r>
          </w:p>
        </w:tc>
        <w:tc>
          <w:tcPr>
            <w:tcW w:w="1417" w:type="dxa"/>
            <w:shd w:val="clear" w:color="auto" w:fill="auto"/>
          </w:tcPr>
          <w:p w:rsidR="0031683F" w:rsidRDefault="0031683F" w:rsidP="005766FA">
            <w:pPr>
              <w:pStyle w:val="af"/>
              <w:ind w:firstLineChars="0" w:firstLine="0"/>
            </w:pPr>
            <w:r>
              <w:rPr>
                <w:rFonts w:hint="eastAsia"/>
              </w:rPr>
              <w:t>预期经费</w:t>
            </w:r>
            <w:r>
              <w:rPr>
                <w:rFonts w:hint="eastAsia"/>
              </w:rPr>
              <w:t>(</w:t>
            </w:r>
            <w:r>
              <w:rPr>
                <w:rFonts w:hint="eastAsia"/>
              </w:rPr>
              <w:t>元</w:t>
            </w:r>
            <w:r>
              <w:rPr>
                <w:rFonts w:hint="eastAsia"/>
              </w:rPr>
              <w:t>)</w:t>
            </w:r>
          </w:p>
        </w:tc>
        <w:tc>
          <w:tcPr>
            <w:tcW w:w="4445" w:type="dxa"/>
            <w:shd w:val="clear" w:color="auto" w:fill="auto"/>
          </w:tcPr>
          <w:p w:rsidR="0031683F" w:rsidRDefault="0031683F" w:rsidP="005766FA">
            <w:pPr>
              <w:pStyle w:val="af"/>
              <w:ind w:firstLineChars="0" w:firstLine="0"/>
            </w:pPr>
            <w:r>
              <w:rPr>
                <w:rFonts w:hint="eastAsia"/>
              </w:rPr>
              <w:t>备注</w:t>
            </w:r>
          </w:p>
        </w:tc>
      </w:tr>
      <w:tr w:rsidR="0031683F" w:rsidTr="005766FA">
        <w:tc>
          <w:tcPr>
            <w:tcW w:w="1820" w:type="dxa"/>
            <w:shd w:val="clear" w:color="auto" w:fill="auto"/>
          </w:tcPr>
          <w:p w:rsidR="0031683F" w:rsidRDefault="0031683F" w:rsidP="005766FA">
            <w:pPr>
              <w:pStyle w:val="af"/>
              <w:ind w:firstLineChars="0" w:firstLine="0"/>
            </w:pPr>
            <w:r>
              <w:rPr>
                <w:rFonts w:hint="eastAsia"/>
              </w:rPr>
              <w:t>人力成本</w:t>
            </w:r>
          </w:p>
        </w:tc>
        <w:tc>
          <w:tcPr>
            <w:tcW w:w="1417" w:type="dxa"/>
            <w:shd w:val="clear" w:color="auto" w:fill="auto"/>
          </w:tcPr>
          <w:p w:rsidR="0031683F" w:rsidRDefault="0075615C" w:rsidP="005766FA">
            <w:pPr>
              <w:pStyle w:val="af"/>
              <w:ind w:firstLineChars="0" w:firstLine="0"/>
            </w:pPr>
            <w:ins w:id="2349" w:author="值成 刘" w:date="2019-01-16T08:20:00Z">
              <w:r>
                <w:rPr>
                  <w:rFonts w:hint="eastAsia"/>
                </w:rPr>
                <w:t>0</w:t>
              </w:r>
              <w:r>
                <w:rPr>
                  <w:rFonts w:hint="eastAsia"/>
                </w:rPr>
                <w:t>（</w:t>
              </w:r>
            </w:ins>
            <w:ins w:id="2350" w:author="值成 刘" w:date="2019-01-16T08:19:00Z">
              <w:r>
                <w:rPr>
                  <w:rFonts w:hint="eastAsia"/>
                </w:rPr>
                <w:t>15750</w:t>
              </w:r>
            </w:ins>
            <w:ins w:id="2351" w:author="值成 刘" w:date="2019-01-16T08:20:00Z">
              <w:r>
                <w:rPr>
                  <w:rFonts w:hint="eastAsia"/>
                </w:rPr>
                <w:t>）</w:t>
              </w:r>
            </w:ins>
            <w:del w:id="2352" w:author="值成 刘" w:date="2019-01-16T08:19:00Z">
              <w:r w:rsidR="0031683F" w:rsidDel="0075615C">
                <w:rPr>
                  <w:rFonts w:hint="eastAsia"/>
                </w:rPr>
                <w:delText>0</w:delText>
              </w:r>
            </w:del>
          </w:p>
        </w:tc>
        <w:tc>
          <w:tcPr>
            <w:tcW w:w="4445" w:type="dxa"/>
            <w:shd w:val="clear" w:color="auto" w:fill="auto"/>
          </w:tcPr>
          <w:p w:rsidR="0031683F" w:rsidRDefault="0075615C" w:rsidP="005766FA">
            <w:pPr>
              <w:pStyle w:val="af"/>
              <w:ind w:firstLineChars="0" w:firstLine="0"/>
            </w:pPr>
            <w:ins w:id="2353" w:author="值成 刘" w:date="2019-01-16T08:19:00Z">
              <w:r>
                <w:rPr>
                  <w:rFonts w:hint="eastAsia"/>
                </w:rPr>
                <w:t>但鉴于</w:t>
              </w:r>
            </w:ins>
            <w:ins w:id="2354" w:author="值成 刘" w:date="2019-01-16T08:20:00Z">
              <w:r>
                <w:rPr>
                  <w:rFonts w:hint="eastAsia"/>
                </w:rPr>
                <w:t>作为课程要求这里免去</w:t>
              </w:r>
            </w:ins>
          </w:p>
        </w:tc>
      </w:tr>
      <w:tr w:rsidR="0031683F" w:rsidTr="005766FA">
        <w:tc>
          <w:tcPr>
            <w:tcW w:w="1820" w:type="dxa"/>
            <w:shd w:val="clear" w:color="auto" w:fill="auto"/>
          </w:tcPr>
          <w:p w:rsidR="0031683F" w:rsidRDefault="0031683F" w:rsidP="005766FA">
            <w:pPr>
              <w:pStyle w:val="af"/>
              <w:ind w:firstLineChars="0" w:firstLine="0"/>
            </w:pPr>
            <w:r>
              <w:rPr>
                <w:rFonts w:hint="eastAsia"/>
              </w:rPr>
              <w:t>场地成本</w:t>
            </w:r>
          </w:p>
        </w:tc>
        <w:tc>
          <w:tcPr>
            <w:tcW w:w="1417" w:type="dxa"/>
            <w:shd w:val="clear" w:color="auto" w:fill="auto"/>
          </w:tcPr>
          <w:p w:rsidR="0031683F" w:rsidRDefault="0031683F" w:rsidP="005766FA">
            <w:pPr>
              <w:pStyle w:val="af"/>
              <w:ind w:firstLineChars="0" w:firstLine="0"/>
            </w:pPr>
            <w:del w:id="2355" w:author="值成 刘" w:date="2019-01-16T08:19:00Z">
              <w:r w:rsidDel="0075615C">
                <w:rPr>
                  <w:rFonts w:hint="eastAsia"/>
                </w:rPr>
                <w:delText>0</w:delText>
              </w:r>
            </w:del>
            <w:ins w:id="2356" w:author="值成 刘" w:date="2019-01-16T08:19:00Z">
              <w:r w:rsidR="0075615C">
                <w:rPr>
                  <w:rFonts w:hint="eastAsia"/>
                </w:rPr>
                <w:t>200</w:t>
              </w:r>
            </w:ins>
          </w:p>
        </w:tc>
        <w:tc>
          <w:tcPr>
            <w:tcW w:w="4445" w:type="dxa"/>
            <w:shd w:val="clear" w:color="auto" w:fill="auto"/>
          </w:tcPr>
          <w:p w:rsidR="0031683F" w:rsidRDefault="0031683F" w:rsidP="005766FA">
            <w:pPr>
              <w:pStyle w:val="af"/>
              <w:ind w:firstLineChars="0" w:firstLine="0"/>
            </w:pPr>
            <w:r>
              <w:rPr>
                <w:rFonts w:hint="eastAsia"/>
              </w:rPr>
              <w:t>可以选择在寝室或是图书馆自习室等可以免费使用的场地进行讨论</w:t>
            </w:r>
          </w:p>
        </w:tc>
      </w:tr>
      <w:tr w:rsidR="0031683F" w:rsidTr="005766FA">
        <w:tc>
          <w:tcPr>
            <w:tcW w:w="1820" w:type="dxa"/>
            <w:shd w:val="clear" w:color="auto" w:fill="auto"/>
          </w:tcPr>
          <w:p w:rsidR="0031683F" w:rsidRDefault="0031683F" w:rsidP="005766FA">
            <w:pPr>
              <w:pStyle w:val="af"/>
              <w:ind w:firstLineChars="0" w:firstLine="0"/>
            </w:pPr>
            <w:r>
              <w:rPr>
                <w:rFonts w:hint="eastAsia"/>
              </w:rPr>
              <w:t>文本印刷</w:t>
            </w:r>
          </w:p>
        </w:tc>
        <w:tc>
          <w:tcPr>
            <w:tcW w:w="1417" w:type="dxa"/>
            <w:shd w:val="clear" w:color="auto" w:fill="auto"/>
          </w:tcPr>
          <w:p w:rsidR="0031683F" w:rsidRDefault="0031683F" w:rsidP="005766FA">
            <w:pPr>
              <w:pStyle w:val="af"/>
              <w:ind w:firstLineChars="0" w:firstLine="0"/>
            </w:pPr>
            <w:r>
              <w:rPr>
                <w:rFonts w:hint="eastAsia"/>
              </w:rPr>
              <w:t>200</w:t>
            </w:r>
          </w:p>
        </w:tc>
        <w:tc>
          <w:tcPr>
            <w:tcW w:w="4445" w:type="dxa"/>
            <w:shd w:val="clear" w:color="auto" w:fill="auto"/>
          </w:tcPr>
          <w:p w:rsidR="0031683F" w:rsidRDefault="0031683F" w:rsidP="005766FA">
            <w:pPr>
              <w:pStyle w:val="af"/>
              <w:ind w:firstLineChars="0" w:firstLine="0"/>
            </w:pPr>
            <w:r>
              <w:rPr>
                <w:rFonts w:hint="eastAsia"/>
              </w:rPr>
              <w:t>打印资料和报告等</w:t>
            </w:r>
          </w:p>
        </w:tc>
      </w:tr>
      <w:tr w:rsidR="0031683F" w:rsidTr="005766FA">
        <w:tc>
          <w:tcPr>
            <w:tcW w:w="1820" w:type="dxa"/>
            <w:shd w:val="clear" w:color="auto" w:fill="auto"/>
          </w:tcPr>
          <w:p w:rsidR="0031683F" w:rsidRDefault="0031683F" w:rsidP="005766FA">
            <w:pPr>
              <w:pStyle w:val="af"/>
              <w:ind w:firstLineChars="0" w:firstLine="0"/>
            </w:pPr>
            <w:r>
              <w:rPr>
                <w:rFonts w:hint="eastAsia"/>
              </w:rPr>
              <w:t>阿里云服务器</w:t>
            </w:r>
          </w:p>
        </w:tc>
        <w:tc>
          <w:tcPr>
            <w:tcW w:w="1417" w:type="dxa"/>
            <w:shd w:val="clear" w:color="auto" w:fill="auto"/>
          </w:tcPr>
          <w:p w:rsidR="0031683F" w:rsidRDefault="0031683F" w:rsidP="005766FA">
            <w:pPr>
              <w:pStyle w:val="af"/>
              <w:ind w:firstLineChars="0" w:firstLine="0"/>
            </w:pPr>
            <w:r>
              <w:rPr>
                <w:rFonts w:hint="eastAsia"/>
              </w:rPr>
              <w:t>55</w:t>
            </w:r>
          </w:p>
        </w:tc>
        <w:tc>
          <w:tcPr>
            <w:tcW w:w="4445" w:type="dxa"/>
            <w:shd w:val="clear" w:color="auto" w:fill="auto"/>
          </w:tcPr>
          <w:p w:rsidR="0031683F" w:rsidRDefault="0031683F" w:rsidP="005766FA">
            <w:pPr>
              <w:pStyle w:val="af"/>
              <w:ind w:firstLineChars="0" w:firstLine="0"/>
            </w:pPr>
            <w:r>
              <w:rPr>
                <w:rFonts w:hint="eastAsia"/>
              </w:rPr>
              <w:t>阿里云服务器</w:t>
            </w:r>
            <w:proofErr w:type="gramStart"/>
            <w:r>
              <w:rPr>
                <w:rFonts w:hint="eastAsia"/>
              </w:rPr>
              <w:t>学生价半</w:t>
            </w:r>
            <w:proofErr w:type="gramEnd"/>
            <w:r>
              <w:rPr>
                <w:rFonts w:hint="eastAsia"/>
              </w:rPr>
              <w:t>年</w:t>
            </w:r>
          </w:p>
        </w:tc>
      </w:tr>
      <w:tr w:rsidR="0031683F" w:rsidTr="005766FA">
        <w:tc>
          <w:tcPr>
            <w:tcW w:w="1820" w:type="dxa"/>
            <w:shd w:val="clear" w:color="auto" w:fill="auto"/>
          </w:tcPr>
          <w:p w:rsidR="0031683F" w:rsidRDefault="0031683F" w:rsidP="005766FA">
            <w:pPr>
              <w:pStyle w:val="af"/>
              <w:ind w:firstLineChars="0" w:firstLine="0"/>
            </w:pPr>
            <w:r>
              <w:rPr>
                <w:rFonts w:hint="eastAsia"/>
              </w:rPr>
              <w:t>学习培训</w:t>
            </w:r>
          </w:p>
        </w:tc>
        <w:tc>
          <w:tcPr>
            <w:tcW w:w="1417" w:type="dxa"/>
            <w:shd w:val="clear" w:color="auto" w:fill="auto"/>
          </w:tcPr>
          <w:p w:rsidR="0031683F" w:rsidRDefault="0031683F" w:rsidP="005766FA">
            <w:pPr>
              <w:pStyle w:val="af"/>
              <w:ind w:firstLineChars="0" w:firstLine="0"/>
            </w:pPr>
            <w:r>
              <w:rPr>
                <w:rFonts w:hint="eastAsia"/>
              </w:rPr>
              <w:t>800</w:t>
            </w:r>
          </w:p>
        </w:tc>
        <w:tc>
          <w:tcPr>
            <w:tcW w:w="4445" w:type="dxa"/>
            <w:shd w:val="clear" w:color="auto" w:fill="auto"/>
          </w:tcPr>
          <w:p w:rsidR="0031683F" w:rsidRDefault="0031683F" w:rsidP="005766FA">
            <w:pPr>
              <w:pStyle w:val="af"/>
              <w:ind w:firstLineChars="0" w:firstLine="0"/>
            </w:pPr>
            <w:r>
              <w:rPr>
                <w:rFonts w:hint="eastAsia"/>
              </w:rPr>
              <w:t>包括了网上收费文档下载、图书购买、在线课程等</w:t>
            </w:r>
          </w:p>
        </w:tc>
      </w:tr>
      <w:tr w:rsidR="0031683F" w:rsidTr="005766FA">
        <w:tc>
          <w:tcPr>
            <w:tcW w:w="1820" w:type="dxa"/>
            <w:shd w:val="clear" w:color="auto" w:fill="auto"/>
          </w:tcPr>
          <w:p w:rsidR="0031683F" w:rsidRDefault="0031683F" w:rsidP="005766FA">
            <w:pPr>
              <w:pStyle w:val="af"/>
              <w:ind w:firstLineChars="0" w:firstLine="0"/>
            </w:pPr>
            <w:r>
              <w:rPr>
                <w:rFonts w:hint="eastAsia"/>
              </w:rPr>
              <w:t>软件成本</w:t>
            </w:r>
          </w:p>
        </w:tc>
        <w:tc>
          <w:tcPr>
            <w:tcW w:w="1417" w:type="dxa"/>
            <w:shd w:val="clear" w:color="auto" w:fill="auto"/>
          </w:tcPr>
          <w:p w:rsidR="0031683F" w:rsidRDefault="0031683F" w:rsidP="005766FA">
            <w:pPr>
              <w:pStyle w:val="af"/>
              <w:ind w:firstLineChars="0" w:firstLine="0"/>
            </w:pPr>
            <w:r>
              <w:rPr>
                <w:rFonts w:hint="eastAsia"/>
              </w:rPr>
              <w:t>200</w:t>
            </w:r>
          </w:p>
        </w:tc>
        <w:tc>
          <w:tcPr>
            <w:tcW w:w="4445" w:type="dxa"/>
            <w:shd w:val="clear" w:color="auto" w:fill="auto"/>
          </w:tcPr>
          <w:p w:rsidR="0031683F" w:rsidRDefault="0031683F" w:rsidP="005766FA">
            <w:pPr>
              <w:pStyle w:val="af"/>
              <w:ind w:firstLineChars="0" w:firstLine="0"/>
            </w:pPr>
            <w:r>
              <w:rPr>
                <w:rFonts w:hint="eastAsia"/>
              </w:rPr>
              <w:t>大部分软件会使用开源或者盗版，但不排除只能选择正版的情况</w:t>
            </w:r>
          </w:p>
        </w:tc>
      </w:tr>
      <w:tr w:rsidR="0031683F" w:rsidTr="005766FA">
        <w:tc>
          <w:tcPr>
            <w:tcW w:w="1820" w:type="dxa"/>
            <w:shd w:val="clear" w:color="auto" w:fill="auto"/>
          </w:tcPr>
          <w:p w:rsidR="0031683F" w:rsidRDefault="0031683F" w:rsidP="005766FA">
            <w:pPr>
              <w:pStyle w:val="af"/>
              <w:ind w:firstLineChars="0" w:firstLine="0"/>
            </w:pPr>
            <w:r>
              <w:rPr>
                <w:rFonts w:hint="eastAsia"/>
              </w:rPr>
              <w:t>活动交流</w:t>
            </w:r>
          </w:p>
        </w:tc>
        <w:tc>
          <w:tcPr>
            <w:tcW w:w="1417" w:type="dxa"/>
            <w:shd w:val="clear" w:color="auto" w:fill="auto"/>
          </w:tcPr>
          <w:p w:rsidR="0031683F" w:rsidRDefault="0031683F" w:rsidP="005766FA">
            <w:pPr>
              <w:pStyle w:val="af"/>
              <w:ind w:firstLineChars="0" w:firstLine="0"/>
            </w:pPr>
            <w:r>
              <w:rPr>
                <w:rFonts w:hint="eastAsia"/>
              </w:rPr>
              <w:t>600</w:t>
            </w:r>
          </w:p>
        </w:tc>
        <w:tc>
          <w:tcPr>
            <w:tcW w:w="4445" w:type="dxa"/>
            <w:shd w:val="clear" w:color="auto" w:fill="auto"/>
          </w:tcPr>
          <w:p w:rsidR="0031683F" w:rsidRDefault="0031683F" w:rsidP="005766FA">
            <w:pPr>
              <w:pStyle w:val="af"/>
              <w:ind w:firstLineChars="0" w:firstLine="0"/>
            </w:pPr>
            <w:r w:rsidRPr="00C16CE5">
              <w:t>team building</w:t>
            </w:r>
            <w:r>
              <w:rPr>
                <w:rFonts w:hint="eastAsia"/>
              </w:rPr>
              <w:t>交流感情增强默契</w:t>
            </w:r>
          </w:p>
        </w:tc>
      </w:tr>
    </w:tbl>
    <w:p w:rsidR="0031683F" w:rsidRPr="0031683F" w:rsidRDefault="0031683F" w:rsidP="0031683F">
      <w:pPr>
        <w:pStyle w:val="a1"/>
        <w:ind w:firstLine="0"/>
      </w:pPr>
    </w:p>
    <w:p w:rsidR="0078404F" w:rsidRPr="00393ABA" w:rsidRDefault="00B42AEF" w:rsidP="00B42AEF">
      <w:pPr>
        <w:pStyle w:val="2"/>
        <w:spacing w:line="240" w:lineRule="auto"/>
      </w:pPr>
      <w:bookmarkStart w:id="2357" w:name="_Toc535393417"/>
      <w:r w:rsidRPr="00393ABA">
        <w:t>3.</w:t>
      </w:r>
      <w:ins w:id="2358" w:author="值成 刘" w:date="2019-01-16T09:07:00Z">
        <w:r w:rsidR="00656136">
          <w:rPr>
            <w:rFonts w:hint="eastAsia"/>
          </w:rPr>
          <w:t>3</w:t>
        </w:r>
      </w:ins>
      <w:del w:id="2359" w:author="值成 刘" w:date="2019-01-16T09:07:00Z">
        <w:r w:rsidRPr="00393ABA" w:rsidDel="00656136">
          <w:delText>5</w:delText>
        </w:r>
      </w:del>
      <w:r w:rsidR="003440AB" w:rsidRPr="00393ABA">
        <w:rPr>
          <w:rFonts w:hint="eastAsia"/>
        </w:rPr>
        <w:t>关键问题</w:t>
      </w:r>
      <w:bookmarkEnd w:id="2357"/>
    </w:p>
    <w:p w:rsidR="0078404F" w:rsidRDefault="00393ABA" w:rsidP="00393ABA">
      <w:pPr>
        <w:pStyle w:val="af"/>
        <w:ind w:firstLineChars="0" w:firstLine="425"/>
      </w:pPr>
      <w:r>
        <w:rPr>
          <w:rFonts w:hint="eastAsia"/>
        </w:rPr>
        <w:t>需求获取的过程</w:t>
      </w:r>
      <w:ins w:id="2360" w:author="值成 刘" w:date="2019-01-16T08:20:00Z">
        <w:r w:rsidR="0075615C">
          <w:rPr>
            <w:rFonts w:hint="eastAsia"/>
          </w:rPr>
          <w:t>和对</w:t>
        </w:r>
        <w:r w:rsidR="0075615C">
          <w:rPr>
            <w:rFonts w:hint="eastAsia"/>
          </w:rPr>
          <w:t>W</w:t>
        </w:r>
        <w:r w:rsidR="0075615C">
          <w:t>EB</w:t>
        </w:r>
        <w:proofErr w:type="gramStart"/>
        <w:r w:rsidR="0075615C">
          <w:rPr>
            <w:rFonts w:hint="eastAsia"/>
          </w:rPr>
          <w:t>端</w:t>
        </w:r>
      </w:ins>
      <w:ins w:id="2361" w:author="值成 刘" w:date="2019-01-16T08:22:00Z">
        <w:r w:rsidR="0075615C">
          <w:rPr>
            <w:rFonts w:hint="eastAsia"/>
          </w:rPr>
          <w:t>需求</w:t>
        </w:r>
        <w:proofErr w:type="gramEnd"/>
        <w:r w:rsidR="0075615C">
          <w:rPr>
            <w:rFonts w:hint="eastAsia"/>
          </w:rPr>
          <w:t>的取舍。</w:t>
        </w:r>
      </w:ins>
      <w:del w:id="2362" w:author="值成 刘" w:date="2019-01-16T08:20:00Z">
        <w:r w:rsidDel="0075615C">
          <w:rPr>
            <w:rFonts w:hint="eastAsia"/>
          </w:rPr>
          <w:delText>和论文资料阅读之间的整合，</w:delText>
        </w:r>
      </w:del>
      <w:ins w:id="2363" w:author="值成 刘" w:date="2019-01-16T08:20:00Z">
        <w:r w:rsidR="0075615C" w:rsidDel="0075615C">
          <w:rPr>
            <w:rFonts w:hint="eastAsia"/>
          </w:rPr>
          <w:t xml:space="preserve"> </w:t>
        </w:r>
      </w:ins>
      <w:del w:id="2364" w:author="值成 刘" w:date="2019-01-16T08:20:00Z">
        <w:r w:rsidDel="0075615C">
          <w:rPr>
            <w:rFonts w:hint="eastAsia"/>
          </w:rPr>
          <w:delText>对整个逆向工程需要有一个完整的认识，对于我们五个人而言是一个比较大的挑战。</w:delText>
        </w:r>
      </w:del>
    </w:p>
    <w:p w:rsidR="0078404F" w:rsidRDefault="0075615C">
      <w:pPr>
        <w:pStyle w:val="af"/>
        <w:ind w:firstLineChars="0"/>
        <w:pPrChange w:id="2365" w:author="值成 刘" w:date="2019-01-16T08:23:00Z">
          <w:pPr>
            <w:pStyle w:val="1"/>
            <w:spacing w:line="240" w:lineRule="auto"/>
          </w:pPr>
        </w:pPrChange>
      </w:pPr>
      <w:ins w:id="2366" w:author="值成 刘" w:date="2019-01-16T08:23:00Z">
        <w:r>
          <w:rPr>
            <w:rFonts w:hint="eastAsia"/>
          </w:rPr>
          <w:t>如何在杨</w:t>
        </w:r>
        <w:proofErr w:type="gramStart"/>
        <w:r>
          <w:rPr>
            <w:rFonts w:hint="eastAsia"/>
          </w:rPr>
          <w:t>枨</w:t>
        </w:r>
        <w:proofErr w:type="gramEnd"/>
        <w:r>
          <w:rPr>
            <w:rFonts w:hint="eastAsia"/>
          </w:rPr>
          <w:t>老师对移动端的高需求下，取舍出适合移动</w:t>
        </w:r>
        <w:proofErr w:type="gramStart"/>
        <w:r>
          <w:rPr>
            <w:rFonts w:hint="eastAsia"/>
          </w:rPr>
          <w:t>端操</w:t>
        </w:r>
        <w:proofErr w:type="gramEnd"/>
        <w:r>
          <w:rPr>
            <w:rFonts w:hint="eastAsia"/>
          </w:rPr>
          <w:t>作的需求。</w:t>
        </w:r>
      </w:ins>
      <w:del w:id="2367" w:author="值成 刘" w:date="2019-01-16T08:22:00Z">
        <w:r w:rsidR="00B42AEF" w:rsidDel="0075615C">
          <w:delText>4</w:delText>
        </w:r>
        <w:r w:rsidR="00B42AEF" w:rsidRPr="00D454F0" w:rsidDel="0075615C">
          <w:rPr>
            <w:rFonts w:hint="eastAsia"/>
          </w:rPr>
          <w:delText>.</w:delText>
        </w:r>
        <w:r w:rsidR="00B42AEF" w:rsidRPr="00D454F0" w:rsidDel="0075615C">
          <w:delText xml:space="preserve"> </w:delText>
        </w:r>
        <w:r w:rsidR="003440AB" w:rsidDel="0075615C">
          <w:rPr>
            <w:rFonts w:hint="eastAsia"/>
          </w:rPr>
          <w:delText>支持条件</w:delText>
        </w:r>
      </w:del>
    </w:p>
    <w:p w:rsidR="0078404F" w:rsidRDefault="00B42AEF" w:rsidP="00B42AEF">
      <w:pPr>
        <w:pStyle w:val="2"/>
        <w:spacing w:line="240" w:lineRule="auto"/>
      </w:pPr>
      <w:bookmarkStart w:id="2368" w:name="_Toc535393418"/>
      <w:r>
        <w:t>4.1</w:t>
      </w:r>
      <w:r w:rsidR="003440AB">
        <w:rPr>
          <w:rFonts w:hint="eastAsia"/>
        </w:rPr>
        <w:t>系统支持</w:t>
      </w:r>
      <w:bookmarkEnd w:id="2368"/>
    </w:p>
    <w:p w:rsidR="00393ABA" w:rsidRDefault="00393ABA" w:rsidP="00393ABA">
      <w:pPr>
        <w:pStyle w:val="ad"/>
        <w:snapToGrid w:val="0"/>
      </w:pPr>
      <w:r>
        <w:rPr>
          <w:rFonts w:hint="eastAsia"/>
        </w:rPr>
        <w:tab/>
        <w:t>计算机系统：win10，Ubuntu 12.04 LTS</w:t>
      </w:r>
    </w:p>
    <w:p w:rsidR="00393ABA" w:rsidRPr="00393ABA" w:rsidRDefault="00393ABA" w:rsidP="00393ABA">
      <w:pPr>
        <w:pStyle w:val="ad"/>
        <w:snapToGrid w:val="0"/>
        <w:ind w:firstLine="425"/>
      </w:pPr>
      <w:r>
        <w:rPr>
          <w:rFonts w:hint="eastAsia"/>
        </w:rPr>
        <w:lastRenderedPageBreak/>
        <w:t xml:space="preserve">使用软件：Apache 2.2， MySQL 5.5.54, PHP 5.3.10， Visio， Project, Git, SourceTree，Microsoft Office，Relational Rose， </w:t>
      </w:r>
      <w:r w:rsidRPr="00BE255A">
        <w:rPr>
          <w:rFonts w:hint="eastAsia"/>
        </w:rPr>
        <w:t xml:space="preserve">Relational </w:t>
      </w:r>
      <w:proofErr w:type="spellStart"/>
      <w:r w:rsidRPr="00BE255A">
        <w:rPr>
          <w:rFonts w:hint="eastAsia"/>
        </w:rPr>
        <w:t>RequisitePro</w:t>
      </w:r>
      <w:proofErr w:type="spellEnd"/>
    </w:p>
    <w:p w:rsidR="0078404F" w:rsidRDefault="00B42AEF" w:rsidP="00B42AEF">
      <w:pPr>
        <w:pStyle w:val="3"/>
        <w:spacing w:line="240" w:lineRule="auto"/>
      </w:pPr>
      <w:bookmarkStart w:id="2369" w:name="_Toc535393419"/>
      <w:r>
        <w:rPr>
          <w:rFonts w:hint="eastAsia"/>
        </w:rPr>
        <w:t>4</w:t>
      </w:r>
      <w:r>
        <w:t>.1.1</w:t>
      </w:r>
      <w:r w:rsidR="003440AB">
        <w:rPr>
          <w:rFonts w:hint="eastAsia"/>
        </w:rPr>
        <w:t>开发环境</w:t>
      </w:r>
      <w:bookmarkEnd w:id="2369"/>
    </w:p>
    <w:p w:rsidR="0078404F" w:rsidRDefault="00B42AEF" w:rsidP="00B42AEF">
      <w:pPr>
        <w:pStyle w:val="4"/>
        <w:spacing w:line="240" w:lineRule="auto"/>
      </w:pPr>
      <w:r>
        <w:rPr>
          <w:rFonts w:hint="eastAsia"/>
        </w:rPr>
        <w:t>4</w:t>
      </w:r>
      <w:r>
        <w:t>.1.1.1</w:t>
      </w:r>
      <w:r w:rsidR="003440AB">
        <w:rPr>
          <w:rFonts w:hint="eastAsia"/>
        </w:rPr>
        <w:t>硬件</w:t>
      </w:r>
    </w:p>
    <w:p w:rsidR="00393ABA" w:rsidRPr="00393ABA" w:rsidRDefault="00393ABA" w:rsidP="00393ABA">
      <w:pPr>
        <w:pStyle w:val="a1"/>
      </w:pPr>
      <w:r>
        <w:rPr>
          <w:rFonts w:hint="eastAsia"/>
        </w:rPr>
        <w:t>G01</w:t>
      </w:r>
      <w:r>
        <w:rPr>
          <w:rFonts w:hint="eastAsia"/>
        </w:rPr>
        <w:t>小组一共五台电脑以及两台租借的阿里云服务器。</w:t>
      </w:r>
    </w:p>
    <w:p w:rsidR="0078404F" w:rsidRDefault="00B42AEF" w:rsidP="00B42AEF">
      <w:pPr>
        <w:pStyle w:val="4"/>
        <w:spacing w:line="240" w:lineRule="auto"/>
      </w:pPr>
      <w:r>
        <w:rPr>
          <w:rFonts w:hint="eastAsia"/>
        </w:rPr>
        <w:t>4</w:t>
      </w:r>
      <w:r>
        <w:t>.1.1.2</w:t>
      </w:r>
      <w:r w:rsidR="003440AB">
        <w:rPr>
          <w:rFonts w:hint="eastAsia"/>
        </w:rPr>
        <w:t>软件</w:t>
      </w:r>
    </w:p>
    <w:p w:rsidR="00393ABA" w:rsidRPr="00393ABA" w:rsidRDefault="00393ABA" w:rsidP="00393ABA">
      <w:pPr>
        <w:pStyle w:val="ad"/>
        <w:snapToGrid w:val="0"/>
        <w:ind w:firstLine="425"/>
      </w:pPr>
      <w:r>
        <w:rPr>
          <w:rFonts w:hint="eastAsia"/>
        </w:rPr>
        <w:t>Ubuntu 12.04 LTS，Apache 2.2，</w:t>
      </w:r>
      <w:ins w:id="2370" w:author="值成 刘" w:date="2019-01-16T08:23:00Z">
        <w:r w:rsidR="0075615C">
          <w:t>A</w:t>
        </w:r>
        <w:r w:rsidR="0075615C" w:rsidRPr="00EA6C60">
          <w:t xml:space="preserve">ndroid </w:t>
        </w:r>
        <w:r w:rsidR="0075615C">
          <w:t>S</w:t>
        </w:r>
        <w:r w:rsidR="0075615C" w:rsidRPr="00EA6C60">
          <w:t>tudio</w:t>
        </w:r>
      </w:ins>
      <w:ins w:id="2371" w:author="值成 刘" w:date="2019-01-16T08:24:00Z">
        <w:r w:rsidR="0075615C">
          <w:rPr>
            <w:rFonts w:hint="eastAsia"/>
          </w:rPr>
          <w:t>，</w:t>
        </w:r>
      </w:ins>
      <w:r>
        <w:rPr>
          <w:rFonts w:hint="eastAsia"/>
        </w:rPr>
        <w:t xml:space="preserve"> MySQL 5.5.54, PHP 5.3.10，Visio， Project, Git, SourceTree，Microsoft Office，Relational Rose， </w:t>
      </w:r>
      <w:r w:rsidRPr="00BE255A">
        <w:rPr>
          <w:rFonts w:hint="eastAsia"/>
        </w:rPr>
        <w:t xml:space="preserve">Relational </w:t>
      </w:r>
      <w:proofErr w:type="spellStart"/>
      <w:r w:rsidRPr="00BE255A">
        <w:rPr>
          <w:rFonts w:hint="eastAsia"/>
        </w:rPr>
        <w:t>RequisitePro</w:t>
      </w:r>
      <w:proofErr w:type="spellEnd"/>
    </w:p>
    <w:p w:rsidR="0078404F" w:rsidRDefault="00B42AEF" w:rsidP="00B42AEF">
      <w:pPr>
        <w:pStyle w:val="3"/>
        <w:spacing w:line="240" w:lineRule="auto"/>
      </w:pPr>
      <w:bookmarkStart w:id="2372" w:name="_Toc535393420"/>
      <w:r>
        <w:rPr>
          <w:rFonts w:hint="eastAsia"/>
        </w:rPr>
        <w:t>4</w:t>
      </w:r>
      <w:r>
        <w:t>.1.2</w:t>
      </w:r>
      <w:r w:rsidR="003440AB">
        <w:rPr>
          <w:rFonts w:hint="eastAsia"/>
        </w:rPr>
        <w:t>运行环境</w:t>
      </w:r>
      <w:bookmarkEnd w:id="2372"/>
    </w:p>
    <w:p w:rsidR="0078404F" w:rsidRDefault="00B42AEF" w:rsidP="00B42AEF">
      <w:pPr>
        <w:pStyle w:val="4"/>
        <w:spacing w:line="240" w:lineRule="auto"/>
      </w:pPr>
      <w:r>
        <w:rPr>
          <w:rFonts w:hint="eastAsia"/>
        </w:rPr>
        <w:t>4</w:t>
      </w:r>
      <w:r>
        <w:t>.1.2.1</w:t>
      </w:r>
      <w:r>
        <w:rPr>
          <w:rFonts w:hint="eastAsia"/>
        </w:rPr>
        <w:t>硬件</w:t>
      </w:r>
    </w:p>
    <w:p w:rsidR="0075615C" w:rsidRPr="00393ABA" w:rsidRDefault="0075615C" w:rsidP="0075615C">
      <w:pPr>
        <w:pStyle w:val="a1"/>
        <w:rPr>
          <w:ins w:id="2373" w:author="值成 刘" w:date="2019-01-16T08:24:00Z"/>
        </w:rPr>
      </w:pPr>
      <w:proofErr w:type="gramStart"/>
      <w:ins w:id="2374" w:author="值成 刘" w:date="2019-01-16T08:24:00Z">
        <w:r>
          <w:rPr>
            <w:rFonts w:hint="eastAsia"/>
          </w:rPr>
          <w:t>安卓</w:t>
        </w:r>
        <w:proofErr w:type="gramEnd"/>
        <w:r>
          <w:rPr>
            <w:rFonts w:hint="eastAsia"/>
          </w:rPr>
          <w:t>6.0</w:t>
        </w:r>
        <w:r>
          <w:rPr>
            <w:rFonts w:hint="eastAsia"/>
          </w:rPr>
          <w:t>及以上的设备</w:t>
        </w:r>
      </w:ins>
    </w:p>
    <w:p w:rsidR="00393ABA" w:rsidRPr="00393ABA" w:rsidDel="0075615C" w:rsidRDefault="00393ABA" w:rsidP="00393ABA">
      <w:pPr>
        <w:pStyle w:val="a1"/>
        <w:rPr>
          <w:del w:id="2375" w:author="值成 刘" w:date="2019-01-16T08:24:00Z"/>
        </w:rPr>
      </w:pPr>
      <w:del w:id="2376" w:author="值成 刘" w:date="2019-01-16T08:24:00Z">
        <w:r w:rsidDel="0075615C">
          <w:rPr>
            <w:rFonts w:hint="eastAsia"/>
          </w:rPr>
          <w:delText>电脑和移动端设备。</w:delText>
        </w:r>
      </w:del>
    </w:p>
    <w:p w:rsidR="00B42AEF" w:rsidDel="0075615C" w:rsidRDefault="00B42AEF" w:rsidP="00B42AEF">
      <w:pPr>
        <w:pStyle w:val="4"/>
        <w:spacing w:line="240" w:lineRule="auto"/>
        <w:rPr>
          <w:del w:id="2377" w:author="值成 刘" w:date="2019-01-16T08:24:00Z"/>
        </w:rPr>
      </w:pPr>
      <w:del w:id="2378" w:author="值成 刘" w:date="2019-01-16T08:24:00Z">
        <w:r w:rsidDel="0075615C">
          <w:rPr>
            <w:rFonts w:hint="eastAsia"/>
          </w:rPr>
          <w:delText>4</w:delText>
        </w:r>
        <w:r w:rsidDel="0075615C">
          <w:delText>.1.2.2</w:delText>
        </w:r>
        <w:r w:rsidDel="0075615C">
          <w:rPr>
            <w:rFonts w:hint="eastAsia"/>
          </w:rPr>
          <w:delText>软件</w:delText>
        </w:r>
      </w:del>
    </w:p>
    <w:p w:rsidR="0075615C" w:rsidRPr="00393ABA" w:rsidDel="0075615C" w:rsidRDefault="00393ABA">
      <w:pPr>
        <w:pStyle w:val="a1"/>
        <w:rPr>
          <w:del w:id="2379" w:author="值成 刘" w:date="2019-01-16T08:24:00Z"/>
        </w:rPr>
      </w:pPr>
      <w:del w:id="2380" w:author="值成 刘" w:date="2019-01-16T08:24:00Z">
        <w:r w:rsidDel="0075615C">
          <w:delText>W</w:delText>
        </w:r>
        <w:r w:rsidDel="0075615C">
          <w:rPr>
            <w:rFonts w:hint="eastAsia"/>
          </w:rPr>
          <w:delText>in</w:delText>
        </w:r>
        <w:r w:rsidDel="0075615C">
          <w:delText>7/8/10</w:delText>
        </w:r>
        <w:r w:rsidDel="0075615C">
          <w:rPr>
            <w:rFonts w:hint="eastAsia"/>
          </w:rPr>
          <w:delText>，</w:delText>
        </w:r>
        <w:r w:rsidDel="0075615C">
          <w:rPr>
            <w:rFonts w:hint="eastAsia"/>
          </w:rPr>
          <w:delText>IOS</w:delText>
        </w:r>
        <w:r w:rsidDel="0075615C">
          <w:rPr>
            <w:rFonts w:hint="eastAsia"/>
          </w:rPr>
          <w:delText>操作系统以及支持的浏览器。</w:delText>
        </w:r>
      </w:del>
    </w:p>
    <w:p w:rsidR="0078404F" w:rsidRDefault="00B42AEF" w:rsidP="00B42AEF">
      <w:pPr>
        <w:pStyle w:val="2"/>
        <w:spacing w:line="240" w:lineRule="auto"/>
      </w:pPr>
      <w:bookmarkStart w:id="2381" w:name="_Toc535393421"/>
      <w:r>
        <w:t>4.2</w:t>
      </w:r>
      <w:r w:rsidR="003440AB">
        <w:rPr>
          <w:rFonts w:hint="eastAsia"/>
        </w:rPr>
        <w:t>需由客户承担的工作</w:t>
      </w:r>
      <w:bookmarkEnd w:id="2381"/>
    </w:p>
    <w:p w:rsidR="00393ABA" w:rsidRDefault="00393ABA" w:rsidP="00393ABA">
      <w:pPr>
        <w:pStyle w:val="ad"/>
        <w:snapToGrid w:val="0"/>
        <w:ind w:firstLine="425"/>
      </w:pPr>
      <w:r>
        <w:rPr>
          <w:rFonts w:hint="eastAsia"/>
        </w:rPr>
        <w:t>用户需要承担的提出项目需求和完成期限的要求，例如：201</w:t>
      </w:r>
      <w:ins w:id="2382" w:author="值成 刘" w:date="2019-01-16T08:25:00Z">
        <w:r w:rsidR="0075615C">
          <w:rPr>
            <w:rFonts w:hint="eastAsia"/>
          </w:rPr>
          <w:t>9</w:t>
        </w:r>
      </w:ins>
      <w:del w:id="2383" w:author="值成 刘" w:date="2019-01-16T08:25:00Z">
        <w:r w:rsidDel="0075615C">
          <w:rPr>
            <w:rFonts w:hint="eastAsia"/>
          </w:rPr>
          <w:delText>8</w:delText>
        </w:r>
      </w:del>
      <w:r>
        <w:rPr>
          <w:rFonts w:hint="eastAsia"/>
        </w:rPr>
        <w:t>学年第</w:t>
      </w:r>
      <w:ins w:id="2384" w:author="值成 刘" w:date="2019-01-16T08:25:00Z">
        <w:r w:rsidR="0075615C">
          <w:rPr>
            <w:rFonts w:hint="eastAsia"/>
          </w:rPr>
          <w:t>二</w:t>
        </w:r>
      </w:ins>
      <w:del w:id="2385" w:author="值成 刘" w:date="2019-01-16T08:25:00Z">
        <w:r w:rsidDel="0075615C">
          <w:rPr>
            <w:rFonts w:hint="eastAsia"/>
          </w:rPr>
          <w:delText>一</w:delText>
        </w:r>
      </w:del>
      <w:r>
        <w:rPr>
          <w:rFonts w:hint="eastAsia"/>
        </w:rPr>
        <w:t>学期第</w:t>
      </w:r>
      <w:ins w:id="2386" w:author="值成 刘" w:date="2019-01-16T08:33:00Z">
        <w:r w:rsidR="00194C14">
          <w:rPr>
            <w:rFonts w:hint="eastAsia"/>
          </w:rPr>
          <w:t>八</w:t>
        </w:r>
      </w:ins>
      <w:del w:id="2387" w:author="值成 刘" w:date="2019-01-16T08:25:00Z">
        <w:r w:rsidDel="0075615C">
          <w:rPr>
            <w:rFonts w:hint="eastAsia"/>
          </w:rPr>
          <w:delText>十六</w:delText>
        </w:r>
      </w:del>
      <w:r>
        <w:rPr>
          <w:rFonts w:hint="eastAsia"/>
        </w:rPr>
        <w:t>周之前。</w:t>
      </w:r>
    </w:p>
    <w:p w:rsidR="00393ABA" w:rsidRPr="00393ABA" w:rsidRDefault="00393ABA" w:rsidP="00393ABA">
      <w:pPr>
        <w:pStyle w:val="a1"/>
      </w:pPr>
    </w:p>
    <w:p w:rsidR="0078404F" w:rsidRDefault="00B42AEF" w:rsidP="00B42AEF">
      <w:pPr>
        <w:pStyle w:val="2"/>
        <w:spacing w:line="240" w:lineRule="auto"/>
      </w:pPr>
      <w:bookmarkStart w:id="2388" w:name="_Toc535393422"/>
      <w:r>
        <w:t>4.3</w:t>
      </w:r>
      <w:r w:rsidR="003440AB">
        <w:rPr>
          <w:rFonts w:hint="eastAsia"/>
        </w:rPr>
        <w:t>需由分合同承担的工作</w:t>
      </w:r>
      <w:bookmarkEnd w:id="2388"/>
    </w:p>
    <w:p w:rsidR="00393ABA" w:rsidRPr="00393ABA" w:rsidRDefault="00393ABA" w:rsidP="00393ABA">
      <w:pPr>
        <w:ind w:firstLine="425"/>
        <w:rPr>
          <w:rFonts w:ascii="宋体"/>
          <w:sz w:val="22"/>
        </w:rPr>
        <w:sectPr w:rsidR="00393ABA" w:rsidRPr="00393ABA">
          <w:pgSz w:w="11907" w:h="16840" w:code="9"/>
          <w:pgMar w:top="1440" w:right="1797" w:bottom="1440" w:left="1797" w:header="720" w:footer="720" w:gutter="0"/>
          <w:cols w:space="720"/>
          <w:docGrid w:linePitch="271"/>
        </w:sectPr>
      </w:pPr>
      <w:r w:rsidRPr="00393ABA">
        <w:rPr>
          <w:rFonts w:ascii="宋体" w:hint="eastAsia"/>
          <w:sz w:val="22"/>
        </w:rPr>
        <w:t>暂无</w:t>
      </w:r>
    </w:p>
    <w:p w:rsidR="0078404F" w:rsidRDefault="0078404F">
      <w:pPr>
        <w:rPr>
          <w:rFonts w:ascii="宋体"/>
          <w:sz w:val="28"/>
        </w:rPr>
      </w:pPr>
    </w:p>
    <w:p w:rsidR="004303A0" w:rsidRDefault="00B42AEF" w:rsidP="00393ABA">
      <w:pPr>
        <w:pStyle w:val="1"/>
        <w:spacing w:line="240" w:lineRule="auto"/>
      </w:pPr>
      <w:bookmarkStart w:id="2389" w:name="_Toc535393423"/>
      <w:r>
        <w:t>5</w:t>
      </w:r>
      <w:r w:rsidRPr="00D454F0">
        <w:rPr>
          <w:rFonts w:hint="eastAsia"/>
        </w:rPr>
        <w:t>.</w:t>
      </w:r>
      <w:r w:rsidRPr="00D454F0">
        <w:t xml:space="preserve"> </w:t>
      </w:r>
      <w:r w:rsidR="003440AB">
        <w:rPr>
          <w:rFonts w:hint="eastAsia"/>
        </w:rPr>
        <w:t>专题计划要点</w:t>
      </w:r>
      <w:bookmarkEnd w:id="2389"/>
    </w:p>
    <w:p w:rsidR="00393ABA" w:rsidRPr="002C7FFC" w:rsidRDefault="00393ABA" w:rsidP="00393ABA">
      <w:pPr>
        <w:pStyle w:val="2"/>
      </w:pPr>
      <w:bookmarkStart w:id="2390" w:name="_Toc235845869"/>
      <w:bookmarkStart w:id="2391" w:name="_Toc235938123"/>
      <w:bookmarkStart w:id="2392" w:name="_Toc235938512"/>
      <w:bookmarkStart w:id="2393" w:name="_Toc526032312"/>
      <w:bookmarkStart w:id="2394" w:name="_Toc526063117"/>
      <w:bookmarkStart w:id="2395" w:name="_Toc527297400"/>
      <w:bookmarkStart w:id="2396" w:name="_Toc535393424"/>
      <w:r>
        <w:rPr>
          <w:rFonts w:hint="eastAsia"/>
        </w:rPr>
        <w:t>5</w:t>
      </w:r>
      <w:r w:rsidRPr="002C7FFC">
        <w:t>.1</w:t>
      </w:r>
      <w:bookmarkEnd w:id="2390"/>
      <w:bookmarkEnd w:id="2391"/>
      <w:bookmarkEnd w:id="2392"/>
      <w:r w:rsidRPr="002C7FFC">
        <w:rPr>
          <w:rFonts w:hint="eastAsia"/>
        </w:rPr>
        <w:t>时间管理计划</w:t>
      </w:r>
      <w:bookmarkEnd w:id="2393"/>
      <w:bookmarkEnd w:id="2394"/>
      <w:bookmarkEnd w:id="2395"/>
      <w:bookmarkEnd w:id="23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关键时间</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任务</w:t>
            </w:r>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要求</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w:t>
            </w:r>
            <w:del w:id="2397" w:author="值成 刘" w:date="2019-01-16T08:51:00Z">
              <w:r w:rsidRPr="00F432E6" w:rsidDel="00257954">
                <w:rPr>
                  <w:rFonts w:ascii="Calibri" w:hAnsi="Calibri" w:hint="eastAsia"/>
                  <w:szCs w:val="22"/>
                </w:rPr>
                <w:delText>二</w:delText>
              </w:r>
            </w:del>
            <w:ins w:id="2398" w:author="值成 刘" w:date="2019-01-16T08:51:00Z">
              <w:r w:rsidR="00257954">
                <w:rPr>
                  <w:rFonts w:ascii="Calibri" w:hAnsi="Calibri" w:hint="eastAsia"/>
                  <w:szCs w:val="22"/>
                </w:rPr>
                <w:t>一</w:t>
              </w:r>
            </w:ins>
            <w:r w:rsidRPr="00F432E6">
              <w:rPr>
                <w:rFonts w:ascii="Calibri" w:hAnsi="Calibri" w:hint="eastAsia"/>
                <w:szCs w:val="22"/>
              </w:rPr>
              <w:t>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起草《需求工程计划》、《范围管理计划》、《质量管理计划》</w:t>
            </w:r>
            <w:ins w:id="2399" w:author="值成 刘" w:date="2019-01-16T08:47:00Z">
              <w:r w:rsidR="00257954" w:rsidRPr="00F432E6">
                <w:rPr>
                  <w:rFonts w:ascii="Calibri" w:hAnsi="Calibri" w:hint="eastAsia"/>
                  <w:szCs w:val="22"/>
                </w:rPr>
                <w:t>成本管理计划</w:t>
              </w:r>
              <w:proofErr w:type="gramStart"/>
              <w:r w:rsidR="00257954" w:rsidRPr="00F432E6">
                <w:rPr>
                  <w:rFonts w:ascii="Calibri" w:hAnsi="Calibri" w:hint="eastAsia"/>
                  <w:szCs w:val="22"/>
                </w:rPr>
                <w:t>》</w:t>
              </w:r>
              <w:proofErr w:type="gramEnd"/>
              <w:r w:rsidR="00257954" w:rsidRPr="00F432E6">
                <w:rPr>
                  <w:rFonts w:ascii="Calibri" w:hAnsi="Calibri" w:hint="eastAsia"/>
                  <w:szCs w:val="22"/>
                </w:rPr>
                <w:t>、《沟通管理计划》、《配置管理计划》</w:t>
              </w:r>
            </w:ins>
          </w:p>
        </w:tc>
        <w:tc>
          <w:tcPr>
            <w:tcW w:w="2766"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初步制定需求工程计划及子计划</w:t>
            </w:r>
            <w:ins w:id="2400" w:author="值成 刘" w:date="2019-01-16T08:48:00Z">
              <w:r w:rsidR="00257954">
                <w:rPr>
                  <w:rFonts w:ascii="Calibri" w:hAnsi="Calibri" w:hint="eastAsia"/>
                  <w:szCs w:val="22"/>
                </w:rPr>
                <w:t>，</w:t>
              </w:r>
              <w:r w:rsidR="00257954" w:rsidRPr="00F432E6">
                <w:rPr>
                  <w:rFonts w:ascii="Calibri" w:hAnsi="Calibri" w:hint="eastAsia"/>
                  <w:szCs w:val="22"/>
                </w:rPr>
                <w:t>完成需求工程的</w:t>
              </w:r>
              <w:proofErr w:type="gramStart"/>
              <w:r w:rsidR="00257954" w:rsidRPr="00F432E6">
                <w:rPr>
                  <w:rFonts w:ascii="Calibri" w:hAnsi="Calibri" w:hint="eastAsia"/>
                  <w:szCs w:val="22"/>
                </w:rPr>
                <w:t>部子计划</w:t>
              </w:r>
            </w:ins>
            <w:proofErr w:type="gramEnd"/>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第二周</w:t>
            </w:r>
          </w:p>
        </w:tc>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制定</w:t>
            </w:r>
            <w:ins w:id="2401" w:author="值成 刘" w:date="2019-01-16T08:47:00Z">
              <w:r w:rsidR="00257954" w:rsidRPr="00F432E6">
                <w:rPr>
                  <w:rFonts w:ascii="Calibri" w:hAnsi="Calibri" w:hint="eastAsia"/>
                  <w:szCs w:val="22"/>
                </w:rPr>
                <w:t>《可行性分析报告》《项目章程》</w:t>
              </w:r>
            </w:ins>
            <w:del w:id="2402" w:author="值成 刘" w:date="2019-01-16T08:47:00Z">
              <w:r w:rsidRPr="00F432E6" w:rsidDel="00257954">
                <w:rPr>
                  <w:rFonts w:ascii="Calibri" w:hAnsi="Calibri" w:hint="eastAsia"/>
                  <w:szCs w:val="22"/>
                </w:rPr>
                <w:delText>《成本管理计划》、《沟通管理计划》、《配置管理计划》</w:delText>
              </w:r>
            </w:del>
          </w:p>
        </w:tc>
        <w:tc>
          <w:tcPr>
            <w:tcW w:w="2766" w:type="dxa"/>
            <w:shd w:val="clear" w:color="auto" w:fill="auto"/>
          </w:tcPr>
          <w:p w:rsidR="00393ABA" w:rsidRPr="00F432E6" w:rsidRDefault="00257954" w:rsidP="005766FA">
            <w:pPr>
              <w:rPr>
                <w:rFonts w:ascii="Calibri" w:hAnsi="Calibri"/>
                <w:szCs w:val="22"/>
              </w:rPr>
            </w:pPr>
            <w:ins w:id="2403" w:author="值成 刘" w:date="2019-01-16T08:48:00Z">
              <w:r w:rsidRPr="00F432E6">
                <w:rPr>
                  <w:rFonts w:ascii="Calibri" w:hAnsi="Calibri" w:hint="eastAsia"/>
                  <w:szCs w:val="22"/>
                </w:rPr>
                <w:t>对软件的可行性进行详细的分析</w:t>
              </w:r>
            </w:ins>
            <w:del w:id="2404" w:author="值成 刘" w:date="2019-01-16T08:48:00Z">
              <w:r w:rsidR="00393ABA" w:rsidRPr="00F432E6" w:rsidDel="00257954">
                <w:rPr>
                  <w:rFonts w:ascii="Calibri" w:hAnsi="Calibri" w:hint="eastAsia"/>
                  <w:szCs w:val="22"/>
                </w:rPr>
                <w:delText>完成需求工程的部子计划</w:delText>
              </w:r>
            </w:del>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第三周</w:t>
            </w:r>
          </w:p>
        </w:tc>
        <w:tc>
          <w:tcPr>
            <w:tcW w:w="2765" w:type="dxa"/>
            <w:shd w:val="clear" w:color="auto" w:fill="auto"/>
          </w:tcPr>
          <w:p w:rsidR="00393ABA" w:rsidRDefault="00257954" w:rsidP="005766FA">
            <w:pPr>
              <w:rPr>
                <w:ins w:id="2405" w:author="值成 刘" w:date="2019-01-16T08:47:00Z"/>
                <w:rFonts w:ascii="Calibri" w:hAnsi="Calibri"/>
                <w:szCs w:val="22"/>
              </w:rPr>
            </w:pPr>
            <w:ins w:id="2406" w:author="值成 刘" w:date="2019-01-16T08:47:00Z">
              <w:r w:rsidRPr="00F432E6">
                <w:rPr>
                  <w:rFonts w:ascii="Calibri" w:hAnsi="Calibri" w:hint="eastAsia"/>
                  <w:szCs w:val="22"/>
                </w:rPr>
                <w:t>制定《项目章程》</w:t>
              </w:r>
            </w:ins>
            <w:del w:id="2407" w:author="值成 刘" w:date="2019-01-16T08:47:00Z">
              <w:r w:rsidR="00393ABA" w:rsidRPr="00F432E6" w:rsidDel="00257954">
                <w:rPr>
                  <w:rFonts w:ascii="Calibri" w:hAnsi="Calibri" w:hint="eastAsia"/>
                  <w:szCs w:val="22"/>
                </w:rPr>
                <w:delText>完成《可行性分析报告》</w:delText>
              </w:r>
            </w:del>
          </w:p>
          <w:p w:rsidR="00257954" w:rsidRDefault="00257954" w:rsidP="005766FA">
            <w:pPr>
              <w:rPr>
                <w:ins w:id="2408" w:author="值成 刘" w:date="2019-01-16T08:47:00Z"/>
                <w:rFonts w:ascii="Calibri" w:hAnsi="Calibri"/>
                <w:szCs w:val="22"/>
              </w:rPr>
            </w:pPr>
            <w:ins w:id="2409" w:author="值成 刘" w:date="2019-01-16T08:47:00Z">
              <w:r w:rsidRPr="00F432E6">
                <w:rPr>
                  <w:rFonts w:ascii="Calibri" w:hAnsi="Calibri" w:hint="eastAsia"/>
                  <w:szCs w:val="22"/>
                </w:rPr>
                <w:t>完成《需求工程计划》</w:t>
              </w:r>
            </w:ins>
          </w:p>
          <w:p w:rsidR="00257954" w:rsidRDefault="00257954" w:rsidP="005766FA">
            <w:pPr>
              <w:rPr>
                <w:ins w:id="2410" w:author="值成 刘" w:date="2019-01-16T08:48:00Z"/>
                <w:rFonts w:ascii="Calibri" w:hAnsi="Calibri"/>
                <w:szCs w:val="22"/>
              </w:rPr>
            </w:pPr>
            <w:ins w:id="2411" w:author="值成 刘" w:date="2019-01-16T08:47:00Z">
              <w:r w:rsidRPr="00F432E6">
                <w:rPr>
                  <w:rFonts w:ascii="Calibri" w:hAnsi="Calibri" w:hint="eastAsia"/>
                  <w:szCs w:val="22"/>
                </w:rPr>
                <w:t>制定《质量保证计划》</w:t>
              </w:r>
            </w:ins>
          </w:p>
          <w:p w:rsidR="00257954" w:rsidRDefault="00257954" w:rsidP="005766FA">
            <w:pPr>
              <w:rPr>
                <w:ins w:id="2412" w:author="值成 刘" w:date="2019-01-16T09:02:00Z"/>
                <w:rFonts w:ascii="Calibri" w:hAnsi="Calibri"/>
                <w:szCs w:val="22"/>
              </w:rPr>
            </w:pPr>
            <w:ins w:id="2413" w:author="值成 刘" w:date="2019-01-16T08:48:00Z">
              <w:r w:rsidRPr="00F432E6">
                <w:rPr>
                  <w:rFonts w:ascii="Calibri" w:hAnsi="Calibri" w:hint="eastAsia"/>
                  <w:szCs w:val="22"/>
                </w:rPr>
                <w:t>起草《软件需求规格说明书》</w:t>
              </w:r>
            </w:ins>
          </w:p>
          <w:p w:rsidR="00DF0434" w:rsidRPr="00F432E6" w:rsidRDefault="00DF0434" w:rsidP="005766FA">
            <w:pPr>
              <w:rPr>
                <w:rFonts w:ascii="Calibri" w:hAnsi="Calibri"/>
                <w:szCs w:val="22"/>
              </w:rPr>
            </w:pPr>
            <w:ins w:id="2414" w:author="值成 刘" w:date="2019-01-16T09:02:00Z">
              <w:r>
                <w:rPr>
                  <w:rFonts w:ascii="Calibri" w:hAnsi="Calibri" w:hint="eastAsia"/>
                  <w:szCs w:val="22"/>
                </w:rPr>
                <w:t>原型界面的绘制</w:t>
              </w:r>
            </w:ins>
          </w:p>
        </w:tc>
        <w:tc>
          <w:tcPr>
            <w:tcW w:w="2766" w:type="dxa"/>
            <w:shd w:val="clear" w:color="auto" w:fill="auto"/>
          </w:tcPr>
          <w:p w:rsidR="00393ABA" w:rsidRPr="00F432E6" w:rsidRDefault="00257954" w:rsidP="005766FA">
            <w:pPr>
              <w:rPr>
                <w:rFonts w:ascii="Calibri" w:hAnsi="Calibri"/>
                <w:szCs w:val="22"/>
              </w:rPr>
            </w:pPr>
            <w:ins w:id="2415" w:author="值成 刘" w:date="2019-01-16T08:49:00Z">
              <w:r w:rsidRPr="00F432E6">
                <w:rPr>
                  <w:rFonts w:ascii="Calibri" w:hAnsi="Calibri" w:hint="eastAsia"/>
                  <w:szCs w:val="22"/>
                </w:rPr>
                <w:t>制定项目开发章程</w:t>
              </w:r>
              <w:r>
                <w:rPr>
                  <w:rFonts w:ascii="Calibri" w:hAnsi="Calibri" w:hint="eastAsia"/>
                  <w:szCs w:val="22"/>
                </w:rPr>
                <w:t>，完成对需求的初步获取</w:t>
              </w:r>
            </w:ins>
            <w:ins w:id="2416" w:author="值成 刘" w:date="2019-01-16T09:11:00Z">
              <w:r w:rsidR="00656136">
                <w:rPr>
                  <w:rFonts w:ascii="Calibri" w:hAnsi="Calibri" w:hint="eastAsia"/>
                  <w:szCs w:val="22"/>
                </w:rPr>
                <w:t>，编写</w:t>
              </w:r>
              <w:r w:rsidR="00656136">
                <w:rPr>
                  <w:rFonts w:ascii="Calibri" w:hAnsi="Calibri" w:hint="eastAsia"/>
                  <w:szCs w:val="22"/>
                </w:rPr>
                <w:t>S</w:t>
              </w:r>
              <w:r w:rsidR="00656136">
                <w:rPr>
                  <w:rFonts w:ascii="Calibri" w:hAnsi="Calibri"/>
                  <w:szCs w:val="22"/>
                </w:rPr>
                <w:t>RS</w:t>
              </w:r>
              <w:r w:rsidR="00656136">
                <w:rPr>
                  <w:rFonts w:ascii="Calibri" w:hAnsi="Calibri" w:hint="eastAsia"/>
                  <w:szCs w:val="22"/>
                </w:rPr>
                <w:t>初稿，获取需求变更</w:t>
              </w:r>
            </w:ins>
            <w:del w:id="2417" w:author="值成 刘" w:date="2019-01-16T08:49:00Z">
              <w:r w:rsidR="00393ABA" w:rsidRPr="00F432E6" w:rsidDel="00257954">
                <w:rPr>
                  <w:rFonts w:ascii="Calibri" w:hAnsi="Calibri" w:hint="eastAsia"/>
                  <w:szCs w:val="22"/>
                </w:rPr>
                <w:delText>对软件的可行性进行详细的分析</w:delText>
              </w:r>
            </w:del>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第三周</w:t>
            </w:r>
          </w:p>
        </w:tc>
        <w:tc>
          <w:tcPr>
            <w:tcW w:w="2765" w:type="dxa"/>
            <w:shd w:val="clear" w:color="auto" w:fill="auto"/>
          </w:tcPr>
          <w:p w:rsidR="00393ABA" w:rsidRDefault="00257954" w:rsidP="005766FA">
            <w:pPr>
              <w:rPr>
                <w:ins w:id="2418" w:author="值成 刘" w:date="2019-01-16T08:48:00Z"/>
                <w:rFonts w:ascii="Calibri" w:hAnsi="Calibri"/>
                <w:szCs w:val="22"/>
              </w:rPr>
            </w:pPr>
            <w:ins w:id="2419" w:author="值成 刘" w:date="2019-01-16T08:48:00Z">
              <w:r w:rsidRPr="00F432E6">
                <w:rPr>
                  <w:rFonts w:ascii="Calibri" w:hAnsi="Calibri" w:hint="eastAsia"/>
                  <w:szCs w:val="22"/>
                </w:rPr>
                <w:t>修改《软件需求规格说明书》</w:t>
              </w:r>
            </w:ins>
            <w:del w:id="2420" w:author="值成 刘" w:date="2019-01-16T08:48:00Z">
              <w:r w:rsidR="00393ABA" w:rsidRPr="00F432E6" w:rsidDel="00257954">
                <w:rPr>
                  <w:rFonts w:ascii="Calibri" w:hAnsi="Calibri" w:hint="eastAsia"/>
                  <w:szCs w:val="22"/>
                </w:rPr>
                <w:delText>制定《项目章程》</w:delText>
              </w:r>
            </w:del>
          </w:p>
          <w:p w:rsidR="00257954" w:rsidRPr="00F432E6" w:rsidRDefault="00257954" w:rsidP="005766FA">
            <w:pPr>
              <w:rPr>
                <w:rFonts w:ascii="Calibri" w:hAnsi="Calibri"/>
                <w:szCs w:val="22"/>
              </w:rPr>
            </w:pPr>
            <w:ins w:id="2421" w:author="值成 刘" w:date="2019-01-16T08:48:00Z">
              <w:r w:rsidRPr="00F432E6">
                <w:rPr>
                  <w:rFonts w:ascii="Calibri" w:hAnsi="Calibri" w:hint="eastAsia"/>
                  <w:szCs w:val="22"/>
                </w:rPr>
                <w:t>完成需求变更文档</w:t>
              </w:r>
            </w:ins>
          </w:p>
        </w:tc>
        <w:tc>
          <w:tcPr>
            <w:tcW w:w="2766" w:type="dxa"/>
            <w:shd w:val="clear" w:color="auto" w:fill="auto"/>
          </w:tcPr>
          <w:p w:rsidR="00393ABA" w:rsidRPr="00F432E6" w:rsidRDefault="00393ABA" w:rsidP="005766FA">
            <w:pPr>
              <w:rPr>
                <w:rFonts w:ascii="Calibri" w:hAnsi="Calibri"/>
                <w:szCs w:val="22"/>
              </w:rPr>
            </w:pPr>
            <w:del w:id="2422" w:author="值成 刘" w:date="2019-01-16T08:49:00Z">
              <w:r w:rsidRPr="00F432E6" w:rsidDel="00257954">
                <w:rPr>
                  <w:rFonts w:ascii="Calibri" w:hAnsi="Calibri" w:hint="eastAsia"/>
                  <w:szCs w:val="22"/>
                </w:rPr>
                <w:delText>制定项目开发章程</w:delText>
              </w:r>
            </w:del>
            <w:ins w:id="2423" w:author="值成 刘" w:date="2019-01-16T08:49:00Z">
              <w:r w:rsidR="00257954">
                <w:rPr>
                  <w:rFonts w:ascii="Calibri" w:hAnsi="Calibri" w:hint="eastAsia"/>
                  <w:szCs w:val="22"/>
                </w:rPr>
                <w:t>完成需求的获取</w:t>
              </w:r>
            </w:ins>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第四周</w:t>
            </w:r>
          </w:p>
        </w:tc>
        <w:tc>
          <w:tcPr>
            <w:tcW w:w="2765" w:type="dxa"/>
            <w:shd w:val="clear" w:color="auto" w:fill="auto"/>
          </w:tcPr>
          <w:p w:rsidR="00393ABA" w:rsidRDefault="00257954" w:rsidP="005766FA">
            <w:pPr>
              <w:rPr>
                <w:ins w:id="2424" w:author="值成 刘" w:date="2019-01-16T08:49:00Z"/>
                <w:rFonts w:ascii="Calibri" w:hAnsi="Calibri"/>
                <w:szCs w:val="22"/>
              </w:rPr>
            </w:pPr>
            <w:ins w:id="2425" w:author="值成 刘" w:date="2019-01-16T08:49:00Z">
              <w:r w:rsidRPr="00F432E6">
                <w:rPr>
                  <w:rFonts w:ascii="Calibri" w:hAnsi="Calibri" w:hint="eastAsia"/>
                  <w:szCs w:val="22"/>
                </w:rPr>
                <w:t>需求规格说明书的最后确认</w:t>
              </w:r>
            </w:ins>
            <w:del w:id="2426" w:author="值成 刘" w:date="2019-01-16T08:48:00Z">
              <w:r w:rsidR="00393ABA" w:rsidRPr="00F432E6" w:rsidDel="00257954">
                <w:rPr>
                  <w:rFonts w:ascii="Calibri" w:hAnsi="Calibri" w:hint="eastAsia"/>
                  <w:szCs w:val="22"/>
                </w:rPr>
                <w:delText>完成《需求工程计划</w:delText>
              </w:r>
            </w:del>
            <w:del w:id="2427" w:author="值成 刘" w:date="2019-01-16T08:49:00Z">
              <w:r w:rsidR="00393ABA" w:rsidRPr="00F432E6" w:rsidDel="00257954">
                <w:rPr>
                  <w:rFonts w:ascii="Calibri" w:hAnsi="Calibri" w:hint="eastAsia"/>
                  <w:szCs w:val="22"/>
                </w:rPr>
                <w:delText>》</w:delText>
              </w:r>
            </w:del>
          </w:p>
          <w:p w:rsidR="00257954" w:rsidRPr="00F432E6" w:rsidRDefault="00257954" w:rsidP="005766FA">
            <w:pPr>
              <w:rPr>
                <w:rFonts w:ascii="Calibri" w:hAnsi="Calibri"/>
                <w:szCs w:val="22"/>
              </w:rPr>
            </w:pPr>
            <w:ins w:id="2428" w:author="值成 刘" w:date="2019-01-16T08:49:00Z">
              <w:r w:rsidRPr="00F432E6">
                <w:rPr>
                  <w:rFonts w:ascii="Calibri" w:hAnsi="Calibri" w:hint="eastAsia"/>
                  <w:szCs w:val="22"/>
                </w:rPr>
                <w:t>制定设计方案及编写设计文档</w:t>
              </w:r>
            </w:ins>
          </w:p>
        </w:tc>
        <w:tc>
          <w:tcPr>
            <w:tcW w:w="2766" w:type="dxa"/>
            <w:shd w:val="clear" w:color="auto" w:fill="auto"/>
          </w:tcPr>
          <w:p w:rsidR="00257954" w:rsidRDefault="00257954" w:rsidP="005766FA">
            <w:pPr>
              <w:rPr>
                <w:ins w:id="2429" w:author="值成 刘" w:date="2019-01-16T08:50:00Z"/>
                <w:rFonts w:ascii="Calibri" w:hAnsi="Calibri"/>
                <w:szCs w:val="22"/>
              </w:rPr>
            </w:pPr>
            <w:ins w:id="2430" w:author="值成 刘" w:date="2019-01-16T08:49:00Z">
              <w:r>
                <w:rPr>
                  <w:rFonts w:ascii="Calibri" w:hAnsi="Calibri" w:hint="eastAsia"/>
                  <w:szCs w:val="22"/>
                </w:rPr>
                <w:t>需求</w:t>
              </w:r>
            </w:ins>
            <w:ins w:id="2431" w:author="值成 刘" w:date="2019-01-16T08:50:00Z">
              <w:r>
                <w:rPr>
                  <w:rFonts w:ascii="Calibri" w:hAnsi="Calibri" w:hint="eastAsia"/>
                  <w:szCs w:val="22"/>
                </w:rPr>
                <w:t>的最终确认</w:t>
              </w:r>
            </w:ins>
          </w:p>
          <w:p w:rsidR="00393ABA" w:rsidRPr="00F432E6" w:rsidRDefault="00393ABA" w:rsidP="005766FA">
            <w:pPr>
              <w:rPr>
                <w:rFonts w:ascii="Calibri" w:hAnsi="Calibri"/>
                <w:szCs w:val="22"/>
              </w:rPr>
            </w:pPr>
            <w:r w:rsidRPr="00F432E6">
              <w:rPr>
                <w:rFonts w:ascii="Calibri" w:hAnsi="Calibri" w:hint="eastAsia"/>
                <w:szCs w:val="22"/>
              </w:rPr>
              <w:t>制定开发计划</w:t>
            </w:r>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第五周</w:t>
            </w:r>
          </w:p>
        </w:tc>
        <w:tc>
          <w:tcPr>
            <w:tcW w:w="2765" w:type="dxa"/>
            <w:shd w:val="clear" w:color="auto" w:fill="auto"/>
          </w:tcPr>
          <w:p w:rsidR="00257954" w:rsidRPr="00F432E6" w:rsidRDefault="00257954" w:rsidP="005766FA">
            <w:pPr>
              <w:rPr>
                <w:rFonts w:ascii="Calibri" w:hAnsi="Calibri"/>
                <w:szCs w:val="22"/>
              </w:rPr>
            </w:pPr>
            <w:ins w:id="2432" w:author="值成 刘" w:date="2019-01-16T08:51:00Z">
              <w:r>
                <w:rPr>
                  <w:rFonts w:ascii="Calibri" w:hAnsi="Calibri" w:hint="eastAsia"/>
                  <w:szCs w:val="22"/>
                </w:rPr>
                <w:t>测试用例的编写，</w:t>
              </w:r>
            </w:ins>
            <w:ins w:id="2433" w:author="值成 刘" w:date="2019-01-16T09:01:00Z">
              <w:r w:rsidR="00DF0434">
                <w:rPr>
                  <w:rFonts w:ascii="Calibri" w:hAnsi="Calibri" w:hint="eastAsia"/>
                  <w:szCs w:val="22"/>
                </w:rPr>
                <w:t>原型界面的美化</w:t>
              </w:r>
            </w:ins>
            <w:ins w:id="2434" w:author="值成 刘" w:date="2019-01-16T09:02:00Z">
              <w:r w:rsidR="00DF0434">
                <w:rPr>
                  <w:rFonts w:ascii="Calibri" w:hAnsi="Calibri" w:hint="eastAsia"/>
                  <w:szCs w:val="22"/>
                </w:rPr>
                <w:t>。</w:t>
              </w:r>
            </w:ins>
            <w:ins w:id="2435" w:author="值成 刘" w:date="2019-01-16T09:09:00Z">
              <w:r w:rsidR="00656136">
                <w:rPr>
                  <w:rFonts w:ascii="Calibri" w:hAnsi="Calibri" w:hint="eastAsia"/>
                  <w:szCs w:val="22"/>
                </w:rPr>
                <w:t>体系结构设计文档</w:t>
              </w:r>
            </w:ins>
            <w:del w:id="2436" w:author="值成 刘" w:date="2019-01-16T08:48:00Z">
              <w:r w:rsidR="00393ABA" w:rsidRPr="00F432E6" w:rsidDel="00257954">
                <w:rPr>
                  <w:rFonts w:ascii="Calibri" w:hAnsi="Calibri" w:hint="eastAsia"/>
                  <w:szCs w:val="22"/>
                </w:rPr>
                <w:delText>制定《质量保证计划》</w:delText>
              </w:r>
            </w:del>
          </w:p>
        </w:tc>
        <w:tc>
          <w:tcPr>
            <w:tcW w:w="2766" w:type="dxa"/>
            <w:shd w:val="clear" w:color="auto" w:fill="auto"/>
          </w:tcPr>
          <w:p w:rsidR="00393ABA" w:rsidRDefault="00656136" w:rsidP="005766FA">
            <w:pPr>
              <w:rPr>
                <w:ins w:id="2437" w:author="值成 刘" w:date="2019-01-16T09:12:00Z"/>
                <w:rFonts w:ascii="Calibri" w:hAnsi="Calibri"/>
                <w:szCs w:val="22"/>
              </w:rPr>
            </w:pPr>
            <w:ins w:id="2438" w:author="值成 刘" w:date="2019-01-16T09:11:00Z">
              <w:r>
                <w:rPr>
                  <w:rFonts w:ascii="Calibri" w:hAnsi="Calibri" w:hint="eastAsia"/>
                  <w:szCs w:val="22"/>
                </w:rPr>
                <w:t>测试计划和原型的</w:t>
              </w:r>
            </w:ins>
            <w:ins w:id="2439" w:author="值成 刘" w:date="2019-01-16T09:12:00Z">
              <w:r>
                <w:rPr>
                  <w:rFonts w:ascii="Calibri" w:hAnsi="Calibri" w:hint="eastAsia"/>
                  <w:szCs w:val="22"/>
                </w:rPr>
                <w:t>确认。</w:t>
              </w:r>
            </w:ins>
            <w:del w:id="2440" w:author="值成 刘" w:date="2019-01-16T08:52:00Z">
              <w:r w:rsidR="00393ABA" w:rsidRPr="00F432E6" w:rsidDel="00257954">
                <w:rPr>
                  <w:rFonts w:ascii="Calibri" w:hAnsi="Calibri" w:hint="eastAsia"/>
                  <w:szCs w:val="22"/>
                </w:rPr>
                <w:delText>通过需求及系统实际情况、制定质量保证计划</w:delText>
              </w:r>
            </w:del>
          </w:p>
          <w:p w:rsidR="00656136" w:rsidRPr="00F432E6" w:rsidRDefault="00656136" w:rsidP="005766FA">
            <w:pPr>
              <w:rPr>
                <w:rFonts w:ascii="Calibri" w:hAnsi="Calibri"/>
                <w:szCs w:val="22"/>
              </w:rPr>
            </w:pPr>
            <w:ins w:id="2441" w:author="值成 刘" w:date="2019-01-16T09:12:00Z">
              <w:r>
                <w:rPr>
                  <w:rFonts w:ascii="Calibri" w:hAnsi="Calibri" w:hint="eastAsia"/>
                  <w:szCs w:val="22"/>
                </w:rPr>
                <w:t>对代码的体系结构进行确认</w:t>
              </w:r>
            </w:ins>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第六周</w:t>
            </w:r>
          </w:p>
        </w:tc>
        <w:tc>
          <w:tcPr>
            <w:tcW w:w="2765" w:type="dxa"/>
            <w:shd w:val="clear" w:color="auto" w:fill="auto"/>
          </w:tcPr>
          <w:p w:rsidR="00393ABA" w:rsidRPr="00F432E6" w:rsidRDefault="00393ABA" w:rsidP="005766FA">
            <w:pPr>
              <w:rPr>
                <w:rFonts w:ascii="Calibri" w:hAnsi="Calibri"/>
                <w:szCs w:val="22"/>
              </w:rPr>
            </w:pPr>
            <w:del w:id="2442" w:author="值成 刘" w:date="2019-01-16T08:50:00Z">
              <w:r w:rsidRPr="00F432E6" w:rsidDel="00257954">
                <w:rPr>
                  <w:rFonts w:ascii="Calibri" w:hAnsi="Calibri" w:hint="eastAsia"/>
                  <w:szCs w:val="22"/>
                </w:rPr>
                <w:delText>修改项目计划</w:delText>
              </w:r>
            </w:del>
            <w:ins w:id="2443" w:author="值成 刘" w:date="2019-01-16T08:50:00Z">
              <w:r w:rsidR="00257954">
                <w:rPr>
                  <w:rFonts w:ascii="Calibri" w:hAnsi="Calibri" w:hint="eastAsia"/>
                  <w:szCs w:val="22"/>
                </w:rPr>
                <w:t>代码编写</w:t>
              </w:r>
            </w:ins>
            <w:ins w:id="2444" w:author="值成 刘" w:date="2019-01-16T09:08:00Z">
              <w:r w:rsidR="00656136">
                <w:rPr>
                  <w:rFonts w:ascii="Calibri" w:hAnsi="Calibri" w:hint="eastAsia"/>
                  <w:szCs w:val="22"/>
                </w:rPr>
                <w:t>，</w:t>
              </w:r>
            </w:ins>
            <w:ins w:id="2445" w:author="值成 刘" w:date="2019-01-16T09:09:00Z">
              <w:r w:rsidR="00656136">
                <w:rPr>
                  <w:rFonts w:ascii="Calibri" w:hAnsi="Calibri" w:hint="eastAsia"/>
                  <w:szCs w:val="22"/>
                </w:rPr>
                <w:t>数据库设计报告，模块设计报告。</w:t>
              </w:r>
            </w:ins>
          </w:p>
        </w:tc>
        <w:tc>
          <w:tcPr>
            <w:tcW w:w="2766" w:type="dxa"/>
            <w:shd w:val="clear" w:color="auto" w:fill="auto"/>
          </w:tcPr>
          <w:p w:rsidR="00393ABA" w:rsidRPr="00F432E6" w:rsidRDefault="00656136" w:rsidP="005766FA">
            <w:pPr>
              <w:rPr>
                <w:rFonts w:ascii="Calibri" w:hAnsi="Calibri"/>
                <w:szCs w:val="22"/>
              </w:rPr>
            </w:pPr>
            <w:ins w:id="2446" w:author="值成 刘" w:date="2019-01-16T09:12:00Z">
              <w:r>
                <w:rPr>
                  <w:rFonts w:ascii="Calibri" w:hAnsi="Calibri" w:hint="eastAsia"/>
                  <w:szCs w:val="22"/>
                </w:rPr>
                <w:t>对数据库进行设计，并进行编码。</w:t>
              </w:r>
            </w:ins>
            <w:del w:id="2447" w:author="值成 刘" w:date="2019-01-16T08:52:00Z">
              <w:r w:rsidR="00393ABA" w:rsidRPr="00F432E6" w:rsidDel="00257954">
                <w:rPr>
                  <w:rFonts w:ascii="Calibri" w:hAnsi="Calibri" w:hint="eastAsia"/>
                  <w:szCs w:val="22"/>
                </w:rPr>
                <w:delText>根据评审意见修改项目计划</w:delText>
              </w:r>
            </w:del>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第七</w:t>
            </w:r>
            <w:del w:id="2448" w:author="值成 刘" w:date="2019-01-16T08:46:00Z">
              <w:r w:rsidRPr="00F432E6" w:rsidDel="00257954">
                <w:rPr>
                  <w:rFonts w:ascii="Calibri" w:hAnsi="Calibri" w:hint="eastAsia"/>
                  <w:szCs w:val="22"/>
                </w:rPr>
                <w:delText>、八周</w:delText>
              </w:r>
            </w:del>
            <w:ins w:id="2449" w:author="值成 刘" w:date="2019-01-16T08:46:00Z">
              <w:r w:rsidR="00257954">
                <w:rPr>
                  <w:rFonts w:ascii="Calibri" w:hAnsi="Calibri" w:hint="eastAsia"/>
                  <w:szCs w:val="22"/>
                </w:rPr>
                <w:t>周</w:t>
              </w:r>
            </w:ins>
          </w:p>
        </w:tc>
        <w:tc>
          <w:tcPr>
            <w:tcW w:w="2765" w:type="dxa"/>
            <w:shd w:val="clear" w:color="auto" w:fill="auto"/>
          </w:tcPr>
          <w:p w:rsidR="00393ABA" w:rsidRPr="00F432E6" w:rsidRDefault="00DF0434" w:rsidP="005766FA">
            <w:pPr>
              <w:rPr>
                <w:rFonts w:ascii="Calibri" w:hAnsi="Calibri"/>
                <w:szCs w:val="22"/>
              </w:rPr>
            </w:pPr>
            <w:ins w:id="2450" w:author="值成 刘" w:date="2019-01-16T09:02:00Z">
              <w:r>
                <w:rPr>
                  <w:rFonts w:ascii="Calibri" w:hAnsi="Calibri" w:hint="eastAsia"/>
                  <w:szCs w:val="22"/>
                </w:rPr>
                <w:t>代码编写</w:t>
              </w:r>
            </w:ins>
            <w:ins w:id="2451" w:author="值成 刘" w:date="2019-01-16T09:10:00Z">
              <w:r w:rsidR="00656136">
                <w:rPr>
                  <w:rFonts w:ascii="Calibri" w:hAnsi="Calibri" w:hint="eastAsia"/>
                  <w:szCs w:val="22"/>
                </w:rPr>
                <w:t>，界面美化。</w:t>
              </w:r>
            </w:ins>
            <w:del w:id="2452" w:author="值成 刘" w:date="2019-01-16T08:58:00Z">
              <w:r w:rsidR="00393ABA" w:rsidRPr="00F432E6" w:rsidDel="00DF0434">
                <w:rPr>
                  <w:rFonts w:ascii="Calibri" w:hAnsi="Calibri" w:hint="eastAsia"/>
                  <w:szCs w:val="22"/>
                </w:rPr>
                <w:delText>起草《软件需求规格说明书》</w:delText>
              </w:r>
            </w:del>
          </w:p>
        </w:tc>
        <w:tc>
          <w:tcPr>
            <w:tcW w:w="2766" w:type="dxa"/>
            <w:shd w:val="clear" w:color="auto" w:fill="auto"/>
          </w:tcPr>
          <w:p w:rsidR="00393ABA" w:rsidRPr="00F432E6" w:rsidRDefault="00656136" w:rsidP="005766FA">
            <w:pPr>
              <w:rPr>
                <w:rFonts w:ascii="Calibri" w:hAnsi="Calibri"/>
                <w:szCs w:val="22"/>
              </w:rPr>
            </w:pPr>
            <w:ins w:id="2453" w:author="值成 刘" w:date="2019-01-16T09:11:00Z">
              <w:r>
                <w:rPr>
                  <w:rFonts w:ascii="Calibri" w:hAnsi="Calibri" w:hint="eastAsia"/>
                  <w:szCs w:val="22"/>
                </w:rPr>
                <w:t>完成界面</w:t>
              </w:r>
            </w:ins>
            <w:ins w:id="2454" w:author="值成 刘" w:date="2019-01-16T09:12:00Z">
              <w:r>
                <w:rPr>
                  <w:rFonts w:ascii="Calibri" w:hAnsi="Calibri" w:hint="eastAsia"/>
                  <w:szCs w:val="22"/>
                </w:rPr>
                <w:t>的设计，关键功能完整的实现。</w:t>
              </w:r>
            </w:ins>
            <w:del w:id="2455" w:author="值成 刘" w:date="2019-01-16T08:52:00Z">
              <w:r w:rsidR="00393ABA" w:rsidRPr="00F432E6" w:rsidDel="00257954">
                <w:rPr>
                  <w:rFonts w:ascii="Calibri" w:hAnsi="Calibri" w:hint="eastAsia"/>
                  <w:szCs w:val="22"/>
                </w:rPr>
                <w:delText>汇总收集的需求，制定需求规格说明书初稿</w:delText>
              </w:r>
            </w:del>
          </w:p>
        </w:tc>
      </w:tr>
      <w:tr w:rsidR="00393ABA" w:rsidTr="005766FA">
        <w:tc>
          <w:tcPr>
            <w:tcW w:w="2765"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第</w:t>
            </w:r>
            <w:del w:id="2456" w:author="值成 刘" w:date="2019-01-16T08:46:00Z">
              <w:r w:rsidRPr="00F432E6" w:rsidDel="00257954">
                <w:rPr>
                  <w:rFonts w:ascii="Calibri" w:hAnsi="Calibri" w:hint="eastAsia"/>
                  <w:szCs w:val="22"/>
                </w:rPr>
                <w:delText>九、十</w:delText>
              </w:r>
            </w:del>
            <w:ins w:id="2457" w:author="值成 刘" w:date="2019-01-16T08:46:00Z">
              <w:r w:rsidR="00257954">
                <w:rPr>
                  <w:rFonts w:ascii="Calibri" w:hAnsi="Calibri" w:hint="eastAsia"/>
                  <w:szCs w:val="22"/>
                </w:rPr>
                <w:t>八</w:t>
              </w:r>
            </w:ins>
            <w:r w:rsidRPr="00F432E6">
              <w:rPr>
                <w:rFonts w:ascii="Calibri" w:hAnsi="Calibri" w:hint="eastAsia"/>
                <w:szCs w:val="22"/>
              </w:rPr>
              <w:t>周</w:t>
            </w:r>
          </w:p>
        </w:tc>
        <w:tc>
          <w:tcPr>
            <w:tcW w:w="2765" w:type="dxa"/>
            <w:shd w:val="clear" w:color="auto" w:fill="auto"/>
          </w:tcPr>
          <w:p w:rsidR="00393ABA" w:rsidRDefault="00DF0434" w:rsidP="005766FA">
            <w:pPr>
              <w:rPr>
                <w:ins w:id="2458" w:author="值成 刘" w:date="2019-01-16T09:03:00Z"/>
                <w:rFonts w:ascii="Calibri" w:hAnsi="Calibri"/>
                <w:szCs w:val="22"/>
              </w:rPr>
            </w:pPr>
            <w:ins w:id="2459" w:author="值成 刘" w:date="2019-01-16T09:02:00Z">
              <w:r>
                <w:rPr>
                  <w:rFonts w:ascii="Calibri" w:hAnsi="Calibri" w:hint="eastAsia"/>
                  <w:szCs w:val="22"/>
                </w:rPr>
                <w:t>代码整合和功能性测试</w:t>
              </w:r>
            </w:ins>
            <w:del w:id="2460" w:author="值成 刘" w:date="2019-01-16T08:58:00Z">
              <w:r w:rsidR="00393ABA" w:rsidRPr="00F432E6" w:rsidDel="00DF0434">
                <w:rPr>
                  <w:rFonts w:ascii="Calibri" w:hAnsi="Calibri" w:hint="eastAsia"/>
                  <w:szCs w:val="22"/>
                </w:rPr>
                <w:delText>修改《软件需求规格</w:delText>
              </w:r>
            </w:del>
            <w:del w:id="2461" w:author="值成 刘" w:date="2019-01-16T08:57:00Z">
              <w:r w:rsidR="00393ABA" w:rsidRPr="00F432E6" w:rsidDel="00DF0434">
                <w:rPr>
                  <w:rFonts w:ascii="Calibri" w:hAnsi="Calibri" w:hint="eastAsia"/>
                  <w:szCs w:val="22"/>
                </w:rPr>
                <w:delText>说明书》</w:delText>
              </w:r>
            </w:del>
          </w:p>
          <w:p w:rsidR="00DF0434" w:rsidRPr="00F432E6" w:rsidRDefault="00DF0434" w:rsidP="005766FA">
            <w:pPr>
              <w:rPr>
                <w:rFonts w:ascii="Calibri" w:hAnsi="Calibri"/>
                <w:szCs w:val="22"/>
              </w:rPr>
            </w:pPr>
            <w:ins w:id="2462" w:author="值成 刘" w:date="2019-01-16T09:03:00Z">
              <w:r>
                <w:rPr>
                  <w:rFonts w:ascii="Calibri" w:hAnsi="Calibri" w:hint="eastAsia"/>
                  <w:szCs w:val="22"/>
                </w:rPr>
                <w:t>接口说明编写</w:t>
              </w:r>
            </w:ins>
          </w:p>
        </w:tc>
        <w:tc>
          <w:tcPr>
            <w:tcW w:w="2766" w:type="dxa"/>
            <w:shd w:val="clear" w:color="auto" w:fill="auto"/>
          </w:tcPr>
          <w:p w:rsidR="00393ABA" w:rsidRPr="00F432E6" w:rsidRDefault="00656136" w:rsidP="005766FA">
            <w:pPr>
              <w:rPr>
                <w:rFonts w:ascii="Calibri" w:hAnsi="Calibri"/>
                <w:szCs w:val="22"/>
              </w:rPr>
            </w:pPr>
            <w:ins w:id="2463" w:author="值成 刘" w:date="2019-01-16T09:10:00Z">
              <w:r>
                <w:rPr>
                  <w:rFonts w:ascii="Calibri" w:hAnsi="Calibri" w:hint="eastAsia"/>
                  <w:szCs w:val="22"/>
                </w:rPr>
                <w:t>完成</w:t>
              </w:r>
              <w:r>
                <w:rPr>
                  <w:rFonts w:ascii="Calibri" w:hAnsi="Calibri" w:hint="eastAsia"/>
                  <w:szCs w:val="22"/>
                </w:rPr>
                <w:t>demo</w:t>
              </w:r>
            </w:ins>
            <w:del w:id="2464" w:author="值成 刘" w:date="2019-01-16T08:52:00Z">
              <w:r w:rsidR="00393ABA" w:rsidRPr="00F432E6" w:rsidDel="00257954">
                <w:rPr>
                  <w:rFonts w:ascii="Calibri" w:hAnsi="Calibri" w:hint="eastAsia"/>
                  <w:szCs w:val="22"/>
                </w:rPr>
                <w:delText>根据评审意见修改需求规格说明书</w:delText>
              </w:r>
            </w:del>
          </w:p>
        </w:tc>
      </w:tr>
      <w:tr w:rsidR="00DF0434" w:rsidTr="005766FA">
        <w:tc>
          <w:tcPr>
            <w:tcW w:w="2765" w:type="dxa"/>
            <w:shd w:val="clear" w:color="auto" w:fill="auto"/>
          </w:tcPr>
          <w:p w:rsidR="00DF0434" w:rsidRPr="00F432E6" w:rsidRDefault="00DF0434" w:rsidP="00DF0434">
            <w:pPr>
              <w:rPr>
                <w:rFonts w:ascii="Calibri" w:hAnsi="Calibri"/>
                <w:szCs w:val="22"/>
              </w:rPr>
            </w:pPr>
            <w:r w:rsidRPr="00F432E6">
              <w:rPr>
                <w:rFonts w:ascii="Calibri" w:hAnsi="Calibri" w:hint="eastAsia"/>
                <w:szCs w:val="22"/>
              </w:rPr>
              <w:t>第</w:t>
            </w:r>
            <w:del w:id="2465" w:author="值成 刘" w:date="2019-01-16T08:46:00Z">
              <w:r w:rsidRPr="00F432E6" w:rsidDel="00257954">
                <w:rPr>
                  <w:rFonts w:ascii="Calibri" w:hAnsi="Calibri" w:hint="eastAsia"/>
                  <w:szCs w:val="22"/>
                </w:rPr>
                <w:delText>十一</w:delText>
              </w:r>
            </w:del>
            <w:ins w:id="2466" w:author="值成 刘" w:date="2019-01-16T08:46:00Z">
              <w:r>
                <w:rPr>
                  <w:rFonts w:ascii="Calibri" w:hAnsi="Calibri" w:hint="eastAsia"/>
                  <w:szCs w:val="22"/>
                </w:rPr>
                <w:t>九</w:t>
              </w:r>
            </w:ins>
            <w:r w:rsidRPr="00F432E6">
              <w:rPr>
                <w:rFonts w:ascii="Calibri" w:hAnsi="Calibri" w:hint="eastAsia"/>
                <w:szCs w:val="22"/>
              </w:rPr>
              <w:t>周</w:t>
            </w:r>
          </w:p>
        </w:tc>
        <w:tc>
          <w:tcPr>
            <w:tcW w:w="2765" w:type="dxa"/>
            <w:shd w:val="clear" w:color="auto" w:fill="auto"/>
          </w:tcPr>
          <w:p w:rsidR="00DF0434" w:rsidRPr="00F432E6" w:rsidRDefault="00DF0434" w:rsidP="00DF0434">
            <w:pPr>
              <w:rPr>
                <w:rFonts w:ascii="Calibri" w:hAnsi="Calibri"/>
                <w:szCs w:val="22"/>
              </w:rPr>
            </w:pPr>
            <w:ins w:id="2467" w:author="值成 刘" w:date="2019-01-16T09:00:00Z">
              <w:r>
                <w:rPr>
                  <w:rFonts w:ascii="Calibri" w:hAnsi="Calibri" w:hint="eastAsia"/>
                  <w:szCs w:val="22"/>
                </w:rPr>
                <w:t>单元测试和系统测试，代码改进。</w:t>
              </w:r>
            </w:ins>
            <w:ins w:id="2468" w:author="值成 刘" w:date="2019-01-16T09:03:00Z">
              <w:r>
                <w:rPr>
                  <w:rFonts w:ascii="Calibri" w:hAnsi="Calibri" w:hint="eastAsia"/>
                  <w:szCs w:val="22"/>
                </w:rPr>
                <w:t>移动</w:t>
              </w:r>
              <w:proofErr w:type="gramStart"/>
              <w:r>
                <w:rPr>
                  <w:rFonts w:ascii="Calibri" w:hAnsi="Calibri" w:hint="eastAsia"/>
                  <w:szCs w:val="22"/>
                </w:rPr>
                <w:t>端部署</w:t>
              </w:r>
              <w:proofErr w:type="gramEnd"/>
              <w:r>
                <w:rPr>
                  <w:rFonts w:ascii="Calibri" w:hAnsi="Calibri" w:hint="eastAsia"/>
                  <w:szCs w:val="22"/>
                </w:rPr>
                <w:t>计划编写</w:t>
              </w:r>
            </w:ins>
            <w:del w:id="2469" w:author="值成 刘" w:date="2019-01-16T08:51:00Z">
              <w:r w:rsidRPr="00F432E6" w:rsidDel="00257954">
                <w:rPr>
                  <w:rFonts w:ascii="Calibri" w:hAnsi="Calibri" w:hint="eastAsia"/>
                  <w:szCs w:val="22"/>
                </w:rPr>
                <w:delText>完成需求变更文档</w:delText>
              </w:r>
            </w:del>
          </w:p>
        </w:tc>
        <w:tc>
          <w:tcPr>
            <w:tcW w:w="2766" w:type="dxa"/>
            <w:shd w:val="clear" w:color="auto" w:fill="auto"/>
          </w:tcPr>
          <w:p w:rsidR="00DF0434" w:rsidRPr="00F432E6" w:rsidRDefault="00656136" w:rsidP="00DF0434">
            <w:pPr>
              <w:rPr>
                <w:rFonts w:ascii="Calibri" w:hAnsi="Calibri"/>
                <w:szCs w:val="22"/>
              </w:rPr>
            </w:pPr>
            <w:ins w:id="2470" w:author="值成 刘" w:date="2019-01-16T09:12:00Z">
              <w:r>
                <w:rPr>
                  <w:rFonts w:ascii="Calibri" w:hAnsi="Calibri" w:hint="eastAsia"/>
                  <w:szCs w:val="22"/>
                </w:rPr>
                <w:t>完成功能性测试，</w:t>
              </w:r>
            </w:ins>
            <w:ins w:id="2471" w:author="值成 刘" w:date="2019-01-16T09:13:00Z">
              <w:r>
                <w:rPr>
                  <w:rFonts w:ascii="Calibri" w:hAnsi="Calibri" w:hint="eastAsia"/>
                  <w:szCs w:val="22"/>
                </w:rPr>
                <w:t>并进行修改</w:t>
              </w:r>
            </w:ins>
            <w:del w:id="2472" w:author="值成 刘" w:date="2019-01-16T08:52:00Z">
              <w:r w:rsidR="00DF0434" w:rsidRPr="00F432E6" w:rsidDel="00257954">
                <w:rPr>
                  <w:rFonts w:ascii="Calibri" w:hAnsi="Calibri" w:hint="eastAsia"/>
                  <w:szCs w:val="22"/>
                </w:rPr>
                <w:delText>制作需求变更的相关文档</w:delText>
              </w:r>
            </w:del>
          </w:p>
        </w:tc>
      </w:tr>
      <w:tr w:rsidR="00DF0434" w:rsidTr="005766FA">
        <w:tc>
          <w:tcPr>
            <w:tcW w:w="2765" w:type="dxa"/>
            <w:shd w:val="clear" w:color="auto" w:fill="auto"/>
          </w:tcPr>
          <w:p w:rsidR="00DF0434" w:rsidRPr="00F432E6" w:rsidRDefault="00DF0434" w:rsidP="00DF0434">
            <w:pPr>
              <w:rPr>
                <w:rFonts w:ascii="Calibri" w:hAnsi="Calibri"/>
                <w:szCs w:val="22"/>
              </w:rPr>
            </w:pPr>
            <w:r w:rsidRPr="00F432E6">
              <w:rPr>
                <w:rFonts w:ascii="Calibri" w:hAnsi="Calibri" w:hint="eastAsia"/>
                <w:szCs w:val="22"/>
              </w:rPr>
              <w:t>第十</w:t>
            </w:r>
            <w:del w:id="2473" w:author="值成 刘" w:date="2019-01-16T08:46:00Z">
              <w:r w:rsidRPr="00F432E6" w:rsidDel="00257954">
                <w:rPr>
                  <w:rFonts w:ascii="Calibri" w:hAnsi="Calibri" w:hint="eastAsia"/>
                  <w:szCs w:val="22"/>
                </w:rPr>
                <w:delText>二</w:delText>
              </w:r>
            </w:del>
            <w:r w:rsidRPr="00F432E6">
              <w:rPr>
                <w:rFonts w:ascii="Calibri" w:hAnsi="Calibri" w:hint="eastAsia"/>
                <w:szCs w:val="22"/>
              </w:rPr>
              <w:t>周</w:t>
            </w:r>
          </w:p>
        </w:tc>
        <w:tc>
          <w:tcPr>
            <w:tcW w:w="2765" w:type="dxa"/>
            <w:shd w:val="clear" w:color="auto" w:fill="auto"/>
          </w:tcPr>
          <w:p w:rsidR="00DF0434" w:rsidRDefault="00DF0434" w:rsidP="00DF0434">
            <w:pPr>
              <w:rPr>
                <w:ins w:id="2474" w:author="值成 刘" w:date="2019-01-16T09:03:00Z"/>
                <w:rFonts w:ascii="Calibri" w:hAnsi="Calibri"/>
                <w:szCs w:val="22"/>
              </w:rPr>
            </w:pPr>
            <w:ins w:id="2475" w:author="值成 刘" w:date="2019-01-16T09:00:00Z">
              <w:r>
                <w:rPr>
                  <w:rFonts w:ascii="Calibri" w:hAnsi="Calibri" w:hint="eastAsia"/>
                  <w:szCs w:val="22"/>
                </w:rPr>
                <w:t>压力测试，上线内测</w:t>
              </w:r>
            </w:ins>
            <w:ins w:id="2476" w:author="值成 刘" w:date="2019-01-16T09:03:00Z">
              <w:r>
                <w:rPr>
                  <w:rFonts w:ascii="Calibri" w:hAnsi="Calibri" w:hint="eastAsia"/>
                  <w:szCs w:val="22"/>
                </w:rPr>
                <w:t>。</w:t>
              </w:r>
            </w:ins>
            <w:del w:id="2477" w:author="值成 刘" w:date="2019-01-16T08:51:00Z">
              <w:r w:rsidRPr="00F432E6" w:rsidDel="00257954">
                <w:rPr>
                  <w:rFonts w:ascii="Calibri" w:hAnsi="Calibri" w:hint="eastAsia"/>
                  <w:szCs w:val="22"/>
                </w:rPr>
                <w:delText>需求规格说明书的最后确认</w:delText>
              </w:r>
            </w:del>
          </w:p>
          <w:p w:rsidR="00DF0434" w:rsidRDefault="00DF0434" w:rsidP="00DF0434">
            <w:pPr>
              <w:rPr>
                <w:ins w:id="2478" w:author="值成 刘" w:date="2019-01-16T09:03:00Z"/>
                <w:rFonts w:ascii="Calibri" w:hAnsi="Calibri"/>
                <w:szCs w:val="22"/>
              </w:rPr>
            </w:pPr>
            <w:ins w:id="2479" w:author="值成 刘" w:date="2019-01-16T09:03:00Z">
              <w:r>
                <w:rPr>
                  <w:rFonts w:ascii="Calibri" w:hAnsi="Calibri" w:hint="eastAsia"/>
                  <w:szCs w:val="22"/>
                </w:rPr>
                <w:t>移动端维护计划编写。</w:t>
              </w:r>
            </w:ins>
          </w:p>
          <w:p w:rsidR="00DF0434" w:rsidRPr="00F432E6" w:rsidRDefault="00DF0434" w:rsidP="00DF0434">
            <w:pPr>
              <w:rPr>
                <w:rFonts w:ascii="Calibri" w:hAnsi="Calibri"/>
                <w:szCs w:val="22"/>
              </w:rPr>
            </w:pPr>
            <w:ins w:id="2480" w:author="值成 刘" w:date="2019-01-16T09:03:00Z">
              <w:r>
                <w:rPr>
                  <w:rFonts w:ascii="Calibri" w:hAnsi="Calibri" w:hint="eastAsia"/>
                  <w:szCs w:val="22"/>
                </w:rPr>
                <w:t>移动端</w:t>
              </w:r>
            </w:ins>
          </w:p>
        </w:tc>
        <w:tc>
          <w:tcPr>
            <w:tcW w:w="2766" w:type="dxa"/>
            <w:shd w:val="clear" w:color="auto" w:fill="auto"/>
          </w:tcPr>
          <w:p w:rsidR="00DF0434" w:rsidRPr="00F432E6" w:rsidRDefault="00656136" w:rsidP="00DF0434">
            <w:pPr>
              <w:rPr>
                <w:rFonts w:ascii="Calibri" w:hAnsi="Calibri"/>
                <w:szCs w:val="22"/>
              </w:rPr>
            </w:pPr>
            <w:ins w:id="2481" w:author="值成 刘" w:date="2019-01-16T09:13:00Z">
              <w:r>
                <w:rPr>
                  <w:rFonts w:ascii="Calibri" w:hAnsi="Calibri" w:hint="eastAsia"/>
                  <w:szCs w:val="22"/>
                </w:rPr>
                <w:t>完成压力测试，上线部署</w:t>
              </w:r>
            </w:ins>
            <w:del w:id="2482" w:author="值成 刘" w:date="2019-01-16T08:52:00Z">
              <w:r w:rsidR="00DF0434" w:rsidRPr="00F432E6" w:rsidDel="00257954">
                <w:rPr>
                  <w:rFonts w:ascii="Calibri" w:hAnsi="Calibri" w:hint="eastAsia"/>
                  <w:szCs w:val="22"/>
                </w:rPr>
                <w:delText>完成需求规格说明书</w:delText>
              </w:r>
            </w:del>
          </w:p>
        </w:tc>
      </w:tr>
      <w:tr w:rsidR="00DF0434" w:rsidTr="005766FA">
        <w:tc>
          <w:tcPr>
            <w:tcW w:w="2765" w:type="dxa"/>
            <w:shd w:val="clear" w:color="auto" w:fill="auto"/>
          </w:tcPr>
          <w:p w:rsidR="00DF0434" w:rsidRPr="00F432E6" w:rsidRDefault="00DF0434" w:rsidP="00DF0434">
            <w:pPr>
              <w:rPr>
                <w:rFonts w:ascii="Calibri" w:hAnsi="Calibri"/>
                <w:szCs w:val="22"/>
              </w:rPr>
            </w:pPr>
            <w:r w:rsidRPr="00F432E6">
              <w:rPr>
                <w:rFonts w:ascii="Calibri" w:hAnsi="Calibri" w:hint="eastAsia"/>
                <w:szCs w:val="22"/>
              </w:rPr>
              <w:t>第十</w:t>
            </w:r>
            <w:del w:id="2483" w:author="值成 刘" w:date="2019-01-16T08:46:00Z">
              <w:r w:rsidRPr="00F432E6" w:rsidDel="00257954">
                <w:rPr>
                  <w:rFonts w:ascii="Calibri" w:hAnsi="Calibri" w:hint="eastAsia"/>
                  <w:szCs w:val="22"/>
                </w:rPr>
                <w:delText>三、十四</w:delText>
              </w:r>
            </w:del>
            <w:ins w:id="2484" w:author="值成 刘" w:date="2019-01-16T08:46:00Z">
              <w:r>
                <w:rPr>
                  <w:rFonts w:ascii="Calibri" w:hAnsi="Calibri" w:hint="eastAsia"/>
                  <w:szCs w:val="22"/>
                </w:rPr>
                <w:t>一</w:t>
              </w:r>
            </w:ins>
            <w:r w:rsidRPr="00F432E6">
              <w:rPr>
                <w:rFonts w:ascii="Calibri" w:hAnsi="Calibri" w:hint="eastAsia"/>
                <w:szCs w:val="22"/>
              </w:rPr>
              <w:t>周</w:t>
            </w:r>
          </w:p>
        </w:tc>
        <w:tc>
          <w:tcPr>
            <w:tcW w:w="2765" w:type="dxa"/>
            <w:shd w:val="clear" w:color="auto" w:fill="auto"/>
          </w:tcPr>
          <w:p w:rsidR="00DF0434" w:rsidRPr="00F432E6" w:rsidRDefault="00656136" w:rsidP="00DF0434">
            <w:pPr>
              <w:rPr>
                <w:rFonts w:ascii="Calibri" w:hAnsi="Calibri"/>
                <w:szCs w:val="22"/>
              </w:rPr>
            </w:pPr>
            <w:ins w:id="2485" w:author="值成 刘" w:date="2019-01-16T09:10:00Z">
              <w:r>
                <w:rPr>
                  <w:rFonts w:ascii="Calibri" w:hAnsi="Calibri"/>
                  <w:szCs w:val="22"/>
                </w:rPr>
                <w:t>APP</w:t>
              </w:r>
              <w:r>
                <w:rPr>
                  <w:rFonts w:ascii="Calibri" w:hAnsi="Calibri" w:hint="eastAsia"/>
                  <w:szCs w:val="22"/>
                </w:rPr>
                <w:t>改进和后续更新计划</w:t>
              </w:r>
            </w:ins>
            <w:bookmarkStart w:id="2486" w:name="_GoBack"/>
            <w:bookmarkEnd w:id="2486"/>
            <w:del w:id="2487" w:author="值成 刘" w:date="2019-01-16T08:50:00Z">
              <w:r w:rsidR="00DF0434" w:rsidRPr="00F432E6" w:rsidDel="00257954">
                <w:rPr>
                  <w:rFonts w:ascii="Calibri" w:hAnsi="Calibri" w:hint="eastAsia"/>
                  <w:szCs w:val="22"/>
                </w:rPr>
                <w:delText>设计</w:delText>
              </w:r>
            </w:del>
          </w:p>
        </w:tc>
        <w:tc>
          <w:tcPr>
            <w:tcW w:w="2766" w:type="dxa"/>
            <w:shd w:val="clear" w:color="auto" w:fill="auto"/>
          </w:tcPr>
          <w:p w:rsidR="00DF0434" w:rsidRPr="00F432E6" w:rsidRDefault="00656136" w:rsidP="00DF0434">
            <w:pPr>
              <w:rPr>
                <w:rFonts w:ascii="Calibri" w:hAnsi="Calibri"/>
                <w:szCs w:val="22"/>
              </w:rPr>
            </w:pPr>
            <w:ins w:id="2488" w:author="值成 刘" w:date="2019-01-16T09:13:00Z">
              <w:r>
                <w:rPr>
                  <w:rFonts w:ascii="Calibri" w:hAnsi="Calibri" w:hint="eastAsia"/>
                  <w:szCs w:val="22"/>
                </w:rPr>
                <w:t>根据用户需求，完成后续更新计划。</w:t>
              </w:r>
            </w:ins>
            <w:del w:id="2489" w:author="值成 刘" w:date="2019-01-16T08:52:00Z">
              <w:r w:rsidR="00DF0434" w:rsidRPr="00F432E6" w:rsidDel="00257954">
                <w:rPr>
                  <w:rFonts w:ascii="Calibri" w:hAnsi="Calibri" w:hint="eastAsia"/>
                  <w:szCs w:val="22"/>
                </w:rPr>
                <w:delText>制定设计方案及编写设计文档</w:delText>
              </w:r>
            </w:del>
          </w:p>
        </w:tc>
      </w:tr>
      <w:tr w:rsidR="00DF0434" w:rsidTr="005766FA">
        <w:tc>
          <w:tcPr>
            <w:tcW w:w="2765" w:type="dxa"/>
            <w:shd w:val="clear" w:color="auto" w:fill="auto"/>
          </w:tcPr>
          <w:p w:rsidR="00DF0434" w:rsidRPr="00F432E6" w:rsidRDefault="00DF0434" w:rsidP="00DF0434">
            <w:pPr>
              <w:rPr>
                <w:rFonts w:ascii="Calibri" w:hAnsi="Calibri"/>
                <w:szCs w:val="22"/>
              </w:rPr>
            </w:pPr>
            <w:r w:rsidRPr="00F432E6">
              <w:rPr>
                <w:rFonts w:ascii="Calibri" w:hAnsi="Calibri" w:hint="eastAsia"/>
                <w:szCs w:val="22"/>
              </w:rPr>
              <w:t>第</w:t>
            </w:r>
            <w:del w:id="2490" w:author="值成 刘" w:date="2019-01-16T08:46:00Z">
              <w:r w:rsidRPr="00F432E6" w:rsidDel="00257954">
                <w:rPr>
                  <w:rFonts w:ascii="Calibri" w:hAnsi="Calibri" w:hint="eastAsia"/>
                  <w:szCs w:val="22"/>
                </w:rPr>
                <w:delText>十五</w:delText>
              </w:r>
            </w:del>
            <w:ins w:id="2491" w:author="值成 刘" w:date="2019-01-16T08:46:00Z">
              <w:r>
                <w:rPr>
                  <w:rFonts w:ascii="Calibri" w:hAnsi="Calibri" w:hint="eastAsia"/>
                  <w:szCs w:val="22"/>
                </w:rPr>
                <w:t>十二</w:t>
              </w:r>
            </w:ins>
            <w:r w:rsidRPr="00F432E6">
              <w:rPr>
                <w:rFonts w:ascii="Calibri" w:hAnsi="Calibri" w:hint="eastAsia"/>
                <w:szCs w:val="22"/>
              </w:rPr>
              <w:t>周</w:t>
            </w:r>
          </w:p>
        </w:tc>
        <w:tc>
          <w:tcPr>
            <w:tcW w:w="2765" w:type="dxa"/>
            <w:shd w:val="clear" w:color="auto" w:fill="auto"/>
          </w:tcPr>
          <w:p w:rsidR="00DF0434" w:rsidRPr="00F432E6" w:rsidRDefault="00DF0434" w:rsidP="00DF0434">
            <w:pPr>
              <w:rPr>
                <w:rFonts w:ascii="Calibri" w:hAnsi="Calibri"/>
                <w:szCs w:val="22"/>
              </w:rPr>
            </w:pPr>
            <w:r w:rsidRPr="00F432E6">
              <w:rPr>
                <w:rFonts w:ascii="Calibri" w:hAnsi="Calibri" w:hint="eastAsia"/>
                <w:szCs w:val="22"/>
              </w:rPr>
              <w:t>完成《项目总结报告》</w:t>
            </w:r>
            <w:ins w:id="2492" w:author="值成 刘" w:date="2019-01-16T08:46:00Z">
              <w:r>
                <w:rPr>
                  <w:rFonts w:ascii="Calibri" w:hAnsi="Calibri" w:hint="eastAsia"/>
                  <w:szCs w:val="22"/>
                </w:rPr>
                <w:t>，产品</w:t>
              </w:r>
            </w:ins>
            <w:ins w:id="2493" w:author="值成 刘" w:date="2019-01-16T08:47:00Z">
              <w:r>
                <w:rPr>
                  <w:rFonts w:ascii="Calibri" w:hAnsi="Calibri" w:hint="eastAsia"/>
                  <w:szCs w:val="22"/>
                </w:rPr>
                <w:t>交付</w:t>
              </w:r>
            </w:ins>
          </w:p>
        </w:tc>
        <w:tc>
          <w:tcPr>
            <w:tcW w:w="2766" w:type="dxa"/>
            <w:shd w:val="clear" w:color="auto" w:fill="auto"/>
          </w:tcPr>
          <w:p w:rsidR="00DF0434" w:rsidRPr="00F432E6" w:rsidRDefault="00DF0434" w:rsidP="00DF0434">
            <w:pPr>
              <w:rPr>
                <w:rFonts w:ascii="Calibri" w:hAnsi="Calibri"/>
                <w:szCs w:val="22"/>
              </w:rPr>
            </w:pPr>
            <w:r w:rsidRPr="00F432E6">
              <w:rPr>
                <w:rFonts w:ascii="Calibri" w:hAnsi="Calibri" w:hint="eastAsia"/>
                <w:szCs w:val="22"/>
              </w:rPr>
              <w:t>项目总结</w:t>
            </w:r>
          </w:p>
        </w:tc>
      </w:tr>
      <w:tr w:rsidR="00DF0434" w:rsidDel="00257954" w:rsidTr="005766FA">
        <w:trPr>
          <w:del w:id="2494" w:author="值成 刘" w:date="2019-01-16T08:46:00Z"/>
        </w:trPr>
        <w:tc>
          <w:tcPr>
            <w:tcW w:w="2765" w:type="dxa"/>
            <w:shd w:val="clear" w:color="auto" w:fill="auto"/>
          </w:tcPr>
          <w:p w:rsidR="00DF0434" w:rsidRPr="00F432E6" w:rsidDel="00257954" w:rsidRDefault="00DF0434" w:rsidP="00DF0434">
            <w:pPr>
              <w:rPr>
                <w:del w:id="2495" w:author="值成 刘" w:date="2019-01-16T08:46:00Z"/>
                <w:rFonts w:ascii="Calibri" w:hAnsi="Calibri"/>
                <w:szCs w:val="22"/>
              </w:rPr>
            </w:pPr>
            <w:del w:id="2496" w:author="值成 刘" w:date="2019-01-16T08:46:00Z">
              <w:r w:rsidRPr="00F432E6" w:rsidDel="00257954">
                <w:rPr>
                  <w:rFonts w:ascii="Calibri" w:hAnsi="Calibri" w:hint="eastAsia"/>
                  <w:szCs w:val="22"/>
                </w:rPr>
                <w:delText>第十六周</w:delText>
              </w:r>
            </w:del>
          </w:p>
        </w:tc>
        <w:tc>
          <w:tcPr>
            <w:tcW w:w="2765" w:type="dxa"/>
            <w:shd w:val="clear" w:color="auto" w:fill="auto"/>
          </w:tcPr>
          <w:p w:rsidR="00DF0434" w:rsidRPr="00F432E6" w:rsidDel="00257954" w:rsidRDefault="00DF0434" w:rsidP="00DF0434">
            <w:pPr>
              <w:rPr>
                <w:del w:id="2497" w:author="值成 刘" w:date="2019-01-16T08:46:00Z"/>
                <w:rFonts w:ascii="Calibri" w:hAnsi="Calibri"/>
                <w:szCs w:val="22"/>
              </w:rPr>
            </w:pPr>
            <w:del w:id="2498" w:author="值成 刘" w:date="2019-01-16T08:46:00Z">
              <w:r w:rsidRPr="00F432E6" w:rsidDel="00257954">
                <w:rPr>
                  <w:rFonts w:ascii="Calibri" w:hAnsi="Calibri" w:hint="eastAsia"/>
                  <w:szCs w:val="22"/>
                </w:rPr>
                <w:delText>交付产品</w:delText>
              </w:r>
            </w:del>
          </w:p>
        </w:tc>
        <w:tc>
          <w:tcPr>
            <w:tcW w:w="2766" w:type="dxa"/>
            <w:shd w:val="clear" w:color="auto" w:fill="auto"/>
          </w:tcPr>
          <w:p w:rsidR="00DF0434" w:rsidRPr="00F432E6" w:rsidDel="00257954" w:rsidRDefault="00DF0434" w:rsidP="00DF0434">
            <w:pPr>
              <w:rPr>
                <w:del w:id="2499" w:author="值成 刘" w:date="2019-01-16T08:46:00Z"/>
                <w:rFonts w:ascii="Calibri" w:hAnsi="Calibri"/>
                <w:szCs w:val="22"/>
              </w:rPr>
            </w:pPr>
            <w:del w:id="2500" w:author="值成 刘" w:date="2019-01-16T08:46:00Z">
              <w:r w:rsidRPr="00F432E6" w:rsidDel="00257954">
                <w:rPr>
                  <w:rFonts w:ascii="Calibri" w:hAnsi="Calibri" w:hint="eastAsia"/>
                  <w:szCs w:val="22"/>
                </w:rPr>
                <w:delText>交付最终产品</w:delText>
              </w:r>
            </w:del>
          </w:p>
        </w:tc>
      </w:tr>
    </w:tbl>
    <w:p w:rsidR="00393ABA" w:rsidRPr="00E64938" w:rsidRDefault="00393ABA" w:rsidP="00393ABA"/>
    <w:p w:rsidR="00393ABA" w:rsidRPr="002C7FFC" w:rsidRDefault="00393ABA" w:rsidP="00393ABA">
      <w:pPr>
        <w:pStyle w:val="2"/>
      </w:pPr>
      <w:bookmarkStart w:id="2501" w:name="_Toc526032313"/>
      <w:bookmarkStart w:id="2502" w:name="_Toc526063118"/>
      <w:bookmarkStart w:id="2503" w:name="_Toc527297401"/>
      <w:bookmarkStart w:id="2504" w:name="_Toc535393425"/>
      <w:r>
        <w:rPr>
          <w:rFonts w:hint="eastAsia"/>
        </w:rPr>
        <w:lastRenderedPageBreak/>
        <w:t>5</w:t>
      </w:r>
      <w:r w:rsidRPr="002C7FFC">
        <w:t>.</w:t>
      </w:r>
      <w:r w:rsidRPr="002C7FFC">
        <w:rPr>
          <w:rFonts w:hint="eastAsia"/>
        </w:rPr>
        <w:t>2</w:t>
      </w:r>
      <w:r w:rsidRPr="002C7FFC">
        <w:rPr>
          <w:rFonts w:hint="eastAsia"/>
        </w:rPr>
        <w:t>范围管理计划</w:t>
      </w:r>
      <w:bookmarkEnd w:id="2501"/>
      <w:bookmarkEnd w:id="2502"/>
      <w:bookmarkEnd w:id="2503"/>
      <w:bookmarkEnd w:id="2504"/>
    </w:p>
    <w:p w:rsidR="00393ABA" w:rsidRDefault="00393ABA" w:rsidP="00393ABA">
      <w:pPr>
        <w:rPr>
          <w:b/>
          <w:sz w:val="24"/>
          <w:szCs w:val="24"/>
        </w:rPr>
      </w:pPr>
      <w:r>
        <w:rPr>
          <w:rFonts w:hint="eastAsia"/>
          <w:b/>
          <w:sz w:val="24"/>
          <w:szCs w:val="24"/>
        </w:rPr>
        <w:t>范围与限制：</w:t>
      </w:r>
    </w:p>
    <w:p w:rsidR="00393ABA" w:rsidRPr="002C7FFC" w:rsidRDefault="00393ABA" w:rsidP="00393ABA">
      <w:pPr>
        <w:pStyle w:val="3"/>
      </w:pPr>
      <w:bookmarkStart w:id="2505" w:name="_Toc526032314"/>
      <w:bookmarkStart w:id="2506" w:name="_Toc526063119"/>
      <w:bookmarkStart w:id="2507" w:name="_Toc527297402"/>
      <w:bookmarkStart w:id="2508" w:name="_Toc535393426"/>
      <w:r>
        <w:rPr>
          <w:rFonts w:hint="eastAsia"/>
        </w:rPr>
        <w:t>5</w:t>
      </w:r>
      <w:r w:rsidRPr="002C7FFC">
        <w:rPr>
          <w:rFonts w:hint="eastAsia"/>
        </w:rPr>
        <w:t>.2.1</w:t>
      </w:r>
      <w:r w:rsidRPr="002C7FFC">
        <w:rPr>
          <w:rFonts w:hint="eastAsia"/>
        </w:rPr>
        <w:t>主要特性</w:t>
      </w:r>
      <w:bookmarkEnd w:id="2505"/>
      <w:bookmarkEnd w:id="2506"/>
      <w:bookmarkEnd w:id="2507"/>
      <w:bookmarkEnd w:id="2508"/>
    </w:p>
    <w:p w:rsidR="00393ABA" w:rsidRDefault="00393ABA" w:rsidP="00393ABA">
      <w:pPr>
        <w:pStyle w:val="af"/>
        <w:ind w:firstLineChars="0" w:firstLine="0"/>
        <w:rPr>
          <w:szCs w:val="21"/>
        </w:rPr>
      </w:pPr>
      <w:r>
        <w:rPr>
          <w:rFonts w:hint="eastAsia"/>
          <w:szCs w:val="21"/>
        </w:rPr>
        <w:t>5.2.</w:t>
      </w:r>
      <w:r w:rsidRPr="00B31A76">
        <w:rPr>
          <w:rFonts w:hint="eastAsia"/>
          <w:szCs w:val="21"/>
        </w:rPr>
        <w:t>1.1</w:t>
      </w:r>
      <w:r w:rsidRPr="00B31A76">
        <w:rPr>
          <w:rFonts w:hint="eastAsia"/>
          <w:szCs w:val="21"/>
        </w:rPr>
        <w:t>在</w:t>
      </w:r>
      <w:ins w:id="2509" w:author="值成 刘" w:date="2019-01-16T08:28:00Z">
        <w:r w:rsidR="00194C14">
          <w:rPr>
            <w:rFonts w:hint="eastAsia"/>
            <w:szCs w:val="21"/>
          </w:rPr>
          <w:t>A</w:t>
        </w:r>
        <w:r w:rsidR="00194C14">
          <w:rPr>
            <w:szCs w:val="21"/>
          </w:rPr>
          <w:t>PP</w:t>
        </w:r>
      </w:ins>
      <w:del w:id="2510" w:author="值成 刘" w:date="2019-01-16T08:28:00Z">
        <w:r w:rsidRPr="00B31A76" w:rsidDel="00194C14">
          <w:rPr>
            <w:rFonts w:hint="eastAsia"/>
            <w:szCs w:val="21"/>
          </w:rPr>
          <w:delText>网站</w:delText>
        </w:r>
      </w:del>
      <w:r w:rsidRPr="00B31A76">
        <w:rPr>
          <w:rFonts w:hint="eastAsia"/>
          <w:szCs w:val="21"/>
        </w:rPr>
        <w:t>上可以</w:t>
      </w:r>
      <w:ins w:id="2511" w:author="值成 刘" w:date="2019-01-16T08:29:00Z">
        <w:r w:rsidR="00194C14">
          <w:rPr>
            <w:rFonts w:hint="eastAsia"/>
            <w:szCs w:val="21"/>
          </w:rPr>
          <w:t>管理</w:t>
        </w:r>
      </w:ins>
      <w:del w:id="2512" w:author="值成 刘" w:date="2019-01-16T08:29:00Z">
        <w:r w:rsidRPr="00B31A76" w:rsidDel="00194C14">
          <w:rPr>
            <w:rFonts w:hint="eastAsia"/>
            <w:szCs w:val="21"/>
          </w:rPr>
          <w:delText>选择</w:delText>
        </w:r>
      </w:del>
      <w:del w:id="2513" w:author="值成 刘" w:date="2019-01-16T08:30:00Z">
        <w:r w:rsidRPr="00B31A76" w:rsidDel="00194C14">
          <w:rPr>
            <w:rFonts w:hint="eastAsia"/>
            <w:szCs w:val="21"/>
          </w:rPr>
          <w:delText>预置的</w:delText>
        </w:r>
      </w:del>
      <w:r w:rsidRPr="00B31A76">
        <w:rPr>
          <w:rFonts w:hint="eastAsia"/>
          <w:szCs w:val="21"/>
        </w:rPr>
        <w:t>案例</w:t>
      </w:r>
      <w:del w:id="2514" w:author="值成 刘" w:date="2019-01-16T08:28:00Z">
        <w:r w:rsidDel="00194C14">
          <w:rPr>
            <w:rFonts w:hint="eastAsia"/>
            <w:szCs w:val="21"/>
          </w:rPr>
          <w:delText>进行教学</w:delText>
        </w:r>
      </w:del>
    </w:p>
    <w:p w:rsidR="00393ABA" w:rsidRDefault="00393ABA" w:rsidP="00393ABA">
      <w:pPr>
        <w:pStyle w:val="af"/>
        <w:ind w:firstLineChars="0" w:firstLine="0"/>
        <w:rPr>
          <w:szCs w:val="21"/>
        </w:rPr>
      </w:pPr>
      <w:r>
        <w:rPr>
          <w:rFonts w:hint="eastAsia"/>
          <w:szCs w:val="21"/>
        </w:rPr>
        <w:t>5.2.1.2</w:t>
      </w:r>
      <w:ins w:id="2515" w:author="值成 刘" w:date="2019-01-16T08:29:00Z">
        <w:r w:rsidR="00194C14">
          <w:rPr>
            <w:rFonts w:hint="eastAsia"/>
            <w:szCs w:val="21"/>
          </w:rPr>
          <w:t>在</w:t>
        </w:r>
        <w:r w:rsidR="00194C14">
          <w:rPr>
            <w:rFonts w:hint="eastAsia"/>
            <w:szCs w:val="21"/>
          </w:rPr>
          <w:t>A</w:t>
        </w:r>
        <w:r w:rsidR="00194C14">
          <w:rPr>
            <w:szCs w:val="21"/>
          </w:rPr>
          <w:t>PP</w:t>
        </w:r>
        <w:r w:rsidR="00194C14">
          <w:rPr>
            <w:rFonts w:hint="eastAsia"/>
            <w:szCs w:val="21"/>
          </w:rPr>
          <w:t>中</w:t>
        </w:r>
      </w:ins>
      <w:ins w:id="2516" w:author="值成 刘" w:date="2019-01-16T08:30:00Z">
        <w:r w:rsidR="00194C14">
          <w:rPr>
            <w:rFonts w:hint="eastAsia"/>
            <w:szCs w:val="21"/>
          </w:rPr>
          <w:t>创建项目，查看项目，开始项目，发送项目申请。</w:t>
        </w:r>
      </w:ins>
      <w:del w:id="2517" w:author="值成 刘" w:date="2019-01-16T08:29:00Z">
        <w:r w:rsidDel="00194C14">
          <w:rPr>
            <w:rFonts w:hint="eastAsia"/>
            <w:szCs w:val="21"/>
          </w:rPr>
          <w:delText>可以在选择的案例中扮演多种角色</w:delText>
        </w:r>
      </w:del>
    </w:p>
    <w:p w:rsidR="00393ABA" w:rsidDel="00194C14" w:rsidRDefault="00393ABA">
      <w:pPr>
        <w:pStyle w:val="af"/>
        <w:ind w:firstLineChars="0" w:firstLine="0"/>
        <w:rPr>
          <w:del w:id="2518" w:author="值成 刘" w:date="2019-01-16T08:30:00Z"/>
          <w:szCs w:val="21"/>
        </w:rPr>
      </w:pPr>
      <w:r>
        <w:rPr>
          <w:rFonts w:hint="eastAsia"/>
          <w:szCs w:val="21"/>
        </w:rPr>
        <w:t>5.2.1.3</w:t>
      </w:r>
      <w:ins w:id="2519" w:author="值成 刘" w:date="2019-01-16T08:31:00Z">
        <w:r w:rsidR="00194C14">
          <w:rPr>
            <w:rFonts w:hint="eastAsia"/>
            <w:szCs w:val="21"/>
          </w:rPr>
          <w:t>即时沟通</w:t>
        </w:r>
      </w:ins>
      <w:del w:id="2520" w:author="值成 刘" w:date="2019-01-16T08:30:00Z">
        <w:r w:rsidDel="00194C14">
          <w:rPr>
            <w:rFonts w:hint="eastAsia"/>
            <w:szCs w:val="21"/>
          </w:rPr>
          <w:delText>可以选择在案例的随意时间点开始</w:delText>
        </w:r>
      </w:del>
    </w:p>
    <w:p w:rsidR="00194C14" w:rsidRPr="00194C14" w:rsidRDefault="00194C14">
      <w:pPr>
        <w:pStyle w:val="21"/>
        <w:ind w:firstLineChars="0" w:firstLine="0"/>
        <w:rPr>
          <w:ins w:id="2521" w:author="值成 刘" w:date="2019-01-16T08:30:00Z"/>
          <w:rPrChange w:id="2522" w:author="值成 刘" w:date="2019-01-16T08:30:00Z">
            <w:rPr>
              <w:ins w:id="2523" w:author="值成 刘" w:date="2019-01-16T08:30:00Z"/>
              <w:szCs w:val="21"/>
            </w:rPr>
          </w:rPrChange>
        </w:rPr>
        <w:pPrChange w:id="2524" w:author="值成 刘" w:date="2019-01-16T08:30:00Z">
          <w:pPr>
            <w:pStyle w:val="af"/>
            <w:ind w:firstLineChars="0" w:firstLine="0"/>
          </w:pPr>
        </w:pPrChange>
      </w:pPr>
    </w:p>
    <w:p w:rsidR="00393ABA" w:rsidRDefault="00393ABA" w:rsidP="00393ABA">
      <w:pPr>
        <w:pStyle w:val="af"/>
        <w:ind w:firstLineChars="0" w:firstLine="0"/>
        <w:rPr>
          <w:szCs w:val="21"/>
        </w:rPr>
      </w:pPr>
      <w:r>
        <w:rPr>
          <w:rFonts w:hint="eastAsia"/>
          <w:szCs w:val="21"/>
        </w:rPr>
        <w:t>5.2.1.4</w:t>
      </w:r>
      <w:r>
        <w:rPr>
          <w:rFonts w:hint="eastAsia"/>
          <w:szCs w:val="21"/>
        </w:rPr>
        <w:t>可以</w:t>
      </w:r>
      <w:ins w:id="2525" w:author="值成 刘" w:date="2019-01-16T08:29:00Z">
        <w:r w:rsidR="00194C14">
          <w:rPr>
            <w:rFonts w:hint="eastAsia"/>
            <w:szCs w:val="21"/>
          </w:rPr>
          <w:t>查看任务</w:t>
        </w:r>
      </w:ins>
      <w:del w:id="2526" w:author="值成 刘" w:date="2019-01-16T08:29:00Z">
        <w:r w:rsidDel="00194C14">
          <w:rPr>
            <w:rFonts w:hint="eastAsia"/>
            <w:szCs w:val="21"/>
          </w:rPr>
          <w:delText>上</w:delText>
        </w:r>
      </w:del>
      <w:del w:id="2527" w:author="值成 刘" w:date="2019-01-16T08:28:00Z">
        <w:r w:rsidDel="00194C14">
          <w:rPr>
            <w:rFonts w:hint="eastAsia"/>
            <w:szCs w:val="21"/>
          </w:rPr>
          <w:delText>传自定义案例</w:delText>
        </w:r>
      </w:del>
    </w:p>
    <w:p w:rsidR="00393ABA" w:rsidRDefault="00393ABA" w:rsidP="00393ABA">
      <w:pPr>
        <w:pStyle w:val="af"/>
        <w:ind w:firstLineChars="0" w:firstLine="0"/>
        <w:rPr>
          <w:szCs w:val="21"/>
        </w:rPr>
      </w:pPr>
      <w:r>
        <w:rPr>
          <w:rFonts w:hint="eastAsia"/>
          <w:szCs w:val="21"/>
        </w:rPr>
        <w:t>5.2.1.5</w:t>
      </w:r>
      <w:r>
        <w:rPr>
          <w:rFonts w:hint="eastAsia"/>
          <w:szCs w:val="21"/>
        </w:rPr>
        <w:t>可以下载案例文档</w:t>
      </w:r>
    </w:p>
    <w:p w:rsidR="00393ABA" w:rsidRDefault="00393ABA" w:rsidP="00393ABA">
      <w:pPr>
        <w:pStyle w:val="af"/>
        <w:ind w:firstLineChars="0" w:firstLine="0"/>
        <w:rPr>
          <w:szCs w:val="21"/>
        </w:rPr>
      </w:pPr>
      <w:r>
        <w:rPr>
          <w:rFonts w:hint="eastAsia"/>
          <w:szCs w:val="21"/>
        </w:rPr>
        <w:t>5.2.1.6</w:t>
      </w:r>
      <w:ins w:id="2528" w:author="值成 刘" w:date="2019-01-16T08:29:00Z">
        <w:r w:rsidR="00194C14">
          <w:rPr>
            <w:rFonts w:hint="eastAsia"/>
            <w:szCs w:val="21"/>
          </w:rPr>
          <w:t>可以在</w:t>
        </w:r>
        <w:r w:rsidR="00194C14">
          <w:rPr>
            <w:rFonts w:hint="eastAsia"/>
            <w:szCs w:val="21"/>
          </w:rPr>
          <w:t>B</w:t>
        </w:r>
        <w:r w:rsidR="00194C14">
          <w:rPr>
            <w:szCs w:val="21"/>
          </w:rPr>
          <w:t>BS</w:t>
        </w:r>
        <w:r w:rsidR="00194C14">
          <w:rPr>
            <w:rFonts w:hint="eastAsia"/>
            <w:szCs w:val="21"/>
          </w:rPr>
          <w:t>中进行发帖和询问</w:t>
        </w:r>
      </w:ins>
      <w:del w:id="2529" w:author="值成 刘" w:date="2019-01-16T08:29:00Z">
        <w:r w:rsidDel="00194C14">
          <w:rPr>
            <w:rFonts w:hint="eastAsia"/>
            <w:szCs w:val="21"/>
          </w:rPr>
          <w:delText>案例完成后会进行评价</w:delText>
        </w:r>
      </w:del>
    </w:p>
    <w:p w:rsidR="00393ABA" w:rsidRPr="002C7FFC" w:rsidRDefault="00393ABA" w:rsidP="00393ABA">
      <w:pPr>
        <w:pStyle w:val="3"/>
      </w:pPr>
      <w:bookmarkStart w:id="2530" w:name="_Toc526032315"/>
      <w:bookmarkStart w:id="2531" w:name="_Toc526063120"/>
      <w:bookmarkStart w:id="2532" w:name="_Toc527297403"/>
      <w:bookmarkStart w:id="2533" w:name="_Toc535393427"/>
      <w:r>
        <w:rPr>
          <w:rFonts w:hint="eastAsia"/>
        </w:rPr>
        <w:t>5</w:t>
      </w:r>
      <w:r w:rsidRPr="002C7FFC">
        <w:rPr>
          <w:rFonts w:hint="eastAsia"/>
        </w:rPr>
        <w:t>.2.2</w:t>
      </w:r>
      <w:r w:rsidRPr="002C7FFC">
        <w:rPr>
          <w:rFonts w:hint="eastAsia"/>
        </w:rPr>
        <w:t>最初版本的范围与后续版本的范围</w:t>
      </w:r>
      <w:bookmarkEnd w:id="2530"/>
      <w:bookmarkEnd w:id="2531"/>
      <w:bookmarkEnd w:id="2532"/>
      <w:bookmarkEnd w:id="2533"/>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1865"/>
        <w:gridCol w:w="1866"/>
        <w:gridCol w:w="1866"/>
      </w:tblGrid>
      <w:tr w:rsidR="00257954" w:rsidTr="005766FA">
        <w:tc>
          <w:tcPr>
            <w:tcW w:w="1968" w:type="dxa"/>
            <w:shd w:val="clear" w:color="auto" w:fill="auto"/>
          </w:tcPr>
          <w:p w:rsidR="00393ABA" w:rsidRPr="00F432E6" w:rsidRDefault="00393ABA" w:rsidP="005766FA">
            <w:pPr>
              <w:pStyle w:val="af"/>
              <w:ind w:firstLineChars="0" w:firstLine="0"/>
              <w:rPr>
                <w:szCs w:val="21"/>
              </w:rPr>
            </w:pPr>
            <w:r w:rsidRPr="00F432E6">
              <w:rPr>
                <w:rFonts w:hint="eastAsia"/>
                <w:szCs w:val="21"/>
              </w:rPr>
              <w:t>特性</w:t>
            </w:r>
          </w:p>
        </w:tc>
        <w:tc>
          <w:tcPr>
            <w:tcW w:w="1924" w:type="dxa"/>
            <w:shd w:val="clear" w:color="auto" w:fill="auto"/>
          </w:tcPr>
          <w:p w:rsidR="00393ABA" w:rsidRPr="00F432E6" w:rsidRDefault="00393ABA" w:rsidP="005766FA">
            <w:pPr>
              <w:pStyle w:val="af"/>
              <w:ind w:firstLineChars="0" w:firstLine="0"/>
              <w:rPr>
                <w:szCs w:val="21"/>
              </w:rPr>
            </w:pPr>
            <w:r w:rsidRPr="00F432E6">
              <w:rPr>
                <w:rFonts w:hint="eastAsia"/>
                <w:szCs w:val="21"/>
              </w:rPr>
              <w:t>发布</w:t>
            </w:r>
            <w:r w:rsidRPr="00F432E6">
              <w:rPr>
                <w:rFonts w:hint="eastAsia"/>
                <w:szCs w:val="21"/>
              </w:rPr>
              <w:t>1</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发布</w:t>
            </w:r>
            <w:r w:rsidRPr="00F432E6">
              <w:rPr>
                <w:rFonts w:hint="eastAsia"/>
                <w:szCs w:val="21"/>
              </w:rPr>
              <w:t>2</w:t>
            </w:r>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发布</w:t>
            </w:r>
            <w:r w:rsidRPr="00F432E6">
              <w:rPr>
                <w:rFonts w:hint="eastAsia"/>
                <w:szCs w:val="21"/>
              </w:rPr>
              <w:t>3</w:t>
            </w:r>
          </w:p>
        </w:tc>
      </w:tr>
      <w:tr w:rsidR="00257954"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.1</w:t>
            </w:r>
          </w:p>
        </w:tc>
        <w:tc>
          <w:tcPr>
            <w:tcW w:w="1924" w:type="dxa"/>
            <w:shd w:val="clear" w:color="auto" w:fill="auto"/>
          </w:tcPr>
          <w:p w:rsidR="00393ABA" w:rsidRPr="00F432E6" w:rsidRDefault="00393ABA" w:rsidP="005766FA">
            <w:pPr>
              <w:pStyle w:val="af"/>
              <w:ind w:firstLineChars="0" w:firstLine="0"/>
              <w:rPr>
                <w:szCs w:val="21"/>
              </w:rPr>
            </w:pPr>
            <w:r w:rsidRPr="00F432E6">
              <w:rPr>
                <w:rFonts w:hint="eastAsia"/>
                <w:szCs w:val="21"/>
              </w:rPr>
              <w:t>仅提供</w:t>
            </w:r>
            <w:del w:id="2534" w:author="值成 刘" w:date="2019-01-16T08:52:00Z">
              <w:r w:rsidRPr="00F432E6" w:rsidDel="00257954">
                <w:rPr>
                  <w:rFonts w:hint="eastAsia"/>
                  <w:szCs w:val="21"/>
                </w:rPr>
                <w:delText>少量案例</w:delText>
              </w:r>
            </w:del>
            <w:ins w:id="2535" w:author="值成 刘" w:date="2019-01-16T08:52:00Z">
              <w:r w:rsidR="00257954">
                <w:rPr>
                  <w:rFonts w:hint="eastAsia"/>
                  <w:szCs w:val="21"/>
                </w:rPr>
                <w:t>查看案例和查看项目</w:t>
              </w:r>
            </w:ins>
          </w:p>
        </w:tc>
        <w:tc>
          <w:tcPr>
            <w:tcW w:w="1925" w:type="dxa"/>
            <w:shd w:val="clear" w:color="auto" w:fill="auto"/>
          </w:tcPr>
          <w:p w:rsidR="00393ABA" w:rsidRPr="00F432E6" w:rsidRDefault="00393ABA" w:rsidP="005766FA">
            <w:pPr>
              <w:pStyle w:val="af"/>
              <w:ind w:firstLineChars="0" w:firstLine="0"/>
              <w:rPr>
                <w:szCs w:val="21"/>
              </w:rPr>
            </w:pPr>
            <w:del w:id="2536" w:author="值成 刘" w:date="2019-01-16T08:52:00Z">
              <w:r w:rsidRPr="00F432E6" w:rsidDel="00257954">
                <w:rPr>
                  <w:rFonts w:hint="eastAsia"/>
                  <w:szCs w:val="21"/>
                </w:rPr>
                <w:delText>添加了几个新案例</w:delText>
              </w:r>
            </w:del>
            <w:ins w:id="2537" w:author="值成 刘" w:date="2019-01-16T08:53:00Z">
              <w:r w:rsidR="00257954">
                <w:rPr>
                  <w:rFonts w:hint="eastAsia"/>
                  <w:szCs w:val="21"/>
                </w:rPr>
                <w:t>可以下载任务文档</w:t>
              </w:r>
            </w:ins>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持续更新</w:t>
            </w:r>
            <w:proofErr w:type="gramStart"/>
            <w:r w:rsidRPr="00F432E6">
              <w:rPr>
                <w:rFonts w:hint="eastAsia"/>
                <w:szCs w:val="21"/>
              </w:rPr>
              <w:t>新</w:t>
            </w:r>
            <w:proofErr w:type="gramEnd"/>
            <w:r w:rsidRPr="00F432E6">
              <w:rPr>
                <w:rFonts w:hint="eastAsia"/>
                <w:szCs w:val="21"/>
              </w:rPr>
              <w:t>案例</w:t>
            </w:r>
          </w:p>
        </w:tc>
      </w:tr>
      <w:tr w:rsidR="00257954" w:rsidTr="005766FA">
        <w:trPr>
          <w:trHeight w:val="223"/>
        </w:trPr>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.2</w:t>
            </w:r>
          </w:p>
        </w:tc>
        <w:tc>
          <w:tcPr>
            <w:tcW w:w="1924" w:type="dxa"/>
            <w:shd w:val="clear" w:color="auto" w:fill="auto"/>
          </w:tcPr>
          <w:p w:rsidR="00393ABA" w:rsidRPr="00F432E6" w:rsidRDefault="00257954" w:rsidP="005766FA">
            <w:pPr>
              <w:pStyle w:val="af"/>
              <w:ind w:firstLineChars="0" w:firstLine="0"/>
              <w:rPr>
                <w:szCs w:val="21"/>
              </w:rPr>
            </w:pPr>
            <w:ins w:id="2538" w:author="值成 刘" w:date="2019-01-16T08:53:00Z">
              <w:r>
                <w:rPr>
                  <w:rFonts w:hint="eastAsia"/>
                  <w:szCs w:val="21"/>
                </w:rPr>
                <w:t>未实现</w:t>
              </w:r>
            </w:ins>
            <w:del w:id="2539" w:author="值成 刘" w:date="2019-01-16T08:53:00Z">
              <w:r w:rsidR="00393ABA" w:rsidRPr="00F432E6" w:rsidDel="00257954">
                <w:rPr>
                  <w:rFonts w:hint="eastAsia"/>
                  <w:szCs w:val="21"/>
                </w:rPr>
                <w:delText>一个案例只提供两个角色可扮演</w:delText>
              </w:r>
            </w:del>
          </w:p>
        </w:tc>
        <w:tc>
          <w:tcPr>
            <w:tcW w:w="1925" w:type="dxa"/>
            <w:shd w:val="clear" w:color="auto" w:fill="auto"/>
          </w:tcPr>
          <w:p w:rsidR="00393ABA" w:rsidRPr="00F432E6" w:rsidRDefault="00393ABA" w:rsidP="005766FA">
            <w:pPr>
              <w:pStyle w:val="af"/>
              <w:ind w:firstLineChars="0" w:firstLine="0"/>
              <w:rPr>
                <w:szCs w:val="21"/>
              </w:rPr>
            </w:pPr>
            <w:del w:id="2540" w:author="值成 刘" w:date="2019-01-16T08:53:00Z">
              <w:r w:rsidRPr="00F432E6" w:rsidDel="00257954">
                <w:rPr>
                  <w:rFonts w:hint="eastAsia"/>
                  <w:szCs w:val="21"/>
                </w:rPr>
                <w:delText>支持更多的角色可供扮演</w:delText>
              </w:r>
            </w:del>
            <w:ins w:id="2541" w:author="值成 刘" w:date="2019-01-16T08:53:00Z">
              <w:r w:rsidR="00257954">
                <w:rPr>
                  <w:rFonts w:hint="eastAsia"/>
                  <w:szCs w:val="21"/>
                </w:rPr>
                <w:t>未实现</w:t>
              </w:r>
            </w:ins>
          </w:p>
        </w:tc>
        <w:tc>
          <w:tcPr>
            <w:tcW w:w="1925" w:type="dxa"/>
            <w:shd w:val="clear" w:color="auto" w:fill="auto"/>
          </w:tcPr>
          <w:p w:rsidR="00393ABA" w:rsidRPr="00F432E6" w:rsidRDefault="00393ABA" w:rsidP="005766FA">
            <w:pPr>
              <w:pStyle w:val="af"/>
              <w:ind w:firstLineChars="0" w:firstLine="0"/>
              <w:rPr>
                <w:szCs w:val="21"/>
              </w:rPr>
            </w:pPr>
            <w:r w:rsidRPr="00F432E6">
              <w:rPr>
                <w:rFonts w:hint="eastAsia"/>
                <w:szCs w:val="21"/>
              </w:rPr>
              <w:t>完整实现</w:t>
            </w:r>
          </w:p>
        </w:tc>
      </w:tr>
      <w:tr w:rsidR="00257954" w:rsidTr="005766FA">
        <w:tc>
          <w:tcPr>
            <w:tcW w:w="1968" w:type="dxa"/>
            <w:shd w:val="clear" w:color="auto" w:fill="auto"/>
          </w:tcPr>
          <w:p w:rsidR="00393ABA" w:rsidRPr="00F432E6" w:rsidRDefault="00393ABA" w:rsidP="005766FA">
            <w:pPr>
              <w:pStyle w:val="af"/>
              <w:ind w:firstLineChars="0" w:firstLine="0"/>
              <w:rPr>
                <w:b/>
                <w:sz w:val="24"/>
                <w:szCs w:val="24"/>
              </w:rPr>
            </w:pPr>
            <w:r>
              <w:rPr>
                <w:rFonts w:hint="eastAsia"/>
              </w:rPr>
              <w:t>5.2.2</w:t>
            </w:r>
            <w:r w:rsidRPr="00F432E6">
              <w:rPr>
                <w:rFonts w:hint="eastAsia"/>
                <w:szCs w:val="21"/>
              </w:rPr>
              <w:t>.3</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可以在特定时间点开始</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可以在任意时间点开始</w:t>
            </w:r>
          </w:p>
        </w:tc>
      </w:tr>
      <w:tr w:rsidR="00257954"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.4</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完整实现</w:t>
            </w:r>
          </w:p>
        </w:tc>
      </w:tr>
      <w:tr w:rsidR="00257954"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.5</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未实现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完整实现</w:t>
            </w:r>
          </w:p>
        </w:tc>
        <w:tc>
          <w:tcPr>
            <w:tcW w:w="1925" w:type="dxa"/>
            <w:shd w:val="clear" w:color="auto" w:fill="auto"/>
          </w:tcPr>
          <w:p w:rsidR="00393ABA" w:rsidRPr="00F432E6" w:rsidRDefault="00393ABA" w:rsidP="005766FA">
            <w:pPr>
              <w:pStyle w:val="af"/>
              <w:ind w:firstLineChars="0" w:firstLine="0"/>
              <w:rPr>
                <w:szCs w:val="21"/>
              </w:rPr>
            </w:pPr>
          </w:p>
        </w:tc>
      </w:tr>
      <w:tr w:rsidR="00257954" w:rsidTr="005766FA">
        <w:tc>
          <w:tcPr>
            <w:tcW w:w="1968" w:type="dxa"/>
            <w:shd w:val="clear" w:color="auto" w:fill="auto"/>
          </w:tcPr>
          <w:p w:rsidR="00393ABA" w:rsidRPr="00F432E6" w:rsidRDefault="00393ABA" w:rsidP="005766FA">
            <w:pPr>
              <w:pStyle w:val="af"/>
              <w:ind w:firstLineChars="0" w:firstLine="0"/>
              <w:rPr>
                <w:szCs w:val="21"/>
              </w:rPr>
            </w:pPr>
            <w:r>
              <w:rPr>
                <w:rFonts w:hint="eastAsia"/>
              </w:rPr>
              <w:t>5.2.2</w:t>
            </w:r>
            <w:r w:rsidRPr="00F432E6">
              <w:rPr>
                <w:rFonts w:hint="eastAsia"/>
                <w:szCs w:val="21"/>
              </w:rPr>
              <w:t>.6</w:t>
            </w:r>
          </w:p>
        </w:tc>
        <w:tc>
          <w:tcPr>
            <w:tcW w:w="1924"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初步实现</w:t>
            </w:r>
          </w:p>
        </w:tc>
        <w:tc>
          <w:tcPr>
            <w:tcW w:w="1925" w:type="dxa"/>
            <w:shd w:val="clear" w:color="auto" w:fill="auto"/>
          </w:tcPr>
          <w:p w:rsidR="00393ABA" w:rsidRPr="00F432E6" w:rsidRDefault="00393ABA" w:rsidP="005766FA">
            <w:pPr>
              <w:rPr>
                <w:rFonts w:ascii="Calibri" w:hAnsi="Calibri"/>
                <w:szCs w:val="21"/>
              </w:rPr>
            </w:pPr>
            <w:r w:rsidRPr="00F432E6">
              <w:rPr>
                <w:rFonts w:ascii="Calibri" w:hAnsi="Calibri" w:hint="eastAsia"/>
                <w:szCs w:val="21"/>
              </w:rPr>
              <w:t>更加的人性化评价</w:t>
            </w:r>
          </w:p>
        </w:tc>
        <w:tc>
          <w:tcPr>
            <w:tcW w:w="1925" w:type="dxa"/>
            <w:shd w:val="clear" w:color="auto" w:fill="auto"/>
          </w:tcPr>
          <w:p w:rsidR="00393ABA" w:rsidRPr="00F432E6" w:rsidRDefault="00393ABA" w:rsidP="005766FA">
            <w:pPr>
              <w:pStyle w:val="af"/>
              <w:ind w:firstLineChars="0" w:firstLine="0"/>
              <w:rPr>
                <w:szCs w:val="21"/>
              </w:rPr>
            </w:pPr>
          </w:p>
        </w:tc>
      </w:tr>
    </w:tbl>
    <w:p w:rsidR="00393ABA" w:rsidRPr="002C7FFC" w:rsidRDefault="00393ABA" w:rsidP="00393ABA">
      <w:pPr>
        <w:pStyle w:val="3"/>
      </w:pPr>
      <w:bookmarkStart w:id="2542" w:name="_Toc526032316"/>
      <w:bookmarkStart w:id="2543" w:name="_Toc526063121"/>
      <w:bookmarkStart w:id="2544" w:name="_Toc527297404"/>
      <w:bookmarkStart w:id="2545" w:name="_Toc535393428"/>
      <w:r>
        <w:rPr>
          <w:rFonts w:hint="eastAsia"/>
        </w:rPr>
        <w:t>5</w:t>
      </w:r>
      <w:r w:rsidRPr="002C7FFC">
        <w:rPr>
          <w:rFonts w:hint="eastAsia"/>
        </w:rPr>
        <w:t>.2.3</w:t>
      </w:r>
      <w:r w:rsidRPr="002C7FFC">
        <w:rPr>
          <w:rFonts w:hint="eastAsia"/>
        </w:rPr>
        <w:t>限制和排除</w:t>
      </w:r>
      <w:bookmarkEnd w:id="2542"/>
      <w:bookmarkEnd w:id="2543"/>
      <w:bookmarkEnd w:id="2544"/>
      <w:bookmarkEnd w:id="2545"/>
    </w:p>
    <w:p w:rsidR="00393ABA" w:rsidRPr="00E64938" w:rsidRDefault="00393ABA" w:rsidP="00393ABA">
      <w:r>
        <w:rPr>
          <w:rFonts w:hint="eastAsia"/>
        </w:rPr>
        <w:tab/>
      </w:r>
      <w:ins w:id="2546" w:author="值成 刘" w:date="2019-01-16T08:31:00Z">
        <w:r w:rsidR="00194C14">
          <w:t>PC</w:t>
        </w:r>
        <w:r w:rsidR="00194C14">
          <w:rPr>
            <w:rFonts w:hint="eastAsia"/>
          </w:rPr>
          <w:t>端有较多的功能并不能在移动</w:t>
        </w:r>
        <w:proofErr w:type="gramStart"/>
        <w:r w:rsidR="00194C14">
          <w:rPr>
            <w:rFonts w:hint="eastAsia"/>
          </w:rPr>
          <w:t>端完全</w:t>
        </w:r>
        <w:proofErr w:type="gramEnd"/>
        <w:r w:rsidR="00194C14">
          <w:rPr>
            <w:rFonts w:hint="eastAsia"/>
          </w:rPr>
          <w:t>复现，但鉴于</w:t>
        </w:r>
        <w:r w:rsidR="00194C14">
          <w:t>PC</w:t>
        </w:r>
        <w:r w:rsidR="00194C14">
          <w:rPr>
            <w:rFonts w:hint="eastAsia"/>
          </w:rPr>
          <w:t>端的功能，</w:t>
        </w:r>
      </w:ins>
      <w:ins w:id="2547" w:author="值成 刘" w:date="2019-01-16T08:32:00Z">
        <w:r w:rsidR="00194C14">
          <w:rPr>
            <w:rFonts w:hint="eastAsia"/>
          </w:rPr>
          <w:t>会造成项目发起人对移动端的要求增高。</w:t>
        </w:r>
      </w:ins>
      <w:del w:id="2548" w:author="值成 刘" w:date="2019-01-16T08:31:00Z">
        <w:r w:rsidDel="00194C14">
          <w:rPr>
            <w:rFonts w:hint="eastAsia"/>
          </w:rPr>
          <w:delText>目前</w:delText>
        </w:r>
        <w:r w:rsidDel="00194C14">
          <w:rPr>
            <w:rFonts w:hint="eastAsia"/>
          </w:rPr>
          <w:delText>PC</w:delText>
        </w:r>
        <w:r w:rsidDel="00194C14">
          <w:rPr>
            <w:rFonts w:hint="eastAsia"/>
          </w:rPr>
          <w:delText>端能完整显示，移动端显示不完全</w:delText>
        </w:r>
      </w:del>
    </w:p>
    <w:p w:rsidR="00393ABA" w:rsidRPr="002C7FFC" w:rsidRDefault="00393ABA" w:rsidP="00393ABA">
      <w:pPr>
        <w:pStyle w:val="2"/>
      </w:pPr>
      <w:bookmarkStart w:id="2549" w:name="_Toc526032317"/>
      <w:bookmarkStart w:id="2550" w:name="_Toc526063122"/>
      <w:bookmarkStart w:id="2551" w:name="_Toc527297405"/>
      <w:bookmarkStart w:id="2552" w:name="_Toc535393429"/>
      <w:r>
        <w:rPr>
          <w:rFonts w:hint="eastAsia"/>
        </w:rPr>
        <w:lastRenderedPageBreak/>
        <w:t>5</w:t>
      </w:r>
      <w:r w:rsidRPr="002C7FFC">
        <w:t>.</w:t>
      </w:r>
      <w:r w:rsidRPr="002C7FFC">
        <w:rPr>
          <w:rFonts w:hint="eastAsia"/>
        </w:rPr>
        <w:t>3</w:t>
      </w:r>
      <w:r w:rsidRPr="002C7FFC">
        <w:rPr>
          <w:rFonts w:hint="eastAsia"/>
        </w:rPr>
        <w:t>成本管理计划</w:t>
      </w:r>
      <w:bookmarkEnd w:id="2549"/>
      <w:bookmarkEnd w:id="2550"/>
      <w:bookmarkEnd w:id="2551"/>
      <w:bookmarkEnd w:id="2552"/>
    </w:p>
    <w:p w:rsidR="00393ABA" w:rsidRPr="002C7FFC" w:rsidRDefault="00393ABA" w:rsidP="00393ABA">
      <w:pPr>
        <w:pStyle w:val="3"/>
      </w:pPr>
      <w:bookmarkStart w:id="2553" w:name="_Toc526032318"/>
      <w:bookmarkStart w:id="2554" w:name="_Toc526063123"/>
      <w:bookmarkStart w:id="2555" w:name="_Toc527297406"/>
      <w:bookmarkStart w:id="2556" w:name="_Toc535393430"/>
      <w:r>
        <w:rPr>
          <w:rFonts w:hint="eastAsia"/>
        </w:rPr>
        <w:t>5</w:t>
      </w:r>
      <w:r w:rsidRPr="002C7FFC">
        <w:rPr>
          <w:rFonts w:hint="eastAsia"/>
        </w:rPr>
        <w:t>.3.1</w:t>
      </w:r>
      <w:r w:rsidRPr="002C7FFC">
        <w:rPr>
          <w:rFonts w:hint="eastAsia"/>
        </w:rPr>
        <w:t>目的</w:t>
      </w:r>
      <w:bookmarkEnd w:id="2553"/>
      <w:bookmarkEnd w:id="2554"/>
      <w:bookmarkEnd w:id="2555"/>
      <w:bookmarkEnd w:id="2556"/>
    </w:p>
    <w:p w:rsidR="00393ABA" w:rsidRDefault="00393ABA" w:rsidP="00393ABA">
      <w:pPr>
        <w:pStyle w:val="af"/>
        <w:ind w:firstLineChars="0"/>
      </w:pPr>
      <w:r>
        <w:rPr>
          <w:rFonts w:hint="eastAsia"/>
        </w:rPr>
        <w:t>为了防止软件需求阶段的成本超出预期，所以需要对成本加以控制。本计划的目的就是对小组在软件需求阶段可能产生的支出进行估算和管理，以保证整个项目的成本不会超出预期。</w:t>
      </w:r>
    </w:p>
    <w:p w:rsidR="00393ABA" w:rsidRPr="002C7FFC" w:rsidRDefault="00393ABA" w:rsidP="00393ABA">
      <w:pPr>
        <w:pStyle w:val="3"/>
      </w:pPr>
      <w:bookmarkStart w:id="2557" w:name="_Toc526032319"/>
      <w:bookmarkStart w:id="2558" w:name="_Toc526063124"/>
      <w:bookmarkStart w:id="2559" w:name="_Toc527297407"/>
      <w:bookmarkStart w:id="2560" w:name="_Toc535393431"/>
      <w:r>
        <w:rPr>
          <w:rFonts w:hint="eastAsia"/>
        </w:rPr>
        <w:t>5</w:t>
      </w:r>
      <w:r w:rsidRPr="002C7FFC">
        <w:rPr>
          <w:rFonts w:hint="eastAsia"/>
        </w:rPr>
        <w:t>.3.2</w:t>
      </w:r>
      <w:r w:rsidRPr="002C7FFC">
        <w:rPr>
          <w:rFonts w:hint="eastAsia"/>
        </w:rPr>
        <w:t>成本估算</w:t>
      </w:r>
      <w:bookmarkEnd w:id="2557"/>
      <w:bookmarkEnd w:id="2558"/>
      <w:bookmarkEnd w:id="2559"/>
      <w:bookmarkEnd w:id="2560"/>
    </w:p>
    <w:p w:rsidR="00393ABA" w:rsidRDefault="00393ABA" w:rsidP="00393ABA">
      <w:pPr>
        <w:pStyle w:val="af"/>
        <w:ind w:firstLineChars="0" w:firstLine="0"/>
      </w:pPr>
      <w:r>
        <w:rPr>
          <w:rFonts w:hint="eastAsia"/>
        </w:rPr>
        <w:t>项目参与人数：</w:t>
      </w:r>
      <w:r>
        <w:rPr>
          <w:rFonts w:hint="eastAsia"/>
        </w:rPr>
        <w:t>5</w:t>
      </w:r>
      <w:r>
        <w:rPr>
          <w:rFonts w:hint="eastAsia"/>
        </w:rPr>
        <w:t>人</w:t>
      </w:r>
    </w:p>
    <w:p w:rsidR="00393ABA" w:rsidRDefault="00393ABA" w:rsidP="00393ABA">
      <w:pPr>
        <w:pStyle w:val="af"/>
        <w:ind w:firstLineChars="0" w:firstLine="0"/>
      </w:pPr>
      <w:r>
        <w:rPr>
          <w:rFonts w:hint="eastAsia"/>
        </w:rPr>
        <w:t>项目持续时长：</w:t>
      </w:r>
      <w:ins w:id="2561" w:author="值成 刘" w:date="2019-01-16T08:32:00Z">
        <w:r w:rsidR="00194C14">
          <w:rPr>
            <w:rFonts w:hint="eastAsia"/>
          </w:rPr>
          <w:t>三</w:t>
        </w:r>
      </w:ins>
      <w:del w:id="2562" w:author="值成 刘" w:date="2019-01-16T08:32:00Z">
        <w:r w:rsidDel="00194C14">
          <w:rPr>
            <w:rFonts w:hint="eastAsia"/>
          </w:rPr>
          <w:delText>4</w:delText>
        </w:r>
      </w:del>
      <w:proofErr w:type="gramStart"/>
      <w:r>
        <w:rPr>
          <w:rFonts w:hint="eastAsia"/>
        </w:rPr>
        <w:t>个</w:t>
      </w:r>
      <w:proofErr w:type="gramEnd"/>
      <w:r>
        <w:rPr>
          <w:rFonts w:hint="eastAsia"/>
        </w:rPr>
        <w:t>月</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396"/>
        <w:gridCol w:w="4294"/>
      </w:tblGrid>
      <w:tr w:rsidR="00393ABA" w:rsidTr="005766FA">
        <w:tc>
          <w:tcPr>
            <w:tcW w:w="1820" w:type="dxa"/>
            <w:shd w:val="clear" w:color="auto" w:fill="auto"/>
          </w:tcPr>
          <w:p w:rsidR="00393ABA" w:rsidRDefault="00393ABA" w:rsidP="005766FA">
            <w:pPr>
              <w:pStyle w:val="af"/>
              <w:ind w:firstLineChars="0" w:firstLine="0"/>
            </w:pPr>
            <w:r>
              <w:rPr>
                <w:rFonts w:hint="eastAsia"/>
              </w:rPr>
              <w:t>条目</w:t>
            </w:r>
          </w:p>
        </w:tc>
        <w:tc>
          <w:tcPr>
            <w:tcW w:w="1417" w:type="dxa"/>
            <w:shd w:val="clear" w:color="auto" w:fill="auto"/>
          </w:tcPr>
          <w:p w:rsidR="00393ABA" w:rsidRDefault="00393ABA" w:rsidP="005766FA">
            <w:pPr>
              <w:pStyle w:val="af"/>
              <w:ind w:firstLineChars="0" w:firstLine="0"/>
            </w:pPr>
            <w:r>
              <w:rPr>
                <w:rFonts w:hint="eastAsia"/>
              </w:rPr>
              <w:t>预期经费</w:t>
            </w:r>
            <w:r>
              <w:rPr>
                <w:rFonts w:hint="eastAsia"/>
              </w:rPr>
              <w:t>(</w:t>
            </w:r>
            <w:r>
              <w:rPr>
                <w:rFonts w:hint="eastAsia"/>
              </w:rPr>
              <w:t>元</w:t>
            </w:r>
            <w:r>
              <w:rPr>
                <w:rFonts w:hint="eastAsia"/>
              </w:rPr>
              <w:t>)</w:t>
            </w:r>
          </w:p>
        </w:tc>
        <w:tc>
          <w:tcPr>
            <w:tcW w:w="4445" w:type="dxa"/>
            <w:shd w:val="clear" w:color="auto" w:fill="auto"/>
          </w:tcPr>
          <w:p w:rsidR="00393ABA" w:rsidRDefault="00393ABA" w:rsidP="005766FA">
            <w:pPr>
              <w:pStyle w:val="af"/>
              <w:ind w:firstLineChars="0" w:firstLine="0"/>
            </w:pPr>
            <w:r>
              <w:rPr>
                <w:rFonts w:hint="eastAsia"/>
              </w:rPr>
              <w:t>备注</w:t>
            </w:r>
          </w:p>
        </w:tc>
      </w:tr>
      <w:tr w:rsidR="00393ABA" w:rsidTr="005766FA">
        <w:tc>
          <w:tcPr>
            <w:tcW w:w="1820" w:type="dxa"/>
            <w:shd w:val="clear" w:color="auto" w:fill="auto"/>
          </w:tcPr>
          <w:p w:rsidR="00393ABA" w:rsidRDefault="00393ABA" w:rsidP="005766FA">
            <w:pPr>
              <w:pStyle w:val="af"/>
              <w:ind w:firstLineChars="0" w:firstLine="0"/>
            </w:pPr>
            <w:r>
              <w:rPr>
                <w:rFonts w:hint="eastAsia"/>
              </w:rPr>
              <w:t>人力成本</w:t>
            </w:r>
          </w:p>
        </w:tc>
        <w:tc>
          <w:tcPr>
            <w:tcW w:w="1417" w:type="dxa"/>
            <w:shd w:val="clear" w:color="auto" w:fill="auto"/>
          </w:tcPr>
          <w:p w:rsidR="00393ABA" w:rsidRDefault="00393ABA" w:rsidP="005766FA">
            <w:pPr>
              <w:pStyle w:val="af"/>
              <w:ind w:firstLineChars="0" w:firstLine="0"/>
            </w:pPr>
            <w:r>
              <w:rPr>
                <w:rFonts w:hint="eastAsia"/>
              </w:rPr>
              <w:t>0</w:t>
            </w:r>
          </w:p>
        </w:tc>
        <w:tc>
          <w:tcPr>
            <w:tcW w:w="4445" w:type="dxa"/>
            <w:shd w:val="clear" w:color="auto" w:fill="auto"/>
          </w:tcPr>
          <w:p w:rsidR="00393ABA" w:rsidRDefault="00393ABA" w:rsidP="005766FA">
            <w:pPr>
              <w:pStyle w:val="af"/>
              <w:ind w:firstLineChars="0" w:firstLine="0"/>
            </w:pPr>
          </w:p>
        </w:tc>
      </w:tr>
      <w:tr w:rsidR="00393ABA" w:rsidTr="005766FA">
        <w:tc>
          <w:tcPr>
            <w:tcW w:w="1820" w:type="dxa"/>
            <w:shd w:val="clear" w:color="auto" w:fill="auto"/>
          </w:tcPr>
          <w:p w:rsidR="00393ABA" w:rsidRDefault="00393ABA" w:rsidP="005766FA">
            <w:pPr>
              <w:pStyle w:val="af"/>
              <w:ind w:firstLineChars="0" w:firstLine="0"/>
            </w:pPr>
            <w:r>
              <w:rPr>
                <w:rFonts w:hint="eastAsia"/>
              </w:rPr>
              <w:t>场地成本</w:t>
            </w:r>
          </w:p>
        </w:tc>
        <w:tc>
          <w:tcPr>
            <w:tcW w:w="1417" w:type="dxa"/>
            <w:shd w:val="clear" w:color="auto" w:fill="auto"/>
          </w:tcPr>
          <w:p w:rsidR="00393ABA" w:rsidRDefault="00393ABA" w:rsidP="005766FA">
            <w:pPr>
              <w:pStyle w:val="af"/>
              <w:ind w:firstLineChars="0" w:firstLine="0"/>
            </w:pPr>
            <w:r>
              <w:rPr>
                <w:rFonts w:hint="eastAsia"/>
              </w:rPr>
              <w:t>0</w:t>
            </w:r>
          </w:p>
        </w:tc>
        <w:tc>
          <w:tcPr>
            <w:tcW w:w="4445" w:type="dxa"/>
            <w:shd w:val="clear" w:color="auto" w:fill="auto"/>
          </w:tcPr>
          <w:p w:rsidR="00393ABA" w:rsidRDefault="00393ABA" w:rsidP="005766FA">
            <w:pPr>
              <w:pStyle w:val="af"/>
              <w:ind w:firstLineChars="0" w:firstLine="0"/>
            </w:pPr>
            <w:r>
              <w:rPr>
                <w:rFonts w:hint="eastAsia"/>
              </w:rPr>
              <w:t>可以选择在寝室或是图书馆自习室等可以免费使用的场地进行讨论</w:t>
            </w:r>
          </w:p>
        </w:tc>
      </w:tr>
      <w:tr w:rsidR="00393ABA" w:rsidTr="005766FA">
        <w:tc>
          <w:tcPr>
            <w:tcW w:w="1820" w:type="dxa"/>
            <w:shd w:val="clear" w:color="auto" w:fill="auto"/>
          </w:tcPr>
          <w:p w:rsidR="00393ABA" w:rsidRDefault="00393ABA" w:rsidP="005766FA">
            <w:pPr>
              <w:pStyle w:val="af"/>
              <w:ind w:firstLineChars="0" w:firstLine="0"/>
            </w:pPr>
            <w:r>
              <w:rPr>
                <w:rFonts w:hint="eastAsia"/>
              </w:rPr>
              <w:t>文本印刷</w:t>
            </w:r>
          </w:p>
        </w:tc>
        <w:tc>
          <w:tcPr>
            <w:tcW w:w="1417" w:type="dxa"/>
            <w:shd w:val="clear" w:color="auto" w:fill="auto"/>
          </w:tcPr>
          <w:p w:rsidR="00393ABA" w:rsidRDefault="00393ABA" w:rsidP="005766FA">
            <w:pPr>
              <w:pStyle w:val="af"/>
              <w:ind w:firstLineChars="0" w:firstLine="0"/>
            </w:pPr>
            <w:r>
              <w:rPr>
                <w:rFonts w:hint="eastAsia"/>
              </w:rPr>
              <w:t>200</w:t>
            </w:r>
          </w:p>
        </w:tc>
        <w:tc>
          <w:tcPr>
            <w:tcW w:w="4445" w:type="dxa"/>
            <w:shd w:val="clear" w:color="auto" w:fill="auto"/>
          </w:tcPr>
          <w:p w:rsidR="00393ABA" w:rsidRDefault="00393ABA" w:rsidP="005766FA">
            <w:pPr>
              <w:pStyle w:val="af"/>
              <w:ind w:firstLineChars="0" w:firstLine="0"/>
            </w:pPr>
            <w:r>
              <w:rPr>
                <w:rFonts w:hint="eastAsia"/>
              </w:rPr>
              <w:t>打印资料和报告等</w:t>
            </w:r>
          </w:p>
        </w:tc>
      </w:tr>
      <w:tr w:rsidR="00393ABA" w:rsidTr="005766FA">
        <w:tc>
          <w:tcPr>
            <w:tcW w:w="1820" w:type="dxa"/>
            <w:shd w:val="clear" w:color="auto" w:fill="auto"/>
          </w:tcPr>
          <w:p w:rsidR="00393ABA" w:rsidRDefault="00393ABA" w:rsidP="005766FA">
            <w:pPr>
              <w:pStyle w:val="af"/>
              <w:ind w:firstLineChars="0" w:firstLine="0"/>
            </w:pPr>
            <w:r>
              <w:rPr>
                <w:rFonts w:hint="eastAsia"/>
              </w:rPr>
              <w:t>阿里云服务器</w:t>
            </w:r>
          </w:p>
        </w:tc>
        <w:tc>
          <w:tcPr>
            <w:tcW w:w="1417" w:type="dxa"/>
            <w:shd w:val="clear" w:color="auto" w:fill="auto"/>
          </w:tcPr>
          <w:p w:rsidR="00393ABA" w:rsidRDefault="00393ABA" w:rsidP="005766FA">
            <w:pPr>
              <w:pStyle w:val="af"/>
              <w:ind w:firstLineChars="0" w:firstLine="0"/>
            </w:pPr>
            <w:r>
              <w:rPr>
                <w:rFonts w:hint="eastAsia"/>
              </w:rPr>
              <w:t>55</w:t>
            </w:r>
          </w:p>
        </w:tc>
        <w:tc>
          <w:tcPr>
            <w:tcW w:w="4445" w:type="dxa"/>
            <w:shd w:val="clear" w:color="auto" w:fill="auto"/>
          </w:tcPr>
          <w:p w:rsidR="00393ABA" w:rsidRDefault="00393ABA" w:rsidP="005766FA">
            <w:pPr>
              <w:pStyle w:val="af"/>
              <w:ind w:firstLineChars="0" w:firstLine="0"/>
            </w:pPr>
            <w:r>
              <w:rPr>
                <w:rFonts w:hint="eastAsia"/>
              </w:rPr>
              <w:t>阿里云服务器</w:t>
            </w:r>
            <w:proofErr w:type="gramStart"/>
            <w:r>
              <w:rPr>
                <w:rFonts w:hint="eastAsia"/>
              </w:rPr>
              <w:t>学生价半</w:t>
            </w:r>
            <w:proofErr w:type="gramEnd"/>
            <w:r>
              <w:rPr>
                <w:rFonts w:hint="eastAsia"/>
              </w:rPr>
              <w:t>年</w:t>
            </w:r>
          </w:p>
        </w:tc>
      </w:tr>
      <w:tr w:rsidR="00393ABA" w:rsidTr="005766FA">
        <w:tc>
          <w:tcPr>
            <w:tcW w:w="1820" w:type="dxa"/>
            <w:shd w:val="clear" w:color="auto" w:fill="auto"/>
          </w:tcPr>
          <w:p w:rsidR="00393ABA" w:rsidRDefault="00393ABA" w:rsidP="005766FA">
            <w:pPr>
              <w:pStyle w:val="af"/>
              <w:ind w:firstLineChars="0" w:firstLine="0"/>
            </w:pPr>
            <w:r>
              <w:rPr>
                <w:rFonts w:hint="eastAsia"/>
              </w:rPr>
              <w:t>学习培训</w:t>
            </w:r>
          </w:p>
        </w:tc>
        <w:tc>
          <w:tcPr>
            <w:tcW w:w="1417" w:type="dxa"/>
            <w:shd w:val="clear" w:color="auto" w:fill="auto"/>
          </w:tcPr>
          <w:p w:rsidR="00393ABA" w:rsidRDefault="00393ABA" w:rsidP="005766FA">
            <w:pPr>
              <w:pStyle w:val="af"/>
              <w:ind w:firstLineChars="0" w:firstLine="0"/>
            </w:pPr>
            <w:r>
              <w:rPr>
                <w:rFonts w:hint="eastAsia"/>
              </w:rPr>
              <w:t>800</w:t>
            </w:r>
          </w:p>
        </w:tc>
        <w:tc>
          <w:tcPr>
            <w:tcW w:w="4445" w:type="dxa"/>
            <w:shd w:val="clear" w:color="auto" w:fill="auto"/>
          </w:tcPr>
          <w:p w:rsidR="00393ABA" w:rsidRDefault="00393ABA" w:rsidP="005766FA">
            <w:pPr>
              <w:pStyle w:val="af"/>
              <w:ind w:firstLineChars="0" w:firstLine="0"/>
            </w:pPr>
            <w:r>
              <w:rPr>
                <w:rFonts w:hint="eastAsia"/>
              </w:rPr>
              <w:t>包括了网上收费文档下载、图书购买、在线课程等</w:t>
            </w:r>
          </w:p>
        </w:tc>
      </w:tr>
      <w:tr w:rsidR="00393ABA" w:rsidTr="005766FA">
        <w:tc>
          <w:tcPr>
            <w:tcW w:w="1820" w:type="dxa"/>
            <w:shd w:val="clear" w:color="auto" w:fill="auto"/>
          </w:tcPr>
          <w:p w:rsidR="00393ABA" w:rsidRDefault="00393ABA" w:rsidP="005766FA">
            <w:pPr>
              <w:pStyle w:val="af"/>
              <w:ind w:firstLineChars="0" w:firstLine="0"/>
            </w:pPr>
            <w:r>
              <w:rPr>
                <w:rFonts w:hint="eastAsia"/>
              </w:rPr>
              <w:t>软件成本</w:t>
            </w:r>
          </w:p>
        </w:tc>
        <w:tc>
          <w:tcPr>
            <w:tcW w:w="1417" w:type="dxa"/>
            <w:shd w:val="clear" w:color="auto" w:fill="auto"/>
          </w:tcPr>
          <w:p w:rsidR="00393ABA" w:rsidRDefault="00393ABA" w:rsidP="005766FA">
            <w:pPr>
              <w:pStyle w:val="af"/>
              <w:ind w:firstLineChars="0" w:firstLine="0"/>
            </w:pPr>
            <w:r>
              <w:rPr>
                <w:rFonts w:hint="eastAsia"/>
              </w:rPr>
              <w:t>200</w:t>
            </w:r>
          </w:p>
        </w:tc>
        <w:tc>
          <w:tcPr>
            <w:tcW w:w="4445" w:type="dxa"/>
            <w:shd w:val="clear" w:color="auto" w:fill="auto"/>
          </w:tcPr>
          <w:p w:rsidR="00393ABA" w:rsidRDefault="00393ABA" w:rsidP="005766FA">
            <w:pPr>
              <w:pStyle w:val="af"/>
              <w:ind w:firstLineChars="0" w:firstLine="0"/>
            </w:pPr>
            <w:r>
              <w:rPr>
                <w:rFonts w:hint="eastAsia"/>
              </w:rPr>
              <w:t>大部分软件会使用开源或者盗版，但不排除只能选择正版的情况</w:t>
            </w:r>
          </w:p>
        </w:tc>
      </w:tr>
      <w:tr w:rsidR="00393ABA" w:rsidTr="005766FA">
        <w:tc>
          <w:tcPr>
            <w:tcW w:w="1820" w:type="dxa"/>
            <w:shd w:val="clear" w:color="auto" w:fill="auto"/>
          </w:tcPr>
          <w:p w:rsidR="00393ABA" w:rsidRDefault="00393ABA" w:rsidP="005766FA">
            <w:pPr>
              <w:pStyle w:val="af"/>
              <w:ind w:firstLineChars="0" w:firstLine="0"/>
            </w:pPr>
            <w:r>
              <w:rPr>
                <w:rFonts w:hint="eastAsia"/>
              </w:rPr>
              <w:t>活动交流</w:t>
            </w:r>
          </w:p>
        </w:tc>
        <w:tc>
          <w:tcPr>
            <w:tcW w:w="1417" w:type="dxa"/>
            <w:shd w:val="clear" w:color="auto" w:fill="auto"/>
          </w:tcPr>
          <w:p w:rsidR="00393ABA" w:rsidRDefault="00393ABA" w:rsidP="005766FA">
            <w:pPr>
              <w:pStyle w:val="af"/>
              <w:ind w:firstLineChars="0" w:firstLine="0"/>
            </w:pPr>
            <w:r>
              <w:rPr>
                <w:rFonts w:hint="eastAsia"/>
              </w:rPr>
              <w:t>600</w:t>
            </w:r>
          </w:p>
        </w:tc>
        <w:tc>
          <w:tcPr>
            <w:tcW w:w="4445" w:type="dxa"/>
            <w:shd w:val="clear" w:color="auto" w:fill="auto"/>
          </w:tcPr>
          <w:p w:rsidR="00393ABA" w:rsidRDefault="00393ABA" w:rsidP="005766FA">
            <w:pPr>
              <w:pStyle w:val="af"/>
              <w:ind w:firstLineChars="0" w:firstLine="0"/>
            </w:pPr>
            <w:r w:rsidRPr="00C16CE5">
              <w:t>team building</w:t>
            </w:r>
            <w:r>
              <w:rPr>
                <w:rFonts w:hint="eastAsia"/>
              </w:rPr>
              <w:t>交流感情增强默契</w:t>
            </w:r>
          </w:p>
        </w:tc>
      </w:tr>
    </w:tbl>
    <w:p w:rsidR="00393ABA" w:rsidRDefault="00393ABA" w:rsidP="00393ABA">
      <w:pPr>
        <w:pStyle w:val="af"/>
        <w:ind w:firstLineChars="0" w:firstLine="0"/>
      </w:pPr>
      <w:r>
        <w:rPr>
          <w:rFonts w:hint="eastAsia"/>
        </w:rPr>
        <w:t xml:space="preserve"> </w:t>
      </w:r>
    </w:p>
    <w:p w:rsidR="00393ABA" w:rsidRPr="00E64938" w:rsidRDefault="00393ABA" w:rsidP="00393ABA"/>
    <w:p w:rsidR="00393ABA" w:rsidRPr="002C7FFC" w:rsidRDefault="00393ABA" w:rsidP="00393ABA">
      <w:pPr>
        <w:pStyle w:val="2"/>
      </w:pPr>
      <w:bookmarkStart w:id="2563" w:name="_Toc526032320"/>
      <w:bookmarkStart w:id="2564" w:name="_Toc526063125"/>
      <w:bookmarkStart w:id="2565" w:name="_Toc527297408"/>
      <w:bookmarkStart w:id="2566" w:name="_Toc535393432"/>
      <w:r>
        <w:rPr>
          <w:rFonts w:hint="eastAsia"/>
        </w:rPr>
        <w:t>5</w:t>
      </w:r>
      <w:r w:rsidRPr="002C7FFC">
        <w:t>.</w:t>
      </w:r>
      <w:r w:rsidRPr="002C7FFC">
        <w:rPr>
          <w:rFonts w:hint="eastAsia"/>
        </w:rPr>
        <w:t>4</w:t>
      </w:r>
      <w:r w:rsidRPr="002C7FFC">
        <w:rPr>
          <w:rFonts w:hint="eastAsia"/>
        </w:rPr>
        <w:t>质量管理计划</w:t>
      </w:r>
      <w:bookmarkEnd w:id="2563"/>
      <w:bookmarkEnd w:id="2564"/>
      <w:bookmarkEnd w:id="2565"/>
      <w:bookmarkEnd w:id="2566"/>
    </w:p>
    <w:p w:rsidR="00393ABA" w:rsidRDefault="00393ABA" w:rsidP="00393ABA">
      <w:r>
        <w:tab/>
      </w:r>
      <w:r>
        <w:rPr>
          <w:rFonts w:hint="eastAsia"/>
        </w:rPr>
        <w:t>为保证需求工程的顺利进行，我们需要保障需求工程中各个环节都要有准备有计划地执行，其主要环节包含：需求获取，需求分析，需求规格说明，需求规格审核。</w:t>
      </w:r>
    </w:p>
    <w:p w:rsidR="00393ABA" w:rsidRPr="002C7FFC" w:rsidRDefault="00393ABA" w:rsidP="00393ABA">
      <w:pPr>
        <w:pStyle w:val="3"/>
      </w:pPr>
      <w:bookmarkStart w:id="2567" w:name="_Toc526032321"/>
      <w:bookmarkStart w:id="2568" w:name="_Toc526063126"/>
      <w:bookmarkStart w:id="2569" w:name="_Toc527297409"/>
      <w:bookmarkStart w:id="2570" w:name="_Toc535393433"/>
      <w:r>
        <w:rPr>
          <w:rFonts w:hint="eastAsia"/>
        </w:rPr>
        <w:t>5</w:t>
      </w:r>
      <w:r w:rsidRPr="002C7FFC">
        <w:t>.</w:t>
      </w:r>
      <w:r w:rsidRPr="002C7FFC">
        <w:rPr>
          <w:rFonts w:hint="eastAsia"/>
        </w:rPr>
        <w:t>4.1</w:t>
      </w:r>
      <w:r w:rsidRPr="002C7FFC">
        <w:rPr>
          <w:rFonts w:hint="eastAsia"/>
        </w:rPr>
        <w:t>需求获取</w:t>
      </w:r>
      <w:bookmarkEnd w:id="2567"/>
      <w:bookmarkEnd w:id="2568"/>
      <w:bookmarkEnd w:id="2569"/>
      <w:bookmarkEnd w:id="2570"/>
    </w:p>
    <w:p w:rsidR="00393ABA" w:rsidRDefault="00393ABA" w:rsidP="00393ABA">
      <w:pPr>
        <w:ind w:left="420" w:firstLine="360"/>
      </w:pPr>
      <w:r>
        <w:rPr>
          <w:rFonts w:hint="eastAsia"/>
        </w:rPr>
        <w:t>需求获取阶段我们应当与客户</w:t>
      </w:r>
      <w:r>
        <w:rPr>
          <w:rFonts w:hint="eastAsia"/>
        </w:rPr>
        <w:t>(</w:t>
      </w:r>
      <w:r>
        <w:rPr>
          <w:rFonts w:hint="eastAsia"/>
        </w:rPr>
        <w:t>杨老师</w:t>
      </w:r>
      <w:r>
        <w:t>)</w:t>
      </w:r>
      <w:r>
        <w:rPr>
          <w:rFonts w:hint="eastAsia"/>
        </w:rPr>
        <w:t>进行充分交流，总结出系统需要实现的总体</w:t>
      </w:r>
      <w:r>
        <w:rPr>
          <w:rFonts w:hint="eastAsia"/>
        </w:rPr>
        <w:lastRenderedPageBreak/>
        <w:t>需求，针对这些需求应当详细记录，以便在需求分析阶段分析其可行性。</w:t>
      </w:r>
    </w:p>
    <w:p w:rsidR="00393ABA" w:rsidRPr="002C7FFC" w:rsidRDefault="00393ABA" w:rsidP="00393ABA">
      <w:pPr>
        <w:pStyle w:val="3"/>
      </w:pPr>
      <w:bookmarkStart w:id="2571" w:name="_Toc526032322"/>
      <w:bookmarkStart w:id="2572" w:name="_Toc526063127"/>
      <w:bookmarkStart w:id="2573" w:name="_Toc527297410"/>
      <w:bookmarkStart w:id="2574" w:name="_Toc535393434"/>
      <w:r>
        <w:rPr>
          <w:rFonts w:hint="eastAsia"/>
        </w:rPr>
        <w:t>5</w:t>
      </w:r>
      <w:r w:rsidRPr="002C7FFC">
        <w:t>.</w:t>
      </w:r>
      <w:r w:rsidRPr="002C7FFC">
        <w:rPr>
          <w:rFonts w:hint="eastAsia"/>
        </w:rPr>
        <w:t>4.2</w:t>
      </w:r>
      <w:r w:rsidRPr="002C7FFC">
        <w:rPr>
          <w:rFonts w:hint="eastAsia"/>
        </w:rPr>
        <w:t>需求分析</w:t>
      </w:r>
      <w:bookmarkEnd w:id="2571"/>
      <w:bookmarkEnd w:id="2572"/>
      <w:bookmarkEnd w:id="2573"/>
      <w:bookmarkEnd w:id="2574"/>
    </w:p>
    <w:p w:rsidR="00393ABA" w:rsidRDefault="00393ABA" w:rsidP="00393ABA">
      <w:pPr>
        <w:ind w:left="420" w:firstLine="360"/>
      </w:pPr>
      <w:r>
        <w:rPr>
          <w:rFonts w:hint="eastAsia"/>
        </w:rPr>
        <w:t>需求分析阶段应当对已获取的需求进行可行性分析，其包括主要经济可行性，技术可行性，操作可行性三方面，去除不合理的需求，总结出系统真正要实现的需求，并记录。</w:t>
      </w:r>
    </w:p>
    <w:p w:rsidR="00393ABA" w:rsidRPr="002C7FFC" w:rsidRDefault="00393ABA" w:rsidP="00393ABA">
      <w:pPr>
        <w:pStyle w:val="3"/>
      </w:pPr>
      <w:bookmarkStart w:id="2575" w:name="_Toc526032323"/>
      <w:bookmarkStart w:id="2576" w:name="_Toc526063128"/>
      <w:bookmarkStart w:id="2577" w:name="_Toc527297411"/>
      <w:bookmarkStart w:id="2578" w:name="_Toc535393435"/>
      <w:r>
        <w:rPr>
          <w:rFonts w:hint="eastAsia"/>
        </w:rPr>
        <w:t>5</w:t>
      </w:r>
      <w:r w:rsidRPr="002C7FFC">
        <w:t>.</w:t>
      </w:r>
      <w:r w:rsidRPr="002C7FFC">
        <w:rPr>
          <w:rFonts w:hint="eastAsia"/>
        </w:rPr>
        <w:t>4.3</w:t>
      </w:r>
      <w:r w:rsidRPr="002C7FFC">
        <w:rPr>
          <w:rFonts w:hint="eastAsia"/>
        </w:rPr>
        <w:t>需求规格说明</w:t>
      </w:r>
      <w:bookmarkEnd w:id="2575"/>
      <w:bookmarkEnd w:id="2576"/>
      <w:bookmarkEnd w:id="2577"/>
      <w:bookmarkEnd w:id="2578"/>
    </w:p>
    <w:p w:rsidR="00393ABA" w:rsidRDefault="00393ABA" w:rsidP="00393ABA">
      <w:pPr>
        <w:ind w:left="420" w:firstLine="360"/>
      </w:pPr>
      <w:r>
        <w:rPr>
          <w:rFonts w:hint="eastAsia"/>
        </w:rPr>
        <w:t>针对需求分析中总结出的需要实现的需求，用自然语言描述其功能需求，性能需求，可靠性和可用性需求，出错处理需求，接口需求，约束，逆向需求以及将来可能提出的需求，并制作需求规格说明书。</w:t>
      </w:r>
    </w:p>
    <w:p w:rsidR="00393ABA" w:rsidRPr="002C7FFC" w:rsidRDefault="00393ABA" w:rsidP="00393ABA">
      <w:pPr>
        <w:pStyle w:val="3"/>
      </w:pPr>
      <w:bookmarkStart w:id="2579" w:name="_Toc526032324"/>
      <w:bookmarkStart w:id="2580" w:name="_Toc526063129"/>
      <w:bookmarkStart w:id="2581" w:name="_Toc527297412"/>
      <w:bookmarkStart w:id="2582" w:name="_Toc535393436"/>
      <w:r>
        <w:rPr>
          <w:rFonts w:hint="eastAsia"/>
        </w:rPr>
        <w:t>5</w:t>
      </w:r>
      <w:r w:rsidRPr="002C7FFC">
        <w:t>.</w:t>
      </w:r>
      <w:r w:rsidRPr="002C7FFC">
        <w:rPr>
          <w:rFonts w:hint="eastAsia"/>
        </w:rPr>
        <w:t>4.4</w:t>
      </w:r>
      <w:r w:rsidRPr="002C7FFC">
        <w:rPr>
          <w:rFonts w:hint="eastAsia"/>
        </w:rPr>
        <w:t>需求规格审核</w:t>
      </w:r>
      <w:bookmarkEnd w:id="2579"/>
      <w:bookmarkEnd w:id="2580"/>
      <w:bookmarkEnd w:id="2581"/>
      <w:bookmarkEnd w:id="2582"/>
    </w:p>
    <w:p w:rsidR="00393ABA" w:rsidRPr="002C48CC" w:rsidRDefault="00393ABA" w:rsidP="00393ABA">
      <w:pPr>
        <w:ind w:left="420" w:firstLine="360"/>
      </w:pPr>
      <w:r>
        <w:rPr>
          <w:rFonts w:hint="eastAsia"/>
        </w:rPr>
        <w:t>根据需求规格说明书中列举的需求进行小组会议审核，系统地评审需求，记录《需求规格审核报告》</w:t>
      </w:r>
    </w:p>
    <w:p w:rsidR="00393ABA" w:rsidRPr="00E64938" w:rsidRDefault="00393ABA" w:rsidP="00393ABA"/>
    <w:p w:rsidR="00393ABA" w:rsidRPr="002C7FFC" w:rsidRDefault="00393ABA" w:rsidP="00393ABA">
      <w:pPr>
        <w:pStyle w:val="2"/>
      </w:pPr>
      <w:bookmarkStart w:id="2583" w:name="_Toc526032325"/>
      <w:bookmarkStart w:id="2584" w:name="_Toc526063130"/>
      <w:bookmarkStart w:id="2585" w:name="_Toc527297413"/>
      <w:bookmarkStart w:id="2586" w:name="_Toc535393437"/>
      <w:r>
        <w:rPr>
          <w:rFonts w:hint="eastAsia"/>
        </w:rPr>
        <w:t>5</w:t>
      </w:r>
      <w:r w:rsidRPr="002C7FFC">
        <w:t>.</w:t>
      </w:r>
      <w:r w:rsidRPr="002C7FFC">
        <w:rPr>
          <w:rFonts w:hint="eastAsia"/>
        </w:rPr>
        <w:t>5</w:t>
      </w:r>
      <w:r w:rsidRPr="002C7FFC">
        <w:rPr>
          <w:rFonts w:hint="eastAsia"/>
        </w:rPr>
        <w:t>沟通管理计划</w:t>
      </w:r>
      <w:bookmarkEnd w:id="2583"/>
      <w:bookmarkEnd w:id="2584"/>
      <w:bookmarkEnd w:id="2585"/>
      <w:bookmarkEnd w:id="2586"/>
    </w:p>
    <w:p w:rsidR="00393ABA" w:rsidRPr="002C7FFC" w:rsidRDefault="00393ABA" w:rsidP="00393ABA">
      <w:pPr>
        <w:pStyle w:val="3"/>
      </w:pPr>
      <w:bookmarkStart w:id="2587" w:name="_Toc526032326"/>
      <w:bookmarkStart w:id="2588" w:name="_Toc526063131"/>
      <w:bookmarkStart w:id="2589" w:name="_Toc527297414"/>
      <w:bookmarkStart w:id="2590" w:name="_Toc535393438"/>
      <w:r>
        <w:rPr>
          <w:rFonts w:hint="eastAsia"/>
        </w:rPr>
        <w:t>5</w:t>
      </w:r>
      <w:r w:rsidRPr="002C7FFC">
        <w:t>.</w:t>
      </w:r>
      <w:r w:rsidRPr="002C7FFC">
        <w:rPr>
          <w:rFonts w:hint="eastAsia"/>
        </w:rPr>
        <w:t>5.1</w:t>
      </w:r>
      <w:r w:rsidRPr="002C7FFC">
        <w:rPr>
          <w:rFonts w:hint="eastAsia"/>
        </w:rPr>
        <w:t>开发者与客户沟通计划</w:t>
      </w:r>
      <w:bookmarkEnd w:id="2587"/>
      <w:bookmarkEnd w:id="2588"/>
      <w:bookmarkEnd w:id="2589"/>
      <w:bookmarkEnd w:id="2590"/>
    </w:p>
    <w:p w:rsidR="00393ABA" w:rsidRDefault="00393ABA" w:rsidP="00393ABA">
      <w:pPr>
        <w:ind w:firstLine="360"/>
      </w:pPr>
      <w:r>
        <w:rPr>
          <w:rFonts w:hint="eastAsia"/>
        </w:rPr>
        <w:t>此系统中第一客户为老师，在需求分析过程中需常与老师保持联络，通过微信，电子邮件和电话等方式预约沟通的方式，时间和地点。</w:t>
      </w:r>
    </w:p>
    <w:p w:rsidR="00393ABA" w:rsidRDefault="00393ABA" w:rsidP="00393ABA">
      <w:r>
        <w:tab/>
      </w:r>
      <w:r>
        <w:rPr>
          <w:rFonts w:hint="eastAsia"/>
        </w:rPr>
        <w:t>第二客户为学生，主要通过邀请校园内学生体验本系统，并填写相应调查问卷，以此来调查客户满意度。</w:t>
      </w:r>
    </w:p>
    <w:p w:rsidR="00393ABA" w:rsidRPr="002C7FFC" w:rsidRDefault="00393ABA" w:rsidP="00393ABA">
      <w:pPr>
        <w:pStyle w:val="3"/>
      </w:pPr>
      <w:bookmarkStart w:id="2591" w:name="_Toc526032327"/>
      <w:bookmarkStart w:id="2592" w:name="_Toc526063132"/>
      <w:bookmarkStart w:id="2593" w:name="_Toc527297415"/>
      <w:bookmarkStart w:id="2594" w:name="_Toc535393439"/>
      <w:r>
        <w:rPr>
          <w:rFonts w:hint="eastAsia"/>
        </w:rPr>
        <w:t>5</w:t>
      </w:r>
      <w:r w:rsidRPr="002C7FFC">
        <w:t>.</w:t>
      </w:r>
      <w:r w:rsidRPr="002C7FFC">
        <w:rPr>
          <w:rFonts w:hint="eastAsia"/>
        </w:rPr>
        <w:t>5.2</w:t>
      </w:r>
      <w:r w:rsidRPr="002C7FFC">
        <w:rPr>
          <w:rFonts w:hint="eastAsia"/>
        </w:rPr>
        <w:t>开发团队内部沟通计划</w:t>
      </w:r>
      <w:bookmarkEnd w:id="2591"/>
      <w:bookmarkEnd w:id="2592"/>
      <w:bookmarkEnd w:id="2593"/>
      <w:bookmarkEnd w:id="2594"/>
    </w:p>
    <w:p w:rsidR="00393ABA" w:rsidRDefault="00393ABA" w:rsidP="00393ABA">
      <w:pPr>
        <w:ind w:firstLine="360"/>
      </w:pPr>
      <w:r>
        <w:rPr>
          <w:rFonts w:hint="eastAsia"/>
        </w:rPr>
        <w:t>开发团队内部通过微信，钉钉，电子邮件等方式联络，采用视频会议，线下会议等方式沟通，通过钉钉发布开发人员任务，共享文件资源。</w:t>
      </w:r>
    </w:p>
    <w:p w:rsidR="00393ABA" w:rsidRPr="00E64938" w:rsidRDefault="00393ABA" w:rsidP="00393ABA"/>
    <w:p w:rsidR="00393ABA" w:rsidRPr="002C7FFC" w:rsidRDefault="00393ABA" w:rsidP="00393ABA">
      <w:pPr>
        <w:pStyle w:val="2"/>
      </w:pPr>
      <w:bookmarkStart w:id="2595" w:name="_Toc526032328"/>
      <w:bookmarkStart w:id="2596" w:name="_Toc526063133"/>
      <w:bookmarkStart w:id="2597" w:name="_Toc527297416"/>
      <w:bookmarkStart w:id="2598" w:name="_Toc535393440"/>
      <w:r>
        <w:rPr>
          <w:rFonts w:hint="eastAsia"/>
        </w:rPr>
        <w:lastRenderedPageBreak/>
        <w:t>5</w:t>
      </w:r>
      <w:r w:rsidRPr="002C7FFC">
        <w:t>.</w:t>
      </w:r>
      <w:r w:rsidRPr="002C7FFC">
        <w:rPr>
          <w:rFonts w:hint="eastAsia"/>
        </w:rPr>
        <w:t>6</w:t>
      </w:r>
      <w:r w:rsidRPr="002C7FFC">
        <w:rPr>
          <w:rFonts w:hint="eastAsia"/>
        </w:rPr>
        <w:t>风险管理计划</w:t>
      </w:r>
      <w:bookmarkEnd w:id="2595"/>
      <w:bookmarkEnd w:id="2596"/>
      <w:bookmarkEnd w:id="2597"/>
      <w:bookmarkEnd w:id="2598"/>
    </w:p>
    <w:p w:rsidR="00393ABA" w:rsidRPr="002C7FFC" w:rsidRDefault="00393ABA" w:rsidP="00393ABA">
      <w:pPr>
        <w:pStyle w:val="3"/>
      </w:pPr>
      <w:bookmarkStart w:id="2599" w:name="_Toc526032329"/>
      <w:bookmarkStart w:id="2600" w:name="_Toc526063134"/>
      <w:bookmarkStart w:id="2601" w:name="_Toc527297417"/>
      <w:bookmarkStart w:id="2602" w:name="_Toc535393441"/>
      <w:r>
        <w:rPr>
          <w:rFonts w:hint="eastAsia"/>
        </w:rPr>
        <w:t>5</w:t>
      </w:r>
      <w:r w:rsidRPr="002C7FFC">
        <w:t>.</w:t>
      </w:r>
      <w:r w:rsidRPr="002C7FFC">
        <w:rPr>
          <w:rFonts w:hint="eastAsia"/>
        </w:rPr>
        <w:t>6.1</w:t>
      </w:r>
      <w:r w:rsidRPr="002C7FFC">
        <w:rPr>
          <w:rFonts w:hint="eastAsia"/>
        </w:rPr>
        <w:t>风险评估</w:t>
      </w:r>
      <w:bookmarkEnd w:id="2599"/>
      <w:bookmarkEnd w:id="2600"/>
      <w:bookmarkEnd w:id="2601"/>
      <w:bookmarkEnd w:id="2602"/>
    </w:p>
    <w:p w:rsidR="00393ABA" w:rsidRPr="00DD357E" w:rsidRDefault="00393ABA" w:rsidP="00393ABA">
      <w:pPr>
        <w:pStyle w:val="4"/>
      </w:pPr>
      <w:bookmarkStart w:id="2603" w:name="_Toc526032330"/>
      <w:bookmarkStart w:id="2604" w:name="_Toc526063135"/>
      <w:bookmarkStart w:id="2605" w:name="_Toc527297418"/>
      <w:r>
        <w:rPr>
          <w:rFonts w:hint="eastAsia"/>
        </w:rPr>
        <w:t>5</w:t>
      </w:r>
      <w:r w:rsidRPr="00DD357E">
        <w:t>.</w:t>
      </w:r>
      <w:r w:rsidRPr="00DD357E">
        <w:rPr>
          <w:rFonts w:hint="eastAsia"/>
        </w:rPr>
        <w:t>6.1.1</w:t>
      </w:r>
      <w:r w:rsidRPr="00DD357E">
        <w:rPr>
          <w:rFonts w:hint="eastAsia"/>
        </w:rPr>
        <w:t>需求获取方面的风险</w:t>
      </w:r>
      <w:bookmarkEnd w:id="2603"/>
      <w:bookmarkEnd w:id="2604"/>
      <w:bookmarkEnd w:id="2605"/>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获</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取</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逆向工程时对项目理解不充分所引发的风险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项目早期没有编写一份完整的前景和范围文档所引发的风险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对于逆向工程的需求工程开发时间错误的判断所引发的风险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需求规则说明编写的不完整不正确所引发的风险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对于产品非功能性需求的忽略所引发的风险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客户</w:t>
            </w:r>
            <w:r w:rsidRPr="00F432E6">
              <w:rPr>
                <w:rFonts w:ascii="Calibri" w:hAnsi="Calibri" w:hint="eastAsia"/>
                <w:szCs w:val="22"/>
              </w:rPr>
              <w:t>（用户）</w:t>
            </w:r>
            <w:r w:rsidRPr="00F432E6">
              <w:rPr>
                <w:rFonts w:ascii="Calibri" w:hAnsi="Calibri"/>
                <w:szCs w:val="22"/>
              </w:rPr>
              <w:t>对产品需求不一致所引发的风险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客户未说明的需求所引发的风险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把已有的产品作为需求基线来源所引发的风险（逆向工程）</w:t>
            </w:r>
          </w:p>
          <w:p w:rsidR="00393ABA" w:rsidRPr="00F432E6" w:rsidRDefault="00393ABA" w:rsidP="005766FA">
            <w:pPr>
              <w:rPr>
                <w:rFonts w:ascii="Calibri" w:hAnsi="Calibri"/>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根据用户提议的解决方案执行所引发的风险</w:t>
            </w:r>
          </w:p>
          <w:p w:rsidR="00393ABA" w:rsidRPr="00F432E6" w:rsidRDefault="00393ABA" w:rsidP="005766FA">
            <w:pPr>
              <w:rPr>
                <w:rFonts w:ascii="Calibri" w:hAnsi="Calibri"/>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0.5</w:t>
            </w:r>
          </w:p>
        </w:tc>
      </w:tr>
    </w:tbl>
    <w:p w:rsidR="00393ABA" w:rsidRDefault="00393ABA" w:rsidP="00393ABA">
      <w:pPr>
        <w:rPr>
          <w:b/>
          <w:bCs/>
        </w:rPr>
      </w:pPr>
    </w:p>
    <w:p w:rsidR="00393ABA" w:rsidRPr="002C7FFC" w:rsidRDefault="00393ABA" w:rsidP="00393ABA">
      <w:pPr>
        <w:pStyle w:val="4"/>
      </w:pPr>
      <w:bookmarkStart w:id="2606" w:name="_Toc526032331"/>
      <w:bookmarkStart w:id="2607" w:name="_Toc526063136"/>
      <w:bookmarkStart w:id="2608" w:name="_Toc527297419"/>
      <w:r>
        <w:rPr>
          <w:rFonts w:hint="eastAsia"/>
        </w:rPr>
        <w:t>5</w:t>
      </w:r>
      <w:r w:rsidRPr="002C7FFC">
        <w:t>.</w:t>
      </w:r>
      <w:r w:rsidRPr="002C7FFC">
        <w:rPr>
          <w:rFonts w:hint="eastAsia"/>
        </w:rPr>
        <w:t>6.1.2</w:t>
      </w:r>
      <w:r w:rsidRPr="002C7FFC">
        <w:rPr>
          <w:rFonts w:hint="eastAsia"/>
        </w:rPr>
        <w:t>需求分析方面的风险</w:t>
      </w:r>
      <w:bookmarkEnd w:id="2606"/>
      <w:bookmarkEnd w:id="2607"/>
      <w:bookmarkEnd w:id="2608"/>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分</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析</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对于需求优先级不明确所引发的风险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0.5</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虽然已经获取需求，但技术上难以实现的功能所引发的风险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不熟悉的技术、方法、语言、工具或硬件所引发的风险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5</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r>
    </w:tbl>
    <w:p w:rsidR="00393ABA" w:rsidRPr="002C7FFC" w:rsidRDefault="00393ABA" w:rsidP="00393ABA">
      <w:pPr>
        <w:pStyle w:val="4"/>
      </w:pPr>
      <w:bookmarkStart w:id="2609" w:name="_Toc526032332"/>
      <w:bookmarkStart w:id="2610" w:name="_Toc526063137"/>
      <w:bookmarkStart w:id="2611" w:name="_Toc527297420"/>
      <w:r>
        <w:rPr>
          <w:rFonts w:hint="eastAsia"/>
        </w:rPr>
        <w:t>5</w:t>
      </w:r>
      <w:r w:rsidRPr="002C7FFC">
        <w:t>.</w:t>
      </w:r>
      <w:r w:rsidRPr="002C7FFC">
        <w:rPr>
          <w:rFonts w:hint="eastAsia"/>
        </w:rPr>
        <w:t>6.1.3</w:t>
      </w:r>
      <w:r w:rsidRPr="002C7FFC">
        <w:rPr>
          <w:rFonts w:hint="eastAsia"/>
        </w:rPr>
        <w:t>编写需求规格说明方面的风险</w:t>
      </w:r>
      <w:bookmarkEnd w:id="2609"/>
      <w:bookmarkEnd w:id="2610"/>
      <w:bookmarkEnd w:id="2611"/>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编</w:t>
            </w:r>
            <w:r w:rsidRPr="00F432E6">
              <w:rPr>
                <w:rFonts w:ascii="Calibri" w:hAnsi="Calibri" w:hint="eastAsia"/>
                <w:bCs/>
                <w:sz w:val="36"/>
                <w:szCs w:val="22"/>
              </w:rPr>
              <w:t xml:space="preserve"> </w:t>
            </w:r>
            <w:r w:rsidRPr="00F432E6">
              <w:rPr>
                <w:rFonts w:ascii="Calibri" w:hAnsi="Calibri" w:hint="eastAsia"/>
                <w:bCs/>
                <w:sz w:val="36"/>
                <w:szCs w:val="22"/>
              </w:rPr>
              <w:t>写</w:t>
            </w:r>
            <w:r w:rsidRPr="00F432E6">
              <w:rPr>
                <w:rFonts w:ascii="Calibri" w:hAnsi="Calibri" w:hint="eastAsia"/>
                <w:bCs/>
                <w:sz w:val="36"/>
                <w:szCs w:val="22"/>
              </w:rPr>
              <w:t xml:space="preserve"> </w:t>
            </w:r>
            <w:r w:rsidRPr="00F432E6">
              <w:rPr>
                <w:rFonts w:ascii="Calibri" w:hAnsi="Calibri" w:hint="eastAsia"/>
                <w:bCs/>
                <w:sz w:val="36"/>
                <w:szCs w:val="22"/>
              </w:rPr>
              <w:t>需</w:t>
            </w:r>
            <w:r w:rsidRPr="00F432E6">
              <w:rPr>
                <w:rFonts w:ascii="Calibri" w:hAnsi="Calibri" w:hint="eastAsia"/>
                <w:bCs/>
                <w:sz w:val="36"/>
                <w:szCs w:val="22"/>
              </w:rPr>
              <w:t xml:space="preserve"> </w:t>
            </w:r>
            <w:r w:rsidRPr="00F432E6">
              <w:rPr>
                <w:rFonts w:ascii="Calibri" w:hAnsi="Calibri" w:hint="eastAsia"/>
                <w:bCs/>
                <w:sz w:val="36"/>
                <w:szCs w:val="22"/>
              </w:rPr>
              <w:t>求</w:t>
            </w:r>
            <w:r w:rsidRPr="00F432E6">
              <w:rPr>
                <w:rFonts w:ascii="Calibri" w:hAnsi="Calibri" w:hint="eastAsia"/>
                <w:bCs/>
                <w:sz w:val="36"/>
                <w:szCs w:val="22"/>
              </w:rPr>
              <w:t xml:space="preserve"> </w:t>
            </w:r>
            <w:proofErr w:type="gramStart"/>
            <w:r w:rsidRPr="00F432E6">
              <w:rPr>
                <w:rFonts w:ascii="Calibri" w:hAnsi="Calibri" w:hint="eastAsia"/>
                <w:bCs/>
                <w:sz w:val="36"/>
                <w:szCs w:val="22"/>
              </w:rPr>
              <w:t>规</w:t>
            </w:r>
            <w:proofErr w:type="gramEnd"/>
            <w:r w:rsidRPr="00F432E6">
              <w:rPr>
                <w:rFonts w:ascii="Calibri" w:hAnsi="Calibri" w:hint="eastAsia"/>
                <w:bCs/>
                <w:sz w:val="36"/>
                <w:szCs w:val="22"/>
              </w:rPr>
              <w:t xml:space="preserve"> </w:t>
            </w:r>
            <w:r w:rsidRPr="00F432E6">
              <w:rPr>
                <w:rFonts w:ascii="Calibri" w:hAnsi="Calibri" w:hint="eastAsia"/>
                <w:bCs/>
                <w:sz w:val="36"/>
                <w:szCs w:val="22"/>
              </w:rPr>
              <w:t>格</w:t>
            </w:r>
            <w:r w:rsidRPr="00F432E6">
              <w:rPr>
                <w:rFonts w:ascii="Calibri" w:hAnsi="Calibri" w:hint="eastAsia"/>
                <w:bCs/>
                <w:sz w:val="36"/>
                <w:szCs w:val="22"/>
              </w:rPr>
              <w:t xml:space="preserve"> </w:t>
            </w:r>
            <w:r w:rsidRPr="00F432E6">
              <w:rPr>
                <w:rFonts w:ascii="Calibri" w:hAnsi="Calibri" w:hint="eastAsia"/>
                <w:bCs/>
                <w:sz w:val="36"/>
                <w:szCs w:val="22"/>
              </w:rPr>
              <w:t>说</w:t>
            </w:r>
            <w:r w:rsidRPr="00F432E6">
              <w:rPr>
                <w:rFonts w:ascii="Calibri" w:hAnsi="Calibri" w:hint="eastAsia"/>
                <w:bCs/>
                <w:sz w:val="36"/>
                <w:szCs w:val="22"/>
              </w:rPr>
              <w:t xml:space="preserve"> </w:t>
            </w:r>
            <w:r w:rsidRPr="00F432E6">
              <w:rPr>
                <w:rFonts w:ascii="Calibri" w:hAnsi="Calibri" w:hint="eastAsia"/>
                <w:bCs/>
                <w:sz w:val="36"/>
                <w:szCs w:val="22"/>
              </w:rPr>
              <w:lastRenderedPageBreak/>
              <w:t>明</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lastRenderedPageBreak/>
              <w:t>开发人员对于需求的理解不充分所引发的风险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0.03</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30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0.9</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由于时间原因需求不明确但仍然向前所引发的风险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0.03</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0.6</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使用具有二义性的术语所引发的风险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0.05</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需求规格说明中包含了设计内容所引发的风险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bl>
    <w:p w:rsidR="00393ABA" w:rsidRPr="002C7FFC" w:rsidRDefault="00393ABA" w:rsidP="00393ABA">
      <w:pPr>
        <w:pStyle w:val="4"/>
      </w:pPr>
      <w:bookmarkStart w:id="2612" w:name="_Toc526032333"/>
      <w:bookmarkStart w:id="2613" w:name="_Toc526063138"/>
      <w:bookmarkStart w:id="2614" w:name="_Toc527297421"/>
      <w:r>
        <w:rPr>
          <w:rFonts w:hint="eastAsia"/>
        </w:rPr>
        <w:t>5</w:t>
      </w:r>
      <w:r w:rsidRPr="002C7FFC">
        <w:t>.</w:t>
      </w:r>
      <w:r w:rsidRPr="002C7FFC">
        <w:rPr>
          <w:rFonts w:hint="eastAsia"/>
        </w:rPr>
        <w:t>6.1.4</w:t>
      </w:r>
      <w:r w:rsidRPr="002C7FFC">
        <w:rPr>
          <w:rFonts w:hint="eastAsia"/>
        </w:rPr>
        <w:t>需求确认方面的风险</w:t>
      </w:r>
      <w:bookmarkEnd w:id="2612"/>
      <w:bookmarkEnd w:id="2613"/>
      <w:bookmarkEnd w:id="2614"/>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r w:rsidRPr="00F432E6">
              <w:rPr>
                <w:rFonts w:ascii="Calibri" w:hAnsi="Calibri" w:hint="eastAsia"/>
                <w:bCs/>
                <w:sz w:val="36"/>
                <w:szCs w:val="22"/>
              </w:rPr>
              <w:t xml:space="preserve"> </w:t>
            </w:r>
            <w:r w:rsidRPr="00F432E6">
              <w:rPr>
                <w:rFonts w:ascii="Calibri" w:hAnsi="Calibri" w:hint="eastAsia"/>
                <w:bCs/>
                <w:sz w:val="36"/>
                <w:szCs w:val="22"/>
              </w:rPr>
              <w:t>求</w:t>
            </w:r>
            <w:r w:rsidRPr="00F432E6">
              <w:rPr>
                <w:rFonts w:ascii="Calibri" w:hAnsi="Calibri" w:hint="eastAsia"/>
                <w:bCs/>
                <w:sz w:val="36"/>
                <w:szCs w:val="22"/>
              </w:rPr>
              <w:t xml:space="preserve"> </w:t>
            </w:r>
            <w:r w:rsidRPr="00F432E6">
              <w:rPr>
                <w:rFonts w:ascii="Calibri" w:hAnsi="Calibri" w:hint="eastAsia"/>
                <w:bCs/>
                <w:sz w:val="36"/>
                <w:szCs w:val="22"/>
              </w:rPr>
              <w:t>确</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认</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szCs w:val="22"/>
              </w:rPr>
              <w:t>从客户处获取的需求没有得到确认所引发的风险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需求审查熟练程度低所引发的风险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r>
    </w:tbl>
    <w:p w:rsidR="00393ABA" w:rsidRPr="002C7FFC" w:rsidRDefault="00393ABA" w:rsidP="00393ABA">
      <w:pPr>
        <w:pStyle w:val="4"/>
      </w:pPr>
      <w:bookmarkStart w:id="2615" w:name="_Toc526032334"/>
      <w:bookmarkStart w:id="2616" w:name="_Toc526063139"/>
      <w:bookmarkStart w:id="2617" w:name="_Toc527297422"/>
      <w:r>
        <w:rPr>
          <w:rFonts w:hint="eastAsia"/>
        </w:rPr>
        <w:t>5</w:t>
      </w:r>
      <w:r w:rsidRPr="002C7FFC">
        <w:t>.</w:t>
      </w:r>
      <w:r w:rsidRPr="002C7FFC">
        <w:rPr>
          <w:rFonts w:hint="eastAsia"/>
        </w:rPr>
        <w:t>6.1.5</w:t>
      </w:r>
      <w:r w:rsidRPr="002C7FFC">
        <w:rPr>
          <w:rFonts w:hint="eastAsia"/>
        </w:rPr>
        <w:t>需求管理方面的风险</w:t>
      </w:r>
      <w:bookmarkEnd w:id="2615"/>
      <w:bookmarkEnd w:id="2616"/>
      <w:bookmarkEnd w:id="2617"/>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394"/>
        <w:gridCol w:w="1134"/>
        <w:gridCol w:w="1134"/>
        <w:gridCol w:w="850"/>
      </w:tblGrid>
      <w:tr w:rsidR="00393ABA" w:rsidRPr="0096404F" w:rsidTr="005766FA">
        <w:trPr>
          <w:trHeight w:val="1134"/>
        </w:trPr>
        <w:tc>
          <w:tcPr>
            <w:tcW w:w="1101" w:type="dxa"/>
            <w:shd w:val="clear" w:color="auto" w:fill="auto"/>
          </w:tcPr>
          <w:p w:rsidR="00393ABA" w:rsidRPr="00F432E6" w:rsidRDefault="00393ABA" w:rsidP="005766FA">
            <w:pPr>
              <w:rPr>
                <w:rFonts w:ascii="Calibri" w:hAnsi="Calibri"/>
                <w:b/>
                <w:bCs/>
                <w:szCs w:val="22"/>
              </w:rPr>
            </w:pPr>
          </w:p>
        </w:tc>
        <w:tc>
          <w:tcPr>
            <w:tcW w:w="4394"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发生概率</w:t>
            </w:r>
          </w:p>
        </w:tc>
        <w:tc>
          <w:tcPr>
            <w:tcW w:w="1134"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损失（人时）</w:t>
            </w:r>
          </w:p>
        </w:tc>
        <w:tc>
          <w:tcPr>
            <w:tcW w:w="850" w:type="dxa"/>
            <w:shd w:val="clear" w:color="auto" w:fill="auto"/>
            <w:vAlign w:val="center"/>
          </w:tcPr>
          <w:p w:rsidR="00393ABA" w:rsidRPr="00F432E6" w:rsidRDefault="00393ABA" w:rsidP="005766FA">
            <w:pPr>
              <w:jc w:val="center"/>
              <w:rPr>
                <w:rFonts w:ascii="Calibri" w:hAnsi="Calibri"/>
                <w:bCs/>
                <w:szCs w:val="22"/>
              </w:rPr>
            </w:pPr>
            <w:r w:rsidRPr="00F432E6">
              <w:rPr>
                <w:rFonts w:ascii="Calibri" w:hAnsi="Calibri" w:hint="eastAsia"/>
                <w:bCs/>
                <w:szCs w:val="22"/>
              </w:rPr>
              <w:t>危险度</w:t>
            </w:r>
          </w:p>
        </w:tc>
      </w:tr>
      <w:tr w:rsidR="00393ABA" w:rsidTr="005766FA">
        <w:trPr>
          <w:trHeight w:val="1134"/>
        </w:trPr>
        <w:tc>
          <w:tcPr>
            <w:tcW w:w="110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r w:rsidRPr="00F432E6">
              <w:rPr>
                <w:rFonts w:ascii="Calibri" w:hAnsi="Calibri" w:hint="eastAsia"/>
                <w:bCs/>
                <w:sz w:val="36"/>
                <w:szCs w:val="22"/>
              </w:rPr>
              <w:t xml:space="preserve"> </w:t>
            </w:r>
            <w:r w:rsidRPr="00F432E6">
              <w:rPr>
                <w:rFonts w:ascii="Calibri" w:hAnsi="Calibri" w:hint="eastAsia"/>
                <w:bCs/>
                <w:sz w:val="36"/>
                <w:szCs w:val="22"/>
              </w:rPr>
              <w:t>求</w:t>
            </w:r>
            <w:r w:rsidRPr="00F432E6">
              <w:rPr>
                <w:rFonts w:ascii="Calibri" w:hAnsi="Calibri" w:hint="eastAsia"/>
                <w:bCs/>
                <w:sz w:val="36"/>
                <w:szCs w:val="22"/>
              </w:rPr>
              <w:t xml:space="preserve"> </w:t>
            </w:r>
            <w:r w:rsidRPr="00F432E6">
              <w:rPr>
                <w:rFonts w:ascii="Calibri" w:hAnsi="Calibri" w:hint="eastAsia"/>
                <w:bCs/>
                <w:sz w:val="36"/>
                <w:szCs w:val="22"/>
              </w:rPr>
              <w:t>管</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理</w:t>
            </w: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项目开发</w:t>
            </w:r>
            <w:proofErr w:type="gramStart"/>
            <w:r w:rsidRPr="00F432E6">
              <w:rPr>
                <w:rFonts w:ascii="Calibri" w:hAnsi="Calibri" w:hint="eastAsia"/>
                <w:szCs w:val="22"/>
              </w:rPr>
              <w:t>时需求</w:t>
            </w:r>
            <w:proofErr w:type="gramEnd"/>
            <w:r w:rsidRPr="00F432E6">
              <w:rPr>
                <w:rFonts w:ascii="Calibri" w:hAnsi="Calibri" w:hint="eastAsia"/>
                <w:szCs w:val="22"/>
              </w:rPr>
              <w:t>的变更所引发的风险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0.1</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30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3</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不遵循制定的过程来进行的需求的变更所引发的风险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0.4</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已经获得的需求未能得到实现所引发的风险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0.04</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10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0.4</w:t>
            </w:r>
          </w:p>
        </w:tc>
      </w:tr>
      <w:tr w:rsidR="00393ABA" w:rsidTr="005766FA">
        <w:trPr>
          <w:trHeight w:val="1134"/>
        </w:trPr>
        <w:tc>
          <w:tcPr>
            <w:tcW w:w="1101" w:type="dxa"/>
            <w:vMerge/>
            <w:shd w:val="clear" w:color="auto" w:fill="auto"/>
          </w:tcPr>
          <w:p w:rsidR="00393ABA" w:rsidRPr="00F432E6" w:rsidRDefault="00393ABA" w:rsidP="005766FA">
            <w:pPr>
              <w:rPr>
                <w:rFonts w:ascii="Calibri" w:hAnsi="Calibri"/>
                <w:b/>
                <w:bCs/>
                <w:szCs w:val="22"/>
              </w:rPr>
            </w:pPr>
          </w:p>
        </w:tc>
        <w:tc>
          <w:tcPr>
            <w:tcW w:w="4394"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逆向需求定义不够完善所引发的风险</w:t>
            </w:r>
          </w:p>
          <w:p w:rsidR="00393ABA" w:rsidRPr="00F432E6" w:rsidRDefault="00393ABA" w:rsidP="005766FA">
            <w:pPr>
              <w:rPr>
                <w:rFonts w:ascii="Calibri" w:hAnsi="Calibri"/>
                <w:b/>
                <w:bCs/>
                <w:szCs w:val="22"/>
              </w:rPr>
            </w:pP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0.2</w:t>
            </w:r>
          </w:p>
        </w:tc>
        <w:tc>
          <w:tcPr>
            <w:tcW w:w="1134"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20</w:t>
            </w:r>
          </w:p>
        </w:tc>
        <w:tc>
          <w:tcPr>
            <w:tcW w:w="850"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4</w:t>
            </w:r>
          </w:p>
        </w:tc>
      </w:tr>
    </w:tbl>
    <w:p w:rsidR="00393ABA" w:rsidRPr="002C7FFC" w:rsidRDefault="00393ABA" w:rsidP="00393ABA">
      <w:pPr>
        <w:pStyle w:val="3"/>
      </w:pPr>
      <w:bookmarkStart w:id="2618" w:name="_Toc526032335"/>
      <w:bookmarkStart w:id="2619" w:name="_Toc526063140"/>
      <w:bookmarkStart w:id="2620" w:name="_Toc527297423"/>
      <w:bookmarkStart w:id="2621" w:name="_Toc535393442"/>
      <w:r>
        <w:rPr>
          <w:rFonts w:hint="eastAsia"/>
        </w:rPr>
        <w:lastRenderedPageBreak/>
        <w:t>5</w:t>
      </w:r>
      <w:r w:rsidRPr="002C7FFC">
        <w:t>.</w:t>
      </w:r>
      <w:r w:rsidRPr="002C7FFC">
        <w:rPr>
          <w:rFonts w:hint="eastAsia"/>
        </w:rPr>
        <w:t>6.2</w:t>
      </w:r>
      <w:r w:rsidRPr="002C7FFC">
        <w:rPr>
          <w:rFonts w:hint="eastAsia"/>
        </w:rPr>
        <w:t>风险控制</w:t>
      </w:r>
      <w:bookmarkEnd w:id="2618"/>
      <w:bookmarkEnd w:id="2619"/>
      <w:bookmarkEnd w:id="2620"/>
      <w:bookmarkEnd w:id="2621"/>
    </w:p>
    <w:p w:rsidR="00393ABA" w:rsidRPr="002C7FFC" w:rsidRDefault="00393ABA" w:rsidP="00393ABA">
      <w:pPr>
        <w:pStyle w:val="4"/>
      </w:pPr>
      <w:bookmarkStart w:id="2622" w:name="_Toc526032336"/>
      <w:bookmarkStart w:id="2623" w:name="_Toc526063141"/>
      <w:bookmarkStart w:id="2624" w:name="_Toc527297424"/>
      <w:r>
        <w:rPr>
          <w:rFonts w:hint="eastAsia"/>
        </w:rPr>
        <w:t>5</w:t>
      </w:r>
      <w:r w:rsidRPr="002C7FFC">
        <w:t>.</w:t>
      </w:r>
      <w:r w:rsidRPr="002C7FFC">
        <w:rPr>
          <w:rFonts w:hint="eastAsia"/>
        </w:rPr>
        <w:t>6.2.1</w:t>
      </w:r>
      <w:r w:rsidRPr="002C7FFC">
        <w:rPr>
          <w:rFonts w:hint="eastAsia"/>
        </w:rPr>
        <w:t>需求获取方面的控制</w:t>
      </w:r>
      <w:bookmarkEnd w:id="2622"/>
      <w:bookmarkEnd w:id="2623"/>
      <w:bookmarkEnd w:id="2624"/>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获</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取</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逆向工程时对项目理解不充分所引发的风险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多次寻找用户确认需求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项目早期没有编写一份完整的前景和范围文档所引发的风险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与领导对于前景和范围进行多次确认</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对于逆向工程的需求工程开发时间错误的判断所引发的风险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加快必要设计的需求，减少对其他需求的时间</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需求规则说明编写的不完整不正确所引发的风险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在编写说明时有多次修订，多次找客户和开法人员确认需求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对于产品非功能性需求的忽略所引发的风险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szCs w:val="22"/>
              </w:rPr>
            </w:pPr>
            <w:r w:rsidRPr="00F432E6">
              <w:rPr>
                <w:rFonts w:ascii="Calibri" w:hAnsi="Calibri"/>
                <w:b/>
                <w:bCs/>
                <w:szCs w:val="22"/>
              </w:rPr>
              <w:t>找客户确认需求的必要性</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客户</w:t>
            </w:r>
            <w:r w:rsidRPr="00F432E6">
              <w:rPr>
                <w:rFonts w:ascii="Calibri" w:hAnsi="Calibri" w:hint="eastAsia"/>
                <w:szCs w:val="22"/>
              </w:rPr>
              <w:t>（用户）</w:t>
            </w:r>
            <w:r w:rsidRPr="00F432E6">
              <w:rPr>
                <w:rFonts w:ascii="Calibri" w:hAnsi="Calibri"/>
                <w:szCs w:val="22"/>
              </w:rPr>
              <w:t>对产品需求不一致所引发的风险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项目经理需要及时与客户沟通</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客户未说明的需求所引发的风险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项目经理需要引导出客户的需求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把已有的产品作为需求基线来源所引发的风险（逆向工程）</w:t>
            </w:r>
          </w:p>
          <w:p w:rsidR="00393ABA" w:rsidRPr="00F432E6" w:rsidRDefault="00393ABA" w:rsidP="005766FA">
            <w:pPr>
              <w:rPr>
                <w:rFonts w:ascii="Calibri" w:hAnsi="Calibri"/>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对于开发的过程要实时有人跟进</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根据用户提议的解决方案执行所引发的风险</w:t>
            </w:r>
          </w:p>
          <w:p w:rsidR="00393ABA" w:rsidRPr="00F432E6" w:rsidRDefault="00393ABA" w:rsidP="005766FA">
            <w:pPr>
              <w:rPr>
                <w:rFonts w:ascii="Calibri" w:hAnsi="Calibri"/>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综合考虑开发进度和实际情况</w:t>
            </w:r>
          </w:p>
        </w:tc>
      </w:tr>
    </w:tbl>
    <w:p w:rsidR="00393ABA" w:rsidRPr="002C7FFC" w:rsidRDefault="00393ABA" w:rsidP="00393ABA">
      <w:pPr>
        <w:pStyle w:val="4"/>
      </w:pPr>
      <w:bookmarkStart w:id="2625" w:name="_Toc526032337"/>
      <w:bookmarkStart w:id="2626" w:name="_Toc526063142"/>
      <w:bookmarkStart w:id="2627" w:name="_Toc527297425"/>
      <w:r>
        <w:rPr>
          <w:rFonts w:hint="eastAsia"/>
        </w:rPr>
        <w:lastRenderedPageBreak/>
        <w:t>5</w:t>
      </w:r>
      <w:r w:rsidRPr="002C7FFC">
        <w:t>.</w:t>
      </w:r>
      <w:r w:rsidRPr="002C7FFC">
        <w:rPr>
          <w:rFonts w:hint="eastAsia"/>
        </w:rPr>
        <w:t>6.2.2</w:t>
      </w:r>
      <w:r w:rsidRPr="002C7FFC">
        <w:rPr>
          <w:rFonts w:hint="eastAsia"/>
        </w:rPr>
        <w:t>需求分析方面的控制</w:t>
      </w:r>
      <w:bookmarkEnd w:id="2625"/>
      <w:bookmarkEnd w:id="2626"/>
      <w:bookmarkEnd w:id="2627"/>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分</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析</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对于需求优先级不明确所引发的风险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在项目</w:t>
            </w:r>
            <w:proofErr w:type="gramStart"/>
            <w:r w:rsidRPr="00F432E6">
              <w:rPr>
                <w:rFonts w:ascii="Calibri" w:hAnsi="Calibri" w:hint="eastAsia"/>
                <w:b/>
                <w:bCs/>
                <w:szCs w:val="22"/>
              </w:rPr>
              <w:t>初始找</w:t>
            </w:r>
            <w:proofErr w:type="gramEnd"/>
            <w:r w:rsidRPr="00F432E6">
              <w:rPr>
                <w:rFonts w:ascii="Calibri" w:hAnsi="Calibri" w:hint="eastAsia"/>
                <w:b/>
                <w:bCs/>
                <w:szCs w:val="22"/>
              </w:rPr>
              <w:t>客户确认需求的优先级并详细记录</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虽然已经获取需求，但技术上难以实现的功能所引发的风险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在确认需求初期与开发人员协商</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不熟悉的技术、方法、语言、工具或硬件所引发的风险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及时更换开发工具</w:t>
            </w:r>
          </w:p>
        </w:tc>
      </w:tr>
    </w:tbl>
    <w:p w:rsidR="00393ABA" w:rsidRPr="002C7FFC" w:rsidRDefault="00393ABA" w:rsidP="00393ABA">
      <w:pPr>
        <w:pStyle w:val="4"/>
      </w:pPr>
      <w:bookmarkStart w:id="2628" w:name="_Toc526032338"/>
      <w:bookmarkStart w:id="2629" w:name="_Toc526063143"/>
      <w:bookmarkStart w:id="2630" w:name="_Toc527297426"/>
      <w:r>
        <w:rPr>
          <w:rFonts w:hint="eastAsia"/>
        </w:rPr>
        <w:t>5</w:t>
      </w:r>
      <w:r w:rsidRPr="002C7FFC">
        <w:t>.</w:t>
      </w:r>
      <w:r w:rsidRPr="002C7FFC">
        <w:rPr>
          <w:rFonts w:hint="eastAsia"/>
        </w:rPr>
        <w:t>6.2.3</w:t>
      </w:r>
      <w:r w:rsidRPr="002C7FFC">
        <w:rPr>
          <w:rFonts w:hint="eastAsia"/>
        </w:rPr>
        <w:t>编写需求规格说明方面的控制</w:t>
      </w:r>
      <w:bookmarkEnd w:id="2628"/>
      <w:bookmarkEnd w:id="2629"/>
      <w:bookmarkEnd w:id="2630"/>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编</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写</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proofErr w:type="gramStart"/>
            <w:r w:rsidRPr="00F432E6">
              <w:rPr>
                <w:rFonts w:ascii="Calibri" w:hAnsi="Calibri" w:hint="eastAsia"/>
                <w:bCs/>
                <w:sz w:val="36"/>
                <w:szCs w:val="22"/>
              </w:rPr>
              <w:t>规</w:t>
            </w:r>
            <w:proofErr w:type="gramEnd"/>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格</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开发人员对于需求的理解不充分所引发的风险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项目经理及时与开发人员沟通并查看进度</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由于时间原因需求不明确但仍然向前所引发的风险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及时调整开发的进度，与原计划相符</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使用具有二义性的术语所引发的风险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对于需求规格反复审阅，与客户和开发人员一同确认</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需求规格说明中包含了设计内容所引发的风险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加强规格说明的管理，遵守相关制度</w:t>
            </w:r>
          </w:p>
        </w:tc>
      </w:tr>
    </w:tbl>
    <w:p w:rsidR="00393ABA" w:rsidRPr="002C7FFC" w:rsidRDefault="00393ABA" w:rsidP="00393ABA">
      <w:pPr>
        <w:pStyle w:val="4"/>
      </w:pPr>
      <w:bookmarkStart w:id="2631" w:name="_Toc526032339"/>
      <w:bookmarkStart w:id="2632" w:name="_Toc526063144"/>
      <w:bookmarkStart w:id="2633" w:name="_Toc527297427"/>
      <w:r>
        <w:rPr>
          <w:rFonts w:hint="eastAsia"/>
        </w:rPr>
        <w:lastRenderedPageBreak/>
        <w:t>5</w:t>
      </w:r>
      <w:r w:rsidRPr="002C7FFC">
        <w:t>.</w:t>
      </w:r>
      <w:r w:rsidRPr="002C7FFC">
        <w:rPr>
          <w:rFonts w:hint="eastAsia"/>
        </w:rPr>
        <w:t>6.2.4</w:t>
      </w:r>
      <w:r w:rsidRPr="002C7FFC">
        <w:rPr>
          <w:rFonts w:hint="eastAsia"/>
        </w:rPr>
        <w:t>需求确认方面的控制</w:t>
      </w:r>
      <w:bookmarkEnd w:id="2631"/>
      <w:bookmarkEnd w:id="2632"/>
      <w:bookmarkEnd w:id="2633"/>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确</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认</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szCs w:val="22"/>
              </w:rPr>
              <w:t>从客户处获取的需求没有得到确认所引发的风险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加强需求获取的跟踪，及时的确认客户需求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需求审查熟练程度低所引发的风险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加强项目经理对于项目的理解</w:t>
            </w:r>
          </w:p>
        </w:tc>
      </w:tr>
    </w:tbl>
    <w:p w:rsidR="00393ABA" w:rsidRPr="002C7FFC" w:rsidRDefault="00393ABA" w:rsidP="00393ABA">
      <w:pPr>
        <w:pStyle w:val="4"/>
      </w:pPr>
      <w:bookmarkStart w:id="2634" w:name="_Toc526032340"/>
      <w:bookmarkStart w:id="2635" w:name="_Toc526063145"/>
      <w:bookmarkStart w:id="2636" w:name="_Toc527297428"/>
      <w:r>
        <w:rPr>
          <w:rFonts w:hint="eastAsia"/>
        </w:rPr>
        <w:t>5</w:t>
      </w:r>
      <w:r w:rsidRPr="002C7FFC">
        <w:t>.</w:t>
      </w:r>
      <w:r w:rsidRPr="002C7FFC">
        <w:rPr>
          <w:rFonts w:hint="eastAsia"/>
        </w:rPr>
        <w:t>6.2.5</w:t>
      </w:r>
      <w:r w:rsidRPr="002C7FFC">
        <w:rPr>
          <w:rFonts w:hint="eastAsia"/>
        </w:rPr>
        <w:t>需求管理方面的控制</w:t>
      </w:r>
      <w:bookmarkEnd w:id="2634"/>
      <w:bookmarkEnd w:id="2635"/>
      <w:bookmarkEnd w:id="2636"/>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3497"/>
        <w:gridCol w:w="3685"/>
      </w:tblGrid>
      <w:tr w:rsidR="00393ABA" w:rsidRPr="0096404F" w:rsidTr="005766FA">
        <w:trPr>
          <w:trHeight w:val="1134"/>
        </w:trPr>
        <w:tc>
          <w:tcPr>
            <w:tcW w:w="1431" w:type="dxa"/>
            <w:shd w:val="clear" w:color="auto" w:fill="auto"/>
          </w:tcPr>
          <w:p w:rsidR="00393ABA" w:rsidRPr="00F432E6" w:rsidRDefault="00393ABA" w:rsidP="005766FA">
            <w:pPr>
              <w:rPr>
                <w:rFonts w:ascii="Calibri" w:hAnsi="Calibri"/>
                <w:b/>
                <w:bCs/>
                <w:szCs w:val="22"/>
              </w:rPr>
            </w:pPr>
          </w:p>
        </w:tc>
        <w:tc>
          <w:tcPr>
            <w:tcW w:w="3497"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风险名称</w:t>
            </w:r>
          </w:p>
        </w:tc>
        <w:tc>
          <w:tcPr>
            <w:tcW w:w="3685" w:type="dxa"/>
            <w:shd w:val="clear" w:color="auto" w:fill="auto"/>
            <w:vAlign w:val="center"/>
          </w:tcPr>
          <w:p w:rsidR="00393ABA" w:rsidRPr="00F432E6" w:rsidRDefault="00393ABA" w:rsidP="005766FA">
            <w:pPr>
              <w:rPr>
                <w:rFonts w:ascii="Calibri" w:hAnsi="Calibri"/>
                <w:bCs/>
                <w:szCs w:val="22"/>
              </w:rPr>
            </w:pPr>
            <w:r w:rsidRPr="00F432E6">
              <w:rPr>
                <w:rFonts w:ascii="Calibri" w:hAnsi="Calibri" w:hint="eastAsia"/>
                <w:bCs/>
                <w:sz w:val="36"/>
                <w:szCs w:val="22"/>
              </w:rPr>
              <w:t>风险控制</w:t>
            </w:r>
          </w:p>
        </w:tc>
      </w:tr>
      <w:tr w:rsidR="00393ABA" w:rsidTr="005766FA">
        <w:trPr>
          <w:trHeight w:val="1134"/>
        </w:trPr>
        <w:tc>
          <w:tcPr>
            <w:tcW w:w="1431" w:type="dxa"/>
            <w:vMerge w:val="restart"/>
            <w:shd w:val="clear" w:color="auto" w:fill="auto"/>
            <w:vAlign w:val="center"/>
          </w:tcPr>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需</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求</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管</w:t>
            </w:r>
          </w:p>
          <w:p w:rsidR="00393ABA" w:rsidRPr="00F432E6" w:rsidRDefault="00393ABA" w:rsidP="005766FA">
            <w:pPr>
              <w:jc w:val="center"/>
              <w:rPr>
                <w:rFonts w:ascii="Calibri" w:hAnsi="Calibri"/>
                <w:bCs/>
                <w:sz w:val="36"/>
                <w:szCs w:val="22"/>
              </w:rPr>
            </w:pPr>
            <w:r w:rsidRPr="00F432E6">
              <w:rPr>
                <w:rFonts w:ascii="Calibri" w:hAnsi="Calibri" w:hint="eastAsia"/>
                <w:bCs/>
                <w:sz w:val="36"/>
                <w:szCs w:val="22"/>
              </w:rPr>
              <w:t>理</w:t>
            </w: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项目开发</w:t>
            </w:r>
            <w:proofErr w:type="gramStart"/>
            <w:r w:rsidRPr="00F432E6">
              <w:rPr>
                <w:rFonts w:ascii="Calibri" w:hAnsi="Calibri" w:hint="eastAsia"/>
                <w:szCs w:val="22"/>
              </w:rPr>
              <w:t>时需求</w:t>
            </w:r>
            <w:proofErr w:type="gramEnd"/>
            <w:r w:rsidRPr="00F432E6">
              <w:rPr>
                <w:rFonts w:ascii="Calibri" w:hAnsi="Calibri" w:hint="eastAsia"/>
                <w:szCs w:val="22"/>
              </w:rPr>
              <w:t>的变更所引发的风险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及时与客户沟通，调整需求</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不遵循制定的过程来进行的需求的变更所引发的风险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加强对于制度的管理及调整</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已经获得的需求未能得到实现所引发的风险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与开发人员沟通，对产品进行改造</w:t>
            </w:r>
          </w:p>
        </w:tc>
      </w:tr>
      <w:tr w:rsidR="00393ABA" w:rsidTr="005766FA">
        <w:trPr>
          <w:trHeight w:val="1134"/>
        </w:trPr>
        <w:tc>
          <w:tcPr>
            <w:tcW w:w="1431" w:type="dxa"/>
            <w:vMerge/>
            <w:shd w:val="clear" w:color="auto" w:fill="auto"/>
            <w:vAlign w:val="center"/>
          </w:tcPr>
          <w:p w:rsidR="00393ABA" w:rsidRPr="00F432E6" w:rsidRDefault="00393ABA" w:rsidP="005766FA">
            <w:pPr>
              <w:jc w:val="center"/>
              <w:rPr>
                <w:rFonts w:ascii="Calibri" w:hAnsi="Calibri"/>
                <w:bCs/>
                <w:sz w:val="36"/>
                <w:szCs w:val="22"/>
              </w:rPr>
            </w:pPr>
          </w:p>
        </w:tc>
        <w:tc>
          <w:tcPr>
            <w:tcW w:w="3497" w:type="dxa"/>
            <w:shd w:val="clear" w:color="auto" w:fill="auto"/>
          </w:tcPr>
          <w:p w:rsidR="00393ABA" w:rsidRPr="00F432E6" w:rsidRDefault="00393ABA" w:rsidP="005766FA">
            <w:pPr>
              <w:rPr>
                <w:rFonts w:ascii="Calibri" w:hAnsi="Calibri"/>
                <w:szCs w:val="22"/>
              </w:rPr>
            </w:pPr>
            <w:r w:rsidRPr="00F432E6">
              <w:rPr>
                <w:rFonts w:ascii="Calibri" w:hAnsi="Calibri" w:hint="eastAsia"/>
                <w:szCs w:val="22"/>
              </w:rPr>
              <w:t>逆向需求定义不够完善所引发的风险</w:t>
            </w:r>
          </w:p>
          <w:p w:rsidR="00393ABA" w:rsidRPr="00F432E6" w:rsidRDefault="00393ABA" w:rsidP="005766FA">
            <w:pPr>
              <w:rPr>
                <w:rFonts w:ascii="Calibri" w:hAnsi="Calibri"/>
                <w:b/>
                <w:bCs/>
                <w:szCs w:val="22"/>
              </w:rPr>
            </w:pPr>
          </w:p>
        </w:tc>
        <w:tc>
          <w:tcPr>
            <w:tcW w:w="3685" w:type="dxa"/>
            <w:shd w:val="clear" w:color="auto" w:fill="auto"/>
          </w:tcPr>
          <w:p w:rsidR="00393ABA" w:rsidRPr="00F432E6" w:rsidRDefault="00393ABA" w:rsidP="005766FA">
            <w:pPr>
              <w:rPr>
                <w:rFonts w:ascii="Calibri" w:hAnsi="Calibri"/>
                <w:b/>
                <w:bCs/>
                <w:szCs w:val="22"/>
              </w:rPr>
            </w:pPr>
            <w:r w:rsidRPr="00F432E6">
              <w:rPr>
                <w:rFonts w:ascii="Calibri" w:hAnsi="Calibri" w:hint="eastAsia"/>
                <w:b/>
                <w:bCs/>
                <w:szCs w:val="22"/>
              </w:rPr>
              <w:t>与客户沟通，对产品需求定义进行改造</w:t>
            </w:r>
          </w:p>
        </w:tc>
      </w:tr>
    </w:tbl>
    <w:p w:rsidR="00393ABA" w:rsidRPr="002C7FFC" w:rsidRDefault="00393ABA" w:rsidP="00393ABA">
      <w:pPr>
        <w:pStyle w:val="2"/>
      </w:pPr>
      <w:bookmarkStart w:id="2637" w:name="_Toc527297429"/>
      <w:bookmarkStart w:id="2638" w:name="_Toc535393443"/>
      <w:r>
        <w:rPr>
          <w:rFonts w:hint="eastAsia"/>
        </w:rPr>
        <w:lastRenderedPageBreak/>
        <w:t>5</w:t>
      </w:r>
      <w:r w:rsidRPr="002C7FFC">
        <w:t>.</w:t>
      </w:r>
      <w:r w:rsidRPr="002C7FFC">
        <w:rPr>
          <w:rFonts w:hint="eastAsia"/>
        </w:rPr>
        <w:t>7</w:t>
      </w:r>
      <w:r w:rsidRPr="002C7FFC">
        <w:rPr>
          <w:rFonts w:hint="eastAsia"/>
        </w:rPr>
        <w:t>配置系统管理</w:t>
      </w:r>
      <w:bookmarkEnd w:id="2637"/>
      <w:bookmarkEnd w:id="2638"/>
    </w:p>
    <w:p w:rsidR="00393ABA" w:rsidRPr="002C7FFC" w:rsidRDefault="00393ABA" w:rsidP="00393ABA">
      <w:pPr>
        <w:pStyle w:val="3"/>
      </w:pPr>
      <w:bookmarkStart w:id="2639" w:name="_Toc525942166"/>
      <w:bookmarkStart w:id="2640" w:name="_Toc526032342"/>
      <w:bookmarkStart w:id="2641" w:name="_Toc526063147"/>
      <w:bookmarkStart w:id="2642" w:name="_Toc527297430"/>
      <w:bookmarkStart w:id="2643" w:name="_Toc535393444"/>
      <w:r>
        <w:rPr>
          <w:rFonts w:hint="eastAsia"/>
        </w:rPr>
        <w:t>5</w:t>
      </w:r>
      <w:r w:rsidRPr="002C7FFC">
        <w:rPr>
          <w:rFonts w:hint="eastAsia"/>
        </w:rPr>
        <w:t>.7.1</w:t>
      </w:r>
      <w:r w:rsidRPr="002C7FFC">
        <w:rPr>
          <w:rFonts w:hint="eastAsia"/>
        </w:rPr>
        <w:t>管理</w:t>
      </w:r>
      <w:bookmarkStart w:id="2644" w:name="_Toc525942167"/>
      <w:bookmarkEnd w:id="2639"/>
      <w:bookmarkEnd w:id="2640"/>
      <w:bookmarkEnd w:id="2641"/>
      <w:bookmarkEnd w:id="2642"/>
      <w:bookmarkEnd w:id="2643"/>
    </w:p>
    <w:p w:rsidR="00393ABA" w:rsidRPr="002C7FFC" w:rsidRDefault="00393ABA" w:rsidP="00393ABA">
      <w:pPr>
        <w:pStyle w:val="4"/>
      </w:pPr>
      <w:bookmarkStart w:id="2645" w:name="_Toc526032343"/>
      <w:bookmarkStart w:id="2646" w:name="_Toc526063148"/>
      <w:bookmarkStart w:id="2647" w:name="_Toc527297431"/>
      <w:r>
        <w:rPr>
          <w:rFonts w:hint="eastAsia"/>
        </w:rPr>
        <w:t>5</w:t>
      </w:r>
      <w:r w:rsidRPr="002C7FFC">
        <w:rPr>
          <w:rFonts w:hint="eastAsia"/>
        </w:rPr>
        <w:t>.7.1.1</w:t>
      </w:r>
      <w:r w:rsidRPr="002C7FFC">
        <w:rPr>
          <w:rFonts w:hint="eastAsia"/>
        </w:rPr>
        <w:t>机构</w:t>
      </w:r>
      <w:bookmarkEnd w:id="2644"/>
      <w:bookmarkEnd w:id="2645"/>
      <w:bookmarkEnd w:id="2646"/>
      <w:bookmarkEnd w:id="2647"/>
    </w:p>
    <w:p w:rsidR="00393ABA" w:rsidRDefault="00393ABA" w:rsidP="00393ABA">
      <w:pPr>
        <w:ind w:leftChars="100" w:left="210"/>
      </w:pPr>
      <w:r>
        <w:tab/>
      </w:r>
      <w:r>
        <w:rPr>
          <w:rFonts w:hint="eastAsia"/>
        </w:rPr>
        <w:t>软件项目研发过程中必须成立软件配置管理小组配置管理工作，该小组应该贯穿整个项目开发时期。</w:t>
      </w:r>
    </w:p>
    <w:p w:rsidR="00393ABA" w:rsidRPr="002C7FFC" w:rsidRDefault="00393ABA" w:rsidP="00393ABA">
      <w:pPr>
        <w:pStyle w:val="4"/>
      </w:pPr>
      <w:bookmarkStart w:id="2648" w:name="_Toc525942168"/>
      <w:bookmarkStart w:id="2649" w:name="_Toc526032344"/>
      <w:bookmarkStart w:id="2650" w:name="_Toc526063149"/>
      <w:bookmarkStart w:id="2651" w:name="_Toc527297432"/>
      <w:r>
        <w:rPr>
          <w:rFonts w:hint="eastAsia"/>
        </w:rPr>
        <w:t>5</w:t>
      </w:r>
      <w:r w:rsidRPr="002C7FFC">
        <w:rPr>
          <w:rFonts w:hint="eastAsia"/>
        </w:rPr>
        <w:t>.7.1.2</w:t>
      </w:r>
      <w:r w:rsidRPr="002C7FFC">
        <w:rPr>
          <w:rFonts w:hint="eastAsia"/>
        </w:rPr>
        <w:t>组织及组成成员职责</w:t>
      </w:r>
      <w:bookmarkEnd w:id="2648"/>
      <w:bookmarkEnd w:id="2649"/>
      <w:bookmarkEnd w:id="2650"/>
      <w:bookmarkEnd w:id="2651"/>
    </w:p>
    <w:p w:rsidR="00393ABA" w:rsidRPr="002C7FFC" w:rsidRDefault="00393ABA" w:rsidP="00393ABA">
      <w:pPr>
        <w:pStyle w:val="5"/>
        <w:rPr>
          <w:rStyle w:val="51"/>
          <w:b/>
        </w:rPr>
      </w:pPr>
      <w:bookmarkStart w:id="2652" w:name="_Toc50964603"/>
      <w:bookmarkStart w:id="2653" w:name="_Toc26159672"/>
      <w:bookmarkStart w:id="2654" w:name="_Toc526032345"/>
      <w:bookmarkStart w:id="2655" w:name="_Toc526063150"/>
      <w:bookmarkStart w:id="2656" w:name="_Toc527297433"/>
      <w:r>
        <w:rPr>
          <w:rStyle w:val="51"/>
          <w:rFonts w:hint="eastAsia"/>
        </w:rPr>
        <w:t>5</w:t>
      </w:r>
      <w:r w:rsidRPr="002C7FFC">
        <w:rPr>
          <w:rStyle w:val="51"/>
          <w:rFonts w:hint="eastAsia"/>
        </w:rPr>
        <w:t>.7.1.2.1</w:t>
      </w:r>
      <w:r w:rsidRPr="002C7FFC">
        <w:rPr>
          <w:rStyle w:val="51"/>
          <w:rFonts w:hint="eastAsia"/>
          <w:b/>
        </w:rPr>
        <w:t>软件配置控制委员会（</w:t>
      </w:r>
      <w:r w:rsidRPr="002C7FFC">
        <w:rPr>
          <w:rStyle w:val="51"/>
          <w:b/>
        </w:rPr>
        <w:t>SCCB</w:t>
      </w:r>
      <w:r w:rsidRPr="002C7FFC">
        <w:rPr>
          <w:rStyle w:val="51"/>
          <w:rFonts w:hint="eastAsia"/>
          <w:b/>
        </w:rPr>
        <w:t>）</w:t>
      </w:r>
      <w:bookmarkEnd w:id="2652"/>
      <w:bookmarkEnd w:id="2653"/>
      <w:bookmarkEnd w:id="2654"/>
      <w:bookmarkEnd w:id="2655"/>
      <w:bookmarkEnd w:id="2656"/>
    </w:p>
    <w:p w:rsidR="00393ABA" w:rsidRDefault="00393ABA" w:rsidP="003440AB">
      <w:pPr>
        <w:numPr>
          <w:ilvl w:val="0"/>
          <w:numId w:val="4"/>
        </w:numPr>
        <w:spacing w:beforeLines="50" w:before="120" w:afterLines="50" w:after="120"/>
      </w:pPr>
      <w:r>
        <w:rPr>
          <w:rFonts w:hint="eastAsia"/>
          <w:b/>
          <w:bCs/>
        </w:rPr>
        <w:t>任务</w:t>
      </w:r>
    </w:p>
    <w:p w:rsidR="00393ABA" w:rsidRDefault="00393ABA" w:rsidP="00393ABA">
      <w:pPr>
        <w:pStyle w:val="a1"/>
        <w:ind w:left="1020" w:firstLine="120"/>
      </w:pPr>
      <w:r>
        <w:rPr>
          <w:rFonts w:hint="eastAsia"/>
        </w:rPr>
        <w:t>1.</w:t>
      </w:r>
      <w:r>
        <w:rPr>
          <w:rFonts w:hint="eastAsia"/>
        </w:rPr>
        <w:t>评审项目配置管理计划，批准项目配置规范，宣布项目配置管理计划的生效。</w:t>
      </w:r>
    </w:p>
    <w:p w:rsidR="00393ABA" w:rsidRDefault="00393ABA" w:rsidP="00393ABA">
      <w:pPr>
        <w:pStyle w:val="a1"/>
        <w:ind w:left="1140" w:firstLine="0"/>
      </w:pPr>
      <w:r>
        <w:rPr>
          <w:rFonts w:hint="eastAsia"/>
        </w:rPr>
        <w:t>2.</w:t>
      </w:r>
      <w:r>
        <w:rPr>
          <w:rFonts w:hint="eastAsia"/>
        </w:rPr>
        <w:t>批准各阶段各类配置管理库的启用和配置管理项</w:t>
      </w:r>
      <w:r>
        <w:t>/</w:t>
      </w:r>
      <w:r>
        <w:rPr>
          <w:rFonts w:hint="eastAsia"/>
        </w:rPr>
        <w:t>单元标识的有效性。</w:t>
      </w:r>
    </w:p>
    <w:p w:rsidR="00393ABA" w:rsidRDefault="00393ABA" w:rsidP="00393ABA">
      <w:pPr>
        <w:pStyle w:val="a1"/>
        <w:ind w:left="1140" w:firstLine="0"/>
      </w:pPr>
      <w:r>
        <w:rPr>
          <w:rFonts w:hint="eastAsia"/>
        </w:rPr>
        <w:t>3.</w:t>
      </w:r>
      <w:r>
        <w:rPr>
          <w:rFonts w:hint="eastAsia"/>
        </w:rPr>
        <w:t>评审和批准对软件基线变更的变更申请。</w:t>
      </w:r>
    </w:p>
    <w:p w:rsidR="00393ABA" w:rsidRPr="00AC5DD7" w:rsidRDefault="00393ABA" w:rsidP="00393ABA">
      <w:pPr>
        <w:pStyle w:val="a1"/>
        <w:ind w:left="1140" w:firstLine="0"/>
      </w:pPr>
      <w:r>
        <w:rPr>
          <w:rFonts w:hint="eastAsia"/>
        </w:rPr>
        <w:t>4.</w:t>
      </w:r>
      <w:r w:rsidRPr="002D4990">
        <w:rPr>
          <w:rFonts w:hint="eastAsia"/>
        </w:rPr>
        <w:t xml:space="preserve"> </w:t>
      </w:r>
      <w:r w:rsidRPr="002D4990">
        <w:rPr>
          <w:rFonts w:hint="eastAsia"/>
        </w:rPr>
        <w:t>监督在软件配置管理工作中认真执行软件工程规范</w:t>
      </w:r>
      <w:r>
        <w:rPr>
          <w:rFonts w:hint="eastAsia"/>
        </w:rPr>
        <w:t>。</w:t>
      </w:r>
    </w:p>
    <w:p w:rsidR="00393ABA" w:rsidRPr="00AC5DD7" w:rsidRDefault="00393ABA" w:rsidP="003440AB">
      <w:pPr>
        <w:numPr>
          <w:ilvl w:val="0"/>
          <w:numId w:val="4"/>
        </w:numPr>
        <w:spacing w:beforeLines="50" w:before="120" w:afterLines="50" w:after="120"/>
      </w:pPr>
      <w:r w:rsidRPr="00AC5DD7">
        <w:rPr>
          <w:rFonts w:hint="eastAsia"/>
          <w:b/>
          <w:bCs/>
        </w:rPr>
        <w:t>组织人员名单</w:t>
      </w:r>
    </w:p>
    <w:tbl>
      <w:tblPr>
        <w:tblW w:w="6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410"/>
        <w:gridCol w:w="3717"/>
      </w:tblGrid>
      <w:tr w:rsidR="00393ABA" w:rsidRPr="00AC5DD7" w:rsidTr="005766FA">
        <w:trPr>
          <w:trHeight w:val="450"/>
          <w:tblHeader/>
          <w:jc w:val="center"/>
        </w:trPr>
        <w:tc>
          <w:tcPr>
            <w:tcW w:w="136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姓名</w:t>
            </w:r>
          </w:p>
        </w:tc>
        <w:tc>
          <w:tcPr>
            <w:tcW w:w="1410"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角色</w:t>
            </w:r>
          </w:p>
        </w:tc>
        <w:tc>
          <w:tcPr>
            <w:tcW w:w="371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Pr="00AC5DD7" w:rsidRDefault="00393ABA" w:rsidP="005766FA">
            <w:pPr>
              <w:rPr>
                <w:b/>
                <w:bCs/>
              </w:rPr>
            </w:pPr>
            <w:r w:rsidRPr="00AC5DD7">
              <w:rPr>
                <w:rFonts w:hint="eastAsia"/>
                <w:b/>
                <w:bCs/>
              </w:rPr>
              <w:t>项目组角色</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陈铉文</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sidRPr="00AC5DD7">
              <w:rPr>
                <w:rFonts w:hint="eastAsia"/>
              </w:rPr>
              <w:t>主席</w:t>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组长</w:t>
            </w:r>
            <w:r>
              <w:rPr>
                <w:rFonts w:hint="eastAsia"/>
              </w:rPr>
              <w:t>P</w:t>
            </w:r>
            <w:r>
              <w:t>M</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roofErr w:type="gramStart"/>
            <w:r>
              <w:rPr>
                <w:rFonts w:hint="eastAsia"/>
              </w:rPr>
              <w:t>刘值成</w:t>
            </w:r>
            <w:proofErr w:type="gramEnd"/>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sidRPr="00AC5DD7">
              <w:rPr>
                <w:rFonts w:hint="eastAsia"/>
              </w:rPr>
              <w:t>成员</w:t>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配置管理员</w:t>
            </w:r>
          </w:p>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章奇妙</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张威杰</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r>
              <w:rPr>
                <w:rFonts w:hint="eastAsia"/>
              </w:rPr>
              <w:t>于坤</w:t>
            </w:r>
          </w:p>
        </w:tc>
        <w:tc>
          <w:tcPr>
            <w:tcW w:w="1410"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pPr>
              <w:tabs>
                <w:tab w:val="left" w:pos="1170"/>
              </w:tabs>
            </w:pPr>
            <w:r w:rsidRPr="00AC5DD7">
              <w:rPr>
                <w:rFonts w:hint="eastAsia"/>
              </w:rPr>
              <w:t>成员</w:t>
            </w:r>
            <w:r w:rsidRPr="00AC5DD7">
              <w:tab/>
            </w:r>
          </w:p>
        </w:tc>
        <w:tc>
          <w:tcPr>
            <w:tcW w:w="3717" w:type="dxa"/>
            <w:tcBorders>
              <w:top w:val="single" w:sz="4" w:space="0" w:color="auto"/>
              <w:left w:val="single" w:sz="4" w:space="0" w:color="auto"/>
              <w:bottom w:val="single" w:sz="4" w:space="0" w:color="auto"/>
              <w:right w:val="single" w:sz="4" w:space="0" w:color="auto"/>
            </w:tcBorders>
            <w:hideMark/>
          </w:tcPr>
          <w:p w:rsidR="00393ABA" w:rsidRPr="00AC5DD7" w:rsidRDefault="00393ABA" w:rsidP="005766FA"/>
        </w:tc>
      </w:tr>
      <w:tr w:rsidR="00393ABA" w:rsidRPr="00AC5DD7" w:rsidTr="005766FA">
        <w:trPr>
          <w:jc w:val="center"/>
        </w:trPr>
        <w:tc>
          <w:tcPr>
            <w:tcW w:w="1368" w:type="dxa"/>
            <w:tcBorders>
              <w:top w:val="single" w:sz="4" w:space="0" w:color="auto"/>
              <w:left w:val="single" w:sz="4" w:space="0" w:color="auto"/>
              <w:bottom w:val="single" w:sz="4" w:space="0" w:color="auto"/>
              <w:right w:val="single" w:sz="4" w:space="0" w:color="auto"/>
            </w:tcBorders>
          </w:tcPr>
          <w:p w:rsidR="00393ABA" w:rsidRDefault="00393ABA" w:rsidP="005766FA"/>
        </w:tc>
        <w:tc>
          <w:tcPr>
            <w:tcW w:w="1410" w:type="dxa"/>
            <w:tcBorders>
              <w:top w:val="single" w:sz="4" w:space="0" w:color="auto"/>
              <w:left w:val="single" w:sz="4" w:space="0" w:color="auto"/>
              <w:bottom w:val="single" w:sz="4" w:space="0" w:color="auto"/>
              <w:right w:val="single" w:sz="4" w:space="0" w:color="auto"/>
            </w:tcBorders>
          </w:tcPr>
          <w:p w:rsidR="00393ABA" w:rsidRPr="00AC5DD7" w:rsidRDefault="00393ABA" w:rsidP="005766FA">
            <w:pPr>
              <w:tabs>
                <w:tab w:val="left" w:pos="1170"/>
              </w:tabs>
            </w:pPr>
          </w:p>
        </w:tc>
        <w:tc>
          <w:tcPr>
            <w:tcW w:w="3717" w:type="dxa"/>
            <w:tcBorders>
              <w:top w:val="single" w:sz="4" w:space="0" w:color="auto"/>
              <w:left w:val="single" w:sz="4" w:space="0" w:color="auto"/>
              <w:bottom w:val="single" w:sz="4" w:space="0" w:color="auto"/>
              <w:right w:val="single" w:sz="4" w:space="0" w:color="auto"/>
            </w:tcBorders>
          </w:tcPr>
          <w:p w:rsidR="00393ABA" w:rsidRPr="00AC5DD7" w:rsidRDefault="00393ABA" w:rsidP="005766FA"/>
        </w:tc>
      </w:tr>
    </w:tbl>
    <w:p w:rsidR="00393ABA" w:rsidRPr="002C7FFC" w:rsidRDefault="00393ABA" w:rsidP="00393ABA">
      <w:pPr>
        <w:pStyle w:val="5"/>
        <w:rPr>
          <w:rStyle w:val="51"/>
        </w:rPr>
      </w:pPr>
      <w:bookmarkStart w:id="2657" w:name="_Toc50964604"/>
      <w:bookmarkStart w:id="2658" w:name="_Toc26159673"/>
      <w:bookmarkStart w:id="2659" w:name="_Toc526032346"/>
      <w:bookmarkStart w:id="2660" w:name="_Toc526063151"/>
      <w:bookmarkStart w:id="2661" w:name="_Toc527297434"/>
      <w:r>
        <w:rPr>
          <w:rStyle w:val="51"/>
          <w:rFonts w:hint="eastAsia"/>
        </w:rPr>
        <w:t>5</w:t>
      </w:r>
      <w:r w:rsidRPr="002C7FFC">
        <w:rPr>
          <w:rStyle w:val="51"/>
          <w:rFonts w:hint="eastAsia"/>
        </w:rPr>
        <w:t>.7.1.2.2</w:t>
      </w:r>
      <w:r w:rsidRPr="002C7FFC">
        <w:rPr>
          <w:rStyle w:val="51"/>
          <w:rFonts w:hint="eastAsia"/>
        </w:rPr>
        <w:t>软件配置管理组（</w:t>
      </w:r>
      <w:r w:rsidRPr="002C7FFC">
        <w:rPr>
          <w:rStyle w:val="51"/>
        </w:rPr>
        <w:t>SCM</w:t>
      </w:r>
      <w:r w:rsidRPr="002C7FFC">
        <w:rPr>
          <w:rStyle w:val="51"/>
          <w:rFonts w:hint="eastAsia"/>
        </w:rPr>
        <w:t>组）</w:t>
      </w:r>
      <w:bookmarkEnd w:id="2657"/>
      <w:bookmarkEnd w:id="2658"/>
      <w:bookmarkEnd w:id="2659"/>
      <w:bookmarkEnd w:id="2660"/>
      <w:bookmarkEnd w:id="2661"/>
    </w:p>
    <w:p w:rsidR="00393ABA" w:rsidRDefault="00393ABA" w:rsidP="003440AB">
      <w:pPr>
        <w:numPr>
          <w:ilvl w:val="0"/>
          <w:numId w:val="4"/>
        </w:numPr>
        <w:spacing w:beforeLines="50" w:before="120" w:afterLines="50" w:after="120"/>
      </w:pPr>
      <w:r>
        <w:rPr>
          <w:rFonts w:hint="eastAsia"/>
          <w:b/>
          <w:bCs/>
        </w:rPr>
        <w:t>任务</w:t>
      </w:r>
    </w:p>
    <w:p w:rsidR="00393ABA" w:rsidRDefault="00393ABA" w:rsidP="00393ABA">
      <w:pPr>
        <w:pStyle w:val="a1"/>
        <w:ind w:left="1140" w:firstLine="0"/>
      </w:pPr>
      <w:r>
        <w:rPr>
          <w:rFonts w:hint="eastAsia"/>
        </w:rPr>
        <w:t>1.</w:t>
      </w:r>
      <w:r>
        <w:rPr>
          <w:rFonts w:hint="eastAsia"/>
        </w:rPr>
        <w:t>项目各阶段配置管理库的建立和管理。</w:t>
      </w:r>
    </w:p>
    <w:p w:rsidR="00393ABA" w:rsidRDefault="00393ABA" w:rsidP="00393ABA">
      <w:pPr>
        <w:pStyle w:val="a1"/>
        <w:ind w:left="1140" w:firstLine="0"/>
      </w:pPr>
      <w:r>
        <w:rPr>
          <w:rFonts w:hint="eastAsia"/>
        </w:rPr>
        <w:t>2.</w:t>
      </w:r>
      <w:r>
        <w:rPr>
          <w:rFonts w:hint="eastAsia"/>
        </w:rPr>
        <w:t>制订和维护软件配置管理计划。</w:t>
      </w:r>
    </w:p>
    <w:p w:rsidR="00393ABA" w:rsidRDefault="00393ABA" w:rsidP="00393ABA">
      <w:pPr>
        <w:pStyle w:val="a1"/>
        <w:ind w:left="1140" w:firstLine="0"/>
      </w:pPr>
      <w:r>
        <w:rPr>
          <w:rFonts w:hint="eastAsia"/>
        </w:rPr>
        <w:t>3.</w:t>
      </w:r>
      <w:r>
        <w:rPr>
          <w:rFonts w:hint="eastAsia"/>
        </w:rPr>
        <w:t>提交软件基线的定期更新，审核对已执行的基线变更。</w:t>
      </w:r>
    </w:p>
    <w:p w:rsidR="00393ABA" w:rsidRDefault="00393ABA" w:rsidP="00393ABA">
      <w:pPr>
        <w:pStyle w:val="a1"/>
        <w:ind w:left="1140" w:firstLine="0"/>
      </w:pPr>
      <w:r>
        <w:rPr>
          <w:rFonts w:hint="eastAsia"/>
        </w:rPr>
        <w:t>4.</w:t>
      </w:r>
      <w:r>
        <w:rPr>
          <w:rFonts w:hint="eastAsia"/>
        </w:rPr>
        <w:t>对软件基线库的存取管理及保存。</w:t>
      </w:r>
    </w:p>
    <w:p w:rsidR="00393ABA" w:rsidRDefault="00393ABA" w:rsidP="00393ABA">
      <w:pPr>
        <w:pStyle w:val="a1"/>
        <w:ind w:left="1140" w:firstLine="0"/>
      </w:pPr>
      <w:r>
        <w:rPr>
          <w:rFonts w:hint="eastAsia"/>
        </w:rPr>
        <w:t>5.</w:t>
      </w:r>
      <w:r>
        <w:rPr>
          <w:rFonts w:hint="eastAsia"/>
        </w:rPr>
        <w:t>定期发布上</w:t>
      </w:r>
      <w:proofErr w:type="gramStart"/>
      <w:r>
        <w:rPr>
          <w:rFonts w:hint="eastAsia"/>
        </w:rPr>
        <w:t>传软件</w:t>
      </w:r>
      <w:proofErr w:type="gramEnd"/>
      <w:r>
        <w:rPr>
          <w:rFonts w:hint="eastAsia"/>
        </w:rPr>
        <w:t>配置管理报告、软件配置管理组对配置管理动作记录。</w:t>
      </w:r>
    </w:p>
    <w:p w:rsidR="00393ABA" w:rsidRPr="00547213" w:rsidRDefault="00393ABA" w:rsidP="003440AB">
      <w:pPr>
        <w:numPr>
          <w:ilvl w:val="0"/>
          <w:numId w:val="4"/>
        </w:numPr>
        <w:spacing w:beforeLines="50" w:before="120" w:afterLines="50" w:after="120"/>
      </w:pPr>
      <w:r w:rsidRPr="00547213">
        <w:rPr>
          <w:rFonts w:hint="eastAsia"/>
          <w:bCs/>
        </w:rPr>
        <w:lastRenderedPageBreak/>
        <w:t>组织人员名单</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012"/>
        <w:gridCol w:w="3085"/>
      </w:tblGrid>
      <w:tr w:rsidR="00393ABA" w:rsidTr="005766FA">
        <w:trPr>
          <w:trHeight w:val="450"/>
          <w:tblHeader/>
          <w:jc w:val="center"/>
        </w:trPr>
        <w:tc>
          <w:tcPr>
            <w:tcW w:w="111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姓名</w:t>
            </w:r>
          </w:p>
        </w:tc>
        <w:tc>
          <w:tcPr>
            <w:tcW w:w="3012"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角色</w:t>
            </w:r>
          </w:p>
        </w:tc>
        <w:tc>
          <w:tcPr>
            <w:tcW w:w="308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93ABA" w:rsidRDefault="00393ABA" w:rsidP="005766FA">
            <w:pPr>
              <w:rPr>
                <w:b/>
                <w:bCs/>
              </w:rPr>
            </w:pPr>
            <w:r>
              <w:rPr>
                <w:rFonts w:hint="eastAsia"/>
                <w:b/>
                <w:bCs/>
              </w:rPr>
              <w:t>说明</w:t>
            </w:r>
          </w:p>
        </w:tc>
      </w:tr>
      <w:tr w:rsidR="00393ABA"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proofErr w:type="gramStart"/>
            <w:r>
              <w:rPr>
                <w:rFonts w:hint="eastAsia"/>
              </w:rPr>
              <w:t>刘值成</w:t>
            </w:r>
            <w:proofErr w:type="gramEnd"/>
          </w:p>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项目</w:t>
            </w:r>
            <w:proofErr w:type="gramStart"/>
            <w:r>
              <w:rPr>
                <w:rFonts w:hint="eastAsia"/>
              </w:rPr>
              <w:t>组软件</w:t>
            </w:r>
            <w:proofErr w:type="gramEnd"/>
            <w:r>
              <w:rPr>
                <w:rFonts w:hint="eastAsia"/>
              </w:rPr>
              <w:t>配置管理员</w:t>
            </w:r>
          </w:p>
        </w:tc>
        <w:tc>
          <w:tcPr>
            <w:tcW w:w="3085"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具体实施项目的配置管理</w:t>
            </w:r>
          </w:p>
        </w:tc>
      </w:tr>
      <w:tr w:rsidR="00393ABA" w:rsidRPr="00C94D0F"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兼职</w:t>
            </w:r>
          </w:p>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项目</w:t>
            </w:r>
            <w:proofErr w:type="gramStart"/>
            <w:r>
              <w:rPr>
                <w:rFonts w:hint="eastAsia"/>
              </w:rPr>
              <w:t>组软件</w:t>
            </w:r>
            <w:proofErr w:type="gramEnd"/>
            <w:r>
              <w:rPr>
                <w:rFonts w:hint="eastAsia"/>
              </w:rPr>
              <w:t>变更控制管理员</w:t>
            </w:r>
          </w:p>
        </w:tc>
        <w:tc>
          <w:tcPr>
            <w:tcW w:w="3085" w:type="dxa"/>
            <w:tcBorders>
              <w:top w:val="single" w:sz="4" w:space="0" w:color="auto"/>
              <w:left w:val="single" w:sz="4" w:space="0" w:color="auto"/>
              <w:bottom w:val="single" w:sz="4" w:space="0" w:color="auto"/>
              <w:right w:val="single" w:sz="4" w:space="0" w:color="auto"/>
            </w:tcBorders>
            <w:hideMark/>
          </w:tcPr>
          <w:p w:rsidR="00393ABA" w:rsidRDefault="00393ABA" w:rsidP="005766FA">
            <w:r>
              <w:rPr>
                <w:rFonts w:hint="eastAsia"/>
              </w:rPr>
              <w:t>具体负责项目的变更控制</w:t>
            </w:r>
          </w:p>
        </w:tc>
      </w:tr>
      <w:tr w:rsidR="00393ABA" w:rsidTr="005766FA">
        <w:trPr>
          <w:jc w:val="center"/>
        </w:trPr>
        <w:tc>
          <w:tcPr>
            <w:tcW w:w="1118" w:type="dxa"/>
            <w:tcBorders>
              <w:top w:val="single" w:sz="4" w:space="0" w:color="auto"/>
              <w:left w:val="single" w:sz="4" w:space="0" w:color="auto"/>
              <w:bottom w:val="single" w:sz="4" w:space="0" w:color="auto"/>
              <w:right w:val="single" w:sz="4" w:space="0" w:color="auto"/>
            </w:tcBorders>
            <w:hideMark/>
          </w:tcPr>
          <w:p w:rsidR="00393ABA" w:rsidRDefault="00393ABA" w:rsidP="005766FA"/>
        </w:tc>
        <w:tc>
          <w:tcPr>
            <w:tcW w:w="3012" w:type="dxa"/>
            <w:tcBorders>
              <w:top w:val="single" w:sz="4" w:space="0" w:color="auto"/>
              <w:left w:val="single" w:sz="4" w:space="0" w:color="auto"/>
              <w:bottom w:val="single" w:sz="4" w:space="0" w:color="auto"/>
              <w:right w:val="single" w:sz="4" w:space="0" w:color="auto"/>
            </w:tcBorders>
            <w:hideMark/>
          </w:tcPr>
          <w:p w:rsidR="00393ABA" w:rsidRDefault="00393ABA" w:rsidP="005766FA"/>
        </w:tc>
        <w:tc>
          <w:tcPr>
            <w:tcW w:w="3085" w:type="dxa"/>
            <w:tcBorders>
              <w:top w:val="single" w:sz="4" w:space="0" w:color="auto"/>
              <w:left w:val="single" w:sz="4" w:space="0" w:color="auto"/>
              <w:bottom w:val="single" w:sz="4" w:space="0" w:color="auto"/>
              <w:right w:val="single" w:sz="4" w:space="0" w:color="auto"/>
            </w:tcBorders>
          </w:tcPr>
          <w:p w:rsidR="00393ABA" w:rsidRDefault="00393ABA" w:rsidP="005766FA"/>
        </w:tc>
      </w:tr>
    </w:tbl>
    <w:p w:rsidR="00393ABA" w:rsidRPr="009850FF" w:rsidRDefault="00393ABA" w:rsidP="00393ABA">
      <w:pPr>
        <w:pStyle w:val="2"/>
        <w:rPr>
          <w:b w:val="0"/>
        </w:rPr>
      </w:pPr>
      <w:bookmarkStart w:id="2662" w:name="_Toc526032347"/>
      <w:bookmarkStart w:id="2663" w:name="_Toc526063152"/>
      <w:bookmarkStart w:id="2664" w:name="_Toc527297435"/>
      <w:bookmarkStart w:id="2665" w:name="_Toc535393445"/>
      <w:r>
        <w:rPr>
          <w:rFonts w:hint="eastAsia"/>
          <w:b w:val="0"/>
        </w:rPr>
        <w:t>5.</w:t>
      </w:r>
      <w:r>
        <w:rPr>
          <w:b w:val="0"/>
        </w:rPr>
        <w:t>7</w:t>
      </w:r>
      <w:r>
        <w:rPr>
          <w:rFonts w:hint="eastAsia"/>
          <w:b w:val="0"/>
        </w:rPr>
        <w:t>.</w:t>
      </w:r>
      <w:r>
        <w:rPr>
          <w:b w:val="0"/>
        </w:rPr>
        <w:t>1</w:t>
      </w:r>
      <w:r w:rsidRPr="009850FF">
        <w:rPr>
          <w:rFonts w:hint="eastAsia"/>
          <w:b w:val="0"/>
        </w:rPr>
        <w:t>.3</w:t>
      </w:r>
      <w:bookmarkStart w:id="2666" w:name="_Toc525942169"/>
      <w:r w:rsidRPr="009850FF">
        <w:rPr>
          <w:rFonts w:hint="eastAsia"/>
          <w:b w:val="0"/>
        </w:rPr>
        <w:t>角色职责</w:t>
      </w:r>
      <w:bookmarkEnd w:id="2662"/>
      <w:bookmarkEnd w:id="2663"/>
      <w:bookmarkEnd w:id="2664"/>
      <w:bookmarkEnd w:id="2665"/>
      <w:bookmarkEnd w:id="2666"/>
    </w:p>
    <w:p w:rsidR="00393ABA" w:rsidRPr="002C7FFC" w:rsidRDefault="00393ABA" w:rsidP="00393ABA">
      <w:pPr>
        <w:pStyle w:val="5"/>
        <w:rPr>
          <w:rStyle w:val="51"/>
        </w:rPr>
      </w:pPr>
      <w:bookmarkStart w:id="2667" w:name="_Toc526032348"/>
      <w:bookmarkStart w:id="2668" w:name="_Toc526063153"/>
      <w:bookmarkStart w:id="2669" w:name="_Toc527297436"/>
      <w:r>
        <w:rPr>
          <w:rStyle w:val="51"/>
          <w:rFonts w:hint="eastAsia"/>
        </w:rPr>
        <w:t>5</w:t>
      </w:r>
      <w:r w:rsidRPr="002C7FFC">
        <w:rPr>
          <w:rStyle w:val="51"/>
          <w:rFonts w:hint="eastAsia"/>
        </w:rPr>
        <w:t>.</w:t>
      </w:r>
      <w:r w:rsidRPr="002C7FFC">
        <w:rPr>
          <w:rStyle w:val="51"/>
        </w:rPr>
        <w:t>7</w:t>
      </w:r>
      <w:r w:rsidRPr="002C7FFC">
        <w:rPr>
          <w:rStyle w:val="51"/>
          <w:rFonts w:hint="eastAsia"/>
        </w:rPr>
        <w:t>.</w:t>
      </w:r>
      <w:r w:rsidRPr="002C7FFC">
        <w:rPr>
          <w:rStyle w:val="51"/>
        </w:rPr>
        <w:t>1</w:t>
      </w:r>
      <w:r w:rsidRPr="002C7FFC">
        <w:rPr>
          <w:rStyle w:val="51"/>
          <w:rFonts w:hint="eastAsia"/>
        </w:rPr>
        <w:t>.3.1</w:t>
      </w:r>
      <w:r w:rsidRPr="002C7FFC">
        <w:rPr>
          <w:rStyle w:val="51"/>
          <w:rFonts w:hint="eastAsia"/>
        </w:rPr>
        <w:t>软件配置管理员，软件变更控制管理员</w:t>
      </w:r>
      <w:bookmarkEnd w:id="2667"/>
      <w:bookmarkEnd w:id="2668"/>
      <w:bookmarkEnd w:id="2669"/>
    </w:p>
    <w:p w:rsidR="00393ABA" w:rsidRPr="00041074" w:rsidRDefault="00393ABA" w:rsidP="003440AB">
      <w:pPr>
        <w:numPr>
          <w:ilvl w:val="0"/>
          <w:numId w:val="4"/>
        </w:numPr>
        <w:spacing w:beforeLines="50" w:before="120" w:afterLines="50" w:after="120"/>
      </w:pPr>
      <w:r w:rsidRPr="00041074">
        <w:rPr>
          <w:rFonts w:hint="eastAsia"/>
          <w:bCs/>
        </w:rPr>
        <w:t>职责</w:t>
      </w:r>
    </w:p>
    <w:p w:rsidR="00393ABA" w:rsidRDefault="00393ABA" w:rsidP="00393ABA">
      <w:pPr>
        <w:pStyle w:val="a1"/>
        <w:ind w:left="1140" w:firstLine="0"/>
      </w:pPr>
      <w:r>
        <w:rPr>
          <w:rFonts w:hint="eastAsia"/>
        </w:rPr>
        <w:t>1.</w:t>
      </w:r>
      <w:r>
        <w:rPr>
          <w:rFonts w:hint="eastAsia"/>
        </w:rPr>
        <w:t>配合项目经理在软件配置管理组的领导下，制定基于</w:t>
      </w:r>
      <w:r>
        <w:t>G</w:t>
      </w:r>
      <w:r>
        <w:rPr>
          <w:rFonts w:hint="eastAsia"/>
        </w:rPr>
        <w:t>it</w:t>
      </w:r>
      <w:r>
        <w:rPr>
          <w:rFonts w:hint="eastAsia"/>
        </w:rPr>
        <w:t>的开发策略和流程。</w:t>
      </w:r>
    </w:p>
    <w:p w:rsidR="00393ABA" w:rsidRDefault="00393ABA" w:rsidP="00393ABA">
      <w:pPr>
        <w:pStyle w:val="a1"/>
        <w:ind w:left="1140" w:firstLine="0"/>
      </w:pPr>
      <w:r>
        <w:rPr>
          <w:rFonts w:hint="eastAsia"/>
        </w:rPr>
        <w:t>2.</w:t>
      </w:r>
      <w:r>
        <w:rPr>
          <w:rFonts w:hint="eastAsia"/>
        </w:rPr>
        <w:t>设定</w:t>
      </w:r>
      <w:r>
        <w:rPr>
          <w:rFonts w:hint="eastAsia"/>
        </w:rPr>
        <w:t>G</w:t>
      </w:r>
      <w:r>
        <w:t>IT</w:t>
      </w:r>
      <w:r>
        <w:rPr>
          <w:rFonts w:hint="eastAsia"/>
        </w:rPr>
        <w:t>中数据的访问权限。</w:t>
      </w:r>
    </w:p>
    <w:p w:rsidR="00393ABA" w:rsidRDefault="00393ABA" w:rsidP="00393ABA">
      <w:pPr>
        <w:pStyle w:val="a1"/>
        <w:ind w:left="1140" w:firstLine="0"/>
      </w:pPr>
      <w:r>
        <w:rPr>
          <w:rFonts w:hint="eastAsia"/>
        </w:rPr>
        <w:t>3.</w:t>
      </w:r>
      <w:r>
        <w:rPr>
          <w:rFonts w:hint="eastAsia"/>
        </w:rPr>
        <w:t>为开发</w:t>
      </w:r>
      <w:r>
        <w:rPr>
          <w:rFonts w:hint="eastAsia"/>
        </w:rPr>
        <w:t>,</w:t>
      </w:r>
      <w:r>
        <w:rPr>
          <w:rFonts w:hint="eastAsia"/>
        </w:rPr>
        <w:t>集成准备文档模板文件。</w:t>
      </w:r>
    </w:p>
    <w:p w:rsidR="00393ABA" w:rsidRDefault="00393ABA" w:rsidP="00393ABA">
      <w:pPr>
        <w:pStyle w:val="a1"/>
        <w:ind w:left="1140" w:firstLine="0"/>
      </w:pPr>
      <w:r>
        <w:rPr>
          <w:rFonts w:hint="eastAsia"/>
        </w:rPr>
        <w:t>4.</w:t>
      </w:r>
      <w:r>
        <w:rPr>
          <w:rFonts w:hint="eastAsia"/>
        </w:rPr>
        <w:t>执行所有文档版本的发布及更新。</w:t>
      </w:r>
    </w:p>
    <w:p w:rsidR="00393ABA" w:rsidRDefault="00393ABA" w:rsidP="00393ABA">
      <w:pPr>
        <w:spacing w:line="240" w:lineRule="atLeast"/>
        <w:ind w:left="1140"/>
      </w:pPr>
      <w:r>
        <w:rPr>
          <w:rFonts w:hint="eastAsia"/>
        </w:rPr>
        <w:t>5.</w:t>
      </w:r>
      <w:r w:rsidRPr="0003077C">
        <w:rPr>
          <w:rFonts w:hint="eastAsia"/>
        </w:rPr>
        <w:t xml:space="preserve"> </w:t>
      </w:r>
      <w:r>
        <w:rPr>
          <w:rFonts w:hint="eastAsia"/>
        </w:rPr>
        <w:t>配合配置控制委员会，定期或事件驱动地召开</w:t>
      </w:r>
      <w:r>
        <w:t>SCCB</w:t>
      </w:r>
      <w:r>
        <w:rPr>
          <w:rFonts w:hint="eastAsia"/>
        </w:rPr>
        <w:t>例会，对配置管理文件进行审核及更新。</w:t>
      </w:r>
    </w:p>
    <w:p w:rsidR="00393ABA" w:rsidRDefault="00393ABA" w:rsidP="00393ABA">
      <w:pPr>
        <w:spacing w:line="240" w:lineRule="atLeast"/>
        <w:ind w:left="840" w:firstLine="300"/>
      </w:pPr>
      <w:r>
        <w:rPr>
          <w:rFonts w:hint="eastAsia"/>
        </w:rPr>
        <w:t>6.</w:t>
      </w:r>
      <w:r>
        <w:rPr>
          <w:rFonts w:hint="eastAsia"/>
        </w:rPr>
        <w:t>定期或事件驱动地进行软件配置状态报告。</w:t>
      </w:r>
    </w:p>
    <w:p w:rsidR="00393ABA" w:rsidRDefault="00393ABA" w:rsidP="00393ABA">
      <w:pPr>
        <w:spacing w:line="240" w:lineRule="atLeast"/>
        <w:ind w:left="840" w:firstLine="300"/>
      </w:pPr>
      <w:r>
        <w:rPr>
          <w:rFonts w:hint="eastAsia"/>
        </w:rPr>
        <w:t>7.</w:t>
      </w:r>
      <w:r>
        <w:rPr>
          <w:rFonts w:hint="eastAsia"/>
        </w:rPr>
        <w:t>定期备份</w:t>
      </w:r>
      <w:r>
        <w:rPr>
          <w:rFonts w:hint="eastAsia"/>
        </w:rPr>
        <w:t>G</w:t>
      </w:r>
      <w:r>
        <w:t>it</w:t>
      </w:r>
      <w:r>
        <w:rPr>
          <w:rFonts w:hint="eastAsia"/>
        </w:rPr>
        <w:t>数据库。</w:t>
      </w:r>
    </w:p>
    <w:p w:rsidR="00393ABA" w:rsidRPr="0003077C" w:rsidRDefault="00393ABA" w:rsidP="00393ABA">
      <w:pPr>
        <w:spacing w:line="240" w:lineRule="atLeast"/>
        <w:ind w:left="840" w:firstLine="300"/>
      </w:pPr>
      <w:r>
        <w:rPr>
          <w:rFonts w:hint="eastAsia"/>
        </w:rPr>
        <w:t>8.</w:t>
      </w:r>
      <w:r w:rsidRPr="0003077C">
        <w:rPr>
          <w:rFonts w:hint="eastAsia"/>
        </w:rPr>
        <w:t>对开发人员进行配置管理、工具等相关知识的培训。</w:t>
      </w:r>
    </w:p>
    <w:p w:rsidR="00393ABA" w:rsidRDefault="00393ABA" w:rsidP="00393ABA">
      <w:pPr>
        <w:pStyle w:val="a1"/>
        <w:ind w:left="720"/>
      </w:pPr>
      <w:r>
        <w:rPr>
          <w:rFonts w:hint="eastAsia"/>
        </w:rPr>
        <w:t>9</w:t>
      </w:r>
      <w:r>
        <w:rPr>
          <w:rFonts w:hint="eastAsia"/>
        </w:rPr>
        <w:t>．与软件质量保证人员（</w:t>
      </w:r>
      <w:r>
        <w:t>SQA</w:t>
      </w:r>
      <w:r>
        <w:rPr>
          <w:rFonts w:hint="eastAsia"/>
        </w:rPr>
        <w:t>）进行软件配置审核，并定期报告配置的状态。</w:t>
      </w:r>
    </w:p>
    <w:p w:rsidR="00393ABA" w:rsidRDefault="00393ABA" w:rsidP="00393ABA">
      <w:pPr>
        <w:pStyle w:val="a1"/>
        <w:ind w:left="720"/>
      </w:pPr>
      <w:r>
        <w:rPr>
          <w:rFonts w:hint="eastAsia"/>
        </w:rPr>
        <w:t>10.</w:t>
      </w:r>
      <w:r>
        <w:rPr>
          <w:rFonts w:hint="eastAsia"/>
        </w:rPr>
        <w:t>确定目录体系，即时将文档上传至</w:t>
      </w:r>
      <w:r>
        <w:rPr>
          <w:rFonts w:hint="eastAsia"/>
        </w:rPr>
        <w:t>GitHub</w:t>
      </w:r>
      <w:r>
        <w:rPr>
          <w:rFonts w:hint="eastAsia"/>
        </w:rPr>
        <w:t>。</w:t>
      </w:r>
    </w:p>
    <w:p w:rsidR="00393ABA" w:rsidRPr="002C7FFC" w:rsidRDefault="00393ABA" w:rsidP="00393ABA">
      <w:pPr>
        <w:pStyle w:val="5"/>
        <w:rPr>
          <w:rStyle w:val="51"/>
        </w:rPr>
      </w:pPr>
      <w:bookmarkStart w:id="2670" w:name="_Toc50964608"/>
      <w:bookmarkStart w:id="2671" w:name="_Toc26159677"/>
      <w:bookmarkStart w:id="2672" w:name="_Toc528148360"/>
      <w:bookmarkStart w:id="2673" w:name="_Toc526032349"/>
      <w:bookmarkStart w:id="2674" w:name="_Toc526063154"/>
      <w:bookmarkStart w:id="2675" w:name="_Toc527297437"/>
      <w:r>
        <w:rPr>
          <w:rStyle w:val="51"/>
          <w:rFonts w:hint="eastAsia"/>
        </w:rPr>
        <w:t>5</w:t>
      </w:r>
      <w:r w:rsidRPr="002C7FFC">
        <w:rPr>
          <w:rStyle w:val="51"/>
          <w:rFonts w:hint="eastAsia"/>
        </w:rPr>
        <w:t>.</w:t>
      </w:r>
      <w:r w:rsidRPr="002C7FFC">
        <w:rPr>
          <w:rStyle w:val="51"/>
        </w:rPr>
        <w:t>7</w:t>
      </w:r>
      <w:r w:rsidRPr="002C7FFC">
        <w:rPr>
          <w:rStyle w:val="51"/>
          <w:rFonts w:hint="eastAsia"/>
        </w:rPr>
        <w:t>.</w:t>
      </w:r>
      <w:r w:rsidRPr="002C7FFC">
        <w:rPr>
          <w:rStyle w:val="51"/>
        </w:rPr>
        <w:t>1</w:t>
      </w:r>
      <w:r w:rsidRPr="002C7FFC">
        <w:rPr>
          <w:rStyle w:val="51"/>
          <w:rFonts w:hint="eastAsia"/>
        </w:rPr>
        <w:t>.3.2</w:t>
      </w:r>
      <w:r w:rsidRPr="002C7FFC">
        <w:rPr>
          <w:rStyle w:val="51"/>
          <w:rFonts w:hint="eastAsia"/>
        </w:rPr>
        <w:t>开发人员</w:t>
      </w:r>
      <w:bookmarkEnd w:id="2670"/>
      <w:bookmarkEnd w:id="2671"/>
      <w:bookmarkEnd w:id="2672"/>
      <w:bookmarkEnd w:id="2673"/>
      <w:bookmarkEnd w:id="2674"/>
      <w:bookmarkEnd w:id="2675"/>
    </w:p>
    <w:p w:rsidR="00393ABA" w:rsidRDefault="00393ABA" w:rsidP="00393ABA">
      <w:pPr>
        <w:ind w:firstLine="420"/>
      </w:pPr>
      <w:r>
        <w:rPr>
          <w:rFonts w:hint="eastAsia"/>
        </w:rPr>
        <w:t>职责：</w:t>
      </w:r>
    </w:p>
    <w:p w:rsidR="00393ABA" w:rsidRDefault="00393ABA" w:rsidP="00393ABA">
      <w:pPr>
        <w:spacing w:line="240" w:lineRule="atLeast"/>
        <w:ind w:left="840"/>
      </w:pPr>
      <w:r>
        <w:rPr>
          <w:rFonts w:hint="eastAsia"/>
        </w:rPr>
        <w:t>加入配置管理</w:t>
      </w:r>
      <w:proofErr w:type="gramStart"/>
      <w:r>
        <w:rPr>
          <w:rFonts w:hint="eastAsia"/>
        </w:rPr>
        <w:t>员创建</w:t>
      </w:r>
      <w:proofErr w:type="gramEnd"/>
      <w:r>
        <w:rPr>
          <w:rFonts w:hint="eastAsia"/>
        </w:rPr>
        <w:t>的</w:t>
      </w:r>
      <w:r>
        <w:rPr>
          <w:rFonts w:hint="eastAsia"/>
        </w:rPr>
        <w:t>GitHub</w:t>
      </w:r>
      <w:r>
        <w:rPr>
          <w:rFonts w:hint="eastAsia"/>
        </w:rPr>
        <w:t>项目，创建自己的工作文件夹。</w:t>
      </w:r>
    </w:p>
    <w:p w:rsidR="00393ABA" w:rsidRDefault="00393ABA" w:rsidP="00393ABA">
      <w:pPr>
        <w:spacing w:line="240" w:lineRule="atLeast"/>
        <w:ind w:left="840"/>
      </w:pPr>
      <w:r>
        <w:rPr>
          <w:rFonts w:hint="eastAsia"/>
        </w:rPr>
        <w:t>即时提交自己的代码至配置管理员，进行版本确定和上传。</w:t>
      </w:r>
    </w:p>
    <w:p w:rsidR="00393ABA" w:rsidRDefault="00393ABA" w:rsidP="00393ABA">
      <w:pPr>
        <w:spacing w:line="240" w:lineRule="atLeast"/>
        <w:ind w:left="840"/>
      </w:pPr>
      <w:r>
        <w:rPr>
          <w:rFonts w:hint="eastAsia"/>
        </w:rPr>
        <w:t>根据分配基线，生成自己负责的配置项，并将这些配置项上传到配置管理库中。</w:t>
      </w:r>
    </w:p>
    <w:p w:rsidR="00393ABA" w:rsidRDefault="00393ABA" w:rsidP="00393ABA">
      <w:pPr>
        <w:spacing w:line="240" w:lineRule="atLeast"/>
        <w:ind w:left="840"/>
      </w:pPr>
      <w:r>
        <w:rPr>
          <w:rFonts w:hint="eastAsia"/>
        </w:rPr>
        <w:t>将与自己工作相关的所有文档进行备份，上传。</w:t>
      </w:r>
    </w:p>
    <w:p w:rsidR="00393ABA" w:rsidRPr="002C7FFC" w:rsidRDefault="00393ABA" w:rsidP="00393ABA">
      <w:pPr>
        <w:pStyle w:val="5"/>
        <w:rPr>
          <w:rStyle w:val="51"/>
        </w:rPr>
      </w:pPr>
      <w:bookmarkStart w:id="2676" w:name="_Toc50964609"/>
      <w:bookmarkStart w:id="2677" w:name="_Toc26159678"/>
      <w:bookmarkStart w:id="2678" w:name="_Toc528148361"/>
      <w:bookmarkStart w:id="2679" w:name="_Toc526032350"/>
      <w:bookmarkStart w:id="2680" w:name="_Toc526063155"/>
      <w:bookmarkStart w:id="2681" w:name="_Toc527297438"/>
      <w:r>
        <w:rPr>
          <w:rStyle w:val="51"/>
          <w:rFonts w:hint="eastAsia"/>
        </w:rPr>
        <w:t>5</w:t>
      </w:r>
      <w:r w:rsidRPr="002C7FFC">
        <w:rPr>
          <w:rStyle w:val="51"/>
          <w:rFonts w:hint="eastAsia"/>
        </w:rPr>
        <w:t>.</w:t>
      </w:r>
      <w:r w:rsidRPr="002C7FFC">
        <w:rPr>
          <w:rStyle w:val="51"/>
        </w:rPr>
        <w:t>7</w:t>
      </w:r>
      <w:r w:rsidRPr="002C7FFC">
        <w:rPr>
          <w:rStyle w:val="51"/>
          <w:rFonts w:hint="eastAsia"/>
        </w:rPr>
        <w:t>.</w:t>
      </w:r>
      <w:r w:rsidRPr="002C7FFC">
        <w:rPr>
          <w:rStyle w:val="51"/>
        </w:rPr>
        <w:t>1</w:t>
      </w:r>
      <w:r w:rsidRPr="002C7FFC">
        <w:rPr>
          <w:rStyle w:val="51"/>
          <w:rFonts w:hint="eastAsia"/>
        </w:rPr>
        <w:t>.3.3</w:t>
      </w:r>
      <w:r w:rsidRPr="002C7FFC">
        <w:rPr>
          <w:rStyle w:val="51"/>
          <w:rFonts w:hint="eastAsia"/>
        </w:rPr>
        <w:t>测试人员</w:t>
      </w:r>
      <w:bookmarkEnd w:id="2676"/>
      <w:bookmarkEnd w:id="2677"/>
      <w:bookmarkEnd w:id="2678"/>
      <w:bookmarkEnd w:id="2679"/>
      <w:bookmarkEnd w:id="2680"/>
      <w:bookmarkEnd w:id="2681"/>
    </w:p>
    <w:p w:rsidR="00393ABA" w:rsidRDefault="00393ABA" w:rsidP="00393ABA">
      <w:pPr>
        <w:spacing w:line="240" w:lineRule="atLeast"/>
        <w:ind w:left="420"/>
      </w:pPr>
      <w:r>
        <w:rPr>
          <w:rFonts w:hint="eastAsia"/>
        </w:rPr>
        <w:t>职责：</w:t>
      </w:r>
    </w:p>
    <w:p w:rsidR="00393ABA" w:rsidRDefault="00393ABA" w:rsidP="00393ABA">
      <w:pPr>
        <w:spacing w:line="240" w:lineRule="atLeast"/>
        <w:ind w:left="840"/>
      </w:pPr>
      <w:r>
        <w:rPr>
          <w:rFonts w:hint="eastAsia"/>
        </w:rPr>
        <w:t>负责生成自己负责的配置项并加入配置管理库。</w:t>
      </w:r>
    </w:p>
    <w:p w:rsidR="00393ABA" w:rsidRDefault="00393ABA" w:rsidP="00393ABA">
      <w:pPr>
        <w:spacing w:line="240" w:lineRule="atLeast"/>
        <w:ind w:left="840"/>
      </w:pPr>
      <w:r>
        <w:rPr>
          <w:rFonts w:hint="eastAsia"/>
        </w:rPr>
        <w:t>在配置管理员生成实现基线版本后，对基线版本开始测试任务。</w:t>
      </w:r>
    </w:p>
    <w:p w:rsidR="00393ABA" w:rsidRDefault="00393ABA" w:rsidP="00393ABA">
      <w:pPr>
        <w:spacing w:line="240" w:lineRule="atLeast"/>
        <w:ind w:left="840"/>
      </w:pPr>
      <w:r>
        <w:rPr>
          <w:rFonts w:hint="eastAsia"/>
        </w:rPr>
        <w:t>对测试过程中新发现的问题，填写异常报告单上交至项目领导组。</w:t>
      </w:r>
    </w:p>
    <w:p w:rsidR="00393ABA" w:rsidRDefault="00393ABA" w:rsidP="00393ABA">
      <w:pPr>
        <w:spacing w:line="240" w:lineRule="atLeast"/>
        <w:ind w:left="840"/>
      </w:pPr>
      <w:r>
        <w:rPr>
          <w:rFonts w:hint="eastAsia"/>
        </w:rPr>
        <w:t>将异常报告单等与自己工作有关的所有文档进行备份，上传。</w:t>
      </w:r>
    </w:p>
    <w:p w:rsidR="00393ABA" w:rsidRDefault="00393ABA" w:rsidP="00393ABA">
      <w:pPr>
        <w:spacing w:line="240" w:lineRule="atLeast"/>
        <w:ind w:left="840"/>
      </w:pPr>
      <w:r>
        <w:rPr>
          <w:rFonts w:hint="eastAsia"/>
        </w:rPr>
        <w:t>验证变更库中与自己工作相关的</w:t>
      </w:r>
      <w:proofErr w:type="gramStart"/>
      <w:r>
        <w:rPr>
          <w:rFonts w:hint="eastAsia"/>
        </w:rPr>
        <w:t>的</w:t>
      </w:r>
      <w:proofErr w:type="gramEnd"/>
      <w:r>
        <w:rPr>
          <w:rFonts w:hint="eastAsia"/>
        </w:rPr>
        <w:t>变更。</w:t>
      </w:r>
    </w:p>
    <w:p w:rsidR="00393ABA" w:rsidRPr="002C7FFC" w:rsidRDefault="00393ABA" w:rsidP="00393ABA">
      <w:pPr>
        <w:pStyle w:val="3"/>
      </w:pPr>
      <w:bookmarkStart w:id="2682" w:name="_Toc120510579"/>
      <w:bookmarkStart w:id="2683" w:name="_Toc525942170"/>
      <w:bookmarkStart w:id="2684" w:name="_Toc526032351"/>
      <w:bookmarkStart w:id="2685" w:name="_Toc526063156"/>
      <w:bookmarkStart w:id="2686" w:name="_Toc527297439"/>
      <w:bookmarkStart w:id="2687" w:name="_Toc535393446"/>
      <w:r>
        <w:rPr>
          <w:rFonts w:hint="eastAsia"/>
        </w:rPr>
        <w:lastRenderedPageBreak/>
        <w:t>5</w:t>
      </w:r>
      <w:r w:rsidRPr="002C7FFC">
        <w:rPr>
          <w:rFonts w:hint="eastAsia"/>
        </w:rPr>
        <w:t>.7.2</w:t>
      </w:r>
      <w:r w:rsidRPr="002C7FFC">
        <w:rPr>
          <w:rFonts w:hint="eastAsia"/>
        </w:rPr>
        <w:t>项目成员的操作权限计划</w:t>
      </w:r>
      <w:bookmarkEnd w:id="2682"/>
      <w:bookmarkEnd w:id="2683"/>
      <w:bookmarkEnd w:id="2684"/>
      <w:bookmarkEnd w:id="2685"/>
      <w:bookmarkEnd w:id="2686"/>
      <w:bookmarkEnd w:id="2687"/>
    </w:p>
    <w:p w:rsidR="00393ABA" w:rsidRPr="00041074" w:rsidRDefault="00393ABA" w:rsidP="00393ABA">
      <w:r w:rsidRPr="00041074">
        <w:rPr>
          <w:rFonts w:hint="eastAsia"/>
        </w:rPr>
        <w:t>项目成员</w:t>
      </w:r>
      <w:r>
        <w:rPr>
          <w:rFonts w:hint="eastAsia"/>
        </w:rPr>
        <w:t>可以</w:t>
      </w:r>
      <w:r w:rsidRPr="00041074">
        <w:rPr>
          <w:rFonts w:hint="eastAsia"/>
        </w:rPr>
        <w:t>拥有</w:t>
      </w:r>
      <w:r w:rsidRPr="00041074">
        <w:rPr>
          <w:rFonts w:hint="eastAsia"/>
        </w:rPr>
        <w:t xml:space="preserve">Add, </w:t>
      </w:r>
      <w:proofErr w:type="spellStart"/>
      <w:r w:rsidRPr="00041074">
        <w:rPr>
          <w:rFonts w:hint="eastAsia"/>
        </w:rPr>
        <w:t>Checkin</w:t>
      </w:r>
      <w:proofErr w:type="spellEnd"/>
      <w:r w:rsidRPr="00041074">
        <w:rPr>
          <w:rFonts w:hint="eastAsia"/>
        </w:rPr>
        <w:t>/Checkout, Download</w:t>
      </w:r>
      <w:r>
        <w:rPr>
          <w:rFonts w:hint="eastAsia"/>
        </w:rPr>
        <w:t>的权限</w:t>
      </w:r>
      <w:r w:rsidRPr="00041074">
        <w:rPr>
          <w:rFonts w:hint="eastAsia"/>
        </w:rPr>
        <w:t>，不能拥有“</w:t>
      </w:r>
      <w:r>
        <w:t>D</w:t>
      </w:r>
      <w:r w:rsidRPr="00041074">
        <w:rPr>
          <w:rFonts w:hint="eastAsia"/>
        </w:rPr>
        <w:t>elete</w:t>
      </w:r>
      <w:r w:rsidRPr="00041074">
        <w:rPr>
          <w:rFonts w:hint="eastAsia"/>
        </w:rPr>
        <w:t>”权限。</w:t>
      </w:r>
    </w:p>
    <w:p w:rsidR="00393ABA" w:rsidRPr="00041074" w:rsidRDefault="00393ABA" w:rsidP="00393ABA">
      <w:pPr>
        <w:rPr>
          <w:rFonts w:ascii="宋体" w:hAnsi="宋体"/>
          <w:b/>
        </w:rPr>
      </w:pPr>
      <w:r w:rsidRPr="00041074">
        <w:rPr>
          <w:rFonts w:hint="eastAsia"/>
        </w:rPr>
        <w:t>配置管理员</w:t>
      </w:r>
      <w:r>
        <w:rPr>
          <w:rFonts w:hint="eastAsia"/>
        </w:rPr>
        <w:t>拥有全部权限</w:t>
      </w:r>
      <w:r w:rsidRPr="00041074">
        <w:rPr>
          <w:rFonts w:hint="eastAsia"/>
        </w:rPr>
        <w:t>。</w:t>
      </w:r>
    </w:p>
    <w:p w:rsidR="00393ABA" w:rsidRDefault="00393ABA" w:rsidP="00393ABA"/>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080"/>
        <w:gridCol w:w="6300"/>
      </w:tblGrid>
      <w:tr w:rsidR="00393ABA" w:rsidTr="005766FA">
        <w:tc>
          <w:tcPr>
            <w:tcW w:w="1188" w:type="dxa"/>
            <w:shd w:val="clear" w:color="auto" w:fill="D9D9D9"/>
          </w:tcPr>
          <w:p w:rsidR="00393ABA" w:rsidRDefault="00393ABA" w:rsidP="005766FA">
            <w:pPr>
              <w:jc w:val="center"/>
              <w:rPr>
                <w:b/>
                <w:bCs/>
                <w:sz w:val="18"/>
              </w:rPr>
            </w:pPr>
            <w:r>
              <w:rPr>
                <w:rFonts w:hint="eastAsia"/>
                <w:b/>
                <w:bCs/>
                <w:sz w:val="18"/>
              </w:rPr>
              <w:t>项目成员</w:t>
            </w:r>
          </w:p>
        </w:tc>
        <w:tc>
          <w:tcPr>
            <w:tcW w:w="1080" w:type="dxa"/>
            <w:shd w:val="clear" w:color="auto" w:fill="D9D9D9"/>
          </w:tcPr>
          <w:p w:rsidR="00393ABA" w:rsidRDefault="00393ABA" w:rsidP="005766FA">
            <w:pPr>
              <w:jc w:val="center"/>
              <w:rPr>
                <w:b/>
                <w:bCs/>
                <w:sz w:val="18"/>
              </w:rPr>
            </w:pPr>
            <w:r>
              <w:rPr>
                <w:rFonts w:hint="eastAsia"/>
                <w:b/>
                <w:bCs/>
                <w:sz w:val="18"/>
              </w:rPr>
              <w:t>用户名</w:t>
            </w:r>
          </w:p>
        </w:tc>
        <w:tc>
          <w:tcPr>
            <w:tcW w:w="6300" w:type="dxa"/>
            <w:shd w:val="clear" w:color="auto" w:fill="D9D9D9"/>
          </w:tcPr>
          <w:p w:rsidR="00393ABA" w:rsidRDefault="00393ABA" w:rsidP="005766FA">
            <w:pPr>
              <w:jc w:val="center"/>
              <w:rPr>
                <w:b/>
                <w:bCs/>
                <w:sz w:val="18"/>
              </w:rPr>
            </w:pPr>
            <w:r>
              <w:rPr>
                <w:rFonts w:hint="eastAsia"/>
                <w:b/>
                <w:bCs/>
                <w:sz w:val="18"/>
              </w:rPr>
              <w:t>权限，说明</w:t>
            </w:r>
          </w:p>
        </w:tc>
      </w:tr>
      <w:tr w:rsidR="00393ABA" w:rsidTr="005766FA">
        <w:tc>
          <w:tcPr>
            <w:tcW w:w="1188" w:type="dxa"/>
          </w:tcPr>
          <w:p w:rsidR="00393ABA" w:rsidRPr="00041074" w:rsidRDefault="00393ABA" w:rsidP="005766FA">
            <w:pPr>
              <w:rPr>
                <w:iCs/>
                <w:sz w:val="18"/>
              </w:rPr>
            </w:pPr>
            <w:r>
              <w:rPr>
                <w:rFonts w:hint="eastAsia"/>
              </w:rPr>
              <w:t>陈铉文</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 xml:space="preserve">Add, </w:t>
            </w:r>
            <w:proofErr w:type="spellStart"/>
            <w:r w:rsidRPr="00041074">
              <w:rPr>
                <w:rFonts w:hint="eastAsia"/>
              </w:rPr>
              <w:t>Checkin</w:t>
            </w:r>
            <w:proofErr w:type="spellEnd"/>
            <w:r w:rsidRPr="00041074">
              <w:rPr>
                <w:rFonts w:hint="eastAsia"/>
              </w:rPr>
              <w:t>/Checkout, Download</w:t>
            </w:r>
          </w:p>
        </w:tc>
      </w:tr>
      <w:tr w:rsidR="00393ABA" w:rsidTr="005766FA">
        <w:tc>
          <w:tcPr>
            <w:tcW w:w="1188" w:type="dxa"/>
          </w:tcPr>
          <w:p w:rsidR="00393ABA" w:rsidRPr="00041074" w:rsidRDefault="00393ABA" w:rsidP="005766FA">
            <w:pPr>
              <w:rPr>
                <w:iCs/>
                <w:sz w:val="18"/>
              </w:rPr>
            </w:pPr>
            <w:proofErr w:type="gramStart"/>
            <w:r>
              <w:rPr>
                <w:rFonts w:hint="eastAsia"/>
              </w:rPr>
              <w:t>刘值成</w:t>
            </w:r>
            <w:proofErr w:type="gramEnd"/>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 xml:space="preserve">Add, </w:t>
            </w:r>
            <w:proofErr w:type="spellStart"/>
            <w:r w:rsidRPr="00041074">
              <w:rPr>
                <w:rFonts w:hint="eastAsia"/>
              </w:rPr>
              <w:t>Checkin</w:t>
            </w:r>
            <w:proofErr w:type="spellEnd"/>
            <w:r w:rsidRPr="00041074">
              <w:rPr>
                <w:rFonts w:hint="eastAsia"/>
              </w:rPr>
              <w:t>/Checkout, Download</w:t>
            </w:r>
            <w:r>
              <w:rPr>
                <w:rFonts w:hint="eastAsia"/>
              </w:rPr>
              <w:t>，</w:t>
            </w:r>
            <w:r>
              <w:t>Delete</w:t>
            </w:r>
          </w:p>
        </w:tc>
      </w:tr>
      <w:tr w:rsidR="00393ABA" w:rsidTr="005766FA">
        <w:tc>
          <w:tcPr>
            <w:tcW w:w="1188" w:type="dxa"/>
          </w:tcPr>
          <w:p w:rsidR="00393ABA" w:rsidRPr="00041074" w:rsidRDefault="00393ABA" w:rsidP="005766FA">
            <w:pPr>
              <w:rPr>
                <w:iCs/>
                <w:sz w:val="18"/>
              </w:rPr>
            </w:pPr>
            <w:r>
              <w:rPr>
                <w:rFonts w:hint="eastAsia"/>
              </w:rPr>
              <w:t>章奇妙</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r>
              <w:rPr>
                <w:rFonts w:hint="eastAsia"/>
              </w:rPr>
              <w:t>张威杰</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r>
              <w:rPr>
                <w:rFonts w:hint="eastAsia"/>
              </w:rPr>
              <w:t>于坤</w:t>
            </w: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r w:rsidRPr="00041074">
              <w:rPr>
                <w:rFonts w:hint="eastAsia"/>
              </w:rPr>
              <w:t>Add, Download</w:t>
            </w:r>
          </w:p>
        </w:tc>
      </w:tr>
      <w:tr w:rsidR="00393ABA" w:rsidTr="005766FA">
        <w:tc>
          <w:tcPr>
            <w:tcW w:w="1188" w:type="dxa"/>
          </w:tcPr>
          <w:p w:rsidR="00393ABA" w:rsidRPr="00041074" w:rsidRDefault="00393ABA" w:rsidP="005766FA">
            <w:pPr>
              <w:rPr>
                <w:iCs/>
                <w:sz w:val="18"/>
              </w:rPr>
            </w:pPr>
          </w:p>
        </w:tc>
        <w:tc>
          <w:tcPr>
            <w:tcW w:w="1080" w:type="dxa"/>
          </w:tcPr>
          <w:p w:rsidR="00393ABA" w:rsidRPr="00041074" w:rsidRDefault="00393ABA" w:rsidP="005766FA">
            <w:pPr>
              <w:rPr>
                <w:iCs/>
                <w:sz w:val="18"/>
              </w:rPr>
            </w:pPr>
          </w:p>
        </w:tc>
        <w:tc>
          <w:tcPr>
            <w:tcW w:w="6300" w:type="dxa"/>
          </w:tcPr>
          <w:p w:rsidR="00393ABA" w:rsidRPr="00041074" w:rsidRDefault="00393ABA" w:rsidP="005766FA">
            <w:pPr>
              <w:rPr>
                <w:iCs/>
                <w:sz w:val="18"/>
              </w:rPr>
            </w:pPr>
          </w:p>
        </w:tc>
      </w:tr>
    </w:tbl>
    <w:p w:rsidR="00393ABA" w:rsidRDefault="00393ABA" w:rsidP="00393ABA"/>
    <w:p w:rsidR="00393ABA" w:rsidRPr="002C7FFC" w:rsidRDefault="00393ABA" w:rsidP="00393ABA">
      <w:pPr>
        <w:pStyle w:val="3"/>
      </w:pPr>
      <w:bookmarkStart w:id="2688" w:name="_Toc534629849"/>
      <w:bookmarkStart w:id="2689" w:name="_Toc120510576"/>
      <w:bookmarkStart w:id="2690" w:name="_Toc525942171"/>
      <w:bookmarkStart w:id="2691" w:name="_Toc526032352"/>
      <w:bookmarkStart w:id="2692" w:name="_Toc526063157"/>
      <w:bookmarkStart w:id="2693" w:name="_Toc527297440"/>
      <w:bookmarkStart w:id="2694" w:name="_Toc535393447"/>
      <w:r>
        <w:rPr>
          <w:rFonts w:hint="eastAsia"/>
        </w:rPr>
        <w:t>5</w:t>
      </w:r>
      <w:r w:rsidRPr="002C7FFC">
        <w:rPr>
          <w:rFonts w:hint="eastAsia"/>
        </w:rPr>
        <w:t>.7.3</w:t>
      </w:r>
      <w:r w:rsidRPr="002C7FFC">
        <w:rPr>
          <w:rFonts w:hint="eastAsia"/>
        </w:rPr>
        <w:t>用于配置管理的软硬件资源</w:t>
      </w:r>
      <w:bookmarkEnd w:id="2688"/>
      <w:bookmarkEnd w:id="2689"/>
      <w:bookmarkEnd w:id="2690"/>
      <w:bookmarkEnd w:id="2691"/>
      <w:bookmarkEnd w:id="2692"/>
      <w:bookmarkEnd w:id="2693"/>
      <w:bookmarkEnd w:id="2694"/>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5600"/>
      </w:tblGrid>
      <w:tr w:rsidR="00393ABA" w:rsidTr="005766FA">
        <w:tc>
          <w:tcPr>
            <w:tcW w:w="3132" w:type="dxa"/>
            <w:shd w:val="clear" w:color="auto" w:fill="D9D9D9"/>
          </w:tcPr>
          <w:p w:rsidR="00393ABA" w:rsidRDefault="00393ABA" w:rsidP="005766FA">
            <w:pPr>
              <w:jc w:val="center"/>
              <w:rPr>
                <w:b/>
                <w:bCs/>
                <w:sz w:val="18"/>
              </w:rPr>
            </w:pPr>
            <w:r>
              <w:rPr>
                <w:rFonts w:hint="eastAsia"/>
                <w:b/>
                <w:bCs/>
                <w:sz w:val="18"/>
              </w:rPr>
              <w:t>配置管理软硬件资源</w:t>
            </w:r>
          </w:p>
        </w:tc>
        <w:tc>
          <w:tcPr>
            <w:tcW w:w="5600" w:type="dxa"/>
            <w:shd w:val="clear" w:color="auto" w:fill="D9D9D9"/>
          </w:tcPr>
          <w:p w:rsidR="00393ABA" w:rsidRDefault="00393ABA" w:rsidP="005766FA">
            <w:pPr>
              <w:jc w:val="center"/>
              <w:rPr>
                <w:b/>
                <w:bCs/>
                <w:sz w:val="18"/>
              </w:rPr>
            </w:pPr>
            <w:r>
              <w:rPr>
                <w:rFonts w:hint="eastAsia"/>
                <w:b/>
                <w:bCs/>
                <w:sz w:val="18"/>
              </w:rPr>
              <w:t>说明</w:t>
            </w:r>
          </w:p>
        </w:tc>
      </w:tr>
      <w:tr w:rsidR="00393ABA" w:rsidTr="005766FA">
        <w:tc>
          <w:tcPr>
            <w:tcW w:w="3132" w:type="dxa"/>
          </w:tcPr>
          <w:p w:rsidR="00393ABA" w:rsidRPr="00A42906" w:rsidRDefault="00393ABA" w:rsidP="005766FA">
            <w:pPr>
              <w:rPr>
                <w:b/>
                <w:iCs/>
                <w:sz w:val="18"/>
              </w:rPr>
            </w:pPr>
            <w:r w:rsidRPr="00A42906">
              <w:rPr>
                <w:rFonts w:hint="eastAsia"/>
                <w:b/>
                <w:iCs/>
                <w:sz w:val="18"/>
              </w:rPr>
              <w:t>配置管理软件名称</w:t>
            </w:r>
          </w:p>
        </w:tc>
        <w:tc>
          <w:tcPr>
            <w:tcW w:w="5600" w:type="dxa"/>
          </w:tcPr>
          <w:p w:rsidR="00393ABA" w:rsidRDefault="00393ABA" w:rsidP="005766FA">
            <w:pPr>
              <w:rPr>
                <w:iCs/>
                <w:sz w:val="18"/>
              </w:rPr>
            </w:pPr>
            <w:r>
              <w:rPr>
                <w:rFonts w:hint="eastAsia"/>
                <w:iCs/>
                <w:sz w:val="18"/>
              </w:rPr>
              <w:t>G</w:t>
            </w:r>
            <w:r>
              <w:rPr>
                <w:iCs/>
                <w:sz w:val="18"/>
              </w:rPr>
              <w:t>IT GITHUB</w:t>
            </w:r>
          </w:p>
          <w:p w:rsidR="00393ABA" w:rsidRPr="00A42906" w:rsidRDefault="00393ABA" w:rsidP="005766FA">
            <w:pPr>
              <w:rPr>
                <w:iCs/>
                <w:sz w:val="18"/>
              </w:rPr>
            </w:pPr>
          </w:p>
        </w:tc>
      </w:tr>
      <w:tr w:rsidR="00393ABA" w:rsidTr="005766FA">
        <w:tc>
          <w:tcPr>
            <w:tcW w:w="3132" w:type="dxa"/>
          </w:tcPr>
          <w:p w:rsidR="00393ABA" w:rsidRPr="00A42906" w:rsidRDefault="00393ABA" w:rsidP="005766FA">
            <w:pPr>
              <w:rPr>
                <w:iCs/>
                <w:sz w:val="18"/>
              </w:rPr>
            </w:pPr>
            <w:r w:rsidRPr="00A42906">
              <w:rPr>
                <w:rFonts w:hint="eastAsia"/>
                <w:iCs/>
                <w:sz w:val="18"/>
              </w:rPr>
              <w:t>计算机名称</w:t>
            </w:r>
          </w:p>
        </w:tc>
        <w:tc>
          <w:tcPr>
            <w:tcW w:w="5600" w:type="dxa"/>
          </w:tcPr>
          <w:p w:rsidR="00393ABA" w:rsidRPr="00A42906" w:rsidRDefault="00393ABA" w:rsidP="005766FA">
            <w:pPr>
              <w:rPr>
                <w:iCs/>
                <w:sz w:val="18"/>
              </w:rPr>
            </w:pPr>
          </w:p>
          <w:p w:rsidR="00393ABA" w:rsidRDefault="00393ABA" w:rsidP="005766FA">
            <w:pPr>
              <w:rPr>
                <w:i/>
                <w:iCs/>
                <w:sz w:val="18"/>
              </w:rPr>
            </w:pPr>
          </w:p>
        </w:tc>
      </w:tr>
    </w:tbl>
    <w:p w:rsidR="00393ABA" w:rsidRDefault="00393ABA" w:rsidP="00393ABA">
      <w:pPr>
        <w:pStyle w:val="ad"/>
        <w:snapToGrid w:val="0"/>
      </w:pPr>
    </w:p>
    <w:p w:rsidR="00393ABA" w:rsidRPr="002C7FFC" w:rsidRDefault="00393ABA" w:rsidP="00393ABA">
      <w:pPr>
        <w:pStyle w:val="3"/>
      </w:pPr>
      <w:bookmarkStart w:id="2695" w:name="_Toc525942172"/>
      <w:bookmarkStart w:id="2696" w:name="_Toc526032353"/>
      <w:bookmarkStart w:id="2697" w:name="_Toc526063158"/>
      <w:bookmarkStart w:id="2698" w:name="_Toc527297441"/>
      <w:bookmarkStart w:id="2699" w:name="_Toc535393448"/>
      <w:r>
        <w:rPr>
          <w:rFonts w:hint="eastAsia"/>
        </w:rPr>
        <w:t>5</w:t>
      </w:r>
      <w:r w:rsidRPr="002C7FFC">
        <w:rPr>
          <w:rFonts w:hint="eastAsia"/>
        </w:rPr>
        <w:t>.7.4</w:t>
      </w:r>
      <w:r w:rsidRPr="002C7FFC">
        <w:t>实现</w:t>
      </w:r>
      <w:bookmarkEnd w:id="2695"/>
      <w:bookmarkEnd w:id="2696"/>
      <w:bookmarkEnd w:id="2697"/>
      <w:bookmarkEnd w:id="2698"/>
      <w:bookmarkEnd w:id="2699"/>
    </w:p>
    <w:p w:rsidR="00393ABA" w:rsidRPr="002C7FFC" w:rsidRDefault="00393ABA" w:rsidP="00393ABA">
      <w:pPr>
        <w:pStyle w:val="4"/>
      </w:pPr>
      <w:bookmarkStart w:id="2700" w:name="_Toc525942173"/>
      <w:bookmarkStart w:id="2701" w:name="_Toc526032354"/>
      <w:bookmarkStart w:id="2702" w:name="_Toc526063159"/>
      <w:bookmarkStart w:id="2703" w:name="_Toc527297442"/>
      <w:r>
        <w:rPr>
          <w:rFonts w:hint="eastAsia"/>
        </w:rPr>
        <w:t>5</w:t>
      </w:r>
      <w:r w:rsidRPr="002C7FFC">
        <w:rPr>
          <w:rFonts w:hint="eastAsia"/>
        </w:rPr>
        <w:t>.7.4.1</w:t>
      </w:r>
      <w:r w:rsidRPr="002C7FFC">
        <w:t>主要里程碑</w:t>
      </w:r>
      <w:r w:rsidRPr="002C7FFC">
        <w:rPr>
          <w:rFonts w:hint="eastAsia"/>
        </w:rPr>
        <w:t>：</w:t>
      </w:r>
      <w:bookmarkEnd w:id="2700"/>
      <w:bookmarkEnd w:id="2701"/>
      <w:bookmarkEnd w:id="2702"/>
      <w:bookmarkEnd w:id="2703"/>
    </w:p>
    <w:p w:rsidR="00393ABA" w:rsidRDefault="00393ABA" w:rsidP="00393ABA">
      <w:pPr>
        <w:ind w:leftChars="100" w:left="210"/>
      </w:pPr>
      <w:r>
        <w:tab/>
      </w:r>
      <w:r>
        <w:tab/>
      </w:r>
      <w:r>
        <w:rPr>
          <w:rFonts w:hint="eastAsia"/>
        </w:rPr>
        <w:t>1.</w:t>
      </w:r>
      <w:r>
        <w:rPr>
          <w:rFonts w:hint="eastAsia"/>
        </w:rPr>
        <w:t>建立配置控制委员会。</w:t>
      </w:r>
    </w:p>
    <w:p w:rsidR="00393ABA" w:rsidRDefault="00393ABA" w:rsidP="00393ABA">
      <w:pPr>
        <w:ind w:leftChars="100" w:left="210"/>
      </w:pPr>
      <w:r>
        <w:tab/>
      </w:r>
      <w:r>
        <w:tab/>
      </w:r>
      <w:r>
        <w:rPr>
          <w:rFonts w:hint="eastAsia"/>
        </w:rPr>
        <w:t>2.</w:t>
      </w:r>
      <w:r>
        <w:rPr>
          <w:rFonts w:hint="eastAsia"/>
        </w:rPr>
        <w:t>确认各个配置基线。</w:t>
      </w:r>
    </w:p>
    <w:p w:rsidR="00393ABA" w:rsidRDefault="00393ABA" w:rsidP="00393ABA">
      <w:pPr>
        <w:ind w:leftChars="100" w:left="210"/>
      </w:pPr>
      <w:r>
        <w:tab/>
      </w:r>
      <w:r>
        <w:tab/>
      </w:r>
      <w:r>
        <w:rPr>
          <w:rFonts w:hint="eastAsia"/>
        </w:rPr>
        <w:t>3.</w:t>
      </w:r>
      <w:r>
        <w:rPr>
          <w:rFonts w:hint="eastAsia"/>
        </w:rPr>
        <w:t>建立接口控制协议。</w:t>
      </w:r>
    </w:p>
    <w:p w:rsidR="00393ABA" w:rsidRDefault="00393ABA" w:rsidP="00393ABA">
      <w:pPr>
        <w:ind w:leftChars="100" w:left="210"/>
      </w:pPr>
      <w:r>
        <w:tab/>
      </w:r>
      <w:r>
        <w:tab/>
      </w:r>
      <w:r>
        <w:rPr>
          <w:rFonts w:hint="eastAsia"/>
        </w:rPr>
        <w:t>4.</w:t>
      </w:r>
      <w:r>
        <w:rPr>
          <w:rFonts w:hint="eastAsia"/>
        </w:rPr>
        <w:t>制定评审与检查软件配置管理计划和规程。</w:t>
      </w:r>
    </w:p>
    <w:p w:rsidR="00393ABA" w:rsidRDefault="00393ABA" w:rsidP="00393ABA">
      <w:pPr>
        <w:ind w:leftChars="100" w:left="210"/>
      </w:pPr>
      <w:r>
        <w:tab/>
      </w:r>
      <w:r>
        <w:tab/>
      </w:r>
      <w:r>
        <w:rPr>
          <w:rFonts w:hint="eastAsia"/>
        </w:rPr>
        <w:t>5.</w:t>
      </w:r>
      <w:r>
        <w:rPr>
          <w:rFonts w:hint="eastAsia"/>
        </w:rPr>
        <w:t>制定相关的软件开发，测试的配置管理计划和规程。</w:t>
      </w:r>
    </w:p>
    <w:p w:rsidR="00393ABA" w:rsidRPr="002C7FFC" w:rsidRDefault="00393ABA" w:rsidP="00393ABA">
      <w:pPr>
        <w:pStyle w:val="4"/>
      </w:pPr>
      <w:bookmarkStart w:id="2704" w:name="_Toc534629851"/>
      <w:bookmarkStart w:id="2705" w:name="_Toc120510578"/>
      <w:bookmarkStart w:id="2706" w:name="_Toc525942174"/>
      <w:bookmarkStart w:id="2707" w:name="_Toc526032355"/>
      <w:bookmarkStart w:id="2708" w:name="_Toc526063160"/>
      <w:bookmarkStart w:id="2709" w:name="_Toc527297443"/>
      <w:r>
        <w:rPr>
          <w:rFonts w:hint="eastAsia"/>
        </w:rPr>
        <w:t>5</w:t>
      </w:r>
      <w:r w:rsidRPr="002C7FFC">
        <w:rPr>
          <w:rFonts w:hint="eastAsia"/>
        </w:rPr>
        <w:t>.7.4.2</w:t>
      </w:r>
      <w:r w:rsidRPr="002C7FFC">
        <w:rPr>
          <w:rFonts w:hint="eastAsia"/>
        </w:rPr>
        <w:t>基准配置项计划</w:t>
      </w:r>
      <w:bookmarkEnd w:id="2704"/>
      <w:bookmarkEnd w:id="2705"/>
      <w:bookmarkEnd w:id="2706"/>
      <w:bookmarkEnd w:id="2707"/>
      <w:bookmarkEnd w:id="2708"/>
      <w:bookmarkEnd w:id="27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1"/>
        <w:gridCol w:w="4141"/>
        <w:gridCol w:w="2081"/>
      </w:tblGrid>
      <w:tr w:rsidR="00393ABA" w:rsidTr="005766FA">
        <w:trPr>
          <w:cantSplit/>
        </w:trPr>
        <w:tc>
          <w:tcPr>
            <w:tcW w:w="2180" w:type="dxa"/>
            <w:shd w:val="clear" w:color="auto" w:fill="D9D9D9"/>
          </w:tcPr>
          <w:p w:rsidR="00393ABA" w:rsidRDefault="00393ABA" w:rsidP="005766FA">
            <w:pPr>
              <w:tabs>
                <w:tab w:val="left" w:pos="3346"/>
              </w:tabs>
              <w:jc w:val="center"/>
              <w:rPr>
                <w:b/>
                <w:bCs/>
                <w:sz w:val="18"/>
              </w:rPr>
            </w:pPr>
            <w:r>
              <w:rPr>
                <w:rFonts w:hint="eastAsia"/>
                <w:b/>
                <w:bCs/>
                <w:sz w:val="18"/>
              </w:rPr>
              <w:t>基线名称</w:t>
            </w:r>
            <w:r>
              <w:rPr>
                <w:rFonts w:hint="eastAsia"/>
                <w:b/>
                <w:bCs/>
                <w:sz w:val="18"/>
              </w:rPr>
              <w:t>/</w:t>
            </w:r>
            <w:r>
              <w:rPr>
                <w:rFonts w:hint="eastAsia"/>
                <w:b/>
                <w:bCs/>
                <w:sz w:val="18"/>
              </w:rPr>
              <w:t>标识符</w:t>
            </w:r>
          </w:p>
        </w:tc>
        <w:tc>
          <w:tcPr>
            <w:tcW w:w="4360" w:type="dxa"/>
            <w:shd w:val="clear" w:color="auto" w:fill="D9D9D9"/>
          </w:tcPr>
          <w:p w:rsidR="00393ABA" w:rsidRDefault="00393ABA" w:rsidP="005766FA">
            <w:pPr>
              <w:tabs>
                <w:tab w:val="left" w:pos="3346"/>
              </w:tabs>
              <w:jc w:val="center"/>
              <w:rPr>
                <w:b/>
                <w:bCs/>
                <w:sz w:val="18"/>
              </w:rPr>
            </w:pPr>
            <w:r>
              <w:rPr>
                <w:rFonts w:hint="eastAsia"/>
                <w:b/>
                <w:bCs/>
                <w:sz w:val="18"/>
              </w:rPr>
              <w:t>基线所包含的主要配置项</w:t>
            </w:r>
          </w:p>
        </w:tc>
        <w:tc>
          <w:tcPr>
            <w:tcW w:w="2180" w:type="dxa"/>
            <w:shd w:val="clear" w:color="auto" w:fill="D9D9D9"/>
          </w:tcPr>
          <w:p w:rsidR="00393ABA" w:rsidRDefault="00393ABA" w:rsidP="005766FA">
            <w:pPr>
              <w:tabs>
                <w:tab w:val="left" w:pos="3346"/>
              </w:tabs>
              <w:jc w:val="center"/>
              <w:rPr>
                <w:b/>
                <w:bCs/>
                <w:sz w:val="18"/>
              </w:rPr>
            </w:pPr>
            <w:r>
              <w:rPr>
                <w:rFonts w:hint="eastAsia"/>
                <w:b/>
                <w:bCs/>
                <w:sz w:val="18"/>
              </w:rPr>
              <w:t>预计建立时间</w:t>
            </w:r>
          </w:p>
        </w:tc>
      </w:tr>
      <w:tr w:rsidR="00393ABA" w:rsidTr="005766FA">
        <w:trPr>
          <w:cantSplit/>
        </w:trPr>
        <w:tc>
          <w:tcPr>
            <w:tcW w:w="2180" w:type="dxa"/>
          </w:tcPr>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r w:rsidR="00393ABA" w:rsidTr="005766FA">
        <w:trPr>
          <w:cantSplit/>
        </w:trPr>
        <w:tc>
          <w:tcPr>
            <w:tcW w:w="2180" w:type="dxa"/>
          </w:tcPr>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r w:rsidR="00393ABA" w:rsidTr="005766FA">
        <w:trPr>
          <w:cantSplit/>
        </w:trPr>
        <w:tc>
          <w:tcPr>
            <w:tcW w:w="2180" w:type="dxa"/>
          </w:tcPr>
          <w:p w:rsidR="00393ABA" w:rsidRDefault="00393ABA" w:rsidP="005766FA">
            <w:pPr>
              <w:tabs>
                <w:tab w:val="left" w:pos="3346"/>
              </w:tabs>
              <w:rPr>
                <w:sz w:val="18"/>
              </w:rPr>
            </w:pPr>
          </w:p>
          <w:p w:rsidR="00393ABA" w:rsidRDefault="00393ABA" w:rsidP="005766FA">
            <w:pPr>
              <w:tabs>
                <w:tab w:val="left" w:pos="3346"/>
              </w:tabs>
              <w:rPr>
                <w:sz w:val="18"/>
              </w:rPr>
            </w:pPr>
          </w:p>
        </w:tc>
        <w:tc>
          <w:tcPr>
            <w:tcW w:w="4360" w:type="dxa"/>
          </w:tcPr>
          <w:p w:rsidR="00393ABA" w:rsidRDefault="00393ABA" w:rsidP="005766FA">
            <w:pPr>
              <w:tabs>
                <w:tab w:val="left" w:pos="3346"/>
              </w:tabs>
              <w:rPr>
                <w:sz w:val="18"/>
              </w:rPr>
            </w:pPr>
          </w:p>
        </w:tc>
        <w:tc>
          <w:tcPr>
            <w:tcW w:w="2180" w:type="dxa"/>
          </w:tcPr>
          <w:p w:rsidR="00393ABA" w:rsidRDefault="00393ABA" w:rsidP="005766FA">
            <w:pPr>
              <w:tabs>
                <w:tab w:val="left" w:pos="3346"/>
              </w:tabs>
              <w:rPr>
                <w:sz w:val="18"/>
              </w:rPr>
            </w:pPr>
          </w:p>
        </w:tc>
      </w:tr>
    </w:tbl>
    <w:p w:rsidR="00393ABA" w:rsidRDefault="00393ABA" w:rsidP="00393ABA"/>
    <w:p w:rsidR="00393ABA" w:rsidRPr="002C7FFC" w:rsidRDefault="00393ABA" w:rsidP="00393ABA">
      <w:pPr>
        <w:pStyle w:val="4"/>
      </w:pPr>
      <w:bookmarkStart w:id="2710" w:name="_Toc522858620"/>
      <w:bookmarkStart w:id="2711" w:name="_Toc534629850"/>
      <w:bookmarkStart w:id="2712" w:name="_Toc120510577"/>
      <w:bookmarkStart w:id="2713" w:name="_Toc525942175"/>
      <w:bookmarkStart w:id="2714" w:name="_Toc526032356"/>
      <w:bookmarkStart w:id="2715" w:name="_Toc526063161"/>
      <w:bookmarkStart w:id="2716" w:name="_Toc527297444"/>
      <w:r>
        <w:rPr>
          <w:rFonts w:hint="eastAsia"/>
        </w:rPr>
        <w:lastRenderedPageBreak/>
        <w:t>5</w:t>
      </w:r>
      <w:r w:rsidRPr="002C7FFC">
        <w:rPr>
          <w:rFonts w:hint="eastAsia"/>
        </w:rPr>
        <w:t>.7.4.3</w:t>
      </w:r>
      <w:r w:rsidRPr="002C7FFC">
        <w:rPr>
          <w:rFonts w:hint="eastAsia"/>
        </w:rPr>
        <w:t>配置项</w:t>
      </w:r>
      <w:bookmarkEnd w:id="2710"/>
      <w:r w:rsidRPr="002C7FFC">
        <w:rPr>
          <w:rFonts w:hint="eastAsia"/>
        </w:rPr>
        <w:t>计划</w:t>
      </w:r>
      <w:bookmarkEnd w:id="2711"/>
      <w:bookmarkEnd w:id="2712"/>
      <w:bookmarkEnd w:id="2713"/>
      <w:bookmarkEnd w:id="2714"/>
      <w:bookmarkEnd w:id="2715"/>
      <w:bookmarkEnd w:id="2716"/>
    </w:p>
    <w:p w:rsidR="00393ABA" w:rsidRDefault="00393ABA" w:rsidP="00393AB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2454"/>
        <w:gridCol w:w="2488"/>
        <w:gridCol w:w="2071"/>
      </w:tblGrid>
      <w:tr w:rsidR="00393ABA" w:rsidTr="005766FA">
        <w:tc>
          <w:tcPr>
            <w:tcW w:w="1283" w:type="dxa"/>
            <w:shd w:val="clear" w:color="auto" w:fill="D9D9D9"/>
          </w:tcPr>
          <w:p w:rsidR="00393ABA" w:rsidRDefault="00393ABA" w:rsidP="005766FA">
            <w:pPr>
              <w:tabs>
                <w:tab w:val="left" w:pos="3346"/>
              </w:tabs>
              <w:jc w:val="center"/>
              <w:rPr>
                <w:b/>
                <w:bCs/>
                <w:sz w:val="18"/>
              </w:rPr>
            </w:pPr>
            <w:r>
              <w:rPr>
                <w:rFonts w:hint="eastAsia"/>
                <w:b/>
                <w:bCs/>
                <w:sz w:val="18"/>
              </w:rPr>
              <w:t>类型</w:t>
            </w:r>
          </w:p>
        </w:tc>
        <w:tc>
          <w:tcPr>
            <w:tcW w:w="2454" w:type="dxa"/>
            <w:shd w:val="clear" w:color="auto" w:fill="D9D9D9"/>
          </w:tcPr>
          <w:p w:rsidR="00393ABA" w:rsidRDefault="00393ABA" w:rsidP="005766FA">
            <w:pPr>
              <w:tabs>
                <w:tab w:val="left" w:pos="3346"/>
              </w:tabs>
              <w:jc w:val="center"/>
              <w:rPr>
                <w:b/>
                <w:bCs/>
                <w:sz w:val="18"/>
              </w:rPr>
            </w:pPr>
            <w:r>
              <w:rPr>
                <w:rFonts w:hint="eastAsia"/>
                <w:b/>
                <w:bCs/>
                <w:sz w:val="18"/>
              </w:rPr>
              <w:t>主要配置项</w:t>
            </w:r>
          </w:p>
        </w:tc>
        <w:tc>
          <w:tcPr>
            <w:tcW w:w="2488" w:type="dxa"/>
            <w:shd w:val="clear" w:color="auto" w:fill="D9D9D9"/>
          </w:tcPr>
          <w:p w:rsidR="00393ABA" w:rsidRDefault="00393ABA" w:rsidP="005766FA">
            <w:pPr>
              <w:tabs>
                <w:tab w:val="left" w:pos="3346"/>
              </w:tabs>
              <w:jc w:val="center"/>
              <w:rPr>
                <w:b/>
                <w:bCs/>
                <w:sz w:val="18"/>
              </w:rPr>
            </w:pPr>
            <w:r>
              <w:rPr>
                <w:rFonts w:hint="eastAsia"/>
                <w:b/>
                <w:bCs/>
                <w:sz w:val="18"/>
              </w:rPr>
              <w:t>标识符</w:t>
            </w:r>
          </w:p>
        </w:tc>
        <w:tc>
          <w:tcPr>
            <w:tcW w:w="2071" w:type="dxa"/>
            <w:shd w:val="clear" w:color="auto" w:fill="D9D9D9"/>
          </w:tcPr>
          <w:p w:rsidR="00393ABA" w:rsidRDefault="00393ABA" w:rsidP="005766FA">
            <w:pPr>
              <w:tabs>
                <w:tab w:val="left" w:pos="3346"/>
              </w:tabs>
              <w:jc w:val="center"/>
              <w:rPr>
                <w:b/>
                <w:bCs/>
                <w:sz w:val="18"/>
              </w:rPr>
            </w:pPr>
            <w:r>
              <w:rPr>
                <w:rFonts w:hint="eastAsia"/>
                <w:b/>
                <w:bCs/>
                <w:sz w:val="18"/>
              </w:rPr>
              <w:t>预计正式发表时间</w:t>
            </w: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计划</w:t>
            </w:r>
          </w:p>
        </w:tc>
        <w:tc>
          <w:tcPr>
            <w:tcW w:w="2454" w:type="dxa"/>
          </w:tcPr>
          <w:p w:rsidR="00393ABA" w:rsidRDefault="00393ABA" w:rsidP="005766FA">
            <w:pPr>
              <w:tabs>
                <w:tab w:val="left" w:pos="3346"/>
              </w:tabs>
              <w:rPr>
                <w:sz w:val="18"/>
              </w:rPr>
            </w:pPr>
            <w:r>
              <w:rPr>
                <w:rFonts w:hint="eastAsia"/>
                <w:sz w:val="18"/>
              </w:rPr>
              <w:t>《项目计划》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《质量保证计划》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《配置管理计划》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需求</w:t>
            </w:r>
          </w:p>
        </w:tc>
        <w:tc>
          <w:tcPr>
            <w:tcW w:w="2454" w:type="dxa"/>
          </w:tcPr>
          <w:p w:rsidR="00393ABA" w:rsidRDefault="00393ABA" w:rsidP="005766FA">
            <w:pPr>
              <w:tabs>
                <w:tab w:val="left" w:pos="3346"/>
              </w:tabs>
              <w:rPr>
                <w:sz w:val="18"/>
              </w:rPr>
            </w:pPr>
            <w:r>
              <w:rPr>
                <w:rFonts w:hint="eastAsia"/>
                <w:sz w:val="18"/>
              </w:rPr>
              <w:t>《用户需求说明书》</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《软件需求规格说明书》</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《需求跟踪报告》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设计</w:t>
            </w:r>
          </w:p>
        </w:tc>
        <w:tc>
          <w:tcPr>
            <w:tcW w:w="2454" w:type="dxa"/>
          </w:tcPr>
          <w:p w:rsidR="00393ABA" w:rsidRDefault="00393ABA" w:rsidP="005766FA">
            <w:pPr>
              <w:tabs>
                <w:tab w:val="left" w:pos="3346"/>
              </w:tabs>
              <w:rPr>
                <w:sz w:val="18"/>
              </w:rPr>
            </w:pPr>
            <w:r>
              <w:rPr>
                <w:rFonts w:hint="eastAsia"/>
                <w:sz w:val="18"/>
              </w:rPr>
              <w:t>《体系结构设计报告》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《数据库设计报告》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《模块设计报告》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《用户界面设计报告》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r>
              <w:rPr>
                <w:rFonts w:hint="eastAsia"/>
                <w:sz w:val="18"/>
              </w:rPr>
              <w:t>编程</w:t>
            </w:r>
          </w:p>
        </w:tc>
        <w:tc>
          <w:tcPr>
            <w:tcW w:w="2454" w:type="dxa"/>
          </w:tcPr>
          <w:p w:rsidR="00393ABA" w:rsidRDefault="00393ABA" w:rsidP="005766FA">
            <w:pPr>
              <w:tabs>
                <w:tab w:val="left" w:pos="3346"/>
              </w:tabs>
              <w:rPr>
                <w:sz w:val="18"/>
              </w:rPr>
            </w:pPr>
            <w:r>
              <w:rPr>
                <w:rFonts w:hint="eastAsia"/>
                <w:sz w:val="18"/>
              </w:rPr>
              <w:t>源程序</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二进制库</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val="restart"/>
          </w:tcPr>
          <w:p w:rsidR="00393ABA" w:rsidRDefault="00393ABA" w:rsidP="005766FA">
            <w:pPr>
              <w:tabs>
                <w:tab w:val="left" w:pos="3346"/>
              </w:tabs>
              <w:jc w:val="center"/>
              <w:rPr>
                <w:sz w:val="18"/>
              </w:rPr>
            </w:pPr>
          </w:p>
          <w:p w:rsidR="00393ABA" w:rsidRDefault="00393ABA" w:rsidP="005766FA">
            <w:pPr>
              <w:tabs>
                <w:tab w:val="left" w:pos="3346"/>
              </w:tabs>
              <w:jc w:val="center"/>
              <w:rPr>
                <w:sz w:val="18"/>
              </w:rPr>
            </w:pPr>
            <w:r>
              <w:rPr>
                <w:rFonts w:hint="eastAsia"/>
                <w:sz w:val="18"/>
              </w:rPr>
              <w:t>测试</w:t>
            </w:r>
          </w:p>
        </w:tc>
        <w:tc>
          <w:tcPr>
            <w:tcW w:w="2454" w:type="dxa"/>
          </w:tcPr>
          <w:p w:rsidR="00393ABA" w:rsidRDefault="00393ABA" w:rsidP="005766FA">
            <w:pPr>
              <w:tabs>
                <w:tab w:val="left" w:pos="3346"/>
              </w:tabs>
              <w:rPr>
                <w:sz w:val="18"/>
              </w:rPr>
            </w:pPr>
            <w:r>
              <w:rPr>
                <w:rFonts w:hint="eastAsia"/>
                <w:sz w:val="18"/>
              </w:rPr>
              <w:t>《测试计划》</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《测试用例》</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vMerge/>
          </w:tcPr>
          <w:p w:rsidR="00393ABA" w:rsidRDefault="00393ABA" w:rsidP="005766FA">
            <w:pPr>
              <w:tabs>
                <w:tab w:val="left" w:pos="3346"/>
              </w:tabs>
              <w:jc w:val="center"/>
              <w:rPr>
                <w:sz w:val="18"/>
              </w:rPr>
            </w:pPr>
          </w:p>
        </w:tc>
        <w:tc>
          <w:tcPr>
            <w:tcW w:w="2454" w:type="dxa"/>
          </w:tcPr>
          <w:p w:rsidR="00393ABA" w:rsidRDefault="00393ABA" w:rsidP="005766FA">
            <w:pPr>
              <w:tabs>
                <w:tab w:val="left" w:pos="3346"/>
              </w:tabs>
              <w:rPr>
                <w:sz w:val="18"/>
              </w:rPr>
            </w:pPr>
            <w:r>
              <w:rPr>
                <w:rFonts w:hint="eastAsia"/>
                <w:sz w:val="18"/>
              </w:rPr>
              <w:t>《测试报告》</w:t>
            </w: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r w:rsidR="00393ABA" w:rsidTr="005766FA">
        <w:trPr>
          <w:cantSplit/>
        </w:trPr>
        <w:tc>
          <w:tcPr>
            <w:tcW w:w="1283" w:type="dxa"/>
          </w:tcPr>
          <w:p w:rsidR="00393ABA" w:rsidRDefault="00393ABA" w:rsidP="005766FA">
            <w:pPr>
              <w:tabs>
                <w:tab w:val="left" w:pos="3346"/>
              </w:tabs>
              <w:rPr>
                <w:sz w:val="18"/>
              </w:rPr>
            </w:pPr>
          </w:p>
        </w:tc>
        <w:tc>
          <w:tcPr>
            <w:tcW w:w="2454" w:type="dxa"/>
          </w:tcPr>
          <w:p w:rsidR="00393ABA" w:rsidRDefault="00393ABA" w:rsidP="005766FA">
            <w:pPr>
              <w:tabs>
                <w:tab w:val="left" w:pos="3346"/>
              </w:tabs>
              <w:rPr>
                <w:sz w:val="18"/>
              </w:rPr>
            </w:pPr>
          </w:p>
        </w:tc>
        <w:tc>
          <w:tcPr>
            <w:tcW w:w="2488" w:type="dxa"/>
          </w:tcPr>
          <w:p w:rsidR="00393ABA" w:rsidRDefault="00393ABA" w:rsidP="005766FA">
            <w:pPr>
              <w:tabs>
                <w:tab w:val="left" w:pos="3346"/>
              </w:tabs>
              <w:rPr>
                <w:sz w:val="18"/>
              </w:rPr>
            </w:pPr>
          </w:p>
        </w:tc>
        <w:tc>
          <w:tcPr>
            <w:tcW w:w="2071" w:type="dxa"/>
          </w:tcPr>
          <w:p w:rsidR="00393ABA" w:rsidRDefault="00393ABA" w:rsidP="005766FA">
            <w:pPr>
              <w:tabs>
                <w:tab w:val="left" w:pos="3346"/>
              </w:tabs>
              <w:rPr>
                <w:sz w:val="18"/>
              </w:rPr>
            </w:pPr>
          </w:p>
        </w:tc>
      </w:tr>
    </w:tbl>
    <w:p w:rsidR="00393ABA" w:rsidRPr="00012B1B" w:rsidRDefault="00393ABA" w:rsidP="00393ABA">
      <w:pPr>
        <w:pStyle w:val="a1"/>
        <w:ind w:firstLine="0"/>
      </w:pPr>
      <w:bookmarkStart w:id="2717" w:name="_Toc13388"/>
      <w:bookmarkStart w:id="2718" w:name="_Toc9036"/>
      <w:bookmarkStart w:id="2719" w:name="_Hlk525933502"/>
    </w:p>
    <w:p w:rsidR="00393ABA" w:rsidRPr="002C7FFC" w:rsidRDefault="00393ABA" w:rsidP="00393ABA">
      <w:pPr>
        <w:pStyle w:val="3"/>
      </w:pPr>
      <w:bookmarkStart w:id="2720" w:name="_Toc525942176"/>
      <w:bookmarkStart w:id="2721" w:name="_Toc526032357"/>
      <w:bookmarkStart w:id="2722" w:name="_Toc526063162"/>
      <w:bookmarkStart w:id="2723" w:name="_Toc527297445"/>
      <w:bookmarkStart w:id="2724" w:name="_Toc535393449"/>
      <w:r>
        <w:rPr>
          <w:rFonts w:hint="eastAsia"/>
        </w:rPr>
        <w:t>5</w:t>
      </w:r>
      <w:r w:rsidRPr="002C7FFC">
        <w:rPr>
          <w:rFonts w:hint="eastAsia"/>
        </w:rPr>
        <w:t>.7.5</w:t>
      </w:r>
      <w:r w:rsidRPr="002C7FFC">
        <w:t>项目配置</w:t>
      </w:r>
      <w:r w:rsidRPr="002C7FFC">
        <w:rPr>
          <w:rFonts w:hint="eastAsia"/>
        </w:rPr>
        <w:t>变更处理流程</w:t>
      </w:r>
      <w:bookmarkEnd w:id="2717"/>
      <w:bookmarkEnd w:id="2718"/>
      <w:bookmarkEnd w:id="2720"/>
      <w:bookmarkEnd w:id="2721"/>
      <w:bookmarkEnd w:id="2722"/>
      <w:bookmarkEnd w:id="2723"/>
      <w:bookmarkEnd w:id="2724"/>
    </w:p>
    <w:p w:rsidR="00393ABA" w:rsidRPr="002C7FFC" w:rsidRDefault="00393ABA" w:rsidP="00393ABA">
      <w:pPr>
        <w:pStyle w:val="4"/>
      </w:pPr>
      <w:bookmarkStart w:id="2725" w:name="_Toc525942177"/>
      <w:bookmarkStart w:id="2726" w:name="_Toc526032358"/>
      <w:bookmarkStart w:id="2727" w:name="_Toc526063163"/>
      <w:bookmarkStart w:id="2728" w:name="_Toc527297446"/>
      <w:r>
        <w:rPr>
          <w:rFonts w:hint="eastAsia"/>
        </w:rPr>
        <w:t>5</w:t>
      </w:r>
      <w:r w:rsidRPr="002C7FFC">
        <w:rPr>
          <w:rFonts w:hint="eastAsia"/>
        </w:rPr>
        <w:t>.7.5.1</w:t>
      </w:r>
      <w:r w:rsidRPr="002C7FFC">
        <w:rPr>
          <w:rFonts w:hint="eastAsia"/>
        </w:rPr>
        <w:t>执行条件：</w:t>
      </w:r>
      <w:bookmarkEnd w:id="2725"/>
      <w:bookmarkEnd w:id="2726"/>
      <w:bookmarkEnd w:id="2727"/>
      <w:bookmarkEnd w:id="2728"/>
    </w:p>
    <w:p w:rsidR="00393ABA" w:rsidRDefault="00393ABA" w:rsidP="00393ABA">
      <w:pPr>
        <w:ind w:firstLine="420"/>
      </w:pPr>
      <w:r>
        <w:rPr>
          <w:rFonts w:hint="eastAsia"/>
        </w:rPr>
        <w:t>提出配置变更或事件驱动变更</w:t>
      </w:r>
    </w:p>
    <w:p w:rsidR="00393ABA" w:rsidRDefault="00393ABA" w:rsidP="00393ABA"/>
    <w:p w:rsidR="00393ABA" w:rsidRPr="002C7FFC" w:rsidRDefault="00393ABA" w:rsidP="00393ABA">
      <w:pPr>
        <w:pStyle w:val="4"/>
      </w:pPr>
      <w:bookmarkStart w:id="2729" w:name="_Toc525942178"/>
      <w:bookmarkStart w:id="2730" w:name="_Toc526032359"/>
      <w:bookmarkStart w:id="2731" w:name="_Toc526063164"/>
      <w:bookmarkStart w:id="2732" w:name="_Toc527297447"/>
      <w:r>
        <w:rPr>
          <w:rFonts w:hint="eastAsia"/>
        </w:rPr>
        <w:t>5</w:t>
      </w:r>
      <w:r w:rsidRPr="002C7FFC">
        <w:rPr>
          <w:rFonts w:hint="eastAsia"/>
        </w:rPr>
        <w:t>.7.5.2</w:t>
      </w:r>
      <w:r w:rsidRPr="002C7FFC">
        <w:rPr>
          <w:rFonts w:hint="eastAsia"/>
        </w:rPr>
        <w:t>流程说明</w:t>
      </w:r>
      <w:bookmarkEnd w:id="2729"/>
      <w:bookmarkEnd w:id="2730"/>
      <w:bookmarkEnd w:id="2731"/>
      <w:bookmarkEnd w:id="2732"/>
    </w:p>
    <w:p w:rsidR="00393ABA" w:rsidRDefault="00393ABA" w:rsidP="00393ABA">
      <w:r>
        <w:rPr>
          <w:rFonts w:hint="eastAsia"/>
        </w:rPr>
        <w:t>1.</w:t>
      </w:r>
      <w:r>
        <w:rPr>
          <w:rFonts w:hint="eastAsia"/>
        </w:rPr>
        <w:t>向</w:t>
      </w:r>
      <w:r>
        <w:t>S</w:t>
      </w:r>
      <w:r>
        <w:rPr>
          <w:rFonts w:hint="eastAsia"/>
        </w:rPr>
        <w:t>CCB</w:t>
      </w:r>
      <w:r>
        <w:rPr>
          <w:rFonts w:hint="eastAsia"/>
        </w:rPr>
        <w:t>提交报告，由</w:t>
      </w:r>
      <w:r>
        <w:rPr>
          <w:rFonts w:hint="eastAsia"/>
        </w:rPr>
        <w:t>SCCB</w:t>
      </w:r>
      <w:r>
        <w:rPr>
          <w:rFonts w:hint="eastAsia"/>
        </w:rPr>
        <w:t>评审。</w:t>
      </w:r>
    </w:p>
    <w:p w:rsidR="00393ABA" w:rsidRDefault="00393ABA" w:rsidP="00393ABA">
      <w:r>
        <w:rPr>
          <w:rFonts w:hint="eastAsia"/>
        </w:rPr>
        <w:t>2.</w:t>
      </w:r>
      <w:r>
        <w:rPr>
          <w:rFonts w:hint="eastAsia"/>
        </w:rPr>
        <w:t>判断是否批准该变更。</w:t>
      </w:r>
    </w:p>
    <w:p w:rsidR="00393ABA" w:rsidRDefault="00393ABA" w:rsidP="00393ABA">
      <w:r>
        <w:rPr>
          <w:rFonts w:hint="eastAsia"/>
        </w:rPr>
        <w:t>3.</w:t>
      </w:r>
      <w:r>
        <w:rPr>
          <w:rFonts w:hint="eastAsia"/>
        </w:rPr>
        <w:t>判断后由</w:t>
      </w:r>
      <w:r>
        <w:rPr>
          <w:rFonts w:hint="eastAsia"/>
        </w:rPr>
        <w:t>CCB</w:t>
      </w:r>
      <w:r>
        <w:rPr>
          <w:rFonts w:hint="eastAsia"/>
        </w:rPr>
        <w:t>邮件形式发送结果给用户以及其他人员。</w:t>
      </w:r>
    </w:p>
    <w:p w:rsidR="00393ABA" w:rsidRDefault="00393ABA" w:rsidP="00393ABA"/>
    <w:p w:rsidR="00393ABA" w:rsidRPr="002C7FFC" w:rsidRDefault="00393ABA" w:rsidP="00393ABA">
      <w:pPr>
        <w:pStyle w:val="4"/>
      </w:pPr>
      <w:bookmarkStart w:id="2733" w:name="_Toc525942179"/>
      <w:bookmarkStart w:id="2734" w:name="_Toc526032360"/>
      <w:bookmarkStart w:id="2735" w:name="_Toc526063165"/>
      <w:bookmarkStart w:id="2736" w:name="_Toc527297448"/>
      <w:r>
        <w:rPr>
          <w:rFonts w:hint="eastAsia"/>
        </w:rPr>
        <w:t>5</w:t>
      </w:r>
      <w:r w:rsidRPr="002C7FFC">
        <w:rPr>
          <w:rFonts w:hint="eastAsia"/>
        </w:rPr>
        <w:t>.7.5.3</w:t>
      </w:r>
      <w:r w:rsidRPr="002C7FFC">
        <w:rPr>
          <w:rFonts w:hint="eastAsia"/>
        </w:rPr>
        <w:t>角色责任：</w:t>
      </w:r>
      <w:bookmarkEnd w:id="2733"/>
      <w:bookmarkEnd w:id="2734"/>
      <w:bookmarkEnd w:id="2735"/>
      <w:bookmarkEnd w:id="2736"/>
    </w:p>
    <w:p w:rsidR="00393ABA" w:rsidRDefault="00393ABA" w:rsidP="00393ABA">
      <w:r>
        <w:rPr>
          <w:rFonts w:hint="eastAsia"/>
        </w:rPr>
        <w:t>配置管理员：对配置的变更进行记录，需求文档进行更新并进行上传。</w:t>
      </w:r>
    </w:p>
    <w:p w:rsidR="00393ABA" w:rsidRDefault="00393ABA" w:rsidP="00393ABA">
      <w:r>
        <w:rPr>
          <w:rFonts w:hint="eastAsia"/>
        </w:rPr>
        <w:t>项目经理：评估任务时间，调整项目开发计划，分发给相关开发人员。</w:t>
      </w:r>
    </w:p>
    <w:p w:rsidR="00393ABA" w:rsidRDefault="00393ABA" w:rsidP="00393ABA">
      <w:r>
        <w:rPr>
          <w:rFonts w:hint="eastAsia"/>
        </w:rPr>
        <w:t>项目组员：配合项目经理就所变更的配置的要求。</w:t>
      </w:r>
    </w:p>
    <w:p w:rsidR="00393ABA" w:rsidRDefault="00393ABA" w:rsidP="00393ABA"/>
    <w:p w:rsidR="00393ABA" w:rsidRDefault="00393ABA" w:rsidP="00393ABA">
      <w:r>
        <w:rPr>
          <w:rFonts w:hint="eastAsia"/>
        </w:rPr>
        <w:t>最后就提出的变更及改进方案进行邮件确认。</w:t>
      </w:r>
    </w:p>
    <w:p w:rsidR="00393ABA" w:rsidRPr="00AE26A5" w:rsidRDefault="00393ABA" w:rsidP="00393ABA"/>
    <w:p w:rsidR="00393ABA" w:rsidRPr="002C7FFC" w:rsidRDefault="00393ABA" w:rsidP="00393ABA">
      <w:pPr>
        <w:pStyle w:val="3"/>
      </w:pPr>
      <w:bookmarkStart w:id="2737" w:name="_Toc525942180"/>
      <w:bookmarkStart w:id="2738" w:name="_Toc526032361"/>
      <w:bookmarkStart w:id="2739" w:name="_Toc526063166"/>
      <w:bookmarkStart w:id="2740" w:name="_Toc527297449"/>
      <w:bookmarkStart w:id="2741" w:name="_Toc535393450"/>
      <w:r>
        <w:rPr>
          <w:rFonts w:hint="eastAsia"/>
        </w:rPr>
        <w:lastRenderedPageBreak/>
        <w:t>5</w:t>
      </w:r>
      <w:r w:rsidRPr="002C7FFC">
        <w:rPr>
          <w:rFonts w:hint="eastAsia"/>
        </w:rPr>
        <w:t>.7.6</w:t>
      </w:r>
      <w:r w:rsidRPr="002C7FFC">
        <w:rPr>
          <w:rFonts w:hint="eastAsia"/>
        </w:rPr>
        <w:t>记录的收集、维护和保存</w:t>
      </w:r>
      <w:bookmarkEnd w:id="2737"/>
      <w:bookmarkEnd w:id="2738"/>
      <w:bookmarkEnd w:id="2739"/>
      <w:bookmarkEnd w:id="2740"/>
      <w:bookmarkEnd w:id="2741"/>
      <w:r w:rsidRPr="002C7FFC">
        <w:rPr>
          <w:rFonts w:hint="eastAsia"/>
        </w:rPr>
        <w:t> </w:t>
      </w:r>
    </w:p>
    <w:bookmarkEnd w:id="2719"/>
    <w:p w:rsidR="00393ABA" w:rsidRDefault="00393ABA" w:rsidP="00393ABA">
      <w:pPr>
        <w:pStyle w:val="af2"/>
        <w:shd w:val="clear" w:color="auto" w:fill="FFFFFF"/>
        <w:spacing w:before="150" w:after="150"/>
        <w:ind w:firstLine="420"/>
        <w:rPr>
          <w:bCs/>
          <w:sz w:val="21"/>
          <w:szCs w:val="21"/>
        </w:rPr>
      </w:pPr>
      <w:r w:rsidRPr="00041074">
        <w:rPr>
          <w:rFonts w:hint="eastAsia"/>
          <w:sz w:val="21"/>
          <w:szCs w:val="21"/>
        </w:rPr>
        <w:t>在本项目各种软件配置管理活动贯穿整个项目研发周期。在软件配置管理小组中，应由项目</w:t>
      </w:r>
      <w:proofErr w:type="gramStart"/>
      <w:r w:rsidRPr="00041074">
        <w:rPr>
          <w:rFonts w:hint="eastAsia"/>
          <w:sz w:val="21"/>
          <w:szCs w:val="21"/>
        </w:rPr>
        <w:t>配置员专门</w:t>
      </w:r>
      <w:proofErr w:type="gramEnd"/>
      <w:r w:rsidRPr="00041074">
        <w:rPr>
          <w:rFonts w:hint="eastAsia"/>
          <w:sz w:val="21"/>
          <w:szCs w:val="21"/>
        </w:rPr>
        <w:t>负责收集、汇总与保存这些记录。在该项目中每个里程碑到达时，要进行本计划的维护；当配置管理活动发生较大变化时，也要进行本计划的修订。</w:t>
      </w:r>
    </w:p>
    <w:p w:rsidR="00393ABA" w:rsidRPr="00041074" w:rsidRDefault="00393ABA" w:rsidP="00393ABA">
      <w:pPr>
        <w:pStyle w:val="af2"/>
        <w:shd w:val="clear" w:color="auto" w:fill="FFFFFF"/>
        <w:spacing w:before="150" w:after="150"/>
        <w:ind w:firstLine="420"/>
        <w:rPr>
          <w:bCs/>
          <w:sz w:val="21"/>
          <w:szCs w:val="21"/>
        </w:rPr>
      </w:pPr>
      <w:r w:rsidRPr="00041074">
        <w:rPr>
          <w:rFonts w:hint="eastAsia"/>
          <w:sz w:val="21"/>
          <w:szCs w:val="21"/>
        </w:rPr>
        <w:br/>
        <w:t>1.系统、系统开发及管理使用的软件的功能基线与产品基线要存放于GitHub中，必须一式两份且存放在两个不同的实体磁盘。这些记录应该每6个月拷贝一次。 </w:t>
      </w:r>
      <w:r w:rsidRPr="00041074">
        <w:rPr>
          <w:rFonts w:hint="eastAsia"/>
          <w:sz w:val="21"/>
          <w:szCs w:val="21"/>
        </w:rPr>
        <w:br/>
        <w:t>2．上述这些软件的文档也应上传至GitHub，必须一式两份且存放在两个不同的实体磁盘，并应有一份打印的硬拷贝。</w:t>
      </w:r>
      <w:proofErr w:type="gramStart"/>
      <w:r w:rsidRPr="00041074">
        <w:rPr>
          <w:rFonts w:hint="eastAsia"/>
          <w:sz w:val="21"/>
          <w:szCs w:val="21"/>
        </w:rPr>
        <w:t>磁媒体</w:t>
      </w:r>
      <w:proofErr w:type="gramEnd"/>
      <w:r w:rsidRPr="00041074">
        <w:rPr>
          <w:rFonts w:hint="eastAsia"/>
          <w:sz w:val="21"/>
          <w:szCs w:val="21"/>
        </w:rPr>
        <w:t>应该每隔6个月拷贝一次，以免意外损伤与自然老化。 </w:t>
      </w:r>
      <w:r w:rsidRPr="00041074">
        <w:rPr>
          <w:rFonts w:hint="eastAsia"/>
          <w:sz w:val="21"/>
          <w:szCs w:val="21"/>
        </w:rPr>
        <w:br/>
        <w:t>3． 项目研发中的可控文档，除了按1，2规定妥善存放外，要在项目结束后再保存2年，或在条件成熟时转交给这些软件产品的生产系统。</w:t>
      </w:r>
    </w:p>
    <w:p w:rsidR="00393ABA" w:rsidRPr="00041074" w:rsidRDefault="00393ABA" w:rsidP="00393ABA">
      <w:pPr>
        <w:pStyle w:val="af2"/>
        <w:shd w:val="clear" w:color="auto" w:fill="FFFFFF"/>
        <w:spacing w:before="150" w:after="150"/>
        <w:ind w:firstLine="420"/>
        <w:rPr>
          <w:sz w:val="21"/>
          <w:szCs w:val="21"/>
        </w:rPr>
      </w:pPr>
      <w:r w:rsidRPr="00041074">
        <w:rPr>
          <w:rFonts w:hint="eastAsia"/>
          <w:sz w:val="21"/>
          <w:szCs w:val="21"/>
        </w:rPr>
        <w:t>项目研发中的非可控文档（包括会议录音），除了按1，2规定妥善存放外，要在项目结束后再保存1年</w:t>
      </w:r>
      <w:r>
        <w:rPr>
          <w:rFonts w:hint="eastAsia"/>
          <w:sz w:val="21"/>
          <w:szCs w:val="21"/>
        </w:rPr>
        <w:t>，作为备案保存。</w:t>
      </w:r>
      <w:r w:rsidRPr="00041074">
        <w:rPr>
          <w:rFonts w:hint="eastAsia"/>
          <w:sz w:val="21"/>
          <w:szCs w:val="21"/>
        </w:rPr>
        <w:br/>
      </w:r>
      <w:r w:rsidRPr="00041074">
        <w:rPr>
          <w:rFonts w:hint="eastAsia"/>
          <w:sz w:val="21"/>
          <w:szCs w:val="21"/>
        </w:rPr>
        <w:br/>
        <w:t>4．上述软件的各项配置、评审记录与文档修改历史，要作为软件的历史</w:t>
      </w:r>
      <w:r>
        <w:rPr>
          <w:rFonts w:hint="eastAsia"/>
          <w:sz w:val="21"/>
          <w:szCs w:val="21"/>
        </w:rPr>
        <w:t>操作</w:t>
      </w:r>
      <w:r w:rsidRPr="00041074">
        <w:rPr>
          <w:rFonts w:hint="eastAsia"/>
          <w:sz w:val="21"/>
          <w:szCs w:val="21"/>
        </w:rPr>
        <w:t>记录来保存，用打印</w:t>
      </w:r>
      <w:r>
        <w:rPr>
          <w:rFonts w:hint="eastAsia"/>
          <w:sz w:val="21"/>
          <w:szCs w:val="21"/>
        </w:rPr>
        <w:t>的形式</w:t>
      </w:r>
      <w:r w:rsidRPr="00041074">
        <w:rPr>
          <w:rFonts w:hint="eastAsia"/>
          <w:sz w:val="21"/>
          <w:szCs w:val="21"/>
        </w:rPr>
        <w:t>一式两份存放.</w:t>
      </w:r>
    </w:p>
    <w:p w:rsidR="00393ABA" w:rsidRPr="002C7FFC" w:rsidRDefault="00393ABA" w:rsidP="00393ABA">
      <w:pPr>
        <w:pStyle w:val="4"/>
      </w:pPr>
      <w:bookmarkStart w:id="2742" w:name="_Toc120510580"/>
      <w:bookmarkStart w:id="2743" w:name="_Toc525942181"/>
      <w:bookmarkStart w:id="2744" w:name="_Toc526032362"/>
      <w:bookmarkStart w:id="2745" w:name="_Toc526063167"/>
      <w:bookmarkStart w:id="2746" w:name="_Toc527297450"/>
      <w:r>
        <w:rPr>
          <w:rFonts w:hint="eastAsia"/>
        </w:rPr>
        <w:t>5</w:t>
      </w:r>
      <w:r w:rsidRPr="002C7FFC">
        <w:rPr>
          <w:rFonts w:hint="eastAsia"/>
        </w:rPr>
        <w:t>.7.6.1</w:t>
      </w:r>
      <w:r w:rsidRPr="002C7FFC">
        <w:rPr>
          <w:rFonts w:hint="eastAsia"/>
        </w:rPr>
        <w:t>配置库备份计划</w:t>
      </w:r>
      <w:bookmarkEnd w:id="2742"/>
      <w:bookmarkEnd w:id="2743"/>
      <w:bookmarkEnd w:id="2744"/>
      <w:bookmarkEnd w:id="2745"/>
      <w:bookmarkEnd w:id="2746"/>
    </w:p>
    <w:p w:rsidR="00393ABA" w:rsidRPr="00F00CDE" w:rsidRDefault="00393ABA" w:rsidP="00393ABA">
      <w:r w:rsidRPr="00F00CDE">
        <w:rPr>
          <w:rFonts w:hint="eastAsia"/>
        </w:rPr>
        <w:t>配置管理员制定配置库备份计划，指明“何人”在“何时”将配置库备份到“何处”。</w:t>
      </w:r>
    </w:p>
    <w:p w:rsidR="00393ABA" w:rsidRDefault="00393ABA" w:rsidP="00393ABA">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816"/>
        <w:gridCol w:w="4347"/>
      </w:tblGrid>
      <w:tr w:rsidR="00393ABA" w:rsidTr="005766FA">
        <w:trPr>
          <w:cantSplit/>
        </w:trPr>
        <w:tc>
          <w:tcPr>
            <w:tcW w:w="2236" w:type="dxa"/>
            <w:shd w:val="clear" w:color="auto" w:fill="D9D9D9"/>
          </w:tcPr>
          <w:p w:rsidR="00393ABA" w:rsidRDefault="00393ABA" w:rsidP="005766FA">
            <w:pPr>
              <w:jc w:val="center"/>
              <w:rPr>
                <w:b/>
                <w:bCs/>
                <w:iCs/>
                <w:sz w:val="18"/>
              </w:rPr>
            </w:pPr>
            <w:r>
              <w:rPr>
                <w:rFonts w:hint="eastAsia"/>
                <w:b/>
                <w:bCs/>
                <w:iCs/>
                <w:sz w:val="18"/>
              </w:rPr>
              <w:t>备份频度、时间</w:t>
            </w:r>
          </w:p>
        </w:tc>
        <w:tc>
          <w:tcPr>
            <w:tcW w:w="1904" w:type="dxa"/>
            <w:shd w:val="clear" w:color="auto" w:fill="D9D9D9"/>
          </w:tcPr>
          <w:p w:rsidR="00393ABA" w:rsidRDefault="00393ABA" w:rsidP="005766FA">
            <w:pPr>
              <w:jc w:val="center"/>
              <w:rPr>
                <w:b/>
                <w:bCs/>
                <w:iCs/>
                <w:sz w:val="18"/>
              </w:rPr>
            </w:pPr>
            <w:r>
              <w:rPr>
                <w:rFonts w:hint="eastAsia"/>
                <w:b/>
                <w:bCs/>
                <w:iCs/>
                <w:sz w:val="18"/>
              </w:rPr>
              <w:t>备份人</w:t>
            </w:r>
          </w:p>
        </w:tc>
        <w:tc>
          <w:tcPr>
            <w:tcW w:w="4580" w:type="dxa"/>
            <w:shd w:val="clear" w:color="auto" w:fill="D9D9D9"/>
          </w:tcPr>
          <w:p w:rsidR="00393ABA" w:rsidRDefault="00393ABA" w:rsidP="005766FA">
            <w:pPr>
              <w:jc w:val="center"/>
              <w:rPr>
                <w:b/>
                <w:bCs/>
                <w:iCs/>
                <w:sz w:val="18"/>
              </w:rPr>
            </w:pPr>
            <w:r>
              <w:rPr>
                <w:rFonts w:hint="eastAsia"/>
                <w:b/>
                <w:bCs/>
                <w:iCs/>
                <w:sz w:val="18"/>
              </w:rPr>
              <w:t>备份内容、目的地、方式等</w:t>
            </w: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r w:rsidR="00393ABA" w:rsidTr="005766FA">
        <w:trPr>
          <w:cantSplit/>
          <w:trHeight w:val="389"/>
        </w:trPr>
        <w:tc>
          <w:tcPr>
            <w:tcW w:w="2236" w:type="dxa"/>
          </w:tcPr>
          <w:p w:rsidR="00393ABA" w:rsidRDefault="00393ABA" w:rsidP="005766FA">
            <w:pPr>
              <w:rPr>
                <w:iCs/>
                <w:sz w:val="18"/>
              </w:rPr>
            </w:pPr>
          </w:p>
        </w:tc>
        <w:tc>
          <w:tcPr>
            <w:tcW w:w="1904" w:type="dxa"/>
          </w:tcPr>
          <w:p w:rsidR="00393ABA" w:rsidRDefault="00393ABA" w:rsidP="005766FA">
            <w:pPr>
              <w:rPr>
                <w:iCs/>
                <w:sz w:val="18"/>
              </w:rPr>
            </w:pPr>
          </w:p>
        </w:tc>
        <w:tc>
          <w:tcPr>
            <w:tcW w:w="4580" w:type="dxa"/>
          </w:tcPr>
          <w:p w:rsidR="00393ABA" w:rsidRDefault="00393ABA" w:rsidP="005766FA">
            <w:pPr>
              <w:rPr>
                <w:iCs/>
                <w:sz w:val="18"/>
              </w:rPr>
            </w:pPr>
          </w:p>
        </w:tc>
      </w:tr>
    </w:tbl>
    <w:p w:rsidR="00393ABA" w:rsidRPr="00ED43DD" w:rsidRDefault="00393ABA" w:rsidP="00393ABA"/>
    <w:p w:rsidR="00393ABA" w:rsidRPr="00DD357E" w:rsidRDefault="00393ABA" w:rsidP="00393ABA">
      <w:pPr>
        <w:pStyle w:val="af"/>
        <w:ind w:leftChars="0" w:left="0" w:firstLineChars="0" w:firstLine="0"/>
      </w:pPr>
    </w:p>
    <w:p w:rsidR="00393ABA" w:rsidRPr="00393ABA" w:rsidRDefault="00393ABA" w:rsidP="00393ABA"/>
    <w:sectPr w:rsidR="00393ABA" w:rsidRPr="00393ABA">
      <w:pgSz w:w="11907" w:h="16840" w:code="9"/>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8DC" w:rsidRDefault="006D58DC">
      <w:r>
        <w:separator/>
      </w:r>
    </w:p>
  </w:endnote>
  <w:endnote w:type="continuationSeparator" w:id="0">
    <w:p w:rsidR="006D58DC" w:rsidRDefault="006D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434" w:rsidRDefault="00DF0434">
    <w:pPr>
      <w:pStyle w:val="a7"/>
      <w:framePr w:wrap="around" w:vAnchor="text" w:hAnchor="margin" w:xAlign="outside" w:y="1"/>
      <w:rPr>
        <w:rStyle w:val="a9"/>
      </w:rPr>
    </w:pPr>
    <w:r>
      <w:rPr>
        <w:rStyle w:val="a9"/>
      </w:rPr>
      <w:fldChar w:fldCharType="begin"/>
    </w:r>
    <w:r>
      <w:rPr>
        <w:rStyle w:val="a9"/>
      </w:rPr>
      <w:instrText xml:space="preserve">PAGE  </w:instrText>
    </w:r>
    <w:r>
      <w:rPr>
        <w:rStyle w:val="a9"/>
      </w:rPr>
      <w:fldChar w:fldCharType="end"/>
    </w:r>
  </w:p>
  <w:p w:rsidR="00DF0434" w:rsidRDefault="00DF0434">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434" w:rsidRDefault="00DF0434">
    <w:pPr>
      <w:pStyle w:val="a7"/>
      <w:jc w:val="center"/>
    </w:pPr>
    <w:r>
      <w:fldChar w:fldCharType="begin"/>
    </w:r>
    <w:r>
      <w:instrText>PAGE   \* MERGEFORMAT</w:instrText>
    </w:r>
    <w:r>
      <w:fldChar w:fldCharType="separate"/>
    </w:r>
    <w:r>
      <w:rPr>
        <w:lang w:val="zh-CN"/>
      </w:rPr>
      <w:t>2</w:t>
    </w:r>
    <w:r>
      <w:fldChar w:fldCharType="end"/>
    </w:r>
  </w:p>
  <w:p w:rsidR="00DF0434" w:rsidRDefault="00DF0434">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8DC" w:rsidRDefault="006D58DC">
      <w:r>
        <w:separator/>
      </w:r>
    </w:p>
  </w:footnote>
  <w:footnote w:type="continuationSeparator" w:id="0">
    <w:p w:rsidR="006D58DC" w:rsidRDefault="006D5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434" w:rsidRDefault="00DF0434" w:rsidP="001B0812">
    <w:pPr>
      <w:pStyle w:val="a6"/>
      <w:jc w:val="left"/>
      <w:rPr>
        <w:ins w:id="472" w:author="Chen XuanWem" w:date="2018-10-21T20:25:00Z"/>
      </w:rPr>
    </w:pPr>
    <w:ins w:id="473" w:author="Chen XuanWem" w:date="2018-10-21T20:25:00Z">
      <w:r w:rsidRPr="00733C25">
        <w:rPr>
          <w:rFonts w:hint="eastAsia"/>
          <w:sz w:val="28"/>
        </w:rPr>
        <w:t>PRD2018-G1</w:t>
      </w:r>
      <w:r>
        <w:rPr>
          <w:rFonts w:hint="eastAsia"/>
          <w:sz w:val="28"/>
        </w:rPr>
        <w:t xml:space="preserve">                                             </w:t>
      </w:r>
      <w:r w:rsidRPr="005F212E">
        <w:rPr>
          <w:sz w:val="28"/>
        </w:rPr>
        <w:drawing>
          <wp:inline distT="0" distB="0" distL="0" distR="0" wp14:anchorId="0C0D8F7D" wp14:editId="7F466B19">
            <wp:extent cx="254635" cy="365760"/>
            <wp:effectExtent l="0" t="0" r="0" b="0"/>
            <wp:docPr id="5"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 cy="365760"/>
                    </a:xfrm>
                    <a:prstGeom prst="rect">
                      <a:avLst/>
                    </a:prstGeom>
                    <a:noFill/>
                    <a:ln>
                      <a:noFill/>
                    </a:ln>
                  </pic:spPr>
                </pic:pic>
              </a:graphicData>
            </a:graphic>
          </wp:inline>
        </w:drawing>
      </w:r>
    </w:ins>
  </w:p>
  <w:p w:rsidR="00DF0434" w:rsidRDefault="00DF0434">
    <w:pPr>
      <w:pStyle w:val="a6"/>
    </w:pPr>
    <w:del w:id="474" w:author="Chen XuanWem" w:date="2018-10-21T20:25:00Z">
      <w:r w:rsidDel="001B0812">
        <w:rPr>
          <w:rFonts w:hint="eastAsia"/>
        </w:rPr>
        <w:delText>_____________________</w:delText>
      </w:r>
      <w:r w:rsidDel="001B0812">
        <w:rPr>
          <w:rFonts w:hint="eastAsia"/>
          <w:noProof w:val="0"/>
        </w:rPr>
        <w:delText>项目开发计划书</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434" w:rsidRDefault="00DF0434" w:rsidP="004303A0">
    <w:pPr>
      <w:pStyle w:val="a6"/>
      <w:jc w:val="left"/>
    </w:pPr>
    <w:bookmarkStart w:id="475" w:name="_Hlk527916966"/>
    <w:bookmarkStart w:id="476" w:name="_Hlk527916967"/>
    <w:bookmarkStart w:id="477" w:name="_Hlk527916974"/>
    <w:bookmarkStart w:id="478" w:name="_Hlk527916975"/>
    <w:bookmarkStart w:id="479" w:name="_Hlk527916989"/>
    <w:bookmarkStart w:id="480" w:name="_Hlk527916990"/>
    <w:r w:rsidRPr="00733C25">
      <w:rPr>
        <w:rFonts w:hint="eastAsia"/>
        <w:sz w:val="28"/>
      </w:rPr>
      <w:t>PRD2018-G1</w:t>
    </w:r>
    <w:r>
      <w:rPr>
        <w:rFonts w:hint="eastAsia"/>
        <w:sz w:val="28"/>
      </w:rPr>
      <w:t xml:space="preserve">                                             </w:t>
    </w:r>
    <w:r w:rsidRPr="005F212E">
      <w:rPr>
        <w:sz w:val="28"/>
      </w:rPr>
      <w:drawing>
        <wp:inline distT="0" distB="0" distL="0" distR="0">
          <wp:extent cx="254635" cy="365760"/>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 cy="365760"/>
                  </a:xfrm>
                  <a:prstGeom prst="rect">
                    <a:avLst/>
                  </a:prstGeom>
                  <a:noFill/>
                  <a:ln>
                    <a:noFill/>
                  </a:ln>
                </pic:spPr>
              </pic:pic>
            </a:graphicData>
          </a:graphic>
        </wp:inline>
      </w:drawing>
    </w:r>
    <w:bookmarkEnd w:id="475"/>
    <w:bookmarkEnd w:id="476"/>
    <w:bookmarkEnd w:id="477"/>
    <w:bookmarkEnd w:id="478"/>
    <w:bookmarkEnd w:id="479"/>
    <w:bookmarkEnd w:id="48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031"/>
    <w:multiLevelType w:val="multilevel"/>
    <w:tmpl w:val="B44C397A"/>
    <w:lvl w:ilvl="0">
      <w:start w:val="1"/>
      <w:numFmt w:val="decimal"/>
      <w:pStyle w:val="a"/>
      <w:lvlText w:val="%1."/>
      <w:lvlJc w:val="left"/>
      <w:pPr>
        <w:tabs>
          <w:tab w:val="num" w:pos="1080"/>
        </w:tabs>
        <w:ind w:left="425" w:hanging="425"/>
      </w:pPr>
      <w:rPr>
        <w:rFonts w:hint="eastAsia"/>
        <w:b/>
        <w:i w:val="0"/>
        <w:sz w:val="30"/>
        <w:effect w:val="none"/>
      </w:rPr>
    </w:lvl>
    <w:lvl w:ilvl="1">
      <w:start w:val="1"/>
      <w:numFmt w:val="decimal"/>
      <w:lvlText w:val="%1.%2"/>
      <w:lvlJc w:val="left"/>
      <w:pPr>
        <w:tabs>
          <w:tab w:val="num" w:pos="567"/>
        </w:tabs>
        <w:ind w:left="567" w:hanging="567"/>
      </w:pPr>
      <w:rPr>
        <w:rFonts w:ascii="宋体" w:eastAsia="宋体" w:hint="eastAsia"/>
        <w:b/>
        <w:i w:val="0"/>
        <w:sz w:val="28"/>
      </w:rPr>
    </w:lvl>
    <w:lvl w:ilvl="2">
      <w:start w:val="1"/>
      <w:numFmt w:val="decimal"/>
      <w:lvlText w:val="%1.%2.%3"/>
      <w:lvlJc w:val="left"/>
      <w:pPr>
        <w:tabs>
          <w:tab w:val="num" w:pos="964"/>
        </w:tabs>
        <w:ind w:left="964" w:hanging="964"/>
      </w:pPr>
      <w:rPr>
        <w:rFonts w:ascii="宋体" w:eastAsia="宋体" w:hint="eastAsia"/>
        <w:b/>
        <w:i w:val="0"/>
        <w:sz w:val="28"/>
      </w:rPr>
    </w:lvl>
    <w:lvl w:ilvl="3">
      <w:start w:val="1"/>
      <w:numFmt w:val="decimal"/>
      <w:lvlText w:val="%1.%2.%3.%4"/>
      <w:lvlJc w:val="left"/>
      <w:pPr>
        <w:tabs>
          <w:tab w:val="num" w:pos="1191"/>
        </w:tabs>
        <w:ind w:left="1191" w:hanging="1191"/>
      </w:pPr>
      <w:rPr>
        <w:rFonts w:ascii="宋体" w:eastAsia="宋体" w:hint="eastAsia"/>
        <w:b w:val="0"/>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F316055"/>
    <w:multiLevelType w:val="hybridMultilevel"/>
    <w:tmpl w:val="D6CABC82"/>
    <w:lvl w:ilvl="0" w:tplc="04090003">
      <w:start w:val="1"/>
      <w:numFmt w:val="bullet"/>
      <w:lvlText w:val=""/>
      <w:lvlJc w:val="left"/>
      <w:pPr>
        <w:tabs>
          <w:tab w:val="num" w:pos="844"/>
        </w:tabs>
        <w:ind w:left="844" w:hanging="420"/>
      </w:pPr>
      <w:rPr>
        <w:rFonts w:ascii="Wingdings" w:hAnsi="Wingdings" w:hint="default"/>
      </w:rPr>
    </w:lvl>
    <w:lvl w:ilvl="1" w:tplc="04090003">
      <w:start w:val="1"/>
      <w:numFmt w:val="bullet"/>
      <w:lvlText w:val=""/>
      <w:lvlJc w:val="left"/>
      <w:pPr>
        <w:tabs>
          <w:tab w:val="num" w:pos="424"/>
        </w:tabs>
        <w:ind w:left="424" w:hanging="420"/>
      </w:pPr>
      <w:rPr>
        <w:rFonts w:ascii="Wingdings" w:hAnsi="Wingdings" w:hint="default"/>
      </w:rPr>
    </w:lvl>
    <w:lvl w:ilvl="2" w:tplc="04090005">
      <w:start w:val="1"/>
      <w:numFmt w:val="bullet"/>
      <w:lvlText w:val=""/>
      <w:lvlJc w:val="left"/>
      <w:pPr>
        <w:tabs>
          <w:tab w:val="num" w:pos="844"/>
        </w:tabs>
        <w:ind w:left="844" w:hanging="420"/>
      </w:pPr>
      <w:rPr>
        <w:rFonts w:ascii="Wingdings" w:hAnsi="Wingdings" w:hint="default"/>
      </w:rPr>
    </w:lvl>
    <w:lvl w:ilvl="3" w:tplc="04090001">
      <w:start w:val="1"/>
      <w:numFmt w:val="bullet"/>
      <w:lvlText w:val=""/>
      <w:lvlJc w:val="left"/>
      <w:pPr>
        <w:tabs>
          <w:tab w:val="num" w:pos="1264"/>
        </w:tabs>
        <w:ind w:left="1264" w:hanging="420"/>
      </w:pPr>
      <w:rPr>
        <w:rFonts w:ascii="Wingdings" w:hAnsi="Wingdings" w:hint="default"/>
      </w:rPr>
    </w:lvl>
    <w:lvl w:ilvl="4" w:tplc="04090003">
      <w:start w:val="1"/>
      <w:numFmt w:val="bullet"/>
      <w:lvlText w:val=""/>
      <w:lvlJc w:val="left"/>
      <w:pPr>
        <w:tabs>
          <w:tab w:val="num" w:pos="1684"/>
        </w:tabs>
        <w:ind w:left="1684" w:hanging="420"/>
      </w:pPr>
      <w:rPr>
        <w:rFonts w:ascii="Wingdings" w:hAnsi="Wingdings" w:hint="default"/>
      </w:rPr>
    </w:lvl>
    <w:lvl w:ilvl="5" w:tplc="04090005">
      <w:start w:val="1"/>
      <w:numFmt w:val="bullet"/>
      <w:lvlText w:val=""/>
      <w:lvlJc w:val="left"/>
      <w:pPr>
        <w:tabs>
          <w:tab w:val="num" w:pos="2104"/>
        </w:tabs>
        <w:ind w:left="2104" w:hanging="420"/>
      </w:pPr>
      <w:rPr>
        <w:rFonts w:ascii="Wingdings" w:hAnsi="Wingdings" w:hint="default"/>
      </w:rPr>
    </w:lvl>
    <w:lvl w:ilvl="6" w:tplc="04090001">
      <w:start w:val="1"/>
      <w:numFmt w:val="bullet"/>
      <w:lvlText w:val=""/>
      <w:lvlJc w:val="left"/>
      <w:pPr>
        <w:tabs>
          <w:tab w:val="num" w:pos="2524"/>
        </w:tabs>
        <w:ind w:left="2524" w:hanging="420"/>
      </w:pPr>
      <w:rPr>
        <w:rFonts w:ascii="Wingdings" w:hAnsi="Wingdings" w:hint="default"/>
      </w:rPr>
    </w:lvl>
    <w:lvl w:ilvl="7" w:tplc="04090003">
      <w:start w:val="1"/>
      <w:numFmt w:val="bullet"/>
      <w:lvlText w:val=""/>
      <w:lvlJc w:val="left"/>
      <w:pPr>
        <w:tabs>
          <w:tab w:val="num" w:pos="2944"/>
        </w:tabs>
        <w:ind w:left="2944" w:hanging="420"/>
      </w:pPr>
      <w:rPr>
        <w:rFonts w:ascii="Wingdings" w:hAnsi="Wingdings" w:hint="default"/>
      </w:rPr>
    </w:lvl>
    <w:lvl w:ilvl="8" w:tplc="04090005">
      <w:start w:val="1"/>
      <w:numFmt w:val="bullet"/>
      <w:lvlText w:val=""/>
      <w:lvlJc w:val="left"/>
      <w:pPr>
        <w:tabs>
          <w:tab w:val="num" w:pos="3364"/>
        </w:tabs>
        <w:ind w:left="3364" w:hanging="420"/>
      </w:pPr>
      <w:rPr>
        <w:rFonts w:ascii="Wingdings" w:hAnsi="Wingdings" w:hint="default"/>
      </w:rPr>
    </w:lvl>
  </w:abstractNum>
  <w:abstractNum w:abstractNumId="2" w15:restartNumberingAfterBreak="0">
    <w:nsid w:val="267B0569"/>
    <w:multiLevelType w:val="singleLevel"/>
    <w:tmpl w:val="7DDAAC40"/>
    <w:lvl w:ilvl="0">
      <w:start w:val="1"/>
      <w:numFmt w:val="lowerLetter"/>
      <w:lvlText w:val="%1."/>
      <w:lvlJc w:val="left"/>
      <w:pPr>
        <w:tabs>
          <w:tab w:val="num" w:pos="840"/>
        </w:tabs>
        <w:ind w:left="840" w:hanging="210"/>
      </w:pPr>
      <w:rPr>
        <w:rFonts w:hint="default"/>
      </w:rPr>
    </w:lvl>
  </w:abstractNum>
  <w:abstractNum w:abstractNumId="3" w15:restartNumberingAfterBreak="0">
    <w:nsid w:val="673E79F9"/>
    <w:multiLevelType w:val="hybridMultilevel"/>
    <w:tmpl w:val="454E50B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值成 刘">
    <w15:presenceInfo w15:providerId="Windows Live" w15:userId="898d2392f21d3245"/>
  </w15:person>
  <w15:person w15:author="Chen XuanWem">
    <w15:presenceInfo w15:providerId="Windows Live" w15:userId="051b836617ea7d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attachedTemplate r:id="rId1"/>
  <w:trackRevisions/>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A0"/>
    <w:rsid w:val="00095E04"/>
    <w:rsid w:val="00194C14"/>
    <w:rsid w:val="001B0812"/>
    <w:rsid w:val="00243FD8"/>
    <w:rsid w:val="00257954"/>
    <w:rsid w:val="002729E8"/>
    <w:rsid w:val="0031683F"/>
    <w:rsid w:val="003440AB"/>
    <w:rsid w:val="00393ABA"/>
    <w:rsid w:val="004303A0"/>
    <w:rsid w:val="004F73FE"/>
    <w:rsid w:val="005766FA"/>
    <w:rsid w:val="005D3CC0"/>
    <w:rsid w:val="00624AD2"/>
    <w:rsid w:val="00656136"/>
    <w:rsid w:val="006D58DC"/>
    <w:rsid w:val="0075615C"/>
    <w:rsid w:val="0078404F"/>
    <w:rsid w:val="008328A2"/>
    <w:rsid w:val="00847169"/>
    <w:rsid w:val="008C674E"/>
    <w:rsid w:val="00916A02"/>
    <w:rsid w:val="009E570C"/>
    <w:rsid w:val="00AE6AC9"/>
    <w:rsid w:val="00B42AEF"/>
    <w:rsid w:val="00DF0434"/>
    <w:rsid w:val="00EA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DB6B800-6640-49DE-96CC-1E03D7EA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kern w:val="2"/>
      <w:sz w:val="21"/>
    </w:rPr>
  </w:style>
  <w:style w:type="paragraph" w:styleId="1">
    <w:name w:val="heading 1"/>
    <w:basedOn w:val="a0"/>
    <w:next w:val="a0"/>
    <w:qFormat/>
    <w:pPr>
      <w:keepNext/>
      <w:keepLines/>
      <w:spacing w:before="340" w:after="330" w:line="578" w:lineRule="auto"/>
      <w:outlineLvl w:val="0"/>
    </w:pPr>
    <w:rPr>
      <w:b/>
      <w:kern w:val="44"/>
      <w:sz w:val="44"/>
    </w:rPr>
  </w:style>
  <w:style w:type="paragraph" w:styleId="2">
    <w:name w:val="heading 2"/>
    <w:basedOn w:val="a0"/>
    <w:next w:val="a1"/>
    <w:qFormat/>
    <w:pPr>
      <w:keepNext/>
      <w:keepLines/>
      <w:spacing w:before="260" w:after="260" w:line="416" w:lineRule="auto"/>
      <w:outlineLvl w:val="1"/>
    </w:pPr>
    <w:rPr>
      <w:rFonts w:ascii="Arial" w:eastAsia="黑体" w:hAnsi="Arial"/>
      <w:b/>
      <w:sz w:val="32"/>
    </w:rPr>
  </w:style>
  <w:style w:type="paragraph" w:styleId="3">
    <w:name w:val="heading 3"/>
    <w:basedOn w:val="a0"/>
    <w:next w:val="a1"/>
    <w:qFormat/>
    <w:pPr>
      <w:keepNext/>
      <w:keepLines/>
      <w:spacing w:before="260" w:after="260" w:line="416" w:lineRule="auto"/>
      <w:outlineLvl w:val="2"/>
    </w:pPr>
    <w:rPr>
      <w:b/>
      <w:sz w:val="32"/>
    </w:rPr>
  </w:style>
  <w:style w:type="paragraph" w:styleId="4">
    <w:name w:val="heading 4"/>
    <w:basedOn w:val="a0"/>
    <w:next w:val="a1"/>
    <w:qFormat/>
    <w:pPr>
      <w:keepNext/>
      <w:keepLines/>
      <w:spacing w:before="280" w:after="290" w:line="376" w:lineRule="auto"/>
      <w:outlineLvl w:val="3"/>
    </w:pPr>
    <w:rPr>
      <w:rFonts w:ascii="Arial" w:eastAsia="黑体" w:hAnsi="Arial"/>
      <w:b/>
      <w:sz w:val="28"/>
    </w:rPr>
  </w:style>
  <w:style w:type="paragraph" w:styleId="5">
    <w:name w:val="heading 5"/>
    <w:basedOn w:val="a0"/>
    <w:next w:val="a0"/>
    <w:link w:val="51"/>
    <w:uiPriority w:val="9"/>
    <w:unhideWhenUsed/>
    <w:qFormat/>
    <w:rsid w:val="00393ABA"/>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firstLine="420"/>
    </w:pPr>
  </w:style>
  <w:style w:type="paragraph" w:styleId="TOC1">
    <w:name w:val="toc 1"/>
    <w:basedOn w:val="a0"/>
    <w:next w:val="a0"/>
    <w:autoRedefine/>
    <w:uiPriority w:val="39"/>
  </w:style>
  <w:style w:type="paragraph" w:customStyle="1" w:styleId="a">
    <w:name w:val="章"/>
    <w:basedOn w:val="a0"/>
    <w:autoRedefine/>
    <w:rsid w:val="004303A0"/>
    <w:pPr>
      <w:numPr>
        <w:numId w:val="1"/>
      </w:numPr>
      <w:jc w:val="center"/>
    </w:pPr>
    <w:rPr>
      <w:b/>
      <w:sz w:val="30"/>
    </w:rPr>
  </w:style>
  <w:style w:type="paragraph" w:customStyle="1" w:styleId="a5">
    <w:name w:val="节"/>
    <w:basedOn w:val="a0"/>
    <w:rPr>
      <w:b/>
      <w:sz w:val="28"/>
    </w:rPr>
  </w:style>
  <w:style w:type="paragraph" w:customStyle="1" w:styleId="10">
    <w:name w:val="1级 条"/>
    <w:basedOn w:val="a0"/>
    <w:rPr>
      <w:b/>
      <w:sz w:val="28"/>
    </w:rPr>
  </w:style>
  <w:style w:type="paragraph" w:customStyle="1" w:styleId="20">
    <w:name w:val="2级 条"/>
    <w:basedOn w:val="a0"/>
    <w:rPr>
      <w:sz w:val="28"/>
    </w:rPr>
  </w:style>
  <w:style w:type="paragraph" w:styleId="TOC2">
    <w:name w:val="toc 2"/>
    <w:basedOn w:val="a0"/>
    <w:next w:val="a0"/>
    <w:autoRedefine/>
    <w:uiPriority w:val="39"/>
    <w:pPr>
      <w:tabs>
        <w:tab w:val="left" w:pos="1260"/>
        <w:tab w:val="right" w:leader="dot" w:pos="8303"/>
      </w:tabs>
      <w:ind w:left="420"/>
    </w:pPr>
    <w:rPr>
      <w:noProof/>
    </w:rPr>
  </w:style>
  <w:style w:type="paragraph" w:styleId="TOC3">
    <w:name w:val="toc 3"/>
    <w:basedOn w:val="a0"/>
    <w:next w:val="a0"/>
    <w:autoRedefine/>
    <w:uiPriority w:val="39"/>
    <w:pPr>
      <w:ind w:left="840"/>
    </w:pPr>
  </w:style>
  <w:style w:type="paragraph" w:styleId="TOC4">
    <w:name w:val="toc 4"/>
    <w:basedOn w:val="a0"/>
    <w:next w:val="a0"/>
    <w:autoRedefine/>
    <w:semiHidden/>
    <w:pPr>
      <w:ind w:left="1260"/>
    </w:pPr>
  </w:style>
  <w:style w:type="paragraph" w:styleId="TOC5">
    <w:name w:val="toc 5"/>
    <w:basedOn w:val="a0"/>
    <w:next w:val="a0"/>
    <w:autoRedefine/>
    <w:semiHidden/>
    <w:pPr>
      <w:ind w:left="1680"/>
    </w:pPr>
  </w:style>
  <w:style w:type="paragraph" w:styleId="TOC6">
    <w:name w:val="toc 6"/>
    <w:basedOn w:val="a0"/>
    <w:next w:val="a0"/>
    <w:autoRedefine/>
    <w:semiHidden/>
    <w:pPr>
      <w:ind w:left="2100"/>
    </w:pPr>
  </w:style>
  <w:style w:type="paragraph" w:styleId="TOC7">
    <w:name w:val="toc 7"/>
    <w:basedOn w:val="a0"/>
    <w:next w:val="a0"/>
    <w:autoRedefine/>
    <w:semiHidden/>
    <w:pPr>
      <w:ind w:left="2520"/>
    </w:pPr>
  </w:style>
  <w:style w:type="paragraph" w:styleId="TOC8">
    <w:name w:val="toc 8"/>
    <w:basedOn w:val="a0"/>
    <w:next w:val="a0"/>
    <w:autoRedefine/>
    <w:semiHidden/>
    <w:pPr>
      <w:ind w:left="2940"/>
    </w:pPr>
  </w:style>
  <w:style w:type="paragraph" w:styleId="TOC9">
    <w:name w:val="toc 9"/>
    <w:basedOn w:val="a0"/>
    <w:next w:val="a0"/>
    <w:autoRedefine/>
    <w:semiHidden/>
    <w:pPr>
      <w:ind w:left="3360"/>
    </w:pPr>
  </w:style>
  <w:style w:type="paragraph" w:styleId="a6">
    <w:name w:val="header"/>
    <w:basedOn w:val="a0"/>
    <w:semiHidden/>
    <w:pPr>
      <w:widowControl/>
      <w:pBdr>
        <w:bottom w:val="single" w:sz="6" w:space="1" w:color="auto"/>
      </w:pBdr>
      <w:tabs>
        <w:tab w:val="center" w:pos="4153"/>
        <w:tab w:val="right" w:pos="8306"/>
      </w:tabs>
      <w:snapToGrid w:val="0"/>
      <w:jc w:val="center"/>
    </w:pPr>
    <w:rPr>
      <w:noProof/>
      <w:kern w:val="0"/>
      <w:sz w:val="18"/>
    </w:rPr>
  </w:style>
  <w:style w:type="paragraph" w:styleId="a7">
    <w:name w:val="footer"/>
    <w:basedOn w:val="a0"/>
    <w:link w:val="a8"/>
    <w:uiPriority w:val="99"/>
    <w:pPr>
      <w:tabs>
        <w:tab w:val="center" w:pos="4153"/>
        <w:tab w:val="right" w:pos="8306"/>
      </w:tabs>
      <w:snapToGrid w:val="0"/>
      <w:jc w:val="left"/>
    </w:pPr>
    <w:rPr>
      <w:sz w:val="18"/>
    </w:rPr>
  </w:style>
  <w:style w:type="character" w:styleId="a9">
    <w:name w:val="page number"/>
    <w:basedOn w:val="a2"/>
    <w:semiHidden/>
  </w:style>
  <w:style w:type="character" w:customStyle="1" w:styleId="11">
    <w:name w:val="标题 字符1"/>
    <w:link w:val="aa"/>
    <w:uiPriority w:val="10"/>
    <w:rsid w:val="004303A0"/>
    <w:rPr>
      <w:rFonts w:ascii="Cambria" w:hAnsi="Cambria"/>
      <w:b/>
      <w:bCs/>
      <w:sz w:val="32"/>
      <w:szCs w:val="32"/>
    </w:rPr>
  </w:style>
  <w:style w:type="paragraph" w:customStyle="1" w:styleId="ab">
    <w:name w:val="文档正文"/>
    <w:basedOn w:val="a0"/>
    <w:pPr>
      <w:jc w:val="left"/>
    </w:pPr>
    <w:rPr>
      <w:sz w:val="24"/>
    </w:rPr>
  </w:style>
  <w:style w:type="paragraph" w:styleId="aa">
    <w:name w:val="Title"/>
    <w:basedOn w:val="a0"/>
    <w:next w:val="a0"/>
    <w:link w:val="11"/>
    <w:uiPriority w:val="10"/>
    <w:qFormat/>
    <w:rsid w:val="004303A0"/>
    <w:pPr>
      <w:spacing w:before="240" w:after="60"/>
      <w:jc w:val="center"/>
      <w:outlineLvl w:val="0"/>
    </w:pPr>
    <w:rPr>
      <w:rFonts w:ascii="Cambria" w:hAnsi="Cambria"/>
      <w:b/>
      <w:bCs/>
      <w:kern w:val="0"/>
      <w:sz w:val="32"/>
      <w:szCs w:val="32"/>
    </w:rPr>
  </w:style>
  <w:style w:type="character" w:customStyle="1" w:styleId="ac">
    <w:name w:val="标题 字符"/>
    <w:uiPriority w:val="10"/>
    <w:rsid w:val="004303A0"/>
    <w:rPr>
      <w:rFonts w:ascii="等线 Light" w:hAnsi="等线 Light" w:cs="Times New Roman"/>
      <w:b/>
      <w:bCs/>
      <w:kern w:val="2"/>
      <w:sz w:val="32"/>
      <w:szCs w:val="32"/>
    </w:rPr>
  </w:style>
  <w:style w:type="paragraph" w:styleId="ad">
    <w:name w:val="Plain Text"/>
    <w:basedOn w:val="a0"/>
    <w:link w:val="ae"/>
    <w:semiHidden/>
    <w:rsid w:val="004303A0"/>
    <w:rPr>
      <w:rFonts w:ascii="宋体" w:hAnsi="Courier New"/>
    </w:rPr>
  </w:style>
  <w:style w:type="character" w:customStyle="1" w:styleId="ae">
    <w:name w:val="纯文本 字符"/>
    <w:link w:val="ad"/>
    <w:semiHidden/>
    <w:rsid w:val="004303A0"/>
    <w:rPr>
      <w:rFonts w:ascii="宋体" w:hAnsi="Courier New"/>
      <w:kern w:val="2"/>
      <w:sz w:val="21"/>
    </w:rPr>
  </w:style>
  <w:style w:type="character" w:customStyle="1" w:styleId="a8">
    <w:name w:val="页脚 字符"/>
    <w:link w:val="a7"/>
    <w:uiPriority w:val="99"/>
    <w:rsid w:val="004303A0"/>
    <w:rPr>
      <w:kern w:val="2"/>
      <w:sz w:val="18"/>
    </w:rPr>
  </w:style>
  <w:style w:type="paragraph" w:customStyle="1" w:styleId="af">
    <w:basedOn w:val="af0"/>
    <w:next w:val="21"/>
    <w:link w:val="2Char"/>
    <w:uiPriority w:val="99"/>
    <w:unhideWhenUsed/>
    <w:rsid w:val="00393ABA"/>
    <w:pPr>
      <w:ind w:firstLineChars="200" w:firstLine="420"/>
    </w:pPr>
    <w:rPr>
      <w:szCs w:val="22"/>
    </w:rPr>
  </w:style>
  <w:style w:type="paragraph" w:styleId="af1">
    <w:name w:val="List Paragraph"/>
    <w:basedOn w:val="a0"/>
    <w:uiPriority w:val="34"/>
    <w:qFormat/>
    <w:rsid w:val="0031683F"/>
    <w:pPr>
      <w:ind w:firstLineChars="200" w:firstLine="420"/>
    </w:pPr>
  </w:style>
  <w:style w:type="character" w:customStyle="1" w:styleId="50">
    <w:name w:val="标题 5 字符"/>
    <w:basedOn w:val="a2"/>
    <w:uiPriority w:val="9"/>
    <w:semiHidden/>
    <w:rsid w:val="00393ABA"/>
    <w:rPr>
      <w:b/>
      <w:bCs/>
      <w:kern w:val="2"/>
      <w:sz w:val="28"/>
      <w:szCs w:val="28"/>
    </w:rPr>
  </w:style>
  <w:style w:type="character" w:customStyle="1" w:styleId="51">
    <w:name w:val="标题 5 字符1"/>
    <w:link w:val="5"/>
    <w:uiPriority w:val="9"/>
    <w:rsid w:val="00393ABA"/>
    <w:rPr>
      <w:b/>
      <w:bCs/>
      <w:kern w:val="2"/>
      <w:sz w:val="28"/>
      <w:szCs w:val="28"/>
    </w:rPr>
  </w:style>
  <w:style w:type="character" w:customStyle="1" w:styleId="2Char">
    <w:name w:val="正文首行缩进 2 Char"/>
    <w:link w:val="af"/>
    <w:uiPriority w:val="99"/>
    <w:rsid w:val="00393ABA"/>
    <w:rPr>
      <w:kern w:val="2"/>
      <w:sz w:val="21"/>
      <w:szCs w:val="22"/>
    </w:rPr>
  </w:style>
  <w:style w:type="paragraph" w:styleId="af2">
    <w:name w:val="Normal (Web)"/>
    <w:basedOn w:val="a0"/>
    <w:uiPriority w:val="99"/>
    <w:unhideWhenUsed/>
    <w:rsid w:val="00393ABA"/>
    <w:pPr>
      <w:widowControl/>
      <w:spacing w:before="100" w:beforeAutospacing="1" w:after="100" w:afterAutospacing="1"/>
      <w:jc w:val="left"/>
    </w:pPr>
    <w:rPr>
      <w:rFonts w:ascii="宋体" w:hAnsi="宋体" w:cs="宋体"/>
      <w:kern w:val="0"/>
      <w:sz w:val="24"/>
      <w:szCs w:val="24"/>
    </w:rPr>
  </w:style>
  <w:style w:type="paragraph" w:styleId="af0">
    <w:name w:val="Body Text Indent"/>
    <w:basedOn w:val="a0"/>
    <w:link w:val="af3"/>
    <w:uiPriority w:val="99"/>
    <w:semiHidden/>
    <w:unhideWhenUsed/>
    <w:rsid w:val="00393ABA"/>
    <w:pPr>
      <w:spacing w:after="120"/>
      <w:ind w:leftChars="200" w:left="420"/>
    </w:pPr>
  </w:style>
  <w:style w:type="character" w:customStyle="1" w:styleId="af3">
    <w:name w:val="正文文本缩进 字符"/>
    <w:basedOn w:val="a2"/>
    <w:link w:val="af0"/>
    <w:uiPriority w:val="99"/>
    <w:semiHidden/>
    <w:rsid w:val="00393ABA"/>
    <w:rPr>
      <w:kern w:val="2"/>
      <w:sz w:val="21"/>
    </w:rPr>
  </w:style>
  <w:style w:type="paragraph" w:styleId="21">
    <w:name w:val="Body Text First Indent 2"/>
    <w:basedOn w:val="af0"/>
    <w:link w:val="22"/>
    <w:uiPriority w:val="99"/>
    <w:semiHidden/>
    <w:unhideWhenUsed/>
    <w:rsid w:val="00393ABA"/>
    <w:pPr>
      <w:ind w:firstLineChars="200" w:firstLine="420"/>
    </w:pPr>
  </w:style>
  <w:style w:type="character" w:customStyle="1" w:styleId="22">
    <w:name w:val="正文文本首行缩进 2 字符"/>
    <w:basedOn w:val="af3"/>
    <w:link w:val="21"/>
    <w:uiPriority w:val="99"/>
    <w:semiHidden/>
    <w:rsid w:val="00393ABA"/>
    <w:rPr>
      <w:kern w:val="2"/>
      <w:sz w:val="21"/>
    </w:rPr>
  </w:style>
  <w:style w:type="paragraph" w:styleId="TOC">
    <w:name w:val="TOC Heading"/>
    <w:basedOn w:val="1"/>
    <w:next w:val="a0"/>
    <w:uiPriority w:val="39"/>
    <w:unhideWhenUsed/>
    <w:qFormat/>
    <w:rsid w:val="00393ABA"/>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af4">
    <w:name w:val="Hyperlink"/>
    <w:basedOn w:val="a2"/>
    <w:uiPriority w:val="99"/>
    <w:unhideWhenUsed/>
    <w:rsid w:val="00393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3394">
      <w:bodyDiv w:val="1"/>
      <w:marLeft w:val="0"/>
      <w:marRight w:val="0"/>
      <w:marTop w:val="0"/>
      <w:marBottom w:val="0"/>
      <w:divBdr>
        <w:top w:val="none" w:sz="0" w:space="0" w:color="auto"/>
        <w:left w:val="none" w:sz="0" w:space="0" w:color="auto"/>
        <w:bottom w:val="none" w:sz="0" w:space="0" w:color="auto"/>
        <w:right w:val="none" w:sz="0" w:space="0" w:color="auto"/>
      </w:divBdr>
    </w:div>
    <w:div w:id="8773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KUN\Desktop\&#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DE7D3-8CFD-4FFC-914D-2DF78541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73</TotalTime>
  <Pages>1</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第1章</vt:lpstr>
    </vt:vector>
  </TitlesOfParts>
  <Company>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YUKUN</dc:creator>
  <cp:keywords/>
  <cp:lastModifiedBy>值成 刘</cp:lastModifiedBy>
  <cp:revision>12</cp:revision>
  <cp:lastPrinted>1899-12-31T16:00:00Z</cp:lastPrinted>
  <dcterms:created xsi:type="dcterms:W3CDTF">2018-10-21T08:01:00Z</dcterms:created>
  <dcterms:modified xsi:type="dcterms:W3CDTF">2019-01-16T01:16:00Z</dcterms:modified>
</cp:coreProperties>
</file>