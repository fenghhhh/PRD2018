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3ACE1CAB" w14:textId="77777777" w:rsidR="007E5751" w:rsidRDefault="007E5751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 w:rsidRPr="007E5751">
        <w:rPr>
          <w:rFonts w:hint="eastAsia"/>
          <w:sz w:val="44"/>
          <w:szCs w:val="44"/>
        </w:rPr>
        <w:t>安装部署计划</w:t>
      </w:r>
    </w:p>
    <w:p w14:paraId="502A69C6" w14:textId="77777777" w:rsidR="007E5751" w:rsidRDefault="007E5751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4025C5">
        <w:rPr>
          <w:rFonts w:cs="Times New Roman"/>
          <w:b/>
          <w:spacing w:val="15"/>
          <w:sz w:val="32"/>
          <w:szCs w:val="56"/>
        </w:rPr>
        <w:t>Install deployment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05432233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7E5751">
              <w:rPr>
                <w:szCs w:val="21"/>
              </w:rPr>
              <w:t>IDP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F1A77BB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50"/>
            <w:gridCol w:w="878"/>
            <w:gridCol w:w="251"/>
            <w:gridCol w:w="996"/>
            <w:gridCol w:w="251"/>
            <w:gridCol w:w="1592"/>
            <w:gridCol w:w="251"/>
            <w:gridCol w:w="2442"/>
            <w:gridCol w:w="251"/>
            <w:gridCol w:w="1133"/>
            <w:gridCol w:w="25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57980A5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11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bookmarkStart w:id="10" w:name="_GoBack"/>
        <w:bookmarkEnd w:id="10"/>
        <w:p w14:paraId="66644FE2" w14:textId="727357DB" w:rsidR="00223457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999290" w:history="1">
            <w:r w:rsidR="00223457" w:rsidRPr="003A0689">
              <w:rPr>
                <w:rStyle w:val="ab"/>
                <w:noProof/>
              </w:rPr>
              <w:t xml:space="preserve">1 </w:t>
            </w:r>
            <w:r w:rsidR="00223457" w:rsidRPr="003A0689">
              <w:rPr>
                <w:rStyle w:val="ab"/>
                <w:noProof/>
              </w:rPr>
              <w:t>引言</w:t>
            </w:r>
            <w:r w:rsidR="00223457">
              <w:rPr>
                <w:noProof/>
                <w:webHidden/>
              </w:rPr>
              <w:tab/>
            </w:r>
            <w:r w:rsidR="00223457">
              <w:rPr>
                <w:noProof/>
                <w:webHidden/>
              </w:rPr>
              <w:fldChar w:fldCharType="begin"/>
            </w:r>
            <w:r w:rsidR="00223457">
              <w:rPr>
                <w:noProof/>
                <w:webHidden/>
              </w:rPr>
              <w:instrText xml:space="preserve"> PAGEREF _Toc534999290 \h </w:instrText>
            </w:r>
            <w:r w:rsidR="00223457">
              <w:rPr>
                <w:noProof/>
                <w:webHidden/>
              </w:rPr>
            </w:r>
            <w:r w:rsidR="00223457">
              <w:rPr>
                <w:noProof/>
                <w:webHidden/>
              </w:rPr>
              <w:fldChar w:fldCharType="separate"/>
            </w:r>
            <w:r w:rsidR="00223457">
              <w:rPr>
                <w:noProof/>
                <w:webHidden/>
              </w:rPr>
              <w:t>4</w:t>
            </w:r>
            <w:r w:rsidR="00223457">
              <w:rPr>
                <w:noProof/>
                <w:webHidden/>
              </w:rPr>
              <w:fldChar w:fldCharType="end"/>
            </w:r>
          </w:hyperlink>
        </w:p>
        <w:p w14:paraId="3159876A" w14:textId="64A43F54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1" w:history="1">
            <w:r w:rsidRPr="003A0689">
              <w:rPr>
                <w:rStyle w:val="ab"/>
                <w:noProof/>
              </w:rPr>
              <w:t xml:space="preserve">1.1 </w:t>
            </w:r>
            <w:r w:rsidRPr="003A0689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C014" w14:textId="5C9588CD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2" w:history="1">
            <w:r w:rsidRPr="003A0689">
              <w:rPr>
                <w:rStyle w:val="ab"/>
                <w:noProof/>
              </w:rPr>
              <w:t xml:space="preserve">1.2 </w:t>
            </w:r>
            <w:r w:rsidRPr="003A0689">
              <w:rPr>
                <w:rStyle w:val="ab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9F8C" w14:textId="5BCB30A5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3" w:history="1">
            <w:r w:rsidRPr="003A0689">
              <w:rPr>
                <w:rStyle w:val="ab"/>
                <w:noProof/>
              </w:rPr>
              <w:t>1.3</w:t>
            </w:r>
            <w:r w:rsidRPr="003A0689">
              <w:rPr>
                <w:rStyle w:val="ab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A75B" w14:textId="0F5A6753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4" w:history="1">
            <w:r w:rsidRPr="003A0689">
              <w:rPr>
                <w:rStyle w:val="ab"/>
                <w:noProof/>
              </w:rPr>
              <w:t>1.4</w:t>
            </w:r>
            <w:r w:rsidRPr="003A0689">
              <w:rPr>
                <w:rStyle w:val="ab"/>
                <w:noProof/>
              </w:rPr>
              <w:t>与其他计划之间的关系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44AC" w14:textId="110F77AE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5" w:history="1">
            <w:r w:rsidRPr="003A0689">
              <w:rPr>
                <w:rStyle w:val="ab"/>
                <w:noProof/>
              </w:rPr>
              <w:t xml:space="preserve">1.5 </w:t>
            </w:r>
            <w:r w:rsidRPr="003A0689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42A5" w14:textId="7F7FE952" w:rsidR="00223457" w:rsidRDefault="002234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6" w:history="1">
            <w:r w:rsidRPr="003A0689">
              <w:rPr>
                <w:rStyle w:val="ab"/>
                <w:noProof/>
              </w:rPr>
              <w:t>2</w:t>
            </w:r>
            <w:r w:rsidRPr="003A0689">
              <w:rPr>
                <w:rStyle w:val="ab"/>
                <w:noProof/>
              </w:rPr>
              <w:t>安装概述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6458" w14:textId="45DC4685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7" w:history="1">
            <w:r w:rsidRPr="003A0689">
              <w:rPr>
                <w:rStyle w:val="ab"/>
                <w:noProof/>
              </w:rPr>
              <w:t>2.1</w:t>
            </w:r>
            <w:r w:rsidRPr="003A0689">
              <w:rPr>
                <w:rStyle w:val="ab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6AD8" w14:textId="671981AD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8" w:history="1">
            <w:r w:rsidRPr="003A0689">
              <w:rPr>
                <w:rStyle w:val="ab"/>
                <w:noProof/>
              </w:rPr>
              <w:t>2.2</w:t>
            </w:r>
            <w:r w:rsidRPr="003A0689">
              <w:rPr>
                <w:rStyle w:val="ab"/>
                <w:noProof/>
              </w:rPr>
              <w:t>联系方式与地点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C971" w14:textId="45C31363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299" w:history="1">
            <w:r w:rsidRPr="003A0689">
              <w:rPr>
                <w:rStyle w:val="ab"/>
                <w:noProof/>
              </w:rPr>
              <w:t>2.3</w:t>
            </w:r>
            <w:r w:rsidRPr="003A0689">
              <w:rPr>
                <w:rStyle w:val="ab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E040" w14:textId="7C0D1E83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0" w:history="1">
            <w:r w:rsidRPr="003A0689">
              <w:rPr>
                <w:rStyle w:val="ab"/>
                <w:noProof/>
              </w:rPr>
              <w:t>2.4</w:t>
            </w:r>
            <w:r w:rsidRPr="003A0689">
              <w:rPr>
                <w:rStyle w:val="ab"/>
                <w:noProof/>
              </w:rPr>
              <w:t>支持材料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B5D1" w14:textId="7AFEBFD3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1" w:history="1">
            <w:r w:rsidRPr="003A0689">
              <w:rPr>
                <w:rStyle w:val="ab"/>
                <w:noProof/>
              </w:rPr>
              <w:t>2.5</w:t>
            </w:r>
            <w:r w:rsidRPr="003A0689">
              <w:rPr>
                <w:rStyle w:val="ab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E01A" w14:textId="37F3860C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2" w:history="1">
            <w:r w:rsidRPr="003A0689">
              <w:rPr>
                <w:rStyle w:val="ab"/>
                <w:noProof/>
              </w:rPr>
              <w:t>2.6</w:t>
            </w:r>
            <w:r w:rsidRPr="003A0689">
              <w:rPr>
                <w:rStyle w:val="ab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22BC" w14:textId="422D99CE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3" w:history="1">
            <w:r w:rsidRPr="003A0689">
              <w:rPr>
                <w:rStyle w:val="ab"/>
                <w:noProof/>
              </w:rPr>
              <w:t>2.7</w:t>
            </w:r>
            <w:r w:rsidRPr="003A0689">
              <w:rPr>
                <w:rStyle w:val="ab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3F3E" w14:textId="3B07036A" w:rsidR="00223457" w:rsidRDefault="002234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4" w:history="1">
            <w:r w:rsidRPr="003A0689">
              <w:rPr>
                <w:rStyle w:val="ab"/>
                <w:noProof/>
              </w:rPr>
              <w:t>2.8</w:t>
            </w:r>
            <w:r w:rsidRPr="003A0689">
              <w:rPr>
                <w:rStyle w:val="ab"/>
                <w:noProof/>
              </w:rPr>
              <w:t>保密性与私密性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092A" w14:textId="643C68D2" w:rsidR="00223457" w:rsidRDefault="002234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305" w:history="1">
            <w:r w:rsidRPr="003A0689">
              <w:rPr>
                <w:rStyle w:val="ab"/>
                <w:noProof/>
              </w:rPr>
              <w:t>3</w:t>
            </w:r>
            <w:r w:rsidRPr="003A0689">
              <w:rPr>
                <w:rStyle w:val="ab"/>
                <w:noProof/>
              </w:rPr>
              <w:t>为软件中心操作员提供特定现场信息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6DD" w14:textId="1763B004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3A050008" w:rsidR="002C1656" w:rsidRDefault="001042B9" w:rsidP="0000531C">
      <w:pPr>
        <w:pStyle w:val="1"/>
      </w:pPr>
      <w:bookmarkStart w:id="11" w:name="_Toc53499929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6CDEF4B1" w14:textId="12425163" w:rsidR="0074251A" w:rsidRDefault="0074251A" w:rsidP="0074251A">
      <w:pPr>
        <w:pStyle w:val="2"/>
      </w:pPr>
      <w:bookmarkStart w:id="12" w:name="_Toc53499929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2"/>
    </w:p>
    <w:p w14:paraId="17128B9A" w14:textId="5B229C50" w:rsidR="0074251A" w:rsidRDefault="007E5751" w:rsidP="007E5751">
      <w:pPr>
        <w:ind w:firstLine="420"/>
      </w:pPr>
      <w:r>
        <w:rPr>
          <w:rFonts w:hint="eastAsia"/>
          <w:szCs w:val="21"/>
        </w:rPr>
        <w:t>为使</w:t>
      </w:r>
      <w:r w:rsidRPr="00452D51">
        <w:rPr>
          <w:rFonts w:hint="eastAsia"/>
        </w:rPr>
        <w:t>软件工程系列课程教学辅助网站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，此安装</w:t>
      </w:r>
      <w:r>
        <w:t>部署计划为安装部署过程进行了描述</w:t>
      </w:r>
      <w:r>
        <w:rPr>
          <w:rFonts w:hint="eastAsia"/>
        </w:rPr>
        <w:t>。</w:t>
      </w:r>
    </w:p>
    <w:p w14:paraId="0B779498" w14:textId="0B0AA85B" w:rsidR="0074251A" w:rsidRPr="007E5751" w:rsidRDefault="0074251A" w:rsidP="007E5751">
      <w:pPr>
        <w:pStyle w:val="2"/>
      </w:pPr>
      <w:bookmarkStart w:id="13" w:name="_Toc534999292"/>
      <w:r w:rsidRPr="007E5751">
        <w:rPr>
          <w:rFonts w:hint="eastAsia"/>
        </w:rPr>
        <w:t>1</w:t>
      </w:r>
      <w:r w:rsidRPr="007E5751">
        <w:t>.</w:t>
      </w:r>
      <w:r w:rsidR="007E5751">
        <w:t>2</w:t>
      </w:r>
      <w:r w:rsidRPr="007E5751">
        <w:t xml:space="preserve"> </w:t>
      </w:r>
      <w:r w:rsidRPr="007E5751">
        <w:rPr>
          <w:rFonts w:hint="eastAsia"/>
        </w:rPr>
        <w:t>项目名称</w:t>
      </w:r>
      <w:bookmarkEnd w:id="13"/>
    </w:p>
    <w:p w14:paraId="18C1B800" w14:textId="3C679850" w:rsidR="003268E7" w:rsidRPr="003268E7" w:rsidRDefault="003268E7" w:rsidP="003268E7">
      <w:r w:rsidRPr="00452D51">
        <w:rPr>
          <w:rFonts w:hint="eastAsia"/>
        </w:rPr>
        <w:t>软件工程系列课程教学辅助网站</w:t>
      </w:r>
    </w:p>
    <w:p w14:paraId="37992844" w14:textId="0223E5A8" w:rsidR="0074251A" w:rsidRDefault="0074251A" w:rsidP="007E5751">
      <w:pPr>
        <w:pStyle w:val="2"/>
      </w:pPr>
      <w:bookmarkStart w:id="14" w:name="_Toc534999293"/>
      <w:r w:rsidRPr="007E5751">
        <w:rPr>
          <w:rFonts w:hint="eastAsia"/>
        </w:rPr>
        <w:t>1</w:t>
      </w:r>
      <w:r w:rsidRPr="007E5751">
        <w:t>.</w:t>
      </w:r>
      <w:r w:rsidR="007E5751" w:rsidRPr="007E5751">
        <w:t>3</w:t>
      </w:r>
      <w:r w:rsidR="007E5751" w:rsidRPr="007E5751">
        <w:t>系统概述</w:t>
      </w:r>
      <w:bookmarkEnd w:id="14"/>
    </w:p>
    <w:p w14:paraId="7EDA0037" w14:textId="77777777" w:rsidR="00B71C45" w:rsidRDefault="007E5751" w:rsidP="00B71C45">
      <w:pPr>
        <w:ind w:firstLine="420"/>
      </w:pPr>
      <w:r w:rsidRPr="002E45BC">
        <w:rPr>
          <w:rFonts w:hint="eastAsia"/>
        </w:rPr>
        <w:t>软件工程系列课程教学辅助网站是一个</w:t>
      </w:r>
      <w:r>
        <w:rPr>
          <w:rFonts w:hint="eastAsia"/>
        </w:rPr>
        <w:t>针对</w:t>
      </w:r>
      <w:r>
        <w:t>软件工程系列</w:t>
      </w:r>
      <w:r>
        <w:rPr>
          <w:rFonts w:hint="eastAsia"/>
        </w:rPr>
        <w:t>课程而建的</w:t>
      </w:r>
      <w:r w:rsidRPr="00090E4B">
        <w:rPr>
          <w:rFonts w:hint="eastAsia"/>
          <w:b/>
        </w:rPr>
        <w:t>开放性交流平台</w:t>
      </w:r>
      <w:r>
        <w:rPr>
          <w:rFonts w:hint="eastAsia"/>
        </w:rPr>
        <w:t>，</w:t>
      </w:r>
      <w:r>
        <w:t>部署在浙江大学城市学院内网中，</w:t>
      </w:r>
      <w:r>
        <w:rPr>
          <w:rFonts w:hint="eastAsia"/>
        </w:rPr>
        <w:t>使</w:t>
      </w:r>
      <w:r>
        <w:t>对软件工程系列课程感兴趣的同学或者老师都能参与其中。</w:t>
      </w:r>
      <w:r w:rsidR="00B71C45" w:rsidRPr="00B71C45">
        <w:rPr>
          <w:rFonts w:hint="eastAsia"/>
        </w:rPr>
        <w:t>该网站的主要目的是为师生提供一个方便交流的平台，方便教师。同时对个门课程进行简单的描述，让学生更清楚的了解自己的选课内容和发展方向。对教师而言，主要功能有系统的课程介绍、大作业的介绍、教师介绍、课件、模板、参考资料、以往优秀作业、教学视频、音频资料下载、教师消息发布栏、网站向导、最新信息、友情连接、作业点评</w:t>
      </w:r>
      <w:r w:rsidR="00B71C45" w:rsidRPr="00B71C45">
        <w:t>,</w:t>
      </w:r>
      <w:r w:rsidR="00B71C45" w:rsidRPr="00B71C45">
        <w:t>作业完成情况跟踪的功能。对学生而言，要求含参考资料课件下载功能、查看通知功能、有网站导航、相关链接</w:t>
      </w:r>
      <w:r w:rsidR="00B71C45" w:rsidRPr="00B71C45">
        <w:t>(</w:t>
      </w:r>
      <w:r w:rsidR="00B71C45" w:rsidRPr="00B71C45">
        <w:t>含学校选课系统、学院网页、需求相关主题网站</w:t>
      </w:r>
      <w:r w:rsidR="00B71C45" w:rsidRPr="00B71C45">
        <w:t>)</w:t>
      </w:r>
      <w:r w:rsidR="00B71C45" w:rsidRPr="00B71C45">
        <w:t>、密码取回功能、资料共享功能、站内文章标题搜索功能等。</w:t>
      </w:r>
    </w:p>
    <w:p w14:paraId="20EB9562" w14:textId="581A2A6A" w:rsidR="0074251A" w:rsidRDefault="007E5751" w:rsidP="00B71C45">
      <w:pPr>
        <w:pStyle w:val="2"/>
      </w:pPr>
      <w:bookmarkStart w:id="15" w:name="_Toc534999294"/>
      <w:r>
        <w:rPr>
          <w:rFonts w:hint="eastAsia"/>
        </w:rPr>
        <w:t>1</w:t>
      </w:r>
      <w:r>
        <w:t>.4</w:t>
      </w:r>
      <w:r w:rsidRPr="007E5751">
        <w:t>与其他计划之间的关系</w:t>
      </w:r>
      <w:bookmarkEnd w:id="15"/>
    </w:p>
    <w:p w14:paraId="5A330EE4" w14:textId="7037F567" w:rsidR="003268E7" w:rsidRPr="007E5751" w:rsidRDefault="00DA21BC" w:rsidP="00DA21BC">
      <w:pPr>
        <w:ind w:left="420"/>
      </w:pPr>
      <w:r>
        <w:tab/>
      </w:r>
      <w:r w:rsidR="007E5751">
        <w:rPr>
          <w:rFonts w:hint="eastAsia"/>
        </w:rPr>
        <w:t>在</w:t>
      </w:r>
      <w:r w:rsidR="007E5751">
        <w:t>验收测试之后，系统维护之前</w:t>
      </w:r>
      <w:r w:rsidR="007E5751">
        <w:rPr>
          <w:rFonts w:hint="eastAsia"/>
        </w:rPr>
        <w:t>，</w:t>
      </w:r>
      <w:r w:rsidR="007E5751">
        <w:t>预计在</w:t>
      </w:r>
      <w:r w:rsidR="007E5751">
        <w:rPr>
          <w:rFonts w:hint="eastAsia"/>
        </w:rPr>
        <w:t>2018</w:t>
      </w:r>
      <w:r w:rsidR="007E5751">
        <w:rPr>
          <w:rFonts w:hint="eastAsia"/>
        </w:rPr>
        <w:t>年</w:t>
      </w:r>
      <w:r w:rsidR="007E5751">
        <w:t>1</w:t>
      </w:r>
      <w:r w:rsidR="007E5751">
        <w:rPr>
          <w:rFonts w:hint="eastAsia"/>
        </w:rPr>
        <w:t>月</w:t>
      </w:r>
      <w:r w:rsidR="007E5751">
        <w:rPr>
          <w:rFonts w:hint="eastAsia"/>
        </w:rPr>
        <w:t>1</w:t>
      </w:r>
      <w:r w:rsidR="007E5751">
        <w:t>7</w:t>
      </w:r>
      <w:r w:rsidR="007E5751">
        <w:rPr>
          <w:rFonts w:hint="eastAsia"/>
        </w:rPr>
        <w:t>日之后</w:t>
      </w:r>
      <w:r w:rsidR="007E5751">
        <w:t>进行</w:t>
      </w:r>
      <w:r w:rsidR="007E5751">
        <w:rPr>
          <w:rFonts w:hint="eastAsia"/>
        </w:rPr>
        <w:t>，同</w:t>
      </w:r>
      <w:r w:rsidR="007E5751">
        <w:t>年</w:t>
      </w:r>
      <w:r w:rsidR="007E5751">
        <w:t>3</w:t>
      </w:r>
      <w:r w:rsidR="007E5751">
        <w:rPr>
          <w:rFonts w:hint="eastAsia"/>
        </w:rPr>
        <w:t>月</w:t>
      </w:r>
      <w:r w:rsidR="007E5751">
        <w:t>17</w:t>
      </w:r>
      <w:r w:rsidR="007E5751">
        <w:rPr>
          <w:rFonts w:hint="eastAsia"/>
        </w:rPr>
        <w:t>号</w:t>
      </w:r>
      <w:r w:rsidR="007E5751">
        <w:t>左右完工。详细安排见</w:t>
      </w:r>
      <w:r w:rsidR="007E5751">
        <w:rPr>
          <w:rFonts w:hint="eastAsia"/>
        </w:rPr>
        <w:t>PRD</w:t>
      </w:r>
      <w:r w:rsidR="007E5751">
        <w:t>201</w:t>
      </w:r>
      <w:r w:rsidR="00872C63">
        <w:t>8</w:t>
      </w:r>
      <w:r w:rsidR="007E5751">
        <w:t>-G</w:t>
      </w:r>
      <w:r w:rsidR="00872C63">
        <w:t>03</w:t>
      </w:r>
      <w:r w:rsidR="007E5751">
        <w:t>-</w:t>
      </w:r>
      <w:r w:rsidR="007E5751">
        <w:t>后续计划</w:t>
      </w:r>
    </w:p>
    <w:p w14:paraId="487BF447" w14:textId="6FA035AC" w:rsidR="0074251A" w:rsidRDefault="0074251A" w:rsidP="0074251A">
      <w:pPr>
        <w:pStyle w:val="2"/>
      </w:pPr>
      <w:bookmarkStart w:id="16" w:name="_Toc534999295"/>
      <w:r>
        <w:rPr>
          <w:rFonts w:hint="eastAsia"/>
        </w:rPr>
        <w:t>1</w:t>
      </w:r>
      <w:r>
        <w:t>.</w:t>
      </w:r>
      <w:r w:rsidR="00DA21BC">
        <w:t>5</w:t>
      </w:r>
      <w:r>
        <w:t xml:space="preserve"> </w:t>
      </w:r>
      <w:r>
        <w:rPr>
          <w:rFonts w:hint="eastAsia"/>
        </w:rPr>
        <w:t>参考资料</w:t>
      </w:r>
      <w:bookmarkEnd w:id="16"/>
    </w:p>
    <w:p w14:paraId="5C32745B" w14:textId="05D08D66" w:rsidR="00DA21BC" w:rsidRDefault="00DA21BC" w:rsidP="00DA21BC">
      <w:r>
        <w:t>[1] C2-PRD-</w:t>
      </w:r>
      <w:r>
        <w:t>项目描述</w:t>
      </w:r>
      <w:r>
        <w:t>-2018</w:t>
      </w:r>
    </w:p>
    <w:p w14:paraId="16A6AEFD" w14:textId="454E7BDD" w:rsidR="00DA21BC" w:rsidRDefault="00DA21BC" w:rsidP="00DA21BC">
      <w:r>
        <w:t>[2] PRD-2018-G01-</w:t>
      </w:r>
      <w:r>
        <w:t>文档编写说明</w:t>
      </w:r>
    </w:p>
    <w:p w14:paraId="1393D0EB" w14:textId="77777777" w:rsidR="00DA21BC" w:rsidRDefault="00DA21BC" w:rsidP="00DA21BC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28C272E8" w14:textId="77777777" w:rsidR="00DA21BC" w:rsidRDefault="00DA21BC" w:rsidP="00DA21BC">
      <w:r>
        <w:t>[4] GB+T-8567-2006.</w:t>
      </w:r>
      <w:r>
        <w:t>国标《计算机软件文档编制规范》</w:t>
      </w:r>
    </w:p>
    <w:p w14:paraId="46BEF636" w14:textId="77777777" w:rsidR="00DA21BC" w:rsidRDefault="00DA21BC" w:rsidP="00DA21BC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26F85DD8" w14:textId="5F0D6F4C" w:rsidR="00DA21BC" w:rsidRDefault="00DA21BC" w:rsidP="00DA21BC">
      <w:r>
        <w:lastRenderedPageBreak/>
        <w:t>[6] PRD201</w:t>
      </w:r>
      <w:r w:rsidR="00542767">
        <w:t>8</w:t>
      </w:r>
      <w:r>
        <w:t>-G03-</w:t>
      </w:r>
      <w:r>
        <w:t>文档</w:t>
      </w:r>
    </w:p>
    <w:p w14:paraId="078EBBC0" w14:textId="6C78DAEB" w:rsidR="00DA21BC" w:rsidRDefault="00DA21BC" w:rsidP="00542767">
      <w:r>
        <w:t>[7] PRD201</w:t>
      </w:r>
      <w:r w:rsidR="00542767">
        <w:t>8</w:t>
      </w:r>
      <w:r>
        <w:t>-G0</w:t>
      </w:r>
      <w:r w:rsidR="00542767">
        <w:t>3</w:t>
      </w:r>
      <w:r>
        <w:t>-</w:t>
      </w:r>
      <w:r>
        <w:t>配置管理</w:t>
      </w:r>
    </w:p>
    <w:p w14:paraId="09C557D2" w14:textId="77777777" w:rsidR="00DA21BC" w:rsidRDefault="00DA21BC" w:rsidP="00DA21BC">
      <w:r>
        <w:t xml:space="preserve">[9]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72C6C710" w14:textId="58648B1D" w:rsidR="00DA21BC" w:rsidRPr="007E6042" w:rsidRDefault="00DA21BC" w:rsidP="00DA21BC">
      <w:r>
        <w:t xml:space="preserve">[10] </w:t>
      </w:r>
      <w:r>
        <w:t>软件项目管理（原书第</w:t>
      </w:r>
      <w:r w:rsidR="004A0A3C">
        <w:rPr>
          <w:rFonts w:hint="eastAsia"/>
        </w:rPr>
        <w:t>6</w:t>
      </w:r>
      <w:r>
        <w:t>版）</w:t>
      </w:r>
      <w:r>
        <w:t xml:space="preserve"> [Software Project Management Fifth Edition]</w:t>
      </w:r>
    </w:p>
    <w:p w14:paraId="744C56B1" w14:textId="77777777" w:rsidR="003268E7" w:rsidRPr="00DA21BC" w:rsidRDefault="003268E7" w:rsidP="003268E7"/>
    <w:p w14:paraId="56DC998E" w14:textId="44F732A5" w:rsidR="004A0A3C" w:rsidRPr="004A0A3C" w:rsidRDefault="004A0A3C" w:rsidP="004A0A3C">
      <w:pPr>
        <w:pStyle w:val="1"/>
      </w:pPr>
      <w:bookmarkStart w:id="17" w:name="_Toc534999296"/>
      <w:r w:rsidRPr="004A0A3C">
        <w:t>2</w:t>
      </w:r>
      <w:r w:rsidRPr="004A0A3C">
        <w:t>安装概述</w:t>
      </w:r>
      <w:bookmarkEnd w:id="17"/>
    </w:p>
    <w:p w14:paraId="67FBC243" w14:textId="6DF9FF4E" w:rsidR="004A0A3C" w:rsidRPr="004A0A3C" w:rsidRDefault="004A0A3C" w:rsidP="004A0A3C">
      <w:pPr>
        <w:pStyle w:val="2"/>
      </w:pPr>
      <w:bookmarkStart w:id="18" w:name="_Toc534999297"/>
      <w:r w:rsidRPr="004A0A3C">
        <w:t>2.1</w:t>
      </w:r>
      <w:r w:rsidRPr="004A0A3C">
        <w:t>描述</w:t>
      </w:r>
      <w:bookmarkEnd w:id="18"/>
    </w:p>
    <w:p w14:paraId="405870D6" w14:textId="77777777" w:rsidR="004A0A3C" w:rsidRPr="004A0A3C" w:rsidRDefault="004A0A3C" w:rsidP="004A0A3C">
      <w:r w:rsidRPr="004A0A3C">
        <w:rPr>
          <w:rFonts w:hint="eastAsia"/>
        </w:rPr>
        <w:t>安装地点：学校服务器机房</w:t>
      </w:r>
    </w:p>
    <w:p w14:paraId="1BED9C2F" w14:textId="77777777" w:rsidR="004A0A3C" w:rsidRPr="004A0A3C" w:rsidRDefault="004A0A3C" w:rsidP="004A0A3C">
      <w:r w:rsidRPr="004A0A3C">
        <w:rPr>
          <w:rFonts w:hint="eastAsia"/>
        </w:rPr>
        <w:t>安装进度：首先搭建服务器，然后架设系统</w:t>
      </w:r>
    </w:p>
    <w:p w14:paraId="2D9D789C" w14:textId="77777777" w:rsidR="00A52E98" w:rsidRDefault="004A0A3C" w:rsidP="004A0A3C">
      <w:r w:rsidRPr="004A0A3C">
        <w:rPr>
          <w:rFonts w:hint="eastAsia"/>
        </w:rPr>
        <w:t>安装方法：配置服务，点击解压安装</w:t>
      </w:r>
    </w:p>
    <w:p w14:paraId="598EF6AC" w14:textId="2AC43A24" w:rsidR="006E6A93" w:rsidRDefault="004A0A3C" w:rsidP="004A0A3C">
      <w:pPr>
        <w:pStyle w:val="2"/>
      </w:pPr>
      <w:bookmarkStart w:id="19" w:name="_Toc534999298"/>
      <w:r w:rsidRPr="004A0A3C">
        <w:t>2.2</w:t>
      </w:r>
      <w:r w:rsidRPr="004A0A3C">
        <w:t>联系方式与地点</w:t>
      </w:r>
      <w:bookmarkEnd w:id="1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A0A3C" w14:paraId="5F7CB823" w14:textId="77777777" w:rsidTr="00F6601D">
        <w:tc>
          <w:tcPr>
            <w:tcW w:w="1320" w:type="dxa"/>
          </w:tcPr>
          <w:p w14:paraId="553958F8" w14:textId="77777777" w:rsidR="004A0A3C" w:rsidRDefault="004A0A3C" w:rsidP="00F6601D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1416FC9C" w14:textId="77777777" w:rsidR="004A0A3C" w:rsidRDefault="004A0A3C" w:rsidP="00F6601D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0E5B055" w14:textId="77777777" w:rsidR="004A0A3C" w:rsidRDefault="004A0A3C" w:rsidP="00F6601D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16AA878C" w14:textId="77777777" w:rsidR="004A0A3C" w:rsidRDefault="004A0A3C" w:rsidP="00F6601D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271EB118" w14:textId="77777777" w:rsidR="004A0A3C" w:rsidRDefault="004A0A3C" w:rsidP="00F6601D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A0A3C" w14:paraId="2933E7AF" w14:textId="77777777" w:rsidTr="00F6601D">
        <w:tc>
          <w:tcPr>
            <w:tcW w:w="1320" w:type="dxa"/>
          </w:tcPr>
          <w:p w14:paraId="4EB10F6C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79A993F9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799EAD51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576BF1FD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32F5099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A0A3C" w14:paraId="209DB350" w14:textId="77777777" w:rsidTr="00F6601D">
        <w:tc>
          <w:tcPr>
            <w:tcW w:w="1320" w:type="dxa"/>
          </w:tcPr>
          <w:p w14:paraId="474BDFD8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44D72EF2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E30CCB7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012A30F2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AA46AB0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A0A3C" w14:paraId="172439EA" w14:textId="77777777" w:rsidTr="00F6601D">
        <w:tc>
          <w:tcPr>
            <w:tcW w:w="1320" w:type="dxa"/>
          </w:tcPr>
          <w:p w14:paraId="5CF4CD0B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66AF5B0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06040D9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7A48B7D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E881F44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A0A3C" w14:paraId="0359E25B" w14:textId="77777777" w:rsidTr="00F6601D">
        <w:tc>
          <w:tcPr>
            <w:tcW w:w="1320" w:type="dxa"/>
          </w:tcPr>
          <w:p w14:paraId="63CE810D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0439AEA9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33EE4231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566E1F80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59BB5933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4A0A3C" w14:paraId="5B612B51" w14:textId="77777777" w:rsidTr="00F6601D">
        <w:tc>
          <w:tcPr>
            <w:tcW w:w="1320" w:type="dxa"/>
          </w:tcPr>
          <w:p w14:paraId="2A4D74F5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788CA1CF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62874FD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191CF23E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685F052" w14:textId="77777777" w:rsidR="004A0A3C" w:rsidRDefault="004A0A3C" w:rsidP="00F6601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0CE9C05A" w14:textId="5A5ECD4A" w:rsidR="00CF0115" w:rsidRDefault="00CF0115" w:rsidP="00CF0115">
      <w:pPr>
        <w:pStyle w:val="2"/>
      </w:pPr>
      <w:bookmarkStart w:id="20" w:name="_Toc534999299"/>
      <w:r>
        <w:lastRenderedPageBreak/>
        <w:t>2.3</w:t>
      </w:r>
      <w:r>
        <w:t>部署图</w:t>
      </w:r>
      <w:bookmarkEnd w:id="20"/>
    </w:p>
    <w:p w14:paraId="31FD0EE6" w14:textId="479EB4C4" w:rsidR="004A0A3C" w:rsidRPr="00CF0115" w:rsidRDefault="00CF0115" w:rsidP="00CF0115">
      <w:pPr>
        <w:rPr>
          <w:rFonts w:hint="eastAsia"/>
        </w:rPr>
      </w:pPr>
      <w:r>
        <w:rPr>
          <w:rFonts w:hint="eastAsia"/>
        </w:rPr>
        <w:t>环境在校网内部，端口和</w:t>
      </w:r>
      <w:r>
        <w:t>IP</w:t>
      </w:r>
      <w:r>
        <w:t>，</w:t>
      </w:r>
      <w:r>
        <w:t>TBD</w:t>
      </w:r>
      <w:r>
        <w:t>，可以提供服务给移动客户端与</w:t>
      </w:r>
      <w:r>
        <w:t>PC</w:t>
      </w:r>
      <w:r>
        <w:t>客户端。</w:t>
      </w:r>
      <w:r w:rsidR="00EF6D87">
        <w:br/>
      </w:r>
      <w:r w:rsidR="00EF6D87">
        <w:rPr>
          <w:rFonts w:hint="eastAsia"/>
        </w:rPr>
        <w:t>（</w:t>
      </w:r>
      <w:r w:rsidR="00EF6D87">
        <w:rPr>
          <w:rFonts w:hint="eastAsia"/>
        </w:rPr>
        <w:t>T</w:t>
      </w:r>
      <w:r w:rsidR="00EF6D87">
        <w:t>BD</w:t>
      </w:r>
      <w:r w:rsidR="00EF6D87">
        <w:rPr>
          <w:rFonts w:hint="eastAsia"/>
        </w:rPr>
        <w:t>）</w:t>
      </w:r>
    </w:p>
    <w:p w14:paraId="04335812" w14:textId="41A17C13" w:rsidR="004A0A3C" w:rsidRDefault="00CF0115" w:rsidP="006E6A93">
      <w:ins w:id="21" w:author="JIECEN XU" w:date="2018-01-09T17:10:00Z">
        <w:r w:rsidRPr="00E22218">
          <w:rPr>
            <w:noProof/>
          </w:rPr>
          <w:drawing>
            <wp:inline distT="0" distB="0" distL="0" distR="0" wp14:anchorId="6B21BAEB" wp14:editId="6BDA6C12">
              <wp:extent cx="5274310" cy="4268470"/>
              <wp:effectExtent l="0" t="0" r="2540" b="0"/>
              <wp:docPr id="326" name="图片 326" descr="C:\Users\YOUKI\Documents\Tencent Files\857621433\FileRecv\捕获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OUKI\Documents\Tencent Files\857621433\FileRecv\捕获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426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7A5D39B" w14:textId="35480DF9" w:rsidR="004A0A3C" w:rsidRDefault="004A0A3C" w:rsidP="006E6A93"/>
    <w:p w14:paraId="284CCA7F" w14:textId="77777777" w:rsidR="004A0A3C" w:rsidRPr="006E6A93" w:rsidRDefault="004A0A3C" w:rsidP="006E6A93"/>
    <w:p w14:paraId="0AEAEC01" w14:textId="01F67890" w:rsidR="0074251A" w:rsidRDefault="00CF0115" w:rsidP="003E4F46">
      <w:pPr>
        <w:pStyle w:val="2"/>
      </w:pPr>
      <w:bookmarkStart w:id="22" w:name="_Toc534999300"/>
      <w:r w:rsidRPr="00CF0115">
        <w:t>2.4</w:t>
      </w:r>
      <w:r w:rsidRPr="00CF0115">
        <w:t>支持材料</w:t>
      </w:r>
      <w:bookmarkEnd w:id="22"/>
    </w:p>
    <w:tbl>
      <w:tblPr>
        <w:tblW w:w="8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279"/>
        <w:gridCol w:w="4938"/>
      </w:tblGrid>
      <w:tr w:rsidR="00CF0115" w14:paraId="7A4EA257" w14:textId="77777777" w:rsidTr="003E4F46">
        <w:trPr>
          <w:trHeight w:val="360"/>
        </w:trPr>
        <w:tc>
          <w:tcPr>
            <w:tcW w:w="2073" w:type="dxa"/>
            <w:shd w:val="clear" w:color="auto" w:fill="auto"/>
            <w:noWrap/>
            <w:hideMark/>
          </w:tcPr>
          <w:p w14:paraId="72F5888E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266" w:type="dxa"/>
            <w:shd w:val="clear" w:color="auto" w:fill="auto"/>
          </w:tcPr>
          <w:p w14:paraId="5084A632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接口信息</w:t>
            </w:r>
          </w:p>
        </w:tc>
        <w:tc>
          <w:tcPr>
            <w:tcW w:w="4938" w:type="dxa"/>
            <w:shd w:val="clear" w:color="auto" w:fill="auto"/>
            <w:noWrap/>
            <w:vAlign w:val="center"/>
            <w:hideMark/>
          </w:tcPr>
          <w:p w14:paraId="0BE8BAB0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 w:rsidRPr="003263FF">
              <w:rPr>
                <w:rFonts w:hint="eastAsia"/>
                <w:color w:val="000000"/>
                <w:sz w:val="22"/>
              </w:rPr>
              <w:t>数量</w:t>
            </w:r>
          </w:p>
        </w:tc>
      </w:tr>
      <w:tr w:rsidR="00CF0115" w14:paraId="4FDAEC00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  <w:hideMark/>
          </w:tcPr>
          <w:p w14:paraId="35B6CA7C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266" w:type="dxa"/>
          </w:tcPr>
          <w:p w14:paraId="4082B9A9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t>16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CPU</w:t>
            </w:r>
          </w:p>
        </w:tc>
        <w:tc>
          <w:tcPr>
            <w:tcW w:w="4938" w:type="dxa"/>
            <w:shd w:val="clear" w:color="auto" w:fill="auto"/>
            <w:noWrap/>
            <w:vAlign w:val="center"/>
            <w:hideMark/>
          </w:tcPr>
          <w:p w14:paraId="72194E3A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F0115" w14:paraId="246C7EBD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  <w:hideMark/>
          </w:tcPr>
          <w:p w14:paraId="1C9C8941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1266" w:type="dxa"/>
          </w:tcPr>
          <w:p w14:paraId="3C4A4081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t>1P</w:t>
            </w:r>
            <w:r>
              <w:rPr>
                <w:rFonts w:hint="eastAsia"/>
              </w:rPr>
              <w:t>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  <w:hideMark/>
          </w:tcPr>
          <w:p w14:paraId="0799700E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 w:rsidRPr="003263FF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F0115" w14:paraId="1D4215B4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</w:tcPr>
          <w:p w14:paraId="7146CE3B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266" w:type="dxa"/>
          </w:tcPr>
          <w:p w14:paraId="4462A8C4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t>64G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14:paraId="17F14072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F0115" w14:paraId="70C128EF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</w:tcPr>
          <w:p w14:paraId="0B476E64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网卡</w:t>
            </w:r>
          </w:p>
        </w:tc>
        <w:tc>
          <w:tcPr>
            <w:tcW w:w="1266" w:type="dxa"/>
          </w:tcPr>
          <w:p w14:paraId="4E629731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浙江大学城市学院校园</w:t>
            </w:r>
            <w:r>
              <w:rPr>
                <w:rFonts w:hint="eastAsia"/>
              </w:rPr>
              <w:lastRenderedPageBreak/>
              <w:t>网（</w:t>
            </w:r>
            <w:r>
              <w:rPr>
                <w:rFonts w:hint="eastAsia"/>
              </w:rPr>
              <w:t>L2TP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100M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14:paraId="374F1ABA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1</w:t>
            </w:r>
          </w:p>
        </w:tc>
      </w:tr>
      <w:tr w:rsidR="00CF0115" w14:paraId="73AAA522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</w:tcPr>
          <w:p w14:paraId="3D4C5116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备份</w:t>
            </w:r>
          </w:p>
        </w:tc>
        <w:tc>
          <w:tcPr>
            <w:tcW w:w="1266" w:type="dxa"/>
          </w:tcPr>
          <w:p w14:paraId="33CF8100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数据备份初期采用</w:t>
            </w:r>
            <w:r>
              <w:rPr>
                <w:rFonts w:hint="eastAsia"/>
              </w:rPr>
              <w:t xml:space="preserve">2P </w:t>
            </w:r>
            <w:r>
              <w:t>NAS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1P</w:t>
            </w:r>
            <w:r>
              <w:rPr>
                <w:rFonts w:hint="eastAsia"/>
              </w:rPr>
              <w:t>机械</w:t>
            </w:r>
            <w:r>
              <w:t>硬盘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14:paraId="3A94A5D5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F0115" w14:paraId="56537DF0" w14:textId="77777777" w:rsidTr="00F6601D">
        <w:trPr>
          <w:trHeight w:val="360"/>
        </w:trPr>
        <w:tc>
          <w:tcPr>
            <w:tcW w:w="2073" w:type="dxa"/>
            <w:shd w:val="clear" w:color="auto" w:fill="auto"/>
            <w:noWrap/>
          </w:tcPr>
          <w:p w14:paraId="748DF180" w14:textId="77777777" w:rsidR="00CF0115" w:rsidRPr="003263FF" w:rsidRDefault="00CF0115" w:rsidP="00F6601D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耗材</w:t>
            </w:r>
          </w:p>
        </w:tc>
        <w:tc>
          <w:tcPr>
            <w:tcW w:w="1266" w:type="dxa"/>
          </w:tcPr>
          <w:p w14:paraId="0476A7ED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网线</w:t>
            </w:r>
            <w:r>
              <w:rPr>
                <w:sz w:val="20"/>
                <w:szCs w:val="20"/>
              </w:rPr>
              <w:t>，</w:t>
            </w:r>
            <w:proofErr w:type="spellStart"/>
            <w:r>
              <w:rPr>
                <w:sz w:val="20"/>
                <w:szCs w:val="20"/>
              </w:rPr>
              <w:t>usb</w:t>
            </w:r>
            <w:proofErr w:type="spellEnd"/>
            <w:r>
              <w:rPr>
                <w:sz w:val="20"/>
                <w:szCs w:val="20"/>
              </w:rPr>
              <w:t>线</w:t>
            </w:r>
          </w:p>
        </w:tc>
        <w:tc>
          <w:tcPr>
            <w:tcW w:w="4938" w:type="dxa"/>
            <w:shd w:val="clear" w:color="auto" w:fill="auto"/>
            <w:noWrap/>
            <w:vAlign w:val="center"/>
          </w:tcPr>
          <w:p w14:paraId="5714DC47" w14:textId="77777777" w:rsidR="00CF0115" w:rsidRPr="003263FF" w:rsidRDefault="00CF0115" w:rsidP="00F66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若干</w:t>
            </w:r>
          </w:p>
        </w:tc>
      </w:tr>
    </w:tbl>
    <w:p w14:paraId="539CB831" w14:textId="56A3C2B6" w:rsidR="00CF0115" w:rsidRDefault="00CF0115" w:rsidP="00CF0115"/>
    <w:p w14:paraId="6046C977" w14:textId="677BD645" w:rsidR="00CF0115" w:rsidRDefault="00CF0115" w:rsidP="00CF0115">
      <w:pPr>
        <w:pStyle w:val="2"/>
      </w:pPr>
      <w:bookmarkStart w:id="23" w:name="_Toc534999301"/>
      <w:r>
        <w:t>2.5</w:t>
      </w:r>
      <w:r>
        <w:t>培训</w:t>
      </w:r>
      <w:bookmarkEnd w:id="23"/>
    </w:p>
    <w:p w14:paraId="6371B6F4" w14:textId="564FCF61" w:rsidR="00CF0115" w:rsidRDefault="00CF0115" w:rsidP="00CF0115">
      <w:r>
        <w:rPr>
          <w:rFonts w:hint="eastAsia"/>
        </w:rPr>
        <w:t>一般培训，安装部署人员需要学习如何搭建网站服务器，并将本系统架设在上面便可。</w:t>
      </w:r>
    </w:p>
    <w:p w14:paraId="4ED3A403" w14:textId="14D80A7C" w:rsidR="00CF0115" w:rsidRDefault="00CF0115" w:rsidP="00CF0115">
      <w:pPr>
        <w:pStyle w:val="2"/>
      </w:pPr>
      <w:bookmarkStart w:id="24" w:name="_Toc534999302"/>
      <w:r w:rsidRPr="00CF0115">
        <w:t>2.6</w:t>
      </w:r>
      <w:r w:rsidRPr="00CF0115">
        <w:t>任务</w:t>
      </w:r>
      <w:bookmarkEnd w:id="2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CF0115" w14:paraId="192F1CD0" w14:textId="77777777" w:rsidTr="00CF0115">
        <w:trPr>
          <w:jc w:val="center"/>
        </w:trPr>
        <w:tc>
          <w:tcPr>
            <w:tcW w:w="1489" w:type="pct"/>
            <w:shd w:val="clear" w:color="auto" w:fill="auto"/>
          </w:tcPr>
          <w:p w14:paraId="7B83F524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1135" w:type="pct"/>
            <w:shd w:val="clear" w:color="auto" w:fill="auto"/>
          </w:tcPr>
          <w:p w14:paraId="10605354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2376" w:type="pct"/>
            <w:shd w:val="clear" w:color="auto" w:fill="auto"/>
          </w:tcPr>
          <w:p w14:paraId="5A696AB2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描述</w:t>
            </w:r>
          </w:p>
        </w:tc>
      </w:tr>
      <w:tr w:rsidR="00CF0115" w14:paraId="090A2417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3F710B7D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sz w:val="22"/>
              </w:rPr>
              <w:t>安装的总体计划、协调和准备工作</w:t>
            </w:r>
          </w:p>
        </w:tc>
        <w:tc>
          <w:tcPr>
            <w:tcW w:w="1135" w:type="pct"/>
            <w:shd w:val="clear" w:color="auto" w:fill="FFFFFF"/>
          </w:tcPr>
          <w:p w14:paraId="6ED28F87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1ED91512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由项目开发方组织协调</w:t>
            </w:r>
          </w:p>
        </w:tc>
      </w:tr>
      <w:tr w:rsidR="00CF0115" w14:paraId="589D1022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651743F2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sz w:val="22"/>
              </w:rPr>
              <w:t>安装小组的人员配备</w:t>
            </w:r>
          </w:p>
        </w:tc>
        <w:tc>
          <w:tcPr>
            <w:tcW w:w="1135" w:type="pct"/>
            <w:shd w:val="clear" w:color="auto" w:fill="FFFFFF"/>
          </w:tcPr>
          <w:p w14:paraId="48968097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2376" w:type="pct"/>
            <w:shd w:val="clear" w:color="auto" w:fill="FFFFFF"/>
          </w:tcPr>
          <w:p w14:paraId="50D00D5A" w14:textId="77777777" w:rsidR="00CF0115" w:rsidRPr="003263FF" w:rsidRDefault="00CF0115" w:rsidP="00F6601D">
            <w:pPr>
              <w:rPr>
                <w:kern w:val="2"/>
                <w:sz w:val="22"/>
              </w:rPr>
            </w:pPr>
          </w:p>
        </w:tc>
      </w:tr>
      <w:tr w:rsidR="00CF0115" w14:paraId="6C74D77F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1C80CB69" w14:textId="77777777" w:rsidR="00CF0115" w:rsidRPr="003263FF" w:rsidRDefault="00CF0115" w:rsidP="00F6601D">
            <w:pPr>
              <w:rPr>
                <w:sz w:val="22"/>
              </w:rPr>
            </w:pPr>
            <w:r w:rsidRPr="003263FF">
              <w:rPr>
                <w:sz w:val="22"/>
              </w:rPr>
              <w:t>确保用于安装的手册在需要时可获得</w:t>
            </w:r>
          </w:p>
        </w:tc>
        <w:tc>
          <w:tcPr>
            <w:tcW w:w="1135" w:type="pct"/>
            <w:shd w:val="clear" w:color="auto" w:fill="FFFFFF"/>
          </w:tcPr>
          <w:p w14:paraId="14083392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开发方</w:t>
            </w:r>
          </w:p>
        </w:tc>
        <w:tc>
          <w:tcPr>
            <w:tcW w:w="2376" w:type="pct"/>
            <w:shd w:val="clear" w:color="auto" w:fill="FFFFFF"/>
          </w:tcPr>
          <w:p w14:paraId="19AF12E7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需要</w:t>
            </w:r>
            <w:r>
              <w:rPr>
                <w:kern w:val="2"/>
                <w:sz w:val="22"/>
              </w:rPr>
              <w:t>编写一本安装手册</w:t>
            </w:r>
          </w:p>
        </w:tc>
      </w:tr>
      <w:tr w:rsidR="00CF0115" w14:paraId="4B0223C0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597C0A16" w14:textId="77777777" w:rsidR="00CF0115" w:rsidRPr="003263FF" w:rsidRDefault="00CF0115" w:rsidP="00F6601D">
            <w:pPr>
              <w:rPr>
                <w:sz w:val="22"/>
              </w:rPr>
            </w:pPr>
            <w:r w:rsidRPr="003263FF">
              <w:rPr>
                <w:sz w:val="22"/>
              </w:rPr>
              <w:t>确保安装前完成其他必要的准备工作</w:t>
            </w:r>
          </w:p>
        </w:tc>
        <w:tc>
          <w:tcPr>
            <w:tcW w:w="1135" w:type="pct"/>
            <w:shd w:val="clear" w:color="auto" w:fill="FFFFFF"/>
          </w:tcPr>
          <w:p w14:paraId="069BDE04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24A0E1C6" w14:textId="77777777" w:rsidR="00CF0115" w:rsidRPr="003263FF" w:rsidRDefault="00CF0115" w:rsidP="00F6601D">
            <w:pPr>
              <w:rPr>
                <w:kern w:val="2"/>
                <w:sz w:val="22"/>
              </w:rPr>
            </w:pPr>
          </w:p>
        </w:tc>
      </w:tr>
      <w:tr w:rsidR="00CF0115" w14:paraId="410DC9C4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2C2246C8" w14:textId="77777777" w:rsidR="00CF0115" w:rsidRPr="003263FF" w:rsidRDefault="00CF0115" w:rsidP="00F6601D">
            <w:pPr>
              <w:rPr>
                <w:sz w:val="22"/>
              </w:rPr>
            </w:pPr>
            <w:r w:rsidRPr="003263FF">
              <w:rPr>
                <w:sz w:val="22"/>
              </w:rPr>
              <w:t>培训活动的计划和指导</w:t>
            </w:r>
          </w:p>
        </w:tc>
        <w:tc>
          <w:tcPr>
            <w:tcW w:w="1135" w:type="pct"/>
            <w:shd w:val="clear" w:color="auto" w:fill="FFFFFF"/>
          </w:tcPr>
          <w:p w14:paraId="3A022BD1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2376" w:type="pct"/>
            <w:shd w:val="clear" w:color="auto" w:fill="FFFFFF"/>
          </w:tcPr>
          <w:p w14:paraId="0057BD82" w14:textId="77777777" w:rsidR="00CF0115" w:rsidRPr="003263FF" w:rsidRDefault="00CF0115" w:rsidP="00F6601D">
            <w:pPr>
              <w:rPr>
                <w:kern w:val="2"/>
                <w:sz w:val="22"/>
              </w:rPr>
            </w:pPr>
          </w:p>
        </w:tc>
      </w:tr>
      <w:tr w:rsidR="00CF0115" w14:paraId="62DDC52C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49023E1E" w14:textId="77777777" w:rsidR="00CF0115" w:rsidRPr="003263FF" w:rsidRDefault="00CF0115" w:rsidP="00F6601D">
            <w:pPr>
              <w:rPr>
                <w:sz w:val="22"/>
              </w:rPr>
            </w:pPr>
            <w:r w:rsidRPr="003263FF">
              <w:rPr>
                <w:sz w:val="22"/>
              </w:rPr>
              <w:t>为安装提供所需的计算机和技术支持</w:t>
            </w:r>
          </w:p>
        </w:tc>
        <w:tc>
          <w:tcPr>
            <w:tcW w:w="1135" w:type="pct"/>
            <w:shd w:val="clear" w:color="auto" w:fill="FFFFFF"/>
          </w:tcPr>
          <w:p w14:paraId="7615EBEC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4208B392" w14:textId="77777777" w:rsidR="00CF0115" w:rsidRPr="003263FF" w:rsidRDefault="00CF0115" w:rsidP="00F6601D">
            <w:pPr>
              <w:rPr>
                <w:kern w:val="2"/>
                <w:sz w:val="22"/>
              </w:rPr>
            </w:pPr>
          </w:p>
        </w:tc>
      </w:tr>
      <w:tr w:rsidR="00CF0115" w14:paraId="78A9027E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70E220B8" w14:textId="77777777" w:rsidR="00CF0115" w:rsidRPr="003263FF" w:rsidRDefault="00CF0115" w:rsidP="00F6601D">
            <w:pPr>
              <w:rPr>
                <w:sz w:val="22"/>
              </w:rPr>
            </w:pPr>
            <w:r w:rsidRPr="003263FF">
              <w:rPr>
                <w:sz w:val="22"/>
              </w:rPr>
              <w:t>从当前系统的转换</w:t>
            </w:r>
          </w:p>
        </w:tc>
        <w:tc>
          <w:tcPr>
            <w:tcW w:w="1135" w:type="pct"/>
            <w:shd w:val="clear" w:color="auto" w:fill="FFFFFF"/>
          </w:tcPr>
          <w:p w14:paraId="2E0E16B9" w14:textId="77777777" w:rsidR="00CF0115" w:rsidRPr="003263FF" w:rsidRDefault="00CF0115" w:rsidP="00F6601D">
            <w:pPr>
              <w:rPr>
                <w:kern w:val="2"/>
                <w:sz w:val="22"/>
                <w:szCs w:val="18"/>
              </w:rPr>
            </w:pPr>
            <w:r w:rsidRPr="003263FF">
              <w:rPr>
                <w:rFonts w:hint="eastAsia"/>
                <w:sz w:val="22"/>
              </w:rPr>
              <w:t>用户</w:t>
            </w:r>
          </w:p>
        </w:tc>
        <w:tc>
          <w:tcPr>
            <w:tcW w:w="2376" w:type="pct"/>
            <w:shd w:val="clear" w:color="auto" w:fill="FFFFFF"/>
          </w:tcPr>
          <w:p w14:paraId="6D8A95FD" w14:textId="77777777" w:rsidR="00CF0115" w:rsidRDefault="00CF0115" w:rsidP="00F6601D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CF0115" w14:paraId="43F4B6D4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06D19815" w14:textId="77777777" w:rsidR="00CF0115" w:rsidRPr="003263FF" w:rsidRDefault="00CF0115" w:rsidP="00F6601D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135" w:type="pct"/>
            <w:shd w:val="clear" w:color="auto" w:fill="FFFFFF"/>
          </w:tcPr>
          <w:p w14:paraId="31C41E4B" w14:textId="77777777" w:rsidR="00CF0115" w:rsidRPr="003263FF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4BCAF3B8" w14:textId="77777777" w:rsidR="00CF0115" w:rsidRDefault="00CF0115" w:rsidP="00F6601D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CF0115" w14:paraId="5B29BF37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1E16CCD1" w14:textId="77777777" w:rsidR="00CF0115" w:rsidRPr="009F2F8C" w:rsidRDefault="00CF0115" w:rsidP="00F6601D">
            <w:pPr>
              <w:rPr>
                <w:sz w:val="22"/>
              </w:rPr>
            </w:pPr>
            <w:r w:rsidRPr="009F2F8C"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135" w:type="pct"/>
            <w:shd w:val="clear" w:color="auto" w:fill="FFFFFF"/>
          </w:tcPr>
          <w:p w14:paraId="6BBC33AF" w14:textId="77777777" w:rsidR="00CF0115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2376" w:type="pct"/>
            <w:shd w:val="clear" w:color="auto" w:fill="FFFFFF"/>
          </w:tcPr>
          <w:p w14:paraId="2E179E89" w14:textId="77777777" w:rsidR="00CF0115" w:rsidRDefault="00CF0115" w:rsidP="00F6601D"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 w:rsidR="00CF0115" w14:paraId="57E4AFAD" w14:textId="77777777" w:rsidTr="00F6601D">
        <w:trPr>
          <w:jc w:val="center"/>
        </w:trPr>
        <w:tc>
          <w:tcPr>
            <w:tcW w:w="1489" w:type="pct"/>
            <w:shd w:val="clear" w:color="auto" w:fill="FFFFFF"/>
          </w:tcPr>
          <w:p w14:paraId="6B998BD3" w14:textId="77777777" w:rsidR="00CF0115" w:rsidRPr="009F2F8C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135" w:type="pct"/>
            <w:shd w:val="clear" w:color="auto" w:fill="FFFFFF"/>
          </w:tcPr>
          <w:p w14:paraId="7C961E9A" w14:textId="77777777" w:rsidR="00CF0115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2376" w:type="pct"/>
            <w:shd w:val="clear" w:color="auto" w:fill="FFFFFF"/>
          </w:tcPr>
          <w:p w14:paraId="2620EB04" w14:textId="77777777" w:rsidR="00CF0115" w:rsidRDefault="00CF0115" w:rsidP="00F6601D">
            <w:pPr>
              <w:keepNext/>
              <w:rPr>
                <w:kern w:val="2"/>
                <w:sz w:val="18"/>
                <w:szCs w:val="18"/>
              </w:rPr>
            </w:pPr>
          </w:p>
        </w:tc>
      </w:tr>
    </w:tbl>
    <w:p w14:paraId="3F45E7DE" w14:textId="3F16F35D" w:rsidR="00CF0115" w:rsidRPr="00CF0115" w:rsidRDefault="00CF0115" w:rsidP="00CF0115">
      <w:pPr>
        <w:pStyle w:val="2"/>
      </w:pPr>
      <w:bookmarkStart w:id="25" w:name="_Toc534999303"/>
      <w:r w:rsidRPr="00CF0115">
        <w:lastRenderedPageBreak/>
        <w:t>2.7</w:t>
      </w:r>
      <w:r w:rsidRPr="00CF0115">
        <w:t>人员</w:t>
      </w:r>
      <w:bookmarkEnd w:id="2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1883"/>
        <w:gridCol w:w="3942"/>
      </w:tblGrid>
      <w:tr w:rsidR="00CF0115" w14:paraId="56554889" w14:textId="77777777" w:rsidTr="00CF0115">
        <w:trPr>
          <w:jc w:val="center"/>
        </w:trPr>
        <w:tc>
          <w:tcPr>
            <w:tcW w:w="1489" w:type="pct"/>
            <w:shd w:val="clear" w:color="auto" w:fill="auto"/>
          </w:tcPr>
          <w:p w14:paraId="77DCF9C0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bookmarkStart w:id="26" w:name="_Hlk534982391"/>
            <w:r w:rsidRPr="003263FF">
              <w:rPr>
                <w:rFonts w:hint="eastAsia"/>
                <w:kern w:val="2"/>
                <w:sz w:val="22"/>
              </w:rPr>
              <w:t>类型</w:t>
            </w:r>
          </w:p>
        </w:tc>
        <w:tc>
          <w:tcPr>
            <w:tcW w:w="1135" w:type="pct"/>
            <w:shd w:val="clear" w:color="auto" w:fill="auto"/>
          </w:tcPr>
          <w:p w14:paraId="73662D3D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技术水平</w:t>
            </w:r>
          </w:p>
        </w:tc>
        <w:tc>
          <w:tcPr>
            <w:tcW w:w="2376" w:type="pct"/>
            <w:shd w:val="clear" w:color="auto" w:fill="auto"/>
          </w:tcPr>
          <w:p w14:paraId="31E26BFB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kern w:val="2"/>
                <w:sz w:val="22"/>
              </w:rPr>
              <w:t>数量</w:t>
            </w:r>
          </w:p>
        </w:tc>
      </w:tr>
      <w:tr w:rsidR="00CF0115" w14:paraId="1C44852E" w14:textId="77777777" w:rsidTr="00CF0115">
        <w:trPr>
          <w:jc w:val="center"/>
        </w:trPr>
        <w:tc>
          <w:tcPr>
            <w:tcW w:w="1489" w:type="pct"/>
            <w:shd w:val="clear" w:color="auto" w:fill="auto"/>
          </w:tcPr>
          <w:p w14:paraId="20CC8D22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安装部署人员</w:t>
            </w:r>
          </w:p>
        </w:tc>
        <w:tc>
          <w:tcPr>
            <w:tcW w:w="1135" w:type="pct"/>
            <w:shd w:val="clear" w:color="auto" w:fill="auto"/>
          </w:tcPr>
          <w:p w14:paraId="624F1143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 w14:paraId="0E563539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  <w:tr w:rsidR="00CF0115" w14:paraId="3B0F5A97" w14:textId="77777777" w:rsidTr="00CF0115">
        <w:trPr>
          <w:jc w:val="center"/>
        </w:trPr>
        <w:tc>
          <w:tcPr>
            <w:tcW w:w="1489" w:type="pct"/>
            <w:shd w:val="clear" w:color="auto" w:fill="auto"/>
          </w:tcPr>
          <w:p w14:paraId="0BB5F567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服务器管理人员</w:t>
            </w:r>
          </w:p>
        </w:tc>
        <w:tc>
          <w:tcPr>
            <w:tcW w:w="1135" w:type="pct"/>
            <w:shd w:val="clear" w:color="auto" w:fill="auto"/>
          </w:tcPr>
          <w:p w14:paraId="5E943307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 w:rsidRPr="003263FF"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 w14:paraId="76767FBD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2</w:t>
            </w:r>
          </w:p>
        </w:tc>
      </w:tr>
      <w:tr w:rsidR="00CF0115" w14:paraId="09198904" w14:textId="77777777" w:rsidTr="00CF0115">
        <w:trPr>
          <w:jc w:val="center"/>
        </w:trPr>
        <w:tc>
          <w:tcPr>
            <w:tcW w:w="1489" w:type="pct"/>
            <w:shd w:val="clear" w:color="auto" w:fill="auto"/>
          </w:tcPr>
          <w:p w14:paraId="5713201B" w14:textId="77777777" w:rsidR="00CF0115" w:rsidRPr="003263FF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安装部署教学人员</w:t>
            </w:r>
          </w:p>
        </w:tc>
        <w:tc>
          <w:tcPr>
            <w:tcW w:w="1135" w:type="pct"/>
            <w:shd w:val="clear" w:color="auto" w:fill="auto"/>
          </w:tcPr>
          <w:p w14:paraId="13C39011" w14:textId="77777777" w:rsidR="00CF0115" w:rsidRPr="003263FF" w:rsidRDefault="00CF0115" w:rsidP="00F660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熟悉</w:t>
            </w:r>
          </w:p>
        </w:tc>
        <w:tc>
          <w:tcPr>
            <w:tcW w:w="2376" w:type="pct"/>
            <w:shd w:val="clear" w:color="auto" w:fill="auto"/>
          </w:tcPr>
          <w:p w14:paraId="507A9100" w14:textId="77777777" w:rsidR="00CF0115" w:rsidRPr="003263FF" w:rsidRDefault="00CF0115" w:rsidP="00F6601D"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1</w:t>
            </w:r>
          </w:p>
        </w:tc>
      </w:tr>
    </w:tbl>
    <w:p w14:paraId="019997C5" w14:textId="6E831917" w:rsidR="00CF0115" w:rsidRDefault="00CF0115" w:rsidP="00CF0115">
      <w:pPr>
        <w:pStyle w:val="2"/>
      </w:pPr>
      <w:bookmarkStart w:id="27" w:name="_Toc534999304"/>
      <w:bookmarkEnd w:id="26"/>
      <w:r>
        <w:t>2.8</w:t>
      </w:r>
      <w:r>
        <w:t>保密性与私密性</w:t>
      </w:r>
      <w:bookmarkEnd w:id="27"/>
    </w:p>
    <w:p w14:paraId="7C601CF5" w14:textId="77777777" w:rsidR="00CF0115" w:rsidRDefault="00CF0115" w:rsidP="00CF0115">
      <w:r>
        <w:rPr>
          <w:rFonts w:hint="eastAsia"/>
        </w:rPr>
        <w:t>本系统安装时未涉及到相关隐私以及法律问题，无特别注意保密事件。</w:t>
      </w:r>
    </w:p>
    <w:p w14:paraId="0E43CC48" w14:textId="36666D2F" w:rsidR="00CF0115" w:rsidRDefault="00CF0115" w:rsidP="00CF0115">
      <w:pPr>
        <w:pStyle w:val="1"/>
      </w:pPr>
      <w:bookmarkStart w:id="28" w:name="_Toc534999305"/>
      <w:r>
        <w:t>3</w:t>
      </w:r>
      <w:r>
        <w:t>为软件中心操作员提供特定现场信息</w:t>
      </w:r>
      <w:bookmarkEnd w:id="28"/>
    </w:p>
    <w:p w14:paraId="6C733EF7" w14:textId="5A00AD1D" w:rsidR="00CF0115" w:rsidRPr="00CF0115" w:rsidRDefault="00CF0115" w:rsidP="00CF0115">
      <w:r>
        <w:t>TBD</w:t>
      </w:r>
    </w:p>
    <w:sectPr w:rsidR="00CF0115" w:rsidRPr="00CF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F3B6" w14:textId="77777777" w:rsidR="007F350E" w:rsidRDefault="007F350E" w:rsidP="00DE741C">
      <w:pPr>
        <w:spacing w:after="0" w:line="240" w:lineRule="auto"/>
      </w:pPr>
      <w:r>
        <w:separator/>
      </w:r>
    </w:p>
  </w:endnote>
  <w:endnote w:type="continuationSeparator" w:id="0">
    <w:p w14:paraId="40AE788F" w14:textId="77777777" w:rsidR="007F350E" w:rsidRDefault="007F350E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2FB68" w14:textId="77777777" w:rsidR="007F350E" w:rsidRDefault="007F350E" w:rsidP="00DE741C">
      <w:pPr>
        <w:spacing w:after="0" w:line="240" w:lineRule="auto"/>
      </w:pPr>
      <w:r>
        <w:separator/>
      </w:r>
    </w:p>
  </w:footnote>
  <w:footnote w:type="continuationSeparator" w:id="0">
    <w:p w14:paraId="4D14C2BA" w14:textId="77777777" w:rsidR="007F350E" w:rsidRDefault="007F350E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  <w15:person w15:author="JIECEN XU">
    <w15:presenceInfo w15:providerId="Windows Live" w15:userId="3ebd2ddfb2d500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35B2F"/>
    <w:rsid w:val="0008238B"/>
    <w:rsid w:val="001042B9"/>
    <w:rsid w:val="001578B8"/>
    <w:rsid w:val="001652F2"/>
    <w:rsid w:val="00173DB1"/>
    <w:rsid w:val="001950CB"/>
    <w:rsid w:val="001B75BC"/>
    <w:rsid w:val="00223457"/>
    <w:rsid w:val="00250BE7"/>
    <w:rsid w:val="00271B95"/>
    <w:rsid w:val="002C1656"/>
    <w:rsid w:val="002E24CF"/>
    <w:rsid w:val="003268E7"/>
    <w:rsid w:val="00376E21"/>
    <w:rsid w:val="003E4F46"/>
    <w:rsid w:val="004A0A3C"/>
    <w:rsid w:val="004E0572"/>
    <w:rsid w:val="00507897"/>
    <w:rsid w:val="00512AEC"/>
    <w:rsid w:val="005161D0"/>
    <w:rsid w:val="005227C4"/>
    <w:rsid w:val="00542767"/>
    <w:rsid w:val="00573A1F"/>
    <w:rsid w:val="00621021"/>
    <w:rsid w:val="00634AA1"/>
    <w:rsid w:val="00677DFB"/>
    <w:rsid w:val="006E6A93"/>
    <w:rsid w:val="0074251A"/>
    <w:rsid w:val="007E5751"/>
    <w:rsid w:val="007F350E"/>
    <w:rsid w:val="00872C63"/>
    <w:rsid w:val="008B432E"/>
    <w:rsid w:val="00992E68"/>
    <w:rsid w:val="009A1E9A"/>
    <w:rsid w:val="009B515A"/>
    <w:rsid w:val="00A202CD"/>
    <w:rsid w:val="00A52E98"/>
    <w:rsid w:val="00A830BA"/>
    <w:rsid w:val="00B12773"/>
    <w:rsid w:val="00B25868"/>
    <w:rsid w:val="00B71C45"/>
    <w:rsid w:val="00BF55E4"/>
    <w:rsid w:val="00CF0115"/>
    <w:rsid w:val="00D2643C"/>
    <w:rsid w:val="00DA21BC"/>
    <w:rsid w:val="00DA46BA"/>
    <w:rsid w:val="00DB02EB"/>
    <w:rsid w:val="00DE6F10"/>
    <w:rsid w:val="00DE741C"/>
    <w:rsid w:val="00E70A38"/>
    <w:rsid w:val="00EB07F6"/>
    <w:rsid w:val="00EC01C3"/>
    <w:rsid w:val="00E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A0A3C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0A3C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BC91-59E6-4A7F-9229-BA72F36A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7</cp:revision>
  <dcterms:created xsi:type="dcterms:W3CDTF">2019-01-11T07:06:00Z</dcterms:created>
  <dcterms:modified xsi:type="dcterms:W3CDTF">2019-01-11T11:46:00Z</dcterms:modified>
</cp:coreProperties>
</file>