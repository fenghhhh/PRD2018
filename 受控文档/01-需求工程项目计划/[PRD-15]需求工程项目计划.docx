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软件工程系列课程教学辅助网站</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w:t>
            </w:r>
            <w:r>
              <w:rPr>
                <w:rFonts w:hint="eastAsia"/>
                <w:lang w:val="en-US" w:eastAsia="zh-CN"/>
              </w:rP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PRD-2018-G15-REPP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lang w:val="en-US" w:eastAsia="zh-CN"/>
              </w:rPr>
              <w:t>1.0.0</w:t>
            </w:r>
            <w:del w:id="0" w:author="hyx" w:date="2018-11-10T14:08:00Z">
              <w:r>
                <w:rPr>
                  <w:rFonts w:hint="eastAsia"/>
                  <w:szCs w:val="21"/>
                </w:rPr>
                <w:delText>4</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黄叶轩，陈俊仁，陈苏民，徐双铅，吕迪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w:t>
            </w:r>
            <w:r>
              <w:rPr>
                <w:rFonts w:hint="eastAsia"/>
                <w:szCs w:val="21"/>
                <w:lang w:val="en-US" w:eastAsia="zh-CN"/>
              </w:rPr>
              <w:t>9</w:t>
            </w:r>
            <w:r>
              <w:rPr>
                <w:rFonts w:hint="eastAsia"/>
                <w:szCs w:val="21"/>
              </w:rPr>
              <w:t>-</w:t>
            </w:r>
            <w:ins w:id="1" w:author="hyx" w:date="2018-11-10T14:08:00Z">
              <w:r>
                <w:rPr>
                  <w:szCs w:val="21"/>
                </w:rPr>
                <w:t>1</w:t>
              </w:r>
            </w:ins>
            <w:del w:id="2" w:author="hyx" w:date="2018-11-10T14:08:00Z">
              <w:r>
                <w:rPr>
                  <w:szCs w:val="21"/>
                </w:rPr>
                <w:delText>0</w:delText>
              </w:r>
            </w:del>
            <w:r>
              <w:rPr>
                <w:szCs w:val="21"/>
              </w:rPr>
              <w:t>-</w:t>
            </w:r>
            <w:r>
              <w:rPr>
                <w:rFonts w:hint="eastAsia"/>
                <w:szCs w:val="21"/>
                <w:lang w:val="en-US" w:eastAsia="zh-CN"/>
              </w:rPr>
              <w:t>15</w:t>
            </w:r>
            <w:del w:id="3" w:author="hyx" w:date="2018-11-10T14:08:00Z">
              <w:r>
                <w:rPr>
                  <w:rFonts w:hint="eastAsia"/>
                  <w:szCs w:val="21"/>
                </w:rPr>
                <w:delText>31</w:delText>
              </w:r>
            </w:del>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ISO</w:t>
      </w:r>
      <w:r>
        <w:rPr>
          <w:rFonts w:ascii="Calibri Light" w:hAnsi="Calibri Light" w:cs="Times New Roman"/>
          <w:b/>
          <w:spacing w:val="15"/>
          <w:sz w:val="32"/>
          <w:szCs w:val="56"/>
        </w:rPr>
        <w:t>9000</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95739754"/>
      <w:bookmarkStart w:id="1" w:name="_Toc496719355"/>
      <w:bookmarkStart w:id="2" w:name="_Toc466020645"/>
      <w:bookmarkStart w:id="3" w:name="_Toc466742046"/>
      <w:bookmarkStart w:id="4" w:name="_Toc27132"/>
      <w:bookmarkStart w:id="5" w:name="_Toc446076693"/>
      <w:bookmarkStart w:id="6" w:name="_Toc12861"/>
      <w:bookmarkStart w:id="7" w:name="_Toc60"/>
      <w:bookmarkStart w:id="8" w:name="_Toc447553497"/>
      <w:bookmarkStart w:id="9" w:name="_Toc8468"/>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黄叶轩</w:t>
            </w:r>
          </w:p>
        </w:tc>
        <w:tc>
          <w:tcPr>
            <w:tcW w:w="1930" w:type="dxa"/>
          </w:tcPr>
          <w:p>
            <w:pPr>
              <w:rPr>
                <w:szCs w:val="21"/>
              </w:rPr>
            </w:pPr>
            <w:bookmarkStart w:id="10" w:name="OLE_LINK1"/>
            <w:bookmarkStart w:id="11" w:name="OLE_LINK2"/>
            <w:bookmarkStart w:id="12" w:name="OLE_LINK4"/>
            <w:r>
              <w:rPr>
                <w:rFonts w:hint="eastAsia"/>
                <w:szCs w:val="21"/>
              </w:rPr>
              <w:t>陈俊仁，</w:t>
            </w:r>
            <w:bookmarkEnd w:id="10"/>
            <w:bookmarkEnd w:id="11"/>
            <w:bookmarkEnd w:id="12"/>
            <w:bookmarkStart w:id="13" w:name="OLE_LINK5"/>
            <w:bookmarkStart w:id="14" w:name="OLE_LINK6"/>
            <w:r>
              <w:rPr>
                <w:rFonts w:hint="eastAsia"/>
                <w:szCs w:val="21"/>
              </w:rPr>
              <w:t>陈苏民，徐双铅，</w:t>
            </w:r>
            <w:bookmarkEnd w:id="13"/>
            <w:bookmarkEnd w:id="14"/>
            <w:bookmarkStart w:id="15" w:name="OLE_LINK7"/>
            <w:bookmarkStart w:id="16" w:name="OLE_LINK8"/>
            <w:bookmarkStart w:id="17" w:name="OLE_LINK9"/>
            <w:r>
              <w:rPr>
                <w:rFonts w:hint="eastAsia"/>
                <w:szCs w:val="21"/>
              </w:rPr>
              <w:t>吕迪</w:t>
            </w:r>
            <w:bookmarkEnd w:id="15"/>
            <w:bookmarkEnd w:id="16"/>
            <w:bookmarkEnd w:id="17"/>
          </w:p>
        </w:tc>
        <w:tc>
          <w:tcPr>
            <w:tcW w:w="1671" w:type="dxa"/>
          </w:tcPr>
          <w:p>
            <w:pPr>
              <w:rPr>
                <w:szCs w:val="21"/>
              </w:rPr>
            </w:pPr>
            <w:r>
              <w:rPr>
                <w:rFonts w:hint="eastAsia"/>
                <w:szCs w:val="21"/>
              </w:rPr>
              <w:t>201</w:t>
            </w:r>
            <w:r>
              <w:rPr>
                <w:szCs w:val="21"/>
              </w:rPr>
              <w:t>8</w:t>
            </w:r>
            <w:r>
              <w:rPr>
                <w:rFonts w:hint="eastAsia"/>
                <w:szCs w:val="21"/>
              </w:rPr>
              <w:t>/</w:t>
            </w:r>
            <w:r>
              <w:rPr>
                <w:szCs w:val="21"/>
              </w:rPr>
              <w:t>9</w:t>
            </w:r>
            <w:r>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Pr>
                <w:rFonts w:hint="eastAsia"/>
                <w:szCs w:val="21"/>
              </w:rPr>
              <w:t>/</w:t>
            </w:r>
            <w:r>
              <w:rPr>
                <w:szCs w:val="21"/>
              </w:rPr>
              <w:t>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黄叶轩，陈苏民，徐双铅，吕迪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Pr>
                <w:rFonts w:hint="eastAsia"/>
                <w:szCs w:val="21"/>
              </w:rPr>
              <w:t>/</w:t>
            </w:r>
            <w:r>
              <w:rPr>
                <w:szCs w:val="21"/>
              </w:rPr>
              <w:t>11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增加了Git的具体操作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2.0</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吕迪</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12</w:t>
            </w:r>
            <w:r>
              <w:rPr>
                <w:rFonts w:hint="eastAsia"/>
                <w:szCs w:val="21"/>
              </w:rPr>
              <w:t>-201</w:t>
            </w:r>
            <w:r>
              <w:rPr>
                <w:szCs w:val="21"/>
              </w:rPr>
              <w:t>8</w:t>
            </w:r>
            <w:r>
              <w:rPr>
                <w:rFonts w:hint="eastAsia"/>
                <w:szCs w:val="21"/>
              </w:rPr>
              <w:t>/10/14</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修改项目干系人，详细了开发人员联系方式。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.2.1</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陈俊仁，陈苏民，徐双铅，吕迪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17</w:t>
            </w:r>
            <w:r>
              <w:rPr>
                <w:rFonts w:hint="eastAsia"/>
                <w:szCs w:val="21"/>
              </w:rPr>
              <w:t>-201</w:t>
            </w:r>
            <w:r>
              <w:rPr>
                <w:szCs w:val="21"/>
              </w:rPr>
              <w:t>8</w:t>
            </w:r>
            <w:r>
              <w:rPr>
                <w:rFonts w:hint="eastAsia"/>
                <w:szCs w:val="21"/>
              </w:rPr>
              <w:t>/10/1</w:t>
            </w:r>
            <w:r>
              <w:rPr>
                <w:szCs w:val="21"/>
              </w:rPr>
              <w:t>8</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修改了预算，还有格式问题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0.2.2</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黄叶轩，陈苏民，徐双铅，吕迪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2018/10/20-2018/10/21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删除了预算、薪资等内容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0.2.3</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黄叶轩，陈苏民，徐双铅，吕迪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2018/10/26-2018/10/28</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修改了一些细节上的错误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0.2.4</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吕迪</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2018/10/31-2018/10/31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根据APP的要求对文档进行了补充。对工资等进行调整。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4" w:author="hyx" w:date="2018-11-11T11:46:00Z"/>
        </w:trPr>
        <w:tc>
          <w:tcPr>
            <w:tcW w:w="1269" w:type="dxa"/>
            <w:tcBorders>
              <w:top w:val="single" w:color="auto" w:sz="4" w:space="0"/>
              <w:left w:val="single" w:color="auto" w:sz="4" w:space="0"/>
              <w:bottom w:val="single" w:color="auto" w:sz="4" w:space="0"/>
              <w:right w:val="single" w:color="auto" w:sz="4" w:space="0"/>
            </w:tcBorders>
          </w:tcPr>
          <w:p>
            <w:pPr>
              <w:rPr>
                <w:ins w:id="5" w:author="hyx" w:date="2018-11-11T11:46:00Z"/>
                <w:szCs w:val="21"/>
              </w:rPr>
            </w:pPr>
            <w:ins w:id="6" w:author="hyx" w:date="2018-11-11T11:46:00Z">
              <w:r>
                <w:rPr>
                  <w:rFonts w:hint="eastAsia"/>
                  <w:szCs w:val="21"/>
                </w:rPr>
                <w:t>0.2.</w:t>
              </w:r>
            </w:ins>
            <w:ins w:id="7" w:author="hyx" w:date="2018-11-11T11:46:00Z">
              <w:r>
                <w:rPr>
                  <w:szCs w:val="21"/>
                </w:rPr>
                <w:t>5</w:t>
              </w:r>
            </w:ins>
          </w:p>
        </w:tc>
        <w:tc>
          <w:tcPr>
            <w:tcW w:w="1704" w:type="dxa"/>
            <w:tcBorders>
              <w:top w:val="single" w:color="auto" w:sz="4" w:space="0"/>
              <w:left w:val="single" w:color="auto" w:sz="4" w:space="0"/>
              <w:bottom w:val="single" w:color="auto" w:sz="4" w:space="0"/>
              <w:right w:val="single" w:color="auto" w:sz="4" w:space="0"/>
            </w:tcBorders>
          </w:tcPr>
          <w:p>
            <w:pPr>
              <w:rPr>
                <w:ins w:id="8" w:author="hyx" w:date="2018-11-11T11:46:00Z"/>
                <w:szCs w:val="21"/>
              </w:rPr>
            </w:pPr>
            <w:ins w:id="9" w:author="hyx" w:date="2018-11-11T11:46:00Z">
              <w:r>
                <w:rPr>
                  <w:rFonts w:hint="eastAsia"/>
                  <w:szCs w:val="21"/>
                </w:rPr>
                <w:t>陈苏民</w:t>
              </w:r>
            </w:ins>
          </w:p>
        </w:tc>
        <w:tc>
          <w:tcPr>
            <w:tcW w:w="1930" w:type="dxa"/>
            <w:tcBorders>
              <w:top w:val="single" w:color="auto" w:sz="4" w:space="0"/>
              <w:left w:val="single" w:color="auto" w:sz="4" w:space="0"/>
              <w:bottom w:val="single" w:color="auto" w:sz="4" w:space="0"/>
              <w:right w:val="single" w:color="auto" w:sz="4" w:space="0"/>
            </w:tcBorders>
          </w:tcPr>
          <w:p>
            <w:pPr>
              <w:rPr>
                <w:ins w:id="10" w:author="hyx" w:date="2018-11-11T11:46:00Z"/>
                <w:szCs w:val="21"/>
              </w:rPr>
            </w:pPr>
            <w:ins w:id="11" w:author="hyx" w:date="2018-11-11T11:46:00Z">
              <w:r>
                <w:rPr>
                  <w:rFonts w:hint="eastAsia"/>
                  <w:szCs w:val="21"/>
                </w:rPr>
                <w:t>黄叶轩，陈俊仁，徐双铅，吕迪</w:t>
              </w:r>
            </w:ins>
          </w:p>
        </w:tc>
        <w:tc>
          <w:tcPr>
            <w:tcW w:w="1671" w:type="dxa"/>
            <w:tcBorders>
              <w:top w:val="single" w:color="auto" w:sz="4" w:space="0"/>
              <w:left w:val="single" w:color="auto" w:sz="4" w:space="0"/>
              <w:bottom w:val="single" w:color="auto" w:sz="4" w:space="0"/>
              <w:right w:val="single" w:color="auto" w:sz="4" w:space="0"/>
            </w:tcBorders>
          </w:tcPr>
          <w:p>
            <w:pPr>
              <w:rPr>
                <w:ins w:id="12" w:author="hyx" w:date="2018-11-11T11:46:00Z"/>
                <w:szCs w:val="21"/>
              </w:rPr>
            </w:pPr>
            <w:ins w:id="13" w:author="hyx" w:date="2018-11-11T11:46:00Z">
              <w:r>
                <w:rPr>
                  <w:rFonts w:hint="eastAsia"/>
                  <w:szCs w:val="21"/>
                </w:rPr>
                <w:t>2018/1</w:t>
              </w:r>
            </w:ins>
            <w:ins w:id="14" w:author="hyx" w:date="2018-11-11T11:46:00Z">
              <w:r>
                <w:rPr>
                  <w:szCs w:val="21"/>
                </w:rPr>
                <w:t>1</w:t>
              </w:r>
            </w:ins>
            <w:ins w:id="15" w:author="hyx" w:date="2018-11-11T11:46:00Z">
              <w:r>
                <w:rPr>
                  <w:rFonts w:hint="eastAsia"/>
                  <w:szCs w:val="21"/>
                </w:rPr>
                <w:t>/</w:t>
              </w:r>
            </w:ins>
            <w:ins w:id="16" w:author="hyx" w:date="2018-11-11T11:47:00Z">
              <w:r>
                <w:rPr>
                  <w:szCs w:val="21"/>
                </w:rPr>
                <w:t>3</w:t>
              </w:r>
            </w:ins>
            <w:ins w:id="17" w:author="hyx" w:date="2018-11-11T11:46:00Z">
              <w:r>
                <w:rPr>
                  <w:rFonts w:hint="eastAsia"/>
                  <w:szCs w:val="21"/>
                </w:rPr>
                <w:t>-2018/1</w:t>
              </w:r>
            </w:ins>
            <w:ins w:id="18" w:author="hyx" w:date="2018-11-11T11:46:00Z">
              <w:r>
                <w:rPr>
                  <w:szCs w:val="21"/>
                </w:rPr>
                <w:t>1</w:t>
              </w:r>
            </w:ins>
            <w:ins w:id="19" w:author="hyx" w:date="2018-11-11T11:46:00Z">
              <w:r>
                <w:rPr>
                  <w:rFonts w:hint="eastAsia"/>
                  <w:szCs w:val="21"/>
                </w:rPr>
                <w:t>/</w:t>
              </w:r>
            </w:ins>
            <w:ins w:id="20" w:author="hyx" w:date="2018-11-11T11:47:00Z">
              <w:r>
                <w:rPr>
                  <w:szCs w:val="21"/>
                </w:rPr>
                <w:t>4</w:t>
              </w:r>
            </w:ins>
          </w:p>
        </w:tc>
        <w:tc>
          <w:tcPr>
            <w:tcW w:w="1672" w:type="dxa"/>
            <w:tcBorders>
              <w:top w:val="single" w:color="auto" w:sz="4" w:space="0"/>
              <w:left w:val="single" w:color="auto" w:sz="4" w:space="0"/>
              <w:bottom w:val="single" w:color="auto" w:sz="4" w:space="0"/>
              <w:right w:val="single" w:color="auto" w:sz="4" w:space="0"/>
            </w:tcBorders>
          </w:tcPr>
          <w:p>
            <w:pPr>
              <w:rPr>
                <w:ins w:id="21" w:author="hyx" w:date="2018-11-11T11:46:00Z"/>
                <w:szCs w:val="21"/>
              </w:rPr>
            </w:pPr>
            <w:ins w:id="22" w:author="hyx" w:date="2018-11-11T11:47:00Z">
              <w:r>
                <w:rPr>
                  <w:rFonts w:hint="eastAsia"/>
                  <w:szCs w:val="21"/>
                </w:rPr>
                <w:t>完善了沟通计划</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23" w:author="hyx" w:date="2018-11-10T14:08:00Z"/>
        </w:trPr>
        <w:tc>
          <w:tcPr>
            <w:tcW w:w="1269" w:type="dxa"/>
            <w:tcBorders>
              <w:top w:val="single" w:color="auto" w:sz="4" w:space="0"/>
              <w:left w:val="single" w:color="auto" w:sz="4" w:space="0"/>
              <w:bottom w:val="single" w:color="auto" w:sz="4" w:space="0"/>
              <w:right w:val="single" w:color="auto" w:sz="4" w:space="0"/>
            </w:tcBorders>
          </w:tcPr>
          <w:p>
            <w:pPr>
              <w:rPr>
                <w:ins w:id="24" w:author="hyx" w:date="2018-11-10T14:08:00Z"/>
                <w:szCs w:val="21"/>
              </w:rPr>
            </w:pPr>
            <w:ins w:id="25" w:author="hyx" w:date="2018-11-10T14:08:00Z">
              <w:r>
                <w:rPr>
                  <w:rFonts w:hint="eastAsia"/>
                  <w:szCs w:val="21"/>
                </w:rPr>
                <w:t>0.2.</w:t>
              </w:r>
            </w:ins>
            <w:ins w:id="26" w:author="hyx" w:date="2018-11-11T11:46:00Z">
              <w:r>
                <w:rPr>
                  <w:szCs w:val="21"/>
                </w:rPr>
                <w:t>6</w:t>
              </w:r>
            </w:ins>
          </w:p>
        </w:tc>
        <w:tc>
          <w:tcPr>
            <w:tcW w:w="1704" w:type="dxa"/>
            <w:tcBorders>
              <w:top w:val="single" w:color="auto" w:sz="4" w:space="0"/>
              <w:left w:val="single" w:color="auto" w:sz="4" w:space="0"/>
              <w:bottom w:val="single" w:color="auto" w:sz="4" w:space="0"/>
              <w:right w:val="single" w:color="auto" w:sz="4" w:space="0"/>
            </w:tcBorders>
          </w:tcPr>
          <w:p>
            <w:pPr>
              <w:rPr>
                <w:ins w:id="27" w:author="hyx" w:date="2018-11-10T14:08:00Z"/>
                <w:szCs w:val="21"/>
              </w:rPr>
            </w:pPr>
            <w:ins w:id="28" w:author="hyx" w:date="2018-11-10T14:08:00Z">
              <w:r>
                <w:rPr>
                  <w:rFonts w:hint="eastAsia"/>
                  <w:szCs w:val="21"/>
                </w:rPr>
                <w:t>黄叶轩</w:t>
              </w:r>
            </w:ins>
          </w:p>
        </w:tc>
        <w:tc>
          <w:tcPr>
            <w:tcW w:w="1930" w:type="dxa"/>
            <w:tcBorders>
              <w:top w:val="single" w:color="auto" w:sz="4" w:space="0"/>
              <w:left w:val="single" w:color="auto" w:sz="4" w:space="0"/>
              <w:bottom w:val="single" w:color="auto" w:sz="4" w:space="0"/>
              <w:right w:val="single" w:color="auto" w:sz="4" w:space="0"/>
            </w:tcBorders>
          </w:tcPr>
          <w:p>
            <w:pPr>
              <w:rPr>
                <w:ins w:id="29" w:author="hyx" w:date="2018-11-10T14:08:00Z"/>
                <w:szCs w:val="21"/>
              </w:rPr>
            </w:pPr>
            <w:ins w:id="30" w:author="hyx" w:date="2018-11-10T14:08:00Z">
              <w:r>
                <w:rPr>
                  <w:rFonts w:hint="eastAsia"/>
                  <w:szCs w:val="21"/>
                </w:rPr>
                <w:t>陈俊仁，陈苏民，徐双铅，吕迪</w:t>
              </w:r>
            </w:ins>
          </w:p>
        </w:tc>
        <w:tc>
          <w:tcPr>
            <w:tcW w:w="1671" w:type="dxa"/>
            <w:tcBorders>
              <w:top w:val="single" w:color="auto" w:sz="4" w:space="0"/>
              <w:left w:val="single" w:color="auto" w:sz="4" w:space="0"/>
              <w:bottom w:val="single" w:color="auto" w:sz="4" w:space="0"/>
              <w:right w:val="single" w:color="auto" w:sz="4" w:space="0"/>
            </w:tcBorders>
          </w:tcPr>
          <w:p>
            <w:pPr>
              <w:rPr>
                <w:ins w:id="31" w:author="hyx" w:date="2018-11-10T14:08:00Z"/>
                <w:szCs w:val="21"/>
              </w:rPr>
            </w:pPr>
            <w:ins w:id="32" w:author="hyx" w:date="2018-11-10T14:08:00Z">
              <w:r>
                <w:rPr>
                  <w:rFonts w:hint="eastAsia"/>
                  <w:szCs w:val="21"/>
                </w:rPr>
                <w:t>2018/1</w:t>
              </w:r>
            </w:ins>
            <w:ins w:id="33" w:author="hyx" w:date="2018-11-10T14:08:00Z">
              <w:r>
                <w:rPr>
                  <w:szCs w:val="21"/>
                </w:rPr>
                <w:t>1</w:t>
              </w:r>
            </w:ins>
            <w:ins w:id="34" w:author="hyx" w:date="2018-11-10T14:08:00Z">
              <w:r>
                <w:rPr>
                  <w:rFonts w:hint="eastAsia"/>
                  <w:szCs w:val="21"/>
                </w:rPr>
                <w:t>/1</w:t>
              </w:r>
            </w:ins>
            <w:ins w:id="35" w:author="hyx" w:date="2018-11-10T14:08:00Z">
              <w:r>
                <w:rPr>
                  <w:szCs w:val="21"/>
                </w:rPr>
                <w:t>0</w:t>
              </w:r>
            </w:ins>
            <w:ins w:id="36" w:author="hyx" w:date="2018-11-10T14:08:00Z">
              <w:r>
                <w:rPr>
                  <w:rFonts w:hint="eastAsia"/>
                  <w:szCs w:val="21"/>
                </w:rPr>
                <w:t>-2018/1</w:t>
              </w:r>
            </w:ins>
            <w:ins w:id="37" w:author="hyx" w:date="2018-11-10T14:09:00Z">
              <w:r>
                <w:rPr>
                  <w:szCs w:val="21"/>
                </w:rPr>
                <w:t>1</w:t>
              </w:r>
            </w:ins>
            <w:ins w:id="38" w:author="hyx" w:date="2018-11-10T14:08:00Z">
              <w:r>
                <w:rPr>
                  <w:rFonts w:hint="eastAsia"/>
                  <w:szCs w:val="21"/>
                </w:rPr>
                <w:t>/</w:t>
              </w:r>
            </w:ins>
            <w:ins w:id="39" w:author="hyx" w:date="2018-11-10T14:09:00Z">
              <w:r>
                <w:rPr>
                  <w:szCs w:val="21"/>
                </w:rPr>
                <w:t>11</w:t>
              </w:r>
            </w:ins>
          </w:p>
        </w:tc>
        <w:tc>
          <w:tcPr>
            <w:tcW w:w="1672" w:type="dxa"/>
            <w:tcBorders>
              <w:top w:val="single" w:color="auto" w:sz="4" w:space="0"/>
              <w:left w:val="single" w:color="auto" w:sz="4" w:space="0"/>
              <w:bottom w:val="single" w:color="auto" w:sz="4" w:space="0"/>
              <w:right w:val="single" w:color="auto" w:sz="4" w:space="0"/>
            </w:tcBorders>
          </w:tcPr>
          <w:p>
            <w:pPr>
              <w:rPr>
                <w:ins w:id="40" w:author="hyx" w:date="2018-11-10T14:08:00Z"/>
                <w:szCs w:val="21"/>
              </w:rPr>
            </w:pPr>
            <w:ins w:id="41" w:author="hyx" w:date="2018-11-11T11:46:00Z">
              <w:r>
                <w:rPr>
                  <w:rFonts w:hint="eastAsia"/>
                  <w:szCs w:val="21"/>
                </w:rPr>
                <w:t>对每个部分都进行了细化完善</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42" w:author="hyx" w:date="2018-11-18T19:50:00Z"/>
        </w:trPr>
        <w:tc>
          <w:tcPr>
            <w:tcW w:w="1269" w:type="dxa"/>
            <w:tcBorders>
              <w:top w:val="single" w:color="auto" w:sz="4" w:space="0"/>
              <w:left w:val="single" w:color="auto" w:sz="4" w:space="0"/>
              <w:bottom w:val="single" w:color="auto" w:sz="4" w:space="0"/>
              <w:right w:val="single" w:color="auto" w:sz="4" w:space="0"/>
            </w:tcBorders>
          </w:tcPr>
          <w:p>
            <w:pPr>
              <w:rPr>
                <w:ins w:id="43" w:author="hyx" w:date="2018-11-18T19:50:00Z"/>
                <w:szCs w:val="21"/>
              </w:rPr>
            </w:pPr>
            <w:ins w:id="44" w:author="hyx" w:date="2018-11-18T19:50:00Z">
              <w:r>
                <w:rPr>
                  <w:rFonts w:hint="eastAsia"/>
                  <w:szCs w:val="21"/>
                </w:rPr>
                <w:t>0</w:t>
              </w:r>
            </w:ins>
            <w:ins w:id="45" w:author="hyx" w:date="2018-11-18T19:50:00Z">
              <w:r>
                <w:rPr>
                  <w:szCs w:val="21"/>
                </w:rPr>
                <w:t>.2.7</w:t>
              </w:r>
            </w:ins>
          </w:p>
        </w:tc>
        <w:tc>
          <w:tcPr>
            <w:tcW w:w="1704" w:type="dxa"/>
            <w:tcBorders>
              <w:top w:val="single" w:color="auto" w:sz="4" w:space="0"/>
              <w:left w:val="single" w:color="auto" w:sz="4" w:space="0"/>
              <w:bottom w:val="single" w:color="auto" w:sz="4" w:space="0"/>
              <w:right w:val="single" w:color="auto" w:sz="4" w:space="0"/>
            </w:tcBorders>
          </w:tcPr>
          <w:p>
            <w:pPr>
              <w:rPr>
                <w:ins w:id="46" w:author="hyx" w:date="2018-11-18T19:50:00Z"/>
                <w:szCs w:val="21"/>
              </w:rPr>
            </w:pPr>
            <w:r>
              <w:rPr>
                <w:rFonts w:hint="eastAsia"/>
                <w:szCs w:val="21"/>
              </w:rPr>
              <w:t>徐双铅</w:t>
            </w:r>
          </w:p>
        </w:tc>
        <w:tc>
          <w:tcPr>
            <w:tcW w:w="1930" w:type="dxa"/>
            <w:tcBorders>
              <w:top w:val="single" w:color="auto" w:sz="4" w:space="0"/>
              <w:left w:val="single" w:color="auto" w:sz="4" w:space="0"/>
              <w:bottom w:val="single" w:color="auto" w:sz="4" w:space="0"/>
              <w:right w:val="single" w:color="auto" w:sz="4" w:space="0"/>
            </w:tcBorders>
          </w:tcPr>
          <w:p>
            <w:pPr>
              <w:rPr>
                <w:ins w:id="47" w:author="hyx" w:date="2018-11-18T19:50:00Z"/>
                <w:szCs w:val="21"/>
              </w:rPr>
            </w:pPr>
            <w:ins w:id="48" w:author="hyx" w:date="2018-11-18T19:50:00Z">
              <w:r>
                <w:rPr>
                  <w:rFonts w:hint="eastAsia"/>
                  <w:szCs w:val="21"/>
                </w:rPr>
                <w:t>黄叶轩，陈俊仁，</w:t>
              </w:r>
            </w:ins>
          </w:p>
          <w:p>
            <w:pPr>
              <w:rPr>
                <w:ins w:id="49" w:author="hyx" w:date="2018-11-18T19:50:00Z"/>
                <w:szCs w:val="21"/>
              </w:rPr>
            </w:pPr>
            <w:ins w:id="50" w:author="hyx" w:date="2018-11-18T19:50:00Z">
              <w:r>
                <w:rPr>
                  <w:rFonts w:hint="eastAsia"/>
                  <w:szCs w:val="21"/>
                </w:rPr>
                <w:t>陈苏民，吕迪</w:t>
              </w:r>
            </w:ins>
          </w:p>
        </w:tc>
        <w:tc>
          <w:tcPr>
            <w:tcW w:w="1671" w:type="dxa"/>
            <w:tcBorders>
              <w:top w:val="single" w:color="auto" w:sz="4" w:space="0"/>
              <w:left w:val="single" w:color="auto" w:sz="4" w:space="0"/>
              <w:bottom w:val="single" w:color="auto" w:sz="4" w:space="0"/>
              <w:right w:val="single" w:color="auto" w:sz="4" w:space="0"/>
            </w:tcBorders>
          </w:tcPr>
          <w:p>
            <w:pPr>
              <w:rPr>
                <w:ins w:id="51" w:author="hyx" w:date="2018-11-18T19:50:00Z"/>
                <w:szCs w:val="21"/>
              </w:rPr>
            </w:pPr>
            <w:ins w:id="52" w:author="hyx" w:date="2018-11-18T19:50:00Z">
              <w:r>
                <w:rPr>
                  <w:rFonts w:hint="eastAsia"/>
                  <w:szCs w:val="21"/>
                </w:rPr>
                <w:t>2018/1</w:t>
              </w:r>
            </w:ins>
            <w:ins w:id="53" w:author="hyx" w:date="2018-11-18T19:50:00Z">
              <w:r>
                <w:rPr>
                  <w:szCs w:val="21"/>
                </w:rPr>
                <w:t>1</w:t>
              </w:r>
            </w:ins>
            <w:ins w:id="54" w:author="hyx" w:date="2018-11-18T19:50:00Z">
              <w:r>
                <w:rPr>
                  <w:rFonts w:hint="eastAsia"/>
                  <w:szCs w:val="21"/>
                </w:rPr>
                <w:t>/1</w:t>
              </w:r>
            </w:ins>
            <w:ins w:id="55" w:author="hyx" w:date="2018-11-18T19:51:00Z">
              <w:r>
                <w:rPr>
                  <w:szCs w:val="21"/>
                </w:rPr>
                <w:t>7</w:t>
              </w:r>
            </w:ins>
            <w:ins w:id="56" w:author="hyx" w:date="2018-11-18T19:50:00Z">
              <w:r>
                <w:rPr>
                  <w:rFonts w:hint="eastAsia"/>
                  <w:szCs w:val="21"/>
                </w:rPr>
                <w:t>-2018/1</w:t>
              </w:r>
            </w:ins>
            <w:ins w:id="57" w:author="hyx" w:date="2018-11-18T19:50:00Z">
              <w:r>
                <w:rPr>
                  <w:szCs w:val="21"/>
                </w:rPr>
                <w:t>1</w:t>
              </w:r>
            </w:ins>
            <w:ins w:id="58" w:author="hyx" w:date="2018-11-18T19:50:00Z">
              <w:r>
                <w:rPr>
                  <w:rFonts w:hint="eastAsia"/>
                  <w:szCs w:val="21"/>
                </w:rPr>
                <w:t>/</w:t>
              </w:r>
            </w:ins>
            <w:ins w:id="59" w:author="hyx" w:date="2018-11-18T19:50:00Z">
              <w:r>
                <w:rPr>
                  <w:szCs w:val="21"/>
                </w:rPr>
                <w:t>1</w:t>
              </w:r>
            </w:ins>
            <w:ins w:id="60" w:author="hyx" w:date="2018-11-18T19:51:00Z">
              <w:r>
                <w:rPr>
                  <w:szCs w:val="21"/>
                </w:rPr>
                <w:t>8</w:t>
              </w:r>
            </w:ins>
          </w:p>
        </w:tc>
        <w:tc>
          <w:tcPr>
            <w:tcW w:w="1672" w:type="dxa"/>
            <w:tcBorders>
              <w:top w:val="single" w:color="auto" w:sz="4" w:space="0"/>
              <w:left w:val="single" w:color="auto" w:sz="4" w:space="0"/>
              <w:bottom w:val="single" w:color="auto" w:sz="4" w:space="0"/>
              <w:right w:val="single" w:color="auto" w:sz="4" w:space="0"/>
            </w:tcBorders>
          </w:tcPr>
          <w:p>
            <w:pPr>
              <w:rPr>
                <w:ins w:id="61" w:author="hyx" w:date="2018-11-18T19:50:00Z"/>
                <w:szCs w:val="21"/>
              </w:rPr>
            </w:pPr>
            <w:ins w:id="62" w:author="hyx" w:date="2018-11-18T19:51:00Z">
              <w:r>
                <w:rPr>
                  <w:rFonts w:hint="eastAsia"/>
                  <w:szCs w:val="21"/>
                </w:rPr>
                <w:t>修改了甘特图，WBS图</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63" w:author="xsq" w:date="2018-11-22T18:30:00Z"/>
        </w:trPr>
        <w:tc>
          <w:tcPr>
            <w:tcW w:w="1269" w:type="dxa"/>
            <w:tcBorders>
              <w:top w:val="single" w:color="auto" w:sz="4" w:space="0"/>
              <w:left w:val="single" w:color="auto" w:sz="4" w:space="0"/>
              <w:bottom w:val="single" w:color="auto" w:sz="4" w:space="0"/>
              <w:right w:val="single" w:color="auto" w:sz="4" w:space="0"/>
            </w:tcBorders>
          </w:tcPr>
          <w:p>
            <w:pPr>
              <w:rPr>
                <w:ins w:id="64" w:author="xsq" w:date="2018-11-22T18:30:00Z"/>
                <w:szCs w:val="21"/>
              </w:rPr>
            </w:pPr>
            <w:ins w:id="65" w:author="xsq" w:date="2018-11-22T18:30:00Z">
              <w:r>
                <w:rPr>
                  <w:rFonts w:hint="eastAsia"/>
                  <w:szCs w:val="21"/>
                </w:rPr>
                <w:t>0.2.8</w:t>
              </w:r>
            </w:ins>
          </w:p>
        </w:tc>
        <w:tc>
          <w:tcPr>
            <w:tcW w:w="1704" w:type="dxa"/>
            <w:tcBorders>
              <w:top w:val="single" w:color="auto" w:sz="4" w:space="0"/>
              <w:left w:val="single" w:color="auto" w:sz="4" w:space="0"/>
              <w:bottom w:val="single" w:color="auto" w:sz="4" w:space="0"/>
              <w:right w:val="single" w:color="auto" w:sz="4" w:space="0"/>
            </w:tcBorders>
          </w:tcPr>
          <w:p>
            <w:pPr>
              <w:rPr>
                <w:ins w:id="66" w:author="xsq" w:date="2018-11-22T18:30:00Z"/>
                <w:szCs w:val="21"/>
              </w:rPr>
            </w:pPr>
            <w:ins w:id="67" w:author="xsq" w:date="2018-11-22T18:30:00Z">
              <w:r>
                <w:rPr>
                  <w:rFonts w:hint="eastAsia"/>
                  <w:szCs w:val="21"/>
                </w:rPr>
                <w:t>徐双铅</w:t>
              </w:r>
            </w:ins>
          </w:p>
        </w:tc>
        <w:tc>
          <w:tcPr>
            <w:tcW w:w="1930" w:type="dxa"/>
            <w:tcBorders>
              <w:top w:val="single" w:color="auto" w:sz="4" w:space="0"/>
              <w:left w:val="single" w:color="auto" w:sz="4" w:space="0"/>
              <w:bottom w:val="single" w:color="auto" w:sz="4" w:space="0"/>
              <w:right w:val="single" w:color="auto" w:sz="4" w:space="0"/>
            </w:tcBorders>
          </w:tcPr>
          <w:p>
            <w:pPr>
              <w:rPr>
                <w:ins w:id="68" w:author="xsq" w:date="2018-11-22T18:30:00Z"/>
                <w:szCs w:val="21"/>
              </w:rPr>
            </w:pPr>
            <w:ins w:id="69" w:author="xsq" w:date="2018-11-22T18:30:00Z">
              <w:r>
                <w:rPr>
                  <w:rFonts w:hint="eastAsia"/>
                  <w:szCs w:val="21"/>
                </w:rPr>
                <w:t>黄叶轩，陈俊仁，</w:t>
              </w:r>
            </w:ins>
          </w:p>
          <w:p>
            <w:pPr>
              <w:rPr>
                <w:ins w:id="70" w:author="xsq" w:date="2018-11-22T18:30:00Z"/>
                <w:szCs w:val="21"/>
              </w:rPr>
            </w:pPr>
            <w:ins w:id="71" w:author="xsq" w:date="2018-11-22T18:30:00Z">
              <w:r>
                <w:rPr>
                  <w:rFonts w:hint="eastAsia"/>
                  <w:szCs w:val="21"/>
                </w:rPr>
                <w:t>陈苏民，吕迪</w:t>
              </w:r>
            </w:ins>
          </w:p>
        </w:tc>
        <w:tc>
          <w:tcPr>
            <w:tcW w:w="1671" w:type="dxa"/>
            <w:tcBorders>
              <w:top w:val="single" w:color="auto" w:sz="4" w:space="0"/>
              <w:left w:val="single" w:color="auto" w:sz="4" w:space="0"/>
              <w:bottom w:val="single" w:color="auto" w:sz="4" w:space="0"/>
              <w:right w:val="single" w:color="auto" w:sz="4" w:space="0"/>
            </w:tcBorders>
          </w:tcPr>
          <w:p>
            <w:pPr>
              <w:rPr>
                <w:ins w:id="72" w:author="xsq" w:date="2018-11-22T18:30:00Z"/>
                <w:szCs w:val="21"/>
              </w:rPr>
            </w:pPr>
            <w:ins w:id="73" w:author="xsq" w:date="2018-11-22T18:30:00Z">
              <w:r>
                <w:rPr>
                  <w:rFonts w:hint="eastAsia"/>
                  <w:szCs w:val="21"/>
                </w:rPr>
                <w:t>2018/1</w:t>
              </w:r>
            </w:ins>
            <w:ins w:id="74" w:author="xsq" w:date="2018-11-22T18:30:00Z">
              <w:r>
                <w:rPr>
                  <w:szCs w:val="21"/>
                </w:rPr>
                <w:t>1</w:t>
              </w:r>
            </w:ins>
            <w:ins w:id="75" w:author="xsq" w:date="2018-11-22T18:30:00Z">
              <w:r>
                <w:rPr>
                  <w:rFonts w:hint="eastAsia"/>
                  <w:szCs w:val="21"/>
                </w:rPr>
                <w:t>/</w:t>
              </w:r>
            </w:ins>
            <w:ins w:id="76" w:author="xsq" w:date="2018-11-22T18:31:00Z">
              <w:r>
                <w:rPr>
                  <w:rFonts w:hint="eastAsia"/>
                  <w:szCs w:val="21"/>
                </w:rPr>
                <w:t>21</w:t>
              </w:r>
            </w:ins>
            <w:ins w:id="77" w:author="xsq" w:date="2018-11-22T18:30:00Z">
              <w:r>
                <w:rPr>
                  <w:rFonts w:hint="eastAsia"/>
                  <w:szCs w:val="21"/>
                </w:rPr>
                <w:t>-</w:t>
              </w:r>
            </w:ins>
            <w:ins w:id="78" w:author="xsq" w:date="2018-11-22T18:31:00Z">
              <w:r>
                <w:rPr>
                  <w:rFonts w:hint="eastAsia"/>
                  <w:szCs w:val="21"/>
                </w:rPr>
                <w:t>20</w:t>
              </w:r>
            </w:ins>
            <w:ins w:id="79" w:author="xsq" w:date="2018-11-22T18:30:00Z">
              <w:r>
                <w:rPr>
                  <w:rFonts w:hint="eastAsia"/>
                  <w:szCs w:val="21"/>
                </w:rPr>
                <w:t>18/1</w:t>
              </w:r>
            </w:ins>
            <w:ins w:id="80" w:author="xsq" w:date="2018-11-22T18:30:00Z">
              <w:r>
                <w:rPr>
                  <w:szCs w:val="21"/>
                </w:rPr>
                <w:t>1</w:t>
              </w:r>
            </w:ins>
            <w:ins w:id="81" w:author="xsq" w:date="2018-11-22T18:30:00Z">
              <w:r>
                <w:rPr>
                  <w:rFonts w:hint="eastAsia"/>
                  <w:szCs w:val="21"/>
                </w:rPr>
                <w:t>/22</w:t>
              </w:r>
            </w:ins>
          </w:p>
        </w:tc>
        <w:tc>
          <w:tcPr>
            <w:tcW w:w="1672" w:type="dxa"/>
            <w:tcBorders>
              <w:top w:val="single" w:color="auto" w:sz="4" w:space="0"/>
              <w:left w:val="single" w:color="auto" w:sz="4" w:space="0"/>
              <w:bottom w:val="single" w:color="auto" w:sz="4" w:space="0"/>
              <w:right w:val="single" w:color="auto" w:sz="4" w:space="0"/>
            </w:tcBorders>
          </w:tcPr>
          <w:p>
            <w:pPr>
              <w:rPr>
                <w:ins w:id="82" w:author="xsq" w:date="2018-11-22T18:30:00Z"/>
                <w:szCs w:val="21"/>
              </w:rPr>
            </w:pPr>
            <w:ins w:id="83" w:author="xsq" w:date="2018-11-22T18:31:00Z">
              <w:r>
                <w:rPr>
                  <w:rFonts w:hint="eastAsia"/>
                  <w:szCs w:val="21"/>
                </w:rPr>
                <w:t>细化</w:t>
              </w:r>
            </w:ins>
            <w:ins w:id="84" w:author="xsq" w:date="2018-11-22T18:30:00Z">
              <w:r>
                <w:rPr>
                  <w:rFonts w:hint="eastAsia"/>
                  <w:szCs w:val="21"/>
                </w:rPr>
                <w:t>关键问题</w:t>
              </w:r>
            </w:ins>
            <w:ins w:id="85" w:author="xsq" w:date="2018-11-22T18:31:00Z">
              <w:r>
                <w:rPr>
                  <w:rFonts w:hint="eastAsia"/>
                  <w:szCs w:val="21"/>
                </w:rPr>
                <w:t>的应对措施</w:t>
              </w:r>
            </w:ins>
            <w:ins w:id="86" w:author="xsq" w:date="2018-11-22T18:30:00Z">
              <w:r>
                <w:rPr>
                  <w:rFonts w:hint="eastAsia"/>
                  <w:szCs w:val="21"/>
                </w:rPr>
                <w:t>，</w:t>
              </w:r>
            </w:ins>
            <w:ins w:id="87" w:author="xsq" w:date="2018-11-22T18:31:00Z">
              <w:r>
                <w:rPr>
                  <w:rFonts w:hint="eastAsia"/>
                  <w:szCs w:val="21"/>
                </w:rPr>
                <w:t>添加obs图的介绍</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rFonts w:hint="eastAsia" w:eastAsia="宋体"/>
                <w:szCs w:val="21"/>
                <w:lang w:val="en-US" w:eastAsia="zh-CN"/>
              </w:rPr>
            </w:pPr>
            <w:r>
              <w:rPr>
                <w:rFonts w:hint="eastAsia"/>
                <w:szCs w:val="21"/>
                <w:lang w:val="en-US" w:eastAsia="zh-CN"/>
              </w:rPr>
              <w:t>0.3.0</w:t>
            </w:r>
          </w:p>
        </w:tc>
        <w:tc>
          <w:tcPr>
            <w:tcW w:w="1704" w:type="dxa"/>
            <w:tcBorders>
              <w:top w:val="single" w:color="auto" w:sz="4" w:space="0"/>
              <w:left w:val="single" w:color="auto" w:sz="4" w:space="0"/>
              <w:bottom w:val="single" w:color="auto" w:sz="4" w:space="0"/>
              <w:right w:val="single" w:color="auto" w:sz="4" w:space="0"/>
            </w:tcBorders>
          </w:tcPr>
          <w:p>
            <w:pPr>
              <w:rPr>
                <w:rFonts w:hint="eastAsia" w:eastAsia="宋体"/>
                <w:szCs w:val="21"/>
                <w:lang w:val="en-US" w:eastAsia="zh-CN"/>
              </w:rPr>
            </w:pPr>
            <w:r>
              <w:rPr>
                <w:rFonts w:hint="eastAsia"/>
                <w:szCs w:val="21"/>
                <w:lang w:val="en-US" w:eastAsia="zh-CN"/>
              </w:rPr>
              <w:t>徐双铅</w:t>
            </w:r>
          </w:p>
        </w:tc>
        <w:tc>
          <w:tcPr>
            <w:tcW w:w="1930" w:type="dxa"/>
            <w:tcBorders>
              <w:top w:val="single" w:color="auto" w:sz="4" w:space="0"/>
              <w:left w:val="single" w:color="auto" w:sz="4" w:space="0"/>
              <w:bottom w:val="single" w:color="auto" w:sz="4" w:space="0"/>
              <w:right w:val="single" w:color="auto" w:sz="4" w:space="0"/>
            </w:tcBorders>
          </w:tcPr>
          <w:p>
            <w:pPr>
              <w:rPr>
                <w:rFonts w:hint="eastAsia"/>
                <w:szCs w:val="21"/>
                <w:lang w:eastAsia="zh-CN"/>
              </w:rPr>
            </w:pPr>
            <w:r>
              <w:rPr>
                <w:rFonts w:hint="eastAsia"/>
                <w:szCs w:val="21"/>
                <w:lang w:eastAsia="zh-CN"/>
              </w:rPr>
              <w:t>黄叶轩，陈俊仁，陈苏民，吕迪</w:t>
            </w:r>
          </w:p>
        </w:tc>
        <w:tc>
          <w:tcPr>
            <w:tcW w:w="1671" w:type="dxa"/>
            <w:tcBorders>
              <w:top w:val="single" w:color="auto" w:sz="4" w:space="0"/>
              <w:left w:val="single" w:color="auto" w:sz="4" w:space="0"/>
              <w:bottom w:val="single" w:color="auto" w:sz="4" w:space="0"/>
              <w:right w:val="single" w:color="auto" w:sz="4" w:space="0"/>
            </w:tcBorders>
          </w:tcPr>
          <w:p>
            <w:pPr>
              <w:rPr>
                <w:rFonts w:hint="eastAsia" w:eastAsia="宋体"/>
                <w:szCs w:val="21"/>
                <w:lang w:val="en-US" w:eastAsia="zh-CN"/>
              </w:rPr>
            </w:pPr>
            <w:r>
              <w:rPr>
                <w:rFonts w:hint="eastAsia"/>
                <w:szCs w:val="21"/>
                <w:lang w:val="en-US" w:eastAsia="zh-CN"/>
              </w:rPr>
              <w:t>2018/11/23-2018/11/25</w:t>
            </w:r>
          </w:p>
        </w:tc>
        <w:tc>
          <w:tcPr>
            <w:tcW w:w="1672" w:type="dxa"/>
            <w:tcBorders>
              <w:top w:val="single" w:color="auto" w:sz="4" w:space="0"/>
              <w:left w:val="single" w:color="auto" w:sz="4" w:space="0"/>
              <w:bottom w:val="single" w:color="auto" w:sz="4" w:space="0"/>
              <w:right w:val="single" w:color="auto" w:sz="4" w:space="0"/>
            </w:tcBorders>
          </w:tcPr>
          <w:p>
            <w:pPr>
              <w:rPr>
                <w:rFonts w:hint="eastAsia"/>
                <w:szCs w:val="21"/>
                <w:lang w:eastAsia="zh-CN"/>
              </w:rPr>
            </w:pPr>
            <w:r>
              <w:rPr>
                <w:rFonts w:hint="eastAsia"/>
                <w:szCs w:val="21"/>
                <w:lang w:eastAsia="zh-CN"/>
              </w:rPr>
              <w:t>修改验收标准，</w:t>
            </w:r>
          </w:p>
          <w:p>
            <w:pPr>
              <w:rPr>
                <w:rFonts w:hint="eastAsia" w:eastAsia="宋体"/>
                <w:szCs w:val="21"/>
                <w:lang w:val="en-US" w:eastAsia="zh-CN"/>
              </w:rPr>
            </w:pPr>
            <w:r>
              <w:rPr>
                <w:rFonts w:hint="eastAsia"/>
                <w:szCs w:val="21"/>
                <w:lang w:eastAsia="zh-CN"/>
              </w:rPr>
              <w:t>添加</w:t>
            </w:r>
            <w:r>
              <w:rPr>
                <w:rFonts w:hint="eastAsia"/>
                <w:szCs w:val="21"/>
                <w:lang w:val="en-US" w:eastAsia="zh-CN"/>
              </w:rPr>
              <w:t>wbs及内容详解.删除一部分风险管理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rFonts w:hint="eastAsia"/>
                <w:szCs w:val="21"/>
                <w:lang w:val="en-US" w:eastAsia="zh-CN"/>
              </w:rPr>
            </w:pPr>
            <w:r>
              <w:rPr>
                <w:rFonts w:hint="eastAsia"/>
                <w:szCs w:val="21"/>
                <w:lang w:val="en-US" w:eastAsia="zh-CN"/>
              </w:rPr>
              <w:t>1.0.0</w:t>
            </w:r>
          </w:p>
        </w:tc>
        <w:tc>
          <w:tcPr>
            <w:tcW w:w="1704" w:type="dxa"/>
            <w:tcBorders>
              <w:top w:val="single" w:color="auto" w:sz="4" w:space="0"/>
              <w:left w:val="single" w:color="auto" w:sz="4" w:space="0"/>
              <w:bottom w:val="single" w:color="auto" w:sz="4" w:space="0"/>
              <w:right w:val="single" w:color="auto" w:sz="4" w:space="0"/>
            </w:tcBorders>
          </w:tcPr>
          <w:p>
            <w:pPr>
              <w:rPr>
                <w:rFonts w:hint="eastAsia" w:eastAsia="宋体"/>
                <w:szCs w:val="21"/>
                <w:lang w:val="en-US" w:eastAsia="zh-CN"/>
              </w:rPr>
            </w:pPr>
            <w:r>
              <w:rPr>
                <w:rFonts w:hint="eastAsia"/>
                <w:szCs w:val="21"/>
                <w:lang w:val="en-US" w:eastAsia="zh-CN"/>
              </w:rPr>
              <w:t>徐双铅</w:t>
            </w:r>
          </w:p>
        </w:tc>
        <w:tc>
          <w:tcPr>
            <w:tcW w:w="1930" w:type="dxa"/>
            <w:tcBorders>
              <w:top w:val="single" w:color="auto" w:sz="4" w:space="0"/>
              <w:left w:val="single" w:color="auto" w:sz="4" w:space="0"/>
              <w:bottom w:val="single" w:color="auto" w:sz="4" w:space="0"/>
              <w:right w:val="single" w:color="auto" w:sz="4" w:space="0"/>
            </w:tcBorders>
          </w:tcPr>
          <w:p>
            <w:pPr>
              <w:rPr>
                <w:rFonts w:hint="eastAsia"/>
                <w:szCs w:val="21"/>
                <w:lang w:eastAsia="zh-CN"/>
              </w:rPr>
            </w:pPr>
            <w:r>
              <w:rPr>
                <w:rFonts w:hint="eastAsia"/>
                <w:szCs w:val="21"/>
                <w:lang w:eastAsia="zh-CN"/>
              </w:rPr>
              <w:t>黄叶轩，陈俊仁，陈苏民，吕迪</w:t>
            </w:r>
          </w:p>
        </w:tc>
        <w:tc>
          <w:tcPr>
            <w:tcW w:w="1671" w:type="dxa"/>
            <w:tcBorders>
              <w:top w:val="single" w:color="auto" w:sz="4" w:space="0"/>
              <w:left w:val="single" w:color="auto" w:sz="4" w:space="0"/>
              <w:bottom w:val="single" w:color="auto" w:sz="4" w:space="0"/>
              <w:right w:val="single" w:color="auto" w:sz="4" w:space="0"/>
            </w:tcBorders>
          </w:tcPr>
          <w:p>
            <w:pPr>
              <w:rPr>
                <w:rFonts w:hint="eastAsia"/>
                <w:szCs w:val="21"/>
                <w:lang w:val="en-US" w:eastAsia="zh-CN"/>
              </w:rPr>
            </w:pPr>
            <w:r>
              <w:rPr>
                <w:rFonts w:hint="eastAsia"/>
                <w:szCs w:val="21"/>
                <w:lang w:val="en-US" w:eastAsia="zh-CN"/>
              </w:rPr>
              <w:t>2019/1/13-2019/1/15</w:t>
            </w:r>
          </w:p>
        </w:tc>
        <w:tc>
          <w:tcPr>
            <w:tcW w:w="1672" w:type="dxa"/>
            <w:tcBorders>
              <w:top w:val="single" w:color="auto" w:sz="4" w:space="0"/>
              <w:left w:val="single" w:color="auto" w:sz="4" w:space="0"/>
              <w:bottom w:val="single" w:color="auto" w:sz="4" w:space="0"/>
              <w:right w:val="single" w:color="auto" w:sz="4" w:space="0"/>
            </w:tcBorders>
          </w:tcPr>
          <w:p>
            <w:pPr>
              <w:rPr>
                <w:rFonts w:hint="eastAsia"/>
                <w:szCs w:val="21"/>
                <w:lang w:eastAsia="zh-CN"/>
              </w:rPr>
            </w:pPr>
            <w:r>
              <w:rPr>
                <w:rFonts w:hint="eastAsia"/>
                <w:szCs w:val="21"/>
                <w:lang w:eastAsia="zh-CN"/>
              </w:rPr>
              <w:t>运行环境更新</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_Toc8468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_Toc8468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_Toc15984 </w:instrText>
          </w:r>
          <w:r>
            <w:rPr>
              <w:bCs/>
              <w:lang w:val="zh-CN"/>
            </w:rPr>
            <w:fldChar w:fldCharType="separate"/>
          </w:r>
          <w:r>
            <w:rPr>
              <w:rFonts w:hint="eastAsia"/>
            </w:rPr>
            <w:t>1 引言</w:t>
          </w:r>
          <w:r>
            <w:tab/>
          </w:r>
          <w:r>
            <w:fldChar w:fldCharType="begin"/>
          </w:r>
          <w:r>
            <w:instrText xml:space="preserve"> PAGEREF _Toc15984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_Toc13202 </w:instrText>
          </w:r>
          <w:r>
            <w:rPr>
              <w:bCs/>
              <w:lang w:val="zh-CN"/>
            </w:rPr>
            <w:fldChar w:fldCharType="separate"/>
          </w:r>
          <w:r>
            <w:rPr>
              <w:rFonts w:hint="eastAsia"/>
            </w:rPr>
            <w:t>1.1 编写</w:t>
          </w:r>
          <w:r>
            <w:t>目的</w:t>
          </w:r>
          <w:r>
            <w:tab/>
          </w:r>
          <w:r>
            <w:fldChar w:fldCharType="begin"/>
          </w:r>
          <w:r>
            <w:instrText xml:space="preserve"> PAGEREF _Toc13202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_Toc827 </w:instrText>
          </w:r>
          <w:r>
            <w:rPr>
              <w:bCs/>
              <w:lang w:val="zh-CN"/>
            </w:rPr>
            <w:fldChar w:fldCharType="separate"/>
          </w:r>
          <w:r>
            <w:rPr>
              <w:rFonts w:hint="eastAsia"/>
            </w:rPr>
            <w:t>1.2 业务</w:t>
          </w:r>
          <w:r>
            <w:t>需求</w:t>
          </w:r>
          <w:r>
            <w:tab/>
          </w:r>
          <w:r>
            <w:fldChar w:fldCharType="begin"/>
          </w:r>
          <w:r>
            <w:instrText xml:space="preserve"> PAGEREF _Toc827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_Toc772 </w:instrText>
          </w:r>
          <w:r>
            <w:rPr>
              <w:bCs/>
              <w:lang w:val="zh-CN"/>
            </w:rPr>
            <w:fldChar w:fldCharType="separate"/>
          </w:r>
          <w:r>
            <w:rPr>
              <w:rFonts w:hint="eastAsia"/>
            </w:rPr>
            <w:t>1.3 背景</w:t>
          </w:r>
          <w:r>
            <w:tab/>
          </w:r>
          <w:r>
            <w:fldChar w:fldCharType="begin"/>
          </w:r>
          <w:r>
            <w:instrText xml:space="preserve"> PAGEREF _Toc772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_Toc906 </w:instrText>
          </w:r>
          <w:r>
            <w:rPr>
              <w:bCs/>
              <w:lang w:val="zh-CN"/>
            </w:rPr>
            <w:fldChar w:fldCharType="separate"/>
          </w:r>
          <w:r>
            <w:rPr>
              <w:rFonts w:hint="eastAsia"/>
            </w:rPr>
            <w:t>1.3.1 软件系统名称</w:t>
          </w:r>
          <w:r>
            <w:tab/>
          </w:r>
          <w:r>
            <w:fldChar w:fldCharType="begin"/>
          </w:r>
          <w:r>
            <w:instrText xml:space="preserve"> PAGEREF _Toc906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_Toc24009 </w:instrText>
          </w:r>
          <w:r>
            <w:rPr>
              <w:bCs/>
              <w:lang w:val="zh-CN"/>
            </w:rPr>
            <w:fldChar w:fldCharType="separate"/>
          </w:r>
          <w:r>
            <w:rPr>
              <w:rFonts w:hint="eastAsia"/>
            </w:rPr>
            <w:t>1.3.2 任务提出者</w:t>
          </w:r>
          <w:r>
            <w:tab/>
          </w:r>
          <w:r>
            <w:fldChar w:fldCharType="begin"/>
          </w:r>
          <w:r>
            <w:instrText xml:space="preserve"> PAGEREF _Toc24009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_Toc26956 </w:instrText>
          </w:r>
          <w:r>
            <w:rPr>
              <w:bCs/>
              <w:lang w:val="zh-CN"/>
            </w:rPr>
            <w:fldChar w:fldCharType="separate"/>
          </w:r>
          <w:r>
            <w:rPr>
              <w:rFonts w:hint="eastAsia"/>
            </w:rPr>
            <w:t xml:space="preserve">1.3.3 </w:t>
          </w:r>
          <w:r>
            <w:rPr>
              <w:rFonts w:hint="eastAsia"/>
              <w:lang w:eastAsia="zh-CN"/>
            </w:rPr>
            <w:t>项目组成员</w:t>
          </w:r>
          <w:r>
            <w:tab/>
          </w:r>
          <w:r>
            <w:fldChar w:fldCharType="begin"/>
          </w:r>
          <w:r>
            <w:instrText xml:space="preserve"> PAGEREF _Toc26956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_Toc12016 </w:instrText>
          </w:r>
          <w:r>
            <w:rPr>
              <w:bCs/>
              <w:lang w:val="zh-CN"/>
            </w:rPr>
            <w:fldChar w:fldCharType="separate"/>
          </w:r>
          <w:r>
            <w:rPr>
              <w:rFonts w:hint="eastAsia"/>
            </w:rPr>
            <w:t>1.3.4 项目组织结构（OBS）</w:t>
          </w:r>
          <w:r>
            <w:tab/>
          </w:r>
          <w:r>
            <w:fldChar w:fldCharType="begin"/>
          </w:r>
          <w:r>
            <w:instrText xml:space="preserve"> PAGEREF _Toc12016 </w:instrText>
          </w:r>
          <w:r>
            <w:fldChar w:fldCharType="separate"/>
          </w:r>
          <w:r>
            <w:t>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_Toc16558 </w:instrText>
          </w:r>
          <w:r>
            <w:rPr>
              <w:bCs/>
              <w:lang w:val="zh-CN"/>
            </w:rPr>
            <w:fldChar w:fldCharType="separate"/>
          </w:r>
          <w:r>
            <w:tab/>
          </w:r>
          <w:r>
            <w:fldChar w:fldCharType="begin"/>
          </w:r>
          <w:r>
            <w:instrText xml:space="preserve"> PAGEREF _Toc16558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_Toc20968 </w:instrText>
          </w:r>
          <w:r>
            <w:rPr>
              <w:bCs/>
              <w:lang w:val="zh-CN"/>
            </w:rPr>
            <w:fldChar w:fldCharType="separate"/>
          </w:r>
          <w:r>
            <w:rPr>
              <w:rFonts w:hint="eastAsia"/>
            </w:rPr>
            <w:t>1.3.5 项目用户</w:t>
          </w:r>
          <w:r>
            <w:tab/>
          </w:r>
          <w:r>
            <w:fldChar w:fldCharType="begin"/>
          </w:r>
          <w:r>
            <w:instrText xml:space="preserve"> PAGEREF _Toc20968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_Toc16265 </w:instrText>
          </w:r>
          <w:r>
            <w:rPr>
              <w:bCs/>
              <w:lang w:val="zh-CN"/>
            </w:rPr>
            <w:fldChar w:fldCharType="separate"/>
          </w:r>
          <w:r>
            <w:rPr>
              <w:rFonts w:hint="eastAsia"/>
            </w:rPr>
            <w:t>1.4 业务</w:t>
          </w:r>
          <w:r>
            <w:t>目标</w:t>
          </w:r>
          <w:r>
            <w:tab/>
          </w:r>
          <w:r>
            <w:fldChar w:fldCharType="begin"/>
          </w:r>
          <w:r>
            <w:instrText xml:space="preserve"> PAGEREF _Toc16265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_Toc29863 </w:instrText>
          </w:r>
          <w:r>
            <w:rPr>
              <w:bCs/>
              <w:lang w:val="zh-CN"/>
            </w:rPr>
            <w:fldChar w:fldCharType="separate"/>
          </w:r>
          <w:r>
            <w:rPr>
              <w:rFonts w:hint="eastAsia"/>
            </w:rPr>
            <w:t>1.5 参考</w:t>
          </w:r>
          <w:r>
            <w:t>资料</w:t>
          </w:r>
          <w:r>
            <w:tab/>
          </w:r>
          <w:r>
            <w:fldChar w:fldCharType="begin"/>
          </w:r>
          <w:r>
            <w:instrText xml:space="preserve"> PAGEREF _Toc29863 </w:instrText>
          </w:r>
          <w:r>
            <w:fldChar w:fldCharType="separate"/>
          </w:r>
          <w:r>
            <w:t>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_Toc30076 </w:instrText>
          </w:r>
          <w:r>
            <w:rPr>
              <w:bCs/>
              <w:lang w:val="zh-CN"/>
            </w:rPr>
            <w:fldChar w:fldCharType="separate"/>
          </w:r>
          <w:r>
            <w:rPr>
              <w:rFonts w:hint="eastAsia"/>
            </w:rPr>
            <w:t>2 项目</w:t>
          </w:r>
          <w:r>
            <w:t>概述</w:t>
          </w:r>
          <w:r>
            <w:tab/>
          </w:r>
          <w:r>
            <w:fldChar w:fldCharType="begin"/>
          </w:r>
          <w:r>
            <w:instrText xml:space="preserve"> PAGEREF _Toc30076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_Toc996 </w:instrText>
          </w:r>
          <w:r>
            <w:rPr>
              <w:bCs/>
              <w:lang w:val="zh-CN"/>
            </w:rPr>
            <w:fldChar w:fldCharType="separate"/>
          </w:r>
          <w:r>
            <w:rPr>
              <w:rFonts w:hint="eastAsia"/>
            </w:rPr>
            <w:t>2.1 项目</w:t>
          </w:r>
          <w:r>
            <w:t>基本信息</w:t>
          </w:r>
          <w:r>
            <w:tab/>
          </w:r>
          <w:r>
            <w:fldChar w:fldCharType="begin"/>
          </w:r>
          <w:r>
            <w:instrText xml:space="preserve"> PAGEREF _Toc996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_Toc4517 </w:instrText>
          </w:r>
          <w:r>
            <w:rPr>
              <w:bCs/>
              <w:lang w:val="zh-CN"/>
            </w:rPr>
            <w:fldChar w:fldCharType="separate"/>
          </w:r>
          <w:r>
            <w:rPr>
              <w:rFonts w:hint="eastAsia"/>
            </w:rPr>
            <w:t>2.2 工作</w:t>
          </w:r>
          <w:r>
            <w:t>内容</w:t>
          </w:r>
          <w:r>
            <w:tab/>
          </w:r>
          <w:r>
            <w:fldChar w:fldCharType="begin"/>
          </w:r>
          <w:r>
            <w:instrText xml:space="preserve"> PAGEREF _Toc4517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_Toc14948 </w:instrText>
          </w:r>
          <w:r>
            <w:rPr>
              <w:bCs/>
              <w:lang w:val="zh-CN"/>
            </w:rPr>
            <w:fldChar w:fldCharType="separate"/>
          </w:r>
          <w:r>
            <w:rPr>
              <w:rFonts w:hint="eastAsia"/>
            </w:rPr>
            <w:t xml:space="preserve">2.3 </w:t>
          </w:r>
          <w:r>
            <w:rPr>
              <w:rFonts w:hint="eastAsia"/>
              <w:lang w:eastAsia="zh-CN"/>
            </w:rPr>
            <w:t>项目组人员</w:t>
          </w:r>
          <w:r>
            <w:tab/>
          </w:r>
          <w:r>
            <w:fldChar w:fldCharType="begin"/>
          </w:r>
          <w:r>
            <w:instrText xml:space="preserve"> PAGEREF _Toc14948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_Toc4949 </w:instrText>
          </w:r>
          <w:r>
            <w:rPr>
              <w:bCs/>
              <w:lang w:val="zh-CN"/>
            </w:rPr>
            <w:fldChar w:fldCharType="separate"/>
          </w:r>
          <w:r>
            <w:rPr>
              <w:rFonts w:hint="eastAsia"/>
            </w:rPr>
            <w:t>2.4 用户</w:t>
          </w:r>
          <w:r>
            <w:tab/>
          </w:r>
          <w:r>
            <w:fldChar w:fldCharType="begin"/>
          </w:r>
          <w:r>
            <w:instrText xml:space="preserve"> PAGEREF _Toc4949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_Toc29541 </w:instrText>
          </w:r>
          <w:r>
            <w:rPr>
              <w:bCs/>
              <w:lang w:val="zh-CN"/>
            </w:rPr>
            <w:fldChar w:fldCharType="separate"/>
          </w:r>
          <w:r>
            <w:rPr>
              <w:rFonts w:hint="eastAsia"/>
            </w:rPr>
            <w:t>2.5 产品</w:t>
          </w:r>
          <w:r>
            <w:tab/>
          </w:r>
          <w:r>
            <w:fldChar w:fldCharType="begin"/>
          </w:r>
          <w:r>
            <w:instrText xml:space="preserve"> PAGEREF _Toc29541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_Toc9527 </w:instrText>
          </w:r>
          <w:r>
            <w:rPr>
              <w:bCs/>
              <w:lang w:val="zh-CN"/>
            </w:rPr>
            <w:fldChar w:fldCharType="separate"/>
          </w:r>
          <w:r>
            <w:rPr>
              <w:rFonts w:hint="eastAsia"/>
            </w:rPr>
            <w:t>2.5.1 非移交的产品</w:t>
          </w:r>
          <w:r>
            <w:tab/>
          </w:r>
          <w:r>
            <w:fldChar w:fldCharType="begin"/>
          </w:r>
          <w:r>
            <w:instrText xml:space="preserve"> PAGEREF _Toc9527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_Toc8621 </w:instrText>
          </w:r>
          <w:r>
            <w:rPr>
              <w:bCs/>
              <w:lang w:val="zh-CN"/>
            </w:rPr>
            <w:fldChar w:fldCharType="separate"/>
          </w:r>
          <w:r>
            <w:rPr>
              <w:rFonts w:hint="eastAsia"/>
            </w:rPr>
            <w:t>2.5.2 服务</w:t>
          </w:r>
          <w:r>
            <w:tab/>
          </w:r>
          <w:r>
            <w:fldChar w:fldCharType="begin"/>
          </w:r>
          <w:r>
            <w:instrText xml:space="preserve"> PAGEREF _Toc8621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_Toc7862 </w:instrText>
          </w:r>
          <w:r>
            <w:rPr>
              <w:bCs/>
              <w:lang w:val="zh-CN"/>
            </w:rPr>
            <w:fldChar w:fldCharType="separate"/>
          </w:r>
          <w:r>
            <w:rPr>
              <w:rFonts w:hint="eastAsia"/>
            </w:rPr>
            <w:t>2.6 验收</w:t>
          </w:r>
          <w:r>
            <w:t>标准</w:t>
          </w:r>
          <w:r>
            <w:tab/>
          </w:r>
          <w:r>
            <w:fldChar w:fldCharType="begin"/>
          </w:r>
          <w:r>
            <w:instrText xml:space="preserve"> PAGEREF _Toc7862 </w:instrText>
          </w:r>
          <w:r>
            <w:fldChar w:fldCharType="separate"/>
          </w:r>
          <w:r>
            <w:t>11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_Toc6090 </w:instrText>
          </w:r>
          <w:r>
            <w:rPr>
              <w:bCs/>
              <w:lang w:val="zh-CN"/>
            </w:rPr>
            <w:fldChar w:fldCharType="separate"/>
          </w:r>
          <w:r>
            <w:rPr>
              <w:rFonts w:hint="eastAsia"/>
            </w:rPr>
            <w:t>3 实施</w:t>
          </w:r>
          <w:r>
            <w:t>计划</w:t>
          </w:r>
          <w:r>
            <w:tab/>
          </w:r>
          <w:r>
            <w:fldChar w:fldCharType="begin"/>
          </w:r>
          <w:r>
            <w:instrText xml:space="preserve"> PAGEREF _Toc6090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_Toc17843 </w:instrText>
          </w:r>
          <w:r>
            <w:rPr>
              <w:bCs/>
              <w:lang w:val="zh-CN"/>
            </w:rPr>
            <w:fldChar w:fldCharType="separate"/>
          </w:r>
          <w:r>
            <w:rPr>
              <w:rFonts w:hint="eastAsia"/>
            </w:rPr>
            <w:t>3.1 工作任务的分解与人员分工</w:t>
          </w:r>
          <w:r>
            <w:tab/>
          </w:r>
          <w:r>
            <w:fldChar w:fldCharType="begin"/>
          </w:r>
          <w:r>
            <w:instrText xml:space="preserve"> PAGEREF _Toc17843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_Toc29564 </w:instrText>
          </w:r>
          <w:r>
            <w:rPr>
              <w:bCs/>
              <w:lang w:val="zh-CN"/>
            </w:rPr>
            <w:fldChar w:fldCharType="separate"/>
          </w:r>
          <w:r>
            <w:rPr>
              <w:rFonts w:hint="eastAsia"/>
            </w:rPr>
            <w:t>3.2 接口人员</w:t>
          </w:r>
          <w:r>
            <w:tab/>
          </w:r>
          <w:r>
            <w:fldChar w:fldCharType="begin"/>
          </w:r>
          <w:r>
            <w:instrText xml:space="preserve"> PAGEREF _Toc29564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_Toc31429 </w:instrText>
          </w:r>
          <w:r>
            <w:rPr>
              <w:bCs/>
              <w:lang w:val="zh-CN"/>
            </w:rPr>
            <w:fldChar w:fldCharType="separate"/>
          </w:r>
          <w:r>
            <w:rPr>
              <w:rFonts w:hint="eastAsia"/>
            </w:rPr>
            <w:t xml:space="preserve">3.3 </w:t>
          </w:r>
          <w:r>
            <w:rPr>
              <w:rFonts w:hint="eastAsia"/>
              <w:lang w:eastAsia="zh-CN"/>
            </w:rPr>
            <w:t>工作范围</w:t>
          </w:r>
          <w:r>
            <w:tab/>
          </w:r>
          <w:r>
            <w:fldChar w:fldCharType="begin"/>
          </w:r>
          <w:r>
            <w:instrText xml:space="preserve"> PAGEREF _Toc31429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_Toc19821 </w:instrText>
          </w:r>
          <w:r>
            <w:rPr>
              <w:bCs/>
              <w:lang w:val="zh-CN"/>
            </w:rPr>
            <w:fldChar w:fldCharType="separate"/>
          </w:r>
          <w:r>
            <w:rPr>
              <w:rFonts w:hint="eastAsia"/>
            </w:rPr>
            <w:t>3.4 进度</w:t>
          </w:r>
          <w:r>
            <w:tab/>
          </w:r>
          <w:r>
            <w:fldChar w:fldCharType="begin"/>
          </w:r>
          <w:r>
            <w:instrText xml:space="preserve"> PAGEREF _Toc19821 </w:instrText>
          </w:r>
          <w:r>
            <w:fldChar w:fldCharType="separate"/>
          </w:r>
          <w:r>
            <w:t>13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_Toc3225 </w:instrText>
          </w:r>
          <w:r>
            <w:rPr>
              <w:bCs/>
              <w:lang w:val="zh-CN"/>
            </w:rPr>
            <w:fldChar w:fldCharType="separate"/>
          </w:r>
          <w:r>
            <w:rPr>
              <w:rFonts w:hint="eastAsia"/>
            </w:rPr>
            <w:t>4 支持</w:t>
          </w:r>
          <w:r>
            <w:t>条件</w:t>
          </w:r>
          <w:r>
            <w:tab/>
          </w:r>
          <w:r>
            <w:fldChar w:fldCharType="begin"/>
          </w:r>
          <w:r>
            <w:instrText xml:space="preserve"> PAGEREF _Toc3225 </w:instrText>
          </w:r>
          <w:r>
            <w:fldChar w:fldCharType="separate"/>
          </w:r>
          <w:r>
            <w:t>13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_Toc6045 </w:instrText>
          </w:r>
          <w:r>
            <w:rPr>
              <w:bCs/>
              <w:lang w:val="zh-CN"/>
            </w:rPr>
            <w:fldChar w:fldCharType="separate"/>
          </w:r>
          <w:r>
            <w:rPr>
              <w:rFonts w:hint="eastAsia"/>
            </w:rPr>
            <w:t>4.1 计算机系统支持</w:t>
          </w:r>
          <w:r>
            <w:tab/>
          </w:r>
          <w:r>
            <w:fldChar w:fldCharType="begin"/>
          </w:r>
          <w:r>
            <w:instrText xml:space="preserve"> PAGEREF _Toc6045 </w:instrText>
          </w:r>
          <w:r>
            <w:fldChar w:fldCharType="separate"/>
          </w:r>
          <w:r>
            <w:t>13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_Toc4906 </w:instrText>
          </w:r>
          <w:r>
            <w:rPr>
              <w:bCs/>
              <w:lang w:val="zh-CN"/>
            </w:rPr>
            <w:fldChar w:fldCharType="separate"/>
          </w:r>
          <w:r>
            <w:rPr>
              <w:rFonts w:hint="eastAsia"/>
            </w:rPr>
            <w:t>4.2 需由用户承担的工作</w:t>
          </w:r>
          <w:r>
            <w:tab/>
          </w:r>
          <w:r>
            <w:fldChar w:fldCharType="begin"/>
          </w:r>
          <w:r>
            <w:instrText xml:space="preserve"> PAGEREF _Toc4906 </w:instrText>
          </w:r>
          <w:r>
            <w:fldChar w:fldCharType="separate"/>
          </w:r>
          <w:r>
            <w:t>14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_Toc10280 </w:instrText>
          </w:r>
          <w:r>
            <w:rPr>
              <w:bCs/>
              <w:lang w:val="zh-CN"/>
            </w:rPr>
            <w:fldChar w:fldCharType="separate"/>
          </w:r>
          <w:r>
            <w:rPr>
              <w:rFonts w:hint="eastAsia"/>
            </w:rPr>
            <w:t>4.3 外界提供条件</w:t>
          </w:r>
          <w:r>
            <w:tab/>
          </w:r>
          <w:r>
            <w:fldChar w:fldCharType="begin"/>
          </w:r>
          <w:r>
            <w:instrText xml:space="preserve"> PAGEREF _Toc10280 </w:instrText>
          </w:r>
          <w:r>
            <w:fldChar w:fldCharType="separate"/>
          </w:r>
          <w:r>
            <w:t>14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_Toc31212 </w:instrText>
          </w:r>
          <w:r>
            <w:rPr>
              <w:bCs/>
              <w:lang w:val="zh-CN"/>
            </w:rPr>
            <w:fldChar w:fldCharType="separate"/>
          </w:r>
          <w:r>
            <w:rPr>
              <w:rFonts w:hint="eastAsia"/>
            </w:rPr>
            <w:t>5 人力资源</w:t>
          </w:r>
          <w:r>
            <w:t>管理计划</w:t>
          </w:r>
          <w:r>
            <w:tab/>
          </w:r>
          <w:r>
            <w:fldChar w:fldCharType="begin"/>
          </w:r>
          <w:r>
            <w:instrText xml:space="preserve"> PAGEREF _Toc31212 </w:instrText>
          </w:r>
          <w:r>
            <w:fldChar w:fldCharType="separate"/>
          </w:r>
          <w:r>
            <w:t>14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_Toc6999 </w:instrText>
          </w:r>
          <w:r>
            <w:rPr>
              <w:bCs/>
              <w:lang w:val="zh-CN"/>
            </w:rPr>
            <w:fldChar w:fldCharType="separate"/>
          </w:r>
          <w:r>
            <w:rPr>
              <w:rFonts w:hint="eastAsia"/>
            </w:rPr>
            <w:t>5.1 角色</w:t>
          </w:r>
          <w:r>
            <w:t>和</w:t>
          </w:r>
          <w:r>
            <w:rPr>
              <w:rFonts w:hint="eastAsia"/>
            </w:rPr>
            <w:t>职</w:t>
          </w:r>
          <w:r>
            <w:t>责</w:t>
          </w:r>
          <w:r>
            <w:tab/>
          </w:r>
          <w:r>
            <w:fldChar w:fldCharType="begin"/>
          </w:r>
          <w:r>
            <w:instrText xml:space="preserve"> PAGEREF _Toc6999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_Toc22560 </w:instrText>
          </w:r>
          <w:r>
            <w:rPr>
              <w:bCs/>
              <w:lang w:val="zh-CN"/>
            </w:rPr>
            <w:fldChar w:fldCharType="separate"/>
          </w:r>
          <w:r>
            <w:rPr>
              <w:rFonts w:hint="eastAsia"/>
            </w:rPr>
            <w:t xml:space="preserve">5.1.1 </w:t>
          </w:r>
          <w:r>
            <w:t>项目经理</w:t>
          </w:r>
          <w:r>
            <w:tab/>
          </w:r>
          <w:r>
            <w:fldChar w:fldCharType="begin"/>
          </w:r>
          <w:r>
            <w:instrText xml:space="preserve"> PAGEREF _Toc22560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_Toc20248 </w:instrText>
          </w:r>
          <w:r>
            <w:rPr>
              <w:bCs/>
              <w:lang w:val="zh-CN"/>
            </w:rPr>
            <w:fldChar w:fldCharType="separate"/>
          </w:r>
          <w:r>
            <w:rPr>
              <w:rFonts w:hint="eastAsia"/>
            </w:rPr>
            <w:t>5.1.2 任务审核员</w:t>
          </w:r>
          <w:r>
            <w:tab/>
          </w:r>
          <w:r>
            <w:fldChar w:fldCharType="begin"/>
          </w:r>
          <w:r>
            <w:instrText xml:space="preserve"> PAGEREF _Toc20248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_Toc28902 </w:instrText>
          </w:r>
          <w:r>
            <w:rPr>
              <w:bCs/>
              <w:lang w:val="zh-CN"/>
            </w:rPr>
            <w:fldChar w:fldCharType="separate"/>
          </w:r>
          <w:r>
            <w:rPr>
              <w:rFonts w:hint="eastAsia"/>
            </w:rPr>
            <w:t>5.1.3 计划调整员</w:t>
          </w:r>
          <w:r>
            <w:tab/>
          </w:r>
          <w:r>
            <w:fldChar w:fldCharType="begin"/>
          </w:r>
          <w:r>
            <w:instrText xml:space="preserve"> PAGEREF _Toc28902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_Toc2894 </w:instrText>
          </w:r>
          <w:r>
            <w:rPr>
              <w:bCs/>
              <w:lang w:val="zh-CN"/>
            </w:rPr>
            <w:fldChar w:fldCharType="separate"/>
          </w:r>
          <w:r>
            <w:rPr>
              <w:rFonts w:hint="eastAsia"/>
            </w:rPr>
            <w:t>5.1.4 文档模板员</w:t>
          </w:r>
          <w:r>
            <w:tab/>
          </w:r>
          <w:r>
            <w:fldChar w:fldCharType="begin"/>
          </w:r>
          <w:r>
            <w:instrText xml:space="preserve"> PAGEREF _Toc2894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_Toc16588 </w:instrText>
          </w:r>
          <w:r>
            <w:rPr>
              <w:bCs/>
              <w:lang w:val="zh-CN"/>
            </w:rPr>
            <w:fldChar w:fldCharType="separate"/>
          </w:r>
          <w:r>
            <w:rPr>
              <w:rFonts w:hint="eastAsia"/>
            </w:rPr>
            <w:t>5.1.5 文档编写员</w:t>
          </w:r>
          <w:r>
            <w:tab/>
          </w:r>
          <w:r>
            <w:fldChar w:fldCharType="begin"/>
          </w:r>
          <w:r>
            <w:instrText xml:space="preserve"> PAGEREF _Toc16588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_Toc17824 </w:instrText>
          </w:r>
          <w:r>
            <w:rPr>
              <w:bCs/>
              <w:lang w:val="zh-CN"/>
            </w:rPr>
            <w:fldChar w:fldCharType="separate"/>
          </w:r>
          <w:r>
            <w:rPr>
              <w:rFonts w:hint="eastAsia"/>
            </w:rPr>
            <w:t>5.1.6 PPT编写员</w:t>
          </w:r>
          <w:r>
            <w:tab/>
          </w:r>
          <w:r>
            <w:fldChar w:fldCharType="begin"/>
          </w:r>
          <w:r>
            <w:instrText xml:space="preserve"> PAGEREF _Toc17824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_Toc27882 </w:instrText>
          </w:r>
          <w:r>
            <w:rPr>
              <w:bCs/>
              <w:lang w:val="zh-CN"/>
            </w:rPr>
            <w:fldChar w:fldCharType="separate"/>
          </w:r>
          <w:r>
            <w:rPr>
              <w:rFonts w:hint="eastAsia"/>
            </w:rPr>
            <w:t>5.1.7 会议记录员</w:t>
          </w:r>
          <w:r>
            <w:tab/>
          </w:r>
          <w:r>
            <w:fldChar w:fldCharType="begin"/>
          </w:r>
          <w:r>
            <w:instrText xml:space="preserve"> PAGEREF _Toc27882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_Toc9384 </w:instrText>
          </w:r>
          <w:r>
            <w:rPr>
              <w:bCs/>
              <w:lang w:val="zh-CN"/>
            </w:rPr>
            <w:fldChar w:fldCharType="separate"/>
          </w:r>
          <w:r>
            <w:rPr>
              <w:rFonts w:hint="eastAsia"/>
            </w:rPr>
            <w:t>5.1.8 录音记录员</w:t>
          </w:r>
          <w:r>
            <w:tab/>
          </w:r>
          <w:r>
            <w:fldChar w:fldCharType="begin"/>
          </w:r>
          <w:r>
            <w:instrText xml:space="preserve"> PAGEREF _Toc9384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_Toc18381 </w:instrText>
          </w:r>
          <w:r>
            <w:rPr>
              <w:bCs/>
              <w:lang w:val="zh-CN"/>
            </w:rPr>
            <w:fldChar w:fldCharType="separate"/>
          </w:r>
          <w:r>
            <w:rPr>
              <w:rFonts w:hint="eastAsia"/>
            </w:rPr>
            <w:t>5.1.9 配置管理员</w:t>
          </w:r>
          <w:r>
            <w:tab/>
          </w:r>
          <w:r>
            <w:fldChar w:fldCharType="begin"/>
          </w:r>
          <w:r>
            <w:instrText xml:space="preserve"> PAGEREF _Toc18381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_Toc17841 </w:instrText>
          </w:r>
          <w:r>
            <w:rPr>
              <w:bCs/>
              <w:lang w:val="zh-CN"/>
            </w:rPr>
            <w:fldChar w:fldCharType="separate"/>
          </w:r>
          <w:r>
            <w:rPr>
              <w:rFonts w:hint="eastAsia"/>
            </w:rPr>
            <w:t>5.1.10 原型设计员</w:t>
          </w:r>
          <w:r>
            <w:tab/>
          </w:r>
          <w:r>
            <w:fldChar w:fldCharType="begin"/>
          </w:r>
          <w:r>
            <w:instrText xml:space="preserve"> PAGEREF _Toc17841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_Toc698 </w:instrText>
          </w:r>
          <w:r>
            <w:rPr>
              <w:bCs/>
              <w:lang w:val="zh-CN"/>
            </w:rPr>
            <w:fldChar w:fldCharType="separate"/>
          </w:r>
          <w:r>
            <w:rPr>
              <w:rFonts w:hint="eastAsia"/>
            </w:rPr>
            <w:t>5.1.11 用户访谈员</w:t>
          </w:r>
          <w:r>
            <w:tab/>
          </w:r>
          <w:r>
            <w:fldChar w:fldCharType="begin"/>
          </w:r>
          <w:r>
            <w:instrText xml:space="preserve"> PAGEREF _Toc698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_Toc8559 </w:instrText>
          </w:r>
          <w:r>
            <w:rPr>
              <w:bCs/>
              <w:lang w:val="zh-CN"/>
            </w:rPr>
            <w:fldChar w:fldCharType="separate"/>
          </w:r>
          <w:r>
            <w:tab/>
          </w:r>
          <w:r>
            <w:fldChar w:fldCharType="begin"/>
          </w:r>
          <w:r>
            <w:instrText xml:space="preserve"> PAGEREF _Toc8559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_Toc5652 </w:instrText>
          </w:r>
          <w:r>
            <w:rPr>
              <w:bCs/>
              <w:lang w:val="zh-CN"/>
            </w:rPr>
            <w:fldChar w:fldCharType="separate"/>
          </w:r>
          <w:r>
            <w:rPr>
              <w:rFonts w:hint="eastAsia"/>
            </w:rPr>
            <w:t xml:space="preserve">5.2 </w:t>
          </w:r>
          <w:r>
            <w:t>人员配备管理计划</w:t>
          </w:r>
          <w:r>
            <w:tab/>
          </w:r>
          <w:r>
            <w:fldChar w:fldCharType="begin"/>
          </w:r>
          <w:r>
            <w:instrText xml:space="preserve"> PAGEREF _Toc5652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_Toc3913 </w:instrText>
          </w:r>
          <w:r>
            <w:rPr>
              <w:bCs/>
              <w:lang w:val="zh-CN"/>
            </w:rPr>
            <w:fldChar w:fldCharType="separate"/>
          </w:r>
          <w:r>
            <w:rPr>
              <w:rFonts w:hint="eastAsia"/>
            </w:rPr>
            <w:t xml:space="preserve">5.2.1 </w:t>
          </w:r>
          <w:r>
            <w:t>人员招募</w:t>
          </w:r>
          <w:r>
            <w:tab/>
          </w:r>
          <w:r>
            <w:fldChar w:fldCharType="begin"/>
          </w:r>
          <w:r>
            <w:instrText xml:space="preserve"> PAGEREF _Toc3913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_Toc490 </w:instrText>
          </w:r>
          <w:r>
            <w:rPr>
              <w:bCs/>
              <w:lang w:val="zh-CN"/>
            </w:rPr>
            <w:fldChar w:fldCharType="separate"/>
          </w:r>
          <w:r>
            <w:rPr>
              <w:rFonts w:hint="eastAsia"/>
            </w:rPr>
            <w:t>5.2.2 资源日历</w:t>
          </w:r>
          <w:r>
            <w:tab/>
          </w:r>
          <w:r>
            <w:fldChar w:fldCharType="begin"/>
          </w:r>
          <w:r>
            <w:instrText xml:space="preserve"> PAGEREF _Toc490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_Toc9270 </w:instrText>
          </w:r>
          <w:r>
            <w:rPr>
              <w:bCs/>
              <w:lang w:val="zh-CN"/>
            </w:rPr>
            <w:fldChar w:fldCharType="separate"/>
          </w:r>
          <w:r>
            <w:rPr>
              <w:rFonts w:hint="eastAsia"/>
            </w:rPr>
            <w:t>5.2.3 绩效考核</w:t>
          </w:r>
          <w:r>
            <w:tab/>
          </w:r>
          <w:r>
            <w:fldChar w:fldCharType="begin"/>
          </w:r>
          <w:r>
            <w:instrText xml:space="preserve"> PAGEREF _Toc9270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_Toc20470 </w:instrText>
          </w:r>
          <w:r>
            <w:rPr>
              <w:bCs/>
              <w:lang w:val="zh-CN"/>
            </w:rPr>
            <w:fldChar w:fldCharType="separate"/>
          </w:r>
          <w:r>
            <w:rPr>
              <w:rFonts w:hint="eastAsia"/>
            </w:rPr>
            <w:t xml:space="preserve">5.2.4 </w:t>
          </w:r>
          <w:r>
            <w:t>合规性</w:t>
          </w:r>
          <w:r>
            <w:tab/>
          </w:r>
          <w:r>
            <w:fldChar w:fldCharType="begin"/>
          </w:r>
          <w:r>
            <w:instrText xml:space="preserve"> PAGEREF _Toc20470 </w:instrText>
          </w:r>
          <w:r>
            <w:fldChar w:fldCharType="separate"/>
          </w:r>
          <w:r>
            <w:t>19</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_Toc20794 </w:instrText>
          </w:r>
          <w:r>
            <w:rPr>
              <w:bCs/>
              <w:lang w:val="zh-CN"/>
            </w:rPr>
            <w:fldChar w:fldCharType="separate"/>
          </w:r>
          <w:r>
            <w:rPr>
              <w:rFonts w:hint="eastAsia"/>
            </w:rPr>
            <w:t xml:space="preserve">6 </w:t>
          </w:r>
          <w:r>
            <w:t>沟通管理计划</w:t>
          </w:r>
          <w:r>
            <w:tab/>
          </w:r>
          <w:r>
            <w:fldChar w:fldCharType="begin"/>
          </w:r>
          <w:r>
            <w:instrText xml:space="preserve"> PAGEREF _Toc20794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_Toc19093 </w:instrText>
          </w:r>
          <w:r>
            <w:rPr>
              <w:bCs/>
              <w:lang w:val="zh-CN"/>
            </w:rPr>
            <w:fldChar w:fldCharType="separate"/>
          </w:r>
          <w:r>
            <w:rPr>
              <w:rFonts w:hint="eastAsia"/>
            </w:rPr>
            <w:t xml:space="preserve">6.1 </w:t>
          </w:r>
          <w:r>
            <w:t>干系人手册</w:t>
          </w:r>
          <w:r>
            <w:tab/>
          </w:r>
          <w:r>
            <w:fldChar w:fldCharType="begin"/>
          </w:r>
          <w:r>
            <w:instrText xml:space="preserve"> PAGEREF _Toc19093 </w:instrText>
          </w:r>
          <w:r>
            <w:fldChar w:fldCharType="separate"/>
          </w:r>
          <w:r>
            <w:t>20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_Toc1792 </w:instrText>
          </w:r>
          <w:r>
            <w:rPr>
              <w:bCs/>
              <w:lang w:val="zh-CN"/>
            </w:rPr>
            <w:fldChar w:fldCharType="separate"/>
          </w:r>
          <w:r>
            <w:rPr>
              <w:rFonts w:hint="eastAsia"/>
            </w:rPr>
            <w:t xml:space="preserve">6.2 </w:t>
          </w:r>
          <w:r>
            <w:t>对外沟通形式</w:t>
          </w:r>
          <w:r>
            <w:tab/>
          </w:r>
          <w:r>
            <w:fldChar w:fldCharType="begin"/>
          </w:r>
          <w:r>
            <w:instrText xml:space="preserve"> PAGEREF _Toc1792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_Toc14463 </w:instrText>
          </w:r>
          <w:r>
            <w:rPr>
              <w:bCs/>
              <w:lang w:val="zh-CN"/>
            </w:rPr>
            <w:fldChar w:fldCharType="separate"/>
          </w:r>
          <w:r>
            <w:rPr>
              <w:rFonts w:hint="eastAsia"/>
            </w:rPr>
            <w:t xml:space="preserve">6.2.1 </w:t>
          </w:r>
          <w:r>
            <w:t>正式沟通计划</w:t>
          </w:r>
          <w:r>
            <w:tab/>
          </w:r>
          <w:r>
            <w:fldChar w:fldCharType="begin"/>
          </w:r>
          <w:r>
            <w:instrText xml:space="preserve"> PAGEREF _Toc14463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_Toc3885 </w:instrText>
          </w:r>
          <w:r>
            <w:rPr>
              <w:bCs/>
              <w:lang w:val="zh-CN"/>
            </w:rPr>
            <w:fldChar w:fldCharType="separate"/>
          </w:r>
          <w:r>
            <w:rPr>
              <w:rFonts w:hint="eastAsia"/>
            </w:rPr>
            <w:t xml:space="preserve">6.2.2 </w:t>
          </w:r>
          <w:r>
            <w:t>非正式沟通计划</w:t>
          </w:r>
          <w:r>
            <w:tab/>
          </w:r>
          <w:r>
            <w:fldChar w:fldCharType="begin"/>
          </w:r>
          <w:r>
            <w:instrText xml:space="preserve"> PAGEREF _Toc3885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_Toc11086 </w:instrText>
          </w:r>
          <w:r>
            <w:rPr>
              <w:bCs/>
              <w:lang w:val="zh-CN"/>
            </w:rPr>
            <w:fldChar w:fldCharType="separate"/>
          </w:r>
          <w:r>
            <w:rPr>
              <w:rFonts w:hint="eastAsia"/>
            </w:rPr>
            <w:t xml:space="preserve">7 </w:t>
          </w:r>
          <w:r>
            <w:t>风险管理计划</w:t>
          </w:r>
          <w:r>
            <w:tab/>
          </w:r>
          <w:r>
            <w:fldChar w:fldCharType="begin"/>
          </w:r>
          <w:r>
            <w:instrText xml:space="preserve"> PAGEREF _Toc11086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_Toc4445 </w:instrText>
          </w:r>
          <w:r>
            <w:rPr>
              <w:bCs/>
              <w:lang w:val="zh-CN"/>
            </w:rPr>
            <w:fldChar w:fldCharType="separate"/>
          </w:r>
          <w:r>
            <w:rPr>
              <w:rFonts w:hint="eastAsia"/>
            </w:rPr>
            <w:t xml:space="preserve">7.1 </w:t>
          </w:r>
          <w:r>
            <w:t>项目风险类别定义</w:t>
          </w:r>
          <w:r>
            <w:tab/>
          </w:r>
          <w:r>
            <w:fldChar w:fldCharType="begin"/>
          </w:r>
          <w:r>
            <w:instrText xml:space="preserve"> PAGEREF _Toc4445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_Toc7946 </w:instrText>
          </w:r>
          <w:r>
            <w:rPr>
              <w:bCs/>
              <w:lang w:val="zh-CN"/>
            </w:rPr>
            <w:fldChar w:fldCharType="separate"/>
          </w:r>
          <w:r>
            <w:rPr>
              <w:rFonts w:hint="eastAsia"/>
            </w:rPr>
            <w:t xml:space="preserve">7.2 </w:t>
          </w:r>
          <w:r>
            <w:t>项目风险概率和影响定义</w:t>
          </w:r>
          <w:r>
            <w:tab/>
          </w:r>
          <w:r>
            <w:fldChar w:fldCharType="begin"/>
          </w:r>
          <w:r>
            <w:instrText xml:space="preserve"> PAGEREF _Toc7946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_Toc10470 </w:instrText>
          </w:r>
          <w:r>
            <w:rPr>
              <w:bCs/>
              <w:lang w:val="zh-CN"/>
            </w:rPr>
            <w:fldChar w:fldCharType="separate"/>
          </w:r>
          <w:r>
            <w:rPr>
              <w:rFonts w:hint="eastAsia"/>
            </w:rPr>
            <w:t xml:space="preserve">7.3 </w:t>
          </w:r>
          <w:r>
            <w:t>风险评估</w:t>
          </w:r>
          <w:r>
            <w:rPr>
              <w:rFonts w:hint="eastAsia"/>
            </w:rPr>
            <w:t>及控制</w:t>
          </w:r>
          <w:r>
            <w:tab/>
          </w:r>
          <w:r>
            <w:fldChar w:fldCharType="begin"/>
          </w:r>
          <w:r>
            <w:instrText xml:space="preserve"> PAGEREF _Toc10470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_Toc23385 </w:instrText>
          </w:r>
          <w:r>
            <w:rPr>
              <w:bCs/>
              <w:lang w:val="zh-CN"/>
            </w:rPr>
            <w:fldChar w:fldCharType="separate"/>
          </w:r>
          <w:r>
            <w:rPr>
              <w:rFonts w:hint="eastAsia"/>
            </w:rPr>
            <w:t xml:space="preserve">8 </w:t>
          </w:r>
          <w:r>
            <w:t>配置系统管理</w:t>
          </w:r>
          <w:r>
            <w:tab/>
          </w:r>
          <w:r>
            <w:fldChar w:fldCharType="begin"/>
          </w:r>
          <w:r>
            <w:instrText xml:space="preserve"> PAGEREF _Toc23385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_Toc22998 </w:instrText>
          </w:r>
          <w:r>
            <w:rPr>
              <w:bCs/>
              <w:lang w:val="zh-CN"/>
            </w:rPr>
            <w:fldChar w:fldCharType="separate"/>
          </w:r>
          <w:r>
            <w:rPr>
              <w:rFonts w:hint="eastAsia"/>
            </w:rPr>
            <w:t>8.1.1 配置项</w:t>
          </w:r>
          <w:r>
            <w:tab/>
          </w:r>
          <w:r>
            <w:fldChar w:fldCharType="begin"/>
          </w:r>
          <w:r>
            <w:instrText xml:space="preserve"> PAGEREF _Toc22998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_Toc19214 </w:instrText>
          </w:r>
          <w:r>
            <w:rPr>
              <w:bCs/>
              <w:lang w:val="zh-CN"/>
            </w:rPr>
            <w:fldChar w:fldCharType="separate"/>
          </w:r>
          <w:r>
            <w:rPr>
              <w:rFonts w:hint="eastAsia"/>
            </w:rPr>
            <w:t>8.1.2 配置命名</w:t>
          </w:r>
          <w:r>
            <w:tab/>
          </w:r>
          <w:r>
            <w:fldChar w:fldCharType="begin"/>
          </w:r>
          <w:r>
            <w:instrText xml:space="preserve"> PAGEREF _Toc19214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_Toc26314 </w:instrText>
          </w:r>
          <w:r>
            <w:rPr>
              <w:bCs/>
              <w:lang w:val="zh-CN"/>
            </w:rPr>
            <w:fldChar w:fldCharType="separate"/>
          </w:r>
          <w:r>
            <w:rPr>
              <w:rFonts w:hint="eastAsia"/>
            </w:rPr>
            <w:t>8.1.3 标识代号</w:t>
          </w:r>
          <w:r>
            <w:tab/>
          </w:r>
          <w:r>
            <w:fldChar w:fldCharType="begin"/>
          </w:r>
          <w:r>
            <w:instrText xml:space="preserve"> PAGEREF _Toc26314 </w:instrText>
          </w:r>
          <w:r>
            <w:fldChar w:fldCharType="separate"/>
          </w:r>
          <w:r>
            <w:t>23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_Toc25884 </w:instrText>
          </w:r>
          <w:r>
            <w:rPr>
              <w:bCs/>
              <w:lang w:val="zh-CN"/>
            </w:rPr>
            <w:fldChar w:fldCharType="separate"/>
          </w:r>
          <w:r>
            <w:rPr>
              <w:rFonts w:hint="eastAsia"/>
            </w:rPr>
            <w:t xml:space="preserve">8.2 </w:t>
          </w:r>
          <w:r>
            <w:t>版本管理</w:t>
          </w:r>
          <w:r>
            <w:tab/>
          </w:r>
          <w:r>
            <w:fldChar w:fldCharType="begin"/>
          </w:r>
          <w:r>
            <w:instrText xml:space="preserve"> PAGEREF _Toc25884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_Toc22155 </w:instrText>
          </w:r>
          <w:r>
            <w:rPr>
              <w:bCs/>
              <w:lang w:val="zh-CN"/>
            </w:rPr>
            <w:fldChar w:fldCharType="separate"/>
          </w:r>
          <w:r>
            <w:rPr>
              <w:rFonts w:hint="eastAsia"/>
            </w:rPr>
            <w:t>8.2.1 版本格式</w:t>
          </w:r>
          <w:r>
            <w:tab/>
          </w:r>
          <w:r>
            <w:fldChar w:fldCharType="begin"/>
          </w:r>
          <w:r>
            <w:instrText xml:space="preserve"> PAGEREF _Toc22155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_Toc23099 </w:instrText>
          </w:r>
          <w:r>
            <w:rPr>
              <w:bCs/>
              <w:lang w:val="zh-CN"/>
            </w:rPr>
            <w:fldChar w:fldCharType="separate"/>
          </w:r>
          <w:r>
            <w:rPr>
              <w:rFonts w:hint="eastAsia"/>
            </w:rPr>
            <w:t>8.2.2 版本更新</w:t>
          </w:r>
          <w:r>
            <w:tab/>
          </w:r>
          <w:r>
            <w:fldChar w:fldCharType="begin"/>
          </w:r>
          <w:r>
            <w:instrText xml:space="preserve"> PAGEREF _Toc23099 </w:instrText>
          </w:r>
          <w:r>
            <w:fldChar w:fldCharType="separate"/>
          </w:r>
          <w:r>
            <w:t>24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_Toc12190 </w:instrText>
          </w:r>
          <w:r>
            <w:rPr>
              <w:bCs/>
              <w:lang w:val="zh-CN"/>
            </w:rPr>
            <w:fldChar w:fldCharType="separate"/>
          </w:r>
          <w:r>
            <w:rPr>
              <w:rFonts w:hint="eastAsia"/>
            </w:rPr>
            <w:t xml:space="preserve">8.3 </w:t>
          </w:r>
          <w:r>
            <w:t>Git</w:t>
          </w:r>
          <w:r>
            <w:rPr>
              <w:rFonts w:hint="eastAsia"/>
            </w:rPr>
            <w:t>使用策略</w:t>
          </w:r>
          <w:r>
            <w:tab/>
          </w:r>
          <w:r>
            <w:fldChar w:fldCharType="begin"/>
          </w:r>
          <w:r>
            <w:instrText xml:space="preserve"> PAGEREF _Toc12190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_Toc5328 </w:instrText>
          </w:r>
          <w:r>
            <w:rPr>
              <w:bCs/>
              <w:lang w:val="zh-CN"/>
            </w:rPr>
            <w:fldChar w:fldCharType="separate"/>
          </w:r>
          <w:r>
            <w:rPr>
              <w:rFonts w:hint="eastAsia"/>
            </w:rPr>
            <w:t>8.3.1 基础知识</w:t>
          </w:r>
          <w:r>
            <w:tab/>
          </w:r>
          <w:r>
            <w:fldChar w:fldCharType="begin"/>
          </w:r>
          <w:r>
            <w:instrText xml:space="preserve"> PAGEREF _Toc5328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_Toc24859 </w:instrText>
          </w:r>
          <w:r>
            <w:rPr>
              <w:bCs/>
              <w:lang w:val="zh-CN"/>
            </w:rPr>
            <w:fldChar w:fldCharType="separate"/>
          </w:r>
          <w:r>
            <w:rPr>
              <w:rFonts w:hint="eastAsia"/>
            </w:rPr>
            <w:t>8.3.2 注意点</w:t>
          </w:r>
          <w:r>
            <w:tab/>
          </w:r>
          <w:r>
            <w:fldChar w:fldCharType="begin"/>
          </w:r>
          <w:r>
            <w:instrText xml:space="preserve"> PAGEREF _Toc24859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_Toc17606 </w:instrText>
          </w:r>
          <w:r>
            <w:rPr>
              <w:bCs/>
              <w:lang w:val="zh-CN"/>
            </w:rPr>
            <w:fldChar w:fldCharType="separate"/>
          </w:r>
          <w:r>
            <w:rPr>
              <w:rFonts w:hint="eastAsia"/>
            </w:rPr>
            <w:t>8.3.3 使用场景</w:t>
          </w:r>
          <w:r>
            <w:tab/>
          </w:r>
          <w:r>
            <w:fldChar w:fldCharType="begin"/>
          </w:r>
          <w:r>
            <w:instrText xml:space="preserve"> PAGEREF _Toc17606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_Toc19345 </w:instrText>
          </w:r>
          <w:r>
            <w:rPr>
              <w:bCs/>
              <w:lang w:val="zh-CN"/>
            </w:rPr>
            <w:fldChar w:fldCharType="separate"/>
          </w:r>
          <w:r>
            <w:rPr>
              <w:rFonts w:hint="eastAsia"/>
            </w:rPr>
            <w:t>8.3.4 具体操作</w:t>
          </w:r>
          <w:r>
            <w:tab/>
          </w:r>
          <w:r>
            <w:fldChar w:fldCharType="begin"/>
          </w:r>
          <w:r>
            <w:instrText xml:space="preserve"> PAGEREF _Toc19345 </w:instrText>
          </w:r>
          <w:r>
            <w:fldChar w:fldCharType="separate"/>
          </w:r>
          <w:r>
            <w:t>26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_Toc16252 </w:instrText>
          </w:r>
          <w:r>
            <w:rPr>
              <w:bCs/>
              <w:lang w:val="zh-CN"/>
            </w:rPr>
            <w:fldChar w:fldCharType="separate"/>
          </w:r>
          <w:r>
            <w:rPr>
              <w:rFonts w:hint="eastAsia"/>
            </w:rPr>
            <w:t xml:space="preserve">9 </w:t>
          </w:r>
          <w:r>
            <w:t>成本管理计划</w:t>
          </w:r>
          <w:r>
            <w:tab/>
          </w:r>
          <w:r>
            <w:fldChar w:fldCharType="begin"/>
          </w:r>
          <w:r>
            <w:instrText xml:space="preserve"> PAGEREF _Toc16252 </w:instrText>
          </w:r>
          <w:r>
            <w:fldChar w:fldCharType="separate"/>
          </w:r>
          <w:r>
            <w:t>26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_Toc12740 </w:instrText>
          </w:r>
          <w:r>
            <w:rPr>
              <w:bCs/>
              <w:lang w:val="zh-CN"/>
            </w:rPr>
            <w:fldChar w:fldCharType="separate"/>
          </w:r>
          <w:r>
            <w:rPr>
              <w:rFonts w:hint="eastAsia"/>
            </w:rPr>
            <w:t xml:space="preserve">9.1 </w:t>
          </w:r>
          <w:r>
            <w:t>成本估计</w:t>
          </w:r>
          <w:r>
            <w:tab/>
          </w:r>
          <w:r>
            <w:fldChar w:fldCharType="begin"/>
          </w:r>
          <w:r>
            <w:instrText xml:space="preserve"> PAGEREF _Toc12740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_Toc31745 </w:instrText>
          </w:r>
          <w:r>
            <w:rPr>
              <w:bCs/>
              <w:lang w:val="zh-CN"/>
            </w:rPr>
            <w:fldChar w:fldCharType="separate"/>
          </w:r>
          <w:r>
            <w:rPr>
              <w:rFonts w:hint="eastAsia"/>
            </w:rPr>
            <w:t xml:space="preserve">9.1.1 </w:t>
          </w:r>
          <w:r>
            <w:t>计量单位</w:t>
          </w:r>
          <w:r>
            <w:tab/>
          </w:r>
          <w:r>
            <w:fldChar w:fldCharType="begin"/>
          </w:r>
          <w:r>
            <w:instrText xml:space="preserve"> PAGEREF _Toc31745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_Toc22653 </w:instrText>
          </w:r>
          <w:r>
            <w:rPr>
              <w:bCs/>
              <w:lang w:val="zh-CN"/>
            </w:rPr>
            <w:fldChar w:fldCharType="separate"/>
          </w:r>
          <w:r>
            <w:rPr>
              <w:rFonts w:hint="eastAsia"/>
            </w:rPr>
            <w:t xml:space="preserve">9.1.2 </w:t>
          </w:r>
          <w:r>
            <w:t>精确度</w:t>
          </w:r>
          <w:r>
            <w:tab/>
          </w:r>
          <w:r>
            <w:fldChar w:fldCharType="begin"/>
          </w:r>
          <w:r>
            <w:instrText xml:space="preserve"> PAGEREF _Toc22653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_Toc30244 </w:instrText>
          </w:r>
          <w:r>
            <w:rPr>
              <w:bCs/>
              <w:lang w:val="zh-CN"/>
            </w:rPr>
            <w:fldChar w:fldCharType="separate"/>
          </w:r>
          <w:r>
            <w:rPr>
              <w:rFonts w:hint="eastAsia"/>
            </w:rPr>
            <w:t xml:space="preserve">9.1.3 </w:t>
          </w:r>
          <w:r>
            <w:t>准确度</w:t>
          </w:r>
          <w:r>
            <w:tab/>
          </w:r>
          <w:r>
            <w:fldChar w:fldCharType="begin"/>
          </w:r>
          <w:r>
            <w:instrText xml:space="preserve"> PAGEREF _Toc30244 </w:instrText>
          </w:r>
          <w:r>
            <w:fldChar w:fldCharType="separate"/>
          </w:r>
          <w:r>
            <w:t>27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_Toc5580 </w:instrText>
          </w:r>
          <w:r>
            <w:rPr>
              <w:bCs/>
              <w:lang w:val="zh-CN"/>
            </w:rPr>
            <w:fldChar w:fldCharType="separate"/>
          </w:r>
          <w:r>
            <w:rPr>
              <w:rFonts w:hint="eastAsia"/>
            </w:rPr>
            <w:t>9.2 成本</w:t>
          </w:r>
          <w:r>
            <w:t>估计</w:t>
          </w:r>
          <w:r>
            <w:tab/>
          </w:r>
          <w:r>
            <w:fldChar w:fldCharType="begin"/>
          </w:r>
          <w:r>
            <w:instrText xml:space="preserve"> PAGEREF _Toc5580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_Toc22318 </w:instrText>
          </w:r>
          <w:r>
            <w:rPr>
              <w:bCs/>
              <w:lang w:val="zh-CN"/>
            </w:rPr>
            <w:fldChar w:fldCharType="separate"/>
          </w:r>
          <w:r>
            <w:rPr>
              <w:rFonts w:hint="eastAsia"/>
            </w:rPr>
            <w:t>9.2.1 员工</w:t>
          </w:r>
          <w:r>
            <w:t>时薪</w:t>
          </w:r>
          <w:r>
            <w:tab/>
          </w:r>
          <w:r>
            <w:fldChar w:fldCharType="begin"/>
          </w:r>
          <w:r>
            <w:instrText xml:space="preserve"> PAGEREF _Toc22318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_Toc21354 </w:instrText>
          </w:r>
          <w:r>
            <w:rPr>
              <w:bCs/>
              <w:lang w:val="zh-CN"/>
            </w:rPr>
            <w:fldChar w:fldCharType="separate"/>
          </w:r>
          <w:r>
            <w:rPr>
              <w:rFonts w:hint="eastAsia"/>
            </w:rPr>
            <w:t>9.2.2 预算</w:t>
          </w:r>
          <w:r>
            <w:tab/>
          </w:r>
          <w:r>
            <w:fldChar w:fldCharType="begin"/>
          </w:r>
          <w:r>
            <w:instrText xml:space="preserve"> PAGEREF _Toc21354 </w:instrText>
          </w:r>
          <w:r>
            <w:fldChar w:fldCharType="separate"/>
          </w:r>
          <w:r>
            <w:t>27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_Toc31037 </w:instrText>
          </w:r>
          <w:r>
            <w:rPr>
              <w:bCs/>
              <w:lang w:val="zh-CN"/>
            </w:rPr>
            <w:fldChar w:fldCharType="separate"/>
          </w:r>
          <w:r>
            <w:rPr>
              <w:rFonts w:hint="eastAsia"/>
            </w:rPr>
            <w:t>10 采购</w:t>
          </w:r>
          <w:r>
            <w:t>管理计划</w:t>
          </w:r>
          <w:r>
            <w:tab/>
          </w:r>
          <w:r>
            <w:fldChar w:fldCharType="begin"/>
          </w:r>
          <w:r>
            <w:instrText xml:space="preserve"> PAGEREF _Toc31037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_Toc25887 </w:instrText>
          </w:r>
          <w:r>
            <w:rPr>
              <w:bCs/>
              <w:lang w:val="zh-CN"/>
            </w:rPr>
            <w:fldChar w:fldCharType="separate"/>
          </w:r>
          <w:r>
            <w:rPr>
              <w:rFonts w:hint="eastAsia"/>
            </w:rPr>
            <w:t>10.1 采购内容</w:t>
          </w:r>
          <w:r>
            <w:tab/>
          </w:r>
          <w:r>
            <w:fldChar w:fldCharType="begin"/>
          </w:r>
          <w:r>
            <w:instrText xml:space="preserve"> PAGEREF _Toc25887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_Toc17045 </w:instrText>
          </w:r>
          <w:r>
            <w:rPr>
              <w:bCs/>
              <w:lang w:val="zh-CN"/>
            </w:rPr>
            <w:fldChar w:fldCharType="separate"/>
          </w:r>
          <w:r>
            <w:rPr>
              <w:rFonts w:hint="eastAsia"/>
            </w:rPr>
            <w:t>10.2 采购</w:t>
          </w:r>
          <w:r>
            <w:t>计划的关键因素</w:t>
          </w:r>
          <w:r>
            <w:tab/>
          </w:r>
          <w:r>
            <w:fldChar w:fldCharType="begin"/>
          </w:r>
          <w:r>
            <w:instrText xml:space="preserve"> PAGEREF _Toc17045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_Toc23380 </w:instrText>
          </w:r>
          <w:r>
            <w:rPr>
              <w:bCs/>
              <w:lang w:val="zh-CN"/>
            </w:rPr>
            <w:fldChar w:fldCharType="separate"/>
          </w:r>
          <w:r>
            <w:rPr>
              <w:rFonts w:hint="eastAsia"/>
            </w:rPr>
            <w:t xml:space="preserve">10.3 </w:t>
          </w:r>
          <w:r>
            <w:t>采购流程</w:t>
          </w:r>
          <w:r>
            <w:tab/>
          </w:r>
          <w:r>
            <w:fldChar w:fldCharType="begin"/>
          </w:r>
          <w:r>
            <w:instrText xml:space="preserve"> PAGEREF _Toc23380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 </w:instrText>
          </w:r>
          <w:r>
            <w:rPr>
              <w:bCs/>
              <w:lang w:val="zh-CN"/>
            </w:rPr>
            <w:fldChar w:fldCharType="separate"/>
          </w:r>
          <w:r>
            <w:rPr>
              <w:rFonts w:hint="eastAsia"/>
            </w:rPr>
            <w:t>10.3.1 采购方案</w:t>
          </w:r>
          <w:r>
            <w:tab/>
          </w:r>
          <w:r>
            <w:fldChar w:fldCharType="begin"/>
          </w:r>
          <w:r>
            <w:instrText xml:space="preserve"> PAGEREF _Toc101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_Toc31545 </w:instrText>
          </w:r>
          <w:r>
            <w:rPr>
              <w:bCs/>
              <w:lang w:val="zh-CN"/>
            </w:rPr>
            <w:fldChar w:fldCharType="separate"/>
          </w:r>
          <w:r>
            <w:rPr>
              <w:rFonts w:hint="eastAsia"/>
            </w:rPr>
            <w:t>10.3.2 监控</w:t>
          </w:r>
          <w:r>
            <w:tab/>
          </w:r>
          <w:r>
            <w:fldChar w:fldCharType="begin"/>
          </w:r>
          <w:r>
            <w:instrText xml:space="preserve"> PAGEREF _Toc31545 </w:instrText>
          </w:r>
          <w:r>
            <w:fldChar w:fldCharType="separate"/>
          </w:r>
          <w:r>
            <w:t>29</w:t>
          </w:r>
          <w:r>
            <w:fldChar w:fldCharType="end"/>
          </w:r>
          <w:r>
            <w:rPr>
              <w:bCs/>
              <w:lang w:val="zh-CN"/>
            </w:rPr>
            <w:fldChar w:fldCharType="end"/>
          </w:r>
        </w:p>
        <w:p>
          <w:pPr>
            <w:rPr>
              <w:del w:id="88" w:author="hyx" w:date="2018-11-13T10:27:00Z"/>
            </w:rPr>
          </w:pPr>
          <w:r>
            <w:rPr>
              <w:bCs/>
              <w:lang w:val="zh-CN"/>
            </w:rPr>
            <w:fldChar w:fldCharType="end"/>
          </w:r>
        </w:p>
      </w:sdtContent>
    </w:sdt>
    <w:p>
      <w:pPr>
        <w:numPr>
          <w:ilvl w:val="1"/>
          <w:numId w:val="0"/>
        </w:numPr>
        <w:spacing w:after="3588" w:afterLines="1150" w:line="720" w:lineRule="auto"/>
        <w:contextualSpacing/>
        <w:textAlignment w:val="center"/>
        <w:rPr>
          <w:del w:id="89"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90"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91"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92"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93"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94"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95"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96"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97" w:author="hyx" w:date="2018-11-13T10:27:00Z"/>
          <w:rFonts w:ascii="Calibri Light" w:hAnsi="Calibri Light" w:cs="Times New Roman"/>
          <w:b/>
          <w:spacing w:val="15"/>
          <w:sz w:val="32"/>
          <w:szCs w:val="56"/>
        </w:rPr>
      </w:pPr>
    </w:p>
    <w:p>
      <w:pPr>
        <w:numPr>
          <w:ilvl w:val="0"/>
          <w:numId w:val="0"/>
        </w:numPr>
        <w:spacing w:after="0" w:afterLines="-2147483648" w:line="240" w:lineRule="auto"/>
        <w:contextualSpacing w:val="0"/>
        <w:textAlignment w:val="auto"/>
        <w:rPr>
          <w:rFonts w:ascii="Calibri Light" w:hAnsi="Calibri Light" w:cs="Times New Roman"/>
          <w:b/>
          <w:spacing w:val="15"/>
          <w:sz w:val="32"/>
          <w:szCs w:val="56"/>
        </w:rPr>
        <w:pPrChange w:id="98" w:author="hyx" w:date="2018-11-13T10:27:00Z">
          <w:pPr>
            <w:numPr>
              <w:ilvl w:val="1"/>
              <w:numId w:val="0"/>
            </w:numPr>
            <w:spacing w:after="3588" w:afterLines="1150" w:line="720" w:lineRule="auto"/>
            <w:contextualSpacing/>
            <w:textAlignment w:val="center"/>
          </w:pPr>
        </w:pPrChange>
      </w:pPr>
    </w:p>
    <w:p>
      <w:pPr>
        <w:pStyle w:val="60"/>
      </w:pPr>
      <w:bookmarkStart w:id="18" w:name="_Toc15984"/>
      <w:r>
        <w:rPr>
          <w:rFonts w:hint="eastAsia"/>
        </w:rPr>
        <w:t>引言</w:t>
      </w:r>
      <w:bookmarkEnd w:id="18"/>
    </w:p>
    <w:p>
      <w:pPr>
        <w:pStyle w:val="62"/>
      </w:pPr>
      <w:bookmarkStart w:id="19" w:name="_Toc13202"/>
      <w:r>
        <w:rPr>
          <w:rFonts w:hint="eastAsia"/>
        </w:rPr>
        <w:t>编写</w:t>
      </w:r>
      <w:r>
        <w:t>目的</w:t>
      </w:r>
      <w:bookmarkEnd w:id="19"/>
    </w:p>
    <w:p>
      <w:pPr>
        <w:ind w:firstLine="420"/>
      </w:pPr>
      <w:r>
        <w:rPr>
          <w:rFonts w:hint="eastAsia"/>
        </w:rPr>
        <w:t>为了使本项目（软件工程系列课程教学辅助网站与APP）有计划地开发，我们编写这份项目开发计划，为项目负责人提供一个框架，使之能合理地估算软件项目开发所需的资源</w:t>
      </w:r>
      <w:r>
        <w:t xml:space="preserve"> 、经费和开发进度，并控制软件项目开发过程按此计划进行。</w:t>
      </w:r>
    </w:p>
    <w:p>
      <w:pPr>
        <w:ind w:firstLine="420"/>
      </w:pPr>
      <w:r>
        <w:t>在做计划时，必须就需要的人力、项目持续时间及成本作出估算，而且使自己与指导教师更清楚地了解项目如何开展。</w:t>
      </w:r>
    </w:p>
    <w:p>
      <w:pPr>
        <w:pStyle w:val="62"/>
      </w:pPr>
      <w:bookmarkStart w:id="20" w:name="_Toc827"/>
      <w:r>
        <w:rPr>
          <w:rFonts w:hint="eastAsia"/>
        </w:rPr>
        <w:t>业务</w:t>
      </w:r>
      <w:r>
        <w:t>需求</w:t>
      </w:r>
      <w:bookmarkEnd w:id="20"/>
    </w:p>
    <w:p>
      <w:pPr>
        <w:ind w:firstLine="420"/>
      </w:pPr>
      <w:r>
        <w:rPr>
          <w:rFonts w:hint="eastAsia"/>
        </w:rPr>
        <w:t>为了使软件</w:t>
      </w:r>
      <w:r>
        <w:t>工程系列课程体系下的</w:t>
      </w:r>
      <w:r>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t>对软件工程感兴趣的同学</w:t>
      </w:r>
      <w:r>
        <w:rPr>
          <w:rFonts w:hint="eastAsia"/>
        </w:rPr>
        <w:t>服务，也为项目管理，需求工程，统一建模等软件工程系列课程的教学方法提供试验基地。</w:t>
      </w:r>
    </w:p>
    <w:p>
      <w:pPr>
        <w:ind w:firstLine="420"/>
      </w:pPr>
      <w:r>
        <w:rPr>
          <w:rFonts w:hint="eastAsia"/>
        </w:rPr>
        <w:t>同时本网站也有APP形式，可以在手机上进行查看。虽然目前有很多的学习网站，但是没有一个针对软件工程这门专业的学习网站，在这里学生不仅可以学到软件工程这门课大学四年要学习的知识，还可以通过论坛的方式和老师同学进行交流，解决自己学习的疑惑，同时我们想让刚进入大学的同学通过这个网站能了解到自己四年需要学什么，怎么学，同时通过高年级同学传授的经验更好的去学习这些课程。</w:t>
      </w:r>
    </w:p>
    <w:p>
      <w:pPr>
        <w:pStyle w:val="62"/>
      </w:pPr>
      <w:bookmarkStart w:id="21" w:name="_Toc772"/>
      <w:r>
        <w:rPr>
          <w:rFonts w:hint="eastAsia"/>
        </w:rPr>
        <w:t>背景</w:t>
      </w:r>
      <w:bookmarkEnd w:id="21"/>
    </w:p>
    <w:p>
      <w:pPr>
        <w:pStyle w:val="70"/>
      </w:pPr>
      <w:bookmarkStart w:id="22" w:name="_Toc496746332"/>
      <w:bookmarkStart w:id="23" w:name="_Toc906"/>
      <w:r>
        <w:rPr>
          <w:rFonts w:hint="eastAsia"/>
        </w:rPr>
        <w:t>软件系统名称</w:t>
      </w:r>
      <w:bookmarkEnd w:id="22"/>
      <w:bookmarkEnd w:id="23"/>
    </w:p>
    <w:p>
      <w:pPr>
        <w:ind w:firstLine="420"/>
      </w:pPr>
      <w:r>
        <w:rPr>
          <w:rFonts w:hint="eastAsia"/>
        </w:rPr>
        <w:t>软件工程系列课程教学辅助网站</w:t>
      </w:r>
    </w:p>
    <w:p>
      <w:pPr>
        <w:ind w:firstLine="420"/>
      </w:pPr>
    </w:p>
    <w:p>
      <w:pPr>
        <w:ind w:firstLine="420"/>
      </w:pPr>
    </w:p>
    <w:p>
      <w:pPr>
        <w:pStyle w:val="70"/>
      </w:pPr>
      <w:bookmarkStart w:id="24" w:name="_Toc496746333"/>
      <w:bookmarkStart w:id="25" w:name="_Toc24009"/>
      <w:r>
        <w:rPr>
          <w:rFonts w:hint="eastAsia"/>
        </w:rPr>
        <w:t>任务提出者</w:t>
      </w:r>
      <w:bookmarkEnd w:id="24"/>
      <w:bookmarkEnd w:id="25"/>
    </w:p>
    <w:tbl>
      <w:tblPr>
        <w:tblStyle w:val="42"/>
        <w:tblW w:w="8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Change w:id="99" w:author="hyx" w:date="2018-11-10T19:48:00Z">
          <w:tblPr>
            <w:tblStyle w:val="42"/>
            <w:tblW w:w="76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PrChange>
      </w:tblPr>
      <w:tblGrid>
        <w:gridCol w:w="993"/>
        <w:gridCol w:w="1010"/>
        <w:gridCol w:w="630"/>
        <w:gridCol w:w="525"/>
        <w:gridCol w:w="741"/>
        <w:gridCol w:w="312"/>
        <w:gridCol w:w="1559"/>
        <w:gridCol w:w="1418"/>
        <w:gridCol w:w="1034"/>
        <w:tblGridChange w:id="100">
          <w:tblGrid>
            <w:gridCol w:w="216"/>
            <w:gridCol w:w="777"/>
            <w:gridCol w:w="485"/>
            <w:gridCol w:w="2253"/>
            <w:gridCol w:w="2253"/>
            <w:gridCol w:w="442"/>
            <w:gridCol w:w="438"/>
            <w:gridCol w:w="744"/>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Change w:id="101" w:author="hyx" w:date="2018-11-10T19:4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jc w:val="center"/>
          <w:trPrChange w:id="101" w:author="hyx" w:date="2018-11-10T19:48:00Z">
            <w:trPr>
              <w:gridBefore w:val="1"/>
              <w:wBefore w:w="216" w:type="dxa"/>
              <w:trHeight w:val="260" w:hRule="atLeast"/>
            </w:trPr>
          </w:trPrChange>
        </w:trPr>
        <w:tc>
          <w:tcPr>
            <w:tcW w:w="993" w:type="dxa"/>
            <w:shd w:val="clear" w:color="auto" w:fill="9CC2E5" w:themeFill="accent1" w:themeFillTint="99"/>
            <w:noWrap/>
            <w:vAlign w:val="center"/>
            <w:tcPrChange w:id="102" w:author="hyx" w:date="2018-11-10T19:48:00Z">
              <w:tcPr>
                <w:tcW w:w="1262" w:type="dxa"/>
                <w:gridSpan w:val="2"/>
                <w:shd w:val="clear" w:color="auto" w:fill="FFFFFF" w:themeFill="background1"/>
                <w:noWrap/>
                <w:vAlign w:val="center"/>
              </w:tcPr>
            </w:tcPrChange>
          </w:tcPr>
          <w:p>
            <w:pPr>
              <w:jc w:val="center"/>
              <w:rPr>
                <w:rFonts w:ascii="宋体" w:hAnsi="宋体" w:eastAsia="宋体"/>
                <w:b/>
                <w:color w:val="000000"/>
                <w:sz w:val="22"/>
                <w:rPrChange w:id="103" w:author="hyx" w:date="2018-11-10T19:18:00Z">
                  <w:rPr>
                    <w:rFonts w:ascii="等线" w:hAnsi="等线" w:eastAsia="等线"/>
                    <w:b/>
                    <w:color w:val="000000"/>
                    <w:sz w:val="22"/>
                  </w:rPr>
                </w:rPrChange>
              </w:rPr>
            </w:pPr>
            <w:r>
              <w:rPr>
                <w:rFonts w:hint="eastAsia"/>
                <w:b/>
                <w:color w:val="000000"/>
                <w:sz w:val="22"/>
              </w:rPr>
              <w:t>姓名</w:t>
            </w:r>
          </w:p>
        </w:tc>
        <w:tc>
          <w:tcPr>
            <w:tcW w:w="1640" w:type="dxa"/>
            <w:gridSpan w:val="2"/>
            <w:shd w:val="clear" w:color="auto" w:fill="9CC2E5" w:themeFill="accent1" w:themeFillTint="99"/>
            <w:vAlign w:val="center"/>
            <w:tcPrChange w:id="104" w:author="hyx" w:date="2018-11-10T19:48:00Z">
              <w:tcPr>
                <w:tcW w:w="2253" w:type="dxa"/>
                <w:shd w:val="clear" w:color="auto" w:fill="FFFFFF" w:themeFill="background1"/>
              </w:tcPr>
            </w:tcPrChange>
          </w:tcPr>
          <w:p>
            <w:pPr>
              <w:jc w:val="center"/>
              <w:rPr>
                <w:ins w:id="105" w:author="hyx" w:date="2018-11-10T19:43:00Z"/>
                <w:b/>
                <w:color w:val="000000"/>
                <w:sz w:val="22"/>
              </w:rPr>
            </w:pPr>
            <w:ins w:id="106" w:author="hyx" w:date="2018-11-10T19:43:00Z">
              <w:r>
                <w:rPr>
                  <w:rFonts w:hint="eastAsia"/>
                  <w:b/>
                  <w:color w:val="000000"/>
                  <w:sz w:val="22"/>
                </w:rPr>
                <w:t>联系方式</w:t>
              </w:r>
            </w:ins>
          </w:p>
        </w:tc>
        <w:tc>
          <w:tcPr>
            <w:tcW w:w="1578" w:type="dxa"/>
            <w:gridSpan w:val="3"/>
            <w:shd w:val="clear" w:color="auto" w:fill="9CC2E5" w:themeFill="accent1" w:themeFillTint="99"/>
            <w:vAlign w:val="center"/>
            <w:tcPrChange w:id="107" w:author="hyx" w:date="2018-11-10T19:48:00Z">
              <w:tcPr>
                <w:tcW w:w="2253" w:type="dxa"/>
                <w:shd w:val="clear" w:color="auto" w:fill="FFFFFF" w:themeFill="background1"/>
              </w:tcPr>
            </w:tcPrChange>
          </w:tcPr>
          <w:p>
            <w:pPr>
              <w:jc w:val="center"/>
              <w:rPr>
                <w:ins w:id="108" w:author="hyx" w:date="2018-11-10T19:18:00Z"/>
                <w:b/>
                <w:color w:val="000000"/>
                <w:sz w:val="22"/>
              </w:rPr>
            </w:pPr>
            <w:ins w:id="109" w:author="hyx" w:date="2018-11-10T19:18:00Z">
              <w:r>
                <w:rPr>
                  <w:rFonts w:hint="eastAsia"/>
                  <w:b/>
                  <w:color w:val="000000"/>
                  <w:sz w:val="22"/>
                </w:rPr>
                <w:t>邮箱</w:t>
              </w:r>
            </w:ins>
          </w:p>
        </w:tc>
        <w:tc>
          <w:tcPr>
            <w:tcW w:w="1559" w:type="dxa"/>
            <w:shd w:val="clear" w:color="auto" w:fill="9CC2E5" w:themeFill="accent1" w:themeFillTint="99"/>
            <w:vAlign w:val="center"/>
            <w:tcPrChange w:id="110" w:author="hyx" w:date="2018-11-10T19:48:00Z">
              <w:tcPr>
                <w:tcW w:w="442" w:type="dxa"/>
                <w:shd w:val="clear" w:color="auto" w:fill="FFFFFF" w:themeFill="background1"/>
              </w:tcPr>
            </w:tcPrChange>
          </w:tcPr>
          <w:p>
            <w:pPr>
              <w:jc w:val="center"/>
              <w:rPr>
                <w:ins w:id="111" w:author="hyx" w:date="2018-11-10T19:18:00Z"/>
                <w:b/>
                <w:color w:val="000000"/>
                <w:sz w:val="22"/>
              </w:rPr>
            </w:pPr>
            <w:ins w:id="112" w:author="hyx" w:date="2018-11-10T19:18:00Z">
              <w:r>
                <w:rPr>
                  <w:rFonts w:hint="eastAsia"/>
                  <w:b/>
                  <w:color w:val="000000"/>
                  <w:sz w:val="22"/>
                </w:rPr>
                <w:t>微信</w:t>
              </w:r>
            </w:ins>
          </w:p>
        </w:tc>
        <w:tc>
          <w:tcPr>
            <w:tcW w:w="1418" w:type="dxa"/>
            <w:shd w:val="clear" w:color="auto" w:fill="9CC2E5" w:themeFill="accent1" w:themeFillTint="99"/>
            <w:vAlign w:val="center"/>
            <w:tcPrChange w:id="113" w:author="hyx" w:date="2018-11-10T19:48:00Z">
              <w:tcPr>
                <w:tcW w:w="438" w:type="dxa"/>
                <w:shd w:val="clear" w:color="auto" w:fill="FFFFFF" w:themeFill="background1"/>
              </w:tcPr>
            </w:tcPrChange>
          </w:tcPr>
          <w:p>
            <w:pPr>
              <w:jc w:val="center"/>
              <w:rPr>
                <w:ins w:id="114" w:author="hyx" w:date="2018-11-10T19:19:00Z"/>
                <w:b/>
                <w:color w:val="000000"/>
                <w:sz w:val="22"/>
              </w:rPr>
            </w:pPr>
            <w:ins w:id="115" w:author="hyx" w:date="2018-11-10T19:19:00Z">
              <w:r>
                <w:rPr>
                  <w:rFonts w:hint="eastAsia"/>
                  <w:b/>
                  <w:color w:val="000000"/>
                  <w:sz w:val="22"/>
                </w:rPr>
                <w:t>QQ</w:t>
              </w:r>
            </w:ins>
          </w:p>
        </w:tc>
        <w:tc>
          <w:tcPr>
            <w:tcW w:w="1034" w:type="dxa"/>
            <w:shd w:val="clear" w:color="auto" w:fill="9CC2E5" w:themeFill="accent1" w:themeFillTint="99"/>
            <w:vAlign w:val="center"/>
            <w:tcPrChange w:id="116" w:author="hyx" w:date="2018-11-10T19:48:00Z">
              <w:tcPr>
                <w:tcW w:w="744" w:type="dxa"/>
                <w:shd w:val="clear" w:color="auto" w:fill="FFFFFF" w:themeFill="background1"/>
              </w:tcPr>
            </w:tcPrChange>
          </w:tcPr>
          <w:p>
            <w:pPr>
              <w:jc w:val="center"/>
              <w:rPr>
                <w:rFonts w:ascii="宋体" w:hAnsi="宋体" w:eastAsia="宋体"/>
                <w:b/>
                <w:color w:val="000000"/>
                <w:sz w:val="22"/>
                <w:rPrChange w:id="117" w:author="hyx" w:date="2018-11-10T19:18:00Z">
                  <w:rPr>
                    <w:rFonts w:ascii="等线" w:hAnsi="等线" w:eastAsia="等线"/>
                    <w:b/>
                    <w:color w:val="000000"/>
                    <w:sz w:val="22"/>
                  </w:rPr>
                </w:rPrChange>
              </w:rPr>
            </w:pPr>
            <w:r>
              <w:rPr>
                <w:rFonts w:hint="eastAsia"/>
                <w:b/>
                <w:color w:val="000000"/>
                <w:sz w:val="22"/>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18"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645" w:hRule="atLeast"/>
          <w:jc w:val="center"/>
          <w:trPrChange w:id="118" w:author="hyx" w:date="2018-11-10T19:45:00Z">
            <w:trPr>
              <w:gridBefore w:val="1"/>
              <w:wBefore w:w="216" w:type="dxa"/>
              <w:trHeight w:val="645" w:hRule="atLeast"/>
            </w:trPr>
          </w:trPrChange>
        </w:trPr>
        <w:tc>
          <w:tcPr>
            <w:tcW w:w="993" w:type="dxa"/>
            <w:shd w:val="clear" w:color="auto" w:fill="FFFFFF" w:themeFill="background1"/>
            <w:noWrap/>
            <w:vAlign w:val="center"/>
            <w:tcPrChange w:id="119" w:author="hyx" w:date="2018-11-10T19:45:00Z">
              <w:tcPr>
                <w:tcW w:w="1262" w:type="dxa"/>
                <w:gridSpan w:val="2"/>
                <w:shd w:val="clear" w:color="auto" w:fill="FFFFFF" w:themeFill="background1"/>
                <w:noWrap/>
              </w:tcPr>
            </w:tcPrChange>
          </w:tcPr>
          <w:p>
            <w:pPr>
              <w:jc w:val="center"/>
              <w:rPr>
                <w:rFonts w:ascii="宋体" w:hAnsi="宋体" w:eastAsia="宋体"/>
                <w:color w:val="000000"/>
                <w:sz w:val="21"/>
                <w:szCs w:val="21"/>
                <w:rPrChange w:id="120" w:author="hyx" w:date="2018-11-10T19:42:00Z">
                  <w:rPr>
                    <w:rFonts w:ascii="等线" w:hAnsi="等线" w:eastAsia="等线"/>
                    <w:color w:val="000000"/>
                    <w:sz w:val="22"/>
                  </w:rPr>
                </w:rPrChange>
              </w:rPr>
            </w:pPr>
            <w:r>
              <w:rPr>
                <w:rFonts w:hint="eastAsia" w:ascii="宋体" w:hAnsi="宋体" w:eastAsia="宋体"/>
                <w:color w:val="000000"/>
                <w:sz w:val="21"/>
                <w:szCs w:val="21"/>
                <w:rPrChange w:id="121" w:author="hyx" w:date="2018-11-10T19:42:00Z">
                  <w:rPr>
                    <w:rFonts w:hint="eastAsia" w:ascii="等线" w:hAnsi="等线" w:eastAsia="等线"/>
                    <w:color w:val="000000"/>
                    <w:sz w:val="22"/>
                  </w:rPr>
                </w:rPrChange>
              </w:rPr>
              <w:t>杨枨</w:t>
            </w:r>
          </w:p>
        </w:tc>
        <w:tc>
          <w:tcPr>
            <w:tcW w:w="1640" w:type="dxa"/>
            <w:gridSpan w:val="2"/>
            <w:shd w:val="clear" w:color="auto" w:fill="FFFFFF" w:themeFill="background1"/>
            <w:vAlign w:val="center"/>
            <w:tcPrChange w:id="122" w:author="hyx" w:date="2018-11-10T19:45:00Z">
              <w:tcPr>
                <w:tcW w:w="2253" w:type="dxa"/>
                <w:shd w:val="clear" w:color="auto" w:fill="FFFFFF" w:themeFill="background1"/>
              </w:tcPr>
            </w:tcPrChange>
          </w:tcPr>
          <w:p>
            <w:pPr>
              <w:jc w:val="center"/>
              <w:rPr>
                <w:ins w:id="123" w:author="hyx" w:date="2018-11-10T19:43:00Z"/>
                <w:szCs w:val="21"/>
              </w:rPr>
            </w:pPr>
            <w:ins w:id="124" w:author="hyx" w:date="2018-11-10T19:44:00Z">
              <w:r>
                <w:rPr>
                  <w:rFonts w:hint="eastAsia"/>
                  <w:szCs w:val="21"/>
                </w:rPr>
                <w:t>13357102333</w:t>
              </w:r>
            </w:ins>
          </w:p>
        </w:tc>
        <w:tc>
          <w:tcPr>
            <w:tcW w:w="1578" w:type="dxa"/>
            <w:gridSpan w:val="3"/>
            <w:shd w:val="clear" w:color="auto" w:fill="FFFFFF" w:themeFill="background1"/>
            <w:vAlign w:val="center"/>
            <w:tcPrChange w:id="125" w:author="hyx" w:date="2018-11-10T19:45:00Z">
              <w:tcPr>
                <w:tcW w:w="2253" w:type="dxa"/>
                <w:shd w:val="clear" w:color="auto" w:fill="FFFFFF" w:themeFill="background1"/>
              </w:tcPr>
            </w:tcPrChange>
          </w:tcPr>
          <w:p>
            <w:pPr>
              <w:jc w:val="center"/>
              <w:rPr>
                <w:ins w:id="126" w:author="hyx" w:date="2018-11-10T19:20:00Z"/>
                <w:sz w:val="21"/>
                <w:szCs w:val="21"/>
                <w:rPrChange w:id="127" w:author="hyx" w:date="2018-11-10T19:42:00Z">
                  <w:rPr>
                    <w:ins w:id="128" w:author="hyx" w:date="2018-11-10T19:20:00Z"/>
                    <w:sz w:val="20"/>
                    <w:szCs w:val="20"/>
                  </w:rPr>
                </w:rPrChange>
              </w:rPr>
            </w:pPr>
            <w:ins w:id="129" w:author="hyx" w:date="2018-11-10T19:20:00Z">
              <w:r>
                <w:rPr>
                  <w:sz w:val="21"/>
                  <w:szCs w:val="21"/>
                  <w:rPrChange w:id="130" w:author="hyx" w:date="2018-11-10T19:42:00Z">
                    <w:rPr>
                      <w:sz w:val="20"/>
                      <w:szCs w:val="20"/>
                    </w:rPr>
                  </w:rPrChange>
                </w:rPr>
                <w:t>yangc</w:t>
              </w:r>
            </w:ins>
          </w:p>
          <w:p>
            <w:pPr>
              <w:jc w:val="center"/>
              <w:rPr>
                <w:sz w:val="21"/>
                <w:szCs w:val="21"/>
                <w:rPrChange w:id="131" w:author="hyx" w:date="2018-11-10T19:42:00Z">
                  <w:rPr>
                    <w:sz w:val="20"/>
                    <w:szCs w:val="20"/>
                  </w:rPr>
                </w:rPrChange>
              </w:rPr>
            </w:pPr>
            <w:ins w:id="132" w:author="hyx" w:date="2018-11-10T19:20:00Z">
              <w:r>
                <w:rPr>
                  <w:sz w:val="21"/>
                  <w:szCs w:val="21"/>
                  <w:rPrChange w:id="133" w:author="hyx" w:date="2018-11-10T19:42:00Z">
                    <w:rPr>
                      <w:sz w:val="20"/>
                      <w:szCs w:val="20"/>
                    </w:rPr>
                  </w:rPrChange>
                </w:rPr>
                <w:t>@zucc.edu.cn</w:t>
              </w:r>
            </w:ins>
          </w:p>
        </w:tc>
        <w:tc>
          <w:tcPr>
            <w:tcW w:w="1559" w:type="dxa"/>
            <w:shd w:val="clear" w:color="auto" w:fill="FFFFFF" w:themeFill="background1"/>
            <w:vAlign w:val="center"/>
            <w:tcPrChange w:id="134" w:author="hyx" w:date="2018-11-10T19:45:00Z">
              <w:tcPr>
                <w:tcW w:w="442" w:type="dxa"/>
                <w:shd w:val="clear" w:color="auto" w:fill="FFFFFF" w:themeFill="background1"/>
              </w:tcPr>
            </w:tcPrChange>
          </w:tcPr>
          <w:p>
            <w:pPr>
              <w:jc w:val="center"/>
              <w:rPr>
                <w:ins w:id="135" w:author="hyx" w:date="2018-11-10T19:18:00Z"/>
                <w:sz w:val="21"/>
                <w:szCs w:val="21"/>
                <w:rPrChange w:id="136" w:author="hyx" w:date="2018-11-10T19:42:00Z">
                  <w:rPr>
                    <w:ins w:id="137" w:author="hyx" w:date="2018-11-10T19:18:00Z"/>
                    <w:sz w:val="20"/>
                    <w:szCs w:val="20"/>
                  </w:rPr>
                </w:rPrChange>
              </w:rPr>
            </w:pPr>
            <w:ins w:id="138" w:author="hyx" w:date="2018-11-13T11:53:00Z">
              <w:r>
                <w:rPr>
                  <w:rFonts w:hint="eastAsia"/>
                  <w:szCs w:val="21"/>
                </w:rPr>
                <w:t>H</w:t>
              </w:r>
            </w:ins>
            <w:ins w:id="139" w:author="hyx" w:date="2018-11-13T11:53:00Z">
              <w:r>
                <w:rPr>
                  <w:szCs w:val="21"/>
                </w:rPr>
                <w:t>olleyYang</w:t>
              </w:r>
            </w:ins>
          </w:p>
        </w:tc>
        <w:tc>
          <w:tcPr>
            <w:tcW w:w="1418" w:type="dxa"/>
            <w:shd w:val="clear" w:color="auto" w:fill="FFFFFF" w:themeFill="background1"/>
            <w:vAlign w:val="center"/>
            <w:tcPrChange w:id="140" w:author="hyx" w:date="2018-11-10T19:45:00Z">
              <w:tcPr>
                <w:tcW w:w="438" w:type="dxa"/>
                <w:shd w:val="clear" w:color="auto" w:fill="FFFFFF" w:themeFill="background1"/>
              </w:tcPr>
            </w:tcPrChange>
          </w:tcPr>
          <w:p>
            <w:pPr>
              <w:jc w:val="center"/>
              <w:rPr>
                <w:ins w:id="141" w:author="hyx" w:date="2018-11-10T19:19:00Z"/>
                <w:sz w:val="21"/>
                <w:szCs w:val="21"/>
                <w:rPrChange w:id="142" w:author="hyx" w:date="2018-11-10T19:42:00Z">
                  <w:rPr>
                    <w:ins w:id="143" w:author="hyx" w:date="2018-11-10T19:19:00Z"/>
                    <w:sz w:val="20"/>
                    <w:szCs w:val="20"/>
                  </w:rPr>
                </w:rPrChange>
              </w:rPr>
            </w:pPr>
            <w:ins w:id="144" w:author="hyx" w:date="2018-11-10T19:46:00Z">
              <w:r>
                <w:rPr>
                  <w:rFonts w:hint="eastAsia"/>
                  <w:szCs w:val="21"/>
                </w:rPr>
                <w:t>暂无</w:t>
              </w:r>
            </w:ins>
          </w:p>
        </w:tc>
        <w:tc>
          <w:tcPr>
            <w:tcW w:w="1034" w:type="dxa"/>
            <w:shd w:val="clear" w:color="auto" w:fill="FFFFFF" w:themeFill="background1"/>
            <w:vAlign w:val="center"/>
            <w:tcPrChange w:id="145" w:author="hyx" w:date="2018-11-10T19:45:00Z">
              <w:tcPr>
                <w:tcW w:w="744" w:type="dxa"/>
                <w:shd w:val="clear" w:color="auto" w:fill="FFFFFF" w:themeFill="background1"/>
              </w:tcPr>
            </w:tcPrChange>
          </w:tcPr>
          <w:p>
            <w:pPr>
              <w:jc w:val="center"/>
              <w:rPr>
                <w:rFonts w:ascii="宋体" w:hAnsi="宋体" w:eastAsia="宋体"/>
                <w:sz w:val="21"/>
                <w:szCs w:val="21"/>
                <w:rPrChange w:id="146" w:author="hyx" w:date="2018-11-10T19:42:00Z">
                  <w:rPr>
                    <w:rFonts w:asciiTheme="minorEastAsia" w:hAnsiTheme="minorEastAsia" w:eastAsiaTheme="minorEastAsia"/>
                    <w:sz w:val="20"/>
                    <w:szCs w:val="20"/>
                  </w:rPr>
                </w:rPrChange>
              </w:rPr>
            </w:pPr>
            <w:r>
              <w:rPr>
                <w:rFonts w:hint="eastAsia" w:ascii="宋体" w:hAnsi="宋体"/>
                <w:sz w:val="21"/>
                <w:szCs w:val="21"/>
                <w:rPrChange w:id="147" w:author="hyx" w:date="2018-11-10T19:42:00Z">
                  <w:rPr>
                    <w:rFonts w:hint="eastAsia" w:asciiTheme="minorEastAsia" w:hAnsiTheme="minorEastAsia"/>
                    <w:sz w:val="20"/>
                    <w:szCs w:val="20"/>
                  </w:rPr>
                </w:rPrChange>
              </w:rPr>
              <w:t>理</w:t>
            </w:r>
            <w:r>
              <w:rPr>
                <w:rFonts w:ascii="宋体" w:hAnsi="宋体"/>
                <w:sz w:val="21"/>
                <w:szCs w:val="21"/>
                <w:rPrChange w:id="148" w:author="hyx" w:date="2018-11-10T19:42:00Z">
                  <w:rPr>
                    <w:rFonts w:asciiTheme="minorEastAsia" w:hAnsiTheme="minorEastAsia"/>
                    <w:sz w:val="20"/>
                    <w:szCs w:val="20"/>
                  </w:rPr>
                </w:rPrChange>
              </w:rPr>
              <w:t>4</w:t>
            </w:r>
            <w:ins w:id="149" w:author="hyx" w:date="2018-11-10T19:43:00Z">
              <w:r>
                <w:rPr>
                  <w:rFonts w:hint="eastAsia"/>
                  <w:szCs w:val="21"/>
                </w:rPr>
                <w:t>-</w:t>
              </w:r>
            </w:ins>
            <w:ins w:id="150" w:author="hyx" w:date="2018-11-10T19:43:00Z">
              <w:r>
                <w:rPr>
                  <w:szCs w:val="21"/>
                </w:rPr>
                <w:t xml:space="preserve">504 </w:t>
              </w:r>
            </w:ins>
            <w:del w:id="151" w:author="hyx" w:date="2018-11-10T19:43:00Z">
              <w:r>
                <w:rPr>
                  <w:rFonts w:hint="eastAsia" w:ascii="宋体" w:hAnsi="宋体"/>
                  <w:sz w:val="21"/>
                  <w:szCs w:val="21"/>
                  <w:rPrChange w:id="152" w:author="hyx" w:date="2018-11-10T19:42:00Z">
                    <w:rPr>
                      <w:rFonts w:hint="eastAsia" w:asciiTheme="minorEastAsia" w:hAnsiTheme="minorEastAsia"/>
                      <w:sz w:val="20"/>
                      <w:szCs w:val="20"/>
                    </w:rPr>
                  </w:rPrChange>
                </w:rPr>
                <w:delText>系主任</w:delText>
              </w:r>
            </w:del>
            <w:del w:id="153" w:author="hyx" w:date="2018-11-10T19:43:00Z">
              <w:r>
                <w:rPr>
                  <w:rFonts w:ascii="宋体" w:hAnsi="宋体"/>
                  <w:sz w:val="21"/>
                  <w:szCs w:val="21"/>
                  <w:rPrChange w:id="154" w:author="hyx" w:date="2018-11-10T19:42:00Z">
                    <w:rPr>
                      <w:rFonts w:asciiTheme="minorEastAsia" w:hAnsiTheme="minorEastAsia"/>
                      <w:sz w:val="20"/>
                      <w:szCs w:val="20"/>
                    </w:rPr>
                  </w:rPrChange>
                </w:rPr>
                <w:delText>办公室</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5"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jc w:val="center"/>
          <w:trPrChange w:id="155" w:author="hyx" w:date="2018-11-10T19:45:00Z">
            <w:trPr>
              <w:gridBefore w:val="1"/>
              <w:wBefore w:w="216" w:type="dxa"/>
              <w:trHeight w:val="260" w:hRule="atLeast"/>
            </w:trPr>
          </w:trPrChange>
        </w:trPr>
        <w:tc>
          <w:tcPr>
            <w:tcW w:w="993" w:type="dxa"/>
            <w:shd w:val="clear" w:color="auto" w:fill="FFFFFF" w:themeFill="background1"/>
            <w:noWrap/>
            <w:vAlign w:val="center"/>
            <w:tcPrChange w:id="156" w:author="hyx" w:date="2018-11-10T19:45:00Z">
              <w:tcPr>
                <w:tcW w:w="1262" w:type="dxa"/>
                <w:gridSpan w:val="2"/>
                <w:shd w:val="clear" w:color="auto" w:fill="FFFFFF" w:themeFill="background1"/>
                <w:noWrap/>
              </w:tcPr>
            </w:tcPrChange>
          </w:tcPr>
          <w:p>
            <w:pPr>
              <w:jc w:val="center"/>
              <w:rPr>
                <w:rFonts w:ascii="宋体" w:hAnsi="宋体" w:eastAsia="宋体"/>
                <w:color w:val="000000"/>
                <w:sz w:val="21"/>
                <w:szCs w:val="21"/>
                <w:rPrChange w:id="157" w:author="hyx" w:date="2018-11-10T19:42:00Z">
                  <w:rPr>
                    <w:rFonts w:ascii="等线" w:hAnsi="等线" w:eastAsia="等线"/>
                    <w:color w:val="000000"/>
                    <w:sz w:val="22"/>
                  </w:rPr>
                </w:rPrChange>
              </w:rPr>
            </w:pPr>
            <w:r>
              <w:rPr>
                <w:rFonts w:hint="eastAsia" w:ascii="宋体" w:hAnsi="宋体" w:eastAsia="宋体"/>
                <w:color w:val="000000"/>
                <w:sz w:val="21"/>
                <w:szCs w:val="21"/>
                <w:rPrChange w:id="158" w:author="hyx" w:date="2018-11-10T19:42:00Z">
                  <w:rPr>
                    <w:rFonts w:hint="eastAsia" w:ascii="等线" w:hAnsi="等线" w:eastAsia="等线"/>
                    <w:color w:val="000000"/>
                    <w:sz w:val="22"/>
                  </w:rPr>
                </w:rPrChange>
              </w:rPr>
              <w:t>侯宏仑</w:t>
            </w:r>
          </w:p>
        </w:tc>
        <w:tc>
          <w:tcPr>
            <w:tcW w:w="1640" w:type="dxa"/>
            <w:gridSpan w:val="2"/>
            <w:shd w:val="clear" w:color="auto" w:fill="FFFFFF" w:themeFill="background1"/>
            <w:vAlign w:val="center"/>
            <w:tcPrChange w:id="159" w:author="hyx" w:date="2018-11-10T19:45:00Z">
              <w:tcPr>
                <w:tcW w:w="2253" w:type="dxa"/>
                <w:shd w:val="clear" w:color="auto" w:fill="FFFFFF" w:themeFill="background1"/>
              </w:tcPr>
            </w:tcPrChange>
          </w:tcPr>
          <w:p>
            <w:pPr>
              <w:jc w:val="center"/>
              <w:rPr>
                <w:ins w:id="160" w:author="hyx" w:date="2018-11-10T19:43:00Z"/>
                <w:szCs w:val="21"/>
              </w:rPr>
            </w:pPr>
            <w:ins w:id="161" w:author="hyx" w:date="2018-11-10T19:44:00Z">
              <w:r>
                <w:rPr>
                  <w:rFonts w:hint="eastAsia"/>
                  <w:szCs w:val="21"/>
                </w:rPr>
                <w:t>13071858629</w:t>
              </w:r>
            </w:ins>
          </w:p>
        </w:tc>
        <w:tc>
          <w:tcPr>
            <w:tcW w:w="1578" w:type="dxa"/>
            <w:gridSpan w:val="3"/>
            <w:shd w:val="clear" w:color="auto" w:fill="FFFFFF" w:themeFill="background1"/>
            <w:vAlign w:val="center"/>
            <w:tcPrChange w:id="162" w:author="hyx" w:date="2018-11-10T19:45:00Z">
              <w:tcPr>
                <w:tcW w:w="2253" w:type="dxa"/>
                <w:shd w:val="clear" w:color="auto" w:fill="FFFFFF" w:themeFill="background1"/>
              </w:tcPr>
            </w:tcPrChange>
          </w:tcPr>
          <w:p>
            <w:pPr>
              <w:jc w:val="center"/>
              <w:rPr>
                <w:ins w:id="163" w:author="hyx" w:date="2018-11-10T19:19:00Z"/>
                <w:szCs w:val="21"/>
              </w:rPr>
            </w:pPr>
            <w:ins w:id="164" w:author="hyx" w:date="2018-11-10T19:19:00Z">
              <w:r>
                <w:rPr>
                  <w:szCs w:val="21"/>
                </w:rPr>
                <w:t>ubilabs</w:t>
              </w:r>
            </w:ins>
          </w:p>
          <w:p>
            <w:pPr>
              <w:jc w:val="center"/>
              <w:rPr>
                <w:ins w:id="165" w:author="hyx" w:date="2018-11-10T19:18:00Z"/>
                <w:sz w:val="21"/>
                <w:szCs w:val="21"/>
                <w:rPrChange w:id="166" w:author="hyx" w:date="2018-11-10T19:42:00Z">
                  <w:rPr>
                    <w:ins w:id="167" w:author="hyx" w:date="2018-11-10T19:18:00Z"/>
                    <w:sz w:val="20"/>
                    <w:szCs w:val="20"/>
                  </w:rPr>
                </w:rPrChange>
              </w:rPr>
            </w:pPr>
            <w:ins w:id="168" w:author="hyx" w:date="2018-11-10T19:19:00Z">
              <w:r>
                <w:rPr>
                  <w:szCs w:val="21"/>
                </w:rPr>
                <w:t>@zucc.edu.cn</w:t>
              </w:r>
            </w:ins>
          </w:p>
        </w:tc>
        <w:tc>
          <w:tcPr>
            <w:tcW w:w="1559" w:type="dxa"/>
            <w:shd w:val="clear" w:color="auto" w:fill="FFFFFF" w:themeFill="background1"/>
            <w:vAlign w:val="center"/>
            <w:tcPrChange w:id="169" w:author="hyx" w:date="2018-11-10T19:45:00Z">
              <w:tcPr>
                <w:tcW w:w="442" w:type="dxa"/>
                <w:shd w:val="clear" w:color="auto" w:fill="FFFFFF" w:themeFill="background1"/>
              </w:tcPr>
            </w:tcPrChange>
          </w:tcPr>
          <w:p>
            <w:pPr>
              <w:jc w:val="center"/>
              <w:rPr>
                <w:ins w:id="170" w:author="hyx" w:date="2018-11-10T19:18:00Z"/>
                <w:sz w:val="21"/>
                <w:szCs w:val="21"/>
                <w:rPrChange w:id="171" w:author="hyx" w:date="2018-11-10T19:42:00Z">
                  <w:rPr>
                    <w:ins w:id="172" w:author="hyx" w:date="2018-11-10T19:18:00Z"/>
                    <w:sz w:val="20"/>
                    <w:szCs w:val="20"/>
                  </w:rPr>
                </w:rPrChange>
              </w:rPr>
            </w:pPr>
            <w:ins w:id="173" w:author="hyx" w:date="2018-11-10T19:47:00Z">
              <w:r>
                <w:rPr>
                  <w:rFonts w:hint="eastAsia"/>
                  <w:szCs w:val="21"/>
                </w:rPr>
                <w:t>t</w:t>
              </w:r>
            </w:ins>
            <w:ins w:id="174" w:author="hyx" w:date="2018-11-10T19:47:00Z">
              <w:r>
                <w:rPr>
                  <w:szCs w:val="21"/>
                </w:rPr>
                <w:t>uuuuuuuudou</w:t>
              </w:r>
            </w:ins>
          </w:p>
        </w:tc>
        <w:tc>
          <w:tcPr>
            <w:tcW w:w="1418" w:type="dxa"/>
            <w:shd w:val="clear" w:color="auto" w:fill="FFFFFF" w:themeFill="background1"/>
            <w:vAlign w:val="center"/>
            <w:tcPrChange w:id="175" w:author="hyx" w:date="2018-11-10T19:45:00Z">
              <w:tcPr>
                <w:tcW w:w="438" w:type="dxa"/>
                <w:shd w:val="clear" w:color="auto" w:fill="FFFFFF" w:themeFill="background1"/>
              </w:tcPr>
            </w:tcPrChange>
          </w:tcPr>
          <w:p>
            <w:pPr>
              <w:jc w:val="center"/>
              <w:rPr>
                <w:ins w:id="176" w:author="hyx" w:date="2018-11-10T19:19:00Z"/>
                <w:sz w:val="21"/>
                <w:szCs w:val="21"/>
                <w:rPrChange w:id="177" w:author="hyx" w:date="2018-11-10T19:42:00Z">
                  <w:rPr>
                    <w:ins w:id="178" w:author="hyx" w:date="2018-11-10T19:19:00Z"/>
                    <w:sz w:val="20"/>
                    <w:szCs w:val="20"/>
                  </w:rPr>
                </w:rPrChange>
              </w:rPr>
            </w:pPr>
            <w:ins w:id="179" w:author="hyx" w:date="2018-11-13T10:42:00Z">
              <w:r>
                <w:rPr>
                  <w:rFonts w:hint="eastAsia"/>
                  <w:szCs w:val="21"/>
                </w:rPr>
                <w:t>5</w:t>
              </w:r>
            </w:ins>
            <w:ins w:id="180" w:author="hyx" w:date="2018-11-13T10:42:00Z">
              <w:r>
                <w:rPr>
                  <w:szCs w:val="21"/>
                </w:rPr>
                <w:t>6689824</w:t>
              </w:r>
            </w:ins>
          </w:p>
        </w:tc>
        <w:tc>
          <w:tcPr>
            <w:tcW w:w="1034" w:type="dxa"/>
            <w:shd w:val="clear" w:color="auto" w:fill="FFFFFF" w:themeFill="background1"/>
            <w:vAlign w:val="center"/>
            <w:tcPrChange w:id="181" w:author="hyx" w:date="2018-11-10T19:45:00Z">
              <w:tcPr>
                <w:tcW w:w="744" w:type="dxa"/>
                <w:shd w:val="clear" w:color="auto" w:fill="FFFFFF" w:themeFill="background1"/>
              </w:tcPr>
            </w:tcPrChange>
          </w:tcPr>
          <w:p>
            <w:pPr>
              <w:jc w:val="center"/>
              <w:rPr>
                <w:rFonts w:ascii="宋体" w:hAnsi="宋体" w:eastAsia="宋体"/>
                <w:sz w:val="21"/>
                <w:szCs w:val="21"/>
                <w:rPrChange w:id="182" w:author="hyx" w:date="2018-11-10T19:42:00Z">
                  <w:rPr>
                    <w:rFonts w:asciiTheme="minorEastAsia" w:hAnsiTheme="minorEastAsia" w:eastAsiaTheme="minorEastAsia"/>
                    <w:sz w:val="20"/>
                    <w:szCs w:val="20"/>
                  </w:rPr>
                </w:rPrChange>
              </w:rPr>
            </w:pPr>
            <w:r>
              <w:rPr>
                <w:rFonts w:hint="eastAsia" w:ascii="宋体" w:hAnsi="宋体"/>
                <w:sz w:val="21"/>
                <w:szCs w:val="21"/>
                <w:rPrChange w:id="183" w:author="hyx" w:date="2018-11-10T19:42:00Z">
                  <w:rPr>
                    <w:rFonts w:hint="eastAsia" w:asciiTheme="minorEastAsia" w:hAnsiTheme="minorEastAsia"/>
                    <w:sz w:val="20"/>
                    <w:szCs w:val="20"/>
                  </w:rPr>
                </w:rPrChange>
              </w:rPr>
              <w:t>理</w:t>
            </w:r>
            <w:r>
              <w:rPr>
                <w:rFonts w:ascii="宋体" w:hAnsi="宋体"/>
                <w:sz w:val="21"/>
                <w:szCs w:val="21"/>
                <w:rPrChange w:id="184" w:author="hyx" w:date="2018-11-10T19:42:00Z">
                  <w:rPr>
                    <w:rFonts w:asciiTheme="minorEastAsia" w:hAnsiTheme="minorEastAsia"/>
                    <w:sz w:val="20"/>
                    <w:szCs w:val="20"/>
                  </w:rPr>
                </w:rPrChange>
              </w:rPr>
              <w:t>4-501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jc w:val="center"/>
          <w:del w:id="185" w:author="hyx" w:date="2018-11-13T10:37:00Z"/>
        </w:trPr>
        <w:tc>
          <w:tcPr>
            <w:tcW w:w="993" w:type="dxa"/>
            <w:shd w:val="clear" w:color="auto" w:fill="FFFFFF" w:themeFill="background1"/>
            <w:noWrap/>
          </w:tcPr>
          <w:p>
            <w:pPr>
              <w:rPr>
                <w:del w:id="186" w:author="hyx" w:date="2018-11-13T10:37:00Z"/>
                <w:rFonts w:ascii="宋体" w:hAnsi="宋体" w:eastAsia="宋体"/>
                <w:color w:val="000000"/>
                <w:sz w:val="21"/>
                <w:szCs w:val="21"/>
                <w:rPrChange w:id="187" w:author="hyx" w:date="2018-11-10T19:42:00Z">
                  <w:rPr>
                    <w:del w:id="188" w:author="hyx" w:date="2018-11-13T10:37:00Z"/>
                    <w:rFonts w:ascii="等线" w:hAnsi="等线" w:eastAsia="等线"/>
                    <w:color w:val="000000"/>
                    <w:sz w:val="22"/>
                  </w:rPr>
                </w:rPrChange>
              </w:rPr>
            </w:pPr>
            <w:del w:id="189" w:author="hyx" w:date="2018-11-13T10:37:00Z">
              <w:r>
                <w:rPr>
                  <w:rFonts w:hint="eastAsia" w:ascii="宋体" w:hAnsi="宋体" w:eastAsia="宋体"/>
                  <w:color w:val="000000"/>
                  <w:sz w:val="21"/>
                  <w:szCs w:val="21"/>
                  <w:rPrChange w:id="190" w:author="hyx" w:date="2018-11-10T19:42:00Z">
                    <w:rPr>
                      <w:rFonts w:hint="eastAsia" w:ascii="等线" w:hAnsi="等线" w:eastAsia="等线"/>
                      <w:color w:val="000000"/>
                      <w:sz w:val="22"/>
                    </w:rPr>
                  </w:rPrChange>
                </w:rPr>
                <w:delText>助教</w:delText>
              </w:r>
            </w:del>
            <w:del w:id="191" w:author="hyx" w:date="2018-11-13T10:37:00Z">
              <w:r>
                <w:rPr>
                  <w:rFonts w:hint="eastAsia"/>
                  <w:szCs w:val="21"/>
                </w:rPr>
                <w:delText>冯一鸣</w:delText>
              </w:r>
            </w:del>
          </w:p>
        </w:tc>
        <w:tc>
          <w:tcPr>
            <w:tcW w:w="2165" w:type="dxa"/>
            <w:gridSpan w:val="3"/>
            <w:shd w:val="clear" w:color="auto" w:fill="FFFFFF" w:themeFill="background1"/>
          </w:tcPr>
          <w:p>
            <w:pPr>
              <w:rPr>
                <w:del w:id="192" w:author="hyx" w:date="2018-11-13T10:37:00Z"/>
                <w:szCs w:val="21"/>
              </w:rPr>
            </w:pPr>
          </w:p>
        </w:tc>
        <w:tc>
          <w:tcPr>
            <w:tcW w:w="741" w:type="dxa"/>
            <w:shd w:val="clear" w:color="auto" w:fill="FFFFFF" w:themeFill="background1"/>
          </w:tcPr>
          <w:p>
            <w:pPr>
              <w:rPr>
                <w:del w:id="193" w:author="hyx" w:date="2018-11-13T10:37:00Z"/>
                <w:rFonts w:ascii="宋体" w:hAnsi="宋体" w:eastAsia="宋体"/>
                <w:sz w:val="21"/>
                <w:szCs w:val="21"/>
                <w:rPrChange w:id="194" w:author="hyx" w:date="2018-11-10T19:42:00Z">
                  <w:rPr>
                    <w:del w:id="195" w:author="hyx" w:date="2018-11-13T10:37:00Z"/>
                    <w:rFonts w:asciiTheme="minorEastAsia" w:hAnsiTheme="minorEastAsia" w:eastAsiaTheme="minorEastAsia"/>
                    <w:sz w:val="20"/>
                    <w:szCs w:val="20"/>
                  </w:rPr>
                </w:rPrChange>
              </w:rPr>
            </w:pPr>
            <w:del w:id="196" w:author="hyx" w:date="2018-11-13T10:37:00Z">
              <w:r>
                <w:rPr>
                  <w:rFonts w:hint="eastAsia"/>
                  <w:szCs w:val="21"/>
                  <w:rPrChange w:id="197" w:author="hyx" w:date="2018-11-10T19:42:00Z">
                    <w:rPr>
                      <w:rFonts w:hint="eastAsia"/>
                    </w:rPr>
                  </w:rPrChange>
                </w:rPr>
                <w:delText>弘毅</w:delText>
              </w:r>
            </w:del>
            <w:del w:id="198" w:author="hyx" w:date="2018-11-13T10:37:00Z">
              <w:r>
                <w:rPr>
                  <w:szCs w:val="21"/>
                  <w:rPrChange w:id="199" w:author="hyx" w:date="2018-11-10T19:42:00Z">
                    <w:rPr/>
                  </w:rPrChange>
                </w:rPr>
                <w:delText>1-610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jc w:val="center"/>
          <w:del w:id="200" w:author="hyx" w:date="2018-11-13T10:37:00Z"/>
        </w:trPr>
        <w:tc>
          <w:tcPr>
            <w:tcW w:w="993" w:type="dxa"/>
            <w:shd w:val="clear" w:color="auto" w:fill="FFFFFF" w:themeFill="background1"/>
            <w:noWrap/>
          </w:tcPr>
          <w:p>
            <w:pPr>
              <w:rPr>
                <w:del w:id="201" w:author="hyx" w:date="2018-11-13T10:37:00Z"/>
                <w:rFonts w:ascii="宋体" w:hAnsi="宋体" w:eastAsia="宋体"/>
                <w:color w:val="000000"/>
                <w:sz w:val="21"/>
                <w:szCs w:val="21"/>
                <w:rPrChange w:id="202" w:author="hyx" w:date="2018-11-10T19:42:00Z">
                  <w:rPr>
                    <w:del w:id="203" w:author="hyx" w:date="2018-11-13T10:37:00Z"/>
                    <w:rFonts w:ascii="等线" w:hAnsi="等线" w:eastAsia="等线"/>
                    <w:color w:val="000000"/>
                    <w:sz w:val="22"/>
                  </w:rPr>
                </w:rPrChange>
              </w:rPr>
            </w:pPr>
            <w:del w:id="204" w:author="hyx" w:date="2018-11-13T10:37:00Z">
              <w:r>
                <w:rPr>
                  <w:rFonts w:hint="eastAsia" w:ascii="宋体" w:hAnsi="宋体" w:eastAsia="宋体"/>
                  <w:color w:val="000000"/>
                  <w:sz w:val="21"/>
                  <w:szCs w:val="21"/>
                  <w:rPrChange w:id="205" w:author="hyx" w:date="2018-11-10T19:42:00Z">
                    <w:rPr>
                      <w:rFonts w:hint="eastAsia" w:ascii="等线" w:hAnsi="等线" w:eastAsia="等线"/>
                      <w:color w:val="000000"/>
                      <w:sz w:val="22"/>
                    </w:rPr>
                  </w:rPrChange>
                </w:rPr>
                <w:delText>助教</w:delText>
              </w:r>
            </w:del>
            <w:del w:id="206" w:author="hyx" w:date="2018-11-13T10:37:00Z">
              <w:r>
                <w:rPr>
                  <w:rFonts w:hint="eastAsia"/>
                  <w:szCs w:val="21"/>
                </w:rPr>
                <w:delText>陈栩</w:delText>
              </w:r>
            </w:del>
          </w:p>
        </w:tc>
        <w:tc>
          <w:tcPr>
            <w:tcW w:w="2165" w:type="dxa"/>
            <w:gridSpan w:val="3"/>
            <w:shd w:val="clear" w:color="auto" w:fill="FFFFFF" w:themeFill="background1"/>
          </w:tcPr>
          <w:p>
            <w:pPr>
              <w:rPr>
                <w:del w:id="207" w:author="hyx" w:date="2018-11-13T10:37:00Z"/>
                <w:szCs w:val="21"/>
              </w:rPr>
            </w:pPr>
          </w:p>
        </w:tc>
        <w:tc>
          <w:tcPr>
            <w:tcW w:w="741" w:type="dxa"/>
            <w:shd w:val="clear" w:color="auto" w:fill="FFFFFF" w:themeFill="background1"/>
          </w:tcPr>
          <w:p>
            <w:pPr>
              <w:rPr>
                <w:del w:id="208" w:author="hyx" w:date="2018-11-13T10:37:00Z"/>
                <w:rFonts w:ascii="宋体" w:hAnsi="宋体" w:eastAsia="宋体"/>
                <w:sz w:val="21"/>
                <w:szCs w:val="21"/>
                <w:rPrChange w:id="209" w:author="hyx" w:date="2018-11-10T19:42:00Z">
                  <w:rPr>
                    <w:del w:id="210" w:author="hyx" w:date="2018-11-13T10:37:00Z"/>
                    <w:rFonts w:asciiTheme="minorEastAsia" w:hAnsiTheme="minorEastAsia" w:eastAsiaTheme="minorEastAsia"/>
                    <w:sz w:val="20"/>
                    <w:szCs w:val="20"/>
                  </w:rPr>
                </w:rPrChange>
              </w:rPr>
            </w:pPr>
            <w:del w:id="211" w:author="hyx" w:date="2018-11-13T10:37:00Z">
              <w:r>
                <w:rPr>
                  <w:rFonts w:hint="eastAsia"/>
                  <w:szCs w:val="21"/>
                  <w:rPrChange w:id="212" w:author="hyx" w:date="2018-11-10T19:42:00Z">
                    <w:rPr>
                      <w:rFonts w:hint="eastAsia"/>
                    </w:rPr>
                  </w:rPrChange>
                </w:rPr>
                <w:delText>问源</w:delText>
              </w:r>
            </w:del>
            <w:del w:id="213" w:author="hyx" w:date="2018-11-13T10:37:00Z">
              <w:r>
                <w:rPr>
                  <w:szCs w:val="21"/>
                  <w:rPrChange w:id="214" w:author="hyx" w:date="2018-11-10T19:42:00Z">
                    <w:rPr/>
                  </w:rPrChange>
                </w:rPr>
                <w:delText>1-636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219" w:type="dxa"/>
          <w:trHeight w:val="260" w:hRule="atLeast"/>
          <w:jc w:val="center"/>
          <w:del w:id="215" w:author="hyx" w:date="2018-11-13T10:37:00Z"/>
        </w:trPr>
        <w:tc>
          <w:tcPr>
            <w:tcW w:w="993" w:type="dxa"/>
            <w:shd w:val="clear" w:color="auto" w:fill="FFFFFF" w:themeFill="background1"/>
            <w:noWrap/>
          </w:tcPr>
          <w:p>
            <w:pPr>
              <w:rPr>
                <w:del w:id="216" w:author="hyx" w:date="2018-11-13T10:37:00Z"/>
                <w:rFonts w:ascii="宋体" w:hAnsi="宋体" w:eastAsia="宋体"/>
                <w:color w:val="000000"/>
                <w:sz w:val="21"/>
                <w:szCs w:val="21"/>
                <w:rPrChange w:id="217" w:author="hyx" w:date="2018-11-10T19:42:00Z">
                  <w:rPr>
                    <w:del w:id="218" w:author="hyx" w:date="2018-11-13T10:37:00Z"/>
                    <w:rFonts w:ascii="等线" w:hAnsi="等线" w:eastAsia="等线"/>
                    <w:color w:val="000000"/>
                    <w:sz w:val="22"/>
                  </w:rPr>
                </w:rPrChange>
              </w:rPr>
            </w:pPr>
            <w:del w:id="219" w:author="hyx" w:date="2018-11-13T10:37:00Z">
              <w:r>
                <w:rPr>
                  <w:rFonts w:hint="eastAsia" w:ascii="宋体" w:hAnsi="宋体" w:eastAsia="宋体"/>
                  <w:color w:val="000000"/>
                  <w:sz w:val="21"/>
                  <w:szCs w:val="21"/>
                  <w:rPrChange w:id="220" w:author="hyx" w:date="2018-11-10T19:42:00Z">
                    <w:rPr>
                      <w:rFonts w:hint="eastAsia" w:ascii="等线" w:hAnsi="等线" w:eastAsia="等线"/>
                      <w:color w:val="000000"/>
                      <w:sz w:val="22"/>
                    </w:rPr>
                  </w:rPrChange>
                </w:rPr>
                <w:delText>助教</w:delText>
              </w:r>
            </w:del>
            <w:del w:id="221" w:author="hyx" w:date="2018-11-13T10:37:00Z">
              <w:r>
                <w:rPr>
                  <w:rFonts w:hint="eastAsia"/>
                  <w:szCs w:val="21"/>
                </w:rPr>
                <w:delText>陈妍蓝</w:delText>
              </w:r>
            </w:del>
          </w:p>
        </w:tc>
        <w:tc>
          <w:tcPr>
            <w:tcW w:w="1010" w:type="dxa"/>
            <w:shd w:val="clear" w:color="auto" w:fill="FFFFFF" w:themeFill="background1"/>
          </w:tcPr>
          <w:p>
            <w:pPr>
              <w:rPr>
                <w:del w:id="222" w:author="hyx" w:date="2018-11-13T10:37:00Z"/>
                <w:rFonts w:ascii="宋体" w:hAnsi="宋体" w:eastAsia="宋体"/>
                <w:sz w:val="21"/>
                <w:szCs w:val="21"/>
                <w:rPrChange w:id="223" w:author="hyx" w:date="2018-11-10T19:42:00Z">
                  <w:rPr>
                    <w:del w:id="224" w:author="hyx" w:date="2018-11-13T10:37:00Z"/>
                    <w:rFonts w:asciiTheme="minorEastAsia" w:hAnsiTheme="minorEastAsia" w:eastAsiaTheme="minorEastAsia"/>
                    <w:sz w:val="20"/>
                    <w:szCs w:val="20"/>
                  </w:rPr>
                </w:rPrChange>
              </w:rPr>
            </w:pPr>
            <w:del w:id="225" w:author="hyx" w:date="2018-11-13T10:37:00Z">
              <w:r>
                <w:rPr>
                  <w:rFonts w:hint="eastAsia" w:ascii="宋体" w:hAnsi="宋体" w:cs="Helvetica Neue"/>
                  <w:color w:val="000000"/>
                  <w:szCs w:val="21"/>
                  <w:rPrChange w:id="226" w:author="hyx" w:date="2018-11-10T19:42:00Z">
                    <w:rPr>
                      <w:rFonts w:hint="eastAsia" w:ascii="Helvetica Neue" w:hAnsi="Helvetica Neue" w:cs="Helvetica Neue"/>
                      <w:color w:val="000000"/>
                      <w:szCs w:val="26"/>
                    </w:rPr>
                  </w:rPrChange>
                </w:rPr>
                <w:delText>问源</w:delText>
              </w:r>
            </w:del>
            <w:del w:id="227" w:author="hyx" w:date="2018-11-13T10:37:00Z">
              <w:r>
                <w:rPr>
                  <w:rFonts w:ascii="宋体" w:hAnsi="宋体" w:cs="Helvetica Neue"/>
                  <w:color w:val="000000"/>
                  <w:szCs w:val="21"/>
                  <w:rPrChange w:id="228" w:author="hyx" w:date="2018-11-10T19:42:00Z">
                    <w:rPr>
                      <w:rFonts w:ascii="Helvetica Neue" w:hAnsi="Helvetica Neue" w:cs="Helvetica Neue"/>
                      <w:color w:val="000000"/>
                      <w:szCs w:val="26"/>
                    </w:rPr>
                  </w:rPrChange>
                </w:rPr>
                <w:delText>1-646</w:delText>
              </w:r>
            </w:del>
          </w:p>
        </w:tc>
      </w:tr>
    </w:tbl>
    <w:p/>
    <w:p>
      <w:pPr>
        <w:rPr>
          <w:b/>
        </w:rPr>
      </w:pPr>
    </w:p>
    <w:p>
      <w:pPr>
        <w:rPr>
          <w:b/>
        </w:rPr>
      </w:pPr>
    </w:p>
    <w:p>
      <w:pPr>
        <w:rPr>
          <w:b/>
        </w:rPr>
      </w:pPr>
    </w:p>
    <w:p>
      <w:pPr>
        <w:rPr>
          <w:b/>
        </w:rPr>
      </w:pPr>
    </w:p>
    <w:p>
      <w:pPr>
        <w:rPr>
          <w:b/>
        </w:rPr>
      </w:pPr>
    </w:p>
    <w:p>
      <w:pPr>
        <w:rPr>
          <w:b/>
        </w:rPr>
      </w:pPr>
    </w:p>
    <w:p>
      <w:pPr>
        <w:rPr>
          <w:b/>
        </w:rPr>
      </w:pPr>
    </w:p>
    <w:p>
      <w:pPr>
        <w:pStyle w:val="70"/>
      </w:pPr>
      <w:bookmarkStart w:id="26" w:name="_Toc26956"/>
      <w:r>
        <w:rPr>
          <w:rFonts w:hint="eastAsia"/>
          <w:lang w:eastAsia="zh-CN"/>
        </w:rPr>
        <w:t>项目组成员</w:t>
      </w:r>
      <w:bookmarkEnd w:id="26"/>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29" w:author="hyx" w:date="2018-11-10T14:13:00Z">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0"/>
        <w:gridCol w:w="718"/>
        <w:gridCol w:w="1417"/>
        <w:gridCol w:w="1985"/>
        <w:gridCol w:w="1417"/>
        <w:gridCol w:w="1276"/>
        <w:gridCol w:w="759"/>
        <w:tblGridChange w:id="230">
          <w:tblGrid>
            <w:gridCol w:w="950"/>
            <w:gridCol w:w="718"/>
            <w:gridCol w:w="1417"/>
            <w:gridCol w:w="1742"/>
            <w:gridCol w:w="1862"/>
            <w:gridCol w:w="823"/>
            <w:gridCol w:w="251"/>
            <w:gridCol w:w="759"/>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31"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BDD6EE" w:themeFill="accent1" w:themeFillTint="66"/>
            <w:tcPrChange w:id="232" w:author="hyx" w:date="2018-11-10T14:13:00Z">
              <w:tcPr>
                <w:tcW w:w="950" w:type="dxa"/>
                <w:shd w:val="clear" w:color="auto" w:fill="BDD6EE" w:themeFill="accent1" w:themeFillTint="66"/>
              </w:tcPr>
            </w:tcPrChange>
          </w:tcPr>
          <w:p>
            <w:pPr>
              <w:ind w:firstLine="0"/>
              <w:jc w:val="both"/>
              <w:rPr>
                <w:b/>
              </w:rPr>
              <w:pPrChange w:id="233" w:author="hyx" w:date="2018-11-10T14:09:00Z">
                <w:pPr>
                  <w:ind w:firstLine="422"/>
                </w:pPr>
              </w:pPrChange>
            </w:pPr>
            <w:r>
              <w:rPr>
                <w:rFonts w:hint="eastAsia"/>
                <w:b/>
              </w:rPr>
              <w:t>姓名</w:t>
            </w:r>
          </w:p>
        </w:tc>
        <w:tc>
          <w:tcPr>
            <w:tcW w:w="718" w:type="dxa"/>
            <w:shd w:val="clear" w:color="auto" w:fill="BDD6EE" w:themeFill="accent1" w:themeFillTint="66"/>
            <w:tcPrChange w:id="234" w:author="hyx" w:date="2018-11-10T14:13:00Z">
              <w:tcPr>
                <w:tcW w:w="718" w:type="dxa"/>
                <w:shd w:val="clear" w:color="auto" w:fill="BDD6EE" w:themeFill="accent1" w:themeFillTint="66"/>
              </w:tcPr>
            </w:tcPrChange>
          </w:tcPr>
          <w:p>
            <w:pPr>
              <w:ind w:firstLine="0" w:firstLineChars="0"/>
              <w:rPr>
                <w:b/>
              </w:rPr>
              <w:pPrChange w:id="235" w:author="hyx" w:date="2018-11-10T14:09:00Z">
                <w:pPr>
                  <w:ind w:firstLine="198" w:firstLineChars="94"/>
                </w:pPr>
              </w:pPrChange>
            </w:pPr>
            <w:r>
              <w:rPr>
                <w:rFonts w:hint="eastAsia"/>
                <w:b/>
              </w:rPr>
              <w:t>角色</w:t>
            </w:r>
          </w:p>
        </w:tc>
        <w:tc>
          <w:tcPr>
            <w:tcW w:w="1417" w:type="dxa"/>
            <w:shd w:val="clear" w:color="auto" w:fill="BDD6EE" w:themeFill="accent1" w:themeFillTint="66"/>
            <w:tcPrChange w:id="236" w:author="hyx" w:date="2018-11-10T14:13:00Z">
              <w:tcPr>
                <w:tcW w:w="1417" w:type="dxa"/>
                <w:shd w:val="clear" w:color="auto" w:fill="BDD6EE" w:themeFill="accent1" w:themeFillTint="66"/>
              </w:tcPr>
            </w:tcPrChange>
          </w:tcPr>
          <w:p>
            <w:pPr>
              <w:ind w:firstLine="0" w:firstLineChars="0"/>
              <w:rPr>
                <w:b/>
              </w:rPr>
              <w:pPrChange w:id="237" w:author="hyx" w:date="2018-11-10T14:10:00Z">
                <w:pPr>
                  <w:ind w:firstLine="198" w:firstLineChars="94"/>
                </w:pPr>
              </w:pPrChange>
            </w:pPr>
            <w:r>
              <w:rPr>
                <w:rFonts w:hint="eastAsia"/>
                <w:b/>
              </w:rPr>
              <w:t>联系电话</w:t>
            </w:r>
          </w:p>
        </w:tc>
        <w:tc>
          <w:tcPr>
            <w:tcW w:w="1985" w:type="dxa"/>
            <w:shd w:val="clear" w:color="auto" w:fill="BDD6EE" w:themeFill="accent1" w:themeFillTint="66"/>
            <w:tcPrChange w:id="238" w:author="hyx" w:date="2018-11-10T14:13:00Z">
              <w:tcPr>
                <w:tcW w:w="1742" w:type="dxa"/>
                <w:shd w:val="clear" w:color="auto" w:fill="BDD6EE" w:themeFill="accent1" w:themeFillTint="66"/>
              </w:tcPr>
            </w:tcPrChange>
          </w:tcPr>
          <w:p>
            <w:pPr>
              <w:ind w:firstLine="0"/>
              <w:rPr>
                <w:b/>
              </w:rPr>
              <w:pPrChange w:id="239" w:author="hyx" w:date="2018-11-10T14:13:00Z">
                <w:pPr>
                  <w:ind w:firstLine="422"/>
                </w:pPr>
              </w:pPrChange>
            </w:pPr>
            <w:r>
              <w:rPr>
                <w:rFonts w:hint="eastAsia"/>
                <w:b/>
              </w:rPr>
              <w:t>邮箱</w:t>
            </w:r>
          </w:p>
        </w:tc>
        <w:tc>
          <w:tcPr>
            <w:tcW w:w="1417" w:type="dxa"/>
            <w:shd w:val="clear" w:color="auto" w:fill="BDD6EE" w:themeFill="accent1" w:themeFillTint="66"/>
            <w:tcPrChange w:id="240" w:author="hyx" w:date="2018-11-10T14:13:00Z">
              <w:tcPr>
                <w:tcW w:w="1862" w:type="dxa"/>
                <w:shd w:val="clear" w:color="auto" w:fill="BDD6EE" w:themeFill="accent1" w:themeFillTint="66"/>
              </w:tcPr>
            </w:tcPrChange>
          </w:tcPr>
          <w:p>
            <w:pPr>
              <w:ind w:firstLine="0"/>
              <w:rPr>
                <w:ins w:id="242" w:author="hyx" w:date="2018-11-10T14:10:00Z"/>
                <w:b/>
              </w:rPr>
              <w:pPrChange w:id="241" w:author="hyx" w:date="2018-11-10T14:13:00Z">
                <w:pPr>
                  <w:ind w:firstLine="422"/>
                </w:pPr>
              </w:pPrChange>
            </w:pPr>
            <w:ins w:id="243" w:author="hyx" w:date="2018-11-10T14:11:00Z">
              <w:r>
                <w:rPr>
                  <w:rFonts w:hint="eastAsia"/>
                  <w:b/>
                </w:rPr>
                <w:t>微信</w:t>
              </w:r>
            </w:ins>
          </w:p>
        </w:tc>
        <w:tc>
          <w:tcPr>
            <w:tcW w:w="1276" w:type="dxa"/>
            <w:shd w:val="clear" w:color="auto" w:fill="BDD6EE" w:themeFill="accent1" w:themeFillTint="66"/>
            <w:tcPrChange w:id="244" w:author="hyx" w:date="2018-11-10T14:13:00Z">
              <w:tcPr>
                <w:tcW w:w="823" w:type="dxa"/>
                <w:shd w:val="clear" w:color="auto" w:fill="BDD6EE" w:themeFill="accent1" w:themeFillTint="66"/>
              </w:tcPr>
            </w:tcPrChange>
          </w:tcPr>
          <w:p>
            <w:pPr>
              <w:ind w:firstLine="0"/>
              <w:rPr>
                <w:ins w:id="246" w:author="hyx" w:date="2018-11-10T14:11:00Z"/>
                <w:b/>
              </w:rPr>
              <w:pPrChange w:id="245" w:author="hyx" w:date="2018-11-10T14:13:00Z">
                <w:pPr>
                  <w:ind w:firstLine="422"/>
                </w:pPr>
              </w:pPrChange>
            </w:pPr>
            <w:ins w:id="247" w:author="hyx" w:date="2018-11-10T14:12:00Z">
              <w:r>
                <w:rPr>
                  <w:rFonts w:hint="eastAsia"/>
                  <w:b/>
                </w:rPr>
                <w:t>QQ</w:t>
              </w:r>
            </w:ins>
          </w:p>
        </w:tc>
        <w:tc>
          <w:tcPr>
            <w:tcW w:w="759" w:type="dxa"/>
            <w:shd w:val="clear" w:color="auto" w:fill="BDD6EE" w:themeFill="accent1" w:themeFillTint="66"/>
            <w:tcPrChange w:id="248" w:author="hyx" w:date="2018-11-10T14:13:00Z">
              <w:tcPr>
                <w:tcW w:w="1010" w:type="dxa"/>
                <w:gridSpan w:val="2"/>
                <w:shd w:val="clear" w:color="auto" w:fill="BDD6EE" w:themeFill="accent1" w:themeFillTint="66"/>
              </w:tcPr>
            </w:tcPrChange>
          </w:tcPr>
          <w:p>
            <w:pPr>
              <w:ind w:firstLine="0"/>
              <w:rPr>
                <w:b/>
              </w:rPr>
              <w:pPrChange w:id="249" w:author="hyx" w:date="2018-11-10T14:12:00Z">
                <w:pPr>
                  <w:ind w:firstLine="422"/>
                </w:pPr>
              </w:pPrChange>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0"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251" w:author="hyx" w:date="2018-11-10T14:13:00Z">
              <w:tcPr>
                <w:tcW w:w="950" w:type="dxa"/>
                <w:shd w:val="clear" w:color="auto" w:fill="auto"/>
              </w:tcPr>
            </w:tcPrChange>
          </w:tcPr>
          <w:p>
            <w:pPr>
              <w:ind w:firstLine="0"/>
              <w:pPrChange w:id="252" w:author="hyx" w:date="2018-11-10T14:09:00Z">
                <w:pPr>
                  <w:ind w:firstLine="420"/>
                </w:pPr>
              </w:pPrChange>
            </w:pPr>
            <w:r>
              <w:rPr>
                <w:rFonts w:hint="eastAsia"/>
              </w:rPr>
              <w:t>黄叶轩</w:t>
            </w:r>
          </w:p>
        </w:tc>
        <w:tc>
          <w:tcPr>
            <w:tcW w:w="718" w:type="dxa"/>
            <w:shd w:val="clear" w:color="auto" w:fill="auto"/>
            <w:tcPrChange w:id="253" w:author="hyx" w:date="2018-11-10T14:13:00Z">
              <w:tcPr>
                <w:tcW w:w="718" w:type="dxa"/>
                <w:shd w:val="clear" w:color="auto" w:fill="auto"/>
              </w:tcPr>
            </w:tcPrChange>
          </w:tcPr>
          <w:p>
            <w:pPr>
              <w:ind w:firstLine="0" w:firstLineChars="0"/>
              <w:pPrChange w:id="254" w:author="hyx" w:date="2018-11-10T14:10:00Z">
                <w:pPr>
                  <w:ind w:firstLine="199" w:firstLineChars="95"/>
                </w:pPr>
              </w:pPrChange>
            </w:pPr>
            <w:r>
              <w:rPr>
                <w:rFonts w:hint="eastAsia"/>
              </w:rPr>
              <w:t>组长</w:t>
            </w:r>
          </w:p>
        </w:tc>
        <w:tc>
          <w:tcPr>
            <w:tcW w:w="1417" w:type="dxa"/>
            <w:shd w:val="clear" w:color="auto" w:fill="auto"/>
            <w:tcPrChange w:id="255" w:author="hyx" w:date="2018-11-10T14:13:00Z">
              <w:tcPr>
                <w:tcW w:w="1417" w:type="dxa"/>
                <w:shd w:val="clear" w:color="auto" w:fill="auto"/>
              </w:tcPr>
            </w:tcPrChange>
          </w:tcPr>
          <w:p>
            <w:r>
              <w:t>13588899102</w:t>
            </w:r>
          </w:p>
        </w:tc>
        <w:tc>
          <w:tcPr>
            <w:tcW w:w="1985" w:type="dxa"/>
            <w:shd w:val="clear" w:color="auto" w:fill="auto"/>
            <w:tcPrChange w:id="256" w:author="hyx" w:date="2018-11-10T14:13:00Z">
              <w:tcPr>
                <w:tcW w:w="1742" w:type="dxa"/>
                <w:shd w:val="clear" w:color="auto" w:fill="auto"/>
              </w:tcPr>
            </w:tcPrChange>
          </w:tcPr>
          <w:p>
            <w:pPr>
              <w:rPr>
                <w:ins w:id="257" w:author="hyx" w:date="2018-11-10T14:11:00Z"/>
              </w:rPr>
            </w:pPr>
            <w:r>
              <w:t>31601246</w:t>
            </w:r>
          </w:p>
          <w:p>
            <w:r>
              <w:t>@stu.zucc.edu.cn</w:t>
            </w:r>
          </w:p>
        </w:tc>
        <w:tc>
          <w:tcPr>
            <w:tcW w:w="1417" w:type="dxa"/>
            <w:tcPrChange w:id="258" w:author="hyx" w:date="2018-11-10T14:13:00Z">
              <w:tcPr>
                <w:tcW w:w="1862" w:type="dxa"/>
              </w:tcPr>
            </w:tcPrChange>
          </w:tcPr>
          <w:p>
            <w:pPr>
              <w:rPr>
                <w:ins w:id="259" w:author="hyx" w:date="2018-11-10T14:10:00Z"/>
              </w:rPr>
            </w:pPr>
            <w:ins w:id="260" w:author="hyx" w:date="2018-11-10T14:12:00Z">
              <w:r>
                <w:rPr>
                  <w:rFonts w:hint="eastAsia"/>
                </w:rPr>
                <w:t>H</w:t>
              </w:r>
            </w:ins>
            <w:ins w:id="261" w:author="hyx" w:date="2018-11-10T14:12:00Z">
              <w:r>
                <w:rPr/>
                <w:t>yxzucc</w:t>
              </w:r>
            </w:ins>
          </w:p>
        </w:tc>
        <w:tc>
          <w:tcPr>
            <w:tcW w:w="1276" w:type="dxa"/>
            <w:tcPrChange w:id="262" w:author="hyx" w:date="2018-11-10T14:13:00Z">
              <w:tcPr>
                <w:tcW w:w="1074" w:type="dxa"/>
                <w:gridSpan w:val="2"/>
              </w:tcPr>
            </w:tcPrChange>
          </w:tcPr>
          <w:p>
            <w:pPr>
              <w:rPr>
                <w:ins w:id="263" w:author="hyx" w:date="2018-11-10T14:11:00Z"/>
              </w:rPr>
            </w:pPr>
            <w:ins w:id="264" w:author="hyx" w:date="2018-11-10T14:13:00Z">
              <w:r>
                <w:rPr>
                  <w:rFonts w:hint="eastAsia"/>
                </w:rPr>
                <w:t>1</w:t>
              </w:r>
            </w:ins>
            <w:ins w:id="265" w:author="hyx" w:date="2018-11-10T14:13:00Z">
              <w:r>
                <w:rPr/>
                <w:t>103057282</w:t>
              </w:r>
            </w:ins>
          </w:p>
        </w:tc>
        <w:tc>
          <w:tcPr>
            <w:tcW w:w="759" w:type="dxa"/>
            <w:shd w:val="clear" w:color="auto" w:fill="auto"/>
            <w:tcPrChange w:id="266" w:author="hyx" w:date="2018-11-10T14:13:00Z">
              <w:tcPr>
                <w:tcW w:w="759" w:type="dxa"/>
                <w:shd w:val="clear" w:color="auto" w:fill="auto"/>
              </w:tcPr>
            </w:tcPrChange>
          </w:tcPr>
          <w:p>
            <w:r>
              <w:rPr>
                <w:rFonts w:hint="eastAsia"/>
              </w:rPr>
              <w:t>弘毅2-</w:t>
            </w:r>
            <w:r>
              <w:t>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67"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268" w:author="hyx" w:date="2018-11-10T14:13:00Z">
              <w:tcPr>
                <w:tcW w:w="950" w:type="dxa"/>
                <w:shd w:val="clear" w:color="auto" w:fill="auto"/>
              </w:tcPr>
            </w:tcPrChange>
          </w:tcPr>
          <w:p>
            <w:pPr>
              <w:ind w:firstLine="0"/>
              <w:rPr>
                <w:sz w:val="24"/>
              </w:rPr>
              <w:pPrChange w:id="269" w:author="hyx" w:date="2018-11-10T14:09:00Z">
                <w:pPr>
                  <w:ind w:firstLine="420"/>
                </w:pPr>
              </w:pPrChange>
            </w:pPr>
            <w:r>
              <w:rPr>
                <w:rFonts w:hint="eastAsia"/>
              </w:rPr>
              <w:t>陈俊仁</w:t>
            </w:r>
          </w:p>
        </w:tc>
        <w:tc>
          <w:tcPr>
            <w:tcW w:w="718" w:type="dxa"/>
            <w:shd w:val="clear" w:color="auto" w:fill="auto"/>
            <w:tcPrChange w:id="270" w:author="hyx" w:date="2018-11-10T14:13:00Z">
              <w:tcPr>
                <w:tcW w:w="718" w:type="dxa"/>
                <w:shd w:val="clear" w:color="auto" w:fill="auto"/>
              </w:tcPr>
            </w:tcPrChange>
          </w:tcPr>
          <w:p>
            <w:pPr>
              <w:ind w:firstLine="0" w:firstLineChars="0"/>
              <w:pPrChange w:id="271" w:author="hyx" w:date="2018-11-10T14:10:00Z">
                <w:pPr>
                  <w:ind w:firstLine="199" w:firstLineChars="95"/>
                </w:pPr>
              </w:pPrChange>
            </w:pPr>
            <w:r>
              <w:rPr>
                <w:rFonts w:hint="eastAsia"/>
              </w:rPr>
              <w:t>组员</w:t>
            </w:r>
          </w:p>
        </w:tc>
        <w:tc>
          <w:tcPr>
            <w:tcW w:w="1417" w:type="dxa"/>
            <w:shd w:val="clear" w:color="auto" w:fill="auto"/>
            <w:tcPrChange w:id="272" w:author="hyx" w:date="2018-11-10T14:13:00Z">
              <w:tcPr>
                <w:tcW w:w="1417" w:type="dxa"/>
                <w:shd w:val="clear" w:color="auto" w:fill="auto"/>
              </w:tcPr>
            </w:tcPrChange>
          </w:tcPr>
          <w:p>
            <w:r>
              <w:t>17376503405</w:t>
            </w:r>
          </w:p>
        </w:tc>
        <w:tc>
          <w:tcPr>
            <w:tcW w:w="1985" w:type="dxa"/>
            <w:shd w:val="clear" w:color="auto" w:fill="auto"/>
            <w:tcPrChange w:id="273" w:author="hyx" w:date="2018-11-10T14:13:00Z">
              <w:tcPr>
                <w:tcW w:w="1742" w:type="dxa"/>
                <w:shd w:val="clear" w:color="auto" w:fill="auto"/>
              </w:tcPr>
            </w:tcPrChange>
          </w:tcPr>
          <w:p>
            <w:pPr>
              <w:rPr>
                <w:ins w:id="274" w:author="hyx" w:date="2018-11-10T14:11:00Z"/>
              </w:rPr>
            </w:pPr>
            <w:r>
              <w:t>31601241</w:t>
            </w:r>
          </w:p>
          <w:p>
            <w:r>
              <w:t>@stu.zucc.edu.cn</w:t>
            </w:r>
          </w:p>
        </w:tc>
        <w:tc>
          <w:tcPr>
            <w:tcW w:w="1417" w:type="dxa"/>
            <w:tcPrChange w:id="275" w:author="hyx" w:date="2018-11-10T14:13:00Z">
              <w:tcPr>
                <w:tcW w:w="1862" w:type="dxa"/>
              </w:tcPr>
            </w:tcPrChange>
          </w:tcPr>
          <w:p>
            <w:pPr>
              <w:rPr>
                <w:ins w:id="276" w:author="hyx" w:date="2018-11-10T14:10:00Z"/>
              </w:rPr>
            </w:pPr>
            <w:ins w:id="277" w:author="hyx" w:date="2018-11-10T14:13:00Z">
              <w:r>
                <w:rPr/>
                <w:t>chenjunren6745</w:t>
              </w:r>
            </w:ins>
          </w:p>
        </w:tc>
        <w:tc>
          <w:tcPr>
            <w:tcW w:w="1276" w:type="dxa"/>
            <w:tcPrChange w:id="278" w:author="hyx" w:date="2018-11-10T14:13:00Z">
              <w:tcPr>
                <w:tcW w:w="1074" w:type="dxa"/>
                <w:gridSpan w:val="2"/>
              </w:tcPr>
            </w:tcPrChange>
          </w:tcPr>
          <w:p>
            <w:pPr>
              <w:rPr>
                <w:ins w:id="279" w:author="hyx" w:date="2018-11-10T14:11:00Z"/>
              </w:rPr>
            </w:pPr>
            <w:ins w:id="280" w:author="hyx" w:date="2018-11-10T14:14:00Z">
              <w:r>
                <w:rPr/>
                <w:t>374955336</w:t>
              </w:r>
            </w:ins>
          </w:p>
        </w:tc>
        <w:tc>
          <w:tcPr>
            <w:tcW w:w="759" w:type="dxa"/>
            <w:shd w:val="clear" w:color="auto" w:fill="auto"/>
            <w:tcPrChange w:id="281" w:author="hyx" w:date="2018-11-10T14:13:00Z">
              <w:tcPr>
                <w:tcW w:w="759" w:type="dxa"/>
                <w:shd w:val="clear" w:color="auto" w:fill="auto"/>
              </w:tcPr>
            </w:tcPrChange>
          </w:tcPr>
          <w:p>
            <w:r>
              <w:rPr>
                <w:rFonts w:hint="eastAsia"/>
              </w:rPr>
              <w:t>弘毅2</w:t>
            </w:r>
            <w:r>
              <w:t>-209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82"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283" w:author="hyx" w:date="2018-11-10T14:13:00Z">
              <w:tcPr>
                <w:tcW w:w="950" w:type="dxa"/>
                <w:shd w:val="clear" w:color="auto" w:fill="auto"/>
              </w:tcPr>
            </w:tcPrChange>
          </w:tcPr>
          <w:p>
            <w:pPr>
              <w:ind w:firstLine="0"/>
              <w:pPrChange w:id="284" w:author="hyx" w:date="2018-11-10T14:09:00Z">
                <w:pPr>
                  <w:ind w:firstLine="420"/>
                </w:pPr>
              </w:pPrChange>
            </w:pPr>
            <w:r>
              <w:rPr>
                <w:rFonts w:hint="eastAsia"/>
              </w:rPr>
              <w:t>陈苏民</w:t>
            </w:r>
          </w:p>
        </w:tc>
        <w:tc>
          <w:tcPr>
            <w:tcW w:w="718" w:type="dxa"/>
            <w:shd w:val="clear" w:color="auto" w:fill="auto"/>
            <w:tcPrChange w:id="285" w:author="hyx" w:date="2018-11-10T14:13:00Z">
              <w:tcPr>
                <w:tcW w:w="718" w:type="dxa"/>
                <w:shd w:val="clear" w:color="auto" w:fill="auto"/>
              </w:tcPr>
            </w:tcPrChange>
          </w:tcPr>
          <w:p>
            <w:pPr>
              <w:ind w:firstLine="0" w:firstLineChars="0"/>
              <w:pPrChange w:id="286" w:author="hyx" w:date="2018-11-10T14:10:00Z">
                <w:pPr>
                  <w:ind w:firstLine="199" w:firstLineChars="95"/>
                </w:pPr>
              </w:pPrChange>
            </w:pPr>
            <w:r>
              <w:rPr>
                <w:rFonts w:hint="eastAsia"/>
              </w:rPr>
              <w:t>组员</w:t>
            </w:r>
          </w:p>
        </w:tc>
        <w:tc>
          <w:tcPr>
            <w:tcW w:w="1417" w:type="dxa"/>
            <w:shd w:val="clear" w:color="auto" w:fill="auto"/>
            <w:tcPrChange w:id="287" w:author="hyx" w:date="2018-11-10T14:13:00Z">
              <w:tcPr>
                <w:tcW w:w="1417" w:type="dxa"/>
                <w:shd w:val="clear" w:color="auto" w:fill="auto"/>
              </w:tcPr>
            </w:tcPrChange>
          </w:tcPr>
          <w:p>
            <w:r>
              <w:t>19967308296</w:t>
            </w:r>
          </w:p>
        </w:tc>
        <w:tc>
          <w:tcPr>
            <w:tcW w:w="1985" w:type="dxa"/>
            <w:shd w:val="clear" w:color="auto" w:fill="auto"/>
            <w:tcPrChange w:id="288" w:author="hyx" w:date="2018-11-10T14:13:00Z">
              <w:tcPr>
                <w:tcW w:w="1742" w:type="dxa"/>
                <w:shd w:val="clear" w:color="auto" w:fill="auto"/>
              </w:tcPr>
            </w:tcPrChange>
          </w:tcPr>
          <w:p>
            <w:pPr>
              <w:rPr>
                <w:ins w:id="289" w:author="hyx" w:date="2018-11-10T14:11:00Z"/>
              </w:rPr>
            </w:pPr>
            <w:r>
              <w:t>31602227</w:t>
            </w:r>
          </w:p>
          <w:p>
            <w:r>
              <w:t>@stu.zucc.edu.cn</w:t>
            </w:r>
          </w:p>
        </w:tc>
        <w:tc>
          <w:tcPr>
            <w:tcW w:w="1417" w:type="dxa"/>
            <w:tcPrChange w:id="290" w:author="hyx" w:date="2018-11-10T14:13:00Z">
              <w:tcPr>
                <w:tcW w:w="1862" w:type="dxa"/>
              </w:tcPr>
            </w:tcPrChange>
          </w:tcPr>
          <w:p>
            <w:pPr>
              <w:rPr>
                <w:ins w:id="291" w:author="hyx" w:date="2018-11-10T14:10:00Z"/>
              </w:rPr>
            </w:pPr>
            <w:ins w:id="292" w:author="hyx" w:date="2018-11-10T14:12:00Z">
              <w:r>
                <w:rPr/>
                <w:t>c96s1m4</w:t>
              </w:r>
            </w:ins>
          </w:p>
        </w:tc>
        <w:tc>
          <w:tcPr>
            <w:tcW w:w="1276" w:type="dxa"/>
            <w:tcPrChange w:id="293" w:author="hyx" w:date="2018-11-10T14:13:00Z">
              <w:tcPr>
                <w:tcW w:w="1074" w:type="dxa"/>
                <w:gridSpan w:val="2"/>
              </w:tcPr>
            </w:tcPrChange>
          </w:tcPr>
          <w:p>
            <w:pPr>
              <w:rPr>
                <w:ins w:id="294" w:author="hyx" w:date="2018-11-10T14:11:00Z"/>
              </w:rPr>
            </w:pPr>
            <w:ins w:id="295" w:author="hyx" w:date="2018-11-10T14:15:00Z">
              <w:r>
                <w:rPr/>
                <w:t>245023559</w:t>
              </w:r>
            </w:ins>
          </w:p>
        </w:tc>
        <w:tc>
          <w:tcPr>
            <w:tcW w:w="759" w:type="dxa"/>
            <w:shd w:val="clear" w:color="auto" w:fill="auto"/>
            <w:tcPrChange w:id="296" w:author="hyx" w:date="2018-11-10T14:13:00Z">
              <w:tcPr>
                <w:tcW w:w="759" w:type="dxa"/>
                <w:shd w:val="clear" w:color="auto" w:fill="auto"/>
              </w:tcPr>
            </w:tcPrChange>
          </w:tcPr>
          <w:p>
            <w:r>
              <w:rPr>
                <w:rFonts w:hint="eastAsia"/>
              </w:rPr>
              <w:t>弘毅1-</w:t>
            </w:r>
            <w:r>
              <w:t>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97"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298" w:author="hyx" w:date="2018-11-10T14:13:00Z">
              <w:tcPr>
                <w:tcW w:w="950" w:type="dxa"/>
                <w:shd w:val="clear" w:color="auto" w:fill="auto"/>
              </w:tcPr>
            </w:tcPrChange>
          </w:tcPr>
          <w:p>
            <w:pPr>
              <w:ind w:firstLine="0"/>
              <w:pPrChange w:id="299" w:author="hyx" w:date="2018-11-10T14:09:00Z">
                <w:pPr>
                  <w:ind w:firstLine="420"/>
                </w:pPr>
              </w:pPrChange>
            </w:pPr>
            <w:r>
              <w:rPr>
                <w:rFonts w:hint="eastAsia"/>
              </w:rPr>
              <w:t>徐双铅</w:t>
            </w:r>
          </w:p>
        </w:tc>
        <w:tc>
          <w:tcPr>
            <w:tcW w:w="718" w:type="dxa"/>
            <w:shd w:val="clear" w:color="auto" w:fill="auto"/>
            <w:tcPrChange w:id="300" w:author="hyx" w:date="2018-11-10T14:13:00Z">
              <w:tcPr>
                <w:tcW w:w="718" w:type="dxa"/>
                <w:shd w:val="clear" w:color="auto" w:fill="auto"/>
              </w:tcPr>
            </w:tcPrChange>
          </w:tcPr>
          <w:p>
            <w:pPr>
              <w:ind w:firstLine="0" w:firstLineChars="0"/>
              <w:pPrChange w:id="301" w:author="hyx" w:date="2018-11-10T14:10:00Z">
                <w:pPr>
                  <w:ind w:firstLine="199" w:firstLineChars="95"/>
                </w:pPr>
              </w:pPrChange>
            </w:pPr>
            <w:r>
              <w:rPr>
                <w:rFonts w:hint="eastAsia"/>
              </w:rPr>
              <w:t>组员</w:t>
            </w:r>
          </w:p>
        </w:tc>
        <w:tc>
          <w:tcPr>
            <w:tcW w:w="1417" w:type="dxa"/>
            <w:shd w:val="clear" w:color="auto" w:fill="auto"/>
            <w:tcPrChange w:id="302" w:author="hyx" w:date="2018-11-10T14:13:00Z">
              <w:tcPr>
                <w:tcW w:w="1417" w:type="dxa"/>
                <w:shd w:val="clear" w:color="auto" w:fill="auto"/>
              </w:tcPr>
            </w:tcPrChange>
          </w:tcPr>
          <w:p>
            <w:r>
              <w:t>18094711647</w:t>
            </w:r>
          </w:p>
        </w:tc>
        <w:tc>
          <w:tcPr>
            <w:tcW w:w="1985" w:type="dxa"/>
            <w:shd w:val="clear" w:color="auto" w:fill="auto"/>
            <w:tcPrChange w:id="303" w:author="hyx" w:date="2018-11-10T14:13:00Z">
              <w:tcPr>
                <w:tcW w:w="1742" w:type="dxa"/>
                <w:shd w:val="clear" w:color="auto" w:fill="auto"/>
              </w:tcPr>
            </w:tcPrChange>
          </w:tcPr>
          <w:p>
            <w:pPr>
              <w:rPr>
                <w:ins w:id="304" w:author="hyx" w:date="2018-11-10T14:11:00Z"/>
              </w:rPr>
            </w:pPr>
            <w:r>
              <w:t>31601221</w:t>
            </w:r>
          </w:p>
          <w:p>
            <w:r>
              <w:t>@stu.zucc.edu.cn</w:t>
            </w:r>
          </w:p>
        </w:tc>
        <w:tc>
          <w:tcPr>
            <w:tcW w:w="1417" w:type="dxa"/>
            <w:tcPrChange w:id="305" w:author="hyx" w:date="2018-11-10T14:13:00Z">
              <w:tcPr>
                <w:tcW w:w="1862" w:type="dxa"/>
              </w:tcPr>
            </w:tcPrChange>
          </w:tcPr>
          <w:p>
            <w:pPr>
              <w:rPr>
                <w:ins w:id="306" w:author="hyx" w:date="2018-11-10T14:10:00Z"/>
              </w:rPr>
            </w:pPr>
            <w:ins w:id="307" w:author="hyx" w:date="2018-11-10T14:12:00Z">
              <w:r>
                <w:rPr/>
                <w:t>CXM1064081300</w:t>
              </w:r>
            </w:ins>
          </w:p>
        </w:tc>
        <w:tc>
          <w:tcPr>
            <w:tcW w:w="1276" w:type="dxa"/>
            <w:tcPrChange w:id="308" w:author="hyx" w:date="2018-11-10T14:13:00Z">
              <w:tcPr>
                <w:tcW w:w="1074" w:type="dxa"/>
                <w:gridSpan w:val="2"/>
              </w:tcPr>
            </w:tcPrChange>
          </w:tcPr>
          <w:p>
            <w:pPr>
              <w:rPr>
                <w:ins w:id="309" w:author="hyx" w:date="2018-11-10T14:11:00Z"/>
              </w:rPr>
            </w:pPr>
            <w:ins w:id="310" w:author="hyx" w:date="2018-11-10T14:14:00Z">
              <w:r>
                <w:rPr/>
                <w:t>1227442409</w:t>
              </w:r>
            </w:ins>
          </w:p>
        </w:tc>
        <w:tc>
          <w:tcPr>
            <w:tcW w:w="759" w:type="dxa"/>
            <w:shd w:val="clear" w:color="auto" w:fill="auto"/>
            <w:tcPrChange w:id="311" w:author="hyx" w:date="2018-11-10T14:13:00Z">
              <w:tcPr>
                <w:tcW w:w="759" w:type="dxa"/>
                <w:shd w:val="clear" w:color="auto" w:fill="auto"/>
              </w:tcPr>
            </w:tcPrChange>
          </w:tcPr>
          <w:p>
            <w:r>
              <w:rPr>
                <w:rFonts w:hint="eastAsia"/>
              </w:rPr>
              <w:t>弘毅2-</w:t>
            </w:r>
            <w:r>
              <w:t>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12"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313" w:author="hyx" w:date="2018-11-10T14:13:00Z">
              <w:tcPr>
                <w:tcW w:w="950" w:type="dxa"/>
                <w:shd w:val="clear" w:color="auto" w:fill="auto"/>
              </w:tcPr>
            </w:tcPrChange>
          </w:tcPr>
          <w:p>
            <w:pPr>
              <w:ind w:firstLine="0"/>
              <w:pPrChange w:id="314" w:author="hyx" w:date="2018-11-10T14:09:00Z">
                <w:pPr>
                  <w:ind w:firstLine="420"/>
                </w:pPr>
              </w:pPrChange>
            </w:pPr>
            <w:r>
              <w:rPr>
                <w:rFonts w:hint="eastAsia"/>
              </w:rPr>
              <w:t>吕迪</w:t>
            </w:r>
          </w:p>
        </w:tc>
        <w:tc>
          <w:tcPr>
            <w:tcW w:w="718" w:type="dxa"/>
            <w:shd w:val="clear" w:color="auto" w:fill="auto"/>
            <w:tcPrChange w:id="315" w:author="hyx" w:date="2018-11-10T14:13:00Z">
              <w:tcPr>
                <w:tcW w:w="718" w:type="dxa"/>
                <w:shd w:val="clear" w:color="auto" w:fill="auto"/>
              </w:tcPr>
            </w:tcPrChange>
          </w:tcPr>
          <w:p>
            <w:pPr>
              <w:ind w:firstLine="0" w:firstLineChars="0"/>
              <w:pPrChange w:id="316" w:author="hyx" w:date="2018-11-10T14:10:00Z">
                <w:pPr>
                  <w:ind w:firstLine="199" w:firstLineChars="95"/>
                </w:pPr>
              </w:pPrChange>
            </w:pPr>
            <w:r>
              <w:rPr>
                <w:rFonts w:hint="eastAsia"/>
              </w:rPr>
              <w:t>组员</w:t>
            </w:r>
          </w:p>
        </w:tc>
        <w:tc>
          <w:tcPr>
            <w:tcW w:w="1417" w:type="dxa"/>
            <w:shd w:val="clear" w:color="auto" w:fill="auto"/>
            <w:tcPrChange w:id="317" w:author="hyx" w:date="2018-11-10T14:13:00Z">
              <w:tcPr>
                <w:tcW w:w="1417" w:type="dxa"/>
                <w:shd w:val="clear" w:color="auto" w:fill="auto"/>
              </w:tcPr>
            </w:tcPrChange>
          </w:tcPr>
          <w:p>
            <w:r>
              <w:t>17306413358</w:t>
            </w:r>
          </w:p>
        </w:tc>
        <w:tc>
          <w:tcPr>
            <w:tcW w:w="1985" w:type="dxa"/>
            <w:shd w:val="clear" w:color="auto" w:fill="auto"/>
            <w:tcPrChange w:id="318" w:author="hyx" w:date="2018-11-10T14:13:00Z">
              <w:tcPr>
                <w:tcW w:w="1742" w:type="dxa"/>
                <w:shd w:val="clear" w:color="auto" w:fill="auto"/>
              </w:tcPr>
            </w:tcPrChange>
          </w:tcPr>
          <w:p>
            <w:pPr>
              <w:rPr>
                <w:ins w:id="319" w:author="hyx" w:date="2018-11-10T14:11:00Z"/>
              </w:rPr>
            </w:pPr>
            <w:r>
              <w:t>31504051</w:t>
            </w:r>
          </w:p>
          <w:p>
            <w:r>
              <w:rPr>
                <w:rFonts w:hint="eastAsia"/>
              </w:rPr>
              <w:t>@stu</w:t>
            </w:r>
            <w:r>
              <w:t>.zucc.edu.cn</w:t>
            </w:r>
          </w:p>
        </w:tc>
        <w:tc>
          <w:tcPr>
            <w:tcW w:w="1417" w:type="dxa"/>
            <w:tcPrChange w:id="320" w:author="hyx" w:date="2018-11-10T14:13:00Z">
              <w:tcPr>
                <w:tcW w:w="1862" w:type="dxa"/>
              </w:tcPr>
            </w:tcPrChange>
          </w:tcPr>
          <w:p>
            <w:pPr>
              <w:rPr>
                <w:ins w:id="321" w:author="hyx" w:date="2018-11-10T14:10:00Z"/>
              </w:rPr>
            </w:pPr>
            <w:ins w:id="322" w:author="hyx" w:date="2018-11-10T14:12:00Z">
              <w:r>
                <w:rPr/>
                <w:t>di62289</w:t>
              </w:r>
            </w:ins>
          </w:p>
        </w:tc>
        <w:tc>
          <w:tcPr>
            <w:tcW w:w="1276" w:type="dxa"/>
            <w:tcPrChange w:id="323" w:author="hyx" w:date="2018-11-10T14:13:00Z">
              <w:tcPr>
                <w:tcW w:w="1074" w:type="dxa"/>
                <w:gridSpan w:val="2"/>
              </w:tcPr>
            </w:tcPrChange>
          </w:tcPr>
          <w:p>
            <w:pPr>
              <w:rPr>
                <w:ins w:id="324" w:author="hyx" w:date="2018-11-10T14:11:00Z"/>
              </w:rPr>
            </w:pPr>
            <w:ins w:id="325" w:author="hyx" w:date="2018-11-10T14:14:00Z">
              <w:r>
                <w:rPr/>
                <w:t>935162289</w:t>
              </w:r>
            </w:ins>
          </w:p>
        </w:tc>
        <w:tc>
          <w:tcPr>
            <w:tcW w:w="759" w:type="dxa"/>
            <w:shd w:val="clear" w:color="auto" w:fill="auto"/>
            <w:tcPrChange w:id="326" w:author="hyx" w:date="2018-11-10T14:13:00Z">
              <w:tcPr>
                <w:tcW w:w="759" w:type="dxa"/>
                <w:shd w:val="clear" w:color="auto" w:fill="auto"/>
              </w:tcPr>
            </w:tcPrChange>
          </w:tcPr>
          <w:p>
            <w:r>
              <w:rPr>
                <w:rFonts w:hint="eastAsia"/>
              </w:rPr>
              <w:t>求真</w:t>
            </w:r>
            <w:r>
              <w:t>1</w:t>
            </w:r>
            <w:r>
              <w:rPr>
                <w:rFonts w:hint="eastAsia"/>
              </w:rPr>
              <w:t>-</w:t>
            </w:r>
            <w:r>
              <w:t>125</w:t>
            </w:r>
          </w:p>
        </w:tc>
      </w:tr>
    </w:tbl>
    <w:p>
      <w:pPr>
        <w:pPrChange w:id="327" w:author="hyx" w:date="2018-11-10T14:16:00Z">
          <w:pPr>
            <w:pStyle w:val="70"/>
          </w:pPr>
        </w:pPrChange>
      </w:pPr>
      <w:bookmarkStart w:id="27" w:name="_Toc496746335"/>
    </w:p>
    <w:p>
      <w:pPr>
        <w:pPrChange w:id="328" w:author="hyx" w:date="2018-11-10T14:16:00Z">
          <w:pPr>
            <w:pStyle w:val="70"/>
          </w:pPr>
        </w:pPrChange>
      </w:pPr>
    </w:p>
    <w:p>
      <w:pPr>
        <w:rPr>
          <w:ins w:id="330" w:author="hyx" w:date="2018-11-10T14:16:00Z"/>
        </w:rPr>
        <w:pPrChange w:id="329" w:author="hyx" w:date="2018-11-10T14:16:00Z">
          <w:pPr>
            <w:pStyle w:val="70"/>
          </w:pPr>
        </w:pPrChange>
      </w:pPr>
    </w:p>
    <w:p>
      <w:pPr>
        <w:pStyle w:val="70"/>
        <w:rPr>
          <w:ins w:id="331" w:author="hyx" w:date="2018-11-10T14:16:00Z"/>
        </w:rPr>
      </w:pPr>
      <w:ins w:id="332" w:author="hyx" w:date="2018-11-13T10:23:00Z">
        <w:bookmarkStart w:id="28" w:name="_Toc12016"/>
        <w:r>
          <w:rPr>
            <w:rFonts w:hint="eastAsia"/>
          </w:rPr>
          <w:t>项目</w:t>
        </w:r>
      </w:ins>
      <w:ins w:id="333" w:author="hyx" w:date="2018-11-13T10:24:00Z">
        <w:r>
          <w:rPr>
            <w:rFonts w:hint="eastAsia"/>
          </w:rPr>
          <w:t>组织结构（OBS）</w:t>
        </w:r>
        <w:bookmarkEnd w:id="28"/>
      </w:ins>
    </w:p>
    <w:p>
      <w:pPr>
        <w:pStyle w:val="60"/>
        <w:numPr>
          <w:ilvl w:val="0"/>
          <w:numId w:val="0"/>
        </w:numPr>
        <w:ind w:left="425" w:hanging="425"/>
        <w:pPrChange w:id="334" w:author="hyx" w:date="2018-11-10T14:16:00Z">
          <w:pPr>
            <w:pStyle w:val="70"/>
          </w:pPr>
        </w:pPrChange>
      </w:pPr>
      <w:bookmarkStart w:id="29" w:name="_Toc16558"/>
      <w:r>
        <w:drawing>
          <wp:inline distT="0" distB="0" distL="0" distR="0">
            <wp:extent cx="5568950" cy="3665855"/>
            <wp:effectExtent l="0" t="0" r="12700" b="10795"/>
            <wp:docPr id="2" name="图片 2" descr="C:\Users\hyx\Documents\Tencent Files\1103057282\Image\C2C\4Y$}TM[B{G%L}9T$(@9F1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yx\Documents\Tencent Files\1103057282\Image\C2C\4Y$}TM[B{G%L}9T$(@9F1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68950" cy="3665855"/>
                    </a:xfrm>
                    <a:prstGeom prst="rect">
                      <a:avLst/>
                    </a:prstGeom>
                    <a:noFill/>
                    <a:ln>
                      <a:noFill/>
                    </a:ln>
                  </pic:spPr>
                </pic:pic>
              </a:graphicData>
            </a:graphic>
          </wp:inline>
        </w:drawing>
      </w:r>
      <w:bookmarkEnd w:id="29"/>
    </w:p>
    <w:p>
      <w:pPr>
        <w:pPrChange w:id="335" w:author="hyx" w:date="2018-11-10T14:16:00Z">
          <w:pPr>
            <w:pStyle w:val="70"/>
          </w:pPr>
        </w:pPrChange>
      </w:pPr>
      <w:r>
        <w:rPr>
          <w:rFonts w:hint="eastAsia"/>
        </w:rPr>
        <w:t>项目发起人：杨枨，侯宏伦</w:t>
      </w:r>
    </w:p>
    <w:p>
      <w:pPr>
        <w:pPrChange w:id="336" w:author="hyx" w:date="2018-11-10T14:16:00Z">
          <w:pPr>
            <w:pStyle w:val="70"/>
          </w:pPr>
        </w:pPrChange>
      </w:pPr>
      <w:r>
        <w:rPr>
          <w:rFonts w:hint="eastAsia"/>
        </w:rPr>
        <w:t>项目团队：</w:t>
      </w:r>
    </w:p>
    <w:p>
      <w:pPr>
        <w:pPrChange w:id="337" w:author="hyx" w:date="2018-11-10T14:16:00Z">
          <w:pPr>
            <w:pStyle w:val="70"/>
          </w:pPr>
        </w:pPrChange>
      </w:pPr>
      <w:r>
        <w:rPr>
          <w:rFonts w:hint="eastAsia"/>
        </w:rPr>
        <w:t>黄叶轩（项目经理）（质量保障员）：</w:t>
      </w:r>
    </w:p>
    <w:p>
      <w:r>
        <w:rPr>
          <w:rFonts w:hint="eastAsia"/>
        </w:rPr>
        <w:t>负责任务的分配，文档审核，界面原型设计，编写文档，访谈用户</w:t>
      </w:r>
    </w:p>
    <w:p>
      <w:pPr>
        <w:rPr>
          <w:rFonts w:hint="eastAsia"/>
        </w:rPr>
      </w:pPr>
    </w:p>
    <w:p>
      <w:pPr>
        <w:pPrChange w:id="338" w:author="hyx" w:date="2018-11-10T14:16:00Z">
          <w:pPr>
            <w:pStyle w:val="70"/>
          </w:pPr>
        </w:pPrChange>
      </w:pPr>
      <w:r>
        <w:rPr>
          <w:rFonts w:hint="eastAsia"/>
        </w:rPr>
        <w:t>徐双铅（接口联络员）（用户访谈负责人)：</w:t>
      </w:r>
    </w:p>
    <w:p>
      <w:r>
        <w:rPr>
          <w:rFonts w:hint="eastAsia"/>
        </w:rPr>
        <w:t>小组联系人，对话录音，编写文档，访谈用户</w:t>
      </w:r>
    </w:p>
    <w:p>
      <w:pPr>
        <w:rPr>
          <w:rFonts w:hint="eastAsia"/>
        </w:rPr>
      </w:pPr>
    </w:p>
    <w:p>
      <w:pPr>
        <w:pPrChange w:id="339" w:author="hyx" w:date="2018-11-10T14:16:00Z">
          <w:pPr>
            <w:pStyle w:val="70"/>
          </w:pPr>
        </w:pPrChange>
      </w:pPr>
      <w:r>
        <w:rPr>
          <w:rFonts w:hint="eastAsia"/>
        </w:rPr>
        <w:t>陈苏民(原型开发负责人)（文档书写员）：</w:t>
      </w:r>
    </w:p>
    <w:p>
      <w:r>
        <w:rPr>
          <w:rFonts w:hint="eastAsia"/>
        </w:rPr>
        <w:t>获取文档模板，界面原型设计，编写文档，访谈用户</w:t>
      </w:r>
    </w:p>
    <w:p>
      <w:pPr>
        <w:rPr>
          <w:rFonts w:hint="eastAsia"/>
        </w:rPr>
      </w:pPr>
    </w:p>
    <w:p>
      <w:r>
        <w:rPr>
          <w:rFonts w:hint="eastAsia"/>
        </w:rPr>
        <w:t>吕迪（会议记录员）（需求分析员）：</w:t>
      </w:r>
    </w:p>
    <w:p>
      <w:r>
        <w:rPr>
          <w:rFonts w:hint="eastAsia"/>
        </w:rPr>
        <w:t>会议记录，编写文档，访谈用户</w:t>
      </w:r>
    </w:p>
    <w:p>
      <w:pPr>
        <w:rPr>
          <w:rFonts w:hint="eastAsia"/>
        </w:rPr>
      </w:pPr>
    </w:p>
    <w:p>
      <w:r>
        <w:rPr>
          <w:rFonts w:hint="eastAsia"/>
        </w:rPr>
        <w:t>陈俊仁（配置管理员）（文档书写员）：</w:t>
      </w:r>
    </w:p>
    <w:p>
      <w:pPr>
        <w:rPr>
          <w:ins w:id="340" w:author="xsq" w:date="2018-11-22T20:15:00Z"/>
        </w:rPr>
      </w:pPr>
      <w:r>
        <w:rPr>
          <w:rFonts w:hint="eastAsia"/>
        </w:rPr>
        <w:t>配置管理，编写文档，访谈用户</w:t>
      </w:r>
    </w:p>
    <w:p>
      <w:pPr>
        <w:rPr>
          <w:ins w:id="342" w:author="hyx" w:date="2018-11-10T14:16:00Z"/>
        </w:rPr>
        <w:pPrChange w:id="341" w:author="hyx" w:date="2018-11-10T14:16:00Z">
          <w:pPr>
            <w:pStyle w:val="70"/>
          </w:pPr>
        </w:pPrChange>
      </w:pPr>
    </w:p>
    <w:p>
      <w:pPr>
        <w:pStyle w:val="70"/>
      </w:pPr>
      <w:bookmarkStart w:id="30" w:name="_Toc20968"/>
      <w:r>
        <w:rPr>
          <w:rFonts w:hint="eastAsia"/>
        </w:rPr>
        <w:t>项目用户</w:t>
      </w:r>
      <w:bookmarkEnd w:id="27"/>
      <w:bookmarkEnd w:id="30"/>
    </w:p>
    <w:tbl>
      <w:tblPr>
        <w:tblStyle w:val="42"/>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lang w:val="zh-CN"/>
              </w:rPr>
            </w:pPr>
            <w:r>
              <w:rPr>
                <w:rFonts w:hint="eastAsia"/>
                <w:szCs w:val="21"/>
                <w:lang w:val="zh-CN"/>
              </w:rPr>
              <w:t>教师</w:t>
            </w:r>
          </w:p>
        </w:tc>
        <w:tc>
          <w:tcPr>
            <w:tcW w:w="4298" w:type="dxa"/>
            <w:shd w:val="clear" w:color="auto" w:fill="auto"/>
            <w:vAlign w:val="center"/>
          </w:tcPr>
          <w:p>
            <w:pPr>
              <w:ind w:firstLine="420"/>
              <w:rPr>
                <w:szCs w:val="21"/>
                <w:lang w:val="zh-CN"/>
              </w:rPr>
            </w:pPr>
            <w:r>
              <w:rPr>
                <w:rFonts w:hint="eastAsia"/>
                <w:szCs w:val="21"/>
                <w:lang w:val="zh-CN"/>
              </w:rPr>
              <w:t>软件</w:t>
            </w:r>
            <w:ins w:id="343" w:author="hyx" w:date="2018-11-10T14:18:00Z">
              <w:r>
                <w:rPr>
                  <w:rFonts w:hint="eastAsia"/>
                  <w:szCs w:val="21"/>
                  <w:lang w:val="zh-CN"/>
                </w:rPr>
                <w:t>工程系列</w:t>
              </w:r>
            </w:ins>
            <w:del w:id="344" w:author="hyx" w:date="2018-11-10T14:17:00Z">
              <w:r>
                <w:rPr>
                  <w:rFonts w:hint="eastAsia"/>
                  <w:szCs w:val="21"/>
                  <w:lang w:val="zh-CN"/>
                </w:rPr>
                <w:delText>需求分析</w:delText>
              </w:r>
            </w:del>
            <w:r>
              <w:rPr>
                <w:rFonts w:hint="eastAsia"/>
                <w:szCs w:val="21"/>
                <w:lang w:val="zh-CN"/>
              </w:rPr>
              <w:t>课程授课教师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学生</w:t>
            </w:r>
          </w:p>
        </w:tc>
        <w:tc>
          <w:tcPr>
            <w:tcW w:w="4298" w:type="dxa"/>
            <w:shd w:val="clear" w:color="auto" w:fill="auto"/>
            <w:vAlign w:val="center"/>
          </w:tcPr>
          <w:p>
            <w:pPr>
              <w:ind w:firstLine="420"/>
              <w:rPr>
                <w:szCs w:val="21"/>
                <w:lang w:val="zh-CN"/>
              </w:rPr>
            </w:pPr>
            <w:r>
              <w:rPr>
                <w:rFonts w:hint="eastAsia"/>
                <w:szCs w:val="21"/>
                <w:lang w:val="zh-CN"/>
              </w:rPr>
              <w:t>选择</w:t>
            </w:r>
            <w:ins w:id="345" w:author="hyx" w:date="2018-11-10T14:18:00Z">
              <w:r>
                <w:rPr>
                  <w:rFonts w:hint="eastAsia"/>
                  <w:szCs w:val="21"/>
                  <w:lang w:val="zh-CN"/>
                </w:rPr>
                <w:t>软件工程系列课程</w:t>
              </w:r>
            </w:ins>
            <w:del w:id="346" w:author="hyx" w:date="2018-11-10T14:18:00Z">
              <w:r>
                <w:rPr>
                  <w:rFonts w:hint="eastAsia"/>
                  <w:szCs w:val="21"/>
                  <w:lang w:val="zh-CN"/>
                </w:rPr>
                <w:delText>软件需求分析课程</w:delText>
              </w:r>
            </w:del>
            <w:r>
              <w:rPr>
                <w:rFonts w:hint="eastAsia"/>
                <w:szCs w:val="21"/>
                <w:lang w:val="zh-CN"/>
              </w:rPr>
              <w:t>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bl>
    <w:p>
      <w:pPr>
        <w:rPr>
          <w:ins w:id="347" w:author="hyx" w:date="2018-11-13T10:27:00Z"/>
        </w:rPr>
      </w:pPr>
    </w:p>
    <w:p>
      <w:pPr>
        <w:rPr>
          <w:ins w:id="348" w:author="hyx" w:date="2018-11-13T10:27:00Z"/>
        </w:rPr>
      </w:pPr>
    </w:p>
    <w:p/>
    <w:p>
      <w:bookmarkStart w:id="186" w:name="_GoBack"/>
      <w:bookmarkEnd w:id="186"/>
    </w:p>
    <w:p>
      <w:pPr>
        <w:rPr>
          <w:rFonts w:hint="eastAsia"/>
        </w:rPr>
      </w:pPr>
    </w:p>
    <w:p>
      <w:pPr>
        <w:pStyle w:val="62"/>
      </w:pPr>
      <w:bookmarkStart w:id="31" w:name="_Toc16265"/>
      <w:r>
        <w:rPr>
          <w:rFonts w:hint="eastAsia"/>
        </w:rPr>
        <w:t>业务</w:t>
      </w:r>
      <w:r>
        <w:t>目标</w:t>
      </w:r>
      <w:bookmarkEnd w:id="31"/>
    </w:p>
    <w:p>
      <w:pPr>
        <w:ind w:firstLine="420"/>
        <w:rPr>
          <w:rFonts w:hint="eastAsia"/>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w:t>
      </w:r>
      <w:r>
        <w:rPr>
          <w:rFonts w:hint="eastAsia"/>
          <w:szCs w:val="21"/>
          <w:lang w:val="zh-CN"/>
        </w:rPr>
        <w:t>软件工程专业的</w:t>
      </w:r>
      <w:r>
        <w:rPr>
          <w:szCs w:val="21"/>
          <w:lang w:val="zh-CN"/>
        </w:rPr>
        <w:t>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pPr>
        <w:pStyle w:val="62"/>
      </w:pPr>
      <w:bookmarkStart w:id="32" w:name="_Toc29863"/>
      <w:r>
        <w:rPr>
          <w:rFonts w:hint="eastAsia"/>
        </w:rPr>
        <w:t>参考</w:t>
      </w:r>
      <w:r>
        <w:t>资料</w:t>
      </w:r>
      <w:bookmarkEnd w:id="32"/>
    </w:p>
    <w:p>
      <w:r>
        <w:t xml:space="preserve">[1] 张海藩,牟永敏.软件工程导论（第六版） </w:t>
      </w:r>
    </w:p>
    <w:p>
      <w:r>
        <w:t>[2] GB+T-8567-2006.国标《计算机软件文档编制规范》</w:t>
      </w:r>
    </w:p>
    <w:p>
      <w:r>
        <w:t>[3] GB/T19000—2008/ISO9000.国标《质量管理体系 基础和术语》</w:t>
      </w:r>
    </w:p>
    <w:p>
      <w:r>
        <w:t>[4] 项目管理知识体系指南（PMBOK 指南)/项目管理协会</w:t>
      </w:r>
    </w:p>
    <w:p>
      <w:pPr>
        <w:rPr>
          <w:rFonts w:hint="eastAsia"/>
        </w:rPr>
      </w:pPr>
      <w:r>
        <w:t xml:space="preserve">[5] </w:t>
      </w:r>
      <w:r>
        <w:rPr>
          <w:rFonts w:hint="eastAsia"/>
        </w:rPr>
        <w:t>IT</w:t>
      </w:r>
      <w:r>
        <w:t>项目管理（原书第8版） [Software Project Management Fifth Edition]</w:t>
      </w:r>
    </w:p>
    <w:p>
      <w:pPr>
        <w:pStyle w:val="60"/>
      </w:pPr>
      <w:bookmarkStart w:id="33" w:name="_Toc30076"/>
      <w:r>
        <w:rPr>
          <w:rFonts w:hint="eastAsia"/>
        </w:rPr>
        <w:t>项目</w:t>
      </w:r>
      <w:r>
        <w:t>概述</w:t>
      </w:r>
      <w:bookmarkEnd w:id="33"/>
    </w:p>
    <w:p>
      <w:pPr>
        <w:pStyle w:val="62"/>
      </w:pPr>
      <w:bookmarkStart w:id="34" w:name="_Toc996"/>
      <w:r>
        <w:rPr>
          <w:rFonts w:hint="eastAsia"/>
        </w:rPr>
        <w:t>项目</w:t>
      </w:r>
      <w:r>
        <w:t>基本信息</w:t>
      </w:r>
      <w:bookmarkEnd w:id="34"/>
    </w:p>
    <w:p>
      <w:pPr>
        <w:ind w:firstLine="420"/>
        <w:rPr>
          <w:del w:id="349" w:author="hyx" w:date="2018-11-11T18:45:00Z"/>
        </w:rPr>
      </w:pPr>
      <w:r>
        <w:rPr>
          <w:rFonts w:hint="eastAsia"/>
        </w:rPr>
        <w:t>软件工程系列课程教学辅助网站是一个针对软件工程系列课程而建立的开放性交流平台，部署在浙江大学城市学院内网中或发布在各大手机应用市场，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学习资源支持。最终达到更好的学习效果。</w:t>
      </w:r>
    </w:p>
    <w:p>
      <w:pPr>
        <w:ind w:firstLine="420"/>
        <w:rPr>
          <w:ins w:id="350" w:author="hyx" w:date="2018-11-13T10:28:00Z"/>
        </w:rPr>
      </w:pPr>
    </w:p>
    <w:p>
      <w:pPr>
        <w:ind w:firstLine="0"/>
        <w:rPr>
          <w:del w:id="352" w:author="hyx" w:date="2018-11-11T18:45:00Z"/>
          <w:rFonts w:hint="eastAsia"/>
        </w:rPr>
        <w:pPrChange w:id="351" w:author="hyx" w:date="2018-11-11T18:45:00Z">
          <w:pPr>
            <w:ind w:firstLine="420"/>
          </w:pPr>
        </w:pPrChange>
      </w:pPr>
    </w:p>
    <w:p>
      <w:pPr>
        <w:ind w:firstLine="0"/>
        <w:rPr>
          <w:del w:id="354" w:author="hyx" w:date="2018-11-11T18:45:00Z"/>
        </w:rPr>
        <w:pPrChange w:id="353" w:author="hyx" w:date="2018-11-11T18:45:00Z">
          <w:pPr>
            <w:ind w:firstLine="420"/>
          </w:pPr>
        </w:pPrChange>
      </w:pPr>
    </w:p>
    <w:p>
      <w:pPr>
        <w:ind w:firstLine="0"/>
        <w:rPr>
          <w:del w:id="356" w:author="hyx" w:date="2018-11-11T18:45:00Z"/>
        </w:rPr>
        <w:pPrChange w:id="355" w:author="hyx" w:date="2018-11-11T18:45:00Z">
          <w:pPr>
            <w:ind w:firstLine="420"/>
          </w:pPr>
        </w:pPrChange>
      </w:pPr>
    </w:p>
    <w:p/>
    <w:p>
      <w:pPr>
        <w:pStyle w:val="62"/>
      </w:pPr>
      <w:bookmarkStart w:id="35" w:name="_Toc4517"/>
      <w:r>
        <w:rPr>
          <w:rFonts w:hint="eastAsia"/>
        </w:rPr>
        <w:t>工作</w:t>
      </w:r>
      <w:r>
        <w:t>内容</w:t>
      </w:r>
      <w:bookmarkEnd w:id="35"/>
    </w:p>
    <w:tbl>
      <w:tblPr>
        <w:tblStyle w:val="42"/>
        <w:tblpPr w:leftFromText="180" w:rightFromText="180" w:vertAnchor="text" w:horzAnchor="page" w:tblpX="2305" w:tblpY="128"/>
        <w:tblW w:w="5251"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99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99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黄叶轩</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p>
            <w:pPr>
              <w:rPr>
                <w:szCs w:val="21"/>
              </w:rPr>
            </w:pPr>
            <w:r>
              <w:rPr>
                <w:rFonts w:hint="eastAsia"/>
                <w:szCs w:val="21"/>
              </w:rPr>
              <w:t>需求工程计划</w:t>
            </w:r>
            <w:r>
              <w:rPr>
                <w:szCs w:val="21"/>
              </w:rPr>
              <w:t>-</w:t>
            </w:r>
            <w:r>
              <w:rPr>
                <w:rFonts w:hint="eastAsia"/>
                <w:szCs w:val="21"/>
              </w:rPr>
              <w:t>初步</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rFonts w:hint="eastAsia"/>
                <w:bCs/>
                <w:color w:val="000000"/>
                <w:szCs w:val="21"/>
              </w:rPr>
              <w:t>黄叶轩</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陈俊仁</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del w:id="357" w:author="hyx" w:date="2018-11-10T18:23:00Z">
              <w:r>
                <w:rPr>
                  <w:rFonts w:hint="eastAsia"/>
                  <w:bCs/>
                  <w:color w:val="000000"/>
                  <w:szCs w:val="21"/>
                </w:rPr>
                <w:delText>陈苏民</w:delText>
              </w:r>
            </w:del>
            <w:ins w:id="358" w:author="hyx" w:date="2018-11-10T18:23:00Z">
              <w:r>
                <w:rPr>
                  <w:rFonts w:hint="eastAsia"/>
                  <w:bCs/>
                  <w:color w:val="000000"/>
                  <w:szCs w:val="21"/>
                </w:rPr>
                <w:t>黄叶轩</w:t>
              </w:r>
            </w:ins>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徐双铅</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吕迪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徐双铅</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99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陈苏民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吕迪</w:t>
            </w:r>
          </w:p>
        </w:tc>
      </w:tr>
    </w:tbl>
    <w:p/>
    <w:p/>
    <w:p/>
    <w:p/>
    <w:p/>
    <w:p/>
    <w:p/>
    <w:p/>
    <w:p/>
    <w:p/>
    <w:p/>
    <w:p/>
    <w:p/>
    <w:p>
      <w:pPr>
        <w:rPr>
          <w:rFonts w:hint="eastAsia"/>
        </w:rPr>
      </w:pPr>
    </w:p>
    <w:p>
      <w:pPr>
        <w:rPr>
          <w:rFonts w:hint="eastAsia"/>
        </w:rPr>
      </w:pPr>
    </w:p>
    <w:p>
      <w:pPr>
        <w:pStyle w:val="62"/>
      </w:pPr>
      <w:bookmarkStart w:id="36" w:name="_Toc14948"/>
      <w:r>
        <w:rPr>
          <w:rFonts w:hint="eastAsia"/>
          <w:lang w:eastAsia="zh-CN"/>
        </w:rPr>
        <w:t>项目组人员</w:t>
      </w:r>
      <w:bookmarkEnd w:id="36"/>
    </w:p>
    <w:tbl>
      <w:tblPr>
        <w:tblStyle w:val="42"/>
        <w:tblpPr w:leftFromText="180" w:rightFromText="180" w:vertAnchor="text" w:horzAnchor="margin" w:tblpY="13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850"/>
        <w:gridCol w:w="1276"/>
        <w:gridCol w:w="1701"/>
        <w:gridCol w:w="1134"/>
        <w:gridCol w:w="1418"/>
        <w:gridCol w:w="1184"/>
        <w:tblGridChange w:id="359">
          <w:tblGrid>
            <w:gridCol w:w="425"/>
            <w:gridCol w:w="424"/>
            <w:gridCol w:w="110"/>
            <w:gridCol w:w="850"/>
            <w:gridCol w:w="1276"/>
            <w:gridCol w:w="284"/>
            <w:gridCol w:w="508"/>
            <w:gridCol w:w="909"/>
            <w:gridCol w:w="754"/>
            <w:gridCol w:w="380"/>
            <w:gridCol w:w="870"/>
            <w:gridCol w:w="548"/>
            <w:gridCol w:w="1184"/>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shd w:val="clear" w:color="auto" w:fill="BDD6EE"/>
          </w:tcPr>
          <w:p>
            <w:pPr>
              <w:rPr>
                <w:rFonts w:ascii="Times New Roman" w:hAnsi="Times New Roman" w:cs="Times New Roman"/>
                <w:b/>
                <w:szCs w:val="24"/>
              </w:rPr>
            </w:pPr>
            <w:bookmarkStart w:id="37" w:name="OLE_LINK11"/>
            <w:bookmarkStart w:id="38" w:name="OLE_LINK10"/>
            <w:bookmarkStart w:id="39" w:name="OLE_LINK12"/>
            <w:bookmarkStart w:id="40" w:name="OLE_LINK13"/>
            <w:r>
              <w:rPr>
                <w:rFonts w:hint="eastAsia" w:ascii="Times New Roman" w:hAnsi="Times New Roman" w:cs="Times New Roman"/>
                <w:b/>
                <w:szCs w:val="24"/>
              </w:rPr>
              <w:t>姓名</w:t>
            </w:r>
          </w:p>
        </w:tc>
        <w:tc>
          <w:tcPr>
            <w:tcW w:w="850"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27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170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邮箱</w:t>
            </w:r>
          </w:p>
        </w:tc>
        <w:tc>
          <w:tcPr>
            <w:tcW w:w="1134" w:type="dxa"/>
            <w:shd w:val="clear" w:color="auto" w:fill="BDD6EE"/>
          </w:tcPr>
          <w:p>
            <w:pPr>
              <w:rPr>
                <w:ins w:id="360" w:author="hyx" w:date="2018-11-10T14:21:00Z"/>
                <w:rFonts w:ascii="Times New Roman" w:hAnsi="Times New Roman" w:cs="Times New Roman"/>
                <w:b/>
                <w:szCs w:val="24"/>
              </w:rPr>
            </w:pPr>
            <w:ins w:id="361" w:author="hyx" w:date="2018-11-10T14:22:00Z">
              <w:r>
                <w:rPr>
                  <w:rFonts w:hint="eastAsia" w:ascii="Times New Roman" w:hAnsi="Times New Roman" w:cs="Times New Roman"/>
                  <w:b/>
                  <w:szCs w:val="24"/>
                </w:rPr>
                <w:t>微信</w:t>
              </w:r>
            </w:ins>
          </w:p>
        </w:tc>
        <w:tc>
          <w:tcPr>
            <w:tcW w:w="1418" w:type="dxa"/>
            <w:shd w:val="clear" w:color="auto" w:fill="BDD6EE"/>
          </w:tcPr>
          <w:p>
            <w:pPr>
              <w:rPr>
                <w:ins w:id="362" w:author="hyx" w:date="2018-11-10T14:22:00Z"/>
                <w:rFonts w:ascii="Times New Roman" w:hAnsi="Times New Roman" w:cs="Times New Roman"/>
                <w:b/>
                <w:szCs w:val="24"/>
              </w:rPr>
            </w:pPr>
            <w:ins w:id="363" w:author="hyx" w:date="2018-11-10T14:22:00Z">
              <w:r>
                <w:rPr>
                  <w:rFonts w:hint="eastAsia" w:ascii="Times New Roman" w:hAnsi="Times New Roman" w:cs="Times New Roman"/>
                  <w:b/>
                  <w:szCs w:val="24"/>
                </w:rPr>
                <w:t>QQ</w:t>
              </w:r>
            </w:ins>
          </w:p>
        </w:tc>
        <w:tc>
          <w:tcPr>
            <w:tcW w:w="1184"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64"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365"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黄叶轩</w:t>
            </w:r>
          </w:p>
        </w:tc>
        <w:tc>
          <w:tcPr>
            <w:tcW w:w="850" w:type="dxa"/>
            <w:tcPrChange w:id="366"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276" w:type="dxa"/>
            <w:tcPrChange w:id="367" w:author="hyx" w:date="2018-11-10T14:24:00Z">
              <w:tcPr>
                <w:tcW w:w="2520" w:type="dxa"/>
                <w:gridSpan w:val="4"/>
              </w:tcPr>
            </w:tcPrChange>
          </w:tcPr>
          <w:p>
            <w:pPr>
              <w:rPr>
                <w:rFonts w:ascii="Times New Roman" w:hAnsi="Times New Roman" w:cs="Times New Roman"/>
                <w:szCs w:val="24"/>
              </w:rPr>
            </w:pPr>
            <w:r>
              <w:rPr>
                <w:rFonts w:hint="eastAsia" w:ascii="Times New Roman" w:hAnsi="Times New Roman" w:cs="Times New Roman"/>
                <w:szCs w:val="24"/>
              </w:rPr>
              <w:t>13588899102</w:t>
            </w:r>
          </w:p>
        </w:tc>
        <w:tc>
          <w:tcPr>
            <w:tcW w:w="1701" w:type="dxa"/>
            <w:tcPrChange w:id="368" w:author="hyx" w:date="2018-11-10T14:24:00Z">
              <w:tcPr>
                <w:tcW w:w="508" w:type="dxa"/>
              </w:tcPr>
            </w:tcPrChange>
          </w:tcPr>
          <w:p>
            <w:pPr>
              <w:rPr>
                <w:ins w:id="369" w:author="hyx" w:date="2018-11-10T14:22:00Z"/>
                <w:rFonts w:ascii="Times New Roman" w:hAnsi="Times New Roman" w:cs="Times New Roman"/>
                <w:szCs w:val="24"/>
              </w:rPr>
            </w:pPr>
            <w:r>
              <w:rPr>
                <w:rFonts w:ascii="Times New Roman" w:hAnsi="Times New Roman" w:cs="Times New Roman"/>
                <w:szCs w:val="24"/>
              </w:rPr>
              <w:t>31601246</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370" w:author="hyx" w:date="2018-11-10T14:24:00Z">
              <w:tcPr>
                <w:tcW w:w="1663" w:type="dxa"/>
                <w:gridSpan w:val="2"/>
              </w:tcPr>
            </w:tcPrChange>
          </w:tcPr>
          <w:p>
            <w:pPr>
              <w:rPr>
                <w:ins w:id="371" w:author="hyx" w:date="2018-11-10T14:21:00Z"/>
                <w:rFonts w:ascii="Times New Roman" w:hAnsi="Times New Roman" w:cs="Times New Roman"/>
                <w:szCs w:val="24"/>
              </w:rPr>
            </w:pPr>
            <w:ins w:id="372" w:author="hyx" w:date="2018-11-10T14:23:00Z">
              <w:r>
                <w:rPr>
                  <w:rFonts w:hint="eastAsia"/>
                </w:rPr>
                <w:t>H</w:t>
              </w:r>
            </w:ins>
            <w:ins w:id="373" w:author="hyx" w:date="2018-11-10T14:23:00Z">
              <w:r>
                <w:rPr/>
                <w:t>yxzucc</w:t>
              </w:r>
            </w:ins>
          </w:p>
        </w:tc>
        <w:tc>
          <w:tcPr>
            <w:tcW w:w="1418" w:type="dxa"/>
            <w:tcPrChange w:id="374" w:author="hyx" w:date="2018-11-10T14:24:00Z">
              <w:tcPr>
                <w:tcW w:w="1250" w:type="dxa"/>
                <w:gridSpan w:val="2"/>
              </w:tcPr>
            </w:tcPrChange>
          </w:tcPr>
          <w:p>
            <w:pPr>
              <w:rPr>
                <w:ins w:id="375" w:author="hyx" w:date="2018-11-10T14:22:00Z"/>
                <w:rFonts w:ascii="Times New Roman" w:hAnsi="Times New Roman" w:cs="Times New Roman"/>
                <w:szCs w:val="24"/>
              </w:rPr>
            </w:pPr>
            <w:ins w:id="376" w:author="hyx" w:date="2018-11-10T14:23:00Z">
              <w:r>
                <w:rPr>
                  <w:rFonts w:hint="eastAsia"/>
                </w:rPr>
                <w:t>1</w:t>
              </w:r>
            </w:ins>
            <w:ins w:id="377" w:author="hyx" w:date="2018-11-10T14:23:00Z">
              <w:r>
                <w:rPr/>
                <w:t>103057282</w:t>
              </w:r>
            </w:ins>
          </w:p>
        </w:tc>
        <w:tc>
          <w:tcPr>
            <w:tcW w:w="1184" w:type="dxa"/>
            <w:tcPrChange w:id="378" w:author="hyx" w:date="2018-11-10T14:24:00Z">
              <w:tcPr>
                <w:tcW w:w="1732" w:type="dxa"/>
                <w:gridSpan w:val="2"/>
              </w:tcPr>
            </w:tcPrChange>
          </w:tcPr>
          <w:p>
            <w:pPr>
              <w:rPr>
                <w:ins w:id="379" w:author="hyx" w:date="2018-11-10T14:24:00Z"/>
                <w:rFonts w:ascii="Times New Roman" w:hAnsi="Times New Roman" w:cs="Times New Roman"/>
                <w:szCs w:val="24"/>
              </w:rPr>
            </w:pPr>
            <w:r>
              <w:rPr>
                <w:rFonts w:ascii="Times New Roman" w:hAnsi="Times New Roman" w:cs="Times New Roman"/>
                <w:szCs w:val="24"/>
              </w:rPr>
              <w:t>P</w:t>
            </w:r>
            <w:r>
              <w:rPr>
                <w:rFonts w:hint="eastAsia" w:ascii="Times New Roman" w:hAnsi="Times New Roman" w:cs="Times New Roman"/>
                <w:szCs w:val="24"/>
              </w:rPr>
              <w:t>roject</w:t>
            </w:r>
          </w:p>
          <w:p>
            <w:pPr>
              <w:rPr>
                <w:rFonts w:ascii="Times New Roman" w:hAnsi="Times New Roman" w:cs="Times New Roman"/>
                <w:szCs w:val="24"/>
              </w:rPr>
            </w:pPr>
            <w:r>
              <w:rPr>
                <w:rFonts w:ascii="Times New Roman" w:hAnsi="Times New Roman" w:cs="Times New Roman"/>
                <w:szCs w:val="24"/>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80"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381" w:author="hyx" w:date="2018-11-10T14:24:00Z">
              <w:tcPr>
                <w:tcW w:w="425" w:type="dxa"/>
              </w:tcPr>
            </w:tcPrChange>
          </w:tcPr>
          <w:p>
            <w:pPr>
              <w:rPr>
                <w:rFonts w:hAnsi="Times New Roman"/>
                <w:sz w:val="24"/>
                <w:szCs w:val="24"/>
              </w:rPr>
            </w:pPr>
            <w:r>
              <w:rPr>
                <w:rFonts w:hint="eastAsia" w:ascii="Times New Roman" w:hAnsi="Times New Roman" w:cs="Times New Roman"/>
                <w:szCs w:val="24"/>
              </w:rPr>
              <w:t>陈苏民</w:t>
            </w:r>
          </w:p>
        </w:tc>
        <w:tc>
          <w:tcPr>
            <w:tcW w:w="850" w:type="dxa"/>
            <w:tcPrChange w:id="382"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界面原型人员</w:t>
            </w:r>
          </w:p>
        </w:tc>
        <w:tc>
          <w:tcPr>
            <w:tcW w:w="1276" w:type="dxa"/>
            <w:tcPrChange w:id="383"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3071869207</w:t>
            </w:r>
          </w:p>
        </w:tc>
        <w:tc>
          <w:tcPr>
            <w:tcW w:w="1701" w:type="dxa"/>
            <w:tcPrChange w:id="384" w:author="hyx" w:date="2018-11-10T14:24:00Z">
              <w:tcPr>
                <w:tcW w:w="508" w:type="dxa"/>
              </w:tcPr>
            </w:tcPrChange>
          </w:tcPr>
          <w:p>
            <w:pPr>
              <w:rPr>
                <w:ins w:id="385" w:author="hyx" w:date="2018-11-10T14:22:00Z"/>
                <w:rFonts w:ascii="Times New Roman" w:hAnsi="Times New Roman" w:cs="Times New Roman"/>
                <w:szCs w:val="24"/>
              </w:rPr>
            </w:pPr>
            <w:r>
              <w:rPr>
                <w:rFonts w:ascii="Times New Roman" w:hAnsi="Times New Roman" w:cs="Times New Roman"/>
                <w:szCs w:val="24"/>
              </w:rPr>
              <w:t>31602227</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386" w:author="hyx" w:date="2018-11-10T14:24:00Z">
              <w:tcPr>
                <w:tcW w:w="1663" w:type="dxa"/>
                <w:gridSpan w:val="2"/>
              </w:tcPr>
            </w:tcPrChange>
          </w:tcPr>
          <w:p>
            <w:pPr>
              <w:rPr>
                <w:ins w:id="387" w:author="hyx" w:date="2018-11-10T14:21:00Z"/>
                <w:rFonts w:ascii="Times New Roman" w:hAnsi="Times New Roman" w:cs="Times New Roman"/>
                <w:szCs w:val="24"/>
              </w:rPr>
            </w:pPr>
            <w:ins w:id="388" w:author="hyx" w:date="2018-11-10T14:23:00Z">
              <w:r>
                <w:rPr/>
                <w:t>chenjunren6745</w:t>
              </w:r>
            </w:ins>
          </w:p>
        </w:tc>
        <w:tc>
          <w:tcPr>
            <w:tcW w:w="1418" w:type="dxa"/>
            <w:tcPrChange w:id="389" w:author="hyx" w:date="2018-11-10T14:24:00Z">
              <w:tcPr>
                <w:tcW w:w="1250" w:type="dxa"/>
                <w:gridSpan w:val="2"/>
              </w:tcPr>
            </w:tcPrChange>
          </w:tcPr>
          <w:p>
            <w:pPr>
              <w:rPr>
                <w:ins w:id="390" w:author="hyx" w:date="2018-11-10T14:22:00Z"/>
                <w:rFonts w:ascii="Times New Roman" w:hAnsi="Times New Roman" w:cs="Times New Roman"/>
                <w:szCs w:val="24"/>
              </w:rPr>
            </w:pPr>
            <w:ins w:id="391" w:author="hyx" w:date="2018-11-10T14:23:00Z">
              <w:r>
                <w:rPr/>
                <w:t>374955336</w:t>
              </w:r>
            </w:ins>
          </w:p>
        </w:tc>
        <w:tc>
          <w:tcPr>
            <w:tcW w:w="1184" w:type="dxa"/>
            <w:tcPrChange w:id="392"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A</w:t>
            </w:r>
            <w:r>
              <w:rPr>
                <w:rFonts w:ascii="Times New Roman" w:hAnsi="Times New Roman" w:cs="Times New Roman"/>
                <w:szCs w:val="24"/>
              </w:rPr>
              <w:t>xureRP</w:t>
            </w:r>
          </w:p>
          <w:p>
            <w:pPr>
              <w:rPr>
                <w:rFonts w:ascii="Times New Roman" w:hAnsi="Times New Roman" w:cs="Times New Roman"/>
                <w:szCs w:val="24"/>
              </w:rPr>
            </w:pPr>
            <w:r>
              <w:rPr>
                <w:rFonts w:ascii="Times New Roman" w:hAnsi="Times New Roman" w:cs="Times New Roman"/>
                <w:szCs w:val="24"/>
              </w:rPr>
              <w:t>Visio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93"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394"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陈俊仁</w:t>
            </w:r>
          </w:p>
        </w:tc>
        <w:tc>
          <w:tcPr>
            <w:tcW w:w="850" w:type="dxa"/>
            <w:tcPrChange w:id="395"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276" w:type="dxa"/>
            <w:tcPrChange w:id="396"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7376503405</w:t>
            </w:r>
          </w:p>
        </w:tc>
        <w:tc>
          <w:tcPr>
            <w:tcW w:w="1701" w:type="dxa"/>
            <w:tcPrChange w:id="397" w:author="hyx" w:date="2018-11-10T14:24:00Z">
              <w:tcPr>
                <w:tcW w:w="508" w:type="dxa"/>
              </w:tcPr>
            </w:tcPrChange>
          </w:tcPr>
          <w:p>
            <w:pPr>
              <w:rPr>
                <w:ins w:id="398" w:author="hyx" w:date="2018-11-10T14:22:00Z"/>
                <w:rFonts w:ascii="Times New Roman" w:hAnsi="Times New Roman" w:cs="Times New Roman"/>
                <w:szCs w:val="24"/>
              </w:rPr>
            </w:pPr>
            <w:r>
              <w:rPr>
                <w:rFonts w:ascii="Times New Roman" w:hAnsi="Times New Roman" w:cs="Times New Roman"/>
                <w:szCs w:val="24"/>
              </w:rPr>
              <w:t>31601241</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399" w:author="hyx" w:date="2018-11-10T14:24:00Z">
              <w:tcPr>
                <w:tcW w:w="1663" w:type="dxa"/>
                <w:gridSpan w:val="2"/>
              </w:tcPr>
            </w:tcPrChange>
          </w:tcPr>
          <w:p>
            <w:pPr>
              <w:rPr>
                <w:ins w:id="400" w:author="hyx" w:date="2018-11-10T14:21:00Z"/>
                <w:rFonts w:ascii="Times New Roman" w:hAnsi="Times New Roman" w:cs="Times New Roman"/>
                <w:szCs w:val="24"/>
              </w:rPr>
            </w:pPr>
            <w:ins w:id="401" w:author="hyx" w:date="2018-11-10T14:23:00Z">
              <w:r>
                <w:rPr/>
                <w:t>c96s1m4</w:t>
              </w:r>
            </w:ins>
          </w:p>
        </w:tc>
        <w:tc>
          <w:tcPr>
            <w:tcW w:w="1418" w:type="dxa"/>
            <w:tcPrChange w:id="402" w:author="hyx" w:date="2018-11-10T14:24:00Z">
              <w:tcPr>
                <w:tcW w:w="1250" w:type="dxa"/>
                <w:gridSpan w:val="2"/>
              </w:tcPr>
            </w:tcPrChange>
          </w:tcPr>
          <w:p>
            <w:pPr>
              <w:rPr>
                <w:ins w:id="403" w:author="hyx" w:date="2018-11-10T14:22:00Z"/>
                <w:rFonts w:ascii="Times New Roman" w:hAnsi="Times New Roman" w:cs="Times New Roman"/>
                <w:szCs w:val="24"/>
              </w:rPr>
            </w:pPr>
            <w:ins w:id="404" w:author="hyx" w:date="2018-11-10T14:23:00Z">
              <w:r>
                <w:rPr/>
                <w:t>245023559</w:t>
              </w:r>
            </w:ins>
          </w:p>
        </w:tc>
        <w:tc>
          <w:tcPr>
            <w:tcW w:w="1184" w:type="dxa"/>
            <w:tcPrChange w:id="405"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G</w:t>
            </w:r>
            <w:r>
              <w:rPr>
                <w:rFonts w:ascii="Times New Roman" w:hAnsi="Times New Roman" w:cs="Times New Roman"/>
                <w:szCs w:val="24"/>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406"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407"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吕迪</w:t>
            </w:r>
          </w:p>
        </w:tc>
        <w:tc>
          <w:tcPr>
            <w:tcW w:w="850" w:type="dxa"/>
            <w:tcPrChange w:id="408"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276" w:type="dxa"/>
            <w:tcPrChange w:id="409"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7306413358</w:t>
            </w:r>
          </w:p>
        </w:tc>
        <w:tc>
          <w:tcPr>
            <w:tcW w:w="1701" w:type="dxa"/>
            <w:tcPrChange w:id="410" w:author="hyx" w:date="2018-11-10T14:24:00Z">
              <w:tcPr>
                <w:tcW w:w="508" w:type="dxa"/>
              </w:tcPr>
            </w:tcPrChange>
          </w:tcPr>
          <w:p>
            <w:pPr>
              <w:rPr>
                <w:ins w:id="411" w:author="hyx" w:date="2018-11-10T14:22:00Z"/>
                <w:rFonts w:ascii="Times New Roman" w:hAnsi="Times New Roman" w:cs="Times New Roman"/>
                <w:szCs w:val="24"/>
              </w:rPr>
            </w:pPr>
            <w:r>
              <w:rPr>
                <w:rFonts w:ascii="Times New Roman" w:hAnsi="Times New Roman" w:cs="Times New Roman"/>
                <w:szCs w:val="24"/>
              </w:rPr>
              <w:t>31504251</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412" w:author="hyx" w:date="2018-11-10T14:24:00Z">
              <w:tcPr>
                <w:tcW w:w="1663" w:type="dxa"/>
                <w:gridSpan w:val="2"/>
              </w:tcPr>
            </w:tcPrChange>
          </w:tcPr>
          <w:p>
            <w:pPr>
              <w:rPr>
                <w:ins w:id="413" w:author="hyx" w:date="2018-11-10T14:21:00Z"/>
                <w:rFonts w:ascii="Times New Roman" w:hAnsi="Times New Roman" w:cs="Times New Roman"/>
                <w:szCs w:val="24"/>
              </w:rPr>
            </w:pPr>
            <w:ins w:id="414" w:author="hyx" w:date="2018-11-10T14:23:00Z">
              <w:r>
                <w:rPr/>
                <w:t>CXM1064081300</w:t>
              </w:r>
            </w:ins>
          </w:p>
        </w:tc>
        <w:tc>
          <w:tcPr>
            <w:tcW w:w="1418" w:type="dxa"/>
            <w:tcPrChange w:id="415" w:author="hyx" w:date="2018-11-10T14:24:00Z">
              <w:tcPr>
                <w:tcW w:w="1250" w:type="dxa"/>
                <w:gridSpan w:val="2"/>
              </w:tcPr>
            </w:tcPrChange>
          </w:tcPr>
          <w:p>
            <w:pPr>
              <w:rPr>
                <w:ins w:id="416" w:author="hyx" w:date="2018-11-10T14:22:00Z"/>
                <w:rFonts w:ascii="Times New Roman" w:hAnsi="Times New Roman" w:cs="Times New Roman"/>
                <w:szCs w:val="24"/>
              </w:rPr>
            </w:pPr>
            <w:ins w:id="417" w:author="hyx" w:date="2018-11-10T14:23:00Z">
              <w:r>
                <w:rPr/>
                <w:t>1227442409</w:t>
              </w:r>
            </w:ins>
          </w:p>
        </w:tc>
        <w:tc>
          <w:tcPr>
            <w:tcW w:w="1184" w:type="dxa"/>
            <w:tcPrChange w:id="418"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A</w:t>
            </w:r>
            <w:r>
              <w:rPr>
                <w:rFonts w:ascii="Times New Roman" w:hAnsi="Times New Roman" w:cs="Times New Roman"/>
                <w:szCs w:val="24"/>
              </w:rPr>
              <w:t>xureRP</w:t>
            </w:r>
            <w:r>
              <w:rPr>
                <w:rFonts w:hint="eastAsia" w:ascii="Times New Roman" w:hAnsi="Times New Roman" w:cs="Times New Roman"/>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419"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420"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徐双铅</w:t>
            </w:r>
          </w:p>
        </w:tc>
        <w:tc>
          <w:tcPr>
            <w:tcW w:w="850" w:type="dxa"/>
            <w:tcPrChange w:id="421"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需求分析员</w:t>
            </w:r>
          </w:p>
        </w:tc>
        <w:tc>
          <w:tcPr>
            <w:tcW w:w="1276" w:type="dxa"/>
            <w:tcPrChange w:id="422"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8094711647</w:t>
            </w:r>
          </w:p>
        </w:tc>
        <w:tc>
          <w:tcPr>
            <w:tcW w:w="1701" w:type="dxa"/>
            <w:tcPrChange w:id="423" w:author="hyx" w:date="2018-11-10T14:24:00Z">
              <w:tcPr>
                <w:tcW w:w="508" w:type="dxa"/>
              </w:tcPr>
            </w:tcPrChange>
          </w:tcPr>
          <w:p>
            <w:pPr>
              <w:rPr>
                <w:ins w:id="424" w:author="hyx" w:date="2018-11-10T14:22:00Z"/>
                <w:rFonts w:ascii="Times New Roman" w:hAnsi="Times New Roman" w:cs="Times New Roman"/>
                <w:szCs w:val="24"/>
              </w:rPr>
            </w:pPr>
            <w:r>
              <w:rPr>
                <w:rFonts w:ascii="Times New Roman" w:hAnsi="Times New Roman" w:cs="Times New Roman"/>
                <w:szCs w:val="24"/>
              </w:rPr>
              <w:t>31601221</w:t>
            </w:r>
          </w:p>
          <w:p>
            <w:r>
              <w:rPr>
                <w:rFonts w:ascii="Times New Roman" w:hAnsi="Times New Roman" w:cs="Times New Roman"/>
                <w:szCs w:val="24"/>
              </w:rPr>
              <w:t>@stu.zucc.edu.cn</w:t>
            </w:r>
          </w:p>
        </w:tc>
        <w:tc>
          <w:tcPr>
            <w:tcW w:w="1134" w:type="dxa"/>
            <w:tcPrChange w:id="425" w:author="hyx" w:date="2018-11-10T14:24:00Z">
              <w:tcPr>
                <w:tcW w:w="1663" w:type="dxa"/>
                <w:gridSpan w:val="2"/>
              </w:tcPr>
            </w:tcPrChange>
          </w:tcPr>
          <w:p>
            <w:pPr>
              <w:rPr>
                <w:ins w:id="426" w:author="hyx" w:date="2018-11-10T14:21:00Z"/>
                <w:rFonts w:ascii="Times New Roman" w:hAnsi="Times New Roman" w:cs="Times New Roman"/>
                <w:szCs w:val="24"/>
              </w:rPr>
            </w:pPr>
            <w:ins w:id="427" w:author="hyx" w:date="2018-11-10T14:23:00Z">
              <w:r>
                <w:rPr/>
                <w:t>di62289</w:t>
              </w:r>
            </w:ins>
          </w:p>
        </w:tc>
        <w:tc>
          <w:tcPr>
            <w:tcW w:w="1418" w:type="dxa"/>
            <w:tcPrChange w:id="428" w:author="hyx" w:date="2018-11-10T14:24:00Z">
              <w:tcPr>
                <w:tcW w:w="1250" w:type="dxa"/>
                <w:gridSpan w:val="2"/>
              </w:tcPr>
            </w:tcPrChange>
          </w:tcPr>
          <w:p>
            <w:pPr>
              <w:rPr>
                <w:ins w:id="429" w:author="hyx" w:date="2018-11-10T14:22:00Z"/>
                <w:rFonts w:ascii="Times New Roman" w:hAnsi="Times New Roman" w:cs="Times New Roman"/>
                <w:szCs w:val="24"/>
              </w:rPr>
            </w:pPr>
            <w:ins w:id="430" w:author="hyx" w:date="2018-11-10T14:23:00Z">
              <w:r>
                <w:rPr/>
                <w:t>935162289</w:t>
              </w:r>
            </w:ins>
          </w:p>
        </w:tc>
        <w:tc>
          <w:tcPr>
            <w:tcW w:w="1184" w:type="dxa"/>
            <w:tcPrChange w:id="431"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WEB，</w:t>
            </w:r>
            <w:r>
              <w:rPr>
                <w:rFonts w:ascii="Times New Roman" w:hAnsi="Times New Roman" w:cs="Times New Roman"/>
                <w:szCs w:val="24"/>
              </w:rPr>
              <w:t>java</w:t>
            </w:r>
          </w:p>
        </w:tc>
      </w:tr>
      <w:bookmarkEnd w:id="37"/>
      <w:bookmarkEnd w:id="38"/>
      <w:bookmarkEnd w:id="39"/>
      <w:bookmarkEnd w:id="40"/>
    </w:tbl>
    <w:p>
      <w:pPr>
        <w:rPr>
          <w:ins w:id="433" w:author="hyx" w:date="2018-11-10T14:25:00Z"/>
        </w:rPr>
        <w:pPrChange w:id="432" w:author="hyx" w:date="2018-11-11T18:46:00Z">
          <w:pPr>
            <w:pStyle w:val="62"/>
          </w:pPr>
        </w:pPrChange>
      </w:pPr>
    </w:p>
    <w:p>
      <w:pPr>
        <w:pStyle w:val="62"/>
      </w:pPr>
      <w:bookmarkStart w:id="41" w:name="_Toc4949"/>
      <w:r>
        <w:rPr>
          <w:rFonts w:hint="eastAsia"/>
        </w:rPr>
        <w:t>用户</w:t>
      </w:r>
      <w:bookmarkEnd w:id="41"/>
    </w:p>
    <w:p/>
    <w:p>
      <w:pPr>
        <w:ind w:firstLine="420"/>
        <w:rPr>
          <w:szCs w:val="21"/>
          <w:lang w:val="zh-CN"/>
        </w:rPr>
      </w:pPr>
      <w:r>
        <w:rPr>
          <w:szCs w:val="21"/>
          <w:lang w:val="zh-CN"/>
        </w:rPr>
        <w:t>1.软件工程系列课程教师</w:t>
      </w:r>
    </w:p>
    <w:p>
      <w:pPr>
        <w:ind w:firstLine="420"/>
        <w:rPr>
          <w:szCs w:val="21"/>
          <w:lang w:val="zh-CN"/>
        </w:rPr>
      </w:pPr>
      <w:r>
        <w:rPr>
          <w:szCs w:val="21"/>
          <w:lang w:val="zh-CN"/>
        </w:rPr>
        <w:t>2.学习软件工程系列课程的学生</w:t>
      </w:r>
    </w:p>
    <w:p>
      <w:pPr>
        <w:ind w:firstLine="420"/>
        <w:rPr>
          <w:szCs w:val="21"/>
          <w:lang w:val="zh-CN"/>
        </w:rPr>
      </w:pPr>
      <w:r>
        <w:rPr>
          <w:szCs w:val="21"/>
          <w:lang w:val="zh-CN"/>
        </w:rPr>
        <w:t>3.没选这些课，但是感兴趣的游客</w:t>
      </w:r>
    </w:p>
    <w:p>
      <w:pPr>
        <w:ind w:firstLine="420"/>
        <w:rPr>
          <w:del w:id="434" w:author="hyx" w:date="2018-11-10T14:26:00Z"/>
          <w:szCs w:val="21"/>
          <w:lang w:val="zh-CN"/>
        </w:rPr>
      </w:pPr>
      <w:r>
        <w:rPr>
          <w:szCs w:val="21"/>
          <w:lang w:val="zh-CN"/>
        </w:rPr>
        <w:t>4.网站管理员</w:t>
      </w:r>
    </w:p>
    <w:p>
      <w:pPr>
        <w:ind w:firstLine="420"/>
        <w:rPr>
          <w:szCs w:val="21"/>
          <w:lang w:val="zh-CN"/>
        </w:rPr>
      </w:pPr>
      <w:del w:id="435" w:author="hyx" w:date="2018-11-10T14:26:00Z">
        <w:r>
          <w:rPr>
            <w:szCs w:val="21"/>
            <w:lang w:val="zh-CN"/>
          </w:rPr>
          <w:delText>5</w:delText>
        </w:r>
      </w:del>
      <w:ins w:id="436" w:author="hyx" w:date="2018-11-10T14:26:00Z">
        <w:r>
          <w:rPr>
            <w:szCs w:val="21"/>
            <w:lang w:val="zh-CN"/>
          </w:rPr>
          <w:t xml:space="preserve"> </w:t>
        </w:r>
      </w:ins>
      <w:del w:id="437" w:author="hyx" w:date="2018-11-10T14:26:00Z">
        <w:r>
          <w:rPr>
            <w:szCs w:val="21"/>
            <w:lang w:val="zh-CN"/>
          </w:rPr>
          <w:delText>.外校的软件工程大拿和老师</w:delText>
        </w:r>
      </w:del>
    </w:p>
    <w:p>
      <w:pPr>
        <w:ind w:firstLine="420"/>
        <w:rPr>
          <w:del w:id="438" w:author="hyx" w:date="2018-11-10T14:25:00Z"/>
          <w:szCs w:val="21"/>
          <w:lang w:val="zh-CN"/>
        </w:rPr>
      </w:pPr>
      <w:del w:id="439" w:author="hyx" w:date="2018-11-10T14:25:00Z">
        <w:r>
          <w:rPr>
            <w:rFonts w:hint="eastAsia"/>
            <w:szCs w:val="21"/>
            <w:lang w:val="zh-CN"/>
          </w:rPr>
          <w:delText>他们都具有基本使用网站的能力。</w:delText>
        </w:r>
      </w:del>
    </w:p>
    <w:p>
      <w:pPr>
        <w:rPr>
          <w:ins w:id="440" w:author="hyx" w:date="2018-11-02T10:08:00Z"/>
        </w:rPr>
      </w:pPr>
    </w:p>
    <w:p>
      <w:r>
        <w:t xml:space="preserve"> </w:t>
      </w:r>
    </w:p>
    <w:p>
      <w:pPr>
        <w:pStyle w:val="62"/>
      </w:pPr>
      <w:bookmarkStart w:id="42" w:name="_Toc29541"/>
      <w:r>
        <w:rPr>
          <w:rFonts w:hint="eastAsia"/>
        </w:rPr>
        <w:t>产品</w:t>
      </w:r>
      <w:bookmarkEnd w:id="42"/>
    </w:p>
    <w:p>
      <w:pPr>
        <w:pStyle w:val="70"/>
      </w:pPr>
      <w:del w:id="441" w:author="hyx" w:date="2018-11-02T10:08:00Z">
        <w:bookmarkStart w:id="43" w:name="_Toc9527"/>
        <w:r>
          <w:rPr>
            <w:rFonts w:hint="eastAsia"/>
          </w:rPr>
          <w:delText>需要移交的用户文</w:delText>
        </w:r>
      </w:del>
      <w:ins w:id="442" w:author="hyx" w:date="2018-11-02T10:08:00Z">
        <w:r>
          <w:rPr>
            <w:rFonts w:hint="eastAsia"/>
          </w:rPr>
          <w:t>非移交的产品</w:t>
        </w:r>
      </w:ins>
      <w:del w:id="443" w:author="hyx" w:date="2018-11-02T10:08:00Z">
        <w:r>
          <w:rPr>
            <w:rFonts w:hint="eastAsia"/>
          </w:rPr>
          <w:delText>件</w:delText>
        </w:r>
        <w:bookmarkEnd w:id="43"/>
      </w:del>
    </w:p>
    <w:tbl>
      <w:tblPr>
        <w:tblStyle w:val="43"/>
        <w:tblpPr w:leftFromText="180" w:rightFromText="180" w:vertAnchor="text" w:horzAnchor="margin" w:tblpY="-34"/>
        <w:tblW w:w="8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44" w:author="hyx" w:date="2018-11-02T10:22:00Z"/>
        </w:trPr>
        <w:tc>
          <w:tcPr>
            <w:tcW w:w="8359" w:type="dxa"/>
            <w:shd w:val="clear" w:color="auto" w:fill="BDD6EE" w:themeFill="accent1" w:themeFillTint="66"/>
          </w:tcPr>
          <w:p>
            <w:pPr>
              <w:ind w:firstLine="360"/>
              <w:jc w:val="center"/>
              <w:rPr>
                <w:del w:id="445" w:author="hyx" w:date="2018-11-02T10:22:00Z"/>
                <w:rFonts w:asciiTheme="minorHAnsi" w:hAnsiTheme="minorHAnsi" w:eastAsiaTheme="minorEastAsia"/>
                <w:b/>
                <w:kern w:val="2"/>
                <w:sz w:val="20"/>
                <w:szCs w:val="24"/>
              </w:rPr>
            </w:pPr>
            <w:del w:id="446" w:author="hyx" w:date="2018-11-02T10:09:00Z">
              <w:r>
                <w:rPr>
                  <w:rFonts w:hint="eastAsia"/>
                  <w:b/>
                  <w:bCs/>
                  <w:szCs w:val="21"/>
                </w:rPr>
                <w:delText>非移交的产品</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47" w:author="hyx" w:date="2018-11-02T10:22:00Z"/>
        </w:trPr>
        <w:tc>
          <w:tcPr>
            <w:tcW w:w="8359" w:type="dxa"/>
          </w:tcPr>
          <w:p>
            <w:pPr>
              <w:jc w:val="both"/>
              <w:rPr>
                <w:del w:id="448" w:author="hyx" w:date="2018-11-02T10:22:00Z"/>
                <w:rFonts w:asciiTheme="minorHAnsi" w:hAnsiTheme="minorHAnsi" w:eastAsiaTheme="minorEastAsia"/>
                <w:kern w:val="2"/>
                <w:sz w:val="20"/>
                <w:szCs w:val="24"/>
              </w:rPr>
            </w:pPr>
            <w:del w:id="449" w:author="hyx" w:date="2018-11-02T10:09:00Z">
              <w:r>
                <w:rPr>
                  <w:rFonts w:hint="eastAsia"/>
                  <w:szCs w:val="21"/>
                </w:rPr>
                <w:delText>文档编写说明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50" w:author="hyx" w:date="2018-11-02T10:22:00Z"/>
        </w:trPr>
        <w:tc>
          <w:tcPr>
            <w:tcW w:w="8359" w:type="dxa"/>
          </w:tcPr>
          <w:p>
            <w:pPr>
              <w:jc w:val="both"/>
              <w:rPr>
                <w:del w:id="451" w:author="hyx" w:date="2018-11-02T10:22:00Z"/>
                <w:rFonts w:asciiTheme="minorHAnsi" w:hAnsiTheme="minorHAnsi" w:eastAsiaTheme="minorEastAsia"/>
                <w:kern w:val="2"/>
                <w:sz w:val="20"/>
                <w:szCs w:val="24"/>
              </w:rPr>
            </w:pPr>
            <w:del w:id="452" w:author="hyx" w:date="2018-11-02T10:09:00Z">
              <w:r>
                <w:rPr>
                  <w:rFonts w:hint="eastAsia"/>
                  <w:szCs w:val="21"/>
                </w:rPr>
                <w:delText>置管理说明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53" w:author="hyx" w:date="2018-11-02T10:22:00Z"/>
        </w:trPr>
        <w:tc>
          <w:tcPr>
            <w:tcW w:w="8359" w:type="dxa"/>
          </w:tcPr>
          <w:p>
            <w:pPr>
              <w:jc w:val="both"/>
              <w:rPr>
                <w:del w:id="454" w:author="hyx" w:date="2018-11-02T10:22:00Z"/>
                <w:rFonts w:asciiTheme="minorHAnsi" w:hAnsiTheme="minorHAnsi" w:eastAsiaTheme="minorEastAsia"/>
                <w:kern w:val="2"/>
                <w:sz w:val="20"/>
                <w:szCs w:val="24"/>
              </w:rPr>
            </w:pPr>
            <w:del w:id="455" w:author="hyx" w:date="2018-11-02T10:09:00Z">
              <w:r>
                <w:rPr>
                  <w:rFonts w:hint="eastAsia"/>
                  <w:szCs w:val="21"/>
                </w:rPr>
                <w:delText>项目可行性报告</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56" w:author="hyx" w:date="2018-11-02T10:22:00Z"/>
        </w:trPr>
        <w:tc>
          <w:tcPr>
            <w:tcW w:w="8359" w:type="dxa"/>
          </w:tcPr>
          <w:p>
            <w:pPr>
              <w:jc w:val="both"/>
              <w:rPr>
                <w:del w:id="457" w:author="hyx" w:date="2018-11-02T10:22:00Z"/>
                <w:szCs w:val="21"/>
              </w:rPr>
            </w:pPr>
            <w:del w:id="458" w:author="hyx" w:date="2018-11-02T10:09:00Z">
              <w:r>
                <w:rPr>
                  <w:rFonts w:hint="eastAsia"/>
                  <w:szCs w:val="21"/>
                </w:rPr>
                <w:delText>项目章程、总体项目计划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59" w:author="hyx" w:date="2018-11-02T10:22:00Z"/>
        </w:trPr>
        <w:tc>
          <w:tcPr>
            <w:tcW w:w="8359" w:type="dxa"/>
          </w:tcPr>
          <w:p>
            <w:pPr>
              <w:jc w:val="both"/>
              <w:rPr>
                <w:del w:id="460" w:author="hyx" w:date="2018-11-02T10:22:00Z"/>
                <w:sz w:val="20"/>
                <w:szCs w:val="21"/>
              </w:rPr>
            </w:pPr>
            <w:del w:id="461" w:author="hyx" w:date="2018-11-02T10:09:00Z">
              <w:r>
                <w:rPr>
                  <w:rFonts w:hint="eastAsia"/>
                  <w:szCs w:val="21"/>
                </w:rPr>
                <w:delText>需求开发计划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62" w:author="hyx" w:date="2018-11-02T10:22:00Z"/>
        </w:trPr>
        <w:tc>
          <w:tcPr>
            <w:tcW w:w="8359" w:type="dxa"/>
          </w:tcPr>
          <w:p>
            <w:pPr>
              <w:jc w:val="both"/>
              <w:rPr>
                <w:del w:id="463" w:author="hyx" w:date="2018-11-02T10:22:00Z"/>
                <w:sz w:val="20"/>
                <w:szCs w:val="21"/>
              </w:rPr>
            </w:pPr>
            <w:del w:id="464" w:author="hyx" w:date="2018-11-02T10:09:00Z">
              <w:r>
                <w:rPr>
                  <w:rFonts w:hint="eastAsia"/>
                  <w:szCs w:val="21"/>
                </w:rPr>
                <w:delText>质量保证计划、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65" w:author="hyx" w:date="2018-11-02T10:22:00Z"/>
        </w:trPr>
        <w:tc>
          <w:tcPr>
            <w:tcW w:w="8359" w:type="dxa"/>
          </w:tcPr>
          <w:p>
            <w:pPr>
              <w:jc w:val="both"/>
              <w:rPr>
                <w:del w:id="466" w:author="hyx" w:date="2018-11-02T10:22:00Z"/>
                <w:sz w:val="20"/>
                <w:szCs w:val="21"/>
              </w:rPr>
            </w:pPr>
            <w:del w:id="467" w:author="hyx" w:date="2018-11-02T10:09:00Z">
              <w:r>
                <w:rPr>
                  <w:rFonts w:hint="eastAsia"/>
                  <w:szCs w:val="21"/>
                </w:rPr>
                <w:delText>概要设计说明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68" w:author="hyx" w:date="2018-11-02T10:22:00Z"/>
        </w:trPr>
        <w:tc>
          <w:tcPr>
            <w:tcW w:w="8359" w:type="dxa"/>
          </w:tcPr>
          <w:p>
            <w:pPr>
              <w:jc w:val="both"/>
              <w:rPr>
                <w:del w:id="469" w:author="hyx" w:date="2018-11-02T10:22:00Z"/>
                <w:sz w:val="20"/>
                <w:szCs w:val="21"/>
              </w:rPr>
            </w:pPr>
            <w:del w:id="470" w:author="hyx" w:date="2018-11-02T10:09:00Z">
              <w:r>
                <w:rPr>
                  <w:rFonts w:hint="eastAsia"/>
                  <w:szCs w:val="21"/>
                </w:rPr>
                <w:delText>测试计划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1" w:author="hyx" w:date="2018-11-02T10:22:00Z"/>
        </w:trPr>
        <w:tc>
          <w:tcPr>
            <w:tcW w:w="8359" w:type="dxa"/>
          </w:tcPr>
          <w:p>
            <w:pPr>
              <w:jc w:val="both"/>
              <w:rPr>
                <w:del w:id="472" w:author="hyx" w:date="2018-11-02T10:22:00Z"/>
                <w:sz w:val="20"/>
                <w:szCs w:val="21"/>
              </w:rPr>
            </w:pPr>
            <w:del w:id="473" w:author="hyx" w:date="2018-11-02T10:09:00Z">
              <w:r>
                <w:rPr>
                  <w:rFonts w:hint="eastAsia"/>
                  <w:szCs w:val="21"/>
                </w:rPr>
                <w:delText>系统维护计划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4" w:author="hyx" w:date="2018-11-02T10:22:00Z"/>
        </w:trPr>
        <w:tc>
          <w:tcPr>
            <w:tcW w:w="8359" w:type="dxa"/>
          </w:tcPr>
          <w:p>
            <w:pPr>
              <w:jc w:val="both"/>
              <w:rPr>
                <w:del w:id="475" w:author="hyx" w:date="2018-11-02T10:22:00Z"/>
                <w:sz w:val="20"/>
                <w:szCs w:val="21"/>
              </w:rPr>
            </w:pPr>
            <w:del w:id="476" w:author="hyx" w:date="2018-11-02T10:09:00Z">
              <w:r>
                <w:rPr>
                  <w:rFonts w:hint="eastAsia"/>
                  <w:szCs w:val="21"/>
                </w:rPr>
                <w:delText>系统设计计划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7" w:author="hyx" w:date="2018-11-02T10:22:00Z"/>
        </w:trPr>
        <w:tc>
          <w:tcPr>
            <w:tcW w:w="8359" w:type="dxa"/>
          </w:tcPr>
          <w:p>
            <w:pPr>
              <w:jc w:val="both"/>
              <w:rPr>
                <w:del w:id="478" w:author="hyx" w:date="2018-11-02T10:22:00Z"/>
                <w:sz w:val="20"/>
                <w:szCs w:val="21"/>
              </w:rPr>
            </w:pPr>
            <w:del w:id="479" w:author="hyx" w:date="2018-11-02T10:09:00Z">
              <w:r>
                <w:rPr>
                  <w:rFonts w:hint="eastAsia"/>
                  <w:szCs w:val="21"/>
                </w:rPr>
                <w:delText>编码与系统实现计划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80" w:author="hyx" w:date="2018-11-02T10:22:00Z"/>
        </w:trPr>
        <w:tc>
          <w:tcPr>
            <w:tcW w:w="8359" w:type="dxa"/>
          </w:tcPr>
          <w:p>
            <w:pPr>
              <w:jc w:val="both"/>
              <w:rPr>
                <w:del w:id="481" w:author="hyx" w:date="2018-11-02T10:22:00Z"/>
                <w:sz w:val="20"/>
                <w:szCs w:val="21"/>
              </w:rPr>
            </w:pPr>
            <w:del w:id="482" w:author="hyx" w:date="2018-11-02T10:09:00Z">
              <w:r>
                <w:rPr>
                  <w:rFonts w:hint="eastAsia"/>
                  <w:szCs w:val="21"/>
                </w:rPr>
                <w:delText>工程部署计划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83" w:author="hyx" w:date="2018-11-02T10:22:00Z"/>
        </w:trPr>
        <w:tc>
          <w:tcPr>
            <w:tcW w:w="8359" w:type="dxa"/>
          </w:tcPr>
          <w:p>
            <w:pPr>
              <w:jc w:val="both"/>
              <w:rPr>
                <w:del w:id="484" w:author="hyx" w:date="2018-11-02T10:22:00Z"/>
                <w:sz w:val="20"/>
                <w:szCs w:val="21"/>
              </w:rPr>
            </w:pPr>
            <w:del w:id="485" w:author="hyx" w:date="2018-11-02T10:09:00Z">
              <w:r>
                <w:rPr>
                  <w:rFonts w:hint="eastAsia"/>
                  <w:szCs w:val="21"/>
                </w:rPr>
                <w:delText>项目总结报告</w:delText>
              </w:r>
            </w:del>
          </w:p>
        </w:tc>
      </w:tr>
    </w:tbl>
    <w:p/>
    <w:tbl>
      <w:tblPr>
        <w:tblStyle w:val="43"/>
        <w:tblpPr w:leftFromText="180" w:rightFromText="180" w:vertAnchor="text" w:horzAnchor="margin" w:tblpY="-66"/>
        <w:tblW w:w="8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shd w:val="clear" w:color="auto" w:fill="BDD6EE" w:themeFill="accent1" w:themeFillTint="66"/>
          </w:tcPr>
          <w:p>
            <w:pPr>
              <w:ind w:firstLine="360"/>
              <w:jc w:val="center"/>
              <w:rPr>
                <w:ins w:id="486" w:author="hyx" w:date="2018-11-02T10:09:00Z"/>
                <w:rFonts w:asciiTheme="minorHAnsi" w:hAnsiTheme="minorHAnsi" w:eastAsiaTheme="minorEastAsia"/>
                <w:b/>
                <w:kern w:val="2"/>
                <w:sz w:val="20"/>
                <w:szCs w:val="24"/>
              </w:rPr>
            </w:pPr>
            <w:ins w:id="487" w:author="hyx" w:date="2018-11-02T10:09:00Z">
              <w:r>
                <w:rPr>
                  <w:rFonts w:hint="eastAsia"/>
                  <w:b/>
                  <w:bCs/>
                  <w:szCs w:val="21"/>
                </w:rPr>
                <w:t>非移交的产品</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488" w:author="hyx" w:date="2018-11-02T10:09:00Z"/>
                <w:rFonts w:asciiTheme="minorHAnsi" w:hAnsiTheme="minorHAnsi" w:eastAsiaTheme="minorEastAsia"/>
                <w:kern w:val="2"/>
                <w:sz w:val="20"/>
                <w:szCs w:val="24"/>
              </w:rPr>
            </w:pPr>
            <w:ins w:id="489" w:author="hyx" w:date="2018-11-02T10:09:00Z">
              <w:r>
                <w:rPr>
                  <w:rFonts w:hint="eastAsia"/>
                  <w:szCs w:val="21"/>
                </w:rPr>
                <w:t>文档编写说明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490" w:author="hyx" w:date="2018-11-02T10:09:00Z"/>
                <w:rFonts w:asciiTheme="minorHAnsi" w:hAnsiTheme="minorHAnsi" w:eastAsiaTheme="minorEastAsia"/>
                <w:kern w:val="2"/>
                <w:sz w:val="20"/>
                <w:szCs w:val="24"/>
              </w:rPr>
            </w:pPr>
            <w:ins w:id="491" w:author="hyx" w:date="2018-11-02T10:09:00Z">
              <w:r>
                <w:rPr>
                  <w:rFonts w:hint="eastAsia"/>
                  <w:szCs w:val="21"/>
                </w:rPr>
                <w:t>置管理说明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492" w:author="hyx" w:date="2018-11-02T10:09:00Z"/>
                <w:rFonts w:asciiTheme="minorHAnsi" w:hAnsiTheme="minorHAnsi" w:eastAsiaTheme="minorEastAsia"/>
                <w:kern w:val="2"/>
                <w:sz w:val="20"/>
                <w:szCs w:val="24"/>
              </w:rPr>
            </w:pPr>
            <w:ins w:id="493" w:author="hyx" w:date="2018-11-02T10:09:00Z">
              <w:r>
                <w:rPr>
                  <w:rFonts w:hint="eastAsia"/>
                  <w:szCs w:val="21"/>
                </w:rPr>
                <w:t>项目可行性报告</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494" w:author="hyx" w:date="2018-11-02T10:09:00Z"/>
                <w:szCs w:val="21"/>
              </w:rPr>
            </w:pPr>
            <w:ins w:id="495" w:author="hyx" w:date="2018-11-02T10:09:00Z">
              <w:r>
                <w:rPr>
                  <w:rFonts w:hint="eastAsia"/>
                  <w:szCs w:val="21"/>
                </w:rPr>
                <w:t>项目章程、总体项目计划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496" w:author="hyx" w:date="2018-11-02T10:09:00Z"/>
                <w:sz w:val="20"/>
                <w:szCs w:val="21"/>
              </w:rPr>
            </w:pPr>
            <w:ins w:id="497" w:author="hyx" w:date="2018-11-02T10:09:00Z">
              <w:r>
                <w:rPr>
                  <w:rFonts w:hint="eastAsia"/>
                  <w:szCs w:val="21"/>
                </w:rPr>
                <w:t>需求开发计划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498" w:author="hyx" w:date="2018-11-02T10:09:00Z"/>
                <w:sz w:val="20"/>
                <w:szCs w:val="21"/>
              </w:rPr>
            </w:pPr>
            <w:ins w:id="499" w:author="hyx" w:date="2018-11-02T10:09:00Z">
              <w:r>
                <w:rPr>
                  <w:rFonts w:hint="eastAsia"/>
                  <w:szCs w:val="21"/>
                </w:rPr>
                <w:t>质量保证计划、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0" w:author="hyx" w:date="2018-11-02T10:09:00Z"/>
                <w:sz w:val="20"/>
                <w:szCs w:val="21"/>
              </w:rPr>
            </w:pPr>
            <w:ins w:id="501" w:author="hyx" w:date="2018-11-02T10:09:00Z">
              <w:r>
                <w:rPr>
                  <w:rFonts w:hint="eastAsia"/>
                  <w:szCs w:val="21"/>
                </w:rPr>
                <w:t>概要设计说明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2" w:author="hyx" w:date="2018-11-02T10:09:00Z"/>
                <w:sz w:val="20"/>
                <w:szCs w:val="21"/>
              </w:rPr>
            </w:pPr>
            <w:ins w:id="503" w:author="hyx" w:date="2018-11-02T10:09:00Z">
              <w:r>
                <w:rPr>
                  <w:rFonts w:hint="eastAsia"/>
                  <w:szCs w:val="21"/>
                </w:rPr>
                <w:t>测试计划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4" w:author="hyx" w:date="2018-11-02T10:09:00Z"/>
                <w:sz w:val="20"/>
                <w:szCs w:val="21"/>
              </w:rPr>
            </w:pPr>
            <w:ins w:id="505" w:author="hyx" w:date="2018-11-02T10:09:00Z">
              <w:r>
                <w:rPr>
                  <w:rFonts w:hint="eastAsia"/>
                  <w:szCs w:val="21"/>
                </w:rPr>
                <w:t>系统维护计划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6" w:author="hyx" w:date="2018-11-02T10:09:00Z"/>
                <w:sz w:val="20"/>
                <w:szCs w:val="21"/>
              </w:rPr>
            </w:pPr>
            <w:ins w:id="507" w:author="hyx" w:date="2018-11-02T10:09:00Z">
              <w:r>
                <w:rPr>
                  <w:rFonts w:hint="eastAsia"/>
                  <w:szCs w:val="21"/>
                </w:rPr>
                <w:t>系统设计计划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08" w:author="hyx" w:date="2018-11-02T10:09:00Z"/>
                <w:sz w:val="20"/>
                <w:szCs w:val="21"/>
              </w:rPr>
            </w:pPr>
            <w:ins w:id="509" w:author="hyx" w:date="2018-11-02T10:09:00Z">
              <w:r>
                <w:rPr>
                  <w:rFonts w:hint="eastAsia"/>
                  <w:szCs w:val="21"/>
                </w:rPr>
                <w:t>编码与系统实现计划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0" w:author="hyx" w:date="2018-11-02T10:09:00Z"/>
                <w:sz w:val="20"/>
                <w:szCs w:val="21"/>
              </w:rPr>
            </w:pPr>
            <w:ins w:id="511" w:author="hyx" w:date="2018-11-02T10:09:00Z">
              <w:r>
                <w:rPr>
                  <w:rFonts w:hint="eastAsia"/>
                  <w:szCs w:val="21"/>
                </w:rPr>
                <w:t>工程部署计划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2" w:author="hyx" w:date="2018-11-02T10:09:00Z"/>
                <w:sz w:val="20"/>
                <w:szCs w:val="21"/>
              </w:rPr>
            </w:pPr>
            <w:ins w:id="513" w:author="hyx" w:date="2018-11-02T10:09:00Z">
              <w:r>
                <w:rPr>
                  <w:rFonts w:hint="eastAsia"/>
                  <w:szCs w:val="21"/>
                </w:rPr>
                <w:t>项目总结报告</w:t>
              </w:r>
            </w:ins>
          </w:p>
        </w:tc>
      </w:tr>
    </w:tbl>
    <w:p>
      <w:pPr>
        <w:pStyle w:val="70"/>
      </w:pPr>
      <w:bookmarkStart w:id="44" w:name="_Toc8621"/>
      <w:r>
        <w:rPr>
          <w:rFonts w:hint="eastAsia"/>
        </w:rPr>
        <w:t>服务</w:t>
      </w:r>
      <w:bookmarkEnd w:id="44"/>
    </w:p>
    <w:tbl>
      <w:tblPr>
        <w:tblStyle w:val="43"/>
        <w:tblW w:w="902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56"/>
        <w:gridCol w:w="2256"/>
        <w:gridCol w:w="2256"/>
        <w:gridCol w:w="22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56" w:type="dxa"/>
          </w:tcPr>
          <w:p>
            <w:pPr>
              <w:rPr>
                <w:sz w:val="20"/>
                <w:szCs w:val="20"/>
              </w:rPr>
            </w:pPr>
            <w:r>
              <w:rPr>
                <w:sz w:val="20"/>
                <w:szCs w:val="20"/>
              </w:rPr>
              <w:t>服务名</w:t>
            </w:r>
          </w:p>
        </w:tc>
        <w:tc>
          <w:tcPr>
            <w:tcW w:w="2256" w:type="dxa"/>
          </w:tcPr>
          <w:p>
            <w:pPr>
              <w:rPr>
                <w:sz w:val="20"/>
                <w:szCs w:val="20"/>
              </w:rPr>
            </w:pPr>
            <w:r>
              <w:rPr>
                <w:sz w:val="20"/>
                <w:szCs w:val="20"/>
              </w:rPr>
              <w:t>开始时间</w:t>
            </w:r>
          </w:p>
        </w:tc>
        <w:tc>
          <w:tcPr>
            <w:tcW w:w="2256" w:type="dxa"/>
          </w:tcPr>
          <w:p>
            <w:pPr>
              <w:rPr>
                <w:sz w:val="20"/>
                <w:szCs w:val="20"/>
              </w:rPr>
            </w:pPr>
            <w:r>
              <w:rPr>
                <w:sz w:val="20"/>
                <w:szCs w:val="20"/>
              </w:rPr>
              <w:t>最短服务期限</w:t>
            </w:r>
          </w:p>
        </w:tc>
        <w:tc>
          <w:tcPr>
            <w:tcW w:w="2256" w:type="dxa"/>
          </w:tcPr>
          <w:p>
            <w:pPr>
              <w:rPr>
                <w:sz w:val="20"/>
                <w:szCs w:val="20"/>
              </w:rPr>
            </w:pPr>
            <w:r>
              <w:rPr>
                <w:sz w:val="20"/>
                <w:szCs w:val="20"/>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56" w:type="dxa"/>
          </w:tcPr>
          <w:p>
            <w:pPr>
              <w:rPr>
                <w:sz w:val="20"/>
                <w:szCs w:val="20"/>
              </w:rPr>
            </w:pPr>
            <w:r>
              <w:rPr>
                <w:sz w:val="20"/>
                <w:szCs w:val="20"/>
              </w:rPr>
              <w:t>相关人员培训</w:t>
            </w:r>
          </w:p>
        </w:tc>
        <w:tc>
          <w:tcPr>
            <w:tcW w:w="2256" w:type="dxa"/>
          </w:tcPr>
          <w:p>
            <w:pPr>
              <w:rPr>
                <w:sz w:val="20"/>
                <w:szCs w:val="20"/>
              </w:rPr>
            </w:pPr>
            <w:r>
              <w:rPr>
                <w:sz w:val="20"/>
                <w:szCs w:val="20"/>
              </w:rPr>
              <w:t>暂定</w:t>
            </w:r>
          </w:p>
        </w:tc>
        <w:tc>
          <w:tcPr>
            <w:tcW w:w="2256" w:type="dxa"/>
          </w:tcPr>
          <w:p>
            <w:pPr>
              <w:rPr>
                <w:sz w:val="20"/>
                <w:szCs w:val="20"/>
              </w:rPr>
            </w:pPr>
            <w:ins w:id="514" w:author="hyx" w:date="2018-11-10T14:28:00Z">
              <w:r>
                <w:rPr>
                  <w:rFonts w:hint="eastAsia"/>
                  <w:sz w:val="20"/>
                  <w:szCs w:val="20"/>
                </w:rPr>
                <w:t>暂定</w:t>
              </w:r>
            </w:ins>
          </w:p>
        </w:tc>
        <w:tc>
          <w:tcPr>
            <w:tcW w:w="2256" w:type="dxa"/>
          </w:tcPr>
          <w:p>
            <w:pPr>
              <w:rPr>
                <w:sz w:val="20"/>
                <w:szCs w:val="20"/>
              </w:rPr>
            </w:pPr>
          </w:p>
        </w:tc>
      </w:tr>
    </w:tbl>
    <w:p/>
    <w:p>
      <w:pPr>
        <w:numPr>
          <w:ilvl w:val="0"/>
          <w:numId w:val="0"/>
        </w:numPr>
        <w:ind w:left="0" w:firstLine="0"/>
        <w:pPrChange w:id="515" w:author="hyx" w:date="2018-11-10T14:28:00Z">
          <w:pPr>
            <w:pStyle w:val="62"/>
            <w:numPr>
              <w:ilvl w:val="0"/>
              <w:numId w:val="0"/>
            </w:numPr>
            <w:ind w:left="0" w:firstLine="0"/>
          </w:pPr>
        </w:pPrChange>
      </w:pPr>
    </w:p>
    <w:p>
      <w:pPr>
        <w:pStyle w:val="62"/>
      </w:pPr>
      <w:bookmarkStart w:id="45" w:name="_Toc7862"/>
      <w:r>
        <w:rPr>
          <w:rFonts w:hint="eastAsia"/>
        </w:rPr>
        <w:t>验收</w:t>
      </w:r>
      <w:r>
        <w:t>标准</w:t>
      </w:r>
      <w:bookmarkEnd w:id="45"/>
    </w:p>
    <w:p>
      <w:pPr>
        <w:numPr>
          <w:ilvl w:val="0"/>
          <w:numId w:val="2"/>
        </w:numPr>
        <w:ind w:left="105" w:leftChars="0" w:firstLine="0" w:firstLineChars="0"/>
        <w:rPr>
          <w:rFonts w:hint="eastAsia"/>
          <w:lang w:val="en-US" w:eastAsia="zh-CN"/>
        </w:rPr>
      </w:pPr>
      <w:r>
        <w:rPr>
          <w:rFonts w:hint="eastAsia"/>
          <w:lang w:val="en-US" w:eastAsia="zh-CN"/>
        </w:rPr>
        <w:t>需求工程项目计划需采用IOS9000.</w:t>
      </w:r>
    </w:p>
    <w:p>
      <w:pPr>
        <w:numPr>
          <w:ilvl w:val="0"/>
          <w:numId w:val="2"/>
        </w:numPr>
        <w:ind w:left="105" w:leftChars="0" w:firstLine="0" w:firstLineChars="0"/>
        <w:rPr>
          <w:rFonts w:hint="eastAsia"/>
          <w:lang w:val="en-US" w:eastAsia="zh-CN"/>
        </w:rPr>
      </w:pPr>
      <w:r>
        <w:rPr>
          <w:rFonts w:hint="eastAsia"/>
          <w:lang w:val="en-US" w:eastAsia="zh-CN"/>
        </w:rPr>
        <w:t>需求工程项目计划需明确给每个组员的任务</w:t>
      </w:r>
    </w:p>
    <w:p>
      <w:pPr>
        <w:numPr>
          <w:ilvl w:val="0"/>
          <w:numId w:val="2"/>
        </w:numPr>
        <w:ind w:left="105" w:leftChars="0" w:firstLine="0" w:firstLineChars="0"/>
        <w:rPr>
          <w:rFonts w:hint="eastAsia"/>
          <w:lang w:val="en-US" w:eastAsia="zh-CN"/>
        </w:rPr>
      </w:pPr>
      <w:r>
        <w:rPr>
          <w:rFonts w:hint="eastAsia"/>
          <w:lang w:val="en-US" w:eastAsia="zh-CN"/>
        </w:rPr>
        <w:t>需求工程项目计划需明确项目的组织结构并提供obs图</w:t>
      </w:r>
    </w:p>
    <w:p>
      <w:pPr>
        <w:numPr>
          <w:ilvl w:val="0"/>
          <w:numId w:val="2"/>
        </w:numPr>
        <w:ind w:left="105" w:leftChars="0" w:firstLine="0" w:firstLineChars="0"/>
        <w:rPr>
          <w:rFonts w:hint="eastAsia"/>
          <w:lang w:val="en-US" w:eastAsia="zh-CN"/>
        </w:rPr>
      </w:pPr>
      <w:r>
        <w:rPr>
          <w:rFonts w:hint="eastAsia"/>
          <w:lang w:val="en-US" w:eastAsia="zh-CN"/>
        </w:rPr>
        <w:t>需求工程项目计划进行项目人分析，列出全部的联系方式</w:t>
      </w:r>
    </w:p>
    <w:p>
      <w:pPr>
        <w:numPr>
          <w:ilvl w:val="0"/>
          <w:numId w:val="2"/>
        </w:numPr>
        <w:ind w:left="105" w:leftChars="0" w:firstLine="0" w:firstLineChars="0"/>
        <w:rPr>
          <w:rFonts w:hint="eastAsia"/>
          <w:lang w:val="en-US" w:eastAsia="zh-CN"/>
        </w:rPr>
      </w:pPr>
      <w:r>
        <w:rPr>
          <w:rFonts w:hint="eastAsia"/>
          <w:lang w:val="en-US" w:eastAsia="zh-CN"/>
        </w:rPr>
        <w:t>需求工程项目计划需包含项目的必要子计划（如风险，人力资源，预算等）</w:t>
      </w:r>
    </w:p>
    <w:p>
      <w:pPr>
        <w:numPr>
          <w:ilvl w:val="0"/>
          <w:numId w:val="2"/>
        </w:numPr>
        <w:ind w:left="105" w:leftChars="0" w:firstLine="0" w:firstLineChars="0"/>
        <w:rPr>
          <w:rFonts w:hint="eastAsia"/>
          <w:lang w:val="en-US" w:eastAsia="zh-CN"/>
        </w:rPr>
      </w:pPr>
      <w:r>
        <w:rPr>
          <w:rFonts w:hint="eastAsia"/>
          <w:lang w:val="en-US" w:eastAsia="zh-CN"/>
        </w:rPr>
        <w:t>需求工程项目计划需对wbs结构的每项任务进行说明</w:t>
      </w:r>
    </w:p>
    <w:p>
      <w:pPr>
        <w:numPr>
          <w:ilvl w:val="0"/>
          <w:numId w:val="2"/>
        </w:numPr>
        <w:ind w:left="105" w:leftChars="0" w:firstLine="0" w:firstLineChars="0"/>
        <w:rPr>
          <w:rFonts w:hint="eastAsia"/>
          <w:lang w:val="en-US" w:eastAsia="zh-CN"/>
        </w:rPr>
      </w:pPr>
      <w:r>
        <w:rPr>
          <w:rFonts w:hint="eastAsia"/>
          <w:lang w:val="en-US" w:eastAsia="zh-CN"/>
        </w:rPr>
        <w:t>需求工程项目计划需制定风险子计划，并给出应对措施</w:t>
      </w:r>
    </w:p>
    <w:p>
      <w:pPr>
        <w:rPr>
          <w:rFonts w:hint="eastAsia" w:ascii="Times New Roman" w:hAnsi="Times New Roman" w:cs="Times New Roman"/>
          <w:szCs w:val="24"/>
          <w:lang w:eastAsia="zh-CN"/>
        </w:rPr>
      </w:pPr>
    </w:p>
    <w:p>
      <w:pPr>
        <w:rPr>
          <w:ins w:id="516" w:author="hyx" w:date="2018-11-10T14:28:00Z"/>
          <w:rFonts w:ascii="Times New Roman" w:hAnsi="Times New Roman" w:cs="Times New Roman"/>
          <w:szCs w:val="24"/>
        </w:rPr>
      </w:pPr>
      <w:r>
        <w:rPr>
          <w:rFonts w:hint="eastAsia" w:ascii="Times New Roman" w:hAnsi="Times New Roman" w:cs="Times New Roman"/>
          <w:szCs w:val="24"/>
          <w:lang w:eastAsia="zh-CN"/>
        </w:rPr>
        <w:t>符合如上答辩评分标准，满足每个需求。并在杨枨老师的课上答辩得到杨老师的肯定。不可以出现巨大纰漏导致全组扣分或者因此纰漏导致答辩中断。</w:t>
      </w:r>
    </w:p>
    <w:p>
      <w:pPr>
        <w:rPr>
          <w:ins w:id="517" w:author="hyx" w:date="2018-11-10T14:28:00Z"/>
          <w:rFonts w:ascii="Times New Roman" w:hAnsi="Times New Roman" w:cs="Times New Roman"/>
          <w:szCs w:val="24"/>
        </w:rPr>
      </w:pPr>
    </w:p>
    <w:p/>
    <w:p>
      <w:pPr>
        <w:pStyle w:val="60"/>
      </w:pPr>
      <w:bookmarkStart w:id="46" w:name="_Toc6090"/>
      <w:r>
        <w:rPr>
          <w:rFonts w:hint="eastAsia"/>
        </w:rPr>
        <w:t>实施</w:t>
      </w:r>
      <w:r>
        <w:t>计划</w:t>
      </w:r>
      <w:bookmarkEnd w:id="46"/>
    </w:p>
    <w:p>
      <w:pPr>
        <w:pStyle w:val="62"/>
      </w:pPr>
      <w:bookmarkStart w:id="47" w:name="_Toc495758668"/>
      <w:bookmarkStart w:id="48" w:name="_Toc495757981"/>
      <w:bookmarkStart w:id="49" w:name="_Toc496746350"/>
      <w:bookmarkStart w:id="50" w:name="_Toc521309544"/>
      <w:bookmarkStart w:id="51" w:name="_Toc17843"/>
      <w:r>
        <w:rPr>
          <w:rFonts w:hint="eastAsia"/>
        </w:rPr>
        <w:t>工作任务的分解与人员分工</w:t>
      </w:r>
      <w:bookmarkEnd w:id="47"/>
      <w:bookmarkEnd w:id="48"/>
      <w:bookmarkEnd w:id="49"/>
      <w:bookmarkEnd w:id="50"/>
      <w:bookmarkEnd w:id="51"/>
    </w:p>
    <w:tbl>
      <w:tblPr>
        <w:tblStyle w:val="42"/>
        <w:tblW w:w="8179"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Change w:id="518" w:author="hyx" w:date="2018-11-10T14:30:00Z">
          <w:tblPr>
            <w:tblStyle w:val="42"/>
            <w:tblW w:w="9631"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PrChange>
      </w:tblPr>
      <w:tblGrid>
        <w:gridCol w:w="3119"/>
        <w:gridCol w:w="2259"/>
        <w:gridCol w:w="2801"/>
        <w:tblGridChange w:id="519">
          <w:tblGrid>
            <w:gridCol w:w="3119"/>
            <w:gridCol w:w="3256"/>
            <w:gridCol w:w="325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2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BDD6EE" w:themeFill="accent1" w:themeFillTint="66"/>
            <w:vAlign w:val="center"/>
            <w:tcPrChange w:id="521" w:author="hyx" w:date="2018-11-10T14:30:00Z">
              <w:tcPr>
                <w:tcW w:w="3119" w:type="dxa"/>
                <w:shd w:val="clear" w:color="auto" w:fill="BDD6EE" w:themeFill="accent1" w:themeFillTint="66"/>
                <w:vAlign w:val="center"/>
              </w:tcPr>
            </w:tcPrChange>
          </w:tcPr>
          <w:p>
            <w:pPr>
              <w:rPr>
                <w:b/>
              </w:rPr>
            </w:pPr>
            <w:r>
              <w:rPr>
                <w:rFonts w:hint="eastAsia"/>
                <w:b/>
              </w:rPr>
              <w:t>任务名称</w:t>
            </w:r>
          </w:p>
        </w:tc>
        <w:tc>
          <w:tcPr>
            <w:tcW w:w="2259" w:type="dxa"/>
            <w:shd w:val="clear" w:color="auto" w:fill="BDD6EE" w:themeFill="accent1" w:themeFillTint="66"/>
            <w:tcPrChange w:id="522" w:author="hyx" w:date="2018-11-10T14:30:00Z">
              <w:tcPr>
                <w:tcW w:w="3256" w:type="dxa"/>
                <w:shd w:val="clear" w:color="auto" w:fill="BDD6EE" w:themeFill="accent1" w:themeFillTint="66"/>
              </w:tcPr>
            </w:tcPrChange>
          </w:tcPr>
          <w:p>
            <w:pPr>
              <w:jc w:val="center"/>
              <w:rPr>
                <w:ins w:id="523" w:author="hyx" w:date="2018-11-10T14:30:00Z"/>
                <w:b/>
              </w:rPr>
            </w:pPr>
            <w:ins w:id="524" w:author="hyx" w:date="2018-11-10T14:30:00Z">
              <w:r>
                <w:rPr>
                  <w:rFonts w:hint="eastAsia"/>
                  <w:b/>
                </w:rPr>
                <w:t>负责人</w:t>
              </w:r>
            </w:ins>
          </w:p>
        </w:tc>
        <w:tc>
          <w:tcPr>
            <w:tcW w:w="2801" w:type="dxa"/>
            <w:shd w:val="clear" w:color="auto" w:fill="BDD6EE" w:themeFill="accent1" w:themeFillTint="66"/>
            <w:tcPrChange w:id="525" w:author="hyx" w:date="2018-11-10T14:30:00Z">
              <w:tcPr>
                <w:tcW w:w="3256" w:type="dxa"/>
                <w:shd w:val="clear" w:color="auto" w:fill="BDD6EE" w:themeFill="accent1" w:themeFillTint="66"/>
              </w:tcPr>
            </w:tcPrChange>
          </w:tcPr>
          <w:p>
            <w:pPr>
              <w:jc w:val="cente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2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27" w:author="hyx" w:date="2018-11-10T14:30:00Z">
              <w:tcPr>
                <w:tcW w:w="3119" w:type="dxa"/>
                <w:shd w:val="clear" w:color="auto" w:fill="FFFFFF"/>
                <w:vAlign w:val="center"/>
              </w:tcPr>
            </w:tcPrChange>
          </w:tcPr>
          <w:p>
            <w:pPr>
              <w:rPr>
                <w:b/>
              </w:rPr>
            </w:pPr>
            <w:r>
              <w:rPr>
                <w:rFonts w:hint="eastAsia"/>
                <w:b/>
              </w:rPr>
              <w:t>获取需求</w:t>
            </w:r>
          </w:p>
        </w:tc>
        <w:tc>
          <w:tcPr>
            <w:tcW w:w="2259" w:type="dxa"/>
            <w:shd w:val="clear" w:color="auto" w:fill="FFFFFF"/>
            <w:tcPrChange w:id="528" w:author="hyx" w:date="2018-11-10T14:30:00Z">
              <w:tcPr>
                <w:tcW w:w="3256" w:type="dxa"/>
                <w:shd w:val="clear" w:color="auto" w:fill="FFFFFF"/>
              </w:tcPr>
            </w:tcPrChange>
          </w:tcPr>
          <w:p>
            <w:pPr>
              <w:jc w:val="center"/>
              <w:rPr>
                <w:ins w:id="529" w:author="hyx" w:date="2018-11-10T14:30:00Z"/>
                <w:rFonts w:ascii="等线" w:hAnsi="等线" w:eastAsia="等线"/>
                <w:bCs/>
                <w:color w:val="000000"/>
                <w:sz w:val="22"/>
              </w:rPr>
            </w:pPr>
            <w:ins w:id="530" w:author="hyx" w:date="2018-11-10T14:32:00Z">
              <w:r>
                <w:rPr>
                  <w:rFonts w:hint="eastAsia" w:ascii="等线" w:hAnsi="等线" w:eastAsia="等线"/>
                  <w:bCs/>
                  <w:color w:val="000000"/>
                  <w:sz w:val="22"/>
                </w:rPr>
                <w:t>吕迪</w:t>
              </w:r>
            </w:ins>
          </w:p>
        </w:tc>
        <w:tc>
          <w:tcPr>
            <w:tcW w:w="2801" w:type="dxa"/>
            <w:vMerge w:val="restart"/>
            <w:shd w:val="clear" w:color="auto" w:fill="FFFFFF"/>
            <w:vAlign w:val="center"/>
            <w:tcPrChange w:id="531"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3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33" w:author="hyx" w:date="2018-11-10T14:30:00Z">
              <w:tcPr>
                <w:tcW w:w="3119" w:type="dxa"/>
                <w:shd w:val="clear" w:color="auto" w:fill="FFFFFF"/>
                <w:vAlign w:val="center"/>
              </w:tcPr>
            </w:tcPrChange>
          </w:tcPr>
          <w:p>
            <w:pPr>
              <w:ind w:firstLine="420" w:firstLineChars="200"/>
            </w:pPr>
            <w:r>
              <w:rPr>
                <w:rFonts w:hint="eastAsia"/>
              </w:rPr>
              <w:t>编写项目视图与范围</w:t>
            </w:r>
          </w:p>
        </w:tc>
        <w:tc>
          <w:tcPr>
            <w:tcW w:w="2259" w:type="dxa"/>
            <w:shd w:val="clear" w:color="auto" w:fill="FFFFFF"/>
            <w:tcPrChange w:id="534" w:author="hyx" w:date="2018-11-10T14:30:00Z">
              <w:tcPr>
                <w:tcW w:w="3256" w:type="dxa"/>
                <w:shd w:val="clear" w:color="auto" w:fill="FFFFFF"/>
              </w:tcPr>
            </w:tcPrChange>
          </w:tcPr>
          <w:p>
            <w:pPr>
              <w:jc w:val="center"/>
              <w:rPr>
                <w:ins w:id="535" w:author="hyx" w:date="2018-11-10T14:30:00Z"/>
                <w:rFonts w:ascii="等线" w:hAnsi="等线" w:eastAsia="等线"/>
                <w:color w:val="000000"/>
                <w:sz w:val="22"/>
              </w:rPr>
            </w:pPr>
            <w:ins w:id="536" w:author="hyx" w:date="2018-11-10T14:32:00Z">
              <w:r>
                <w:rPr>
                  <w:rFonts w:hint="eastAsia" w:ascii="等线" w:hAnsi="等线" w:eastAsia="等线"/>
                  <w:color w:val="000000"/>
                  <w:sz w:val="22"/>
                </w:rPr>
                <w:t>吕迪</w:t>
              </w:r>
            </w:ins>
          </w:p>
        </w:tc>
        <w:tc>
          <w:tcPr>
            <w:tcW w:w="2801" w:type="dxa"/>
            <w:vMerge w:val="continue"/>
            <w:shd w:val="clear" w:color="auto" w:fill="FFFFFF"/>
            <w:vAlign w:val="center"/>
            <w:tcPrChange w:id="537"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3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39" w:author="hyx" w:date="2018-11-10T14:30:00Z">
              <w:tcPr>
                <w:tcW w:w="3119" w:type="dxa"/>
                <w:shd w:val="clear" w:color="auto" w:fill="FFFFFF"/>
                <w:vAlign w:val="center"/>
              </w:tcPr>
            </w:tcPrChange>
          </w:tcPr>
          <w:p>
            <w:pPr>
              <w:ind w:firstLine="420" w:firstLineChars="200"/>
            </w:pPr>
            <w:r>
              <w:rPr>
                <w:rFonts w:hint="eastAsia"/>
              </w:rPr>
              <w:t>用户群分类</w:t>
            </w:r>
          </w:p>
        </w:tc>
        <w:tc>
          <w:tcPr>
            <w:tcW w:w="2259" w:type="dxa"/>
            <w:shd w:val="clear" w:color="auto" w:fill="FFFFFF"/>
            <w:tcPrChange w:id="540" w:author="hyx" w:date="2018-11-10T14:30:00Z">
              <w:tcPr>
                <w:tcW w:w="3256" w:type="dxa"/>
                <w:shd w:val="clear" w:color="auto" w:fill="FFFFFF"/>
              </w:tcPr>
            </w:tcPrChange>
          </w:tcPr>
          <w:p>
            <w:pPr>
              <w:jc w:val="center"/>
              <w:rPr>
                <w:ins w:id="541" w:author="hyx" w:date="2018-11-10T14:30:00Z"/>
                <w:rFonts w:ascii="等线" w:hAnsi="等线" w:eastAsia="等线"/>
                <w:color w:val="000000"/>
                <w:sz w:val="22"/>
              </w:rPr>
            </w:pPr>
            <w:ins w:id="542" w:author="hyx" w:date="2018-11-10T14:33:00Z">
              <w:r>
                <w:rPr>
                  <w:rFonts w:hint="eastAsia" w:ascii="等线" w:hAnsi="等线" w:eastAsia="等线"/>
                  <w:color w:val="000000"/>
                  <w:sz w:val="22"/>
                </w:rPr>
                <w:t>吕迪</w:t>
              </w:r>
            </w:ins>
          </w:p>
        </w:tc>
        <w:tc>
          <w:tcPr>
            <w:tcW w:w="2801" w:type="dxa"/>
            <w:vMerge w:val="continue"/>
            <w:shd w:val="clear" w:color="auto" w:fill="FFFFFF"/>
            <w:vAlign w:val="center"/>
            <w:tcPrChange w:id="54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4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45" w:author="hyx" w:date="2018-11-10T14:30:00Z">
              <w:tcPr>
                <w:tcW w:w="3119" w:type="dxa"/>
                <w:shd w:val="clear" w:color="auto" w:fill="FFFFFF"/>
                <w:vAlign w:val="center"/>
              </w:tcPr>
            </w:tcPrChange>
          </w:tcPr>
          <w:p>
            <w:pPr>
              <w:ind w:firstLine="420" w:firstLineChars="200"/>
            </w:pPr>
            <w:r>
              <w:rPr>
                <w:rFonts w:hint="eastAsia"/>
              </w:rPr>
              <w:t>选择产品代表</w:t>
            </w:r>
          </w:p>
        </w:tc>
        <w:tc>
          <w:tcPr>
            <w:tcW w:w="2259" w:type="dxa"/>
            <w:shd w:val="clear" w:color="auto" w:fill="FFFFFF"/>
            <w:tcPrChange w:id="546" w:author="hyx" w:date="2018-11-10T14:30:00Z">
              <w:tcPr>
                <w:tcW w:w="3256" w:type="dxa"/>
                <w:shd w:val="clear" w:color="auto" w:fill="FFFFFF"/>
              </w:tcPr>
            </w:tcPrChange>
          </w:tcPr>
          <w:p>
            <w:pPr>
              <w:jc w:val="center"/>
              <w:rPr>
                <w:ins w:id="547" w:author="hyx" w:date="2018-11-10T14:30:00Z"/>
                <w:rFonts w:ascii="等线" w:hAnsi="等线" w:eastAsia="等线"/>
                <w:color w:val="000000"/>
                <w:sz w:val="22"/>
              </w:rPr>
            </w:pPr>
            <w:ins w:id="548" w:author="hyx" w:date="2018-11-10T14:33:00Z">
              <w:r>
                <w:rPr>
                  <w:rFonts w:hint="eastAsia" w:ascii="等线" w:hAnsi="等线" w:eastAsia="等线"/>
                  <w:color w:val="000000"/>
                  <w:sz w:val="22"/>
                </w:rPr>
                <w:t>陈俊仁</w:t>
              </w:r>
            </w:ins>
          </w:p>
        </w:tc>
        <w:tc>
          <w:tcPr>
            <w:tcW w:w="2801" w:type="dxa"/>
            <w:vMerge w:val="continue"/>
            <w:shd w:val="clear" w:color="auto" w:fill="FFFFFF"/>
            <w:vAlign w:val="center"/>
            <w:tcPrChange w:id="54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5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61" w:hRule="atLeast"/>
          <w:trPrChange w:id="550" w:author="hyx" w:date="2018-11-10T14:30:00Z">
            <w:trPr>
              <w:trHeight w:val="161" w:hRule="atLeast"/>
            </w:trPr>
          </w:trPrChange>
        </w:trPr>
        <w:tc>
          <w:tcPr>
            <w:tcW w:w="3119" w:type="dxa"/>
            <w:shd w:val="clear" w:color="auto" w:fill="FFFFFF"/>
            <w:vAlign w:val="center"/>
            <w:tcPrChange w:id="551" w:author="hyx" w:date="2018-11-10T14:30:00Z">
              <w:tcPr>
                <w:tcW w:w="3119" w:type="dxa"/>
                <w:shd w:val="clear" w:color="auto" w:fill="FFFFFF"/>
                <w:vAlign w:val="center"/>
              </w:tcPr>
            </w:tcPrChange>
          </w:tcPr>
          <w:p>
            <w:pPr>
              <w:ind w:firstLine="420" w:firstLineChars="200"/>
            </w:pPr>
            <w:r>
              <w:rPr>
                <w:rFonts w:hint="eastAsia"/>
              </w:rPr>
              <w:t>确定使用实例</w:t>
            </w:r>
          </w:p>
        </w:tc>
        <w:tc>
          <w:tcPr>
            <w:tcW w:w="2259" w:type="dxa"/>
            <w:shd w:val="clear" w:color="auto" w:fill="FFFFFF"/>
            <w:tcPrChange w:id="552" w:author="hyx" w:date="2018-11-10T14:30:00Z">
              <w:tcPr>
                <w:tcW w:w="3256" w:type="dxa"/>
                <w:shd w:val="clear" w:color="auto" w:fill="FFFFFF"/>
              </w:tcPr>
            </w:tcPrChange>
          </w:tcPr>
          <w:p>
            <w:pPr>
              <w:jc w:val="center"/>
              <w:rPr>
                <w:ins w:id="553" w:author="hyx" w:date="2018-11-10T14:30:00Z"/>
                <w:rFonts w:ascii="等线" w:hAnsi="等线" w:eastAsia="等线"/>
                <w:color w:val="000000"/>
                <w:sz w:val="22"/>
              </w:rPr>
            </w:pPr>
            <w:ins w:id="554" w:author="hyx" w:date="2018-11-10T14:34:00Z">
              <w:r>
                <w:rPr>
                  <w:rFonts w:hint="eastAsia" w:ascii="等线" w:hAnsi="等线" w:eastAsia="等线"/>
                  <w:color w:val="000000"/>
                  <w:sz w:val="22"/>
                </w:rPr>
                <w:t>黄叶轩</w:t>
              </w:r>
            </w:ins>
          </w:p>
        </w:tc>
        <w:tc>
          <w:tcPr>
            <w:tcW w:w="2801" w:type="dxa"/>
            <w:vMerge w:val="continue"/>
            <w:shd w:val="clear" w:color="auto" w:fill="FFFFFF"/>
            <w:vAlign w:val="center"/>
            <w:tcPrChange w:id="555"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5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72" w:hRule="atLeast"/>
          <w:trPrChange w:id="556" w:author="hyx" w:date="2018-11-10T14:30:00Z">
            <w:trPr>
              <w:trHeight w:val="172" w:hRule="atLeast"/>
            </w:trPr>
          </w:trPrChange>
        </w:trPr>
        <w:tc>
          <w:tcPr>
            <w:tcW w:w="3119" w:type="dxa"/>
            <w:shd w:val="clear" w:color="auto" w:fill="FFFFFF"/>
            <w:vAlign w:val="center"/>
            <w:tcPrChange w:id="557" w:author="hyx" w:date="2018-11-10T14:30:00Z">
              <w:tcPr>
                <w:tcW w:w="3119" w:type="dxa"/>
                <w:shd w:val="clear" w:color="auto" w:fill="FFFFFF"/>
                <w:vAlign w:val="center"/>
              </w:tcPr>
            </w:tcPrChange>
          </w:tcPr>
          <w:p>
            <w:pPr>
              <w:ind w:firstLine="420" w:firstLineChars="200"/>
            </w:pPr>
            <w:r>
              <w:rPr>
                <w:rFonts w:hint="eastAsia"/>
              </w:rPr>
              <w:t>召开</w:t>
            </w:r>
            <w:r>
              <w:t>应用程序开发联系会议</w:t>
            </w:r>
          </w:p>
        </w:tc>
        <w:tc>
          <w:tcPr>
            <w:tcW w:w="2259" w:type="dxa"/>
            <w:shd w:val="clear" w:color="auto" w:fill="FFFFFF"/>
            <w:tcPrChange w:id="558" w:author="hyx" w:date="2018-11-10T14:30:00Z">
              <w:tcPr>
                <w:tcW w:w="3256" w:type="dxa"/>
                <w:shd w:val="clear" w:color="auto" w:fill="FFFFFF"/>
              </w:tcPr>
            </w:tcPrChange>
          </w:tcPr>
          <w:p>
            <w:pPr>
              <w:jc w:val="center"/>
              <w:rPr>
                <w:ins w:id="559" w:author="hyx" w:date="2018-11-10T14:30:00Z"/>
                <w:rFonts w:ascii="等线" w:hAnsi="等线" w:eastAsia="等线"/>
                <w:color w:val="000000"/>
                <w:sz w:val="22"/>
              </w:rPr>
            </w:pPr>
            <w:ins w:id="560" w:author="hyx" w:date="2018-11-10T14:34:00Z">
              <w:r>
                <w:rPr>
                  <w:rFonts w:hint="eastAsia" w:ascii="等线" w:hAnsi="等线" w:eastAsia="等线"/>
                  <w:color w:val="000000"/>
                  <w:sz w:val="22"/>
                </w:rPr>
                <w:t>黄叶轩</w:t>
              </w:r>
            </w:ins>
          </w:p>
        </w:tc>
        <w:tc>
          <w:tcPr>
            <w:tcW w:w="2801" w:type="dxa"/>
            <w:vMerge w:val="continue"/>
            <w:shd w:val="clear" w:color="auto" w:fill="FFFFFF"/>
            <w:vAlign w:val="center"/>
            <w:tcPrChange w:id="561"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6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63" w:author="hyx" w:date="2018-11-10T14:30:00Z">
              <w:tcPr>
                <w:tcW w:w="3119" w:type="dxa"/>
                <w:shd w:val="clear" w:color="auto" w:fill="FFFFFF"/>
                <w:vAlign w:val="center"/>
              </w:tcPr>
            </w:tcPrChange>
          </w:tcPr>
          <w:p>
            <w:pPr>
              <w:ind w:firstLine="420" w:firstLineChars="200"/>
            </w:pPr>
            <w:r>
              <w:rPr>
                <w:rFonts w:hint="eastAsia"/>
              </w:rPr>
              <w:t>需求访谈</w:t>
            </w:r>
          </w:p>
        </w:tc>
        <w:tc>
          <w:tcPr>
            <w:tcW w:w="2259" w:type="dxa"/>
            <w:shd w:val="clear" w:color="auto" w:fill="FFFFFF"/>
            <w:tcPrChange w:id="564" w:author="hyx" w:date="2018-11-10T14:30:00Z">
              <w:tcPr>
                <w:tcW w:w="3256" w:type="dxa"/>
                <w:shd w:val="clear" w:color="auto" w:fill="FFFFFF"/>
              </w:tcPr>
            </w:tcPrChange>
          </w:tcPr>
          <w:p>
            <w:pPr>
              <w:jc w:val="center"/>
              <w:rPr>
                <w:ins w:id="565" w:author="hyx" w:date="2018-11-10T14:30:00Z"/>
                <w:rFonts w:ascii="等线" w:hAnsi="等线" w:eastAsia="等线"/>
                <w:color w:val="000000"/>
                <w:sz w:val="22"/>
              </w:rPr>
            </w:pPr>
            <w:ins w:id="566" w:author="hyx" w:date="2018-11-10T14:34:00Z">
              <w:r>
                <w:rPr>
                  <w:rFonts w:hint="eastAsia" w:ascii="等线" w:hAnsi="等线" w:eastAsia="等线"/>
                  <w:color w:val="000000"/>
                  <w:sz w:val="22"/>
                </w:rPr>
                <w:t>徐双铅</w:t>
              </w:r>
            </w:ins>
          </w:p>
        </w:tc>
        <w:tc>
          <w:tcPr>
            <w:tcW w:w="2801" w:type="dxa"/>
            <w:vMerge w:val="continue"/>
            <w:shd w:val="clear" w:color="auto" w:fill="FFFFFF"/>
            <w:vAlign w:val="center"/>
            <w:tcPrChange w:id="567"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6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69" w:author="hyx" w:date="2018-11-10T14:30:00Z">
              <w:tcPr>
                <w:tcW w:w="3119" w:type="dxa"/>
                <w:shd w:val="clear" w:color="auto" w:fill="FFFFFF"/>
                <w:vAlign w:val="center"/>
              </w:tcPr>
            </w:tcPrChange>
          </w:tcPr>
          <w:p>
            <w:pPr>
              <w:ind w:firstLine="420" w:firstLineChars="200"/>
            </w:pPr>
            <w:r>
              <w:rPr>
                <w:rFonts w:hint="eastAsia"/>
              </w:rPr>
              <w:t>分析用户工作流程</w:t>
            </w:r>
          </w:p>
        </w:tc>
        <w:tc>
          <w:tcPr>
            <w:tcW w:w="2259" w:type="dxa"/>
            <w:shd w:val="clear" w:color="auto" w:fill="FFFFFF"/>
            <w:tcPrChange w:id="570" w:author="hyx" w:date="2018-11-10T14:30:00Z">
              <w:tcPr>
                <w:tcW w:w="3256" w:type="dxa"/>
                <w:shd w:val="clear" w:color="auto" w:fill="FFFFFF"/>
              </w:tcPr>
            </w:tcPrChange>
          </w:tcPr>
          <w:p>
            <w:pPr>
              <w:jc w:val="center"/>
              <w:rPr>
                <w:ins w:id="571" w:author="hyx" w:date="2018-11-10T14:30:00Z"/>
                <w:rFonts w:ascii="等线" w:hAnsi="等线" w:eastAsia="等线"/>
                <w:color w:val="000000"/>
                <w:sz w:val="22"/>
              </w:rPr>
            </w:pPr>
            <w:ins w:id="572" w:author="hyx" w:date="2018-11-10T14:35:00Z">
              <w:r>
                <w:rPr>
                  <w:rFonts w:hint="eastAsia" w:ascii="等线" w:hAnsi="等线" w:eastAsia="等线"/>
                  <w:color w:val="000000"/>
                  <w:sz w:val="22"/>
                </w:rPr>
                <w:t>徐双铅</w:t>
              </w:r>
            </w:ins>
          </w:p>
        </w:tc>
        <w:tc>
          <w:tcPr>
            <w:tcW w:w="2801" w:type="dxa"/>
            <w:vMerge w:val="continue"/>
            <w:shd w:val="clear" w:color="auto" w:fill="FFFFFF"/>
            <w:vAlign w:val="center"/>
            <w:tcPrChange w:id="57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7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75" w:author="hyx" w:date="2018-11-10T14:30:00Z">
              <w:tcPr>
                <w:tcW w:w="3119" w:type="dxa"/>
                <w:shd w:val="clear" w:color="auto" w:fill="FFFFFF"/>
                <w:vAlign w:val="center"/>
              </w:tcPr>
            </w:tcPrChange>
          </w:tcPr>
          <w:p>
            <w:pPr>
              <w:ind w:firstLine="420" w:firstLineChars="200"/>
            </w:pPr>
            <w:r>
              <w:rPr>
                <w:rFonts w:hint="eastAsia"/>
              </w:rPr>
              <w:t>确定质量属性</w:t>
            </w:r>
          </w:p>
        </w:tc>
        <w:tc>
          <w:tcPr>
            <w:tcW w:w="2259" w:type="dxa"/>
            <w:shd w:val="clear" w:color="auto" w:fill="FFFFFF"/>
            <w:tcPrChange w:id="576" w:author="hyx" w:date="2018-11-10T14:30:00Z">
              <w:tcPr>
                <w:tcW w:w="3256" w:type="dxa"/>
                <w:shd w:val="clear" w:color="auto" w:fill="FFFFFF"/>
              </w:tcPr>
            </w:tcPrChange>
          </w:tcPr>
          <w:p>
            <w:pPr>
              <w:jc w:val="center"/>
              <w:rPr>
                <w:ins w:id="577" w:author="hyx" w:date="2018-11-10T14:30:00Z"/>
                <w:rFonts w:ascii="等线" w:hAnsi="等线" w:eastAsia="等线"/>
                <w:color w:val="000000"/>
                <w:sz w:val="22"/>
              </w:rPr>
            </w:pPr>
            <w:ins w:id="578" w:author="hyx" w:date="2018-11-10T14:35:00Z">
              <w:r>
                <w:rPr>
                  <w:rFonts w:hint="eastAsia" w:ascii="等线" w:hAnsi="等线" w:eastAsia="等线"/>
                  <w:color w:val="000000"/>
                  <w:sz w:val="22"/>
                </w:rPr>
                <w:t>陈苏民</w:t>
              </w:r>
            </w:ins>
          </w:p>
        </w:tc>
        <w:tc>
          <w:tcPr>
            <w:tcW w:w="2801" w:type="dxa"/>
            <w:vMerge w:val="continue"/>
            <w:shd w:val="clear" w:color="auto" w:fill="FFFFFF"/>
            <w:vAlign w:val="center"/>
            <w:tcPrChange w:id="57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8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81" w:author="hyx" w:date="2018-11-10T14:30:00Z">
              <w:tcPr>
                <w:tcW w:w="3119" w:type="dxa"/>
                <w:shd w:val="clear" w:color="auto" w:fill="FFFFFF"/>
                <w:vAlign w:val="center"/>
              </w:tcPr>
            </w:tcPrChange>
          </w:tcPr>
          <w:p>
            <w:pPr>
              <w:ind w:firstLine="420" w:firstLineChars="200"/>
            </w:pPr>
            <w:r>
              <w:rPr>
                <w:rFonts w:hint="eastAsia"/>
              </w:rPr>
              <w:t>检查问题报告</w:t>
            </w:r>
          </w:p>
        </w:tc>
        <w:tc>
          <w:tcPr>
            <w:tcW w:w="2259" w:type="dxa"/>
            <w:shd w:val="clear" w:color="auto" w:fill="FFFFFF"/>
            <w:tcPrChange w:id="582" w:author="hyx" w:date="2018-11-10T14:30:00Z">
              <w:tcPr>
                <w:tcW w:w="3256" w:type="dxa"/>
                <w:shd w:val="clear" w:color="auto" w:fill="FFFFFF"/>
              </w:tcPr>
            </w:tcPrChange>
          </w:tcPr>
          <w:p>
            <w:pPr>
              <w:jc w:val="center"/>
              <w:rPr>
                <w:ins w:id="583" w:author="hyx" w:date="2018-11-10T14:30:00Z"/>
                <w:rFonts w:ascii="等线" w:hAnsi="等线" w:eastAsia="等线"/>
                <w:color w:val="000000"/>
                <w:sz w:val="22"/>
              </w:rPr>
            </w:pPr>
            <w:ins w:id="584" w:author="hyx" w:date="2018-11-10T14:35:00Z">
              <w:r>
                <w:rPr>
                  <w:rFonts w:hint="eastAsia" w:ascii="等线" w:hAnsi="等线" w:eastAsia="等线"/>
                  <w:color w:val="000000"/>
                  <w:sz w:val="22"/>
                </w:rPr>
                <w:t>陈苏民</w:t>
              </w:r>
            </w:ins>
          </w:p>
        </w:tc>
        <w:tc>
          <w:tcPr>
            <w:tcW w:w="2801" w:type="dxa"/>
            <w:vMerge w:val="continue"/>
            <w:shd w:val="clear" w:color="auto" w:fill="FFFFFF"/>
            <w:vAlign w:val="center"/>
            <w:tcPrChange w:id="585"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8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87" w:author="hyx" w:date="2018-11-10T14:30:00Z">
              <w:tcPr>
                <w:tcW w:w="3119" w:type="dxa"/>
                <w:shd w:val="clear" w:color="auto" w:fill="FFFFFF"/>
                <w:vAlign w:val="center"/>
              </w:tcPr>
            </w:tcPrChange>
          </w:tcPr>
          <w:p>
            <w:pPr>
              <w:ind w:firstLine="420" w:firstLineChars="200"/>
            </w:pPr>
            <w:r>
              <w:rPr>
                <w:rFonts w:hint="eastAsia"/>
              </w:rPr>
              <w:t>需求重用</w:t>
            </w:r>
          </w:p>
        </w:tc>
        <w:tc>
          <w:tcPr>
            <w:tcW w:w="2259" w:type="dxa"/>
            <w:shd w:val="clear" w:color="auto" w:fill="FFFFFF"/>
            <w:tcPrChange w:id="588" w:author="hyx" w:date="2018-11-10T14:30:00Z">
              <w:tcPr>
                <w:tcW w:w="3256" w:type="dxa"/>
                <w:shd w:val="clear" w:color="auto" w:fill="FFFFFF"/>
              </w:tcPr>
            </w:tcPrChange>
          </w:tcPr>
          <w:p>
            <w:pPr>
              <w:jc w:val="center"/>
              <w:rPr>
                <w:ins w:id="589" w:author="hyx" w:date="2018-11-10T14:30:00Z"/>
                <w:rFonts w:ascii="等线" w:hAnsi="等线" w:eastAsia="等线"/>
                <w:color w:val="000000"/>
                <w:sz w:val="22"/>
              </w:rPr>
            </w:pPr>
            <w:ins w:id="590" w:author="hyx" w:date="2018-11-10T14:35:00Z">
              <w:r>
                <w:rPr>
                  <w:rFonts w:hint="eastAsia" w:ascii="等线" w:hAnsi="等线" w:eastAsia="等线"/>
                  <w:color w:val="000000"/>
                  <w:sz w:val="22"/>
                </w:rPr>
                <w:t>陈俊仁</w:t>
              </w:r>
            </w:ins>
          </w:p>
        </w:tc>
        <w:tc>
          <w:tcPr>
            <w:tcW w:w="2801" w:type="dxa"/>
            <w:vMerge w:val="continue"/>
            <w:shd w:val="clear" w:color="auto" w:fill="FFFFFF"/>
            <w:vAlign w:val="center"/>
            <w:tcPrChange w:id="591"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9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93" w:author="hyx" w:date="2018-11-10T14:30:00Z">
              <w:tcPr>
                <w:tcW w:w="3119" w:type="dxa"/>
                <w:shd w:val="clear" w:color="auto" w:fill="FFFFFF"/>
                <w:vAlign w:val="center"/>
              </w:tcPr>
            </w:tcPrChange>
          </w:tcPr>
          <w:p>
            <w:pPr>
              <w:rPr>
                <w:b/>
              </w:rPr>
            </w:pPr>
            <w:r>
              <w:rPr>
                <w:rFonts w:hint="eastAsia"/>
                <w:b/>
              </w:rPr>
              <w:t>需求分析</w:t>
            </w:r>
          </w:p>
        </w:tc>
        <w:tc>
          <w:tcPr>
            <w:tcW w:w="2259" w:type="dxa"/>
            <w:shd w:val="clear" w:color="auto" w:fill="FFFFFF"/>
            <w:tcPrChange w:id="594" w:author="hyx" w:date="2018-11-10T14:30:00Z">
              <w:tcPr>
                <w:tcW w:w="3256" w:type="dxa"/>
                <w:shd w:val="clear" w:color="auto" w:fill="FFFFFF"/>
              </w:tcPr>
            </w:tcPrChange>
          </w:tcPr>
          <w:p>
            <w:pPr>
              <w:jc w:val="center"/>
              <w:rPr>
                <w:ins w:id="595" w:author="hyx" w:date="2018-11-10T14:30:00Z"/>
                <w:rFonts w:ascii="等线" w:hAnsi="等线" w:eastAsia="等线"/>
                <w:bCs/>
                <w:color w:val="000000"/>
                <w:sz w:val="22"/>
              </w:rPr>
            </w:pPr>
            <w:ins w:id="596" w:author="hyx" w:date="2018-11-10T14:37:00Z">
              <w:r>
                <w:rPr>
                  <w:rFonts w:hint="eastAsia" w:ascii="等线" w:hAnsi="等线" w:eastAsia="等线"/>
                  <w:bCs/>
                  <w:color w:val="000000"/>
                  <w:sz w:val="22"/>
                </w:rPr>
                <w:t>陈苏民</w:t>
              </w:r>
            </w:ins>
          </w:p>
        </w:tc>
        <w:tc>
          <w:tcPr>
            <w:tcW w:w="2801" w:type="dxa"/>
            <w:vMerge w:val="restart"/>
            <w:shd w:val="clear" w:color="auto" w:fill="FFFFFF"/>
            <w:vAlign w:val="center"/>
            <w:tcPrChange w:id="597"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9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99" w:author="hyx" w:date="2018-11-10T14:30:00Z">
              <w:tcPr>
                <w:tcW w:w="3119" w:type="dxa"/>
                <w:shd w:val="clear" w:color="auto" w:fill="FFFFFF"/>
                <w:vAlign w:val="center"/>
              </w:tcPr>
            </w:tcPrChange>
          </w:tcPr>
          <w:p>
            <w:pPr>
              <w:ind w:firstLine="420" w:firstLineChars="200"/>
            </w:pPr>
            <w:r>
              <w:rPr>
                <w:rFonts w:hint="eastAsia"/>
              </w:rPr>
              <w:t>绘制关联图</w:t>
            </w:r>
          </w:p>
        </w:tc>
        <w:tc>
          <w:tcPr>
            <w:tcW w:w="2259" w:type="dxa"/>
            <w:shd w:val="clear" w:color="auto" w:fill="FFFFFF"/>
            <w:tcPrChange w:id="600" w:author="hyx" w:date="2018-11-10T14:30:00Z">
              <w:tcPr>
                <w:tcW w:w="3256" w:type="dxa"/>
                <w:shd w:val="clear" w:color="auto" w:fill="FFFFFF"/>
              </w:tcPr>
            </w:tcPrChange>
          </w:tcPr>
          <w:p>
            <w:pPr>
              <w:jc w:val="center"/>
              <w:rPr>
                <w:ins w:id="601" w:author="hyx" w:date="2018-11-10T14:30:00Z"/>
                <w:rFonts w:ascii="等线" w:hAnsi="等线" w:eastAsia="等线"/>
                <w:color w:val="000000"/>
                <w:sz w:val="22"/>
              </w:rPr>
            </w:pPr>
            <w:ins w:id="602" w:author="hyx" w:date="2018-11-10T14:36:00Z">
              <w:r>
                <w:rPr>
                  <w:rFonts w:hint="eastAsia" w:ascii="等线" w:hAnsi="等线" w:eastAsia="等线"/>
                  <w:color w:val="000000"/>
                  <w:sz w:val="22"/>
                </w:rPr>
                <w:t>徐双铅</w:t>
              </w:r>
            </w:ins>
          </w:p>
        </w:tc>
        <w:tc>
          <w:tcPr>
            <w:tcW w:w="2801" w:type="dxa"/>
            <w:vMerge w:val="continue"/>
            <w:shd w:val="clear" w:color="auto" w:fill="FFFFFF"/>
            <w:vAlign w:val="center"/>
            <w:tcPrChange w:id="60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0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05" w:author="hyx" w:date="2018-11-10T14:30:00Z">
              <w:tcPr>
                <w:tcW w:w="3119" w:type="dxa"/>
                <w:shd w:val="clear" w:color="auto" w:fill="FFFFFF"/>
                <w:vAlign w:val="center"/>
              </w:tcPr>
            </w:tcPrChange>
          </w:tcPr>
          <w:p>
            <w:pPr>
              <w:ind w:firstLine="420" w:firstLineChars="200"/>
            </w:pPr>
            <w:r>
              <w:rPr>
                <w:rFonts w:hint="eastAsia"/>
              </w:rPr>
              <w:t>创建开发原型</w:t>
            </w:r>
          </w:p>
        </w:tc>
        <w:tc>
          <w:tcPr>
            <w:tcW w:w="2259" w:type="dxa"/>
            <w:shd w:val="clear" w:color="auto" w:fill="FFFFFF"/>
            <w:tcPrChange w:id="606" w:author="hyx" w:date="2018-11-10T14:30:00Z">
              <w:tcPr>
                <w:tcW w:w="3256" w:type="dxa"/>
                <w:shd w:val="clear" w:color="auto" w:fill="FFFFFF"/>
              </w:tcPr>
            </w:tcPrChange>
          </w:tcPr>
          <w:p>
            <w:pPr>
              <w:jc w:val="center"/>
              <w:rPr>
                <w:ins w:id="607" w:author="hyx" w:date="2018-11-10T14:30:00Z"/>
                <w:rFonts w:ascii="等线" w:hAnsi="等线" w:eastAsia="等线"/>
                <w:color w:val="000000"/>
                <w:sz w:val="22"/>
              </w:rPr>
            </w:pPr>
            <w:ins w:id="608" w:author="hyx" w:date="2018-11-10T14:36:00Z">
              <w:r>
                <w:rPr>
                  <w:rFonts w:hint="eastAsia" w:ascii="等线" w:hAnsi="等线" w:eastAsia="等线"/>
                  <w:color w:val="000000"/>
                  <w:sz w:val="22"/>
                </w:rPr>
                <w:t>陈苏民</w:t>
              </w:r>
            </w:ins>
          </w:p>
        </w:tc>
        <w:tc>
          <w:tcPr>
            <w:tcW w:w="2801" w:type="dxa"/>
            <w:vMerge w:val="continue"/>
            <w:shd w:val="clear" w:color="auto" w:fill="FFFFFF"/>
            <w:vAlign w:val="center"/>
            <w:tcPrChange w:id="60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1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11" w:author="hyx" w:date="2018-11-10T14:30:00Z">
              <w:tcPr>
                <w:tcW w:w="3119" w:type="dxa"/>
                <w:shd w:val="clear" w:color="auto" w:fill="FFFFFF"/>
                <w:vAlign w:val="center"/>
              </w:tcPr>
            </w:tcPrChange>
          </w:tcPr>
          <w:p>
            <w:pPr>
              <w:ind w:firstLine="420" w:firstLineChars="200"/>
            </w:pPr>
            <w:r>
              <w:rPr>
                <w:rFonts w:hint="eastAsia"/>
              </w:rPr>
              <w:t>分析可行性</w:t>
            </w:r>
          </w:p>
        </w:tc>
        <w:tc>
          <w:tcPr>
            <w:tcW w:w="2259" w:type="dxa"/>
            <w:shd w:val="clear" w:color="auto" w:fill="FFFFFF"/>
            <w:tcPrChange w:id="612" w:author="hyx" w:date="2018-11-10T14:30:00Z">
              <w:tcPr>
                <w:tcW w:w="3256" w:type="dxa"/>
                <w:shd w:val="clear" w:color="auto" w:fill="FFFFFF"/>
              </w:tcPr>
            </w:tcPrChange>
          </w:tcPr>
          <w:p>
            <w:pPr>
              <w:jc w:val="center"/>
              <w:rPr>
                <w:ins w:id="613" w:author="hyx" w:date="2018-11-10T14:30:00Z"/>
                <w:rFonts w:ascii="等线" w:hAnsi="等线" w:eastAsia="等线"/>
                <w:color w:val="000000"/>
                <w:sz w:val="22"/>
              </w:rPr>
            </w:pPr>
            <w:ins w:id="614" w:author="hyx" w:date="2018-11-10T14:36:00Z">
              <w:r>
                <w:rPr>
                  <w:rFonts w:hint="eastAsia" w:ascii="等线" w:hAnsi="等线" w:eastAsia="等线"/>
                  <w:color w:val="000000"/>
                  <w:sz w:val="22"/>
                </w:rPr>
                <w:t>陈苏民</w:t>
              </w:r>
            </w:ins>
          </w:p>
        </w:tc>
        <w:tc>
          <w:tcPr>
            <w:tcW w:w="2801" w:type="dxa"/>
            <w:vMerge w:val="continue"/>
            <w:shd w:val="clear" w:color="auto" w:fill="FFFFFF"/>
            <w:vAlign w:val="center"/>
            <w:tcPrChange w:id="615"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1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17" w:author="hyx" w:date="2018-11-10T14:30:00Z">
              <w:tcPr>
                <w:tcW w:w="3119" w:type="dxa"/>
                <w:shd w:val="clear" w:color="auto" w:fill="FFFFFF"/>
                <w:vAlign w:val="center"/>
              </w:tcPr>
            </w:tcPrChange>
          </w:tcPr>
          <w:p>
            <w:pPr>
              <w:ind w:firstLine="420" w:firstLineChars="200"/>
            </w:pPr>
            <w:r>
              <w:rPr>
                <w:rFonts w:hint="eastAsia"/>
              </w:rPr>
              <w:t>确定需求优先级</w:t>
            </w:r>
          </w:p>
        </w:tc>
        <w:tc>
          <w:tcPr>
            <w:tcW w:w="2259" w:type="dxa"/>
            <w:shd w:val="clear" w:color="auto" w:fill="FFFFFF"/>
            <w:tcPrChange w:id="618" w:author="hyx" w:date="2018-11-10T14:30:00Z">
              <w:tcPr>
                <w:tcW w:w="3256" w:type="dxa"/>
                <w:shd w:val="clear" w:color="auto" w:fill="FFFFFF"/>
              </w:tcPr>
            </w:tcPrChange>
          </w:tcPr>
          <w:p>
            <w:pPr>
              <w:jc w:val="center"/>
              <w:rPr>
                <w:ins w:id="619" w:author="hyx" w:date="2018-11-10T14:30:00Z"/>
                <w:rFonts w:ascii="等线" w:hAnsi="等线" w:eastAsia="等线"/>
                <w:color w:val="000000"/>
                <w:sz w:val="22"/>
              </w:rPr>
            </w:pPr>
            <w:ins w:id="620" w:author="hyx" w:date="2018-11-10T14:36:00Z">
              <w:r>
                <w:rPr>
                  <w:rFonts w:hint="eastAsia" w:ascii="等线" w:hAnsi="等线" w:eastAsia="等线"/>
                  <w:color w:val="000000"/>
                  <w:sz w:val="22"/>
                </w:rPr>
                <w:t>陈俊仁</w:t>
              </w:r>
            </w:ins>
          </w:p>
        </w:tc>
        <w:tc>
          <w:tcPr>
            <w:tcW w:w="2801" w:type="dxa"/>
            <w:vMerge w:val="continue"/>
            <w:shd w:val="clear" w:color="auto" w:fill="FFFFFF"/>
            <w:vAlign w:val="center"/>
            <w:tcPrChange w:id="621"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2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23" w:author="hyx" w:date="2018-11-10T14:30:00Z">
              <w:tcPr>
                <w:tcW w:w="3119" w:type="dxa"/>
                <w:shd w:val="clear" w:color="auto" w:fill="FFFFFF"/>
                <w:vAlign w:val="center"/>
              </w:tcPr>
            </w:tcPrChange>
          </w:tcPr>
          <w:p>
            <w:pPr>
              <w:ind w:firstLine="420" w:firstLineChars="200"/>
            </w:pPr>
            <w:r>
              <w:rPr>
                <w:rFonts w:hint="eastAsia"/>
              </w:rPr>
              <w:t>为需求建立模型</w:t>
            </w:r>
          </w:p>
        </w:tc>
        <w:tc>
          <w:tcPr>
            <w:tcW w:w="2259" w:type="dxa"/>
            <w:shd w:val="clear" w:color="auto" w:fill="FFFFFF"/>
            <w:tcPrChange w:id="624" w:author="hyx" w:date="2018-11-10T14:30:00Z">
              <w:tcPr>
                <w:tcW w:w="3256" w:type="dxa"/>
                <w:shd w:val="clear" w:color="auto" w:fill="FFFFFF"/>
              </w:tcPr>
            </w:tcPrChange>
          </w:tcPr>
          <w:p>
            <w:pPr>
              <w:jc w:val="center"/>
              <w:rPr>
                <w:ins w:id="625" w:author="hyx" w:date="2018-11-10T14:30:00Z"/>
                <w:rFonts w:ascii="等线" w:hAnsi="等线" w:eastAsia="等线"/>
                <w:color w:val="000000"/>
                <w:sz w:val="22"/>
              </w:rPr>
            </w:pPr>
            <w:ins w:id="626" w:author="hyx" w:date="2018-11-10T14:37:00Z">
              <w:r>
                <w:rPr>
                  <w:rFonts w:hint="eastAsia" w:ascii="等线" w:hAnsi="等线" w:eastAsia="等线"/>
                  <w:color w:val="000000"/>
                  <w:sz w:val="22"/>
                </w:rPr>
                <w:t>吕迪</w:t>
              </w:r>
            </w:ins>
          </w:p>
        </w:tc>
        <w:tc>
          <w:tcPr>
            <w:tcW w:w="2801" w:type="dxa"/>
            <w:vMerge w:val="continue"/>
            <w:shd w:val="clear" w:color="auto" w:fill="FFFFFF"/>
            <w:vAlign w:val="center"/>
            <w:tcPrChange w:id="627"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2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29" w:author="hyx" w:date="2018-11-10T14:30:00Z">
              <w:tcPr>
                <w:tcW w:w="3119" w:type="dxa"/>
                <w:shd w:val="clear" w:color="auto" w:fill="FFFFFF"/>
                <w:vAlign w:val="center"/>
              </w:tcPr>
            </w:tcPrChange>
          </w:tcPr>
          <w:p>
            <w:pPr>
              <w:ind w:firstLine="420" w:firstLineChars="200"/>
            </w:pPr>
            <w:r>
              <w:rPr>
                <w:rFonts w:hint="eastAsia"/>
              </w:rPr>
              <w:t>编写数据字典</w:t>
            </w:r>
          </w:p>
        </w:tc>
        <w:tc>
          <w:tcPr>
            <w:tcW w:w="2259" w:type="dxa"/>
            <w:shd w:val="clear" w:color="auto" w:fill="FFFFFF"/>
            <w:tcPrChange w:id="630" w:author="hyx" w:date="2018-11-10T14:30:00Z">
              <w:tcPr>
                <w:tcW w:w="3256" w:type="dxa"/>
                <w:shd w:val="clear" w:color="auto" w:fill="FFFFFF"/>
              </w:tcPr>
            </w:tcPrChange>
          </w:tcPr>
          <w:p>
            <w:pPr>
              <w:jc w:val="center"/>
              <w:rPr>
                <w:ins w:id="631" w:author="hyx" w:date="2018-11-10T14:30:00Z"/>
                <w:rFonts w:ascii="等线" w:hAnsi="等线" w:eastAsia="等线"/>
                <w:color w:val="000000"/>
                <w:sz w:val="22"/>
              </w:rPr>
            </w:pPr>
            <w:ins w:id="632" w:author="hyx" w:date="2018-11-10T14:37:00Z">
              <w:r>
                <w:rPr>
                  <w:rFonts w:hint="eastAsia" w:ascii="等线" w:hAnsi="等线" w:eastAsia="等线"/>
                  <w:color w:val="000000"/>
                  <w:sz w:val="22"/>
                </w:rPr>
                <w:t>黄叶轩</w:t>
              </w:r>
            </w:ins>
          </w:p>
        </w:tc>
        <w:tc>
          <w:tcPr>
            <w:tcW w:w="2801" w:type="dxa"/>
            <w:vMerge w:val="continue"/>
            <w:shd w:val="clear" w:color="auto" w:fill="FFFFFF"/>
            <w:vAlign w:val="center"/>
            <w:tcPrChange w:id="63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3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35" w:author="hyx" w:date="2018-11-10T14:30:00Z">
              <w:tcPr>
                <w:tcW w:w="3119" w:type="dxa"/>
                <w:shd w:val="clear" w:color="auto" w:fill="FFFFFF"/>
                <w:vAlign w:val="center"/>
              </w:tcPr>
            </w:tcPrChange>
          </w:tcPr>
          <w:p>
            <w:pPr>
              <w:ind w:firstLine="420" w:firstLineChars="200"/>
            </w:pPr>
            <w:r>
              <w:rPr>
                <w:rFonts w:hint="eastAsia"/>
              </w:rPr>
              <w:t>应用质量功能调配</w:t>
            </w:r>
          </w:p>
        </w:tc>
        <w:tc>
          <w:tcPr>
            <w:tcW w:w="2259" w:type="dxa"/>
            <w:shd w:val="clear" w:color="auto" w:fill="FFFFFF"/>
            <w:tcPrChange w:id="636" w:author="hyx" w:date="2018-11-10T14:30:00Z">
              <w:tcPr>
                <w:tcW w:w="3256" w:type="dxa"/>
                <w:shd w:val="clear" w:color="auto" w:fill="FFFFFF"/>
              </w:tcPr>
            </w:tcPrChange>
          </w:tcPr>
          <w:p>
            <w:pPr>
              <w:jc w:val="center"/>
              <w:rPr>
                <w:ins w:id="637" w:author="hyx" w:date="2018-11-10T14:30:00Z"/>
                <w:rFonts w:ascii="等线" w:hAnsi="等线" w:eastAsia="等线"/>
                <w:color w:val="000000"/>
                <w:sz w:val="22"/>
              </w:rPr>
            </w:pPr>
            <w:ins w:id="638" w:author="hyx" w:date="2018-11-10T14:37:00Z">
              <w:r>
                <w:rPr>
                  <w:rFonts w:hint="eastAsia" w:ascii="等线" w:hAnsi="等线" w:eastAsia="等线"/>
                  <w:color w:val="000000"/>
                  <w:sz w:val="22"/>
                </w:rPr>
                <w:t>黄叶轩</w:t>
              </w:r>
            </w:ins>
          </w:p>
        </w:tc>
        <w:tc>
          <w:tcPr>
            <w:tcW w:w="2801" w:type="dxa"/>
            <w:vMerge w:val="continue"/>
            <w:shd w:val="clear" w:color="auto" w:fill="FFFFFF"/>
            <w:vAlign w:val="center"/>
            <w:tcPrChange w:id="63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4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41" w:author="hyx" w:date="2018-11-10T14:30:00Z">
              <w:tcPr>
                <w:tcW w:w="3119" w:type="dxa"/>
                <w:shd w:val="clear" w:color="auto" w:fill="FFFFFF"/>
                <w:vAlign w:val="center"/>
              </w:tcPr>
            </w:tcPrChange>
          </w:tcPr>
          <w:p>
            <w:pPr>
              <w:rPr>
                <w:b/>
              </w:rPr>
            </w:pPr>
            <w:r>
              <w:rPr>
                <w:rFonts w:hint="eastAsia"/>
                <w:b/>
              </w:rPr>
              <w:t>需求规格说明</w:t>
            </w:r>
          </w:p>
        </w:tc>
        <w:tc>
          <w:tcPr>
            <w:tcW w:w="2259" w:type="dxa"/>
            <w:shd w:val="clear" w:color="auto" w:fill="FFFFFF"/>
            <w:tcPrChange w:id="642" w:author="hyx" w:date="2018-11-10T14:30:00Z">
              <w:tcPr>
                <w:tcW w:w="3256" w:type="dxa"/>
                <w:shd w:val="clear" w:color="auto" w:fill="FFFFFF"/>
              </w:tcPr>
            </w:tcPrChange>
          </w:tcPr>
          <w:p>
            <w:pPr>
              <w:jc w:val="center"/>
              <w:rPr>
                <w:ins w:id="643" w:author="hyx" w:date="2018-11-10T14:30:00Z"/>
                <w:rFonts w:ascii="等线" w:hAnsi="等线" w:eastAsia="等线"/>
                <w:bCs/>
                <w:color w:val="000000"/>
                <w:sz w:val="22"/>
              </w:rPr>
            </w:pPr>
            <w:ins w:id="644" w:author="hyx" w:date="2018-11-10T14:37:00Z">
              <w:r>
                <w:rPr>
                  <w:rFonts w:hint="eastAsia" w:ascii="等线" w:hAnsi="等线" w:eastAsia="等线"/>
                  <w:bCs/>
                  <w:color w:val="000000"/>
                  <w:sz w:val="22"/>
                </w:rPr>
                <w:t>徐双铅</w:t>
              </w:r>
            </w:ins>
          </w:p>
        </w:tc>
        <w:tc>
          <w:tcPr>
            <w:tcW w:w="2801" w:type="dxa"/>
            <w:vMerge w:val="restart"/>
            <w:shd w:val="clear" w:color="auto" w:fill="FFFFFF"/>
            <w:vAlign w:val="center"/>
            <w:tcPrChange w:id="645"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4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47" w:author="hyx" w:date="2018-11-10T14:30:00Z">
              <w:tcPr>
                <w:tcW w:w="3119" w:type="dxa"/>
                <w:shd w:val="clear" w:color="auto" w:fill="FFFFFF"/>
                <w:vAlign w:val="center"/>
              </w:tcPr>
            </w:tcPrChange>
          </w:tcPr>
          <w:p>
            <w:pPr>
              <w:ind w:firstLine="420" w:firstLineChars="200"/>
            </w:pPr>
            <w:ins w:id="648" w:author="hyx" w:date="2018-11-10T14:38:00Z">
              <w:r>
                <w:rPr>
                  <w:rFonts w:hint="eastAsia"/>
                </w:rPr>
                <w:t>找</w:t>
              </w:r>
            </w:ins>
            <w:del w:id="649" w:author="hyx" w:date="2018-11-10T14:38:00Z">
              <w:r>
                <w:rPr>
                  <w:rFonts w:hint="eastAsia"/>
                </w:rPr>
                <w:delText>采用</w:delText>
              </w:r>
            </w:del>
            <w:r>
              <w:rPr>
                <w:rFonts w:hint="eastAsia"/>
              </w:rPr>
              <w:t>软件需求规格说明模板</w:t>
            </w:r>
          </w:p>
        </w:tc>
        <w:tc>
          <w:tcPr>
            <w:tcW w:w="2259" w:type="dxa"/>
            <w:shd w:val="clear" w:color="auto" w:fill="FFFFFF"/>
            <w:tcPrChange w:id="650" w:author="hyx" w:date="2018-11-10T14:30:00Z">
              <w:tcPr>
                <w:tcW w:w="3256" w:type="dxa"/>
                <w:shd w:val="clear" w:color="auto" w:fill="FFFFFF"/>
              </w:tcPr>
            </w:tcPrChange>
          </w:tcPr>
          <w:p>
            <w:pPr>
              <w:jc w:val="center"/>
              <w:rPr>
                <w:ins w:id="651" w:author="hyx" w:date="2018-11-10T14:30:00Z"/>
                <w:rFonts w:ascii="等线" w:hAnsi="等线" w:eastAsia="等线"/>
                <w:color w:val="000000"/>
                <w:sz w:val="22"/>
              </w:rPr>
            </w:pPr>
            <w:ins w:id="652" w:author="hyx" w:date="2018-11-10T14:39:00Z">
              <w:r>
                <w:rPr>
                  <w:rFonts w:hint="eastAsia" w:ascii="等线" w:hAnsi="等线" w:eastAsia="等线"/>
                  <w:color w:val="000000"/>
                  <w:sz w:val="22"/>
                </w:rPr>
                <w:t>陈苏民</w:t>
              </w:r>
            </w:ins>
          </w:p>
        </w:tc>
        <w:tc>
          <w:tcPr>
            <w:tcW w:w="2801" w:type="dxa"/>
            <w:vMerge w:val="continue"/>
            <w:shd w:val="clear" w:color="auto" w:fill="FFFFFF"/>
            <w:vAlign w:val="center"/>
            <w:tcPrChange w:id="65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5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55" w:author="hyx" w:date="2018-11-10T14:30:00Z">
              <w:tcPr>
                <w:tcW w:w="3119" w:type="dxa"/>
                <w:shd w:val="clear" w:color="auto" w:fill="FFFFFF"/>
                <w:vAlign w:val="center"/>
              </w:tcPr>
            </w:tcPrChange>
          </w:tcPr>
          <w:p>
            <w:pPr>
              <w:ind w:firstLine="420" w:firstLineChars="200"/>
            </w:pPr>
            <w:r>
              <w:rPr>
                <w:rFonts w:hint="eastAsia"/>
              </w:rPr>
              <w:t>指明需求来源</w:t>
            </w:r>
          </w:p>
        </w:tc>
        <w:tc>
          <w:tcPr>
            <w:tcW w:w="2259" w:type="dxa"/>
            <w:shd w:val="clear" w:color="auto" w:fill="FFFFFF"/>
            <w:tcPrChange w:id="656" w:author="hyx" w:date="2018-11-10T14:30:00Z">
              <w:tcPr>
                <w:tcW w:w="3256" w:type="dxa"/>
                <w:shd w:val="clear" w:color="auto" w:fill="FFFFFF"/>
              </w:tcPr>
            </w:tcPrChange>
          </w:tcPr>
          <w:p>
            <w:pPr>
              <w:jc w:val="center"/>
              <w:rPr>
                <w:ins w:id="657" w:author="hyx" w:date="2018-11-10T14:30:00Z"/>
                <w:rFonts w:ascii="等线" w:hAnsi="等线" w:eastAsia="等线"/>
                <w:color w:val="000000"/>
                <w:sz w:val="22"/>
              </w:rPr>
            </w:pPr>
            <w:ins w:id="658" w:author="hyx" w:date="2018-11-10T14:39:00Z">
              <w:r>
                <w:rPr>
                  <w:rFonts w:hint="eastAsia" w:ascii="等线" w:hAnsi="等线" w:eastAsia="等线"/>
                  <w:color w:val="000000"/>
                  <w:sz w:val="22"/>
                </w:rPr>
                <w:t>徐双铅</w:t>
              </w:r>
            </w:ins>
          </w:p>
        </w:tc>
        <w:tc>
          <w:tcPr>
            <w:tcW w:w="2801" w:type="dxa"/>
            <w:vMerge w:val="continue"/>
            <w:shd w:val="clear" w:color="auto" w:fill="FFFFFF"/>
            <w:vAlign w:val="center"/>
            <w:tcPrChange w:id="65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6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61" w:author="hyx" w:date="2018-11-10T14:30:00Z">
              <w:tcPr>
                <w:tcW w:w="3119" w:type="dxa"/>
                <w:shd w:val="clear" w:color="auto" w:fill="FFFFFF"/>
                <w:vAlign w:val="center"/>
              </w:tcPr>
            </w:tcPrChange>
          </w:tcPr>
          <w:p>
            <w:pPr>
              <w:ind w:firstLine="420" w:firstLineChars="200"/>
            </w:pPr>
            <w:r>
              <w:rPr>
                <w:rFonts w:hint="eastAsia"/>
              </w:rPr>
              <w:t>为每一项需求注上标号</w:t>
            </w:r>
          </w:p>
        </w:tc>
        <w:tc>
          <w:tcPr>
            <w:tcW w:w="2259" w:type="dxa"/>
            <w:shd w:val="clear" w:color="auto" w:fill="FFFFFF"/>
            <w:tcPrChange w:id="662" w:author="hyx" w:date="2018-11-10T14:30:00Z">
              <w:tcPr>
                <w:tcW w:w="3256" w:type="dxa"/>
                <w:shd w:val="clear" w:color="auto" w:fill="FFFFFF"/>
              </w:tcPr>
            </w:tcPrChange>
          </w:tcPr>
          <w:p>
            <w:pPr>
              <w:jc w:val="center"/>
              <w:rPr>
                <w:ins w:id="663" w:author="hyx" w:date="2018-11-10T14:30:00Z"/>
                <w:rFonts w:ascii="等线" w:hAnsi="等线" w:eastAsia="等线"/>
                <w:color w:val="000000"/>
                <w:sz w:val="22"/>
              </w:rPr>
            </w:pPr>
            <w:ins w:id="664" w:author="hyx" w:date="2018-11-10T14:39:00Z">
              <w:r>
                <w:rPr>
                  <w:rFonts w:hint="eastAsia" w:ascii="等线" w:hAnsi="等线" w:eastAsia="等线"/>
                  <w:color w:val="000000"/>
                  <w:sz w:val="22"/>
                </w:rPr>
                <w:t>陈俊仁</w:t>
              </w:r>
            </w:ins>
          </w:p>
        </w:tc>
        <w:tc>
          <w:tcPr>
            <w:tcW w:w="2801" w:type="dxa"/>
            <w:vMerge w:val="continue"/>
            <w:shd w:val="clear" w:color="auto" w:fill="FFFFFF"/>
            <w:vAlign w:val="center"/>
            <w:tcPrChange w:id="665"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6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67" w:author="hyx" w:date="2018-11-10T14:30:00Z">
              <w:tcPr>
                <w:tcW w:w="3119" w:type="dxa"/>
                <w:shd w:val="clear" w:color="auto" w:fill="FFFFFF"/>
                <w:vAlign w:val="center"/>
              </w:tcPr>
            </w:tcPrChange>
          </w:tcPr>
          <w:p>
            <w:pPr>
              <w:ind w:firstLine="420" w:firstLineChars="200"/>
            </w:pPr>
            <w:r>
              <w:rPr>
                <w:rFonts w:hint="eastAsia"/>
              </w:rPr>
              <w:t>记录业务规范</w:t>
            </w:r>
          </w:p>
        </w:tc>
        <w:tc>
          <w:tcPr>
            <w:tcW w:w="2259" w:type="dxa"/>
            <w:shd w:val="clear" w:color="auto" w:fill="FFFFFF"/>
            <w:tcPrChange w:id="668" w:author="hyx" w:date="2018-11-10T14:30:00Z">
              <w:tcPr>
                <w:tcW w:w="3256" w:type="dxa"/>
                <w:shd w:val="clear" w:color="auto" w:fill="FFFFFF"/>
              </w:tcPr>
            </w:tcPrChange>
          </w:tcPr>
          <w:p>
            <w:pPr>
              <w:jc w:val="center"/>
              <w:rPr>
                <w:ins w:id="669" w:author="hyx" w:date="2018-11-10T14:30:00Z"/>
                <w:rFonts w:ascii="等线" w:hAnsi="等线" w:eastAsia="等线"/>
                <w:color w:val="000000"/>
                <w:sz w:val="22"/>
              </w:rPr>
            </w:pPr>
            <w:ins w:id="670" w:author="hyx" w:date="2018-11-10T14:39:00Z">
              <w:r>
                <w:rPr>
                  <w:rFonts w:hint="eastAsia" w:ascii="等线" w:hAnsi="等线" w:eastAsia="等线"/>
                  <w:color w:val="000000"/>
                  <w:sz w:val="22"/>
                </w:rPr>
                <w:t>吕迪</w:t>
              </w:r>
            </w:ins>
          </w:p>
        </w:tc>
        <w:tc>
          <w:tcPr>
            <w:tcW w:w="2801" w:type="dxa"/>
            <w:vMerge w:val="continue"/>
            <w:shd w:val="clear" w:color="auto" w:fill="FFFFFF"/>
            <w:vAlign w:val="center"/>
            <w:tcPrChange w:id="671"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7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73" w:author="hyx" w:date="2018-11-10T14:30:00Z">
              <w:tcPr>
                <w:tcW w:w="3119" w:type="dxa"/>
                <w:shd w:val="clear" w:color="auto" w:fill="FFFFFF"/>
                <w:vAlign w:val="center"/>
              </w:tcPr>
            </w:tcPrChange>
          </w:tcPr>
          <w:p>
            <w:pPr>
              <w:ind w:firstLine="420" w:firstLineChars="200"/>
            </w:pPr>
            <w:bookmarkStart w:id="52" w:name="OLE_LINK3"/>
            <w:r>
              <w:rPr>
                <w:rFonts w:hint="eastAsia"/>
              </w:rPr>
              <w:t>创建需求跟踪能力矩阵</w:t>
            </w:r>
            <w:bookmarkEnd w:id="52"/>
          </w:p>
        </w:tc>
        <w:tc>
          <w:tcPr>
            <w:tcW w:w="2259" w:type="dxa"/>
            <w:shd w:val="clear" w:color="auto" w:fill="FFFFFF"/>
            <w:tcPrChange w:id="674" w:author="hyx" w:date="2018-11-10T14:30:00Z">
              <w:tcPr>
                <w:tcW w:w="3256" w:type="dxa"/>
                <w:shd w:val="clear" w:color="auto" w:fill="FFFFFF"/>
              </w:tcPr>
            </w:tcPrChange>
          </w:tcPr>
          <w:p>
            <w:pPr>
              <w:jc w:val="center"/>
              <w:rPr>
                <w:ins w:id="675" w:author="hyx" w:date="2018-11-10T14:30:00Z"/>
                <w:rFonts w:ascii="等线" w:hAnsi="等线" w:eastAsia="等线"/>
                <w:color w:val="000000"/>
                <w:sz w:val="22"/>
              </w:rPr>
            </w:pPr>
            <w:ins w:id="676" w:author="hyx" w:date="2018-11-10T14:39:00Z">
              <w:r>
                <w:rPr>
                  <w:rFonts w:hint="eastAsia" w:ascii="等线" w:hAnsi="等线" w:eastAsia="等线"/>
                  <w:color w:val="000000"/>
                  <w:sz w:val="22"/>
                </w:rPr>
                <w:t>黄叶轩</w:t>
              </w:r>
            </w:ins>
          </w:p>
        </w:tc>
        <w:tc>
          <w:tcPr>
            <w:tcW w:w="2801" w:type="dxa"/>
            <w:vMerge w:val="continue"/>
            <w:shd w:val="clear" w:color="auto" w:fill="FFFFFF"/>
            <w:vAlign w:val="center"/>
            <w:tcPrChange w:id="677"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7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79" w:author="hyx" w:date="2018-11-10T14:30:00Z">
              <w:tcPr>
                <w:tcW w:w="3119" w:type="dxa"/>
                <w:shd w:val="clear" w:color="auto" w:fill="FFFFFF"/>
                <w:vAlign w:val="center"/>
              </w:tcPr>
            </w:tcPrChange>
          </w:tcPr>
          <w:p>
            <w:pPr>
              <w:rPr>
                <w:b/>
              </w:rPr>
            </w:pPr>
            <w:r>
              <w:rPr>
                <w:rFonts w:hint="eastAsia"/>
                <w:b/>
              </w:rPr>
              <w:t>需求规格审核</w:t>
            </w:r>
          </w:p>
        </w:tc>
        <w:tc>
          <w:tcPr>
            <w:tcW w:w="2259" w:type="dxa"/>
            <w:shd w:val="clear" w:color="auto" w:fill="FFFFFF"/>
            <w:tcPrChange w:id="680" w:author="hyx" w:date="2018-11-10T14:30:00Z">
              <w:tcPr>
                <w:tcW w:w="3256" w:type="dxa"/>
                <w:shd w:val="clear" w:color="auto" w:fill="FFFFFF"/>
              </w:tcPr>
            </w:tcPrChange>
          </w:tcPr>
          <w:p>
            <w:pPr>
              <w:jc w:val="center"/>
              <w:rPr>
                <w:ins w:id="681" w:author="hyx" w:date="2018-11-10T14:30:00Z"/>
                <w:rFonts w:ascii="等线" w:hAnsi="等线" w:eastAsia="等线"/>
                <w:bCs/>
                <w:color w:val="000000"/>
                <w:sz w:val="22"/>
              </w:rPr>
            </w:pPr>
            <w:ins w:id="682" w:author="hyx" w:date="2018-11-10T14:39:00Z">
              <w:r>
                <w:rPr>
                  <w:rFonts w:hint="eastAsia" w:ascii="等线" w:hAnsi="等线" w:eastAsia="等线"/>
                  <w:bCs/>
                  <w:color w:val="000000"/>
                  <w:sz w:val="22"/>
                </w:rPr>
                <w:t>黄叶轩</w:t>
              </w:r>
            </w:ins>
          </w:p>
        </w:tc>
        <w:tc>
          <w:tcPr>
            <w:tcW w:w="2801" w:type="dxa"/>
            <w:vMerge w:val="restart"/>
            <w:shd w:val="clear" w:color="auto" w:fill="FFFFFF"/>
            <w:vAlign w:val="center"/>
            <w:tcPrChange w:id="683"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8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85" w:author="hyx" w:date="2018-11-10T14:30:00Z">
              <w:tcPr>
                <w:tcW w:w="3119" w:type="dxa"/>
                <w:shd w:val="clear" w:color="auto" w:fill="FFFFFF"/>
                <w:vAlign w:val="center"/>
              </w:tcPr>
            </w:tcPrChange>
          </w:tcPr>
          <w:p>
            <w:pPr>
              <w:ind w:firstLine="420" w:firstLineChars="200"/>
            </w:pPr>
            <w:r>
              <w:rPr>
                <w:rFonts w:hint="eastAsia"/>
              </w:rPr>
              <w:t>编写测试用例</w:t>
            </w:r>
          </w:p>
        </w:tc>
        <w:tc>
          <w:tcPr>
            <w:tcW w:w="2259" w:type="dxa"/>
            <w:shd w:val="clear" w:color="auto" w:fill="FFFFFF"/>
            <w:tcPrChange w:id="686" w:author="hyx" w:date="2018-11-10T14:30:00Z">
              <w:tcPr>
                <w:tcW w:w="3256" w:type="dxa"/>
                <w:shd w:val="clear" w:color="auto" w:fill="FFFFFF"/>
              </w:tcPr>
            </w:tcPrChange>
          </w:tcPr>
          <w:p>
            <w:pPr>
              <w:jc w:val="center"/>
              <w:rPr>
                <w:ins w:id="688" w:author="hyx" w:date="2018-11-10T14:30:00Z"/>
                <w:rFonts w:ascii="等线" w:hAnsi="等线" w:eastAsia="等线"/>
                <w:color w:val="000000"/>
                <w:sz w:val="22"/>
              </w:rPr>
              <w:pPrChange w:id="687" w:author="hyx" w:date="2018-11-10T14:39:00Z">
                <w:pPr/>
              </w:pPrChange>
            </w:pPr>
            <w:ins w:id="689" w:author="hyx" w:date="2018-11-10T14:39:00Z">
              <w:r>
                <w:rPr>
                  <w:rFonts w:hint="eastAsia" w:ascii="等线" w:hAnsi="等线" w:eastAsia="等线"/>
                  <w:color w:val="000000"/>
                  <w:sz w:val="22"/>
                </w:rPr>
                <w:t>黄叶轩</w:t>
              </w:r>
            </w:ins>
          </w:p>
        </w:tc>
        <w:tc>
          <w:tcPr>
            <w:tcW w:w="2801" w:type="dxa"/>
            <w:vMerge w:val="continue"/>
            <w:shd w:val="clear" w:color="auto" w:fill="FFFFFF"/>
            <w:tcPrChange w:id="690"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91"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92" w:author="hyx" w:date="2018-11-10T14:30:00Z">
              <w:tcPr>
                <w:tcW w:w="3119" w:type="dxa"/>
                <w:shd w:val="clear" w:color="auto" w:fill="FFFFFF"/>
                <w:vAlign w:val="center"/>
              </w:tcPr>
            </w:tcPrChange>
          </w:tcPr>
          <w:p>
            <w:pPr>
              <w:ind w:firstLine="420" w:firstLineChars="200"/>
            </w:pPr>
            <w:r>
              <w:rPr>
                <w:rFonts w:hint="eastAsia"/>
              </w:rPr>
              <w:t>编写用户手册</w:t>
            </w:r>
          </w:p>
        </w:tc>
        <w:tc>
          <w:tcPr>
            <w:tcW w:w="2259" w:type="dxa"/>
            <w:shd w:val="clear" w:color="auto" w:fill="FFFFFF"/>
            <w:tcPrChange w:id="693" w:author="hyx" w:date="2018-11-10T14:30:00Z">
              <w:tcPr>
                <w:tcW w:w="3256" w:type="dxa"/>
                <w:shd w:val="clear" w:color="auto" w:fill="FFFFFF"/>
              </w:tcPr>
            </w:tcPrChange>
          </w:tcPr>
          <w:p>
            <w:pPr>
              <w:jc w:val="center"/>
              <w:rPr>
                <w:ins w:id="695" w:author="hyx" w:date="2018-11-10T14:30:00Z"/>
                <w:rFonts w:ascii="等线" w:hAnsi="等线" w:eastAsia="等线"/>
                <w:color w:val="000000"/>
                <w:sz w:val="22"/>
              </w:rPr>
              <w:pPrChange w:id="694" w:author="hyx" w:date="2018-11-10T14:39:00Z">
                <w:pPr/>
              </w:pPrChange>
            </w:pPr>
            <w:ins w:id="696" w:author="hyx" w:date="2018-11-10T14:39:00Z">
              <w:r>
                <w:rPr>
                  <w:rFonts w:hint="eastAsia" w:ascii="等线" w:hAnsi="等线" w:eastAsia="等线"/>
                  <w:color w:val="000000"/>
                  <w:sz w:val="22"/>
                </w:rPr>
                <w:t>陈俊仁</w:t>
              </w:r>
            </w:ins>
          </w:p>
        </w:tc>
        <w:tc>
          <w:tcPr>
            <w:tcW w:w="2801" w:type="dxa"/>
            <w:vMerge w:val="continue"/>
            <w:shd w:val="clear" w:color="auto" w:fill="FFFFFF"/>
            <w:tcPrChange w:id="697"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9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99" w:author="hyx" w:date="2018-11-10T14:30:00Z">
              <w:tcPr>
                <w:tcW w:w="3119" w:type="dxa"/>
                <w:shd w:val="clear" w:color="auto" w:fill="FFFFFF"/>
                <w:vAlign w:val="center"/>
              </w:tcPr>
            </w:tcPrChange>
          </w:tcPr>
          <w:p>
            <w:pPr>
              <w:ind w:firstLine="420" w:firstLineChars="200"/>
            </w:pPr>
            <w:r>
              <w:rPr>
                <w:rFonts w:hint="eastAsia"/>
              </w:rPr>
              <w:t>确定合格的标准</w:t>
            </w:r>
          </w:p>
        </w:tc>
        <w:tc>
          <w:tcPr>
            <w:tcW w:w="2259" w:type="dxa"/>
            <w:shd w:val="clear" w:color="auto" w:fill="FFFFFF"/>
            <w:tcPrChange w:id="700" w:author="hyx" w:date="2018-11-10T14:30:00Z">
              <w:tcPr>
                <w:tcW w:w="3256" w:type="dxa"/>
                <w:shd w:val="clear" w:color="auto" w:fill="FFFFFF"/>
              </w:tcPr>
            </w:tcPrChange>
          </w:tcPr>
          <w:p>
            <w:pPr>
              <w:jc w:val="center"/>
              <w:rPr>
                <w:ins w:id="702" w:author="hyx" w:date="2018-11-10T14:30:00Z"/>
                <w:rFonts w:ascii="等线" w:hAnsi="等线" w:eastAsia="等线"/>
                <w:color w:val="000000"/>
                <w:sz w:val="22"/>
              </w:rPr>
              <w:pPrChange w:id="701" w:author="hyx" w:date="2018-11-10T14:39:00Z">
                <w:pPr/>
              </w:pPrChange>
            </w:pPr>
            <w:ins w:id="703" w:author="hyx" w:date="2018-11-10T14:39:00Z">
              <w:r>
                <w:rPr>
                  <w:rFonts w:hint="eastAsia" w:ascii="等线" w:hAnsi="等线" w:eastAsia="等线"/>
                  <w:color w:val="000000"/>
                  <w:sz w:val="22"/>
                </w:rPr>
                <w:t>徐双铅</w:t>
              </w:r>
            </w:ins>
          </w:p>
        </w:tc>
        <w:tc>
          <w:tcPr>
            <w:tcW w:w="2801" w:type="dxa"/>
            <w:vMerge w:val="continue"/>
            <w:shd w:val="clear" w:color="auto" w:fill="FFFFFF"/>
            <w:tcPrChange w:id="704"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05"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06" w:author="hyx" w:date="2018-11-10T14:30:00Z">
              <w:tcPr>
                <w:tcW w:w="3119" w:type="dxa"/>
                <w:shd w:val="clear" w:color="auto" w:fill="FFFFFF"/>
                <w:vAlign w:val="center"/>
              </w:tcPr>
            </w:tcPrChange>
          </w:tcPr>
          <w:p>
            <w:pPr>
              <w:ind w:firstLine="420" w:firstLineChars="200"/>
            </w:pPr>
            <w:r>
              <w:rPr>
                <w:rFonts w:hint="eastAsia"/>
              </w:rPr>
              <w:t>审查需求文档</w:t>
            </w:r>
          </w:p>
        </w:tc>
        <w:tc>
          <w:tcPr>
            <w:tcW w:w="2259" w:type="dxa"/>
            <w:shd w:val="clear" w:color="auto" w:fill="FFFFFF"/>
            <w:tcPrChange w:id="707" w:author="hyx" w:date="2018-11-10T14:30:00Z">
              <w:tcPr>
                <w:tcW w:w="3256" w:type="dxa"/>
                <w:shd w:val="clear" w:color="auto" w:fill="FFFFFF"/>
              </w:tcPr>
            </w:tcPrChange>
          </w:tcPr>
          <w:p>
            <w:pPr>
              <w:jc w:val="center"/>
              <w:rPr>
                <w:ins w:id="709" w:author="hyx" w:date="2018-11-10T14:30:00Z"/>
                <w:rFonts w:ascii="等线" w:hAnsi="等线" w:eastAsia="等线"/>
                <w:color w:val="000000"/>
                <w:sz w:val="22"/>
              </w:rPr>
              <w:pPrChange w:id="708" w:author="hyx" w:date="2018-11-10T14:39:00Z">
                <w:pPr/>
              </w:pPrChange>
            </w:pPr>
            <w:ins w:id="710" w:author="hyx" w:date="2018-11-10T14:39:00Z">
              <w:r>
                <w:rPr>
                  <w:rFonts w:hint="eastAsia" w:ascii="等线" w:hAnsi="等线" w:eastAsia="等线"/>
                  <w:color w:val="000000"/>
                  <w:sz w:val="22"/>
                </w:rPr>
                <w:t>吕迪</w:t>
              </w:r>
            </w:ins>
          </w:p>
        </w:tc>
        <w:tc>
          <w:tcPr>
            <w:tcW w:w="2801" w:type="dxa"/>
            <w:vMerge w:val="continue"/>
            <w:shd w:val="clear" w:color="auto" w:fill="FFFFFF"/>
            <w:tcPrChange w:id="711" w:author="hyx" w:date="2018-11-10T14:30:00Z">
              <w:tcPr>
                <w:tcW w:w="3256" w:type="dxa"/>
                <w:vMerge w:val="continue"/>
                <w:shd w:val="clear" w:color="auto" w:fill="FFFFFF"/>
              </w:tcPr>
            </w:tcPrChange>
          </w:tcPr>
          <w:p>
            <w:pPr>
              <w:rPr>
                <w:rFonts w:ascii="等线" w:hAnsi="等线" w:eastAsia="等线"/>
                <w:color w:val="000000"/>
                <w:sz w:val="22"/>
              </w:rPr>
            </w:pPr>
          </w:p>
        </w:tc>
      </w:tr>
    </w:tbl>
    <w:p>
      <w:pPr>
        <w:rPr>
          <w:ins w:id="712" w:author="hyx" w:date="2018-11-10T14:40:00Z"/>
          <w:rFonts w:ascii="Times New Roman" w:hAnsi="Times New Roman" w:cs="Times New Roman"/>
          <w:szCs w:val="21"/>
        </w:rPr>
      </w:pPr>
    </w:p>
    <w:p>
      <w:pPr>
        <w:rPr>
          <w:ins w:id="713" w:author="hyx" w:date="2018-11-10T14:40:00Z"/>
          <w:rFonts w:ascii="Times New Roman" w:hAnsi="Times New Roman" w:cs="Times New Roman"/>
          <w:szCs w:val="21"/>
        </w:rPr>
      </w:pPr>
    </w:p>
    <w:p>
      <w:pPr>
        <w:rPr>
          <w:ins w:id="714" w:author="hyx" w:date="2018-11-10T14:40:00Z"/>
          <w:rFonts w:ascii="Times New Roman" w:hAnsi="Times New Roman" w:cs="Times New Roman"/>
          <w:szCs w:val="21"/>
        </w:rPr>
      </w:pPr>
    </w:p>
    <w:p>
      <w:pPr>
        <w:rPr>
          <w:rFonts w:ascii="Times New Roman" w:hAnsi="Times New Roman" w:cs="Times New Roman"/>
          <w:szCs w:val="21"/>
        </w:rPr>
      </w:pPr>
    </w:p>
    <w:p>
      <w:pPr>
        <w:pStyle w:val="62"/>
      </w:pPr>
      <w:bookmarkStart w:id="53" w:name="_Toc496746351"/>
      <w:bookmarkStart w:id="54" w:name="_Toc495758669"/>
      <w:bookmarkStart w:id="55" w:name="_Toc495757982"/>
      <w:bookmarkStart w:id="56" w:name="_Toc521309545"/>
      <w:bookmarkStart w:id="57" w:name="_Toc29564"/>
      <w:r>
        <w:rPr>
          <w:rFonts w:hint="eastAsia"/>
        </w:rPr>
        <w:t>接口人员</w:t>
      </w:r>
      <w:bookmarkEnd w:id="53"/>
      <w:bookmarkEnd w:id="54"/>
      <w:bookmarkEnd w:id="55"/>
      <w:bookmarkEnd w:id="56"/>
      <w:bookmarkEnd w:id="57"/>
    </w:p>
    <w:tbl>
      <w:tblPr>
        <w:tblStyle w:val="42"/>
        <w:tblW w:w="79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715" w:author="hyx" w:date="2018-11-10T14:40:00Z">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499"/>
        <w:gridCol w:w="3612"/>
        <w:gridCol w:w="1280"/>
        <w:gridCol w:w="1514"/>
        <w:tblGridChange w:id="716">
          <w:tblGrid>
            <w:gridCol w:w="1499"/>
            <w:gridCol w:w="3612"/>
            <w:gridCol w:w="1280"/>
            <w:gridCol w:w="1905"/>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17"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12" w:hRule="atLeast"/>
          <w:trPrChange w:id="717" w:author="hyx" w:date="2018-11-10T14:40:00Z">
            <w:trPr>
              <w:trHeight w:val="112" w:hRule="atLeast"/>
            </w:trPr>
          </w:trPrChange>
        </w:trPr>
        <w:tc>
          <w:tcPr>
            <w:tcW w:w="1499" w:type="dxa"/>
            <w:vMerge w:val="restart"/>
            <w:shd w:val="clear" w:color="auto" w:fill="BDD6EE"/>
            <w:tcPrChange w:id="718" w:author="hyx" w:date="2018-11-10T14:40:00Z">
              <w:tcPr>
                <w:tcW w:w="1499" w:type="dxa"/>
                <w:vMerge w:val="restart"/>
                <w:shd w:val="clear" w:color="auto" w:fill="BDD6EE"/>
              </w:tcPr>
            </w:tcPrChange>
          </w:tcPr>
          <w:p>
            <w:pPr>
              <w:ind w:firstLine="422"/>
              <w:jc w:val="center"/>
              <w:rPr>
                <w:b/>
              </w:rPr>
            </w:pPr>
            <w:bookmarkStart w:id="58" w:name="_Toc495758670"/>
            <w:bookmarkStart w:id="59" w:name="_Toc495757983"/>
            <w:bookmarkStart w:id="60" w:name="_Toc521309546"/>
            <w:r>
              <w:rPr>
                <w:rFonts w:hint="eastAsia"/>
                <w:b/>
              </w:rPr>
              <w:t>姓名</w:t>
            </w:r>
          </w:p>
        </w:tc>
        <w:tc>
          <w:tcPr>
            <w:tcW w:w="4892" w:type="dxa"/>
            <w:gridSpan w:val="2"/>
            <w:tcBorders>
              <w:bottom w:val="single" w:color="auto" w:sz="4" w:space="0"/>
            </w:tcBorders>
            <w:shd w:val="clear" w:color="auto" w:fill="BDD6EE"/>
            <w:tcPrChange w:id="719" w:author="hyx" w:date="2018-11-10T14:40:00Z">
              <w:tcPr>
                <w:tcW w:w="4892" w:type="dxa"/>
                <w:gridSpan w:val="2"/>
                <w:tcBorders>
                  <w:bottom w:val="single" w:color="auto" w:sz="4" w:space="0"/>
                </w:tcBorders>
                <w:shd w:val="clear" w:color="auto" w:fill="BDD6EE"/>
              </w:tcPr>
            </w:tcPrChange>
          </w:tcPr>
          <w:p>
            <w:pPr>
              <w:ind w:firstLine="422"/>
              <w:jc w:val="center"/>
              <w:rPr>
                <w:b/>
              </w:rPr>
            </w:pPr>
            <w:r>
              <w:rPr>
                <w:rFonts w:hint="eastAsia"/>
                <w:b/>
              </w:rPr>
              <w:t>联系方式</w:t>
            </w:r>
          </w:p>
        </w:tc>
        <w:tc>
          <w:tcPr>
            <w:tcW w:w="1514" w:type="dxa"/>
            <w:vMerge w:val="restart"/>
            <w:shd w:val="clear" w:color="auto" w:fill="BDD6EE"/>
            <w:tcPrChange w:id="720" w:author="hyx" w:date="2018-11-10T14:40:00Z">
              <w:tcPr>
                <w:tcW w:w="1905" w:type="dxa"/>
                <w:vMerge w:val="restart"/>
                <w:shd w:val="clear" w:color="auto" w:fill="BDD6EE"/>
              </w:tcPr>
            </w:tcPrChange>
          </w:tcPr>
          <w:p>
            <w:pPr>
              <w:ind w:firstLine="0"/>
              <w:jc w:val="left"/>
              <w:rPr>
                <w:b/>
              </w:rPr>
              <w:pPrChange w:id="721" w:author="hyx" w:date="2018-11-10T14:40:00Z">
                <w:pPr>
                  <w:ind w:firstLine="422"/>
                  <w:jc w:val="center"/>
                </w:pPr>
              </w:pPrChange>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22"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87" w:hRule="atLeast"/>
          <w:trPrChange w:id="722" w:author="hyx" w:date="2018-11-10T14:40:00Z">
            <w:trPr>
              <w:trHeight w:val="187" w:hRule="atLeast"/>
            </w:trPr>
          </w:trPrChange>
        </w:trPr>
        <w:tc>
          <w:tcPr>
            <w:tcW w:w="1499" w:type="dxa"/>
            <w:vMerge w:val="continue"/>
            <w:shd w:val="clear" w:color="auto" w:fill="BDD6EE"/>
            <w:tcPrChange w:id="723" w:author="hyx" w:date="2018-11-10T14:40:00Z">
              <w:tcPr>
                <w:tcW w:w="1499" w:type="dxa"/>
                <w:vMerge w:val="continue"/>
                <w:shd w:val="clear" w:color="auto" w:fill="BDD6EE"/>
              </w:tcPr>
            </w:tcPrChange>
          </w:tcPr>
          <w:p>
            <w:pPr>
              <w:ind w:firstLine="422"/>
              <w:jc w:val="center"/>
              <w:rPr>
                <w:b/>
              </w:rPr>
            </w:pPr>
          </w:p>
        </w:tc>
        <w:tc>
          <w:tcPr>
            <w:tcW w:w="3612" w:type="dxa"/>
            <w:tcBorders>
              <w:top w:val="single" w:color="auto" w:sz="4" w:space="0"/>
            </w:tcBorders>
            <w:shd w:val="clear" w:color="auto" w:fill="BDD6EE"/>
            <w:tcPrChange w:id="724" w:author="hyx" w:date="2018-11-10T14:40:00Z">
              <w:tcPr>
                <w:tcW w:w="3612" w:type="dxa"/>
                <w:tcBorders>
                  <w:top w:val="single" w:color="auto" w:sz="4" w:space="0"/>
                </w:tcBorders>
                <w:shd w:val="clear" w:color="auto" w:fill="BDD6EE"/>
              </w:tcPr>
            </w:tcPrChange>
          </w:tcPr>
          <w:p>
            <w:pPr>
              <w:jc w:val="center"/>
              <w:rPr>
                <w:b/>
              </w:rPr>
            </w:pPr>
            <w:r>
              <w:rPr>
                <w:rFonts w:hint="eastAsia"/>
                <w:b/>
              </w:rPr>
              <w:t>联系方式</w:t>
            </w:r>
          </w:p>
        </w:tc>
        <w:tc>
          <w:tcPr>
            <w:tcW w:w="1280" w:type="dxa"/>
            <w:tcBorders>
              <w:top w:val="single" w:color="auto" w:sz="4" w:space="0"/>
            </w:tcBorders>
            <w:shd w:val="clear" w:color="auto" w:fill="BDD6EE"/>
            <w:tcPrChange w:id="725" w:author="hyx" w:date="2018-11-10T14:40:00Z">
              <w:tcPr>
                <w:tcW w:w="1280" w:type="dxa"/>
                <w:tcBorders>
                  <w:top w:val="single" w:color="auto" w:sz="4" w:space="0"/>
                </w:tcBorders>
                <w:shd w:val="clear" w:color="auto" w:fill="BDD6EE"/>
              </w:tcPr>
            </w:tcPrChange>
          </w:tcPr>
          <w:p>
            <w:pPr>
              <w:jc w:val="center"/>
            </w:pPr>
            <w:r>
              <w:rPr>
                <w:rFonts w:hint="eastAsia"/>
                <w:b/>
              </w:rPr>
              <w:t>地址</w:t>
            </w:r>
          </w:p>
        </w:tc>
        <w:tc>
          <w:tcPr>
            <w:tcW w:w="1514" w:type="dxa"/>
            <w:vMerge w:val="continue"/>
            <w:shd w:val="clear" w:color="auto" w:fill="BDD6EE"/>
            <w:tcPrChange w:id="726" w:author="hyx" w:date="2018-11-10T14:40:00Z">
              <w:tcPr>
                <w:tcW w:w="1905" w:type="dxa"/>
                <w:vMerge w:val="continue"/>
                <w:shd w:val="clear" w:color="auto" w:fill="BDD6EE"/>
              </w:tcPr>
            </w:tcPrChang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27"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323" w:hRule="atLeast"/>
          <w:trPrChange w:id="727" w:author="hyx" w:date="2018-11-10T14:40:00Z">
            <w:trPr>
              <w:trHeight w:val="323" w:hRule="atLeast"/>
            </w:trPr>
          </w:trPrChange>
        </w:trPr>
        <w:tc>
          <w:tcPr>
            <w:tcW w:w="1499" w:type="dxa"/>
            <w:tcPrChange w:id="728" w:author="hyx" w:date="2018-11-10T14:40:00Z">
              <w:tcPr>
                <w:tcW w:w="1499" w:type="dxa"/>
              </w:tcPr>
            </w:tcPrChange>
          </w:tcPr>
          <w:p>
            <w:pPr>
              <w:jc w:val="center"/>
            </w:pPr>
            <w:r>
              <w:rPr>
                <w:rFonts w:hint="eastAsia" w:ascii="等线" w:hAnsi="等线" w:eastAsia="等线"/>
                <w:color w:val="000000"/>
                <w:sz w:val="22"/>
              </w:rPr>
              <w:t>杨枨</w:t>
            </w:r>
          </w:p>
        </w:tc>
        <w:tc>
          <w:tcPr>
            <w:tcW w:w="3612" w:type="dxa"/>
            <w:tcPrChange w:id="729" w:author="hyx" w:date="2018-11-10T14:40:00Z">
              <w:tcPr>
                <w:tcW w:w="3612" w:type="dxa"/>
              </w:tcPr>
            </w:tcPrChange>
          </w:tcPr>
          <w:p>
            <w:pPr>
              <w:jc w:val="center"/>
            </w:pPr>
            <w:r>
              <w:rPr>
                <w:rFonts w:asciiTheme="minorEastAsia" w:hAnsiTheme="minorEastAsia"/>
                <w:sz w:val="20"/>
                <w:szCs w:val="20"/>
              </w:rPr>
              <w:t>yangc@zucc.edu.cn</w:t>
            </w:r>
          </w:p>
        </w:tc>
        <w:tc>
          <w:tcPr>
            <w:tcW w:w="1280" w:type="dxa"/>
            <w:tcPrChange w:id="730" w:author="hyx" w:date="2018-11-10T14:40:00Z">
              <w:tcPr>
                <w:tcW w:w="1280" w:type="dxa"/>
              </w:tcPr>
            </w:tcPrChange>
          </w:tcPr>
          <w:p>
            <w:pPr>
              <w:jc w:val="center"/>
            </w:pPr>
            <w:r>
              <w:rPr>
                <w:rFonts w:hint="eastAsia" w:asciiTheme="minorEastAsia" w:hAnsiTheme="minorEastAsia"/>
                <w:sz w:val="20"/>
                <w:szCs w:val="20"/>
              </w:rPr>
              <w:t>理4系主任</w:t>
            </w:r>
            <w:r>
              <w:rPr>
                <w:rFonts w:asciiTheme="minorEastAsia" w:hAnsiTheme="minorEastAsia"/>
                <w:sz w:val="20"/>
                <w:szCs w:val="20"/>
              </w:rPr>
              <w:t>办公室</w:t>
            </w:r>
          </w:p>
        </w:tc>
        <w:tc>
          <w:tcPr>
            <w:tcW w:w="1514" w:type="dxa"/>
            <w:tcPrChange w:id="731" w:author="hyx" w:date="2018-11-10T14:40:00Z">
              <w:tcPr>
                <w:tcW w:w="1905" w:type="dxa"/>
              </w:tcPr>
            </w:tcPrChange>
          </w:tcPr>
          <w:p>
            <w:pPr>
              <w:jc w:val="left"/>
              <w:pPrChange w:id="732" w:author="hyx" w:date="2018-11-10T14:40:00Z">
                <w:pPr>
                  <w:jc w:val="center"/>
                </w:pPr>
              </w:pPrChange>
            </w:pPr>
            <w:r>
              <w:rPr>
                <w:rFonts w:ascii="等线" w:hAnsi="等线" w:eastAsia="等线"/>
                <w:bCs/>
                <w:color w:val="000000"/>
                <w:sz w:val="22"/>
              </w:rPr>
              <w:t>徐双铅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33"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499" w:type="dxa"/>
            <w:tcPrChange w:id="734" w:author="hyx" w:date="2018-11-10T14:40:00Z">
              <w:tcPr>
                <w:tcW w:w="1499" w:type="dxa"/>
              </w:tcPr>
            </w:tcPrChange>
          </w:tcPr>
          <w:p>
            <w:pPr>
              <w:jc w:val="center"/>
              <w:rPr>
                <w:rFonts w:ascii="等线" w:hAnsi="等线" w:eastAsia="等线"/>
                <w:color w:val="000000"/>
                <w:sz w:val="22"/>
              </w:rPr>
            </w:pPr>
            <w:r>
              <w:rPr>
                <w:rFonts w:hint="eastAsia" w:ascii="等线" w:hAnsi="等线" w:eastAsia="等线"/>
                <w:color w:val="000000"/>
                <w:sz w:val="22"/>
              </w:rPr>
              <w:t>侯宏仑</w:t>
            </w:r>
          </w:p>
        </w:tc>
        <w:tc>
          <w:tcPr>
            <w:tcW w:w="3612" w:type="dxa"/>
            <w:tcPrChange w:id="735" w:author="hyx" w:date="2018-11-10T14:40:00Z">
              <w:tcPr>
                <w:tcW w:w="3612" w:type="dxa"/>
              </w:tcPr>
            </w:tcPrChange>
          </w:tcPr>
          <w:p>
            <w:pPr>
              <w:jc w:val="center"/>
            </w:pPr>
            <w:r>
              <w:t>ubilabs@zucc.edu.cn</w:t>
            </w:r>
          </w:p>
        </w:tc>
        <w:tc>
          <w:tcPr>
            <w:tcW w:w="1280" w:type="dxa"/>
            <w:tcPrChange w:id="736" w:author="hyx" w:date="2018-11-10T14:40:00Z">
              <w:tcPr>
                <w:tcW w:w="1280" w:type="dxa"/>
              </w:tcPr>
            </w:tcPrChange>
          </w:tcPr>
          <w:p>
            <w:pPr>
              <w:jc w:val="center"/>
            </w:pPr>
            <w:r>
              <w:rPr>
                <w:rFonts w:hint="eastAsia" w:asciiTheme="minorEastAsia" w:hAnsiTheme="minorEastAsia"/>
                <w:sz w:val="20"/>
                <w:szCs w:val="20"/>
              </w:rPr>
              <w:t>理4</w:t>
            </w:r>
            <w:r>
              <w:rPr>
                <w:rFonts w:asciiTheme="minorEastAsia" w:hAnsiTheme="minorEastAsia"/>
                <w:sz w:val="20"/>
                <w:szCs w:val="20"/>
              </w:rPr>
              <w:t>-</w:t>
            </w:r>
            <w:r>
              <w:rPr>
                <w:rFonts w:hint="eastAsia" w:asciiTheme="minorEastAsia" w:hAnsiTheme="minorEastAsia"/>
                <w:sz w:val="20"/>
                <w:szCs w:val="20"/>
              </w:rPr>
              <w:t>501</w:t>
            </w:r>
          </w:p>
        </w:tc>
        <w:tc>
          <w:tcPr>
            <w:tcW w:w="1514" w:type="dxa"/>
            <w:tcPrChange w:id="737" w:author="hyx" w:date="2018-11-10T14:40:00Z">
              <w:tcPr>
                <w:tcW w:w="1905" w:type="dxa"/>
              </w:tcPr>
            </w:tcPrChange>
          </w:tcPr>
          <w:p>
            <w:pPr>
              <w:jc w:val="left"/>
              <w:pPrChange w:id="738" w:author="hyx" w:date="2018-11-10T14:40:00Z">
                <w:pPr>
                  <w:jc w:val="center"/>
                </w:pPr>
              </w:pPrChange>
            </w:pPr>
            <w:r>
              <w:rPr>
                <w:rFonts w:ascii="等线" w:hAnsi="等线" w:eastAsia="等线"/>
                <w:bCs/>
                <w:color w:val="000000"/>
                <w:sz w:val="22"/>
              </w:rPr>
              <w:t>徐双铅</w:t>
            </w:r>
          </w:p>
        </w:tc>
      </w:tr>
    </w:tbl>
    <w:p>
      <w:pPr>
        <w:rPr>
          <w:ins w:id="740" w:author="hyx" w:date="2018-11-13T10:29:00Z"/>
        </w:rPr>
        <w:pPrChange w:id="739" w:author="hyx" w:date="2018-11-13T10:29:00Z">
          <w:pPr>
            <w:pStyle w:val="62"/>
          </w:pPr>
        </w:pPrChange>
      </w:pPr>
      <w:del w:id="741" w:author="hyx" w:date="2018-11-13T10:29:00Z">
        <w:r>
          <w:rPr>
            <w:rFonts w:hint="eastAsia"/>
          </w:rPr>
          <w:delText xml:space="preserve"> </w:delText>
        </w:r>
      </w:del>
      <w:bookmarkStart w:id="61" w:name="_Toc496746352"/>
    </w:p>
    <w:p>
      <w:pPr>
        <w:pStyle w:val="62"/>
      </w:pPr>
      <w:bookmarkStart w:id="62" w:name="_Toc31429"/>
      <w:r>
        <w:rPr>
          <w:rFonts w:hint="eastAsia"/>
          <w:lang w:eastAsia="zh-CN"/>
        </w:rPr>
        <w:t>工作范围</w:t>
      </w:r>
      <w:bookmarkEnd w:id="62"/>
    </w:p>
    <w:tbl>
      <w:tblPr>
        <w:tblStyle w:val="4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auto"/>
          </w:tcPr>
          <w:p>
            <w:pPr>
              <w:jc w:val="center"/>
              <w:rPr>
                <w:b/>
                <w:sz w:val="24"/>
                <w:szCs w:val="24"/>
              </w:rPr>
            </w:pPr>
            <w:r>
              <w:rPr>
                <w:rFonts w:hint="eastAsia"/>
                <w:b/>
                <w:sz w:val="24"/>
                <w:szCs w:val="24"/>
              </w:rPr>
              <w:t>项目</w:t>
            </w:r>
            <w:r>
              <w:rPr>
                <w:b/>
                <w:sz w:val="24"/>
                <w:szCs w:val="24"/>
              </w:rPr>
              <w:t>主要工作</w:t>
            </w:r>
          </w:p>
        </w:tc>
        <w:tc>
          <w:tcPr>
            <w:tcW w:w="2765" w:type="dxa"/>
            <w:shd w:val="clear" w:color="auto" w:fill="auto"/>
          </w:tcPr>
          <w:p>
            <w:pPr>
              <w:jc w:val="center"/>
              <w:rPr>
                <w:rFonts w:hint="eastAsia" w:eastAsia="宋体"/>
                <w:b/>
                <w:sz w:val="24"/>
                <w:szCs w:val="24"/>
                <w:lang w:eastAsia="zh-CN"/>
              </w:rPr>
            </w:pPr>
            <w:r>
              <w:rPr>
                <w:rFonts w:hint="eastAsia"/>
                <w:b/>
                <w:sz w:val="24"/>
                <w:szCs w:val="24"/>
              </w:rPr>
              <w:t>工作</w:t>
            </w:r>
            <w:r>
              <w:rPr>
                <w:rFonts w:hint="eastAsia"/>
                <w:b/>
                <w:sz w:val="24"/>
                <w:szCs w:val="24"/>
                <w:lang w:eastAsia="zh-CN"/>
              </w:rPr>
              <w:t>内容</w:t>
            </w:r>
          </w:p>
        </w:tc>
        <w:tc>
          <w:tcPr>
            <w:tcW w:w="2766" w:type="dxa"/>
            <w:shd w:val="clear" w:color="auto" w:fill="auto"/>
          </w:tcPr>
          <w:p>
            <w:pPr>
              <w:jc w:val="center"/>
              <w:rPr>
                <w:rFonts w:hint="eastAsia" w:eastAsia="宋体"/>
                <w:b/>
                <w:sz w:val="24"/>
                <w:szCs w:val="24"/>
                <w:lang w:eastAsia="zh-CN"/>
              </w:rPr>
            </w:pPr>
            <w:r>
              <w:rPr>
                <w:rFonts w:hint="eastAsia"/>
                <w:b/>
                <w:sz w:val="24"/>
                <w:szCs w:val="24"/>
                <w:lang w:eastAsia="zh-CN"/>
              </w:rPr>
              <w:t>工作产出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auto"/>
          </w:tcPr>
          <w:p>
            <w:r>
              <w:rPr>
                <w:rFonts w:hint="eastAsia"/>
                <w:vertAlign w:val="baseline"/>
                <w:lang w:eastAsia="zh-CN"/>
              </w:rPr>
              <w:t>项目准备</w:t>
            </w:r>
          </w:p>
        </w:tc>
        <w:tc>
          <w:tcPr>
            <w:tcW w:w="2765" w:type="dxa"/>
            <w:shd w:val="clear" w:color="auto" w:fill="auto"/>
          </w:tcPr>
          <w:p>
            <w:pPr>
              <w:rPr>
                <w:rFonts w:hint="eastAsia"/>
                <w:vertAlign w:val="baseline"/>
                <w:lang w:eastAsia="zh-CN"/>
              </w:rPr>
            </w:pPr>
            <w:r>
              <w:rPr>
                <w:rFonts w:hint="eastAsia"/>
                <w:vertAlign w:val="baseline"/>
                <w:lang w:val="en-US" w:eastAsia="zh-CN"/>
              </w:rPr>
              <w:t>1.</w:t>
            </w:r>
            <w:r>
              <w:rPr>
                <w:rFonts w:hint="eastAsia"/>
                <w:vertAlign w:val="baseline"/>
                <w:lang w:eastAsia="zh-CN"/>
              </w:rPr>
              <w:t>成员召集</w:t>
            </w:r>
          </w:p>
          <w:p>
            <w:pPr>
              <w:rPr>
                <w:rFonts w:hint="eastAsia"/>
                <w:vertAlign w:val="baseline"/>
                <w:lang w:eastAsia="zh-CN"/>
              </w:rPr>
            </w:pPr>
            <w:r>
              <w:rPr>
                <w:rFonts w:hint="eastAsia"/>
                <w:vertAlign w:val="baseline"/>
                <w:lang w:val="en-US" w:eastAsia="zh-CN"/>
              </w:rPr>
              <w:t>2.</w:t>
            </w:r>
            <w:r>
              <w:rPr>
                <w:rFonts w:hint="eastAsia"/>
                <w:vertAlign w:val="baseline"/>
                <w:lang w:eastAsia="zh-CN"/>
              </w:rPr>
              <w:t>课题确认</w:t>
            </w:r>
          </w:p>
          <w:p>
            <w:pPr>
              <w:rPr>
                <w:rFonts w:hint="eastAsia"/>
                <w:vertAlign w:val="baseline"/>
                <w:lang w:eastAsia="zh-CN"/>
              </w:rPr>
            </w:pPr>
            <w:r>
              <w:rPr>
                <w:rFonts w:hint="eastAsia"/>
                <w:vertAlign w:val="baseline"/>
                <w:lang w:val="en-US" w:eastAsia="zh-CN"/>
              </w:rPr>
              <w:t>3.</w:t>
            </w:r>
            <w:r>
              <w:rPr>
                <w:rFonts w:hint="eastAsia"/>
                <w:vertAlign w:val="baseline"/>
                <w:lang w:eastAsia="zh-CN"/>
              </w:rPr>
              <w:t>确认项目经理</w:t>
            </w:r>
          </w:p>
          <w:p>
            <w:pPr>
              <w:rPr>
                <w:rFonts w:hint="eastAsia" w:eastAsia="宋体"/>
                <w:lang w:val="en-US" w:eastAsia="zh-CN"/>
              </w:rPr>
            </w:pPr>
            <w:r>
              <w:rPr>
                <w:rFonts w:hint="eastAsia"/>
                <w:vertAlign w:val="baseline"/>
                <w:lang w:val="en-US" w:eastAsia="zh-CN"/>
              </w:rPr>
              <w:t>4.</w:t>
            </w:r>
            <w:r>
              <w:rPr>
                <w:rFonts w:hint="eastAsia"/>
                <w:vertAlign w:val="baseline"/>
                <w:lang w:eastAsia="zh-CN"/>
              </w:rPr>
              <w:t>启动项目</w:t>
            </w:r>
          </w:p>
        </w:tc>
        <w:tc>
          <w:tcPr>
            <w:tcW w:w="2766"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auto"/>
          </w:tcPr>
          <w:p>
            <w:r>
              <w:rPr>
                <w:rFonts w:hint="eastAsia"/>
              </w:rPr>
              <w:t>需求获取</w:t>
            </w:r>
          </w:p>
        </w:tc>
        <w:tc>
          <w:tcPr>
            <w:tcW w:w="2765" w:type="dxa"/>
            <w:shd w:val="clear" w:color="auto" w:fill="auto"/>
          </w:tcPr>
          <w:p>
            <w:pPr>
              <w:pStyle w:val="65"/>
              <w:numPr>
                <w:ilvl w:val="0"/>
                <w:numId w:val="3"/>
              </w:numPr>
              <w:spacing w:line="276" w:lineRule="auto"/>
              <w:ind w:firstLineChars="0"/>
            </w:pPr>
            <w:r>
              <w:rPr>
                <w:rFonts w:hint="eastAsia"/>
                <w:lang w:eastAsia="zh-CN"/>
              </w:rPr>
              <w:t>编写愿景与范围</w:t>
            </w:r>
          </w:p>
          <w:p>
            <w:pPr>
              <w:pStyle w:val="65"/>
              <w:numPr>
                <w:ilvl w:val="0"/>
                <w:numId w:val="3"/>
              </w:numPr>
              <w:spacing w:line="276" w:lineRule="auto"/>
              <w:ind w:firstLineChars="0"/>
            </w:pPr>
            <w:r>
              <w:rPr>
                <w:rFonts w:hint="eastAsia"/>
              </w:rPr>
              <w:t>确定</w:t>
            </w:r>
            <w:r>
              <w:t>需求开发过程</w:t>
            </w:r>
          </w:p>
          <w:p>
            <w:pPr>
              <w:pStyle w:val="65"/>
              <w:numPr>
                <w:ilvl w:val="0"/>
                <w:numId w:val="3"/>
              </w:numPr>
              <w:spacing w:line="276" w:lineRule="auto"/>
              <w:ind w:left="360" w:leftChars="0" w:hanging="360" w:firstLineChars="0"/>
              <w:rPr>
                <w:rFonts w:hint="eastAsia" w:eastAsia="宋体"/>
                <w:lang w:val="en-US" w:eastAsia="zh-CN"/>
              </w:rPr>
            </w:pPr>
            <w:r>
              <w:rPr>
                <w:rFonts w:hint="eastAsia"/>
                <w:lang w:val="en-US" w:eastAsia="zh-CN"/>
              </w:rPr>
              <w:t>用户群分类</w:t>
            </w:r>
          </w:p>
          <w:p>
            <w:pPr>
              <w:pStyle w:val="65"/>
              <w:numPr>
                <w:ilvl w:val="0"/>
                <w:numId w:val="3"/>
              </w:numPr>
              <w:spacing w:line="276" w:lineRule="auto"/>
              <w:ind w:left="360" w:leftChars="0" w:hanging="360" w:firstLineChars="0"/>
              <w:rPr>
                <w:rFonts w:hint="eastAsia" w:eastAsia="宋体"/>
                <w:lang w:val="en-US" w:eastAsia="zh-CN"/>
              </w:rPr>
            </w:pPr>
            <w:r>
              <w:rPr>
                <w:rFonts w:hint="eastAsia"/>
                <w:lang w:val="en-US" w:eastAsia="zh-CN"/>
              </w:rPr>
              <w:t>用户确认与访谈</w:t>
            </w:r>
          </w:p>
          <w:p>
            <w:pPr>
              <w:pStyle w:val="65"/>
              <w:numPr>
                <w:ilvl w:val="0"/>
                <w:numId w:val="3"/>
              </w:numPr>
              <w:spacing w:line="276" w:lineRule="auto"/>
              <w:ind w:left="360" w:leftChars="0" w:hanging="360" w:firstLineChars="0"/>
              <w:rPr>
                <w:rFonts w:hint="eastAsia" w:eastAsia="宋体"/>
                <w:lang w:val="en-US" w:eastAsia="zh-CN"/>
              </w:rPr>
            </w:pPr>
            <w:r>
              <w:rPr>
                <w:rFonts w:hint="eastAsia"/>
                <w:lang w:val="en-US" w:eastAsia="zh-CN"/>
              </w:rPr>
              <w:t>召开jad会议</w:t>
            </w:r>
          </w:p>
        </w:tc>
        <w:tc>
          <w:tcPr>
            <w:tcW w:w="2766" w:type="dxa"/>
            <w:shd w:val="clear" w:color="auto" w:fill="auto"/>
          </w:tcPr>
          <w:p>
            <w:pPr>
              <w:rPr>
                <w:rFonts w:hint="eastAsia"/>
                <w:lang w:eastAsia="zh-CN"/>
              </w:rPr>
            </w:pPr>
            <w:r>
              <w:rPr>
                <w:rFonts w:hint="eastAsia"/>
                <w:lang w:val="en-US" w:eastAsia="zh-CN"/>
              </w:rPr>
              <w:t>1.</w:t>
            </w:r>
            <w:r>
              <w:rPr>
                <w:rFonts w:hint="eastAsia"/>
                <w:lang w:eastAsia="zh-CN"/>
              </w:rPr>
              <w:t>愿景与范围文档</w:t>
            </w:r>
          </w:p>
          <w:p>
            <w:pPr>
              <w:rPr>
                <w:rFonts w:hint="eastAsia"/>
                <w:lang w:eastAsia="zh-CN"/>
              </w:rPr>
            </w:pPr>
            <w:r>
              <w:rPr>
                <w:rFonts w:hint="eastAsia"/>
                <w:lang w:val="en-US" w:eastAsia="zh-CN"/>
              </w:rPr>
              <w:t>2.</w:t>
            </w:r>
            <w:r>
              <w:rPr>
                <w:rFonts w:hint="eastAsia"/>
                <w:lang w:eastAsia="zh-CN"/>
              </w:rPr>
              <w:t>访谈记录</w:t>
            </w:r>
          </w:p>
          <w:p>
            <w:pPr>
              <w:rPr>
                <w:rFonts w:hint="eastAsia"/>
                <w:lang w:val="en-US" w:eastAsia="zh-CN"/>
              </w:rPr>
            </w:pPr>
            <w:r>
              <w:rPr>
                <w:rFonts w:hint="eastAsia"/>
                <w:lang w:val="en-US" w:eastAsia="zh-CN"/>
              </w:rPr>
              <w:t>3.JAD会议记录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auto"/>
          </w:tcPr>
          <w:p>
            <w:r>
              <w:rPr>
                <w:rFonts w:hint="eastAsia"/>
              </w:rPr>
              <w:t>需求</w:t>
            </w:r>
            <w:r>
              <w:t>分析</w:t>
            </w:r>
          </w:p>
        </w:tc>
        <w:tc>
          <w:tcPr>
            <w:tcW w:w="2765" w:type="dxa"/>
            <w:shd w:val="clear" w:color="auto" w:fill="auto"/>
          </w:tcPr>
          <w:p>
            <w:pPr>
              <w:pStyle w:val="65"/>
              <w:numPr>
                <w:ilvl w:val="0"/>
                <w:numId w:val="4"/>
              </w:numPr>
              <w:spacing w:line="276" w:lineRule="auto"/>
              <w:ind w:firstLineChars="0"/>
            </w:pPr>
            <w:r>
              <w:t>开</w:t>
            </w:r>
            <w:r>
              <w:rPr>
                <w:rFonts w:hint="eastAsia"/>
              </w:rPr>
              <w:t>发</w:t>
            </w:r>
            <w:r>
              <w:t>原型</w:t>
            </w:r>
          </w:p>
          <w:p>
            <w:pPr>
              <w:pStyle w:val="65"/>
              <w:numPr>
                <w:ilvl w:val="0"/>
                <w:numId w:val="4"/>
              </w:numPr>
              <w:spacing w:line="276" w:lineRule="auto"/>
              <w:ind w:firstLineChars="0"/>
            </w:pPr>
            <w:r>
              <w:rPr>
                <w:rFonts w:hint="eastAsia"/>
                <w:lang w:eastAsia="zh-CN"/>
              </w:rPr>
              <w:t>分析可行性</w:t>
            </w:r>
          </w:p>
          <w:p>
            <w:pPr>
              <w:pStyle w:val="65"/>
              <w:numPr>
                <w:ilvl w:val="0"/>
                <w:numId w:val="4"/>
              </w:numPr>
              <w:spacing w:line="276" w:lineRule="auto"/>
              <w:ind w:firstLineChars="0"/>
            </w:pPr>
            <w:r>
              <w:rPr>
                <w:rFonts w:hint="eastAsia"/>
                <w:lang w:eastAsia="zh-CN"/>
              </w:rPr>
              <w:t>确定需求优先级</w:t>
            </w:r>
          </w:p>
          <w:p>
            <w:pPr>
              <w:pStyle w:val="65"/>
              <w:numPr>
                <w:ilvl w:val="0"/>
                <w:numId w:val="4"/>
              </w:numPr>
              <w:spacing w:line="276" w:lineRule="auto"/>
              <w:ind w:firstLineChars="0"/>
            </w:pPr>
            <w:r>
              <w:rPr>
                <w:rFonts w:hint="eastAsia"/>
                <w:lang w:eastAsia="zh-CN"/>
              </w:rPr>
              <w:t>编写数据字典</w:t>
            </w:r>
          </w:p>
        </w:tc>
        <w:tc>
          <w:tcPr>
            <w:tcW w:w="2766" w:type="dxa"/>
            <w:shd w:val="clear" w:color="auto" w:fill="auto"/>
          </w:tcPr>
          <w:p>
            <w:pPr>
              <w:numPr>
                <w:ilvl w:val="0"/>
                <w:numId w:val="5"/>
              </w:numPr>
              <w:rPr>
                <w:rFonts w:hint="eastAsia"/>
                <w:lang w:val="en-US" w:eastAsia="zh-CN"/>
              </w:rPr>
            </w:pPr>
            <w:r>
              <w:rPr>
                <w:rFonts w:hint="eastAsia"/>
                <w:lang w:val="en-US" w:eastAsia="zh-CN"/>
              </w:rPr>
              <w:t>界面原型</w:t>
            </w:r>
          </w:p>
          <w:p>
            <w:pPr>
              <w:numPr>
                <w:ilvl w:val="0"/>
                <w:numId w:val="5"/>
              </w:numPr>
              <w:rPr>
                <w:rFonts w:hint="eastAsia"/>
                <w:lang w:val="en-US" w:eastAsia="zh-CN"/>
              </w:rPr>
            </w:pPr>
            <w:r>
              <w:rPr>
                <w:rFonts w:hint="eastAsia"/>
                <w:lang w:val="en-US" w:eastAsia="zh-CN"/>
              </w:rPr>
              <w:t>需求优先级排序</w:t>
            </w:r>
          </w:p>
          <w:p>
            <w:pPr>
              <w:numPr>
                <w:ilvl w:val="0"/>
                <w:numId w:val="5"/>
              </w:numPr>
              <w:rPr>
                <w:rFonts w:hint="eastAsia"/>
                <w:lang w:val="en-US" w:eastAsia="zh-CN"/>
              </w:rPr>
            </w:pPr>
            <w:r>
              <w:rPr>
                <w:rFonts w:hint="eastAsia"/>
                <w:lang w:val="en-US" w:eastAsia="zh-CN"/>
              </w:rPr>
              <w:t>数据字典</w:t>
            </w:r>
          </w:p>
          <w:p>
            <w:pPr>
              <w:numPr>
                <w:ilvl w:val="0"/>
                <w:numId w:val="5"/>
              </w:numPr>
              <w:rPr>
                <w:rFonts w:hint="eastAsia"/>
                <w:lang w:val="en-US" w:eastAsia="zh-CN"/>
              </w:rPr>
            </w:pPr>
            <w:r>
              <w:rPr>
                <w:rFonts w:hint="eastAsia"/>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auto"/>
          </w:tcPr>
          <w:p>
            <w:r>
              <w:rPr>
                <w:rFonts w:hint="eastAsia"/>
              </w:rPr>
              <w:t>需求</w:t>
            </w:r>
            <w:r>
              <w:t>规格说明</w:t>
            </w:r>
          </w:p>
        </w:tc>
        <w:tc>
          <w:tcPr>
            <w:tcW w:w="2765" w:type="dxa"/>
            <w:shd w:val="clear" w:color="auto" w:fill="auto"/>
          </w:tcPr>
          <w:p>
            <w:r>
              <w:rPr>
                <w:rFonts w:hint="eastAsia"/>
                <w:lang w:eastAsia="zh-CN"/>
              </w:rPr>
              <w:t>编写</w:t>
            </w:r>
            <w:r>
              <w:t>需求规格说明书</w:t>
            </w:r>
          </w:p>
        </w:tc>
        <w:tc>
          <w:tcPr>
            <w:tcW w:w="2766" w:type="dxa"/>
            <w:shd w:val="clear" w:color="auto" w:fill="auto"/>
          </w:tcPr>
          <w:p>
            <w:r>
              <w:rPr>
                <w:rFonts w:hint="eastAsia"/>
                <w:lang w:val="en-US" w:eastAsia="zh-CN"/>
              </w:rPr>
              <w:t>1.</w:t>
            </w:r>
            <w: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auto"/>
          </w:tcPr>
          <w:p>
            <w:r>
              <w:rPr>
                <w:rFonts w:hint="eastAsia"/>
              </w:rPr>
              <w:t>需求</w:t>
            </w:r>
            <w:r>
              <w:t>规格审核</w:t>
            </w:r>
          </w:p>
        </w:tc>
        <w:tc>
          <w:tcPr>
            <w:tcW w:w="2765" w:type="dxa"/>
            <w:shd w:val="clear" w:color="auto" w:fill="auto"/>
          </w:tcPr>
          <w:p>
            <w:r>
              <w:rPr>
                <w:rFonts w:hint="eastAsia"/>
                <w:lang w:eastAsia="zh-CN"/>
              </w:rPr>
              <w:t>编写</w:t>
            </w:r>
            <w:r>
              <w:rPr>
                <w:rFonts w:hint="eastAsia"/>
              </w:rPr>
              <w:t>用户</w:t>
            </w:r>
            <w:r>
              <w:t>手册</w:t>
            </w:r>
          </w:p>
          <w:p>
            <w:r>
              <w:rPr>
                <w:rFonts w:hint="eastAsia"/>
                <w:lang w:eastAsia="zh-CN"/>
              </w:rPr>
              <w:t>编写</w:t>
            </w:r>
            <w:r>
              <w:t>测试用例</w:t>
            </w:r>
          </w:p>
          <w:p/>
        </w:tc>
        <w:tc>
          <w:tcPr>
            <w:tcW w:w="2766" w:type="dxa"/>
            <w:shd w:val="clear" w:color="auto" w:fill="auto"/>
          </w:tcPr>
          <w:p>
            <w:pPr>
              <w:numPr>
                <w:ilvl w:val="0"/>
                <w:numId w:val="6"/>
              </w:numPr>
              <w:rPr>
                <w:rFonts w:hint="eastAsia"/>
                <w:lang w:val="en-US" w:eastAsia="zh-CN"/>
              </w:rPr>
            </w:pPr>
            <w:r>
              <w:rPr>
                <w:rFonts w:hint="eastAsia"/>
                <w:lang w:val="en-US" w:eastAsia="zh-CN"/>
              </w:rPr>
              <w:t>用户手册</w:t>
            </w:r>
          </w:p>
          <w:p>
            <w:pPr>
              <w:numPr>
                <w:ilvl w:val="0"/>
                <w:numId w:val="6"/>
              </w:numPr>
              <w:rPr>
                <w:rFonts w:hint="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auto"/>
          </w:tcPr>
          <w:p>
            <w:r>
              <w:rPr>
                <w:rFonts w:hint="eastAsia"/>
              </w:rPr>
              <w:t>需求</w:t>
            </w:r>
            <w:r>
              <w:t>管理</w:t>
            </w:r>
          </w:p>
        </w:tc>
        <w:tc>
          <w:tcPr>
            <w:tcW w:w="2765" w:type="dxa"/>
            <w:shd w:val="clear" w:color="auto" w:fill="auto"/>
          </w:tcPr>
          <w:p>
            <w:pPr>
              <w:pStyle w:val="65"/>
              <w:numPr>
                <w:ilvl w:val="0"/>
                <w:numId w:val="7"/>
              </w:numPr>
              <w:spacing w:line="276" w:lineRule="auto"/>
              <w:ind w:firstLineChars="0"/>
            </w:pPr>
            <w:r>
              <w:rPr>
                <w:rFonts w:hint="eastAsia"/>
              </w:rPr>
              <w:t>建立CC</w:t>
            </w:r>
            <w:r>
              <w:t>B</w:t>
            </w:r>
          </w:p>
          <w:p>
            <w:pPr>
              <w:pStyle w:val="65"/>
              <w:numPr>
                <w:ilvl w:val="0"/>
                <w:numId w:val="7"/>
              </w:numPr>
              <w:spacing w:line="276" w:lineRule="auto"/>
              <w:ind w:firstLineChars="0"/>
            </w:pPr>
            <w:r>
              <w:rPr>
                <w:rFonts w:hint="eastAsia"/>
              </w:rPr>
              <w:t>编写</w:t>
            </w:r>
            <w:r>
              <w:t>需求文档的基准版本和控制版本</w:t>
            </w:r>
          </w:p>
          <w:p>
            <w:pPr>
              <w:pStyle w:val="65"/>
              <w:numPr>
                <w:ilvl w:val="0"/>
                <w:numId w:val="7"/>
              </w:numPr>
              <w:spacing w:line="276" w:lineRule="auto"/>
              <w:ind w:firstLineChars="0"/>
            </w:pPr>
            <w:r>
              <w:rPr>
                <w:rFonts w:hint="eastAsia"/>
              </w:rPr>
              <w:t>正式</w:t>
            </w:r>
            <w:r>
              <w:t>发布软件需求变更文档</w:t>
            </w:r>
          </w:p>
        </w:tc>
        <w:tc>
          <w:tcPr>
            <w:tcW w:w="2766" w:type="dxa"/>
            <w:shd w:val="clear" w:color="auto" w:fill="auto"/>
          </w:tcPr>
          <w:p>
            <w:pPr>
              <w:numPr>
                <w:ilvl w:val="0"/>
                <w:numId w:val="8"/>
              </w:numPr>
              <w:rPr>
                <w:rFonts w:hint="eastAsia"/>
                <w:lang w:val="en-US" w:eastAsia="zh-CN"/>
              </w:rPr>
            </w:pPr>
            <w:r>
              <w:rPr>
                <w:rFonts w:hint="eastAsia"/>
                <w:lang w:val="en-US" w:eastAsia="zh-CN"/>
              </w:rPr>
              <w:t>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auto"/>
          </w:tcPr>
          <w:p>
            <w:pPr>
              <w:rPr>
                <w:rFonts w:hint="eastAsia" w:eastAsia="宋体"/>
                <w:lang w:eastAsia="zh-CN"/>
              </w:rPr>
            </w:pPr>
            <w:r>
              <w:rPr>
                <w:rFonts w:hint="eastAsia"/>
                <w:lang w:eastAsia="zh-CN"/>
              </w:rPr>
              <w:t>项目收尾</w:t>
            </w:r>
          </w:p>
        </w:tc>
        <w:tc>
          <w:tcPr>
            <w:tcW w:w="2765" w:type="dxa"/>
            <w:shd w:val="clear" w:color="auto" w:fill="auto"/>
          </w:tcPr>
          <w:p>
            <w:pPr>
              <w:pStyle w:val="65"/>
              <w:numPr>
                <w:ilvl w:val="0"/>
                <w:numId w:val="0"/>
              </w:numPr>
              <w:spacing w:line="276" w:lineRule="auto"/>
              <w:ind w:leftChars="0"/>
              <w:rPr>
                <w:rFonts w:hint="eastAsia"/>
              </w:rPr>
            </w:pPr>
          </w:p>
        </w:tc>
        <w:tc>
          <w:tcPr>
            <w:tcW w:w="2766" w:type="dxa"/>
            <w:shd w:val="clear" w:color="auto" w:fill="auto"/>
          </w:tcPr>
          <w:p>
            <w:pPr>
              <w:rPr>
                <w:rFonts w:hint="eastAsia"/>
                <w:lang w:eastAsia="zh-CN"/>
              </w:rPr>
            </w:pPr>
          </w:p>
        </w:tc>
      </w:tr>
    </w:tbl>
    <w:p/>
    <w:p/>
    <w:p/>
    <w:p/>
    <w:p/>
    <w:p>
      <w:pPr>
        <w:pStyle w:val="62"/>
      </w:pPr>
      <w:bookmarkStart w:id="63" w:name="_Toc19821"/>
      <w:r>
        <w:rPr>
          <w:rFonts w:hint="eastAsia"/>
        </w:rPr>
        <w:t>进度</w:t>
      </w:r>
      <w:bookmarkEnd w:id="58"/>
      <w:bookmarkEnd w:id="59"/>
      <w:bookmarkEnd w:id="60"/>
      <w:bookmarkEnd w:id="61"/>
      <w:bookmarkEnd w:id="63"/>
    </w:p>
    <w:p/>
    <w:p>
      <w:pPr>
        <w:rPr>
          <w:rFonts w:ascii="Times New Roman" w:hAnsi="Times New Roman" w:cs="Times New Roman"/>
          <w:szCs w:val="24"/>
        </w:rPr>
      </w:pPr>
      <w:r>
        <w:rPr>
          <w:rFonts w:hint="eastAsia" w:ascii="Times New Roman" w:hAnsi="Times New Roman" w:cs="Times New Roman"/>
          <w:szCs w:val="24"/>
        </w:rPr>
        <w:t>详见</w:t>
      </w:r>
      <w:del w:id="742" w:author="hyx" w:date="2018-11-10T14:41:00Z">
        <w:r>
          <w:rPr>
            <w:rFonts w:hint="eastAsia" w:ascii="Times New Roman" w:hAnsi="Times New Roman" w:cs="Times New Roman"/>
            <w:szCs w:val="24"/>
          </w:rPr>
          <w:delText>《PRD-2018-G15-GANT》</w:delText>
        </w:r>
      </w:del>
      <w:ins w:id="743" w:author="hyx" w:date="2018-11-10T14:41:00Z">
        <w:r>
          <w:rPr>
            <w:rFonts w:hint="eastAsia" w:ascii="Times New Roman" w:hAnsi="Times New Roman" w:cs="Times New Roman"/>
            <w:szCs w:val="24"/>
          </w:rPr>
          <w:t>[</w:t>
        </w:r>
      </w:ins>
      <w:ins w:id="744" w:author="hyx" w:date="2018-11-10T14:41:00Z">
        <w:r>
          <w:rPr>
            <w:rFonts w:ascii="Times New Roman" w:hAnsi="Times New Roman" w:cs="Times New Roman"/>
            <w:szCs w:val="24"/>
          </w:rPr>
          <w:t>PRD</w:t>
        </w:r>
      </w:ins>
      <w:r>
        <w:rPr>
          <w:rFonts w:hint="eastAsia" w:ascii="Times New Roman" w:hAnsi="Times New Roman" w:cs="Times New Roman"/>
          <w:szCs w:val="24"/>
          <w:lang w:val="en-US" w:eastAsia="zh-CN"/>
        </w:rPr>
        <w:t>2018</w:t>
      </w:r>
      <w:ins w:id="745" w:author="hyx" w:date="2018-11-10T14:41:00Z">
        <w:r>
          <w:rPr>
            <w:rFonts w:ascii="Times New Roman" w:hAnsi="Times New Roman" w:cs="Times New Roman"/>
            <w:szCs w:val="24"/>
          </w:rPr>
          <w:t>-</w:t>
        </w:r>
      </w:ins>
      <w:r>
        <w:rPr>
          <w:rFonts w:hint="eastAsia" w:ascii="Times New Roman" w:hAnsi="Times New Roman" w:cs="Times New Roman"/>
          <w:szCs w:val="24"/>
          <w:lang w:val="en-US" w:eastAsia="zh-CN"/>
        </w:rPr>
        <w:t>G</w:t>
      </w:r>
      <w:ins w:id="746" w:author="hyx" w:date="2018-11-10T14:41:00Z">
        <w:r>
          <w:rPr>
            <w:rFonts w:ascii="Times New Roman" w:hAnsi="Times New Roman" w:cs="Times New Roman"/>
            <w:szCs w:val="24"/>
          </w:rPr>
          <w:t>15]</w:t>
        </w:r>
      </w:ins>
      <w:r>
        <w:rPr>
          <w:rFonts w:hint="eastAsia" w:ascii="Times New Roman" w:hAnsi="Times New Roman" w:cs="Times New Roman"/>
          <w:szCs w:val="24"/>
          <w:lang w:eastAsia="zh-CN"/>
        </w:rPr>
        <w:t>甘特图</w:t>
      </w:r>
    </w:p>
    <w:p>
      <w:pPr>
        <w:rPr>
          <w:rFonts w:hint="eastAsia" w:ascii="Times New Roman" w:hAnsi="Times New Roman" w:eastAsia="宋体" w:cs="Times New Roman"/>
          <w:szCs w:val="24"/>
          <w:lang w:val="en-US" w:eastAsia="zh-CN"/>
        </w:rPr>
      </w:pPr>
    </w:p>
    <w:p>
      <w:pPr>
        <w:pStyle w:val="60"/>
      </w:pPr>
      <w:bookmarkStart w:id="64" w:name="_Toc3225"/>
      <w:r>
        <w:rPr>
          <w:rFonts w:hint="eastAsia"/>
        </w:rPr>
        <w:t>支持</w:t>
      </w:r>
      <w:r>
        <w:t>条件</w:t>
      </w:r>
      <w:bookmarkEnd w:id="64"/>
    </w:p>
    <w:p>
      <w:pPr>
        <w:pStyle w:val="62"/>
      </w:pPr>
      <w:bookmarkStart w:id="65" w:name="_Toc496746356"/>
      <w:bookmarkStart w:id="66" w:name="_Toc495757987"/>
      <w:bookmarkStart w:id="67" w:name="_Toc495758674"/>
      <w:bookmarkStart w:id="68" w:name="_Toc521309550"/>
      <w:bookmarkStart w:id="69" w:name="_Toc6045"/>
      <w:r>
        <w:rPr>
          <w:rFonts w:hint="eastAsia"/>
        </w:rPr>
        <w:t>计算机系统支持</w:t>
      </w:r>
      <w:bookmarkEnd w:id="65"/>
      <w:bookmarkEnd w:id="66"/>
      <w:bookmarkEnd w:id="67"/>
      <w:bookmarkEnd w:id="68"/>
      <w:bookmarkEnd w:id="69"/>
    </w:p>
    <w:p>
      <w:pPr>
        <w:numPr>
          <w:ilvl w:val="0"/>
          <w:numId w:val="9"/>
        </w:numPr>
        <w:rPr>
          <w:rFonts w:ascii="Times New Roman" w:hAnsi="Times New Roman" w:cs="Times New Roman"/>
          <w:szCs w:val="24"/>
        </w:rPr>
      </w:pPr>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9"/>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9"/>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9"/>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 xml:space="preserve">数据库软件 （已配置） </w:t>
      </w:r>
    </w:p>
    <w:p>
      <w:pPr>
        <w:numPr>
          <w:ilvl w:val="0"/>
          <w:numId w:val="9"/>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9"/>
        </w:numPr>
        <w:rPr>
          <w:rFonts w:ascii="Times New Roman" w:hAnsi="Times New Roman" w:cs="Times New Roman"/>
          <w:szCs w:val="24"/>
        </w:rPr>
      </w:pPr>
      <w:r>
        <w:rPr>
          <w:rFonts w:hint="eastAsia" w:cs="Times New Roman"/>
          <w:szCs w:val="24"/>
        </w:rPr>
        <w:t>H</w:t>
      </w:r>
      <w:r>
        <w:rPr>
          <w:rFonts w:cs="Times New Roman"/>
          <w:szCs w:val="24"/>
        </w:rPr>
        <w:t xml:space="preserve">Build </w:t>
      </w:r>
      <w:r>
        <w:rPr>
          <w:rFonts w:hint="eastAsia" w:cs="Times New Roman"/>
          <w:szCs w:val="24"/>
        </w:rPr>
        <w:t>前端开发软件 （已配置）</w:t>
      </w:r>
    </w:p>
    <w:p>
      <w:pPr>
        <w:numPr>
          <w:ilvl w:val="0"/>
          <w:numId w:val="9"/>
        </w:numPr>
        <w:rPr>
          <w:ins w:id="747" w:author="hyx" w:date="2018-11-10T15:29:00Z"/>
          <w:rFonts w:ascii="Times New Roman" w:hAnsi="Times New Roman" w:cs="Times New Roman"/>
          <w:szCs w:val="24"/>
          <w:rPrChange w:id="748" w:author="hyx" w:date="2018-11-10T15:29:00Z">
            <w:rPr>
              <w:ins w:id="749" w:author="hyx" w:date="2018-11-10T15:29:00Z"/>
              <w:rFonts w:cs="Times New Roman"/>
              <w:szCs w:val="24"/>
            </w:rPr>
          </w:rPrChange>
        </w:rPr>
      </w:pPr>
      <w:r>
        <w:rPr>
          <w:rFonts w:cs="Times New Roman"/>
          <w:szCs w:val="24"/>
        </w:rPr>
        <w:t xml:space="preserve">GitHub </w:t>
      </w:r>
      <w:ins w:id="750" w:author="hyx" w:date="2018-11-10T15:38:00Z">
        <w:r>
          <w:rPr>
            <w:rFonts w:hint="eastAsia" w:cs="Times New Roman"/>
            <w:szCs w:val="24"/>
          </w:rPr>
          <w:t>K</w:t>
        </w:r>
      </w:ins>
      <w:ins w:id="751" w:author="hyx" w:date="2018-11-10T15:38:00Z">
        <w:r>
          <w:rPr>
            <w:rFonts w:cs="Times New Roman"/>
            <w:szCs w:val="24"/>
          </w:rPr>
          <w:t>raken</w:t>
        </w:r>
      </w:ins>
      <w:del w:id="752" w:author="hyx" w:date="2018-11-10T15:38:00Z">
        <w:r>
          <w:rPr>
            <w:rFonts w:cs="Times New Roman"/>
            <w:szCs w:val="24"/>
          </w:rPr>
          <w:delText>Desktop</w:delText>
        </w:r>
      </w:del>
      <w:r>
        <w:rPr>
          <w:rFonts w:cs="Times New Roman"/>
          <w:szCs w:val="24"/>
        </w:rPr>
        <w:t xml:space="preserve"> </w:t>
      </w:r>
      <w:r>
        <w:rPr>
          <w:rFonts w:hint="eastAsia" w:cs="Times New Roman"/>
          <w:szCs w:val="24"/>
        </w:rPr>
        <w:t>配置管理软件 （已配置）</w:t>
      </w:r>
    </w:p>
    <w:p>
      <w:pPr>
        <w:numPr>
          <w:ilvl w:val="0"/>
          <w:numId w:val="9"/>
        </w:numPr>
        <w:rPr>
          <w:rFonts w:ascii="Times New Roman" w:hAnsi="Times New Roman" w:cs="Times New Roman"/>
          <w:szCs w:val="24"/>
        </w:rPr>
      </w:pPr>
      <w:ins w:id="753" w:author="hyx" w:date="2018-11-10T15:39:00Z">
        <w:r>
          <w:rPr>
            <w:rFonts w:ascii="Times New Roman" w:hAnsi="Times New Roman" w:cs="Times New Roman"/>
            <w:szCs w:val="24"/>
          </w:rPr>
          <w:t>Axure RP</w:t>
        </w:r>
      </w:ins>
      <w:ins w:id="754" w:author="hyx" w:date="2018-11-10T15:39:00Z">
        <w:r>
          <w:rPr>
            <w:rFonts w:hint="eastAsia" w:ascii="Times New Roman" w:hAnsi="Times New Roman" w:cs="Times New Roman"/>
            <w:szCs w:val="24"/>
          </w:rPr>
          <w:t>界面原型软件（已配置）</w:t>
        </w:r>
      </w:ins>
    </w:p>
    <w:p>
      <w:pPr>
        <w:pStyle w:val="62"/>
      </w:pPr>
      <w:bookmarkStart w:id="70" w:name="_Toc521309551"/>
      <w:bookmarkStart w:id="71" w:name="_Toc495758675"/>
      <w:bookmarkStart w:id="72" w:name="_Toc495757988"/>
      <w:bookmarkStart w:id="73" w:name="_Toc496746357"/>
      <w:bookmarkStart w:id="74" w:name="_Toc4906"/>
      <w:r>
        <w:rPr>
          <w:rFonts w:hint="eastAsia"/>
        </w:rPr>
        <w:t>需由用户承担的工作</w:t>
      </w:r>
      <w:bookmarkEnd w:id="70"/>
      <w:bookmarkEnd w:id="71"/>
      <w:bookmarkEnd w:id="72"/>
      <w:bookmarkEnd w:id="73"/>
      <w:bookmarkEnd w:id="74"/>
    </w:p>
    <w:p>
      <w:pPr>
        <w:numPr>
          <w:ilvl w:val="0"/>
          <w:numId w:val="10"/>
        </w:numPr>
        <w:rPr>
          <w:del w:id="755" w:author="hyx" w:date="2018-11-10T15:39:00Z"/>
          <w:rFonts w:ascii="Times New Roman" w:hAnsi="Times New Roman" w:cs="Times New Roman"/>
          <w:szCs w:val="24"/>
        </w:rPr>
      </w:pPr>
      <w:r>
        <w:rPr>
          <w:rFonts w:hint="eastAsia" w:ascii="Times New Roman" w:hAnsi="Times New Roman" w:cs="Times New Roman"/>
          <w:szCs w:val="24"/>
        </w:rPr>
        <w:t xml:space="preserve">用户需要与开发人员有多次需求访谈 </w:t>
      </w:r>
    </w:p>
    <w:p>
      <w:pPr>
        <w:numPr>
          <w:ilvl w:val="0"/>
          <w:numId w:val="10"/>
        </w:numPr>
        <w:rPr>
          <w:rFonts w:ascii="Times New Roman" w:hAnsi="Times New Roman" w:cs="Times New Roman"/>
          <w:szCs w:val="24"/>
        </w:rPr>
      </w:pPr>
      <w:del w:id="756" w:author="hyx" w:date="2018-11-10T15:39:00Z">
        <w:r>
          <w:rPr>
            <w:rFonts w:hint="eastAsia" w:ascii="Times New Roman" w:hAnsi="Times New Roman" w:cs="Times New Roman"/>
            <w:szCs w:val="24"/>
          </w:rPr>
          <w:delText>用户需提供软件开发的各项经费</w:delText>
        </w:r>
      </w:del>
      <w:del w:id="757" w:author="hyx" w:date="2018-11-10T15:39:00Z">
        <w:r>
          <w:rPr>
            <w:rFonts w:ascii="Times New Roman" w:hAnsi="Times New Roman" w:cs="Times New Roman"/>
            <w:szCs w:val="24"/>
          </w:rPr>
          <w:delText xml:space="preserve"> </w:delText>
        </w:r>
      </w:del>
    </w:p>
    <w:p>
      <w:pPr>
        <w:numPr>
          <w:ilvl w:val="0"/>
          <w:numId w:val="10"/>
        </w:numPr>
        <w:rPr>
          <w:rFonts w:ascii="Times New Roman" w:hAnsi="Times New Roman" w:cs="Times New Roman"/>
          <w:szCs w:val="24"/>
        </w:rPr>
      </w:pPr>
      <w:r>
        <w:rPr>
          <w:rFonts w:hint="eastAsia" w:ascii="Times New Roman" w:hAnsi="Times New Roman" w:cs="Times New Roman"/>
          <w:szCs w:val="24"/>
        </w:rPr>
        <w:t>用户需在短时间内正确的回答开发人员提出的问题</w:t>
      </w:r>
    </w:p>
    <w:p>
      <w:pPr>
        <w:numPr>
          <w:ilvl w:val="0"/>
          <w:numId w:val="10"/>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10"/>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2"/>
      </w:pPr>
      <w:bookmarkStart w:id="75" w:name="_Toc495757989"/>
      <w:bookmarkStart w:id="76" w:name="_Toc495758676"/>
      <w:bookmarkStart w:id="77" w:name="_Toc521309552"/>
      <w:bookmarkStart w:id="78" w:name="_Toc496746358"/>
      <w:bookmarkStart w:id="79" w:name="_Toc10280"/>
      <w:r>
        <w:rPr>
          <w:rFonts w:hint="eastAsia"/>
        </w:rPr>
        <w:t>外界提供条件</w:t>
      </w:r>
      <w:bookmarkEnd w:id="75"/>
      <w:bookmarkEnd w:id="76"/>
      <w:bookmarkEnd w:id="77"/>
      <w:bookmarkEnd w:id="78"/>
      <w:bookmarkEnd w:id="79"/>
    </w:p>
    <w:p>
      <w:pPr>
        <w:rPr>
          <w:del w:id="758" w:author="xsq" w:date="2018-11-22T20:28:00Z"/>
        </w:rPr>
      </w:pPr>
      <w:r>
        <w:rPr>
          <w:rFonts w:hint="eastAsia" w:ascii="Times New Roman" w:hAnsi="Times New Roman" w:cs="Times New Roman"/>
          <w:szCs w:val="24"/>
        </w:rPr>
        <w:tab/>
      </w:r>
      <w:r>
        <w:rPr>
          <w:rFonts w:hint="eastAsia"/>
        </w:rPr>
        <w:t>运行环境：</w:t>
      </w:r>
    </w:p>
    <w:p>
      <w:pPr>
        <w:rPr>
          <w:ins w:id="759" w:author="xsq" w:date="2018-11-22T20:28:00Z"/>
        </w:rPr>
      </w:pPr>
    </w:p>
    <w:p/>
    <w:p>
      <w:pPr>
        <w:pStyle w:val="65"/>
        <w:numPr>
          <w:ilvl w:val="0"/>
          <w:numId w:val="11"/>
        </w:numPr>
        <w:spacing w:line="240" w:lineRule="auto"/>
        <w:ind w:firstLineChars="0"/>
      </w:pPr>
      <w:r>
        <w:rPr>
          <w:rFonts w:hint="eastAsia"/>
        </w:rPr>
        <w:t>在校园内网环境内运行的服务器 x</w:t>
      </w:r>
      <w:r>
        <w:t xml:space="preserve">1 </w:t>
      </w:r>
      <w:r>
        <w:rPr>
          <w:rFonts w:hint="eastAsia"/>
        </w:rPr>
        <w:t>（1</w:t>
      </w:r>
      <w:r>
        <w:t>6</w:t>
      </w:r>
      <w:r>
        <w:rPr>
          <w:rFonts w:hint="eastAsia"/>
        </w:rPr>
        <w:t>核cpu，3</w:t>
      </w:r>
      <w:r>
        <w:t>2</w:t>
      </w:r>
      <w:r>
        <w:rPr>
          <w:rFonts w:hint="eastAsia"/>
        </w:rPr>
        <w:t>G内存，</w:t>
      </w:r>
      <w:r>
        <w:rPr>
          <w:rFonts w:hint="eastAsia"/>
          <w:sz w:val="20"/>
          <w:lang w:val="en-US" w:eastAsia="zh-CN"/>
        </w:rPr>
        <w:t>480G固态硬盘+1TB机械硬盘</w:t>
      </w:r>
      <w:r>
        <w:rPr>
          <w:rFonts w:hint="eastAsia"/>
        </w:rPr>
        <w:t>）</w:t>
      </w:r>
    </w:p>
    <w:p>
      <w:pPr>
        <w:numPr>
          <w:ilvl w:val="0"/>
          <w:numId w:val="11"/>
        </w:numPr>
      </w:pPr>
      <w:r>
        <w:rPr>
          <w:rFonts w:hint="eastAsia"/>
        </w:rPr>
        <w:t>预计使用2年</w:t>
      </w:r>
    </w:p>
    <w:p>
      <w:pPr>
        <w:numPr>
          <w:ilvl w:val="0"/>
          <w:numId w:val="11"/>
        </w:numPr>
      </w:pPr>
      <w:r>
        <w:rPr>
          <w:rFonts w:hint="eastAsia"/>
        </w:rPr>
        <w:t>人均一台计算机</w:t>
      </w:r>
    </w:p>
    <w:p>
      <w:pPr>
        <w:numPr>
          <w:ilvl w:val="0"/>
          <w:numId w:val="11"/>
        </w:numPr>
      </w:pPr>
      <w:r>
        <w:rPr>
          <w:rFonts w:hint="eastAsia"/>
        </w:rPr>
        <w:t>可以下载应用的智能手机</w:t>
      </w:r>
    </w:p>
    <w:p>
      <w:pPr>
        <w:pStyle w:val="65"/>
        <w:numPr>
          <w:ilvl w:val="0"/>
          <w:numId w:val="11"/>
        </w:numPr>
        <w:spacing w:line="240" w:lineRule="auto"/>
        <w:ind w:firstLineChars="0"/>
        <w:rPr>
          <w:ins w:id="760" w:author="hyx" w:date="2018-11-13T10:29:00Z"/>
        </w:rPr>
      </w:pPr>
      <w:r>
        <w:rPr>
          <w:rFonts w:hint="eastAsia"/>
        </w:rPr>
        <w:t>千兆光纤宽带</w:t>
      </w:r>
    </w:p>
    <w:p>
      <w:pPr>
        <w:numPr>
          <w:ilvl w:val="0"/>
          <w:numId w:val="0"/>
        </w:numPr>
        <w:tabs>
          <w:tab w:val="left" w:pos="5220"/>
        </w:tabs>
        <w:spacing w:line="240" w:lineRule="auto"/>
        <w:ind w:left="420" w:hanging="420" w:firstLineChars="0"/>
        <w:pPrChange w:id="761" w:author="hyx" w:date="2018-11-13T10:29:00Z">
          <w:pPr>
            <w:pStyle w:val="65"/>
            <w:numPr>
              <w:ilvl w:val="0"/>
              <w:numId w:val="12"/>
            </w:numPr>
            <w:spacing w:line="240" w:lineRule="auto"/>
            <w:ind w:left="1260" w:hanging="420" w:firstLineChars="0"/>
          </w:pPr>
        </w:pPrChange>
      </w:pPr>
      <w:r>
        <w:tab/>
      </w:r>
      <w:r>
        <w:tab/>
      </w:r>
    </w:p>
    <w:p>
      <w:pPr>
        <w:pStyle w:val="60"/>
      </w:pPr>
      <w:bookmarkStart w:id="80" w:name="_Toc31212"/>
      <w:r>
        <w:rPr>
          <w:rFonts w:hint="eastAsia"/>
        </w:rPr>
        <w:t>人力资源</w:t>
      </w:r>
      <w:r>
        <w:t>管理计划</w:t>
      </w:r>
      <w:bookmarkEnd w:id="80"/>
    </w:p>
    <w:p>
      <w:pPr>
        <w:pStyle w:val="62"/>
      </w:pPr>
      <w:bookmarkStart w:id="81" w:name="_Toc497072225"/>
      <w:bookmarkStart w:id="82" w:name="_Toc497223478"/>
      <w:bookmarkStart w:id="83" w:name="_Toc6999"/>
      <w:r>
        <w:rPr>
          <w:rFonts w:hint="eastAsia"/>
        </w:rPr>
        <w:t>角色</w:t>
      </w:r>
      <w:r>
        <w:t>和</w:t>
      </w:r>
      <w:r>
        <w:rPr>
          <w:rFonts w:hint="eastAsia"/>
        </w:rPr>
        <w:t>职</w:t>
      </w:r>
      <w:r>
        <w:t>责</w:t>
      </w:r>
      <w:bookmarkEnd w:id="81"/>
      <w:bookmarkEnd w:id="82"/>
      <w:bookmarkEnd w:id="83"/>
    </w:p>
    <w:p>
      <w:pPr>
        <w:pStyle w:val="70"/>
      </w:pPr>
      <w:bookmarkStart w:id="84" w:name="_Toc497072226"/>
      <w:bookmarkStart w:id="85" w:name="_Toc497223479"/>
      <w:bookmarkStart w:id="86" w:name="_Toc22560"/>
      <w:r>
        <w:t>项目经理</w:t>
      </w:r>
      <w:bookmarkEnd w:id="84"/>
      <w:bookmarkEnd w:id="85"/>
      <w:bookmarkEnd w:id="86"/>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w:t>
      </w:r>
      <w:del w:id="762" w:author="hyx" w:date="2018-11-10T15:43:00Z">
        <w:r>
          <w:rPr>
            <w:rFonts w:hint="eastAsia"/>
          </w:rPr>
          <w:delText>、费用</w:delText>
        </w:r>
      </w:del>
      <w:r>
        <w:rPr>
          <w:rFonts w:hint="eastAsia"/>
        </w:rPr>
        <w:t>、风险、缺陷等进行控制，保证项目按计划运行，实现课程下达的项目目标</w:t>
      </w:r>
    </w:p>
    <w:p>
      <w:pPr>
        <w:ind w:left="420" w:leftChars="200" w:firstLine="420"/>
      </w:pPr>
    </w:p>
    <w:tbl>
      <w:tblPr>
        <w:tblStyle w:val="43"/>
        <w:tblW w:w="80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763" w:author="hyx" w:date="2018-11-10T15:49: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143"/>
        <w:gridCol w:w="950"/>
        <w:gridCol w:w="1349"/>
        <w:gridCol w:w="1155"/>
        <w:gridCol w:w="1056"/>
        <w:gridCol w:w="1701"/>
        <w:gridCol w:w="729"/>
        <w:tblGridChange w:id="764">
          <w:tblGrid>
            <w:gridCol w:w="1143"/>
            <w:gridCol w:w="1144"/>
            <w:gridCol w:w="1155"/>
            <w:gridCol w:w="1155"/>
            <w:gridCol w:w="1178"/>
            <w:gridCol w:w="1371"/>
            <w:gridCol w:w="115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65" w:author="hyx" w:date="2018-11-10T15:4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43" w:type="dxa"/>
            <w:shd w:val="clear" w:color="auto" w:fill="BDD6EE" w:themeFill="accent1" w:themeFillTint="66"/>
            <w:vAlign w:val="center"/>
            <w:tcPrChange w:id="766" w:author="hyx" w:date="2018-11-10T15:49:00Z">
              <w:tcPr>
                <w:tcW w:w="1143" w:type="dxa"/>
                <w:shd w:val="clear" w:color="auto" w:fill="BDD6EE" w:themeFill="accent1" w:themeFillTint="66"/>
                <w:vAlign w:val="center"/>
              </w:tcPr>
            </w:tcPrChange>
          </w:tcPr>
          <w:p>
            <w:pPr>
              <w:rPr>
                <w:b/>
                <w:szCs w:val="21"/>
              </w:rPr>
            </w:pPr>
            <w:r>
              <w:rPr>
                <w:rFonts w:hint="eastAsia"/>
                <w:b/>
                <w:color w:val="000000"/>
                <w:szCs w:val="21"/>
              </w:rPr>
              <w:t>职务</w:t>
            </w:r>
          </w:p>
        </w:tc>
        <w:tc>
          <w:tcPr>
            <w:tcW w:w="950" w:type="dxa"/>
            <w:shd w:val="clear" w:color="auto" w:fill="BDD6EE" w:themeFill="accent1" w:themeFillTint="66"/>
            <w:vAlign w:val="center"/>
            <w:tcPrChange w:id="767" w:author="hyx" w:date="2018-11-10T15:49:00Z">
              <w:tcPr>
                <w:tcW w:w="1144" w:type="dxa"/>
                <w:shd w:val="clear" w:color="auto" w:fill="BDD6EE" w:themeFill="accent1" w:themeFillTint="66"/>
                <w:vAlign w:val="center"/>
              </w:tcPr>
            </w:tcPrChange>
          </w:tcPr>
          <w:p>
            <w:pPr>
              <w:rPr>
                <w:b/>
                <w:szCs w:val="21"/>
              </w:rPr>
            </w:pPr>
            <w:r>
              <w:rPr>
                <w:rFonts w:hint="eastAsia"/>
                <w:b/>
                <w:color w:val="000000"/>
                <w:szCs w:val="21"/>
              </w:rPr>
              <w:t>姓名</w:t>
            </w:r>
          </w:p>
        </w:tc>
        <w:tc>
          <w:tcPr>
            <w:tcW w:w="1349" w:type="dxa"/>
            <w:shd w:val="clear" w:color="auto" w:fill="BDD6EE" w:themeFill="accent1" w:themeFillTint="66"/>
            <w:vAlign w:val="center"/>
            <w:tcPrChange w:id="768" w:author="hyx" w:date="2018-11-10T15:49:00Z">
              <w:tcPr>
                <w:tcW w:w="1155" w:type="dxa"/>
                <w:shd w:val="clear" w:color="auto" w:fill="BDD6EE" w:themeFill="accent1" w:themeFillTint="66"/>
                <w:vAlign w:val="center"/>
              </w:tcPr>
            </w:tcPrChange>
          </w:tcPr>
          <w:p>
            <w:pPr>
              <w:rPr>
                <w:b/>
                <w:szCs w:val="21"/>
              </w:rPr>
            </w:pPr>
            <w:r>
              <w:rPr>
                <w:rFonts w:hint="eastAsia"/>
                <w:b/>
                <w:color w:val="000000"/>
                <w:szCs w:val="21"/>
              </w:rPr>
              <w:t>负责内容</w:t>
            </w:r>
          </w:p>
        </w:tc>
        <w:tc>
          <w:tcPr>
            <w:tcW w:w="1155" w:type="dxa"/>
            <w:shd w:val="clear" w:color="auto" w:fill="BDD6EE" w:themeFill="accent1" w:themeFillTint="66"/>
            <w:vAlign w:val="center"/>
            <w:tcPrChange w:id="769" w:author="hyx" w:date="2018-11-10T15:49:00Z">
              <w:tcPr>
                <w:tcW w:w="1155" w:type="dxa"/>
                <w:shd w:val="clear" w:color="auto" w:fill="BDD6EE" w:themeFill="accent1" w:themeFillTint="66"/>
                <w:vAlign w:val="center"/>
              </w:tcPr>
            </w:tcPrChange>
          </w:tcPr>
          <w:p>
            <w:pPr>
              <w:rPr>
                <w:b/>
                <w:szCs w:val="21"/>
              </w:rPr>
            </w:pPr>
            <w:del w:id="770" w:author="hyx" w:date="2018-11-10T15:46:00Z">
              <w:r>
                <w:rPr>
                  <w:rFonts w:hint="eastAsia"/>
                  <w:b/>
                  <w:color w:val="000000"/>
                  <w:szCs w:val="21"/>
                </w:rPr>
                <w:delText>班级</w:delText>
              </w:r>
            </w:del>
            <w:ins w:id="771" w:author="hyx" w:date="2018-11-10T15:46:00Z">
              <w:r>
                <w:rPr>
                  <w:rFonts w:hint="eastAsia"/>
                  <w:b/>
                  <w:color w:val="000000"/>
                  <w:szCs w:val="21"/>
                </w:rPr>
                <w:t>微信号</w:t>
              </w:r>
            </w:ins>
          </w:p>
        </w:tc>
        <w:tc>
          <w:tcPr>
            <w:tcW w:w="1056" w:type="dxa"/>
            <w:shd w:val="clear" w:color="auto" w:fill="BDD6EE" w:themeFill="accent1" w:themeFillTint="66"/>
            <w:vAlign w:val="center"/>
            <w:tcPrChange w:id="772" w:author="hyx" w:date="2018-11-10T15:49:00Z">
              <w:tcPr>
                <w:tcW w:w="1178" w:type="dxa"/>
                <w:shd w:val="clear" w:color="auto" w:fill="BDD6EE" w:themeFill="accent1" w:themeFillTint="66"/>
                <w:vAlign w:val="center"/>
              </w:tcPr>
            </w:tcPrChange>
          </w:tcPr>
          <w:p>
            <w:pPr>
              <w:rPr>
                <w:b/>
                <w:szCs w:val="21"/>
              </w:rPr>
            </w:pPr>
            <w:ins w:id="773" w:author="hyx" w:date="2018-11-10T15:47:00Z">
              <w:r>
                <w:rPr>
                  <w:rFonts w:hint="eastAsia"/>
                  <w:b/>
                  <w:color w:val="000000"/>
                  <w:szCs w:val="21"/>
                </w:rPr>
                <w:t>QQ号</w:t>
              </w:r>
            </w:ins>
            <w:del w:id="774" w:author="hyx" w:date="2018-11-10T15:47:00Z">
              <w:r>
                <w:rPr>
                  <w:rFonts w:hint="eastAsia"/>
                  <w:b/>
                  <w:color w:val="000000"/>
                  <w:szCs w:val="21"/>
                </w:rPr>
                <w:delText>学号</w:delText>
              </w:r>
            </w:del>
          </w:p>
        </w:tc>
        <w:tc>
          <w:tcPr>
            <w:tcW w:w="1701" w:type="dxa"/>
            <w:shd w:val="clear" w:color="auto" w:fill="BDD6EE" w:themeFill="accent1" w:themeFillTint="66"/>
            <w:vAlign w:val="center"/>
            <w:tcPrChange w:id="775" w:author="hyx" w:date="2018-11-10T15:49:00Z">
              <w:tcPr>
                <w:tcW w:w="1371" w:type="dxa"/>
                <w:shd w:val="clear" w:color="auto" w:fill="BDD6EE" w:themeFill="accent1" w:themeFillTint="66"/>
                <w:vAlign w:val="center"/>
              </w:tcPr>
            </w:tcPrChange>
          </w:tcPr>
          <w:p>
            <w:pPr>
              <w:rPr>
                <w:b/>
                <w:szCs w:val="21"/>
              </w:rPr>
            </w:pPr>
            <w:r>
              <w:rPr>
                <w:rFonts w:hint="eastAsia"/>
                <w:b/>
                <w:color w:val="000000"/>
                <w:szCs w:val="21"/>
              </w:rPr>
              <w:t>电话号码</w:t>
            </w:r>
          </w:p>
        </w:tc>
        <w:tc>
          <w:tcPr>
            <w:tcW w:w="729" w:type="dxa"/>
            <w:shd w:val="clear" w:color="auto" w:fill="BDD6EE" w:themeFill="accent1" w:themeFillTint="66"/>
            <w:vAlign w:val="center"/>
            <w:tcPrChange w:id="776" w:author="hyx" w:date="2018-11-10T15:49:00Z">
              <w:tcPr>
                <w:tcW w:w="1150" w:type="dxa"/>
                <w:shd w:val="clear" w:color="auto" w:fill="BDD6EE" w:themeFill="accent1" w:themeFillTint="66"/>
                <w:vAlign w:val="center"/>
              </w:tcPr>
            </w:tcPrChange>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77" w:author="hyx" w:date="2018-11-10T15:4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43" w:type="dxa"/>
            <w:vAlign w:val="center"/>
            <w:tcPrChange w:id="778" w:author="hyx" w:date="2018-11-10T15:49:00Z">
              <w:tcPr>
                <w:tcW w:w="1143" w:type="dxa"/>
                <w:vAlign w:val="center"/>
              </w:tcPr>
            </w:tcPrChange>
          </w:tcPr>
          <w:p>
            <w:pPr>
              <w:rPr>
                <w:szCs w:val="21"/>
              </w:rPr>
            </w:pPr>
            <w:r>
              <w:rPr>
                <w:rFonts w:hint="eastAsia"/>
                <w:bCs/>
                <w:color w:val="000000"/>
                <w:szCs w:val="21"/>
              </w:rPr>
              <w:t>项目经理</w:t>
            </w:r>
          </w:p>
        </w:tc>
        <w:tc>
          <w:tcPr>
            <w:tcW w:w="950" w:type="dxa"/>
            <w:vAlign w:val="center"/>
            <w:tcPrChange w:id="779" w:author="hyx" w:date="2018-11-10T15:49:00Z">
              <w:tcPr>
                <w:tcW w:w="1144" w:type="dxa"/>
                <w:vAlign w:val="center"/>
              </w:tcPr>
            </w:tcPrChange>
          </w:tcPr>
          <w:p>
            <w:pPr>
              <w:rPr>
                <w:szCs w:val="21"/>
              </w:rPr>
            </w:pPr>
            <w:r>
              <w:rPr>
                <w:rFonts w:hint="eastAsia"/>
                <w:bCs/>
                <w:color w:val="000000"/>
                <w:sz w:val="20"/>
                <w:szCs w:val="21"/>
              </w:rPr>
              <w:t>黄叶轩</w:t>
            </w:r>
          </w:p>
        </w:tc>
        <w:tc>
          <w:tcPr>
            <w:tcW w:w="1349" w:type="dxa"/>
            <w:vAlign w:val="center"/>
            <w:tcPrChange w:id="780" w:author="hyx" w:date="2018-11-10T15:49:00Z">
              <w:tcPr>
                <w:tcW w:w="1155" w:type="dxa"/>
                <w:vAlign w:val="center"/>
              </w:tcPr>
            </w:tcPrChange>
          </w:tcPr>
          <w:p>
            <w:pPr>
              <w:rPr>
                <w:szCs w:val="21"/>
              </w:rPr>
            </w:pPr>
            <w:r>
              <w:rPr>
                <w:rFonts w:hint="eastAsia"/>
                <w:bCs/>
                <w:color w:val="000000"/>
                <w:szCs w:val="21"/>
              </w:rPr>
              <w:t>负责任务的分配，</w:t>
            </w:r>
            <w:ins w:id="781" w:author="hyx" w:date="2018-11-10T15:44:00Z">
              <w:r>
                <w:rPr>
                  <w:rFonts w:hint="eastAsia"/>
                  <w:bCs/>
                  <w:color w:val="000000"/>
                  <w:szCs w:val="21"/>
                </w:rPr>
                <w:t>部分</w:t>
              </w:r>
            </w:ins>
            <w:ins w:id="782" w:author="hyx" w:date="2018-11-10T15:43:00Z">
              <w:r>
                <w:rPr>
                  <w:rFonts w:hint="eastAsia"/>
                  <w:bCs/>
                  <w:color w:val="000000"/>
                  <w:szCs w:val="21"/>
                </w:rPr>
                <w:t>文档审核</w:t>
              </w:r>
            </w:ins>
            <w:del w:id="783" w:author="hyx" w:date="2018-11-10T15:43:00Z">
              <w:r>
                <w:rPr>
                  <w:rFonts w:hint="eastAsia"/>
                  <w:bCs/>
                  <w:color w:val="000000"/>
                  <w:szCs w:val="21"/>
                </w:rPr>
                <w:delText>文案起草</w:delText>
              </w:r>
            </w:del>
          </w:p>
        </w:tc>
        <w:tc>
          <w:tcPr>
            <w:tcW w:w="1155" w:type="dxa"/>
            <w:vAlign w:val="center"/>
            <w:tcPrChange w:id="784" w:author="hyx" w:date="2018-11-10T15:49:00Z">
              <w:tcPr>
                <w:tcW w:w="1155" w:type="dxa"/>
                <w:vAlign w:val="center"/>
              </w:tcPr>
            </w:tcPrChange>
          </w:tcPr>
          <w:p>
            <w:pPr>
              <w:rPr>
                <w:szCs w:val="21"/>
              </w:rPr>
            </w:pPr>
            <w:r>
              <w:rPr>
                <w:rFonts w:hint="eastAsia"/>
                <w:color w:val="000000"/>
                <w:szCs w:val="21"/>
              </w:rPr>
              <w:t>软工1</w:t>
            </w:r>
            <w:r>
              <w:rPr>
                <w:color w:val="000000"/>
                <w:szCs w:val="21"/>
              </w:rPr>
              <w:t>6</w:t>
            </w:r>
            <w:r>
              <w:rPr>
                <w:rFonts w:hint="eastAsia"/>
                <w:color w:val="000000"/>
                <w:szCs w:val="21"/>
              </w:rPr>
              <w:t>02</w:t>
            </w:r>
          </w:p>
        </w:tc>
        <w:tc>
          <w:tcPr>
            <w:tcW w:w="1056" w:type="dxa"/>
            <w:vAlign w:val="center"/>
            <w:tcPrChange w:id="785" w:author="hyx" w:date="2018-11-10T15:49:00Z">
              <w:tcPr>
                <w:tcW w:w="1178" w:type="dxa"/>
                <w:vAlign w:val="center"/>
              </w:tcPr>
            </w:tcPrChange>
          </w:tcPr>
          <w:p>
            <w:pPr>
              <w:rPr>
                <w:szCs w:val="21"/>
              </w:rPr>
            </w:pPr>
            <w:r>
              <w:rPr>
                <w:rFonts w:hint="eastAsia"/>
                <w:bCs/>
                <w:color w:val="000000"/>
                <w:szCs w:val="21"/>
              </w:rPr>
              <w:t>31</w:t>
            </w:r>
            <w:r>
              <w:rPr>
                <w:bCs/>
                <w:color w:val="000000"/>
                <w:szCs w:val="21"/>
              </w:rPr>
              <w:t>6</w:t>
            </w:r>
            <w:r>
              <w:rPr>
                <w:rFonts w:hint="eastAsia"/>
                <w:bCs/>
                <w:color w:val="000000"/>
                <w:szCs w:val="21"/>
              </w:rPr>
              <w:t>01</w:t>
            </w:r>
            <w:r>
              <w:rPr>
                <w:bCs/>
                <w:color w:val="000000"/>
                <w:szCs w:val="21"/>
              </w:rPr>
              <w:t>246</w:t>
            </w:r>
          </w:p>
        </w:tc>
        <w:tc>
          <w:tcPr>
            <w:tcW w:w="1701" w:type="dxa"/>
            <w:vAlign w:val="center"/>
            <w:tcPrChange w:id="786" w:author="hyx" w:date="2018-11-10T15:49:00Z">
              <w:tcPr>
                <w:tcW w:w="1371" w:type="dxa"/>
                <w:vAlign w:val="center"/>
              </w:tcPr>
            </w:tcPrChange>
          </w:tcPr>
          <w:p>
            <w:pPr>
              <w:rPr>
                <w:szCs w:val="21"/>
              </w:rPr>
            </w:pPr>
            <w:r>
              <w:rPr>
                <w:bCs/>
                <w:color w:val="000000"/>
                <w:szCs w:val="21"/>
              </w:rPr>
              <w:t>13588899102</w:t>
            </w:r>
          </w:p>
        </w:tc>
        <w:tc>
          <w:tcPr>
            <w:tcW w:w="729" w:type="dxa"/>
            <w:vAlign w:val="center"/>
            <w:tcPrChange w:id="787" w:author="hyx" w:date="2018-11-10T15:49:00Z">
              <w:tcPr>
                <w:tcW w:w="1150" w:type="dxa"/>
                <w:vAlign w:val="center"/>
              </w:tcPr>
            </w:tcPrChange>
          </w:tcPr>
          <w:p>
            <w:pPr>
              <w:rPr>
                <w:szCs w:val="21"/>
              </w:rPr>
            </w:pPr>
            <w:r>
              <w:rPr>
                <w:rFonts w:cs="Helvetica Neue" w:asciiTheme="majorEastAsia" w:hAnsiTheme="majorEastAsia" w:eastAsiaTheme="majorEastAsia"/>
                <w:color w:val="000000"/>
                <w:sz w:val="20"/>
                <w:szCs w:val="26"/>
              </w:rPr>
              <w:t>弘毅2-210</w:t>
            </w:r>
          </w:p>
        </w:tc>
      </w:tr>
    </w:tbl>
    <w:p/>
    <w:p>
      <w:pPr>
        <w:pStyle w:val="70"/>
      </w:pPr>
      <w:bookmarkStart w:id="87" w:name="_Toc497223480"/>
      <w:bookmarkStart w:id="88" w:name="_Toc20248"/>
      <w:r>
        <w:rPr>
          <w:rFonts w:hint="eastAsia"/>
        </w:rPr>
        <w:t>任务审核员</w:t>
      </w:r>
      <w:bookmarkEnd w:id="87"/>
      <w:bookmarkEnd w:id="88"/>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tbl>
      <w:tblPr>
        <w:tblStyle w:val="43"/>
        <w:tblW w:w="86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788" w:author="hyx" w:date="2018-11-10T18:32:00Z">
          <w:tblPr>
            <w:tblStyle w:val="43"/>
            <w:tblW w:w="86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851"/>
        <w:gridCol w:w="824"/>
        <w:gridCol w:w="2153"/>
        <w:gridCol w:w="1134"/>
        <w:gridCol w:w="1396"/>
        <w:gridCol w:w="1407"/>
        <w:gridCol w:w="933"/>
        <w:tblGridChange w:id="789">
          <w:tblGrid>
            <w:gridCol w:w="176"/>
            <w:gridCol w:w="675"/>
            <w:gridCol w:w="174"/>
            <w:gridCol w:w="650"/>
            <w:gridCol w:w="1386"/>
            <w:gridCol w:w="767"/>
            <w:gridCol w:w="424"/>
            <w:gridCol w:w="710"/>
            <w:gridCol w:w="1396"/>
            <w:gridCol w:w="1407"/>
            <w:gridCol w:w="933"/>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90"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trPrChange w:id="790" w:author="hyx" w:date="2018-11-10T18:32:00Z">
            <w:trPr>
              <w:gridBefore w:val="1"/>
              <w:wBefore w:w="176" w:type="dxa"/>
            </w:trPr>
          </w:trPrChange>
        </w:trPr>
        <w:tc>
          <w:tcPr>
            <w:tcW w:w="851" w:type="dxa"/>
            <w:shd w:val="clear" w:color="auto" w:fill="BDD6EE" w:themeFill="accent1" w:themeFillTint="66"/>
            <w:vAlign w:val="center"/>
            <w:tcPrChange w:id="791" w:author="hyx" w:date="2018-11-10T18:32:00Z">
              <w:tcPr>
                <w:tcW w:w="849" w:type="dxa"/>
                <w:gridSpan w:val="2"/>
                <w:shd w:val="clear" w:color="auto" w:fill="BDD6EE" w:themeFill="accent1" w:themeFillTint="66"/>
                <w:vAlign w:val="center"/>
              </w:tcPr>
            </w:tcPrChange>
          </w:tcPr>
          <w:p>
            <w:pPr>
              <w:rPr>
                <w:b/>
                <w:szCs w:val="21"/>
              </w:rPr>
            </w:pPr>
            <w:r>
              <w:rPr>
                <w:rFonts w:hint="eastAsia"/>
                <w:b/>
                <w:color w:val="000000"/>
                <w:szCs w:val="21"/>
              </w:rPr>
              <w:t>职务</w:t>
            </w:r>
          </w:p>
        </w:tc>
        <w:tc>
          <w:tcPr>
            <w:tcW w:w="824" w:type="dxa"/>
            <w:shd w:val="clear" w:color="auto" w:fill="BDD6EE" w:themeFill="accent1" w:themeFillTint="66"/>
            <w:vAlign w:val="center"/>
            <w:tcPrChange w:id="792" w:author="hyx" w:date="2018-11-10T18:32:00Z">
              <w:tcPr>
                <w:tcW w:w="650" w:type="dxa"/>
                <w:shd w:val="clear" w:color="auto" w:fill="BDD6EE" w:themeFill="accent1" w:themeFillTint="66"/>
                <w:vAlign w:val="center"/>
              </w:tcPr>
            </w:tcPrChange>
          </w:tcPr>
          <w:p>
            <w:pPr>
              <w:rPr>
                <w:b/>
                <w:szCs w:val="21"/>
              </w:rPr>
            </w:pPr>
            <w:r>
              <w:rPr>
                <w:rFonts w:hint="eastAsia"/>
                <w:b/>
                <w:color w:val="000000"/>
                <w:szCs w:val="21"/>
              </w:rPr>
              <w:t>姓名</w:t>
            </w:r>
          </w:p>
        </w:tc>
        <w:tc>
          <w:tcPr>
            <w:tcW w:w="2153" w:type="dxa"/>
            <w:shd w:val="clear" w:color="auto" w:fill="BDD6EE" w:themeFill="accent1" w:themeFillTint="66"/>
            <w:vAlign w:val="center"/>
            <w:tcPrChange w:id="793" w:author="hyx" w:date="2018-11-10T18:32:00Z">
              <w:tcPr>
                <w:tcW w:w="1386" w:type="dxa"/>
                <w:shd w:val="clear" w:color="auto" w:fill="BDD6EE" w:themeFill="accent1" w:themeFillTint="66"/>
                <w:vAlign w:val="center"/>
              </w:tcPr>
            </w:tcPrChange>
          </w:tcPr>
          <w:p>
            <w:pPr>
              <w:rPr>
                <w:b/>
                <w:szCs w:val="21"/>
              </w:rPr>
            </w:pPr>
            <w:r>
              <w:rPr>
                <w:rFonts w:hint="eastAsia"/>
                <w:b/>
                <w:color w:val="000000"/>
                <w:szCs w:val="21"/>
              </w:rPr>
              <w:t>负责内容</w:t>
            </w:r>
          </w:p>
        </w:tc>
        <w:tc>
          <w:tcPr>
            <w:tcW w:w="1134" w:type="dxa"/>
            <w:shd w:val="clear" w:color="auto" w:fill="BDD6EE" w:themeFill="accent1" w:themeFillTint="66"/>
            <w:vAlign w:val="center"/>
            <w:tcPrChange w:id="794" w:author="hyx" w:date="2018-11-10T18:32:00Z">
              <w:tcPr>
                <w:tcW w:w="1191" w:type="dxa"/>
                <w:gridSpan w:val="2"/>
                <w:shd w:val="clear" w:color="auto" w:fill="BDD6EE" w:themeFill="accent1" w:themeFillTint="66"/>
                <w:vAlign w:val="center"/>
              </w:tcPr>
            </w:tcPrChange>
          </w:tcPr>
          <w:p>
            <w:pPr>
              <w:rPr>
                <w:b/>
                <w:szCs w:val="21"/>
              </w:rPr>
            </w:pPr>
            <w:ins w:id="795" w:author="hyx" w:date="2018-11-10T15:48:00Z">
              <w:r>
                <w:rPr>
                  <w:rFonts w:hint="eastAsia"/>
                  <w:b/>
                  <w:color w:val="000000"/>
                  <w:szCs w:val="21"/>
                </w:rPr>
                <w:t>微信号</w:t>
              </w:r>
            </w:ins>
            <w:del w:id="796" w:author="hyx" w:date="2018-11-10T15:48:00Z">
              <w:r>
                <w:rPr>
                  <w:rFonts w:hint="eastAsia"/>
                  <w:b/>
                  <w:color w:val="000000"/>
                  <w:szCs w:val="21"/>
                </w:rPr>
                <w:delText>班级</w:delText>
              </w:r>
            </w:del>
          </w:p>
        </w:tc>
        <w:tc>
          <w:tcPr>
            <w:tcW w:w="1396" w:type="dxa"/>
            <w:shd w:val="clear" w:color="auto" w:fill="BDD6EE" w:themeFill="accent1" w:themeFillTint="66"/>
            <w:vAlign w:val="center"/>
            <w:tcPrChange w:id="797" w:author="hyx" w:date="2018-11-10T18:32:00Z">
              <w:tcPr>
                <w:tcW w:w="2106" w:type="dxa"/>
                <w:gridSpan w:val="2"/>
                <w:shd w:val="clear" w:color="auto" w:fill="BDD6EE" w:themeFill="accent1" w:themeFillTint="66"/>
                <w:vAlign w:val="center"/>
              </w:tcPr>
            </w:tcPrChange>
          </w:tcPr>
          <w:p>
            <w:pPr>
              <w:rPr>
                <w:b/>
                <w:szCs w:val="21"/>
              </w:rPr>
            </w:pPr>
            <w:ins w:id="798" w:author="hyx" w:date="2018-11-10T15:48:00Z">
              <w:r>
                <w:rPr>
                  <w:rFonts w:hint="eastAsia"/>
                  <w:b/>
                  <w:color w:val="000000"/>
                  <w:szCs w:val="21"/>
                </w:rPr>
                <w:t>QQ号</w:t>
              </w:r>
            </w:ins>
            <w:del w:id="799" w:author="hyx" w:date="2018-11-10T15:48:00Z">
              <w:r>
                <w:rPr>
                  <w:rFonts w:hint="eastAsia"/>
                  <w:b/>
                  <w:color w:val="000000"/>
                  <w:szCs w:val="21"/>
                </w:rPr>
                <w:delText>学号</w:delText>
              </w:r>
            </w:del>
          </w:p>
        </w:tc>
        <w:tc>
          <w:tcPr>
            <w:tcW w:w="1407" w:type="dxa"/>
            <w:shd w:val="clear" w:color="auto" w:fill="BDD6EE" w:themeFill="accent1" w:themeFillTint="66"/>
            <w:vAlign w:val="center"/>
            <w:tcPrChange w:id="800" w:author="hyx" w:date="2018-11-10T18:32:00Z">
              <w:tcPr>
                <w:tcW w:w="1407" w:type="dxa"/>
                <w:shd w:val="clear" w:color="auto" w:fill="BDD6EE" w:themeFill="accent1" w:themeFillTint="66"/>
                <w:vAlign w:val="center"/>
              </w:tcPr>
            </w:tcPrChange>
          </w:tcPr>
          <w:p>
            <w:pPr>
              <w:rPr>
                <w:b/>
                <w:szCs w:val="21"/>
              </w:rPr>
            </w:pPr>
            <w:r>
              <w:rPr>
                <w:rFonts w:hint="eastAsia"/>
                <w:b/>
                <w:color w:val="000000"/>
                <w:szCs w:val="21"/>
              </w:rPr>
              <w:t>电话号码</w:t>
            </w:r>
          </w:p>
        </w:tc>
        <w:tc>
          <w:tcPr>
            <w:tcW w:w="933" w:type="dxa"/>
            <w:shd w:val="clear" w:color="auto" w:fill="BDD6EE" w:themeFill="accent1" w:themeFillTint="66"/>
            <w:vAlign w:val="center"/>
            <w:tcPrChange w:id="801" w:author="hyx" w:date="2018-11-10T18:32:00Z">
              <w:tcPr>
                <w:tcW w:w="933" w:type="dxa"/>
                <w:shd w:val="clear" w:color="auto" w:fill="BDD6EE" w:themeFill="accent1" w:themeFillTint="66"/>
                <w:vAlign w:val="center"/>
              </w:tcPr>
            </w:tcPrChange>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02"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trPrChange w:id="802" w:author="hyx" w:date="2018-11-10T18:32:00Z">
            <w:trPr>
              <w:gridBefore w:val="1"/>
              <w:wBefore w:w="176" w:type="dxa"/>
            </w:trPr>
          </w:trPrChange>
        </w:trPr>
        <w:tc>
          <w:tcPr>
            <w:tcW w:w="851" w:type="dxa"/>
            <w:vAlign w:val="center"/>
            <w:tcPrChange w:id="803" w:author="hyx" w:date="2018-11-10T18:32:00Z">
              <w:tcPr>
                <w:tcW w:w="849" w:type="dxa"/>
                <w:gridSpan w:val="2"/>
                <w:vAlign w:val="center"/>
              </w:tcPr>
            </w:tcPrChange>
          </w:tcPr>
          <w:p>
            <w:pPr>
              <w:rPr>
                <w:szCs w:val="21"/>
              </w:rPr>
            </w:pPr>
            <w:r>
              <w:rPr>
                <w:rFonts w:hint="eastAsia"/>
                <w:szCs w:val="21"/>
              </w:rPr>
              <w:t>任务审核员</w:t>
            </w:r>
          </w:p>
        </w:tc>
        <w:tc>
          <w:tcPr>
            <w:tcW w:w="824" w:type="dxa"/>
            <w:vAlign w:val="center"/>
            <w:tcPrChange w:id="804" w:author="hyx" w:date="2018-11-10T18:32:00Z">
              <w:tcPr>
                <w:tcW w:w="650" w:type="dxa"/>
                <w:vAlign w:val="center"/>
              </w:tcPr>
            </w:tcPrChange>
          </w:tcPr>
          <w:p>
            <w:pPr>
              <w:rPr>
                <w:bCs/>
                <w:color w:val="000000"/>
                <w:szCs w:val="21"/>
              </w:rPr>
            </w:pPr>
            <w:r>
              <w:rPr>
                <w:rFonts w:hint="eastAsia"/>
                <w:bCs/>
                <w:color w:val="000000"/>
                <w:sz w:val="20"/>
                <w:szCs w:val="21"/>
              </w:rPr>
              <w:t>黄叶轩</w:t>
            </w:r>
          </w:p>
        </w:tc>
        <w:tc>
          <w:tcPr>
            <w:tcW w:w="2153" w:type="dxa"/>
            <w:vAlign w:val="center"/>
            <w:tcPrChange w:id="805" w:author="hyx" w:date="2018-11-10T18:32:00Z">
              <w:tcPr>
                <w:tcW w:w="1386" w:type="dxa"/>
                <w:vAlign w:val="center"/>
              </w:tcPr>
            </w:tcPrChange>
          </w:tcPr>
          <w:p>
            <w:pPr>
              <w:rPr>
                <w:bCs/>
                <w:color w:val="000000"/>
                <w:szCs w:val="21"/>
              </w:rPr>
            </w:pPr>
            <w:ins w:id="806" w:author="hyx" w:date="2018-11-10T15:51:00Z">
              <w:r>
                <w:rPr>
                  <w:rFonts w:hint="eastAsia"/>
                  <w:bCs/>
                  <w:color w:val="000000"/>
                  <w:szCs w:val="21"/>
                </w:rPr>
                <w:t>负责项目可行性、项目章程、项目总体计划、需求工程计划的审核</w:t>
              </w:r>
            </w:ins>
            <w:ins w:id="807" w:author="hyx" w:date="2018-11-10T15:52:00Z">
              <w:r>
                <w:rPr>
                  <w:rFonts w:hint="eastAsia"/>
                  <w:bCs/>
                  <w:color w:val="000000"/>
                  <w:szCs w:val="21"/>
                </w:rPr>
                <w:t>与评价</w:t>
              </w:r>
            </w:ins>
            <w:del w:id="808" w:author="hyx" w:date="2018-11-10T15:50:00Z">
              <w:r>
                <w:rPr>
                  <w:rFonts w:hint="eastAsia"/>
                  <w:bCs/>
                  <w:color w:val="000000"/>
                  <w:szCs w:val="21"/>
                </w:rPr>
                <w:delText>对分配下去任务的完成情况进行审查与核实并进行评价</w:delText>
              </w:r>
            </w:del>
          </w:p>
        </w:tc>
        <w:tc>
          <w:tcPr>
            <w:tcW w:w="1134" w:type="dxa"/>
            <w:vAlign w:val="center"/>
            <w:tcPrChange w:id="809" w:author="hyx" w:date="2018-11-10T18:32:00Z">
              <w:tcPr>
                <w:tcW w:w="1191" w:type="dxa"/>
                <w:gridSpan w:val="2"/>
                <w:vAlign w:val="center"/>
              </w:tcPr>
            </w:tcPrChange>
          </w:tcPr>
          <w:p>
            <w:pPr>
              <w:rPr>
                <w:bCs/>
                <w:color w:val="000000"/>
                <w:szCs w:val="21"/>
              </w:rPr>
            </w:pPr>
            <w:del w:id="810" w:author="hyx" w:date="2018-11-10T15:49:00Z">
              <w:r>
                <w:rPr>
                  <w:rFonts w:hint="eastAsia"/>
                  <w:color w:val="000000"/>
                  <w:szCs w:val="21"/>
                </w:rPr>
                <w:delText>软工1602</w:delText>
              </w:r>
            </w:del>
            <w:ins w:id="811" w:author="hyx" w:date="2018-11-10T15:49:00Z">
              <w:r>
                <w:rPr>
                  <w:rFonts w:hint="eastAsia"/>
                  <w:color w:val="000000"/>
                  <w:szCs w:val="21"/>
                </w:rPr>
                <w:t>Hyxzucc</w:t>
              </w:r>
            </w:ins>
          </w:p>
        </w:tc>
        <w:tc>
          <w:tcPr>
            <w:tcW w:w="1396" w:type="dxa"/>
            <w:vAlign w:val="center"/>
            <w:tcPrChange w:id="812" w:author="hyx" w:date="2018-11-10T18:32:00Z">
              <w:tcPr>
                <w:tcW w:w="2106" w:type="dxa"/>
                <w:gridSpan w:val="2"/>
                <w:vAlign w:val="center"/>
              </w:tcPr>
            </w:tcPrChange>
          </w:tcPr>
          <w:p>
            <w:pPr>
              <w:rPr>
                <w:bCs/>
                <w:color w:val="000000"/>
                <w:szCs w:val="21"/>
              </w:rPr>
            </w:pPr>
            <w:del w:id="813" w:author="hyx" w:date="2018-11-10T15:49:00Z">
              <w:r>
                <w:rPr>
                  <w:rFonts w:hint="eastAsia"/>
                  <w:bCs/>
                  <w:color w:val="000000"/>
                  <w:szCs w:val="21"/>
                </w:rPr>
                <w:delText>31</w:delText>
              </w:r>
            </w:del>
            <w:del w:id="814" w:author="hyx" w:date="2018-11-10T15:49:00Z">
              <w:r>
                <w:rPr>
                  <w:bCs/>
                  <w:color w:val="000000"/>
                  <w:szCs w:val="21"/>
                </w:rPr>
                <w:delText>6</w:delText>
              </w:r>
            </w:del>
            <w:del w:id="815" w:author="hyx" w:date="2018-11-10T15:49:00Z">
              <w:r>
                <w:rPr>
                  <w:rFonts w:hint="eastAsia"/>
                  <w:bCs/>
                  <w:color w:val="000000"/>
                  <w:szCs w:val="21"/>
                </w:rPr>
                <w:delText>01</w:delText>
              </w:r>
            </w:del>
            <w:del w:id="816" w:author="hyx" w:date="2018-11-10T15:49:00Z">
              <w:r>
                <w:rPr>
                  <w:bCs/>
                  <w:color w:val="000000"/>
                  <w:szCs w:val="21"/>
                </w:rPr>
                <w:delText>246</w:delText>
              </w:r>
            </w:del>
            <w:ins w:id="817" w:author="hyx" w:date="2018-11-10T15:49:00Z">
              <w:r>
                <w:rPr>
                  <w:bCs/>
                  <w:color w:val="000000"/>
                  <w:szCs w:val="21"/>
                </w:rPr>
                <w:t>1103057282</w:t>
              </w:r>
            </w:ins>
          </w:p>
        </w:tc>
        <w:tc>
          <w:tcPr>
            <w:tcW w:w="1407" w:type="dxa"/>
            <w:vAlign w:val="center"/>
            <w:tcPrChange w:id="818" w:author="hyx" w:date="2018-11-10T18:32:00Z">
              <w:tcPr>
                <w:tcW w:w="1407" w:type="dxa"/>
                <w:vAlign w:val="center"/>
              </w:tcPr>
            </w:tcPrChange>
          </w:tcPr>
          <w:p>
            <w:pPr>
              <w:rPr>
                <w:szCs w:val="21"/>
              </w:rPr>
            </w:pPr>
            <w:r>
              <w:rPr>
                <w:bCs/>
                <w:color w:val="000000"/>
                <w:szCs w:val="21"/>
              </w:rPr>
              <w:t>13588899102</w:t>
            </w:r>
          </w:p>
        </w:tc>
        <w:tc>
          <w:tcPr>
            <w:tcW w:w="933" w:type="dxa"/>
            <w:vAlign w:val="center"/>
            <w:tcPrChange w:id="819" w:author="hyx" w:date="2018-11-10T18:32:00Z">
              <w:tcPr>
                <w:tcW w:w="933" w:type="dxa"/>
                <w:vAlign w:val="center"/>
              </w:tcPr>
            </w:tcPrChange>
          </w:tcPr>
          <w:p>
            <w:pPr>
              <w:rPr>
                <w:ins w:id="820" w:author="hyx" w:date="2018-11-10T15:48:00Z"/>
                <w:rFonts w:cs="Helvetica Neue" w:asciiTheme="majorEastAsia" w:hAnsiTheme="majorEastAsia" w:eastAsiaTheme="majorEastAsia"/>
                <w:color w:val="000000"/>
                <w:sz w:val="20"/>
                <w:szCs w:val="26"/>
              </w:rPr>
            </w:pPr>
            <w:r>
              <w:rPr>
                <w:rFonts w:cs="Helvetica Neue" w:asciiTheme="majorEastAsia" w:hAnsiTheme="majorEastAsia" w:eastAsiaTheme="majorEastAsia"/>
                <w:color w:val="000000"/>
                <w:sz w:val="20"/>
                <w:szCs w:val="26"/>
              </w:rPr>
              <w:t>弘毅</w:t>
            </w:r>
          </w:p>
          <w:p>
            <w:pPr>
              <w:rPr>
                <w:szCs w:val="21"/>
              </w:rPr>
            </w:pPr>
            <w:r>
              <w:rPr>
                <w:rFonts w:cs="Helvetica Neue" w:asciiTheme="majorEastAsia" w:hAnsiTheme="majorEastAsia" w:eastAsiaTheme="majorEastAsia"/>
                <w:color w:val="000000"/>
                <w:sz w:val="20"/>
                <w:szCs w:val="26"/>
              </w:rPr>
              <w:t>2-210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22"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821" w:author="hyx" w:date="2018-11-10T15:50:00Z"/>
        </w:trPr>
        <w:tc>
          <w:tcPr>
            <w:tcW w:w="851" w:type="dxa"/>
            <w:vAlign w:val="center"/>
            <w:tcPrChange w:id="823" w:author="hyx" w:date="2018-11-10T18:32:00Z">
              <w:tcPr>
                <w:tcW w:w="851" w:type="dxa"/>
                <w:gridSpan w:val="2"/>
                <w:vAlign w:val="center"/>
              </w:tcPr>
            </w:tcPrChange>
          </w:tcPr>
          <w:p>
            <w:pPr>
              <w:rPr>
                <w:ins w:id="824" w:author="hyx" w:date="2018-11-10T15:50:00Z"/>
                <w:sz w:val="20"/>
                <w:szCs w:val="21"/>
              </w:rPr>
            </w:pPr>
            <w:ins w:id="825" w:author="hyx" w:date="2018-11-10T15:50:00Z">
              <w:r>
                <w:rPr>
                  <w:rFonts w:hint="eastAsia"/>
                  <w:szCs w:val="21"/>
                </w:rPr>
                <w:t>任务审核员</w:t>
              </w:r>
            </w:ins>
          </w:p>
        </w:tc>
        <w:tc>
          <w:tcPr>
            <w:tcW w:w="824" w:type="dxa"/>
            <w:vAlign w:val="center"/>
            <w:tcPrChange w:id="826" w:author="hyx" w:date="2018-11-10T18:32:00Z">
              <w:tcPr>
                <w:tcW w:w="824" w:type="dxa"/>
                <w:gridSpan w:val="2"/>
                <w:vAlign w:val="center"/>
              </w:tcPr>
            </w:tcPrChange>
          </w:tcPr>
          <w:p>
            <w:pPr>
              <w:rPr>
                <w:ins w:id="827" w:author="hyx" w:date="2018-11-10T15:50:00Z"/>
                <w:bCs/>
                <w:color w:val="000000"/>
                <w:sz w:val="20"/>
                <w:szCs w:val="21"/>
              </w:rPr>
            </w:pPr>
            <w:ins w:id="828" w:author="hyx" w:date="2018-11-10T15:52:00Z">
              <w:r>
                <w:rPr>
                  <w:rFonts w:hint="eastAsia"/>
                  <w:bCs/>
                  <w:color w:val="000000"/>
                  <w:sz w:val="20"/>
                  <w:szCs w:val="21"/>
                </w:rPr>
                <w:t>陈俊仁</w:t>
              </w:r>
            </w:ins>
          </w:p>
        </w:tc>
        <w:tc>
          <w:tcPr>
            <w:tcW w:w="2153" w:type="dxa"/>
            <w:vAlign w:val="center"/>
            <w:tcPrChange w:id="829" w:author="hyx" w:date="2018-11-10T18:32:00Z">
              <w:tcPr>
                <w:tcW w:w="2153" w:type="dxa"/>
                <w:gridSpan w:val="2"/>
                <w:vAlign w:val="center"/>
              </w:tcPr>
            </w:tcPrChange>
          </w:tcPr>
          <w:p>
            <w:pPr>
              <w:rPr>
                <w:ins w:id="830" w:author="hyx" w:date="2018-11-10T15:50:00Z"/>
                <w:bCs/>
                <w:color w:val="000000"/>
                <w:sz w:val="20"/>
                <w:szCs w:val="21"/>
              </w:rPr>
            </w:pPr>
            <w:ins w:id="831" w:author="hyx" w:date="2018-11-10T15:52:00Z">
              <w:r>
                <w:rPr>
                  <w:rFonts w:hint="eastAsia"/>
                  <w:bCs/>
                  <w:color w:val="000000"/>
                  <w:szCs w:val="21"/>
                </w:rPr>
                <w:t>负责质量保证计划的审核与评价</w:t>
              </w:r>
            </w:ins>
          </w:p>
        </w:tc>
        <w:tc>
          <w:tcPr>
            <w:tcW w:w="1134" w:type="dxa"/>
            <w:vAlign w:val="center"/>
            <w:tcPrChange w:id="832" w:author="hyx" w:date="2018-11-10T18:32:00Z">
              <w:tcPr>
                <w:tcW w:w="1134" w:type="dxa"/>
                <w:gridSpan w:val="2"/>
                <w:vAlign w:val="center"/>
              </w:tcPr>
            </w:tcPrChange>
          </w:tcPr>
          <w:p>
            <w:pPr>
              <w:rPr>
                <w:ins w:id="833" w:author="hyx" w:date="2018-11-10T15:50:00Z"/>
                <w:color w:val="000000"/>
                <w:sz w:val="20"/>
                <w:szCs w:val="21"/>
              </w:rPr>
            </w:pPr>
            <w:ins w:id="834" w:author="hyx" w:date="2018-11-10T18:40:00Z">
              <w:r>
                <w:rPr>
                  <w:sz w:val="20"/>
                  <w:szCs w:val="20"/>
                </w:rPr>
                <w:t>chenjunren6745</w:t>
              </w:r>
            </w:ins>
          </w:p>
        </w:tc>
        <w:tc>
          <w:tcPr>
            <w:tcW w:w="1396" w:type="dxa"/>
            <w:vAlign w:val="center"/>
            <w:tcPrChange w:id="835" w:author="hyx" w:date="2018-11-10T18:32:00Z">
              <w:tcPr>
                <w:tcW w:w="1396" w:type="dxa"/>
                <w:vAlign w:val="center"/>
              </w:tcPr>
            </w:tcPrChange>
          </w:tcPr>
          <w:p>
            <w:pPr>
              <w:rPr>
                <w:ins w:id="836" w:author="hyx" w:date="2018-11-10T15:50:00Z"/>
                <w:bCs/>
                <w:color w:val="000000"/>
                <w:sz w:val="20"/>
                <w:szCs w:val="21"/>
              </w:rPr>
            </w:pPr>
            <w:ins w:id="837" w:author="hyx" w:date="2018-11-10T18:40:00Z">
              <w:r>
                <w:rPr>
                  <w:sz w:val="20"/>
                  <w:szCs w:val="20"/>
                </w:rPr>
                <w:t>374955336</w:t>
              </w:r>
            </w:ins>
          </w:p>
        </w:tc>
        <w:tc>
          <w:tcPr>
            <w:tcW w:w="1407" w:type="dxa"/>
            <w:vAlign w:val="center"/>
            <w:tcPrChange w:id="838" w:author="hyx" w:date="2018-11-10T18:32:00Z">
              <w:tcPr>
                <w:tcW w:w="1407" w:type="dxa"/>
                <w:vAlign w:val="center"/>
              </w:tcPr>
            </w:tcPrChange>
          </w:tcPr>
          <w:p>
            <w:pPr>
              <w:rPr>
                <w:ins w:id="839" w:author="hyx" w:date="2018-11-10T15:50:00Z"/>
                <w:bCs/>
                <w:color w:val="000000"/>
                <w:sz w:val="20"/>
                <w:szCs w:val="21"/>
              </w:rPr>
            </w:pPr>
            <w:ins w:id="840" w:author="hyx" w:date="2018-11-10T18:43:00Z">
              <w:r>
                <w:rPr>
                  <w:sz w:val="20"/>
                  <w:szCs w:val="20"/>
                </w:rPr>
                <w:t>17376503405</w:t>
              </w:r>
            </w:ins>
          </w:p>
        </w:tc>
        <w:tc>
          <w:tcPr>
            <w:tcW w:w="933" w:type="dxa"/>
            <w:vAlign w:val="center"/>
            <w:tcPrChange w:id="841" w:author="hyx" w:date="2018-11-10T18:32:00Z">
              <w:tcPr>
                <w:tcW w:w="933" w:type="dxa"/>
                <w:vAlign w:val="center"/>
              </w:tcPr>
            </w:tcPrChange>
          </w:tcPr>
          <w:p>
            <w:pPr>
              <w:rPr>
                <w:ins w:id="842" w:author="hyx" w:date="2018-11-10T18:32:00Z"/>
                <w:rFonts w:cs="Helvetica Neue" w:asciiTheme="majorEastAsia" w:hAnsiTheme="majorEastAsia" w:eastAsiaTheme="majorEastAsia"/>
                <w:color w:val="000000"/>
                <w:sz w:val="20"/>
                <w:szCs w:val="26"/>
              </w:rPr>
            </w:pPr>
            <w:ins w:id="843" w:author="hyx" w:date="2018-11-10T18:32:00Z">
              <w:r>
                <w:rPr>
                  <w:rFonts w:cs="Helvetica Neue" w:asciiTheme="majorEastAsia" w:hAnsiTheme="majorEastAsia" w:eastAsiaTheme="majorEastAsia"/>
                  <w:color w:val="000000"/>
                  <w:sz w:val="20"/>
                  <w:szCs w:val="26"/>
                </w:rPr>
                <w:t>弘毅</w:t>
              </w:r>
            </w:ins>
          </w:p>
          <w:p>
            <w:pPr>
              <w:rPr>
                <w:ins w:id="844" w:author="hyx" w:date="2018-11-10T15:50:00Z"/>
                <w:rFonts w:cs="Helvetica Neue" w:asciiTheme="majorEastAsia" w:hAnsiTheme="majorEastAsia" w:eastAsiaTheme="majorEastAsia"/>
                <w:color w:val="000000"/>
                <w:sz w:val="20"/>
                <w:szCs w:val="26"/>
              </w:rPr>
            </w:pPr>
            <w:ins w:id="845" w:author="hyx" w:date="2018-11-10T18:32: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47"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846" w:author="hyx" w:date="2018-11-10T15:50:00Z"/>
        </w:trPr>
        <w:tc>
          <w:tcPr>
            <w:tcW w:w="851" w:type="dxa"/>
            <w:vAlign w:val="center"/>
            <w:tcPrChange w:id="848" w:author="hyx" w:date="2018-11-10T18:32:00Z">
              <w:tcPr>
                <w:tcW w:w="851" w:type="dxa"/>
                <w:gridSpan w:val="2"/>
                <w:vAlign w:val="center"/>
              </w:tcPr>
            </w:tcPrChange>
          </w:tcPr>
          <w:p>
            <w:pPr>
              <w:rPr>
                <w:ins w:id="849" w:author="hyx" w:date="2018-11-10T15:50:00Z"/>
                <w:sz w:val="20"/>
                <w:szCs w:val="21"/>
              </w:rPr>
            </w:pPr>
            <w:ins w:id="850" w:author="hyx" w:date="2018-11-10T15:50:00Z">
              <w:r>
                <w:rPr>
                  <w:rFonts w:hint="eastAsia"/>
                  <w:szCs w:val="21"/>
                </w:rPr>
                <w:t>任务审核员</w:t>
              </w:r>
            </w:ins>
          </w:p>
        </w:tc>
        <w:tc>
          <w:tcPr>
            <w:tcW w:w="824" w:type="dxa"/>
            <w:vAlign w:val="center"/>
            <w:tcPrChange w:id="851" w:author="hyx" w:date="2018-11-10T18:32:00Z">
              <w:tcPr>
                <w:tcW w:w="824" w:type="dxa"/>
                <w:gridSpan w:val="2"/>
                <w:vAlign w:val="center"/>
              </w:tcPr>
            </w:tcPrChange>
          </w:tcPr>
          <w:p>
            <w:pPr>
              <w:rPr>
                <w:ins w:id="852" w:author="hyx" w:date="2018-11-10T15:50:00Z"/>
                <w:bCs/>
                <w:color w:val="000000"/>
                <w:sz w:val="20"/>
                <w:szCs w:val="21"/>
              </w:rPr>
            </w:pPr>
            <w:ins w:id="853" w:author="hyx" w:date="2018-11-10T15:52:00Z">
              <w:r>
                <w:rPr>
                  <w:rFonts w:hint="eastAsia"/>
                  <w:bCs/>
                  <w:color w:val="000000"/>
                  <w:sz w:val="20"/>
                  <w:szCs w:val="21"/>
                </w:rPr>
                <w:t>陈苏民</w:t>
              </w:r>
            </w:ins>
          </w:p>
        </w:tc>
        <w:tc>
          <w:tcPr>
            <w:tcW w:w="2153" w:type="dxa"/>
            <w:vAlign w:val="center"/>
            <w:tcPrChange w:id="854" w:author="hyx" w:date="2018-11-10T18:32:00Z">
              <w:tcPr>
                <w:tcW w:w="2153" w:type="dxa"/>
                <w:gridSpan w:val="2"/>
                <w:vAlign w:val="center"/>
              </w:tcPr>
            </w:tcPrChange>
          </w:tcPr>
          <w:p>
            <w:pPr>
              <w:rPr>
                <w:ins w:id="855" w:author="hyx" w:date="2018-11-10T15:50:00Z"/>
                <w:bCs/>
                <w:color w:val="000000"/>
                <w:sz w:val="20"/>
                <w:szCs w:val="21"/>
              </w:rPr>
            </w:pPr>
            <w:ins w:id="856" w:author="hyx" w:date="2018-11-10T15:52:00Z">
              <w:r>
                <w:rPr>
                  <w:rFonts w:hint="eastAsia"/>
                  <w:bCs/>
                  <w:color w:val="000000"/>
                  <w:szCs w:val="21"/>
                </w:rPr>
                <w:t>负责</w:t>
              </w:r>
            </w:ins>
            <w:ins w:id="857" w:author="hyx" w:date="2018-11-10T18:24:00Z">
              <w:r>
                <w:rPr>
                  <w:rFonts w:hint="eastAsia"/>
                  <w:bCs/>
                  <w:color w:val="000000"/>
                  <w:szCs w:val="21"/>
                </w:rPr>
                <w:t>测试计划、安装部署计划、培训计划系统维护计划的审核和评价</w:t>
              </w:r>
            </w:ins>
          </w:p>
        </w:tc>
        <w:tc>
          <w:tcPr>
            <w:tcW w:w="1134" w:type="dxa"/>
            <w:vAlign w:val="center"/>
            <w:tcPrChange w:id="858" w:author="hyx" w:date="2018-11-10T18:32:00Z">
              <w:tcPr>
                <w:tcW w:w="1134" w:type="dxa"/>
                <w:gridSpan w:val="2"/>
                <w:vAlign w:val="center"/>
              </w:tcPr>
            </w:tcPrChange>
          </w:tcPr>
          <w:p>
            <w:pPr>
              <w:rPr>
                <w:ins w:id="859" w:author="hyx" w:date="2018-11-10T15:50:00Z"/>
                <w:color w:val="000000"/>
                <w:sz w:val="20"/>
                <w:szCs w:val="21"/>
              </w:rPr>
            </w:pPr>
            <w:ins w:id="860" w:author="hyx" w:date="2018-11-10T18:40:00Z">
              <w:r>
                <w:rPr>
                  <w:sz w:val="20"/>
                  <w:szCs w:val="20"/>
                </w:rPr>
                <w:t>c96s1m</w:t>
              </w:r>
            </w:ins>
          </w:p>
        </w:tc>
        <w:tc>
          <w:tcPr>
            <w:tcW w:w="1396" w:type="dxa"/>
            <w:vAlign w:val="center"/>
            <w:tcPrChange w:id="861" w:author="hyx" w:date="2018-11-10T18:32:00Z">
              <w:tcPr>
                <w:tcW w:w="1396" w:type="dxa"/>
                <w:vAlign w:val="center"/>
              </w:tcPr>
            </w:tcPrChange>
          </w:tcPr>
          <w:p>
            <w:pPr>
              <w:rPr>
                <w:ins w:id="862" w:author="hyx" w:date="2018-11-10T15:50:00Z"/>
                <w:bCs/>
                <w:color w:val="000000"/>
                <w:sz w:val="20"/>
                <w:szCs w:val="21"/>
              </w:rPr>
            </w:pPr>
            <w:ins w:id="863" w:author="hyx" w:date="2018-11-10T18:43:00Z">
              <w:r>
                <w:rPr>
                  <w:bCs/>
                  <w:color w:val="000000"/>
                  <w:sz w:val="20"/>
                  <w:szCs w:val="21"/>
                </w:rPr>
                <w:t>245023559</w:t>
              </w:r>
            </w:ins>
          </w:p>
        </w:tc>
        <w:tc>
          <w:tcPr>
            <w:tcW w:w="1407" w:type="dxa"/>
            <w:vAlign w:val="center"/>
            <w:tcPrChange w:id="864" w:author="hyx" w:date="2018-11-10T18:32:00Z">
              <w:tcPr>
                <w:tcW w:w="1407" w:type="dxa"/>
                <w:vAlign w:val="center"/>
              </w:tcPr>
            </w:tcPrChange>
          </w:tcPr>
          <w:p>
            <w:pPr>
              <w:rPr>
                <w:ins w:id="865" w:author="hyx" w:date="2018-11-10T15:50:00Z"/>
                <w:bCs/>
                <w:color w:val="000000"/>
                <w:sz w:val="20"/>
                <w:szCs w:val="21"/>
              </w:rPr>
            </w:pPr>
            <w:ins w:id="866" w:author="hyx" w:date="2018-11-10T18:43:00Z">
              <w:r>
                <w:rPr>
                  <w:rFonts w:ascii="Times New Roman" w:hAnsi="Times New Roman" w:cs="Times New Roman"/>
                  <w:sz w:val="20"/>
                  <w:szCs w:val="24"/>
                </w:rPr>
                <w:t>19967308296</w:t>
              </w:r>
            </w:ins>
          </w:p>
        </w:tc>
        <w:tc>
          <w:tcPr>
            <w:tcW w:w="933" w:type="dxa"/>
            <w:vAlign w:val="center"/>
            <w:tcPrChange w:id="867" w:author="hyx" w:date="2018-11-10T18:32:00Z">
              <w:tcPr>
                <w:tcW w:w="933" w:type="dxa"/>
                <w:vAlign w:val="center"/>
              </w:tcPr>
            </w:tcPrChange>
          </w:tcPr>
          <w:p>
            <w:pPr>
              <w:rPr>
                <w:ins w:id="868" w:author="hyx" w:date="2018-11-10T18:32:00Z"/>
                <w:rFonts w:cs="Helvetica Neue" w:asciiTheme="majorEastAsia" w:hAnsiTheme="majorEastAsia" w:eastAsiaTheme="majorEastAsia"/>
                <w:color w:val="000000"/>
                <w:sz w:val="20"/>
                <w:szCs w:val="26"/>
              </w:rPr>
            </w:pPr>
            <w:ins w:id="869" w:author="hyx" w:date="2018-11-10T18:32:00Z">
              <w:r>
                <w:rPr>
                  <w:rFonts w:cs="Helvetica Neue" w:asciiTheme="majorEastAsia" w:hAnsiTheme="majorEastAsia" w:eastAsiaTheme="majorEastAsia"/>
                  <w:color w:val="000000"/>
                  <w:sz w:val="20"/>
                  <w:szCs w:val="26"/>
                </w:rPr>
                <w:t>弘毅</w:t>
              </w:r>
            </w:ins>
          </w:p>
          <w:p>
            <w:pPr>
              <w:rPr>
                <w:ins w:id="870" w:author="hyx" w:date="2018-11-10T15:50:00Z"/>
                <w:rFonts w:cs="Helvetica Neue" w:asciiTheme="majorEastAsia" w:hAnsiTheme="majorEastAsia" w:eastAsiaTheme="majorEastAsia"/>
                <w:color w:val="000000"/>
                <w:sz w:val="20"/>
                <w:szCs w:val="26"/>
              </w:rPr>
            </w:pPr>
            <w:ins w:id="871" w:author="hyx" w:date="2018-11-10T18:33:00Z">
              <w:r>
                <w:rPr>
                  <w:rFonts w:cs="Helvetica Neue" w:asciiTheme="majorEastAsia" w:hAnsiTheme="majorEastAsia" w:eastAsiaTheme="majorEastAsia"/>
                  <w:color w:val="000000"/>
                  <w:sz w:val="20"/>
                  <w:szCs w:val="26"/>
                </w:rPr>
                <w:t>1</w:t>
              </w:r>
            </w:ins>
            <w:ins w:id="872" w:author="hyx" w:date="2018-11-10T18:32:00Z">
              <w:r>
                <w:rPr>
                  <w:rFonts w:cs="Helvetica Neue" w:asciiTheme="majorEastAsia" w:hAnsiTheme="majorEastAsia" w:eastAsiaTheme="majorEastAsia"/>
                  <w:color w:val="000000"/>
                  <w:sz w:val="20"/>
                  <w:szCs w:val="26"/>
                </w:rPr>
                <w:t>-</w:t>
              </w:r>
            </w:ins>
            <w:ins w:id="873" w:author="hyx" w:date="2018-11-10T18:33:00Z">
              <w:r>
                <w:rPr>
                  <w:rFonts w:cs="Helvetica Neue" w:asciiTheme="majorEastAsia" w:hAnsiTheme="majorEastAsia" w:eastAsiaTheme="majorEastAsia"/>
                  <w:color w:val="000000"/>
                  <w:sz w:val="20"/>
                  <w:szCs w:val="26"/>
                </w:rPr>
                <w:t>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75"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874" w:author="hyx" w:date="2018-11-10T15:50:00Z"/>
        </w:trPr>
        <w:tc>
          <w:tcPr>
            <w:tcW w:w="851" w:type="dxa"/>
            <w:vAlign w:val="center"/>
            <w:tcPrChange w:id="876" w:author="hyx" w:date="2018-11-10T18:32:00Z">
              <w:tcPr>
                <w:tcW w:w="851" w:type="dxa"/>
                <w:gridSpan w:val="2"/>
                <w:vAlign w:val="center"/>
              </w:tcPr>
            </w:tcPrChange>
          </w:tcPr>
          <w:p>
            <w:pPr>
              <w:rPr>
                <w:ins w:id="877" w:author="hyx" w:date="2018-11-10T15:50:00Z"/>
                <w:sz w:val="20"/>
                <w:szCs w:val="21"/>
              </w:rPr>
            </w:pPr>
            <w:ins w:id="878" w:author="hyx" w:date="2018-11-10T15:50:00Z">
              <w:r>
                <w:rPr>
                  <w:rFonts w:hint="eastAsia"/>
                  <w:szCs w:val="21"/>
                </w:rPr>
                <w:t>任务审核员</w:t>
              </w:r>
            </w:ins>
          </w:p>
        </w:tc>
        <w:tc>
          <w:tcPr>
            <w:tcW w:w="824" w:type="dxa"/>
            <w:vAlign w:val="center"/>
            <w:tcPrChange w:id="879" w:author="hyx" w:date="2018-11-10T18:32:00Z">
              <w:tcPr>
                <w:tcW w:w="824" w:type="dxa"/>
                <w:gridSpan w:val="2"/>
                <w:vAlign w:val="center"/>
              </w:tcPr>
            </w:tcPrChange>
          </w:tcPr>
          <w:p>
            <w:pPr>
              <w:rPr>
                <w:ins w:id="880" w:author="hyx" w:date="2018-11-10T15:50:00Z"/>
                <w:bCs/>
                <w:color w:val="000000"/>
                <w:sz w:val="20"/>
                <w:szCs w:val="21"/>
              </w:rPr>
            </w:pPr>
            <w:ins w:id="881" w:author="hyx" w:date="2018-11-10T18:25:00Z">
              <w:r>
                <w:rPr>
                  <w:rFonts w:hint="eastAsia"/>
                  <w:bCs/>
                  <w:color w:val="000000"/>
                  <w:sz w:val="20"/>
                  <w:szCs w:val="21"/>
                </w:rPr>
                <w:t>徐双铅</w:t>
              </w:r>
            </w:ins>
          </w:p>
        </w:tc>
        <w:tc>
          <w:tcPr>
            <w:tcW w:w="2153" w:type="dxa"/>
            <w:vAlign w:val="center"/>
            <w:tcPrChange w:id="882" w:author="hyx" w:date="2018-11-10T18:32:00Z">
              <w:tcPr>
                <w:tcW w:w="2153" w:type="dxa"/>
                <w:gridSpan w:val="2"/>
                <w:vAlign w:val="center"/>
              </w:tcPr>
            </w:tcPrChange>
          </w:tcPr>
          <w:p>
            <w:pPr>
              <w:rPr>
                <w:ins w:id="883" w:author="hyx" w:date="2018-11-10T15:50:00Z"/>
                <w:bCs/>
                <w:color w:val="000000"/>
                <w:sz w:val="20"/>
                <w:szCs w:val="21"/>
              </w:rPr>
            </w:pPr>
            <w:ins w:id="884" w:author="hyx" w:date="2018-11-10T18:25:00Z">
              <w:r>
                <w:rPr>
                  <w:rFonts w:hint="eastAsia"/>
                  <w:bCs/>
                  <w:color w:val="000000"/>
                  <w:sz w:val="20"/>
                  <w:szCs w:val="21"/>
                </w:rPr>
                <w:t>负责软件需求规格说明书、软件概要设计说明的评审和评价</w:t>
              </w:r>
            </w:ins>
          </w:p>
        </w:tc>
        <w:tc>
          <w:tcPr>
            <w:tcW w:w="1134" w:type="dxa"/>
            <w:vAlign w:val="center"/>
            <w:tcPrChange w:id="885" w:author="hyx" w:date="2018-11-10T18:32:00Z">
              <w:tcPr>
                <w:tcW w:w="1134" w:type="dxa"/>
                <w:gridSpan w:val="2"/>
                <w:vAlign w:val="center"/>
              </w:tcPr>
            </w:tcPrChange>
          </w:tcPr>
          <w:p>
            <w:pPr>
              <w:rPr>
                <w:ins w:id="886" w:author="hyx" w:date="2018-11-10T15:50:00Z"/>
                <w:color w:val="000000"/>
                <w:sz w:val="20"/>
                <w:szCs w:val="21"/>
              </w:rPr>
            </w:pPr>
            <w:ins w:id="887" w:author="hyx" w:date="2018-11-10T18:30:00Z">
              <w:r>
                <w:rPr>
                  <w:sz w:val="20"/>
                  <w:szCs w:val="20"/>
                </w:rPr>
                <w:t>CXM1064081300</w:t>
              </w:r>
            </w:ins>
          </w:p>
        </w:tc>
        <w:tc>
          <w:tcPr>
            <w:tcW w:w="1396" w:type="dxa"/>
            <w:vAlign w:val="center"/>
            <w:tcPrChange w:id="888" w:author="hyx" w:date="2018-11-10T18:32:00Z">
              <w:tcPr>
                <w:tcW w:w="1396" w:type="dxa"/>
                <w:vAlign w:val="center"/>
              </w:tcPr>
            </w:tcPrChange>
          </w:tcPr>
          <w:p>
            <w:pPr>
              <w:rPr>
                <w:ins w:id="889" w:author="hyx" w:date="2018-11-10T15:50:00Z"/>
                <w:bCs/>
                <w:color w:val="000000"/>
                <w:sz w:val="20"/>
                <w:szCs w:val="21"/>
              </w:rPr>
            </w:pPr>
            <w:ins w:id="890" w:author="hyx" w:date="2018-11-10T18:30:00Z">
              <w:r>
                <w:rPr>
                  <w:sz w:val="20"/>
                  <w:szCs w:val="20"/>
                </w:rPr>
                <w:t>1227442409</w:t>
              </w:r>
            </w:ins>
          </w:p>
        </w:tc>
        <w:tc>
          <w:tcPr>
            <w:tcW w:w="1407" w:type="dxa"/>
            <w:vAlign w:val="center"/>
            <w:tcPrChange w:id="891" w:author="hyx" w:date="2018-11-10T18:32:00Z">
              <w:tcPr>
                <w:tcW w:w="1407" w:type="dxa"/>
                <w:vAlign w:val="center"/>
              </w:tcPr>
            </w:tcPrChange>
          </w:tcPr>
          <w:p>
            <w:pPr>
              <w:rPr>
                <w:ins w:id="892" w:author="hyx" w:date="2018-11-10T15:50:00Z"/>
                <w:bCs/>
                <w:color w:val="000000"/>
                <w:sz w:val="20"/>
                <w:szCs w:val="21"/>
              </w:rPr>
            </w:pPr>
            <w:ins w:id="893" w:author="hyx" w:date="2018-11-10T18:30:00Z">
              <w:r>
                <w:rPr>
                  <w:sz w:val="20"/>
                  <w:szCs w:val="20"/>
                </w:rPr>
                <w:t>18094711647</w:t>
              </w:r>
            </w:ins>
          </w:p>
        </w:tc>
        <w:tc>
          <w:tcPr>
            <w:tcW w:w="933" w:type="dxa"/>
            <w:vAlign w:val="center"/>
            <w:tcPrChange w:id="894" w:author="hyx" w:date="2018-11-10T18:32:00Z">
              <w:tcPr>
                <w:tcW w:w="933" w:type="dxa"/>
                <w:vAlign w:val="center"/>
              </w:tcPr>
            </w:tcPrChange>
          </w:tcPr>
          <w:p>
            <w:pPr>
              <w:rPr>
                <w:ins w:id="895" w:author="hyx" w:date="2018-11-10T18:32:00Z"/>
                <w:rFonts w:cs="Helvetica Neue" w:asciiTheme="majorEastAsia" w:hAnsiTheme="majorEastAsia" w:eastAsiaTheme="majorEastAsia"/>
                <w:color w:val="000000"/>
                <w:sz w:val="20"/>
                <w:szCs w:val="26"/>
              </w:rPr>
            </w:pPr>
            <w:ins w:id="896" w:author="hyx" w:date="2018-11-10T18:32:00Z">
              <w:r>
                <w:rPr>
                  <w:rFonts w:cs="Helvetica Neue" w:asciiTheme="majorEastAsia" w:hAnsiTheme="majorEastAsia" w:eastAsiaTheme="majorEastAsia"/>
                  <w:color w:val="000000"/>
                  <w:sz w:val="20"/>
                  <w:szCs w:val="26"/>
                </w:rPr>
                <w:t>弘毅</w:t>
              </w:r>
            </w:ins>
          </w:p>
          <w:p>
            <w:pPr>
              <w:rPr>
                <w:ins w:id="897" w:author="hyx" w:date="2018-11-10T15:50:00Z"/>
                <w:rFonts w:cs="Helvetica Neue" w:asciiTheme="majorEastAsia" w:hAnsiTheme="majorEastAsia" w:eastAsiaTheme="majorEastAsia"/>
                <w:color w:val="000000"/>
                <w:sz w:val="20"/>
                <w:szCs w:val="26"/>
              </w:rPr>
            </w:pPr>
            <w:ins w:id="898" w:author="hyx" w:date="2018-11-10T18:32:00Z">
              <w:r>
                <w:rPr>
                  <w:rFonts w:cs="Helvetica Neue" w:asciiTheme="majorEastAsia" w:hAnsiTheme="majorEastAsia" w:eastAsiaTheme="majorEastAsia"/>
                  <w:color w:val="000000"/>
                  <w:sz w:val="20"/>
                  <w:szCs w:val="26"/>
                </w:rPr>
                <w:t>2-</w:t>
              </w:r>
            </w:ins>
            <w:ins w:id="899" w:author="hyx" w:date="2018-11-10T18:33:00Z">
              <w:r>
                <w:rPr>
                  <w:rFonts w:cs="Helvetica Neue" w:asciiTheme="majorEastAsia" w:hAnsiTheme="majorEastAsia" w:eastAsiaTheme="majorEastAsia"/>
                  <w:color w:val="000000"/>
                  <w:sz w:val="20"/>
                  <w:szCs w:val="26"/>
                </w:rPr>
                <w:t>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01"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900" w:author="hyx" w:date="2018-11-10T15:50:00Z"/>
        </w:trPr>
        <w:tc>
          <w:tcPr>
            <w:tcW w:w="851" w:type="dxa"/>
            <w:vAlign w:val="center"/>
            <w:tcPrChange w:id="902" w:author="hyx" w:date="2018-11-10T18:32:00Z">
              <w:tcPr>
                <w:tcW w:w="851" w:type="dxa"/>
                <w:gridSpan w:val="2"/>
                <w:vAlign w:val="center"/>
              </w:tcPr>
            </w:tcPrChange>
          </w:tcPr>
          <w:p>
            <w:pPr>
              <w:rPr>
                <w:ins w:id="903" w:author="hyx" w:date="2018-11-10T15:50:00Z"/>
                <w:sz w:val="20"/>
                <w:szCs w:val="21"/>
              </w:rPr>
            </w:pPr>
            <w:ins w:id="904" w:author="hyx" w:date="2018-11-10T15:50:00Z">
              <w:r>
                <w:rPr>
                  <w:rFonts w:hint="eastAsia"/>
                  <w:szCs w:val="21"/>
                </w:rPr>
                <w:t>任务审核员</w:t>
              </w:r>
            </w:ins>
          </w:p>
        </w:tc>
        <w:tc>
          <w:tcPr>
            <w:tcW w:w="824" w:type="dxa"/>
            <w:vAlign w:val="center"/>
            <w:tcPrChange w:id="905" w:author="hyx" w:date="2018-11-10T18:32:00Z">
              <w:tcPr>
                <w:tcW w:w="824" w:type="dxa"/>
                <w:gridSpan w:val="2"/>
                <w:vAlign w:val="center"/>
              </w:tcPr>
            </w:tcPrChange>
          </w:tcPr>
          <w:p>
            <w:pPr>
              <w:rPr>
                <w:ins w:id="906" w:author="hyx" w:date="2018-11-10T15:50:00Z"/>
                <w:bCs/>
                <w:color w:val="000000"/>
                <w:sz w:val="20"/>
                <w:szCs w:val="21"/>
              </w:rPr>
            </w:pPr>
            <w:ins w:id="907" w:author="hyx" w:date="2018-11-10T18:25:00Z">
              <w:r>
                <w:rPr>
                  <w:rFonts w:hint="eastAsia"/>
                  <w:bCs/>
                  <w:color w:val="000000"/>
                  <w:sz w:val="20"/>
                  <w:szCs w:val="21"/>
                </w:rPr>
                <w:t>吕迪</w:t>
              </w:r>
            </w:ins>
          </w:p>
        </w:tc>
        <w:tc>
          <w:tcPr>
            <w:tcW w:w="2153" w:type="dxa"/>
            <w:vAlign w:val="center"/>
            <w:tcPrChange w:id="908" w:author="hyx" w:date="2018-11-10T18:32:00Z">
              <w:tcPr>
                <w:tcW w:w="2153" w:type="dxa"/>
                <w:gridSpan w:val="2"/>
                <w:vAlign w:val="center"/>
              </w:tcPr>
            </w:tcPrChange>
          </w:tcPr>
          <w:p>
            <w:pPr>
              <w:rPr>
                <w:ins w:id="909" w:author="hyx" w:date="2018-11-10T15:50:00Z"/>
                <w:bCs/>
                <w:color w:val="000000"/>
                <w:sz w:val="20"/>
                <w:szCs w:val="21"/>
              </w:rPr>
            </w:pPr>
            <w:ins w:id="910" w:author="hyx" w:date="2018-11-10T18:25:00Z">
              <w:r>
                <w:rPr>
                  <w:rFonts w:hint="eastAsia"/>
                  <w:bCs/>
                  <w:color w:val="000000"/>
                  <w:sz w:val="20"/>
                  <w:szCs w:val="21"/>
                </w:rPr>
                <w:t>负责软件需求变更</w:t>
              </w:r>
            </w:ins>
            <w:ins w:id="911" w:author="hyx" w:date="2018-11-10T18:26:00Z">
              <w:r>
                <w:rPr>
                  <w:rFonts w:hint="eastAsia"/>
                  <w:bCs/>
                  <w:color w:val="000000"/>
                  <w:sz w:val="20"/>
                  <w:szCs w:val="21"/>
                </w:rPr>
                <w:t>文档、系统设计与实现计划、项目总结计划</w:t>
              </w:r>
            </w:ins>
          </w:p>
        </w:tc>
        <w:tc>
          <w:tcPr>
            <w:tcW w:w="1134" w:type="dxa"/>
            <w:vAlign w:val="center"/>
            <w:tcPrChange w:id="912" w:author="hyx" w:date="2018-11-10T18:32:00Z">
              <w:tcPr>
                <w:tcW w:w="1134" w:type="dxa"/>
                <w:gridSpan w:val="2"/>
                <w:vAlign w:val="center"/>
              </w:tcPr>
            </w:tcPrChange>
          </w:tcPr>
          <w:p>
            <w:pPr>
              <w:rPr>
                <w:ins w:id="913" w:author="hyx" w:date="2018-11-10T15:50:00Z"/>
                <w:color w:val="000000"/>
                <w:sz w:val="20"/>
                <w:szCs w:val="21"/>
              </w:rPr>
            </w:pPr>
            <w:ins w:id="914" w:author="hyx" w:date="2018-11-10T18:30:00Z">
              <w:r>
                <w:rPr>
                  <w:sz w:val="20"/>
                  <w:szCs w:val="20"/>
                </w:rPr>
                <w:t>di62289</w:t>
              </w:r>
            </w:ins>
          </w:p>
        </w:tc>
        <w:tc>
          <w:tcPr>
            <w:tcW w:w="1396" w:type="dxa"/>
            <w:vAlign w:val="center"/>
            <w:tcPrChange w:id="915" w:author="hyx" w:date="2018-11-10T18:32:00Z">
              <w:tcPr>
                <w:tcW w:w="1396" w:type="dxa"/>
                <w:vAlign w:val="center"/>
              </w:tcPr>
            </w:tcPrChange>
          </w:tcPr>
          <w:p>
            <w:pPr>
              <w:rPr>
                <w:ins w:id="916" w:author="hyx" w:date="2018-11-10T15:50:00Z"/>
                <w:bCs/>
                <w:color w:val="000000"/>
                <w:sz w:val="20"/>
                <w:szCs w:val="21"/>
              </w:rPr>
            </w:pPr>
            <w:ins w:id="917" w:author="hyx" w:date="2018-11-10T18:30:00Z">
              <w:r>
                <w:rPr>
                  <w:sz w:val="20"/>
                  <w:szCs w:val="20"/>
                </w:rPr>
                <w:t>935162289</w:t>
              </w:r>
            </w:ins>
          </w:p>
        </w:tc>
        <w:tc>
          <w:tcPr>
            <w:tcW w:w="1407" w:type="dxa"/>
            <w:vAlign w:val="center"/>
            <w:tcPrChange w:id="918" w:author="hyx" w:date="2018-11-10T18:32:00Z">
              <w:tcPr>
                <w:tcW w:w="1407" w:type="dxa"/>
                <w:vAlign w:val="center"/>
              </w:tcPr>
            </w:tcPrChange>
          </w:tcPr>
          <w:p>
            <w:pPr>
              <w:rPr>
                <w:ins w:id="919" w:author="hyx" w:date="2018-11-10T15:50:00Z"/>
                <w:bCs/>
                <w:color w:val="000000"/>
                <w:sz w:val="20"/>
                <w:szCs w:val="21"/>
              </w:rPr>
            </w:pPr>
            <w:ins w:id="920" w:author="hyx" w:date="2018-11-10T18:30:00Z">
              <w:r>
                <w:rPr>
                  <w:sz w:val="20"/>
                  <w:szCs w:val="20"/>
                </w:rPr>
                <w:t>17306413358</w:t>
              </w:r>
            </w:ins>
          </w:p>
        </w:tc>
        <w:tc>
          <w:tcPr>
            <w:tcW w:w="933" w:type="dxa"/>
            <w:vAlign w:val="center"/>
            <w:tcPrChange w:id="921" w:author="hyx" w:date="2018-11-10T18:32:00Z">
              <w:tcPr>
                <w:tcW w:w="933" w:type="dxa"/>
                <w:vAlign w:val="center"/>
              </w:tcPr>
            </w:tcPrChange>
          </w:tcPr>
          <w:p>
            <w:pPr>
              <w:rPr>
                <w:ins w:id="922" w:author="hyx" w:date="2018-11-10T18:32:00Z"/>
                <w:rFonts w:cs="Helvetica Neue" w:asciiTheme="majorEastAsia" w:hAnsiTheme="majorEastAsia" w:eastAsiaTheme="majorEastAsia"/>
                <w:color w:val="000000"/>
                <w:sz w:val="20"/>
                <w:szCs w:val="26"/>
              </w:rPr>
            </w:pPr>
            <w:ins w:id="923" w:author="hyx" w:date="2018-11-10T18:33:00Z">
              <w:r>
                <w:rPr>
                  <w:rFonts w:hint="eastAsia" w:cs="Helvetica Neue" w:asciiTheme="majorEastAsia" w:hAnsiTheme="majorEastAsia" w:eastAsiaTheme="majorEastAsia"/>
                  <w:color w:val="000000"/>
                  <w:sz w:val="20"/>
                  <w:szCs w:val="26"/>
                </w:rPr>
                <w:t>求真</w:t>
              </w:r>
            </w:ins>
          </w:p>
          <w:p>
            <w:pPr>
              <w:rPr>
                <w:ins w:id="924" w:author="hyx" w:date="2018-11-10T15:50:00Z"/>
                <w:rFonts w:cs="Helvetica Neue" w:asciiTheme="majorEastAsia" w:hAnsiTheme="majorEastAsia" w:eastAsiaTheme="majorEastAsia"/>
                <w:color w:val="000000"/>
                <w:sz w:val="20"/>
                <w:szCs w:val="26"/>
              </w:rPr>
            </w:pPr>
            <w:ins w:id="925" w:author="hyx" w:date="2018-11-10T18:33:00Z">
              <w:r>
                <w:rPr>
                  <w:rFonts w:cs="Helvetica Neue" w:asciiTheme="majorEastAsia" w:hAnsiTheme="majorEastAsia" w:eastAsiaTheme="majorEastAsia"/>
                  <w:color w:val="000000"/>
                  <w:sz w:val="20"/>
                  <w:szCs w:val="26"/>
                </w:rPr>
                <w:t>1</w:t>
              </w:r>
            </w:ins>
            <w:ins w:id="926" w:author="hyx" w:date="2018-11-10T18:32:00Z">
              <w:r>
                <w:rPr>
                  <w:rFonts w:cs="Helvetica Neue" w:asciiTheme="majorEastAsia" w:hAnsiTheme="majorEastAsia" w:eastAsiaTheme="majorEastAsia"/>
                  <w:color w:val="000000"/>
                  <w:sz w:val="20"/>
                  <w:szCs w:val="26"/>
                </w:rPr>
                <w:t>-</w:t>
              </w:r>
            </w:ins>
            <w:ins w:id="927" w:author="hyx" w:date="2018-11-10T18:33:00Z">
              <w:r>
                <w:rPr>
                  <w:rFonts w:cs="Helvetica Neue" w:asciiTheme="majorEastAsia" w:hAnsiTheme="majorEastAsia" w:eastAsiaTheme="majorEastAsia"/>
                  <w:color w:val="000000"/>
                  <w:sz w:val="20"/>
                  <w:szCs w:val="26"/>
                </w:rPr>
                <w:t>125</w:t>
              </w:r>
            </w:ins>
          </w:p>
        </w:tc>
      </w:tr>
    </w:tbl>
    <w:p/>
    <w:p/>
    <w:p/>
    <w:p/>
    <w:p/>
    <w:p>
      <w:pPr>
        <w:pStyle w:val="70"/>
      </w:pPr>
      <w:bookmarkStart w:id="89" w:name="_Toc497223481"/>
      <w:bookmarkStart w:id="90" w:name="_Toc28902"/>
      <w:r>
        <w:rPr>
          <w:rFonts w:hint="eastAsia"/>
        </w:rPr>
        <w:t>计划调整员</w:t>
      </w:r>
      <w:bookmarkEnd w:id="89"/>
      <w:bookmarkEnd w:id="90"/>
    </w:p>
    <w:p>
      <w:pPr>
        <w:ind w:left="420" w:leftChars="200"/>
      </w:pPr>
      <w:r>
        <w:rPr>
          <w:rFonts w:hint="eastAsia"/>
        </w:rPr>
        <w:t>本职概述：</w:t>
      </w:r>
    </w:p>
    <w:p>
      <w:pPr>
        <w:ind w:left="420" w:leftChars="200" w:firstLine="525" w:firstLineChars="250"/>
      </w:pPr>
      <w:r>
        <w:rPr>
          <w:rFonts w:hint="eastAsia"/>
        </w:rPr>
        <w:t>更新甘特图</w:t>
      </w:r>
      <w:ins w:id="928" w:author="hyx" w:date="2018-11-10T18:34:00Z">
        <w:r>
          <w:rPr>
            <w:rFonts w:hint="eastAsia"/>
          </w:rPr>
          <w:t>，调整计划</w:t>
        </w:r>
      </w:ins>
    </w:p>
    <w:p>
      <w:pPr>
        <w:rPr>
          <w:b/>
        </w:rPr>
      </w:pPr>
    </w:p>
    <w:tbl>
      <w:tblPr>
        <w:tblStyle w:val="43"/>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851"/>
        <w:gridCol w:w="2268"/>
        <w:gridCol w:w="1134"/>
        <w:gridCol w:w="1574"/>
        <w:gridCol w:w="1346"/>
        <w:gridCol w:w="7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DD6EE" w:themeFill="accent1" w:themeFillTint="66"/>
            <w:vAlign w:val="center"/>
          </w:tcPr>
          <w:p>
            <w:pPr>
              <w:rPr>
                <w:b/>
                <w:szCs w:val="21"/>
              </w:rPr>
            </w:pPr>
            <w:r>
              <w:rPr>
                <w:rFonts w:hint="eastAsia"/>
                <w:b/>
                <w:color w:val="000000"/>
                <w:szCs w:val="21"/>
              </w:rPr>
              <w:t>职务</w:t>
            </w:r>
          </w:p>
        </w:tc>
        <w:tc>
          <w:tcPr>
            <w:tcW w:w="851" w:type="dxa"/>
            <w:shd w:val="clear" w:color="auto" w:fill="BDD6EE" w:themeFill="accent1" w:themeFillTint="66"/>
            <w:vAlign w:val="center"/>
          </w:tcPr>
          <w:p>
            <w:pPr>
              <w:rPr>
                <w:b/>
                <w:szCs w:val="21"/>
              </w:rPr>
            </w:pPr>
            <w:r>
              <w:rPr>
                <w:rFonts w:hint="eastAsia"/>
                <w:b/>
                <w:color w:val="000000"/>
                <w:szCs w:val="21"/>
              </w:rPr>
              <w:t>姓名</w:t>
            </w:r>
          </w:p>
        </w:tc>
        <w:tc>
          <w:tcPr>
            <w:tcW w:w="2268" w:type="dxa"/>
            <w:shd w:val="clear" w:color="auto" w:fill="BDD6EE" w:themeFill="accent1" w:themeFillTint="66"/>
            <w:vAlign w:val="center"/>
          </w:tcPr>
          <w:p>
            <w:pPr>
              <w:rPr>
                <w:b/>
                <w:szCs w:val="21"/>
              </w:rPr>
            </w:pPr>
            <w:r>
              <w:rPr>
                <w:rFonts w:hint="eastAsia"/>
                <w:b/>
                <w:color w:val="000000"/>
                <w:szCs w:val="21"/>
              </w:rPr>
              <w:t>负责内容</w:t>
            </w:r>
          </w:p>
        </w:tc>
        <w:tc>
          <w:tcPr>
            <w:tcW w:w="1134" w:type="dxa"/>
            <w:shd w:val="clear" w:color="auto" w:fill="BDD6EE" w:themeFill="accent1" w:themeFillTint="66"/>
            <w:vAlign w:val="center"/>
          </w:tcPr>
          <w:p>
            <w:pPr>
              <w:rPr>
                <w:b/>
                <w:szCs w:val="21"/>
              </w:rPr>
            </w:pPr>
            <w:ins w:id="929" w:author="hyx" w:date="2018-11-10T18:35:00Z">
              <w:r>
                <w:rPr>
                  <w:rFonts w:hint="eastAsia"/>
                  <w:b/>
                  <w:color w:val="000000"/>
                  <w:szCs w:val="21"/>
                </w:rPr>
                <w:t>微信号</w:t>
              </w:r>
            </w:ins>
            <w:del w:id="930" w:author="hyx" w:date="2018-11-10T18:35:00Z">
              <w:r>
                <w:rPr>
                  <w:rFonts w:hint="eastAsia"/>
                  <w:b/>
                  <w:color w:val="000000"/>
                  <w:szCs w:val="21"/>
                </w:rPr>
                <w:delText>班级</w:delText>
              </w:r>
            </w:del>
          </w:p>
        </w:tc>
        <w:tc>
          <w:tcPr>
            <w:tcW w:w="1574" w:type="dxa"/>
            <w:shd w:val="clear" w:color="auto" w:fill="BDD6EE" w:themeFill="accent1" w:themeFillTint="66"/>
            <w:vAlign w:val="center"/>
          </w:tcPr>
          <w:p>
            <w:pPr>
              <w:rPr>
                <w:b/>
                <w:szCs w:val="21"/>
              </w:rPr>
            </w:pPr>
            <w:ins w:id="931" w:author="hyx" w:date="2018-11-10T18:35:00Z">
              <w:r>
                <w:rPr>
                  <w:rFonts w:hint="eastAsia"/>
                  <w:b/>
                  <w:color w:val="000000"/>
                  <w:szCs w:val="21"/>
                </w:rPr>
                <w:t>QQ号</w:t>
              </w:r>
            </w:ins>
            <w:del w:id="932" w:author="hyx" w:date="2018-11-10T18:35:00Z">
              <w:r>
                <w:rPr>
                  <w:rFonts w:hint="eastAsia"/>
                  <w:b/>
                  <w:color w:val="000000"/>
                  <w:szCs w:val="21"/>
                </w:rPr>
                <w:delText>学号</w:delText>
              </w:r>
            </w:del>
          </w:p>
        </w:tc>
        <w:tc>
          <w:tcPr>
            <w:tcW w:w="1346" w:type="dxa"/>
            <w:shd w:val="clear" w:color="auto" w:fill="BDD6EE" w:themeFill="accent1" w:themeFillTint="66"/>
            <w:vAlign w:val="center"/>
          </w:tcPr>
          <w:p>
            <w:pPr>
              <w:rPr>
                <w:b/>
                <w:szCs w:val="21"/>
              </w:rPr>
            </w:pPr>
            <w:r>
              <w:rPr>
                <w:rFonts w:hint="eastAsia"/>
                <w:b/>
                <w:color w:val="000000"/>
                <w:szCs w:val="21"/>
              </w:rPr>
              <w:t>电话号码</w:t>
            </w:r>
          </w:p>
        </w:tc>
        <w:tc>
          <w:tcPr>
            <w:tcW w:w="765"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center"/>
          </w:tcPr>
          <w:p>
            <w:pPr>
              <w:rPr>
                <w:szCs w:val="21"/>
              </w:rPr>
            </w:pPr>
            <w:r>
              <w:rPr>
                <w:rFonts w:hint="eastAsia"/>
                <w:szCs w:val="21"/>
              </w:rPr>
              <w:t>计划调整员</w:t>
            </w:r>
          </w:p>
        </w:tc>
        <w:tc>
          <w:tcPr>
            <w:tcW w:w="851" w:type="dxa"/>
            <w:vAlign w:val="center"/>
          </w:tcPr>
          <w:p>
            <w:pPr>
              <w:rPr>
                <w:szCs w:val="21"/>
              </w:rPr>
            </w:pPr>
            <w:r>
              <w:rPr>
                <w:rFonts w:hint="eastAsia"/>
                <w:bCs/>
                <w:color w:val="000000"/>
                <w:sz w:val="20"/>
                <w:szCs w:val="21"/>
              </w:rPr>
              <w:t>黄叶轩</w:t>
            </w:r>
          </w:p>
        </w:tc>
        <w:tc>
          <w:tcPr>
            <w:tcW w:w="2268" w:type="dxa"/>
            <w:vAlign w:val="center"/>
          </w:tcPr>
          <w:p>
            <w:pPr>
              <w:rPr>
                <w:bCs/>
                <w:color w:val="000000"/>
                <w:szCs w:val="21"/>
              </w:rPr>
            </w:pPr>
            <w:r>
              <w:rPr>
                <w:rFonts w:hint="eastAsia"/>
                <w:bCs/>
                <w:color w:val="000000"/>
                <w:szCs w:val="21"/>
              </w:rPr>
              <w:t>在会议结束之后，根据前一周完任务完成情况与本周任务分配情况更新计划（甘特图）</w:t>
            </w:r>
            <w:del w:id="933" w:author="hyx" w:date="2018-11-10T18:35:00Z">
              <w:r>
                <w:rPr>
                  <w:rFonts w:hint="eastAsia"/>
                  <w:color w:val="000000"/>
                  <w:szCs w:val="21"/>
                </w:rPr>
                <w:delText>，上传Git</w:delText>
              </w:r>
            </w:del>
          </w:p>
        </w:tc>
        <w:tc>
          <w:tcPr>
            <w:tcW w:w="1134" w:type="dxa"/>
            <w:vAlign w:val="center"/>
          </w:tcPr>
          <w:p>
            <w:pPr>
              <w:rPr>
                <w:bCs/>
                <w:color w:val="000000"/>
                <w:szCs w:val="21"/>
              </w:rPr>
            </w:pPr>
            <w:ins w:id="934" w:author="hyx" w:date="2018-11-10T18:35:00Z">
              <w:r>
                <w:rPr>
                  <w:rFonts w:hint="eastAsia"/>
                  <w:color w:val="000000"/>
                  <w:szCs w:val="21"/>
                </w:rPr>
                <w:t>Hyxzucc</w:t>
              </w:r>
            </w:ins>
            <w:del w:id="935" w:author="hyx" w:date="2018-11-10T18:35:00Z">
              <w:r>
                <w:rPr>
                  <w:rFonts w:hint="eastAsia"/>
                  <w:color w:val="000000"/>
                  <w:sz w:val="20"/>
                  <w:szCs w:val="21"/>
                </w:rPr>
                <w:delText>软工1602</w:delText>
              </w:r>
            </w:del>
          </w:p>
        </w:tc>
        <w:tc>
          <w:tcPr>
            <w:tcW w:w="1574" w:type="dxa"/>
            <w:vAlign w:val="center"/>
          </w:tcPr>
          <w:p>
            <w:pPr>
              <w:rPr>
                <w:bCs/>
                <w:color w:val="000000"/>
                <w:szCs w:val="21"/>
              </w:rPr>
            </w:pPr>
            <w:ins w:id="936" w:author="hyx" w:date="2018-11-10T18:35:00Z">
              <w:r>
                <w:rPr>
                  <w:bCs/>
                  <w:color w:val="000000"/>
                  <w:szCs w:val="21"/>
                </w:rPr>
                <w:t>1103057282</w:t>
              </w:r>
            </w:ins>
            <w:del w:id="937" w:author="hyx" w:date="2018-11-10T18:35:00Z">
              <w:r>
                <w:rPr>
                  <w:rFonts w:hint="eastAsia"/>
                  <w:bCs/>
                  <w:color w:val="000000"/>
                  <w:sz w:val="20"/>
                  <w:szCs w:val="21"/>
                </w:rPr>
                <w:delText>31601246</w:delText>
              </w:r>
            </w:del>
          </w:p>
        </w:tc>
        <w:tc>
          <w:tcPr>
            <w:tcW w:w="1346" w:type="dxa"/>
            <w:vAlign w:val="center"/>
          </w:tcPr>
          <w:p>
            <w:pPr>
              <w:rPr>
                <w:szCs w:val="21"/>
              </w:rPr>
            </w:pPr>
            <w:r>
              <w:rPr>
                <w:sz w:val="20"/>
                <w:szCs w:val="20"/>
              </w:rPr>
              <w:t>13588899102</w:t>
            </w:r>
          </w:p>
        </w:tc>
        <w:tc>
          <w:tcPr>
            <w:tcW w:w="765" w:type="dxa"/>
            <w:vAlign w:val="center"/>
          </w:tcPr>
          <w:p>
            <w:pPr>
              <w:rPr>
                <w:szCs w:val="21"/>
              </w:rPr>
            </w:pPr>
            <w:r>
              <w:rPr>
                <w:rFonts w:cs="Helvetica Neue" w:asciiTheme="majorEastAsia" w:hAnsiTheme="majorEastAsia" w:eastAsiaTheme="majorEastAsia"/>
                <w:color w:val="000000"/>
                <w:sz w:val="20"/>
                <w:szCs w:val="26"/>
              </w:rPr>
              <w:t>弘毅2-210</w:t>
            </w:r>
          </w:p>
        </w:tc>
      </w:tr>
    </w:tbl>
    <w:p/>
    <w:p/>
    <w:p>
      <w:pPr>
        <w:pStyle w:val="70"/>
      </w:pPr>
      <w:bookmarkStart w:id="91" w:name="_Toc497223482"/>
      <w:bookmarkStart w:id="92" w:name="_Toc2894"/>
      <w:r>
        <w:rPr>
          <w:rFonts w:hint="eastAsia"/>
        </w:rPr>
        <w:t>文档模板员</w:t>
      </w:r>
      <w:bookmarkEnd w:id="91"/>
      <w:bookmarkEnd w:id="92"/>
    </w:p>
    <w:p>
      <w:pPr>
        <w:ind w:left="420" w:leftChars="200"/>
      </w:pPr>
      <w:r>
        <w:rPr>
          <w:rFonts w:hint="eastAsia"/>
        </w:rPr>
        <w:t>本职概述：</w:t>
      </w:r>
    </w:p>
    <w:p>
      <w:pPr>
        <w:ind w:left="420" w:leftChars="200" w:firstLine="420"/>
      </w:pPr>
      <w:r>
        <w:rPr>
          <w:rFonts w:hint="eastAsia"/>
        </w:rPr>
        <w:t>负责寻找文档模板</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938" w:author="hyx" w:date="2018-11-10T18:39: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675"/>
        <w:gridCol w:w="993"/>
        <w:gridCol w:w="2126"/>
        <w:gridCol w:w="1276"/>
        <w:gridCol w:w="1441"/>
        <w:gridCol w:w="1376"/>
        <w:gridCol w:w="868"/>
        <w:tblGridChange w:id="939">
          <w:tblGrid>
            <w:gridCol w:w="573"/>
            <w:gridCol w:w="572"/>
            <w:gridCol w:w="1751"/>
            <w:gridCol w:w="1616"/>
            <w:gridCol w:w="1999"/>
            <w:gridCol w:w="1376"/>
            <w:gridCol w:w="868"/>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40" w:author="hyx" w:date="2018-11-10T18:3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675" w:type="dxa"/>
            <w:shd w:val="clear" w:color="auto" w:fill="BDD6EE" w:themeFill="accent1" w:themeFillTint="66"/>
            <w:vAlign w:val="center"/>
            <w:tcPrChange w:id="941" w:author="hyx" w:date="2018-11-10T18:39:00Z">
              <w:tcPr>
                <w:tcW w:w="573" w:type="dxa"/>
                <w:shd w:val="clear" w:color="auto" w:fill="BDD6EE" w:themeFill="accent1" w:themeFillTint="66"/>
                <w:vAlign w:val="center"/>
              </w:tcPr>
            </w:tcPrChange>
          </w:tcPr>
          <w:p>
            <w:pPr>
              <w:rPr>
                <w:b/>
                <w:szCs w:val="21"/>
              </w:rPr>
            </w:pPr>
            <w:r>
              <w:rPr>
                <w:rFonts w:hint="eastAsia"/>
                <w:b/>
                <w:color w:val="000000"/>
                <w:szCs w:val="21"/>
              </w:rPr>
              <w:t>职务</w:t>
            </w:r>
          </w:p>
        </w:tc>
        <w:tc>
          <w:tcPr>
            <w:tcW w:w="993" w:type="dxa"/>
            <w:shd w:val="clear" w:color="auto" w:fill="BDD6EE" w:themeFill="accent1" w:themeFillTint="66"/>
            <w:vAlign w:val="center"/>
            <w:tcPrChange w:id="942" w:author="hyx" w:date="2018-11-10T18:39:00Z">
              <w:tcPr>
                <w:tcW w:w="572" w:type="dxa"/>
                <w:shd w:val="clear" w:color="auto" w:fill="BDD6EE" w:themeFill="accent1" w:themeFillTint="66"/>
                <w:vAlign w:val="center"/>
              </w:tcPr>
            </w:tcPrChange>
          </w:tcPr>
          <w:p>
            <w:pPr>
              <w:rPr>
                <w:b/>
                <w:szCs w:val="21"/>
              </w:rPr>
            </w:pPr>
            <w:r>
              <w:rPr>
                <w:rFonts w:hint="eastAsia"/>
                <w:b/>
                <w:color w:val="000000"/>
                <w:szCs w:val="21"/>
              </w:rPr>
              <w:t>姓名</w:t>
            </w:r>
          </w:p>
        </w:tc>
        <w:tc>
          <w:tcPr>
            <w:tcW w:w="2126" w:type="dxa"/>
            <w:shd w:val="clear" w:color="auto" w:fill="BDD6EE" w:themeFill="accent1" w:themeFillTint="66"/>
            <w:vAlign w:val="center"/>
            <w:tcPrChange w:id="943" w:author="hyx" w:date="2018-11-10T18:39:00Z">
              <w:tcPr>
                <w:tcW w:w="1751" w:type="dxa"/>
                <w:shd w:val="clear" w:color="auto" w:fill="BDD6EE" w:themeFill="accent1" w:themeFillTint="66"/>
                <w:vAlign w:val="center"/>
              </w:tcPr>
            </w:tcPrChange>
          </w:tcPr>
          <w:p>
            <w:pPr>
              <w:rPr>
                <w:b/>
                <w:szCs w:val="21"/>
              </w:rPr>
            </w:pPr>
            <w:r>
              <w:rPr>
                <w:rFonts w:hint="eastAsia"/>
                <w:b/>
                <w:color w:val="000000"/>
                <w:szCs w:val="21"/>
              </w:rPr>
              <w:t>负责内容</w:t>
            </w:r>
          </w:p>
        </w:tc>
        <w:tc>
          <w:tcPr>
            <w:tcW w:w="1276" w:type="dxa"/>
            <w:shd w:val="clear" w:color="auto" w:fill="BDD6EE" w:themeFill="accent1" w:themeFillTint="66"/>
            <w:vAlign w:val="center"/>
            <w:tcPrChange w:id="944" w:author="hyx" w:date="2018-11-10T18:39:00Z">
              <w:tcPr>
                <w:tcW w:w="1616" w:type="dxa"/>
                <w:shd w:val="clear" w:color="auto" w:fill="BDD6EE" w:themeFill="accent1" w:themeFillTint="66"/>
                <w:vAlign w:val="center"/>
              </w:tcPr>
            </w:tcPrChange>
          </w:tcPr>
          <w:p>
            <w:pPr>
              <w:rPr>
                <w:b/>
                <w:szCs w:val="21"/>
              </w:rPr>
            </w:pPr>
            <w:ins w:id="945" w:author="hyx" w:date="2018-11-10T18:37:00Z">
              <w:r>
                <w:rPr>
                  <w:rFonts w:hint="eastAsia"/>
                  <w:b/>
                  <w:color w:val="000000"/>
                  <w:szCs w:val="21"/>
                </w:rPr>
                <w:t>微信号</w:t>
              </w:r>
            </w:ins>
            <w:del w:id="946" w:author="hyx" w:date="2018-11-10T18:37:00Z">
              <w:r>
                <w:rPr>
                  <w:rFonts w:hint="eastAsia"/>
                  <w:b/>
                  <w:color w:val="000000"/>
                  <w:szCs w:val="21"/>
                </w:rPr>
                <w:delText>班级</w:delText>
              </w:r>
            </w:del>
          </w:p>
        </w:tc>
        <w:tc>
          <w:tcPr>
            <w:tcW w:w="1441" w:type="dxa"/>
            <w:shd w:val="clear" w:color="auto" w:fill="BDD6EE" w:themeFill="accent1" w:themeFillTint="66"/>
            <w:vAlign w:val="center"/>
            <w:tcPrChange w:id="947" w:author="hyx" w:date="2018-11-10T18:39:00Z">
              <w:tcPr>
                <w:tcW w:w="1999" w:type="dxa"/>
                <w:shd w:val="clear" w:color="auto" w:fill="BDD6EE" w:themeFill="accent1" w:themeFillTint="66"/>
                <w:vAlign w:val="center"/>
              </w:tcPr>
            </w:tcPrChange>
          </w:tcPr>
          <w:p>
            <w:pPr>
              <w:rPr>
                <w:b/>
                <w:szCs w:val="21"/>
              </w:rPr>
            </w:pPr>
            <w:ins w:id="948" w:author="hyx" w:date="2018-11-10T18:37:00Z">
              <w:r>
                <w:rPr>
                  <w:rFonts w:hint="eastAsia"/>
                  <w:b/>
                  <w:color w:val="000000"/>
                  <w:szCs w:val="21"/>
                </w:rPr>
                <w:t>QQ号</w:t>
              </w:r>
            </w:ins>
            <w:del w:id="949" w:author="hyx" w:date="2018-11-10T18:37:00Z">
              <w:r>
                <w:rPr>
                  <w:rFonts w:hint="eastAsia"/>
                  <w:b/>
                  <w:color w:val="000000"/>
                  <w:szCs w:val="21"/>
                </w:rPr>
                <w:delText>学号</w:delText>
              </w:r>
            </w:del>
          </w:p>
        </w:tc>
        <w:tc>
          <w:tcPr>
            <w:tcW w:w="1376" w:type="dxa"/>
            <w:shd w:val="clear" w:color="auto" w:fill="BDD6EE" w:themeFill="accent1" w:themeFillTint="66"/>
            <w:vAlign w:val="center"/>
            <w:tcPrChange w:id="950" w:author="hyx" w:date="2018-11-10T18:39:00Z">
              <w:tcPr>
                <w:tcW w:w="1376" w:type="dxa"/>
                <w:shd w:val="clear" w:color="auto" w:fill="BDD6EE" w:themeFill="accent1" w:themeFillTint="66"/>
                <w:vAlign w:val="center"/>
              </w:tcPr>
            </w:tcPrChange>
          </w:tcPr>
          <w:p>
            <w:pPr>
              <w:rPr>
                <w:b/>
                <w:szCs w:val="21"/>
              </w:rPr>
            </w:pPr>
            <w:r>
              <w:rPr>
                <w:rFonts w:hint="eastAsia"/>
                <w:b/>
                <w:color w:val="000000"/>
                <w:szCs w:val="21"/>
              </w:rPr>
              <w:t>电话号码</w:t>
            </w:r>
          </w:p>
        </w:tc>
        <w:tc>
          <w:tcPr>
            <w:tcW w:w="868" w:type="dxa"/>
            <w:shd w:val="clear" w:color="auto" w:fill="BDD6EE" w:themeFill="accent1" w:themeFillTint="66"/>
            <w:vAlign w:val="center"/>
            <w:tcPrChange w:id="951" w:author="hyx" w:date="2018-11-10T18:39:00Z">
              <w:tcPr>
                <w:tcW w:w="868" w:type="dxa"/>
                <w:shd w:val="clear" w:color="auto" w:fill="BDD6EE" w:themeFill="accent1" w:themeFillTint="66"/>
                <w:vAlign w:val="center"/>
              </w:tcPr>
            </w:tcPrChange>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52" w:author="hyx" w:date="2018-11-10T18:3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675" w:type="dxa"/>
            <w:vAlign w:val="center"/>
            <w:tcPrChange w:id="953" w:author="hyx" w:date="2018-11-10T18:39:00Z">
              <w:tcPr>
                <w:tcW w:w="573" w:type="dxa"/>
                <w:vAlign w:val="center"/>
              </w:tcPr>
            </w:tcPrChange>
          </w:tcPr>
          <w:p>
            <w:pPr>
              <w:rPr>
                <w:szCs w:val="21"/>
              </w:rPr>
            </w:pPr>
            <w:r>
              <w:rPr>
                <w:rFonts w:hint="eastAsia"/>
                <w:szCs w:val="21"/>
              </w:rPr>
              <w:t>文档模板员</w:t>
            </w:r>
          </w:p>
        </w:tc>
        <w:tc>
          <w:tcPr>
            <w:tcW w:w="993" w:type="dxa"/>
            <w:vAlign w:val="center"/>
            <w:tcPrChange w:id="954" w:author="hyx" w:date="2018-11-10T18:39:00Z">
              <w:tcPr>
                <w:tcW w:w="572" w:type="dxa"/>
                <w:vAlign w:val="center"/>
              </w:tcPr>
            </w:tcPrChange>
          </w:tcPr>
          <w:p>
            <w:pPr>
              <w:rPr>
                <w:szCs w:val="21"/>
              </w:rPr>
            </w:pPr>
            <w:r>
              <w:rPr>
                <w:rFonts w:hint="eastAsia"/>
                <w:bCs/>
                <w:color w:val="000000"/>
                <w:szCs w:val="21"/>
              </w:rPr>
              <w:t>陈苏民</w:t>
            </w:r>
          </w:p>
        </w:tc>
        <w:tc>
          <w:tcPr>
            <w:tcW w:w="2126" w:type="dxa"/>
            <w:vAlign w:val="center"/>
            <w:tcPrChange w:id="955" w:author="hyx" w:date="2018-11-10T18:39:00Z">
              <w:tcPr>
                <w:tcW w:w="1751" w:type="dxa"/>
                <w:vAlign w:val="center"/>
              </w:tcPr>
            </w:tcPrChange>
          </w:tcPr>
          <w:p>
            <w:pPr>
              <w:rPr>
                <w:szCs w:val="21"/>
              </w:rPr>
            </w:pPr>
            <w:r>
              <w:rPr>
                <w:rFonts w:hint="eastAsia"/>
                <w:bCs/>
                <w:color w:val="000000"/>
                <w:szCs w:val="21"/>
              </w:rPr>
              <w:t>寻找有一定标准的文档模板（</w:t>
            </w:r>
            <w:del w:id="956" w:author="hyx" w:date="2018-11-10T18:39:00Z">
              <w:r>
                <w:rPr>
                  <w:rFonts w:hint="eastAsia"/>
                  <w:bCs/>
                  <w:color w:val="000000"/>
                  <w:szCs w:val="21"/>
                </w:rPr>
                <w:delText>国家标准是最低要求</w:delText>
              </w:r>
            </w:del>
            <w:ins w:id="957" w:author="hyx" w:date="2018-11-10T18:39:00Z">
              <w:r>
                <w:rPr>
                  <w:rFonts w:hint="eastAsia"/>
                  <w:bCs/>
                  <w:color w:val="000000"/>
                  <w:szCs w:val="21"/>
                </w:rPr>
                <w:t>以ISO</w:t>
              </w:r>
            </w:ins>
            <w:ins w:id="958" w:author="hyx" w:date="2018-11-10T18:39:00Z">
              <w:r>
                <w:rPr>
                  <w:bCs/>
                  <w:color w:val="000000"/>
                  <w:szCs w:val="21"/>
                </w:rPr>
                <w:t>9000</w:t>
              </w:r>
            </w:ins>
            <w:ins w:id="959" w:author="hyx" w:date="2018-11-10T18:39:00Z">
              <w:r>
                <w:rPr>
                  <w:rFonts w:hint="eastAsia"/>
                  <w:bCs/>
                  <w:color w:val="000000"/>
                  <w:szCs w:val="21"/>
                </w:rPr>
                <w:t>为核心寻找</w:t>
              </w:r>
            </w:ins>
            <w:r>
              <w:rPr>
                <w:rFonts w:hint="eastAsia"/>
                <w:bCs/>
                <w:color w:val="000000"/>
                <w:szCs w:val="21"/>
              </w:rPr>
              <w:t>）并根据项目实际情况进行修改</w:t>
            </w:r>
            <w:r>
              <w:rPr>
                <w:rFonts w:hint="eastAsia"/>
                <w:color w:val="000000"/>
                <w:szCs w:val="21"/>
              </w:rPr>
              <w:t>，上传Git</w:t>
            </w:r>
          </w:p>
        </w:tc>
        <w:tc>
          <w:tcPr>
            <w:tcW w:w="1276" w:type="dxa"/>
            <w:vAlign w:val="center"/>
            <w:tcPrChange w:id="960" w:author="hyx" w:date="2018-11-10T18:39:00Z">
              <w:tcPr>
                <w:tcW w:w="1616" w:type="dxa"/>
                <w:vAlign w:val="center"/>
              </w:tcPr>
            </w:tcPrChange>
          </w:tcPr>
          <w:p>
            <w:pPr>
              <w:rPr>
                <w:szCs w:val="21"/>
              </w:rPr>
            </w:pPr>
            <w:ins w:id="961" w:author="hyx" w:date="2018-11-10T18:44:00Z">
              <w:r>
                <w:rPr>
                  <w:sz w:val="20"/>
                  <w:szCs w:val="20"/>
                </w:rPr>
                <w:t>c96s1m</w:t>
              </w:r>
            </w:ins>
            <w:del w:id="962" w:author="hyx" w:date="2018-11-10T18:37:00Z">
              <w:r>
                <w:rPr>
                  <w:rFonts w:hint="eastAsia"/>
                  <w:bCs/>
                  <w:color w:val="000000"/>
                  <w:sz w:val="20"/>
                  <w:szCs w:val="21"/>
                </w:rPr>
                <w:delText>软工1601</w:delText>
              </w:r>
            </w:del>
          </w:p>
        </w:tc>
        <w:tc>
          <w:tcPr>
            <w:tcW w:w="1441" w:type="dxa"/>
            <w:vAlign w:val="center"/>
            <w:tcPrChange w:id="963" w:author="hyx" w:date="2018-11-10T18:39:00Z">
              <w:tcPr>
                <w:tcW w:w="1999" w:type="dxa"/>
                <w:vAlign w:val="center"/>
              </w:tcPr>
            </w:tcPrChange>
          </w:tcPr>
          <w:p>
            <w:pPr>
              <w:rPr>
                <w:szCs w:val="21"/>
              </w:rPr>
            </w:pPr>
            <w:ins w:id="964" w:author="hyx" w:date="2018-11-10T18:44:00Z">
              <w:r>
                <w:rPr>
                  <w:bCs/>
                  <w:color w:val="000000"/>
                  <w:sz w:val="20"/>
                  <w:szCs w:val="21"/>
                </w:rPr>
                <w:t>245023559</w:t>
              </w:r>
            </w:ins>
            <w:del w:id="965" w:author="hyx" w:date="2018-11-10T18:37:00Z">
              <w:r>
                <w:rPr>
                  <w:rFonts w:hint="eastAsia"/>
                  <w:sz w:val="20"/>
                  <w:szCs w:val="20"/>
                </w:rPr>
                <w:delText>31602227</w:delText>
              </w:r>
            </w:del>
          </w:p>
        </w:tc>
        <w:tc>
          <w:tcPr>
            <w:tcW w:w="1376" w:type="dxa"/>
            <w:vAlign w:val="center"/>
            <w:tcPrChange w:id="966" w:author="hyx" w:date="2018-11-10T18:39:00Z">
              <w:tcPr>
                <w:tcW w:w="1376" w:type="dxa"/>
                <w:vAlign w:val="center"/>
              </w:tcPr>
            </w:tcPrChange>
          </w:tcPr>
          <w:p>
            <w:pPr>
              <w:rPr>
                <w:szCs w:val="21"/>
              </w:rPr>
            </w:pPr>
            <w:ins w:id="967" w:author="hyx" w:date="2018-11-10T18:44:00Z">
              <w:r>
                <w:rPr>
                  <w:rFonts w:ascii="Times New Roman" w:hAnsi="Times New Roman" w:cs="Times New Roman"/>
                  <w:sz w:val="20"/>
                  <w:szCs w:val="24"/>
                </w:rPr>
                <w:t>19967308296</w:t>
              </w:r>
            </w:ins>
            <w:del w:id="968" w:author="hyx" w:date="2018-11-10T18:44:00Z">
              <w:r>
                <w:rPr>
                  <w:rFonts w:hint="eastAsia" w:asciiTheme="minorEastAsia" w:hAnsiTheme="minorEastAsia"/>
                  <w:sz w:val="20"/>
                  <w:szCs w:val="20"/>
                </w:rPr>
                <w:delText>13071869207</w:delText>
              </w:r>
            </w:del>
          </w:p>
        </w:tc>
        <w:tc>
          <w:tcPr>
            <w:tcW w:w="868" w:type="dxa"/>
            <w:vAlign w:val="center"/>
            <w:tcPrChange w:id="969" w:author="hyx" w:date="2018-11-10T18:39:00Z">
              <w:tcPr>
                <w:tcW w:w="868" w:type="dxa"/>
                <w:vAlign w:val="center"/>
              </w:tcPr>
            </w:tcPrChange>
          </w:tcPr>
          <w:p>
            <w:pPr>
              <w:rPr>
                <w:szCs w:val="21"/>
              </w:rPr>
            </w:pPr>
            <w:r>
              <w:rPr>
                <w:rFonts w:hint="eastAsia" w:asciiTheme="minorEastAsia" w:hAnsiTheme="minorEastAsia"/>
                <w:sz w:val="22"/>
                <w:szCs w:val="20"/>
              </w:rPr>
              <w:t>弘毅1-124</w:t>
            </w:r>
          </w:p>
        </w:tc>
      </w:tr>
    </w:tbl>
    <w:p/>
    <w:p/>
    <w:p/>
    <w:p/>
    <w:p/>
    <w:p/>
    <w:p>
      <w:pPr>
        <w:rPr>
          <w:rFonts w:hint="eastAsia"/>
        </w:rPr>
      </w:pPr>
    </w:p>
    <w:p>
      <w:pPr>
        <w:pStyle w:val="70"/>
      </w:pPr>
      <w:bookmarkStart w:id="93" w:name="_Toc497223483"/>
      <w:bookmarkStart w:id="94" w:name="_Toc16588"/>
      <w:r>
        <w:rPr>
          <w:rFonts w:hint="eastAsia"/>
        </w:rPr>
        <w:t>文档编写员</w:t>
      </w:r>
      <w:bookmarkEnd w:id="93"/>
      <w:bookmarkEnd w:id="94"/>
    </w:p>
    <w:p>
      <w:pPr>
        <w:ind w:left="420" w:leftChars="200"/>
      </w:pPr>
      <w:r>
        <w:rPr>
          <w:rFonts w:hint="eastAsia"/>
        </w:rPr>
        <w:t>本职概述：</w:t>
      </w:r>
    </w:p>
    <w:p>
      <w:pPr>
        <w:ind w:left="420" w:leftChars="200" w:firstLine="420"/>
      </w:pPr>
      <w:r>
        <w:rPr>
          <w:rFonts w:hint="eastAsia"/>
        </w:rPr>
        <w:t>负责文档编写</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970" w:author="hyx" w:date="2018-11-10T18:47: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559"/>
        <w:gridCol w:w="1385"/>
        <w:gridCol w:w="741"/>
        <w:tblGridChange w:id="971">
          <w:tblGrid>
            <w:gridCol w:w="428"/>
            <w:gridCol w:w="428"/>
            <w:gridCol w:w="910"/>
            <w:gridCol w:w="1616"/>
            <w:gridCol w:w="2106"/>
            <w:gridCol w:w="2526"/>
            <w:gridCol w:w="741"/>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72"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973" w:author="hyx" w:date="2018-11-10T18:47:00Z">
              <w:tcPr>
                <w:tcW w:w="428" w:type="dxa"/>
                <w:shd w:val="clear" w:color="auto" w:fill="BDD6EE" w:themeFill="accent1" w:themeFillTint="66"/>
                <w:vAlign w:val="center"/>
              </w:tcPr>
            </w:tcPrChange>
          </w:tcPr>
          <w:p>
            <w:pPr>
              <w:rPr>
                <w:szCs w:val="21"/>
              </w:rPr>
            </w:pPr>
            <w:r>
              <w:rPr>
                <w:rFonts w:hint="eastAsia"/>
                <w:b/>
                <w:color w:val="000000"/>
                <w:szCs w:val="21"/>
              </w:rPr>
              <w:t>职务</w:t>
            </w:r>
          </w:p>
        </w:tc>
        <w:tc>
          <w:tcPr>
            <w:tcW w:w="992" w:type="dxa"/>
            <w:shd w:val="clear" w:color="auto" w:fill="BDD6EE" w:themeFill="accent1" w:themeFillTint="66"/>
            <w:vAlign w:val="center"/>
            <w:tcPrChange w:id="974" w:author="hyx" w:date="2018-11-10T18:47:00Z">
              <w:tcPr>
                <w:tcW w:w="428" w:type="dxa"/>
                <w:shd w:val="clear" w:color="auto" w:fill="BDD6EE" w:themeFill="accent1" w:themeFillTint="66"/>
                <w:vAlign w:val="center"/>
              </w:tcPr>
            </w:tcPrChange>
          </w:tcPr>
          <w:p>
            <w:pPr>
              <w:rPr>
                <w:szCs w:val="21"/>
              </w:rPr>
            </w:pPr>
            <w:r>
              <w:rPr>
                <w:rFonts w:hint="eastAsia"/>
                <w:b/>
                <w:color w:val="000000"/>
                <w:szCs w:val="21"/>
              </w:rPr>
              <w:t>姓名</w:t>
            </w:r>
          </w:p>
        </w:tc>
        <w:tc>
          <w:tcPr>
            <w:tcW w:w="1985" w:type="dxa"/>
            <w:shd w:val="clear" w:color="auto" w:fill="BDD6EE" w:themeFill="accent1" w:themeFillTint="66"/>
            <w:vAlign w:val="center"/>
            <w:tcPrChange w:id="975" w:author="hyx" w:date="2018-11-10T18:47:00Z">
              <w:tcPr>
                <w:tcW w:w="910" w:type="dxa"/>
                <w:shd w:val="clear" w:color="auto" w:fill="BDD6EE" w:themeFill="accent1" w:themeFillTint="66"/>
                <w:vAlign w:val="center"/>
              </w:tcPr>
            </w:tcPrChange>
          </w:tcPr>
          <w:p>
            <w:pPr>
              <w:rPr>
                <w:szCs w:val="21"/>
              </w:rPr>
            </w:pPr>
            <w:r>
              <w:rPr>
                <w:rFonts w:hint="eastAsia"/>
                <w:b/>
                <w:color w:val="000000"/>
                <w:szCs w:val="21"/>
              </w:rPr>
              <w:t>负责内容</w:t>
            </w:r>
          </w:p>
        </w:tc>
        <w:tc>
          <w:tcPr>
            <w:tcW w:w="1134" w:type="dxa"/>
            <w:shd w:val="clear" w:color="auto" w:fill="BDD6EE" w:themeFill="accent1" w:themeFillTint="66"/>
            <w:vAlign w:val="center"/>
            <w:tcPrChange w:id="976" w:author="hyx" w:date="2018-11-10T18:47:00Z">
              <w:tcPr>
                <w:tcW w:w="1616" w:type="dxa"/>
                <w:shd w:val="clear" w:color="auto" w:fill="BDD6EE" w:themeFill="accent1" w:themeFillTint="66"/>
                <w:vAlign w:val="center"/>
              </w:tcPr>
            </w:tcPrChange>
          </w:tcPr>
          <w:p>
            <w:pPr>
              <w:rPr>
                <w:szCs w:val="21"/>
              </w:rPr>
            </w:pPr>
            <w:ins w:id="977" w:author="hyx" w:date="2018-11-10T18:44:00Z">
              <w:r>
                <w:rPr>
                  <w:rFonts w:hint="eastAsia"/>
                  <w:b/>
                  <w:color w:val="000000"/>
                  <w:szCs w:val="21"/>
                </w:rPr>
                <w:t>微信号</w:t>
              </w:r>
            </w:ins>
            <w:del w:id="978" w:author="hyx" w:date="2018-11-10T18:44:00Z">
              <w:r>
                <w:rPr>
                  <w:rFonts w:hint="eastAsia"/>
                  <w:b/>
                  <w:color w:val="000000"/>
                  <w:szCs w:val="21"/>
                </w:rPr>
                <w:delText>班级</w:delText>
              </w:r>
            </w:del>
          </w:p>
        </w:tc>
        <w:tc>
          <w:tcPr>
            <w:tcW w:w="1559" w:type="dxa"/>
            <w:shd w:val="clear" w:color="auto" w:fill="BDD6EE" w:themeFill="accent1" w:themeFillTint="66"/>
            <w:vAlign w:val="center"/>
            <w:tcPrChange w:id="979" w:author="hyx" w:date="2018-11-10T18:47:00Z">
              <w:tcPr>
                <w:tcW w:w="2106" w:type="dxa"/>
                <w:shd w:val="clear" w:color="auto" w:fill="BDD6EE" w:themeFill="accent1" w:themeFillTint="66"/>
                <w:vAlign w:val="center"/>
              </w:tcPr>
            </w:tcPrChange>
          </w:tcPr>
          <w:p>
            <w:pPr>
              <w:rPr>
                <w:szCs w:val="21"/>
              </w:rPr>
            </w:pPr>
            <w:ins w:id="980" w:author="hyx" w:date="2018-11-10T18:44:00Z">
              <w:r>
                <w:rPr>
                  <w:rFonts w:hint="eastAsia"/>
                  <w:b/>
                  <w:color w:val="000000"/>
                  <w:szCs w:val="21"/>
                </w:rPr>
                <w:t>QQ号</w:t>
              </w:r>
            </w:ins>
            <w:del w:id="981" w:author="hyx" w:date="2018-11-10T18:44:00Z">
              <w:r>
                <w:rPr>
                  <w:rFonts w:hint="eastAsia"/>
                  <w:b/>
                  <w:color w:val="000000"/>
                  <w:szCs w:val="21"/>
                </w:rPr>
                <w:delText>学号</w:delText>
              </w:r>
            </w:del>
          </w:p>
        </w:tc>
        <w:tc>
          <w:tcPr>
            <w:tcW w:w="1385" w:type="dxa"/>
            <w:shd w:val="clear" w:color="auto" w:fill="BDD6EE" w:themeFill="accent1" w:themeFillTint="66"/>
            <w:vAlign w:val="center"/>
            <w:tcPrChange w:id="982" w:author="hyx" w:date="2018-11-10T18:47:00Z">
              <w:tcPr>
                <w:tcW w:w="2526" w:type="dxa"/>
                <w:shd w:val="clear" w:color="auto" w:fill="BDD6EE" w:themeFill="accent1" w:themeFillTint="66"/>
                <w:vAlign w:val="center"/>
              </w:tcPr>
            </w:tcPrChange>
          </w:tcPr>
          <w:p>
            <w:pPr>
              <w:rPr>
                <w:szCs w:val="21"/>
              </w:rPr>
            </w:pPr>
            <w:ins w:id="983" w:author="hyx" w:date="2018-11-10T18:44:00Z">
              <w:r>
                <w:rPr>
                  <w:rFonts w:hint="eastAsia"/>
                  <w:b/>
                  <w:color w:val="000000"/>
                  <w:szCs w:val="21"/>
                </w:rPr>
                <w:t>电话号码</w:t>
              </w:r>
            </w:ins>
            <w:del w:id="984" w:author="hyx" w:date="2018-11-10T18:44:00Z">
              <w:r>
                <w:rPr>
                  <w:rFonts w:hint="eastAsia"/>
                  <w:b/>
                  <w:color w:val="000000"/>
                  <w:szCs w:val="21"/>
                </w:rPr>
                <w:delText>电话号码</w:delText>
              </w:r>
            </w:del>
          </w:p>
        </w:tc>
        <w:tc>
          <w:tcPr>
            <w:tcW w:w="741" w:type="dxa"/>
            <w:shd w:val="clear" w:color="auto" w:fill="BDD6EE" w:themeFill="accent1" w:themeFillTint="66"/>
            <w:vAlign w:val="center"/>
            <w:tcPrChange w:id="985" w:author="hyx" w:date="2018-11-10T18:47:00Z">
              <w:tcPr>
                <w:tcW w:w="741" w:type="dxa"/>
                <w:shd w:val="clear" w:color="auto" w:fill="BDD6EE" w:themeFill="accent1" w:themeFillTint="66"/>
                <w:vAlign w:val="center"/>
              </w:tcPr>
            </w:tcPrChange>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86"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987" w:author="hyx" w:date="2018-11-10T18:47:00Z">
              <w:tcPr>
                <w:tcW w:w="428" w:type="dxa"/>
                <w:vAlign w:val="center"/>
              </w:tcPr>
            </w:tcPrChange>
          </w:tcPr>
          <w:p>
            <w:pPr>
              <w:rPr>
                <w:szCs w:val="21"/>
              </w:rPr>
            </w:pPr>
            <w:r>
              <w:rPr>
                <w:rFonts w:hint="eastAsia"/>
                <w:szCs w:val="21"/>
              </w:rPr>
              <w:t>文档编写员</w:t>
            </w:r>
          </w:p>
        </w:tc>
        <w:tc>
          <w:tcPr>
            <w:tcW w:w="992" w:type="dxa"/>
            <w:vAlign w:val="center"/>
            <w:tcPrChange w:id="988" w:author="hyx" w:date="2018-11-10T18:47:00Z">
              <w:tcPr>
                <w:tcW w:w="428" w:type="dxa"/>
                <w:vAlign w:val="center"/>
              </w:tcPr>
            </w:tcPrChange>
          </w:tcPr>
          <w:p>
            <w:pPr>
              <w:rPr>
                <w:szCs w:val="21"/>
              </w:rPr>
            </w:pPr>
            <w:ins w:id="989" w:author="hyx" w:date="2018-11-10T18:45:00Z">
              <w:r>
                <w:rPr>
                  <w:rFonts w:hint="eastAsia"/>
                  <w:bCs/>
                  <w:color w:val="000000"/>
                  <w:sz w:val="20"/>
                  <w:szCs w:val="21"/>
                </w:rPr>
                <w:t>黄叶轩</w:t>
              </w:r>
            </w:ins>
            <w:del w:id="990" w:author="hyx" w:date="2018-11-10T18:45:00Z">
              <w:r>
                <w:rPr>
                  <w:rFonts w:hint="eastAsia"/>
                  <w:color w:val="000000"/>
                  <w:sz w:val="20"/>
                  <w:szCs w:val="21"/>
                </w:rPr>
                <w:delText>黄叶轩</w:delText>
              </w:r>
            </w:del>
          </w:p>
        </w:tc>
        <w:tc>
          <w:tcPr>
            <w:tcW w:w="1985" w:type="dxa"/>
            <w:vAlign w:val="center"/>
            <w:tcPrChange w:id="991" w:author="hyx" w:date="2018-11-10T18:47:00Z">
              <w:tcPr>
                <w:tcW w:w="910" w:type="dxa"/>
                <w:vAlign w:val="center"/>
              </w:tcPr>
            </w:tcPrChange>
          </w:tcPr>
          <w:p>
            <w:pPr>
              <w:rPr>
                <w:szCs w:val="21"/>
              </w:rPr>
            </w:pPr>
            <w:r>
              <w:rPr>
                <w:rFonts w:hint="eastAsia"/>
                <w:color w:val="000000"/>
                <w:szCs w:val="21"/>
              </w:rPr>
              <w:t>负责分配到文档模块的编写，上传Git</w:t>
            </w:r>
          </w:p>
        </w:tc>
        <w:tc>
          <w:tcPr>
            <w:tcW w:w="1134" w:type="dxa"/>
            <w:vAlign w:val="center"/>
            <w:tcPrChange w:id="992" w:author="hyx" w:date="2018-11-10T18:47:00Z">
              <w:tcPr>
                <w:tcW w:w="1616" w:type="dxa"/>
                <w:vAlign w:val="center"/>
              </w:tcPr>
            </w:tcPrChange>
          </w:tcPr>
          <w:p>
            <w:pPr>
              <w:rPr>
                <w:szCs w:val="21"/>
              </w:rPr>
            </w:pPr>
            <w:ins w:id="993" w:author="hyx" w:date="2018-11-10T18:46:00Z">
              <w:r>
                <w:rPr>
                  <w:rFonts w:hint="eastAsia"/>
                  <w:color w:val="000000"/>
                  <w:szCs w:val="21"/>
                </w:rPr>
                <w:t>Hyxzucc</w:t>
              </w:r>
            </w:ins>
            <w:del w:id="994" w:author="hyx" w:date="2018-11-10T18:46:00Z">
              <w:r>
                <w:rPr>
                  <w:rFonts w:hint="eastAsia"/>
                  <w:color w:val="000000"/>
                  <w:szCs w:val="21"/>
                </w:rPr>
                <w:delText>软工1</w:delText>
              </w:r>
            </w:del>
            <w:del w:id="995" w:author="hyx" w:date="2018-11-10T18:46:00Z">
              <w:r>
                <w:rPr>
                  <w:color w:val="000000"/>
                  <w:szCs w:val="21"/>
                </w:rPr>
                <w:delText>6</w:delText>
              </w:r>
            </w:del>
            <w:del w:id="996" w:author="hyx" w:date="2018-11-10T18:46:00Z">
              <w:r>
                <w:rPr>
                  <w:rFonts w:hint="eastAsia"/>
                  <w:color w:val="000000"/>
                  <w:szCs w:val="21"/>
                </w:rPr>
                <w:delText>0</w:delText>
              </w:r>
            </w:del>
            <w:del w:id="997" w:author="hyx" w:date="2018-11-10T18:46:00Z">
              <w:r>
                <w:rPr>
                  <w:color w:val="000000"/>
                  <w:szCs w:val="21"/>
                </w:rPr>
                <w:delText>2</w:delText>
              </w:r>
            </w:del>
          </w:p>
        </w:tc>
        <w:tc>
          <w:tcPr>
            <w:tcW w:w="1559" w:type="dxa"/>
            <w:vAlign w:val="center"/>
            <w:tcPrChange w:id="998" w:author="hyx" w:date="2018-11-10T18:47:00Z">
              <w:tcPr>
                <w:tcW w:w="2106" w:type="dxa"/>
                <w:vAlign w:val="center"/>
              </w:tcPr>
            </w:tcPrChange>
          </w:tcPr>
          <w:p>
            <w:pPr>
              <w:rPr>
                <w:szCs w:val="21"/>
              </w:rPr>
            </w:pPr>
            <w:ins w:id="999" w:author="hyx" w:date="2018-11-10T18:46:00Z">
              <w:r>
                <w:rPr>
                  <w:bCs/>
                  <w:color w:val="000000"/>
                  <w:szCs w:val="21"/>
                </w:rPr>
                <w:t>1103057282</w:t>
              </w:r>
            </w:ins>
            <w:del w:id="1000" w:author="hyx" w:date="2018-11-10T18:46:00Z">
              <w:r>
                <w:rPr>
                  <w:color w:val="000000"/>
                  <w:szCs w:val="21"/>
                </w:rPr>
                <w:delText>31601246　</w:delText>
              </w:r>
            </w:del>
          </w:p>
        </w:tc>
        <w:tc>
          <w:tcPr>
            <w:tcW w:w="1385" w:type="dxa"/>
            <w:vAlign w:val="center"/>
            <w:tcPrChange w:id="1001" w:author="hyx" w:date="2018-11-10T18:47:00Z">
              <w:tcPr>
                <w:tcW w:w="2526" w:type="dxa"/>
                <w:vAlign w:val="center"/>
              </w:tcPr>
            </w:tcPrChange>
          </w:tcPr>
          <w:p>
            <w:pPr>
              <w:rPr>
                <w:szCs w:val="21"/>
              </w:rPr>
            </w:pPr>
            <w:ins w:id="1002" w:author="hyx" w:date="2018-11-10T18:46:00Z">
              <w:r>
                <w:rPr>
                  <w:bCs/>
                  <w:color w:val="000000"/>
                  <w:szCs w:val="21"/>
                </w:rPr>
                <w:t>13588899102</w:t>
              </w:r>
            </w:ins>
            <w:del w:id="1003" w:author="hyx" w:date="2018-11-10T18:46:00Z">
              <w:r>
                <w:rPr>
                  <w:color w:val="000000"/>
                  <w:szCs w:val="21"/>
                </w:rPr>
                <w:delText>13588899102　</w:delText>
              </w:r>
            </w:del>
          </w:p>
        </w:tc>
        <w:tc>
          <w:tcPr>
            <w:tcW w:w="741" w:type="dxa"/>
            <w:vAlign w:val="center"/>
            <w:tcPrChange w:id="1004" w:author="hyx" w:date="2018-11-10T18:47:00Z">
              <w:tcPr>
                <w:tcW w:w="741" w:type="dxa"/>
                <w:vAlign w:val="center"/>
              </w:tcPr>
            </w:tcPrChange>
          </w:tcPr>
          <w:p>
            <w:pPr>
              <w:rPr>
                <w:ins w:id="1005" w:author="hyx" w:date="2018-11-10T18:46:00Z"/>
                <w:rFonts w:cs="Helvetica Neue" w:asciiTheme="majorEastAsia" w:hAnsiTheme="majorEastAsia" w:eastAsiaTheme="majorEastAsia"/>
                <w:color w:val="000000"/>
                <w:sz w:val="20"/>
                <w:szCs w:val="26"/>
              </w:rPr>
            </w:pPr>
            <w:ins w:id="1006" w:author="hyx" w:date="2018-11-10T18:46:00Z">
              <w:r>
                <w:rPr>
                  <w:rFonts w:cs="Helvetica Neue" w:asciiTheme="majorEastAsia" w:hAnsiTheme="majorEastAsia" w:eastAsiaTheme="majorEastAsia"/>
                  <w:color w:val="000000"/>
                  <w:sz w:val="20"/>
                  <w:szCs w:val="26"/>
                </w:rPr>
                <w:t>弘毅</w:t>
              </w:r>
            </w:ins>
          </w:p>
          <w:p>
            <w:pPr>
              <w:rPr>
                <w:szCs w:val="21"/>
              </w:rPr>
            </w:pPr>
            <w:ins w:id="1007" w:author="hyx" w:date="2018-11-10T18:46:00Z">
              <w:r>
                <w:rPr>
                  <w:rFonts w:cs="Helvetica Neue" w:asciiTheme="majorEastAsia" w:hAnsiTheme="majorEastAsia" w:eastAsiaTheme="majorEastAsia"/>
                  <w:color w:val="000000"/>
                  <w:sz w:val="20"/>
                  <w:szCs w:val="26"/>
                </w:rPr>
                <w:t>2-210</w:t>
              </w:r>
            </w:ins>
            <w:del w:id="1008" w:author="hyx" w:date="2018-11-10T18:46:00Z">
              <w:r>
                <w:rPr>
                  <w:rFonts w:hint="eastAsia"/>
                  <w:color w:val="000000"/>
                  <w:szCs w:val="21"/>
                </w:rPr>
                <w:delText>弘毅</w:delText>
              </w:r>
            </w:del>
            <w:del w:id="1009" w:author="hyx" w:date="2018-11-10T18:46:00Z">
              <w:r>
                <w:rPr>
                  <w:color w:val="000000"/>
                  <w:szCs w:val="21"/>
                </w:rPr>
                <w:delText>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10"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11" w:author="hyx" w:date="2018-11-10T18:47:00Z">
              <w:tcPr>
                <w:tcW w:w="428" w:type="dxa"/>
                <w:vAlign w:val="center"/>
              </w:tcPr>
            </w:tcPrChange>
          </w:tcPr>
          <w:p>
            <w:pPr>
              <w:rPr>
                <w:szCs w:val="21"/>
              </w:rPr>
            </w:pPr>
            <w:r>
              <w:rPr>
                <w:rFonts w:hint="eastAsia"/>
                <w:szCs w:val="21"/>
              </w:rPr>
              <w:t>文档编写员</w:t>
            </w:r>
          </w:p>
        </w:tc>
        <w:tc>
          <w:tcPr>
            <w:tcW w:w="992" w:type="dxa"/>
            <w:vAlign w:val="center"/>
            <w:tcPrChange w:id="1012" w:author="hyx" w:date="2018-11-10T18:47:00Z">
              <w:tcPr>
                <w:tcW w:w="428" w:type="dxa"/>
                <w:vAlign w:val="center"/>
              </w:tcPr>
            </w:tcPrChange>
          </w:tcPr>
          <w:p>
            <w:pPr>
              <w:rPr>
                <w:szCs w:val="21"/>
              </w:rPr>
            </w:pPr>
            <w:ins w:id="1013" w:author="hyx" w:date="2018-11-10T18:45:00Z">
              <w:r>
                <w:rPr>
                  <w:rFonts w:hint="eastAsia"/>
                  <w:bCs/>
                  <w:color w:val="000000"/>
                  <w:sz w:val="20"/>
                  <w:szCs w:val="21"/>
                </w:rPr>
                <w:t>陈俊仁</w:t>
              </w:r>
            </w:ins>
            <w:del w:id="1014" w:author="hyx" w:date="2018-11-10T18:45:00Z">
              <w:r>
                <w:rPr>
                  <w:rFonts w:hint="eastAsia"/>
                  <w:color w:val="000000"/>
                  <w:sz w:val="20"/>
                  <w:szCs w:val="21"/>
                </w:rPr>
                <w:delText>陈苏民</w:delText>
              </w:r>
            </w:del>
          </w:p>
        </w:tc>
        <w:tc>
          <w:tcPr>
            <w:tcW w:w="1985" w:type="dxa"/>
            <w:vAlign w:val="center"/>
            <w:tcPrChange w:id="1015" w:author="hyx" w:date="2018-11-10T18:47:00Z">
              <w:tcPr>
                <w:tcW w:w="910" w:type="dxa"/>
                <w:vAlign w:val="center"/>
              </w:tcPr>
            </w:tcPrChange>
          </w:tcPr>
          <w:p>
            <w:pPr>
              <w:rPr>
                <w:szCs w:val="21"/>
              </w:rPr>
            </w:pPr>
            <w:r>
              <w:rPr>
                <w:rFonts w:hint="eastAsia"/>
                <w:color w:val="000000"/>
                <w:szCs w:val="21"/>
              </w:rPr>
              <w:t>负责分配到文档模块的编写，上传Git</w:t>
            </w:r>
          </w:p>
        </w:tc>
        <w:tc>
          <w:tcPr>
            <w:tcW w:w="1134" w:type="dxa"/>
            <w:vAlign w:val="center"/>
            <w:tcPrChange w:id="1016" w:author="hyx" w:date="2018-11-10T18:47:00Z">
              <w:tcPr>
                <w:tcW w:w="1616" w:type="dxa"/>
                <w:vAlign w:val="center"/>
              </w:tcPr>
            </w:tcPrChange>
          </w:tcPr>
          <w:p>
            <w:pPr>
              <w:rPr>
                <w:szCs w:val="21"/>
              </w:rPr>
            </w:pPr>
            <w:r>
              <w:rPr>
                <w:sz w:val="20"/>
                <w:szCs w:val="20"/>
              </w:rPr>
              <w:t>chenjunren6745</w:t>
            </w:r>
            <w:del w:id="1017" w:author="hyx" w:date="2018-11-10T18:46:00Z">
              <w:r>
                <w:rPr>
                  <w:rFonts w:hint="eastAsia"/>
                  <w:color w:val="000000"/>
                  <w:szCs w:val="21"/>
                </w:rPr>
                <w:delText>软工1</w:delText>
              </w:r>
            </w:del>
            <w:del w:id="1018" w:author="hyx" w:date="2018-11-10T18:46:00Z">
              <w:r>
                <w:rPr>
                  <w:color w:val="000000"/>
                  <w:szCs w:val="21"/>
                </w:rPr>
                <w:delText>6</w:delText>
              </w:r>
            </w:del>
            <w:del w:id="1019" w:author="hyx" w:date="2018-11-10T18:46:00Z">
              <w:r>
                <w:rPr>
                  <w:rFonts w:hint="eastAsia"/>
                  <w:color w:val="000000"/>
                  <w:szCs w:val="21"/>
                </w:rPr>
                <w:delText>0</w:delText>
              </w:r>
            </w:del>
            <w:del w:id="1020" w:author="hyx" w:date="2018-11-10T18:46:00Z">
              <w:r>
                <w:rPr>
                  <w:color w:val="000000"/>
                  <w:szCs w:val="21"/>
                </w:rPr>
                <w:delText>1</w:delText>
              </w:r>
            </w:del>
          </w:p>
        </w:tc>
        <w:tc>
          <w:tcPr>
            <w:tcW w:w="1559" w:type="dxa"/>
            <w:vAlign w:val="center"/>
            <w:tcPrChange w:id="1021" w:author="hyx" w:date="2018-11-10T18:47:00Z">
              <w:tcPr>
                <w:tcW w:w="2106" w:type="dxa"/>
                <w:vAlign w:val="center"/>
              </w:tcPr>
            </w:tcPrChange>
          </w:tcPr>
          <w:p>
            <w:pPr>
              <w:rPr>
                <w:szCs w:val="21"/>
              </w:rPr>
            </w:pPr>
            <w:ins w:id="1022" w:author="hyx" w:date="2018-11-10T18:46:00Z">
              <w:r>
                <w:rPr>
                  <w:sz w:val="20"/>
                  <w:szCs w:val="20"/>
                </w:rPr>
                <w:t>374955336</w:t>
              </w:r>
            </w:ins>
            <w:del w:id="1023" w:author="hyx" w:date="2018-11-10T18:46:00Z">
              <w:r>
                <w:rPr>
                  <w:rFonts w:hint="eastAsia"/>
                  <w:sz w:val="20"/>
                  <w:szCs w:val="20"/>
                </w:rPr>
                <w:delText>31602227</w:delText>
              </w:r>
            </w:del>
          </w:p>
        </w:tc>
        <w:tc>
          <w:tcPr>
            <w:tcW w:w="1385" w:type="dxa"/>
            <w:vAlign w:val="center"/>
            <w:tcPrChange w:id="1024" w:author="hyx" w:date="2018-11-10T18:47:00Z">
              <w:tcPr>
                <w:tcW w:w="2526" w:type="dxa"/>
                <w:vAlign w:val="center"/>
              </w:tcPr>
            </w:tcPrChange>
          </w:tcPr>
          <w:p>
            <w:pPr>
              <w:rPr>
                <w:szCs w:val="21"/>
              </w:rPr>
            </w:pPr>
            <w:ins w:id="1025" w:author="hyx" w:date="2018-11-10T18:46:00Z">
              <w:r>
                <w:rPr>
                  <w:sz w:val="20"/>
                  <w:szCs w:val="20"/>
                </w:rPr>
                <w:t>17376503405</w:t>
              </w:r>
            </w:ins>
            <w:del w:id="1026" w:author="hyx" w:date="2018-11-10T18:46:00Z">
              <w:r>
                <w:rPr>
                  <w:color w:val="000000"/>
                  <w:szCs w:val="21"/>
                </w:rPr>
                <w:delText>13071869207</w:delText>
              </w:r>
            </w:del>
          </w:p>
        </w:tc>
        <w:tc>
          <w:tcPr>
            <w:tcW w:w="741" w:type="dxa"/>
            <w:vAlign w:val="center"/>
            <w:tcPrChange w:id="1027" w:author="hyx" w:date="2018-11-10T18:47:00Z">
              <w:tcPr>
                <w:tcW w:w="741" w:type="dxa"/>
                <w:vAlign w:val="center"/>
              </w:tcPr>
            </w:tcPrChange>
          </w:tcPr>
          <w:p>
            <w:pPr>
              <w:rPr>
                <w:ins w:id="1028" w:author="hyx" w:date="2018-11-10T18:46:00Z"/>
                <w:rFonts w:cs="Helvetica Neue" w:asciiTheme="majorEastAsia" w:hAnsiTheme="majorEastAsia" w:eastAsiaTheme="majorEastAsia"/>
                <w:color w:val="000000"/>
                <w:sz w:val="20"/>
                <w:szCs w:val="26"/>
              </w:rPr>
            </w:pPr>
            <w:ins w:id="1029" w:author="hyx" w:date="2018-11-10T18:46:00Z">
              <w:r>
                <w:rPr>
                  <w:rFonts w:cs="Helvetica Neue" w:asciiTheme="majorEastAsia" w:hAnsiTheme="majorEastAsia" w:eastAsiaTheme="majorEastAsia"/>
                  <w:color w:val="000000"/>
                  <w:sz w:val="20"/>
                  <w:szCs w:val="26"/>
                </w:rPr>
                <w:t>弘毅</w:t>
              </w:r>
            </w:ins>
          </w:p>
          <w:p>
            <w:pPr>
              <w:rPr>
                <w:szCs w:val="21"/>
              </w:rPr>
            </w:pPr>
            <w:ins w:id="1030" w:author="hyx" w:date="2018-11-10T18:46:00Z">
              <w:r>
                <w:rPr>
                  <w:rFonts w:cs="Helvetica Neue" w:asciiTheme="majorEastAsia" w:hAnsiTheme="majorEastAsia" w:eastAsiaTheme="majorEastAsia"/>
                  <w:color w:val="000000"/>
                  <w:sz w:val="20"/>
                  <w:szCs w:val="26"/>
                </w:rPr>
                <w:t>2-209</w:t>
              </w:r>
            </w:ins>
            <w:del w:id="1031" w:author="hyx" w:date="2018-11-10T18:46:00Z">
              <w:r>
                <w:rPr>
                  <w:rFonts w:hint="eastAsia"/>
                  <w:sz w:val="20"/>
                  <w:szCs w:val="20"/>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32"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33" w:author="hyx" w:date="2018-11-10T18:47:00Z">
              <w:tcPr>
                <w:tcW w:w="428" w:type="dxa"/>
                <w:vAlign w:val="center"/>
              </w:tcPr>
            </w:tcPrChange>
          </w:tcPr>
          <w:p>
            <w:pPr>
              <w:rPr>
                <w:szCs w:val="21"/>
              </w:rPr>
            </w:pPr>
            <w:r>
              <w:rPr>
                <w:rFonts w:hint="eastAsia"/>
                <w:szCs w:val="21"/>
              </w:rPr>
              <w:t>文档编写员</w:t>
            </w:r>
          </w:p>
        </w:tc>
        <w:tc>
          <w:tcPr>
            <w:tcW w:w="992" w:type="dxa"/>
            <w:vAlign w:val="center"/>
            <w:tcPrChange w:id="1034" w:author="hyx" w:date="2018-11-10T18:47:00Z">
              <w:tcPr>
                <w:tcW w:w="428" w:type="dxa"/>
                <w:vAlign w:val="center"/>
              </w:tcPr>
            </w:tcPrChange>
          </w:tcPr>
          <w:p>
            <w:pPr>
              <w:rPr>
                <w:szCs w:val="21"/>
              </w:rPr>
            </w:pPr>
            <w:ins w:id="1035" w:author="hyx" w:date="2018-11-10T18:45:00Z">
              <w:r>
                <w:rPr>
                  <w:rFonts w:hint="eastAsia"/>
                  <w:bCs/>
                  <w:color w:val="000000"/>
                  <w:sz w:val="20"/>
                  <w:szCs w:val="21"/>
                </w:rPr>
                <w:t>陈苏民</w:t>
              </w:r>
            </w:ins>
            <w:del w:id="1036" w:author="hyx" w:date="2018-11-10T18:45:00Z">
              <w:r>
                <w:rPr>
                  <w:rFonts w:hint="eastAsia"/>
                  <w:color w:val="000000"/>
                  <w:sz w:val="20"/>
                  <w:szCs w:val="21"/>
                </w:rPr>
                <w:delText>徐双铅</w:delText>
              </w:r>
            </w:del>
          </w:p>
        </w:tc>
        <w:tc>
          <w:tcPr>
            <w:tcW w:w="1985" w:type="dxa"/>
            <w:vAlign w:val="center"/>
            <w:tcPrChange w:id="1037" w:author="hyx" w:date="2018-11-10T18:47:00Z">
              <w:tcPr>
                <w:tcW w:w="910" w:type="dxa"/>
                <w:vAlign w:val="center"/>
              </w:tcPr>
            </w:tcPrChange>
          </w:tcPr>
          <w:p>
            <w:pPr>
              <w:rPr>
                <w:szCs w:val="21"/>
              </w:rPr>
            </w:pPr>
            <w:r>
              <w:rPr>
                <w:rFonts w:hint="eastAsia"/>
                <w:color w:val="000000"/>
                <w:szCs w:val="21"/>
              </w:rPr>
              <w:t>负责分配到文档模块的编写，上传Git</w:t>
            </w:r>
          </w:p>
        </w:tc>
        <w:tc>
          <w:tcPr>
            <w:tcW w:w="1134" w:type="dxa"/>
            <w:vAlign w:val="center"/>
            <w:tcPrChange w:id="1038" w:author="hyx" w:date="2018-11-10T18:47:00Z">
              <w:tcPr>
                <w:tcW w:w="1616" w:type="dxa"/>
                <w:vAlign w:val="center"/>
              </w:tcPr>
            </w:tcPrChange>
          </w:tcPr>
          <w:p>
            <w:pPr>
              <w:rPr>
                <w:szCs w:val="21"/>
              </w:rPr>
            </w:pPr>
            <w:ins w:id="1039" w:author="hyx" w:date="2018-11-10T18:46:00Z">
              <w:r>
                <w:rPr>
                  <w:sz w:val="20"/>
                  <w:szCs w:val="20"/>
                </w:rPr>
                <w:t>c96s1m</w:t>
              </w:r>
            </w:ins>
            <w:del w:id="1040" w:author="hyx" w:date="2018-11-10T18:46:00Z">
              <w:r>
                <w:rPr>
                  <w:rFonts w:hint="eastAsia"/>
                  <w:color w:val="000000"/>
                  <w:szCs w:val="21"/>
                </w:rPr>
                <w:delText>软工1</w:delText>
              </w:r>
            </w:del>
            <w:del w:id="1041" w:author="hyx" w:date="2018-11-10T18:46:00Z">
              <w:r>
                <w:rPr>
                  <w:color w:val="000000"/>
                  <w:szCs w:val="21"/>
                </w:rPr>
                <w:delText>6</w:delText>
              </w:r>
            </w:del>
            <w:del w:id="1042" w:author="hyx" w:date="2018-11-10T18:46:00Z">
              <w:r>
                <w:rPr>
                  <w:rFonts w:hint="eastAsia"/>
                  <w:color w:val="000000"/>
                  <w:szCs w:val="21"/>
                </w:rPr>
                <w:delText>0</w:delText>
              </w:r>
            </w:del>
            <w:del w:id="1043" w:author="hyx" w:date="2018-11-10T18:46:00Z">
              <w:r>
                <w:rPr>
                  <w:color w:val="000000"/>
                  <w:szCs w:val="21"/>
                </w:rPr>
                <w:delText>1</w:delText>
              </w:r>
            </w:del>
          </w:p>
        </w:tc>
        <w:tc>
          <w:tcPr>
            <w:tcW w:w="1559" w:type="dxa"/>
            <w:vAlign w:val="center"/>
            <w:tcPrChange w:id="1044" w:author="hyx" w:date="2018-11-10T18:47:00Z">
              <w:tcPr>
                <w:tcW w:w="2106" w:type="dxa"/>
                <w:vAlign w:val="center"/>
              </w:tcPr>
            </w:tcPrChange>
          </w:tcPr>
          <w:p>
            <w:pPr>
              <w:rPr>
                <w:szCs w:val="21"/>
              </w:rPr>
            </w:pPr>
            <w:ins w:id="1045" w:author="hyx" w:date="2018-11-10T18:46:00Z">
              <w:r>
                <w:rPr>
                  <w:bCs/>
                  <w:color w:val="000000"/>
                  <w:sz w:val="20"/>
                  <w:szCs w:val="21"/>
                </w:rPr>
                <w:t>245023559</w:t>
              </w:r>
            </w:ins>
            <w:del w:id="1046" w:author="hyx" w:date="2018-11-10T18:46:00Z">
              <w:r>
                <w:rPr>
                  <w:color w:val="000000"/>
                  <w:szCs w:val="21"/>
                </w:rPr>
                <w:delText>31601221</w:delText>
              </w:r>
            </w:del>
          </w:p>
        </w:tc>
        <w:tc>
          <w:tcPr>
            <w:tcW w:w="1385" w:type="dxa"/>
            <w:vAlign w:val="center"/>
            <w:tcPrChange w:id="1047" w:author="hyx" w:date="2018-11-10T18:47:00Z">
              <w:tcPr>
                <w:tcW w:w="2526" w:type="dxa"/>
                <w:vAlign w:val="center"/>
              </w:tcPr>
            </w:tcPrChange>
          </w:tcPr>
          <w:p>
            <w:pPr>
              <w:rPr>
                <w:szCs w:val="21"/>
              </w:rPr>
            </w:pPr>
            <w:ins w:id="1048" w:author="hyx" w:date="2018-11-10T18:46:00Z">
              <w:r>
                <w:rPr>
                  <w:rFonts w:ascii="Times New Roman" w:hAnsi="Times New Roman" w:cs="Times New Roman"/>
                  <w:sz w:val="20"/>
                  <w:szCs w:val="24"/>
                </w:rPr>
                <w:t>19967308296</w:t>
              </w:r>
            </w:ins>
            <w:del w:id="1049" w:author="hyx" w:date="2018-11-10T18:46:00Z">
              <w:r>
                <w:rPr>
                  <w:rFonts w:hint="eastAsia"/>
                  <w:color w:val="000000"/>
                  <w:szCs w:val="21"/>
                </w:rPr>
                <w:delText>15858266212</w:delText>
              </w:r>
            </w:del>
          </w:p>
        </w:tc>
        <w:tc>
          <w:tcPr>
            <w:tcW w:w="741" w:type="dxa"/>
            <w:vAlign w:val="center"/>
            <w:tcPrChange w:id="1050" w:author="hyx" w:date="2018-11-10T18:47:00Z">
              <w:tcPr>
                <w:tcW w:w="741" w:type="dxa"/>
                <w:vAlign w:val="center"/>
              </w:tcPr>
            </w:tcPrChange>
          </w:tcPr>
          <w:p>
            <w:pPr>
              <w:rPr>
                <w:ins w:id="1051" w:author="hyx" w:date="2018-11-10T18:46:00Z"/>
                <w:rFonts w:cs="Helvetica Neue" w:asciiTheme="majorEastAsia" w:hAnsiTheme="majorEastAsia" w:eastAsiaTheme="majorEastAsia"/>
                <w:color w:val="000000"/>
                <w:sz w:val="20"/>
                <w:szCs w:val="26"/>
              </w:rPr>
            </w:pPr>
            <w:ins w:id="1052" w:author="hyx" w:date="2018-11-10T18:46:00Z">
              <w:r>
                <w:rPr>
                  <w:rFonts w:cs="Helvetica Neue" w:asciiTheme="majorEastAsia" w:hAnsiTheme="majorEastAsia" w:eastAsiaTheme="majorEastAsia"/>
                  <w:color w:val="000000"/>
                  <w:sz w:val="20"/>
                  <w:szCs w:val="26"/>
                </w:rPr>
                <w:t>弘毅</w:t>
              </w:r>
            </w:ins>
          </w:p>
          <w:p>
            <w:pPr>
              <w:rPr>
                <w:szCs w:val="21"/>
              </w:rPr>
            </w:pPr>
            <w:ins w:id="1053" w:author="hyx" w:date="2018-11-10T18:46:00Z">
              <w:r>
                <w:rPr>
                  <w:rFonts w:cs="Helvetica Neue" w:asciiTheme="majorEastAsia" w:hAnsiTheme="majorEastAsia" w:eastAsiaTheme="majorEastAsia"/>
                  <w:color w:val="000000"/>
                  <w:sz w:val="20"/>
                  <w:szCs w:val="26"/>
                </w:rPr>
                <w:t>1-124</w:t>
              </w:r>
            </w:ins>
            <w:del w:id="1054" w:author="hyx" w:date="2018-11-10T18:46:00Z">
              <w:r>
                <w:rPr>
                  <w:rFonts w:hint="eastAsia"/>
                  <w:color w:val="000000"/>
                  <w:szCs w:val="21"/>
                </w:rPr>
                <w:delText>弘毅</w:delText>
              </w:r>
            </w:del>
            <w:del w:id="1055" w:author="hyx" w:date="2018-11-10T18:46:00Z">
              <w:r>
                <w:rPr>
                  <w:color w:val="000000"/>
                  <w:szCs w:val="21"/>
                </w:rPr>
                <w:delText>2-207</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56"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57" w:author="hyx" w:date="2018-11-10T18:47:00Z">
              <w:tcPr>
                <w:tcW w:w="428" w:type="dxa"/>
                <w:vAlign w:val="center"/>
              </w:tcPr>
            </w:tcPrChange>
          </w:tcPr>
          <w:p>
            <w:pPr>
              <w:rPr>
                <w:szCs w:val="21"/>
              </w:rPr>
            </w:pPr>
            <w:r>
              <w:rPr>
                <w:rFonts w:hint="eastAsia"/>
                <w:szCs w:val="21"/>
              </w:rPr>
              <w:t>文档编写员</w:t>
            </w:r>
          </w:p>
        </w:tc>
        <w:tc>
          <w:tcPr>
            <w:tcW w:w="992" w:type="dxa"/>
            <w:vAlign w:val="center"/>
            <w:tcPrChange w:id="1058" w:author="hyx" w:date="2018-11-10T18:47:00Z">
              <w:tcPr>
                <w:tcW w:w="428" w:type="dxa"/>
                <w:vAlign w:val="center"/>
              </w:tcPr>
            </w:tcPrChange>
          </w:tcPr>
          <w:p>
            <w:pPr>
              <w:rPr>
                <w:szCs w:val="21"/>
              </w:rPr>
            </w:pPr>
            <w:ins w:id="1059" w:author="hyx" w:date="2018-11-10T18:45:00Z">
              <w:r>
                <w:rPr>
                  <w:rFonts w:hint="eastAsia"/>
                  <w:bCs/>
                  <w:color w:val="000000"/>
                  <w:sz w:val="20"/>
                  <w:szCs w:val="21"/>
                </w:rPr>
                <w:t>徐双铅</w:t>
              </w:r>
            </w:ins>
            <w:del w:id="1060" w:author="hyx" w:date="2018-11-10T18:45:00Z">
              <w:r>
                <w:rPr>
                  <w:rFonts w:hint="eastAsia"/>
                  <w:color w:val="000000"/>
                  <w:sz w:val="20"/>
                  <w:szCs w:val="21"/>
                </w:rPr>
                <w:delText>吕迪</w:delText>
              </w:r>
            </w:del>
          </w:p>
        </w:tc>
        <w:tc>
          <w:tcPr>
            <w:tcW w:w="1985" w:type="dxa"/>
            <w:vAlign w:val="center"/>
            <w:tcPrChange w:id="1061" w:author="hyx" w:date="2018-11-10T18:47:00Z">
              <w:tcPr>
                <w:tcW w:w="910" w:type="dxa"/>
                <w:vAlign w:val="center"/>
              </w:tcPr>
            </w:tcPrChange>
          </w:tcPr>
          <w:p>
            <w:pPr>
              <w:rPr>
                <w:szCs w:val="21"/>
              </w:rPr>
            </w:pPr>
            <w:r>
              <w:rPr>
                <w:rFonts w:hint="eastAsia"/>
                <w:color w:val="000000"/>
                <w:szCs w:val="21"/>
              </w:rPr>
              <w:t>负责分配到文档模块的编写，上传Git</w:t>
            </w:r>
          </w:p>
        </w:tc>
        <w:tc>
          <w:tcPr>
            <w:tcW w:w="1134" w:type="dxa"/>
            <w:vAlign w:val="center"/>
            <w:tcPrChange w:id="1062" w:author="hyx" w:date="2018-11-10T18:47:00Z">
              <w:tcPr>
                <w:tcW w:w="1616" w:type="dxa"/>
                <w:vAlign w:val="center"/>
              </w:tcPr>
            </w:tcPrChange>
          </w:tcPr>
          <w:p>
            <w:pPr>
              <w:rPr>
                <w:szCs w:val="21"/>
              </w:rPr>
            </w:pPr>
            <w:ins w:id="1063" w:author="hyx" w:date="2018-11-10T18:46:00Z">
              <w:r>
                <w:rPr>
                  <w:sz w:val="20"/>
                  <w:szCs w:val="20"/>
                </w:rPr>
                <w:t>CXM1064081300</w:t>
              </w:r>
            </w:ins>
            <w:del w:id="1064" w:author="hyx" w:date="2018-11-10T18:46:00Z">
              <w:r>
                <w:rPr>
                  <w:rFonts w:hint="eastAsia"/>
                  <w:color w:val="000000"/>
                  <w:szCs w:val="21"/>
                </w:rPr>
                <w:delText>软工1</w:delText>
              </w:r>
            </w:del>
            <w:del w:id="1065" w:author="hyx" w:date="2018-11-10T18:46:00Z">
              <w:r>
                <w:rPr>
                  <w:color w:val="000000"/>
                  <w:szCs w:val="21"/>
                </w:rPr>
                <w:delText>6</w:delText>
              </w:r>
            </w:del>
            <w:del w:id="1066" w:author="hyx" w:date="2018-11-10T18:46:00Z">
              <w:r>
                <w:rPr>
                  <w:rFonts w:hint="eastAsia"/>
                  <w:color w:val="000000"/>
                  <w:szCs w:val="21"/>
                </w:rPr>
                <w:delText>01</w:delText>
              </w:r>
            </w:del>
          </w:p>
        </w:tc>
        <w:tc>
          <w:tcPr>
            <w:tcW w:w="1559" w:type="dxa"/>
            <w:vAlign w:val="center"/>
            <w:tcPrChange w:id="1067" w:author="hyx" w:date="2018-11-10T18:47:00Z">
              <w:tcPr>
                <w:tcW w:w="2106" w:type="dxa"/>
                <w:vAlign w:val="center"/>
              </w:tcPr>
            </w:tcPrChange>
          </w:tcPr>
          <w:p>
            <w:pPr>
              <w:rPr>
                <w:szCs w:val="21"/>
              </w:rPr>
            </w:pPr>
            <w:ins w:id="1068" w:author="hyx" w:date="2018-11-10T18:46:00Z">
              <w:r>
                <w:rPr>
                  <w:sz w:val="20"/>
                  <w:szCs w:val="20"/>
                </w:rPr>
                <w:t>1227442409</w:t>
              </w:r>
            </w:ins>
            <w:del w:id="1069" w:author="hyx" w:date="2018-11-10T18:46:00Z">
              <w:r>
                <w:rPr>
                  <w:color w:val="000000"/>
                  <w:szCs w:val="21"/>
                </w:rPr>
                <w:delText>31504251</w:delText>
              </w:r>
            </w:del>
          </w:p>
        </w:tc>
        <w:tc>
          <w:tcPr>
            <w:tcW w:w="1385" w:type="dxa"/>
            <w:vAlign w:val="center"/>
            <w:tcPrChange w:id="1070" w:author="hyx" w:date="2018-11-10T18:47:00Z">
              <w:tcPr>
                <w:tcW w:w="2526" w:type="dxa"/>
                <w:vAlign w:val="center"/>
              </w:tcPr>
            </w:tcPrChange>
          </w:tcPr>
          <w:p>
            <w:pPr>
              <w:rPr>
                <w:szCs w:val="21"/>
              </w:rPr>
            </w:pPr>
            <w:ins w:id="1071" w:author="hyx" w:date="2018-11-10T18:46:00Z">
              <w:r>
                <w:rPr>
                  <w:sz w:val="20"/>
                  <w:szCs w:val="20"/>
                </w:rPr>
                <w:t>18094711647</w:t>
              </w:r>
            </w:ins>
            <w:del w:id="1072" w:author="hyx" w:date="2018-11-10T18:46:00Z">
              <w:r>
                <w:rPr>
                  <w:color w:val="000000"/>
                  <w:szCs w:val="21"/>
                </w:rPr>
                <w:delText>17306413358</w:delText>
              </w:r>
            </w:del>
          </w:p>
        </w:tc>
        <w:tc>
          <w:tcPr>
            <w:tcW w:w="741" w:type="dxa"/>
            <w:vAlign w:val="center"/>
            <w:tcPrChange w:id="1073" w:author="hyx" w:date="2018-11-10T18:47:00Z">
              <w:tcPr>
                <w:tcW w:w="741" w:type="dxa"/>
                <w:vAlign w:val="center"/>
              </w:tcPr>
            </w:tcPrChange>
          </w:tcPr>
          <w:p>
            <w:pPr>
              <w:rPr>
                <w:ins w:id="1074" w:author="hyx" w:date="2018-11-10T18:46:00Z"/>
                <w:rFonts w:cs="Helvetica Neue" w:asciiTheme="majorEastAsia" w:hAnsiTheme="majorEastAsia" w:eastAsiaTheme="majorEastAsia"/>
                <w:color w:val="000000"/>
                <w:sz w:val="20"/>
                <w:szCs w:val="26"/>
              </w:rPr>
            </w:pPr>
            <w:ins w:id="1075" w:author="hyx" w:date="2018-11-10T18:46:00Z">
              <w:r>
                <w:rPr>
                  <w:rFonts w:cs="Helvetica Neue" w:asciiTheme="majorEastAsia" w:hAnsiTheme="majorEastAsia" w:eastAsiaTheme="majorEastAsia"/>
                  <w:color w:val="000000"/>
                  <w:sz w:val="20"/>
                  <w:szCs w:val="26"/>
                </w:rPr>
                <w:t>弘毅</w:t>
              </w:r>
            </w:ins>
          </w:p>
          <w:p>
            <w:pPr>
              <w:rPr>
                <w:szCs w:val="21"/>
              </w:rPr>
            </w:pPr>
            <w:ins w:id="1076" w:author="hyx" w:date="2018-11-10T18:46:00Z">
              <w:r>
                <w:rPr>
                  <w:rFonts w:cs="Helvetica Neue" w:asciiTheme="majorEastAsia" w:hAnsiTheme="majorEastAsia" w:eastAsiaTheme="majorEastAsia"/>
                  <w:color w:val="000000"/>
                  <w:sz w:val="20"/>
                  <w:szCs w:val="26"/>
                </w:rPr>
                <w:t>2-207</w:t>
              </w:r>
            </w:ins>
            <w:del w:id="1077" w:author="hyx" w:date="2018-11-10T18:46:00Z">
              <w:r>
                <w:rPr>
                  <w:rFonts w:hint="eastAsia"/>
                  <w:color w:val="000000"/>
                  <w:szCs w:val="21"/>
                </w:rPr>
                <w:delText>求真</w:delText>
              </w:r>
            </w:del>
            <w:del w:id="1078" w:author="hyx" w:date="2018-11-10T18:46:00Z">
              <w:r>
                <w:rPr>
                  <w:color w:val="000000"/>
                  <w:szCs w:val="21"/>
                </w:rPr>
                <w:delText>1-125</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79"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080" w:author="hyx" w:date="2018-11-10T18:47:00Z">
              <w:tcPr>
                <w:tcW w:w="428" w:type="dxa"/>
                <w:vAlign w:val="center"/>
              </w:tcPr>
            </w:tcPrChange>
          </w:tcPr>
          <w:p>
            <w:pPr>
              <w:rPr>
                <w:color w:val="000000"/>
                <w:sz w:val="20"/>
                <w:szCs w:val="21"/>
              </w:rPr>
            </w:pPr>
            <w:r>
              <w:rPr>
                <w:rFonts w:hint="eastAsia"/>
                <w:szCs w:val="21"/>
              </w:rPr>
              <w:t>文档编写员</w:t>
            </w:r>
          </w:p>
        </w:tc>
        <w:tc>
          <w:tcPr>
            <w:tcW w:w="992" w:type="dxa"/>
            <w:vAlign w:val="center"/>
            <w:tcPrChange w:id="1081" w:author="hyx" w:date="2018-11-10T18:47:00Z">
              <w:tcPr>
                <w:tcW w:w="428" w:type="dxa"/>
                <w:vAlign w:val="center"/>
              </w:tcPr>
            </w:tcPrChange>
          </w:tcPr>
          <w:p>
            <w:pPr>
              <w:rPr>
                <w:color w:val="000000"/>
                <w:sz w:val="20"/>
                <w:szCs w:val="21"/>
              </w:rPr>
            </w:pPr>
            <w:ins w:id="1082" w:author="hyx" w:date="2018-11-10T18:45:00Z">
              <w:r>
                <w:rPr>
                  <w:rFonts w:hint="eastAsia"/>
                  <w:bCs/>
                  <w:color w:val="000000"/>
                  <w:sz w:val="20"/>
                  <w:szCs w:val="21"/>
                </w:rPr>
                <w:t>吕迪</w:t>
              </w:r>
            </w:ins>
            <w:del w:id="1083" w:author="hyx" w:date="2018-11-10T18:45:00Z">
              <w:r>
                <w:rPr>
                  <w:rFonts w:hint="eastAsia"/>
                  <w:bCs/>
                  <w:color w:val="000000"/>
                  <w:sz w:val="20"/>
                  <w:szCs w:val="21"/>
                </w:rPr>
                <w:delText>陈俊仁</w:delText>
              </w:r>
            </w:del>
          </w:p>
        </w:tc>
        <w:tc>
          <w:tcPr>
            <w:tcW w:w="1985" w:type="dxa"/>
            <w:vAlign w:val="center"/>
            <w:tcPrChange w:id="1084" w:author="hyx" w:date="2018-11-10T18:47:00Z">
              <w:tcPr>
                <w:tcW w:w="910" w:type="dxa"/>
                <w:vAlign w:val="center"/>
              </w:tcPr>
            </w:tcPrChange>
          </w:tcPr>
          <w:p>
            <w:pPr>
              <w:rPr>
                <w:color w:val="000000"/>
                <w:sz w:val="20"/>
                <w:szCs w:val="21"/>
              </w:rPr>
            </w:pPr>
            <w:r>
              <w:rPr>
                <w:rFonts w:hint="eastAsia"/>
                <w:color w:val="000000"/>
                <w:szCs w:val="21"/>
              </w:rPr>
              <w:t>负责分配到文档模块的编写，上传Git</w:t>
            </w:r>
          </w:p>
        </w:tc>
        <w:tc>
          <w:tcPr>
            <w:tcW w:w="1134" w:type="dxa"/>
            <w:vAlign w:val="center"/>
            <w:tcPrChange w:id="1085" w:author="hyx" w:date="2018-11-10T18:47:00Z">
              <w:tcPr>
                <w:tcW w:w="1616" w:type="dxa"/>
                <w:vAlign w:val="center"/>
              </w:tcPr>
            </w:tcPrChange>
          </w:tcPr>
          <w:p>
            <w:pPr>
              <w:rPr>
                <w:color w:val="000000"/>
                <w:sz w:val="20"/>
                <w:szCs w:val="21"/>
              </w:rPr>
            </w:pPr>
            <w:ins w:id="1086" w:author="hyx" w:date="2018-11-10T18:46:00Z">
              <w:r>
                <w:rPr>
                  <w:sz w:val="20"/>
                  <w:szCs w:val="20"/>
                </w:rPr>
                <w:t>di62289</w:t>
              </w:r>
            </w:ins>
            <w:del w:id="1087" w:author="hyx" w:date="2018-11-10T18:46:00Z">
              <w:r>
                <w:rPr>
                  <w:rFonts w:hint="eastAsia"/>
                  <w:bCs/>
                  <w:color w:val="000000"/>
                  <w:szCs w:val="21"/>
                </w:rPr>
                <w:delText>软工1</w:delText>
              </w:r>
            </w:del>
            <w:del w:id="1088" w:author="hyx" w:date="2018-11-10T18:46:00Z">
              <w:r>
                <w:rPr>
                  <w:bCs/>
                  <w:color w:val="000000"/>
                  <w:szCs w:val="21"/>
                </w:rPr>
                <w:delText>6</w:delText>
              </w:r>
            </w:del>
            <w:del w:id="1089" w:author="hyx" w:date="2018-11-10T18:46:00Z">
              <w:r>
                <w:rPr>
                  <w:rFonts w:hint="eastAsia"/>
                  <w:bCs/>
                  <w:color w:val="000000"/>
                  <w:szCs w:val="21"/>
                </w:rPr>
                <w:delText>0</w:delText>
              </w:r>
            </w:del>
            <w:del w:id="1090" w:author="hyx" w:date="2018-11-10T18:46:00Z">
              <w:r>
                <w:rPr>
                  <w:bCs/>
                  <w:color w:val="000000"/>
                  <w:szCs w:val="21"/>
                </w:rPr>
                <w:delText>1</w:delText>
              </w:r>
            </w:del>
          </w:p>
        </w:tc>
        <w:tc>
          <w:tcPr>
            <w:tcW w:w="1559" w:type="dxa"/>
            <w:vAlign w:val="center"/>
            <w:tcPrChange w:id="1091" w:author="hyx" w:date="2018-11-10T18:47:00Z">
              <w:tcPr>
                <w:tcW w:w="2106" w:type="dxa"/>
                <w:vAlign w:val="center"/>
              </w:tcPr>
            </w:tcPrChange>
          </w:tcPr>
          <w:p>
            <w:pPr>
              <w:rPr>
                <w:color w:val="000000"/>
                <w:sz w:val="20"/>
                <w:szCs w:val="21"/>
              </w:rPr>
            </w:pPr>
            <w:ins w:id="1092" w:author="hyx" w:date="2018-11-10T18:46:00Z">
              <w:r>
                <w:rPr>
                  <w:sz w:val="20"/>
                  <w:szCs w:val="20"/>
                </w:rPr>
                <w:t>935162289</w:t>
              </w:r>
            </w:ins>
            <w:del w:id="1093" w:author="hyx" w:date="2018-11-10T18:46:00Z">
              <w:r>
                <w:rPr>
                  <w:bCs/>
                  <w:color w:val="000000"/>
                  <w:szCs w:val="21"/>
                </w:rPr>
                <w:delText>31601241</w:delText>
              </w:r>
            </w:del>
          </w:p>
        </w:tc>
        <w:tc>
          <w:tcPr>
            <w:tcW w:w="1385" w:type="dxa"/>
            <w:vAlign w:val="center"/>
            <w:tcPrChange w:id="1094" w:author="hyx" w:date="2018-11-10T18:47:00Z">
              <w:tcPr>
                <w:tcW w:w="2526" w:type="dxa"/>
                <w:vAlign w:val="center"/>
              </w:tcPr>
            </w:tcPrChange>
          </w:tcPr>
          <w:p>
            <w:pPr>
              <w:rPr>
                <w:color w:val="000000"/>
                <w:sz w:val="20"/>
                <w:szCs w:val="21"/>
              </w:rPr>
            </w:pPr>
            <w:ins w:id="1095" w:author="hyx" w:date="2018-11-10T18:46:00Z">
              <w:r>
                <w:rPr>
                  <w:sz w:val="20"/>
                  <w:szCs w:val="20"/>
                </w:rPr>
                <w:t>17306413358</w:t>
              </w:r>
            </w:ins>
            <w:del w:id="1096" w:author="hyx" w:date="2018-11-10T18:46:00Z">
              <w:r>
                <w:rPr>
                  <w:bCs/>
                  <w:color w:val="000000"/>
                  <w:szCs w:val="21"/>
                </w:rPr>
                <w:delText>17376503405</w:delText>
              </w:r>
            </w:del>
          </w:p>
        </w:tc>
        <w:tc>
          <w:tcPr>
            <w:tcW w:w="741" w:type="dxa"/>
            <w:vAlign w:val="center"/>
            <w:tcPrChange w:id="1097" w:author="hyx" w:date="2018-11-10T18:47:00Z">
              <w:tcPr>
                <w:tcW w:w="741" w:type="dxa"/>
                <w:vAlign w:val="center"/>
              </w:tcPr>
            </w:tcPrChange>
          </w:tcPr>
          <w:p>
            <w:pPr>
              <w:rPr>
                <w:ins w:id="1098" w:author="hyx" w:date="2018-11-10T18:46:00Z"/>
                <w:rFonts w:cs="Helvetica Neue" w:asciiTheme="majorEastAsia" w:hAnsiTheme="majorEastAsia" w:eastAsiaTheme="majorEastAsia"/>
                <w:color w:val="000000"/>
                <w:sz w:val="20"/>
                <w:szCs w:val="26"/>
              </w:rPr>
            </w:pPr>
            <w:ins w:id="1099" w:author="hyx" w:date="2018-11-10T18:46:00Z">
              <w:r>
                <w:rPr>
                  <w:rFonts w:hint="eastAsia" w:cs="Helvetica Neue" w:asciiTheme="majorEastAsia" w:hAnsiTheme="majorEastAsia" w:eastAsiaTheme="majorEastAsia"/>
                  <w:color w:val="000000"/>
                  <w:sz w:val="20"/>
                  <w:szCs w:val="26"/>
                </w:rPr>
                <w:t>求真</w:t>
              </w:r>
            </w:ins>
          </w:p>
          <w:p>
            <w:pPr>
              <w:rPr>
                <w:color w:val="000000"/>
                <w:sz w:val="20"/>
                <w:szCs w:val="21"/>
              </w:rPr>
            </w:pPr>
            <w:ins w:id="1100" w:author="hyx" w:date="2018-11-10T18:46:00Z">
              <w:r>
                <w:rPr>
                  <w:rFonts w:cs="Helvetica Neue" w:asciiTheme="majorEastAsia" w:hAnsiTheme="majorEastAsia" w:eastAsiaTheme="majorEastAsia"/>
                  <w:color w:val="000000"/>
                  <w:sz w:val="20"/>
                  <w:szCs w:val="26"/>
                </w:rPr>
                <w:t>1-125</w:t>
              </w:r>
            </w:ins>
            <w:del w:id="1101" w:author="hyx" w:date="2018-11-10T18:46:00Z">
              <w:r>
                <w:rPr>
                  <w:rFonts w:hint="eastAsia"/>
                  <w:bCs/>
                  <w:color w:val="000000"/>
                  <w:szCs w:val="21"/>
                </w:rPr>
                <w:delText>弘毅</w:delText>
              </w:r>
            </w:del>
            <w:del w:id="1102" w:author="hyx" w:date="2018-11-10T18:46:00Z">
              <w:r>
                <w:rPr>
                  <w:bCs/>
                  <w:color w:val="000000"/>
                  <w:szCs w:val="21"/>
                </w:rPr>
                <w:delText>2-209</w:delText>
              </w:r>
            </w:del>
          </w:p>
        </w:tc>
      </w:tr>
    </w:tbl>
    <w:p>
      <w:bookmarkStart w:id="95" w:name="_Toc497223486"/>
    </w:p>
    <w:p>
      <w:pPr>
        <w:pStyle w:val="70"/>
      </w:pPr>
      <w:bookmarkStart w:id="96" w:name="_Toc17824"/>
      <w:r>
        <w:rPr>
          <w:rFonts w:hint="eastAsia"/>
        </w:rPr>
        <w:t>PPT编写员</w:t>
      </w:r>
      <w:bookmarkEnd w:id="95"/>
      <w:bookmarkEnd w:id="96"/>
    </w:p>
    <w:p>
      <w:pPr>
        <w:ind w:left="420" w:leftChars="200"/>
      </w:pPr>
      <w:r>
        <w:rPr>
          <w:rFonts w:hint="eastAsia"/>
        </w:rPr>
        <w:t>本职概述：</w:t>
      </w:r>
    </w:p>
    <w:p>
      <w:pPr>
        <w:ind w:left="420" w:leftChars="200" w:firstLine="420"/>
      </w:pPr>
      <w:r>
        <w:rPr>
          <w:rFonts w:hint="eastAsia"/>
        </w:rPr>
        <w:t>负责PPT编写</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84"/>
        <w:gridCol w:w="808"/>
        <w:gridCol w:w="336"/>
        <w:gridCol w:w="1155"/>
        <w:gridCol w:w="494"/>
        <w:gridCol w:w="661"/>
        <w:gridCol w:w="473"/>
        <w:gridCol w:w="705"/>
        <w:gridCol w:w="854"/>
        <w:gridCol w:w="517"/>
        <w:gridCol w:w="868"/>
        <w:gridCol w:w="282"/>
        <w:gridCol w:w="4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03" w:author="hyx" w:date="2018-11-10T18:48:00Z"/>
        </w:trPr>
        <w:tc>
          <w:tcPr>
            <w:tcW w:w="959" w:type="dxa"/>
            <w:shd w:val="clear" w:color="auto" w:fill="BDD6EE" w:themeFill="accent1" w:themeFillTint="66"/>
            <w:vAlign w:val="center"/>
          </w:tcPr>
          <w:p>
            <w:pPr>
              <w:rPr>
                <w:ins w:id="1104" w:author="hyx" w:date="2018-11-10T18:48:00Z"/>
                <w:szCs w:val="21"/>
              </w:rPr>
            </w:pPr>
            <w:ins w:id="1105" w:author="hyx" w:date="2018-11-10T18:48:00Z">
              <w:r>
                <w:rPr>
                  <w:rFonts w:hint="eastAsia"/>
                  <w:b/>
                  <w:color w:val="000000"/>
                  <w:szCs w:val="21"/>
                </w:rPr>
                <w:t>职务</w:t>
              </w:r>
            </w:ins>
          </w:p>
        </w:tc>
        <w:tc>
          <w:tcPr>
            <w:tcW w:w="992" w:type="dxa"/>
            <w:gridSpan w:val="2"/>
            <w:shd w:val="clear" w:color="auto" w:fill="BDD6EE" w:themeFill="accent1" w:themeFillTint="66"/>
            <w:vAlign w:val="center"/>
          </w:tcPr>
          <w:p>
            <w:pPr>
              <w:rPr>
                <w:ins w:id="1106" w:author="hyx" w:date="2018-11-10T18:48:00Z"/>
                <w:szCs w:val="21"/>
              </w:rPr>
            </w:pPr>
            <w:ins w:id="1107" w:author="hyx" w:date="2018-11-10T18:48:00Z">
              <w:r>
                <w:rPr>
                  <w:rFonts w:hint="eastAsia"/>
                  <w:b/>
                  <w:color w:val="000000"/>
                  <w:szCs w:val="21"/>
                </w:rPr>
                <w:t>姓名</w:t>
              </w:r>
            </w:ins>
          </w:p>
        </w:tc>
        <w:tc>
          <w:tcPr>
            <w:tcW w:w="1985" w:type="dxa"/>
            <w:gridSpan w:val="3"/>
            <w:shd w:val="clear" w:color="auto" w:fill="BDD6EE" w:themeFill="accent1" w:themeFillTint="66"/>
            <w:vAlign w:val="center"/>
          </w:tcPr>
          <w:p>
            <w:pPr>
              <w:rPr>
                <w:ins w:id="1108" w:author="hyx" w:date="2018-11-10T18:48:00Z"/>
                <w:szCs w:val="21"/>
              </w:rPr>
            </w:pPr>
            <w:ins w:id="1109" w:author="hyx" w:date="2018-11-10T18:48:00Z">
              <w:r>
                <w:rPr>
                  <w:rFonts w:hint="eastAsia"/>
                  <w:b/>
                  <w:color w:val="000000"/>
                  <w:szCs w:val="21"/>
                </w:rPr>
                <w:t>负责内容</w:t>
              </w:r>
            </w:ins>
          </w:p>
        </w:tc>
        <w:tc>
          <w:tcPr>
            <w:tcW w:w="1134" w:type="dxa"/>
            <w:gridSpan w:val="2"/>
            <w:shd w:val="clear" w:color="auto" w:fill="BDD6EE" w:themeFill="accent1" w:themeFillTint="66"/>
            <w:vAlign w:val="center"/>
          </w:tcPr>
          <w:p>
            <w:pPr>
              <w:rPr>
                <w:ins w:id="1110" w:author="hyx" w:date="2018-11-10T18:48:00Z"/>
                <w:szCs w:val="21"/>
              </w:rPr>
            </w:pPr>
            <w:ins w:id="1111" w:author="hyx" w:date="2018-11-10T18:48:00Z">
              <w:r>
                <w:rPr>
                  <w:rFonts w:hint="eastAsia"/>
                  <w:b/>
                  <w:color w:val="000000"/>
                  <w:szCs w:val="21"/>
                </w:rPr>
                <w:t>微信号</w:t>
              </w:r>
            </w:ins>
          </w:p>
        </w:tc>
        <w:tc>
          <w:tcPr>
            <w:tcW w:w="1559" w:type="dxa"/>
            <w:gridSpan w:val="2"/>
            <w:shd w:val="clear" w:color="auto" w:fill="BDD6EE" w:themeFill="accent1" w:themeFillTint="66"/>
            <w:vAlign w:val="center"/>
          </w:tcPr>
          <w:p>
            <w:pPr>
              <w:rPr>
                <w:ins w:id="1112" w:author="hyx" w:date="2018-11-10T18:48:00Z"/>
                <w:szCs w:val="21"/>
              </w:rPr>
            </w:pPr>
            <w:ins w:id="1113" w:author="hyx" w:date="2018-11-10T18:48:00Z">
              <w:r>
                <w:rPr>
                  <w:rFonts w:hint="eastAsia"/>
                  <w:b/>
                  <w:color w:val="000000"/>
                  <w:szCs w:val="21"/>
                </w:rPr>
                <w:t>QQ号</w:t>
              </w:r>
            </w:ins>
          </w:p>
        </w:tc>
        <w:tc>
          <w:tcPr>
            <w:tcW w:w="1385" w:type="dxa"/>
            <w:gridSpan w:val="2"/>
            <w:shd w:val="clear" w:color="auto" w:fill="BDD6EE" w:themeFill="accent1" w:themeFillTint="66"/>
            <w:vAlign w:val="center"/>
          </w:tcPr>
          <w:p>
            <w:pPr>
              <w:rPr>
                <w:ins w:id="1114" w:author="hyx" w:date="2018-11-10T18:48:00Z"/>
                <w:szCs w:val="21"/>
              </w:rPr>
            </w:pPr>
            <w:ins w:id="1115" w:author="hyx" w:date="2018-11-10T18:48:00Z">
              <w:r>
                <w:rPr>
                  <w:rFonts w:hint="eastAsia"/>
                  <w:b/>
                  <w:color w:val="000000"/>
                  <w:szCs w:val="21"/>
                </w:rPr>
                <w:t>电话号码</w:t>
              </w:r>
            </w:ins>
          </w:p>
        </w:tc>
        <w:tc>
          <w:tcPr>
            <w:tcW w:w="741" w:type="dxa"/>
            <w:gridSpan w:val="2"/>
            <w:shd w:val="clear" w:color="auto" w:fill="BDD6EE" w:themeFill="accent1" w:themeFillTint="66"/>
            <w:vAlign w:val="center"/>
          </w:tcPr>
          <w:p>
            <w:pPr>
              <w:rPr>
                <w:ins w:id="1116" w:author="hyx" w:date="2018-11-10T18:48:00Z"/>
                <w:szCs w:val="21"/>
              </w:rPr>
            </w:pPr>
            <w:ins w:id="1117" w:author="hyx" w:date="2018-11-10T18:48:00Z">
              <w:r>
                <w:rPr>
                  <w:rFonts w:hint="eastAsia"/>
                  <w:b/>
                  <w:color w:val="000000"/>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18" w:author="hyx" w:date="2018-11-10T18:48:00Z"/>
        </w:trPr>
        <w:tc>
          <w:tcPr>
            <w:tcW w:w="959" w:type="dxa"/>
            <w:vAlign w:val="center"/>
          </w:tcPr>
          <w:p>
            <w:pPr>
              <w:rPr>
                <w:ins w:id="1119" w:author="hyx" w:date="2018-11-10T18:48:00Z"/>
                <w:szCs w:val="21"/>
              </w:rPr>
            </w:pPr>
            <w:ins w:id="1120" w:author="hyx" w:date="2018-11-10T18:48:00Z">
              <w:r>
                <w:rPr>
                  <w:rFonts w:hint="eastAsia"/>
                  <w:szCs w:val="21"/>
                </w:rPr>
                <w:t>PPT编写员</w:t>
              </w:r>
            </w:ins>
          </w:p>
        </w:tc>
        <w:tc>
          <w:tcPr>
            <w:tcW w:w="992" w:type="dxa"/>
            <w:gridSpan w:val="2"/>
            <w:vAlign w:val="center"/>
          </w:tcPr>
          <w:p>
            <w:pPr>
              <w:rPr>
                <w:ins w:id="1121" w:author="hyx" w:date="2018-11-10T18:48:00Z"/>
                <w:szCs w:val="21"/>
              </w:rPr>
            </w:pPr>
            <w:ins w:id="1122" w:author="hyx" w:date="2018-11-10T18:48:00Z">
              <w:r>
                <w:rPr>
                  <w:rFonts w:hint="eastAsia"/>
                  <w:bCs/>
                  <w:color w:val="000000"/>
                  <w:szCs w:val="21"/>
                </w:rPr>
                <w:t>黄叶轩</w:t>
              </w:r>
            </w:ins>
          </w:p>
        </w:tc>
        <w:tc>
          <w:tcPr>
            <w:tcW w:w="1985" w:type="dxa"/>
            <w:gridSpan w:val="3"/>
            <w:vAlign w:val="center"/>
          </w:tcPr>
          <w:p>
            <w:pPr>
              <w:rPr>
                <w:ins w:id="1123" w:author="hyx" w:date="2018-11-10T18:48:00Z"/>
                <w:szCs w:val="21"/>
              </w:rPr>
            </w:pPr>
            <w:ins w:id="1124" w:author="hyx" w:date="2018-11-10T18:48:00Z">
              <w:r>
                <w:rPr>
                  <w:rFonts w:hint="eastAsia"/>
                  <w:color w:val="000000"/>
                  <w:szCs w:val="21"/>
                </w:rPr>
                <w:t>负责分配到</w:t>
              </w:r>
            </w:ins>
            <w:ins w:id="1125" w:author="hyx" w:date="2018-11-10T18:49:00Z">
              <w:r>
                <w:rPr>
                  <w:rFonts w:hint="eastAsia"/>
                  <w:color w:val="000000"/>
                  <w:szCs w:val="21"/>
                </w:rPr>
                <w:t>P</w:t>
              </w:r>
            </w:ins>
            <w:ins w:id="1126" w:author="hyx" w:date="2018-11-10T18:49:00Z">
              <w:r>
                <w:rPr>
                  <w:color w:val="000000"/>
                  <w:szCs w:val="21"/>
                </w:rPr>
                <w:t>PT</w:t>
              </w:r>
            </w:ins>
            <w:ins w:id="1127" w:author="hyx" w:date="2018-11-10T18:48:00Z">
              <w:r>
                <w:rPr>
                  <w:rFonts w:hint="eastAsia"/>
                  <w:color w:val="000000"/>
                  <w:szCs w:val="21"/>
                </w:rPr>
                <w:t>模块的编写，上传Git</w:t>
              </w:r>
            </w:ins>
          </w:p>
        </w:tc>
        <w:tc>
          <w:tcPr>
            <w:tcW w:w="1134" w:type="dxa"/>
            <w:gridSpan w:val="2"/>
            <w:vAlign w:val="center"/>
          </w:tcPr>
          <w:p>
            <w:pPr>
              <w:rPr>
                <w:ins w:id="1128" w:author="hyx" w:date="2018-11-10T18:48:00Z"/>
                <w:szCs w:val="21"/>
              </w:rPr>
            </w:pPr>
            <w:ins w:id="1129" w:author="hyx" w:date="2018-11-10T18:48:00Z">
              <w:r>
                <w:rPr>
                  <w:rFonts w:hint="eastAsia"/>
                  <w:color w:val="000000"/>
                  <w:szCs w:val="21"/>
                </w:rPr>
                <w:t>Hyxzucc</w:t>
              </w:r>
            </w:ins>
          </w:p>
        </w:tc>
        <w:tc>
          <w:tcPr>
            <w:tcW w:w="1559" w:type="dxa"/>
            <w:gridSpan w:val="2"/>
            <w:vAlign w:val="center"/>
          </w:tcPr>
          <w:p>
            <w:pPr>
              <w:rPr>
                <w:ins w:id="1130" w:author="hyx" w:date="2018-11-10T18:48:00Z"/>
                <w:szCs w:val="21"/>
              </w:rPr>
            </w:pPr>
            <w:ins w:id="1131" w:author="hyx" w:date="2018-11-10T18:48:00Z">
              <w:r>
                <w:rPr>
                  <w:bCs/>
                  <w:color w:val="000000"/>
                  <w:szCs w:val="21"/>
                </w:rPr>
                <w:t>1103057282</w:t>
              </w:r>
            </w:ins>
          </w:p>
        </w:tc>
        <w:tc>
          <w:tcPr>
            <w:tcW w:w="1385" w:type="dxa"/>
            <w:gridSpan w:val="2"/>
            <w:vAlign w:val="center"/>
          </w:tcPr>
          <w:p>
            <w:pPr>
              <w:rPr>
                <w:ins w:id="1132" w:author="hyx" w:date="2018-11-10T18:48:00Z"/>
                <w:szCs w:val="21"/>
              </w:rPr>
            </w:pPr>
            <w:ins w:id="1133" w:author="hyx" w:date="2018-11-10T18:48:00Z">
              <w:r>
                <w:rPr>
                  <w:bCs/>
                  <w:color w:val="000000"/>
                  <w:szCs w:val="21"/>
                </w:rPr>
                <w:t>13588899102</w:t>
              </w:r>
            </w:ins>
          </w:p>
        </w:tc>
        <w:tc>
          <w:tcPr>
            <w:tcW w:w="741" w:type="dxa"/>
            <w:gridSpan w:val="2"/>
            <w:vAlign w:val="center"/>
          </w:tcPr>
          <w:p>
            <w:pPr>
              <w:rPr>
                <w:ins w:id="1134" w:author="hyx" w:date="2018-11-10T18:48:00Z"/>
                <w:rFonts w:cs="Helvetica Neue" w:asciiTheme="majorEastAsia" w:hAnsiTheme="majorEastAsia" w:eastAsiaTheme="majorEastAsia"/>
                <w:color w:val="000000"/>
                <w:sz w:val="20"/>
                <w:szCs w:val="26"/>
              </w:rPr>
            </w:pPr>
            <w:ins w:id="1135" w:author="hyx" w:date="2018-11-10T18:48:00Z">
              <w:r>
                <w:rPr>
                  <w:rFonts w:cs="Helvetica Neue" w:asciiTheme="majorEastAsia" w:hAnsiTheme="majorEastAsia" w:eastAsiaTheme="majorEastAsia"/>
                  <w:color w:val="000000"/>
                  <w:sz w:val="20"/>
                  <w:szCs w:val="26"/>
                </w:rPr>
                <w:t>弘毅</w:t>
              </w:r>
            </w:ins>
          </w:p>
          <w:p>
            <w:pPr>
              <w:rPr>
                <w:ins w:id="1136" w:author="hyx" w:date="2018-11-10T18:48:00Z"/>
                <w:szCs w:val="21"/>
              </w:rPr>
            </w:pPr>
            <w:ins w:id="1137" w:author="hyx" w:date="2018-11-10T18:48: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38" w:author="hyx" w:date="2018-11-10T18:48:00Z"/>
        </w:trPr>
        <w:tc>
          <w:tcPr>
            <w:tcW w:w="959" w:type="dxa"/>
            <w:vAlign w:val="center"/>
          </w:tcPr>
          <w:p>
            <w:pPr>
              <w:rPr>
                <w:ins w:id="1139" w:author="hyx" w:date="2018-11-10T18:48:00Z"/>
                <w:szCs w:val="21"/>
              </w:rPr>
            </w:pPr>
            <w:ins w:id="1140" w:author="hyx" w:date="2018-11-10T18:49:00Z">
              <w:r>
                <w:rPr>
                  <w:rFonts w:hint="eastAsia"/>
                  <w:szCs w:val="21"/>
                </w:rPr>
                <w:t>PPT编写员</w:t>
              </w:r>
            </w:ins>
          </w:p>
        </w:tc>
        <w:tc>
          <w:tcPr>
            <w:tcW w:w="992" w:type="dxa"/>
            <w:gridSpan w:val="2"/>
            <w:vAlign w:val="center"/>
          </w:tcPr>
          <w:p>
            <w:pPr>
              <w:rPr>
                <w:ins w:id="1141" w:author="hyx" w:date="2018-11-10T18:48:00Z"/>
                <w:szCs w:val="21"/>
              </w:rPr>
            </w:pPr>
            <w:ins w:id="1142" w:author="hyx" w:date="2018-11-10T18:48:00Z">
              <w:r>
                <w:rPr>
                  <w:rFonts w:hint="eastAsia"/>
                  <w:bCs/>
                  <w:color w:val="000000"/>
                  <w:szCs w:val="21"/>
                </w:rPr>
                <w:t>陈俊仁</w:t>
              </w:r>
            </w:ins>
          </w:p>
        </w:tc>
        <w:tc>
          <w:tcPr>
            <w:tcW w:w="1985" w:type="dxa"/>
            <w:gridSpan w:val="3"/>
            <w:vAlign w:val="center"/>
          </w:tcPr>
          <w:p>
            <w:pPr>
              <w:rPr>
                <w:ins w:id="1143" w:author="hyx" w:date="2018-11-10T18:48:00Z"/>
                <w:szCs w:val="21"/>
              </w:rPr>
            </w:pPr>
            <w:ins w:id="1144" w:author="hyx" w:date="2018-11-10T18:48:00Z">
              <w:r>
                <w:rPr>
                  <w:rFonts w:hint="eastAsia"/>
                  <w:color w:val="000000"/>
                  <w:szCs w:val="21"/>
                </w:rPr>
                <w:t>负责分配到</w:t>
              </w:r>
            </w:ins>
            <w:ins w:id="1145" w:author="hyx" w:date="2018-11-10T18:49:00Z">
              <w:r>
                <w:rPr>
                  <w:rFonts w:hint="eastAsia"/>
                  <w:color w:val="000000"/>
                  <w:szCs w:val="21"/>
                </w:rPr>
                <w:t>P</w:t>
              </w:r>
            </w:ins>
            <w:ins w:id="1146" w:author="hyx" w:date="2018-11-10T18:49:00Z">
              <w:r>
                <w:rPr>
                  <w:color w:val="000000"/>
                  <w:szCs w:val="21"/>
                </w:rPr>
                <w:t>PT</w:t>
              </w:r>
            </w:ins>
            <w:ins w:id="1147" w:author="hyx" w:date="2018-11-10T18:48:00Z">
              <w:r>
                <w:rPr>
                  <w:rFonts w:hint="eastAsia"/>
                  <w:color w:val="000000"/>
                  <w:szCs w:val="21"/>
                </w:rPr>
                <w:t>模块的编写，上传Git</w:t>
              </w:r>
            </w:ins>
          </w:p>
        </w:tc>
        <w:tc>
          <w:tcPr>
            <w:tcW w:w="1134" w:type="dxa"/>
            <w:gridSpan w:val="2"/>
            <w:vAlign w:val="center"/>
          </w:tcPr>
          <w:p>
            <w:pPr>
              <w:rPr>
                <w:ins w:id="1148" w:author="hyx" w:date="2018-11-10T18:48:00Z"/>
                <w:szCs w:val="21"/>
              </w:rPr>
            </w:pPr>
            <w:ins w:id="1149" w:author="hyx" w:date="2018-11-10T18:48:00Z">
              <w:r>
                <w:rPr>
                  <w:sz w:val="20"/>
                  <w:szCs w:val="20"/>
                </w:rPr>
                <w:t>chenjunren6745</w:t>
              </w:r>
            </w:ins>
          </w:p>
        </w:tc>
        <w:tc>
          <w:tcPr>
            <w:tcW w:w="1559" w:type="dxa"/>
            <w:gridSpan w:val="2"/>
            <w:vAlign w:val="center"/>
          </w:tcPr>
          <w:p>
            <w:pPr>
              <w:rPr>
                <w:ins w:id="1150" w:author="hyx" w:date="2018-11-10T18:48:00Z"/>
                <w:szCs w:val="21"/>
              </w:rPr>
            </w:pPr>
            <w:ins w:id="1151" w:author="hyx" w:date="2018-11-10T18:48:00Z">
              <w:r>
                <w:rPr>
                  <w:sz w:val="20"/>
                  <w:szCs w:val="20"/>
                </w:rPr>
                <w:t>374955336</w:t>
              </w:r>
            </w:ins>
          </w:p>
        </w:tc>
        <w:tc>
          <w:tcPr>
            <w:tcW w:w="1385" w:type="dxa"/>
            <w:gridSpan w:val="2"/>
            <w:vAlign w:val="center"/>
          </w:tcPr>
          <w:p>
            <w:pPr>
              <w:rPr>
                <w:ins w:id="1152" w:author="hyx" w:date="2018-11-10T18:48:00Z"/>
                <w:szCs w:val="21"/>
              </w:rPr>
            </w:pPr>
            <w:ins w:id="1153" w:author="hyx" w:date="2018-11-10T18:48:00Z">
              <w:r>
                <w:rPr>
                  <w:sz w:val="20"/>
                  <w:szCs w:val="20"/>
                </w:rPr>
                <w:t>17376503405</w:t>
              </w:r>
            </w:ins>
          </w:p>
        </w:tc>
        <w:tc>
          <w:tcPr>
            <w:tcW w:w="741" w:type="dxa"/>
            <w:gridSpan w:val="2"/>
            <w:vAlign w:val="center"/>
          </w:tcPr>
          <w:p>
            <w:pPr>
              <w:rPr>
                <w:ins w:id="1154" w:author="hyx" w:date="2018-11-10T18:48:00Z"/>
                <w:rFonts w:cs="Helvetica Neue" w:asciiTheme="majorEastAsia" w:hAnsiTheme="majorEastAsia" w:eastAsiaTheme="majorEastAsia"/>
                <w:color w:val="000000"/>
                <w:sz w:val="20"/>
                <w:szCs w:val="26"/>
              </w:rPr>
            </w:pPr>
            <w:ins w:id="1155" w:author="hyx" w:date="2018-11-10T18:48:00Z">
              <w:r>
                <w:rPr>
                  <w:rFonts w:cs="Helvetica Neue" w:asciiTheme="majorEastAsia" w:hAnsiTheme="majorEastAsia" w:eastAsiaTheme="majorEastAsia"/>
                  <w:color w:val="000000"/>
                  <w:sz w:val="20"/>
                  <w:szCs w:val="26"/>
                </w:rPr>
                <w:t>弘毅</w:t>
              </w:r>
            </w:ins>
          </w:p>
          <w:p>
            <w:pPr>
              <w:rPr>
                <w:ins w:id="1156" w:author="hyx" w:date="2018-11-10T18:48:00Z"/>
                <w:szCs w:val="21"/>
              </w:rPr>
            </w:pPr>
            <w:ins w:id="1157" w:author="hyx" w:date="2018-11-10T18:48: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58" w:author="hyx" w:date="2018-11-10T18:48:00Z"/>
        </w:trPr>
        <w:tc>
          <w:tcPr>
            <w:tcW w:w="959" w:type="dxa"/>
            <w:vAlign w:val="center"/>
          </w:tcPr>
          <w:p>
            <w:pPr>
              <w:rPr>
                <w:ins w:id="1159" w:author="hyx" w:date="2018-11-10T18:48:00Z"/>
                <w:szCs w:val="21"/>
              </w:rPr>
            </w:pPr>
            <w:ins w:id="1160" w:author="hyx" w:date="2018-11-10T18:49:00Z">
              <w:r>
                <w:rPr>
                  <w:rFonts w:hint="eastAsia"/>
                  <w:szCs w:val="21"/>
                </w:rPr>
                <w:t>PPT编写员</w:t>
              </w:r>
            </w:ins>
          </w:p>
        </w:tc>
        <w:tc>
          <w:tcPr>
            <w:tcW w:w="992" w:type="dxa"/>
            <w:gridSpan w:val="2"/>
            <w:vAlign w:val="center"/>
          </w:tcPr>
          <w:p>
            <w:pPr>
              <w:rPr>
                <w:ins w:id="1161" w:author="hyx" w:date="2018-11-10T18:48:00Z"/>
                <w:szCs w:val="21"/>
              </w:rPr>
            </w:pPr>
            <w:ins w:id="1162" w:author="hyx" w:date="2018-11-10T18:48:00Z">
              <w:r>
                <w:rPr>
                  <w:rFonts w:hint="eastAsia"/>
                  <w:bCs/>
                  <w:color w:val="000000"/>
                  <w:szCs w:val="21"/>
                </w:rPr>
                <w:t>陈苏民</w:t>
              </w:r>
            </w:ins>
          </w:p>
        </w:tc>
        <w:tc>
          <w:tcPr>
            <w:tcW w:w="1985" w:type="dxa"/>
            <w:gridSpan w:val="3"/>
            <w:vAlign w:val="center"/>
          </w:tcPr>
          <w:p>
            <w:pPr>
              <w:rPr>
                <w:ins w:id="1163" w:author="hyx" w:date="2018-11-10T18:48:00Z"/>
                <w:szCs w:val="21"/>
              </w:rPr>
            </w:pPr>
            <w:ins w:id="1164" w:author="hyx" w:date="2018-11-10T18:48:00Z">
              <w:r>
                <w:rPr>
                  <w:rFonts w:hint="eastAsia"/>
                  <w:color w:val="000000"/>
                  <w:szCs w:val="21"/>
                </w:rPr>
                <w:t>负责分配到</w:t>
              </w:r>
            </w:ins>
            <w:ins w:id="1165" w:author="hyx" w:date="2018-11-10T18:49:00Z">
              <w:r>
                <w:rPr>
                  <w:rFonts w:hint="eastAsia"/>
                  <w:color w:val="000000"/>
                  <w:szCs w:val="21"/>
                </w:rPr>
                <w:t>P</w:t>
              </w:r>
            </w:ins>
            <w:ins w:id="1166" w:author="hyx" w:date="2018-11-10T18:49:00Z">
              <w:r>
                <w:rPr>
                  <w:color w:val="000000"/>
                  <w:szCs w:val="21"/>
                </w:rPr>
                <w:t>PT</w:t>
              </w:r>
            </w:ins>
            <w:ins w:id="1167" w:author="hyx" w:date="2018-11-10T18:48:00Z">
              <w:r>
                <w:rPr>
                  <w:rFonts w:hint="eastAsia"/>
                  <w:color w:val="000000"/>
                  <w:szCs w:val="21"/>
                </w:rPr>
                <w:t>模块的编写，上传Git</w:t>
              </w:r>
            </w:ins>
          </w:p>
        </w:tc>
        <w:tc>
          <w:tcPr>
            <w:tcW w:w="1134" w:type="dxa"/>
            <w:gridSpan w:val="2"/>
            <w:vAlign w:val="center"/>
          </w:tcPr>
          <w:p>
            <w:pPr>
              <w:rPr>
                <w:ins w:id="1168" w:author="hyx" w:date="2018-11-10T18:48:00Z"/>
                <w:szCs w:val="21"/>
              </w:rPr>
            </w:pPr>
            <w:ins w:id="1169" w:author="hyx" w:date="2018-11-10T18:48:00Z">
              <w:r>
                <w:rPr>
                  <w:sz w:val="20"/>
                  <w:szCs w:val="20"/>
                </w:rPr>
                <w:t>c96s1m</w:t>
              </w:r>
            </w:ins>
          </w:p>
        </w:tc>
        <w:tc>
          <w:tcPr>
            <w:tcW w:w="1559" w:type="dxa"/>
            <w:gridSpan w:val="2"/>
            <w:vAlign w:val="center"/>
          </w:tcPr>
          <w:p>
            <w:pPr>
              <w:rPr>
                <w:ins w:id="1170" w:author="hyx" w:date="2018-11-10T18:48:00Z"/>
                <w:szCs w:val="21"/>
              </w:rPr>
            </w:pPr>
            <w:ins w:id="1171" w:author="hyx" w:date="2018-11-10T18:48:00Z">
              <w:r>
                <w:rPr>
                  <w:bCs/>
                  <w:color w:val="000000"/>
                  <w:sz w:val="20"/>
                  <w:szCs w:val="21"/>
                </w:rPr>
                <w:t>245023559</w:t>
              </w:r>
            </w:ins>
          </w:p>
        </w:tc>
        <w:tc>
          <w:tcPr>
            <w:tcW w:w="1385" w:type="dxa"/>
            <w:gridSpan w:val="2"/>
            <w:vAlign w:val="center"/>
          </w:tcPr>
          <w:p>
            <w:pPr>
              <w:rPr>
                <w:ins w:id="1172" w:author="hyx" w:date="2018-11-10T18:48:00Z"/>
                <w:szCs w:val="21"/>
              </w:rPr>
            </w:pPr>
            <w:ins w:id="1173" w:author="hyx" w:date="2018-11-10T18:48:00Z">
              <w:r>
                <w:rPr>
                  <w:rFonts w:ascii="Times New Roman" w:hAnsi="Times New Roman" w:cs="Times New Roman"/>
                  <w:sz w:val="20"/>
                  <w:szCs w:val="24"/>
                </w:rPr>
                <w:t>19967308296</w:t>
              </w:r>
            </w:ins>
          </w:p>
        </w:tc>
        <w:tc>
          <w:tcPr>
            <w:tcW w:w="741" w:type="dxa"/>
            <w:gridSpan w:val="2"/>
            <w:vAlign w:val="center"/>
          </w:tcPr>
          <w:p>
            <w:pPr>
              <w:rPr>
                <w:ins w:id="1174" w:author="hyx" w:date="2018-11-10T18:48:00Z"/>
                <w:rFonts w:cs="Helvetica Neue" w:asciiTheme="majorEastAsia" w:hAnsiTheme="majorEastAsia" w:eastAsiaTheme="majorEastAsia"/>
                <w:color w:val="000000"/>
                <w:sz w:val="20"/>
                <w:szCs w:val="26"/>
              </w:rPr>
            </w:pPr>
            <w:ins w:id="1175" w:author="hyx" w:date="2018-11-10T18:48:00Z">
              <w:r>
                <w:rPr>
                  <w:rFonts w:cs="Helvetica Neue" w:asciiTheme="majorEastAsia" w:hAnsiTheme="majorEastAsia" w:eastAsiaTheme="majorEastAsia"/>
                  <w:color w:val="000000"/>
                  <w:sz w:val="20"/>
                  <w:szCs w:val="26"/>
                </w:rPr>
                <w:t>弘毅</w:t>
              </w:r>
            </w:ins>
          </w:p>
          <w:p>
            <w:pPr>
              <w:rPr>
                <w:ins w:id="1176" w:author="hyx" w:date="2018-11-10T18:48:00Z"/>
                <w:szCs w:val="21"/>
              </w:rPr>
            </w:pPr>
            <w:ins w:id="1177" w:author="hyx" w:date="2018-11-10T18:48: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78" w:author="hyx" w:date="2018-11-10T18:48:00Z"/>
        </w:trPr>
        <w:tc>
          <w:tcPr>
            <w:tcW w:w="959" w:type="dxa"/>
            <w:vAlign w:val="center"/>
          </w:tcPr>
          <w:p>
            <w:pPr>
              <w:rPr>
                <w:ins w:id="1179" w:author="hyx" w:date="2018-11-10T18:48:00Z"/>
                <w:szCs w:val="21"/>
              </w:rPr>
            </w:pPr>
            <w:ins w:id="1180" w:author="hyx" w:date="2018-11-10T18:49:00Z">
              <w:r>
                <w:rPr>
                  <w:rFonts w:hint="eastAsia"/>
                  <w:szCs w:val="21"/>
                </w:rPr>
                <w:t>PPT编写员</w:t>
              </w:r>
            </w:ins>
          </w:p>
        </w:tc>
        <w:tc>
          <w:tcPr>
            <w:tcW w:w="992" w:type="dxa"/>
            <w:gridSpan w:val="2"/>
            <w:vAlign w:val="center"/>
          </w:tcPr>
          <w:p>
            <w:pPr>
              <w:rPr>
                <w:ins w:id="1181" w:author="hyx" w:date="2018-11-10T18:48:00Z"/>
                <w:szCs w:val="21"/>
              </w:rPr>
            </w:pPr>
            <w:ins w:id="1182" w:author="hyx" w:date="2018-11-10T18:48:00Z">
              <w:r>
                <w:rPr>
                  <w:rFonts w:hint="eastAsia"/>
                  <w:bCs/>
                  <w:color w:val="000000"/>
                  <w:szCs w:val="21"/>
                </w:rPr>
                <w:t>徐双铅</w:t>
              </w:r>
            </w:ins>
          </w:p>
        </w:tc>
        <w:tc>
          <w:tcPr>
            <w:tcW w:w="1985" w:type="dxa"/>
            <w:gridSpan w:val="3"/>
            <w:vAlign w:val="center"/>
          </w:tcPr>
          <w:p>
            <w:pPr>
              <w:rPr>
                <w:ins w:id="1183" w:author="hyx" w:date="2018-11-10T18:48:00Z"/>
                <w:szCs w:val="21"/>
              </w:rPr>
            </w:pPr>
            <w:ins w:id="1184" w:author="hyx" w:date="2018-11-10T18:48:00Z">
              <w:r>
                <w:rPr>
                  <w:rFonts w:hint="eastAsia"/>
                  <w:color w:val="000000"/>
                  <w:szCs w:val="21"/>
                </w:rPr>
                <w:t>负责分配到</w:t>
              </w:r>
            </w:ins>
            <w:ins w:id="1185" w:author="hyx" w:date="2018-11-10T18:49:00Z">
              <w:r>
                <w:rPr>
                  <w:rFonts w:hint="eastAsia"/>
                  <w:color w:val="000000"/>
                  <w:szCs w:val="21"/>
                </w:rPr>
                <w:t>P</w:t>
              </w:r>
            </w:ins>
            <w:ins w:id="1186" w:author="hyx" w:date="2018-11-10T18:49:00Z">
              <w:r>
                <w:rPr>
                  <w:color w:val="000000"/>
                  <w:szCs w:val="21"/>
                </w:rPr>
                <w:t>PT</w:t>
              </w:r>
            </w:ins>
            <w:ins w:id="1187" w:author="hyx" w:date="2018-11-10T18:48:00Z">
              <w:r>
                <w:rPr>
                  <w:rFonts w:hint="eastAsia"/>
                  <w:color w:val="000000"/>
                  <w:szCs w:val="21"/>
                </w:rPr>
                <w:t>模块的编写，上传Git</w:t>
              </w:r>
            </w:ins>
          </w:p>
        </w:tc>
        <w:tc>
          <w:tcPr>
            <w:tcW w:w="1134" w:type="dxa"/>
            <w:gridSpan w:val="2"/>
            <w:vAlign w:val="center"/>
          </w:tcPr>
          <w:p>
            <w:pPr>
              <w:rPr>
                <w:ins w:id="1188" w:author="hyx" w:date="2018-11-10T18:48:00Z"/>
                <w:szCs w:val="21"/>
              </w:rPr>
            </w:pPr>
            <w:ins w:id="1189" w:author="hyx" w:date="2018-11-10T18:48:00Z">
              <w:r>
                <w:rPr>
                  <w:sz w:val="20"/>
                  <w:szCs w:val="20"/>
                </w:rPr>
                <w:t>CXM1064081300</w:t>
              </w:r>
            </w:ins>
          </w:p>
        </w:tc>
        <w:tc>
          <w:tcPr>
            <w:tcW w:w="1559" w:type="dxa"/>
            <w:gridSpan w:val="2"/>
            <w:vAlign w:val="center"/>
          </w:tcPr>
          <w:p>
            <w:pPr>
              <w:rPr>
                <w:ins w:id="1190" w:author="hyx" w:date="2018-11-10T18:48:00Z"/>
                <w:szCs w:val="21"/>
              </w:rPr>
            </w:pPr>
            <w:ins w:id="1191" w:author="hyx" w:date="2018-11-10T18:48:00Z">
              <w:r>
                <w:rPr>
                  <w:sz w:val="20"/>
                  <w:szCs w:val="20"/>
                </w:rPr>
                <w:t>1227442409</w:t>
              </w:r>
            </w:ins>
          </w:p>
        </w:tc>
        <w:tc>
          <w:tcPr>
            <w:tcW w:w="1385" w:type="dxa"/>
            <w:gridSpan w:val="2"/>
            <w:vAlign w:val="center"/>
          </w:tcPr>
          <w:p>
            <w:pPr>
              <w:rPr>
                <w:ins w:id="1192" w:author="hyx" w:date="2018-11-10T18:48:00Z"/>
                <w:szCs w:val="21"/>
              </w:rPr>
            </w:pPr>
            <w:ins w:id="1193" w:author="hyx" w:date="2018-11-10T18:48:00Z">
              <w:r>
                <w:rPr>
                  <w:sz w:val="20"/>
                  <w:szCs w:val="20"/>
                </w:rPr>
                <w:t>18094711647</w:t>
              </w:r>
            </w:ins>
          </w:p>
        </w:tc>
        <w:tc>
          <w:tcPr>
            <w:tcW w:w="741" w:type="dxa"/>
            <w:gridSpan w:val="2"/>
            <w:vAlign w:val="center"/>
          </w:tcPr>
          <w:p>
            <w:pPr>
              <w:rPr>
                <w:ins w:id="1194" w:author="hyx" w:date="2018-11-10T18:48:00Z"/>
                <w:rFonts w:cs="Helvetica Neue" w:asciiTheme="majorEastAsia" w:hAnsiTheme="majorEastAsia" w:eastAsiaTheme="majorEastAsia"/>
                <w:color w:val="000000"/>
                <w:sz w:val="20"/>
                <w:szCs w:val="26"/>
              </w:rPr>
            </w:pPr>
            <w:ins w:id="1195" w:author="hyx" w:date="2018-11-10T18:48:00Z">
              <w:r>
                <w:rPr>
                  <w:rFonts w:cs="Helvetica Neue" w:asciiTheme="majorEastAsia" w:hAnsiTheme="majorEastAsia" w:eastAsiaTheme="majorEastAsia"/>
                  <w:color w:val="000000"/>
                  <w:sz w:val="20"/>
                  <w:szCs w:val="26"/>
                </w:rPr>
                <w:t>弘毅</w:t>
              </w:r>
            </w:ins>
          </w:p>
          <w:p>
            <w:pPr>
              <w:rPr>
                <w:ins w:id="1196" w:author="hyx" w:date="2018-11-10T18:48:00Z"/>
                <w:szCs w:val="21"/>
              </w:rPr>
            </w:pPr>
            <w:ins w:id="1197" w:author="hyx" w:date="2018-11-10T18:48: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198" w:author="hyx" w:date="2018-11-10T18:48:00Z"/>
        </w:trPr>
        <w:tc>
          <w:tcPr>
            <w:tcW w:w="959" w:type="dxa"/>
            <w:vAlign w:val="center"/>
          </w:tcPr>
          <w:p>
            <w:pPr>
              <w:rPr>
                <w:ins w:id="1199" w:author="hyx" w:date="2018-11-10T18:48:00Z"/>
                <w:color w:val="000000"/>
                <w:sz w:val="20"/>
                <w:szCs w:val="21"/>
              </w:rPr>
            </w:pPr>
            <w:ins w:id="1200" w:author="hyx" w:date="2018-11-10T18:49:00Z">
              <w:r>
                <w:rPr>
                  <w:rFonts w:hint="eastAsia"/>
                  <w:szCs w:val="21"/>
                </w:rPr>
                <w:t>PPT编写员</w:t>
              </w:r>
            </w:ins>
          </w:p>
        </w:tc>
        <w:tc>
          <w:tcPr>
            <w:tcW w:w="992" w:type="dxa"/>
            <w:gridSpan w:val="2"/>
            <w:vAlign w:val="center"/>
          </w:tcPr>
          <w:p>
            <w:pPr>
              <w:rPr>
                <w:ins w:id="1201" w:author="hyx" w:date="2018-11-10T18:48:00Z"/>
                <w:color w:val="000000"/>
                <w:szCs w:val="21"/>
              </w:rPr>
            </w:pPr>
            <w:ins w:id="1202" w:author="hyx" w:date="2018-11-10T18:48:00Z">
              <w:r>
                <w:rPr>
                  <w:rFonts w:hint="eastAsia"/>
                  <w:bCs/>
                  <w:color w:val="000000"/>
                  <w:szCs w:val="21"/>
                </w:rPr>
                <w:t>吕迪</w:t>
              </w:r>
            </w:ins>
          </w:p>
        </w:tc>
        <w:tc>
          <w:tcPr>
            <w:tcW w:w="1985" w:type="dxa"/>
            <w:gridSpan w:val="3"/>
            <w:vAlign w:val="center"/>
          </w:tcPr>
          <w:p>
            <w:pPr>
              <w:rPr>
                <w:ins w:id="1203" w:author="hyx" w:date="2018-11-10T18:48:00Z"/>
                <w:color w:val="000000"/>
                <w:sz w:val="20"/>
                <w:szCs w:val="21"/>
              </w:rPr>
            </w:pPr>
            <w:ins w:id="1204" w:author="hyx" w:date="2018-11-10T18:48:00Z">
              <w:r>
                <w:rPr>
                  <w:rFonts w:hint="eastAsia"/>
                  <w:color w:val="000000"/>
                  <w:szCs w:val="21"/>
                </w:rPr>
                <w:t>负责分配到</w:t>
              </w:r>
            </w:ins>
            <w:ins w:id="1205" w:author="hyx" w:date="2018-11-10T18:49:00Z">
              <w:r>
                <w:rPr>
                  <w:rFonts w:hint="eastAsia"/>
                  <w:color w:val="000000"/>
                  <w:szCs w:val="21"/>
                </w:rPr>
                <w:t>P</w:t>
              </w:r>
            </w:ins>
            <w:ins w:id="1206" w:author="hyx" w:date="2018-11-10T18:49:00Z">
              <w:r>
                <w:rPr>
                  <w:color w:val="000000"/>
                  <w:szCs w:val="21"/>
                </w:rPr>
                <w:t>PT</w:t>
              </w:r>
            </w:ins>
            <w:ins w:id="1207" w:author="hyx" w:date="2018-11-10T18:48:00Z">
              <w:r>
                <w:rPr>
                  <w:rFonts w:hint="eastAsia"/>
                  <w:color w:val="000000"/>
                  <w:szCs w:val="21"/>
                </w:rPr>
                <w:t>模块的编写，上传Git</w:t>
              </w:r>
            </w:ins>
          </w:p>
        </w:tc>
        <w:tc>
          <w:tcPr>
            <w:tcW w:w="1134" w:type="dxa"/>
            <w:gridSpan w:val="2"/>
            <w:vAlign w:val="center"/>
          </w:tcPr>
          <w:p>
            <w:pPr>
              <w:rPr>
                <w:ins w:id="1208" w:author="hyx" w:date="2018-11-10T18:48:00Z"/>
                <w:color w:val="000000"/>
                <w:sz w:val="20"/>
                <w:szCs w:val="21"/>
              </w:rPr>
            </w:pPr>
            <w:ins w:id="1209" w:author="hyx" w:date="2018-11-10T18:48:00Z">
              <w:r>
                <w:rPr>
                  <w:sz w:val="20"/>
                  <w:szCs w:val="20"/>
                </w:rPr>
                <w:t>di62289</w:t>
              </w:r>
            </w:ins>
          </w:p>
        </w:tc>
        <w:tc>
          <w:tcPr>
            <w:tcW w:w="1559" w:type="dxa"/>
            <w:gridSpan w:val="2"/>
            <w:vAlign w:val="center"/>
          </w:tcPr>
          <w:p>
            <w:pPr>
              <w:rPr>
                <w:ins w:id="1210" w:author="hyx" w:date="2018-11-10T18:48:00Z"/>
                <w:color w:val="000000"/>
                <w:sz w:val="20"/>
                <w:szCs w:val="21"/>
              </w:rPr>
            </w:pPr>
            <w:ins w:id="1211" w:author="hyx" w:date="2018-11-10T18:48:00Z">
              <w:r>
                <w:rPr>
                  <w:sz w:val="20"/>
                  <w:szCs w:val="20"/>
                </w:rPr>
                <w:t>935162289</w:t>
              </w:r>
            </w:ins>
          </w:p>
        </w:tc>
        <w:tc>
          <w:tcPr>
            <w:tcW w:w="1385" w:type="dxa"/>
            <w:gridSpan w:val="2"/>
            <w:vAlign w:val="center"/>
          </w:tcPr>
          <w:p>
            <w:pPr>
              <w:rPr>
                <w:ins w:id="1212" w:author="hyx" w:date="2018-11-10T18:48:00Z"/>
                <w:color w:val="000000"/>
                <w:sz w:val="20"/>
                <w:szCs w:val="21"/>
              </w:rPr>
            </w:pPr>
            <w:ins w:id="1213" w:author="hyx" w:date="2018-11-10T18:48:00Z">
              <w:r>
                <w:rPr>
                  <w:sz w:val="20"/>
                  <w:szCs w:val="20"/>
                </w:rPr>
                <w:t>17306413358</w:t>
              </w:r>
            </w:ins>
          </w:p>
        </w:tc>
        <w:tc>
          <w:tcPr>
            <w:tcW w:w="741" w:type="dxa"/>
            <w:gridSpan w:val="2"/>
            <w:vAlign w:val="center"/>
          </w:tcPr>
          <w:p>
            <w:pPr>
              <w:rPr>
                <w:ins w:id="1214" w:author="hyx" w:date="2018-11-10T18:48:00Z"/>
                <w:rFonts w:cs="Helvetica Neue" w:asciiTheme="majorEastAsia" w:hAnsiTheme="majorEastAsia" w:eastAsiaTheme="majorEastAsia"/>
                <w:color w:val="000000"/>
                <w:sz w:val="20"/>
                <w:szCs w:val="26"/>
              </w:rPr>
            </w:pPr>
            <w:ins w:id="1215" w:author="hyx" w:date="2018-11-10T18:48:00Z">
              <w:r>
                <w:rPr>
                  <w:rFonts w:hint="eastAsia" w:cs="Helvetica Neue" w:asciiTheme="majorEastAsia" w:hAnsiTheme="majorEastAsia" w:eastAsiaTheme="majorEastAsia"/>
                  <w:color w:val="000000"/>
                  <w:sz w:val="20"/>
                  <w:szCs w:val="26"/>
                </w:rPr>
                <w:t>求真</w:t>
              </w:r>
            </w:ins>
          </w:p>
          <w:p>
            <w:pPr>
              <w:rPr>
                <w:ins w:id="1216" w:author="hyx" w:date="2018-11-10T18:48:00Z"/>
                <w:color w:val="000000"/>
                <w:sz w:val="20"/>
                <w:szCs w:val="21"/>
              </w:rPr>
            </w:pPr>
            <w:ins w:id="1217" w:author="hyx" w:date="2018-11-10T18:48:00Z">
              <w:r>
                <w:rPr>
                  <w:rFonts w:cs="Helvetica Neue" w:asciiTheme="majorEastAsia" w:hAnsiTheme="majorEastAsia" w:eastAsiaTheme="majorEastAsia"/>
                  <w:color w:val="000000"/>
                  <w:sz w:val="20"/>
                  <w:szCs w:val="26"/>
                </w:rPr>
                <w:t>1-125</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218" w:author="hyx" w:date="2018-11-10T18:48:00Z"/>
        </w:trPr>
        <w:tc>
          <w:tcPr>
            <w:tcW w:w="1143" w:type="dxa"/>
            <w:gridSpan w:val="2"/>
            <w:shd w:val="clear" w:color="auto" w:fill="BDD6EE" w:themeFill="accent1" w:themeFillTint="66"/>
            <w:vAlign w:val="center"/>
          </w:tcPr>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992"/>
              <w:gridCol w:w="1985"/>
              <w:gridCol w:w="1134"/>
              <w:gridCol w:w="1559"/>
              <w:gridCol w:w="1385"/>
              <w:gridCol w:w="7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19" w:author="hyx" w:date="2018-11-10T18:48:00Z"/>
              </w:trPr>
              <w:tc>
                <w:tcPr>
                  <w:tcW w:w="959" w:type="dxa"/>
                  <w:shd w:val="clear" w:color="auto" w:fill="BDD6EE" w:themeFill="accent1" w:themeFillTint="66"/>
                  <w:vAlign w:val="center"/>
                </w:tcPr>
                <w:p>
                  <w:pPr>
                    <w:rPr>
                      <w:ins w:id="1220" w:author="hyx" w:date="2018-11-10T18:48:00Z"/>
                      <w:szCs w:val="21"/>
                    </w:rPr>
                  </w:pPr>
                  <w:ins w:id="1221" w:author="hyx" w:date="2018-11-10T18:48:00Z">
                    <w:r>
                      <w:rPr>
                        <w:rFonts w:hint="eastAsia"/>
                        <w:b/>
                        <w:color w:val="000000"/>
                        <w:szCs w:val="21"/>
                      </w:rPr>
                      <w:t>职务</w:t>
                    </w:r>
                  </w:ins>
                </w:p>
              </w:tc>
              <w:tc>
                <w:tcPr>
                  <w:tcW w:w="992" w:type="dxa"/>
                  <w:shd w:val="clear" w:color="auto" w:fill="BDD6EE" w:themeFill="accent1" w:themeFillTint="66"/>
                  <w:vAlign w:val="center"/>
                </w:tcPr>
                <w:p>
                  <w:pPr>
                    <w:rPr>
                      <w:ins w:id="1222" w:author="hyx" w:date="2018-11-10T18:48:00Z"/>
                      <w:szCs w:val="21"/>
                    </w:rPr>
                  </w:pPr>
                  <w:ins w:id="1223" w:author="hyx" w:date="2018-11-10T18:48:00Z">
                    <w:r>
                      <w:rPr>
                        <w:rFonts w:hint="eastAsia"/>
                        <w:b/>
                        <w:color w:val="000000"/>
                        <w:szCs w:val="21"/>
                      </w:rPr>
                      <w:t>姓名</w:t>
                    </w:r>
                  </w:ins>
                </w:p>
              </w:tc>
              <w:tc>
                <w:tcPr>
                  <w:tcW w:w="1985" w:type="dxa"/>
                  <w:shd w:val="clear" w:color="auto" w:fill="BDD6EE" w:themeFill="accent1" w:themeFillTint="66"/>
                  <w:vAlign w:val="center"/>
                </w:tcPr>
                <w:p>
                  <w:pPr>
                    <w:rPr>
                      <w:ins w:id="1224" w:author="hyx" w:date="2018-11-10T18:48:00Z"/>
                      <w:szCs w:val="21"/>
                    </w:rPr>
                  </w:pPr>
                  <w:ins w:id="1225" w:author="hyx" w:date="2018-11-10T18:48:00Z">
                    <w:r>
                      <w:rPr>
                        <w:rFonts w:hint="eastAsia"/>
                        <w:b/>
                        <w:color w:val="000000"/>
                        <w:szCs w:val="21"/>
                      </w:rPr>
                      <w:t>负责内容</w:t>
                    </w:r>
                  </w:ins>
                </w:p>
              </w:tc>
              <w:tc>
                <w:tcPr>
                  <w:tcW w:w="1134" w:type="dxa"/>
                  <w:shd w:val="clear" w:color="auto" w:fill="BDD6EE" w:themeFill="accent1" w:themeFillTint="66"/>
                  <w:vAlign w:val="center"/>
                </w:tcPr>
                <w:p>
                  <w:pPr>
                    <w:rPr>
                      <w:ins w:id="1226" w:author="hyx" w:date="2018-11-10T18:48:00Z"/>
                      <w:szCs w:val="21"/>
                    </w:rPr>
                  </w:pPr>
                  <w:ins w:id="1227" w:author="hyx" w:date="2018-11-10T18:48:00Z">
                    <w:r>
                      <w:rPr>
                        <w:rFonts w:hint="eastAsia"/>
                        <w:b/>
                        <w:color w:val="000000"/>
                        <w:szCs w:val="21"/>
                      </w:rPr>
                      <w:t>微信号</w:t>
                    </w:r>
                  </w:ins>
                </w:p>
              </w:tc>
              <w:tc>
                <w:tcPr>
                  <w:tcW w:w="1559" w:type="dxa"/>
                  <w:shd w:val="clear" w:color="auto" w:fill="BDD6EE" w:themeFill="accent1" w:themeFillTint="66"/>
                  <w:vAlign w:val="center"/>
                </w:tcPr>
                <w:p>
                  <w:pPr>
                    <w:rPr>
                      <w:ins w:id="1228" w:author="hyx" w:date="2018-11-10T18:48:00Z"/>
                      <w:szCs w:val="21"/>
                    </w:rPr>
                  </w:pPr>
                  <w:ins w:id="1229" w:author="hyx" w:date="2018-11-10T18:48:00Z">
                    <w:r>
                      <w:rPr>
                        <w:rFonts w:hint="eastAsia"/>
                        <w:b/>
                        <w:color w:val="000000"/>
                        <w:szCs w:val="21"/>
                      </w:rPr>
                      <w:t>QQ号</w:t>
                    </w:r>
                  </w:ins>
                </w:p>
              </w:tc>
              <w:tc>
                <w:tcPr>
                  <w:tcW w:w="1385" w:type="dxa"/>
                  <w:shd w:val="clear" w:color="auto" w:fill="BDD6EE" w:themeFill="accent1" w:themeFillTint="66"/>
                  <w:vAlign w:val="center"/>
                </w:tcPr>
                <w:p>
                  <w:pPr>
                    <w:rPr>
                      <w:ins w:id="1230" w:author="hyx" w:date="2018-11-10T18:48:00Z"/>
                      <w:szCs w:val="21"/>
                    </w:rPr>
                  </w:pPr>
                  <w:ins w:id="1231" w:author="hyx" w:date="2018-11-10T18:48:00Z">
                    <w:r>
                      <w:rPr>
                        <w:rFonts w:hint="eastAsia"/>
                        <w:b/>
                        <w:color w:val="000000"/>
                        <w:szCs w:val="21"/>
                      </w:rPr>
                      <w:t>电话号码</w:t>
                    </w:r>
                  </w:ins>
                </w:p>
              </w:tc>
              <w:tc>
                <w:tcPr>
                  <w:tcW w:w="741" w:type="dxa"/>
                  <w:shd w:val="clear" w:color="auto" w:fill="BDD6EE" w:themeFill="accent1" w:themeFillTint="66"/>
                  <w:vAlign w:val="center"/>
                </w:tcPr>
                <w:p>
                  <w:pPr>
                    <w:rPr>
                      <w:ins w:id="1232" w:author="hyx" w:date="2018-11-10T18:48:00Z"/>
                      <w:szCs w:val="21"/>
                    </w:rPr>
                  </w:pPr>
                  <w:ins w:id="1233" w:author="hyx" w:date="2018-11-10T18:48:00Z">
                    <w:r>
                      <w:rPr>
                        <w:rFonts w:hint="eastAsia"/>
                        <w:b/>
                        <w:color w:val="000000"/>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34" w:author="hyx" w:date="2018-11-10T18:48:00Z"/>
              </w:trPr>
              <w:tc>
                <w:tcPr>
                  <w:tcW w:w="959" w:type="dxa"/>
                  <w:vAlign w:val="center"/>
                </w:tcPr>
                <w:p>
                  <w:pPr>
                    <w:rPr>
                      <w:ins w:id="1235" w:author="hyx" w:date="2018-11-10T18:48:00Z"/>
                      <w:szCs w:val="21"/>
                    </w:rPr>
                  </w:pPr>
                  <w:ins w:id="1236" w:author="hyx" w:date="2018-11-10T18:48:00Z">
                    <w:r>
                      <w:rPr>
                        <w:rFonts w:hint="eastAsia"/>
                        <w:szCs w:val="21"/>
                      </w:rPr>
                      <w:t>文档编写员</w:t>
                    </w:r>
                  </w:ins>
                </w:p>
              </w:tc>
              <w:tc>
                <w:tcPr>
                  <w:tcW w:w="992" w:type="dxa"/>
                  <w:vAlign w:val="center"/>
                </w:tcPr>
                <w:p>
                  <w:pPr>
                    <w:rPr>
                      <w:ins w:id="1237" w:author="hyx" w:date="2018-11-10T18:48:00Z"/>
                      <w:szCs w:val="21"/>
                    </w:rPr>
                  </w:pPr>
                  <w:ins w:id="1238" w:author="hyx" w:date="2018-11-10T18:48:00Z">
                    <w:r>
                      <w:rPr>
                        <w:rFonts w:hint="eastAsia"/>
                        <w:bCs/>
                        <w:color w:val="000000"/>
                        <w:szCs w:val="21"/>
                      </w:rPr>
                      <w:t>黄叶轩</w:t>
                    </w:r>
                  </w:ins>
                </w:p>
              </w:tc>
              <w:tc>
                <w:tcPr>
                  <w:tcW w:w="1985" w:type="dxa"/>
                  <w:vAlign w:val="center"/>
                </w:tcPr>
                <w:p>
                  <w:pPr>
                    <w:rPr>
                      <w:ins w:id="1239" w:author="hyx" w:date="2018-11-10T18:48:00Z"/>
                      <w:szCs w:val="21"/>
                    </w:rPr>
                  </w:pPr>
                  <w:ins w:id="1240" w:author="hyx" w:date="2018-11-10T18:48:00Z">
                    <w:r>
                      <w:rPr>
                        <w:rFonts w:hint="eastAsia"/>
                        <w:color w:val="000000"/>
                        <w:szCs w:val="21"/>
                      </w:rPr>
                      <w:t>负责分配到文档模块的编写，上传Git</w:t>
                    </w:r>
                  </w:ins>
                </w:p>
              </w:tc>
              <w:tc>
                <w:tcPr>
                  <w:tcW w:w="1134" w:type="dxa"/>
                  <w:vAlign w:val="center"/>
                </w:tcPr>
                <w:p>
                  <w:pPr>
                    <w:rPr>
                      <w:ins w:id="1241" w:author="hyx" w:date="2018-11-10T18:48:00Z"/>
                      <w:szCs w:val="21"/>
                    </w:rPr>
                  </w:pPr>
                  <w:ins w:id="1242" w:author="hyx" w:date="2018-11-10T18:48:00Z">
                    <w:r>
                      <w:rPr>
                        <w:rFonts w:hint="eastAsia"/>
                        <w:color w:val="000000"/>
                        <w:szCs w:val="21"/>
                      </w:rPr>
                      <w:t>Hyxzucc</w:t>
                    </w:r>
                  </w:ins>
                </w:p>
              </w:tc>
              <w:tc>
                <w:tcPr>
                  <w:tcW w:w="1559" w:type="dxa"/>
                  <w:vAlign w:val="center"/>
                </w:tcPr>
                <w:p>
                  <w:pPr>
                    <w:rPr>
                      <w:ins w:id="1243" w:author="hyx" w:date="2018-11-10T18:48:00Z"/>
                      <w:szCs w:val="21"/>
                    </w:rPr>
                  </w:pPr>
                  <w:ins w:id="1244" w:author="hyx" w:date="2018-11-10T18:48:00Z">
                    <w:r>
                      <w:rPr>
                        <w:bCs/>
                        <w:color w:val="000000"/>
                        <w:szCs w:val="21"/>
                      </w:rPr>
                      <w:t>1103057282</w:t>
                    </w:r>
                  </w:ins>
                </w:p>
              </w:tc>
              <w:tc>
                <w:tcPr>
                  <w:tcW w:w="1385" w:type="dxa"/>
                  <w:vAlign w:val="center"/>
                </w:tcPr>
                <w:p>
                  <w:pPr>
                    <w:rPr>
                      <w:ins w:id="1245" w:author="hyx" w:date="2018-11-10T18:48:00Z"/>
                      <w:szCs w:val="21"/>
                    </w:rPr>
                  </w:pPr>
                  <w:ins w:id="1246" w:author="hyx" w:date="2018-11-10T18:48:00Z">
                    <w:r>
                      <w:rPr>
                        <w:bCs/>
                        <w:color w:val="000000"/>
                        <w:szCs w:val="21"/>
                      </w:rPr>
                      <w:t>13588899102</w:t>
                    </w:r>
                  </w:ins>
                </w:p>
              </w:tc>
              <w:tc>
                <w:tcPr>
                  <w:tcW w:w="741" w:type="dxa"/>
                  <w:vAlign w:val="center"/>
                </w:tcPr>
                <w:p>
                  <w:pPr>
                    <w:rPr>
                      <w:ins w:id="1247" w:author="hyx" w:date="2018-11-10T18:48:00Z"/>
                      <w:rFonts w:cs="Helvetica Neue" w:asciiTheme="majorEastAsia" w:hAnsiTheme="majorEastAsia" w:eastAsiaTheme="majorEastAsia"/>
                      <w:color w:val="000000"/>
                      <w:sz w:val="20"/>
                      <w:szCs w:val="26"/>
                    </w:rPr>
                  </w:pPr>
                  <w:ins w:id="1248" w:author="hyx" w:date="2018-11-10T18:48:00Z">
                    <w:r>
                      <w:rPr>
                        <w:rFonts w:cs="Helvetica Neue" w:asciiTheme="majorEastAsia" w:hAnsiTheme="majorEastAsia" w:eastAsiaTheme="majorEastAsia"/>
                        <w:color w:val="000000"/>
                        <w:sz w:val="20"/>
                        <w:szCs w:val="26"/>
                      </w:rPr>
                      <w:t>弘毅</w:t>
                    </w:r>
                  </w:ins>
                </w:p>
                <w:p>
                  <w:pPr>
                    <w:rPr>
                      <w:ins w:id="1249" w:author="hyx" w:date="2018-11-10T18:48:00Z"/>
                      <w:szCs w:val="21"/>
                    </w:rPr>
                  </w:pPr>
                  <w:ins w:id="1250" w:author="hyx" w:date="2018-11-10T18:48: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51" w:author="hyx" w:date="2018-11-10T18:48:00Z"/>
              </w:trPr>
              <w:tc>
                <w:tcPr>
                  <w:tcW w:w="959" w:type="dxa"/>
                  <w:vAlign w:val="center"/>
                </w:tcPr>
                <w:p>
                  <w:pPr>
                    <w:rPr>
                      <w:ins w:id="1252" w:author="hyx" w:date="2018-11-10T18:48:00Z"/>
                      <w:szCs w:val="21"/>
                    </w:rPr>
                  </w:pPr>
                  <w:ins w:id="1253" w:author="hyx" w:date="2018-11-10T18:48:00Z">
                    <w:r>
                      <w:rPr>
                        <w:rFonts w:hint="eastAsia"/>
                        <w:szCs w:val="21"/>
                      </w:rPr>
                      <w:t>文档编写员</w:t>
                    </w:r>
                  </w:ins>
                </w:p>
              </w:tc>
              <w:tc>
                <w:tcPr>
                  <w:tcW w:w="992" w:type="dxa"/>
                  <w:vAlign w:val="center"/>
                </w:tcPr>
                <w:p>
                  <w:pPr>
                    <w:rPr>
                      <w:ins w:id="1254" w:author="hyx" w:date="2018-11-10T18:48:00Z"/>
                      <w:szCs w:val="21"/>
                    </w:rPr>
                  </w:pPr>
                  <w:ins w:id="1255" w:author="hyx" w:date="2018-11-10T18:48:00Z">
                    <w:r>
                      <w:rPr>
                        <w:rFonts w:hint="eastAsia"/>
                        <w:bCs/>
                        <w:color w:val="000000"/>
                        <w:szCs w:val="21"/>
                      </w:rPr>
                      <w:t>陈俊仁</w:t>
                    </w:r>
                  </w:ins>
                </w:p>
              </w:tc>
              <w:tc>
                <w:tcPr>
                  <w:tcW w:w="1985" w:type="dxa"/>
                  <w:vAlign w:val="center"/>
                </w:tcPr>
                <w:p>
                  <w:pPr>
                    <w:rPr>
                      <w:ins w:id="1256" w:author="hyx" w:date="2018-11-10T18:48:00Z"/>
                      <w:szCs w:val="21"/>
                    </w:rPr>
                  </w:pPr>
                  <w:ins w:id="1257" w:author="hyx" w:date="2018-11-10T18:48:00Z">
                    <w:r>
                      <w:rPr>
                        <w:rFonts w:hint="eastAsia"/>
                        <w:color w:val="000000"/>
                        <w:szCs w:val="21"/>
                      </w:rPr>
                      <w:t>负责分配到文档模块的编写，上传Git</w:t>
                    </w:r>
                  </w:ins>
                </w:p>
              </w:tc>
              <w:tc>
                <w:tcPr>
                  <w:tcW w:w="1134" w:type="dxa"/>
                  <w:vAlign w:val="center"/>
                </w:tcPr>
                <w:p>
                  <w:pPr>
                    <w:rPr>
                      <w:ins w:id="1258" w:author="hyx" w:date="2018-11-10T18:48:00Z"/>
                      <w:szCs w:val="21"/>
                    </w:rPr>
                  </w:pPr>
                  <w:ins w:id="1259" w:author="hyx" w:date="2018-11-10T18:48:00Z">
                    <w:r>
                      <w:rPr>
                        <w:sz w:val="20"/>
                        <w:szCs w:val="20"/>
                      </w:rPr>
                      <w:t>chenjunren6745</w:t>
                    </w:r>
                  </w:ins>
                </w:p>
              </w:tc>
              <w:tc>
                <w:tcPr>
                  <w:tcW w:w="1559" w:type="dxa"/>
                  <w:vAlign w:val="center"/>
                </w:tcPr>
                <w:p>
                  <w:pPr>
                    <w:rPr>
                      <w:ins w:id="1260" w:author="hyx" w:date="2018-11-10T18:48:00Z"/>
                      <w:szCs w:val="21"/>
                    </w:rPr>
                  </w:pPr>
                  <w:ins w:id="1261" w:author="hyx" w:date="2018-11-10T18:48:00Z">
                    <w:r>
                      <w:rPr>
                        <w:sz w:val="20"/>
                        <w:szCs w:val="20"/>
                      </w:rPr>
                      <w:t>374955336</w:t>
                    </w:r>
                  </w:ins>
                </w:p>
              </w:tc>
              <w:tc>
                <w:tcPr>
                  <w:tcW w:w="1385" w:type="dxa"/>
                  <w:vAlign w:val="center"/>
                </w:tcPr>
                <w:p>
                  <w:pPr>
                    <w:rPr>
                      <w:ins w:id="1262" w:author="hyx" w:date="2018-11-10T18:48:00Z"/>
                      <w:szCs w:val="21"/>
                    </w:rPr>
                  </w:pPr>
                  <w:ins w:id="1263" w:author="hyx" w:date="2018-11-10T18:48:00Z">
                    <w:r>
                      <w:rPr>
                        <w:sz w:val="20"/>
                        <w:szCs w:val="20"/>
                      </w:rPr>
                      <w:t>17376503405</w:t>
                    </w:r>
                  </w:ins>
                </w:p>
              </w:tc>
              <w:tc>
                <w:tcPr>
                  <w:tcW w:w="741" w:type="dxa"/>
                  <w:vAlign w:val="center"/>
                </w:tcPr>
                <w:p>
                  <w:pPr>
                    <w:rPr>
                      <w:ins w:id="1264" w:author="hyx" w:date="2018-11-10T18:48:00Z"/>
                      <w:rFonts w:cs="Helvetica Neue" w:asciiTheme="majorEastAsia" w:hAnsiTheme="majorEastAsia" w:eastAsiaTheme="majorEastAsia"/>
                      <w:color w:val="000000"/>
                      <w:sz w:val="20"/>
                      <w:szCs w:val="26"/>
                    </w:rPr>
                  </w:pPr>
                  <w:ins w:id="1265" w:author="hyx" w:date="2018-11-10T18:48:00Z">
                    <w:r>
                      <w:rPr>
                        <w:rFonts w:cs="Helvetica Neue" w:asciiTheme="majorEastAsia" w:hAnsiTheme="majorEastAsia" w:eastAsiaTheme="majorEastAsia"/>
                        <w:color w:val="000000"/>
                        <w:sz w:val="20"/>
                        <w:szCs w:val="26"/>
                      </w:rPr>
                      <w:t>弘毅</w:t>
                    </w:r>
                  </w:ins>
                </w:p>
                <w:p>
                  <w:pPr>
                    <w:rPr>
                      <w:ins w:id="1266" w:author="hyx" w:date="2018-11-10T18:48:00Z"/>
                      <w:szCs w:val="21"/>
                    </w:rPr>
                  </w:pPr>
                  <w:ins w:id="1267" w:author="hyx" w:date="2018-11-10T18:48: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68" w:author="hyx" w:date="2018-11-10T18:48:00Z"/>
              </w:trPr>
              <w:tc>
                <w:tcPr>
                  <w:tcW w:w="959" w:type="dxa"/>
                  <w:vAlign w:val="center"/>
                </w:tcPr>
                <w:p>
                  <w:pPr>
                    <w:rPr>
                      <w:ins w:id="1269" w:author="hyx" w:date="2018-11-10T18:48:00Z"/>
                      <w:szCs w:val="21"/>
                    </w:rPr>
                  </w:pPr>
                  <w:ins w:id="1270" w:author="hyx" w:date="2018-11-10T18:48:00Z">
                    <w:r>
                      <w:rPr>
                        <w:rFonts w:hint="eastAsia"/>
                        <w:szCs w:val="21"/>
                      </w:rPr>
                      <w:t>文档编写员</w:t>
                    </w:r>
                  </w:ins>
                </w:p>
              </w:tc>
              <w:tc>
                <w:tcPr>
                  <w:tcW w:w="992" w:type="dxa"/>
                  <w:vAlign w:val="center"/>
                </w:tcPr>
                <w:p>
                  <w:pPr>
                    <w:rPr>
                      <w:ins w:id="1271" w:author="hyx" w:date="2018-11-10T18:48:00Z"/>
                      <w:szCs w:val="21"/>
                    </w:rPr>
                  </w:pPr>
                  <w:ins w:id="1272" w:author="hyx" w:date="2018-11-10T18:48:00Z">
                    <w:r>
                      <w:rPr>
                        <w:rFonts w:hint="eastAsia"/>
                        <w:bCs/>
                        <w:color w:val="000000"/>
                        <w:szCs w:val="21"/>
                      </w:rPr>
                      <w:t>陈苏民</w:t>
                    </w:r>
                  </w:ins>
                </w:p>
              </w:tc>
              <w:tc>
                <w:tcPr>
                  <w:tcW w:w="1985" w:type="dxa"/>
                  <w:vAlign w:val="center"/>
                </w:tcPr>
                <w:p>
                  <w:pPr>
                    <w:rPr>
                      <w:ins w:id="1273" w:author="hyx" w:date="2018-11-10T18:48:00Z"/>
                      <w:szCs w:val="21"/>
                    </w:rPr>
                  </w:pPr>
                  <w:ins w:id="1274" w:author="hyx" w:date="2018-11-10T18:48:00Z">
                    <w:r>
                      <w:rPr>
                        <w:rFonts w:hint="eastAsia"/>
                        <w:color w:val="000000"/>
                        <w:szCs w:val="21"/>
                      </w:rPr>
                      <w:t>负责分配到文档模块的编写，上传Git</w:t>
                    </w:r>
                  </w:ins>
                </w:p>
              </w:tc>
              <w:tc>
                <w:tcPr>
                  <w:tcW w:w="1134" w:type="dxa"/>
                  <w:vAlign w:val="center"/>
                </w:tcPr>
                <w:p>
                  <w:pPr>
                    <w:rPr>
                      <w:ins w:id="1275" w:author="hyx" w:date="2018-11-10T18:48:00Z"/>
                      <w:szCs w:val="21"/>
                    </w:rPr>
                  </w:pPr>
                  <w:ins w:id="1276" w:author="hyx" w:date="2018-11-10T18:48:00Z">
                    <w:r>
                      <w:rPr>
                        <w:sz w:val="20"/>
                        <w:szCs w:val="20"/>
                      </w:rPr>
                      <w:t>c96s1m</w:t>
                    </w:r>
                  </w:ins>
                </w:p>
              </w:tc>
              <w:tc>
                <w:tcPr>
                  <w:tcW w:w="1559" w:type="dxa"/>
                  <w:vAlign w:val="center"/>
                </w:tcPr>
                <w:p>
                  <w:pPr>
                    <w:rPr>
                      <w:ins w:id="1277" w:author="hyx" w:date="2018-11-10T18:48:00Z"/>
                      <w:szCs w:val="21"/>
                    </w:rPr>
                  </w:pPr>
                  <w:ins w:id="1278" w:author="hyx" w:date="2018-11-10T18:48:00Z">
                    <w:r>
                      <w:rPr>
                        <w:bCs/>
                        <w:color w:val="000000"/>
                        <w:sz w:val="20"/>
                        <w:szCs w:val="21"/>
                      </w:rPr>
                      <w:t>245023559</w:t>
                    </w:r>
                  </w:ins>
                </w:p>
              </w:tc>
              <w:tc>
                <w:tcPr>
                  <w:tcW w:w="1385" w:type="dxa"/>
                  <w:vAlign w:val="center"/>
                </w:tcPr>
                <w:p>
                  <w:pPr>
                    <w:rPr>
                      <w:ins w:id="1279" w:author="hyx" w:date="2018-11-10T18:48:00Z"/>
                      <w:szCs w:val="21"/>
                    </w:rPr>
                  </w:pPr>
                  <w:ins w:id="1280" w:author="hyx" w:date="2018-11-10T18:48:00Z">
                    <w:r>
                      <w:rPr>
                        <w:rFonts w:ascii="Times New Roman" w:hAnsi="Times New Roman" w:cs="Times New Roman"/>
                        <w:sz w:val="20"/>
                        <w:szCs w:val="24"/>
                      </w:rPr>
                      <w:t>19967308296</w:t>
                    </w:r>
                  </w:ins>
                </w:p>
              </w:tc>
              <w:tc>
                <w:tcPr>
                  <w:tcW w:w="741" w:type="dxa"/>
                  <w:vAlign w:val="center"/>
                </w:tcPr>
                <w:p>
                  <w:pPr>
                    <w:rPr>
                      <w:ins w:id="1281" w:author="hyx" w:date="2018-11-10T18:48:00Z"/>
                      <w:rFonts w:cs="Helvetica Neue" w:asciiTheme="majorEastAsia" w:hAnsiTheme="majorEastAsia" w:eastAsiaTheme="majorEastAsia"/>
                      <w:color w:val="000000"/>
                      <w:sz w:val="20"/>
                      <w:szCs w:val="26"/>
                    </w:rPr>
                  </w:pPr>
                  <w:ins w:id="1282" w:author="hyx" w:date="2018-11-10T18:48:00Z">
                    <w:r>
                      <w:rPr>
                        <w:rFonts w:cs="Helvetica Neue" w:asciiTheme="majorEastAsia" w:hAnsiTheme="majorEastAsia" w:eastAsiaTheme="majorEastAsia"/>
                        <w:color w:val="000000"/>
                        <w:sz w:val="20"/>
                        <w:szCs w:val="26"/>
                      </w:rPr>
                      <w:t>弘毅</w:t>
                    </w:r>
                  </w:ins>
                </w:p>
                <w:p>
                  <w:pPr>
                    <w:rPr>
                      <w:ins w:id="1283" w:author="hyx" w:date="2018-11-10T18:48:00Z"/>
                      <w:szCs w:val="21"/>
                    </w:rPr>
                  </w:pPr>
                  <w:ins w:id="1284" w:author="hyx" w:date="2018-11-10T18:48: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85" w:author="hyx" w:date="2018-11-10T18:48:00Z"/>
              </w:trPr>
              <w:tc>
                <w:tcPr>
                  <w:tcW w:w="959" w:type="dxa"/>
                  <w:vAlign w:val="center"/>
                </w:tcPr>
                <w:p>
                  <w:pPr>
                    <w:rPr>
                      <w:ins w:id="1286" w:author="hyx" w:date="2018-11-10T18:48:00Z"/>
                      <w:szCs w:val="21"/>
                    </w:rPr>
                  </w:pPr>
                  <w:ins w:id="1287" w:author="hyx" w:date="2018-11-10T18:48:00Z">
                    <w:r>
                      <w:rPr>
                        <w:rFonts w:hint="eastAsia"/>
                        <w:szCs w:val="21"/>
                      </w:rPr>
                      <w:t>文档编写员</w:t>
                    </w:r>
                  </w:ins>
                </w:p>
              </w:tc>
              <w:tc>
                <w:tcPr>
                  <w:tcW w:w="992" w:type="dxa"/>
                  <w:vAlign w:val="center"/>
                </w:tcPr>
                <w:p>
                  <w:pPr>
                    <w:rPr>
                      <w:ins w:id="1288" w:author="hyx" w:date="2018-11-10T18:48:00Z"/>
                      <w:szCs w:val="21"/>
                    </w:rPr>
                  </w:pPr>
                  <w:ins w:id="1289" w:author="hyx" w:date="2018-11-10T18:48:00Z">
                    <w:r>
                      <w:rPr>
                        <w:rFonts w:hint="eastAsia"/>
                        <w:bCs/>
                        <w:color w:val="000000"/>
                        <w:szCs w:val="21"/>
                      </w:rPr>
                      <w:t>徐双铅</w:t>
                    </w:r>
                  </w:ins>
                </w:p>
              </w:tc>
              <w:tc>
                <w:tcPr>
                  <w:tcW w:w="1985" w:type="dxa"/>
                  <w:vAlign w:val="center"/>
                </w:tcPr>
                <w:p>
                  <w:pPr>
                    <w:rPr>
                      <w:ins w:id="1290" w:author="hyx" w:date="2018-11-10T18:48:00Z"/>
                      <w:szCs w:val="21"/>
                    </w:rPr>
                  </w:pPr>
                  <w:ins w:id="1291" w:author="hyx" w:date="2018-11-10T18:48:00Z">
                    <w:r>
                      <w:rPr>
                        <w:rFonts w:hint="eastAsia"/>
                        <w:color w:val="000000"/>
                        <w:szCs w:val="21"/>
                      </w:rPr>
                      <w:t>负责分配到文档模块的编写，上传Git</w:t>
                    </w:r>
                  </w:ins>
                </w:p>
              </w:tc>
              <w:tc>
                <w:tcPr>
                  <w:tcW w:w="1134" w:type="dxa"/>
                  <w:vAlign w:val="center"/>
                </w:tcPr>
                <w:p>
                  <w:pPr>
                    <w:rPr>
                      <w:ins w:id="1292" w:author="hyx" w:date="2018-11-10T18:48:00Z"/>
                      <w:szCs w:val="21"/>
                    </w:rPr>
                  </w:pPr>
                  <w:ins w:id="1293" w:author="hyx" w:date="2018-11-10T18:48:00Z">
                    <w:r>
                      <w:rPr>
                        <w:sz w:val="20"/>
                        <w:szCs w:val="20"/>
                      </w:rPr>
                      <w:t>CXM1064081300</w:t>
                    </w:r>
                  </w:ins>
                </w:p>
              </w:tc>
              <w:tc>
                <w:tcPr>
                  <w:tcW w:w="1559" w:type="dxa"/>
                  <w:vAlign w:val="center"/>
                </w:tcPr>
                <w:p>
                  <w:pPr>
                    <w:rPr>
                      <w:ins w:id="1294" w:author="hyx" w:date="2018-11-10T18:48:00Z"/>
                      <w:szCs w:val="21"/>
                    </w:rPr>
                  </w:pPr>
                  <w:ins w:id="1295" w:author="hyx" w:date="2018-11-10T18:48:00Z">
                    <w:r>
                      <w:rPr>
                        <w:sz w:val="20"/>
                        <w:szCs w:val="20"/>
                      </w:rPr>
                      <w:t>1227442409</w:t>
                    </w:r>
                  </w:ins>
                </w:p>
              </w:tc>
              <w:tc>
                <w:tcPr>
                  <w:tcW w:w="1385" w:type="dxa"/>
                  <w:vAlign w:val="center"/>
                </w:tcPr>
                <w:p>
                  <w:pPr>
                    <w:rPr>
                      <w:ins w:id="1296" w:author="hyx" w:date="2018-11-10T18:48:00Z"/>
                      <w:szCs w:val="21"/>
                    </w:rPr>
                  </w:pPr>
                  <w:ins w:id="1297" w:author="hyx" w:date="2018-11-10T18:48:00Z">
                    <w:r>
                      <w:rPr>
                        <w:sz w:val="20"/>
                        <w:szCs w:val="20"/>
                      </w:rPr>
                      <w:t>18094711647</w:t>
                    </w:r>
                  </w:ins>
                </w:p>
              </w:tc>
              <w:tc>
                <w:tcPr>
                  <w:tcW w:w="741" w:type="dxa"/>
                  <w:vAlign w:val="center"/>
                </w:tcPr>
                <w:p>
                  <w:pPr>
                    <w:rPr>
                      <w:ins w:id="1298" w:author="hyx" w:date="2018-11-10T18:48:00Z"/>
                      <w:rFonts w:cs="Helvetica Neue" w:asciiTheme="majorEastAsia" w:hAnsiTheme="majorEastAsia" w:eastAsiaTheme="majorEastAsia"/>
                      <w:color w:val="000000"/>
                      <w:sz w:val="20"/>
                      <w:szCs w:val="26"/>
                    </w:rPr>
                  </w:pPr>
                  <w:ins w:id="1299" w:author="hyx" w:date="2018-11-10T18:48:00Z">
                    <w:r>
                      <w:rPr>
                        <w:rFonts w:cs="Helvetica Neue" w:asciiTheme="majorEastAsia" w:hAnsiTheme="majorEastAsia" w:eastAsiaTheme="majorEastAsia"/>
                        <w:color w:val="000000"/>
                        <w:sz w:val="20"/>
                        <w:szCs w:val="26"/>
                      </w:rPr>
                      <w:t>弘毅</w:t>
                    </w:r>
                  </w:ins>
                </w:p>
                <w:p>
                  <w:pPr>
                    <w:rPr>
                      <w:ins w:id="1300" w:author="hyx" w:date="2018-11-10T18:48:00Z"/>
                      <w:szCs w:val="21"/>
                    </w:rPr>
                  </w:pPr>
                  <w:ins w:id="1301" w:author="hyx" w:date="2018-11-10T18:48: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302" w:author="hyx" w:date="2018-11-10T18:48:00Z"/>
              </w:trPr>
              <w:tc>
                <w:tcPr>
                  <w:tcW w:w="959" w:type="dxa"/>
                  <w:vAlign w:val="center"/>
                </w:tcPr>
                <w:p>
                  <w:pPr>
                    <w:rPr>
                      <w:ins w:id="1303" w:author="hyx" w:date="2018-11-10T18:48:00Z"/>
                      <w:color w:val="000000"/>
                      <w:sz w:val="20"/>
                      <w:szCs w:val="21"/>
                    </w:rPr>
                  </w:pPr>
                  <w:ins w:id="1304" w:author="hyx" w:date="2018-11-10T18:48:00Z">
                    <w:r>
                      <w:rPr>
                        <w:rFonts w:hint="eastAsia"/>
                        <w:szCs w:val="21"/>
                      </w:rPr>
                      <w:t>文档编写员</w:t>
                    </w:r>
                  </w:ins>
                </w:p>
              </w:tc>
              <w:tc>
                <w:tcPr>
                  <w:tcW w:w="992" w:type="dxa"/>
                  <w:vAlign w:val="center"/>
                </w:tcPr>
                <w:p>
                  <w:pPr>
                    <w:rPr>
                      <w:ins w:id="1305" w:author="hyx" w:date="2018-11-10T18:48:00Z"/>
                      <w:color w:val="000000"/>
                      <w:szCs w:val="21"/>
                    </w:rPr>
                  </w:pPr>
                  <w:ins w:id="1306" w:author="hyx" w:date="2018-11-10T18:48:00Z">
                    <w:r>
                      <w:rPr>
                        <w:rFonts w:hint="eastAsia"/>
                        <w:bCs/>
                        <w:color w:val="000000"/>
                        <w:szCs w:val="21"/>
                      </w:rPr>
                      <w:t>吕迪</w:t>
                    </w:r>
                  </w:ins>
                </w:p>
              </w:tc>
              <w:tc>
                <w:tcPr>
                  <w:tcW w:w="1985" w:type="dxa"/>
                  <w:vAlign w:val="center"/>
                </w:tcPr>
                <w:p>
                  <w:pPr>
                    <w:rPr>
                      <w:ins w:id="1307" w:author="hyx" w:date="2018-11-10T18:48:00Z"/>
                      <w:color w:val="000000"/>
                      <w:sz w:val="20"/>
                      <w:szCs w:val="21"/>
                    </w:rPr>
                  </w:pPr>
                  <w:ins w:id="1308" w:author="hyx" w:date="2018-11-10T18:48:00Z">
                    <w:r>
                      <w:rPr>
                        <w:rFonts w:hint="eastAsia"/>
                        <w:color w:val="000000"/>
                        <w:szCs w:val="21"/>
                      </w:rPr>
                      <w:t>负责分配到文档模块的编写，上传Git</w:t>
                    </w:r>
                  </w:ins>
                </w:p>
              </w:tc>
              <w:tc>
                <w:tcPr>
                  <w:tcW w:w="1134" w:type="dxa"/>
                  <w:vAlign w:val="center"/>
                </w:tcPr>
                <w:p>
                  <w:pPr>
                    <w:rPr>
                      <w:ins w:id="1309" w:author="hyx" w:date="2018-11-10T18:48:00Z"/>
                      <w:color w:val="000000"/>
                      <w:sz w:val="20"/>
                      <w:szCs w:val="21"/>
                    </w:rPr>
                  </w:pPr>
                  <w:ins w:id="1310" w:author="hyx" w:date="2018-11-10T18:48:00Z">
                    <w:r>
                      <w:rPr>
                        <w:sz w:val="20"/>
                        <w:szCs w:val="20"/>
                      </w:rPr>
                      <w:t>di62289</w:t>
                    </w:r>
                  </w:ins>
                </w:p>
              </w:tc>
              <w:tc>
                <w:tcPr>
                  <w:tcW w:w="1559" w:type="dxa"/>
                  <w:vAlign w:val="center"/>
                </w:tcPr>
                <w:p>
                  <w:pPr>
                    <w:rPr>
                      <w:ins w:id="1311" w:author="hyx" w:date="2018-11-10T18:48:00Z"/>
                      <w:color w:val="000000"/>
                      <w:sz w:val="20"/>
                      <w:szCs w:val="21"/>
                    </w:rPr>
                  </w:pPr>
                  <w:ins w:id="1312" w:author="hyx" w:date="2018-11-10T18:48:00Z">
                    <w:r>
                      <w:rPr>
                        <w:sz w:val="20"/>
                        <w:szCs w:val="20"/>
                      </w:rPr>
                      <w:t>935162289</w:t>
                    </w:r>
                  </w:ins>
                </w:p>
              </w:tc>
              <w:tc>
                <w:tcPr>
                  <w:tcW w:w="1385" w:type="dxa"/>
                  <w:vAlign w:val="center"/>
                </w:tcPr>
                <w:p>
                  <w:pPr>
                    <w:rPr>
                      <w:ins w:id="1313" w:author="hyx" w:date="2018-11-10T18:48:00Z"/>
                      <w:color w:val="000000"/>
                      <w:sz w:val="20"/>
                      <w:szCs w:val="21"/>
                    </w:rPr>
                  </w:pPr>
                  <w:ins w:id="1314" w:author="hyx" w:date="2018-11-10T18:48:00Z">
                    <w:r>
                      <w:rPr>
                        <w:sz w:val="20"/>
                        <w:szCs w:val="20"/>
                      </w:rPr>
                      <w:t>17306413358</w:t>
                    </w:r>
                  </w:ins>
                </w:p>
              </w:tc>
              <w:tc>
                <w:tcPr>
                  <w:tcW w:w="741" w:type="dxa"/>
                  <w:vAlign w:val="center"/>
                </w:tcPr>
                <w:p>
                  <w:pPr>
                    <w:rPr>
                      <w:ins w:id="1315" w:author="hyx" w:date="2018-11-10T18:48:00Z"/>
                      <w:rFonts w:cs="Helvetica Neue" w:asciiTheme="majorEastAsia" w:hAnsiTheme="majorEastAsia" w:eastAsiaTheme="majorEastAsia"/>
                      <w:color w:val="000000"/>
                      <w:sz w:val="20"/>
                      <w:szCs w:val="26"/>
                    </w:rPr>
                  </w:pPr>
                  <w:ins w:id="1316" w:author="hyx" w:date="2018-11-10T18:48:00Z">
                    <w:r>
                      <w:rPr>
                        <w:rFonts w:hint="eastAsia" w:cs="Helvetica Neue" w:asciiTheme="majorEastAsia" w:hAnsiTheme="majorEastAsia" w:eastAsiaTheme="majorEastAsia"/>
                        <w:color w:val="000000"/>
                        <w:sz w:val="20"/>
                        <w:szCs w:val="26"/>
                      </w:rPr>
                      <w:t>求真</w:t>
                    </w:r>
                  </w:ins>
                </w:p>
                <w:p>
                  <w:pPr>
                    <w:rPr>
                      <w:ins w:id="1317" w:author="hyx" w:date="2018-11-10T18:48:00Z"/>
                      <w:color w:val="000000"/>
                      <w:sz w:val="20"/>
                      <w:szCs w:val="21"/>
                    </w:rPr>
                  </w:pPr>
                  <w:ins w:id="1318" w:author="hyx" w:date="2018-11-10T18:48:00Z">
                    <w:r>
                      <w:rPr>
                        <w:rFonts w:cs="Helvetica Neue" w:asciiTheme="majorEastAsia" w:hAnsiTheme="majorEastAsia" w:eastAsiaTheme="majorEastAsia"/>
                        <w:color w:val="000000"/>
                        <w:sz w:val="20"/>
                        <w:szCs w:val="26"/>
                      </w:rPr>
                      <w:t>1-125</w:t>
                    </w:r>
                  </w:ins>
                </w:p>
              </w:tc>
            </w:tr>
          </w:tbl>
          <w:p>
            <w:pPr>
              <w:rPr>
                <w:del w:id="1319" w:author="hyx" w:date="2018-11-10T18:48:00Z"/>
              </w:rPr>
            </w:pPr>
            <w:del w:id="1320" w:author="hyx" w:date="2018-11-10T18:48:00Z">
              <w:r>
                <w:rPr>
                  <w:rFonts w:hint="eastAsia"/>
                  <w:b/>
                </w:rPr>
                <w:delText>职务</w:delText>
              </w:r>
            </w:del>
          </w:p>
        </w:tc>
        <w:tc>
          <w:tcPr>
            <w:tcW w:w="1144" w:type="dxa"/>
            <w:gridSpan w:val="2"/>
            <w:shd w:val="clear" w:color="auto" w:fill="BDD6EE" w:themeFill="accent1" w:themeFillTint="66"/>
            <w:vAlign w:val="center"/>
          </w:tcPr>
          <w:p>
            <w:pPr>
              <w:rPr>
                <w:del w:id="1321" w:author="hyx" w:date="2018-11-10T18:48:00Z"/>
              </w:rPr>
            </w:pPr>
            <w:del w:id="1322" w:author="hyx" w:date="2018-11-10T18:48:00Z">
              <w:r>
                <w:rPr>
                  <w:rFonts w:hint="eastAsia"/>
                  <w:b/>
                </w:rPr>
                <w:delText>姓名</w:delText>
              </w:r>
            </w:del>
          </w:p>
        </w:tc>
        <w:tc>
          <w:tcPr>
            <w:tcW w:w="1155" w:type="dxa"/>
            <w:shd w:val="clear" w:color="auto" w:fill="BDD6EE" w:themeFill="accent1" w:themeFillTint="66"/>
            <w:vAlign w:val="center"/>
          </w:tcPr>
          <w:p>
            <w:pPr>
              <w:rPr>
                <w:del w:id="1323" w:author="hyx" w:date="2018-11-10T18:48:00Z"/>
              </w:rPr>
            </w:pPr>
            <w:del w:id="1324" w:author="hyx" w:date="2018-11-10T18:48:00Z">
              <w:r>
                <w:rPr>
                  <w:rFonts w:hint="eastAsia"/>
                  <w:b/>
                </w:rPr>
                <w:delText>负责内容</w:delText>
              </w:r>
            </w:del>
          </w:p>
        </w:tc>
        <w:tc>
          <w:tcPr>
            <w:tcW w:w="1155" w:type="dxa"/>
            <w:gridSpan w:val="2"/>
            <w:shd w:val="clear" w:color="auto" w:fill="BDD6EE" w:themeFill="accent1" w:themeFillTint="66"/>
            <w:vAlign w:val="center"/>
          </w:tcPr>
          <w:p>
            <w:pPr>
              <w:rPr>
                <w:del w:id="1325" w:author="hyx" w:date="2018-11-10T18:48:00Z"/>
              </w:rPr>
            </w:pPr>
            <w:del w:id="1326" w:author="hyx" w:date="2018-11-10T18:48:00Z">
              <w:r>
                <w:rPr>
                  <w:rFonts w:hint="eastAsia"/>
                  <w:b/>
                </w:rPr>
                <w:delText>班级</w:delText>
              </w:r>
            </w:del>
          </w:p>
        </w:tc>
        <w:tc>
          <w:tcPr>
            <w:tcW w:w="1178" w:type="dxa"/>
            <w:gridSpan w:val="2"/>
            <w:shd w:val="clear" w:color="auto" w:fill="BDD6EE" w:themeFill="accent1" w:themeFillTint="66"/>
            <w:vAlign w:val="center"/>
          </w:tcPr>
          <w:p>
            <w:pPr>
              <w:rPr>
                <w:del w:id="1327" w:author="hyx" w:date="2018-11-10T18:48:00Z"/>
              </w:rPr>
            </w:pPr>
            <w:del w:id="1328" w:author="hyx" w:date="2018-11-10T18:48:00Z">
              <w:r>
                <w:rPr>
                  <w:rFonts w:hint="eastAsia"/>
                  <w:b/>
                </w:rPr>
                <w:delText>学号</w:delText>
              </w:r>
            </w:del>
          </w:p>
        </w:tc>
        <w:tc>
          <w:tcPr>
            <w:tcW w:w="1371" w:type="dxa"/>
            <w:gridSpan w:val="2"/>
            <w:shd w:val="clear" w:color="auto" w:fill="BDD6EE" w:themeFill="accent1" w:themeFillTint="66"/>
            <w:vAlign w:val="center"/>
          </w:tcPr>
          <w:p>
            <w:pPr>
              <w:rPr>
                <w:del w:id="1329" w:author="hyx" w:date="2018-11-10T18:48:00Z"/>
              </w:rPr>
            </w:pPr>
            <w:del w:id="1330" w:author="hyx" w:date="2018-11-10T18:48:00Z">
              <w:r>
                <w:rPr>
                  <w:rFonts w:hint="eastAsia"/>
                  <w:b/>
                </w:rPr>
                <w:delText>电话号码</w:delText>
              </w:r>
            </w:del>
          </w:p>
        </w:tc>
        <w:tc>
          <w:tcPr>
            <w:tcW w:w="1150" w:type="dxa"/>
            <w:gridSpan w:val="2"/>
            <w:shd w:val="clear" w:color="auto" w:fill="BDD6EE" w:themeFill="accent1" w:themeFillTint="66"/>
            <w:vAlign w:val="center"/>
          </w:tcPr>
          <w:p>
            <w:pPr>
              <w:rPr>
                <w:del w:id="1331" w:author="hyx" w:date="2018-11-10T18:48:00Z"/>
              </w:rPr>
            </w:pPr>
            <w:del w:id="1332" w:author="hyx" w:date="2018-11-10T18:48:00Z">
              <w:r>
                <w:rPr>
                  <w:rFonts w:hint="eastAsia"/>
                  <w:b/>
                </w:rPr>
                <w:delText>寝室号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33" w:author="hyx" w:date="2018-11-10T18:48:00Z"/>
        </w:trPr>
        <w:tc>
          <w:tcPr>
            <w:tcW w:w="1143" w:type="dxa"/>
            <w:gridSpan w:val="2"/>
            <w:vAlign w:val="center"/>
          </w:tcPr>
          <w:p>
            <w:pPr>
              <w:rPr>
                <w:del w:id="1334" w:author="hyx" w:date="2018-11-10T18:48:00Z"/>
              </w:rPr>
            </w:pPr>
            <w:del w:id="1335" w:author="hyx" w:date="2018-11-10T18:48:00Z">
              <w:r>
                <w:rPr>
                  <w:rFonts w:hint="eastAsia"/>
                </w:rPr>
                <w:delText>PPT编写员</w:delText>
              </w:r>
            </w:del>
          </w:p>
        </w:tc>
        <w:tc>
          <w:tcPr>
            <w:tcW w:w="1144" w:type="dxa"/>
            <w:gridSpan w:val="2"/>
            <w:vAlign w:val="center"/>
          </w:tcPr>
          <w:p>
            <w:pPr>
              <w:rPr>
                <w:del w:id="1336" w:author="hyx" w:date="2018-11-10T18:48:00Z"/>
              </w:rPr>
            </w:pPr>
            <w:del w:id="1337" w:author="hyx" w:date="2018-11-10T18:48:00Z">
              <w:r>
                <w:rPr>
                  <w:rFonts w:hint="eastAsia"/>
                </w:rPr>
                <w:delText>黄叶轩</w:delText>
              </w:r>
            </w:del>
          </w:p>
        </w:tc>
        <w:tc>
          <w:tcPr>
            <w:tcW w:w="1155" w:type="dxa"/>
            <w:vAlign w:val="center"/>
          </w:tcPr>
          <w:p>
            <w:pPr>
              <w:rPr>
                <w:del w:id="1338" w:author="hyx" w:date="2018-11-10T18:48:00Z"/>
              </w:rPr>
            </w:pPr>
            <w:del w:id="1339" w:author="hyx" w:date="2018-11-10T18:48:00Z">
              <w:r>
                <w:rPr>
                  <w:rFonts w:hint="eastAsia"/>
                </w:rPr>
                <w:delText>负责分配到PPT模块的编写，上传Git</w:delText>
              </w:r>
            </w:del>
          </w:p>
        </w:tc>
        <w:tc>
          <w:tcPr>
            <w:tcW w:w="1155" w:type="dxa"/>
            <w:gridSpan w:val="2"/>
            <w:vAlign w:val="center"/>
          </w:tcPr>
          <w:p>
            <w:pPr>
              <w:rPr>
                <w:del w:id="1340" w:author="hyx" w:date="2018-11-10T18:48:00Z"/>
              </w:rPr>
            </w:pPr>
            <w:del w:id="1341" w:author="hyx" w:date="2018-11-10T18:48:00Z">
              <w:r>
                <w:rPr>
                  <w:rFonts w:hint="eastAsia"/>
                </w:rPr>
                <w:delText>软工1602</w:delText>
              </w:r>
            </w:del>
          </w:p>
        </w:tc>
        <w:tc>
          <w:tcPr>
            <w:tcW w:w="1178" w:type="dxa"/>
            <w:gridSpan w:val="2"/>
            <w:vAlign w:val="center"/>
          </w:tcPr>
          <w:p>
            <w:pPr>
              <w:rPr>
                <w:del w:id="1342" w:author="hyx" w:date="2018-11-10T18:48:00Z"/>
              </w:rPr>
            </w:pPr>
            <w:del w:id="1343" w:author="hyx" w:date="2018-11-10T18:48:00Z">
              <w:r>
                <w:rPr>
                  <w:rFonts w:hint="eastAsia"/>
                </w:rPr>
                <w:delText>31601246　</w:delText>
              </w:r>
            </w:del>
          </w:p>
        </w:tc>
        <w:tc>
          <w:tcPr>
            <w:tcW w:w="1371" w:type="dxa"/>
            <w:gridSpan w:val="2"/>
            <w:vAlign w:val="center"/>
          </w:tcPr>
          <w:p>
            <w:pPr>
              <w:rPr>
                <w:del w:id="1344" w:author="hyx" w:date="2018-11-10T18:48:00Z"/>
              </w:rPr>
            </w:pPr>
            <w:del w:id="1345" w:author="hyx" w:date="2018-11-10T18:48:00Z">
              <w:r>
                <w:rPr/>
                <w:delText>13588899102</w:delText>
              </w:r>
            </w:del>
          </w:p>
        </w:tc>
        <w:tc>
          <w:tcPr>
            <w:tcW w:w="1150" w:type="dxa"/>
            <w:gridSpan w:val="2"/>
            <w:vAlign w:val="center"/>
          </w:tcPr>
          <w:p>
            <w:pPr>
              <w:rPr>
                <w:del w:id="1346" w:author="hyx" w:date="2018-11-10T18:48:00Z"/>
              </w:rPr>
            </w:pPr>
            <w:del w:id="1347" w:author="hyx" w:date="2018-11-10T18:48:00Z">
              <w:r>
                <w:rPr/>
                <w:delText>弘毅2-210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48" w:author="hyx" w:date="2018-11-10T18:48:00Z"/>
        </w:trPr>
        <w:tc>
          <w:tcPr>
            <w:tcW w:w="1143" w:type="dxa"/>
            <w:gridSpan w:val="2"/>
            <w:vAlign w:val="center"/>
          </w:tcPr>
          <w:p>
            <w:pPr>
              <w:rPr>
                <w:del w:id="1349" w:author="hyx" w:date="2018-11-10T18:48:00Z"/>
              </w:rPr>
            </w:pPr>
            <w:del w:id="1350" w:author="hyx" w:date="2018-11-10T18:48:00Z">
              <w:r>
                <w:rPr>
                  <w:rFonts w:hint="eastAsia"/>
                </w:rPr>
                <w:delText>PPT编写员</w:delText>
              </w:r>
            </w:del>
          </w:p>
        </w:tc>
        <w:tc>
          <w:tcPr>
            <w:tcW w:w="1144" w:type="dxa"/>
            <w:gridSpan w:val="2"/>
            <w:vAlign w:val="center"/>
          </w:tcPr>
          <w:p>
            <w:pPr>
              <w:rPr>
                <w:del w:id="1351" w:author="hyx" w:date="2018-11-10T18:48:00Z"/>
              </w:rPr>
            </w:pPr>
            <w:del w:id="1352" w:author="hyx" w:date="2018-11-10T18:48:00Z">
              <w:r>
                <w:rPr>
                  <w:rFonts w:hint="eastAsia"/>
                </w:rPr>
                <w:delText>徐双铅</w:delText>
              </w:r>
            </w:del>
          </w:p>
        </w:tc>
        <w:tc>
          <w:tcPr>
            <w:tcW w:w="1155" w:type="dxa"/>
            <w:vAlign w:val="center"/>
          </w:tcPr>
          <w:p>
            <w:pPr>
              <w:rPr>
                <w:del w:id="1353" w:author="hyx" w:date="2018-11-10T18:48:00Z"/>
              </w:rPr>
            </w:pPr>
            <w:del w:id="1354" w:author="hyx" w:date="2018-11-10T18:48:00Z">
              <w:r>
                <w:rPr>
                  <w:rFonts w:hint="eastAsia"/>
                </w:rPr>
                <w:delText>负责分配到PPT模块的编写，上传Git</w:delText>
              </w:r>
            </w:del>
          </w:p>
        </w:tc>
        <w:tc>
          <w:tcPr>
            <w:tcW w:w="1155" w:type="dxa"/>
            <w:gridSpan w:val="2"/>
            <w:vAlign w:val="center"/>
          </w:tcPr>
          <w:p>
            <w:pPr>
              <w:rPr>
                <w:del w:id="1355" w:author="hyx" w:date="2018-11-10T18:48:00Z"/>
              </w:rPr>
            </w:pPr>
            <w:del w:id="1356" w:author="hyx" w:date="2018-11-10T18:48:00Z">
              <w:r>
                <w:rPr>
                  <w:rFonts w:hint="eastAsia"/>
                </w:rPr>
                <w:delText>软工1601</w:delText>
              </w:r>
            </w:del>
          </w:p>
        </w:tc>
        <w:tc>
          <w:tcPr>
            <w:tcW w:w="1178" w:type="dxa"/>
            <w:gridSpan w:val="2"/>
            <w:vAlign w:val="center"/>
          </w:tcPr>
          <w:p>
            <w:pPr>
              <w:rPr>
                <w:del w:id="1357" w:author="hyx" w:date="2018-11-10T18:48:00Z"/>
              </w:rPr>
            </w:pPr>
            <w:del w:id="1358" w:author="hyx" w:date="2018-11-10T18:48:00Z">
              <w:r>
                <w:rPr>
                  <w:rFonts w:hint="eastAsia"/>
                </w:rPr>
                <w:delText>31601221</w:delText>
              </w:r>
            </w:del>
          </w:p>
        </w:tc>
        <w:tc>
          <w:tcPr>
            <w:tcW w:w="1371" w:type="dxa"/>
            <w:gridSpan w:val="2"/>
            <w:vAlign w:val="center"/>
          </w:tcPr>
          <w:p>
            <w:pPr>
              <w:rPr>
                <w:del w:id="1359" w:author="hyx" w:date="2018-11-10T18:48:00Z"/>
              </w:rPr>
            </w:pPr>
            <w:del w:id="1360" w:author="hyx" w:date="2018-11-10T18:48:00Z">
              <w:r>
                <w:rPr/>
                <w:delText>18094711647</w:delText>
              </w:r>
            </w:del>
          </w:p>
        </w:tc>
        <w:tc>
          <w:tcPr>
            <w:tcW w:w="1150" w:type="dxa"/>
            <w:gridSpan w:val="2"/>
            <w:vAlign w:val="center"/>
          </w:tcPr>
          <w:p>
            <w:pPr>
              <w:rPr>
                <w:del w:id="1361" w:author="hyx" w:date="2018-11-10T18:48:00Z"/>
              </w:rPr>
            </w:pPr>
            <w:del w:id="1362" w:author="hyx" w:date="2018-11-10T18:48:00Z">
              <w:r>
                <w:rPr/>
                <w:delText>弘毅2-206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63" w:author="hyx" w:date="2018-11-10T18:48:00Z"/>
        </w:trPr>
        <w:tc>
          <w:tcPr>
            <w:tcW w:w="1143" w:type="dxa"/>
            <w:gridSpan w:val="2"/>
            <w:vAlign w:val="center"/>
          </w:tcPr>
          <w:p>
            <w:pPr>
              <w:rPr>
                <w:del w:id="1364" w:author="hyx" w:date="2018-11-10T18:48:00Z"/>
              </w:rPr>
            </w:pPr>
            <w:del w:id="1365" w:author="hyx" w:date="2018-11-10T18:48:00Z">
              <w:r>
                <w:rPr>
                  <w:rFonts w:hint="eastAsia"/>
                </w:rPr>
                <w:delText>PPT编写员</w:delText>
              </w:r>
            </w:del>
          </w:p>
        </w:tc>
        <w:tc>
          <w:tcPr>
            <w:tcW w:w="1144" w:type="dxa"/>
            <w:gridSpan w:val="2"/>
            <w:vAlign w:val="center"/>
          </w:tcPr>
          <w:p>
            <w:pPr>
              <w:rPr>
                <w:del w:id="1366" w:author="hyx" w:date="2018-11-10T18:48:00Z"/>
              </w:rPr>
            </w:pPr>
            <w:del w:id="1367" w:author="hyx" w:date="2018-11-10T18:48:00Z">
              <w:r>
                <w:rPr>
                  <w:rFonts w:hint="eastAsia"/>
                </w:rPr>
                <w:delText>陈俊仁</w:delText>
              </w:r>
            </w:del>
          </w:p>
        </w:tc>
        <w:tc>
          <w:tcPr>
            <w:tcW w:w="1155" w:type="dxa"/>
            <w:vAlign w:val="center"/>
          </w:tcPr>
          <w:p>
            <w:pPr>
              <w:rPr>
                <w:del w:id="1368" w:author="hyx" w:date="2018-11-10T18:48:00Z"/>
              </w:rPr>
            </w:pPr>
            <w:del w:id="1369" w:author="hyx" w:date="2018-11-10T18:48:00Z">
              <w:r>
                <w:rPr>
                  <w:rFonts w:hint="eastAsia"/>
                </w:rPr>
                <w:delText>负责分配到PPT模块的编写，上传Git</w:delText>
              </w:r>
            </w:del>
          </w:p>
        </w:tc>
        <w:tc>
          <w:tcPr>
            <w:tcW w:w="1155" w:type="dxa"/>
            <w:gridSpan w:val="2"/>
            <w:vAlign w:val="center"/>
          </w:tcPr>
          <w:p>
            <w:pPr>
              <w:rPr>
                <w:del w:id="1370" w:author="hyx" w:date="2018-11-10T18:48:00Z"/>
              </w:rPr>
            </w:pPr>
            <w:del w:id="1371" w:author="hyx" w:date="2018-11-10T18:48:00Z">
              <w:r>
                <w:rPr>
                  <w:rFonts w:hint="eastAsia"/>
                  <w:bCs/>
                </w:rPr>
                <w:delText>软工1601</w:delText>
              </w:r>
            </w:del>
          </w:p>
        </w:tc>
        <w:tc>
          <w:tcPr>
            <w:tcW w:w="1178" w:type="dxa"/>
            <w:gridSpan w:val="2"/>
            <w:vAlign w:val="center"/>
          </w:tcPr>
          <w:p>
            <w:pPr>
              <w:rPr>
                <w:del w:id="1372" w:author="hyx" w:date="2018-11-10T18:48:00Z"/>
              </w:rPr>
            </w:pPr>
            <w:del w:id="1373" w:author="hyx" w:date="2018-11-10T18:48:00Z">
              <w:r>
                <w:rPr>
                  <w:rFonts w:hint="eastAsia"/>
                  <w:bCs/>
                </w:rPr>
                <w:delText>31601240</w:delText>
              </w:r>
            </w:del>
          </w:p>
        </w:tc>
        <w:tc>
          <w:tcPr>
            <w:tcW w:w="1371" w:type="dxa"/>
            <w:gridSpan w:val="2"/>
            <w:vAlign w:val="center"/>
          </w:tcPr>
          <w:p>
            <w:pPr>
              <w:rPr>
                <w:del w:id="1374" w:author="hyx" w:date="2018-11-10T18:48:00Z"/>
              </w:rPr>
            </w:pPr>
            <w:del w:id="1375" w:author="hyx" w:date="2018-11-10T18:48:00Z">
              <w:r>
                <w:rPr/>
                <w:delText>17376503405</w:delText>
              </w:r>
            </w:del>
          </w:p>
        </w:tc>
        <w:tc>
          <w:tcPr>
            <w:tcW w:w="1150" w:type="dxa"/>
            <w:gridSpan w:val="2"/>
            <w:vAlign w:val="center"/>
          </w:tcPr>
          <w:p>
            <w:pPr>
              <w:rPr>
                <w:del w:id="1376" w:author="hyx" w:date="2018-11-10T18:48:00Z"/>
              </w:rPr>
            </w:pPr>
            <w:del w:id="1377" w:author="hyx" w:date="2018-11-10T18:48:00Z">
              <w:r>
                <w:rPr/>
                <w:delText>弘毅2-209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78" w:author="hyx" w:date="2018-11-10T18:48:00Z"/>
        </w:trPr>
        <w:tc>
          <w:tcPr>
            <w:tcW w:w="1143" w:type="dxa"/>
            <w:gridSpan w:val="2"/>
            <w:vAlign w:val="center"/>
          </w:tcPr>
          <w:p>
            <w:pPr>
              <w:rPr>
                <w:del w:id="1379" w:author="hyx" w:date="2018-11-10T18:48:00Z"/>
              </w:rPr>
            </w:pPr>
            <w:del w:id="1380" w:author="hyx" w:date="2018-11-10T18:48:00Z">
              <w:r>
                <w:rPr>
                  <w:rFonts w:hint="eastAsia"/>
                </w:rPr>
                <w:delText>PPT编写员</w:delText>
              </w:r>
            </w:del>
          </w:p>
        </w:tc>
        <w:tc>
          <w:tcPr>
            <w:tcW w:w="1144" w:type="dxa"/>
            <w:gridSpan w:val="2"/>
            <w:vAlign w:val="center"/>
          </w:tcPr>
          <w:p>
            <w:pPr>
              <w:rPr>
                <w:del w:id="1381" w:author="hyx" w:date="2018-11-10T18:48:00Z"/>
              </w:rPr>
            </w:pPr>
            <w:del w:id="1382" w:author="hyx" w:date="2018-11-10T18:48:00Z">
              <w:r>
                <w:rPr>
                  <w:rFonts w:hint="eastAsia"/>
                </w:rPr>
                <w:delText>陈苏民</w:delText>
              </w:r>
            </w:del>
          </w:p>
        </w:tc>
        <w:tc>
          <w:tcPr>
            <w:tcW w:w="1155" w:type="dxa"/>
            <w:vAlign w:val="center"/>
          </w:tcPr>
          <w:p>
            <w:pPr>
              <w:rPr>
                <w:del w:id="1383" w:author="hyx" w:date="2018-11-10T18:48:00Z"/>
              </w:rPr>
            </w:pPr>
            <w:del w:id="1384" w:author="hyx" w:date="2018-11-10T18:48:00Z">
              <w:r>
                <w:rPr>
                  <w:rFonts w:hint="eastAsia"/>
                </w:rPr>
                <w:delText>负责分配到PPT模块的编写，上传Git</w:delText>
              </w:r>
            </w:del>
          </w:p>
        </w:tc>
        <w:tc>
          <w:tcPr>
            <w:tcW w:w="1155" w:type="dxa"/>
            <w:gridSpan w:val="2"/>
            <w:vAlign w:val="center"/>
          </w:tcPr>
          <w:p>
            <w:pPr>
              <w:rPr>
                <w:del w:id="1385" w:author="hyx" w:date="2018-11-10T18:48:00Z"/>
              </w:rPr>
            </w:pPr>
            <w:del w:id="1386" w:author="hyx" w:date="2018-11-10T18:48:00Z">
              <w:r>
                <w:rPr>
                  <w:rFonts w:hint="eastAsia"/>
                </w:rPr>
                <w:delText>软工1601</w:delText>
              </w:r>
            </w:del>
          </w:p>
        </w:tc>
        <w:tc>
          <w:tcPr>
            <w:tcW w:w="1178" w:type="dxa"/>
            <w:gridSpan w:val="2"/>
            <w:vAlign w:val="center"/>
          </w:tcPr>
          <w:p>
            <w:pPr>
              <w:rPr>
                <w:del w:id="1387" w:author="hyx" w:date="2018-11-10T18:48:00Z"/>
              </w:rPr>
            </w:pPr>
            <w:del w:id="1388" w:author="hyx" w:date="2018-11-10T18:48:00Z">
              <w:r>
                <w:rPr>
                  <w:rFonts w:hint="eastAsia"/>
                  <w:bCs/>
                </w:rPr>
                <w:delText>31602227</w:delText>
              </w:r>
            </w:del>
          </w:p>
        </w:tc>
        <w:tc>
          <w:tcPr>
            <w:tcW w:w="1371" w:type="dxa"/>
            <w:gridSpan w:val="2"/>
            <w:vAlign w:val="center"/>
          </w:tcPr>
          <w:p>
            <w:pPr>
              <w:rPr>
                <w:del w:id="1389" w:author="hyx" w:date="2018-11-10T18:48:00Z"/>
              </w:rPr>
            </w:pPr>
            <w:del w:id="1390" w:author="hyx" w:date="2018-11-10T18:48:00Z">
              <w:r>
                <w:rPr>
                  <w:rFonts w:hint="eastAsia"/>
                </w:rPr>
                <w:delText>13071869207</w:delText>
              </w:r>
            </w:del>
          </w:p>
        </w:tc>
        <w:tc>
          <w:tcPr>
            <w:tcW w:w="1150" w:type="dxa"/>
            <w:gridSpan w:val="2"/>
            <w:vAlign w:val="center"/>
          </w:tcPr>
          <w:p>
            <w:pPr>
              <w:rPr>
                <w:del w:id="1391" w:author="hyx" w:date="2018-11-10T18:48:00Z"/>
              </w:rPr>
            </w:pPr>
            <w:del w:id="1392" w:author="hyx" w:date="2018-11-10T18:48:00Z">
              <w:r>
                <w:rPr>
                  <w:rFonts w:hint="eastAsia"/>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393" w:author="hyx" w:date="2018-11-10T18:48:00Z"/>
        </w:trPr>
        <w:tc>
          <w:tcPr>
            <w:tcW w:w="1143" w:type="dxa"/>
            <w:gridSpan w:val="2"/>
            <w:vAlign w:val="center"/>
          </w:tcPr>
          <w:p>
            <w:pPr>
              <w:rPr>
                <w:del w:id="1394" w:author="hyx" w:date="2018-11-10T18:48:00Z"/>
              </w:rPr>
            </w:pPr>
            <w:del w:id="1395" w:author="hyx" w:date="2018-11-10T18:48:00Z">
              <w:r>
                <w:rPr>
                  <w:rFonts w:hint="eastAsia"/>
                </w:rPr>
                <w:delText>PPT编写员</w:delText>
              </w:r>
            </w:del>
          </w:p>
        </w:tc>
        <w:tc>
          <w:tcPr>
            <w:tcW w:w="1144" w:type="dxa"/>
            <w:gridSpan w:val="2"/>
            <w:vAlign w:val="center"/>
          </w:tcPr>
          <w:p>
            <w:pPr>
              <w:rPr>
                <w:del w:id="1396" w:author="hyx" w:date="2018-11-10T18:48:00Z"/>
              </w:rPr>
            </w:pPr>
            <w:del w:id="1397" w:author="hyx" w:date="2018-11-10T18:48:00Z">
              <w:r>
                <w:rPr>
                  <w:rFonts w:hint="eastAsia"/>
                </w:rPr>
                <w:delText>吕迪</w:delText>
              </w:r>
            </w:del>
          </w:p>
        </w:tc>
        <w:tc>
          <w:tcPr>
            <w:tcW w:w="1155" w:type="dxa"/>
            <w:vAlign w:val="center"/>
          </w:tcPr>
          <w:p>
            <w:pPr>
              <w:rPr>
                <w:del w:id="1398" w:author="hyx" w:date="2018-11-10T18:48:00Z"/>
              </w:rPr>
            </w:pPr>
            <w:del w:id="1399" w:author="hyx" w:date="2018-11-10T18:48:00Z">
              <w:r>
                <w:rPr>
                  <w:rFonts w:hint="eastAsia"/>
                </w:rPr>
                <w:delText>负责分配到PPT模块的编写，上传Git</w:delText>
              </w:r>
            </w:del>
          </w:p>
        </w:tc>
        <w:tc>
          <w:tcPr>
            <w:tcW w:w="1155" w:type="dxa"/>
            <w:gridSpan w:val="2"/>
            <w:vAlign w:val="center"/>
          </w:tcPr>
          <w:p>
            <w:pPr>
              <w:rPr>
                <w:del w:id="1400" w:author="hyx" w:date="2018-11-10T18:48:00Z"/>
              </w:rPr>
            </w:pPr>
            <w:del w:id="1401" w:author="hyx" w:date="2018-11-10T18:48:00Z">
              <w:r>
                <w:rPr>
                  <w:rFonts w:hint="eastAsia"/>
                  <w:bCs/>
                </w:rPr>
                <w:delText>软工1601</w:delText>
              </w:r>
            </w:del>
          </w:p>
        </w:tc>
        <w:tc>
          <w:tcPr>
            <w:tcW w:w="1178" w:type="dxa"/>
            <w:gridSpan w:val="2"/>
            <w:vAlign w:val="center"/>
          </w:tcPr>
          <w:p>
            <w:pPr>
              <w:rPr>
                <w:del w:id="1402" w:author="hyx" w:date="2018-11-10T18:48:00Z"/>
              </w:rPr>
            </w:pPr>
            <w:del w:id="1403" w:author="hyx" w:date="2018-11-10T18:48:00Z">
              <w:r>
                <w:rPr>
                  <w:rFonts w:hint="eastAsia"/>
                  <w:bCs/>
                </w:rPr>
                <w:delText>31504251</w:delText>
              </w:r>
            </w:del>
          </w:p>
        </w:tc>
        <w:tc>
          <w:tcPr>
            <w:tcW w:w="1371" w:type="dxa"/>
            <w:gridSpan w:val="2"/>
            <w:vAlign w:val="center"/>
          </w:tcPr>
          <w:p>
            <w:pPr>
              <w:rPr>
                <w:del w:id="1404" w:author="hyx" w:date="2018-11-10T18:48:00Z"/>
              </w:rPr>
            </w:pPr>
            <w:del w:id="1405" w:author="hyx" w:date="2018-11-10T18:48:00Z">
              <w:r>
                <w:rPr/>
                <w:delText>17306413358</w:delText>
              </w:r>
            </w:del>
          </w:p>
        </w:tc>
        <w:tc>
          <w:tcPr>
            <w:tcW w:w="1150" w:type="dxa"/>
            <w:gridSpan w:val="2"/>
            <w:vAlign w:val="center"/>
          </w:tcPr>
          <w:p>
            <w:pPr>
              <w:rPr>
                <w:del w:id="1406" w:author="hyx" w:date="2018-11-10T18:48:00Z"/>
              </w:rPr>
            </w:pPr>
            <w:del w:id="1407" w:author="hyx" w:date="2018-11-10T18:48:00Z">
              <w:r>
                <w:rPr/>
                <w:delText>求真1-125</w:delText>
              </w:r>
            </w:del>
          </w:p>
        </w:tc>
      </w:tr>
    </w:tbl>
    <w:p>
      <w:bookmarkStart w:id="97" w:name="_Toc497223488"/>
    </w:p>
    <w:p/>
    <w:p/>
    <w:p/>
    <w:p/>
    <w:p/>
    <w:p/>
    <w:p/>
    <w:p>
      <w:pPr>
        <w:rPr>
          <w:rFonts w:hint="eastAsia"/>
        </w:rPr>
      </w:pPr>
    </w:p>
    <w:p>
      <w:pPr>
        <w:pStyle w:val="70"/>
      </w:pPr>
      <w:bookmarkStart w:id="98" w:name="_Toc27882"/>
      <w:r>
        <w:rPr>
          <w:rFonts w:hint="eastAsia"/>
        </w:rPr>
        <w:t>会议记录员</w:t>
      </w:r>
      <w:bookmarkEnd w:id="97"/>
      <w:bookmarkEnd w:id="98"/>
    </w:p>
    <w:p>
      <w:pPr>
        <w:ind w:left="420" w:leftChars="200"/>
      </w:pPr>
      <w:r>
        <w:rPr>
          <w:rFonts w:hint="eastAsia"/>
        </w:rPr>
        <w:t>本职概述：</w:t>
      </w:r>
    </w:p>
    <w:p>
      <w:pPr>
        <w:ind w:left="420" w:leftChars="200" w:firstLine="420"/>
      </w:pPr>
      <w:r>
        <w:rPr>
          <w:rFonts w:hint="eastAsia"/>
        </w:rPr>
        <w:t>负责会议记录</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08" w:author="hyx" w:date="2018-11-10T18:51: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417"/>
        <w:gridCol w:w="1418"/>
        <w:gridCol w:w="850"/>
        <w:tblGridChange w:id="1409">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10" w:author="hyx" w:date="2018-11-10T18:5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411" w:author="hyx" w:date="2018-11-10T18:51:00Z">
              <w:tcPr>
                <w:tcW w:w="1094" w:type="dxa"/>
                <w:shd w:val="clear" w:color="auto" w:fill="BDD6EE" w:themeFill="accent1" w:themeFillTint="66"/>
                <w:vAlign w:val="center"/>
              </w:tcPr>
            </w:tcPrChange>
          </w:tcPr>
          <w:p>
            <w:pPr>
              <w:rPr>
                <w:b/>
              </w:rPr>
            </w:pPr>
            <w:r>
              <w:rPr>
                <w:rFonts w:hint="eastAsia"/>
                <w:b/>
              </w:rPr>
              <w:t>职务</w:t>
            </w:r>
          </w:p>
        </w:tc>
        <w:tc>
          <w:tcPr>
            <w:tcW w:w="992" w:type="dxa"/>
            <w:shd w:val="clear" w:color="auto" w:fill="BDD6EE" w:themeFill="accent1" w:themeFillTint="66"/>
            <w:vAlign w:val="center"/>
            <w:tcPrChange w:id="1412" w:author="hyx" w:date="2018-11-10T18:51:00Z">
              <w:tcPr>
                <w:tcW w:w="1093" w:type="dxa"/>
                <w:shd w:val="clear" w:color="auto" w:fill="BDD6EE" w:themeFill="accent1" w:themeFillTint="66"/>
                <w:vAlign w:val="center"/>
              </w:tcPr>
            </w:tcPrChange>
          </w:tcPr>
          <w:p>
            <w:pPr>
              <w:rPr>
                <w:b/>
              </w:rPr>
            </w:pPr>
            <w:r>
              <w:rPr>
                <w:rFonts w:hint="eastAsia"/>
                <w:b/>
              </w:rPr>
              <w:t>姓名</w:t>
            </w:r>
          </w:p>
        </w:tc>
        <w:tc>
          <w:tcPr>
            <w:tcW w:w="1985" w:type="dxa"/>
            <w:shd w:val="clear" w:color="auto" w:fill="BDD6EE" w:themeFill="accent1" w:themeFillTint="66"/>
            <w:vAlign w:val="center"/>
            <w:tcPrChange w:id="1413" w:author="hyx" w:date="2018-11-10T18:51:00Z">
              <w:tcPr>
                <w:tcW w:w="1120" w:type="dxa"/>
                <w:shd w:val="clear" w:color="auto" w:fill="BDD6EE" w:themeFill="accent1" w:themeFillTint="66"/>
                <w:vAlign w:val="center"/>
              </w:tcPr>
            </w:tcPrChange>
          </w:tcPr>
          <w:p>
            <w:pPr>
              <w:rPr>
                <w:b/>
              </w:rPr>
            </w:pPr>
            <w:r>
              <w:rPr>
                <w:rFonts w:hint="eastAsia"/>
                <w:b/>
              </w:rPr>
              <w:t>负责内容</w:t>
            </w:r>
          </w:p>
        </w:tc>
        <w:tc>
          <w:tcPr>
            <w:tcW w:w="1134" w:type="dxa"/>
            <w:shd w:val="clear" w:color="auto" w:fill="BDD6EE" w:themeFill="accent1" w:themeFillTint="66"/>
            <w:vAlign w:val="center"/>
            <w:tcPrChange w:id="1414" w:author="hyx" w:date="2018-11-10T18:51:00Z">
              <w:tcPr>
                <w:tcW w:w="1123" w:type="dxa"/>
                <w:shd w:val="clear" w:color="auto" w:fill="BDD6EE" w:themeFill="accent1" w:themeFillTint="66"/>
                <w:vAlign w:val="center"/>
              </w:tcPr>
            </w:tcPrChange>
          </w:tcPr>
          <w:p>
            <w:pPr>
              <w:rPr>
                <w:b/>
              </w:rPr>
            </w:pPr>
            <w:ins w:id="1415" w:author="hyx" w:date="2018-11-10T18:49:00Z">
              <w:r>
                <w:rPr>
                  <w:rFonts w:hint="eastAsia"/>
                  <w:b/>
                  <w:color w:val="000000"/>
                  <w:szCs w:val="21"/>
                </w:rPr>
                <w:t>微信号</w:t>
              </w:r>
            </w:ins>
            <w:del w:id="1416" w:author="hyx" w:date="2018-11-10T18:49:00Z">
              <w:r>
                <w:rPr>
                  <w:rFonts w:hint="eastAsia"/>
                  <w:b/>
                </w:rPr>
                <w:delText>班级</w:delText>
              </w:r>
            </w:del>
          </w:p>
        </w:tc>
        <w:tc>
          <w:tcPr>
            <w:tcW w:w="1417" w:type="dxa"/>
            <w:shd w:val="clear" w:color="auto" w:fill="BDD6EE" w:themeFill="accent1" w:themeFillTint="66"/>
            <w:vAlign w:val="center"/>
            <w:tcPrChange w:id="1417" w:author="hyx" w:date="2018-11-10T18:51:00Z">
              <w:tcPr>
                <w:tcW w:w="1194" w:type="dxa"/>
                <w:shd w:val="clear" w:color="auto" w:fill="BDD6EE" w:themeFill="accent1" w:themeFillTint="66"/>
                <w:vAlign w:val="center"/>
              </w:tcPr>
            </w:tcPrChange>
          </w:tcPr>
          <w:p>
            <w:pPr>
              <w:rPr>
                <w:b/>
              </w:rPr>
            </w:pPr>
            <w:ins w:id="1418" w:author="hyx" w:date="2018-11-10T18:49:00Z">
              <w:r>
                <w:rPr>
                  <w:rFonts w:hint="eastAsia"/>
                  <w:b/>
                  <w:color w:val="000000"/>
                  <w:szCs w:val="21"/>
                </w:rPr>
                <w:t>QQ号</w:t>
              </w:r>
            </w:ins>
            <w:del w:id="1419" w:author="hyx" w:date="2018-11-10T18:49:00Z">
              <w:r>
                <w:rPr>
                  <w:rFonts w:hint="eastAsia"/>
                  <w:b/>
                </w:rPr>
                <w:delText>学号</w:delText>
              </w:r>
            </w:del>
          </w:p>
        </w:tc>
        <w:tc>
          <w:tcPr>
            <w:tcW w:w="1418" w:type="dxa"/>
            <w:shd w:val="clear" w:color="auto" w:fill="BDD6EE" w:themeFill="accent1" w:themeFillTint="66"/>
            <w:vAlign w:val="center"/>
            <w:tcPrChange w:id="1420" w:author="hyx" w:date="2018-11-10T18:51:00Z">
              <w:tcPr>
                <w:tcW w:w="1560" w:type="dxa"/>
                <w:shd w:val="clear" w:color="auto" w:fill="BDD6EE" w:themeFill="accent1" w:themeFillTint="66"/>
                <w:vAlign w:val="center"/>
              </w:tcPr>
            </w:tcPrChange>
          </w:tcPr>
          <w:p>
            <w:pPr>
              <w:rPr>
                <w:b/>
              </w:rPr>
            </w:pPr>
            <w:r>
              <w:rPr>
                <w:rFonts w:hint="eastAsia"/>
                <w:b/>
              </w:rPr>
              <w:t>电话号码</w:t>
            </w:r>
          </w:p>
        </w:tc>
        <w:tc>
          <w:tcPr>
            <w:tcW w:w="850" w:type="dxa"/>
            <w:shd w:val="clear" w:color="auto" w:fill="BDD6EE" w:themeFill="accent1" w:themeFillTint="66"/>
            <w:vAlign w:val="center"/>
            <w:tcPrChange w:id="1421" w:author="hyx" w:date="2018-11-10T18:51:00Z">
              <w:tcPr>
                <w:tcW w:w="1112" w:type="dxa"/>
                <w:shd w:val="clear" w:color="auto" w:fill="BDD6EE" w:themeFill="accent1" w:themeFillTint="66"/>
                <w:vAlign w:val="center"/>
              </w:tcPr>
            </w:tcPrChange>
          </w:tcPr>
          <w:p>
            <w:pPr>
              <w:rPr>
                <w:b/>
              </w:rPr>
            </w:pPr>
            <w:r>
              <w:rPr>
                <w:rFonts w:hint="eastAsia"/>
                <w:b/>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22" w:author="hyx" w:date="2018-11-10T18:5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423" w:author="hyx" w:date="2018-11-10T18:51:00Z">
              <w:tcPr>
                <w:tcW w:w="1094" w:type="dxa"/>
                <w:vAlign w:val="center"/>
              </w:tcPr>
            </w:tcPrChange>
          </w:tcPr>
          <w:p>
            <w:r>
              <w:rPr>
                <w:rFonts w:hint="eastAsia"/>
              </w:rPr>
              <w:t>会议记录员</w:t>
            </w:r>
          </w:p>
        </w:tc>
        <w:tc>
          <w:tcPr>
            <w:tcW w:w="992" w:type="dxa"/>
            <w:vAlign w:val="center"/>
            <w:tcPrChange w:id="1424" w:author="hyx" w:date="2018-11-10T18:51:00Z">
              <w:tcPr>
                <w:tcW w:w="1093" w:type="dxa"/>
                <w:vAlign w:val="center"/>
              </w:tcPr>
            </w:tcPrChange>
          </w:tcPr>
          <w:p>
            <w:r>
              <w:rPr>
                <w:rFonts w:hint="eastAsia"/>
              </w:rPr>
              <w:t>吕迪</w:t>
            </w:r>
          </w:p>
        </w:tc>
        <w:tc>
          <w:tcPr>
            <w:tcW w:w="1985" w:type="dxa"/>
            <w:vAlign w:val="center"/>
            <w:tcPrChange w:id="1425" w:author="hyx" w:date="2018-11-10T18:51:00Z">
              <w:tcPr>
                <w:tcW w:w="1120" w:type="dxa"/>
                <w:vAlign w:val="center"/>
              </w:tcPr>
            </w:tcPrChange>
          </w:tcPr>
          <w:p>
            <w:r>
              <w:rPr>
                <w:rFonts w:hint="eastAsia"/>
              </w:rPr>
              <w:t>记录开会内容，写好会议任务分配和任务检查表，上传Git</w:t>
            </w:r>
          </w:p>
        </w:tc>
        <w:tc>
          <w:tcPr>
            <w:tcW w:w="1134" w:type="dxa"/>
            <w:vAlign w:val="center"/>
            <w:tcPrChange w:id="1426" w:author="hyx" w:date="2018-11-10T18:51:00Z">
              <w:tcPr>
                <w:tcW w:w="1123" w:type="dxa"/>
                <w:vAlign w:val="center"/>
              </w:tcPr>
            </w:tcPrChange>
          </w:tcPr>
          <w:p>
            <w:ins w:id="1427" w:author="hyx" w:date="2018-11-10T18:50:00Z">
              <w:r>
                <w:rPr>
                  <w:sz w:val="20"/>
                  <w:szCs w:val="20"/>
                </w:rPr>
                <w:t>di62289</w:t>
              </w:r>
            </w:ins>
            <w:del w:id="1428" w:author="hyx" w:date="2018-11-10T18:50:00Z">
              <w:r>
                <w:rPr>
                  <w:rFonts w:hint="eastAsia"/>
                  <w:bCs/>
                </w:rPr>
                <w:delText>软工1601</w:delText>
              </w:r>
            </w:del>
          </w:p>
        </w:tc>
        <w:tc>
          <w:tcPr>
            <w:tcW w:w="1417" w:type="dxa"/>
            <w:vAlign w:val="center"/>
            <w:tcPrChange w:id="1429" w:author="hyx" w:date="2018-11-10T18:51:00Z">
              <w:tcPr>
                <w:tcW w:w="1194" w:type="dxa"/>
                <w:vAlign w:val="center"/>
              </w:tcPr>
            </w:tcPrChange>
          </w:tcPr>
          <w:p>
            <w:ins w:id="1430" w:author="hyx" w:date="2018-11-10T18:50:00Z">
              <w:r>
                <w:rPr>
                  <w:sz w:val="20"/>
                  <w:szCs w:val="20"/>
                </w:rPr>
                <w:t>935162289</w:t>
              </w:r>
            </w:ins>
            <w:del w:id="1431" w:author="hyx" w:date="2018-11-10T18:50:00Z">
              <w:r>
                <w:rPr>
                  <w:rFonts w:hint="eastAsia"/>
                  <w:bCs/>
                </w:rPr>
                <w:delText>31504251</w:delText>
              </w:r>
            </w:del>
          </w:p>
        </w:tc>
        <w:tc>
          <w:tcPr>
            <w:tcW w:w="1418" w:type="dxa"/>
            <w:vAlign w:val="center"/>
            <w:tcPrChange w:id="1432" w:author="hyx" w:date="2018-11-10T18:51:00Z">
              <w:tcPr>
                <w:tcW w:w="1560" w:type="dxa"/>
                <w:vAlign w:val="center"/>
              </w:tcPr>
            </w:tcPrChange>
          </w:tcPr>
          <w:p>
            <w:ins w:id="1433" w:author="hyx" w:date="2018-11-10T18:50:00Z">
              <w:r>
                <w:rPr>
                  <w:sz w:val="20"/>
                  <w:szCs w:val="20"/>
                </w:rPr>
                <w:t>17306413358</w:t>
              </w:r>
            </w:ins>
            <w:del w:id="1434" w:author="hyx" w:date="2018-11-10T18:50:00Z">
              <w:r>
                <w:rPr/>
                <w:delText>17306413358</w:delText>
              </w:r>
            </w:del>
          </w:p>
        </w:tc>
        <w:tc>
          <w:tcPr>
            <w:tcW w:w="850" w:type="dxa"/>
            <w:vAlign w:val="center"/>
            <w:tcPrChange w:id="1435" w:author="hyx" w:date="2018-11-10T18:51:00Z">
              <w:tcPr>
                <w:tcW w:w="1112" w:type="dxa"/>
                <w:vAlign w:val="center"/>
              </w:tcPr>
            </w:tcPrChange>
          </w:tcPr>
          <w:p>
            <w:r>
              <w:rPr>
                <w:sz w:val="20"/>
                <w:szCs w:val="20"/>
              </w:rPr>
              <w:t>求真1-125</w:t>
            </w:r>
          </w:p>
        </w:tc>
      </w:tr>
    </w:tbl>
    <w:p/>
    <w:p/>
    <w:p/>
    <w:p>
      <w:pPr>
        <w:pStyle w:val="70"/>
      </w:pPr>
      <w:bookmarkStart w:id="99" w:name="_Toc497223489"/>
      <w:bookmarkStart w:id="100" w:name="_Toc9384"/>
      <w:r>
        <w:rPr>
          <w:rFonts w:hint="eastAsia"/>
        </w:rPr>
        <w:t>录音记录员</w:t>
      </w:r>
      <w:bookmarkEnd w:id="99"/>
      <w:bookmarkEnd w:id="100"/>
    </w:p>
    <w:p>
      <w:pPr>
        <w:ind w:left="420" w:leftChars="200"/>
      </w:pPr>
      <w:r>
        <w:rPr>
          <w:rFonts w:hint="eastAsia"/>
        </w:rPr>
        <w:t>本职概述：</w:t>
      </w:r>
    </w:p>
    <w:p>
      <w:pPr>
        <w:ind w:left="420" w:leftChars="200" w:firstLine="420"/>
      </w:pPr>
      <w:r>
        <w:rPr>
          <w:rFonts w:hint="eastAsia"/>
        </w:rPr>
        <w:t>负责录音</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36" w:author="hyx" w:date="2018-11-10T18:52: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417"/>
        <w:gridCol w:w="1418"/>
        <w:gridCol w:w="850"/>
        <w:tblGridChange w:id="1437">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38" w:author="hyx" w:date="2018-11-10T18:5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439" w:author="hyx" w:date="2018-11-10T18:52:00Z">
              <w:tcPr>
                <w:tcW w:w="1094" w:type="dxa"/>
                <w:shd w:val="clear" w:color="auto" w:fill="BDD6EE" w:themeFill="accent1" w:themeFillTint="66"/>
                <w:vAlign w:val="center"/>
              </w:tcPr>
            </w:tcPrChange>
          </w:tcPr>
          <w:p>
            <w:pPr>
              <w:rPr>
                <w:b/>
              </w:rPr>
            </w:pPr>
            <w:r>
              <w:rPr>
                <w:rFonts w:hint="eastAsia"/>
                <w:b/>
              </w:rPr>
              <w:t>职务</w:t>
            </w:r>
          </w:p>
        </w:tc>
        <w:tc>
          <w:tcPr>
            <w:tcW w:w="992" w:type="dxa"/>
            <w:shd w:val="clear" w:color="auto" w:fill="BDD6EE" w:themeFill="accent1" w:themeFillTint="66"/>
            <w:vAlign w:val="center"/>
            <w:tcPrChange w:id="1440" w:author="hyx" w:date="2018-11-10T18:52:00Z">
              <w:tcPr>
                <w:tcW w:w="1093" w:type="dxa"/>
                <w:shd w:val="clear" w:color="auto" w:fill="BDD6EE" w:themeFill="accent1" w:themeFillTint="66"/>
                <w:vAlign w:val="center"/>
              </w:tcPr>
            </w:tcPrChange>
          </w:tcPr>
          <w:p>
            <w:pPr>
              <w:rPr>
                <w:b/>
              </w:rPr>
            </w:pPr>
            <w:r>
              <w:rPr>
                <w:rFonts w:hint="eastAsia"/>
                <w:b/>
              </w:rPr>
              <w:t>姓名</w:t>
            </w:r>
          </w:p>
        </w:tc>
        <w:tc>
          <w:tcPr>
            <w:tcW w:w="1985" w:type="dxa"/>
            <w:shd w:val="clear" w:color="auto" w:fill="BDD6EE" w:themeFill="accent1" w:themeFillTint="66"/>
            <w:vAlign w:val="center"/>
            <w:tcPrChange w:id="1441" w:author="hyx" w:date="2018-11-10T18:52:00Z">
              <w:tcPr>
                <w:tcW w:w="1120" w:type="dxa"/>
                <w:shd w:val="clear" w:color="auto" w:fill="BDD6EE" w:themeFill="accent1" w:themeFillTint="66"/>
                <w:vAlign w:val="center"/>
              </w:tcPr>
            </w:tcPrChange>
          </w:tcPr>
          <w:p>
            <w:pPr>
              <w:rPr>
                <w:b/>
              </w:rPr>
            </w:pPr>
            <w:r>
              <w:rPr>
                <w:rFonts w:hint="eastAsia"/>
                <w:b/>
              </w:rPr>
              <w:t>负责内容</w:t>
            </w:r>
          </w:p>
        </w:tc>
        <w:tc>
          <w:tcPr>
            <w:tcW w:w="1134" w:type="dxa"/>
            <w:shd w:val="clear" w:color="auto" w:fill="BDD6EE" w:themeFill="accent1" w:themeFillTint="66"/>
            <w:vAlign w:val="center"/>
            <w:tcPrChange w:id="1442" w:author="hyx" w:date="2018-11-10T18:52:00Z">
              <w:tcPr>
                <w:tcW w:w="1123" w:type="dxa"/>
                <w:shd w:val="clear" w:color="auto" w:fill="BDD6EE" w:themeFill="accent1" w:themeFillTint="66"/>
                <w:vAlign w:val="center"/>
              </w:tcPr>
            </w:tcPrChange>
          </w:tcPr>
          <w:p>
            <w:pPr>
              <w:rPr>
                <w:b/>
              </w:rPr>
            </w:pPr>
            <w:ins w:id="1443" w:author="hyx" w:date="2018-11-10T18:50:00Z">
              <w:r>
                <w:rPr>
                  <w:rFonts w:hint="eastAsia"/>
                  <w:b/>
                  <w:color w:val="000000"/>
                  <w:szCs w:val="21"/>
                </w:rPr>
                <w:t>微信号</w:t>
              </w:r>
            </w:ins>
            <w:del w:id="1444" w:author="hyx" w:date="2018-11-10T18:50:00Z">
              <w:r>
                <w:rPr>
                  <w:rFonts w:hint="eastAsia"/>
                  <w:b/>
                </w:rPr>
                <w:delText>班级</w:delText>
              </w:r>
            </w:del>
          </w:p>
        </w:tc>
        <w:tc>
          <w:tcPr>
            <w:tcW w:w="1417" w:type="dxa"/>
            <w:shd w:val="clear" w:color="auto" w:fill="BDD6EE" w:themeFill="accent1" w:themeFillTint="66"/>
            <w:vAlign w:val="center"/>
            <w:tcPrChange w:id="1445" w:author="hyx" w:date="2018-11-10T18:52:00Z">
              <w:tcPr>
                <w:tcW w:w="1194" w:type="dxa"/>
                <w:shd w:val="clear" w:color="auto" w:fill="BDD6EE" w:themeFill="accent1" w:themeFillTint="66"/>
                <w:vAlign w:val="center"/>
              </w:tcPr>
            </w:tcPrChange>
          </w:tcPr>
          <w:p>
            <w:pPr>
              <w:rPr>
                <w:b/>
              </w:rPr>
            </w:pPr>
            <w:ins w:id="1446" w:author="hyx" w:date="2018-11-10T18:50:00Z">
              <w:r>
                <w:rPr>
                  <w:rFonts w:hint="eastAsia"/>
                  <w:b/>
                  <w:color w:val="000000"/>
                  <w:szCs w:val="21"/>
                </w:rPr>
                <w:t>QQ号</w:t>
              </w:r>
            </w:ins>
            <w:del w:id="1447" w:author="hyx" w:date="2018-11-10T18:50:00Z">
              <w:r>
                <w:rPr>
                  <w:rFonts w:hint="eastAsia"/>
                  <w:b/>
                </w:rPr>
                <w:delText>学号</w:delText>
              </w:r>
            </w:del>
          </w:p>
        </w:tc>
        <w:tc>
          <w:tcPr>
            <w:tcW w:w="1418" w:type="dxa"/>
            <w:shd w:val="clear" w:color="auto" w:fill="BDD6EE" w:themeFill="accent1" w:themeFillTint="66"/>
            <w:vAlign w:val="center"/>
            <w:tcPrChange w:id="1448" w:author="hyx" w:date="2018-11-10T18:52:00Z">
              <w:tcPr>
                <w:tcW w:w="1560" w:type="dxa"/>
                <w:shd w:val="clear" w:color="auto" w:fill="BDD6EE" w:themeFill="accent1" w:themeFillTint="66"/>
                <w:vAlign w:val="center"/>
              </w:tcPr>
            </w:tcPrChange>
          </w:tcPr>
          <w:p>
            <w:pPr>
              <w:rPr>
                <w:b/>
              </w:rPr>
            </w:pPr>
            <w:r>
              <w:rPr>
                <w:rFonts w:hint="eastAsia"/>
                <w:b/>
              </w:rPr>
              <w:t>电话号码</w:t>
            </w:r>
          </w:p>
        </w:tc>
        <w:tc>
          <w:tcPr>
            <w:tcW w:w="850" w:type="dxa"/>
            <w:shd w:val="clear" w:color="auto" w:fill="BDD6EE" w:themeFill="accent1" w:themeFillTint="66"/>
            <w:vAlign w:val="center"/>
            <w:tcPrChange w:id="1449" w:author="hyx" w:date="2018-11-10T18:52:00Z">
              <w:tcPr>
                <w:tcW w:w="1112" w:type="dxa"/>
                <w:shd w:val="clear" w:color="auto" w:fill="BDD6EE" w:themeFill="accent1" w:themeFillTint="66"/>
                <w:vAlign w:val="center"/>
              </w:tcPr>
            </w:tcPrChange>
          </w:tcPr>
          <w:p>
            <w:pPr>
              <w:rPr>
                <w:b/>
              </w:rPr>
            </w:pPr>
            <w:r>
              <w:rPr>
                <w:rFonts w:hint="eastAsia"/>
                <w:b/>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50" w:author="hyx" w:date="2018-11-10T18:5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451" w:author="hyx" w:date="2018-11-10T18:52:00Z">
              <w:tcPr>
                <w:tcW w:w="1094" w:type="dxa"/>
                <w:vAlign w:val="center"/>
              </w:tcPr>
            </w:tcPrChange>
          </w:tcPr>
          <w:p>
            <w:del w:id="1452" w:author="hyx" w:date="2018-11-10T18:52:00Z">
              <w:r>
                <w:rPr>
                  <w:rFonts w:hint="eastAsia"/>
                </w:rPr>
                <w:delText>PPT整合员</w:delText>
              </w:r>
            </w:del>
            <w:ins w:id="1453" w:author="hyx" w:date="2018-11-10T18:52:00Z">
              <w:r>
                <w:rPr>
                  <w:rFonts w:hint="eastAsia"/>
                </w:rPr>
                <w:t>录音记录员</w:t>
              </w:r>
            </w:ins>
          </w:p>
        </w:tc>
        <w:tc>
          <w:tcPr>
            <w:tcW w:w="992" w:type="dxa"/>
            <w:vAlign w:val="center"/>
            <w:tcPrChange w:id="1454" w:author="hyx" w:date="2018-11-10T18:52:00Z">
              <w:tcPr>
                <w:tcW w:w="1093" w:type="dxa"/>
                <w:vAlign w:val="center"/>
              </w:tcPr>
            </w:tcPrChange>
          </w:tcPr>
          <w:p>
            <w:r>
              <w:rPr>
                <w:rFonts w:hint="eastAsia"/>
              </w:rPr>
              <w:t>徐双铅</w:t>
            </w:r>
          </w:p>
        </w:tc>
        <w:tc>
          <w:tcPr>
            <w:tcW w:w="1985" w:type="dxa"/>
            <w:vAlign w:val="center"/>
            <w:tcPrChange w:id="1455" w:author="hyx" w:date="2018-11-10T18:52:00Z">
              <w:tcPr>
                <w:tcW w:w="1120" w:type="dxa"/>
                <w:vAlign w:val="center"/>
              </w:tcPr>
            </w:tcPrChange>
          </w:tcPr>
          <w:p>
            <w:r>
              <w:rPr>
                <w:rFonts w:hint="eastAsia"/>
              </w:rPr>
              <w:t>开会时、上课时、审核时、用户访谈师，进行录音，录音链接上传Git</w:t>
            </w:r>
          </w:p>
        </w:tc>
        <w:tc>
          <w:tcPr>
            <w:tcW w:w="1134" w:type="dxa"/>
            <w:vAlign w:val="center"/>
            <w:tcPrChange w:id="1456" w:author="hyx" w:date="2018-11-10T18:52:00Z">
              <w:tcPr>
                <w:tcW w:w="1123" w:type="dxa"/>
                <w:vAlign w:val="center"/>
              </w:tcPr>
            </w:tcPrChange>
          </w:tcPr>
          <w:p>
            <w:ins w:id="1457" w:author="hyx" w:date="2018-11-10T18:51:00Z">
              <w:r>
                <w:rPr>
                  <w:sz w:val="20"/>
                  <w:szCs w:val="20"/>
                </w:rPr>
                <w:t>CXM1064081300</w:t>
              </w:r>
            </w:ins>
            <w:del w:id="1458" w:author="hyx" w:date="2018-11-10T18:51:00Z">
              <w:r>
                <w:rPr>
                  <w:rFonts w:hint="eastAsia"/>
                </w:rPr>
                <w:delText>软工1601</w:delText>
              </w:r>
            </w:del>
          </w:p>
        </w:tc>
        <w:tc>
          <w:tcPr>
            <w:tcW w:w="1417" w:type="dxa"/>
            <w:vAlign w:val="center"/>
            <w:tcPrChange w:id="1459" w:author="hyx" w:date="2018-11-10T18:52:00Z">
              <w:tcPr>
                <w:tcW w:w="1194" w:type="dxa"/>
                <w:vAlign w:val="center"/>
              </w:tcPr>
            </w:tcPrChange>
          </w:tcPr>
          <w:p>
            <w:ins w:id="1460" w:author="hyx" w:date="2018-11-10T18:51:00Z">
              <w:r>
                <w:rPr>
                  <w:sz w:val="20"/>
                  <w:szCs w:val="20"/>
                </w:rPr>
                <w:t>1227442409</w:t>
              </w:r>
            </w:ins>
            <w:del w:id="1461" w:author="hyx" w:date="2018-11-10T18:51:00Z">
              <w:r>
                <w:rPr>
                  <w:rFonts w:hint="eastAsia"/>
                </w:rPr>
                <w:delText>31601221</w:delText>
              </w:r>
            </w:del>
          </w:p>
        </w:tc>
        <w:tc>
          <w:tcPr>
            <w:tcW w:w="1418" w:type="dxa"/>
            <w:vAlign w:val="center"/>
            <w:tcPrChange w:id="1462" w:author="hyx" w:date="2018-11-10T18:52:00Z">
              <w:tcPr>
                <w:tcW w:w="1560" w:type="dxa"/>
                <w:vAlign w:val="center"/>
              </w:tcPr>
            </w:tcPrChange>
          </w:tcPr>
          <w:p>
            <w:r>
              <w:t>18094711647</w:t>
            </w:r>
          </w:p>
        </w:tc>
        <w:tc>
          <w:tcPr>
            <w:tcW w:w="850" w:type="dxa"/>
            <w:vAlign w:val="center"/>
            <w:tcPrChange w:id="1463" w:author="hyx" w:date="2018-11-10T18:52:00Z">
              <w:tcPr>
                <w:tcW w:w="1112" w:type="dxa"/>
                <w:vAlign w:val="center"/>
              </w:tcPr>
            </w:tcPrChange>
          </w:tcPr>
          <w:p>
            <w:r>
              <w:t>弘毅2-206</w:t>
            </w:r>
          </w:p>
        </w:tc>
      </w:tr>
    </w:tbl>
    <w:p>
      <w:pPr>
        <w:rPr>
          <w:ins w:id="1464" w:author="hyx" w:date="2018-11-10T18:52:00Z"/>
          <w:b/>
        </w:rPr>
      </w:pPr>
    </w:p>
    <w:p>
      <w:pPr>
        <w:rPr>
          <w:ins w:id="1465" w:author="hyx" w:date="2018-11-10T18:52:00Z"/>
          <w:b/>
        </w:rPr>
      </w:pPr>
    </w:p>
    <w:p>
      <w:pPr>
        <w:rPr>
          <w:ins w:id="1466" w:author="hyx" w:date="2018-11-10T18:52:00Z"/>
          <w:b/>
        </w:rPr>
      </w:pPr>
    </w:p>
    <w:p>
      <w:pPr>
        <w:rPr>
          <w:b/>
        </w:rPr>
      </w:pPr>
    </w:p>
    <w:p>
      <w:pPr>
        <w:pStyle w:val="70"/>
      </w:pPr>
      <w:bookmarkStart w:id="101" w:name="_Toc497072232"/>
      <w:bookmarkStart w:id="102" w:name="_Toc497223490"/>
      <w:bookmarkStart w:id="103" w:name="_Toc18381"/>
      <w:r>
        <w:rPr>
          <w:rFonts w:hint="eastAsia"/>
        </w:rPr>
        <w:t>配置</w:t>
      </w:r>
      <w:bookmarkEnd w:id="101"/>
      <w:r>
        <w:rPr>
          <w:rFonts w:hint="eastAsia"/>
        </w:rPr>
        <w:t>管理员</w:t>
      </w:r>
      <w:bookmarkEnd w:id="102"/>
      <w:bookmarkEnd w:id="103"/>
    </w:p>
    <w:p>
      <w:pPr>
        <w:ind w:left="420" w:leftChars="200"/>
      </w:pPr>
      <w:r>
        <w:rPr>
          <w:rFonts w:hint="eastAsia"/>
        </w:rPr>
        <w:t>本职概述：</w:t>
      </w:r>
    </w:p>
    <w:p>
      <w:pPr>
        <w:ind w:left="420" w:leftChars="200" w:firstLine="420"/>
        <w:rPr>
          <w:del w:id="1467" w:author="hyx" w:date="2018-11-11T18:39:00Z"/>
        </w:rPr>
      </w:pPr>
      <w:r>
        <w:rPr>
          <w:rFonts w:hint="eastAsia"/>
        </w:rPr>
        <w:t>负责计划软件配置管理活动</w:t>
      </w:r>
      <w:ins w:id="1468" w:author="hyx" w:date="2018-11-10T18:55:00Z">
        <w:r>
          <w:rPr>
            <w:rFonts w:hint="eastAsia"/>
          </w:rPr>
          <w:t>，</w:t>
        </w:r>
      </w:ins>
      <w:del w:id="1469" w:author="hyx" w:date="2018-11-10T18:55:00Z">
        <w:r>
          <w:rPr>
            <w:rFonts w:hint="eastAsia"/>
          </w:rPr>
          <w:delText>，标识配置项，建立基线，</w:delText>
        </w:r>
      </w:del>
      <w:r>
        <w:rPr>
          <w:rFonts w:hint="eastAsia"/>
        </w:rPr>
        <w:t>进行版本和变更控制，保证相关人员能够方便地通过软件配置管理获得有用的信息</w:t>
      </w:r>
    </w:p>
    <w:p>
      <w:pPr>
        <w:ind w:left="420" w:leftChars="200" w:firstLine="420"/>
        <w:pPrChange w:id="1470" w:author="hyx" w:date="2018-11-11T18:39:00Z">
          <w:pPr/>
        </w:pPrChange>
      </w:pP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71" w:author="hyx" w:date="2018-11-10T18:53: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275"/>
        <w:gridCol w:w="1560"/>
        <w:gridCol w:w="850"/>
        <w:tblGridChange w:id="1472">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73" w:author="hyx" w:date="2018-11-10T18:5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474" w:author="hyx" w:date="2018-11-10T18:53:00Z">
              <w:tcPr>
                <w:tcW w:w="1094" w:type="dxa"/>
                <w:shd w:val="clear" w:color="auto" w:fill="BDD6EE" w:themeFill="accent1" w:themeFillTint="66"/>
                <w:vAlign w:val="center"/>
              </w:tcPr>
            </w:tcPrChange>
          </w:tcPr>
          <w:p>
            <w:pPr>
              <w:rPr>
                <w:b/>
                <w:sz w:val="20"/>
                <w:szCs w:val="21"/>
              </w:rPr>
            </w:pPr>
            <w:bookmarkStart w:id="104" w:name="_Toc497072233"/>
            <w:r>
              <w:rPr>
                <w:rFonts w:hint="eastAsia"/>
                <w:b/>
                <w:color w:val="000000"/>
                <w:sz w:val="20"/>
                <w:szCs w:val="21"/>
              </w:rPr>
              <w:t>职务</w:t>
            </w:r>
          </w:p>
        </w:tc>
        <w:tc>
          <w:tcPr>
            <w:tcW w:w="992" w:type="dxa"/>
            <w:shd w:val="clear" w:color="auto" w:fill="BDD6EE" w:themeFill="accent1" w:themeFillTint="66"/>
            <w:vAlign w:val="center"/>
            <w:tcPrChange w:id="1475" w:author="hyx" w:date="2018-11-10T18:53:00Z">
              <w:tcPr>
                <w:tcW w:w="1093" w:type="dxa"/>
                <w:shd w:val="clear" w:color="auto" w:fill="BDD6EE" w:themeFill="accent1" w:themeFillTint="66"/>
                <w:vAlign w:val="center"/>
              </w:tcPr>
            </w:tcPrChange>
          </w:tcPr>
          <w:p>
            <w:pPr>
              <w:rPr>
                <w:b/>
                <w:sz w:val="20"/>
                <w:szCs w:val="21"/>
              </w:rPr>
            </w:pPr>
            <w:r>
              <w:rPr>
                <w:rFonts w:hint="eastAsia"/>
                <w:b/>
                <w:color w:val="000000"/>
                <w:sz w:val="20"/>
                <w:szCs w:val="21"/>
              </w:rPr>
              <w:t>姓名</w:t>
            </w:r>
          </w:p>
        </w:tc>
        <w:tc>
          <w:tcPr>
            <w:tcW w:w="1985" w:type="dxa"/>
            <w:shd w:val="clear" w:color="auto" w:fill="BDD6EE" w:themeFill="accent1" w:themeFillTint="66"/>
            <w:vAlign w:val="center"/>
            <w:tcPrChange w:id="1476" w:author="hyx" w:date="2018-11-10T18:53:00Z">
              <w:tcPr>
                <w:tcW w:w="1120" w:type="dxa"/>
                <w:shd w:val="clear" w:color="auto" w:fill="BDD6EE" w:themeFill="accent1" w:themeFillTint="66"/>
                <w:vAlign w:val="center"/>
              </w:tcPr>
            </w:tcPrChange>
          </w:tcPr>
          <w:p>
            <w:pPr>
              <w:rPr>
                <w:b/>
                <w:sz w:val="20"/>
                <w:szCs w:val="21"/>
              </w:rPr>
            </w:pPr>
            <w:r>
              <w:rPr>
                <w:rFonts w:hint="eastAsia"/>
                <w:b/>
                <w:color w:val="000000"/>
                <w:sz w:val="20"/>
                <w:szCs w:val="21"/>
              </w:rPr>
              <w:t>负责内容</w:t>
            </w:r>
          </w:p>
        </w:tc>
        <w:tc>
          <w:tcPr>
            <w:tcW w:w="1134" w:type="dxa"/>
            <w:shd w:val="clear" w:color="auto" w:fill="BDD6EE" w:themeFill="accent1" w:themeFillTint="66"/>
            <w:vAlign w:val="center"/>
            <w:tcPrChange w:id="1477" w:author="hyx" w:date="2018-11-10T18:53:00Z">
              <w:tcPr>
                <w:tcW w:w="1123" w:type="dxa"/>
                <w:shd w:val="clear" w:color="auto" w:fill="BDD6EE" w:themeFill="accent1" w:themeFillTint="66"/>
                <w:vAlign w:val="center"/>
              </w:tcPr>
            </w:tcPrChange>
          </w:tcPr>
          <w:p>
            <w:pPr>
              <w:rPr>
                <w:b/>
                <w:sz w:val="20"/>
                <w:szCs w:val="21"/>
              </w:rPr>
            </w:pPr>
            <w:ins w:id="1478" w:author="hyx" w:date="2018-11-10T18:52:00Z">
              <w:r>
                <w:rPr>
                  <w:rFonts w:hint="eastAsia"/>
                  <w:b/>
                  <w:color w:val="000000"/>
                  <w:szCs w:val="21"/>
                </w:rPr>
                <w:t>微信号</w:t>
              </w:r>
            </w:ins>
            <w:del w:id="1479" w:author="hyx" w:date="2018-11-10T18:52:00Z">
              <w:r>
                <w:rPr>
                  <w:rFonts w:hint="eastAsia"/>
                  <w:b/>
                  <w:color w:val="000000"/>
                  <w:sz w:val="20"/>
                  <w:szCs w:val="21"/>
                </w:rPr>
                <w:delText>班级</w:delText>
              </w:r>
            </w:del>
          </w:p>
        </w:tc>
        <w:tc>
          <w:tcPr>
            <w:tcW w:w="1275" w:type="dxa"/>
            <w:shd w:val="clear" w:color="auto" w:fill="BDD6EE" w:themeFill="accent1" w:themeFillTint="66"/>
            <w:vAlign w:val="center"/>
            <w:tcPrChange w:id="1480" w:author="hyx" w:date="2018-11-10T18:53:00Z">
              <w:tcPr>
                <w:tcW w:w="1194" w:type="dxa"/>
                <w:shd w:val="clear" w:color="auto" w:fill="BDD6EE" w:themeFill="accent1" w:themeFillTint="66"/>
                <w:vAlign w:val="center"/>
              </w:tcPr>
            </w:tcPrChange>
          </w:tcPr>
          <w:p>
            <w:pPr>
              <w:rPr>
                <w:b/>
                <w:sz w:val="20"/>
                <w:szCs w:val="21"/>
              </w:rPr>
            </w:pPr>
            <w:ins w:id="1481" w:author="hyx" w:date="2018-11-10T18:52:00Z">
              <w:r>
                <w:rPr>
                  <w:rFonts w:hint="eastAsia"/>
                  <w:b/>
                  <w:color w:val="000000"/>
                  <w:szCs w:val="21"/>
                </w:rPr>
                <w:t>QQ号</w:t>
              </w:r>
            </w:ins>
            <w:del w:id="1482" w:author="hyx" w:date="2018-11-10T18:52:00Z">
              <w:r>
                <w:rPr>
                  <w:rFonts w:hint="eastAsia"/>
                  <w:b/>
                  <w:color w:val="000000"/>
                  <w:sz w:val="20"/>
                  <w:szCs w:val="21"/>
                </w:rPr>
                <w:delText>学号</w:delText>
              </w:r>
            </w:del>
          </w:p>
        </w:tc>
        <w:tc>
          <w:tcPr>
            <w:tcW w:w="1560" w:type="dxa"/>
            <w:shd w:val="clear" w:color="auto" w:fill="BDD6EE" w:themeFill="accent1" w:themeFillTint="66"/>
            <w:vAlign w:val="center"/>
            <w:tcPrChange w:id="1483" w:author="hyx" w:date="2018-11-10T18:53:00Z">
              <w:tcPr>
                <w:tcW w:w="1560" w:type="dxa"/>
                <w:shd w:val="clear" w:color="auto" w:fill="BDD6EE" w:themeFill="accent1" w:themeFillTint="66"/>
                <w:vAlign w:val="center"/>
              </w:tcPr>
            </w:tcPrChange>
          </w:tcPr>
          <w:p>
            <w:pPr>
              <w:rPr>
                <w:b/>
                <w:sz w:val="20"/>
                <w:szCs w:val="21"/>
              </w:rPr>
            </w:pPr>
            <w:r>
              <w:rPr>
                <w:rFonts w:hint="eastAsia"/>
                <w:b/>
                <w:color w:val="000000"/>
                <w:sz w:val="20"/>
                <w:szCs w:val="21"/>
              </w:rPr>
              <w:t>电话号码</w:t>
            </w:r>
          </w:p>
        </w:tc>
        <w:tc>
          <w:tcPr>
            <w:tcW w:w="850" w:type="dxa"/>
            <w:shd w:val="clear" w:color="auto" w:fill="BDD6EE" w:themeFill="accent1" w:themeFillTint="66"/>
            <w:vAlign w:val="center"/>
            <w:tcPrChange w:id="1484" w:author="hyx" w:date="2018-11-10T18:53:00Z">
              <w:tcPr>
                <w:tcW w:w="1112" w:type="dxa"/>
                <w:shd w:val="clear" w:color="auto" w:fill="BDD6EE" w:themeFill="accent1" w:themeFillTint="66"/>
                <w:vAlign w:val="center"/>
              </w:tcPr>
            </w:tcPrChange>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85" w:author="hyx" w:date="2018-11-10T18:5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486" w:author="hyx" w:date="2018-11-10T18:53:00Z">
              <w:tcPr>
                <w:tcW w:w="1094" w:type="dxa"/>
                <w:vAlign w:val="center"/>
              </w:tcPr>
            </w:tcPrChange>
          </w:tcPr>
          <w:p>
            <w:pPr>
              <w:rPr>
                <w:sz w:val="20"/>
                <w:szCs w:val="21"/>
              </w:rPr>
            </w:pPr>
            <w:r>
              <w:rPr>
                <w:rFonts w:hint="eastAsia"/>
                <w:bCs/>
                <w:color w:val="000000"/>
                <w:sz w:val="20"/>
                <w:szCs w:val="21"/>
              </w:rPr>
              <w:t>配置管理员</w:t>
            </w:r>
          </w:p>
        </w:tc>
        <w:tc>
          <w:tcPr>
            <w:tcW w:w="992" w:type="dxa"/>
            <w:vAlign w:val="center"/>
            <w:tcPrChange w:id="1487" w:author="hyx" w:date="2018-11-10T18:53:00Z">
              <w:tcPr>
                <w:tcW w:w="1093" w:type="dxa"/>
                <w:vAlign w:val="center"/>
              </w:tcPr>
            </w:tcPrChange>
          </w:tcPr>
          <w:p>
            <w:pPr>
              <w:rPr>
                <w:sz w:val="20"/>
                <w:szCs w:val="21"/>
              </w:rPr>
            </w:pPr>
            <w:r>
              <w:rPr>
                <w:rFonts w:hint="eastAsia"/>
                <w:sz w:val="20"/>
                <w:szCs w:val="20"/>
              </w:rPr>
              <w:t>陈俊仁</w:t>
            </w:r>
          </w:p>
        </w:tc>
        <w:tc>
          <w:tcPr>
            <w:tcW w:w="1985" w:type="dxa"/>
            <w:vAlign w:val="center"/>
            <w:tcPrChange w:id="1488" w:author="hyx" w:date="2018-11-10T18:53:00Z">
              <w:tcPr>
                <w:tcW w:w="1120" w:type="dxa"/>
                <w:vAlign w:val="center"/>
              </w:tcPr>
            </w:tcPrChange>
          </w:tcPr>
          <w:p>
            <w:pPr>
              <w:rPr>
                <w:sz w:val="20"/>
                <w:szCs w:val="21"/>
              </w:rPr>
            </w:pPr>
            <w:r>
              <w:rPr>
                <w:rFonts w:hint="eastAsia"/>
                <w:color w:val="000000"/>
                <w:sz w:val="20"/>
                <w:szCs w:val="21"/>
              </w:rPr>
              <w:t>负责维护配置管理 ，</w:t>
            </w:r>
            <w:del w:id="1489" w:author="hyx" w:date="2018-11-10T18:55:00Z">
              <w:r>
                <w:rPr>
                  <w:rFonts w:hint="eastAsia"/>
                  <w:color w:val="000000"/>
                  <w:sz w:val="20"/>
                  <w:szCs w:val="21"/>
                </w:rPr>
                <w:delText>系统，制定标识配置项，建立基线，</w:delText>
              </w:r>
            </w:del>
            <w:r>
              <w:rPr>
                <w:rFonts w:hint="eastAsia"/>
                <w:color w:val="000000"/>
                <w:sz w:val="20"/>
                <w:szCs w:val="21"/>
              </w:rPr>
              <w:t>进行版本和变更控制，负责日常提交项目产出与过程文档，帮助其他成员解决配置管理的问题。　</w:t>
            </w:r>
          </w:p>
        </w:tc>
        <w:tc>
          <w:tcPr>
            <w:tcW w:w="1134" w:type="dxa"/>
            <w:vAlign w:val="center"/>
            <w:tcPrChange w:id="1490" w:author="hyx" w:date="2018-11-10T18:53:00Z">
              <w:tcPr>
                <w:tcW w:w="1123" w:type="dxa"/>
                <w:vAlign w:val="center"/>
              </w:tcPr>
            </w:tcPrChange>
          </w:tcPr>
          <w:p>
            <w:pPr>
              <w:rPr>
                <w:sz w:val="20"/>
                <w:szCs w:val="21"/>
              </w:rPr>
            </w:pPr>
            <w:ins w:id="1491" w:author="hyx" w:date="2018-11-10T18:53:00Z">
              <w:r>
                <w:rPr>
                  <w:sz w:val="20"/>
                  <w:szCs w:val="20"/>
                </w:rPr>
                <w:t>chenjunren6745</w:t>
              </w:r>
            </w:ins>
            <w:del w:id="1492" w:author="hyx" w:date="2018-11-10T18:53:00Z">
              <w:r>
                <w:rPr>
                  <w:rFonts w:hint="eastAsia"/>
                  <w:bCs/>
                  <w:color w:val="000000"/>
                  <w:sz w:val="20"/>
                  <w:szCs w:val="21"/>
                </w:rPr>
                <w:delText>软工</w:delText>
              </w:r>
            </w:del>
            <w:del w:id="1493" w:author="hyx" w:date="2018-11-10T18:53:00Z">
              <w:r>
                <w:rPr>
                  <w:bCs/>
                  <w:color w:val="000000"/>
                  <w:sz w:val="20"/>
                  <w:szCs w:val="21"/>
                </w:rPr>
                <w:delText>1601</w:delText>
              </w:r>
            </w:del>
          </w:p>
        </w:tc>
        <w:tc>
          <w:tcPr>
            <w:tcW w:w="1275" w:type="dxa"/>
            <w:vAlign w:val="center"/>
            <w:tcPrChange w:id="1494" w:author="hyx" w:date="2018-11-10T18:53:00Z">
              <w:tcPr>
                <w:tcW w:w="1194" w:type="dxa"/>
                <w:vAlign w:val="center"/>
              </w:tcPr>
            </w:tcPrChange>
          </w:tcPr>
          <w:p>
            <w:pPr>
              <w:rPr>
                <w:sz w:val="20"/>
                <w:szCs w:val="21"/>
              </w:rPr>
            </w:pPr>
            <w:ins w:id="1495" w:author="hyx" w:date="2018-11-10T18:53:00Z">
              <w:r>
                <w:rPr>
                  <w:sz w:val="20"/>
                  <w:szCs w:val="20"/>
                </w:rPr>
                <w:t>374955336</w:t>
              </w:r>
            </w:ins>
            <w:del w:id="1496" w:author="hyx" w:date="2018-11-10T18:53:00Z">
              <w:r>
                <w:rPr>
                  <w:bCs/>
                  <w:color w:val="000000"/>
                  <w:sz w:val="20"/>
                  <w:szCs w:val="21"/>
                </w:rPr>
                <w:delText>31601240</w:delText>
              </w:r>
            </w:del>
          </w:p>
        </w:tc>
        <w:tc>
          <w:tcPr>
            <w:tcW w:w="1560" w:type="dxa"/>
            <w:vAlign w:val="center"/>
            <w:tcPrChange w:id="1497" w:author="hyx" w:date="2018-11-10T18:53:00Z">
              <w:tcPr>
                <w:tcW w:w="1560" w:type="dxa"/>
                <w:vAlign w:val="center"/>
              </w:tcPr>
            </w:tcPrChange>
          </w:tcPr>
          <w:p>
            <w:pPr>
              <w:rPr>
                <w:sz w:val="20"/>
                <w:szCs w:val="21"/>
              </w:rPr>
            </w:pPr>
            <w:r>
              <w:rPr>
                <w:rFonts w:cs="Helvetica Neue" w:asciiTheme="minorEastAsia" w:hAnsiTheme="minorEastAsia"/>
                <w:color w:val="000000"/>
                <w:sz w:val="22"/>
                <w:szCs w:val="26"/>
              </w:rPr>
              <w:t>17376503405</w:t>
            </w:r>
          </w:p>
        </w:tc>
        <w:tc>
          <w:tcPr>
            <w:tcW w:w="850" w:type="dxa"/>
            <w:vAlign w:val="center"/>
            <w:tcPrChange w:id="1498" w:author="hyx" w:date="2018-11-10T18:53:00Z">
              <w:tcPr>
                <w:tcW w:w="1112" w:type="dxa"/>
                <w:vAlign w:val="center"/>
              </w:tcPr>
            </w:tcPrChange>
          </w:tcPr>
          <w:p>
            <w:pPr>
              <w:rPr>
                <w:sz w:val="20"/>
                <w:szCs w:val="21"/>
              </w:rPr>
            </w:pPr>
            <w:r>
              <w:rPr>
                <w:rFonts w:cs="Helvetica Neue" w:asciiTheme="minorEastAsia" w:hAnsiTheme="minorEastAsia"/>
                <w:color w:val="000000"/>
                <w:sz w:val="22"/>
                <w:szCs w:val="26"/>
              </w:rPr>
              <w:t>弘毅2-209</w:t>
            </w:r>
          </w:p>
        </w:tc>
      </w:tr>
    </w:tbl>
    <w:p/>
    <w:p/>
    <w:p/>
    <w:p/>
    <w:p>
      <w:pPr>
        <w:pStyle w:val="70"/>
      </w:pPr>
      <w:bookmarkStart w:id="105" w:name="_Toc497223493"/>
      <w:bookmarkStart w:id="106" w:name="_Toc17841"/>
      <w:r>
        <w:rPr>
          <w:rFonts w:hint="eastAsia"/>
        </w:rPr>
        <w:t>原型设计员</w:t>
      </w:r>
      <w:bookmarkEnd w:id="105"/>
      <w:bookmarkEnd w:id="106"/>
    </w:p>
    <w:p>
      <w:pPr>
        <w:ind w:left="420" w:leftChars="200"/>
      </w:pPr>
      <w:r>
        <w:rPr>
          <w:rFonts w:hint="eastAsia"/>
        </w:rPr>
        <w:t>本职概述：</w:t>
      </w:r>
    </w:p>
    <w:p>
      <w:pPr>
        <w:ind w:left="420" w:leftChars="200" w:firstLine="420"/>
      </w:pPr>
      <w:r>
        <w:rPr>
          <w:rFonts w:hint="eastAsia"/>
        </w:rPr>
        <w:t>负责网站原型设计</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99" w:author="hyx" w:date="2018-11-10T18:57: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275"/>
        <w:gridCol w:w="1560"/>
        <w:gridCol w:w="850"/>
        <w:tblGridChange w:id="1500">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01"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502" w:author="hyx" w:date="2018-11-10T18:57:00Z">
              <w:tcPr>
                <w:tcW w:w="1094" w:type="dxa"/>
                <w:shd w:val="clear" w:color="auto" w:fill="BDD6EE" w:themeFill="accent1" w:themeFillTint="66"/>
                <w:vAlign w:val="center"/>
              </w:tcPr>
            </w:tcPrChange>
          </w:tcPr>
          <w:p>
            <w:pPr>
              <w:rPr>
                <w:b/>
              </w:rPr>
            </w:pPr>
            <w:r>
              <w:rPr>
                <w:rFonts w:hint="eastAsia"/>
                <w:b/>
              </w:rPr>
              <w:t>职务</w:t>
            </w:r>
          </w:p>
        </w:tc>
        <w:tc>
          <w:tcPr>
            <w:tcW w:w="992" w:type="dxa"/>
            <w:shd w:val="clear" w:color="auto" w:fill="BDD6EE" w:themeFill="accent1" w:themeFillTint="66"/>
            <w:vAlign w:val="center"/>
            <w:tcPrChange w:id="1503" w:author="hyx" w:date="2018-11-10T18:57:00Z">
              <w:tcPr>
                <w:tcW w:w="1093" w:type="dxa"/>
                <w:shd w:val="clear" w:color="auto" w:fill="BDD6EE" w:themeFill="accent1" w:themeFillTint="66"/>
                <w:vAlign w:val="center"/>
              </w:tcPr>
            </w:tcPrChange>
          </w:tcPr>
          <w:p>
            <w:pPr>
              <w:rPr>
                <w:b/>
              </w:rPr>
            </w:pPr>
            <w:r>
              <w:rPr>
                <w:rFonts w:hint="eastAsia"/>
                <w:b/>
              </w:rPr>
              <w:t>姓名</w:t>
            </w:r>
          </w:p>
        </w:tc>
        <w:tc>
          <w:tcPr>
            <w:tcW w:w="1985" w:type="dxa"/>
            <w:shd w:val="clear" w:color="auto" w:fill="BDD6EE" w:themeFill="accent1" w:themeFillTint="66"/>
            <w:vAlign w:val="center"/>
            <w:tcPrChange w:id="1504" w:author="hyx" w:date="2018-11-10T18:57:00Z">
              <w:tcPr>
                <w:tcW w:w="1120" w:type="dxa"/>
                <w:shd w:val="clear" w:color="auto" w:fill="BDD6EE" w:themeFill="accent1" w:themeFillTint="66"/>
                <w:vAlign w:val="center"/>
              </w:tcPr>
            </w:tcPrChange>
          </w:tcPr>
          <w:p>
            <w:pPr>
              <w:rPr>
                <w:b/>
              </w:rPr>
            </w:pPr>
            <w:r>
              <w:rPr>
                <w:rFonts w:hint="eastAsia"/>
                <w:b/>
              </w:rPr>
              <w:t>负责内容</w:t>
            </w:r>
          </w:p>
        </w:tc>
        <w:tc>
          <w:tcPr>
            <w:tcW w:w="1134" w:type="dxa"/>
            <w:shd w:val="clear" w:color="auto" w:fill="BDD6EE" w:themeFill="accent1" w:themeFillTint="66"/>
            <w:vAlign w:val="center"/>
            <w:tcPrChange w:id="1505" w:author="hyx" w:date="2018-11-10T18:57:00Z">
              <w:tcPr>
                <w:tcW w:w="1123" w:type="dxa"/>
                <w:shd w:val="clear" w:color="auto" w:fill="BDD6EE" w:themeFill="accent1" w:themeFillTint="66"/>
                <w:vAlign w:val="center"/>
              </w:tcPr>
            </w:tcPrChange>
          </w:tcPr>
          <w:p>
            <w:pPr>
              <w:rPr>
                <w:b/>
              </w:rPr>
            </w:pPr>
            <w:ins w:id="1506" w:author="hyx" w:date="2018-11-10T18:56:00Z">
              <w:r>
                <w:rPr>
                  <w:rFonts w:hint="eastAsia"/>
                  <w:b/>
                  <w:color w:val="000000"/>
                  <w:szCs w:val="21"/>
                </w:rPr>
                <w:t>微信号</w:t>
              </w:r>
            </w:ins>
            <w:del w:id="1507" w:author="hyx" w:date="2018-11-10T18:56:00Z">
              <w:r>
                <w:rPr>
                  <w:rFonts w:hint="eastAsia"/>
                  <w:b/>
                </w:rPr>
                <w:delText>班级</w:delText>
              </w:r>
            </w:del>
          </w:p>
        </w:tc>
        <w:tc>
          <w:tcPr>
            <w:tcW w:w="1275" w:type="dxa"/>
            <w:shd w:val="clear" w:color="auto" w:fill="BDD6EE" w:themeFill="accent1" w:themeFillTint="66"/>
            <w:vAlign w:val="center"/>
            <w:tcPrChange w:id="1508" w:author="hyx" w:date="2018-11-10T18:57:00Z">
              <w:tcPr>
                <w:tcW w:w="1194" w:type="dxa"/>
                <w:shd w:val="clear" w:color="auto" w:fill="BDD6EE" w:themeFill="accent1" w:themeFillTint="66"/>
                <w:vAlign w:val="center"/>
              </w:tcPr>
            </w:tcPrChange>
          </w:tcPr>
          <w:p>
            <w:pPr>
              <w:rPr>
                <w:b/>
              </w:rPr>
            </w:pPr>
            <w:ins w:id="1509" w:author="hyx" w:date="2018-11-10T18:56:00Z">
              <w:r>
                <w:rPr>
                  <w:rFonts w:hint="eastAsia"/>
                  <w:b/>
                  <w:color w:val="000000"/>
                  <w:szCs w:val="21"/>
                </w:rPr>
                <w:t>QQ号</w:t>
              </w:r>
            </w:ins>
            <w:del w:id="1510" w:author="hyx" w:date="2018-11-10T18:56:00Z">
              <w:r>
                <w:rPr>
                  <w:rFonts w:hint="eastAsia"/>
                  <w:b/>
                </w:rPr>
                <w:delText>学号</w:delText>
              </w:r>
            </w:del>
          </w:p>
        </w:tc>
        <w:tc>
          <w:tcPr>
            <w:tcW w:w="1560" w:type="dxa"/>
            <w:shd w:val="clear" w:color="auto" w:fill="BDD6EE" w:themeFill="accent1" w:themeFillTint="66"/>
            <w:vAlign w:val="center"/>
            <w:tcPrChange w:id="1511" w:author="hyx" w:date="2018-11-10T18:57:00Z">
              <w:tcPr>
                <w:tcW w:w="1560" w:type="dxa"/>
                <w:shd w:val="clear" w:color="auto" w:fill="BDD6EE" w:themeFill="accent1" w:themeFillTint="66"/>
                <w:vAlign w:val="center"/>
              </w:tcPr>
            </w:tcPrChange>
          </w:tcPr>
          <w:p>
            <w:pPr>
              <w:rPr>
                <w:b/>
              </w:rPr>
            </w:pPr>
            <w:r>
              <w:rPr>
                <w:rFonts w:hint="eastAsia"/>
                <w:b/>
              </w:rPr>
              <w:t>电话号码</w:t>
            </w:r>
          </w:p>
        </w:tc>
        <w:tc>
          <w:tcPr>
            <w:tcW w:w="850" w:type="dxa"/>
            <w:shd w:val="clear" w:color="auto" w:fill="BDD6EE" w:themeFill="accent1" w:themeFillTint="66"/>
            <w:vAlign w:val="center"/>
            <w:tcPrChange w:id="1512" w:author="hyx" w:date="2018-11-10T18:57:00Z">
              <w:tcPr>
                <w:tcW w:w="1112" w:type="dxa"/>
                <w:shd w:val="clear" w:color="auto" w:fill="BDD6EE" w:themeFill="accent1" w:themeFillTint="66"/>
                <w:vAlign w:val="center"/>
              </w:tcPr>
            </w:tcPrChange>
          </w:tcPr>
          <w:p>
            <w:pPr>
              <w:rPr>
                <w:b/>
              </w:rPr>
            </w:pPr>
            <w:r>
              <w:rPr>
                <w:rFonts w:hint="eastAsia"/>
                <w:b/>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13"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514" w:author="hyx" w:date="2018-11-10T18:57:00Z">
              <w:tcPr>
                <w:tcW w:w="1094" w:type="dxa"/>
                <w:vAlign w:val="center"/>
              </w:tcPr>
            </w:tcPrChange>
          </w:tcPr>
          <w:p>
            <w:r>
              <w:rPr>
                <w:rFonts w:hint="eastAsia"/>
                <w:sz w:val="20"/>
                <w:szCs w:val="20"/>
              </w:rPr>
              <w:t>原型设计员</w:t>
            </w:r>
          </w:p>
        </w:tc>
        <w:tc>
          <w:tcPr>
            <w:tcW w:w="992" w:type="dxa"/>
            <w:vAlign w:val="center"/>
            <w:tcPrChange w:id="1515" w:author="hyx" w:date="2018-11-10T18:57:00Z">
              <w:tcPr>
                <w:tcW w:w="1093" w:type="dxa"/>
                <w:vAlign w:val="center"/>
              </w:tcPr>
            </w:tcPrChange>
          </w:tcPr>
          <w:p>
            <w:r>
              <w:rPr>
                <w:rFonts w:hint="eastAsia"/>
                <w:sz w:val="20"/>
                <w:szCs w:val="20"/>
              </w:rPr>
              <w:t>陈苏民</w:t>
            </w:r>
          </w:p>
        </w:tc>
        <w:tc>
          <w:tcPr>
            <w:tcW w:w="1985" w:type="dxa"/>
            <w:vAlign w:val="center"/>
            <w:tcPrChange w:id="1516" w:author="hyx" w:date="2018-11-10T18:57:00Z">
              <w:tcPr>
                <w:tcW w:w="1120" w:type="dxa"/>
                <w:vAlign w:val="center"/>
              </w:tcPr>
            </w:tcPrChange>
          </w:tcPr>
          <w:p>
            <w:r>
              <w:rPr>
                <w:rFonts w:hint="eastAsia"/>
                <w:sz w:val="20"/>
                <w:szCs w:val="20"/>
              </w:rPr>
              <w:t>负责网站的原型设计，上传</w:t>
            </w:r>
            <w:r>
              <w:rPr>
                <w:sz w:val="20"/>
                <w:szCs w:val="20"/>
              </w:rPr>
              <w:t>Git</w:t>
            </w:r>
          </w:p>
        </w:tc>
        <w:tc>
          <w:tcPr>
            <w:tcW w:w="1134" w:type="dxa"/>
            <w:vAlign w:val="center"/>
            <w:tcPrChange w:id="1517" w:author="hyx" w:date="2018-11-10T18:57:00Z">
              <w:tcPr>
                <w:tcW w:w="1123" w:type="dxa"/>
                <w:vAlign w:val="center"/>
              </w:tcPr>
            </w:tcPrChange>
          </w:tcPr>
          <w:p>
            <w:ins w:id="1518" w:author="hyx" w:date="2018-11-10T18:57:00Z">
              <w:r>
                <w:rPr>
                  <w:sz w:val="20"/>
                  <w:szCs w:val="20"/>
                </w:rPr>
                <w:t>c96s1m</w:t>
              </w:r>
            </w:ins>
            <w:del w:id="1519" w:author="hyx" w:date="2018-11-10T18:57:00Z">
              <w:r>
                <w:rPr>
                  <w:rFonts w:hint="eastAsia"/>
                  <w:sz w:val="20"/>
                  <w:szCs w:val="20"/>
                </w:rPr>
                <w:delText>软工</w:delText>
              </w:r>
            </w:del>
            <w:del w:id="1520" w:author="hyx" w:date="2018-11-10T18:57:00Z">
              <w:r>
                <w:rPr>
                  <w:sz w:val="20"/>
                  <w:szCs w:val="20"/>
                </w:rPr>
                <w:delText>1601</w:delText>
              </w:r>
            </w:del>
          </w:p>
        </w:tc>
        <w:tc>
          <w:tcPr>
            <w:tcW w:w="1275" w:type="dxa"/>
            <w:vAlign w:val="center"/>
            <w:tcPrChange w:id="1521" w:author="hyx" w:date="2018-11-10T18:57:00Z">
              <w:tcPr>
                <w:tcW w:w="1194" w:type="dxa"/>
                <w:vAlign w:val="center"/>
              </w:tcPr>
            </w:tcPrChange>
          </w:tcPr>
          <w:p>
            <w:ins w:id="1522" w:author="hyx" w:date="2018-11-10T18:57:00Z">
              <w:r>
                <w:rPr>
                  <w:bCs/>
                  <w:color w:val="000000"/>
                  <w:sz w:val="20"/>
                  <w:szCs w:val="21"/>
                </w:rPr>
                <w:t>245023559</w:t>
              </w:r>
            </w:ins>
            <w:del w:id="1523" w:author="hyx" w:date="2018-11-10T18:57:00Z">
              <w:r>
                <w:rPr>
                  <w:bCs/>
                  <w:sz w:val="20"/>
                  <w:szCs w:val="20"/>
                </w:rPr>
                <w:delText>31602227</w:delText>
              </w:r>
            </w:del>
          </w:p>
        </w:tc>
        <w:tc>
          <w:tcPr>
            <w:tcW w:w="1560" w:type="dxa"/>
            <w:vAlign w:val="center"/>
            <w:tcPrChange w:id="1524" w:author="hyx" w:date="2018-11-10T18:57:00Z">
              <w:tcPr>
                <w:tcW w:w="1560" w:type="dxa"/>
                <w:vAlign w:val="center"/>
              </w:tcPr>
            </w:tcPrChange>
          </w:tcPr>
          <w:p>
            <w:r>
              <w:rPr>
                <w:sz w:val="20"/>
                <w:szCs w:val="20"/>
              </w:rPr>
              <w:t>13071869207</w:t>
            </w:r>
          </w:p>
        </w:tc>
        <w:tc>
          <w:tcPr>
            <w:tcW w:w="850" w:type="dxa"/>
            <w:vAlign w:val="center"/>
            <w:tcPrChange w:id="1525" w:author="hyx" w:date="2018-11-10T18:57:00Z">
              <w:tcPr>
                <w:tcW w:w="1112" w:type="dxa"/>
                <w:vAlign w:val="center"/>
              </w:tcPr>
            </w:tcPrChange>
          </w:tcPr>
          <w:p>
            <w:r>
              <w:rPr>
                <w:rFonts w:hint="eastAsia"/>
                <w:sz w:val="20"/>
                <w:szCs w:val="20"/>
              </w:rPr>
              <w:t>弘毅</w:t>
            </w:r>
            <w:r>
              <w:rPr>
                <w:sz w:val="20"/>
                <w:szCs w:val="20"/>
              </w:rPr>
              <w:t>1-124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27"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526" w:author="hyx" w:date="2018-11-10T18:56:00Z"/>
        </w:trPr>
        <w:tc>
          <w:tcPr>
            <w:tcW w:w="959" w:type="dxa"/>
            <w:vAlign w:val="center"/>
            <w:tcPrChange w:id="1528" w:author="hyx" w:date="2018-11-10T18:57:00Z">
              <w:tcPr>
                <w:tcW w:w="1094" w:type="dxa"/>
                <w:vAlign w:val="center"/>
              </w:tcPr>
            </w:tcPrChange>
          </w:tcPr>
          <w:p>
            <w:pPr>
              <w:rPr>
                <w:ins w:id="1529" w:author="hyx" w:date="2018-11-10T18:56:00Z"/>
                <w:sz w:val="20"/>
                <w:szCs w:val="20"/>
              </w:rPr>
            </w:pPr>
            <w:ins w:id="1530" w:author="hyx" w:date="2018-11-10T18:58:00Z">
              <w:r>
                <w:rPr>
                  <w:rFonts w:hint="eastAsia"/>
                  <w:sz w:val="20"/>
                  <w:szCs w:val="20"/>
                </w:rPr>
                <w:t>原型设计员</w:t>
              </w:r>
            </w:ins>
          </w:p>
        </w:tc>
        <w:tc>
          <w:tcPr>
            <w:tcW w:w="992" w:type="dxa"/>
            <w:vAlign w:val="center"/>
            <w:tcPrChange w:id="1531" w:author="hyx" w:date="2018-11-10T18:57:00Z">
              <w:tcPr>
                <w:tcW w:w="1093" w:type="dxa"/>
                <w:vAlign w:val="center"/>
              </w:tcPr>
            </w:tcPrChange>
          </w:tcPr>
          <w:p>
            <w:pPr>
              <w:rPr>
                <w:ins w:id="1532" w:author="hyx" w:date="2018-11-10T18:56:00Z"/>
                <w:sz w:val="20"/>
                <w:szCs w:val="20"/>
              </w:rPr>
            </w:pPr>
            <w:ins w:id="1533" w:author="hyx" w:date="2018-11-10T18:58:00Z">
              <w:r>
                <w:rPr>
                  <w:rFonts w:hint="eastAsia"/>
                  <w:sz w:val="20"/>
                  <w:szCs w:val="20"/>
                </w:rPr>
                <w:t>黄叶轩</w:t>
              </w:r>
            </w:ins>
          </w:p>
        </w:tc>
        <w:tc>
          <w:tcPr>
            <w:tcW w:w="1985" w:type="dxa"/>
            <w:vAlign w:val="center"/>
            <w:tcPrChange w:id="1534" w:author="hyx" w:date="2018-11-10T18:57:00Z">
              <w:tcPr>
                <w:tcW w:w="1120" w:type="dxa"/>
                <w:vAlign w:val="center"/>
              </w:tcPr>
            </w:tcPrChange>
          </w:tcPr>
          <w:p>
            <w:pPr>
              <w:rPr>
                <w:ins w:id="1535" w:author="hyx" w:date="2018-11-10T18:56:00Z"/>
                <w:sz w:val="20"/>
                <w:szCs w:val="20"/>
              </w:rPr>
            </w:pPr>
            <w:ins w:id="1536" w:author="hyx" w:date="2018-11-10T18:58:00Z">
              <w:r>
                <w:rPr>
                  <w:rFonts w:hint="eastAsia"/>
                  <w:sz w:val="20"/>
                  <w:szCs w:val="20"/>
                </w:rPr>
                <w:t>负责网站的原型设计，上传</w:t>
              </w:r>
            </w:ins>
            <w:ins w:id="1537" w:author="hyx" w:date="2018-11-10T18:58:00Z">
              <w:r>
                <w:rPr>
                  <w:sz w:val="20"/>
                  <w:szCs w:val="20"/>
                </w:rPr>
                <w:t>Git</w:t>
              </w:r>
            </w:ins>
          </w:p>
        </w:tc>
        <w:tc>
          <w:tcPr>
            <w:tcW w:w="1134" w:type="dxa"/>
            <w:vAlign w:val="center"/>
            <w:tcPrChange w:id="1538" w:author="hyx" w:date="2018-11-10T18:57:00Z">
              <w:tcPr>
                <w:tcW w:w="1123" w:type="dxa"/>
                <w:vAlign w:val="center"/>
              </w:tcPr>
            </w:tcPrChange>
          </w:tcPr>
          <w:p>
            <w:pPr>
              <w:rPr>
                <w:ins w:id="1539" w:author="hyx" w:date="2018-11-10T18:56:00Z"/>
                <w:sz w:val="20"/>
                <w:szCs w:val="20"/>
              </w:rPr>
            </w:pPr>
            <w:ins w:id="1540" w:author="hyx" w:date="2018-11-10T18:58:00Z">
              <w:r>
                <w:rPr>
                  <w:color w:val="000000"/>
                  <w:sz w:val="20"/>
                  <w:szCs w:val="21"/>
                </w:rPr>
                <w:t>Hyxzucc</w:t>
              </w:r>
            </w:ins>
          </w:p>
        </w:tc>
        <w:tc>
          <w:tcPr>
            <w:tcW w:w="1275" w:type="dxa"/>
            <w:vAlign w:val="center"/>
            <w:tcPrChange w:id="1541" w:author="hyx" w:date="2018-11-10T18:57:00Z">
              <w:tcPr>
                <w:tcW w:w="1194" w:type="dxa"/>
                <w:vAlign w:val="center"/>
              </w:tcPr>
            </w:tcPrChange>
          </w:tcPr>
          <w:p>
            <w:pPr>
              <w:rPr>
                <w:ins w:id="1542" w:author="hyx" w:date="2018-11-10T18:56:00Z"/>
                <w:bCs/>
                <w:sz w:val="20"/>
                <w:szCs w:val="20"/>
              </w:rPr>
            </w:pPr>
            <w:ins w:id="1543" w:author="hyx" w:date="2018-11-10T18:58:00Z">
              <w:r>
                <w:rPr>
                  <w:bCs/>
                  <w:color w:val="000000"/>
                  <w:sz w:val="20"/>
                  <w:szCs w:val="21"/>
                </w:rPr>
                <w:t>1103057282</w:t>
              </w:r>
            </w:ins>
          </w:p>
        </w:tc>
        <w:tc>
          <w:tcPr>
            <w:tcW w:w="1560" w:type="dxa"/>
            <w:vAlign w:val="center"/>
            <w:tcPrChange w:id="1544" w:author="hyx" w:date="2018-11-10T18:57:00Z">
              <w:tcPr>
                <w:tcW w:w="1560" w:type="dxa"/>
                <w:vAlign w:val="center"/>
              </w:tcPr>
            </w:tcPrChange>
          </w:tcPr>
          <w:p>
            <w:pPr>
              <w:rPr>
                <w:ins w:id="1545" w:author="hyx" w:date="2018-11-10T18:56:00Z"/>
                <w:sz w:val="20"/>
                <w:szCs w:val="20"/>
              </w:rPr>
            </w:pPr>
            <w:ins w:id="1546" w:author="hyx" w:date="2018-11-10T18:58:00Z">
              <w:r>
                <w:rPr>
                  <w:bCs/>
                  <w:color w:val="000000"/>
                  <w:sz w:val="20"/>
                  <w:szCs w:val="21"/>
                </w:rPr>
                <w:t>13588899102</w:t>
              </w:r>
            </w:ins>
          </w:p>
        </w:tc>
        <w:tc>
          <w:tcPr>
            <w:tcW w:w="850" w:type="dxa"/>
            <w:vAlign w:val="center"/>
            <w:tcPrChange w:id="1547" w:author="hyx" w:date="2018-11-10T18:57:00Z">
              <w:tcPr>
                <w:tcW w:w="1112" w:type="dxa"/>
                <w:vAlign w:val="center"/>
              </w:tcPr>
            </w:tcPrChange>
          </w:tcPr>
          <w:p>
            <w:pPr>
              <w:rPr>
                <w:ins w:id="1548" w:author="hyx" w:date="2018-11-10T18:58:00Z"/>
                <w:rFonts w:ascii="宋体" w:hAnsi="宋体" w:eastAsia="宋体" w:cs="Helvetica Neue"/>
                <w:color w:val="000000"/>
                <w:sz w:val="20"/>
                <w:szCs w:val="20"/>
                <w:rPrChange w:id="1549" w:author="hyx" w:date="2018-11-10T18:58:00Z">
                  <w:rPr>
                    <w:ins w:id="1550" w:author="hyx" w:date="2018-11-10T18:58:00Z"/>
                    <w:rFonts w:cs="Helvetica Neue" w:asciiTheme="majorEastAsia" w:hAnsiTheme="majorEastAsia" w:eastAsiaTheme="majorEastAsia"/>
                    <w:color w:val="000000"/>
                    <w:szCs w:val="26"/>
                  </w:rPr>
                </w:rPrChange>
              </w:rPr>
            </w:pPr>
            <w:ins w:id="1551" w:author="hyx" w:date="2018-11-10T18:58:00Z">
              <w:r>
                <w:rPr>
                  <w:rFonts w:ascii="宋体" w:hAnsi="宋体" w:eastAsia="宋体" w:cs="Helvetica Neue"/>
                  <w:color w:val="000000"/>
                  <w:sz w:val="20"/>
                  <w:szCs w:val="26"/>
                  <w:rPrChange w:id="1552" w:author="hyx" w:date="2018-11-10T18:58:00Z">
                    <w:rPr>
                      <w:rFonts w:cs="Helvetica Neue" w:asciiTheme="majorEastAsia" w:hAnsiTheme="majorEastAsia" w:eastAsiaTheme="majorEastAsia"/>
                      <w:color w:val="000000"/>
                      <w:szCs w:val="26"/>
                    </w:rPr>
                  </w:rPrChange>
                </w:rPr>
                <w:t>弘毅</w:t>
              </w:r>
            </w:ins>
          </w:p>
          <w:p>
            <w:pPr>
              <w:rPr>
                <w:ins w:id="1553" w:author="hyx" w:date="2018-11-10T18:56:00Z"/>
                <w:sz w:val="20"/>
                <w:szCs w:val="20"/>
              </w:rPr>
            </w:pPr>
            <w:ins w:id="1554" w:author="hyx" w:date="2018-11-10T18:58:00Z">
              <w:r>
                <w:rPr>
                  <w:rFonts w:ascii="宋体" w:hAnsi="宋体" w:eastAsia="宋体" w:cs="Helvetica Neue"/>
                  <w:color w:val="000000"/>
                  <w:sz w:val="20"/>
                  <w:szCs w:val="26"/>
                  <w:rPrChange w:id="1555" w:author="hyx" w:date="2018-11-10T18:58:00Z">
                    <w:rPr>
                      <w:rFonts w:cs="Helvetica Neue" w:asciiTheme="majorEastAsia" w:hAnsiTheme="majorEastAsia" w:eastAsiaTheme="majorEastAsia"/>
                      <w:color w:val="000000"/>
                      <w:szCs w:val="26"/>
                    </w:rPr>
                  </w:rPrChange>
                </w:rPr>
                <w:t>2-210</w:t>
              </w:r>
            </w:ins>
          </w:p>
        </w:tc>
      </w:tr>
    </w:tbl>
    <w:p>
      <w:pPr>
        <w:rPr>
          <w:del w:id="1556" w:author="hyx" w:date="2018-11-10T19:00:00Z"/>
        </w:rPr>
      </w:pPr>
    </w:p>
    <w:p>
      <w:pPr>
        <w:rPr>
          <w:del w:id="1557" w:author="hyx" w:date="2018-11-10T19:00:00Z"/>
        </w:rPr>
      </w:pPr>
    </w:p>
    <w:p>
      <w:pPr>
        <w:pStyle w:val="70"/>
      </w:pPr>
      <w:bookmarkStart w:id="107" w:name="_Toc497223494"/>
      <w:bookmarkStart w:id="108" w:name="_Toc698"/>
      <w:r>
        <w:rPr>
          <w:rFonts w:hint="eastAsia"/>
        </w:rPr>
        <w:t>用户访谈员</w:t>
      </w:r>
      <w:bookmarkEnd w:id="107"/>
      <w:bookmarkEnd w:id="108"/>
    </w:p>
    <w:p>
      <w:pPr>
        <w:ind w:left="420" w:leftChars="200"/>
      </w:pPr>
      <w:r>
        <w:rPr>
          <w:rFonts w:hint="eastAsia"/>
        </w:rPr>
        <w:t>本职概述：</w:t>
      </w:r>
    </w:p>
    <w:p>
      <w:pPr>
        <w:ind w:left="420" w:leftChars="200" w:firstLine="420"/>
      </w:pPr>
      <w:r>
        <w:rPr>
          <w:rFonts w:hint="eastAsia"/>
        </w:rPr>
        <w:t>负责用户访谈</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558" w:author="hyx" w:date="2018-11-10T19:00: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184"/>
        <w:gridCol w:w="808"/>
        <w:gridCol w:w="336"/>
        <w:gridCol w:w="1155"/>
        <w:gridCol w:w="494"/>
        <w:gridCol w:w="661"/>
        <w:gridCol w:w="473"/>
        <w:gridCol w:w="705"/>
        <w:gridCol w:w="854"/>
        <w:gridCol w:w="517"/>
        <w:gridCol w:w="868"/>
        <w:gridCol w:w="282"/>
        <w:gridCol w:w="459"/>
        <w:tblGridChange w:id="1559">
          <w:tblGrid>
            <w:gridCol w:w="959"/>
            <w:gridCol w:w="184"/>
            <w:gridCol w:w="808"/>
            <w:gridCol w:w="336"/>
            <w:gridCol w:w="1155"/>
            <w:gridCol w:w="494"/>
            <w:gridCol w:w="661"/>
            <w:gridCol w:w="473"/>
            <w:gridCol w:w="705"/>
            <w:gridCol w:w="854"/>
            <w:gridCol w:w="517"/>
            <w:gridCol w:w="868"/>
            <w:gridCol w:w="282"/>
            <w:gridCol w:w="459"/>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61"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560" w:author="hyx" w:date="2018-11-10T19:00:00Z"/>
        </w:trPr>
        <w:tc>
          <w:tcPr>
            <w:tcW w:w="959" w:type="dxa"/>
            <w:shd w:val="clear" w:color="auto" w:fill="BDD6EE" w:themeFill="accent1" w:themeFillTint="66"/>
            <w:vAlign w:val="center"/>
            <w:tcPrChange w:id="1562" w:author="hyx" w:date="2018-11-10T19:00:00Z">
              <w:tcPr>
                <w:tcW w:w="959" w:type="dxa"/>
                <w:shd w:val="clear" w:color="auto" w:fill="BDD6EE" w:themeFill="accent1" w:themeFillTint="66"/>
                <w:vAlign w:val="center"/>
              </w:tcPr>
            </w:tcPrChange>
          </w:tcPr>
          <w:p>
            <w:pPr>
              <w:rPr>
                <w:ins w:id="1563" w:author="hyx" w:date="2018-11-10T19:00:00Z"/>
                <w:szCs w:val="21"/>
              </w:rPr>
            </w:pPr>
            <w:ins w:id="1564" w:author="hyx" w:date="2018-11-10T19:00:00Z">
              <w:r>
                <w:rPr>
                  <w:rFonts w:hint="eastAsia"/>
                  <w:b/>
                  <w:color w:val="000000"/>
                  <w:szCs w:val="21"/>
                </w:rPr>
                <w:t>职务</w:t>
              </w:r>
            </w:ins>
          </w:p>
        </w:tc>
        <w:tc>
          <w:tcPr>
            <w:tcW w:w="992" w:type="dxa"/>
            <w:gridSpan w:val="2"/>
            <w:shd w:val="clear" w:color="auto" w:fill="BDD6EE" w:themeFill="accent1" w:themeFillTint="66"/>
            <w:vAlign w:val="center"/>
            <w:tcPrChange w:id="1565" w:author="hyx" w:date="2018-11-10T19:00:00Z">
              <w:tcPr>
                <w:tcW w:w="992" w:type="dxa"/>
                <w:gridSpan w:val="2"/>
                <w:shd w:val="clear" w:color="auto" w:fill="BDD6EE" w:themeFill="accent1" w:themeFillTint="66"/>
                <w:vAlign w:val="center"/>
              </w:tcPr>
            </w:tcPrChange>
          </w:tcPr>
          <w:p>
            <w:pPr>
              <w:rPr>
                <w:ins w:id="1566" w:author="hyx" w:date="2018-11-10T19:00:00Z"/>
                <w:szCs w:val="21"/>
              </w:rPr>
            </w:pPr>
            <w:ins w:id="1567" w:author="hyx" w:date="2018-11-10T19:00:00Z">
              <w:r>
                <w:rPr>
                  <w:rFonts w:hint="eastAsia"/>
                  <w:b/>
                  <w:color w:val="000000"/>
                  <w:szCs w:val="21"/>
                </w:rPr>
                <w:t>姓名</w:t>
              </w:r>
            </w:ins>
          </w:p>
        </w:tc>
        <w:tc>
          <w:tcPr>
            <w:tcW w:w="1985" w:type="dxa"/>
            <w:gridSpan w:val="3"/>
            <w:shd w:val="clear" w:color="auto" w:fill="BDD6EE" w:themeFill="accent1" w:themeFillTint="66"/>
            <w:vAlign w:val="center"/>
            <w:tcPrChange w:id="1568" w:author="hyx" w:date="2018-11-10T19:00:00Z">
              <w:tcPr>
                <w:tcW w:w="1985" w:type="dxa"/>
                <w:gridSpan w:val="3"/>
                <w:shd w:val="clear" w:color="auto" w:fill="BDD6EE" w:themeFill="accent1" w:themeFillTint="66"/>
                <w:vAlign w:val="center"/>
              </w:tcPr>
            </w:tcPrChange>
          </w:tcPr>
          <w:p>
            <w:pPr>
              <w:rPr>
                <w:ins w:id="1569" w:author="hyx" w:date="2018-11-10T19:00:00Z"/>
                <w:szCs w:val="21"/>
              </w:rPr>
            </w:pPr>
            <w:ins w:id="1570" w:author="hyx" w:date="2018-11-10T19:00:00Z">
              <w:r>
                <w:rPr>
                  <w:rFonts w:hint="eastAsia"/>
                  <w:b/>
                  <w:color w:val="000000"/>
                  <w:szCs w:val="21"/>
                </w:rPr>
                <w:t>负责内容</w:t>
              </w:r>
            </w:ins>
          </w:p>
        </w:tc>
        <w:tc>
          <w:tcPr>
            <w:tcW w:w="1134" w:type="dxa"/>
            <w:gridSpan w:val="2"/>
            <w:shd w:val="clear" w:color="auto" w:fill="BDD6EE" w:themeFill="accent1" w:themeFillTint="66"/>
            <w:vAlign w:val="center"/>
            <w:tcPrChange w:id="1571" w:author="hyx" w:date="2018-11-10T19:00:00Z">
              <w:tcPr>
                <w:tcW w:w="1134" w:type="dxa"/>
                <w:gridSpan w:val="2"/>
                <w:shd w:val="clear" w:color="auto" w:fill="BDD6EE" w:themeFill="accent1" w:themeFillTint="66"/>
                <w:vAlign w:val="center"/>
              </w:tcPr>
            </w:tcPrChange>
          </w:tcPr>
          <w:p>
            <w:pPr>
              <w:rPr>
                <w:ins w:id="1572" w:author="hyx" w:date="2018-11-10T19:00:00Z"/>
                <w:szCs w:val="21"/>
              </w:rPr>
            </w:pPr>
            <w:ins w:id="1573" w:author="hyx" w:date="2018-11-10T19:00:00Z">
              <w:r>
                <w:rPr>
                  <w:rFonts w:hint="eastAsia"/>
                  <w:b/>
                  <w:color w:val="000000"/>
                  <w:szCs w:val="21"/>
                </w:rPr>
                <w:t>微信号</w:t>
              </w:r>
            </w:ins>
          </w:p>
        </w:tc>
        <w:tc>
          <w:tcPr>
            <w:tcW w:w="1559" w:type="dxa"/>
            <w:gridSpan w:val="2"/>
            <w:shd w:val="clear" w:color="auto" w:fill="BDD6EE" w:themeFill="accent1" w:themeFillTint="66"/>
            <w:vAlign w:val="center"/>
            <w:tcPrChange w:id="1574" w:author="hyx" w:date="2018-11-10T19:00:00Z">
              <w:tcPr>
                <w:tcW w:w="1559" w:type="dxa"/>
                <w:gridSpan w:val="2"/>
                <w:shd w:val="clear" w:color="auto" w:fill="BDD6EE" w:themeFill="accent1" w:themeFillTint="66"/>
                <w:vAlign w:val="center"/>
              </w:tcPr>
            </w:tcPrChange>
          </w:tcPr>
          <w:p>
            <w:pPr>
              <w:rPr>
                <w:ins w:id="1575" w:author="hyx" w:date="2018-11-10T19:00:00Z"/>
                <w:szCs w:val="21"/>
              </w:rPr>
            </w:pPr>
            <w:ins w:id="1576" w:author="hyx" w:date="2018-11-10T19:00:00Z">
              <w:r>
                <w:rPr>
                  <w:rFonts w:hint="eastAsia"/>
                  <w:b/>
                  <w:color w:val="000000"/>
                  <w:szCs w:val="21"/>
                </w:rPr>
                <w:t>QQ号</w:t>
              </w:r>
            </w:ins>
          </w:p>
        </w:tc>
        <w:tc>
          <w:tcPr>
            <w:tcW w:w="1385" w:type="dxa"/>
            <w:gridSpan w:val="2"/>
            <w:shd w:val="clear" w:color="auto" w:fill="BDD6EE" w:themeFill="accent1" w:themeFillTint="66"/>
            <w:vAlign w:val="center"/>
            <w:tcPrChange w:id="1577" w:author="hyx" w:date="2018-11-10T19:00:00Z">
              <w:tcPr>
                <w:tcW w:w="1385" w:type="dxa"/>
                <w:gridSpan w:val="2"/>
                <w:shd w:val="clear" w:color="auto" w:fill="BDD6EE" w:themeFill="accent1" w:themeFillTint="66"/>
                <w:vAlign w:val="center"/>
              </w:tcPr>
            </w:tcPrChange>
          </w:tcPr>
          <w:p>
            <w:pPr>
              <w:rPr>
                <w:ins w:id="1578" w:author="hyx" w:date="2018-11-10T19:00:00Z"/>
                <w:szCs w:val="21"/>
              </w:rPr>
            </w:pPr>
            <w:ins w:id="1579" w:author="hyx" w:date="2018-11-10T19:00:00Z">
              <w:r>
                <w:rPr>
                  <w:rFonts w:hint="eastAsia"/>
                  <w:b/>
                  <w:color w:val="000000"/>
                  <w:szCs w:val="21"/>
                </w:rPr>
                <w:t>电话号码</w:t>
              </w:r>
            </w:ins>
          </w:p>
        </w:tc>
        <w:tc>
          <w:tcPr>
            <w:tcW w:w="741" w:type="dxa"/>
            <w:gridSpan w:val="2"/>
            <w:shd w:val="clear" w:color="auto" w:fill="BDD6EE" w:themeFill="accent1" w:themeFillTint="66"/>
            <w:vAlign w:val="center"/>
            <w:tcPrChange w:id="1580" w:author="hyx" w:date="2018-11-10T19:00:00Z">
              <w:tcPr>
                <w:tcW w:w="741" w:type="dxa"/>
                <w:gridSpan w:val="2"/>
                <w:shd w:val="clear" w:color="auto" w:fill="BDD6EE" w:themeFill="accent1" w:themeFillTint="66"/>
                <w:vAlign w:val="center"/>
              </w:tcPr>
            </w:tcPrChange>
          </w:tcPr>
          <w:p>
            <w:pPr>
              <w:rPr>
                <w:ins w:id="1581" w:author="hyx" w:date="2018-11-10T19:00:00Z"/>
                <w:szCs w:val="21"/>
              </w:rPr>
            </w:pPr>
            <w:ins w:id="1582" w:author="hyx" w:date="2018-11-10T19:00:00Z">
              <w:r>
                <w:rPr>
                  <w:rFonts w:hint="eastAsia"/>
                  <w:b/>
                  <w:color w:val="000000"/>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84"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583" w:author="hyx" w:date="2018-11-10T19:00:00Z"/>
        </w:trPr>
        <w:tc>
          <w:tcPr>
            <w:tcW w:w="959" w:type="dxa"/>
            <w:vAlign w:val="center"/>
            <w:tcPrChange w:id="1585" w:author="hyx" w:date="2018-11-10T19:00:00Z">
              <w:tcPr>
                <w:tcW w:w="959" w:type="dxa"/>
                <w:vAlign w:val="center"/>
              </w:tcPr>
            </w:tcPrChange>
          </w:tcPr>
          <w:p>
            <w:pPr>
              <w:rPr>
                <w:ins w:id="1586" w:author="hyx" w:date="2018-11-10T19:00:00Z"/>
                <w:szCs w:val="21"/>
              </w:rPr>
            </w:pPr>
            <w:ins w:id="1587" w:author="hyx" w:date="2018-11-10T19:00:00Z">
              <w:r>
                <w:rPr>
                  <w:rFonts w:hint="eastAsia"/>
                  <w:szCs w:val="21"/>
                </w:rPr>
                <w:t>用户访谈员</w:t>
              </w:r>
            </w:ins>
          </w:p>
        </w:tc>
        <w:tc>
          <w:tcPr>
            <w:tcW w:w="992" w:type="dxa"/>
            <w:gridSpan w:val="2"/>
            <w:vAlign w:val="center"/>
            <w:tcPrChange w:id="1588" w:author="hyx" w:date="2018-11-10T19:00:00Z">
              <w:tcPr>
                <w:tcW w:w="992" w:type="dxa"/>
                <w:gridSpan w:val="2"/>
                <w:vAlign w:val="center"/>
              </w:tcPr>
            </w:tcPrChange>
          </w:tcPr>
          <w:p>
            <w:pPr>
              <w:rPr>
                <w:ins w:id="1589" w:author="hyx" w:date="2018-11-10T19:00:00Z"/>
                <w:szCs w:val="21"/>
              </w:rPr>
            </w:pPr>
            <w:ins w:id="1590" w:author="hyx" w:date="2018-11-10T19:00:00Z">
              <w:r>
                <w:rPr>
                  <w:rFonts w:hint="eastAsia"/>
                  <w:bCs/>
                  <w:color w:val="000000"/>
                  <w:szCs w:val="21"/>
                </w:rPr>
                <w:t>黄叶轩</w:t>
              </w:r>
            </w:ins>
          </w:p>
        </w:tc>
        <w:tc>
          <w:tcPr>
            <w:tcW w:w="1985" w:type="dxa"/>
            <w:gridSpan w:val="3"/>
            <w:vAlign w:val="center"/>
            <w:tcPrChange w:id="1591" w:author="hyx" w:date="2018-11-10T19:00:00Z">
              <w:tcPr>
                <w:tcW w:w="1985" w:type="dxa"/>
                <w:gridSpan w:val="3"/>
                <w:vAlign w:val="center"/>
              </w:tcPr>
            </w:tcPrChange>
          </w:tcPr>
          <w:p>
            <w:pPr>
              <w:rPr>
                <w:ins w:id="1592" w:author="hyx" w:date="2018-11-10T19:00:00Z"/>
                <w:szCs w:val="21"/>
              </w:rPr>
            </w:pPr>
            <w:ins w:id="1593" w:author="hyx" w:date="2018-11-10T19:01:00Z">
              <w:r>
                <w:rPr>
                  <w:rFonts w:hint="eastAsia"/>
                  <w:color w:val="000000"/>
                  <w:szCs w:val="21"/>
                </w:rPr>
                <w:t>负责访谈问题的编写</w:t>
              </w:r>
            </w:ins>
          </w:p>
        </w:tc>
        <w:tc>
          <w:tcPr>
            <w:tcW w:w="1134" w:type="dxa"/>
            <w:gridSpan w:val="2"/>
            <w:vAlign w:val="center"/>
            <w:tcPrChange w:id="1594" w:author="hyx" w:date="2018-11-10T19:00:00Z">
              <w:tcPr>
                <w:tcW w:w="1134" w:type="dxa"/>
                <w:gridSpan w:val="2"/>
                <w:vAlign w:val="center"/>
              </w:tcPr>
            </w:tcPrChange>
          </w:tcPr>
          <w:p>
            <w:pPr>
              <w:rPr>
                <w:ins w:id="1595" w:author="hyx" w:date="2018-11-10T19:00:00Z"/>
                <w:szCs w:val="21"/>
              </w:rPr>
            </w:pPr>
            <w:ins w:id="1596" w:author="hyx" w:date="2018-11-10T19:00:00Z">
              <w:r>
                <w:rPr>
                  <w:rFonts w:hint="eastAsia"/>
                  <w:color w:val="000000"/>
                  <w:szCs w:val="21"/>
                </w:rPr>
                <w:t>Hyxzucc</w:t>
              </w:r>
            </w:ins>
          </w:p>
        </w:tc>
        <w:tc>
          <w:tcPr>
            <w:tcW w:w="1559" w:type="dxa"/>
            <w:gridSpan w:val="2"/>
            <w:vAlign w:val="center"/>
            <w:tcPrChange w:id="1597" w:author="hyx" w:date="2018-11-10T19:00:00Z">
              <w:tcPr>
                <w:tcW w:w="1559" w:type="dxa"/>
                <w:gridSpan w:val="2"/>
                <w:vAlign w:val="center"/>
              </w:tcPr>
            </w:tcPrChange>
          </w:tcPr>
          <w:p>
            <w:pPr>
              <w:rPr>
                <w:ins w:id="1598" w:author="hyx" w:date="2018-11-10T19:00:00Z"/>
                <w:szCs w:val="21"/>
              </w:rPr>
            </w:pPr>
            <w:ins w:id="1599" w:author="hyx" w:date="2018-11-10T19:00:00Z">
              <w:r>
                <w:rPr>
                  <w:bCs/>
                  <w:color w:val="000000"/>
                  <w:szCs w:val="21"/>
                </w:rPr>
                <w:t>1103057282</w:t>
              </w:r>
            </w:ins>
          </w:p>
        </w:tc>
        <w:tc>
          <w:tcPr>
            <w:tcW w:w="1385" w:type="dxa"/>
            <w:gridSpan w:val="2"/>
            <w:vAlign w:val="center"/>
            <w:tcPrChange w:id="1600" w:author="hyx" w:date="2018-11-10T19:00:00Z">
              <w:tcPr>
                <w:tcW w:w="1385" w:type="dxa"/>
                <w:gridSpan w:val="2"/>
                <w:vAlign w:val="center"/>
              </w:tcPr>
            </w:tcPrChange>
          </w:tcPr>
          <w:p>
            <w:pPr>
              <w:rPr>
                <w:ins w:id="1601" w:author="hyx" w:date="2018-11-10T19:00:00Z"/>
                <w:szCs w:val="21"/>
              </w:rPr>
            </w:pPr>
            <w:ins w:id="1602" w:author="hyx" w:date="2018-11-10T19:00:00Z">
              <w:r>
                <w:rPr>
                  <w:bCs/>
                  <w:color w:val="000000"/>
                  <w:szCs w:val="21"/>
                </w:rPr>
                <w:t>13588899102</w:t>
              </w:r>
            </w:ins>
          </w:p>
        </w:tc>
        <w:tc>
          <w:tcPr>
            <w:tcW w:w="741" w:type="dxa"/>
            <w:gridSpan w:val="2"/>
            <w:vAlign w:val="center"/>
            <w:tcPrChange w:id="1603" w:author="hyx" w:date="2018-11-10T19:00:00Z">
              <w:tcPr>
                <w:tcW w:w="741" w:type="dxa"/>
                <w:gridSpan w:val="2"/>
                <w:vAlign w:val="center"/>
              </w:tcPr>
            </w:tcPrChange>
          </w:tcPr>
          <w:p>
            <w:pPr>
              <w:rPr>
                <w:ins w:id="1604" w:author="hyx" w:date="2018-11-10T19:00:00Z"/>
                <w:rFonts w:cs="Helvetica Neue" w:asciiTheme="majorEastAsia" w:hAnsiTheme="majorEastAsia" w:eastAsiaTheme="majorEastAsia"/>
                <w:color w:val="000000"/>
                <w:sz w:val="20"/>
                <w:szCs w:val="26"/>
              </w:rPr>
            </w:pPr>
            <w:ins w:id="1605" w:author="hyx" w:date="2018-11-10T19:00:00Z">
              <w:r>
                <w:rPr>
                  <w:rFonts w:cs="Helvetica Neue" w:asciiTheme="majorEastAsia" w:hAnsiTheme="majorEastAsia" w:eastAsiaTheme="majorEastAsia"/>
                  <w:color w:val="000000"/>
                  <w:sz w:val="20"/>
                  <w:szCs w:val="26"/>
                </w:rPr>
                <w:t>弘毅</w:t>
              </w:r>
            </w:ins>
          </w:p>
          <w:p>
            <w:pPr>
              <w:rPr>
                <w:ins w:id="1606" w:author="hyx" w:date="2018-11-10T19:00:00Z"/>
                <w:szCs w:val="21"/>
              </w:rPr>
            </w:pPr>
            <w:ins w:id="1607" w:author="hyx" w:date="2018-11-10T19:00: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09"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608" w:author="hyx" w:date="2018-11-10T19:00:00Z"/>
        </w:trPr>
        <w:tc>
          <w:tcPr>
            <w:tcW w:w="959" w:type="dxa"/>
            <w:vAlign w:val="center"/>
            <w:tcPrChange w:id="1610" w:author="hyx" w:date="2018-11-10T19:00:00Z">
              <w:tcPr>
                <w:tcW w:w="959" w:type="dxa"/>
                <w:vAlign w:val="center"/>
              </w:tcPr>
            </w:tcPrChange>
          </w:tcPr>
          <w:p>
            <w:pPr>
              <w:rPr>
                <w:ins w:id="1611" w:author="hyx" w:date="2018-11-10T19:00:00Z"/>
                <w:szCs w:val="21"/>
              </w:rPr>
            </w:pPr>
            <w:ins w:id="1612" w:author="hyx" w:date="2018-11-10T19:01:00Z">
              <w:r>
                <w:rPr>
                  <w:rFonts w:hint="eastAsia"/>
                  <w:szCs w:val="21"/>
                </w:rPr>
                <w:t>用户访谈员</w:t>
              </w:r>
            </w:ins>
          </w:p>
        </w:tc>
        <w:tc>
          <w:tcPr>
            <w:tcW w:w="992" w:type="dxa"/>
            <w:gridSpan w:val="2"/>
            <w:vAlign w:val="center"/>
            <w:tcPrChange w:id="1613" w:author="hyx" w:date="2018-11-10T19:00:00Z">
              <w:tcPr>
                <w:tcW w:w="992" w:type="dxa"/>
                <w:gridSpan w:val="2"/>
                <w:vAlign w:val="center"/>
              </w:tcPr>
            </w:tcPrChange>
          </w:tcPr>
          <w:p>
            <w:pPr>
              <w:rPr>
                <w:ins w:id="1614" w:author="hyx" w:date="2018-11-10T19:00:00Z"/>
                <w:szCs w:val="21"/>
              </w:rPr>
            </w:pPr>
            <w:ins w:id="1615" w:author="hyx" w:date="2018-11-10T19:00:00Z">
              <w:r>
                <w:rPr>
                  <w:rFonts w:hint="eastAsia"/>
                  <w:bCs/>
                  <w:color w:val="000000"/>
                  <w:szCs w:val="21"/>
                </w:rPr>
                <w:t>陈俊仁</w:t>
              </w:r>
            </w:ins>
          </w:p>
        </w:tc>
        <w:tc>
          <w:tcPr>
            <w:tcW w:w="1985" w:type="dxa"/>
            <w:gridSpan w:val="3"/>
            <w:vAlign w:val="center"/>
            <w:tcPrChange w:id="1616" w:author="hyx" w:date="2018-11-10T19:00:00Z">
              <w:tcPr>
                <w:tcW w:w="1985" w:type="dxa"/>
                <w:gridSpan w:val="3"/>
                <w:vAlign w:val="center"/>
              </w:tcPr>
            </w:tcPrChange>
          </w:tcPr>
          <w:p>
            <w:pPr>
              <w:rPr>
                <w:ins w:id="1617" w:author="hyx" w:date="2018-11-10T19:00:00Z"/>
                <w:szCs w:val="21"/>
              </w:rPr>
            </w:pPr>
            <w:ins w:id="1618" w:author="hyx" w:date="2018-11-10T19:01:00Z">
              <w:r>
                <w:rPr>
                  <w:rFonts w:hint="eastAsia"/>
                  <w:szCs w:val="21"/>
                </w:rPr>
                <w:t>负责记录访谈</w:t>
              </w:r>
            </w:ins>
          </w:p>
        </w:tc>
        <w:tc>
          <w:tcPr>
            <w:tcW w:w="1134" w:type="dxa"/>
            <w:gridSpan w:val="2"/>
            <w:vAlign w:val="center"/>
            <w:tcPrChange w:id="1619" w:author="hyx" w:date="2018-11-10T19:00:00Z">
              <w:tcPr>
                <w:tcW w:w="1134" w:type="dxa"/>
                <w:gridSpan w:val="2"/>
                <w:vAlign w:val="center"/>
              </w:tcPr>
            </w:tcPrChange>
          </w:tcPr>
          <w:p>
            <w:pPr>
              <w:rPr>
                <w:ins w:id="1620" w:author="hyx" w:date="2018-11-10T19:00:00Z"/>
                <w:szCs w:val="21"/>
              </w:rPr>
            </w:pPr>
            <w:ins w:id="1621" w:author="hyx" w:date="2018-11-10T19:00:00Z">
              <w:r>
                <w:rPr>
                  <w:sz w:val="20"/>
                  <w:szCs w:val="20"/>
                </w:rPr>
                <w:t>chenjunren6745</w:t>
              </w:r>
            </w:ins>
          </w:p>
        </w:tc>
        <w:tc>
          <w:tcPr>
            <w:tcW w:w="1559" w:type="dxa"/>
            <w:gridSpan w:val="2"/>
            <w:vAlign w:val="center"/>
            <w:tcPrChange w:id="1622" w:author="hyx" w:date="2018-11-10T19:00:00Z">
              <w:tcPr>
                <w:tcW w:w="1559" w:type="dxa"/>
                <w:gridSpan w:val="2"/>
                <w:vAlign w:val="center"/>
              </w:tcPr>
            </w:tcPrChange>
          </w:tcPr>
          <w:p>
            <w:pPr>
              <w:rPr>
                <w:ins w:id="1623" w:author="hyx" w:date="2018-11-10T19:00:00Z"/>
                <w:szCs w:val="21"/>
              </w:rPr>
            </w:pPr>
            <w:ins w:id="1624" w:author="hyx" w:date="2018-11-10T19:00:00Z">
              <w:r>
                <w:rPr>
                  <w:sz w:val="20"/>
                  <w:szCs w:val="20"/>
                </w:rPr>
                <w:t>374955336</w:t>
              </w:r>
            </w:ins>
          </w:p>
        </w:tc>
        <w:tc>
          <w:tcPr>
            <w:tcW w:w="1385" w:type="dxa"/>
            <w:gridSpan w:val="2"/>
            <w:vAlign w:val="center"/>
            <w:tcPrChange w:id="1625" w:author="hyx" w:date="2018-11-10T19:00:00Z">
              <w:tcPr>
                <w:tcW w:w="1385" w:type="dxa"/>
                <w:gridSpan w:val="2"/>
                <w:vAlign w:val="center"/>
              </w:tcPr>
            </w:tcPrChange>
          </w:tcPr>
          <w:p>
            <w:pPr>
              <w:rPr>
                <w:ins w:id="1626" w:author="hyx" w:date="2018-11-10T19:00:00Z"/>
                <w:szCs w:val="21"/>
              </w:rPr>
            </w:pPr>
            <w:ins w:id="1627" w:author="hyx" w:date="2018-11-10T19:00:00Z">
              <w:r>
                <w:rPr>
                  <w:sz w:val="20"/>
                  <w:szCs w:val="20"/>
                </w:rPr>
                <w:t>17376503405</w:t>
              </w:r>
            </w:ins>
          </w:p>
        </w:tc>
        <w:tc>
          <w:tcPr>
            <w:tcW w:w="741" w:type="dxa"/>
            <w:gridSpan w:val="2"/>
            <w:vAlign w:val="center"/>
            <w:tcPrChange w:id="1628" w:author="hyx" w:date="2018-11-10T19:00:00Z">
              <w:tcPr>
                <w:tcW w:w="741" w:type="dxa"/>
                <w:gridSpan w:val="2"/>
                <w:vAlign w:val="center"/>
              </w:tcPr>
            </w:tcPrChange>
          </w:tcPr>
          <w:p>
            <w:pPr>
              <w:rPr>
                <w:ins w:id="1629" w:author="hyx" w:date="2018-11-10T19:00:00Z"/>
                <w:rFonts w:cs="Helvetica Neue" w:asciiTheme="majorEastAsia" w:hAnsiTheme="majorEastAsia" w:eastAsiaTheme="majorEastAsia"/>
                <w:color w:val="000000"/>
                <w:sz w:val="20"/>
                <w:szCs w:val="26"/>
              </w:rPr>
            </w:pPr>
            <w:ins w:id="1630" w:author="hyx" w:date="2018-11-10T19:00:00Z">
              <w:r>
                <w:rPr>
                  <w:rFonts w:cs="Helvetica Neue" w:asciiTheme="majorEastAsia" w:hAnsiTheme="majorEastAsia" w:eastAsiaTheme="majorEastAsia"/>
                  <w:color w:val="000000"/>
                  <w:sz w:val="20"/>
                  <w:szCs w:val="26"/>
                </w:rPr>
                <w:t>弘毅</w:t>
              </w:r>
            </w:ins>
          </w:p>
          <w:p>
            <w:pPr>
              <w:rPr>
                <w:ins w:id="1631" w:author="hyx" w:date="2018-11-10T19:00:00Z"/>
                <w:szCs w:val="21"/>
              </w:rPr>
            </w:pPr>
            <w:ins w:id="1632" w:author="hyx" w:date="2018-11-10T19:00: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34"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633" w:author="hyx" w:date="2018-11-10T19:00:00Z"/>
        </w:trPr>
        <w:tc>
          <w:tcPr>
            <w:tcW w:w="959" w:type="dxa"/>
            <w:vAlign w:val="center"/>
            <w:tcPrChange w:id="1635" w:author="hyx" w:date="2018-11-10T19:00:00Z">
              <w:tcPr>
                <w:tcW w:w="959" w:type="dxa"/>
                <w:vAlign w:val="center"/>
              </w:tcPr>
            </w:tcPrChange>
          </w:tcPr>
          <w:p>
            <w:pPr>
              <w:rPr>
                <w:ins w:id="1636" w:author="hyx" w:date="2018-11-10T19:00:00Z"/>
                <w:szCs w:val="21"/>
              </w:rPr>
            </w:pPr>
            <w:ins w:id="1637" w:author="hyx" w:date="2018-11-10T19:01:00Z">
              <w:r>
                <w:rPr>
                  <w:rFonts w:hint="eastAsia"/>
                  <w:szCs w:val="21"/>
                </w:rPr>
                <w:t>用户访谈员</w:t>
              </w:r>
            </w:ins>
          </w:p>
        </w:tc>
        <w:tc>
          <w:tcPr>
            <w:tcW w:w="992" w:type="dxa"/>
            <w:gridSpan w:val="2"/>
            <w:vAlign w:val="center"/>
            <w:tcPrChange w:id="1638" w:author="hyx" w:date="2018-11-10T19:00:00Z">
              <w:tcPr>
                <w:tcW w:w="992" w:type="dxa"/>
                <w:gridSpan w:val="2"/>
                <w:vAlign w:val="center"/>
              </w:tcPr>
            </w:tcPrChange>
          </w:tcPr>
          <w:p>
            <w:pPr>
              <w:rPr>
                <w:ins w:id="1639" w:author="hyx" w:date="2018-11-10T19:00:00Z"/>
                <w:szCs w:val="21"/>
              </w:rPr>
            </w:pPr>
            <w:ins w:id="1640" w:author="hyx" w:date="2018-11-10T19:00:00Z">
              <w:r>
                <w:rPr>
                  <w:rFonts w:hint="eastAsia"/>
                  <w:bCs/>
                  <w:color w:val="000000"/>
                  <w:szCs w:val="21"/>
                </w:rPr>
                <w:t>陈苏民</w:t>
              </w:r>
            </w:ins>
          </w:p>
        </w:tc>
        <w:tc>
          <w:tcPr>
            <w:tcW w:w="1985" w:type="dxa"/>
            <w:gridSpan w:val="3"/>
            <w:vAlign w:val="center"/>
            <w:tcPrChange w:id="1641" w:author="hyx" w:date="2018-11-10T19:00:00Z">
              <w:tcPr>
                <w:tcW w:w="1985" w:type="dxa"/>
                <w:gridSpan w:val="3"/>
                <w:vAlign w:val="center"/>
              </w:tcPr>
            </w:tcPrChange>
          </w:tcPr>
          <w:p>
            <w:pPr>
              <w:rPr>
                <w:ins w:id="1642" w:author="hyx" w:date="2018-11-10T19:00:00Z"/>
                <w:szCs w:val="21"/>
              </w:rPr>
            </w:pPr>
            <w:ins w:id="1643" w:author="hyx" w:date="2018-11-10T19:01:00Z">
              <w:r>
                <w:rPr>
                  <w:rFonts w:hint="eastAsia"/>
                  <w:color w:val="000000"/>
                  <w:szCs w:val="21"/>
                </w:rPr>
                <w:t>负责访谈问题的编写</w:t>
              </w:r>
            </w:ins>
          </w:p>
        </w:tc>
        <w:tc>
          <w:tcPr>
            <w:tcW w:w="1134" w:type="dxa"/>
            <w:gridSpan w:val="2"/>
            <w:vAlign w:val="center"/>
            <w:tcPrChange w:id="1644" w:author="hyx" w:date="2018-11-10T19:00:00Z">
              <w:tcPr>
                <w:tcW w:w="1134" w:type="dxa"/>
                <w:gridSpan w:val="2"/>
                <w:vAlign w:val="center"/>
              </w:tcPr>
            </w:tcPrChange>
          </w:tcPr>
          <w:p>
            <w:pPr>
              <w:rPr>
                <w:ins w:id="1645" w:author="hyx" w:date="2018-11-10T19:00:00Z"/>
                <w:szCs w:val="21"/>
              </w:rPr>
            </w:pPr>
            <w:ins w:id="1646" w:author="hyx" w:date="2018-11-10T19:00:00Z">
              <w:r>
                <w:rPr>
                  <w:sz w:val="20"/>
                  <w:szCs w:val="20"/>
                </w:rPr>
                <w:t>c96s1m</w:t>
              </w:r>
            </w:ins>
          </w:p>
        </w:tc>
        <w:tc>
          <w:tcPr>
            <w:tcW w:w="1559" w:type="dxa"/>
            <w:gridSpan w:val="2"/>
            <w:vAlign w:val="center"/>
            <w:tcPrChange w:id="1647" w:author="hyx" w:date="2018-11-10T19:00:00Z">
              <w:tcPr>
                <w:tcW w:w="1559" w:type="dxa"/>
                <w:gridSpan w:val="2"/>
                <w:vAlign w:val="center"/>
              </w:tcPr>
            </w:tcPrChange>
          </w:tcPr>
          <w:p>
            <w:pPr>
              <w:rPr>
                <w:ins w:id="1648" w:author="hyx" w:date="2018-11-10T19:00:00Z"/>
                <w:szCs w:val="21"/>
              </w:rPr>
            </w:pPr>
            <w:ins w:id="1649" w:author="hyx" w:date="2018-11-10T19:00:00Z">
              <w:r>
                <w:rPr>
                  <w:bCs/>
                  <w:color w:val="000000"/>
                  <w:sz w:val="20"/>
                  <w:szCs w:val="21"/>
                </w:rPr>
                <w:t>245023559</w:t>
              </w:r>
            </w:ins>
          </w:p>
        </w:tc>
        <w:tc>
          <w:tcPr>
            <w:tcW w:w="1385" w:type="dxa"/>
            <w:gridSpan w:val="2"/>
            <w:vAlign w:val="center"/>
            <w:tcPrChange w:id="1650" w:author="hyx" w:date="2018-11-10T19:00:00Z">
              <w:tcPr>
                <w:tcW w:w="1385" w:type="dxa"/>
                <w:gridSpan w:val="2"/>
                <w:vAlign w:val="center"/>
              </w:tcPr>
            </w:tcPrChange>
          </w:tcPr>
          <w:p>
            <w:pPr>
              <w:rPr>
                <w:ins w:id="1651" w:author="hyx" w:date="2018-11-10T19:00:00Z"/>
                <w:szCs w:val="21"/>
              </w:rPr>
            </w:pPr>
            <w:ins w:id="1652" w:author="hyx" w:date="2018-11-10T19:00:00Z">
              <w:r>
                <w:rPr>
                  <w:rFonts w:ascii="Times New Roman" w:hAnsi="Times New Roman" w:cs="Times New Roman"/>
                  <w:sz w:val="20"/>
                  <w:szCs w:val="24"/>
                </w:rPr>
                <w:t>19967308296</w:t>
              </w:r>
            </w:ins>
          </w:p>
        </w:tc>
        <w:tc>
          <w:tcPr>
            <w:tcW w:w="741" w:type="dxa"/>
            <w:gridSpan w:val="2"/>
            <w:vAlign w:val="center"/>
            <w:tcPrChange w:id="1653" w:author="hyx" w:date="2018-11-10T19:00:00Z">
              <w:tcPr>
                <w:tcW w:w="741" w:type="dxa"/>
                <w:gridSpan w:val="2"/>
                <w:vAlign w:val="center"/>
              </w:tcPr>
            </w:tcPrChange>
          </w:tcPr>
          <w:p>
            <w:pPr>
              <w:rPr>
                <w:ins w:id="1654" w:author="hyx" w:date="2018-11-10T19:00:00Z"/>
                <w:rFonts w:cs="Helvetica Neue" w:asciiTheme="majorEastAsia" w:hAnsiTheme="majorEastAsia" w:eastAsiaTheme="majorEastAsia"/>
                <w:color w:val="000000"/>
                <w:sz w:val="20"/>
                <w:szCs w:val="26"/>
              </w:rPr>
            </w:pPr>
            <w:ins w:id="1655" w:author="hyx" w:date="2018-11-10T19:00:00Z">
              <w:r>
                <w:rPr>
                  <w:rFonts w:cs="Helvetica Neue" w:asciiTheme="majorEastAsia" w:hAnsiTheme="majorEastAsia" w:eastAsiaTheme="majorEastAsia"/>
                  <w:color w:val="000000"/>
                  <w:sz w:val="20"/>
                  <w:szCs w:val="26"/>
                </w:rPr>
                <w:t>弘毅</w:t>
              </w:r>
            </w:ins>
          </w:p>
          <w:p>
            <w:pPr>
              <w:rPr>
                <w:ins w:id="1656" w:author="hyx" w:date="2018-11-10T19:00:00Z"/>
                <w:szCs w:val="21"/>
              </w:rPr>
            </w:pPr>
            <w:ins w:id="1657" w:author="hyx" w:date="2018-11-10T19:00: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59"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658" w:author="hyx" w:date="2018-11-10T19:00:00Z"/>
        </w:trPr>
        <w:tc>
          <w:tcPr>
            <w:tcW w:w="959" w:type="dxa"/>
            <w:vAlign w:val="center"/>
            <w:tcPrChange w:id="1660" w:author="hyx" w:date="2018-11-10T19:00:00Z">
              <w:tcPr>
                <w:tcW w:w="959" w:type="dxa"/>
                <w:vAlign w:val="center"/>
              </w:tcPr>
            </w:tcPrChange>
          </w:tcPr>
          <w:p>
            <w:pPr>
              <w:rPr>
                <w:ins w:id="1661" w:author="hyx" w:date="2018-11-10T19:00:00Z"/>
                <w:szCs w:val="21"/>
              </w:rPr>
            </w:pPr>
            <w:ins w:id="1662" w:author="hyx" w:date="2018-11-10T19:01:00Z">
              <w:r>
                <w:rPr>
                  <w:rFonts w:hint="eastAsia"/>
                  <w:szCs w:val="21"/>
                </w:rPr>
                <w:t>用户访谈员</w:t>
              </w:r>
            </w:ins>
          </w:p>
        </w:tc>
        <w:tc>
          <w:tcPr>
            <w:tcW w:w="992" w:type="dxa"/>
            <w:gridSpan w:val="2"/>
            <w:vAlign w:val="center"/>
            <w:tcPrChange w:id="1663" w:author="hyx" w:date="2018-11-10T19:00:00Z">
              <w:tcPr>
                <w:tcW w:w="992" w:type="dxa"/>
                <w:gridSpan w:val="2"/>
                <w:vAlign w:val="center"/>
              </w:tcPr>
            </w:tcPrChange>
          </w:tcPr>
          <w:p>
            <w:pPr>
              <w:rPr>
                <w:ins w:id="1664" w:author="hyx" w:date="2018-11-10T19:00:00Z"/>
                <w:szCs w:val="21"/>
              </w:rPr>
            </w:pPr>
            <w:ins w:id="1665" w:author="hyx" w:date="2018-11-10T19:00:00Z">
              <w:r>
                <w:rPr>
                  <w:rFonts w:hint="eastAsia"/>
                  <w:bCs/>
                  <w:color w:val="000000"/>
                  <w:szCs w:val="21"/>
                </w:rPr>
                <w:t>徐双铅</w:t>
              </w:r>
            </w:ins>
          </w:p>
        </w:tc>
        <w:tc>
          <w:tcPr>
            <w:tcW w:w="1985" w:type="dxa"/>
            <w:gridSpan w:val="3"/>
            <w:vAlign w:val="center"/>
            <w:tcPrChange w:id="1666" w:author="hyx" w:date="2018-11-10T19:00:00Z">
              <w:tcPr>
                <w:tcW w:w="1985" w:type="dxa"/>
                <w:gridSpan w:val="3"/>
                <w:vAlign w:val="center"/>
              </w:tcPr>
            </w:tcPrChange>
          </w:tcPr>
          <w:p>
            <w:pPr>
              <w:rPr>
                <w:ins w:id="1667" w:author="hyx" w:date="2018-11-10T19:00:00Z"/>
                <w:szCs w:val="21"/>
              </w:rPr>
            </w:pPr>
            <w:ins w:id="1668" w:author="hyx" w:date="2018-11-10T19:01:00Z">
              <w:r>
                <w:rPr>
                  <w:rFonts w:hint="eastAsia"/>
                </w:rPr>
                <w:t>负责访谈录音</w:t>
              </w:r>
            </w:ins>
          </w:p>
        </w:tc>
        <w:tc>
          <w:tcPr>
            <w:tcW w:w="1134" w:type="dxa"/>
            <w:gridSpan w:val="2"/>
            <w:vAlign w:val="center"/>
            <w:tcPrChange w:id="1669" w:author="hyx" w:date="2018-11-10T19:00:00Z">
              <w:tcPr>
                <w:tcW w:w="1134" w:type="dxa"/>
                <w:gridSpan w:val="2"/>
                <w:vAlign w:val="center"/>
              </w:tcPr>
            </w:tcPrChange>
          </w:tcPr>
          <w:p>
            <w:pPr>
              <w:rPr>
                <w:ins w:id="1670" w:author="hyx" w:date="2018-11-10T19:00:00Z"/>
                <w:szCs w:val="21"/>
              </w:rPr>
            </w:pPr>
            <w:ins w:id="1671" w:author="hyx" w:date="2018-11-10T19:00:00Z">
              <w:r>
                <w:rPr>
                  <w:sz w:val="20"/>
                  <w:szCs w:val="20"/>
                </w:rPr>
                <w:t>CXM1064081300</w:t>
              </w:r>
            </w:ins>
          </w:p>
        </w:tc>
        <w:tc>
          <w:tcPr>
            <w:tcW w:w="1559" w:type="dxa"/>
            <w:gridSpan w:val="2"/>
            <w:vAlign w:val="center"/>
            <w:tcPrChange w:id="1672" w:author="hyx" w:date="2018-11-10T19:00:00Z">
              <w:tcPr>
                <w:tcW w:w="1559" w:type="dxa"/>
                <w:gridSpan w:val="2"/>
                <w:vAlign w:val="center"/>
              </w:tcPr>
            </w:tcPrChange>
          </w:tcPr>
          <w:p>
            <w:pPr>
              <w:rPr>
                <w:ins w:id="1673" w:author="hyx" w:date="2018-11-10T19:00:00Z"/>
                <w:szCs w:val="21"/>
              </w:rPr>
            </w:pPr>
            <w:ins w:id="1674" w:author="hyx" w:date="2018-11-10T19:00:00Z">
              <w:r>
                <w:rPr>
                  <w:sz w:val="20"/>
                  <w:szCs w:val="20"/>
                </w:rPr>
                <w:t>1227442409</w:t>
              </w:r>
            </w:ins>
          </w:p>
        </w:tc>
        <w:tc>
          <w:tcPr>
            <w:tcW w:w="1385" w:type="dxa"/>
            <w:gridSpan w:val="2"/>
            <w:vAlign w:val="center"/>
            <w:tcPrChange w:id="1675" w:author="hyx" w:date="2018-11-10T19:00:00Z">
              <w:tcPr>
                <w:tcW w:w="1385" w:type="dxa"/>
                <w:gridSpan w:val="2"/>
                <w:vAlign w:val="center"/>
              </w:tcPr>
            </w:tcPrChange>
          </w:tcPr>
          <w:p>
            <w:pPr>
              <w:rPr>
                <w:ins w:id="1676" w:author="hyx" w:date="2018-11-10T19:00:00Z"/>
                <w:szCs w:val="21"/>
              </w:rPr>
            </w:pPr>
            <w:ins w:id="1677" w:author="hyx" w:date="2018-11-10T19:00:00Z">
              <w:r>
                <w:rPr>
                  <w:sz w:val="20"/>
                  <w:szCs w:val="20"/>
                </w:rPr>
                <w:t>18094711647</w:t>
              </w:r>
            </w:ins>
          </w:p>
        </w:tc>
        <w:tc>
          <w:tcPr>
            <w:tcW w:w="741" w:type="dxa"/>
            <w:gridSpan w:val="2"/>
            <w:vAlign w:val="center"/>
            <w:tcPrChange w:id="1678" w:author="hyx" w:date="2018-11-10T19:00:00Z">
              <w:tcPr>
                <w:tcW w:w="741" w:type="dxa"/>
                <w:gridSpan w:val="2"/>
                <w:vAlign w:val="center"/>
              </w:tcPr>
            </w:tcPrChange>
          </w:tcPr>
          <w:p>
            <w:pPr>
              <w:rPr>
                <w:ins w:id="1679" w:author="hyx" w:date="2018-11-10T19:00:00Z"/>
                <w:rFonts w:cs="Helvetica Neue" w:asciiTheme="majorEastAsia" w:hAnsiTheme="majorEastAsia" w:eastAsiaTheme="majorEastAsia"/>
                <w:color w:val="000000"/>
                <w:sz w:val="20"/>
                <w:szCs w:val="26"/>
              </w:rPr>
            </w:pPr>
            <w:ins w:id="1680" w:author="hyx" w:date="2018-11-10T19:00:00Z">
              <w:r>
                <w:rPr>
                  <w:rFonts w:cs="Helvetica Neue" w:asciiTheme="majorEastAsia" w:hAnsiTheme="majorEastAsia" w:eastAsiaTheme="majorEastAsia"/>
                  <w:color w:val="000000"/>
                  <w:sz w:val="20"/>
                  <w:szCs w:val="26"/>
                </w:rPr>
                <w:t>弘毅</w:t>
              </w:r>
            </w:ins>
          </w:p>
          <w:p>
            <w:pPr>
              <w:rPr>
                <w:ins w:id="1681" w:author="hyx" w:date="2018-11-10T19:00:00Z"/>
                <w:szCs w:val="21"/>
              </w:rPr>
            </w:pPr>
            <w:ins w:id="1682" w:author="hyx" w:date="2018-11-10T19:00: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84"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1683" w:author="hyx" w:date="2018-11-10T19:00:00Z"/>
        </w:trPr>
        <w:tc>
          <w:tcPr>
            <w:tcW w:w="959" w:type="dxa"/>
            <w:vAlign w:val="center"/>
            <w:tcPrChange w:id="1685" w:author="hyx" w:date="2018-11-10T19:00:00Z">
              <w:tcPr>
                <w:tcW w:w="959" w:type="dxa"/>
                <w:vAlign w:val="center"/>
              </w:tcPr>
            </w:tcPrChange>
          </w:tcPr>
          <w:p>
            <w:pPr>
              <w:rPr>
                <w:ins w:id="1686" w:author="hyx" w:date="2018-11-10T19:00:00Z"/>
                <w:color w:val="000000"/>
                <w:sz w:val="20"/>
                <w:szCs w:val="21"/>
              </w:rPr>
            </w:pPr>
            <w:ins w:id="1687" w:author="hyx" w:date="2018-11-10T19:01:00Z">
              <w:r>
                <w:rPr>
                  <w:rFonts w:hint="eastAsia"/>
                  <w:szCs w:val="21"/>
                </w:rPr>
                <w:t>用户访谈员</w:t>
              </w:r>
            </w:ins>
          </w:p>
        </w:tc>
        <w:tc>
          <w:tcPr>
            <w:tcW w:w="992" w:type="dxa"/>
            <w:gridSpan w:val="2"/>
            <w:vAlign w:val="center"/>
            <w:tcPrChange w:id="1688" w:author="hyx" w:date="2018-11-10T19:00:00Z">
              <w:tcPr>
                <w:tcW w:w="992" w:type="dxa"/>
                <w:gridSpan w:val="2"/>
                <w:vAlign w:val="center"/>
              </w:tcPr>
            </w:tcPrChange>
          </w:tcPr>
          <w:p>
            <w:pPr>
              <w:rPr>
                <w:ins w:id="1689" w:author="hyx" w:date="2018-11-10T19:00:00Z"/>
                <w:color w:val="000000"/>
                <w:szCs w:val="21"/>
              </w:rPr>
            </w:pPr>
            <w:ins w:id="1690" w:author="hyx" w:date="2018-11-10T19:00:00Z">
              <w:r>
                <w:rPr>
                  <w:rFonts w:hint="eastAsia"/>
                  <w:bCs/>
                  <w:color w:val="000000"/>
                  <w:szCs w:val="21"/>
                </w:rPr>
                <w:t>吕迪</w:t>
              </w:r>
            </w:ins>
          </w:p>
        </w:tc>
        <w:tc>
          <w:tcPr>
            <w:tcW w:w="1985" w:type="dxa"/>
            <w:gridSpan w:val="3"/>
            <w:vAlign w:val="center"/>
            <w:tcPrChange w:id="1691" w:author="hyx" w:date="2018-11-10T19:00:00Z">
              <w:tcPr>
                <w:tcW w:w="1985" w:type="dxa"/>
                <w:gridSpan w:val="3"/>
                <w:vAlign w:val="center"/>
              </w:tcPr>
            </w:tcPrChange>
          </w:tcPr>
          <w:p>
            <w:pPr>
              <w:rPr>
                <w:ins w:id="1692" w:author="hyx" w:date="2018-11-10T19:00:00Z"/>
                <w:color w:val="000000"/>
                <w:sz w:val="20"/>
                <w:szCs w:val="21"/>
              </w:rPr>
            </w:pPr>
            <w:ins w:id="1693" w:author="hyx" w:date="2018-11-10T19:01:00Z">
              <w:r>
                <w:rPr>
                  <w:rFonts w:hint="eastAsia"/>
                  <w:color w:val="000000"/>
                  <w:szCs w:val="21"/>
                </w:rPr>
                <w:t>负责预约访谈客户</w:t>
              </w:r>
            </w:ins>
          </w:p>
        </w:tc>
        <w:tc>
          <w:tcPr>
            <w:tcW w:w="1134" w:type="dxa"/>
            <w:gridSpan w:val="2"/>
            <w:vAlign w:val="center"/>
            <w:tcPrChange w:id="1694" w:author="hyx" w:date="2018-11-10T19:00:00Z">
              <w:tcPr>
                <w:tcW w:w="1134" w:type="dxa"/>
                <w:gridSpan w:val="2"/>
                <w:vAlign w:val="center"/>
              </w:tcPr>
            </w:tcPrChange>
          </w:tcPr>
          <w:p>
            <w:pPr>
              <w:rPr>
                <w:ins w:id="1695" w:author="hyx" w:date="2018-11-10T19:00:00Z"/>
                <w:color w:val="000000"/>
                <w:sz w:val="20"/>
                <w:szCs w:val="21"/>
              </w:rPr>
            </w:pPr>
            <w:ins w:id="1696" w:author="hyx" w:date="2018-11-10T19:00:00Z">
              <w:r>
                <w:rPr>
                  <w:sz w:val="20"/>
                  <w:szCs w:val="20"/>
                </w:rPr>
                <w:t>di62289</w:t>
              </w:r>
            </w:ins>
          </w:p>
        </w:tc>
        <w:tc>
          <w:tcPr>
            <w:tcW w:w="1559" w:type="dxa"/>
            <w:gridSpan w:val="2"/>
            <w:vAlign w:val="center"/>
            <w:tcPrChange w:id="1697" w:author="hyx" w:date="2018-11-10T19:00:00Z">
              <w:tcPr>
                <w:tcW w:w="1559" w:type="dxa"/>
                <w:gridSpan w:val="2"/>
                <w:vAlign w:val="center"/>
              </w:tcPr>
            </w:tcPrChange>
          </w:tcPr>
          <w:p>
            <w:pPr>
              <w:rPr>
                <w:ins w:id="1698" w:author="hyx" w:date="2018-11-10T19:00:00Z"/>
                <w:color w:val="000000"/>
                <w:sz w:val="20"/>
                <w:szCs w:val="21"/>
              </w:rPr>
            </w:pPr>
            <w:ins w:id="1699" w:author="hyx" w:date="2018-11-10T19:00:00Z">
              <w:r>
                <w:rPr>
                  <w:sz w:val="20"/>
                  <w:szCs w:val="20"/>
                </w:rPr>
                <w:t>935162289</w:t>
              </w:r>
            </w:ins>
          </w:p>
        </w:tc>
        <w:tc>
          <w:tcPr>
            <w:tcW w:w="1385" w:type="dxa"/>
            <w:gridSpan w:val="2"/>
            <w:vAlign w:val="center"/>
            <w:tcPrChange w:id="1700" w:author="hyx" w:date="2018-11-10T19:00:00Z">
              <w:tcPr>
                <w:tcW w:w="1385" w:type="dxa"/>
                <w:gridSpan w:val="2"/>
                <w:vAlign w:val="center"/>
              </w:tcPr>
            </w:tcPrChange>
          </w:tcPr>
          <w:p>
            <w:pPr>
              <w:rPr>
                <w:ins w:id="1701" w:author="hyx" w:date="2018-11-10T19:00:00Z"/>
                <w:color w:val="000000"/>
                <w:sz w:val="20"/>
                <w:szCs w:val="21"/>
              </w:rPr>
            </w:pPr>
            <w:ins w:id="1702" w:author="hyx" w:date="2018-11-10T19:00:00Z">
              <w:r>
                <w:rPr>
                  <w:sz w:val="20"/>
                  <w:szCs w:val="20"/>
                </w:rPr>
                <w:t>17306413358</w:t>
              </w:r>
            </w:ins>
          </w:p>
        </w:tc>
        <w:tc>
          <w:tcPr>
            <w:tcW w:w="741" w:type="dxa"/>
            <w:gridSpan w:val="2"/>
            <w:vAlign w:val="center"/>
            <w:tcPrChange w:id="1703" w:author="hyx" w:date="2018-11-10T19:00:00Z">
              <w:tcPr>
                <w:tcW w:w="741" w:type="dxa"/>
                <w:gridSpan w:val="2"/>
                <w:vAlign w:val="center"/>
              </w:tcPr>
            </w:tcPrChange>
          </w:tcPr>
          <w:p>
            <w:pPr>
              <w:rPr>
                <w:ins w:id="1704" w:author="hyx" w:date="2018-11-10T19:00:00Z"/>
                <w:rFonts w:cs="Helvetica Neue" w:asciiTheme="majorEastAsia" w:hAnsiTheme="majorEastAsia" w:eastAsiaTheme="majorEastAsia"/>
                <w:color w:val="000000"/>
                <w:sz w:val="20"/>
                <w:szCs w:val="26"/>
              </w:rPr>
            </w:pPr>
            <w:ins w:id="1705" w:author="hyx" w:date="2018-11-10T19:00:00Z">
              <w:r>
                <w:rPr>
                  <w:rFonts w:hint="eastAsia" w:cs="Helvetica Neue" w:asciiTheme="majorEastAsia" w:hAnsiTheme="majorEastAsia" w:eastAsiaTheme="majorEastAsia"/>
                  <w:color w:val="000000"/>
                  <w:sz w:val="20"/>
                  <w:szCs w:val="26"/>
                </w:rPr>
                <w:t>求真</w:t>
              </w:r>
            </w:ins>
          </w:p>
          <w:p>
            <w:pPr>
              <w:rPr>
                <w:ins w:id="1706" w:author="hyx" w:date="2018-11-10T19:00:00Z"/>
                <w:color w:val="000000"/>
                <w:sz w:val="20"/>
                <w:szCs w:val="21"/>
              </w:rPr>
            </w:pPr>
            <w:ins w:id="1707" w:author="hyx" w:date="2018-11-10T19:00:00Z">
              <w:r>
                <w:rPr>
                  <w:rFonts w:cs="Helvetica Neue" w:asciiTheme="majorEastAsia" w:hAnsiTheme="majorEastAsia" w:eastAsiaTheme="majorEastAsia"/>
                  <w:color w:val="000000"/>
                  <w:sz w:val="20"/>
                  <w:szCs w:val="26"/>
                </w:rPr>
                <w:t>1-125</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709"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708" w:author="hyx" w:date="2018-11-10T19:00:00Z"/>
          <w:trPrChange w:id="1709" w:author="hyx" w:date="2018-11-10T19:00:00Z">
            <w:trPr>
              <w:gridAfter w:val="1"/>
              <w:wAfter w:w="459" w:type="dxa"/>
            </w:trPr>
          </w:trPrChange>
        </w:trPr>
        <w:tc>
          <w:tcPr>
            <w:tcW w:w="1143" w:type="dxa"/>
            <w:gridSpan w:val="2"/>
            <w:shd w:val="clear" w:color="auto" w:fill="BDD6EE" w:themeFill="accent1" w:themeFillTint="66"/>
            <w:vAlign w:val="center"/>
            <w:tcPrChange w:id="1710" w:author="hyx" w:date="2018-11-10T19:00:00Z">
              <w:tcPr>
                <w:tcW w:w="1143" w:type="dxa"/>
                <w:gridSpan w:val="2"/>
                <w:shd w:val="clear" w:color="auto" w:fill="BDD6EE" w:themeFill="accent1" w:themeFillTint="66"/>
                <w:vAlign w:val="center"/>
              </w:tcPr>
            </w:tcPrChange>
          </w:tcPr>
          <w:p>
            <w:pPr>
              <w:rPr>
                <w:del w:id="1711" w:author="hyx" w:date="2018-11-10T19:00:00Z"/>
              </w:rPr>
            </w:pPr>
            <w:del w:id="1712" w:author="hyx" w:date="2018-11-10T19:00:00Z">
              <w:r>
                <w:rPr>
                  <w:rFonts w:hint="eastAsia"/>
                  <w:b/>
                </w:rPr>
                <w:delText>职务</w:delText>
              </w:r>
            </w:del>
          </w:p>
        </w:tc>
        <w:tc>
          <w:tcPr>
            <w:tcW w:w="1144" w:type="dxa"/>
            <w:gridSpan w:val="2"/>
            <w:shd w:val="clear" w:color="auto" w:fill="BDD6EE" w:themeFill="accent1" w:themeFillTint="66"/>
            <w:vAlign w:val="center"/>
            <w:tcPrChange w:id="1713" w:author="hyx" w:date="2018-11-10T19:00:00Z">
              <w:tcPr>
                <w:tcW w:w="1144" w:type="dxa"/>
                <w:gridSpan w:val="2"/>
                <w:shd w:val="clear" w:color="auto" w:fill="BDD6EE" w:themeFill="accent1" w:themeFillTint="66"/>
                <w:vAlign w:val="center"/>
              </w:tcPr>
            </w:tcPrChange>
          </w:tcPr>
          <w:p>
            <w:pPr>
              <w:rPr>
                <w:del w:id="1714" w:author="hyx" w:date="2018-11-10T19:00:00Z"/>
              </w:rPr>
            </w:pPr>
            <w:del w:id="1715" w:author="hyx" w:date="2018-11-10T19:00:00Z">
              <w:r>
                <w:rPr>
                  <w:rFonts w:hint="eastAsia"/>
                  <w:b/>
                </w:rPr>
                <w:delText>姓名</w:delText>
              </w:r>
            </w:del>
          </w:p>
        </w:tc>
        <w:tc>
          <w:tcPr>
            <w:tcW w:w="1155" w:type="dxa"/>
            <w:shd w:val="clear" w:color="auto" w:fill="BDD6EE" w:themeFill="accent1" w:themeFillTint="66"/>
            <w:vAlign w:val="center"/>
            <w:tcPrChange w:id="1716" w:author="hyx" w:date="2018-11-10T19:00:00Z">
              <w:tcPr>
                <w:tcW w:w="1155" w:type="dxa"/>
                <w:shd w:val="clear" w:color="auto" w:fill="BDD6EE" w:themeFill="accent1" w:themeFillTint="66"/>
                <w:vAlign w:val="center"/>
              </w:tcPr>
            </w:tcPrChange>
          </w:tcPr>
          <w:p>
            <w:pPr>
              <w:rPr>
                <w:del w:id="1717" w:author="hyx" w:date="2018-11-10T19:00:00Z"/>
              </w:rPr>
            </w:pPr>
            <w:del w:id="1718" w:author="hyx" w:date="2018-11-10T19:00:00Z">
              <w:r>
                <w:rPr>
                  <w:rFonts w:hint="eastAsia"/>
                  <w:b/>
                </w:rPr>
                <w:delText>负责内容</w:delText>
              </w:r>
            </w:del>
          </w:p>
        </w:tc>
        <w:tc>
          <w:tcPr>
            <w:tcW w:w="1155" w:type="dxa"/>
            <w:gridSpan w:val="2"/>
            <w:shd w:val="clear" w:color="auto" w:fill="BDD6EE" w:themeFill="accent1" w:themeFillTint="66"/>
            <w:vAlign w:val="center"/>
            <w:tcPrChange w:id="1719" w:author="hyx" w:date="2018-11-10T19:00:00Z">
              <w:tcPr>
                <w:tcW w:w="1155" w:type="dxa"/>
                <w:gridSpan w:val="2"/>
                <w:shd w:val="clear" w:color="auto" w:fill="BDD6EE" w:themeFill="accent1" w:themeFillTint="66"/>
                <w:vAlign w:val="center"/>
              </w:tcPr>
            </w:tcPrChange>
          </w:tcPr>
          <w:p>
            <w:pPr>
              <w:rPr>
                <w:del w:id="1720" w:author="hyx" w:date="2018-11-10T19:00:00Z"/>
              </w:rPr>
            </w:pPr>
            <w:del w:id="1721" w:author="hyx" w:date="2018-11-10T19:00:00Z">
              <w:r>
                <w:rPr>
                  <w:rFonts w:hint="eastAsia"/>
                  <w:b/>
                </w:rPr>
                <w:delText>班级</w:delText>
              </w:r>
            </w:del>
          </w:p>
        </w:tc>
        <w:tc>
          <w:tcPr>
            <w:tcW w:w="1178" w:type="dxa"/>
            <w:gridSpan w:val="2"/>
            <w:shd w:val="clear" w:color="auto" w:fill="BDD6EE" w:themeFill="accent1" w:themeFillTint="66"/>
            <w:vAlign w:val="center"/>
            <w:tcPrChange w:id="1722" w:author="hyx" w:date="2018-11-10T19:00:00Z">
              <w:tcPr>
                <w:tcW w:w="1178" w:type="dxa"/>
                <w:gridSpan w:val="2"/>
                <w:shd w:val="clear" w:color="auto" w:fill="BDD6EE" w:themeFill="accent1" w:themeFillTint="66"/>
                <w:vAlign w:val="center"/>
              </w:tcPr>
            </w:tcPrChange>
          </w:tcPr>
          <w:p>
            <w:pPr>
              <w:rPr>
                <w:del w:id="1723" w:author="hyx" w:date="2018-11-10T19:00:00Z"/>
              </w:rPr>
            </w:pPr>
            <w:del w:id="1724" w:author="hyx" w:date="2018-11-10T19:00:00Z">
              <w:r>
                <w:rPr>
                  <w:rFonts w:hint="eastAsia"/>
                  <w:b/>
                </w:rPr>
                <w:delText>学号</w:delText>
              </w:r>
            </w:del>
          </w:p>
        </w:tc>
        <w:tc>
          <w:tcPr>
            <w:tcW w:w="1371" w:type="dxa"/>
            <w:gridSpan w:val="2"/>
            <w:shd w:val="clear" w:color="auto" w:fill="BDD6EE" w:themeFill="accent1" w:themeFillTint="66"/>
            <w:vAlign w:val="center"/>
            <w:tcPrChange w:id="1725" w:author="hyx" w:date="2018-11-10T19:00:00Z">
              <w:tcPr>
                <w:tcW w:w="1371" w:type="dxa"/>
                <w:gridSpan w:val="2"/>
                <w:shd w:val="clear" w:color="auto" w:fill="BDD6EE" w:themeFill="accent1" w:themeFillTint="66"/>
                <w:vAlign w:val="center"/>
              </w:tcPr>
            </w:tcPrChange>
          </w:tcPr>
          <w:p>
            <w:pPr>
              <w:rPr>
                <w:del w:id="1726" w:author="hyx" w:date="2018-11-10T19:00:00Z"/>
              </w:rPr>
            </w:pPr>
            <w:del w:id="1727" w:author="hyx" w:date="2018-11-10T19:00:00Z">
              <w:r>
                <w:rPr>
                  <w:rFonts w:hint="eastAsia"/>
                  <w:b/>
                </w:rPr>
                <w:delText>电话号码</w:delText>
              </w:r>
            </w:del>
          </w:p>
        </w:tc>
        <w:tc>
          <w:tcPr>
            <w:tcW w:w="1150" w:type="dxa"/>
            <w:gridSpan w:val="2"/>
            <w:shd w:val="clear" w:color="auto" w:fill="BDD6EE" w:themeFill="accent1" w:themeFillTint="66"/>
            <w:vAlign w:val="center"/>
            <w:tcPrChange w:id="1728" w:author="hyx" w:date="2018-11-10T19:00:00Z">
              <w:tcPr>
                <w:tcW w:w="1150" w:type="dxa"/>
                <w:gridSpan w:val="2"/>
                <w:shd w:val="clear" w:color="auto" w:fill="BDD6EE" w:themeFill="accent1" w:themeFillTint="66"/>
                <w:vAlign w:val="center"/>
              </w:tcPr>
            </w:tcPrChange>
          </w:tcPr>
          <w:p>
            <w:pPr>
              <w:rPr>
                <w:del w:id="1729" w:author="hyx" w:date="2018-11-10T19:00:00Z"/>
              </w:rPr>
            </w:pPr>
            <w:del w:id="1730" w:author="hyx" w:date="2018-11-10T19:00:00Z">
              <w:r>
                <w:rPr>
                  <w:rFonts w:hint="eastAsia"/>
                  <w:b/>
                </w:rPr>
                <w:delText>寝室号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732"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731" w:author="hyx" w:date="2018-11-10T19:00:00Z"/>
          <w:trPrChange w:id="1732" w:author="hyx" w:date="2018-11-10T19:00:00Z">
            <w:trPr>
              <w:gridAfter w:val="1"/>
              <w:wAfter w:w="459" w:type="dxa"/>
            </w:trPr>
          </w:trPrChange>
        </w:trPr>
        <w:tc>
          <w:tcPr>
            <w:tcW w:w="1143" w:type="dxa"/>
            <w:gridSpan w:val="2"/>
            <w:vAlign w:val="center"/>
            <w:tcPrChange w:id="1733" w:author="hyx" w:date="2018-11-10T19:00:00Z">
              <w:tcPr>
                <w:tcW w:w="1143" w:type="dxa"/>
                <w:gridSpan w:val="2"/>
                <w:vAlign w:val="center"/>
              </w:tcPr>
            </w:tcPrChange>
          </w:tcPr>
          <w:p>
            <w:pPr>
              <w:rPr>
                <w:del w:id="1734" w:author="hyx" w:date="2018-11-10T19:00:00Z"/>
              </w:rPr>
            </w:pPr>
            <w:del w:id="1735" w:author="hyx" w:date="2018-11-10T19:00:00Z">
              <w:r>
                <w:rPr>
                  <w:rFonts w:hint="eastAsia"/>
                </w:rPr>
                <w:delText>用户访谈员</w:delText>
              </w:r>
            </w:del>
          </w:p>
        </w:tc>
        <w:tc>
          <w:tcPr>
            <w:tcW w:w="1144" w:type="dxa"/>
            <w:gridSpan w:val="2"/>
            <w:vAlign w:val="center"/>
            <w:tcPrChange w:id="1736" w:author="hyx" w:date="2018-11-10T19:00:00Z">
              <w:tcPr>
                <w:tcW w:w="1144" w:type="dxa"/>
                <w:gridSpan w:val="2"/>
                <w:vAlign w:val="center"/>
              </w:tcPr>
            </w:tcPrChange>
          </w:tcPr>
          <w:p>
            <w:pPr>
              <w:rPr>
                <w:del w:id="1737" w:author="hyx" w:date="2018-11-10T19:00:00Z"/>
              </w:rPr>
            </w:pPr>
            <w:del w:id="1738" w:author="hyx" w:date="2018-11-10T19:00:00Z">
              <w:r>
                <w:rPr>
                  <w:rFonts w:hint="eastAsia"/>
                </w:rPr>
                <w:delText>黄叶轩</w:delText>
              </w:r>
            </w:del>
          </w:p>
        </w:tc>
        <w:tc>
          <w:tcPr>
            <w:tcW w:w="1155" w:type="dxa"/>
            <w:vAlign w:val="center"/>
            <w:tcPrChange w:id="1739" w:author="hyx" w:date="2018-11-10T19:00:00Z">
              <w:tcPr>
                <w:tcW w:w="1155" w:type="dxa"/>
                <w:vAlign w:val="center"/>
              </w:tcPr>
            </w:tcPrChange>
          </w:tcPr>
          <w:p>
            <w:pPr>
              <w:rPr>
                <w:del w:id="1740" w:author="hyx" w:date="2018-11-10T19:00:00Z"/>
              </w:rPr>
            </w:pPr>
            <w:del w:id="1741" w:author="hyx" w:date="2018-11-10T19:00:00Z">
              <w:r>
                <w:rPr>
                  <w:rFonts w:hint="eastAsia"/>
                </w:rPr>
                <w:delText>负责访谈问题的编写</w:delText>
              </w:r>
            </w:del>
          </w:p>
        </w:tc>
        <w:tc>
          <w:tcPr>
            <w:tcW w:w="1155" w:type="dxa"/>
            <w:gridSpan w:val="2"/>
            <w:vAlign w:val="center"/>
            <w:tcPrChange w:id="1742" w:author="hyx" w:date="2018-11-10T19:00:00Z">
              <w:tcPr>
                <w:tcW w:w="1155" w:type="dxa"/>
                <w:gridSpan w:val="2"/>
                <w:vAlign w:val="center"/>
              </w:tcPr>
            </w:tcPrChange>
          </w:tcPr>
          <w:p>
            <w:pPr>
              <w:rPr>
                <w:del w:id="1743" w:author="hyx" w:date="2018-11-10T19:00:00Z"/>
              </w:rPr>
            </w:pPr>
            <w:del w:id="1744" w:author="hyx" w:date="2018-11-10T19:00:00Z">
              <w:r>
                <w:rPr>
                  <w:rFonts w:hint="eastAsia"/>
                </w:rPr>
                <w:delText>软工1602</w:delText>
              </w:r>
            </w:del>
          </w:p>
        </w:tc>
        <w:tc>
          <w:tcPr>
            <w:tcW w:w="1178" w:type="dxa"/>
            <w:gridSpan w:val="2"/>
            <w:vAlign w:val="center"/>
            <w:tcPrChange w:id="1745" w:author="hyx" w:date="2018-11-10T19:00:00Z">
              <w:tcPr>
                <w:tcW w:w="1178" w:type="dxa"/>
                <w:gridSpan w:val="2"/>
                <w:vAlign w:val="center"/>
              </w:tcPr>
            </w:tcPrChange>
          </w:tcPr>
          <w:p>
            <w:pPr>
              <w:rPr>
                <w:del w:id="1746" w:author="hyx" w:date="2018-11-10T19:00:00Z"/>
              </w:rPr>
            </w:pPr>
            <w:del w:id="1747" w:author="hyx" w:date="2018-11-10T19:00:00Z">
              <w:r>
                <w:rPr>
                  <w:rFonts w:hint="eastAsia"/>
                </w:rPr>
                <w:delText>31601246　</w:delText>
              </w:r>
            </w:del>
          </w:p>
        </w:tc>
        <w:tc>
          <w:tcPr>
            <w:tcW w:w="1371" w:type="dxa"/>
            <w:gridSpan w:val="2"/>
            <w:vAlign w:val="center"/>
            <w:tcPrChange w:id="1748" w:author="hyx" w:date="2018-11-10T19:00:00Z">
              <w:tcPr>
                <w:tcW w:w="1371" w:type="dxa"/>
                <w:gridSpan w:val="2"/>
                <w:vAlign w:val="center"/>
              </w:tcPr>
            </w:tcPrChange>
          </w:tcPr>
          <w:p>
            <w:pPr>
              <w:rPr>
                <w:del w:id="1749" w:author="hyx" w:date="2018-11-10T19:00:00Z"/>
              </w:rPr>
            </w:pPr>
            <w:del w:id="1750" w:author="hyx" w:date="2018-11-10T19:00:00Z">
              <w:r>
                <w:rPr/>
                <w:delText>13588899102</w:delText>
              </w:r>
            </w:del>
          </w:p>
        </w:tc>
        <w:tc>
          <w:tcPr>
            <w:tcW w:w="1150" w:type="dxa"/>
            <w:gridSpan w:val="2"/>
            <w:vAlign w:val="center"/>
            <w:tcPrChange w:id="1751" w:author="hyx" w:date="2018-11-10T19:00:00Z">
              <w:tcPr>
                <w:tcW w:w="1150" w:type="dxa"/>
                <w:gridSpan w:val="2"/>
                <w:vAlign w:val="center"/>
              </w:tcPr>
            </w:tcPrChange>
          </w:tcPr>
          <w:p>
            <w:pPr>
              <w:rPr>
                <w:del w:id="1752" w:author="hyx" w:date="2018-11-10T19:00:00Z"/>
              </w:rPr>
            </w:pPr>
            <w:del w:id="1753" w:author="hyx" w:date="2018-11-10T19:00:00Z">
              <w:r>
                <w:rPr/>
                <w:delText>弘毅2-210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755"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754" w:author="hyx" w:date="2018-11-10T19:00:00Z"/>
          <w:trPrChange w:id="1755" w:author="hyx" w:date="2018-11-10T19:00:00Z">
            <w:trPr>
              <w:gridAfter w:val="1"/>
              <w:wAfter w:w="459" w:type="dxa"/>
            </w:trPr>
          </w:trPrChange>
        </w:trPr>
        <w:tc>
          <w:tcPr>
            <w:tcW w:w="1143" w:type="dxa"/>
            <w:gridSpan w:val="2"/>
            <w:vAlign w:val="center"/>
            <w:tcPrChange w:id="1756" w:author="hyx" w:date="2018-11-10T19:00:00Z">
              <w:tcPr>
                <w:tcW w:w="1143" w:type="dxa"/>
                <w:gridSpan w:val="2"/>
                <w:vAlign w:val="center"/>
              </w:tcPr>
            </w:tcPrChange>
          </w:tcPr>
          <w:p>
            <w:pPr>
              <w:rPr>
                <w:del w:id="1757" w:author="hyx" w:date="2018-11-10T19:00:00Z"/>
              </w:rPr>
            </w:pPr>
            <w:del w:id="1758" w:author="hyx" w:date="2018-11-10T19:00:00Z">
              <w:r>
                <w:rPr>
                  <w:rFonts w:hint="eastAsia"/>
                </w:rPr>
                <w:delText>用户访谈员</w:delText>
              </w:r>
            </w:del>
          </w:p>
        </w:tc>
        <w:tc>
          <w:tcPr>
            <w:tcW w:w="1144" w:type="dxa"/>
            <w:gridSpan w:val="2"/>
            <w:vAlign w:val="center"/>
            <w:tcPrChange w:id="1759" w:author="hyx" w:date="2018-11-10T19:00:00Z">
              <w:tcPr>
                <w:tcW w:w="1144" w:type="dxa"/>
                <w:gridSpan w:val="2"/>
                <w:vAlign w:val="center"/>
              </w:tcPr>
            </w:tcPrChange>
          </w:tcPr>
          <w:p>
            <w:pPr>
              <w:rPr>
                <w:del w:id="1760" w:author="hyx" w:date="2018-11-10T19:00:00Z"/>
              </w:rPr>
            </w:pPr>
            <w:del w:id="1761" w:author="hyx" w:date="2018-11-10T19:00:00Z">
              <w:r>
                <w:rPr>
                  <w:rFonts w:hint="eastAsia"/>
                </w:rPr>
                <w:delText>徐双铅</w:delText>
              </w:r>
            </w:del>
          </w:p>
        </w:tc>
        <w:tc>
          <w:tcPr>
            <w:tcW w:w="1155" w:type="dxa"/>
            <w:vAlign w:val="center"/>
            <w:tcPrChange w:id="1762" w:author="hyx" w:date="2018-11-10T19:00:00Z">
              <w:tcPr>
                <w:tcW w:w="1155" w:type="dxa"/>
                <w:vAlign w:val="center"/>
              </w:tcPr>
            </w:tcPrChange>
          </w:tcPr>
          <w:p>
            <w:pPr>
              <w:rPr>
                <w:del w:id="1763" w:author="hyx" w:date="2018-11-10T19:00:00Z"/>
              </w:rPr>
            </w:pPr>
            <w:del w:id="1764" w:author="hyx" w:date="2018-11-10T19:00:00Z">
              <w:r>
                <w:rPr>
                  <w:rFonts w:hint="eastAsia"/>
                </w:rPr>
                <w:delText>负责访谈录音</w:delText>
              </w:r>
            </w:del>
          </w:p>
        </w:tc>
        <w:tc>
          <w:tcPr>
            <w:tcW w:w="1155" w:type="dxa"/>
            <w:gridSpan w:val="2"/>
            <w:vAlign w:val="center"/>
            <w:tcPrChange w:id="1765" w:author="hyx" w:date="2018-11-10T19:00:00Z">
              <w:tcPr>
                <w:tcW w:w="1155" w:type="dxa"/>
                <w:gridSpan w:val="2"/>
                <w:vAlign w:val="center"/>
              </w:tcPr>
            </w:tcPrChange>
          </w:tcPr>
          <w:p>
            <w:pPr>
              <w:rPr>
                <w:del w:id="1766" w:author="hyx" w:date="2018-11-10T19:00:00Z"/>
              </w:rPr>
            </w:pPr>
            <w:del w:id="1767" w:author="hyx" w:date="2018-11-10T19:00:00Z">
              <w:r>
                <w:rPr>
                  <w:rFonts w:hint="eastAsia"/>
                </w:rPr>
                <w:delText>软工1601</w:delText>
              </w:r>
            </w:del>
          </w:p>
        </w:tc>
        <w:tc>
          <w:tcPr>
            <w:tcW w:w="1178" w:type="dxa"/>
            <w:gridSpan w:val="2"/>
            <w:vAlign w:val="center"/>
            <w:tcPrChange w:id="1768" w:author="hyx" w:date="2018-11-10T19:00:00Z">
              <w:tcPr>
                <w:tcW w:w="1178" w:type="dxa"/>
                <w:gridSpan w:val="2"/>
                <w:vAlign w:val="center"/>
              </w:tcPr>
            </w:tcPrChange>
          </w:tcPr>
          <w:p>
            <w:pPr>
              <w:rPr>
                <w:del w:id="1769" w:author="hyx" w:date="2018-11-10T19:00:00Z"/>
              </w:rPr>
            </w:pPr>
            <w:del w:id="1770" w:author="hyx" w:date="2018-11-10T19:00:00Z">
              <w:r>
                <w:rPr>
                  <w:rFonts w:hint="eastAsia"/>
                </w:rPr>
                <w:delText>31601221</w:delText>
              </w:r>
            </w:del>
          </w:p>
        </w:tc>
        <w:tc>
          <w:tcPr>
            <w:tcW w:w="1371" w:type="dxa"/>
            <w:gridSpan w:val="2"/>
            <w:vAlign w:val="center"/>
            <w:tcPrChange w:id="1771" w:author="hyx" w:date="2018-11-10T19:00:00Z">
              <w:tcPr>
                <w:tcW w:w="1371" w:type="dxa"/>
                <w:gridSpan w:val="2"/>
                <w:vAlign w:val="center"/>
              </w:tcPr>
            </w:tcPrChange>
          </w:tcPr>
          <w:p>
            <w:pPr>
              <w:rPr>
                <w:del w:id="1772" w:author="hyx" w:date="2018-11-10T19:00:00Z"/>
              </w:rPr>
            </w:pPr>
            <w:del w:id="1773" w:author="hyx" w:date="2018-11-10T19:00:00Z">
              <w:r>
                <w:rPr/>
                <w:delText>18094711647</w:delText>
              </w:r>
            </w:del>
          </w:p>
        </w:tc>
        <w:tc>
          <w:tcPr>
            <w:tcW w:w="1150" w:type="dxa"/>
            <w:gridSpan w:val="2"/>
            <w:vAlign w:val="center"/>
            <w:tcPrChange w:id="1774" w:author="hyx" w:date="2018-11-10T19:00:00Z">
              <w:tcPr>
                <w:tcW w:w="1150" w:type="dxa"/>
                <w:gridSpan w:val="2"/>
                <w:vAlign w:val="center"/>
              </w:tcPr>
            </w:tcPrChange>
          </w:tcPr>
          <w:p>
            <w:pPr>
              <w:rPr>
                <w:del w:id="1775" w:author="hyx" w:date="2018-11-10T19:00:00Z"/>
              </w:rPr>
            </w:pPr>
            <w:del w:id="1776" w:author="hyx" w:date="2018-11-10T19:00:00Z">
              <w:r>
                <w:rPr/>
                <w:delText>弘毅2-206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778"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777" w:author="hyx" w:date="2018-11-10T19:00:00Z"/>
          <w:trPrChange w:id="1778" w:author="hyx" w:date="2018-11-10T19:00:00Z">
            <w:trPr>
              <w:gridAfter w:val="1"/>
              <w:wAfter w:w="459" w:type="dxa"/>
            </w:trPr>
          </w:trPrChange>
        </w:trPr>
        <w:tc>
          <w:tcPr>
            <w:tcW w:w="1143" w:type="dxa"/>
            <w:gridSpan w:val="2"/>
            <w:vAlign w:val="center"/>
            <w:tcPrChange w:id="1779" w:author="hyx" w:date="2018-11-10T19:00:00Z">
              <w:tcPr>
                <w:tcW w:w="1143" w:type="dxa"/>
                <w:gridSpan w:val="2"/>
                <w:vAlign w:val="center"/>
              </w:tcPr>
            </w:tcPrChange>
          </w:tcPr>
          <w:p>
            <w:pPr>
              <w:rPr>
                <w:del w:id="1780" w:author="hyx" w:date="2018-11-10T19:00:00Z"/>
              </w:rPr>
            </w:pPr>
            <w:del w:id="1781" w:author="hyx" w:date="2018-11-10T19:00:00Z">
              <w:r>
                <w:rPr>
                  <w:rFonts w:hint="eastAsia"/>
                </w:rPr>
                <w:delText>用户访谈员</w:delText>
              </w:r>
            </w:del>
          </w:p>
        </w:tc>
        <w:tc>
          <w:tcPr>
            <w:tcW w:w="1144" w:type="dxa"/>
            <w:gridSpan w:val="2"/>
            <w:vAlign w:val="center"/>
            <w:tcPrChange w:id="1782" w:author="hyx" w:date="2018-11-10T19:00:00Z">
              <w:tcPr>
                <w:tcW w:w="1144" w:type="dxa"/>
                <w:gridSpan w:val="2"/>
                <w:vAlign w:val="center"/>
              </w:tcPr>
            </w:tcPrChange>
          </w:tcPr>
          <w:p>
            <w:pPr>
              <w:rPr>
                <w:del w:id="1783" w:author="hyx" w:date="2018-11-10T19:00:00Z"/>
              </w:rPr>
            </w:pPr>
            <w:del w:id="1784" w:author="hyx" w:date="2018-11-10T19:00:00Z">
              <w:r>
                <w:rPr>
                  <w:rFonts w:hint="eastAsia"/>
                </w:rPr>
                <w:delText>陈俊仁</w:delText>
              </w:r>
            </w:del>
          </w:p>
        </w:tc>
        <w:tc>
          <w:tcPr>
            <w:tcW w:w="1155" w:type="dxa"/>
            <w:vAlign w:val="center"/>
            <w:tcPrChange w:id="1785" w:author="hyx" w:date="2018-11-10T19:00:00Z">
              <w:tcPr>
                <w:tcW w:w="1155" w:type="dxa"/>
                <w:vAlign w:val="center"/>
              </w:tcPr>
            </w:tcPrChange>
          </w:tcPr>
          <w:p>
            <w:pPr>
              <w:rPr>
                <w:del w:id="1786" w:author="hyx" w:date="2018-11-10T19:00:00Z"/>
              </w:rPr>
            </w:pPr>
            <w:del w:id="1787" w:author="hyx" w:date="2018-11-10T19:00:00Z">
              <w:r>
                <w:rPr>
                  <w:rFonts w:hint="eastAsia"/>
                </w:rPr>
                <w:delText>负责记录访谈</w:delText>
              </w:r>
            </w:del>
          </w:p>
        </w:tc>
        <w:tc>
          <w:tcPr>
            <w:tcW w:w="1155" w:type="dxa"/>
            <w:gridSpan w:val="2"/>
            <w:vAlign w:val="center"/>
            <w:tcPrChange w:id="1788" w:author="hyx" w:date="2018-11-10T19:00:00Z">
              <w:tcPr>
                <w:tcW w:w="1155" w:type="dxa"/>
                <w:gridSpan w:val="2"/>
                <w:vAlign w:val="center"/>
              </w:tcPr>
            </w:tcPrChange>
          </w:tcPr>
          <w:p>
            <w:pPr>
              <w:rPr>
                <w:del w:id="1789" w:author="hyx" w:date="2018-11-10T19:00:00Z"/>
              </w:rPr>
            </w:pPr>
            <w:del w:id="1790" w:author="hyx" w:date="2018-11-10T19:00:00Z">
              <w:r>
                <w:rPr>
                  <w:rFonts w:hint="eastAsia"/>
                  <w:bCs/>
                </w:rPr>
                <w:delText>软工1601</w:delText>
              </w:r>
            </w:del>
          </w:p>
        </w:tc>
        <w:tc>
          <w:tcPr>
            <w:tcW w:w="1178" w:type="dxa"/>
            <w:gridSpan w:val="2"/>
            <w:vAlign w:val="center"/>
            <w:tcPrChange w:id="1791" w:author="hyx" w:date="2018-11-10T19:00:00Z">
              <w:tcPr>
                <w:tcW w:w="1178" w:type="dxa"/>
                <w:gridSpan w:val="2"/>
                <w:vAlign w:val="center"/>
              </w:tcPr>
            </w:tcPrChange>
          </w:tcPr>
          <w:p>
            <w:pPr>
              <w:rPr>
                <w:del w:id="1792" w:author="hyx" w:date="2018-11-10T19:00:00Z"/>
              </w:rPr>
            </w:pPr>
            <w:del w:id="1793" w:author="hyx" w:date="2018-11-10T19:00:00Z">
              <w:r>
                <w:rPr>
                  <w:rFonts w:hint="eastAsia"/>
                  <w:bCs/>
                </w:rPr>
                <w:delText>31601240</w:delText>
              </w:r>
            </w:del>
          </w:p>
        </w:tc>
        <w:tc>
          <w:tcPr>
            <w:tcW w:w="1371" w:type="dxa"/>
            <w:gridSpan w:val="2"/>
            <w:vAlign w:val="center"/>
            <w:tcPrChange w:id="1794" w:author="hyx" w:date="2018-11-10T19:00:00Z">
              <w:tcPr>
                <w:tcW w:w="1371" w:type="dxa"/>
                <w:gridSpan w:val="2"/>
                <w:vAlign w:val="center"/>
              </w:tcPr>
            </w:tcPrChange>
          </w:tcPr>
          <w:p>
            <w:pPr>
              <w:rPr>
                <w:del w:id="1795" w:author="hyx" w:date="2018-11-10T19:00:00Z"/>
              </w:rPr>
            </w:pPr>
            <w:del w:id="1796" w:author="hyx" w:date="2018-11-10T19:00:00Z">
              <w:r>
                <w:rPr/>
                <w:delText>17376503405</w:delText>
              </w:r>
            </w:del>
          </w:p>
        </w:tc>
        <w:tc>
          <w:tcPr>
            <w:tcW w:w="1150" w:type="dxa"/>
            <w:gridSpan w:val="2"/>
            <w:vAlign w:val="center"/>
            <w:tcPrChange w:id="1797" w:author="hyx" w:date="2018-11-10T19:00:00Z">
              <w:tcPr>
                <w:tcW w:w="1150" w:type="dxa"/>
                <w:gridSpan w:val="2"/>
                <w:vAlign w:val="center"/>
              </w:tcPr>
            </w:tcPrChange>
          </w:tcPr>
          <w:p>
            <w:pPr>
              <w:rPr>
                <w:del w:id="1798" w:author="hyx" w:date="2018-11-10T19:00:00Z"/>
              </w:rPr>
            </w:pPr>
            <w:del w:id="1799" w:author="hyx" w:date="2018-11-10T19:00:00Z">
              <w:r>
                <w:rPr/>
                <w:delText>弘毅2-209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801"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800" w:author="hyx" w:date="2018-11-10T19:00:00Z"/>
          <w:trPrChange w:id="1801" w:author="hyx" w:date="2018-11-10T19:00:00Z">
            <w:trPr>
              <w:gridAfter w:val="1"/>
              <w:wAfter w:w="459" w:type="dxa"/>
            </w:trPr>
          </w:trPrChange>
        </w:trPr>
        <w:tc>
          <w:tcPr>
            <w:tcW w:w="1143" w:type="dxa"/>
            <w:gridSpan w:val="2"/>
            <w:vAlign w:val="center"/>
            <w:tcPrChange w:id="1802" w:author="hyx" w:date="2018-11-10T19:00:00Z">
              <w:tcPr>
                <w:tcW w:w="1143" w:type="dxa"/>
                <w:gridSpan w:val="2"/>
                <w:vAlign w:val="center"/>
              </w:tcPr>
            </w:tcPrChange>
          </w:tcPr>
          <w:p>
            <w:pPr>
              <w:rPr>
                <w:del w:id="1803" w:author="hyx" w:date="2018-11-10T19:00:00Z"/>
              </w:rPr>
            </w:pPr>
            <w:del w:id="1804" w:author="hyx" w:date="2018-11-10T19:00:00Z">
              <w:r>
                <w:rPr>
                  <w:rFonts w:hint="eastAsia"/>
                </w:rPr>
                <w:delText>用户访谈员</w:delText>
              </w:r>
            </w:del>
          </w:p>
        </w:tc>
        <w:tc>
          <w:tcPr>
            <w:tcW w:w="1144" w:type="dxa"/>
            <w:gridSpan w:val="2"/>
            <w:vAlign w:val="center"/>
            <w:tcPrChange w:id="1805" w:author="hyx" w:date="2018-11-10T19:00:00Z">
              <w:tcPr>
                <w:tcW w:w="1144" w:type="dxa"/>
                <w:gridSpan w:val="2"/>
                <w:vAlign w:val="center"/>
              </w:tcPr>
            </w:tcPrChange>
          </w:tcPr>
          <w:p>
            <w:pPr>
              <w:rPr>
                <w:del w:id="1806" w:author="hyx" w:date="2018-11-10T19:00:00Z"/>
              </w:rPr>
            </w:pPr>
            <w:del w:id="1807" w:author="hyx" w:date="2018-11-10T19:00:00Z">
              <w:r>
                <w:rPr>
                  <w:rFonts w:hint="eastAsia"/>
                </w:rPr>
                <w:delText>陈苏民</w:delText>
              </w:r>
            </w:del>
          </w:p>
        </w:tc>
        <w:tc>
          <w:tcPr>
            <w:tcW w:w="1155" w:type="dxa"/>
            <w:vAlign w:val="center"/>
            <w:tcPrChange w:id="1808" w:author="hyx" w:date="2018-11-10T19:00:00Z">
              <w:tcPr>
                <w:tcW w:w="1155" w:type="dxa"/>
                <w:vAlign w:val="center"/>
              </w:tcPr>
            </w:tcPrChange>
          </w:tcPr>
          <w:p>
            <w:pPr>
              <w:rPr>
                <w:del w:id="1809" w:author="hyx" w:date="2018-11-10T19:00:00Z"/>
              </w:rPr>
            </w:pPr>
            <w:del w:id="1810" w:author="hyx" w:date="2018-11-10T19:00:00Z">
              <w:r>
                <w:rPr>
                  <w:rFonts w:hint="eastAsia"/>
                </w:rPr>
                <w:delText>负责访谈问题的编写</w:delText>
              </w:r>
            </w:del>
          </w:p>
        </w:tc>
        <w:tc>
          <w:tcPr>
            <w:tcW w:w="1155" w:type="dxa"/>
            <w:gridSpan w:val="2"/>
            <w:vAlign w:val="center"/>
            <w:tcPrChange w:id="1811" w:author="hyx" w:date="2018-11-10T19:00:00Z">
              <w:tcPr>
                <w:tcW w:w="1155" w:type="dxa"/>
                <w:gridSpan w:val="2"/>
                <w:vAlign w:val="center"/>
              </w:tcPr>
            </w:tcPrChange>
          </w:tcPr>
          <w:p>
            <w:pPr>
              <w:rPr>
                <w:del w:id="1812" w:author="hyx" w:date="2018-11-10T19:00:00Z"/>
              </w:rPr>
            </w:pPr>
            <w:del w:id="1813" w:author="hyx" w:date="2018-11-10T19:00:00Z">
              <w:r>
                <w:rPr>
                  <w:rFonts w:hint="eastAsia"/>
                </w:rPr>
                <w:delText>软工1601</w:delText>
              </w:r>
            </w:del>
          </w:p>
        </w:tc>
        <w:tc>
          <w:tcPr>
            <w:tcW w:w="1178" w:type="dxa"/>
            <w:gridSpan w:val="2"/>
            <w:vAlign w:val="center"/>
            <w:tcPrChange w:id="1814" w:author="hyx" w:date="2018-11-10T19:00:00Z">
              <w:tcPr>
                <w:tcW w:w="1178" w:type="dxa"/>
                <w:gridSpan w:val="2"/>
                <w:vAlign w:val="center"/>
              </w:tcPr>
            </w:tcPrChange>
          </w:tcPr>
          <w:p>
            <w:pPr>
              <w:rPr>
                <w:del w:id="1815" w:author="hyx" w:date="2018-11-10T19:00:00Z"/>
              </w:rPr>
            </w:pPr>
            <w:del w:id="1816" w:author="hyx" w:date="2018-11-10T19:00:00Z">
              <w:r>
                <w:rPr>
                  <w:rFonts w:hint="eastAsia"/>
                  <w:bCs/>
                </w:rPr>
                <w:delText>31602227</w:delText>
              </w:r>
            </w:del>
          </w:p>
        </w:tc>
        <w:tc>
          <w:tcPr>
            <w:tcW w:w="1371" w:type="dxa"/>
            <w:gridSpan w:val="2"/>
            <w:vAlign w:val="center"/>
            <w:tcPrChange w:id="1817" w:author="hyx" w:date="2018-11-10T19:00:00Z">
              <w:tcPr>
                <w:tcW w:w="1371" w:type="dxa"/>
                <w:gridSpan w:val="2"/>
                <w:vAlign w:val="center"/>
              </w:tcPr>
            </w:tcPrChange>
          </w:tcPr>
          <w:p>
            <w:pPr>
              <w:rPr>
                <w:del w:id="1818" w:author="hyx" w:date="2018-11-10T19:00:00Z"/>
              </w:rPr>
            </w:pPr>
            <w:del w:id="1819" w:author="hyx" w:date="2018-11-10T19:00:00Z">
              <w:r>
                <w:rPr>
                  <w:rFonts w:hint="eastAsia"/>
                </w:rPr>
                <w:delText>13071869207</w:delText>
              </w:r>
            </w:del>
          </w:p>
        </w:tc>
        <w:tc>
          <w:tcPr>
            <w:tcW w:w="1150" w:type="dxa"/>
            <w:gridSpan w:val="2"/>
            <w:vAlign w:val="center"/>
            <w:tcPrChange w:id="1820" w:author="hyx" w:date="2018-11-10T19:00:00Z">
              <w:tcPr>
                <w:tcW w:w="1150" w:type="dxa"/>
                <w:gridSpan w:val="2"/>
                <w:vAlign w:val="center"/>
              </w:tcPr>
            </w:tcPrChange>
          </w:tcPr>
          <w:p>
            <w:pPr>
              <w:rPr>
                <w:del w:id="1821" w:author="hyx" w:date="2018-11-10T19:00:00Z"/>
              </w:rPr>
            </w:pPr>
            <w:del w:id="1822" w:author="hyx" w:date="2018-11-10T19:00:00Z">
              <w:r>
                <w:rPr>
                  <w:rFonts w:hint="eastAsia"/>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824"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1823" w:author="hyx" w:date="2018-11-10T19:00:00Z"/>
          <w:trPrChange w:id="1824" w:author="hyx" w:date="2018-11-10T19:00:00Z">
            <w:trPr>
              <w:gridAfter w:val="1"/>
              <w:wAfter w:w="459" w:type="dxa"/>
            </w:trPr>
          </w:trPrChange>
        </w:trPr>
        <w:tc>
          <w:tcPr>
            <w:tcW w:w="1143" w:type="dxa"/>
            <w:gridSpan w:val="2"/>
            <w:vAlign w:val="center"/>
            <w:tcPrChange w:id="1825" w:author="hyx" w:date="2018-11-10T19:00:00Z">
              <w:tcPr>
                <w:tcW w:w="1143" w:type="dxa"/>
                <w:gridSpan w:val="2"/>
                <w:vAlign w:val="center"/>
              </w:tcPr>
            </w:tcPrChange>
          </w:tcPr>
          <w:p>
            <w:pPr>
              <w:rPr>
                <w:del w:id="1826" w:author="hyx" w:date="2018-11-10T19:00:00Z"/>
              </w:rPr>
            </w:pPr>
            <w:del w:id="1827" w:author="hyx" w:date="2018-11-10T19:00:00Z">
              <w:r>
                <w:rPr>
                  <w:rFonts w:hint="eastAsia"/>
                </w:rPr>
                <w:delText>用户访谈员</w:delText>
              </w:r>
            </w:del>
          </w:p>
        </w:tc>
        <w:tc>
          <w:tcPr>
            <w:tcW w:w="1144" w:type="dxa"/>
            <w:gridSpan w:val="2"/>
            <w:vAlign w:val="center"/>
            <w:tcPrChange w:id="1828" w:author="hyx" w:date="2018-11-10T19:00:00Z">
              <w:tcPr>
                <w:tcW w:w="1144" w:type="dxa"/>
                <w:gridSpan w:val="2"/>
                <w:vAlign w:val="center"/>
              </w:tcPr>
            </w:tcPrChange>
          </w:tcPr>
          <w:p>
            <w:pPr>
              <w:rPr>
                <w:del w:id="1829" w:author="hyx" w:date="2018-11-10T19:00:00Z"/>
              </w:rPr>
            </w:pPr>
            <w:del w:id="1830" w:author="hyx" w:date="2018-11-10T19:00:00Z">
              <w:r>
                <w:rPr>
                  <w:rFonts w:hint="eastAsia"/>
                </w:rPr>
                <w:delText>吕迪</w:delText>
              </w:r>
            </w:del>
          </w:p>
        </w:tc>
        <w:tc>
          <w:tcPr>
            <w:tcW w:w="1155" w:type="dxa"/>
            <w:vAlign w:val="center"/>
            <w:tcPrChange w:id="1831" w:author="hyx" w:date="2018-11-10T19:00:00Z">
              <w:tcPr>
                <w:tcW w:w="1155" w:type="dxa"/>
                <w:vAlign w:val="center"/>
              </w:tcPr>
            </w:tcPrChange>
          </w:tcPr>
          <w:p>
            <w:pPr>
              <w:rPr>
                <w:del w:id="1832" w:author="hyx" w:date="2018-11-10T19:00:00Z"/>
              </w:rPr>
            </w:pPr>
            <w:del w:id="1833" w:author="hyx" w:date="2018-11-10T19:00:00Z">
              <w:r>
                <w:rPr>
                  <w:rFonts w:hint="eastAsia"/>
                </w:rPr>
                <w:delText>负责预约访谈客户</w:delText>
              </w:r>
            </w:del>
          </w:p>
        </w:tc>
        <w:tc>
          <w:tcPr>
            <w:tcW w:w="1155" w:type="dxa"/>
            <w:gridSpan w:val="2"/>
            <w:vAlign w:val="center"/>
            <w:tcPrChange w:id="1834" w:author="hyx" w:date="2018-11-10T19:00:00Z">
              <w:tcPr>
                <w:tcW w:w="1155" w:type="dxa"/>
                <w:gridSpan w:val="2"/>
                <w:vAlign w:val="center"/>
              </w:tcPr>
            </w:tcPrChange>
          </w:tcPr>
          <w:p>
            <w:pPr>
              <w:rPr>
                <w:del w:id="1835" w:author="hyx" w:date="2018-11-10T19:00:00Z"/>
              </w:rPr>
            </w:pPr>
            <w:del w:id="1836" w:author="hyx" w:date="2018-11-10T19:00:00Z">
              <w:r>
                <w:rPr>
                  <w:rFonts w:hint="eastAsia"/>
                  <w:bCs/>
                </w:rPr>
                <w:delText>软工1601</w:delText>
              </w:r>
            </w:del>
          </w:p>
        </w:tc>
        <w:tc>
          <w:tcPr>
            <w:tcW w:w="1178" w:type="dxa"/>
            <w:gridSpan w:val="2"/>
            <w:vAlign w:val="center"/>
            <w:tcPrChange w:id="1837" w:author="hyx" w:date="2018-11-10T19:00:00Z">
              <w:tcPr>
                <w:tcW w:w="1178" w:type="dxa"/>
                <w:gridSpan w:val="2"/>
                <w:vAlign w:val="center"/>
              </w:tcPr>
            </w:tcPrChange>
          </w:tcPr>
          <w:p>
            <w:pPr>
              <w:rPr>
                <w:del w:id="1838" w:author="hyx" w:date="2018-11-10T19:00:00Z"/>
              </w:rPr>
            </w:pPr>
            <w:del w:id="1839" w:author="hyx" w:date="2018-11-10T19:00:00Z">
              <w:r>
                <w:rPr>
                  <w:rFonts w:hint="eastAsia"/>
                  <w:bCs/>
                </w:rPr>
                <w:delText>31504251</w:delText>
              </w:r>
            </w:del>
          </w:p>
        </w:tc>
        <w:tc>
          <w:tcPr>
            <w:tcW w:w="1371" w:type="dxa"/>
            <w:gridSpan w:val="2"/>
            <w:vAlign w:val="center"/>
            <w:tcPrChange w:id="1840" w:author="hyx" w:date="2018-11-10T19:00:00Z">
              <w:tcPr>
                <w:tcW w:w="1371" w:type="dxa"/>
                <w:gridSpan w:val="2"/>
                <w:vAlign w:val="center"/>
              </w:tcPr>
            </w:tcPrChange>
          </w:tcPr>
          <w:p>
            <w:pPr>
              <w:rPr>
                <w:del w:id="1841" w:author="hyx" w:date="2018-11-10T19:00:00Z"/>
              </w:rPr>
            </w:pPr>
            <w:del w:id="1842" w:author="hyx" w:date="2018-11-10T19:00:00Z">
              <w:r>
                <w:rPr/>
                <w:delText>17306413358</w:delText>
              </w:r>
            </w:del>
          </w:p>
        </w:tc>
        <w:tc>
          <w:tcPr>
            <w:tcW w:w="1150" w:type="dxa"/>
            <w:gridSpan w:val="2"/>
            <w:vAlign w:val="center"/>
            <w:tcPrChange w:id="1843" w:author="hyx" w:date="2018-11-10T19:00:00Z">
              <w:tcPr>
                <w:tcW w:w="1150" w:type="dxa"/>
                <w:gridSpan w:val="2"/>
                <w:vAlign w:val="center"/>
              </w:tcPr>
            </w:tcPrChange>
          </w:tcPr>
          <w:p>
            <w:pPr>
              <w:rPr>
                <w:del w:id="1844" w:author="hyx" w:date="2018-11-10T19:00:00Z"/>
              </w:rPr>
            </w:pPr>
            <w:del w:id="1845" w:author="hyx" w:date="2018-11-10T19:00:00Z">
              <w:r>
                <w:rPr/>
                <w:delText>求真1-125</w:delText>
              </w:r>
            </w:del>
          </w:p>
        </w:tc>
      </w:tr>
    </w:tbl>
    <w:p>
      <w:pPr>
        <w:rPr>
          <w:del w:id="1846" w:author="hyx" w:date="2018-11-13T10:30:00Z"/>
        </w:rPr>
      </w:pPr>
    </w:p>
    <w:p>
      <w:pPr>
        <w:pStyle w:val="62"/>
        <w:rPr>
          <w:del w:id="1847" w:author="hyx" w:date="2018-11-13T10:25:00Z"/>
        </w:rPr>
      </w:pPr>
      <w:del w:id="1848" w:author="hyx" w:date="2018-11-13T10:25:00Z">
        <w:bookmarkStart w:id="109" w:name="_Toc497223495"/>
        <w:bookmarkStart w:id="110" w:name="_Toc8559"/>
        <w:r>
          <w:rPr/>
          <w:delText>项目组织结构</w:delText>
        </w:r>
      </w:del>
      <w:del w:id="1849" w:author="hyx" w:date="2018-11-13T10:25:00Z">
        <w:r>
          <w:rPr>
            <w:rFonts w:hint="eastAsia"/>
          </w:rPr>
          <w:delText>（OBS）</w:delText>
        </w:r>
        <w:bookmarkEnd w:id="104"/>
        <w:bookmarkEnd w:id="109"/>
        <w:bookmarkEnd w:id="110"/>
      </w:del>
    </w:p>
    <w:p>
      <w:pPr>
        <w:rPr>
          <w:del w:id="1850" w:author="hyx" w:date="2018-11-13T10:25:00Z"/>
        </w:rPr>
      </w:pPr>
      <w:del w:id="1851" w:author="hyx" w:date="2018-11-13T10:21:00Z">
        <w:r>
          <w:rPr/>
          <w:fldChar w:fldCharType="begin"/>
        </w:r>
      </w:del>
      <w:del w:id="1852" w:author="hyx" w:date="2018-11-13T10:21:00Z">
        <w:r>
          <w:rPr/>
          <w:delInstrText xml:space="preserve"> INCLUDEPICTURE "C:\\Users\\hyx\\Documents\\Tencent Files\\1103057282\\Image\\C2C\\[Y}H$)K511~JHFGU}QL`8%0.png" \* MERGEFORMATINET </w:delInstrText>
        </w:r>
      </w:del>
      <w:del w:id="1853" w:author="hyx" w:date="2018-11-13T10:21:00Z">
        <w:r>
          <w:rPr/>
          <w:fldChar w:fldCharType="separate"/>
        </w:r>
      </w:del>
      <w:del w:id="1854" w:author="hyx" w:date="2018-11-13T10:21:00Z">
        <w:r>
          <w:rPr/>
          <w:fldChar w:fldCharType="begin"/>
        </w:r>
      </w:del>
      <w:del w:id="1855" w:author="hyx" w:date="2018-11-13T10:21:00Z">
        <w:r>
          <w:rPr/>
          <w:delInstrText xml:space="preserve"> INCLUDEPICTURE  "C:\\Users\\hyx\\Documents\\Tencent Files\\1103057282\\Image\\C2C\\[Y}H$)K511~JHFGU}QL`8%0.png" \* MERGEFORMATINET </w:delInstrText>
        </w:r>
      </w:del>
      <w:del w:id="1856" w:author="hyx" w:date="2018-11-13T10:21:00Z">
        <w:r>
          <w:rPr/>
          <w:fldChar w:fldCharType="separate"/>
        </w:r>
      </w:del>
      <w:del w:id="1857" w:author="hyx" w:date="2018-11-13T10:21:00Z">
        <w:r>
          <w:rPr/>
          <w:fldChar w:fldCharType="begin"/>
        </w:r>
      </w:del>
      <w:del w:id="1858" w:author="hyx" w:date="2018-11-13T10:21:00Z">
        <w:r>
          <w:rPr/>
          <w:delInstrText xml:space="preserve"> INCLUDEPICTURE  "C:\\Users\\hyx\\Documents\\Tencent Files\\1103057282\\Image\\C2C\\[Y}H$)K511~JHFGU}QL`8%0.png" \* MERGEFORMATINET </w:delInstrText>
        </w:r>
      </w:del>
      <w:del w:id="1859" w:author="hyx" w:date="2018-11-13T10:21:00Z">
        <w:r>
          <w:rPr/>
          <w:fldChar w:fldCharType="separate"/>
        </w:r>
      </w:del>
      <w:del w:id="1860" w:author="hyx" w:date="2018-11-13T10:21:00Z">
        <w:r>
          <w:rPr/>
          <w:fldChar w:fldCharType="begin"/>
        </w:r>
      </w:del>
      <w:del w:id="1861" w:author="hyx" w:date="2018-11-13T10:21:00Z">
        <w:r>
          <w:rPr/>
          <w:delInstrText xml:space="preserve"> INCLUDEPICTURE  "E:\\GitHub\\Documents\\Tencent Files\\1103057282\\Image\\C2C\\[Y}H$)K511~JHFGU}QL`8%0.png" \* MERGEFORMATINET </w:delInstrText>
        </w:r>
      </w:del>
      <w:del w:id="1862" w:author="hyx" w:date="2018-11-13T10:21:00Z">
        <w:r>
          <w:rPr/>
          <w:fldChar w:fldCharType="separate"/>
        </w:r>
      </w:del>
      <w:del w:id="1863" w:author="hyx" w:date="2018-11-13T10:21:00Z">
        <w:r>
          <w:rPr/>
          <w:fldChar w:fldCharType="begin"/>
        </w:r>
      </w:del>
      <w:del w:id="1864" w:author="hyx" w:date="2018-11-13T10:21:00Z">
        <w:r>
          <w:rPr/>
          <w:delInstrText xml:space="preserve"> INCLUDEPICTURE  "C:\\Documents\\Tencent Files\\1103057282\\Image\\C2C\\[Y}H$)K511~JHFGU}QL`8%0.png" \* MERGEFORMATINET </w:delInstrText>
        </w:r>
      </w:del>
      <w:del w:id="1865" w:author="hyx" w:date="2018-11-13T10:21:00Z">
        <w:r>
          <w:rPr/>
          <w:fldChar w:fldCharType="separate"/>
        </w:r>
      </w:del>
      <w:del w:id="1866" w:author="hyx" w:date="2018-11-13T10:21:00Z">
        <w:r>
          <w:rPr/>
          <w:fldChar w:fldCharType="begin"/>
        </w:r>
      </w:del>
      <w:del w:id="1867" w:author="hyx" w:date="2018-11-13T10:21:00Z">
        <w:r>
          <w:rPr/>
          <w:delInstrText xml:space="preserve"> INCLUDEPICTURE  "C:\\Users\\Documents\\Tencent Files\\1103057282\\Image\\C2C\\[Y}H$)K511~JHFGU}QL`8%0.png" \* MERGEFORMATINET </w:delInstrText>
        </w:r>
      </w:del>
      <w:del w:id="1868" w:author="hyx" w:date="2018-11-13T10:21:00Z">
        <w:r>
          <w:rPr/>
          <w:fldChar w:fldCharType="separate"/>
        </w:r>
      </w:del>
      <w:del w:id="1869" w:author="hyx" w:date="2018-11-13T10:21:00Z">
        <w:r>
          <w:rPr/>
          <w:fldChar w:fldCharType="begin"/>
        </w:r>
      </w:del>
      <w:del w:id="1870" w:author="hyx" w:date="2018-11-13T10:21:00Z">
        <w:r>
          <w:rPr/>
          <w:delInstrText xml:space="preserve"> INCLUDEPICTURE  "C:\\Documents\\Tencent Files\\1103057282\\Image\\C2C\\[Y}H$)K511~JHFGU}QL`8%0.png" \* MERGEFORMATINET </w:delInstrText>
        </w:r>
      </w:del>
      <w:del w:id="1871" w:author="hyx" w:date="2018-11-13T10:21:00Z">
        <w:r>
          <w:rPr/>
          <w:fldChar w:fldCharType="separate"/>
        </w:r>
      </w:del>
      <w:del w:id="1872" w:author="hyx" w:date="2018-11-13T10:21:00Z">
        <w:r>
          <w:rPr/>
          <w:fldChar w:fldCharType="begin"/>
        </w:r>
      </w:del>
      <w:del w:id="1873" w:author="hyx" w:date="2018-11-13T10:21:00Z">
        <w:r>
          <w:rPr/>
          <w:delInstrText xml:space="preserve"> INCLUDEPICTURE  "C:\\Users\\Documents\\Tencent Files\\1103057282\\Image\\C2C\\[Y}H$)K511~JHFGU}QL`8%0.png" \* MERGEFORMATINET </w:delInstrText>
        </w:r>
      </w:del>
      <w:del w:id="1874" w:author="hyx" w:date="2018-11-13T10:21:00Z">
        <w:r>
          <w:rPr/>
          <w:fldChar w:fldCharType="separate"/>
        </w:r>
      </w:del>
      <w:del w:id="1875" w:author="hyx" w:date="2018-11-13T10:21:00Z">
        <w:r>
          <w:rPr/>
          <w:fldChar w:fldCharType="begin"/>
        </w:r>
      </w:del>
      <w:del w:id="1876" w:author="hyx" w:date="2018-11-13T10:21:00Z">
        <w:r>
          <w:rPr/>
          <w:delInstrText xml:space="preserve"> INCLUDEPICTURE  "C:\\Documents\\Tencent Files\\1103057282\\Image\\C2C\\[Y}H$)K511~JHFGU}QL`8%0.png" \* MERGEFORMATINET </w:delInstrText>
        </w:r>
      </w:del>
      <w:del w:id="1877" w:author="hyx" w:date="2018-11-13T10:21:00Z">
        <w:r>
          <w:rPr/>
          <w:fldChar w:fldCharType="separate"/>
        </w:r>
      </w:del>
      <w:del w:id="1878" w:author="hyx" w:date="2018-11-13T10:21:00Z">
        <w:r>
          <w:rPr/>
          <w:fldChar w:fldCharType="begin"/>
        </w:r>
      </w:del>
      <w:del w:id="1879" w:author="hyx" w:date="2018-11-13T10:21:00Z">
        <w:r>
          <w:rPr/>
          <w:delInstrText xml:space="preserve"> INCLUDEPICTURE  "C:\\Documents\\Tencent Files\\1103057282\\Image\\C2C\\[Y}H$)K511~JHFGU}QL`8%0.png" \* MERGEFORMATINET </w:delInstrText>
        </w:r>
      </w:del>
      <w:del w:id="1880" w:author="hyx" w:date="2018-11-13T10:21:00Z">
        <w:r>
          <w:rPr/>
          <w:fldChar w:fldCharType="separate"/>
        </w:r>
      </w:del>
      <w:del w:id="1881" w:author="hyx" w:date="2018-11-13T10:21:00Z">
        <w:r>
          <w:rPr/>
          <w:fldChar w:fldCharType="begin"/>
        </w:r>
      </w:del>
      <w:del w:id="1882" w:author="hyx" w:date="2018-11-13T10:21:00Z">
        <w:r>
          <w:rPr/>
          <w:delInstrText xml:space="preserve"> INCLUDEPICTURE  "C:\\Users\\Documents\\Tencent Files\\1103057282\\Image\\C2C\\[Y}H$)K511~JHFGU}QL`8%0.png" \* MERGEFORMATINET </w:delInstrText>
        </w:r>
      </w:del>
      <w:del w:id="1883" w:author="hyx" w:date="2018-11-13T10:21:00Z">
        <w:r>
          <w:rPr/>
          <w:fldChar w:fldCharType="separate"/>
        </w:r>
      </w:del>
      <w:del w:id="1884" w:author="hyx" w:date="2018-11-13T10:21:00Z">
        <w:r>
          <w:rPr/>
          <w:fldChar w:fldCharType="begin"/>
        </w:r>
      </w:del>
      <w:del w:id="1885" w:author="hyx" w:date="2018-11-13T10:21:00Z">
        <w:r>
          <w:rPr/>
          <w:delInstrText xml:space="preserve"> INCLUDEPICTURE  "C:\\Users\\Documents\\Tencent Files\\1103057282\\Image\\C2C\\[Y}H$)K511~JHFGU}QL`8%0.png" \* MERGEFORMATINET </w:delInstrText>
        </w:r>
      </w:del>
      <w:del w:id="1886" w:author="hyx" w:date="2018-11-13T10:21:00Z">
        <w:r>
          <w:rPr/>
          <w:fldChar w:fldCharType="separate"/>
        </w:r>
      </w:del>
      <w:del w:id="1887" w:author="hyx" w:date="2018-11-13T10:21:00Z">
        <w:r>
          <w:rPr/>
          <w:fldChar w:fldCharType="begin"/>
        </w:r>
      </w:del>
      <w:del w:id="1888" w:author="hyx" w:date="2018-11-13T10:21:00Z">
        <w:r>
          <w:rPr/>
          <w:delInstrText xml:space="preserve"> INCLUDEPICTURE  "C:\\Users\\Documents\\Tencent Files\\1103057282\\Image\\C2C\\[Y}H$)K511~JHFGU}QL`8%0.png" \* MERGEFORMATINET </w:delInstrText>
        </w:r>
      </w:del>
      <w:del w:id="1889" w:author="hyx" w:date="2018-11-13T10:21:00Z">
        <w:r>
          <w:rPr/>
          <w:fldChar w:fldCharType="separate"/>
        </w:r>
      </w:del>
      <w:del w:id="1890" w:author="hyx" w:date="2018-11-13T10:21:00Z">
        <w:r>
          <w:rPr/>
          <w:fldChar w:fldCharType="begin"/>
        </w:r>
      </w:del>
      <w:del w:id="1891" w:author="hyx" w:date="2018-11-13T10:21:00Z">
        <w:r>
          <w:rPr/>
          <w:delInstrText xml:space="preserve"> INCLUDEPICTURE  "C:\\Users\\Documents\\Tencent Files\\1103057282\\Image\\C2C\\[Y}H$)K511~JHFGU}QL`8%0.png" \* MERGEFORMATINET </w:delInstrText>
        </w:r>
      </w:del>
      <w:del w:id="1892" w:author="hyx" w:date="2018-11-13T10:21:00Z">
        <w:r>
          <w:rPr/>
          <w:fldChar w:fldCharType="separate"/>
        </w:r>
      </w:del>
      <w:del w:id="1893" w:author="hyx" w:date="2018-11-13T10:21:00Z">
        <w:r>
          <w:rPr/>
          <w:fldChar w:fldCharType="begin"/>
        </w:r>
      </w:del>
      <w:del w:id="1894" w:author="hyx" w:date="2018-11-13T10:21:00Z">
        <w:r>
          <w:rPr/>
          <w:delInstrText xml:space="preserve"> INCLUDEPICTURE  "C:\\Users\\Documents\\Tencent Files\\1103057282\\Image\\C2C\\[Y}H$)K511~JHFGU}QL`8%0.png" \* MERGEFORMATINET </w:delInstrText>
        </w:r>
      </w:del>
      <w:del w:id="1895" w:author="hyx" w:date="2018-11-13T10:21:00Z">
        <w:r>
          <w:rPr/>
          <w:fldChar w:fldCharType="separate"/>
        </w:r>
      </w:del>
      <w:del w:id="1896" w:author="hyx" w:date="2018-11-13T10:21:00Z">
        <w:r>
          <w:rPr/>
          <w:fldChar w:fldCharType="begin"/>
        </w:r>
      </w:del>
      <w:del w:id="1897" w:author="hyx" w:date="2018-11-13T10:21:00Z">
        <w:r>
          <w:rPr/>
          <w:delInstrText xml:space="preserve"> INCLUDEPICTURE  "C:\\Users\\Documents\\Tencent Files\\1103057282\\Image\\C2C\\[Y}H$)K511~JHFGU}QL`8%0.png" \* MERGEFORMATINET </w:delInstrText>
        </w:r>
      </w:del>
      <w:del w:id="1898" w:author="hyx" w:date="2018-11-13T10:21:00Z">
        <w:r>
          <w:rPr/>
          <w:fldChar w:fldCharType="separate"/>
        </w:r>
      </w:del>
      <w:del w:id="1899" w:author="hyx" w:date="2018-11-13T10:21:00Z">
        <w:r>
          <w:rPr/>
          <w:fldChar w:fldCharType="begin"/>
        </w:r>
      </w:del>
      <w:del w:id="1900" w:author="hyx" w:date="2018-11-13T10:21:00Z">
        <w:r>
          <w:rPr/>
          <w:delInstrText xml:space="preserve"> INCLUDEPICTURE  "C:\\Users\\Documents\\Tencent Files\\1103057282\\Image\\C2C\\[Y}H$)K511~JHFGU}QL`8%0.png" \* MERGEFORMATINET </w:delInstrText>
        </w:r>
      </w:del>
      <w:del w:id="1901" w:author="hyx" w:date="2018-11-13T10:21:00Z">
        <w:r>
          <w:rPr/>
          <w:fldChar w:fldCharType="separate"/>
        </w:r>
      </w:del>
      <w:del w:id="1902" w:author="hyx" w:date="2018-11-13T10:21:00Z">
        <w:r>
          <w:rPr/>
          <w:fldChar w:fldCharType="begin"/>
        </w:r>
      </w:del>
      <w:del w:id="1903" w:author="hyx" w:date="2018-11-13T10:21:00Z">
        <w:r>
          <w:rPr/>
          <w:delInstrText xml:space="preserve"> INCLUDEPICTURE  "C:\\Users\\hyx\\Documents\\Documents\\Tencent%2525252525252520Files\\1103057282\\Image\\C2C\\%252525252525255bY%252525252525257dH$)K511~JHFGU%252525252525257dQL%25252525252525608%25252525252525250.png" \* MERGEFORMATINET </w:delInstrText>
        </w:r>
      </w:del>
      <w:del w:id="1904" w:author="hyx" w:date="2018-11-13T10:21:00Z">
        <w:r>
          <w:rPr/>
          <w:fldChar w:fldCharType="separate"/>
        </w:r>
      </w:del>
      <w:del w:id="1905" w:author="hyx" w:date="2018-11-13T10:21:00Z">
        <w:r>
          <w:rPr/>
          <w:fldChar w:fldCharType="begin"/>
        </w:r>
      </w:del>
      <w:del w:id="1906" w:author="hyx" w:date="2018-11-13T10:21:00Z">
        <w:r>
          <w:rPr/>
          <w:delInstrText xml:space="preserve"> INCLUDEPICTURE  "C:\\Users\\hyx\\Documents\\Tencent%2525252525252520Files\\1103057282\\Image\\C2C\\%252525252525255bY%252525252525257dH$)K511~JHFGU%252525252525257dQL%25252525252525608%25252525252525250.png" \* MERGEFORMATINET </w:delInstrText>
        </w:r>
      </w:del>
      <w:del w:id="1907" w:author="hyx" w:date="2018-11-13T10:21:00Z">
        <w:r>
          <w:rPr/>
          <w:fldChar w:fldCharType="separate"/>
        </w:r>
      </w:del>
      <w:del w:id="1908" w:author="hyx" w:date="2018-11-13T10:21:00Z">
        <w:r>
          <w:rPr/>
          <w:fldChar w:fldCharType="begin"/>
        </w:r>
      </w:del>
      <w:del w:id="1909" w:author="hyx" w:date="2018-11-13T10:21:00Z">
        <w:r>
          <w:rPr/>
          <w:delInstrText xml:space="preserve"> INCLUDEPICTURE  "C:\\Users\\hyx\\Documents\\Tencent%2525252525252520Files\\1103057282\\Image\\C2C\\%252525252525255bY%252525252525257dH$)K511~JHFGU%252525252525257dQL%25252525252525608%25252525252525250.png" \* MERGEFORMATINET </w:delInstrText>
        </w:r>
      </w:del>
      <w:del w:id="1910" w:author="hyx" w:date="2018-11-13T10:21:00Z">
        <w:r>
          <w:rPr/>
          <w:fldChar w:fldCharType="separate"/>
        </w:r>
      </w:del>
      <w:del w:id="1911" w:author="hyx" w:date="2018-11-13T10:21:00Z">
        <w:r>
          <w:rPr/>
          <w:pict>
            <v:shape id="_x0000_i1025" o:spt="75" type="#_x0000_t75" style="height:235.5pt;width:444pt;" filled="f" o:preferrelative="t" stroked="f" coordsize="21600,21600">
              <v:path/>
              <v:fill on="f" focussize="0,0"/>
              <v:stroke on="f" joinstyle="miter"/>
              <v:imagedata r:id="rId12" r:href="rId13" o:title=""/>
              <o:lock v:ext="edit" aspectratio="t"/>
              <w10:wrap type="none"/>
              <w10:anchorlock/>
            </v:shape>
          </w:pict>
        </w:r>
      </w:del>
      <w:del w:id="1913" w:author="hyx" w:date="2018-11-13T10:21:00Z">
        <w:r>
          <w:rPr/>
          <w:fldChar w:fldCharType="end"/>
        </w:r>
      </w:del>
      <w:del w:id="1914" w:author="hyx" w:date="2018-11-13T10:21:00Z">
        <w:r>
          <w:rPr/>
          <w:fldChar w:fldCharType="end"/>
        </w:r>
      </w:del>
      <w:del w:id="1915" w:author="hyx" w:date="2018-11-13T10:21:00Z">
        <w:r>
          <w:rPr/>
          <w:fldChar w:fldCharType="end"/>
        </w:r>
      </w:del>
      <w:del w:id="1916" w:author="hyx" w:date="2018-11-13T10:21:00Z">
        <w:r>
          <w:rPr/>
          <w:fldChar w:fldCharType="end"/>
        </w:r>
      </w:del>
      <w:del w:id="1917" w:author="hyx" w:date="2018-11-13T10:21:00Z">
        <w:r>
          <w:rPr/>
          <w:fldChar w:fldCharType="end"/>
        </w:r>
      </w:del>
      <w:del w:id="1918" w:author="hyx" w:date="2018-11-13T10:21:00Z">
        <w:r>
          <w:rPr/>
          <w:fldChar w:fldCharType="end"/>
        </w:r>
      </w:del>
      <w:del w:id="1919" w:author="hyx" w:date="2018-11-13T10:21:00Z">
        <w:r>
          <w:rPr/>
          <w:fldChar w:fldCharType="end"/>
        </w:r>
      </w:del>
      <w:del w:id="1920" w:author="hyx" w:date="2018-11-13T10:21:00Z">
        <w:r>
          <w:rPr/>
          <w:fldChar w:fldCharType="end"/>
        </w:r>
      </w:del>
      <w:del w:id="1921" w:author="hyx" w:date="2018-11-13T10:21:00Z">
        <w:r>
          <w:rPr/>
          <w:fldChar w:fldCharType="end"/>
        </w:r>
      </w:del>
      <w:del w:id="1922" w:author="hyx" w:date="2018-11-13T10:21:00Z">
        <w:r>
          <w:rPr/>
          <w:fldChar w:fldCharType="end"/>
        </w:r>
      </w:del>
      <w:del w:id="1923" w:author="hyx" w:date="2018-11-13T10:21:00Z">
        <w:r>
          <w:rPr/>
          <w:fldChar w:fldCharType="end"/>
        </w:r>
      </w:del>
      <w:del w:id="1924" w:author="hyx" w:date="2018-11-13T10:21:00Z">
        <w:r>
          <w:rPr/>
          <w:fldChar w:fldCharType="end"/>
        </w:r>
      </w:del>
      <w:del w:id="1925" w:author="hyx" w:date="2018-11-13T10:21:00Z">
        <w:r>
          <w:rPr/>
          <w:fldChar w:fldCharType="end"/>
        </w:r>
      </w:del>
      <w:del w:id="1926" w:author="hyx" w:date="2018-11-13T10:21:00Z">
        <w:r>
          <w:rPr/>
          <w:fldChar w:fldCharType="end"/>
        </w:r>
      </w:del>
      <w:del w:id="1927" w:author="hyx" w:date="2018-11-13T10:21:00Z">
        <w:r>
          <w:rPr/>
          <w:fldChar w:fldCharType="end"/>
        </w:r>
      </w:del>
      <w:del w:id="1928" w:author="hyx" w:date="2018-11-13T10:21:00Z">
        <w:r>
          <w:rPr/>
          <w:fldChar w:fldCharType="end"/>
        </w:r>
      </w:del>
      <w:del w:id="1929" w:author="hyx" w:date="2018-11-13T10:21:00Z">
        <w:r>
          <w:rPr/>
          <w:fldChar w:fldCharType="end"/>
        </w:r>
      </w:del>
      <w:del w:id="1930" w:author="hyx" w:date="2018-11-13T10:21:00Z">
        <w:r>
          <w:rPr/>
          <w:fldChar w:fldCharType="end"/>
        </w:r>
      </w:del>
      <w:del w:id="1931" w:author="hyx" w:date="2018-11-13T10:21:00Z">
        <w:r>
          <w:rPr/>
          <w:fldChar w:fldCharType="end"/>
        </w:r>
      </w:del>
      <w:del w:id="1932" w:author="hyx" w:date="2018-11-13T10:21:00Z">
        <w:r>
          <w:rPr/>
          <w:fldChar w:fldCharType="end"/>
        </w:r>
      </w:del>
    </w:p>
    <w:p>
      <w:pPr>
        <w:rPr>
          <w:del w:id="1933" w:author="hyx" w:date="2018-11-13T10:25:00Z"/>
        </w:rPr>
      </w:pPr>
    </w:p>
    <w:p>
      <w:pPr>
        <w:rPr>
          <w:del w:id="1934" w:author="hyx" w:date="2018-11-13T10:30:00Z"/>
        </w:rPr>
      </w:pPr>
    </w:p>
    <w:p>
      <w:bookmarkStart w:id="111" w:name="_Toc497223496"/>
      <w:bookmarkStart w:id="112" w:name="_Toc497072234"/>
    </w:p>
    <w:p>
      <w:pPr>
        <w:pStyle w:val="62"/>
      </w:pPr>
      <w:bookmarkStart w:id="113" w:name="_Toc5652"/>
      <w:r>
        <w:t>人员配备管理计划</w:t>
      </w:r>
      <w:bookmarkEnd w:id="111"/>
      <w:bookmarkEnd w:id="112"/>
      <w:bookmarkEnd w:id="113"/>
    </w:p>
    <w:p/>
    <w:p>
      <w:pPr>
        <w:pStyle w:val="70"/>
      </w:pPr>
      <w:bookmarkStart w:id="114" w:name="_Toc497223497"/>
      <w:bookmarkStart w:id="115" w:name="_Toc496816783"/>
      <w:bookmarkStart w:id="116" w:name="_Toc497072235"/>
      <w:bookmarkStart w:id="117" w:name="_Toc3913"/>
      <w:r>
        <w:t>人员招募</w:t>
      </w:r>
      <w:bookmarkEnd w:id="114"/>
      <w:bookmarkEnd w:id="115"/>
      <w:bookmarkEnd w:id="116"/>
      <w:bookmarkEnd w:id="117"/>
    </w:p>
    <w:p>
      <w:pPr>
        <w:ind w:left="420" w:firstLine="420"/>
      </w:pPr>
      <w:r>
        <w:rPr>
          <w:rFonts w:hint="eastAsia"/>
        </w:rPr>
        <w:t>在上学期的软件工程基础课上，我们5人决定在下学期组成一个小组，共同开发项目</w:t>
      </w: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rPr>
          <w:rFonts w:hint="eastAsia"/>
        </w:rPr>
      </w:pPr>
    </w:p>
    <w:p>
      <w:pPr>
        <w:pStyle w:val="70"/>
      </w:pPr>
      <w:bookmarkStart w:id="118" w:name="_Toc490"/>
      <w:bookmarkStart w:id="119" w:name="_Toc497072240"/>
      <w:bookmarkStart w:id="120" w:name="_Toc496816788"/>
      <w:bookmarkStart w:id="121" w:name="_Toc497223502"/>
      <w:r>
        <w:rPr>
          <w:rFonts w:hint="eastAsia"/>
        </w:rPr>
        <w:t>资源日历</w:t>
      </w:r>
      <w:bookmarkEnd w:id="118"/>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935" w:author="hyx" w:date="2018-11-10T19:08:00Z">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068"/>
        <w:gridCol w:w="1050"/>
        <w:gridCol w:w="1051"/>
        <w:gridCol w:w="1051"/>
        <w:gridCol w:w="1052"/>
        <w:gridCol w:w="1052"/>
        <w:gridCol w:w="986"/>
        <w:gridCol w:w="986"/>
        <w:tblGridChange w:id="1936">
          <w:tblGrid>
            <w:gridCol w:w="1068"/>
            <w:gridCol w:w="1050"/>
            <w:gridCol w:w="1051"/>
            <w:gridCol w:w="1051"/>
            <w:gridCol w:w="1052"/>
            <w:gridCol w:w="1052"/>
            <w:gridCol w:w="986"/>
            <w:gridCol w:w="986"/>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38"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1937" w:author="hyx" w:date="2018-11-10T19:07:00Z"/>
          <w:trPrChange w:id="1938" w:author="hyx" w:date="2018-11-10T19:08:00Z">
            <w:trPr>
              <w:jc w:val="right"/>
            </w:trPr>
          </w:trPrChange>
        </w:trPr>
        <w:tc>
          <w:tcPr>
            <w:tcW w:w="1068" w:type="dxa"/>
            <w:shd w:val="clear" w:color="auto" w:fill="9CC2E5" w:themeFill="accent1" w:themeFillTint="99"/>
            <w:tcPrChange w:id="1939" w:author="hyx" w:date="2018-11-10T19:08:00Z">
              <w:tcPr>
                <w:tcW w:w="1068" w:type="dxa"/>
                <w:shd w:val="clear" w:color="auto" w:fill="auto"/>
              </w:tcPr>
            </w:tcPrChange>
          </w:tcPr>
          <w:p>
            <w:pPr>
              <w:rPr>
                <w:ins w:id="1940" w:author="hyx" w:date="2018-11-10T19:07:00Z"/>
              </w:rPr>
            </w:pPr>
          </w:p>
        </w:tc>
        <w:tc>
          <w:tcPr>
            <w:tcW w:w="1050" w:type="dxa"/>
            <w:shd w:val="clear" w:color="auto" w:fill="9CC2E5" w:themeFill="accent1" w:themeFillTint="99"/>
            <w:tcPrChange w:id="1941" w:author="hyx" w:date="2018-11-10T19:08:00Z">
              <w:tcPr>
                <w:tcW w:w="1050" w:type="dxa"/>
                <w:shd w:val="clear" w:color="auto" w:fill="auto"/>
              </w:tcPr>
            </w:tcPrChange>
          </w:tcPr>
          <w:p>
            <w:pPr>
              <w:rPr>
                <w:ins w:id="1942" w:author="hyx" w:date="2018-11-10T19:07:00Z"/>
              </w:rPr>
            </w:pPr>
            <w:ins w:id="1943" w:author="hyx" w:date="2018-11-10T19:07:00Z">
              <w:r>
                <w:rPr>
                  <w:rFonts w:hint="eastAsia"/>
                </w:rPr>
                <w:t>周一</w:t>
              </w:r>
            </w:ins>
          </w:p>
        </w:tc>
        <w:tc>
          <w:tcPr>
            <w:tcW w:w="1051" w:type="dxa"/>
            <w:shd w:val="clear" w:color="auto" w:fill="9CC2E5" w:themeFill="accent1" w:themeFillTint="99"/>
            <w:tcPrChange w:id="1944" w:author="hyx" w:date="2018-11-10T19:08:00Z">
              <w:tcPr>
                <w:tcW w:w="1051" w:type="dxa"/>
                <w:shd w:val="clear" w:color="auto" w:fill="auto"/>
              </w:tcPr>
            </w:tcPrChange>
          </w:tcPr>
          <w:p>
            <w:pPr>
              <w:rPr>
                <w:ins w:id="1945" w:author="hyx" w:date="2018-11-10T19:07:00Z"/>
              </w:rPr>
            </w:pPr>
            <w:ins w:id="1946" w:author="hyx" w:date="2018-11-10T19:07:00Z">
              <w:r>
                <w:rPr>
                  <w:rFonts w:hint="eastAsia"/>
                </w:rPr>
                <w:t>周二</w:t>
              </w:r>
            </w:ins>
          </w:p>
        </w:tc>
        <w:tc>
          <w:tcPr>
            <w:tcW w:w="1051" w:type="dxa"/>
            <w:shd w:val="clear" w:color="auto" w:fill="9CC2E5" w:themeFill="accent1" w:themeFillTint="99"/>
            <w:tcPrChange w:id="1947" w:author="hyx" w:date="2018-11-10T19:08:00Z">
              <w:tcPr>
                <w:tcW w:w="1051" w:type="dxa"/>
                <w:shd w:val="clear" w:color="auto" w:fill="auto"/>
              </w:tcPr>
            </w:tcPrChange>
          </w:tcPr>
          <w:p>
            <w:pPr>
              <w:rPr>
                <w:ins w:id="1948" w:author="hyx" w:date="2018-11-10T19:07:00Z"/>
              </w:rPr>
            </w:pPr>
            <w:ins w:id="1949" w:author="hyx" w:date="2018-11-10T19:07:00Z">
              <w:r>
                <w:rPr>
                  <w:rFonts w:hint="eastAsia"/>
                </w:rPr>
                <w:t>周三</w:t>
              </w:r>
            </w:ins>
          </w:p>
        </w:tc>
        <w:tc>
          <w:tcPr>
            <w:tcW w:w="1052" w:type="dxa"/>
            <w:shd w:val="clear" w:color="auto" w:fill="9CC2E5" w:themeFill="accent1" w:themeFillTint="99"/>
            <w:tcPrChange w:id="1950" w:author="hyx" w:date="2018-11-10T19:08:00Z">
              <w:tcPr>
                <w:tcW w:w="1052" w:type="dxa"/>
                <w:shd w:val="clear" w:color="auto" w:fill="auto"/>
              </w:tcPr>
            </w:tcPrChange>
          </w:tcPr>
          <w:p>
            <w:pPr>
              <w:rPr>
                <w:ins w:id="1951" w:author="hyx" w:date="2018-11-10T19:07:00Z"/>
              </w:rPr>
            </w:pPr>
            <w:ins w:id="1952" w:author="hyx" w:date="2018-11-10T19:07:00Z">
              <w:r>
                <w:rPr>
                  <w:rFonts w:hint="eastAsia"/>
                </w:rPr>
                <w:t>周四</w:t>
              </w:r>
            </w:ins>
          </w:p>
        </w:tc>
        <w:tc>
          <w:tcPr>
            <w:tcW w:w="1052" w:type="dxa"/>
            <w:shd w:val="clear" w:color="auto" w:fill="9CC2E5" w:themeFill="accent1" w:themeFillTint="99"/>
            <w:tcPrChange w:id="1953" w:author="hyx" w:date="2018-11-10T19:08:00Z">
              <w:tcPr>
                <w:tcW w:w="1052" w:type="dxa"/>
                <w:shd w:val="clear" w:color="auto" w:fill="auto"/>
              </w:tcPr>
            </w:tcPrChange>
          </w:tcPr>
          <w:p>
            <w:pPr>
              <w:rPr>
                <w:ins w:id="1954" w:author="hyx" w:date="2018-11-10T19:07:00Z"/>
              </w:rPr>
            </w:pPr>
            <w:ins w:id="1955" w:author="hyx" w:date="2018-11-10T19:07:00Z">
              <w:r>
                <w:rPr>
                  <w:rFonts w:hint="eastAsia"/>
                </w:rPr>
                <w:t>周五</w:t>
              </w:r>
            </w:ins>
          </w:p>
        </w:tc>
        <w:tc>
          <w:tcPr>
            <w:tcW w:w="986" w:type="dxa"/>
            <w:shd w:val="clear" w:color="auto" w:fill="9CC2E5" w:themeFill="accent1" w:themeFillTint="99"/>
            <w:tcPrChange w:id="1956" w:author="hyx" w:date="2018-11-10T19:08:00Z">
              <w:tcPr>
                <w:tcW w:w="986" w:type="dxa"/>
                <w:shd w:val="clear" w:color="auto" w:fill="auto"/>
              </w:tcPr>
            </w:tcPrChange>
          </w:tcPr>
          <w:p>
            <w:pPr>
              <w:rPr>
                <w:ins w:id="1957" w:author="hyx" w:date="2018-11-10T19:07:00Z"/>
              </w:rPr>
            </w:pPr>
            <w:ins w:id="1958" w:author="hyx" w:date="2018-11-10T19:07:00Z">
              <w:r>
                <w:rPr>
                  <w:rFonts w:hint="eastAsia"/>
                </w:rPr>
                <w:t>周六</w:t>
              </w:r>
            </w:ins>
          </w:p>
        </w:tc>
        <w:tc>
          <w:tcPr>
            <w:tcW w:w="986" w:type="dxa"/>
            <w:shd w:val="clear" w:color="auto" w:fill="9CC2E5" w:themeFill="accent1" w:themeFillTint="99"/>
            <w:tcPrChange w:id="1959" w:author="hyx" w:date="2018-11-10T19:08:00Z">
              <w:tcPr>
                <w:tcW w:w="986" w:type="dxa"/>
                <w:shd w:val="clear" w:color="auto" w:fill="auto"/>
              </w:tcPr>
            </w:tcPrChange>
          </w:tcPr>
          <w:p>
            <w:pPr>
              <w:rPr>
                <w:ins w:id="1960" w:author="hyx" w:date="2018-11-10T19:07:00Z"/>
              </w:rPr>
            </w:pPr>
            <w:ins w:id="1961" w:author="hyx" w:date="2018-11-10T19:07:00Z">
              <w:r>
                <w:rPr>
                  <w:rFonts w:hint="eastAsia"/>
                </w:rPr>
                <w:t>周日</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63"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1962" w:author="hyx" w:date="2018-11-10T19:07:00Z"/>
          <w:trPrChange w:id="1963" w:author="hyx" w:date="2018-11-10T19:08:00Z">
            <w:trPr>
              <w:jc w:val="right"/>
            </w:trPr>
          </w:trPrChange>
        </w:trPr>
        <w:tc>
          <w:tcPr>
            <w:tcW w:w="1068" w:type="dxa"/>
            <w:shd w:val="clear" w:color="auto" w:fill="9CC2E5" w:themeFill="accent1" w:themeFillTint="99"/>
            <w:tcPrChange w:id="1964" w:author="hyx" w:date="2018-11-10T19:08:00Z">
              <w:tcPr>
                <w:tcW w:w="1068" w:type="dxa"/>
                <w:shd w:val="clear" w:color="auto" w:fill="auto"/>
              </w:tcPr>
            </w:tcPrChange>
          </w:tcPr>
          <w:p>
            <w:pPr>
              <w:rPr>
                <w:ins w:id="1965" w:author="hyx" w:date="2018-11-10T19:07:00Z"/>
              </w:rPr>
            </w:pPr>
            <w:ins w:id="1966" w:author="hyx" w:date="2018-11-10T19:07:00Z">
              <w:r>
                <w:rPr>
                  <w:rFonts w:hint="eastAsia"/>
                </w:rPr>
                <w:t>上午-1</w:t>
              </w:r>
            </w:ins>
          </w:p>
        </w:tc>
        <w:tc>
          <w:tcPr>
            <w:tcW w:w="1050" w:type="dxa"/>
            <w:shd w:val="clear" w:color="auto" w:fill="auto"/>
            <w:tcPrChange w:id="1967" w:author="hyx" w:date="2018-11-10T19:08:00Z">
              <w:tcPr>
                <w:tcW w:w="1050" w:type="dxa"/>
                <w:shd w:val="clear" w:color="auto" w:fill="auto"/>
              </w:tcPr>
            </w:tcPrChange>
          </w:tcPr>
          <w:p>
            <w:pPr>
              <w:rPr>
                <w:ins w:id="1968" w:author="hyx" w:date="2018-11-10T19:07:00Z"/>
              </w:rPr>
            </w:pPr>
            <w:ins w:id="1969" w:author="hyx" w:date="2018-11-10T19:07:00Z">
              <w:r>
                <w:rPr>
                  <w:rFonts w:hint="eastAsia"/>
                </w:rPr>
                <w:t>吕、陈2</w:t>
              </w:r>
            </w:ins>
          </w:p>
          <w:p>
            <w:pPr>
              <w:rPr>
                <w:ins w:id="1970" w:author="hyx" w:date="2018-11-10T19:07:00Z"/>
              </w:rPr>
            </w:pPr>
            <w:ins w:id="1971" w:author="hyx" w:date="2018-11-10T19:07:00Z">
              <w:r>
                <w:rPr>
                  <w:rFonts w:hint="eastAsia"/>
                </w:rPr>
                <w:t>徐、陈1</w:t>
              </w:r>
            </w:ins>
          </w:p>
        </w:tc>
        <w:tc>
          <w:tcPr>
            <w:tcW w:w="1051" w:type="dxa"/>
            <w:shd w:val="clear" w:color="auto" w:fill="auto"/>
            <w:tcPrChange w:id="1972" w:author="hyx" w:date="2018-11-10T19:08:00Z">
              <w:tcPr>
                <w:tcW w:w="1051" w:type="dxa"/>
                <w:shd w:val="clear" w:color="auto" w:fill="auto"/>
              </w:tcPr>
            </w:tcPrChange>
          </w:tcPr>
          <w:p>
            <w:pPr>
              <w:rPr>
                <w:ins w:id="1973" w:author="hyx" w:date="2018-11-10T19:07:00Z"/>
              </w:rPr>
            </w:pPr>
            <w:ins w:id="1974" w:author="hyx" w:date="2018-11-10T19:07:00Z">
              <w:r>
                <w:rPr>
                  <w:rFonts w:hint="eastAsia"/>
                </w:rPr>
                <w:t>吕、黄</w:t>
              </w:r>
            </w:ins>
          </w:p>
          <w:p>
            <w:pPr>
              <w:rPr>
                <w:ins w:id="1975" w:author="hyx" w:date="2018-11-10T19:07:00Z"/>
              </w:rPr>
            </w:pPr>
            <w:ins w:id="1976" w:author="hyx" w:date="2018-11-10T19:07:00Z">
              <w:r>
                <w:rPr>
                  <w:rFonts w:hint="eastAsia"/>
                </w:rPr>
                <w:t>徐、陈1</w:t>
              </w:r>
            </w:ins>
          </w:p>
        </w:tc>
        <w:tc>
          <w:tcPr>
            <w:tcW w:w="1051" w:type="dxa"/>
            <w:shd w:val="clear" w:color="auto" w:fill="auto"/>
            <w:tcPrChange w:id="1977" w:author="hyx" w:date="2018-11-10T19:08:00Z">
              <w:tcPr>
                <w:tcW w:w="1051" w:type="dxa"/>
                <w:shd w:val="clear" w:color="auto" w:fill="auto"/>
              </w:tcPr>
            </w:tcPrChange>
          </w:tcPr>
          <w:p>
            <w:pPr>
              <w:rPr>
                <w:ins w:id="1978" w:author="hyx" w:date="2018-11-10T19:07:00Z"/>
              </w:rPr>
            </w:pPr>
            <w:ins w:id="1979" w:author="hyx" w:date="2018-11-10T19:07:00Z">
              <w:r>
                <w:rPr>
                  <w:rFonts w:hint="eastAsia"/>
                </w:rPr>
                <w:t>吕、黄</w:t>
              </w:r>
            </w:ins>
          </w:p>
        </w:tc>
        <w:tc>
          <w:tcPr>
            <w:tcW w:w="1052" w:type="dxa"/>
            <w:shd w:val="clear" w:color="auto" w:fill="auto"/>
            <w:tcPrChange w:id="1980" w:author="hyx" w:date="2018-11-10T19:08:00Z">
              <w:tcPr>
                <w:tcW w:w="1052" w:type="dxa"/>
                <w:shd w:val="clear" w:color="auto" w:fill="auto"/>
              </w:tcPr>
            </w:tcPrChange>
          </w:tcPr>
          <w:p>
            <w:pPr>
              <w:rPr>
                <w:ins w:id="1981" w:author="hyx" w:date="2018-11-10T19:07:00Z"/>
              </w:rPr>
            </w:pPr>
            <w:ins w:id="1982" w:author="hyx" w:date="2018-11-10T19:07:00Z">
              <w:r>
                <w:rPr>
                  <w:rFonts w:hint="eastAsia"/>
                </w:rPr>
                <w:t>吕、陈2</w:t>
              </w:r>
            </w:ins>
          </w:p>
          <w:p>
            <w:pPr>
              <w:rPr>
                <w:ins w:id="1983" w:author="hyx" w:date="2018-11-10T19:07:00Z"/>
              </w:rPr>
            </w:pPr>
            <w:ins w:id="1984" w:author="hyx" w:date="2018-11-10T19:07:00Z">
              <w:r>
                <w:rPr>
                  <w:rFonts w:hint="eastAsia"/>
                </w:rPr>
                <w:t>徐、陈1</w:t>
              </w:r>
            </w:ins>
          </w:p>
        </w:tc>
        <w:tc>
          <w:tcPr>
            <w:tcW w:w="1052" w:type="dxa"/>
            <w:shd w:val="clear" w:color="auto" w:fill="auto"/>
            <w:tcPrChange w:id="1985" w:author="hyx" w:date="2018-11-10T19:08:00Z">
              <w:tcPr>
                <w:tcW w:w="1052" w:type="dxa"/>
                <w:shd w:val="clear" w:color="auto" w:fill="auto"/>
              </w:tcPr>
            </w:tcPrChange>
          </w:tcPr>
          <w:p>
            <w:pPr>
              <w:rPr>
                <w:ins w:id="1986" w:author="hyx" w:date="2018-11-10T19:07:00Z"/>
              </w:rPr>
            </w:pPr>
          </w:p>
        </w:tc>
        <w:tc>
          <w:tcPr>
            <w:tcW w:w="986" w:type="dxa"/>
            <w:shd w:val="clear" w:color="auto" w:fill="auto"/>
            <w:tcPrChange w:id="1987" w:author="hyx" w:date="2018-11-10T19:08:00Z">
              <w:tcPr>
                <w:tcW w:w="986" w:type="dxa"/>
                <w:shd w:val="clear" w:color="auto" w:fill="auto"/>
              </w:tcPr>
            </w:tcPrChange>
          </w:tcPr>
          <w:p>
            <w:pPr>
              <w:rPr>
                <w:ins w:id="1988" w:author="hyx" w:date="2018-11-10T19:07:00Z"/>
              </w:rPr>
            </w:pPr>
            <w:ins w:id="1989" w:author="hyx" w:date="2018-11-10T19:07:00Z">
              <w:r>
                <w:rPr>
                  <w:rFonts w:hint="eastAsia"/>
                </w:rPr>
                <w:t>吕、陈2</w:t>
              </w:r>
            </w:ins>
          </w:p>
          <w:p>
            <w:pPr>
              <w:rPr>
                <w:ins w:id="1990" w:author="hyx" w:date="2018-11-10T19:07:00Z"/>
              </w:rPr>
            </w:pPr>
            <w:ins w:id="1991" w:author="hyx" w:date="2018-11-10T19:07:00Z">
              <w:r>
                <w:rPr>
                  <w:rFonts w:hint="eastAsia"/>
                </w:rPr>
                <w:t>徐、陈1</w:t>
              </w:r>
            </w:ins>
          </w:p>
          <w:p>
            <w:pPr>
              <w:rPr>
                <w:ins w:id="1992" w:author="hyx" w:date="2018-11-10T19:07:00Z"/>
              </w:rPr>
            </w:pPr>
            <w:ins w:id="1993" w:author="hyx" w:date="2018-11-10T19:07:00Z">
              <w:r>
                <w:rPr>
                  <w:rFonts w:hint="eastAsia"/>
                </w:rPr>
                <w:t>黄</w:t>
              </w:r>
            </w:ins>
          </w:p>
        </w:tc>
        <w:tc>
          <w:tcPr>
            <w:tcW w:w="986" w:type="dxa"/>
            <w:shd w:val="clear" w:color="auto" w:fill="auto"/>
            <w:tcPrChange w:id="1994" w:author="hyx" w:date="2018-11-10T19:08:00Z">
              <w:tcPr>
                <w:tcW w:w="986" w:type="dxa"/>
                <w:shd w:val="clear" w:color="auto" w:fill="auto"/>
              </w:tcPr>
            </w:tcPrChange>
          </w:tcPr>
          <w:p>
            <w:pPr>
              <w:rPr>
                <w:ins w:id="1995" w:author="hyx" w:date="2018-11-10T19:07:00Z"/>
              </w:rPr>
            </w:pPr>
            <w:ins w:id="1996" w:author="hyx" w:date="2018-11-10T19:07:00Z">
              <w:r>
                <w:rPr>
                  <w:rFonts w:hint="eastAsia"/>
                </w:rPr>
                <w:t>吕、陈2</w:t>
              </w:r>
            </w:ins>
          </w:p>
          <w:p>
            <w:pPr>
              <w:rPr>
                <w:ins w:id="1997" w:author="hyx" w:date="2018-11-10T19:07:00Z"/>
              </w:rPr>
            </w:pPr>
            <w:ins w:id="1998" w:author="hyx" w:date="2018-11-10T19:07:00Z">
              <w:r>
                <w:rPr>
                  <w:rFonts w:hint="eastAsia"/>
                </w:rPr>
                <w:t>徐、陈1</w:t>
              </w:r>
            </w:ins>
          </w:p>
          <w:p>
            <w:pPr>
              <w:rPr>
                <w:ins w:id="1999" w:author="hyx" w:date="2018-11-10T19:07:00Z"/>
              </w:rPr>
            </w:pPr>
            <w:ins w:id="2000"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02"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001" w:author="hyx" w:date="2018-11-10T19:07:00Z"/>
          <w:trPrChange w:id="2002" w:author="hyx" w:date="2018-11-10T19:08:00Z">
            <w:trPr>
              <w:jc w:val="right"/>
            </w:trPr>
          </w:trPrChange>
        </w:trPr>
        <w:tc>
          <w:tcPr>
            <w:tcW w:w="1068" w:type="dxa"/>
            <w:shd w:val="clear" w:color="auto" w:fill="9CC2E5" w:themeFill="accent1" w:themeFillTint="99"/>
            <w:tcPrChange w:id="2003" w:author="hyx" w:date="2018-11-10T19:08:00Z">
              <w:tcPr>
                <w:tcW w:w="1068" w:type="dxa"/>
                <w:shd w:val="clear" w:color="auto" w:fill="auto"/>
              </w:tcPr>
            </w:tcPrChange>
          </w:tcPr>
          <w:p>
            <w:pPr>
              <w:rPr>
                <w:ins w:id="2004" w:author="hyx" w:date="2018-11-10T19:07:00Z"/>
              </w:rPr>
            </w:pPr>
            <w:ins w:id="2005" w:author="hyx" w:date="2018-11-10T19:07:00Z">
              <w:r>
                <w:rPr>
                  <w:rFonts w:hint="eastAsia"/>
                </w:rPr>
                <w:t>上午-2</w:t>
              </w:r>
            </w:ins>
          </w:p>
        </w:tc>
        <w:tc>
          <w:tcPr>
            <w:tcW w:w="1050" w:type="dxa"/>
            <w:shd w:val="clear" w:color="auto" w:fill="auto"/>
            <w:tcPrChange w:id="2006" w:author="hyx" w:date="2018-11-10T19:08:00Z">
              <w:tcPr>
                <w:tcW w:w="1050" w:type="dxa"/>
                <w:shd w:val="clear" w:color="auto" w:fill="auto"/>
              </w:tcPr>
            </w:tcPrChange>
          </w:tcPr>
          <w:p>
            <w:pPr>
              <w:rPr>
                <w:ins w:id="2007" w:author="hyx" w:date="2018-11-10T19:07:00Z"/>
              </w:rPr>
            </w:pPr>
          </w:p>
        </w:tc>
        <w:tc>
          <w:tcPr>
            <w:tcW w:w="1051" w:type="dxa"/>
            <w:shd w:val="clear" w:color="auto" w:fill="auto"/>
            <w:tcPrChange w:id="2008" w:author="hyx" w:date="2018-11-10T19:08:00Z">
              <w:tcPr>
                <w:tcW w:w="1051" w:type="dxa"/>
                <w:shd w:val="clear" w:color="auto" w:fill="auto"/>
              </w:tcPr>
            </w:tcPrChange>
          </w:tcPr>
          <w:p>
            <w:pPr>
              <w:rPr>
                <w:ins w:id="2009" w:author="hyx" w:date="2018-11-10T19:07:00Z"/>
              </w:rPr>
            </w:pPr>
            <w:ins w:id="2010" w:author="hyx" w:date="2018-11-10T19:07:00Z">
              <w:r>
                <w:rPr>
                  <w:rFonts w:hint="eastAsia"/>
                </w:rPr>
                <w:t>吕、徐</w:t>
              </w:r>
            </w:ins>
          </w:p>
        </w:tc>
        <w:tc>
          <w:tcPr>
            <w:tcW w:w="1051" w:type="dxa"/>
            <w:shd w:val="clear" w:color="auto" w:fill="auto"/>
            <w:tcPrChange w:id="2011" w:author="hyx" w:date="2018-11-10T19:08:00Z">
              <w:tcPr>
                <w:tcW w:w="1051" w:type="dxa"/>
                <w:shd w:val="clear" w:color="auto" w:fill="auto"/>
              </w:tcPr>
            </w:tcPrChange>
          </w:tcPr>
          <w:p>
            <w:pPr>
              <w:rPr>
                <w:ins w:id="2012" w:author="hyx" w:date="2018-11-10T19:07:00Z"/>
              </w:rPr>
            </w:pPr>
          </w:p>
        </w:tc>
        <w:tc>
          <w:tcPr>
            <w:tcW w:w="1052" w:type="dxa"/>
            <w:shd w:val="clear" w:color="auto" w:fill="auto"/>
            <w:tcPrChange w:id="2013" w:author="hyx" w:date="2018-11-10T19:08:00Z">
              <w:tcPr>
                <w:tcW w:w="1052" w:type="dxa"/>
                <w:shd w:val="clear" w:color="auto" w:fill="auto"/>
              </w:tcPr>
            </w:tcPrChange>
          </w:tcPr>
          <w:p>
            <w:pPr>
              <w:rPr>
                <w:ins w:id="2014" w:author="hyx" w:date="2018-11-10T19:07:00Z"/>
              </w:rPr>
            </w:pPr>
            <w:ins w:id="2015" w:author="hyx" w:date="2018-11-10T19:07:00Z">
              <w:r>
                <w:rPr>
                  <w:rFonts w:hint="eastAsia"/>
                </w:rPr>
                <w:t>吕、陈2</w:t>
              </w:r>
            </w:ins>
          </w:p>
          <w:p>
            <w:pPr>
              <w:rPr>
                <w:ins w:id="2016" w:author="hyx" w:date="2018-11-10T19:07:00Z"/>
              </w:rPr>
            </w:pPr>
            <w:ins w:id="2017" w:author="hyx" w:date="2018-11-10T19:07:00Z">
              <w:r>
                <w:rPr>
                  <w:rFonts w:hint="eastAsia"/>
                </w:rPr>
                <w:t>徐</w:t>
              </w:r>
            </w:ins>
          </w:p>
        </w:tc>
        <w:tc>
          <w:tcPr>
            <w:tcW w:w="1052" w:type="dxa"/>
            <w:shd w:val="clear" w:color="auto" w:fill="auto"/>
            <w:tcPrChange w:id="2018" w:author="hyx" w:date="2018-11-10T19:08:00Z">
              <w:tcPr>
                <w:tcW w:w="1052" w:type="dxa"/>
                <w:shd w:val="clear" w:color="auto" w:fill="auto"/>
              </w:tcPr>
            </w:tcPrChange>
          </w:tcPr>
          <w:p>
            <w:pPr>
              <w:rPr>
                <w:ins w:id="2019" w:author="hyx" w:date="2018-11-10T19:07:00Z"/>
              </w:rPr>
            </w:pPr>
          </w:p>
        </w:tc>
        <w:tc>
          <w:tcPr>
            <w:tcW w:w="986" w:type="dxa"/>
            <w:shd w:val="clear" w:color="auto" w:fill="auto"/>
            <w:tcPrChange w:id="2020" w:author="hyx" w:date="2018-11-10T19:08:00Z">
              <w:tcPr>
                <w:tcW w:w="986" w:type="dxa"/>
                <w:shd w:val="clear" w:color="auto" w:fill="auto"/>
              </w:tcPr>
            </w:tcPrChange>
          </w:tcPr>
          <w:p>
            <w:pPr>
              <w:rPr>
                <w:ins w:id="2021" w:author="hyx" w:date="2018-11-10T19:07:00Z"/>
              </w:rPr>
            </w:pPr>
            <w:ins w:id="2022" w:author="hyx" w:date="2018-11-10T19:07:00Z">
              <w:r>
                <w:rPr>
                  <w:rFonts w:hint="eastAsia"/>
                </w:rPr>
                <w:t>吕、陈2</w:t>
              </w:r>
            </w:ins>
          </w:p>
          <w:p>
            <w:pPr>
              <w:rPr>
                <w:ins w:id="2023" w:author="hyx" w:date="2018-11-10T19:07:00Z"/>
              </w:rPr>
            </w:pPr>
            <w:ins w:id="2024" w:author="hyx" w:date="2018-11-10T19:07:00Z">
              <w:r>
                <w:rPr>
                  <w:rFonts w:hint="eastAsia"/>
                </w:rPr>
                <w:t>徐、陈1</w:t>
              </w:r>
            </w:ins>
          </w:p>
          <w:p>
            <w:pPr>
              <w:rPr>
                <w:ins w:id="2025" w:author="hyx" w:date="2018-11-10T19:07:00Z"/>
              </w:rPr>
            </w:pPr>
            <w:ins w:id="2026" w:author="hyx" w:date="2018-11-10T19:07:00Z">
              <w:r>
                <w:rPr>
                  <w:rFonts w:hint="eastAsia"/>
                </w:rPr>
                <w:t>黄</w:t>
              </w:r>
            </w:ins>
          </w:p>
        </w:tc>
        <w:tc>
          <w:tcPr>
            <w:tcW w:w="986" w:type="dxa"/>
            <w:shd w:val="clear" w:color="auto" w:fill="auto"/>
            <w:tcPrChange w:id="2027" w:author="hyx" w:date="2018-11-10T19:08:00Z">
              <w:tcPr>
                <w:tcW w:w="986" w:type="dxa"/>
                <w:shd w:val="clear" w:color="auto" w:fill="auto"/>
              </w:tcPr>
            </w:tcPrChange>
          </w:tcPr>
          <w:p>
            <w:pPr>
              <w:rPr>
                <w:ins w:id="2028" w:author="hyx" w:date="2018-11-10T19:07:00Z"/>
              </w:rPr>
            </w:pPr>
            <w:ins w:id="2029" w:author="hyx" w:date="2018-11-10T19:07:00Z">
              <w:r>
                <w:rPr>
                  <w:rFonts w:hint="eastAsia"/>
                </w:rPr>
                <w:t>吕、陈2</w:t>
              </w:r>
            </w:ins>
          </w:p>
          <w:p>
            <w:pPr>
              <w:rPr>
                <w:ins w:id="2030" w:author="hyx" w:date="2018-11-10T19:07:00Z"/>
              </w:rPr>
            </w:pPr>
            <w:ins w:id="2031" w:author="hyx" w:date="2018-11-10T19:07:00Z">
              <w:r>
                <w:rPr>
                  <w:rFonts w:hint="eastAsia"/>
                </w:rPr>
                <w:t>徐、陈1</w:t>
              </w:r>
            </w:ins>
          </w:p>
          <w:p>
            <w:pPr>
              <w:rPr>
                <w:ins w:id="2032" w:author="hyx" w:date="2018-11-10T19:07:00Z"/>
              </w:rPr>
            </w:pPr>
            <w:ins w:id="2033"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35"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641" w:hRule="atLeast"/>
          <w:jc w:val="right"/>
          <w:ins w:id="2034" w:author="hyx" w:date="2018-11-10T19:07:00Z"/>
          <w:trPrChange w:id="2035" w:author="hyx" w:date="2018-11-10T19:08:00Z">
            <w:trPr>
              <w:trHeight w:val="641" w:hRule="atLeast"/>
              <w:jc w:val="right"/>
            </w:trPr>
          </w:trPrChange>
        </w:trPr>
        <w:tc>
          <w:tcPr>
            <w:tcW w:w="1068" w:type="dxa"/>
            <w:shd w:val="clear" w:color="auto" w:fill="9CC2E5" w:themeFill="accent1" w:themeFillTint="99"/>
            <w:tcPrChange w:id="2036" w:author="hyx" w:date="2018-11-10T19:08:00Z">
              <w:tcPr>
                <w:tcW w:w="1068" w:type="dxa"/>
                <w:shd w:val="clear" w:color="auto" w:fill="auto"/>
              </w:tcPr>
            </w:tcPrChange>
          </w:tcPr>
          <w:p>
            <w:pPr>
              <w:rPr>
                <w:ins w:id="2037" w:author="hyx" w:date="2018-11-10T19:07:00Z"/>
              </w:rPr>
            </w:pPr>
            <w:ins w:id="2038" w:author="hyx" w:date="2018-11-10T19:07:00Z">
              <w:r>
                <w:rPr>
                  <w:rFonts w:hint="eastAsia"/>
                </w:rPr>
                <w:t>下午-1</w:t>
              </w:r>
            </w:ins>
          </w:p>
        </w:tc>
        <w:tc>
          <w:tcPr>
            <w:tcW w:w="1050" w:type="dxa"/>
            <w:shd w:val="clear" w:color="auto" w:fill="auto"/>
            <w:tcPrChange w:id="2039" w:author="hyx" w:date="2018-11-10T19:08:00Z">
              <w:tcPr>
                <w:tcW w:w="1050" w:type="dxa"/>
                <w:shd w:val="clear" w:color="auto" w:fill="auto"/>
              </w:tcPr>
            </w:tcPrChange>
          </w:tcPr>
          <w:p>
            <w:pPr>
              <w:rPr>
                <w:ins w:id="2040" w:author="hyx" w:date="2018-11-10T19:07:00Z"/>
              </w:rPr>
            </w:pPr>
            <w:ins w:id="2041" w:author="hyx" w:date="2018-11-10T19:07:00Z">
              <w:r>
                <w:rPr>
                  <w:rFonts w:hint="eastAsia"/>
                </w:rPr>
                <w:t>吕、陈2</w:t>
              </w:r>
            </w:ins>
          </w:p>
        </w:tc>
        <w:tc>
          <w:tcPr>
            <w:tcW w:w="1051" w:type="dxa"/>
            <w:shd w:val="clear" w:color="auto" w:fill="auto"/>
            <w:tcPrChange w:id="2042" w:author="hyx" w:date="2018-11-10T19:08:00Z">
              <w:tcPr>
                <w:tcW w:w="1051" w:type="dxa"/>
                <w:shd w:val="clear" w:color="auto" w:fill="auto"/>
              </w:tcPr>
            </w:tcPrChange>
          </w:tcPr>
          <w:p>
            <w:pPr>
              <w:rPr>
                <w:ins w:id="2043" w:author="hyx" w:date="2018-11-10T19:07:00Z"/>
              </w:rPr>
            </w:pPr>
          </w:p>
        </w:tc>
        <w:tc>
          <w:tcPr>
            <w:tcW w:w="1051" w:type="dxa"/>
            <w:shd w:val="clear" w:color="auto" w:fill="auto"/>
            <w:tcPrChange w:id="2044" w:author="hyx" w:date="2018-11-10T19:08:00Z">
              <w:tcPr>
                <w:tcW w:w="1051" w:type="dxa"/>
                <w:shd w:val="clear" w:color="auto" w:fill="auto"/>
              </w:tcPr>
            </w:tcPrChange>
          </w:tcPr>
          <w:p>
            <w:pPr>
              <w:rPr>
                <w:ins w:id="2045" w:author="hyx" w:date="2018-11-10T19:07:00Z"/>
              </w:rPr>
            </w:pPr>
            <w:ins w:id="2046" w:author="hyx" w:date="2018-11-10T19:07:00Z">
              <w:r>
                <w:rPr>
                  <w:rFonts w:hint="eastAsia"/>
                </w:rPr>
                <w:t>黄</w:t>
              </w:r>
            </w:ins>
          </w:p>
        </w:tc>
        <w:tc>
          <w:tcPr>
            <w:tcW w:w="1052" w:type="dxa"/>
            <w:shd w:val="clear" w:color="auto" w:fill="auto"/>
            <w:tcPrChange w:id="2047" w:author="hyx" w:date="2018-11-10T19:08:00Z">
              <w:tcPr>
                <w:tcW w:w="1052" w:type="dxa"/>
                <w:shd w:val="clear" w:color="auto" w:fill="auto"/>
              </w:tcPr>
            </w:tcPrChange>
          </w:tcPr>
          <w:p>
            <w:pPr>
              <w:rPr>
                <w:ins w:id="2048" w:author="hyx" w:date="2018-11-10T19:07:00Z"/>
              </w:rPr>
            </w:pPr>
          </w:p>
        </w:tc>
        <w:tc>
          <w:tcPr>
            <w:tcW w:w="1052" w:type="dxa"/>
            <w:shd w:val="clear" w:color="auto" w:fill="auto"/>
            <w:tcPrChange w:id="2049" w:author="hyx" w:date="2018-11-10T19:08:00Z">
              <w:tcPr>
                <w:tcW w:w="1052" w:type="dxa"/>
                <w:shd w:val="clear" w:color="auto" w:fill="auto"/>
              </w:tcPr>
            </w:tcPrChange>
          </w:tcPr>
          <w:p>
            <w:pPr>
              <w:rPr>
                <w:ins w:id="2050" w:author="hyx" w:date="2018-11-10T19:07:00Z"/>
              </w:rPr>
            </w:pPr>
          </w:p>
        </w:tc>
        <w:tc>
          <w:tcPr>
            <w:tcW w:w="986" w:type="dxa"/>
            <w:shd w:val="clear" w:color="auto" w:fill="auto"/>
            <w:tcPrChange w:id="2051" w:author="hyx" w:date="2018-11-10T19:08:00Z">
              <w:tcPr>
                <w:tcW w:w="986" w:type="dxa"/>
                <w:shd w:val="clear" w:color="auto" w:fill="auto"/>
              </w:tcPr>
            </w:tcPrChange>
          </w:tcPr>
          <w:p>
            <w:pPr>
              <w:rPr>
                <w:ins w:id="2052" w:author="hyx" w:date="2018-11-10T19:07:00Z"/>
              </w:rPr>
            </w:pPr>
            <w:ins w:id="2053" w:author="hyx" w:date="2018-11-10T19:07:00Z">
              <w:r>
                <w:rPr>
                  <w:rFonts w:hint="eastAsia"/>
                </w:rPr>
                <w:t>吕、陈2</w:t>
              </w:r>
            </w:ins>
          </w:p>
          <w:p>
            <w:pPr>
              <w:rPr>
                <w:ins w:id="2054" w:author="hyx" w:date="2018-11-10T19:07:00Z"/>
              </w:rPr>
            </w:pPr>
            <w:ins w:id="2055" w:author="hyx" w:date="2018-11-10T19:07:00Z">
              <w:r>
                <w:rPr>
                  <w:rFonts w:hint="eastAsia"/>
                </w:rPr>
                <w:t>徐、陈1</w:t>
              </w:r>
            </w:ins>
          </w:p>
          <w:p>
            <w:pPr>
              <w:rPr>
                <w:ins w:id="2056" w:author="hyx" w:date="2018-11-10T19:07:00Z"/>
              </w:rPr>
            </w:pPr>
            <w:ins w:id="2057" w:author="hyx" w:date="2018-11-10T19:07:00Z">
              <w:r>
                <w:rPr>
                  <w:rFonts w:hint="eastAsia"/>
                </w:rPr>
                <w:t>黄</w:t>
              </w:r>
            </w:ins>
          </w:p>
        </w:tc>
        <w:tc>
          <w:tcPr>
            <w:tcW w:w="986" w:type="dxa"/>
            <w:shd w:val="clear" w:color="auto" w:fill="auto"/>
            <w:tcPrChange w:id="2058" w:author="hyx" w:date="2018-11-10T19:08:00Z">
              <w:tcPr>
                <w:tcW w:w="986" w:type="dxa"/>
                <w:shd w:val="clear" w:color="auto" w:fill="auto"/>
              </w:tcPr>
            </w:tcPrChange>
          </w:tcPr>
          <w:p>
            <w:pPr>
              <w:rPr>
                <w:ins w:id="2059" w:author="hyx" w:date="2018-11-10T19:07:00Z"/>
              </w:rPr>
            </w:pPr>
            <w:ins w:id="2060" w:author="hyx" w:date="2018-11-10T19:07:00Z">
              <w:r>
                <w:rPr>
                  <w:rFonts w:hint="eastAsia"/>
                </w:rPr>
                <w:t>吕、陈2</w:t>
              </w:r>
            </w:ins>
          </w:p>
          <w:p>
            <w:pPr>
              <w:rPr>
                <w:ins w:id="2061" w:author="hyx" w:date="2018-11-10T19:07:00Z"/>
              </w:rPr>
            </w:pPr>
            <w:ins w:id="2062" w:author="hyx" w:date="2018-11-10T19:07:00Z">
              <w:r>
                <w:rPr>
                  <w:rFonts w:hint="eastAsia"/>
                </w:rPr>
                <w:t>徐、陈1</w:t>
              </w:r>
            </w:ins>
          </w:p>
          <w:p>
            <w:pPr>
              <w:rPr>
                <w:ins w:id="2063" w:author="hyx" w:date="2018-11-10T19:07:00Z"/>
              </w:rPr>
            </w:pPr>
            <w:ins w:id="2064"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66"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065" w:author="hyx" w:date="2018-11-10T19:07:00Z"/>
          <w:trPrChange w:id="2066" w:author="hyx" w:date="2018-11-10T19:08:00Z">
            <w:trPr>
              <w:jc w:val="right"/>
            </w:trPr>
          </w:trPrChange>
        </w:trPr>
        <w:tc>
          <w:tcPr>
            <w:tcW w:w="1068" w:type="dxa"/>
            <w:shd w:val="clear" w:color="auto" w:fill="9CC2E5" w:themeFill="accent1" w:themeFillTint="99"/>
            <w:tcPrChange w:id="2067" w:author="hyx" w:date="2018-11-10T19:08:00Z">
              <w:tcPr>
                <w:tcW w:w="1068" w:type="dxa"/>
                <w:shd w:val="clear" w:color="auto" w:fill="auto"/>
              </w:tcPr>
            </w:tcPrChange>
          </w:tcPr>
          <w:p>
            <w:pPr>
              <w:rPr>
                <w:ins w:id="2068" w:author="hyx" w:date="2018-11-10T19:07:00Z"/>
              </w:rPr>
            </w:pPr>
            <w:ins w:id="2069" w:author="hyx" w:date="2018-11-10T19:07:00Z">
              <w:r>
                <w:rPr>
                  <w:rFonts w:hint="eastAsia"/>
                </w:rPr>
                <w:t>下午-2</w:t>
              </w:r>
            </w:ins>
          </w:p>
        </w:tc>
        <w:tc>
          <w:tcPr>
            <w:tcW w:w="1050" w:type="dxa"/>
            <w:shd w:val="clear" w:color="auto" w:fill="auto"/>
            <w:tcPrChange w:id="2070" w:author="hyx" w:date="2018-11-10T19:08:00Z">
              <w:tcPr>
                <w:tcW w:w="1050" w:type="dxa"/>
                <w:shd w:val="clear" w:color="auto" w:fill="auto"/>
              </w:tcPr>
            </w:tcPrChange>
          </w:tcPr>
          <w:p>
            <w:pPr>
              <w:rPr>
                <w:ins w:id="2071" w:author="hyx" w:date="2018-11-10T19:07:00Z"/>
              </w:rPr>
            </w:pPr>
            <w:ins w:id="2072" w:author="hyx" w:date="2018-11-10T19:07:00Z">
              <w:r>
                <w:rPr>
                  <w:rFonts w:hint="eastAsia"/>
                </w:rPr>
                <w:t>吕、徐</w:t>
              </w:r>
            </w:ins>
          </w:p>
        </w:tc>
        <w:tc>
          <w:tcPr>
            <w:tcW w:w="1051" w:type="dxa"/>
            <w:shd w:val="clear" w:color="auto" w:fill="auto"/>
            <w:tcPrChange w:id="2073" w:author="hyx" w:date="2018-11-10T19:08:00Z">
              <w:tcPr>
                <w:tcW w:w="1051" w:type="dxa"/>
                <w:shd w:val="clear" w:color="auto" w:fill="auto"/>
              </w:tcPr>
            </w:tcPrChange>
          </w:tcPr>
          <w:p>
            <w:pPr>
              <w:rPr>
                <w:ins w:id="2074" w:author="hyx" w:date="2018-11-10T19:07:00Z"/>
              </w:rPr>
            </w:pPr>
          </w:p>
        </w:tc>
        <w:tc>
          <w:tcPr>
            <w:tcW w:w="1051" w:type="dxa"/>
            <w:shd w:val="clear" w:color="auto" w:fill="auto"/>
            <w:tcPrChange w:id="2075" w:author="hyx" w:date="2018-11-10T19:08:00Z">
              <w:tcPr>
                <w:tcW w:w="1051" w:type="dxa"/>
                <w:shd w:val="clear" w:color="auto" w:fill="auto"/>
              </w:tcPr>
            </w:tcPrChange>
          </w:tcPr>
          <w:p>
            <w:pPr>
              <w:rPr>
                <w:ins w:id="2076" w:author="hyx" w:date="2018-11-10T19:07:00Z"/>
              </w:rPr>
            </w:pPr>
            <w:ins w:id="2077" w:author="hyx" w:date="2018-11-10T19:07:00Z">
              <w:r>
                <w:rPr>
                  <w:rFonts w:hint="eastAsia"/>
                </w:rPr>
                <w:t>黄、陈2</w:t>
              </w:r>
            </w:ins>
          </w:p>
        </w:tc>
        <w:tc>
          <w:tcPr>
            <w:tcW w:w="1052" w:type="dxa"/>
            <w:shd w:val="clear" w:color="auto" w:fill="auto"/>
            <w:tcPrChange w:id="2078" w:author="hyx" w:date="2018-11-10T19:08:00Z">
              <w:tcPr>
                <w:tcW w:w="1052" w:type="dxa"/>
                <w:shd w:val="clear" w:color="auto" w:fill="auto"/>
              </w:tcPr>
            </w:tcPrChange>
          </w:tcPr>
          <w:p>
            <w:pPr>
              <w:rPr>
                <w:ins w:id="2079" w:author="hyx" w:date="2018-11-10T19:07:00Z"/>
              </w:rPr>
            </w:pPr>
          </w:p>
        </w:tc>
        <w:tc>
          <w:tcPr>
            <w:tcW w:w="1052" w:type="dxa"/>
            <w:shd w:val="clear" w:color="auto" w:fill="auto"/>
            <w:tcPrChange w:id="2080" w:author="hyx" w:date="2018-11-10T19:08:00Z">
              <w:tcPr>
                <w:tcW w:w="1052" w:type="dxa"/>
                <w:shd w:val="clear" w:color="auto" w:fill="auto"/>
              </w:tcPr>
            </w:tcPrChange>
          </w:tcPr>
          <w:p>
            <w:pPr>
              <w:rPr>
                <w:ins w:id="2081" w:author="hyx" w:date="2018-11-10T19:07:00Z"/>
              </w:rPr>
            </w:pPr>
          </w:p>
        </w:tc>
        <w:tc>
          <w:tcPr>
            <w:tcW w:w="986" w:type="dxa"/>
            <w:shd w:val="clear" w:color="auto" w:fill="auto"/>
            <w:tcPrChange w:id="2082" w:author="hyx" w:date="2018-11-10T19:08:00Z">
              <w:tcPr>
                <w:tcW w:w="986" w:type="dxa"/>
                <w:shd w:val="clear" w:color="auto" w:fill="auto"/>
              </w:tcPr>
            </w:tcPrChange>
          </w:tcPr>
          <w:p>
            <w:pPr>
              <w:rPr>
                <w:ins w:id="2083" w:author="hyx" w:date="2018-11-10T19:07:00Z"/>
              </w:rPr>
            </w:pPr>
            <w:ins w:id="2084" w:author="hyx" w:date="2018-11-10T19:07:00Z">
              <w:r>
                <w:rPr>
                  <w:rFonts w:hint="eastAsia"/>
                </w:rPr>
                <w:t>吕、陈2</w:t>
              </w:r>
            </w:ins>
          </w:p>
          <w:p>
            <w:pPr>
              <w:rPr>
                <w:ins w:id="2085" w:author="hyx" w:date="2018-11-10T19:07:00Z"/>
              </w:rPr>
            </w:pPr>
            <w:ins w:id="2086" w:author="hyx" w:date="2018-11-10T19:07:00Z">
              <w:r>
                <w:rPr>
                  <w:rFonts w:hint="eastAsia"/>
                </w:rPr>
                <w:t>徐、陈1</w:t>
              </w:r>
            </w:ins>
          </w:p>
          <w:p>
            <w:pPr>
              <w:rPr>
                <w:ins w:id="2087" w:author="hyx" w:date="2018-11-10T19:07:00Z"/>
              </w:rPr>
            </w:pPr>
            <w:ins w:id="2088" w:author="hyx" w:date="2018-11-10T19:07:00Z">
              <w:r>
                <w:rPr>
                  <w:rFonts w:hint="eastAsia"/>
                </w:rPr>
                <w:t xml:space="preserve">黄 </w:t>
              </w:r>
            </w:ins>
          </w:p>
        </w:tc>
        <w:tc>
          <w:tcPr>
            <w:tcW w:w="986" w:type="dxa"/>
            <w:shd w:val="clear" w:color="auto" w:fill="auto"/>
            <w:tcPrChange w:id="2089" w:author="hyx" w:date="2018-11-10T19:08:00Z">
              <w:tcPr>
                <w:tcW w:w="986" w:type="dxa"/>
                <w:shd w:val="clear" w:color="auto" w:fill="auto"/>
              </w:tcPr>
            </w:tcPrChange>
          </w:tcPr>
          <w:p>
            <w:pPr>
              <w:rPr>
                <w:ins w:id="2090" w:author="hyx" w:date="2018-11-10T19:07:00Z"/>
              </w:rPr>
            </w:pPr>
            <w:ins w:id="2091" w:author="hyx" w:date="2018-11-10T19:07:00Z">
              <w:r>
                <w:rPr>
                  <w:rFonts w:hint="eastAsia"/>
                </w:rPr>
                <w:t>吕、陈2</w:t>
              </w:r>
            </w:ins>
          </w:p>
          <w:p>
            <w:pPr>
              <w:rPr>
                <w:ins w:id="2092" w:author="hyx" w:date="2018-11-10T19:07:00Z"/>
              </w:rPr>
            </w:pPr>
            <w:ins w:id="2093" w:author="hyx" w:date="2018-11-10T19:07:00Z">
              <w:r>
                <w:rPr>
                  <w:rFonts w:hint="eastAsia"/>
                </w:rPr>
                <w:t>徐、陈1</w:t>
              </w:r>
            </w:ins>
          </w:p>
          <w:p>
            <w:pPr>
              <w:rPr>
                <w:ins w:id="2094" w:author="hyx" w:date="2018-11-10T19:07:00Z"/>
              </w:rPr>
            </w:pPr>
            <w:ins w:id="2095"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97"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096" w:author="hyx" w:date="2018-11-10T19:07:00Z"/>
          <w:trPrChange w:id="2097" w:author="hyx" w:date="2018-11-10T19:08:00Z">
            <w:trPr>
              <w:jc w:val="right"/>
            </w:trPr>
          </w:trPrChange>
        </w:trPr>
        <w:tc>
          <w:tcPr>
            <w:tcW w:w="1068" w:type="dxa"/>
            <w:shd w:val="clear" w:color="auto" w:fill="9CC2E5" w:themeFill="accent1" w:themeFillTint="99"/>
            <w:tcPrChange w:id="2098" w:author="hyx" w:date="2018-11-10T19:08:00Z">
              <w:tcPr>
                <w:tcW w:w="1068" w:type="dxa"/>
                <w:shd w:val="clear" w:color="auto" w:fill="auto"/>
              </w:tcPr>
            </w:tcPrChange>
          </w:tcPr>
          <w:p>
            <w:pPr>
              <w:rPr>
                <w:ins w:id="2099" w:author="hyx" w:date="2018-11-10T19:07:00Z"/>
              </w:rPr>
            </w:pPr>
            <w:ins w:id="2100" w:author="hyx" w:date="2018-11-10T19:07:00Z">
              <w:r>
                <w:rPr>
                  <w:rFonts w:hint="eastAsia"/>
                </w:rPr>
                <w:t>晚修</w:t>
              </w:r>
            </w:ins>
          </w:p>
        </w:tc>
        <w:tc>
          <w:tcPr>
            <w:tcW w:w="1050" w:type="dxa"/>
            <w:shd w:val="clear" w:color="auto" w:fill="auto"/>
            <w:tcPrChange w:id="2101" w:author="hyx" w:date="2018-11-10T19:08:00Z">
              <w:tcPr>
                <w:tcW w:w="1050" w:type="dxa"/>
                <w:shd w:val="clear" w:color="auto" w:fill="auto"/>
              </w:tcPr>
            </w:tcPrChange>
          </w:tcPr>
          <w:p>
            <w:pPr>
              <w:rPr>
                <w:ins w:id="2102" w:author="hyx" w:date="2018-11-10T19:07:00Z"/>
              </w:rPr>
            </w:pPr>
            <w:ins w:id="2103" w:author="hyx" w:date="2018-11-10T19:07:00Z">
              <w:r>
                <w:rPr>
                  <w:rFonts w:hint="eastAsia"/>
                </w:rPr>
                <w:t>吕、陈2</w:t>
              </w:r>
            </w:ins>
          </w:p>
          <w:p>
            <w:pPr>
              <w:rPr>
                <w:ins w:id="2104" w:author="hyx" w:date="2018-11-10T19:07:00Z"/>
              </w:rPr>
            </w:pPr>
            <w:ins w:id="2105" w:author="hyx" w:date="2018-11-10T19:07:00Z">
              <w:r>
                <w:rPr>
                  <w:rFonts w:hint="eastAsia"/>
                </w:rPr>
                <w:t>徐、陈1</w:t>
              </w:r>
            </w:ins>
          </w:p>
          <w:p>
            <w:pPr>
              <w:rPr>
                <w:ins w:id="2106" w:author="hyx" w:date="2018-11-10T19:07:00Z"/>
              </w:rPr>
            </w:pPr>
            <w:ins w:id="2107" w:author="hyx" w:date="2018-11-10T19:07:00Z">
              <w:r>
                <w:rPr>
                  <w:rFonts w:hint="eastAsia"/>
                </w:rPr>
                <w:t>黄</w:t>
              </w:r>
            </w:ins>
          </w:p>
        </w:tc>
        <w:tc>
          <w:tcPr>
            <w:tcW w:w="1051" w:type="dxa"/>
            <w:shd w:val="clear" w:color="auto" w:fill="auto"/>
            <w:tcPrChange w:id="2108" w:author="hyx" w:date="2018-11-10T19:08:00Z">
              <w:tcPr>
                <w:tcW w:w="1051" w:type="dxa"/>
                <w:shd w:val="clear" w:color="auto" w:fill="auto"/>
              </w:tcPr>
            </w:tcPrChange>
          </w:tcPr>
          <w:p>
            <w:pPr>
              <w:rPr>
                <w:ins w:id="2109" w:author="hyx" w:date="2018-11-10T19:07:00Z"/>
              </w:rPr>
            </w:pPr>
            <w:ins w:id="2110" w:author="hyx" w:date="2018-11-10T19:07:00Z">
              <w:r>
                <w:rPr>
                  <w:rFonts w:hint="eastAsia"/>
                </w:rPr>
                <w:t>吕、陈2</w:t>
              </w:r>
            </w:ins>
          </w:p>
          <w:p>
            <w:pPr>
              <w:rPr>
                <w:ins w:id="2111" w:author="hyx" w:date="2018-11-10T19:07:00Z"/>
              </w:rPr>
            </w:pPr>
            <w:ins w:id="2112" w:author="hyx" w:date="2018-11-10T19:07:00Z">
              <w:r>
                <w:rPr>
                  <w:rFonts w:hint="eastAsia"/>
                </w:rPr>
                <w:t>徐、陈1</w:t>
              </w:r>
            </w:ins>
          </w:p>
          <w:p>
            <w:pPr>
              <w:rPr>
                <w:ins w:id="2113" w:author="hyx" w:date="2018-11-10T19:07:00Z"/>
              </w:rPr>
            </w:pPr>
            <w:ins w:id="2114" w:author="hyx" w:date="2018-11-10T19:07:00Z">
              <w:r>
                <w:rPr>
                  <w:rFonts w:hint="eastAsia"/>
                </w:rPr>
                <w:t>黄</w:t>
              </w:r>
            </w:ins>
          </w:p>
        </w:tc>
        <w:tc>
          <w:tcPr>
            <w:tcW w:w="1051" w:type="dxa"/>
            <w:shd w:val="clear" w:color="auto" w:fill="auto"/>
            <w:tcPrChange w:id="2115" w:author="hyx" w:date="2018-11-10T19:08:00Z">
              <w:tcPr>
                <w:tcW w:w="1051" w:type="dxa"/>
                <w:shd w:val="clear" w:color="auto" w:fill="auto"/>
              </w:tcPr>
            </w:tcPrChange>
          </w:tcPr>
          <w:p>
            <w:pPr>
              <w:rPr>
                <w:ins w:id="2116" w:author="hyx" w:date="2018-11-10T19:07:00Z"/>
              </w:rPr>
            </w:pPr>
            <w:ins w:id="2117" w:author="hyx" w:date="2018-11-10T19:07:00Z">
              <w:r>
                <w:rPr>
                  <w:rFonts w:hint="eastAsia"/>
                </w:rPr>
                <w:t>吕、陈2</w:t>
              </w:r>
            </w:ins>
          </w:p>
          <w:p>
            <w:pPr>
              <w:rPr>
                <w:ins w:id="2118" w:author="hyx" w:date="2018-11-10T19:07:00Z"/>
              </w:rPr>
            </w:pPr>
            <w:ins w:id="2119" w:author="hyx" w:date="2018-11-10T19:07:00Z">
              <w:r>
                <w:rPr>
                  <w:rFonts w:hint="eastAsia"/>
                </w:rPr>
                <w:t>徐、陈1</w:t>
              </w:r>
            </w:ins>
          </w:p>
          <w:p>
            <w:pPr>
              <w:rPr>
                <w:ins w:id="2120" w:author="hyx" w:date="2018-11-10T19:07:00Z"/>
              </w:rPr>
            </w:pPr>
            <w:ins w:id="2121" w:author="hyx" w:date="2018-11-10T19:07:00Z">
              <w:r>
                <w:rPr>
                  <w:rFonts w:hint="eastAsia"/>
                </w:rPr>
                <w:t>黄</w:t>
              </w:r>
            </w:ins>
          </w:p>
        </w:tc>
        <w:tc>
          <w:tcPr>
            <w:tcW w:w="1052" w:type="dxa"/>
            <w:shd w:val="clear" w:color="auto" w:fill="auto"/>
            <w:tcPrChange w:id="2122" w:author="hyx" w:date="2018-11-10T19:08:00Z">
              <w:tcPr>
                <w:tcW w:w="1052" w:type="dxa"/>
                <w:shd w:val="clear" w:color="auto" w:fill="auto"/>
              </w:tcPr>
            </w:tcPrChange>
          </w:tcPr>
          <w:p>
            <w:pPr>
              <w:rPr>
                <w:ins w:id="2123" w:author="hyx" w:date="2018-11-10T19:07:00Z"/>
              </w:rPr>
            </w:pPr>
            <w:ins w:id="2124" w:author="hyx" w:date="2018-11-10T19:07:00Z">
              <w:r>
                <w:rPr>
                  <w:rFonts w:hint="eastAsia"/>
                </w:rPr>
                <w:t>吕、陈2</w:t>
              </w:r>
            </w:ins>
          </w:p>
          <w:p>
            <w:pPr>
              <w:rPr>
                <w:ins w:id="2125" w:author="hyx" w:date="2018-11-10T19:07:00Z"/>
              </w:rPr>
            </w:pPr>
            <w:ins w:id="2126" w:author="hyx" w:date="2018-11-10T19:07:00Z">
              <w:r>
                <w:rPr>
                  <w:rFonts w:hint="eastAsia"/>
                </w:rPr>
                <w:t>徐、陈1</w:t>
              </w:r>
            </w:ins>
          </w:p>
          <w:p>
            <w:pPr>
              <w:rPr>
                <w:ins w:id="2127" w:author="hyx" w:date="2018-11-10T19:07:00Z"/>
              </w:rPr>
            </w:pPr>
            <w:ins w:id="2128" w:author="hyx" w:date="2018-11-10T19:07:00Z">
              <w:r>
                <w:rPr>
                  <w:rFonts w:hint="eastAsia"/>
                </w:rPr>
                <w:t>黄</w:t>
              </w:r>
            </w:ins>
          </w:p>
        </w:tc>
        <w:tc>
          <w:tcPr>
            <w:tcW w:w="1052" w:type="dxa"/>
            <w:shd w:val="clear" w:color="auto" w:fill="auto"/>
            <w:tcPrChange w:id="2129" w:author="hyx" w:date="2018-11-10T19:08:00Z">
              <w:tcPr>
                <w:tcW w:w="1052" w:type="dxa"/>
                <w:shd w:val="clear" w:color="auto" w:fill="auto"/>
              </w:tcPr>
            </w:tcPrChange>
          </w:tcPr>
          <w:p>
            <w:pPr>
              <w:rPr>
                <w:ins w:id="2130" w:author="hyx" w:date="2018-11-10T19:07:00Z"/>
              </w:rPr>
            </w:pPr>
            <w:ins w:id="2131" w:author="hyx" w:date="2018-11-10T19:07:00Z">
              <w:r>
                <w:rPr>
                  <w:rFonts w:hint="eastAsia"/>
                </w:rPr>
                <w:t>吕、陈2</w:t>
              </w:r>
            </w:ins>
          </w:p>
          <w:p>
            <w:pPr>
              <w:rPr>
                <w:ins w:id="2132" w:author="hyx" w:date="2018-11-10T19:07:00Z"/>
              </w:rPr>
            </w:pPr>
            <w:ins w:id="2133" w:author="hyx" w:date="2018-11-10T19:07:00Z">
              <w:r>
                <w:rPr>
                  <w:rFonts w:hint="eastAsia"/>
                </w:rPr>
                <w:t>徐、陈1</w:t>
              </w:r>
            </w:ins>
          </w:p>
          <w:p>
            <w:pPr>
              <w:rPr>
                <w:ins w:id="2134" w:author="hyx" w:date="2018-11-10T19:07:00Z"/>
              </w:rPr>
            </w:pPr>
            <w:ins w:id="2135" w:author="hyx" w:date="2018-11-10T19:07:00Z">
              <w:r>
                <w:rPr>
                  <w:rFonts w:hint="eastAsia"/>
                </w:rPr>
                <w:t>黄</w:t>
              </w:r>
            </w:ins>
          </w:p>
        </w:tc>
        <w:tc>
          <w:tcPr>
            <w:tcW w:w="986" w:type="dxa"/>
            <w:shd w:val="clear" w:color="auto" w:fill="auto"/>
            <w:tcPrChange w:id="2136" w:author="hyx" w:date="2018-11-10T19:08:00Z">
              <w:tcPr>
                <w:tcW w:w="986" w:type="dxa"/>
                <w:shd w:val="clear" w:color="auto" w:fill="auto"/>
              </w:tcPr>
            </w:tcPrChange>
          </w:tcPr>
          <w:p>
            <w:pPr>
              <w:rPr>
                <w:ins w:id="2137" w:author="hyx" w:date="2018-11-10T19:07:00Z"/>
              </w:rPr>
            </w:pPr>
            <w:ins w:id="2138" w:author="hyx" w:date="2018-11-10T19:07:00Z">
              <w:r>
                <w:rPr>
                  <w:rFonts w:hint="eastAsia"/>
                </w:rPr>
                <w:t>吕、陈2</w:t>
              </w:r>
            </w:ins>
          </w:p>
          <w:p>
            <w:pPr>
              <w:rPr>
                <w:ins w:id="2139" w:author="hyx" w:date="2018-11-10T19:07:00Z"/>
              </w:rPr>
            </w:pPr>
            <w:ins w:id="2140" w:author="hyx" w:date="2018-11-10T19:07:00Z">
              <w:r>
                <w:rPr>
                  <w:rFonts w:hint="eastAsia"/>
                </w:rPr>
                <w:t>徐、陈1</w:t>
              </w:r>
            </w:ins>
          </w:p>
          <w:p>
            <w:pPr>
              <w:rPr>
                <w:ins w:id="2141" w:author="hyx" w:date="2018-11-10T19:07:00Z"/>
              </w:rPr>
            </w:pPr>
            <w:ins w:id="2142" w:author="hyx" w:date="2018-11-10T19:07:00Z">
              <w:r>
                <w:rPr>
                  <w:rFonts w:hint="eastAsia"/>
                </w:rPr>
                <w:t>黄</w:t>
              </w:r>
            </w:ins>
          </w:p>
        </w:tc>
        <w:tc>
          <w:tcPr>
            <w:tcW w:w="986" w:type="dxa"/>
            <w:shd w:val="clear" w:color="auto" w:fill="auto"/>
            <w:tcPrChange w:id="2143" w:author="hyx" w:date="2018-11-10T19:08:00Z">
              <w:tcPr>
                <w:tcW w:w="986" w:type="dxa"/>
                <w:shd w:val="clear" w:color="auto" w:fill="auto"/>
              </w:tcPr>
            </w:tcPrChange>
          </w:tcPr>
          <w:p>
            <w:pPr>
              <w:rPr>
                <w:ins w:id="2144" w:author="hyx" w:date="2018-11-10T19:07:00Z"/>
              </w:rPr>
            </w:pPr>
            <w:ins w:id="2145" w:author="hyx" w:date="2018-11-10T19:07:00Z">
              <w:r>
                <w:rPr>
                  <w:rFonts w:hint="eastAsia"/>
                </w:rPr>
                <w:t>吕、陈2</w:t>
              </w:r>
            </w:ins>
          </w:p>
          <w:p>
            <w:pPr>
              <w:rPr>
                <w:ins w:id="2146" w:author="hyx" w:date="2018-11-10T19:07:00Z"/>
              </w:rPr>
            </w:pPr>
            <w:ins w:id="2147" w:author="hyx" w:date="2018-11-10T19:07:00Z">
              <w:r>
                <w:rPr>
                  <w:rFonts w:hint="eastAsia"/>
                </w:rPr>
                <w:t>徐、陈1</w:t>
              </w:r>
            </w:ins>
          </w:p>
          <w:p>
            <w:pPr>
              <w:rPr>
                <w:ins w:id="2148" w:author="hyx" w:date="2018-11-10T19:07:00Z"/>
              </w:rPr>
            </w:pPr>
            <w:ins w:id="2149" w:author="hyx" w:date="2018-11-10T19:07:00Z">
              <w:r>
                <w:rPr>
                  <w:rFonts w:hint="eastAsia"/>
                </w:rPr>
                <w:t>黄</w:t>
              </w:r>
            </w:ins>
          </w:p>
        </w:tc>
      </w:tr>
    </w:tbl>
    <w:p>
      <w:pPr>
        <w:rPr>
          <w:ins w:id="2150" w:author="hyx" w:date="2018-11-10T19:07:00Z"/>
        </w:rPr>
      </w:pPr>
      <w:ins w:id="2151" w:author="hyx" w:date="2018-11-10T19:07:00Z">
        <w:r>
          <w:rPr>
            <w:rFonts w:hint="eastAsia"/>
          </w:rPr>
          <w:t>吕：吕迪        徐：徐双铅      陈1：陈俊仁      陈2：陈苏民</w:t>
        </w:r>
      </w:ins>
      <w:r>
        <w:rPr>
          <w:rFonts w:hint="eastAsia"/>
        </w:rPr>
        <w:t xml:space="preserve">   黄：黄叶轩</w:t>
      </w:r>
    </w:p>
    <w:p/>
    <w:p/>
    <w:p/>
    <w:p>
      <w:pPr>
        <w:pStyle w:val="70"/>
      </w:pPr>
      <w:del w:id="2152" w:author="hyx" w:date="2018-11-13T10:31:00Z">
        <w:bookmarkStart w:id="122" w:name="_Toc9270"/>
        <w:r>
          <w:rPr>
            <w:rFonts w:hint="eastAsia"/>
          </w:rPr>
          <w:delText>认可与奖励</w:delText>
        </w:r>
        <w:bookmarkEnd w:id="119"/>
        <w:bookmarkEnd w:id="120"/>
        <w:bookmarkEnd w:id="121"/>
      </w:del>
      <w:ins w:id="2153" w:author="hyx" w:date="2018-11-13T10:31:00Z">
        <w:r>
          <w:rPr>
            <w:rFonts w:hint="eastAsia"/>
          </w:rPr>
          <w:t>绩效考核</w:t>
        </w:r>
        <w:bookmarkEnd w:id="122"/>
      </w:ins>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3162"/>
        <w:gridCol w:w="23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rPr>
            </w:pPr>
            <w:r>
              <w:rPr>
                <w:rFonts w:hint="eastAsia"/>
                <w:b/>
              </w:rPr>
              <w:t>等级</w:t>
            </w:r>
          </w:p>
        </w:tc>
        <w:tc>
          <w:tcPr>
            <w:tcW w:w="3162" w:type="dxa"/>
            <w:shd w:val="clear" w:color="auto" w:fill="BDD6EE" w:themeFill="accent1" w:themeFillTint="66"/>
          </w:tcPr>
          <w:p>
            <w:pPr>
              <w:rPr>
                <w:b/>
              </w:rPr>
            </w:pPr>
            <w:r>
              <w:rPr>
                <w:rFonts w:hint="eastAsia"/>
                <w:b/>
              </w:rPr>
              <w:t>原因</w:t>
            </w:r>
          </w:p>
        </w:tc>
        <w:tc>
          <w:tcPr>
            <w:tcW w:w="2347" w:type="dxa"/>
            <w:shd w:val="clear" w:color="auto" w:fill="BDD6EE" w:themeFill="accent1" w:themeFillTint="66"/>
          </w:tcPr>
          <w:p>
            <w:pPr>
              <w:rPr>
                <w:b/>
              </w:rPr>
            </w:pPr>
            <w:r>
              <w:rPr>
                <w:rFonts w:hint="eastAsia"/>
                <w:b/>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r>
              <w:rPr>
                <w:rFonts w:hint="eastAsia"/>
              </w:rPr>
              <w:t>不合格</w:t>
            </w:r>
          </w:p>
        </w:tc>
        <w:tc>
          <w:tcPr>
            <w:tcW w:w="3162" w:type="dxa"/>
            <w:shd w:val="clear" w:color="auto" w:fill="auto"/>
          </w:tcPr>
          <w:p>
            <w:r>
              <w:rPr>
                <w:rFonts w:hint="eastAsia"/>
              </w:rPr>
              <w:t>没有按时完成任务，或以其他原因导致全组扣分</w:t>
            </w:r>
          </w:p>
        </w:tc>
        <w:tc>
          <w:tcPr>
            <w:tcW w:w="2347" w:type="dxa"/>
          </w:tcPr>
          <w:p>
            <w:del w:id="2154" w:author="hyx" w:date="2018-11-10T19:09:00Z">
              <w:r>
                <w:rPr>
                  <w:rFonts w:hint="eastAsia"/>
                </w:rPr>
                <w:delText>暂无</w:delText>
              </w:r>
            </w:del>
            <w:ins w:id="2155" w:author="hyx" w:date="2018-11-10T19:10:00Z">
              <w:r>
                <w:rPr>
                  <w:rFonts w:hint="eastAsia"/>
                </w:rPr>
                <w:t>批评教育，请客吃饭</w:t>
              </w:r>
            </w:ins>
            <w:ins w:id="2156" w:author="hyx" w:date="2018-11-10T19:11:00Z">
              <w:r>
                <w:rPr>
                  <w:rFonts w:hint="eastAsia"/>
                </w:rPr>
                <w:t>，组内</w:t>
              </w:r>
            </w:ins>
            <w:ins w:id="2157" w:author="hyx" w:date="2018-11-10T19:12:00Z">
              <w:r>
                <w:rPr>
                  <w:rFonts w:hint="eastAsia"/>
                </w:rPr>
                <w:t>个人评分减分</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r>
              <w:rPr>
                <w:rFonts w:hint="eastAsia"/>
              </w:rPr>
              <w:t>合格</w:t>
            </w:r>
          </w:p>
        </w:tc>
        <w:tc>
          <w:tcPr>
            <w:tcW w:w="3162" w:type="dxa"/>
          </w:tcPr>
          <w:p>
            <w:r>
              <w:rPr>
                <w:rFonts w:hint="eastAsia"/>
              </w:rPr>
              <w:t>能完成布置的任务，但质量不高</w:t>
            </w:r>
          </w:p>
        </w:tc>
        <w:tc>
          <w:tcPr>
            <w:tcW w:w="2347" w:type="dxa"/>
          </w:tcPr>
          <w:p>
            <w:del w:id="2158" w:author="hyx" w:date="2018-11-10T19:10:00Z">
              <w:r>
                <w:rPr>
                  <w:rFonts w:hint="eastAsia"/>
                </w:rPr>
                <w:delText>暂无</w:delText>
              </w:r>
            </w:del>
            <w:ins w:id="2159" w:author="hyx" w:date="2018-11-10T19:11:00Z">
              <w:r>
                <w:rPr>
                  <w:rFonts w:hint="eastAsia"/>
                </w:rPr>
                <w:t>教育并提出改进点</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r>
              <w:rPr>
                <w:rFonts w:hint="eastAsia"/>
              </w:rPr>
              <w:t>良好</w:t>
            </w:r>
          </w:p>
        </w:tc>
        <w:tc>
          <w:tcPr>
            <w:tcW w:w="3162" w:type="dxa"/>
          </w:tcPr>
          <w:p>
            <w:r>
              <w:rPr>
                <w:rFonts w:hint="eastAsia"/>
              </w:rPr>
              <w:t>能完成布置的任务，且质量达到要求</w:t>
            </w:r>
          </w:p>
        </w:tc>
        <w:tc>
          <w:tcPr>
            <w:tcW w:w="2347" w:type="dxa"/>
          </w:tcPr>
          <w:p>
            <w:del w:id="2160" w:author="hyx" w:date="2018-11-10T19:12:00Z">
              <w:r>
                <w:rPr>
                  <w:rFonts w:hint="eastAsia"/>
                </w:rPr>
                <w:delText>暂无</w:delText>
              </w:r>
            </w:del>
            <w:ins w:id="2161" w:author="hyx" w:date="2018-11-10T19:12:00Z">
              <w:r>
                <w:rPr>
                  <w:rFonts w:hint="eastAsia"/>
                </w:rPr>
                <w:t>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r>
              <w:rPr>
                <w:rFonts w:hint="eastAsia"/>
              </w:rPr>
              <w:t>优秀</w:t>
            </w:r>
          </w:p>
        </w:tc>
        <w:tc>
          <w:tcPr>
            <w:tcW w:w="3162" w:type="dxa"/>
          </w:tcPr>
          <w:p>
            <w:r>
              <w:rPr>
                <w:rFonts w:hint="eastAsia"/>
              </w:rPr>
              <w:t>能完高质量的完成布置的任务，或以其他原因使全组加分</w:t>
            </w:r>
          </w:p>
        </w:tc>
        <w:tc>
          <w:tcPr>
            <w:tcW w:w="2347" w:type="dxa"/>
          </w:tcPr>
          <w:p>
            <w:ins w:id="2162" w:author="hyx" w:date="2018-11-10T19:13:00Z">
              <w:r>
                <w:rPr>
                  <w:rFonts w:hint="eastAsia"/>
                </w:rPr>
                <w:t>表扬该同学并在组内个人评分上加分</w:t>
              </w:r>
            </w:ins>
            <w:del w:id="2163" w:author="hyx" w:date="2018-11-10T19:12:00Z">
              <w:r>
                <w:rPr>
                  <w:rFonts w:hint="eastAsia"/>
                </w:rPr>
                <w:delText>暂无</w:delText>
              </w:r>
            </w:del>
          </w:p>
        </w:tc>
      </w:tr>
    </w:tbl>
    <w:p/>
    <w:p>
      <w:pPr>
        <w:pStyle w:val="70"/>
      </w:pPr>
      <w:bookmarkStart w:id="123" w:name="_Toc496816789"/>
      <w:bookmarkStart w:id="124" w:name="_Toc497072241"/>
      <w:bookmarkStart w:id="125" w:name="_Toc497223503"/>
      <w:bookmarkStart w:id="126" w:name="_Toc20470"/>
      <w:r>
        <w:t>合规性</w:t>
      </w:r>
      <w:bookmarkEnd w:id="123"/>
      <w:bookmarkEnd w:id="124"/>
      <w:bookmarkEnd w:id="125"/>
      <w:bookmarkEnd w:id="126"/>
    </w:p>
    <w:p>
      <w:pPr>
        <w:pStyle w:val="65"/>
        <w:numPr>
          <w:ilvl w:val="0"/>
          <w:numId w:val="13"/>
        </w:numPr>
        <w:ind w:firstLineChars="0"/>
      </w:pPr>
      <w:r>
        <w:rPr>
          <w:rFonts w:hint="eastAsia"/>
        </w:rPr>
        <w:t>不得</w:t>
      </w:r>
      <w:del w:id="2164" w:author="hyx" w:date="2018-11-10T19:13:00Z">
        <w:r>
          <w:rPr>
            <w:rFonts w:hint="eastAsia"/>
          </w:rPr>
          <w:delText>违反校纪校规。</w:delText>
        </w:r>
      </w:del>
      <w:ins w:id="2165" w:author="hyx" w:date="2018-11-10T19:13:00Z">
        <w:r>
          <w:rPr>
            <w:rFonts w:hint="eastAsia"/>
          </w:rPr>
          <w:t>抄袭他人</w:t>
        </w:r>
      </w:ins>
    </w:p>
    <w:p>
      <w:pPr>
        <w:pStyle w:val="65"/>
        <w:numPr>
          <w:ilvl w:val="0"/>
          <w:numId w:val="13"/>
        </w:numPr>
        <w:ind w:firstLineChars="0"/>
        <w:rPr>
          <w:del w:id="2166" w:author="hyx" w:date="2018-11-10T19:14:00Z"/>
        </w:rPr>
      </w:pPr>
      <w:del w:id="2167" w:author="hyx" w:date="2018-11-10T19:14:00Z">
        <w:r>
          <w:rPr>
            <w:rFonts w:hint="eastAsia"/>
          </w:rPr>
          <w:delText>使用正当途径获得的资源和软件，不得使用和散播损坏他人利益等违法软件和资源。</w:delText>
        </w:r>
      </w:del>
    </w:p>
    <w:p>
      <w:pPr>
        <w:pStyle w:val="65"/>
        <w:numPr>
          <w:ilvl w:val="0"/>
          <w:numId w:val="13"/>
        </w:numPr>
        <w:ind w:firstLineChars="0"/>
        <w:rPr>
          <w:ins w:id="2168" w:author="hyx" w:date="2018-11-10T19:15:00Z"/>
        </w:rPr>
      </w:pPr>
      <w:ins w:id="2169" w:author="hyx" w:date="2018-11-10T19:15:00Z">
        <w:r>
          <w:rPr>
            <w:rFonts w:hint="eastAsia"/>
          </w:rPr>
          <w:t>必须按时完成工作任务若无特殊情况</w:t>
        </w:r>
      </w:ins>
    </w:p>
    <w:p>
      <w:pPr>
        <w:pStyle w:val="65"/>
        <w:numPr>
          <w:ilvl w:val="0"/>
          <w:numId w:val="13"/>
        </w:numPr>
        <w:ind w:firstLineChars="0"/>
      </w:pPr>
      <w:ins w:id="2170" w:author="hyx" w:date="2018-11-10T19:17:00Z">
        <w:r>
          <w:rPr>
            <w:rFonts w:hint="eastAsia"/>
          </w:rPr>
          <w:t>不得擅自做出可能对小组有危害的事情</w:t>
        </w:r>
      </w:ins>
      <w:del w:id="2171" w:author="hyx" w:date="2018-11-10T19:14:00Z">
        <w:r>
          <w:rPr>
            <w:rFonts w:hint="eastAsia"/>
          </w:rPr>
          <w:delText>不得做出损害小组利益之事。</w:delText>
        </w:r>
      </w:del>
    </w:p>
    <w:p/>
    <w:p/>
    <w:p/>
    <w:p/>
    <w:p>
      <w:pPr>
        <w:rPr>
          <w:rFonts w:hint="eastAsia"/>
        </w:rPr>
      </w:pPr>
    </w:p>
    <w:p>
      <w:pPr>
        <w:pStyle w:val="60"/>
      </w:pPr>
      <w:bookmarkStart w:id="127" w:name="_Toc20794"/>
      <w:r>
        <w:t>沟通管理计划</w:t>
      </w:r>
      <w:bookmarkEnd w:id="127"/>
    </w:p>
    <w:p>
      <w:pPr>
        <w:pStyle w:val="62"/>
      </w:pPr>
      <w:bookmarkStart w:id="128" w:name="_Toc19093"/>
      <w:r>
        <w:t>干系人手册</w:t>
      </w:r>
      <w:bookmarkEnd w:id="128"/>
    </w:p>
    <w:tbl>
      <w:tblPr>
        <w:tblStyle w:val="42"/>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Change w:id="2172" w:author="hyx" w:date="2018-11-10T19:48:00Z">
          <w:tblPr>
            <w:tblStyle w:val="42"/>
            <w:tblW w:w="739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PrChange>
      </w:tblPr>
      <w:tblGrid>
        <w:gridCol w:w="1262"/>
        <w:gridCol w:w="741"/>
        <w:gridCol w:w="630"/>
        <w:gridCol w:w="525"/>
        <w:gridCol w:w="741"/>
        <w:gridCol w:w="630"/>
        <w:gridCol w:w="1686"/>
        <w:gridCol w:w="1266"/>
        <w:gridCol w:w="741"/>
        <w:tblGridChange w:id="2173">
          <w:tblGrid>
            <w:gridCol w:w="1262"/>
            <w:gridCol w:w="741"/>
            <w:gridCol w:w="1155"/>
            <w:gridCol w:w="357"/>
            <w:gridCol w:w="2253"/>
            <w:gridCol w:w="442"/>
            <w:gridCol w:w="438"/>
            <w:gridCol w:w="744"/>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Change w:id="2174" w:author="hyx" w:date="2018-11-10T19:4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174" w:author="hyx" w:date="2018-11-10T19:48:00Z">
            <w:trPr>
              <w:trHeight w:val="260" w:hRule="atLeast"/>
            </w:trPr>
          </w:trPrChange>
        </w:trPr>
        <w:tc>
          <w:tcPr>
            <w:tcW w:w="1262" w:type="dxa"/>
            <w:shd w:val="clear" w:color="auto" w:fill="9CC2E5" w:themeFill="accent1" w:themeFillTint="99"/>
            <w:noWrap/>
            <w:vAlign w:val="center"/>
            <w:tcPrChange w:id="2175" w:author="hyx" w:date="2018-11-10T19:48:00Z">
              <w:tcPr>
                <w:tcW w:w="1262" w:type="dxa"/>
                <w:shd w:val="clear" w:color="auto" w:fill="FFFFFF" w:themeFill="background1"/>
                <w:noWrap/>
                <w:vAlign w:val="center"/>
              </w:tcPr>
            </w:tcPrChange>
          </w:tcPr>
          <w:p>
            <w:pPr>
              <w:rPr>
                <w:rFonts w:ascii="宋体" w:hAnsi="宋体" w:eastAsia="宋体"/>
                <w:b/>
                <w:color w:val="000000"/>
                <w:sz w:val="22"/>
                <w:rPrChange w:id="2176" w:author="hyx" w:date="2018-11-10T19:18:00Z">
                  <w:rPr>
                    <w:rFonts w:ascii="等线" w:hAnsi="等线" w:eastAsia="等线"/>
                    <w:b/>
                    <w:color w:val="000000"/>
                    <w:sz w:val="22"/>
                  </w:rPr>
                </w:rPrChange>
              </w:rPr>
            </w:pPr>
            <w:bookmarkStart w:id="129" w:name="_Hlk497347495"/>
            <w:r>
              <w:rPr>
                <w:rFonts w:hint="eastAsia" w:ascii="宋体" w:hAnsi="宋体" w:eastAsia="宋体"/>
                <w:b/>
                <w:color w:val="000000"/>
                <w:sz w:val="22"/>
                <w:rPrChange w:id="2177" w:author="hyx" w:date="2018-11-10T19:18:00Z">
                  <w:rPr>
                    <w:rFonts w:hint="eastAsia" w:ascii="等线" w:hAnsi="等线" w:eastAsia="等线"/>
                    <w:b/>
                    <w:color w:val="000000"/>
                    <w:sz w:val="22"/>
                  </w:rPr>
                </w:rPrChange>
              </w:rPr>
              <w:t>积极干系人</w:t>
            </w:r>
          </w:p>
        </w:tc>
        <w:tc>
          <w:tcPr>
            <w:tcW w:w="1371" w:type="dxa"/>
            <w:gridSpan w:val="2"/>
            <w:shd w:val="clear" w:color="auto" w:fill="9CC2E5" w:themeFill="accent1" w:themeFillTint="99"/>
            <w:tcPrChange w:id="2178" w:author="hyx" w:date="2018-11-10T19:48:00Z">
              <w:tcPr>
                <w:tcW w:w="2253" w:type="dxa"/>
                <w:gridSpan w:val="3"/>
                <w:shd w:val="clear" w:color="auto" w:fill="FFFFFF" w:themeFill="background1"/>
              </w:tcPr>
            </w:tcPrChange>
          </w:tcPr>
          <w:p>
            <w:pPr>
              <w:rPr>
                <w:ins w:id="2179" w:author="hyx" w:date="2018-11-10T19:43:00Z"/>
                <w:b/>
                <w:color w:val="000000"/>
                <w:sz w:val="22"/>
              </w:rPr>
            </w:pPr>
            <w:ins w:id="2180" w:author="hyx" w:date="2018-11-10T19:43:00Z">
              <w:r>
                <w:rPr>
                  <w:rFonts w:hint="eastAsia"/>
                  <w:b/>
                  <w:color w:val="000000"/>
                  <w:sz w:val="22"/>
                </w:rPr>
                <w:t>联系方式</w:t>
              </w:r>
            </w:ins>
          </w:p>
        </w:tc>
        <w:tc>
          <w:tcPr>
            <w:tcW w:w="1896" w:type="dxa"/>
            <w:gridSpan w:val="3"/>
            <w:shd w:val="clear" w:color="auto" w:fill="9CC2E5" w:themeFill="accent1" w:themeFillTint="99"/>
            <w:tcPrChange w:id="2181" w:author="hyx" w:date="2018-11-10T19:48:00Z">
              <w:tcPr>
                <w:tcW w:w="2253" w:type="dxa"/>
                <w:shd w:val="clear" w:color="auto" w:fill="FFFFFF" w:themeFill="background1"/>
              </w:tcPr>
            </w:tcPrChange>
          </w:tcPr>
          <w:p>
            <w:pPr>
              <w:rPr>
                <w:ins w:id="2182" w:author="hyx" w:date="2018-11-10T19:18:00Z"/>
                <w:b/>
                <w:color w:val="000000"/>
                <w:sz w:val="22"/>
              </w:rPr>
            </w:pPr>
            <w:ins w:id="2183" w:author="hyx" w:date="2018-11-10T19:18:00Z">
              <w:r>
                <w:rPr>
                  <w:rFonts w:hint="eastAsia"/>
                  <w:b/>
                  <w:color w:val="000000"/>
                  <w:sz w:val="22"/>
                </w:rPr>
                <w:t>邮箱</w:t>
              </w:r>
            </w:ins>
          </w:p>
        </w:tc>
        <w:tc>
          <w:tcPr>
            <w:tcW w:w="1686" w:type="dxa"/>
            <w:shd w:val="clear" w:color="auto" w:fill="9CC2E5" w:themeFill="accent1" w:themeFillTint="99"/>
            <w:tcPrChange w:id="2184" w:author="hyx" w:date="2018-11-10T19:48:00Z">
              <w:tcPr>
                <w:tcW w:w="442" w:type="dxa"/>
                <w:shd w:val="clear" w:color="auto" w:fill="FFFFFF" w:themeFill="background1"/>
              </w:tcPr>
            </w:tcPrChange>
          </w:tcPr>
          <w:p>
            <w:pPr>
              <w:rPr>
                <w:ins w:id="2185" w:author="hyx" w:date="2018-11-10T19:18:00Z"/>
                <w:b/>
                <w:color w:val="000000"/>
                <w:sz w:val="22"/>
              </w:rPr>
            </w:pPr>
            <w:ins w:id="2186" w:author="hyx" w:date="2018-11-10T19:18:00Z">
              <w:r>
                <w:rPr>
                  <w:rFonts w:hint="eastAsia"/>
                  <w:b/>
                  <w:color w:val="000000"/>
                  <w:sz w:val="22"/>
                </w:rPr>
                <w:t>微信</w:t>
              </w:r>
            </w:ins>
          </w:p>
        </w:tc>
        <w:tc>
          <w:tcPr>
            <w:tcW w:w="1266" w:type="dxa"/>
            <w:shd w:val="clear" w:color="auto" w:fill="9CC2E5" w:themeFill="accent1" w:themeFillTint="99"/>
            <w:tcPrChange w:id="2187" w:author="hyx" w:date="2018-11-10T19:48:00Z">
              <w:tcPr>
                <w:tcW w:w="438" w:type="dxa"/>
                <w:shd w:val="clear" w:color="auto" w:fill="FFFFFF" w:themeFill="background1"/>
              </w:tcPr>
            </w:tcPrChange>
          </w:tcPr>
          <w:p>
            <w:pPr>
              <w:rPr>
                <w:ins w:id="2188" w:author="hyx" w:date="2018-11-10T19:19:00Z"/>
                <w:b/>
                <w:color w:val="000000"/>
                <w:sz w:val="22"/>
              </w:rPr>
            </w:pPr>
            <w:ins w:id="2189" w:author="hyx" w:date="2018-11-10T19:19:00Z">
              <w:r>
                <w:rPr>
                  <w:rFonts w:hint="eastAsia"/>
                  <w:b/>
                  <w:color w:val="000000"/>
                  <w:sz w:val="22"/>
                </w:rPr>
                <w:t>QQ</w:t>
              </w:r>
            </w:ins>
          </w:p>
        </w:tc>
        <w:tc>
          <w:tcPr>
            <w:tcW w:w="741" w:type="dxa"/>
            <w:shd w:val="clear" w:color="auto" w:fill="9CC2E5" w:themeFill="accent1" w:themeFillTint="99"/>
            <w:tcPrChange w:id="2190" w:author="hyx" w:date="2018-11-10T19:48:00Z">
              <w:tcPr>
                <w:tcW w:w="744" w:type="dxa"/>
                <w:shd w:val="clear" w:color="auto" w:fill="FFFFFF" w:themeFill="background1"/>
              </w:tcPr>
            </w:tcPrChange>
          </w:tcPr>
          <w:p>
            <w:pPr>
              <w:rPr>
                <w:rFonts w:ascii="宋体" w:hAnsi="宋体" w:eastAsia="宋体"/>
                <w:b/>
                <w:color w:val="000000"/>
                <w:sz w:val="22"/>
                <w:rPrChange w:id="2191" w:author="hyx" w:date="2018-11-10T19:18:00Z">
                  <w:rPr>
                    <w:rFonts w:ascii="等线" w:hAnsi="等线" w:eastAsia="等线"/>
                    <w:b/>
                    <w:color w:val="000000"/>
                    <w:sz w:val="22"/>
                  </w:rPr>
                </w:rPrChange>
              </w:rPr>
            </w:pPr>
            <w:r>
              <w:rPr>
                <w:rFonts w:hint="eastAsia" w:ascii="宋体" w:hAnsi="宋体" w:eastAsia="宋体"/>
                <w:b/>
                <w:color w:val="000000"/>
                <w:sz w:val="22"/>
                <w:rPrChange w:id="2192" w:author="hyx" w:date="2018-11-10T19:18:00Z">
                  <w:rPr>
                    <w:rFonts w:hint="eastAsia" w:ascii="等线" w:hAnsi="等线" w:eastAsia="等线"/>
                    <w:b/>
                    <w:color w:val="000000"/>
                    <w:sz w:val="22"/>
                  </w:rPr>
                </w:rPrChange>
              </w:rP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193"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193" w:author="hyx" w:date="2018-11-10T19:45:00Z">
            <w:trPr>
              <w:trHeight w:val="260" w:hRule="atLeast"/>
            </w:trPr>
          </w:trPrChange>
        </w:trPr>
        <w:tc>
          <w:tcPr>
            <w:tcW w:w="1262" w:type="dxa"/>
            <w:shd w:val="clear" w:color="auto" w:fill="FFFFFF" w:themeFill="background1"/>
            <w:noWrap/>
            <w:tcPrChange w:id="2194" w:author="hyx" w:date="2018-11-10T19:45:00Z">
              <w:tcPr>
                <w:tcW w:w="1262" w:type="dxa"/>
                <w:shd w:val="clear" w:color="auto" w:fill="FFFFFF" w:themeFill="background1"/>
                <w:noWrap/>
              </w:tcPr>
            </w:tcPrChange>
          </w:tcPr>
          <w:p>
            <w:pPr>
              <w:rPr>
                <w:rFonts w:ascii="宋体" w:hAnsi="宋体" w:eastAsia="宋体"/>
                <w:color w:val="000000"/>
                <w:sz w:val="21"/>
                <w:szCs w:val="21"/>
                <w:rPrChange w:id="2195" w:author="hyx" w:date="2018-11-10T19:42:00Z">
                  <w:rPr>
                    <w:rFonts w:ascii="等线" w:hAnsi="等线" w:eastAsia="等线"/>
                    <w:color w:val="000000"/>
                    <w:sz w:val="22"/>
                  </w:rPr>
                </w:rPrChange>
              </w:rPr>
            </w:pPr>
            <w:r>
              <w:rPr>
                <w:rFonts w:hint="eastAsia"/>
                <w:szCs w:val="21"/>
              </w:rPr>
              <w:t>黄叶轩</w:t>
            </w:r>
          </w:p>
        </w:tc>
        <w:tc>
          <w:tcPr>
            <w:tcW w:w="1371" w:type="dxa"/>
            <w:gridSpan w:val="2"/>
            <w:shd w:val="clear" w:color="auto" w:fill="FFFFFF" w:themeFill="background1"/>
            <w:tcPrChange w:id="2196" w:author="hyx" w:date="2018-11-10T19:45:00Z">
              <w:tcPr>
                <w:tcW w:w="2253" w:type="dxa"/>
                <w:gridSpan w:val="3"/>
                <w:shd w:val="clear" w:color="auto" w:fill="FFFFFF" w:themeFill="background1"/>
              </w:tcPr>
            </w:tcPrChange>
          </w:tcPr>
          <w:p>
            <w:pPr>
              <w:rPr>
                <w:ins w:id="2197" w:author="hyx" w:date="2018-11-10T19:43:00Z"/>
                <w:rFonts w:cs="Times New Roman"/>
                <w:szCs w:val="21"/>
              </w:rPr>
            </w:pPr>
            <w:ins w:id="2198" w:author="hyx" w:date="2018-11-10T19:44:00Z">
              <w:r>
                <w:rPr>
                  <w:rFonts w:cs="Helvetica Neue"/>
                  <w:color w:val="000000"/>
                  <w:szCs w:val="21"/>
                </w:rPr>
                <w:t>13588899102</w:t>
              </w:r>
            </w:ins>
          </w:p>
        </w:tc>
        <w:tc>
          <w:tcPr>
            <w:tcW w:w="1896" w:type="dxa"/>
            <w:gridSpan w:val="3"/>
            <w:shd w:val="clear" w:color="auto" w:fill="FFFFFF" w:themeFill="background1"/>
            <w:tcPrChange w:id="2199" w:author="hyx" w:date="2018-11-10T19:45:00Z">
              <w:tcPr>
                <w:tcW w:w="2253" w:type="dxa"/>
                <w:shd w:val="clear" w:color="auto" w:fill="FFFFFF" w:themeFill="background1"/>
              </w:tcPr>
            </w:tcPrChange>
          </w:tcPr>
          <w:p>
            <w:pPr>
              <w:rPr>
                <w:ins w:id="2200" w:author="hyx" w:date="2018-11-10T19:40:00Z"/>
                <w:rFonts w:ascii="宋体" w:hAnsi="宋体" w:cs="Times New Roman"/>
                <w:szCs w:val="21"/>
                <w:rPrChange w:id="2201" w:author="hyx" w:date="2018-11-10T19:42:00Z">
                  <w:rPr>
                    <w:ins w:id="2202" w:author="hyx" w:date="2018-11-10T19:40:00Z"/>
                    <w:rFonts w:ascii="Times New Roman" w:hAnsi="Times New Roman" w:cs="Times New Roman"/>
                    <w:szCs w:val="24"/>
                  </w:rPr>
                </w:rPrChange>
              </w:rPr>
            </w:pPr>
            <w:ins w:id="2203" w:author="hyx" w:date="2018-11-10T19:40:00Z">
              <w:r>
                <w:rPr>
                  <w:rFonts w:ascii="宋体" w:hAnsi="宋体" w:cs="Times New Roman"/>
                  <w:szCs w:val="21"/>
                  <w:rPrChange w:id="2204" w:author="hyx" w:date="2018-11-10T19:42:00Z">
                    <w:rPr>
                      <w:rFonts w:ascii="Times New Roman" w:hAnsi="Times New Roman" w:cs="Times New Roman"/>
                      <w:szCs w:val="24"/>
                    </w:rPr>
                  </w:rPrChange>
                </w:rPr>
                <w:t>31601246</w:t>
              </w:r>
            </w:ins>
          </w:p>
          <w:p>
            <w:pPr>
              <w:rPr>
                <w:ins w:id="2205" w:author="hyx" w:date="2018-11-10T19:18:00Z"/>
                <w:rFonts w:cs="Helvetica Neue"/>
                <w:color w:val="000000"/>
                <w:szCs w:val="21"/>
              </w:rPr>
            </w:pPr>
            <w:ins w:id="2206" w:author="hyx" w:date="2018-11-10T19:40:00Z">
              <w:r>
                <w:rPr>
                  <w:rFonts w:ascii="宋体" w:hAnsi="宋体" w:cs="Times New Roman"/>
                  <w:szCs w:val="21"/>
                  <w:rPrChange w:id="2207"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08" w:author="hyx" w:date="2018-11-10T19:45:00Z">
              <w:tcPr>
                <w:tcW w:w="442" w:type="dxa"/>
                <w:shd w:val="clear" w:color="auto" w:fill="FFFFFF" w:themeFill="background1"/>
              </w:tcPr>
            </w:tcPrChange>
          </w:tcPr>
          <w:p>
            <w:pPr>
              <w:rPr>
                <w:ins w:id="2209" w:author="hyx" w:date="2018-11-10T19:18:00Z"/>
                <w:rFonts w:cs="Helvetica Neue"/>
                <w:color w:val="000000"/>
                <w:szCs w:val="21"/>
              </w:rPr>
            </w:pPr>
            <w:ins w:id="2210" w:author="hyx" w:date="2018-11-10T19:45:00Z">
              <w:r>
                <w:rPr>
                  <w:rFonts w:hint="eastAsia"/>
                  <w:color w:val="000000"/>
                  <w:szCs w:val="21"/>
                </w:rPr>
                <w:t>Hyxzucc</w:t>
              </w:r>
            </w:ins>
          </w:p>
        </w:tc>
        <w:tc>
          <w:tcPr>
            <w:tcW w:w="1266" w:type="dxa"/>
            <w:shd w:val="clear" w:color="auto" w:fill="FFFFFF" w:themeFill="background1"/>
            <w:vAlign w:val="center"/>
            <w:tcPrChange w:id="2211" w:author="hyx" w:date="2018-11-10T19:45:00Z">
              <w:tcPr>
                <w:tcW w:w="438" w:type="dxa"/>
                <w:shd w:val="clear" w:color="auto" w:fill="FFFFFF" w:themeFill="background1"/>
              </w:tcPr>
            </w:tcPrChange>
          </w:tcPr>
          <w:p>
            <w:pPr>
              <w:rPr>
                <w:ins w:id="2212" w:author="hyx" w:date="2018-11-10T19:19:00Z"/>
                <w:rFonts w:cs="Helvetica Neue"/>
                <w:color w:val="000000"/>
                <w:szCs w:val="21"/>
              </w:rPr>
            </w:pPr>
            <w:ins w:id="2213" w:author="hyx" w:date="2018-11-10T19:45:00Z">
              <w:r>
                <w:rPr>
                  <w:bCs/>
                  <w:color w:val="000000"/>
                  <w:szCs w:val="21"/>
                </w:rPr>
                <w:t>1103057282</w:t>
              </w:r>
            </w:ins>
          </w:p>
        </w:tc>
        <w:tc>
          <w:tcPr>
            <w:tcW w:w="741" w:type="dxa"/>
            <w:shd w:val="clear" w:color="auto" w:fill="FFFFFF" w:themeFill="background1"/>
            <w:tcPrChange w:id="2214" w:author="hyx" w:date="2018-11-10T19:45:00Z">
              <w:tcPr>
                <w:tcW w:w="744" w:type="dxa"/>
                <w:shd w:val="clear" w:color="auto" w:fill="FFFFFF" w:themeFill="background1"/>
              </w:tcPr>
            </w:tcPrChange>
          </w:tcPr>
          <w:p>
            <w:pPr>
              <w:rPr>
                <w:sz w:val="21"/>
                <w:szCs w:val="21"/>
                <w:rPrChange w:id="2215" w:author="hyx" w:date="2018-11-10T19:42:00Z">
                  <w:rPr>
                    <w:sz w:val="20"/>
                    <w:szCs w:val="20"/>
                  </w:rPr>
                </w:rPrChange>
              </w:rPr>
            </w:pPr>
            <w:r>
              <w:rPr>
                <w:rFonts w:cs="Helvetica Neue"/>
                <w:color w:val="000000"/>
                <w:szCs w:val="21"/>
              </w:rPr>
              <w:t>弘毅2-210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216"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216" w:author="hyx" w:date="2018-11-10T19:45:00Z">
            <w:trPr>
              <w:trHeight w:val="260" w:hRule="atLeast"/>
            </w:trPr>
          </w:trPrChange>
        </w:trPr>
        <w:tc>
          <w:tcPr>
            <w:tcW w:w="1262" w:type="dxa"/>
            <w:shd w:val="clear" w:color="auto" w:fill="FFFFFF" w:themeFill="background1"/>
            <w:noWrap/>
            <w:tcPrChange w:id="2217" w:author="hyx" w:date="2018-11-10T19:45:00Z">
              <w:tcPr>
                <w:tcW w:w="1262" w:type="dxa"/>
                <w:shd w:val="clear" w:color="auto" w:fill="FFFFFF" w:themeFill="background1"/>
                <w:noWrap/>
              </w:tcPr>
            </w:tcPrChange>
          </w:tcPr>
          <w:p>
            <w:pPr>
              <w:rPr>
                <w:rFonts w:ascii="宋体" w:hAnsi="宋体" w:eastAsia="宋体"/>
                <w:color w:val="000000"/>
                <w:sz w:val="21"/>
                <w:szCs w:val="21"/>
                <w:rPrChange w:id="2218" w:author="hyx" w:date="2018-11-10T19:42:00Z">
                  <w:rPr>
                    <w:rFonts w:ascii="等线" w:hAnsi="等线" w:eastAsia="等线"/>
                    <w:color w:val="000000"/>
                    <w:sz w:val="22"/>
                  </w:rPr>
                </w:rPrChange>
              </w:rPr>
            </w:pPr>
            <w:r>
              <w:rPr>
                <w:rFonts w:hint="eastAsia"/>
                <w:szCs w:val="21"/>
              </w:rPr>
              <w:t>徐双铅</w:t>
            </w:r>
          </w:p>
        </w:tc>
        <w:tc>
          <w:tcPr>
            <w:tcW w:w="1371" w:type="dxa"/>
            <w:gridSpan w:val="2"/>
            <w:shd w:val="clear" w:color="auto" w:fill="FFFFFF" w:themeFill="background1"/>
            <w:tcPrChange w:id="2219" w:author="hyx" w:date="2018-11-10T19:45:00Z">
              <w:tcPr>
                <w:tcW w:w="2253" w:type="dxa"/>
                <w:gridSpan w:val="3"/>
                <w:shd w:val="clear" w:color="auto" w:fill="FFFFFF" w:themeFill="background1"/>
              </w:tcPr>
            </w:tcPrChange>
          </w:tcPr>
          <w:p>
            <w:pPr>
              <w:rPr>
                <w:ins w:id="2220" w:author="hyx" w:date="2018-11-10T19:43:00Z"/>
                <w:rFonts w:cs="Times New Roman"/>
                <w:szCs w:val="21"/>
              </w:rPr>
            </w:pPr>
            <w:ins w:id="2221" w:author="hyx" w:date="2018-11-10T19:44:00Z">
              <w:r>
                <w:rPr>
                  <w:rFonts w:cs="Helvetica Neue"/>
                  <w:color w:val="000000"/>
                  <w:szCs w:val="21"/>
                </w:rPr>
                <w:t>18094711647</w:t>
              </w:r>
            </w:ins>
          </w:p>
        </w:tc>
        <w:tc>
          <w:tcPr>
            <w:tcW w:w="1896" w:type="dxa"/>
            <w:gridSpan w:val="3"/>
            <w:shd w:val="clear" w:color="auto" w:fill="FFFFFF" w:themeFill="background1"/>
            <w:tcPrChange w:id="2222" w:author="hyx" w:date="2018-11-10T19:45:00Z">
              <w:tcPr>
                <w:tcW w:w="2253" w:type="dxa"/>
                <w:shd w:val="clear" w:color="auto" w:fill="FFFFFF" w:themeFill="background1"/>
              </w:tcPr>
            </w:tcPrChange>
          </w:tcPr>
          <w:p>
            <w:pPr>
              <w:rPr>
                <w:ins w:id="2223" w:author="hyx" w:date="2018-11-10T19:40:00Z"/>
                <w:rFonts w:ascii="宋体" w:hAnsi="宋体" w:cs="Times New Roman"/>
                <w:szCs w:val="21"/>
                <w:rPrChange w:id="2224" w:author="hyx" w:date="2018-11-10T19:42:00Z">
                  <w:rPr>
                    <w:ins w:id="2225" w:author="hyx" w:date="2018-11-10T19:40:00Z"/>
                    <w:rFonts w:ascii="Times New Roman" w:hAnsi="Times New Roman" w:cs="Times New Roman"/>
                    <w:szCs w:val="24"/>
                  </w:rPr>
                </w:rPrChange>
              </w:rPr>
            </w:pPr>
            <w:ins w:id="2226" w:author="hyx" w:date="2018-11-10T19:40:00Z">
              <w:r>
                <w:rPr>
                  <w:rFonts w:ascii="宋体" w:hAnsi="宋体" w:cs="Times New Roman"/>
                  <w:szCs w:val="21"/>
                  <w:rPrChange w:id="2227" w:author="hyx" w:date="2018-11-10T19:42:00Z">
                    <w:rPr>
                      <w:rFonts w:ascii="Times New Roman" w:hAnsi="Times New Roman" w:cs="Times New Roman"/>
                      <w:szCs w:val="24"/>
                    </w:rPr>
                  </w:rPrChange>
                </w:rPr>
                <w:t>31601221</w:t>
              </w:r>
            </w:ins>
          </w:p>
          <w:p>
            <w:pPr>
              <w:rPr>
                <w:ins w:id="2228" w:author="hyx" w:date="2018-11-10T19:18:00Z"/>
                <w:rFonts w:cs="Helvetica Neue"/>
                <w:color w:val="000000"/>
                <w:sz w:val="21"/>
                <w:szCs w:val="21"/>
                <w:rPrChange w:id="2229" w:author="hyx" w:date="2018-11-10T19:42:00Z">
                  <w:rPr>
                    <w:ins w:id="2230" w:author="hyx" w:date="2018-11-10T19:18:00Z"/>
                    <w:rFonts w:cs="Helvetica Neue"/>
                    <w:color w:val="000000"/>
                    <w:sz w:val="22"/>
                    <w:szCs w:val="26"/>
                  </w:rPr>
                </w:rPrChange>
              </w:rPr>
            </w:pPr>
            <w:ins w:id="2231" w:author="hyx" w:date="2018-11-10T19:40:00Z">
              <w:r>
                <w:rPr>
                  <w:rFonts w:ascii="宋体" w:hAnsi="宋体" w:cs="Times New Roman"/>
                  <w:szCs w:val="21"/>
                  <w:rPrChange w:id="2232"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33" w:author="hyx" w:date="2018-11-10T19:45:00Z">
              <w:tcPr>
                <w:tcW w:w="442" w:type="dxa"/>
                <w:shd w:val="clear" w:color="auto" w:fill="FFFFFF" w:themeFill="background1"/>
              </w:tcPr>
            </w:tcPrChange>
          </w:tcPr>
          <w:p>
            <w:pPr>
              <w:rPr>
                <w:ins w:id="2234" w:author="hyx" w:date="2018-11-10T19:18:00Z"/>
                <w:rFonts w:cs="Helvetica Neue"/>
                <w:color w:val="000000"/>
                <w:sz w:val="21"/>
                <w:szCs w:val="21"/>
                <w:rPrChange w:id="2235" w:author="hyx" w:date="2018-11-10T19:42:00Z">
                  <w:rPr>
                    <w:ins w:id="2236" w:author="hyx" w:date="2018-11-10T19:18:00Z"/>
                    <w:rFonts w:cs="Helvetica Neue"/>
                    <w:color w:val="000000"/>
                    <w:sz w:val="22"/>
                    <w:szCs w:val="26"/>
                  </w:rPr>
                </w:rPrChange>
              </w:rPr>
            </w:pPr>
            <w:ins w:id="2237" w:author="hyx" w:date="2018-11-10T19:46:00Z">
              <w:r>
                <w:rPr/>
                <w:t>CXM1064081300</w:t>
              </w:r>
            </w:ins>
          </w:p>
        </w:tc>
        <w:tc>
          <w:tcPr>
            <w:tcW w:w="1266" w:type="dxa"/>
            <w:shd w:val="clear" w:color="auto" w:fill="FFFFFF" w:themeFill="background1"/>
            <w:vAlign w:val="center"/>
            <w:tcPrChange w:id="2238" w:author="hyx" w:date="2018-11-10T19:45:00Z">
              <w:tcPr>
                <w:tcW w:w="438" w:type="dxa"/>
                <w:shd w:val="clear" w:color="auto" w:fill="FFFFFF" w:themeFill="background1"/>
              </w:tcPr>
            </w:tcPrChange>
          </w:tcPr>
          <w:p>
            <w:pPr>
              <w:rPr>
                <w:ins w:id="2239" w:author="hyx" w:date="2018-11-10T19:19:00Z"/>
                <w:rFonts w:cs="Helvetica Neue"/>
                <w:color w:val="000000"/>
                <w:sz w:val="21"/>
                <w:szCs w:val="21"/>
                <w:rPrChange w:id="2240" w:author="hyx" w:date="2018-11-10T19:42:00Z">
                  <w:rPr>
                    <w:ins w:id="2241" w:author="hyx" w:date="2018-11-10T19:19:00Z"/>
                    <w:rFonts w:cs="Helvetica Neue"/>
                    <w:color w:val="000000"/>
                    <w:sz w:val="22"/>
                    <w:szCs w:val="26"/>
                  </w:rPr>
                </w:rPrChange>
              </w:rPr>
            </w:pPr>
            <w:ins w:id="2242" w:author="hyx" w:date="2018-11-10T19:46:00Z">
              <w:r>
                <w:rPr/>
                <w:t>1227442409</w:t>
              </w:r>
            </w:ins>
          </w:p>
        </w:tc>
        <w:tc>
          <w:tcPr>
            <w:tcW w:w="741" w:type="dxa"/>
            <w:shd w:val="clear" w:color="auto" w:fill="FFFFFF" w:themeFill="background1"/>
            <w:tcPrChange w:id="2243" w:author="hyx" w:date="2018-11-10T19:45:00Z">
              <w:tcPr>
                <w:tcW w:w="744" w:type="dxa"/>
                <w:shd w:val="clear" w:color="auto" w:fill="FFFFFF" w:themeFill="background1"/>
              </w:tcPr>
            </w:tcPrChange>
          </w:tcPr>
          <w:p>
            <w:pPr>
              <w:rPr>
                <w:rFonts w:ascii="宋体" w:hAnsi="宋体" w:eastAsia="宋体"/>
                <w:sz w:val="21"/>
                <w:szCs w:val="21"/>
                <w:rPrChange w:id="2244"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245" w:author="hyx" w:date="2018-11-10T19:42:00Z">
                  <w:rPr>
                    <w:rFonts w:cs="Helvetica Neue" w:asciiTheme="minorEastAsia" w:hAnsiTheme="minorEastAsia"/>
                    <w:color w:val="000000"/>
                    <w:sz w:val="22"/>
                    <w:szCs w:val="26"/>
                  </w:rPr>
                </w:rPrChange>
              </w:rPr>
              <w:t>弘毅</w:t>
            </w:r>
            <w:r>
              <w:rPr>
                <w:rFonts w:ascii="宋体" w:hAnsi="宋体" w:cs="Helvetica Neue"/>
                <w:color w:val="000000"/>
                <w:sz w:val="21"/>
                <w:szCs w:val="21"/>
                <w:rPrChange w:id="2246" w:author="hyx" w:date="2018-11-10T19:42:00Z">
                  <w:rPr>
                    <w:rFonts w:cs="Helvetica Neue" w:asciiTheme="minorEastAsia" w:hAnsiTheme="minorEastAsia"/>
                    <w:color w:val="000000"/>
                    <w:sz w:val="22"/>
                    <w:szCs w:val="26"/>
                  </w:rPr>
                </w:rPrChange>
              </w:rPr>
              <w:t>2-206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247"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247" w:author="hyx" w:date="2018-11-10T19:45:00Z">
            <w:trPr>
              <w:trHeight w:val="260" w:hRule="atLeast"/>
            </w:trPr>
          </w:trPrChange>
        </w:trPr>
        <w:tc>
          <w:tcPr>
            <w:tcW w:w="1262" w:type="dxa"/>
            <w:shd w:val="clear" w:color="auto" w:fill="FFFFFF" w:themeFill="background1"/>
            <w:noWrap/>
            <w:tcPrChange w:id="2248" w:author="hyx" w:date="2018-11-10T19:45:00Z">
              <w:tcPr>
                <w:tcW w:w="1262" w:type="dxa"/>
                <w:shd w:val="clear" w:color="auto" w:fill="FFFFFF" w:themeFill="background1"/>
                <w:noWrap/>
              </w:tcPr>
            </w:tcPrChange>
          </w:tcPr>
          <w:p>
            <w:pPr>
              <w:rPr>
                <w:rFonts w:ascii="宋体" w:hAnsi="宋体" w:eastAsia="宋体"/>
                <w:color w:val="000000"/>
                <w:sz w:val="21"/>
                <w:szCs w:val="21"/>
                <w:rPrChange w:id="2249" w:author="hyx" w:date="2018-11-10T19:42:00Z">
                  <w:rPr>
                    <w:rFonts w:ascii="等线" w:hAnsi="等线" w:eastAsia="等线"/>
                    <w:color w:val="000000"/>
                    <w:sz w:val="22"/>
                  </w:rPr>
                </w:rPrChange>
              </w:rPr>
            </w:pPr>
            <w:r>
              <w:rPr>
                <w:rFonts w:hint="eastAsia"/>
                <w:szCs w:val="21"/>
              </w:rPr>
              <w:t>陈俊仁</w:t>
            </w:r>
          </w:p>
        </w:tc>
        <w:tc>
          <w:tcPr>
            <w:tcW w:w="1371" w:type="dxa"/>
            <w:gridSpan w:val="2"/>
            <w:shd w:val="clear" w:color="auto" w:fill="FFFFFF" w:themeFill="background1"/>
            <w:tcPrChange w:id="2250" w:author="hyx" w:date="2018-11-10T19:45:00Z">
              <w:tcPr>
                <w:tcW w:w="2253" w:type="dxa"/>
                <w:gridSpan w:val="3"/>
                <w:shd w:val="clear" w:color="auto" w:fill="FFFFFF" w:themeFill="background1"/>
              </w:tcPr>
            </w:tcPrChange>
          </w:tcPr>
          <w:p>
            <w:pPr>
              <w:rPr>
                <w:ins w:id="2251" w:author="hyx" w:date="2018-11-10T19:43:00Z"/>
                <w:rFonts w:cs="Times New Roman"/>
                <w:szCs w:val="21"/>
              </w:rPr>
            </w:pPr>
            <w:ins w:id="2252" w:author="hyx" w:date="2018-11-10T19:44:00Z">
              <w:r>
                <w:rPr>
                  <w:rFonts w:cs="Helvetica Neue"/>
                  <w:color w:val="000000"/>
                  <w:szCs w:val="21"/>
                </w:rPr>
                <w:t>17376503405</w:t>
              </w:r>
            </w:ins>
          </w:p>
        </w:tc>
        <w:tc>
          <w:tcPr>
            <w:tcW w:w="1896" w:type="dxa"/>
            <w:gridSpan w:val="3"/>
            <w:shd w:val="clear" w:color="auto" w:fill="FFFFFF" w:themeFill="background1"/>
            <w:tcPrChange w:id="2253" w:author="hyx" w:date="2018-11-10T19:45:00Z">
              <w:tcPr>
                <w:tcW w:w="2253" w:type="dxa"/>
                <w:shd w:val="clear" w:color="auto" w:fill="FFFFFF" w:themeFill="background1"/>
              </w:tcPr>
            </w:tcPrChange>
          </w:tcPr>
          <w:p>
            <w:pPr>
              <w:rPr>
                <w:ins w:id="2254" w:author="hyx" w:date="2018-11-10T19:40:00Z"/>
                <w:rFonts w:ascii="宋体" w:hAnsi="宋体" w:cs="Times New Roman"/>
                <w:szCs w:val="21"/>
                <w:rPrChange w:id="2255" w:author="hyx" w:date="2018-11-10T19:42:00Z">
                  <w:rPr>
                    <w:ins w:id="2256" w:author="hyx" w:date="2018-11-10T19:40:00Z"/>
                    <w:rFonts w:ascii="Times New Roman" w:hAnsi="Times New Roman" w:cs="Times New Roman"/>
                    <w:szCs w:val="24"/>
                  </w:rPr>
                </w:rPrChange>
              </w:rPr>
            </w:pPr>
            <w:ins w:id="2257" w:author="hyx" w:date="2018-11-10T19:40:00Z">
              <w:r>
                <w:rPr>
                  <w:rFonts w:ascii="宋体" w:hAnsi="宋体" w:cs="Times New Roman"/>
                  <w:szCs w:val="21"/>
                  <w:rPrChange w:id="2258" w:author="hyx" w:date="2018-11-10T19:42:00Z">
                    <w:rPr>
                      <w:rFonts w:ascii="Times New Roman" w:hAnsi="Times New Roman" w:cs="Times New Roman"/>
                      <w:szCs w:val="24"/>
                    </w:rPr>
                  </w:rPrChange>
                </w:rPr>
                <w:t>31601241</w:t>
              </w:r>
            </w:ins>
          </w:p>
          <w:p>
            <w:pPr>
              <w:rPr>
                <w:ins w:id="2259" w:author="hyx" w:date="2018-11-10T19:18:00Z"/>
                <w:rFonts w:cs="Helvetica Neue"/>
                <w:color w:val="000000"/>
                <w:sz w:val="21"/>
                <w:szCs w:val="21"/>
                <w:rPrChange w:id="2260" w:author="hyx" w:date="2018-11-10T19:42:00Z">
                  <w:rPr>
                    <w:ins w:id="2261" w:author="hyx" w:date="2018-11-10T19:18:00Z"/>
                    <w:rFonts w:cs="Helvetica Neue"/>
                    <w:color w:val="000000"/>
                    <w:sz w:val="22"/>
                    <w:szCs w:val="26"/>
                  </w:rPr>
                </w:rPrChange>
              </w:rPr>
            </w:pPr>
            <w:ins w:id="2262" w:author="hyx" w:date="2018-11-10T19:40:00Z">
              <w:r>
                <w:rPr>
                  <w:rFonts w:ascii="宋体" w:hAnsi="宋体" w:cs="Times New Roman"/>
                  <w:szCs w:val="21"/>
                  <w:rPrChange w:id="2263"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64" w:author="hyx" w:date="2018-11-10T19:45:00Z">
              <w:tcPr>
                <w:tcW w:w="442" w:type="dxa"/>
                <w:shd w:val="clear" w:color="auto" w:fill="FFFFFF" w:themeFill="background1"/>
              </w:tcPr>
            </w:tcPrChange>
          </w:tcPr>
          <w:p>
            <w:pPr>
              <w:rPr>
                <w:ins w:id="2265" w:author="hyx" w:date="2018-11-10T19:18:00Z"/>
                <w:rFonts w:cs="Helvetica Neue"/>
                <w:color w:val="000000"/>
                <w:sz w:val="21"/>
                <w:szCs w:val="21"/>
                <w:rPrChange w:id="2266" w:author="hyx" w:date="2018-11-10T19:42:00Z">
                  <w:rPr>
                    <w:ins w:id="2267" w:author="hyx" w:date="2018-11-10T19:18:00Z"/>
                    <w:rFonts w:cs="Helvetica Neue"/>
                    <w:color w:val="000000"/>
                    <w:sz w:val="22"/>
                    <w:szCs w:val="26"/>
                  </w:rPr>
                </w:rPrChange>
              </w:rPr>
            </w:pPr>
            <w:ins w:id="2268" w:author="hyx" w:date="2018-11-10T19:46:00Z">
              <w:r>
                <w:rPr/>
                <w:t>chenjunren6745</w:t>
              </w:r>
            </w:ins>
          </w:p>
        </w:tc>
        <w:tc>
          <w:tcPr>
            <w:tcW w:w="1266" w:type="dxa"/>
            <w:shd w:val="clear" w:color="auto" w:fill="FFFFFF" w:themeFill="background1"/>
            <w:vAlign w:val="center"/>
            <w:tcPrChange w:id="2269" w:author="hyx" w:date="2018-11-10T19:45:00Z">
              <w:tcPr>
                <w:tcW w:w="438" w:type="dxa"/>
                <w:shd w:val="clear" w:color="auto" w:fill="FFFFFF" w:themeFill="background1"/>
              </w:tcPr>
            </w:tcPrChange>
          </w:tcPr>
          <w:p>
            <w:pPr>
              <w:rPr>
                <w:ins w:id="2270" w:author="hyx" w:date="2018-11-10T19:19:00Z"/>
                <w:rFonts w:cs="Helvetica Neue"/>
                <w:color w:val="000000"/>
                <w:sz w:val="21"/>
                <w:szCs w:val="21"/>
                <w:rPrChange w:id="2271" w:author="hyx" w:date="2018-11-10T19:42:00Z">
                  <w:rPr>
                    <w:ins w:id="2272" w:author="hyx" w:date="2018-11-10T19:19:00Z"/>
                    <w:rFonts w:cs="Helvetica Neue"/>
                    <w:color w:val="000000"/>
                    <w:sz w:val="22"/>
                    <w:szCs w:val="26"/>
                  </w:rPr>
                </w:rPrChange>
              </w:rPr>
            </w:pPr>
            <w:ins w:id="2273" w:author="hyx" w:date="2018-11-10T19:46:00Z">
              <w:r>
                <w:rPr/>
                <w:t>374955336</w:t>
              </w:r>
            </w:ins>
          </w:p>
        </w:tc>
        <w:tc>
          <w:tcPr>
            <w:tcW w:w="741" w:type="dxa"/>
            <w:shd w:val="clear" w:color="auto" w:fill="FFFFFF" w:themeFill="background1"/>
            <w:tcPrChange w:id="2274" w:author="hyx" w:date="2018-11-10T19:45:00Z">
              <w:tcPr>
                <w:tcW w:w="744" w:type="dxa"/>
                <w:shd w:val="clear" w:color="auto" w:fill="FFFFFF" w:themeFill="background1"/>
              </w:tcPr>
            </w:tcPrChange>
          </w:tcPr>
          <w:p>
            <w:pPr>
              <w:rPr>
                <w:rFonts w:ascii="宋体" w:hAnsi="宋体" w:eastAsia="宋体"/>
                <w:sz w:val="21"/>
                <w:szCs w:val="21"/>
                <w:rPrChange w:id="2275"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276" w:author="hyx" w:date="2018-11-10T19:42:00Z">
                  <w:rPr>
                    <w:rFonts w:cs="Helvetica Neue" w:asciiTheme="minorEastAsia" w:hAnsiTheme="minorEastAsia"/>
                    <w:color w:val="000000"/>
                    <w:sz w:val="22"/>
                    <w:szCs w:val="26"/>
                  </w:rPr>
                </w:rPrChange>
              </w:rPr>
              <w:t>弘毅</w:t>
            </w:r>
            <w:r>
              <w:rPr>
                <w:rFonts w:ascii="宋体" w:hAnsi="宋体" w:cs="Helvetica Neue"/>
                <w:color w:val="000000"/>
                <w:sz w:val="21"/>
                <w:szCs w:val="21"/>
                <w:rPrChange w:id="2277" w:author="hyx" w:date="2018-11-10T19:42:00Z">
                  <w:rPr>
                    <w:rFonts w:cs="Helvetica Neue" w:asciiTheme="minorEastAsia" w:hAnsiTheme="minorEastAsia"/>
                    <w:color w:val="000000"/>
                    <w:sz w:val="22"/>
                    <w:szCs w:val="26"/>
                  </w:rPr>
                </w:rPrChange>
              </w:rPr>
              <w:t>2-209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278"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278" w:author="hyx" w:date="2018-11-10T19:45:00Z">
            <w:trPr>
              <w:trHeight w:val="260" w:hRule="atLeast"/>
            </w:trPr>
          </w:trPrChange>
        </w:trPr>
        <w:tc>
          <w:tcPr>
            <w:tcW w:w="1262" w:type="dxa"/>
            <w:shd w:val="clear" w:color="auto" w:fill="FFFFFF" w:themeFill="background1"/>
            <w:noWrap/>
            <w:tcPrChange w:id="2279" w:author="hyx" w:date="2018-11-10T19:45:00Z">
              <w:tcPr>
                <w:tcW w:w="1262" w:type="dxa"/>
                <w:shd w:val="clear" w:color="auto" w:fill="FFFFFF" w:themeFill="background1"/>
                <w:noWrap/>
              </w:tcPr>
            </w:tcPrChange>
          </w:tcPr>
          <w:p>
            <w:pPr>
              <w:rPr>
                <w:rFonts w:ascii="宋体" w:hAnsi="宋体" w:eastAsia="宋体"/>
                <w:color w:val="000000"/>
                <w:sz w:val="21"/>
                <w:szCs w:val="21"/>
                <w:rPrChange w:id="2280" w:author="hyx" w:date="2018-11-10T19:42:00Z">
                  <w:rPr>
                    <w:rFonts w:ascii="等线" w:hAnsi="等线" w:eastAsia="等线"/>
                    <w:color w:val="000000"/>
                    <w:sz w:val="22"/>
                  </w:rPr>
                </w:rPrChange>
              </w:rPr>
            </w:pPr>
            <w:r>
              <w:rPr>
                <w:rFonts w:hint="eastAsia"/>
                <w:szCs w:val="21"/>
              </w:rPr>
              <w:t>陈苏民</w:t>
            </w:r>
          </w:p>
        </w:tc>
        <w:tc>
          <w:tcPr>
            <w:tcW w:w="1371" w:type="dxa"/>
            <w:gridSpan w:val="2"/>
            <w:shd w:val="clear" w:color="auto" w:fill="FFFFFF" w:themeFill="background1"/>
            <w:tcPrChange w:id="2281" w:author="hyx" w:date="2018-11-10T19:45:00Z">
              <w:tcPr>
                <w:tcW w:w="2253" w:type="dxa"/>
                <w:gridSpan w:val="3"/>
                <w:shd w:val="clear" w:color="auto" w:fill="FFFFFF" w:themeFill="background1"/>
              </w:tcPr>
            </w:tcPrChange>
          </w:tcPr>
          <w:p>
            <w:pPr>
              <w:rPr>
                <w:ins w:id="2282" w:author="hyx" w:date="2018-11-10T19:43:00Z"/>
                <w:rFonts w:cs="Times New Roman"/>
                <w:szCs w:val="21"/>
              </w:rPr>
            </w:pPr>
            <w:ins w:id="2283" w:author="hyx" w:date="2018-11-10T19:44:00Z">
              <w:r>
                <w:rPr>
                  <w:rFonts w:hint="eastAsia"/>
                  <w:szCs w:val="21"/>
                </w:rPr>
                <w:t>13071869207</w:t>
              </w:r>
            </w:ins>
          </w:p>
        </w:tc>
        <w:tc>
          <w:tcPr>
            <w:tcW w:w="1896" w:type="dxa"/>
            <w:gridSpan w:val="3"/>
            <w:shd w:val="clear" w:color="auto" w:fill="FFFFFF" w:themeFill="background1"/>
            <w:tcPrChange w:id="2284" w:author="hyx" w:date="2018-11-10T19:45:00Z">
              <w:tcPr>
                <w:tcW w:w="2253" w:type="dxa"/>
                <w:shd w:val="clear" w:color="auto" w:fill="FFFFFF" w:themeFill="background1"/>
              </w:tcPr>
            </w:tcPrChange>
          </w:tcPr>
          <w:p>
            <w:pPr>
              <w:rPr>
                <w:ins w:id="2285" w:author="hyx" w:date="2018-11-10T19:40:00Z"/>
                <w:rFonts w:ascii="宋体" w:hAnsi="宋体" w:cs="Times New Roman"/>
                <w:szCs w:val="21"/>
                <w:rPrChange w:id="2286" w:author="hyx" w:date="2018-11-10T19:42:00Z">
                  <w:rPr>
                    <w:ins w:id="2287" w:author="hyx" w:date="2018-11-10T19:40:00Z"/>
                    <w:rFonts w:ascii="Times New Roman" w:hAnsi="Times New Roman" w:cs="Times New Roman"/>
                    <w:szCs w:val="24"/>
                  </w:rPr>
                </w:rPrChange>
              </w:rPr>
            </w:pPr>
            <w:ins w:id="2288" w:author="hyx" w:date="2018-11-10T19:40:00Z">
              <w:r>
                <w:rPr>
                  <w:rFonts w:ascii="宋体" w:hAnsi="宋体" w:cs="Times New Roman"/>
                  <w:szCs w:val="21"/>
                  <w:rPrChange w:id="2289" w:author="hyx" w:date="2018-11-10T19:42:00Z">
                    <w:rPr>
                      <w:rFonts w:ascii="Times New Roman" w:hAnsi="Times New Roman" w:cs="Times New Roman"/>
                      <w:szCs w:val="24"/>
                    </w:rPr>
                  </w:rPrChange>
                </w:rPr>
                <w:t>31602227</w:t>
              </w:r>
            </w:ins>
          </w:p>
          <w:p>
            <w:pPr>
              <w:rPr>
                <w:ins w:id="2290" w:author="hyx" w:date="2018-11-10T19:18:00Z"/>
                <w:sz w:val="21"/>
                <w:szCs w:val="21"/>
                <w:rPrChange w:id="2291" w:author="hyx" w:date="2018-11-10T19:42:00Z">
                  <w:rPr>
                    <w:ins w:id="2292" w:author="hyx" w:date="2018-11-10T19:18:00Z"/>
                    <w:sz w:val="22"/>
                  </w:rPr>
                </w:rPrChange>
              </w:rPr>
            </w:pPr>
            <w:ins w:id="2293" w:author="hyx" w:date="2018-11-10T19:40:00Z">
              <w:r>
                <w:rPr>
                  <w:rFonts w:ascii="宋体" w:hAnsi="宋体" w:cs="Times New Roman"/>
                  <w:szCs w:val="21"/>
                  <w:rPrChange w:id="2294"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95" w:author="hyx" w:date="2018-11-10T19:45:00Z">
              <w:tcPr>
                <w:tcW w:w="442" w:type="dxa"/>
                <w:shd w:val="clear" w:color="auto" w:fill="FFFFFF" w:themeFill="background1"/>
              </w:tcPr>
            </w:tcPrChange>
          </w:tcPr>
          <w:p>
            <w:pPr>
              <w:rPr>
                <w:ins w:id="2296" w:author="hyx" w:date="2018-11-10T19:18:00Z"/>
                <w:sz w:val="21"/>
                <w:szCs w:val="21"/>
                <w:rPrChange w:id="2297" w:author="hyx" w:date="2018-11-10T19:42:00Z">
                  <w:rPr>
                    <w:ins w:id="2298" w:author="hyx" w:date="2018-11-10T19:18:00Z"/>
                    <w:sz w:val="22"/>
                  </w:rPr>
                </w:rPrChange>
              </w:rPr>
            </w:pPr>
            <w:ins w:id="2299" w:author="hyx" w:date="2018-11-10T19:46:00Z">
              <w:r>
                <w:rPr/>
                <w:t>c96s1m</w:t>
              </w:r>
            </w:ins>
          </w:p>
        </w:tc>
        <w:tc>
          <w:tcPr>
            <w:tcW w:w="1266" w:type="dxa"/>
            <w:shd w:val="clear" w:color="auto" w:fill="FFFFFF" w:themeFill="background1"/>
            <w:vAlign w:val="center"/>
            <w:tcPrChange w:id="2300" w:author="hyx" w:date="2018-11-10T19:45:00Z">
              <w:tcPr>
                <w:tcW w:w="438" w:type="dxa"/>
                <w:shd w:val="clear" w:color="auto" w:fill="FFFFFF" w:themeFill="background1"/>
              </w:tcPr>
            </w:tcPrChange>
          </w:tcPr>
          <w:p>
            <w:pPr>
              <w:rPr>
                <w:ins w:id="2301" w:author="hyx" w:date="2018-11-10T19:19:00Z"/>
                <w:sz w:val="21"/>
                <w:szCs w:val="21"/>
                <w:rPrChange w:id="2302" w:author="hyx" w:date="2018-11-10T19:42:00Z">
                  <w:rPr>
                    <w:ins w:id="2303" w:author="hyx" w:date="2018-11-10T19:19:00Z"/>
                    <w:sz w:val="22"/>
                  </w:rPr>
                </w:rPrChange>
              </w:rPr>
            </w:pPr>
            <w:ins w:id="2304" w:author="hyx" w:date="2018-11-10T19:46:00Z">
              <w:r>
                <w:rPr>
                  <w:bCs/>
                  <w:color w:val="000000"/>
                  <w:szCs w:val="21"/>
                </w:rPr>
                <w:t>245023559</w:t>
              </w:r>
            </w:ins>
          </w:p>
        </w:tc>
        <w:tc>
          <w:tcPr>
            <w:tcW w:w="741" w:type="dxa"/>
            <w:shd w:val="clear" w:color="auto" w:fill="FFFFFF" w:themeFill="background1"/>
            <w:tcPrChange w:id="2305" w:author="hyx" w:date="2018-11-10T19:45:00Z">
              <w:tcPr>
                <w:tcW w:w="744" w:type="dxa"/>
                <w:shd w:val="clear" w:color="auto" w:fill="FFFFFF" w:themeFill="background1"/>
              </w:tcPr>
            </w:tcPrChange>
          </w:tcPr>
          <w:p>
            <w:pPr>
              <w:rPr>
                <w:rFonts w:ascii="宋体" w:hAnsi="宋体" w:eastAsia="宋体"/>
                <w:sz w:val="21"/>
                <w:szCs w:val="21"/>
                <w:rPrChange w:id="2306" w:author="hyx" w:date="2018-11-10T19:42:00Z">
                  <w:rPr>
                    <w:rFonts w:asciiTheme="minorEastAsia" w:hAnsiTheme="minorEastAsia" w:eastAsiaTheme="minorEastAsia"/>
                    <w:sz w:val="20"/>
                    <w:szCs w:val="20"/>
                  </w:rPr>
                </w:rPrChange>
              </w:rPr>
            </w:pPr>
            <w:r>
              <w:rPr>
                <w:rFonts w:hint="eastAsia" w:ascii="宋体" w:hAnsi="宋体"/>
                <w:sz w:val="21"/>
                <w:szCs w:val="21"/>
                <w:rPrChange w:id="2307" w:author="hyx" w:date="2018-11-10T19:42:00Z">
                  <w:rPr>
                    <w:rFonts w:hint="eastAsia" w:asciiTheme="minorEastAsia" w:hAnsiTheme="minorEastAsia"/>
                    <w:sz w:val="22"/>
                  </w:rPr>
                </w:rPrChange>
              </w:rPr>
              <w:t>弘毅</w:t>
            </w:r>
            <w:r>
              <w:rPr>
                <w:rFonts w:ascii="宋体" w:hAnsi="宋体"/>
                <w:sz w:val="21"/>
                <w:szCs w:val="21"/>
                <w:rPrChange w:id="2308" w:author="hyx" w:date="2018-11-10T19:42:00Z">
                  <w:rPr>
                    <w:rFonts w:asciiTheme="minorEastAsia" w:hAnsiTheme="minorEastAsia"/>
                    <w:sz w:val="22"/>
                  </w:rPr>
                </w:rPrChange>
              </w:rPr>
              <w:t>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309"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309" w:author="hyx" w:date="2018-11-10T19:45:00Z">
            <w:trPr>
              <w:trHeight w:val="260" w:hRule="atLeast"/>
            </w:trPr>
          </w:trPrChange>
        </w:trPr>
        <w:tc>
          <w:tcPr>
            <w:tcW w:w="1262" w:type="dxa"/>
            <w:shd w:val="clear" w:color="auto" w:fill="FFFFFF" w:themeFill="background1"/>
            <w:noWrap/>
            <w:tcPrChange w:id="2310" w:author="hyx" w:date="2018-11-10T19:45:00Z">
              <w:tcPr>
                <w:tcW w:w="1262" w:type="dxa"/>
                <w:shd w:val="clear" w:color="auto" w:fill="FFFFFF" w:themeFill="background1"/>
                <w:noWrap/>
              </w:tcPr>
            </w:tcPrChange>
          </w:tcPr>
          <w:p>
            <w:pPr>
              <w:rPr>
                <w:rFonts w:ascii="宋体" w:hAnsi="宋体" w:eastAsia="宋体"/>
                <w:color w:val="000000"/>
                <w:sz w:val="21"/>
                <w:szCs w:val="21"/>
                <w:rPrChange w:id="2311" w:author="hyx" w:date="2018-11-10T19:42:00Z">
                  <w:rPr>
                    <w:rFonts w:ascii="等线" w:hAnsi="等线" w:eastAsia="等线"/>
                    <w:color w:val="000000"/>
                    <w:sz w:val="22"/>
                  </w:rPr>
                </w:rPrChange>
              </w:rPr>
            </w:pPr>
            <w:r>
              <w:rPr>
                <w:rFonts w:hint="eastAsia"/>
                <w:szCs w:val="21"/>
              </w:rPr>
              <w:t>吕迪</w:t>
            </w:r>
          </w:p>
        </w:tc>
        <w:tc>
          <w:tcPr>
            <w:tcW w:w="1371" w:type="dxa"/>
            <w:gridSpan w:val="2"/>
            <w:shd w:val="clear" w:color="auto" w:fill="FFFFFF" w:themeFill="background1"/>
            <w:tcPrChange w:id="2312" w:author="hyx" w:date="2018-11-10T19:45:00Z">
              <w:tcPr>
                <w:tcW w:w="2253" w:type="dxa"/>
                <w:gridSpan w:val="3"/>
                <w:shd w:val="clear" w:color="auto" w:fill="FFFFFF" w:themeFill="background1"/>
              </w:tcPr>
            </w:tcPrChange>
          </w:tcPr>
          <w:p>
            <w:pPr>
              <w:rPr>
                <w:ins w:id="2313" w:author="hyx" w:date="2018-11-10T19:43:00Z"/>
                <w:rFonts w:cs="Times New Roman"/>
                <w:szCs w:val="21"/>
              </w:rPr>
            </w:pPr>
            <w:ins w:id="2314" w:author="hyx" w:date="2018-11-10T19:44:00Z">
              <w:r>
                <w:rPr>
                  <w:rFonts w:cs="Helvetica Neue"/>
                  <w:color w:val="000000"/>
                  <w:szCs w:val="21"/>
                </w:rPr>
                <w:t>17306413358</w:t>
              </w:r>
            </w:ins>
          </w:p>
        </w:tc>
        <w:tc>
          <w:tcPr>
            <w:tcW w:w="1896" w:type="dxa"/>
            <w:gridSpan w:val="3"/>
            <w:shd w:val="clear" w:color="auto" w:fill="FFFFFF" w:themeFill="background1"/>
            <w:tcPrChange w:id="2315" w:author="hyx" w:date="2018-11-10T19:45:00Z">
              <w:tcPr>
                <w:tcW w:w="2253" w:type="dxa"/>
                <w:shd w:val="clear" w:color="auto" w:fill="FFFFFF" w:themeFill="background1"/>
              </w:tcPr>
            </w:tcPrChange>
          </w:tcPr>
          <w:p>
            <w:pPr>
              <w:rPr>
                <w:ins w:id="2316" w:author="hyx" w:date="2018-11-10T19:40:00Z"/>
                <w:rFonts w:ascii="宋体" w:hAnsi="宋体" w:cs="Times New Roman"/>
                <w:szCs w:val="21"/>
                <w:rPrChange w:id="2317" w:author="hyx" w:date="2018-11-10T19:42:00Z">
                  <w:rPr>
                    <w:ins w:id="2318" w:author="hyx" w:date="2018-11-10T19:40:00Z"/>
                    <w:rFonts w:ascii="Times New Roman" w:hAnsi="Times New Roman" w:cs="Times New Roman"/>
                    <w:szCs w:val="24"/>
                  </w:rPr>
                </w:rPrChange>
              </w:rPr>
            </w:pPr>
            <w:ins w:id="2319" w:author="hyx" w:date="2018-11-10T19:40:00Z">
              <w:r>
                <w:rPr>
                  <w:rFonts w:ascii="宋体" w:hAnsi="宋体" w:cs="Times New Roman"/>
                  <w:szCs w:val="21"/>
                  <w:rPrChange w:id="2320" w:author="hyx" w:date="2018-11-10T19:42:00Z">
                    <w:rPr>
                      <w:rFonts w:ascii="Times New Roman" w:hAnsi="Times New Roman" w:cs="Times New Roman"/>
                      <w:szCs w:val="24"/>
                    </w:rPr>
                  </w:rPrChange>
                </w:rPr>
                <w:t>31504251</w:t>
              </w:r>
            </w:ins>
          </w:p>
          <w:p>
            <w:pPr>
              <w:rPr>
                <w:ins w:id="2321" w:author="hyx" w:date="2018-11-10T19:18:00Z"/>
                <w:rFonts w:cs="Helvetica Neue"/>
                <w:color w:val="000000"/>
                <w:sz w:val="21"/>
                <w:szCs w:val="21"/>
                <w:rPrChange w:id="2322" w:author="hyx" w:date="2018-11-10T19:42:00Z">
                  <w:rPr>
                    <w:ins w:id="2323" w:author="hyx" w:date="2018-11-10T19:18:00Z"/>
                    <w:rFonts w:cs="Helvetica Neue"/>
                    <w:color w:val="000000"/>
                    <w:sz w:val="22"/>
                    <w:szCs w:val="26"/>
                  </w:rPr>
                </w:rPrChange>
              </w:rPr>
            </w:pPr>
            <w:ins w:id="2324" w:author="hyx" w:date="2018-11-10T19:40:00Z">
              <w:r>
                <w:rPr>
                  <w:rFonts w:ascii="宋体" w:hAnsi="宋体" w:cs="Times New Roman"/>
                  <w:szCs w:val="21"/>
                  <w:rPrChange w:id="2325"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326" w:author="hyx" w:date="2018-11-10T19:45:00Z">
              <w:tcPr>
                <w:tcW w:w="442" w:type="dxa"/>
                <w:shd w:val="clear" w:color="auto" w:fill="FFFFFF" w:themeFill="background1"/>
              </w:tcPr>
            </w:tcPrChange>
          </w:tcPr>
          <w:p>
            <w:pPr>
              <w:rPr>
                <w:ins w:id="2327" w:author="hyx" w:date="2018-11-10T19:18:00Z"/>
                <w:rFonts w:cs="Helvetica Neue"/>
                <w:color w:val="000000"/>
                <w:sz w:val="21"/>
                <w:szCs w:val="21"/>
                <w:rPrChange w:id="2328" w:author="hyx" w:date="2018-11-10T19:42:00Z">
                  <w:rPr>
                    <w:ins w:id="2329" w:author="hyx" w:date="2018-11-10T19:18:00Z"/>
                    <w:rFonts w:cs="Helvetica Neue"/>
                    <w:color w:val="000000"/>
                    <w:sz w:val="22"/>
                    <w:szCs w:val="26"/>
                  </w:rPr>
                </w:rPrChange>
              </w:rPr>
            </w:pPr>
            <w:ins w:id="2330" w:author="hyx" w:date="2018-11-10T19:45:00Z">
              <w:r>
                <w:rPr/>
                <w:t>di62289</w:t>
              </w:r>
            </w:ins>
          </w:p>
        </w:tc>
        <w:tc>
          <w:tcPr>
            <w:tcW w:w="1266" w:type="dxa"/>
            <w:shd w:val="clear" w:color="auto" w:fill="FFFFFF" w:themeFill="background1"/>
            <w:vAlign w:val="center"/>
            <w:tcPrChange w:id="2331" w:author="hyx" w:date="2018-11-10T19:45:00Z">
              <w:tcPr>
                <w:tcW w:w="438" w:type="dxa"/>
                <w:shd w:val="clear" w:color="auto" w:fill="FFFFFF" w:themeFill="background1"/>
              </w:tcPr>
            </w:tcPrChange>
          </w:tcPr>
          <w:p>
            <w:pPr>
              <w:rPr>
                <w:ins w:id="2332" w:author="hyx" w:date="2018-11-10T19:19:00Z"/>
                <w:rFonts w:cs="Helvetica Neue"/>
                <w:color w:val="000000"/>
                <w:sz w:val="21"/>
                <w:szCs w:val="21"/>
                <w:rPrChange w:id="2333" w:author="hyx" w:date="2018-11-10T19:42:00Z">
                  <w:rPr>
                    <w:ins w:id="2334" w:author="hyx" w:date="2018-11-10T19:19:00Z"/>
                    <w:rFonts w:cs="Helvetica Neue"/>
                    <w:color w:val="000000"/>
                    <w:sz w:val="22"/>
                    <w:szCs w:val="26"/>
                  </w:rPr>
                </w:rPrChange>
              </w:rPr>
            </w:pPr>
            <w:ins w:id="2335" w:author="hyx" w:date="2018-11-10T19:45:00Z">
              <w:r>
                <w:rPr/>
                <w:t>935162289</w:t>
              </w:r>
            </w:ins>
          </w:p>
        </w:tc>
        <w:tc>
          <w:tcPr>
            <w:tcW w:w="741" w:type="dxa"/>
            <w:shd w:val="clear" w:color="auto" w:fill="FFFFFF" w:themeFill="background1"/>
            <w:tcPrChange w:id="2336" w:author="hyx" w:date="2018-11-10T19:45:00Z">
              <w:tcPr>
                <w:tcW w:w="744" w:type="dxa"/>
                <w:shd w:val="clear" w:color="auto" w:fill="FFFFFF" w:themeFill="background1"/>
              </w:tcPr>
            </w:tcPrChange>
          </w:tcPr>
          <w:p>
            <w:pPr>
              <w:rPr>
                <w:rFonts w:ascii="宋体" w:hAnsi="宋体" w:eastAsia="宋体"/>
                <w:sz w:val="21"/>
                <w:szCs w:val="21"/>
                <w:rPrChange w:id="2337"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338" w:author="hyx" w:date="2018-11-10T19:42:00Z">
                  <w:rPr>
                    <w:rFonts w:cs="Helvetica Neue" w:asciiTheme="minorEastAsia" w:hAnsiTheme="minorEastAsia"/>
                    <w:color w:val="000000"/>
                    <w:sz w:val="22"/>
                    <w:szCs w:val="26"/>
                  </w:rPr>
                </w:rPrChange>
              </w:rPr>
              <w:t>求真</w:t>
            </w:r>
            <w:r>
              <w:rPr>
                <w:rFonts w:ascii="宋体" w:hAnsi="宋体" w:cs="Helvetica Neue"/>
                <w:color w:val="000000"/>
                <w:sz w:val="21"/>
                <w:szCs w:val="21"/>
                <w:rPrChange w:id="2339" w:author="hyx" w:date="2018-11-10T19:42:00Z">
                  <w:rPr>
                    <w:rFonts w:cs="Helvetica Neue" w:asciiTheme="minorEastAsia" w:hAnsiTheme="minorEastAsia"/>
                    <w:color w:val="000000"/>
                    <w:sz w:val="22"/>
                    <w:szCs w:val="26"/>
                  </w:rPr>
                </w:rPrChange>
              </w:rPr>
              <w:t>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340"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645" w:hRule="atLeast"/>
          <w:trPrChange w:id="2340" w:author="hyx" w:date="2018-11-10T19:45:00Z">
            <w:trPr>
              <w:trHeight w:val="645" w:hRule="atLeast"/>
            </w:trPr>
          </w:trPrChange>
        </w:trPr>
        <w:tc>
          <w:tcPr>
            <w:tcW w:w="1262" w:type="dxa"/>
            <w:shd w:val="clear" w:color="auto" w:fill="FFFFFF" w:themeFill="background1"/>
            <w:noWrap/>
            <w:tcPrChange w:id="2341" w:author="hyx" w:date="2018-11-10T19:45:00Z">
              <w:tcPr>
                <w:tcW w:w="1262" w:type="dxa"/>
                <w:shd w:val="clear" w:color="auto" w:fill="FFFFFF" w:themeFill="background1"/>
                <w:noWrap/>
              </w:tcPr>
            </w:tcPrChange>
          </w:tcPr>
          <w:p>
            <w:pPr>
              <w:rPr>
                <w:rFonts w:ascii="宋体" w:hAnsi="宋体" w:eastAsia="宋体"/>
                <w:color w:val="000000"/>
                <w:sz w:val="21"/>
                <w:szCs w:val="21"/>
                <w:rPrChange w:id="2342" w:author="hyx" w:date="2018-11-10T19:42:00Z">
                  <w:rPr>
                    <w:rFonts w:ascii="等线" w:hAnsi="等线" w:eastAsia="等线"/>
                    <w:color w:val="000000"/>
                    <w:sz w:val="22"/>
                  </w:rPr>
                </w:rPrChange>
              </w:rPr>
            </w:pPr>
            <w:r>
              <w:rPr>
                <w:rFonts w:hint="eastAsia" w:ascii="宋体" w:hAnsi="宋体" w:eastAsia="宋体"/>
                <w:color w:val="000000"/>
                <w:sz w:val="21"/>
                <w:szCs w:val="21"/>
                <w:rPrChange w:id="2343" w:author="hyx" w:date="2018-11-10T19:42:00Z">
                  <w:rPr>
                    <w:rFonts w:hint="eastAsia" w:ascii="等线" w:hAnsi="等线" w:eastAsia="等线"/>
                    <w:color w:val="000000"/>
                    <w:sz w:val="22"/>
                  </w:rPr>
                </w:rPrChange>
              </w:rPr>
              <w:t>杨枨</w:t>
            </w:r>
          </w:p>
        </w:tc>
        <w:tc>
          <w:tcPr>
            <w:tcW w:w="1371" w:type="dxa"/>
            <w:gridSpan w:val="2"/>
            <w:shd w:val="clear" w:color="auto" w:fill="FFFFFF" w:themeFill="background1"/>
            <w:tcPrChange w:id="2344" w:author="hyx" w:date="2018-11-10T19:45:00Z">
              <w:tcPr>
                <w:tcW w:w="2253" w:type="dxa"/>
                <w:gridSpan w:val="3"/>
                <w:shd w:val="clear" w:color="auto" w:fill="FFFFFF" w:themeFill="background1"/>
              </w:tcPr>
            </w:tcPrChange>
          </w:tcPr>
          <w:p>
            <w:pPr>
              <w:rPr>
                <w:ins w:id="2345" w:author="hyx" w:date="2018-11-10T19:43:00Z"/>
                <w:szCs w:val="21"/>
              </w:rPr>
            </w:pPr>
            <w:ins w:id="2346" w:author="hyx" w:date="2018-11-10T19:44:00Z">
              <w:r>
                <w:rPr>
                  <w:rFonts w:hint="eastAsia"/>
                  <w:szCs w:val="21"/>
                </w:rPr>
                <w:t>13357102333</w:t>
              </w:r>
            </w:ins>
          </w:p>
        </w:tc>
        <w:tc>
          <w:tcPr>
            <w:tcW w:w="1896" w:type="dxa"/>
            <w:gridSpan w:val="3"/>
            <w:shd w:val="clear" w:color="auto" w:fill="FFFFFF" w:themeFill="background1"/>
            <w:tcPrChange w:id="2347" w:author="hyx" w:date="2018-11-10T19:45:00Z">
              <w:tcPr>
                <w:tcW w:w="2253" w:type="dxa"/>
                <w:shd w:val="clear" w:color="auto" w:fill="FFFFFF" w:themeFill="background1"/>
              </w:tcPr>
            </w:tcPrChange>
          </w:tcPr>
          <w:p>
            <w:pPr>
              <w:rPr>
                <w:ins w:id="2348" w:author="hyx" w:date="2018-11-10T19:20:00Z"/>
                <w:sz w:val="21"/>
                <w:szCs w:val="21"/>
                <w:rPrChange w:id="2349" w:author="hyx" w:date="2018-11-10T19:42:00Z">
                  <w:rPr>
                    <w:ins w:id="2350" w:author="hyx" w:date="2018-11-10T19:20:00Z"/>
                    <w:sz w:val="20"/>
                    <w:szCs w:val="20"/>
                  </w:rPr>
                </w:rPrChange>
              </w:rPr>
            </w:pPr>
            <w:ins w:id="2351" w:author="hyx" w:date="2018-11-10T19:20:00Z">
              <w:r>
                <w:rPr>
                  <w:sz w:val="21"/>
                  <w:szCs w:val="21"/>
                  <w:rPrChange w:id="2352" w:author="hyx" w:date="2018-11-10T19:42:00Z">
                    <w:rPr>
                      <w:sz w:val="20"/>
                      <w:szCs w:val="20"/>
                    </w:rPr>
                  </w:rPrChange>
                </w:rPr>
                <w:t>yangc</w:t>
              </w:r>
            </w:ins>
          </w:p>
          <w:p>
            <w:pPr>
              <w:rPr>
                <w:sz w:val="21"/>
                <w:szCs w:val="21"/>
                <w:rPrChange w:id="2353" w:author="hyx" w:date="2018-11-10T19:42:00Z">
                  <w:rPr>
                    <w:sz w:val="20"/>
                    <w:szCs w:val="20"/>
                  </w:rPr>
                </w:rPrChange>
              </w:rPr>
            </w:pPr>
            <w:ins w:id="2354" w:author="hyx" w:date="2018-11-10T19:20:00Z">
              <w:r>
                <w:rPr>
                  <w:sz w:val="21"/>
                  <w:szCs w:val="21"/>
                  <w:rPrChange w:id="2355" w:author="hyx" w:date="2018-11-10T19:42:00Z">
                    <w:rPr>
                      <w:sz w:val="20"/>
                      <w:szCs w:val="20"/>
                    </w:rPr>
                  </w:rPrChange>
                </w:rPr>
                <w:t>@zucc.edu.cn</w:t>
              </w:r>
            </w:ins>
          </w:p>
        </w:tc>
        <w:tc>
          <w:tcPr>
            <w:tcW w:w="1686" w:type="dxa"/>
            <w:shd w:val="clear" w:color="auto" w:fill="FFFFFF" w:themeFill="background1"/>
            <w:vAlign w:val="center"/>
            <w:tcPrChange w:id="2356" w:author="hyx" w:date="2018-11-10T19:45:00Z">
              <w:tcPr>
                <w:tcW w:w="442" w:type="dxa"/>
                <w:shd w:val="clear" w:color="auto" w:fill="FFFFFF" w:themeFill="background1"/>
              </w:tcPr>
            </w:tcPrChange>
          </w:tcPr>
          <w:p>
            <w:pPr>
              <w:rPr>
                <w:ins w:id="2357" w:author="hyx" w:date="2018-11-10T19:18:00Z"/>
                <w:sz w:val="21"/>
                <w:szCs w:val="21"/>
                <w:rPrChange w:id="2358" w:author="hyx" w:date="2018-11-10T19:42:00Z">
                  <w:rPr>
                    <w:ins w:id="2359" w:author="hyx" w:date="2018-11-10T19:18:00Z"/>
                    <w:sz w:val="20"/>
                    <w:szCs w:val="20"/>
                  </w:rPr>
                </w:rPrChange>
              </w:rPr>
            </w:pPr>
            <w:ins w:id="2360" w:author="hyx" w:date="2018-11-13T11:53:00Z">
              <w:r>
                <w:rPr>
                  <w:rFonts w:hint="eastAsia"/>
                  <w:szCs w:val="21"/>
                </w:rPr>
                <w:t>H</w:t>
              </w:r>
            </w:ins>
            <w:ins w:id="2361" w:author="hyx" w:date="2018-11-13T11:53:00Z">
              <w:r>
                <w:rPr>
                  <w:szCs w:val="21"/>
                </w:rPr>
                <w:t>olleyYang</w:t>
              </w:r>
            </w:ins>
          </w:p>
        </w:tc>
        <w:tc>
          <w:tcPr>
            <w:tcW w:w="1266" w:type="dxa"/>
            <w:shd w:val="clear" w:color="auto" w:fill="FFFFFF" w:themeFill="background1"/>
            <w:vAlign w:val="center"/>
            <w:tcPrChange w:id="2362" w:author="hyx" w:date="2018-11-10T19:45:00Z">
              <w:tcPr>
                <w:tcW w:w="438" w:type="dxa"/>
                <w:shd w:val="clear" w:color="auto" w:fill="FFFFFF" w:themeFill="background1"/>
              </w:tcPr>
            </w:tcPrChange>
          </w:tcPr>
          <w:p>
            <w:pPr>
              <w:rPr>
                <w:ins w:id="2363" w:author="hyx" w:date="2018-11-10T19:19:00Z"/>
                <w:sz w:val="21"/>
                <w:szCs w:val="21"/>
                <w:rPrChange w:id="2364" w:author="hyx" w:date="2018-11-10T19:42:00Z">
                  <w:rPr>
                    <w:ins w:id="2365" w:author="hyx" w:date="2018-11-10T19:19:00Z"/>
                    <w:sz w:val="20"/>
                    <w:szCs w:val="20"/>
                  </w:rPr>
                </w:rPrChange>
              </w:rPr>
            </w:pPr>
            <w:ins w:id="2366" w:author="hyx" w:date="2018-11-10T19:46:00Z">
              <w:r>
                <w:rPr>
                  <w:rFonts w:hint="eastAsia"/>
                  <w:szCs w:val="21"/>
                </w:rPr>
                <w:t>暂无</w:t>
              </w:r>
            </w:ins>
          </w:p>
        </w:tc>
        <w:tc>
          <w:tcPr>
            <w:tcW w:w="741" w:type="dxa"/>
            <w:shd w:val="clear" w:color="auto" w:fill="FFFFFF" w:themeFill="background1"/>
            <w:tcPrChange w:id="2367" w:author="hyx" w:date="2018-11-10T19:45:00Z">
              <w:tcPr>
                <w:tcW w:w="744" w:type="dxa"/>
                <w:shd w:val="clear" w:color="auto" w:fill="FFFFFF" w:themeFill="background1"/>
              </w:tcPr>
            </w:tcPrChange>
          </w:tcPr>
          <w:p>
            <w:pPr>
              <w:rPr>
                <w:rFonts w:ascii="宋体" w:hAnsi="宋体" w:eastAsia="宋体"/>
                <w:sz w:val="21"/>
                <w:szCs w:val="21"/>
                <w:rPrChange w:id="2368" w:author="hyx" w:date="2018-11-10T19:42:00Z">
                  <w:rPr>
                    <w:rFonts w:asciiTheme="minorEastAsia" w:hAnsiTheme="minorEastAsia" w:eastAsiaTheme="minorEastAsia"/>
                    <w:sz w:val="20"/>
                    <w:szCs w:val="20"/>
                  </w:rPr>
                </w:rPrChange>
              </w:rPr>
            </w:pPr>
            <w:r>
              <w:rPr>
                <w:rFonts w:hint="eastAsia" w:ascii="宋体" w:hAnsi="宋体"/>
                <w:sz w:val="21"/>
                <w:szCs w:val="21"/>
                <w:rPrChange w:id="2369" w:author="hyx" w:date="2018-11-10T19:42:00Z">
                  <w:rPr>
                    <w:rFonts w:hint="eastAsia" w:asciiTheme="minorEastAsia" w:hAnsiTheme="minorEastAsia"/>
                    <w:sz w:val="20"/>
                    <w:szCs w:val="20"/>
                  </w:rPr>
                </w:rPrChange>
              </w:rPr>
              <w:t>理</w:t>
            </w:r>
            <w:r>
              <w:rPr>
                <w:rFonts w:ascii="宋体" w:hAnsi="宋体"/>
                <w:sz w:val="21"/>
                <w:szCs w:val="21"/>
                <w:rPrChange w:id="2370" w:author="hyx" w:date="2018-11-10T19:42:00Z">
                  <w:rPr>
                    <w:rFonts w:asciiTheme="minorEastAsia" w:hAnsiTheme="minorEastAsia"/>
                    <w:sz w:val="20"/>
                    <w:szCs w:val="20"/>
                  </w:rPr>
                </w:rPrChange>
              </w:rPr>
              <w:t>4</w:t>
            </w:r>
            <w:ins w:id="2371" w:author="hyx" w:date="2018-11-10T19:43:00Z">
              <w:r>
                <w:rPr>
                  <w:rFonts w:hint="eastAsia"/>
                  <w:szCs w:val="21"/>
                </w:rPr>
                <w:t>-</w:t>
              </w:r>
            </w:ins>
            <w:ins w:id="2372" w:author="hyx" w:date="2018-11-10T19:43:00Z">
              <w:r>
                <w:rPr>
                  <w:szCs w:val="21"/>
                </w:rPr>
                <w:t xml:space="preserve">504 </w:t>
              </w:r>
            </w:ins>
            <w:del w:id="2373" w:author="hyx" w:date="2018-11-10T19:43:00Z">
              <w:r>
                <w:rPr>
                  <w:rFonts w:hint="eastAsia" w:ascii="宋体" w:hAnsi="宋体"/>
                  <w:sz w:val="21"/>
                  <w:szCs w:val="21"/>
                  <w:rPrChange w:id="2374" w:author="hyx" w:date="2018-11-10T19:42:00Z">
                    <w:rPr>
                      <w:rFonts w:hint="eastAsia" w:asciiTheme="minorEastAsia" w:hAnsiTheme="minorEastAsia"/>
                      <w:sz w:val="20"/>
                      <w:szCs w:val="20"/>
                    </w:rPr>
                  </w:rPrChange>
                </w:rPr>
                <w:delText>系主任</w:delText>
              </w:r>
            </w:del>
            <w:del w:id="2375" w:author="hyx" w:date="2018-11-10T19:43:00Z">
              <w:r>
                <w:rPr>
                  <w:rFonts w:ascii="宋体" w:hAnsi="宋体"/>
                  <w:sz w:val="21"/>
                  <w:szCs w:val="21"/>
                  <w:rPrChange w:id="2376" w:author="hyx" w:date="2018-11-10T19:42:00Z">
                    <w:rPr>
                      <w:rFonts w:asciiTheme="minorEastAsia" w:hAnsiTheme="minorEastAsia"/>
                      <w:sz w:val="20"/>
                      <w:szCs w:val="20"/>
                    </w:rPr>
                  </w:rPrChange>
                </w:rPr>
                <w:delText>办公室</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377"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377" w:author="hyx" w:date="2018-11-10T19:45:00Z">
            <w:trPr>
              <w:trHeight w:val="260" w:hRule="atLeast"/>
            </w:trPr>
          </w:trPrChange>
        </w:trPr>
        <w:tc>
          <w:tcPr>
            <w:tcW w:w="1262" w:type="dxa"/>
            <w:shd w:val="clear" w:color="auto" w:fill="FFFFFF" w:themeFill="background1"/>
            <w:noWrap/>
            <w:tcPrChange w:id="2378" w:author="hyx" w:date="2018-11-10T19:45:00Z">
              <w:tcPr>
                <w:tcW w:w="1262" w:type="dxa"/>
                <w:shd w:val="clear" w:color="auto" w:fill="FFFFFF" w:themeFill="background1"/>
                <w:noWrap/>
              </w:tcPr>
            </w:tcPrChange>
          </w:tcPr>
          <w:p>
            <w:pPr>
              <w:rPr>
                <w:rFonts w:ascii="宋体" w:hAnsi="宋体" w:eastAsia="宋体"/>
                <w:color w:val="000000"/>
                <w:sz w:val="21"/>
                <w:szCs w:val="21"/>
                <w:rPrChange w:id="2379" w:author="hyx" w:date="2018-11-10T19:42:00Z">
                  <w:rPr>
                    <w:rFonts w:ascii="等线" w:hAnsi="等线" w:eastAsia="等线"/>
                    <w:color w:val="000000"/>
                    <w:sz w:val="22"/>
                  </w:rPr>
                </w:rPrChange>
              </w:rPr>
            </w:pPr>
            <w:r>
              <w:rPr>
                <w:rFonts w:hint="eastAsia" w:ascii="宋体" w:hAnsi="宋体" w:eastAsia="宋体"/>
                <w:color w:val="000000"/>
                <w:sz w:val="21"/>
                <w:szCs w:val="21"/>
                <w:rPrChange w:id="2380" w:author="hyx" w:date="2018-11-10T19:42:00Z">
                  <w:rPr>
                    <w:rFonts w:hint="eastAsia" w:ascii="等线" w:hAnsi="等线" w:eastAsia="等线"/>
                    <w:color w:val="000000"/>
                    <w:sz w:val="22"/>
                  </w:rPr>
                </w:rPrChange>
              </w:rPr>
              <w:t>侯宏仑</w:t>
            </w:r>
          </w:p>
        </w:tc>
        <w:tc>
          <w:tcPr>
            <w:tcW w:w="1371" w:type="dxa"/>
            <w:gridSpan w:val="2"/>
            <w:shd w:val="clear" w:color="auto" w:fill="FFFFFF" w:themeFill="background1"/>
            <w:tcPrChange w:id="2381" w:author="hyx" w:date="2018-11-10T19:45:00Z">
              <w:tcPr>
                <w:tcW w:w="2253" w:type="dxa"/>
                <w:gridSpan w:val="3"/>
                <w:shd w:val="clear" w:color="auto" w:fill="FFFFFF" w:themeFill="background1"/>
              </w:tcPr>
            </w:tcPrChange>
          </w:tcPr>
          <w:p>
            <w:pPr>
              <w:rPr>
                <w:ins w:id="2382" w:author="hyx" w:date="2018-11-10T19:43:00Z"/>
                <w:szCs w:val="21"/>
              </w:rPr>
            </w:pPr>
            <w:ins w:id="2383" w:author="hyx" w:date="2018-11-10T19:44:00Z">
              <w:r>
                <w:rPr>
                  <w:rFonts w:hint="eastAsia"/>
                  <w:szCs w:val="21"/>
                </w:rPr>
                <w:t>13071858629</w:t>
              </w:r>
            </w:ins>
          </w:p>
        </w:tc>
        <w:tc>
          <w:tcPr>
            <w:tcW w:w="1896" w:type="dxa"/>
            <w:gridSpan w:val="3"/>
            <w:shd w:val="clear" w:color="auto" w:fill="FFFFFF" w:themeFill="background1"/>
            <w:tcPrChange w:id="2384" w:author="hyx" w:date="2018-11-10T19:45:00Z">
              <w:tcPr>
                <w:tcW w:w="2253" w:type="dxa"/>
                <w:shd w:val="clear" w:color="auto" w:fill="FFFFFF" w:themeFill="background1"/>
              </w:tcPr>
            </w:tcPrChange>
          </w:tcPr>
          <w:p>
            <w:pPr>
              <w:rPr>
                <w:ins w:id="2385" w:author="hyx" w:date="2018-11-10T19:19:00Z"/>
                <w:szCs w:val="21"/>
              </w:rPr>
            </w:pPr>
            <w:ins w:id="2386" w:author="hyx" w:date="2018-11-10T19:19:00Z">
              <w:r>
                <w:rPr>
                  <w:szCs w:val="21"/>
                </w:rPr>
                <w:t>ubilabs</w:t>
              </w:r>
            </w:ins>
          </w:p>
          <w:p>
            <w:pPr>
              <w:rPr>
                <w:ins w:id="2387" w:author="hyx" w:date="2018-11-10T19:18:00Z"/>
                <w:sz w:val="21"/>
                <w:szCs w:val="21"/>
                <w:rPrChange w:id="2388" w:author="hyx" w:date="2018-11-10T19:42:00Z">
                  <w:rPr>
                    <w:ins w:id="2389" w:author="hyx" w:date="2018-11-10T19:18:00Z"/>
                    <w:sz w:val="20"/>
                    <w:szCs w:val="20"/>
                  </w:rPr>
                </w:rPrChange>
              </w:rPr>
            </w:pPr>
            <w:ins w:id="2390" w:author="hyx" w:date="2018-11-10T19:19:00Z">
              <w:r>
                <w:rPr>
                  <w:szCs w:val="21"/>
                </w:rPr>
                <w:t>@zucc.edu.cn</w:t>
              </w:r>
            </w:ins>
          </w:p>
        </w:tc>
        <w:tc>
          <w:tcPr>
            <w:tcW w:w="1686" w:type="dxa"/>
            <w:shd w:val="clear" w:color="auto" w:fill="FFFFFF" w:themeFill="background1"/>
            <w:tcPrChange w:id="2391" w:author="hyx" w:date="2018-11-10T19:45:00Z">
              <w:tcPr>
                <w:tcW w:w="442" w:type="dxa"/>
                <w:shd w:val="clear" w:color="auto" w:fill="FFFFFF" w:themeFill="background1"/>
              </w:tcPr>
            </w:tcPrChange>
          </w:tcPr>
          <w:p>
            <w:pPr>
              <w:rPr>
                <w:ins w:id="2392" w:author="hyx" w:date="2018-11-10T19:18:00Z"/>
                <w:sz w:val="21"/>
                <w:szCs w:val="21"/>
                <w:rPrChange w:id="2393" w:author="hyx" w:date="2018-11-10T19:42:00Z">
                  <w:rPr>
                    <w:ins w:id="2394" w:author="hyx" w:date="2018-11-10T19:18:00Z"/>
                    <w:sz w:val="20"/>
                    <w:szCs w:val="20"/>
                  </w:rPr>
                </w:rPrChange>
              </w:rPr>
            </w:pPr>
            <w:ins w:id="2395" w:author="hyx" w:date="2018-11-10T19:47:00Z">
              <w:r>
                <w:rPr>
                  <w:rFonts w:hint="eastAsia"/>
                  <w:szCs w:val="21"/>
                </w:rPr>
                <w:t>t</w:t>
              </w:r>
            </w:ins>
            <w:ins w:id="2396" w:author="hyx" w:date="2018-11-10T19:47:00Z">
              <w:r>
                <w:rPr>
                  <w:szCs w:val="21"/>
                </w:rPr>
                <w:t>uuuuuuuudou</w:t>
              </w:r>
            </w:ins>
          </w:p>
        </w:tc>
        <w:tc>
          <w:tcPr>
            <w:tcW w:w="1266" w:type="dxa"/>
            <w:shd w:val="clear" w:color="auto" w:fill="FFFFFF" w:themeFill="background1"/>
            <w:tcPrChange w:id="2397" w:author="hyx" w:date="2018-11-10T19:45:00Z">
              <w:tcPr>
                <w:tcW w:w="438" w:type="dxa"/>
                <w:shd w:val="clear" w:color="auto" w:fill="FFFFFF" w:themeFill="background1"/>
              </w:tcPr>
            </w:tcPrChange>
          </w:tcPr>
          <w:p>
            <w:pPr>
              <w:rPr>
                <w:ins w:id="2398" w:author="hyx" w:date="2018-11-10T19:19:00Z"/>
                <w:sz w:val="21"/>
                <w:szCs w:val="21"/>
                <w:rPrChange w:id="2399" w:author="hyx" w:date="2018-11-10T19:42:00Z">
                  <w:rPr>
                    <w:ins w:id="2400" w:author="hyx" w:date="2018-11-10T19:19:00Z"/>
                    <w:sz w:val="20"/>
                    <w:szCs w:val="20"/>
                  </w:rPr>
                </w:rPrChange>
              </w:rPr>
            </w:pPr>
            <w:ins w:id="2401" w:author="hyx" w:date="2018-11-13T10:42:00Z">
              <w:r>
                <w:rPr>
                  <w:rFonts w:hint="eastAsia"/>
                  <w:szCs w:val="21"/>
                </w:rPr>
                <w:t>5</w:t>
              </w:r>
            </w:ins>
            <w:ins w:id="2402" w:author="hyx" w:date="2018-11-13T10:42:00Z">
              <w:r>
                <w:rPr>
                  <w:szCs w:val="21"/>
                </w:rPr>
                <w:t>6689824</w:t>
              </w:r>
            </w:ins>
          </w:p>
        </w:tc>
        <w:tc>
          <w:tcPr>
            <w:tcW w:w="741" w:type="dxa"/>
            <w:shd w:val="clear" w:color="auto" w:fill="FFFFFF" w:themeFill="background1"/>
            <w:tcPrChange w:id="2403" w:author="hyx" w:date="2018-11-10T19:45:00Z">
              <w:tcPr>
                <w:tcW w:w="744" w:type="dxa"/>
                <w:shd w:val="clear" w:color="auto" w:fill="FFFFFF" w:themeFill="background1"/>
              </w:tcPr>
            </w:tcPrChange>
          </w:tcPr>
          <w:p>
            <w:pPr>
              <w:rPr>
                <w:rFonts w:ascii="宋体" w:hAnsi="宋体" w:eastAsia="宋体"/>
                <w:sz w:val="21"/>
                <w:szCs w:val="21"/>
                <w:rPrChange w:id="2404" w:author="hyx" w:date="2018-11-10T19:42:00Z">
                  <w:rPr>
                    <w:rFonts w:asciiTheme="minorEastAsia" w:hAnsiTheme="minorEastAsia" w:eastAsiaTheme="minorEastAsia"/>
                    <w:sz w:val="20"/>
                    <w:szCs w:val="20"/>
                  </w:rPr>
                </w:rPrChange>
              </w:rPr>
            </w:pPr>
            <w:r>
              <w:rPr>
                <w:rFonts w:hint="eastAsia" w:ascii="宋体" w:hAnsi="宋体"/>
                <w:sz w:val="21"/>
                <w:szCs w:val="21"/>
                <w:rPrChange w:id="2405" w:author="hyx" w:date="2018-11-10T19:42:00Z">
                  <w:rPr>
                    <w:rFonts w:hint="eastAsia" w:asciiTheme="minorEastAsia" w:hAnsiTheme="minorEastAsia"/>
                    <w:sz w:val="20"/>
                    <w:szCs w:val="20"/>
                  </w:rPr>
                </w:rPrChange>
              </w:rPr>
              <w:t>理</w:t>
            </w:r>
            <w:r>
              <w:rPr>
                <w:rFonts w:ascii="宋体" w:hAnsi="宋体"/>
                <w:sz w:val="21"/>
                <w:szCs w:val="21"/>
                <w:rPrChange w:id="2406" w:author="hyx" w:date="2018-11-10T19:42:00Z">
                  <w:rPr>
                    <w:rFonts w:asciiTheme="minorEastAsia" w:hAnsiTheme="minorEastAsia"/>
                    <w:sz w:val="20"/>
                    <w:szCs w:val="20"/>
                  </w:rPr>
                </w:rPrChange>
              </w:rPr>
              <w:t>4-501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del w:id="2407" w:author="hyx" w:date="2018-11-13T10:37:00Z"/>
        </w:trPr>
        <w:tc>
          <w:tcPr>
            <w:tcW w:w="1262" w:type="dxa"/>
            <w:shd w:val="clear" w:color="auto" w:fill="FFFFFF" w:themeFill="background1"/>
            <w:noWrap/>
          </w:tcPr>
          <w:p>
            <w:pPr>
              <w:rPr>
                <w:del w:id="2408" w:author="hyx" w:date="2018-11-13T10:37:00Z"/>
                <w:rFonts w:ascii="宋体" w:hAnsi="宋体" w:eastAsia="宋体"/>
                <w:color w:val="000000"/>
                <w:sz w:val="21"/>
                <w:szCs w:val="21"/>
                <w:rPrChange w:id="2409" w:author="hyx" w:date="2018-11-10T19:42:00Z">
                  <w:rPr>
                    <w:del w:id="2410" w:author="hyx" w:date="2018-11-13T10:37:00Z"/>
                    <w:rFonts w:ascii="等线" w:hAnsi="等线" w:eastAsia="等线"/>
                    <w:color w:val="000000"/>
                    <w:sz w:val="22"/>
                  </w:rPr>
                </w:rPrChange>
              </w:rPr>
            </w:pPr>
            <w:del w:id="2411" w:author="hyx" w:date="2018-11-13T10:37:00Z">
              <w:r>
                <w:rPr>
                  <w:rFonts w:hint="eastAsia" w:ascii="宋体" w:hAnsi="宋体" w:eastAsia="宋体"/>
                  <w:color w:val="000000"/>
                  <w:sz w:val="21"/>
                  <w:szCs w:val="21"/>
                  <w:rPrChange w:id="2412" w:author="hyx" w:date="2018-11-10T19:42:00Z">
                    <w:rPr>
                      <w:rFonts w:hint="eastAsia" w:ascii="等线" w:hAnsi="等线" w:eastAsia="等线"/>
                      <w:color w:val="000000"/>
                      <w:sz w:val="22"/>
                    </w:rPr>
                  </w:rPrChange>
                </w:rPr>
                <w:delText>助教</w:delText>
              </w:r>
            </w:del>
            <w:del w:id="2413" w:author="hyx" w:date="2018-11-13T10:37:00Z">
              <w:r>
                <w:rPr>
                  <w:rFonts w:hint="eastAsia"/>
                  <w:szCs w:val="21"/>
                </w:rPr>
                <w:delText>冯一鸣</w:delText>
              </w:r>
            </w:del>
          </w:p>
        </w:tc>
        <w:tc>
          <w:tcPr>
            <w:tcW w:w="1896" w:type="dxa"/>
            <w:gridSpan w:val="3"/>
            <w:shd w:val="clear" w:color="auto" w:fill="FFFFFF" w:themeFill="background1"/>
          </w:tcPr>
          <w:p>
            <w:pPr>
              <w:rPr>
                <w:del w:id="2414" w:author="hyx" w:date="2018-11-13T10:37:00Z"/>
                <w:szCs w:val="21"/>
              </w:rPr>
            </w:pPr>
          </w:p>
        </w:tc>
        <w:tc>
          <w:tcPr>
            <w:tcW w:w="741" w:type="dxa"/>
            <w:shd w:val="clear" w:color="auto" w:fill="FFFFFF" w:themeFill="background1"/>
          </w:tcPr>
          <w:p>
            <w:pPr>
              <w:rPr>
                <w:del w:id="2415" w:author="hyx" w:date="2018-11-13T10:37:00Z"/>
                <w:rFonts w:ascii="宋体" w:hAnsi="宋体" w:eastAsia="宋体"/>
                <w:sz w:val="21"/>
                <w:szCs w:val="21"/>
                <w:rPrChange w:id="2416" w:author="hyx" w:date="2018-11-10T19:42:00Z">
                  <w:rPr>
                    <w:del w:id="2417" w:author="hyx" w:date="2018-11-13T10:37:00Z"/>
                    <w:rFonts w:asciiTheme="minorEastAsia" w:hAnsiTheme="minorEastAsia" w:eastAsiaTheme="minorEastAsia"/>
                    <w:sz w:val="20"/>
                    <w:szCs w:val="20"/>
                  </w:rPr>
                </w:rPrChange>
              </w:rPr>
            </w:pPr>
            <w:del w:id="2418" w:author="hyx" w:date="2018-11-13T10:37:00Z">
              <w:r>
                <w:rPr>
                  <w:rFonts w:hint="eastAsia"/>
                  <w:szCs w:val="21"/>
                  <w:rPrChange w:id="2419" w:author="hyx" w:date="2018-11-10T19:42:00Z">
                    <w:rPr>
                      <w:rFonts w:hint="eastAsia"/>
                    </w:rPr>
                  </w:rPrChange>
                </w:rPr>
                <w:delText>弘毅</w:delText>
              </w:r>
            </w:del>
            <w:del w:id="2420" w:author="hyx" w:date="2018-11-13T10:37:00Z">
              <w:r>
                <w:rPr>
                  <w:szCs w:val="21"/>
                  <w:rPrChange w:id="2421" w:author="hyx" w:date="2018-11-10T19:42:00Z">
                    <w:rPr/>
                  </w:rPrChange>
                </w:rPr>
                <w:delText>1-610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del w:id="2422" w:author="hyx" w:date="2018-11-13T10:37:00Z"/>
        </w:trPr>
        <w:tc>
          <w:tcPr>
            <w:tcW w:w="1262" w:type="dxa"/>
            <w:shd w:val="clear" w:color="auto" w:fill="FFFFFF" w:themeFill="background1"/>
            <w:noWrap/>
          </w:tcPr>
          <w:p>
            <w:pPr>
              <w:rPr>
                <w:del w:id="2423" w:author="hyx" w:date="2018-11-13T10:37:00Z"/>
                <w:rFonts w:ascii="宋体" w:hAnsi="宋体" w:eastAsia="宋体"/>
                <w:color w:val="000000"/>
                <w:sz w:val="21"/>
                <w:szCs w:val="21"/>
                <w:rPrChange w:id="2424" w:author="hyx" w:date="2018-11-10T19:42:00Z">
                  <w:rPr>
                    <w:del w:id="2425" w:author="hyx" w:date="2018-11-13T10:37:00Z"/>
                    <w:rFonts w:ascii="等线" w:hAnsi="等线" w:eastAsia="等线"/>
                    <w:color w:val="000000"/>
                    <w:sz w:val="22"/>
                  </w:rPr>
                </w:rPrChange>
              </w:rPr>
            </w:pPr>
            <w:del w:id="2426" w:author="hyx" w:date="2018-11-13T10:37:00Z">
              <w:r>
                <w:rPr>
                  <w:rFonts w:hint="eastAsia" w:ascii="宋体" w:hAnsi="宋体" w:eastAsia="宋体"/>
                  <w:color w:val="000000"/>
                  <w:sz w:val="21"/>
                  <w:szCs w:val="21"/>
                  <w:rPrChange w:id="2427" w:author="hyx" w:date="2018-11-10T19:42:00Z">
                    <w:rPr>
                      <w:rFonts w:hint="eastAsia" w:ascii="等线" w:hAnsi="等线" w:eastAsia="等线"/>
                      <w:color w:val="000000"/>
                      <w:sz w:val="22"/>
                    </w:rPr>
                  </w:rPrChange>
                </w:rPr>
                <w:delText>助教</w:delText>
              </w:r>
            </w:del>
            <w:del w:id="2428" w:author="hyx" w:date="2018-11-13T10:37:00Z">
              <w:r>
                <w:rPr>
                  <w:rFonts w:hint="eastAsia"/>
                  <w:szCs w:val="21"/>
                </w:rPr>
                <w:delText>陈栩</w:delText>
              </w:r>
            </w:del>
          </w:p>
        </w:tc>
        <w:tc>
          <w:tcPr>
            <w:tcW w:w="1896" w:type="dxa"/>
            <w:gridSpan w:val="3"/>
            <w:shd w:val="clear" w:color="auto" w:fill="FFFFFF" w:themeFill="background1"/>
          </w:tcPr>
          <w:p>
            <w:pPr>
              <w:rPr>
                <w:del w:id="2429" w:author="hyx" w:date="2018-11-13T10:37:00Z"/>
                <w:szCs w:val="21"/>
              </w:rPr>
            </w:pPr>
          </w:p>
        </w:tc>
        <w:tc>
          <w:tcPr>
            <w:tcW w:w="741" w:type="dxa"/>
            <w:shd w:val="clear" w:color="auto" w:fill="FFFFFF" w:themeFill="background1"/>
          </w:tcPr>
          <w:p>
            <w:pPr>
              <w:rPr>
                <w:del w:id="2430" w:author="hyx" w:date="2018-11-13T10:37:00Z"/>
                <w:rFonts w:ascii="宋体" w:hAnsi="宋体" w:eastAsia="宋体"/>
                <w:sz w:val="21"/>
                <w:szCs w:val="21"/>
                <w:rPrChange w:id="2431" w:author="hyx" w:date="2018-11-10T19:42:00Z">
                  <w:rPr>
                    <w:del w:id="2432" w:author="hyx" w:date="2018-11-13T10:37:00Z"/>
                    <w:rFonts w:asciiTheme="minorEastAsia" w:hAnsiTheme="minorEastAsia" w:eastAsiaTheme="minorEastAsia"/>
                    <w:sz w:val="20"/>
                    <w:szCs w:val="20"/>
                  </w:rPr>
                </w:rPrChange>
              </w:rPr>
            </w:pPr>
            <w:del w:id="2433" w:author="hyx" w:date="2018-11-13T10:37:00Z">
              <w:r>
                <w:rPr>
                  <w:rFonts w:hint="eastAsia"/>
                  <w:szCs w:val="21"/>
                  <w:rPrChange w:id="2434" w:author="hyx" w:date="2018-11-10T19:42:00Z">
                    <w:rPr>
                      <w:rFonts w:hint="eastAsia"/>
                    </w:rPr>
                  </w:rPrChange>
                </w:rPr>
                <w:delText>问源</w:delText>
              </w:r>
            </w:del>
            <w:del w:id="2435" w:author="hyx" w:date="2018-11-13T10:37:00Z">
              <w:r>
                <w:rPr>
                  <w:szCs w:val="21"/>
                  <w:rPrChange w:id="2436" w:author="hyx" w:date="2018-11-10T19:42:00Z">
                    <w:rPr/>
                  </w:rPrChange>
                </w:rPr>
                <w:delText>1-636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219" w:type="dxa"/>
          <w:trHeight w:val="260" w:hRule="atLeast"/>
          <w:del w:id="2437" w:author="hyx" w:date="2018-11-13T10:37:00Z"/>
        </w:trPr>
        <w:tc>
          <w:tcPr>
            <w:tcW w:w="1262" w:type="dxa"/>
            <w:shd w:val="clear" w:color="auto" w:fill="FFFFFF" w:themeFill="background1"/>
            <w:noWrap/>
          </w:tcPr>
          <w:p>
            <w:pPr>
              <w:rPr>
                <w:del w:id="2438" w:author="hyx" w:date="2018-11-13T10:37:00Z"/>
                <w:rFonts w:ascii="宋体" w:hAnsi="宋体" w:eastAsia="宋体"/>
                <w:color w:val="000000"/>
                <w:sz w:val="21"/>
                <w:szCs w:val="21"/>
                <w:rPrChange w:id="2439" w:author="hyx" w:date="2018-11-10T19:42:00Z">
                  <w:rPr>
                    <w:del w:id="2440" w:author="hyx" w:date="2018-11-13T10:37:00Z"/>
                    <w:rFonts w:ascii="等线" w:hAnsi="等线" w:eastAsia="等线"/>
                    <w:color w:val="000000"/>
                    <w:sz w:val="22"/>
                  </w:rPr>
                </w:rPrChange>
              </w:rPr>
            </w:pPr>
            <w:del w:id="2441" w:author="hyx" w:date="2018-11-13T10:37:00Z">
              <w:r>
                <w:rPr>
                  <w:rFonts w:hint="eastAsia" w:ascii="宋体" w:hAnsi="宋体" w:eastAsia="宋体"/>
                  <w:color w:val="000000"/>
                  <w:sz w:val="21"/>
                  <w:szCs w:val="21"/>
                  <w:rPrChange w:id="2442" w:author="hyx" w:date="2018-11-10T19:42:00Z">
                    <w:rPr>
                      <w:rFonts w:hint="eastAsia" w:ascii="等线" w:hAnsi="等线" w:eastAsia="等线"/>
                      <w:color w:val="000000"/>
                      <w:sz w:val="22"/>
                    </w:rPr>
                  </w:rPrChange>
                </w:rPr>
                <w:delText>助教</w:delText>
              </w:r>
            </w:del>
            <w:del w:id="2443" w:author="hyx" w:date="2018-11-13T10:37:00Z">
              <w:r>
                <w:rPr>
                  <w:rFonts w:hint="eastAsia"/>
                  <w:szCs w:val="21"/>
                </w:rPr>
                <w:delText>陈妍蓝</w:delText>
              </w:r>
            </w:del>
          </w:p>
        </w:tc>
        <w:tc>
          <w:tcPr>
            <w:tcW w:w="741" w:type="dxa"/>
            <w:shd w:val="clear" w:color="auto" w:fill="FFFFFF" w:themeFill="background1"/>
          </w:tcPr>
          <w:p>
            <w:pPr>
              <w:rPr>
                <w:del w:id="2444" w:author="hyx" w:date="2018-11-13T10:37:00Z"/>
                <w:rFonts w:ascii="宋体" w:hAnsi="宋体" w:eastAsia="宋体"/>
                <w:sz w:val="21"/>
                <w:szCs w:val="21"/>
                <w:rPrChange w:id="2445" w:author="hyx" w:date="2018-11-10T19:42:00Z">
                  <w:rPr>
                    <w:del w:id="2446" w:author="hyx" w:date="2018-11-13T10:37:00Z"/>
                    <w:rFonts w:asciiTheme="minorEastAsia" w:hAnsiTheme="minorEastAsia" w:eastAsiaTheme="minorEastAsia"/>
                    <w:sz w:val="20"/>
                    <w:szCs w:val="20"/>
                  </w:rPr>
                </w:rPrChange>
              </w:rPr>
            </w:pPr>
            <w:del w:id="2447" w:author="hyx" w:date="2018-11-13T10:37:00Z">
              <w:r>
                <w:rPr>
                  <w:rFonts w:hint="eastAsia" w:ascii="宋体" w:hAnsi="宋体" w:cs="Helvetica Neue"/>
                  <w:color w:val="000000"/>
                  <w:szCs w:val="21"/>
                  <w:rPrChange w:id="2448" w:author="hyx" w:date="2018-11-10T19:42:00Z">
                    <w:rPr>
                      <w:rFonts w:hint="eastAsia" w:ascii="Helvetica Neue" w:hAnsi="Helvetica Neue" w:cs="Helvetica Neue"/>
                      <w:color w:val="000000"/>
                      <w:szCs w:val="26"/>
                    </w:rPr>
                  </w:rPrChange>
                </w:rPr>
                <w:delText>问源</w:delText>
              </w:r>
            </w:del>
            <w:del w:id="2449" w:author="hyx" w:date="2018-11-13T10:37:00Z">
              <w:r>
                <w:rPr>
                  <w:rFonts w:ascii="宋体" w:hAnsi="宋体" w:cs="Helvetica Neue"/>
                  <w:color w:val="000000"/>
                  <w:szCs w:val="21"/>
                  <w:rPrChange w:id="2450" w:author="hyx" w:date="2018-11-10T19:42:00Z">
                    <w:rPr>
                      <w:rFonts w:ascii="Helvetica Neue" w:hAnsi="Helvetica Neue" w:cs="Helvetica Neue"/>
                      <w:color w:val="000000"/>
                      <w:szCs w:val="26"/>
                    </w:rPr>
                  </w:rPrChange>
                </w:rPr>
                <w:delText>1-646</w:delText>
              </w:r>
            </w:del>
          </w:p>
        </w:tc>
      </w:tr>
      <w:bookmarkEnd w:id="129"/>
    </w:tbl>
    <w:p/>
    <w:p/>
    <w:p/>
    <w:p>
      <w:pPr>
        <w:rPr>
          <w:rFonts w:hint="eastAsia"/>
        </w:rPr>
      </w:pPr>
    </w:p>
    <w:p>
      <w:pPr>
        <w:pStyle w:val="62"/>
      </w:pPr>
      <w:bookmarkStart w:id="130" w:name="_Toc1792"/>
      <w:r>
        <w:t>对外沟通形式</w:t>
      </w:r>
      <w:bookmarkEnd w:id="130"/>
    </w:p>
    <w:p>
      <w:pPr>
        <w:pStyle w:val="70"/>
      </w:pPr>
      <w:bookmarkStart w:id="131" w:name="_Toc14463"/>
      <w:r>
        <w:t>正式沟通计划</w:t>
      </w:r>
      <w:bookmarkEnd w:id="131"/>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理四4楼东北角</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周四下午课后</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全体成员</w:t>
            </w:r>
          </w:p>
        </w:tc>
        <w:tc>
          <w:tcPr>
            <w:tcW w:w="1317" w:type="dxa"/>
          </w:tcPr>
          <w:p>
            <w:pPr>
              <w:rPr>
                <w:sz w:val="18"/>
                <w:szCs w:val="20"/>
              </w:rPr>
            </w:pPr>
            <w:r>
              <w:rPr>
                <w:rFonts w:hint="eastAsia"/>
                <w:sz w:val="18"/>
                <w:szCs w:val="20"/>
              </w:rPr>
              <w:t>会议纪要</w:t>
            </w:r>
          </w:p>
          <w:p>
            <w:pPr>
              <w:widowControl w:val="0"/>
              <w:jc w:val="both"/>
              <w:rPr>
                <w:rFonts w:cs="Times New Roman" w:asciiTheme="minorHAnsi" w:hAnsiTheme="minorHAnsi" w:eastAsiaTheme="minorEastAsia"/>
                <w:kern w:val="2"/>
                <w:sz w:val="20"/>
                <w:szCs w:val="20"/>
              </w:rPr>
            </w:pPr>
            <w:r>
              <w:rPr>
                <w:rFonts w:hint="eastAsia"/>
                <w:sz w:val="18"/>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QQ群报告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每天2</w:t>
            </w:r>
            <w:r>
              <w:rPr>
                <w:sz w:val="18"/>
                <w:szCs w:val="20"/>
              </w:rPr>
              <w:t>3</w:t>
            </w:r>
            <w:r>
              <w:rPr>
                <w:rFonts w:hint="eastAsia"/>
                <w:sz w:val="18"/>
                <w:szCs w:val="20"/>
              </w:rPr>
              <w:t>:0</w:t>
            </w:r>
            <w:r>
              <w:rPr>
                <w:sz w:val="18"/>
                <w:szCs w:val="20"/>
              </w:rPr>
              <w:t>0</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18"/>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根据每次的预约地点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根据每次的预约时间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全体组员和用户代表</w:t>
            </w:r>
          </w:p>
        </w:tc>
        <w:tc>
          <w:tcPr>
            <w:tcW w:w="1317" w:type="dxa"/>
          </w:tcPr>
          <w:p>
            <w:pPr>
              <w:rPr>
                <w:sz w:val="18"/>
                <w:szCs w:val="20"/>
              </w:rPr>
            </w:pPr>
            <w:r>
              <w:rPr>
                <w:rFonts w:hint="eastAsia"/>
                <w:sz w:val="18"/>
                <w:szCs w:val="20"/>
              </w:rPr>
              <w:t>会议纪要</w:t>
            </w:r>
          </w:p>
          <w:p>
            <w:pPr>
              <w:widowControl w:val="0"/>
              <w:jc w:val="both"/>
              <w:rPr>
                <w:rFonts w:cs="Times New Roman" w:asciiTheme="minorHAnsi" w:hAnsiTheme="minorHAnsi" w:eastAsiaTheme="minorEastAsia"/>
                <w:kern w:val="2"/>
                <w:sz w:val="20"/>
                <w:szCs w:val="20"/>
              </w:rPr>
            </w:pPr>
            <w:r>
              <w:rPr>
                <w:rFonts w:hint="eastAsia"/>
                <w:sz w:val="18"/>
                <w:szCs w:val="20"/>
              </w:rPr>
              <w:t>/录音文件</w:t>
            </w:r>
          </w:p>
        </w:tc>
      </w:tr>
    </w:tbl>
    <w:p>
      <w:r>
        <w:tab/>
      </w:r>
    </w:p>
    <w:p>
      <w:pPr>
        <w:pStyle w:val="70"/>
      </w:pPr>
      <w:bookmarkStart w:id="132" w:name="_Toc3885"/>
      <w:r>
        <w:t>非正式沟通计划</w:t>
      </w:r>
      <w:bookmarkEnd w:id="132"/>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451" w:author="hyx" w:date="2018-11-02T10:12:00Z"/>
        </w:trPr>
        <w:tc>
          <w:tcPr>
            <w:tcW w:w="1363" w:type="dxa"/>
          </w:tcPr>
          <w:p>
            <w:pPr>
              <w:widowControl w:val="0"/>
              <w:jc w:val="both"/>
              <w:rPr>
                <w:del w:id="2452" w:author="hyx" w:date="2018-11-02T10:12:00Z"/>
                <w:rFonts w:cs="Times New Roman" w:asciiTheme="minorHAnsi" w:hAnsiTheme="minorHAnsi" w:eastAsiaTheme="minorEastAsia"/>
                <w:kern w:val="2"/>
                <w:sz w:val="20"/>
                <w:szCs w:val="20"/>
              </w:rPr>
            </w:pPr>
            <w:del w:id="2453" w:author="hyx" w:date="2018-11-02T10:12:00Z">
              <w:r>
                <w:rPr>
                  <w:rFonts w:hint="eastAsia"/>
                  <w:sz w:val="20"/>
                  <w:szCs w:val="20"/>
                </w:rPr>
                <w:delText>沟通计划</w:delText>
              </w:r>
            </w:del>
          </w:p>
        </w:tc>
        <w:tc>
          <w:tcPr>
            <w:tcW w:w="1386" w:type="dxa"/>
          </w:tcPr>
          <w:p>
            <w:pPr>
              <w:widowControl w:val="0"/>
              <w:jc w:val="both"/>
              <w:rPr>
                <w:del w:id="2454" w:author="hyx" w:date="2018-11-02T10:12:00Z"/>
                <w:rFonts w:cs="Times New Roman" w:asciiTheme="minorHAnsi" w:hAnsiTheme="minorHAnsi" w:eastAsiaTheme="minorEastAsia"/>
                <w:kern w:val="2"/>
                <w:sz w:val="20"/>
                <w:szCs w:val="20"/>
              </w:rPr>
            </w:pPr>
            <w:del w:id="2455" w:author="hyx" w:date="2018-11-02T10:12:00Z">
              <w:r>
                <w:rPr>
                  <w:rFonts w:hint="eastAsia"/>
                  <w:sz w:val="20"/>
                  <w:szCs w:val="20"/>
                </w:rPr>
                <w:delText>沟通方式</w:delText>
              </w:r>
            </w:del>
          </w:p>
        </w:tc>
        <w:tc>
          <w:tcPr>
            <w:tcW w:w="1439" w:type="dxa"/>
          </w:tcPr>
          <w:p>
            <w:pPr>
              <w:widowControl w:val="0"/>
              <w:jc w:val="both"/>
              <w:rPr>
                <w:del w:id="2456" w:author="hyx" w:date="2018-11-02T10:12:00Z"/>
                <w:rFonts w:cs="Times New Roman" w:asciiTheme="minorHAnsi" w:hAnsiTheme="minorHAnsi" w:eastAsiaTheme="minorEastAsia"/>
                <w:kern w:val="2"/>
                <w:sz w:val="20"/>
                <w:szCs w:val="20"/>
              </w:rPr>
            </w:pPr>
            <w:del w:id="2457" w:author="hyx" w:date="2018-11-02T10:12:00Z">
              <w:r>
                <w:rPr>
                  <w:rFonts w:hint="eastAsia"/>
                  <w:sz w:val="20"/>
                  <w:szCs w:val="20"/>
                </w:rPr>
                <w:delText>沟通地点</w:delText>
              </w:r>
            </w:del>
          </w:p>
        </w:tc>
        <w:tc>
          <w:tcPr>
            <w:tcW w:w="1427" w:type="dxa"/>
          </w:tcPr>
          <w:p>
            <w:pPr>
              <w:widowControl w:val="0"/>
              <w:jc w:val="both"/>
              <w:rPr>
                <w:del w:id="2458" w:author="hyx" w:date="2018-11-02T10:12:00Z"/>
                <w:rFonts w:cs="Times New Roman" w:asciiTheme="minorHAnsi" w:hAnsiTheme="minorHAnsi" w:eastAsiaTheme="minorEastAsia"/>
                <w:kern w:val="2"/>
                <w:sz w:val="20"/>
                <w:szCs w:val="20"/>
              </w:rPr>
            </w:pPr>
            <w:del w:id="2459" w:author="hyx" w:date="2018-11-02T10:12:00Z">
              <w:r>
                <w:rPr>
                  <w:rFonts w:hint="eastAsia"/>
                  <w:sz w:val="20"/>
                  <w:szCs w:val="20"/>
                </w:rPr>
                <w:delText>沟通时间</w:delText>
              </w:r>
            </w:del>
          </w:p>
        </w:tc>
        <w:tc>
          <w:tcPr>
            <w:tcW w:w="1364" w:type="dxa"/>
          </w:tcPr>
          <w:p>
            <w:pPr>
              <w:widowControl w:val="0"/>
              <w:jc w:val="both"/>
              <w:rPr>
                <w:del w:id="2460" w:author="hyx" w:date="2018-11-02T10:12:00Z"/>
                <w:rFonts w:cs="Times New Roman" w:asciiTheme="minorHAnsi" w:hAnsiTheme="minorHAnsi" w:eastAsiaTheme="minorEastAsia"/>
                <w:kern w:val="2"/>
                <w:sz w:val="20"/>
                <w:szCs w:val="20"/>
              </w:rPr>
            </w:pPr>
            <w:del w:id="2461" w:author="hyx" w:date="2018-11-02T10:12:00Z">
              <w:r>
                <w:rPr>
                  <w:rFonts w:hint="eastAsia"/>
                  <w:sz w:val="20"/>
                  <w:szCs w:val="20"/>
                </w:rPr>
                <w:delText>参与人员</w:delText>
              </w:r>
            </w:del>
          </w:p>
        </w:tc>
        <w:tc>
          <w:tcPr>
            <w:tcW w:w="1317" w:type="dxa"/>
          </w:tcPr>
          <w:p>
            <w:pPr>
              <w:widowControl w:val="0"/>
              <w:jc w:val="both"/>
              <w:rPr>
                <w:del w:id="2462" w:author="hyx" w:date="2018-11-02T10:12:00Z"/>
                <w:rFonts w:cs="Times New Roman" w:asciiTheme="minorHAnsi" w:hAnsiTheme="minorHAnsi" w:eastAsiaTheme="minorEastAsia"/>
                <w:kern w:val="2"/>
                <w:sz w:val="20"/>
                <w:szCs w:val="20"/>
              </w:rPr>
            </w:pPr>
            <w:del w:id="2463" w:author="hyx" w:date="2018-11-02T10:12:00Z">
              <w:r>
                <w:rPr>
                  <w:rFonts w:hint="eastAsia"/>
                  <w:sz w:val="20"/>
                  <w:szCs w:val="20"/>
                </w:rPr>
                <w:delText>产出</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sz w:val="20"/>
                <w:szCs w:val="20"/>
              </w:rPr>
              <w:t>QQ</w:t>
            </w:r>
            <w:r>
              <w:rPr>
                <w:rFonts w:hint="eastAsia"/>
                <w:sz w:val="20"/>
                <w:szCs w:val="20"/>
              </w:rPr>
              <w:t>/微信</w:t>
            </w:r>
          </w:p>
        </w:tc>
        <w:tc>
          <w:tcPr>
            <w:tcW w:w="1439" w:type="dxa"/>
          </w:tcPr>
          <w:p>
            <w:pPr>
              <w:widowControl w:val="0"/>
              <w:jc w:val="both"/>
              <w:rPr>
                <w:rFonts w:cs="Times New Roman" w:asciiTheme="minorHAnsi" w:hAnsiTheme="minorHAnsi" w:eastAsiaTheme="minorEastAsia"/>
                <w:kern w:val="2"/>
                <w:sz w:val="20"/>
                <w:szCs w:val="20"/>
              </w:rPr>
            </w:pPr>
            <w:r>
              <w:rPr>
                <w:rFonts w:hint="eastAsia"/>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464" w:author="hyx" w:date="2018-11-02T10:13:00Z"/>
        </w:trPr>
        <w:tc>
          <w:tcPr>
            <w:tcW w:w="1363" w:type="dxa"/>
          </w:tcPr>
          <w:p>
            <w:pPr>
              <w:widowControl w:val="0"/>
              <w:jc w:val="both"/>
              <w:rPr>
                <w:del w:id="2465" w:author="hyx" w:date="2018-11-02T10:13:00Z"/>
                <w:sz w:val="20"/>
                <w:szCs w:val="20"/>
              </w:rPr>
            </w:pPr>
            <w:del w:id="2466" w:author="hyx" w:date="2018-11-02T10:13:00Z">
              <w:r>
                <w:rPr>
                  <w:rFonts w:hint="eastAsia"/>
                  <w:sz w:val="20"/>
                  <w:szCs w:val="20"/>
                </w:rPr>
                <w:delText>紧急会议</w:delText>
              </w:r>
            </w:del>
          </w:p>
        </w:tc>
        <w:tc>
          <w:tcPr>
            <w:tcW w:w="1386" w:type="dxa"/>
          </w:tcPr>
          <w:p>
            <w:pPr>
              <w:widowControl w:val="0"/>
              <w:jc w:val="both"/>
              <w:rPr>
                <w:del w:id="2467" w:author="hyx" w:date="2018-11-02T10:13:00Z"/>
                <w:sz w:val="20"/>
                <w:szCs w:val="20"/>
              </w:rPr>
            </w:pPr>
            <w:del w:id="2468" w:author="hyx" w:date="2018-11-02T10:13:00Z">
              <w:r>
                <w:rPr>
                  <w:rFonts w:hint="eastAsia"/>
                  <w:sz w:val="20"/>
                  <w:szCs w:val="20"/>
                </w:rPr>
                <w:delText>开会</w:delText>
              </w:r>
            </w:del>
          </w:p>
        </w:tc>
        <w:tc>
          <w:tcPr>
            <w:tcW w:w="1439" w:type="dxa"/>
          </w:tcPr>
          <w:p>
            <w:pPr>
              <w:widowControl w:val="0"/>
              <w:jc w:val="both"/>
              <w:rPr>
                <w:del w:id="2469" w:author="hyx" w:date="2018-11-02T10:13:00Z"/>
                <w:sz w:val="20"/>
                <w:szCs w:val="20"/>
              </w:rPr>
            </w:pPr>
            <w:del w:id="2470" w:author="hyx" w:date="2018-11-02T10:13:00Z">
              <w:r>
                <w:rPr>
                  <w:rFonts w:hint="eastAsia"/>
                  <w:sz w:val="20"/>
                  <w:szCs w:val="20"/>
                </w:rPr>
                <w:delText>理四4楼东北角</w:delText>
              </w:r>
            </w:del>
          </w:p>
        </w:tc>
        <w:tc>
          <w:tcPr>
            <w:tcW w:w="1427" w:type="dxa"/>
          </w:tcPr>
          <w:p>
            <w:pPr>
              <w:widowControl w:val="0"/>
              <w:jc w:val="both"/>
              <w:rPr>
                <w:del w:id="2471" w:author="hyx" w:date="2018-11-02T10:13:00Z"/>
                <w:sz w:val="20"/>
                <w:szCs w:val="20"/>
              </w:rPr>
            </w:pPr>
            <w:del w:id="2472" w:author="hyx" w:date="2018-11-02T10:13:00Z">
              <w:r>
                <w:rPr>
                  <w:rFonts w:hint="eastAsia"/>
                  <w:sz w:val="20"/>
                  <w:szCs w:val="20"/>
                </w:rPr>
                <w:delText>P</w:delText>
              </w:r>
            </w:del>
            <w:del w:id="2473" w:author="hyx" w:date="2018-11-02T10:13:00Z">
              <w:r>
                <w:rPr>
                  <w:sz w:val="20"/>
                  <w:szCs w:val="20"/>
                </w:rPr>
                <w:delText>M</w:delText>
              </w:r>
            </w:del>
            <w:del w:id="2474" w:author="hyx" w:date="2018-11-02T10:13:00Z">
              <w:r>
                <w:rPr>
                  <w:rFonts w:hint="eastAsia"/>
                  <w:sz w:val="20"/>
                  <w:szCs w:val="20"/>
                </w:rPr>
                <w:delText>下达时间</w:delText>
              </w:r>
            </w:del>
          </w:p>
        </w:tc>
        <w:tc>
          <w:tcPr>
            <w:tcW w:w="1364" w:type="dxa"/>
          </w:tcPr>
          <w:p>
            <w:pPr>
              <w:widowControl w:val="0"/>
              <w:jc w:val="both"/>
              <w:rPr>
                <w:del w:id="2475" w:author="hyx" w:date="2018-11-02T10:13:00Z"/>
                <w:sz w:val="20"/>
                <w:szCs w:val="20"/>
              </w:rPr>
            </w:pPr>
            <w:del w:id="2476" w:author="hyx" w:date="2018-11-02T10:13:00Z">
              <w:r>
                <w:rPr>
                  <w:rFonts w:hint="eastAsia"/>
                  <w:sz w:val="20"/>
                  <w:szCs w:val="20"/>
                </w:rPr>
                <w:delText>全体成员</w:delText>
              </w:r>
            </w:del>
          </w:p>
        </w:tc>
        <w:tc>
          <w:tcPr>
            <w:tcW w:w="1317" w:type="dxa"/>
          </w:tcPr>
          <w:p>
            <w:pPr>
              <w:rPr>
                <w:del w:id="2477" w:author="hyx" w:date="2018-11-02T10:13:00Z"/>
                <w:sz w:val="20"/>
                <w:szCs w:val="20"/>
              </w:rPr>
            </w:pPr>
            <w:del w:id="2478" w:author="hyx" w:date="2018-11-02T10:13:00Z">
              <w:r>
                <w:rPr>
                  <w:rFonts w:hint="eastAsia"/>
                  <w:sz w:val="20"/>
                  <w:szCs w:val="20"/>
                </w:rPr>
                <w:delText>会议纪要</w:delText>
              </w:r>
            </w:del>
          </w:p>
          <w:p>
            <w:pPr>
              <w:widowControl w:val="0"/>
              <w:jc w:val="both"/>
              <w:rPr>
                <w:del w:id="2479" w:author="hyx" w:date="2018-11-02T10:13:00Z"/>
                <w:sz w:val="20"/>
                <w:szCs w:val="20"/>
              </w:rPr>
            </w:pPr>
            <w:del w:id="2480" w:author="hyx" w:date="2018-11-02T10:13:00Z">
              <w:r>
                <w:rPr>
                  <w:rFonts w:hint="eastAsia"/>
                  <w:sz w:val="20"/>
                  <w:szCs w:val="20"/>
                </w:rPr>
                <w:delText>/录音文件</w:delText>
              </w:r>
            </w:del>
          </w:p>
        </w:tc>
      </w:tr>
    </w:tbl>
    <w:p/>
    <w:p/>
    <w:p>
      <w:pPr>
        <w:rPr>
          <w:rFonts w:hint="eastAsia"/>
        </w:rPr>
      </w:pPr>
    </w:p>
    <w:p>
      <w:pPr>
        <w:pStyle w:val="60"/>
      </w:pPr>
      <w:bookmarkStart w:id="133" w:name="_Toc496816798"/>
      <w:bookmarkStart w:id="134" w:name="_Toc11086"/>
      <w:r>
        <w:t>风险管理计划</w:t>
      </w:r>
      <w:bookmarkEnd w:id="133"/>
      <w:bookmarkEnd w:id="134"/>
    </w:p>
    <w:p>
      <w:pPr>
        <w:pStyle w:val="62"/>
      </w:pPr>
      <w:bookmarkStart w:id="135" w:name="_Toc496816799"/>
      <w:bookmarkStart w:id="136" w:name="_Toc4445"/>
      <w:r>
        <w:t>项目风险类别定义</w:t>
      </w:r>
      <w:bookmarkEnd w:id="135"/>
      <w:bookmarkEnd w:id="136"/>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bookmarkStart w:id="137" w:name="_Toc496816800"/>
    </w:p>
    <w:p>
      <w:pPr>
        <w:pStyle w:val="62"/>
      </w:pPr>
      <w:bookmarkStart w:id="138" w:name="_Toc7946"/>
      <w:r>
        <w:t>项目风险概率和影响定义</w:t>
      </w:r>
      <w:bookmarkEnd w:id="137"/>
      <w:bookmarkEnd w:id="138"/>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2"/>
      </w:pPr>
      <w:bookmarkStart w:id="139" w:name="_Toc496816802"/>
      <w:bookmarkStart w:id="140" w:name="_Toc10470"/>
      <w:r>
        <w:t>风险评估</w:t>
      </w:r>
      <w:bookmarkEnd w:id="139"/>
      <w:r>
        <w:rPr>
          <w:rFonts w:hint="eastAsia"/>
        </w:rPr>
        <w:t>及控制</w:t>
      </w:r>
      <w:bookmarkEnd w:id="14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481" w:author="hyx" w:date="2018-11-10T14:45:00Z">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167"/>
        <w:gridCol w:w="1157"/>
        <w:gridCol w:w="903"/>
        <w:gridCol w:w="1625"/>
        <w:gridCol w:w="1157"/>
        <w:gridCol w:w="1157"/>
        <w:gridCol w:w="1130"/>
        <w:tblGridChange w:id="2482">
          <w:tblGrid>
            <w:gridCol w:w="1167"/>
            <w:gridCol w:w="1157"/>
            <w:gridCol w:w="903"/>
            <w:gridCol w:w="254"/>
            <w:gridCol w:w="1371"/>
            <w:gridCol w:w="1157"/>
            <w:gridCol w:w="1157"/>
            <w:gridCol w:w="113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483"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BDD6EE" w:themeFill="accent1" w:themeFillTint="66"/>
            <w:tcPrChange w:id="2484" w:author="hyx" w:date="2018-11-10T14:45:00Z">
              <w:tcPr>
                <w:tcW w:w="1167" w:type="dxa"/>
                <w:shd w:val="clear" w:color="auto" w:fill="BDD6EE" w:themeFill="accent1" w:themeFillTint="66"/>
              </w:tcPr>
            </w:tcPrChange>
          </w:tcPr>
          <w:p>
            <w:pPr>
              <w:ind w:firstLine="0"/>
              <w:rPr>
                <w:b/>
              </w:rPr>
              <w:pPrChange w:id="2485" w:author="hyx" w:date="2018-11-10T14:45:00Z">
                <w:pPr>
                  <w:ind w:firstLine="422"/>
                </w:pPr>
              </w:pPrChange>
            </w:pPr>
            <w:r>
              <w:rPr>
                <w:rFonts w:hint="eastAsia"/>
                <w:b/>
              </w:rPr>
              <w:t>风险介绍</w:t>
            </w:r>
          </w:p>
        </w:tc>
        <w:tc>
          <w:tcPr>
            <w:tcW w:w="1157" w:type="dxa"/>
            <w:shd w:val="clear" w:color="auto" w:fill="BDD6EE" w:themeFill="accent1" w:themeFillTint="66"/>
            <w:tcPrChange w:id="2486" w:author="hyx" w:date="2018-11-10T14:45:00Z">
              <w:tcPr>
                <w:tcW w:w="1157" w:type="dxa"/>
                <w:shd w:val="clear" w:color="auto" w:fill="BDD6EE" w:themeFill="accent1" w:themeFillTint="66"/>
              </w:tcPr>
            </w:tcPrChange>
          </w:tcPr>
          <w:p>
            <w:pPr>
              <w:ind w:firstLine="0"/>
              <w:pPrChange w:id="2487" w:author="hyx" w:date="2018-11-10T14:45:00Z">
                <w:pPr>
                  <w:ind w:firstLine="422"/>
                </w:pPr>
              </w:pPrChange>
            </w:pPr>
            <w:r>
              <w:rPr>
                <w:rFonts w:hint="eastAsia"/>
                <w:b/>
              </w:rPr>
              <w:t>风险类型</w:t>
            </w:r>
          </w:p>
        </w:tc>
        <w:tc>
          <w:tcPr>
            <w:tcW w:w="903" w:type="dxa"/>
            <w:shd w:val="clear" w:color="auto" w:fill="BDD6EE" w:themeFill="accent1" w:themeFillTint="66"/>
            <w:tcPrChange w:id="2488" w:author="hyx" w:date="2018-11-10T14:45:00Z">
              <w:tcPr>
                <w:tcW w:w="1157" w:type="dxa"/>
                <w:gridSpan w:val="2"/>
                <w:shd w:val="clear" w:color="auto" w:fill="BDD6EE" w:themeFill="accent1" w:themeFillTint="66"/>
              </w:tcPr>
            </w:tcPrChange>
          </w:tcPr>
          <w:p>
            <w:pPr>
              <w:ind w:firstLine="0"/>
              <w:pPrChange w:id="2489" w:author="hyx" w:date="2018-11-10T14:45:00Z">
                <w:pPr>
                  <w:ind w:firstLine="422"/>
                </w:pPr>
              </w:pPrChange>
            </w:pPr>
            <w:r>
              <w:rPr>
                <w:rFonts w:hint="eastAsia"/>
                <w:b/>
              </w:rPr>
              <w:t>应对优先级</w:t>
            </w:r>
          </w:p>
        </w:tc>
        <w:tc>
          <w:tcPr>
            <w:tcW w:w="1625" w:type="dxa"/>
            <w:shd w:val="clear" w:color="auto" w:fill="BDD6EE" w:themeFill="accent1" w:themeFillTint="66"/>
            <w:tcPrChange w:id="2490" w:author="hyx" w:date="2018-11-10T14:45:00Z">
              <w:tcPr>
                <w:tcW w:w="1371" w:type="dxa"/>
                <w:shd w:val="clear" w:color="auto" w:fill="BDD6EE" w:themeFill="accent1" w:themeFillTint="66"/>
              </w:tcPr>
            </w:tcPrChange>
          </w:tcPr>
          <w:p>
            <w:pPr>
              <w:ind w:firstLine="0"/>
              <w:pPrChange w:id="2491" w:author="hyx" w:date="2018-11-10T14:45:00Z">
                <w:pPr>
                  <w:ind w:firstLine="422"/>
                </w:pPr>
              </w:pPrChange>
            </w:pPr>
            <w:r>
              <w:rPr>
                <w:rFonts w:hint="eastAsia"/>
                <w:b/>
              </w:rPr>
              <w:t>应对措施</w:t>
            </w:r>
          </w:p>
        </w:tc>
        <w:tc>
          <w:tcPr>
            <w:tcW w:w="1157" w:type="dxa"/>
            <w:shd w:val="clear" w:color="auto" w:fill="BDD6EE" w:themeFill="accent1" w:themeFillTint="66"/>
            <w:tcPrChange w:id="2492" w:author="hyx" w:date="2018-11-10T14:45:00Z">
              <w:tcPr>
                <w:tcW w:w="1157" w:type="dxa"/>
                <w:shd w:val="clear" w:color="auto" w:fill="BDD6EE" w:themeFill="accent1" w:themeFillTint="66"/>
              </w:tcPr>
            </w:tcPrChange>
          </w:tcPr>
          <w:p>
            <w:pPr>
              <w:ind w:firstLine="0"/>
              <w:pPrChange w:id="2493" w:author="hyx" w:date="2018-11-10T14:45:00Z">
                <w:pPr>
                  <w:ind w:firstLine="422"/>
                </w:pPr>
              </w:pPrChange>
            </w:pPr>
            <w:r>
              <w:rPr>
                <w:rFonts w:hint="eastAsia"/>
                <w:b/>
              </w:rPr>
              <w:t>影响等级</w:t>
            </w:r>
          </w:p>
        </w:tc>
        <w:tc>
          <w:tcPr>
            <w:tcW w:w="1157" w:type="dxa"/>
            <w:shd w:val="clear" w:color="auto" w:fill="BDD6EE" w:themeFill="accent1" w:themeFillTint="66"/>
            <w:tcPrChange w:id="2494" w:author="hyx" w:date="2018-11-10T14:45:00Z">
              <w:tcPr>
                <w:tcW w:w="1157" w:type="dxa"/>
                <w:shd w:val="clear" w:color="auto" w:fill="BDD6EE" w:themeFill="accent1" w:themeFillTint="66"/>
              </w:tcPr>
            </w:tcPrChange>
          </w:tcPr>
          <w:p>
            <w:pPr>
              <w:ind w:firstLine="0"/>
              <w:rPr>
                <w:b/>
              </w:rPr>
              <w:pPrChange w:id="2495" w:author="hyx" w:date="2018-11-10T14:45:00Z">
                <w:pPr>
                  <w:ind w:firstLine="422"/>
                </w:pPr>
              </w:pPrChange>
            </w:pPr>
            <w:r>
              <w:rPr>
                <w:rFonts w:hint="eastAsia"/>
                <w:b/>
              </w:rPr>
              <w:t>可能性等级</w:t>
            </w:r>
          </w:p>
        </w:tc>
        <w:tc>
          <w:tcPr>
            <w:tcW w:w="1130" w:type="dxa"/>
            <w:shd w:val="clear" w:color="auto" w:fill="BDD6EE" w:themeFill="accent1" w:themeFillTint="66"/>
            <w:tcPrChange w:id="2496" w:author="hyx" w:date="2018-11-10T14:45:00Z">
              <w:tcPr>
                <w:tcW w:w="1130" w:type="dxa"/>
                <w:shd w:val="clear" w:color="auto" w:fill="BDD6EE" w:themeFill="accent1" w:themeFillTint="66"/>
              </w:tcPr>
            </w:tcPrChange>
          </w:tcPr>
          <w:p>
            <w:pPr>
              <w:ind w:firstLine="0"/>
              <w:rPr>
                <w:b/>
              </w:rPr>
              <w:pPrChange w:id="2497" w:author="hyx" w:date="2018-11-10T14:45:00Z">
                <w:pPr>
                  <w:ind w:firstLine="422"/>
                </w:pPr>
              </w:pPrChange>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498"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2499" w:author="hyx" w:date="2018-11-10T14:45:00Z">
              <w:tcPr>
                <w:tcW w:w="1167" w:type="dxa"/>
                <w:shd w:val="clear" w:color="auto" w:fill="auto"/>
              </w:tcPr>
            </w:tcPrChange>
          </w:tcPr>
          <w:p>
            <w:pPr>
              <w:ind w:firstLine="0"/>
              <w:pPrChange w:id="2500" w:author="hyx" w:date="2018-11-10T14:45:00Z">
                <w:pPr>
                  <w:ind w:firstLine="420"/>
                </w:pPr>
              </w:pPrChange>
            </w:pPr>
            <w:r>
              <w:rPr>
                <w:rFonts w:hint="eastAsia"/>
              </w:rPr>
              <w:t>成员因故请假</w:t>
            </w:r>
          </w:p>
        </w:tc>
        <w:tc>
          <w:tcPr>
            <w:tcW w:w="1157" w:type="dxa"/>
            <w:shd w:val="clear" w:color="auto" w:fill="auto"/>
            <w:tcPrChange w:id="2501" w:author="hyx" w:date="2018-11-10T14:45:00Z">
              <w:tcPr>
                <w:tcW w:w="1157" w:type="dxa"/>
                <w:shd w:val="clear" w:color="auto" w:fill="auto"/>
              </w:tcPr>
            </w:tcPrChange>
          </w:tcPr>
          <w:p>
            <w:r>
              <w:rPr>
                <w:rFonts w:hint="eastAsia"/>
              </w:rPr>
              <w:t>参与者</w:t>
            </w:r>
          </w:p>
        </w:tc>
        <w:tc>
          <w:tcPr>
            <w:tcW w:w="903" w:type="dxa"/>
            <w:shd w:val="clear" w:color="auto" w:fill="auto"/>
            <w:tcPrChange w:id="2502" w:author="hyx" w:date="2018-11-10T14:45:00Z">
              <w:tcPr>
                <w:tcW w:w="1157" w:type="dxa"/>
                <w:gridSpan w:val="2"/>
                <w:shd w:val="clear" w:color="auto" w:fill="auto"/>
              </w:tcPr>
            </w:tcPrChange>
          </w:tcPr>
          <w:p>
            <w:pPr>
              <w:ind w:firstLine="0"/>
              <w:pPrChange w:id="2503" w:author="hyx" w:date="2018-11-10T14:45:00Z">
                <w:pPr>
                  <w:ind w:firstLine="420"/>
                </w:pPr>
              </w:pPrChange>
            </w:pPr>
            <w:r>
              <w:rPr>
                <w:rFonts w:hint="eastAsia"/>
              </w:rPr>
              <w:t>高</w:t>
            </w:r>
          </w:p>
        </w:tc>
        <w:tc>
          <w:tcPr>
            <w:tcW w:w="1625" w:type="dxa"/>
            <w:shd w:val="clear" w:color="auto" w:fill="auto"/>
            <w:tcPrChange w:id="2504" w:author="hyx" w:date="2018-11-10T14:45:00Z">
              <w:tcPr>
                <w:tcW w:w="1371" w:type="dxa"/>
                <w:shd w:val="clear" w:color="auto" w:fill="auto"/>
              </w:tcPr>
            </w:tcPrChange>
          </w:tcPr>
          <w:p>
            <w:pPr>
              <w:ind w:firstLine="0"/>
              <w:pPrChange w:id="2505" w:author="hyx" w:date="2018-11-10T14:45:00Z">
                <w:pPr>
                  <w:ind w:firstLine="420"/>
                </w:pPr>
              </w:pPrChange>
            </w:pPr>
            <w:r>
              <w:rPr>
                <w:rFonts w:hint="eastAsia"/>
              </w:rPr>
              <w:t>项目经理（黄叶轩）提前改变任务的分配，他人顶上</w:t>
            </w:r>
          </w:p>
        </w:tc>
        <w:tc>
          <w:tcPr>
            <w:tcW w:w="1157" w:type="dxa"/>
            <w:shd w:val="clear" w:color="auto" w:fill="auto"/>
            <w:tcPrChange w:id="2506" w:author="hyx" w:date="2018-11-10T14:45:00Z">
              <w:tcPr>
                <w:tcW w:w="1157" w:type="dxa"/>
                <w:shd w:val="clear" w:color="auto" w:fill="auto"/>
              </w:tcPr>
            </w:tcPrChange>
          </w:tcPr>
          <w:p>
            <w:pPr>
              <w:ind w:firstLine="0"/>
              <w:pPrChange w:id="2507" w:author="hyx" w:date="2018-11-10T14:46:00Z">
                <w:pPr>
                  <w:ind w:firstLine="420"/>
                </w:pPr>
              </w:pPrChange>
            </w:pPr>
            <w:r>
              <w:rPr>
                <w:rFonts w:hint="eastAsia"/>
              </w:rPr>
              <w:t>高</w:t>
            </w:r>
          </w:p>
        </w:tc>
        <w:tc>
          <w:tcPr>
            <w:tcW w:w="1157" w:type="dxa"/>
            <w:shd w:val="clear" w:color="auto" w:fill="auto"/>
            <w:tcPrChange w:id="2508" w:author="hyx" w:date="2018-11-10T14:45:00Z">
              <w:tcPr>
                <w:tcW w:w="1157" w:type="dxa"/>
                <w:shd w:val="clear" w:color="auto" w:fill="auto"/>
              </w:tcPr>
            </w:tcPrChange>
          </w:tcPr>
          <w:p>
            <w:pPr>
              <w:ind w:firstLine="0"/>
              <w:pPrChange w:id="2509" w:author="hyx" w:date="2018-11-10T14:46:00Z">
                <w:pPr>
                  <w:ind w:firstLine="420"/>
                </w:pPr>
              </w:pPrChange>
            </w:pPr>
            <w:r>
              <w:rPr>
                <w:rFonts w:hint="eastAsia"/>
              </w:rPr>
              <w:t>高</w:t>
            </w:r>
          </w:p>
        </w:tc>
        <w:tc>
          <w:tcPr>
            <w:tcW w:w="1130" w:type="dxa"/>
            <w:shd w:val="clear" w:color="auto" w:fill="auto"/>
            <w:tcPrChange w:id="2510" w:author="hyx" w:date="2018-11-10T14:45:00Z">
              <w:tcPr>
                <w:tcW w:w="1130" w:type="dxa"/>
                <w:shd w:val="clear" w:color="auto" w:fill="auto"/>
              </w:tcPr>
            </w:tcPrChange>
          </w:tcPr>
          <w:p>
            <w:pPr>
              <w:ind w:firstLine="0"/>
              <w:pPrChange w:id="2511" w:author="hyx" w:date="2018-11-10T14:46:00Z">
                <w:pPr>
                  <w:ind w:firstLine="420"/>
                </w:pPr>
              </w:pPrChange>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12"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2513" w:author="hyx" w:date="2018-11-10T14:45:00Z">
              <w:tcPr>
                <w:tcW w:w="1167" w:type="dxa"/>
                <w:shd w:val="clear" w:color="auto" w:fill="auto"/>
              </w:tcPr>
            </w:tcPrChange>
          </w:tcPr>
          <w:p>
            <w:pPr>
              <w:ind w:firstLine="0"/>
              <w:pPrChange w:id="2514" w:author="hyx" w:date="2018-11-10T14:45:00Z">
                <w:pPr>
                  <w:ind w:firstLine="420"/>
                </w:pPr>
              </w:pPrChange>
            </w:pPr>
            <w:r>
              <w:rPr>
                <w:rFonts w:hint="eastAsia"/>
              </w:rPr>
              <w:t>项目成员</w:t>
            </w:r>
            <w:del w:id="2515" w:author="hyx" w:date="2018-11-10T15:01:00Z">
              <w:r>
                <w:rPr>
                  <w:rFonts w:hint="eastAsia"/>
                </w:rPr>
                <w:delText>不能实现项目</w:delText>
              </w:r>
            </w:del>
            <w:ins w:id="2516" w:author="hyx" w:date="2018-11-10T15:01:00Z">
              <w:r>
                <w:rPr>
                  <w:rFonts w:hint="eastAsia"/>
                </w:rPr>
                <w:t>有技术</w:t>
              </w:r>
            </w:ins>
            <w:ins w:id="2517" w:author="hyx" w:date="2018-11-10T15:02:00Z">
              <w:r>
                <w:rPr>
                  <w:rFonts w:hint="eastAsia"/>
                </w:rPr>
                <w:t>不平均</w:t>
              </w:r>
            </w:ins>
          </w:p>
        </w:tc>
        <w:tc>
          <w:tcPr>
            <w:tcW w:w="1157" w:type="dxa"/>
            <w:shd w:val="clear" w:color="auto" w:fill="auto"/>
            <w:tcPrChange w:id="2518" w:author="hyx" w:date="2018-11-10T14:45:00Z">
              <w:tcPr>
                <w:tcW w:w="1157" w:type="dxa"/>
                <w:shd w:val="clear" w:color="auto" w:fill="auto"/>
              </w:tcPr>
            </w:tcPrChange>
          </w:tcPr>
          <w:p>
            <w:r>
              <w:rPr>
                <w:rFonts w:hint="eastAsia"/>
              </w:rPr>
              <w:t>技术</w:t>
            </w:r>
          </w:p>
        </w:tc>
        <w:tc>
          <w:tcPr>
            <w:tcW w:w="903" w:type="dxa"/>
            <w:shd w:val="clear" w:color="auto" w:fill="auto"/>
            <w:tcPrChange w:id="2519" w:author="hyx" w:date="2018-11-10T14:45:00Z">
              <w:tcPr>
                <w:tcW w:w="1157" w:type="dxa"/>
                <w:gridSpan w:val="2"/>
                <w:shd w:val="clear" w:color="auto" w:fill="auto"/>
              </w:tcPr>
            </w:tcPrChange>
          </w:tcPr>
          <w:p>
            <w:pPr>
              <w:ind w:firstLine="0"/>
              <w:pPrChange w:id="2520" w:author="hyx" w:date="2018-11-10T14:45:00Z">
                <w:pPr>
                  <w:ind w:firstLine="420"/>
                </w:pPr>
              </w:pPrChange>
            </w:pPr>
            <w:r>
              <w:rPr>
                <w:rFonts w:hint="eastAsia"/>
              </w:rPr>
              <w:t>中</w:t>
            </w:r>
          </w:p>
        </w:tc>
        <w:tc>
          <w:tcPr>
            <w:tcW w:w="1625" w:type="dxa"/>
            <w:shd w:val="clear" w:color="auto" w:fill="auto"/>
            <w:tcPrChange w:id="2521" w:author="hyx" w:date="2018-11-10T14:45:00Z">
              <w:tcPr>
                <w:tcW w:w="1371" w:type="dxa"/>
                <w:shd w:val="clear" w:color="auto" w:fill="auto"/>
              </w:tcPr>
            </w:tcPrChange>
          </w:tcPr>
          <w:p>
            <w:pPr>
              <w:ind w:firstLine="0"/>
              <w:pPrChange w:id="2522" w:author="hyx" w:date="2018-11-10T14:45:00Z">
                <w:pPr>
                  <w:ind w:firstLine="420"/>
                </w:pPr>
              </w:pPrChange>
            </w:pPr>
            <w:r>
              <w:rPr>
                <w:rFonts w:hint="eastAsia"/>
              </w:rPr>
              <w:t>项目经理（黄叶轩）</w:t>
            </w:r>
            <w:del w:id="2523" w:author="hyx" w:date="2018-11-10T15:02:00Z">
              <w:r>
                <w:rPr>
                  <w:rFonts w:hint="eastAsia"/>
                </w:rPr>
                <w:delText>制定培训计划</w:delText>
              </w:r>
            </w:del>
            <w:ins w:id="2524" w:author="hyx" w:date="2018-11-10T15:02:00Z">
              <w:r>
                <w:rPr>
                  <w:rFonts w:hint="eastAsia"/>
                </w:rPr>
                <w:t>让水平高一点的组员带着学</w:t>
              </w:r>
            </w:ins>
          </w:p>
        </w:tc>
        <w:tc>
          <w:tcPr>
            <w:tcW w:w="1157" w:type="dxa"/>
            <w:shd w:val="clear" w:color="auto" w:fill="auto"/>
            <w:tcPrChange w:id="2525" w:author="hyx" w:date="2018-11-10T14:45:00Z">
              <w:tcPr>
                <w:tcW w:w="1157" w:type="dxa"/>
                <w:shd w:val="clear" w:color="auto" w:fill="auto"/>
              </w:tcPr>
            </w:tcPrChange>
          </w:tcPr>
          <w:p>
            <w:pPr>
              <w:ind w:firstLine="0"/>
              <w:pPrChange w:id="2526" w:author="hyx" w:date="2018-11-10T14:46:00Z">
                <w:pPr>
                  <w:ind w:firstLine="420"/>
                </w:pPr>
              </w:pPrChange>
            </w:pPr>
            <w:r>
              <w:rPr>
                <w:rFonts w:hint="eastAsia"/>
              </w:rPr>
              <w:t>低</w:t>
            </w:r>
          </w:p>
        </w:tc>
        <w:tc>
          <w:tcPr>
            <w:tcW w:w="1157" w:type="dxa"/>
            <w:shd w:val="clear" w:color="auto" w:fill="auto"/>
            <w:tcPrChange w:id="2527" w:author="hyx" w:date="2018-11-10T14:45:00Z">
              <w:tcPr>
                <w:tcW w:w="1157" w:type="dxa"/>
                <w:shd w:val="clear" w:color="auto" w:fill="auto"/>
              </w:tcPr>
            </w:tcPrChange>
          </w:tcPr>
          <w:p>
            <w:pPr>
              <w:ind w:firstLine="0"/>
              <w:pPrChange w:id="2528" w:author="hyx" w:date="2018-11-10T14:46:00Z">
                <w:pPr>
                  <w:ind w:firstLine="420"/>
                </w:pPr>
              </w:pPrChange>
            </w:pPr>
            <w:r>
              <w:rPr>
                <w:rFonts w:hint="eastAsia"/>
              </w:rPr>
              <w:t>中</w:t>
            </w:r>
          </w:p>
        </w:tc>
        <w:tc>
          <w:tcPr>
            <w:tcW w:w="1130" w:type="dxa"/>
            <w:shd w:val="clear" w:color="auto" w:fill="auto"/>
            <w:tcPrChange w:id="2529" w:author="hyx" w:date="2018-11-10T14:45:00Z">
              <w:tcPr>
                <w:tcW w:w="1130" w:type="dxa"/>
                <w:shd w:val="clear" w:color="auto" w:fill="auto"/>
              </w:tcPr>
            </w:tcPrChange>
          </w:tcPr>
          <w:p>
            <w:pPr>
              <w:ind w:firstLine="0"/>
              <w:pPrChange w:id="2530" w:author="hyx" w:date="2018-11-10T14:46:00Z">
                <w:pPr>
                  <w:ind w:firstLine="420"/>
                </w:pPr>
              </w:pPrChange>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31"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2532" w:author="hyx" w:date="2018-11-10T14:45:00Z">
              <w:tcPr>
                <w:tcW w:w="1167" w:type="dxa"/>
                <w:shd w:val="clear" w:color="auto" w:fill="auto"/>
              </w:tcPr>
            </w:tcPrChange>
          </w:tcPr>
          <w:p>
            <w:pPr>
              <w:ind w:firstLine="0"/>
              <w:pPrChange w:id="2533" w:author="hyx" w:date="2018-11-10T14:45:00Z">
                <w:pPr>
                  <w:ind w:firstLine="420"/>
                </w:pPr>
              </w:pPrChange>
            </w:pPr>
            <w:r>
              <w:rPr>
                <w:rFonts w:hint="eastAsia"/>
              </w:rPr>
              <w:t>G</w:t>
            </w:r>
            <w:r>
              <w:t>it</w:t>
            </w:r>
            <w:ins w:id="2534" w:author="hyx" w:date="2018-11-10T15:03:00Z">
              <w:r>
                <w:rPr>
                  <w:rFonts w:hint="eastAsia"/>
                </w:rPr>
                <w:t>Hub</w:t>
              </w:r>
            </w:ins>
            <w:r>
              <w:rPr>
                <w:rFonts w:hint="eastAsia"/>
              </w:rPr>
              <w:t>远端仓库崩溃</w:t>
            </w:r>
          </w:p>
        </w:tc>
        <w:tc>
          <w:tcPr>
            <w:tcW w:w="1157" w:type="dxa"/>
            <w:shd w:val="clear" w:color="auto" w:fill="auto"/>
            <w:tcPrChange w:id="2535" w:author="hyx" w:date="2018-11-10T14:45:00Z">
              <w:tcPr>
                <w:tcW w:w="1157" w:type="dxa"/>
                <w:shd w:val="clear" w:color="auto" w:fill="auto"/>
              </w:tcPr>
            </w:tcPrChange>
          </w:tcPr>
          <w:p>
            <w:r>
              <w:rPr>
                <w:rFonts w:hint="eastAsia"/>
              </w:rPr>
              <w:t>TBD</w:t>
            </w:r>
          </w:p>
        </w:tc>
        <w:tc>
          <w:tcPr>
            <w:tcW w:w="903" w:type="dxa"/>
            <w:shd w:val="clear" w:color="auto" w:fill="auto"/>
            <w:tcPrChange w:id="2536" w:author="hyx" w:date="2018-11-10T14:45:00Z">
              <w:tcPr>
                <w:tcW w:w="1157" w:type="dxa"/>
                <w:gridSpan w:val="2"/>
                <w:shd w:val="clear" w:color="auto" w:fill="auto"/>
              </w:tcPr>
            </w:tcPrChange>
          </w:tcPr>
          <w:p>
            <w:pPr>
              <w:ind w:firstLine="0"/>
              <w:pPrChange w:id="2537" w:author="hyx" w:date="2018-11-10T14:45:00Z">
                <w:pPr>
                  <w:ind w:firstLine="420"/>
                </w:pPr>
              </w:pPrChange>
            </w:pPr>
            <w:r>
              <w:rPr>
                <w:rFonts w:hint="eastAsia"/>
              </w:rPr>
              <w:t>高</w:t>
            </w:r>
          </w:p>
        </w:tc>
        <w:tc>
          <w:tcPr>
            <w:tcW w:w="1625" w:type="dxa"/>
            <w:shd w:val="clear" w:color="auto" w:fill="auto"/>
            <w:tcPrChange w:id="2538" w:author="hyx" w:date="2018-11-10T14:45:00Z">
              <w:tcPr>
                <w:tcW w:w="1371" w:type="dxa"/>
                <w:shd w:val="clear" w:color="auto" w:fill="auto"/>
              </w:tcPr>
            </w:tcPrChange>
          </w:tcPr>
          <w:p>
            <w:pPr>
              <w:ind w:firstLine="0"/>
              <w:pPrChange w:id="2539" w:author="hyx" w:date="2018-11-10T14:45:00Z">
                <w:pPr>
                  <w:ind w:firstLine="420"/>
                </w:pPr>
              </w:pPrChange>
            </w:pPr>
            <w:r>
              <w:rPr>
                <w:rFonts w:hint="eastAsia"/>
              </w:rPr>
              <w:t>配置管理员（陈俊仁）</w:t>
            </w:r>
            <w:del w:id="2540" w:author="hyx" w:date="2018-11-10T15:03:00Z">
              <w:r>
                <w:rPr>
                  <w:rFonts w:hint="eastAsia"/>
                </w:rPr>
                <w:delText>及时发现，</w:delText>
              </w:r>
            </w:del>
            <w:r>
              <w:rPr>
                <w:rFonts w:hint="eastAsia"/>
              </w:rPr>
              <w:t>用本地版本去创建新的远端仓库</w:t>
            </w:r>
          </w:p>
        </w:tc>
        <w:tc>
          <w:tcPr>
            <w:tcW w:w="1157" w:type="dxa"/>
            <w:shd w:val="clear" w:color="auto" w:fill="auto"/>
            <w:tcPrChange w:id="2541" w:author="hyx" w:date="2018-11-10T14:45:00Z">
              <w:tcPr>
                <w:tcW w:w="1157" w:type="dxa"/>
                <w:shd w:val="clear" w:color="auto" w:fill="auto"/>
              </w:tcPr>
            </w:tcPrChange>
          </w:tcPr>
          <w:p>
            <w:pPr>
              <w:ind w:firstLine="0"/>
              <w:pPrChange w:id="2542" w:author="hyx" w:date="2018-11-10T14:46:00Z">
                <w:pPr>
                  <w:ind w:firstLine="420"/>
                </w:pPr>
              </w:pPrChange>
            </w:pPr>
            <w:r>
              <w:rPr>
                <w:rFonts w:hint="eastAsia"/>
              </w:rPr>
              <w:t>高</w:t>
            </w:r>
          </w:p>
        </w:tc>
        <w:tc>
          <w:tcPr>
            <w:tcW w:w="1157" w:type="dxa"/>
            <w:shd w:val="clear" w:color="auto" w:fill="auto"/>
            <w:tcPrChange w:id="2543" w:author="hyx" w:date="2018-11-10T14:45:00Z">
              <w:tcPr>
                <w:tcW w:w="1157" w:type="dxa"/>
                <w:shd w:val="clear" w:color="auto" w:fill="auto"/>
              </w:tcPr>
            </w:tcPrChange>
          </w:tcPr>
          <w:p>
            <w:pPr>
              <w:ind w:firstLine="0"/>
              <w:pPrChange w:id="2544" w:author="hyx" w:date="2018-11-10T14:46:00Z">
                <w:pPr>
                  <w:ind w:firstLine="420"/>
                </w:pPr>
              </w:pPrChange>
            </w:pPr>
            <w:r>
              <w:rPr>
                <w:rFonts w:hint="eastAsia"/>
              </w:rPr>
              <w:t>低</w:t>
            </w:r>
          </w:p>
        </w:tc>
        <w:tc>
          <w:tcPr>
            <w:tcW w:w="1130" w:type="dxa"/>
            <w:shd w:val="clear" w:color="auto" w:fill="auto"/>
            <w:tcPrChange w:id="2545" w:author="hyx" w:date="2018-11-10T14:45:00Z">
              <w:tcPr>
                <w:tcW w:w="1130" w:type="dxa"/>
                <w:shd w:val="clear" w:color="auto" w:fill="auto"/>
              </w:tcPr>
            </w:tcPrChange>
          </w:tcPr>
          <w:p>
            <w:pPr>
              <w:ind w:firstLine="0"/>
              <w:pPrChange w:id="2546" w:author="hyx" w:date="2018-11-10T14:46:00Z">
                <w:pPr>
                  <w:ind w:firstLine="420"/>
                </w:pPr>
              </w:pPrChange>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47"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2379" w:hRule="atLeast"/>
          <w:trPrChange w:id="2547" w:author="hyx" w:date="2018-11-10T14:45:00Z">
            <w:trPr>
              <w:trHeight w:val="2379" w:hRule="atLeast"/>
            </w:trPr>
          </w:trPrChange>
        </w:trPr>
        <w:tc>
          <w:tcPr>
            <w:tcW w:w="1167" w:type="dxa"/>
            <w:shd w:val="clear" w:color="auto" w:fill="auto"/>
            <w:tcPrChange w:id="2548" w:author="hyx" w:date="2018-11-10T14:45:00Z">
              <w:tcPr>
                <w:tcW w:w="1167" w:type="dxa"/>
                <w:shd w:val="clear" w:color="auto" w:fill="auto"/>
              </w:tcPr>
            </w:tcPrChange>
          </w:tcPr>
          <w:p>
            <w:pPr>
              <w:ind w:firstLine="0"/>
              <w:pPrChange w:id="2549" w:author="hyx" w:date="2018-11-10T14:46:00Z">
                <w:pPr>
                  <w:ind w:firstLine="420"/>
                </w:pPr>
              </w:pPrChange>
            </w:pPr>
            <w:r>
              <w:rPr>
                <w:rFonts w:hint="eastAsia"/>
              </w:rPr>
              <w:t>对接下来的计划和任务定义不够充分明确</w:t>
            </w:r>
          </w:p>
        </w:tc>
        <w:tc>
          <w:tcPr>
            <w:tcW w:w="1157" w:type="dxa"/>
            <w:shd w:val="clear" w:color="auto" w:fill="auto"/>
            <w:tcPrChange w:id="2550" w:author="hyx" w:date="2018-11-10T14:45:00Z">
              <w:tcPr>
                <w:tcW w:w="1157" w:type="dxa"/>
                <w:shd w:val="clear" w:color="auto" w:fill="auto"/>
              </w:tcPr>
            </w:tcPrChange>
          </w:tcPr>
          <w:p>
            <w:r>
              <w:rPr>
                <w:rFonts w:hint="eastAsia"/>
              </w:rPr>
              <w:t>任务</w:t>
            </w:r>
          </w:p>
        </w:tc>
        <w:tc>
          <w:tcPr>
            <w:tcW w:w="903" w:type="dxa"/>
            <w:shd w:val="clear" w:color="auto" w:fill="auto"/>
            <w:tcPrChange w:id="2551" w:author="hyx" w:date="2018-11-10T14:45:00Z">
              <w:tcPr>
                <w:tcW w:w="1157" w:type="dxa"/>
                <w:gridSpan w:val="2"/>
                <w:shd w:val="clear" w:color="auto" w:fill="auto"/>
              </w:tcPr>
            </w:tcPrChange>
          </w:tcPr>
          <w:p>
            <w:pPr>
              <w:ind w:firstLine="0"/>
              <w:pPrChange w:id="2552" w:author="hyx" w:date="2018-11-10T14:46:00Z">
                <w:pPr>
                  <w:ind w:firstLine="420"/>
                </w:pPr>
              </w:pPrChange>
            </w:pPr>
            <w:r>
              <w:rPr>
                <w:rFonts w:hint="eastAsia"/>
              </w:rPr>
              <w:t>高</w:t>
            </w:r>
          </w:p>
        </w:tc>
        <w:tc>
          <w:tcPr>
            <w:tcW w:w="1625" w:type="dxa"/>
            <w:shd w:val="clear" w:color="auto" w:fill="auto"/>
            <w:tcPrChange w:id="2553" w:author="hyx" w:date="2018-11-10T14:45:00Z">
              <w:tcPr>
                <w:tcW w:w="1371" w:type="dxa"/>
                <w:shd w:val="clear" w:color="auto" w:fill="auto"/>
              </w:tcPr>
            </w:tcPrChange>
          </w:tcPr>
          <w:p>
            <w:pPr>
              <w:ind w:firstLine="0"/>
              <w:pPrChange w:id="2554" w:author="hyx" w:date="2018-11-10T14:46:00Z">
                <w:pPr>
                  <w:ind w:firstLine="420"/>
                </w:pPr>
              </w:pPrChange>
            </w:pPr>
            <w:r>
              <w:rPr>
                <w:rFonts w:hint="eastAsia"/>
              </w:rPr>
              <w:t>项目经理（黄叶轩）找任务发布者（老师）明确任务，并制定</w:t>
            </w:r>
            <w:ins w:id="2555" w:author="hyx" w:date="2018-11-10T15:10:00Z">
              <w:r>
                <w:rPr>
                  <w:rFonts w:hint="eastAsia"/>
                </w:rPr>
                <w:t>下一轮</w:t>
              </w:r>
            </w:ins>
            <w:del w:id="2556" w:author="hyx" w:date="2018-11-10T15:10:00Z">
              <w:r>
                <w:rPr>
                  <w:rFonts w:hint="eastAsia"/>
                </w:rPr>
                <w:delText>一周</w:delText>
              </w:r>
            </w:del>
            <w:r>
              <w:rPr>
                <w:rFonts w:hint="eastAsia"/>
              </w:rPr>
              <w:t>的计划，</w:t>
            </w:r>
            <w:ins w:id="2557" w:author="hyx" w:date="2018-11-10T15:10:00Z">
              <w:r>
                <w:rPr>
                  <w:rFonts w:hint="eastAsia"/>
                </w:rPr>
                <w:t>确保</w:t>
              </w:r>
            </w:ins>
            <w:r>
              <w:rPr>
                <w:rFonts w:hint="eastAsia"/>
              </w:rPr>
              <w:t>每个组员</w:t>
            </w:r>
            <w:ins w:id="2558" w:author="hyx" w:date="2018-11-10T15:10:00Z">
              <w:r>
                <w:rPr>
                  <w:rFonts w:hint="eastAsia"/>
                </w:rPr>
                <w:t>的工作量相当</w:t>
              </w:r>
            </w:ins>
            <w:del w:id="2559" w:author="hyx" w:date="2018-11-10T15:10:00Z">
              <w:r>
                <w:rPr>
                  <w:rFonts w:hint="eastAsia"/>
                </w:rPr>
                <w:delText>都要有事可做</w:delText>
              </w:r>
            </w:del>
          </w:p>
        </w:tc>
        <w:tc>
          <w:tcPr>
            <w:tcW w:w="1157" w:type="dxa"/>
            <w:shd w:val="clear" w:color="auto" w:fill="auto"/>
            <w:tcPrChange w:id="2560" w:author="hyx" w:date="2018-11-10T14:45:00Z">
              <w:tcPr>
                <w:tcW w:w="1157" w:type="dxa"/>
                <w:shd w:val="clear" w:color="auto" w:fill="auto"/>
              </w:tcPr>
            </w:tcPrChange>
          </w:tcPr>
          <w:p>
            <w:pPr>
              <w:ind w:firstLine="0"/>
              <w:pPrChange w:id="2561" w:author="hyx" w:date="2018-11-10T14:46:00Z">
                <w:pPr>
                  <w:ind w:firstLine="420"/>
                </w:pPr>
              </w:pPrChange>
            </w:pPr>
            <w:r>
              <w:rPr>
                <w:rFonts w:hint="eastAsia"/>
              </w:rPr>
              <w:t>高</w:t>
            </w:r>
          </w:p>
        </w:tc>
        <w:tc>
          <w:tcPr>
            <w:tcW w:w="1157" w:type="dxa"/>
            <w:shd w:val="clear" w:color="auto" w:fill="auto"/>
            <w:tcPrChange w:id="2562" w:author="hyx" w:date="2018-11-10T14:45:00Z">
              <w:tcPr>
                <w:tcW w:w="1157" w:type="dxa"/>
                <w:shd w:val="clear" w:color="auto" w:fill="auto"/>
              </w:tcPr>
            </w:tcPrChange>
          </w:tcPr>
          <w:p>
            <w:pPr>
              <w:ind w:firstLine="0"/>
              <w:pPrChange w:id="2563" w:author="hyx" w:date="2018-11-10T14:46:00Z">
                <w:pPr>
                  <w:ind w:firstLine="420"/>
                </w:pPr>
              </w:pPrChange>
            </w:pPr>
            <w:r>
              <w:rPr>
                <w:rFonts w:hint="eastAsia"/>
              </w:rPr>
              <w:t>显著</w:t>
            </w:r>
          </w:p>
        </w:tc>
        <w:tc>
          <w:tcPr>
            <w:tcW w:w="1130" w:type="dxa"/>
            <w:shd w:val="clear" w:color="auto" w:fill="auto"/>
            <w:tcPrChange w:id="2564" w:author="hyx" w:date="2018-11-10T14:45:00Z">
              <w:tcPr>
                <w:tcW w:w="1130" w:type="dxa"/>
                <w:shd w:val="clear" w:color="auto" w:fill="auto"/>
              </w:tcPr>
            </w:tcPrChange>
          </w:tcPr>
          <w:p>
            <w:pPr>
              <w:ind w:firstLine="0"/>
              <w:pPrChange w:id="2565" w:author="hyx" w:date="2018-11-10T14:46:00Z">
                <w:pPr>
                  <w:ind w:firstLine="420"/>
                </w:pPr>
              </w:pPrChange>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66"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888" w:hRule="atLeast"/>
          <w:trPrChange w:id="2566" w:author="hyx" w:date="2018-11-10T14:45:00Z">
            <w:trPr>
              <w:trHeight w:val="888" w:hRule="atLeast"/>
            </w:trPr>
          </w:trPrChange>
        </w:trPr>
        <w:tc>
          <w:tcPr>
            <w:tcW w:w="1167" w:type="dxa"/>
            <w:shd w:val="clear" w:color="auto" w:fill="auto"/>
            <w:tcPrChange w:id="2567" w:author="hyx" w:date="2018-11-10T14:45:00Z">
              <w:tcPr>
                <w:tcW w:w="1167" w:type="dxa"/>
                <w:shd w:val="clear" w:color="auto" w:fill="auto"/>
              </w:tcPr>
            </w:tcPrChange>
          </w:tcPr>
          <w:p>
            <w:pPr>
              <w:ind w:firstLine="0"/>
              <w:pPrChange w:id="2568" w:author="hyx" w:date="2018-11-10T14:46:00Z">
                <w:pPr>
                  <w:ind w:firstLine="420"/>
                </w:pPr>
              </w:pPrChange>
            </w:pPr>
            <w:r>
              <w:rPr>
                <w:rFonts w:hint="eastAsia"/>
              </w:rPr>
              <w:t>教学辅助网站开发经验不足</w:t>
            </w:r>
          </w:p>
        </w:tc>
        <w:tc>
          <w:tcPr>
            <w:tcW w:w="1157" w:type="dxa"/>
            <w:shd w:val="clear" w:color="auto" w:fill="auto"/>
            <w:tcPrChange w:id="2569" w:author="hyx" w:date="2018-11-10T14:45:00Z">
              <w:tcPr>
                <w:tcW w:w="1157" w:type="dxa"/>
                <w:shd w:val="clear" w:color="auto" w:fill="auto"/>
              </w:tcPr>
            </w:tcPrChange>
          </w:tcPr>
          <w:p>
            <w:r>
              <w:t>参</w:t>
            </w:r>
            <w:r>
              <w:rPr>
                <w:rFonts w:hint="eastAsia"/>
              </w:rPr>
              <w:t>与</w:t>
            </w:r>
            <w:r>
              <w:t>者</w:t>
            </w:r>
          </w:p>
        </w:tc>
        <w:tc>
          <w:tcPr>
            <w:tcW w:w="903" w:type="dxa"/>
            <w:shd w:val="clear" w:color="auto" w:fill="auto"/>
            <w:tcPrChange w:id="2570" w:author="hyx" w:date="2018-11-10T14:45:00Z">
              <w:tcPr>
                <w:tcW w:w="1157" w:type="dxa"/>
                <w:gridSpan w:val="2"/>
                <w:shd w:val="clear" w:color="auto" w:fill="auto"/>
              </w:tcPr>
            </w:tcPrChange>
          </w:tcPr>
          <w:p>
            <w:pPr>
              <w:ind w:firstLine="0"/>
              <w:pPrChange w:id="2571" w:author="hyx" w:date="2018-11-10T14:46:00Z">
                <w:pPr>
                  <w:ind w:firstLine="420"/>
                </w:pPr>
              </w:pPrChange>
            </w:pPr>
            <w:r>
              <w:rPr>
                <w:rFonts w:hint="eastAsia"/>
              </w:rPr>
              <w:t>中</w:t>
            </w:r>
          </w:p>
        </w:tc>
        <w:tc>
          <w:tcPr>
            <w:tcW w:w="1625" w:type="dxa"/>
            <w:shd w:val="clear" w:color="auto" w:fill="auto"/>
            <w:tcPrChange w:id="2572" w:author="hyx" w:date="2018-11-10T14:45:00Z">
              <w:tcPr>
                <w:tcW w:w="1371" w:type="dxa"/>
                <w:shd w:val="clear" w:color="auto" w:fill="auto"/>
              </w:tcPr>
            </w:tcPrChange>
          </w:tcPr>
          <w:p>
            <w:pPr>
              <w:ind w:firstLine="0"/>
              <w:pPrChange w:id="2573" w:author="hyx" w:date="2018-11-10T14:46:00Z">
                <w:pPr>
                  <w:ind w:firstLine="420"/>
                </w:pPr>
              </w:pPrChange>
            </w:pPr>
            <w:r>
              <w:rPr>
                <w:rFonts w:hint="eastAsia"/>
              </w:rPr>
              <w:t>项目经理（黄叶轩）去找标杆</w:t>
            </w:r>
          </w:p>
        </w:tc>
        <w:tc>
          <w:tcPr>
            <w:tcW w:w="1157" w:type="dxa"/>
            <w:shd w:val="clear" w:color="auto" w:fill="auto"/>
            <w:tcPrChange w:id="2574" w:author="hyx" w:date="2018-11-10T14:45:00Z">
              <w:tcPr>
                <w:tcW w:w="1157" w:type="dxa"/>
                <w:shd w:val="clear" w:color="auto" w:fill="auto"/>
              </w:tcPr>
            </w:tcPrChange>
          </w:tcPr>
          <w:p>
            <w:pPr>
              <w:ind w:firstLine="0"/>
              <w:pPrChange w:id="2575" w:author="hyx" w:date="2018-11-10T14:46:00Z">
                <w:pPr>
                  <w:ind w:firstLine="420"/>
                </w:pPr>
              </w:pPrChange>
            </w:pPr>
            <w:r>
              <w:rPr>
                <w:rFonts w:hint="eastAsia"/>
              </w:rPr>
              <w:t>中</w:t>
            </w:r>
          </w:p>
        </w:tc>
        <w:tc>
          <w:tcPr>
            <w:tcW w:w="1157" w:type="dxa"/>
            <w:shd w:val="clear" w:color="auto" w:fill="auto"/>
            <w:tcPrChange w:id="2576" w:author="hyx" w:date="2018-11-10T14:45:00Z">
              <w:tcPr>
                <w:tcW w:w="1157" w:type="dxa"/>
                <w:shd w:val="clear" w:color="auto" w:fill="auto"/>
              </w:tcPr>
            </w:tcPrChange>
          </w:tcPr>
          <w:p>
            <w:pPr>
              <w:ind w:firstLine="0"/>
              <w:pPrChange w:id="2577" w:author="hyx" w:date="2018-11-10T14:46:00Z">
                <w:pPr>
                  <w:ind w:firstLine="420"/>
                </w:pPr>
              </w:pPrChange>
            </w:pPr>
            <w:r>
              <w:rPr>
                <w:rFonts w:hint="eastAsia"/>
              </w:rPr>
              <w:t>中等</w:t>
            </w:r>
          </w:p>
        </w:tc>
        <w:tc>
          <w:tcPr>
            <w:tcW w:w="1130" w:type="dxa"/>
            <w:shd w:val="clear" w:color="auto" w:fill="auto"/>
            <w:tcPrChange w:id="2578" w:author="hyx" w:date="2018-11-10T14:45:00Z">
              <w:tcPr>
                <w:tcW w:w="1130" w:type="dxa"/>
                <w:shd w:val="clear" w:color="auto" w:fill="auto"/>
              </w:tcPr>
            </w:tcPrChange>
          </w:tcPr>
          <w:p>
            <w:pPr>
              <w:ind w:firstLine="0"/>
              <w:pPrChange w:id="2579" w:author="hyx" w:date="2018-11-10T14:46:00Z">
                <w:pPr>
                  <w:ind w:firstLine="420"/>
                </w:pPr>
              </w:pPrChange>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81"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791" w:hRule="atLeast"/>
          <w:del w:id="2580" w:author="hyx" w:date="2018-11-10T15:12:00Z"/>
          <w:trPrChange w:id="2581" w:author="hyx" w:date="2018-11-10T14:45:00Z">
            <w:trPr>
              <w:trHeight w:val="1791" w:hRule="atLeast"/>
            </w:trPr>
          </w:trPrChange>
        </w:trPr>
        <w:tc>
          <w:tcPr>
            <w:tcW w:w="1167" w:type="dxa"/>
            <w:shd w:val="clear" w:color="auto" w:fill="auto"/>
            <w:tcPrChange w:id="2582" w:author="hyx" w:date="2018-11-10T14:45:00Z">
              <w:tcPr>
                <w:tcW w:w="1167" w:type="dxa"/>
                <w:shd w:val="clear" w:color="auto" w:fill="auto"/>
              </w:tcPr>
            </w:tcPrChange>
          </w:tcPr>
          <w:p>
            <w:pPr>
              <w:ind w:firstLine="0"/>
              <w:rPr>
                <w:del w:id="2584" w:author="hyx" w:date="2018-11-10T15:12:00Z"/>
              </w:rPr>
              <w:pPrChange w:id="2583" w:author="hyx" w:date="2018-11-10T14:46:00Z">
                <w:pPr>
                  <w:ind w:firstLine="420"/>
                </w:pPr>
              </w:pPrChange>
            </w:pPr>
            <w:del w:id="2585" w:author="hyx" w:date="2018-11-10T15:12:00Z">
              <w:r>
                <w:rPr>
                  <w:rFonts w:hint="eastAsia"/>
                </w:rPr>
                <w:delText>成员空余时间有不确定性</w:delText>
              </w:r>
            </w:del>
          </w:p>
        </w:tc>
        <w:tc>
          <w:tcPr>
            <w:tcW w:w="1157" w:type="dxa"/>
            <w:shd w:val="clear" w:color="auto" w:fill="auto"/>
            <w:tcPrChange w:id="2586" w:author="hyx" w:date="2018-11-10T14:45:00Z">
              <w:tcPr>
                <w:tcW w:w="1157" w:type="dxa"/>
                <w:shd w:val="clear" w:color="auto" w:fill="auto"/>
              </w:tcPr>
            </w:tcPrChange>
          </w:tcPr>
          <w:p>
            <w:pPr>
              <w:rPr>
                <w:del w:id="2587" w:author="hyx" w:date="2018-11-10T15:12:00Z"/>
              </w:rPr>
            </w:pPr>
            <w:del w:id="2588" w:author="hyx" w:date="2018-11-10T15:12:00Z">
              <w:r>
                <w:rPr/>
                <w:delText>参</w:delText>
              </w:r>
            </w:del>
            <w:del w:id="2589" w:author="hyx" w:date="2018-11-10T15:12:00Z">
              <w:r>
                <w:rPr>
                  <w:rFonts w:hint="eastAsia"/>
                </w:rPr>
                <w:delText>与</w:delText>
              </w:r>
            </w:del>
            <w:del w:id="2590" w:author="hyx" w:date="2018-11-10T15:12:00Z">
              <w:r>
                <w:rPr/>
                <w:delText>者</w:delText>
              </w:r>
            </w:del>
          </w:p>
        </w:tc>
        <w:tc>
          <w:tcPr>
            <w:tcW w:w="903" w:type="dxa"/>
            <w:shd w:val="clear" w:color="auto" w:fill="auto"/>
            <w:tcPrChange w:id="2591" w:author="hyx" w:date="2018-11-10T14:45:00Z">
              <w:tcPr>
                <w:tcW w:w="1157" w:type="dxa"/>
                <w:gridSpan w:val="2"/>
                <w:shd w:val="clear" w:color="auto" w:fill="auto"/>
              </w:tcPr>
            </w:tcPrChange>
          </w:tcPr>
          <w:p>
            <w:pPr>
              <w:ind w:firstLine="0"/>
              <w:rPr>
                <w:del w:id="2593" w:author="hyx" w:date="2018-11-10T15:12:00Z"/>
              </w:rPr>
              <w:pPrChange w:id="2592" w:author="hyx" w:date="2018-11-10T14:46:00Z">
                <w:pPr>
                  <w:ind w:firstLine="420"/>
                </w:pPr>
              </w:pPrChange>
            </w:pPr>
            <w:del w:id="2594" w:author="hyx" w:date="2018-11-10T15:12:00Z">
              <w:r>
                <w:rPr>
                  <w:rFonts w:hint="eastAsia"/>
                </w:rPr>
                <w:delText>高</w:delText>
              </w:r>
            </w:del>
          </w:p>
        </w:tc>
        <w:tc>
          <w:tcPr>
            <w:tcW w:w="1625" w:type="dxa"/>
            <w:shd w:val="clear" w:color="auto" w:fill="auto"/>
            <w:tcPrChange w:id="2595" w:author="hyx" w:date="2018-11-10T14:45:00Z">
              <w:tcPr>
                <w:tcW w:w="1371" w:type="dxa"/>
                <w:shd w:val="clear" w:color="auto" w:fill="auto"/>
              </w:tcPr>
            </w:tcPrChange>
          </w:tcPr>
          <w:p>
            <w:pPr>
              <w:ind w:firstLine="0"/>
              <w:rPr>
                <w:del w:id="2597" w:author="hyx" w:date="2018-11-10T15:12:00Z"/>
              </w:rPr>
              <w:pPrChange w:id="2596" w:author="hyx" w:date="2018-11-10T14:46:00Z">
                <w:pPr>
                  <w:ind w:firstLine="420"/>
                </w:pPr>
              </w:pPrChange>
            </w:pPr>
            <w:del w:id="2598" w:author="hyx" w:date="2018-11-10T15:12:00Z">
              <w:r>
                <w:rPr>
                  <w:rFonts w:hint="eastAsia"/>
                </w:rPr>
                <w:delText>在开会说明接下来一周的行程，提前请假，安排工作表</w:delText>
              </w:r>
            </w:del>
          </w:p>
        </w:tc>
        <w:tc>
          <w:tcPr>
            <w:tcW w:w="1157" w:type="dxa"/>
            <w:shd w:val="clear" w:color="auto" w:fill="auto"/>
            <w:tcPrChange w:id="2599" w:author="hyx" w:date="2018-11-10T14:45:00Z">
              <w:tcPr>
                <w:tcW w:w="1157" w:type="dxa"/>
                <w:shd w:val="clear" w:color="auto" w:fill="auto"/>
              </w:tcPr>
            </w:tcPrChange>
          </w:tcPr>
          <w:p>
            <w:pPr>
              <w:ind w:firstLine="0"/>
              <w:rPr>
                <w:del w:id="2601" w:author="hyx" w:date="2018-11-10T15:12:00Z"/>
              </w:rPr>
              <w:pPrChange w:id="2600" w:author="hyx" w:date="2018-11-10T14:46:00Z">
                <w:pPr>
                  <w:ind w:firstLine="420"/>
                </w:pPr>
              </w:pPrChange>
            </w:pPr>
            <w:del w:id="2602" w:author="hyx" w:date="2018-11-10T15:12:00Z">
              <w:r>
                <w:rPr>
                  <w:rFonts w:hint="eastAsia"/>
                </w:rPr>
                <w:delText>高</w:delText>
              </w:r>
            </w:del>
          </w:p>
        </w:tc>
        <w:tc>
          <w:tcPr>
            <w:tcW w:w="1157" w:type="dxa"/>
            <w:shd w:val="clear" w:color="auto" w:fill="auto"/>
            <w:tcPrChange w:id="2603" w:author="hyx" w:date="2018-11-10T14:45:00Z">
              <w:tcPr>
                <w:tcW w:w="1157" w:type="dxa"/>
                <w:shd w:val="clear" w:color="auto" w:fill="auto"/>
              </w:tcPr>
            </w:tcPrChange>
          </w:tcPr>
          <w:p>
            <w:pPr>
              <w:ind w:firstLine="0"/>
              <w:rPr>
                <w:del w:id="2605" w:author="hyx" w:date="2018-11-10T15:12:00Z"/>
              </w:rPr>
              <w:pPrChange w:id="2604" w:author="hyx" w:date="2018-11-10T14:46:00Z">
                <w:pPr>
                  <w:ind w:firstLine="420"/>
                </w:pPr>
              </w:pPrChange>
            </w:pPr>
            <w:del w:id="2606" w:author="hyx" w:date="2018-11-10T15:12:00Z">
              <w:r>
                <w:rPr>
                  <w:rFonts w:hint="eastAsia"/>
                </w:rPr>
                <w:delText>显著</w:delText>
              </w:r>
            </w:del>
          </w:p>
        </w:tc>
        <w:tc>
          <w:tcPr>
            <w:tcW w:w="1130" w:type="dxa"/>
            <w:shd w:val="clear" w:color="auto" w:fill="auto"/>
            <w:tcPrChange w:id="2607" w:author="hyx" w:date="2018-11-10T14:45:00Z">
              <w:tcPr>
                <w:tcW w:w="1130" w:type="dxa"/>
                <w:shd w:val="clear" w:color="auto" w:fill="auto"/>
              </w:tcPr>
            </w:tcPrChange>
          </w:tcPr>
          <w:p>
            <w:pPr>
              <w:ind w:firstLine="0"/>
              <w:rPr>
                <w:del w:id="2609" w:author="hyx" w:date="2018-11-10T15:12:00Z"/>
              </w:rPr>
              <w:pPrChange w:id="2608" w:author="hyx" w:date="2018-11-10T14:46:00Z">
                <w:pPr>
                  <w:ind w:firstLine="420"/>
                </w:pPr>
              </w:pPrChange>
            </w:pPr>
            <w:del w:id="2610" w:author="hyx" w:date="2018-11-10T15:12:00Z">
              <w:r>
                <w:rPr>
                  <w:rFonts w:hint="eastAsia"/>
                </w:rPr>
                <w:delText>R9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611" w:author="hyx" w:date="2018-11-10T15:1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605" w:hRule="atLeast"/>
          <w:trPrChange w:id="2611" w:author="hyx" w:date="2018-11-10T15:16:00Z">
            <w:trPr>
              <w:trHeight w:val="2967" w:hRule="atLeast"/>
            </w:trPr>
          </w:trPrChange>
        </w:trPr>
        <w:tc>
          <w:tcPr>
            <w:tcW w:w="1167" w:type="dxa"/>
            <w:shd w:val="clear" w:color="auto" w:fill="auto"/>
            <w:tcPrChange w:id="2612" w:author="hyx" w:date="2018-11-10T15:16:00Z">
              <w:tcPr>
                <w:tcW w:w="1167" w:type="dxa"/>
                <w:shd w:val="clear" w:color="auto" w:fill="auto"/>
              </w:tcPr>
            </w:tcPrChange>
          </w:tcPr>
          <w:p>
            <w:pPr>
              <w:ind w:firstLine="0"/>
              <w:pPrChange w:id="2613" w:author="hyx" w:date="2018-11-10T14:46:00Z">
                <w:pPr>
                  <w:ind w:firstLine="420"/>
                </w:pPr>
              </w:pPrChange>
            </w:pPr>
            <w:r>
              <w:rPr>
                <w:rFonts w:hint="eastAsia"/>
              </w:rPr>
              <w:t>团队成员</w:t>
            </w:r>
            <w:del w:id="2614" w:author="hyx" w:date="2018-11-10T15:12:00Z">
              <w:r>
                <w:rPr>
                  <w:rFonts w:hint="eastAsia"/>
                </w:rPr>
                <w:delText>的能力（包括业务能力和技术能力）和素质，对项目的进展、项目的质量具有很大的影响</w:delText>
              </w:r>
            </w:del>
            <w:ins w:id="2615" w:author="hyx" w:date="2018-11-10T15:12:00Z">
              <w:r>
                <w:rPr>
                  <w:rFonts w:hint="eastAsia"/>
                </w:rPr>
                <w:t>能力</w:t>
              </w:r>
            </w:ins>
            <w:ins w:id="2616" w:author="hyx" w:date="2018-11-10T15:13:00Z">
              <w:r>
                <w:rPr>
                  <w:rFonts w:hint="eastAsia"/>
                </w:rPr>
                <w:t>方向水平不一致</w:t>
              </w:r>
            </w:ins>
          </w:p>
        </w:tc>
        <w:tc>
          <w:tcPr>
            <w:tcW w:w="1157" w:type="dxa"/>
            <w:shd w:val="clear" w:color="auto" w:fill="auto"/>
            <w:tcPrChange w:id="2617" w:author="hyx" w:date="2018-11-10T15:16:00Z">
              <w:tcPr>
                <w:tcW w:w="1157" w:type="dxa"/>
                <w:shd w:val="clear" w:color="auto" w:fill="auto"/>
              </w:tcPr>
            </w:tcPrChange>
          </w:tcPr>
          <w:p>
            <w:r>
              <w:rPr>
                <w:rFonts w:hint="eastAsia"/>
              </w:rPr>
              <w:t>参与者</w:t>
            </w:r>
          </w:p>
        </w:tc>
        <w:tc>
          <w:tcPr>
            <w:tcW w:w="903" w:type="dxa"/>
            <w:shd w:val="clear" w:color="auto" w:fill="auto"/>
            <w:tcPrChange w:id="2618" w:author="hyx" w:date="2018-11-10T15:16:00Z">
              <w:tcPr>
                <w:tcW w:w="1157" w:type="dxa"/>
                <w:gridSpan w:val="2"/>
                <w:shd w:val="clear" w:color="auto" w:fill="auto"/>
              </w:tcPr>
            </w:tcPrChange>
          </w:tcPr>
          <w:p>
            <w:pPr>
              <w:ind w:firstLine="0"/>
              <w:pPrChange w:id="2619" w:author="hyx" w:date="2018-11-10T14:46:00Z">
                <w:pPr>
                  <w:ind w:firstLine="420"/>
                </w:pPr>
              </w:pPrChange>
            </w:pPr>
            <w:r>
              <w:rPr>
                <w:rFonts w:hint="eastAsia"/>
              </w:rPr>
              <w:t>中</w:t>
            </w:r>
          </w:p>
        </w:tc>
        <w:tc>
          <w:tcPr>
            <w:tcW w:w="1625" w:type="dxa"/>
            <w:shd w:val="clear" w:color="auto" w:fill="auto"/>
            <w:tcPrChange w:id="2620" w:author="hyx" w:date="2018-11-10T15:16:00Z">
              <w:tcPr>
                <w:tcW w:w="1371" w:type="dxa"/>
                <w:shd w:val="clear" w:color="auto" w:fill="auto"/>
              </w:tcPr>
            </w:tcPrChange>
          </w:tcPr>
          <w:p>
            <w:pPr>
              <w:ind w:firstLine="0"/>
              <w:pPrChange w:id="2621" w:author="hyx" w:date="2018-11-10T14:46:00Z">
                <w:pPr>
                  <w:ind w:firstLine="420"/>
                </w:pPr>
              </w:pPrChange>
            </w:pPr>
            <w:r>
              <w:rPr>
                <w:rFonts w:hint="eastAsia"/>
              </w:rPr>
              <w:t>项目经理（黄叶轩）</w:t>
            </w:r>
            <w:del w:id="2622" w:author="hyx" w:date="2018-11-10T15:13:00Z">
              <w:r>
                <w:rPr>
                  <w:rFonts w:hint="eastAsia"/>
                </w:rPr>
                <w:delText>在用人之前先选对人、开展有针对性的培训、将合适的人安排到合适的岗位上</w:delText>
              </w:r>
            </w:del>
            <w:ins w:id="2623" w:author="hyx" w:date="2018-11-10T15:13:00Z">
              <w:r>
                <w:rPr>
                  <w:rFonts w:hint="eastAsia"/>
                </w:rPr>
                <w:t>在布置任务前了解组员的能力方向大小，并合理的相对应的分配任务</w:t>
              </w:r>
            </w:ins>
          </w:p>
        </w:tc>
        <w:tc>
          <w:tcPr>
            <w:tcW w:w="1157" w:type="dxa"/>
            <w:shd w:val="clear" w:color="auto" w:fill="auto"/>
            <w:tcPrChange w:id="2624" w:author="hyx" w:date="2018-11-10T15:16:00Z">
              <w:tcPr>
                <w:tcW w:w="1157" w:type="dxa"/>
                <w:shd w:val="clear" w:color="auto" w:fill="auto"/>
              </w:tcPr>
            </w:tcPrChange>
          </w:tcPr>
          <w:p>
            <w:pPr>
              <w:ind w:firstLine="0"/>
              <w:pPrChange w:id="2625" w:author="hyx" w:date="2018-11-10T14:46:00Z">
                <w:pPr>
                  <w:ind w:firstLine="420"/>
                </w:pPr>
              </w:pPrChange>
            </w:pPr>
            <w:r>
              <w:rPr>
                <w:rFonts w:hint="eastAsia"/>
              </w:rPr>
              <w:t>中</w:t>
            </w:r>
          </w:p>
        </w:tc>
        <w:tc>
          <w:tcPr>
            <w:tcW w:w="1157" w:type="dxa"/>
            <w:shd w:val="clear" w:color="auto" w:fill="auto"/>
            <w:tcPrChange w:id="2626" w:author="hyx" w:date="2018-11-10T15:16:00Z">
              <w:tcPr>
                <w:tcW w:w="1157" w:type="dxa"/>
                <w:shd w:val="clear" w:color="auto" w:fill="auto"/>
              </w:tcPr>
            </w:tcPrChange>
          </w:tcPr>
          <w:p>
            <w:pPr>
              <w:ind w:firstLine="0"/>
              <w:pPrChange w:id="2627" w:author="hyx" w:date="2018-11-10T14:46:00Z">
                <w:pPr>
                  <w:ind w:firstLine="420"/>
                </w:pPr>
              </w:pPrChange>
            </w:pPr>
            <w:r>
              <w:rPr>
                <w:rFonts w:hint="eastAsia"/>
              </w:rPr>
              <w:t>中等</w:t>
            </w:r>
          </w:p>
        </w:tc>
        <w:tc>
          <w:tcPr>
            <w:tcW w:w="1130" w:type="dxa"/>
            <w:shd w:val="clear" w:color="auto" w:fill="auto"/>
            <w:tcPrChange w:id="2628" w:author="hyx" w:date="2018-11-10T15:16:00Z">
              <w:tcPr>
                <w:tcW w:w="1130" w:type="dxa"/>
                <w:shd w:val="clear" w:color="auto" w:fill="auto"/>
              </w:tcPr>
            </w:tcPrChange>
          </w:tcPr>
          <w:p>
            <w:pPr>
              <w:ind w:firstLine="0"/>
              <w:pPrChange w:id="2629" w:author="hyx" w:date="2018-11-10T14:46:00Z">
                <w:pPr>
                  <w:ind w:firstLine="420"/>
                </w:pPr>
              </w:pPrChange>
            </w:pPr>
            <w:r>
              <w:rPr>
                <w:rFonts w:hint="eastAsia"/>
              </w:rPr>
              <w:t>R</w:t>
            </w:r>
            <w:ins w:id="2630" w:author="hyx" w:date="2018-11-10T15:12:00Z">
              <w:r>
                <w:rPr/>
                <w:t>9</w:t>
              </w:r>
            </w:ins>
            <w:del w:id="2631" w:author="hyx" w:date="2018-11-10T15:12:00Z">
              <w:r>
                <w:rPr>
                  <w:rFonts w:hint="eastAsia"/>
                </w:rPr>
                <w:delText>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632" w:author="hyx" w:date="2018-11-10T15:2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917" w:hRule="atLeast"/>
          <w:trPrChange w:id="2632" w:author="hyx" w:date="2018-11-10T15:21:00Z">
            <w:trPr>
              <w:trHeight w:val="587" w:hRule="atLeast"/>
            </w:trPr>
          </w:trPrChange>
        </w:trPr>
        <w:tc>
          <w:tcPr>
            <w:tcW w:w="1167" w:type="dxa"/>
            <w:shd w:val="clear" w:color="auto" w:fill="auto"/>
            <w:tcPrChange w:id="2633" w:author="hyx" w:date="2018-11-10T15:21:00Z">
              <w:tcPr>
                <w:tcW w:w="1167" w:type="dxa"/>
                <w:shd w:val="clear" w:color="auto" w:fill="auto"/>
              </w:tcPr>
            </w:tcPrChange>
          </w:tcPr>
          <w:p>
            <w:pPr>
              <w:ind w:firstLine="0"/>
              <w:pPrChange w:id="2634" w:author="hyx" w:date="2018-11-10T14:46:00Z">
                <w:pPr>
                  <w:ind w:firstLine="420"/>
                </w:pPr>
              </w:pPrChange>
            </w:pPr>
            <w:del w:id="2635" w:author="hyx" w:date="2018-11-10T15:14:00Z">
              <w:r>
                <w:rPr>
                  <w:rFonts w:hint="eastAsia"/>
                </w:rPr>
                <w:delText>团队成员是否能齐心协力为项目的共同目标服务</w:delText>
              </w:r>
            </w:del>
            <w:ins w:id="2636" w:author="hyx" w:date="2018-11-10T15:14:00Z">
              <w:r>
                <w:rPr>
                  <w:rFonts w:hint="eastAsia"/>
                </w:rPr>
                <w:t>团队遭受挫折，信心下滑</w:t>
              </w:r>
            </w:ins>
          </w:p>
        </w:tc>
        <w:tc>
          <w:tcPr>
            <w:tcW w:w="1157" w:type="dxa"/>
            <w:shd w:val="clear" w:color="auto" w:fill="auto"/>
            <w:tcPrChange w:id="2637" w:author="hyx" w:date="2018-11-10T15:21:00Z">
              <w:tcPr>
                <w:tcW w:w="1157" w:type="dxa"/>
                <w:shd w:val="clear" w:color="auto" w:fill="auto"/>
              </w:tcPr>
            </w:tcPrChange>
          </w:tcPr>
          <w:p>
            <w:pPr>
              <w:rPr>
                <w:b w:val="0"/>
                <w:rPrChange w:id="2638" w:author="hyx" w:date="2018-11-10T15:13:00Z">
                  <w:rPr>
                    <w:b/>
                  </w:rPr>
                </w:rPrChange>
              </w:rPr>
            </w:pPr>
            <w:r>
              <w:rPr>
                <w:rFonts w:hint="eastAsia"/>
                <w:b w:val="0"/>
                <w:rPrChange w:id="2639" w:author="hyx" w:date="2018-11-10T15:13:00Z">
                  <w:rPr>
                    <w:rFonts w:hint="eastAsia"/>
                    <w:b/>
                  </w:rPr>
                </w:rPrChange>
              </w:rPr>
              <w:t>参与者</w:t>
            </w:r>
          </w:p>
        </w:tc>
        <w:tc>
          <w:tcPr>
            <w:tcW w:w="903" w:type="dxa"/>
            <w:shd w:val="clear" w:color="auto" w:fill="auto"/>
            <w:tcPrChange w:id="2640" w:author="hyx" w:date="2018-11-10T15:21:00Z">
              <w:tcPr>
                <w:tcW w:w="1157" w:type="dxa"/>
                <w:gridSpan w:val="2"/>
                <w:shd w:val="clear" w:color="auto" w:fill="auto"/>
              </w:tcPr>
            </w:tcPrChange>
          </w:tcPr>
          <w:p>
            <w:pPr>
              <w:ind w:firstLine="0"/>
              <w:pPrChange w:id="2641" w:author="hyx" w:date="2018-11-10T14:46:00Z">
                <w:pPr>
                  <w:ind w:firstLine="420"/>
                </w:pPr>
              </w:pPrChange>
            </w:pPr>
            <w:ins w:id="2642" w:author="hyx" w:date="2018-11-10T15:15:00Z">
              <w:r>
                <w:rPr>
                  <w:rFonts w:hint="eastAsia"/>
                </w:rPr>
                <w:t>高</w:t>
              </w:r>
            </w:ins>
            <w:del w:id="2643" w:author="hyx" w:date="2018-11-10T15:15:00Z">
              <w:r>
                <w:rPr>
                  <w:rFonts w:hint="eastAsia"/>
                </w:rPr>
                <w:delText>低</w:delText>
              </w:r>
            </w:del>
          </w:p>
        </w:tc>
        <w:tc>
          <w:tcPr>
            <w:tcW w:w="1625" w:type="dxa"/>
            <w:shd w:val="clear" w:color="auto" w:fill="auto"/>
            <w:tcPrChange w:id="2644" w:author="hyx" w:date="2018-11-10T15:21:00Z">
              <w:tcPr>
                <w:tcW w:w="1371" w:type="dxa"/>
                <w:shd w:val="clear" w:color="auto" w:fill="auto"/>
              </w:tcPr>
            </w:tcPrChange>
          </w:tcPr>
          <w:p>
            <w:pPr>
              <w:ind w:firstLine="0"/>
              <w:pPrChange w:id="2645" w:author="hyx" w:date="2018-11-10T14:46:00Z">
                <w:pPr>
                  <w:ind w:firstLine="420"/>
                </w:pPr>
              </w:pPrChange>
            </w:pPr>
            <w:r>
              <w:rPr>
                <w:rFonts w:hint="eastAsia"/>
              </w:rPr>
              <w:t>项目经理（黄叶轩）</w:t>
            </w:r>
            <w:ins w:id="2646" w:author="hyx" w:date="2018-11-10T15:16:00Z">
              <w:r>
                <w:rPr>
                  <w:rFonts w:hint="eastAsia"/>
                </w:rPr>
                <w:t>及时分析问题所在，迅速</w:t>
              </w:r>
            </w:ins>
            <w:ins w:id="2647" w:author="hyx" w:date="2018-11-10T15:17:00Z">
              <w:r>
                <w:rPr>
                  <w:rFonts w:hint="eastAsia"/>
                </w:rPr>
                <w:t>改正调整，并互相安慰，积极投入下一轮任务</w:t>
              </w:r>
            </w:ins>
            <w:del w:id="2648" w:author="hyx" w:date="2018-11-10T15:15:00Z">
              <w:r>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Change w:id="2649" w:author="hyx" w:date="2018-11-10T15:21:00Z">
              <w:tcPr>
                <w:tcW w:w="1157" w:type="dxa"/>
                <w:shd w:val="clear" w:color="auto" w:fill="auto"/>
              </w:tcPr>
            </w:tcPrChange>
          </w:tcPr>
          <w:p>
            <w:pPr>
              <w:ind w:firstLine="0"/>
              <w:pPrChange w:id="2650" w:author="hyx" w:date="2018-11-10T14:46:00Z">
                <w:pPr>
                  <w:ind w:firstLine="420"/>
                </w:pPr>
              </w:pPrChange>
            </w:pPr>
            <w:ins w:id="2651" w:author="hyx" w:date="2018-11-10T15:15:00Z">
              <w:r>
                <w:rPr>
                  <w:rFonts w:hint="eastAsia"/>
                </w:rPr>
                <w:t>高</w:t>
              </w:r>
            </w:ins>
            <w:del w:id="2652" w:author="hyx" w:date="2018-11-10T15:15:00Z">
              <w:r>
                <w:rPr>
                  <w:rFonts w:hint="eastAsia"/>
                </w:rPr>
                <w:delText>低</w:delText>
              </w:r>
            </w:del>
          </w:p>
        </w:tc>
        <w:tc>
          <w:tcPr>
            <w:tcW w:w="1157" w:type="dxa"/>
            <w:shd w:val="clear" w:color="auto" w:fill="auto"/>
            <w:tcPrChange w:id="2653" w:author="hyx" w:date="2018-11-10T15:21:00Z">
              <w:tcPr>
                <w:tcW w:w="1157" w:type="dxa"/>
                <w:shd w:val="clear" w:color="auto" w:fill="auto"/>
              </w:tcPr>
            </w:tcPrChange>
          </w:tcPr>
          <w:p>
            <w:pPr>
              <w:ind w:firstLine="0"/>
              <w:pPrChange w:id="2654" w:author="hyx" w:date="2018-11-10T14:46:00Z">
                <w:pPr>
                  <w:ind w:firstLine="420"/>
                </w:pPr>
              </w:pPrChange>
            </w:pPr>
            <w:ins w:id="2655" w:author="hyx" w:date="2018-11-10T15:15:00Z">
              <w:r>
                <w:rPr>
                  <w:rFonts w:hint="eastAsia"/>
                </w:rPr>
                <w:t>显著</w:t>
              </w:r>
            </w:ins>
            <w:del w:id="2656" w:author="hyx" w:date="2018-11-10T15:15:00Z">
              <w:r>
                <w:rPr>
                  <w:rFonts w:hint="eastAsia"/>
                </w:rPr>
                <w:delText>中等</w:delText>
              </w:r>
            </w:del>
          </w:p>
        </w:tc>
        <w:tc>
          <w:tcPr>
            <w:tcW w:w="1130" w:type="dxa"/>
            <w:shd w:val="clear" w:color="auto" w:fill="auto"/>
            <w:tcPrChange w:id="2657" w:author="hyx" w:date="2018-11-10T15:21:00Z">
              <w:tcPr>
                <w:tcW w:w="1130" w:type="dxa"/>
                <w:shd w:val="clear" w:color="auto" w:fill="auto"/>
              </w:tcPr>
            </w:tcPrChange>
          </w:tcPr>
          <w:p>
            <w:pPr>
              <w:ind w:firstLine="0"/>
              <w:pPrChange w:id="2658" w:author="hyx" w:date="2018-11-10T14:46:00Z">
                <w:pPr>
                  <w:ind w:firstLine="420"/>
                </w:pPr>
              </w:pPrChange>
            </w:pPr>
            <w:r>
              <w:rPr>
                <w:rFonts w:hint="eastAsia"/>
              </w:rPr>
              <w:t>R1</w:t>
            </w:r>
            <w:ins w:id="2659" w:author="hyx" w:date="2018-11-10T15:15:00Z">
              <w:r>
                <w:rPr/>
                <w:t>0</w:t>
              </w:r>
            </w:ins>
            <w:del w:id="2660" w:author="hyx" w:date="2018-11-10T15:15:00Z">
              <w:r>
                <w:rPr>
                  <w:rFonts w:hint="eastAsia"/>
                </w:rPr>
                <w:delText>1</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661" w:author="hyx" w:date="2018-11-10T15:2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18" w:hRule="atLeast"/>
          <w:trPrChange w:id="2661" w:author="hyx" w:date="2018-11-10T15:22:00Z">
            <w:trPr>
              <w:trHeight w:val="4773" w:hRule="atLeast"/>
            </w:trPr>
          </w:trPrChange>
        </w:trPr>
        <w:tc>
          <w:tcPr>
            <w:tcW w:w="1167" w:type="dxa"/>
            <w:shd w:val="clear" w:color="auto" w:fill="auto"/>
            <w:tcPrChange w:id="2662" w:author="hyx" w:date="2018-11-10T15:22:00Z">
              <w:tcPr>
                <w:tcW w:w="1167" w:type="dxa"/>
                <w:shd w:val="clear" w:color="auto" w:fill="auto"/>
              </w:tcPr>
            </w:tcPrChange>
          </w:tcPr>
          <w:p>
            <w:pPr>
              <w:ind w:firstLine="0"/>
              <w:pPrChange w:id="2663" w:author="hyx" w:date="2018-11-10T14:46:00Z">
                <w:pPr>
                  <w:ind w:firstLine="420"/>
                </w:pPr>
              </w:pPrChange>
            </w:pPr>
            <w:del w:id="2664" w:author="hyx" w:date="2018-11-10T15:18:00Z">
              <w:r>
                <w:rPr>
                  <w:rFonts w:hint="eastAsia"/>
                </w:rPr>
                <w:delText>管理工具、开发工具、测试工具等是否能及时到位、到位的工具版本是否符合项目要求</w:delText>
              </w:r>
            </w:del>
            <w:ins w:id="2665" w:author="hyx" w:date="2018-11-10T15:18:00Z">
              <w:r>
                <w:rPr>
                  <w:rFonts w:hint="eastAsia"/>
                </w:rPr>
                <w:t>相关工具未到位</w:t>
              </w:r>
            </w:ins>
          </w:p>
        </w:tc>
        <w:tc>
          <w:tcPr>
            <w:tcW w:w="1157" w:type="dxa"/>
            <w:shd w:val="clear" w:color="auto" w:fill="auto"/>
            <w:tcPrChange w:id="2666" w:author="hyx" w:date="2018-11-10T15:22:00Z">
              <w:tcPr>
                <w:tcW w:w="1157" w:type="dxa"/>
                <w:shd w:val="clear" w:color="auto" w:fill="auto"/>
              </w:tcPr>
            </w:tcPrChange>
          </w:tcPr>
          <w:p>
            <w:pPr>
              <w:ind w:firstLine="0"/>
              <w:rPr>
                <w:b w:val="0"/>
                <w:rPrChange w:id="2668" w:author="hyx" w:date="2018-11-10T15:13:00Z">
                  <w:rPr>
                    <w:b/>
                  </w:rPr>
                </w:rPrChange>
              </w:rPr>
              <w:pPrChange w:id="2667" w:author="hyx" w:date="2018-11-10T14:46:00Z">
                <w:pPr>
                  <w:ind w:firstLine="422"/>
                </w:pPr>
              </w:pPrChange>
            </w:pPr>
            <w:r>
              <w:rPr>
                <w:rFonts w:hint="eastAsia"/>
                <w:b w:val="0"/>
                <w:rPrChange w:id="2669" w:author="hyx" w:date="2018-11-10T15:13:00Z">
                  <w:rPr>
                    <w:rFonts w:hint="eastAsia"/>
                    <w:b/>
                  </w:rPr>
                </w:rPrChange>
              </w:rPr>
              <w:t>工具</w:t>
            </w:r>
          </w:p>
        </w:tc>
        <w:tc>
          <w:tcPr>
            <w:tcW w:w="903" w:type="dxa"/>
            <w:shd w:val="clear" w:color="auto" w:fill="auto"/>
            <w:tcPrChange w:id="2670" w:author="hyx" w:date="2018-11-10T15:22:00Z">
              <w:tcPr>
                <w:tcW w:w="1157" w:type="dxa"/>
                <w:gridSpan w:val="2"/>
                <w:shd w:val="clear" w:color="auto" w:fill="auto"/>
              </w:tcPr>
            </w:tcPrChange>
          </w:tcPr>
          <w:p>
            <w:pPr>
              <w:ind w:firstLine="0"/>
              <w:pPrChange w:id="2671" w:author="hyx" w:date="2018-11-10T14:46:00Z">
                <w:pPr>
                  <w:ind w:firstLine="420"/>
                </w:pPr>
              </w:pPrChange>
            </w:pPr>
            <w:r>
              <w:rPr>
                <w:rFonts w:hint="eastAsia"/>
              </w:rPr>
              <w:t>低</w:t>
            </w:r>
          </w:p>
        </w:tc>
        <w:tc>
          <w:tcPr>
            <w:tcW w:w="1625" w:type="dxa"/>
            <w:shd w:val="clear" w:color="auto" w:fill="auto"/>
            <w:tcPrChange w:id="2672" w:author="hyx" w:date="2018-11-10T15:22:00Z">
              <w:tcPr>
                <w:tcW w:w="1371" w:type="dxa"/>
                <w:shd w:val="clear" w:color="auto" w:fill="auto"/>
              </w:tcPr>
            </w:tcPrChange>
          </w:tcPr>
          <w:p>
            <w:pPr>
              <w:ind w:firstLine="0"/>
              <w:pPrChange w:id="2673" w:author="hyx" w:date="2018-11-10T15:20:00Z">
                <w:pPr>
                  <w:ind w:firstLine="420"/>
                </w:pPr>
              </w:pPrChange>
            </w:pPr>
            <w:r>
              <w:rPr>
                <w:rFonts w:hint="eastAsia"/>
              </w:rPr>
              <w:t>软件管理员（陈苏民）</w:t>
            </w:r>
            <w:ins w:id="2674" w:author="hyx" w:date="2018-11-10T15:20:00Z">
              <w:r>
                <w:rPr>
                  <w:rFonts w:hint="eastAsia"/>
                </w:rPr>
                <w:t>找有经验的人迅速部署完成，</w:t>
              </w:r>
            </w:ins>
            <w:del w:id="2675" w:author="hyx" w:date="2018-11-10T15:18:00Z">
              <w:r>
                <w:rPr>
                  <w:rFonts w:hint="eastAsia"/>
                </w:rPr>
                <w:delText>在项目的启动阶段就落实好各项工具的来源或可能的替代工具，在这些工具需要使用之前（一般需要提前一个月左右）跟踪并落实工具的到位事宜</w:delText>
              </w:r>
            </w:del>
            <w:ins w:id="2676" w:author="hyx" w:date="2018-11-10T15:18:00Z">
              <w:r>
                <w:rPr>
                  <w:rFonts w:hint="eastAsia"/>
                </w:rPr>
                <w:t>对相关责任人员进行教育</w:t>
              </w:r>
            </w:ins>
          </w:p>
        </w:tc>
        <w:tc>
          <w:tcPr>
            <w:tcW w:w="1157" w:type="dxa"/>
            <w:shd w:val="clear" w:color="auto" w:fill="auto"/>
            <w:tcPrChange w:id="2677" w:author="hyx" w:date="2018-11-10T15:22:00Z">
              <w:tcPr>
                <w:tcW w:w="1157" w:type="dxa"/>
                <w:shd w:val="clear" w:color="auto" w:fill="auto"/>
              </w:tcPr>
            </w:tcPrChange>
          </w:tcPr>
          <w:p>
            <w:pPr>
              <w:ind w:firstLine="0"/>
              <w:pPrChange w:id="2678" w:author="hyx" w:date="2018-11-10T14:46:00Z">
                <w:pPr>
                  <w:ind w:firstLine="420"/>
                </w:pPr>
              </w:pPrChange>
            </w:pPr>
            <w:r>
              <w:rPr>
                <w:rFonts w:hint="eastAsia"/>
              </w:rPr>
              <w:t>低</w:t>
            </w:r>
          </w:p>
        </w:tc>
        <w:tc>
          <w:tcPr>
            <w:tcW w:w="1157" w:type="dxa"/>
            <w:shd w:val="clear" w:color="auto" w:fill="auto"/>
            <w:tcPrChange w:id="2679" w:author="hyx" w:date="2018-11-10T15:22:00Z">
              <w:tcPr>
                <w:tcW w:w="1157" w:type="dxa"/>
                <w:shd w:val="clear" w:color="auto" w:fill="auto"/>
              </w:tcPr>
            </w:tcPrChange>
          </w:tcPr>
          <w:p>
            <w:pPr>
              <w:ind w:firstLine="0"/>
              <w:pPrChange w:id="2680" w:author="hyx" w:date="2018-11-10T14:46:00Z">
                <w:pPr>
                  <w:ind w:firstLine="420"/>
                </w:pPr>
              </w:pPrChange>
            </w:pPr>
            <w:r>
              <w:rPr>
                <w:rFonts w:hint="eastAsia"/>
              </w:rPr>
              <w:t>低</w:t>
            </w:r>
          </w:p>
        </w:tc>
        <w:tc>
          <w:tcPr>
            <w:tcW w:w="1130" w:type="dxa"/>
            <w:shd w:val="clear" w:color="auto" w:fill="auto"/>
            <w:tcPrChange w:id="2681" w:author="hyx" w:date="2018-11-10T15:22:00Z">
              <w:tcPr>
                <w:tcW w:w="1130" w:type="dxa"/>
                <w:shd w:val="clear" w:color="auto" w:fill="auto"/>
              </w:tcPr>
            </w:tcPrChange>
          </w:tcPr>
          <w:p>
            <w:pPr>
              <w:ind w:firstLine="0"/>
              <w:pPrChange w:id="2682" w:author="hyx" w:date="2018-11-10T14:46:00Z">
                <w:pPr>
                  <w:ind w:firstLine="420"/>
                </w:pPr>
              </w:pPrChange>
            </w:pPr>
            <w:r>
              <w:rPr>
                <w:rFonts w:hint="eastAsia"/>
              </w:rPr>
              <w:t>R1</w:t>
            </w:r>
            <w:ins w:id="2683" w:author="hyx" w:date="2018-11-10T15:24:00Z">
              <w:r>
                <w:rPr/>
                <w:t>1</w:t>
              </w:r>
            </w:ins>
            <w:del w:id="2684" w:author="hyx" w:date="2018-11-10T15:24:00Z">
              <w:r>
                <w:rPr>
                  <w:rFonts w:hint="eastAsia"/>
                </w:rPr>
                <w:delText>2</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18" w:hRule="atLeast"/>
          <w:ins w:id="2685" w:author="hyx" w:date="2018-11-10T15:22:00Z"/>
        </w:trPr>
        <w:tc>
          <w:tcPr>
            <w:tcW w:w="1167" w:type="dxa"/>
            <w:shd w:val="clear" w:color="auto" w:fill="auto"/>
          </w:tcPr>
          <w:p>
            <w:pPr>
              <w:rPr>
                <w:ins w:id="2686" w:author="hyx" w:date="2018-11-10T15:22:00Z"/>
              </w:rPr>
            </w:pPr>
            <w:ins w:id="2687" w:author="hyx" w:date="2018-11-10T15:23:00Z">
              <w:r>
                <w:rPr>
                  <w:rFonts w:hint="eastAsia"/>
                </w:rPr>
                <w:t>对方法、工具和技术掌握的不够</w:t>
              </w:r>
            </w:ins>
          </w:p>
        </w:tc>
        <w:tc>
          <w:tcPr>
            <w:tcW w:w="1157" w:type="dxa"/>
            <w:shd w:val="clear" w:color="auto" w:fill="auto"/>
          </w:tcPr>
          <w:p>
            <w:pPr>
              <w:rPr>
                <w:ins w:id="2688" w:author="hyx" w:date="2018-11-10T15:22:00Z"/>
              </w:rPr>
            </w:pPr>
            <w:ins w:id="2689" w:author="hyx" w:date="2018-11-10T15:23:00Z">
              <w:r>
                <w:rPr>
                  <w:rFonts w:hint="eastAsia"/>
                  <w:b w:val="0"/>
                  <w:rPrChange w:id="2690" w:author="hyx" w:date="2018-11-10T15:23:00Z">
                    <w:rPr>
                      <w:rFonts w:hint="eastAsia"/>
                      <w:b/>
                    </w:rPr>
                  </w:rPrChange>
                </w:rPr>
                <w:t>技术</w:t>
              </w:r>
            </w:ins>
          </w:p>
        </w:tc>
        <w:tc>
          <w:tcPr>
            <w:tcW w:w="903" w:type="dxa"/>
            <w:shd w:val="clear" w:color="auto" w:fill="auto"/>
          </w:tcPr>
          <w:p>
            <w:pPr>
              <w:rPr>
                <w:ins w:id="2691" w:author="hyx" w:date="2018-11-10T15:22:00Z"/>
              </w:rPr>
            </w:pPr>
            <w:ins w:id="2692" w:author="hyx" w:date="2018-11-10T15:23:00Z">
              <w:r>
                <w:rPr>
                  <w:rFonts w:hint="eastAsia"/>
                </w:rPr>
                <w:t>高</w:t>
              </w:r>
            </w:ins>
          </w:p>
        </w:tc>
        <w:tc>
          <w:tcPr>
            <w:tcW w:w="1625" w:type="dxa"/>
            <w:shd w:val="clear" w:color="auto" w:fill="auto"/>
          </w:tcPr>
          <w:p>
            <w:pPr>
              <w:rPr>
                <w:ins w:id="2693" w:author="hyx" w:date="2018-11-10T15:23:00Z"/>
              </w:rPr>
            </w:pPr>
            <w:ins w:id="2694" w:author="hyx" w:date="2018-11-10T15:23:00Z">
              <w:r>
                <w:rPr>
                  <w:rFonts w:hint="eastAsia"/>
                </w:rPr>
                <w:t>每个人负责熟悉一种工具（①黄叶轩</w:t>
              </w:r>
            </w:ins>
            <w:ins w:id="2695" w:author="hyx" w:date="2018-11-10T15:23:00Z">
              <w:r>
                <w:rPr/>
                <w:t>project的熟悉与教学</w:t>
              </w:r>
            </w:ins>
            <w:ins w:id="2696" w:author="hyx" w:date="2018-11-10T15:23:00Z">
              <w:r>
                <w:rPr>
                  <w:rFonts w:hint="eastAsia"/>
                </w:rPr>
                <w:t>；②陈苏民：</w:t>
              </w:r>
            </w:ins>
            <w:ins w:id="2697" w:author="hyx" w:date="2018-11-10T15:23:00Z">
              <w:r>
                <w:rPr/>
                <w:t>熟悉需求管理工具与教学</w:t>
              </w:r>
            </w:ins>
            <w:ins w:id="2698" w:author="hyx" w:date="2018-11-10T15:23:00Z">
              <w:r>
                <w:rPr>
                  <w:rFonts w:hint="eastAsia"/>
                </w:rPr>
                <w:t>；③徐双铅：</w:t>
              </w:r>
            </w:ins>
            <w:ins w:id="2699" w:author="hyx" w:date="2018-11-10T15:23:00Z">
              <w:r>
                <w:rPr/>
                <w:t xml:space="preserve"> 熟悉Axure rp </w:t>
              </w:r>
            </w:ins>
            <w:ins w:id="2700" w:author="hyx" w:date="2018-11-10T15:23:00Z">
              <w:r>
                <w:rPr>
                  <w:rFonts w:hint="eastAsia"/>
                </w:rPr>
                <w:t>；④吕迪：</w:t>
              </w:r>
            </w:ins>
            <w:ins w:id="2701" w:author="hyx" w:date="2018-11-10T15:23:00Z">
              <w:r>
                <w:rPr/>
                <w:t xml:space="preserve"> 熟悉UML建模工具与教学</w:t>
              </w:r>
            </w:ins>
          </w:p>
          <w:p>
            <w:pPr>
              <w:rPr>
                <w:ins w:id="2702" w:author="hyx" w:date="2018-11-10T15:22:00Z"/>
              </w:rPr>
            </w:pPr>
            <w:ins w:id="2703" w:author="hyx" w:date="2018-11-10T15:23:00Z">
              <w:r>
                <w:rPr>
                  <w:rFonts w:hint="eastAsia"/>
                </w:rPr>
                <w:t>；⑤陈俊仁：</w:t>
              </w:r>
            </w:ins>
            <w:ins w:id="2704" w:author="hyx" w:date="2018-11-10T15:23:00Z">
              <w:r>
                <w:rPr/>
                <w:t xml:space="preserve"> git</w:t>
              </w:r>
            </w:ins>
            <w:ins w:id="2705" w:author="hyx" w:date="2018-11-10T15:24:00Z">
              <w:r>
                <w:rPr>
                  <w:rFonts w:hint="eastAsia"/>
                </w:rPr>
                <w:t>的使用教学</w:t>
              </w:r>
            </w:ins>
            <w:ins w:id="2706" w:author="hyx" w:date="2018-11-10T15:23:00Z">
              <w:r>
                <w:rPr>
                  <w:rFonts w:hint="eastAsia"/>
                </w:rPr>
                <w:t>）</w:t>
              </w:r>
            </w:ins>
          </w:p>
        </w:tc>
        <w:tc>
          <w:tcPr>
            <w:tcW w:w="1157" w:type="dxa"/>
            <w:shd w:val="clear" w:color="auto" w:fill="auto"/>
          </w:tcPr>
          <w:p>
            <w:pPr>
              <w:rPr>
                <w:ins w:id="2707" w:author="hyx" w:date="2018-11-10T15:22:00Z"/>
              </w:rPr>
            </w:pPr>
            <w:ins w:id="2708" w:author="hyx" w:date="2018-11-10T15:23:00Z">
              <w:r>
                <w:rPr>
                  <w:rFonts w:hint="eastAsia"/>
                </w:rPr>
                <w:t>高</w:t>
              </w:r>
            </w:ins>
          </w:p>
        </w:tc>
        <w:tc>
          <w:tcPr>
            <w:tcW w:w="1157" w:type="dxa"/>
            <w:shd w:val="clear" w:color="auto" w:fill="auto"/>
          </w:tcPr>
          <w:p>
            <w:pPr>
              <w:rPr>
                <w:ins w:id="2709" w:author="hyx" w:date="2018-11-10T15:22:00Z"/>
              </w:rPr>
            </w:pPr>
            <w:ins w:id="2710" w:author="hyx" w:date="2018-11-10T15:23:00Z">
              <w:r>
                <w:rPr>
                  <w:rFonts w:hint="eastAsia"/>
                </w:rPr>
                <w:t>显著</w:t>
              </w:r>
            </w:ins>
          </w:p>
        </w:tc>
        <w:tc>
          <w:tcPr>
            <w:tcW w:w="1130" w:type="dxa"/>
            <w:shd w:val="clear" w:color="auto" w:fill="auto"/>
          </w:tcPr>
          <w:p>
            <w:pPr>
              <w:rPr>
                <w:ins w:id="2711" w:author="hyx" w:date="2018-11-10T15:22:00Z"/>
              </w:rPr>
            </w:pPr>
            <w:ins w:id="2712" w:author="hyx" w:date="2018-11-10T15:23:00Z">
              <w:r>
                <w:rPr>
                  <w:rFonts w:hint="eastAsia"/>
                </w:rPr>
                <w:t>R1</w:t>
              </w:r>
            </w:ins>
            <w:ins w:id="2713" w:author="hyx" w:date="2018-11-10T15:24:00Z">
              <w:r>
                <w:rPr/>
                <w:t>2</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715"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5060" w:hRule="atLeast"/>
          <w:del w:id="2714" w:author="hyx" w:date="2018-11-10T15:23:00Z"/>
          <w:trPrChange w:id="2715" w:author="hyx" w:date="2018-11-10T14:45:00Z">
            <w:trPr>
              <w:trHeight w:val="5060" w:hRule="atLeast"/>
            </w:trPr>
          </w:trPrChange>
        </w:trPr>
        <w:tc>
          <w:tcPr>
            <w:tcW w:w="1167" w:type="dxa"/>
            <w:shd w:val="clear" w:color="auto" w:fill="auto"/>
            <w:tcPrChange w:id="2716" w:author="hyx" w:date="2018-11-10T14:45:00Z">
              <w:tcPr>
                <w:tcW w:w="1167" w:type="dxa"/>
                <w:shd w:val="clear" w:color="auto" w:fill="auto"/>
              </w:tcPr>
            </w:tcPrChange>
          </w:tcPr>
          <w:p>
            <w:pPr>
              <w:ind w:firstLine="0"/>
              <w:rPr>
                <w:del w:id="2718" w:author="hyx" w:date="2018-11-10T15:23:00Z"/>
              </w:rPr>
              <w:pPrChange w:id="2717" w:author="hyx" w:date="2018-11-10T14:47:00Z">
                <w:pPr>
                  <w:ind w:firstLine="420"/>
                </w:pPr>
              </w:pPrChange>
            </w:pPr>
            <w:del w:id="2719" w:author="hyx" w:date="2018-11-10T15:23:00Z">
              <w:r>
                <w:rPr>
                  <w:rFonts w:hint="eastAsia"/>
                </w:rPr>
                <w:delText>对方法、工具和技术理解的不够</w:delText>
              </w:r>
            </w:del>
          </w:p>
        </w:tc>
        <w:tc>
          <w:tcPr>
            <w:tcW w:w="1157" w:type="dxa"/>
            <w:shd w:val="clear" w:color="auto" w:fill="auto"/>
            <w:tcPrChange w:id="2720" w:author="hyx" w:date="2018-11-10T14:45:00Z">
              <w:tcPr>
                <w:tcW w:w="1157" w:type="dxa"/>
                <w:shd w:val="clear" w:color="auto" w:fill="auto"/>
              </w:tcPr>
            </w:tcPrChange>
          </w:tcPr>
          <w:p>
            <w:pPr>
              <w:ind w:firstLine="0"/>
              <w:rPr>
                <w:del w:id="2722" w:author="hyx" w:date="2018-11-10T15:23:00Z"/>
                <w:b/>
              </w:rPr>
              <w:pPrChange w:id="2721" w:author="hyx" w:date="2018-11-10T14:47:00Z">
                <w:pPr>
                  <w:ind w:firstLine="422"/>
                </w:pPr>
              </w:pPrChange>
            </w:pPr>
            <w:del w:id="2723" w:author="hyx" w:date="2018-11-10T15:23:00Z">
              <w:r>
                <w:rPr>
                  <w:rFonts w:hint="eastAsia"/>
                  <w:b/>
                </w:rPr>
                <w:delText>技术</w:delText>
              </w:r>
            </w:del>
          </w:p>
        </w:tc>
        <w:tc>
          <w:tcPr>
            <w:tcW w:w="903" w:type="dxa"/>
            <w:shd w:val="clear" w:color="auto" w:fill="auto"/>
            <w:tcPrChange w:id="2724" w:author="hyx" w:date="2018-11-10T14:45:00Z">
              <w:tcPr>
                <w:tcW w:w="1157" w:type="dxa"/>
                <w:gridSpan w:val="2"/>
                <w:shd w:val="clear" w:color="auto" w:fill="auto"/>
              </w:tcPr>
            </w:tcPrChange>
          </w:tcPr>
          <w:p>
            <w:pPr>
              <w:ind w:firstLine="0"/>
              <w:rPr>
                <w:del w:id="2726" w:author="hyx" w:date="2018-11-10T15:23:00Z"/>
              </w:rPr>
              <w:pPrChange w:id="2725" w:author="hyx" w:date="2018-11-10T14:47:00Z">
                <w:pPr>
                  <w:ind w:firstLine="420"/>
                </w:pPr>
              </w:pPrChange>
            </w:pPr>
            <w:del w:id="2727" w:author="hyx" w:date="2018-11-10T15:23:00Z">
              <w:r>
                <w:rPr>
                  <w:rFonts w:hint="eastAsia"/>
                </w:rPr>
                <w:delText>高</w:delText>
              </w:r>
            </w:del>
          </w:p>
        </w:tc>
        <w:tc>
          <w:tcPr>
            <w:tcW w:w="1625" w:type="dxa"/>
            <w:shd w:val="clear" w:color="auto" w:fill="auto"/>
            <w:tcPrChange w:id="2728" w:author="hyx" w:date="2018-11-10T14:45:00Z">
              <w:tcPr>
                <w:tcW w:w="1371" w:type="dxa"/>
                <w:shd w:val="clear" w:color="auto" w:fill="auto"/>
              </w:tcPr>
            </w:tcPrChange>
          </w:tcPr>
          <w:p>
            <w:pPr>
              <w:ind w:firstLine="0"/>
              <w:rPr>
                <w:del w:id="2730" w:author="hyx" w:date="2018-11-10T15:23:00Z"/>
              </w:rPr>
              <w:pPrChange w:id="2729" w:author="hyx" w:date="2018-11-10T14:47:00Z">
                <w:pPr>
                  <w:ind w:firstLine="420"/>
                </w:pPr>
              </w:pPrChange>
            </w:pPr>
            <w:del w:id="2731" w:author="hyx" w:date="2018-11-10T15:23:00Z">
              <w:r>
                <w:rPr>
                  <w:rFonts w:hint="eastAsia"/>
                </w:rPr>
                <w:delText>每个人熟悉一种工具（①黄叶轩：</w:delText>
              </w:r>
            </w:del>
            <w:del w:id="2732" w:author="hyx" w:date="2018-11-10T15:23:00Z">
              <w:r>
                <w:rPr/>
                <w:delText>project的熟悉与教学</w:delText>
              </w:r>
            </w:del>
            <w:del w:id="2733" w:author="hyx" w:date="2018-11-10T15:23:00Z">
              <w:r>
                <w:rPr>
                  <w:rFonts w:hint="eastAsia"/>
                </w:rPr>
                <w:delText>；②陈苏民：</w:delText>
              </w:r>
            </w:del>
            <w:del w:id="2734" w:author="hyx" w:date="2018-11-10T15:23:00Z">
              <w:r>
                <w:rPr/>
                <w:delText xml:space="preserve"> 熟悉需求管理工具与教学</w:delText>
              </w:r>
            </w:del>
            <w:del w:id="2735" w:author="hyx" w:date="2018-11-10T15:23:00Z">
              <w:r>
                <w:rPr>
                  <w:rFonts w:hint="eastAsia"/>
                </w:rPr>
                <w:delText>；③徐双铅：</w:delText>
              </w:r>
            </w:del>
            <w:del w:id="2736" w:author="hyx" w:date="2018-11-10T15:23:00Z">
              <w:r>
                <w:rPr/>
                <w:delText xml:space="preserve"> 熟悉Axure rp </w:delText>
              </w:r>
            </w:del>
            <w:del w:id="2737" w:author="hyx" w:date="2018-11-10T15:23:00Z">
              <w:r>
                <w:rPr>
                  <w:rFonts w:hint="eastAsia"/>
                </w:rPr>
                <w:delText>；④吕迪：</w:delText>
              </w:r>
            </w:del>
            <w:del w:id="2738" w:author="hyx" w:date="2018-11-10T15:23:00Z">
              <w:r>
                <w:rPr/>
                <w:delText xml:space="preserve"> 熟悉UML建模工具与教学</w:delText>
              </w:r>
            </w:del>
          </w:p>
          <w:p>
            <w:pPr>
              <w:ind w:firstLine="420"/>
              <w:rPr>
                <w:del w:id="2739" w:author="hyx" w:date="2018-11-10T15:23:00Z"/>
              </w:rPr>
            </w:pPr>
            <w:del w:id="2740" w:author="hyx" w:date="2018-11-10T15:23:00Z">
              <w:r>
                <w:rPr>
                  <w:rFonts w:hint="eastAsia"/>
                </w:rPr>
                <w:delText>；⑤陈俊仁：</w:delText>
              </w:r>
            </w:del>
            <w:del w:id="2741" w:author="hyx" w:date="2018-11-10T15:23:00Z">
              <w:r>
                <w:rPr/>
                <w:delText xml:space="preserve"> git</w:delText>
              </w:r>
            </w:del>
            <w:del w:id="2742" w:author="hyx" w:date="2018-11-10T15:23:00Z">
              <w:r>
                <w:rPr>
                  <w:rFonts w:hint="eastAsia"/>
                </w:rPr>
                <w:delText>）</w:delText>
              </w:r>
            </w:del>
          </w:p>
        </w:tc>
        <w:tc>
          <w:tcPr>
            <w:tcW w:w="1157" w:type="dxa"/>
            <w:shd w:val="clear" w:color="auto" w:fill="auto"/>
            <w:tcPrChange w:id="2743" w:author="hyx" w:date="2018-11-10T14:45:00Z">
              <w:tcPr>
                <w:tcW w:w="1157" w:type="dxa"/>
                <w:shd w:val="clear" w:color="auto" w:fill="auto"/>
              </w:tcPr>
            </w:tcPrChange>
          </w:tcPr>
          <w:p>
            <w:pPr>
              <w:ind w:firstLine="0"/>
              <w:rPr>
                <w:del w:id="2745" w:author="hyx" w:date="2018-11-10T15:23:00Z"/>
              </w:rPr>
              <w:pPrChange w:id="2744" w:author="hyx" w:date="2018-11-10T14:47:00Z">
                <w:pPr>
                  <w:ind w:firstLine="420"/>
                </w:pPr>
              </w:pPrChange>
            </w:pPr>
            <w:del w:id="2746" w:author="hyx" w:date="2018-11-10T15:23:00Z">
              <w:r>
                <w:rPr>
                  <w:rFonts w:hint="eastAsia"/>
                </w:rPr>
                <w:delText>高</w:delText>
              </w:r>
            </w:del>
          </w:p>
        </w:tc>
        <w:tc>
          <w:tcPr>
            <w:tcW w:w="1157" w:type="dxa"/>
            <w:shd w:val="clear" w:color="auto" w:fill="auto"/>
            <w:tcPrChange w:id="2747" w:author="hyx" w:date="2018-11-10T14:45:00Z">
              <w:tcPr>
                <w:tcW w:w="1157" w:type="dxa"/>
                <w:shd w:val="clear" w:color="auto" w:fill="auto"/>
              </w:tcPr>
            </w:tcPrChange>
          </w:tcPr>
          <w:p>
            <w:pPr>
              <w:ind w:firstLine="0"/>
              <w:rPr>
                <w:del w:id="2749" w:author="hyx" w:date="2018-11-10T15:23:00Z"/>
              </w:rPr>
              <w:pPrChange w:id="2748" w:author="hyx" w:date="2018-11-10T14:47:00Z">
                <w:pPr>
                  <w:ind w:firstLine="420"/>
                </w:pPr>
              </w:pPrChange>
            </w:pPr>
            <w:del w:id="2750" w:author="hyx" w:date="2018-11-10T15:23:00Z">
              <w:r>
                <w:rPr>
                  <w:rFonts w:hint="eastAsia"/>
                </w:rPr>
                <w:delText>显著</w:delText>
              </w:r>
            </w:del>
          </w:p>
        </w:tc>
        <w:tc>
          <w:tcPr>
            <w:tcW w:w="1130" w:type="dxa"/>
            <w:shd w:val="clear" w:color="auto" w:fill="auto"/>
            <w:tcPrChange w:id="2751" w:author="hyx" w:date="2018-11-10T14:45:00Z">
              <w:tcPr>
                <w:tcW w:w="1130" w:type="dxa"/>
                <w:shd w:val="clear" w:color="auto" w:fill="auto"/>
              </w:tcPr>
            </w:tcPrChange>
          </w:tcPr>
          <w:p>
            <w:pPr>
              <w:ind w:firstLine="0"/>
              <w:rPr>
                <w:del w:id="2753" w:author="hyx" w:date="2018-11-10T15:23:00Z"/>
              </w:rPr>
              <w:pPrChange w:id="2752" w:author="hyx" w:date="2018-11-10T14:47:00Z">
                <w:pPr>
                  <w:ind w:firstLine="420"/>
                </w:pPr>
              </w:pPrChange>
            </w:pPr>
            <w:del w:id="2754" w:author="hyx" w:date="2018-11-10T15:23:00Z">
              <w:r>
                <w:rPr>
                  <w:rFonts w:hint="eastAsia"/>
                </w:rPr>
                <w:delText>R13</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755"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2755" w:author="hyx" w:date="2018-11-10T14:45:00Z">
            <w:trPr>
              <w:trHeight w:val="1476" w:hRule="atLeast"/>
            </w:trPr>
          </w:trPrChange>
        </w:trPr>
        <w:tc>
          <w:tcPr>
            <w:tcW w:w="1167" w:type="dxa"/>
            <w:shd w:val="clear" w:color="auto" w:fill="auto"/>
            <w:tcPrChange w:id="2756" w:author="hyx" w:date="2018-11-10T14:45:00Z">
              <w:tcPr>
                <w:tcW w:w="1167" w:type="dxa"/>
                <w:shd w:val="clear" w:color="auto" w:fill="auto"/>
              </w:tcPr>
            </w:tcPrChange>
          </w:tcPr>
          <w:p>
            <w:pPr>
              <w:ind w:firstLine="0"/>
              <w:pPrChange w:id="2757" w:author="hyx" w:date="2018-11-10T14:47:00Z">
                <w:pPr>
                  <w:ind w:firstLine="420"/>
                </w:pPr>
              </w:pPrChange>
            </w:pPr>
            <w:r>
              <w:rPr>
                <w:rFonts w:hint="eastAsia"/>
              </w:rPr>
              <w:t>界面</w:t>
            </w:r>
            <w:r>
              <w:t>原型不被用户认可</w:t>
            </w:r>
          </w:p>
        </w:tc>
        <w:tc>
          <w:tcPr>
            <w:tcW w:w="1157" w:type="dxa"/>
            <w:shd w:val="clear" w:color="auto" w:fill="auto"/>
            <w:tcPrChange w:id="2758" w:author="hyx" w:date="2018-11-10T14:45:00Z">
              <w:tcPr>
                <w:tcW w:w="1157" w:type="dxa"/>
                <w:shd w:val="clear" w:color="auto" w:fill="auto"/>
              </w:tcPr>
            </w:tcPrChange>
          </w:tcPr>
          <w:p>
            <w:pPr>
              <w:rPr>
                <w:b/>
              </w:rPr>
            </w:pPr>
            <w:r>
              <w:rPr>
                <w:rFonts w:hint="eastAsia"/>
                <w:bCs/>
              </w:rPr>
              <w:t>参与</w:t>
            </w:r>
            <w:r>
              <w:rPr>
                <w:bCs/>
              </w:rPr>
              <w:t>者</w:t>
            </w:r>
          </w:p>
        </w:tc>
        <w:tc>
          <w:tcPr>
            <w:tcW w:w="903" w:type="dxa"/>
            <w:shd w:val="clear" w:color="auto" w:fill="auto"/>
            <w:tcPrChange w:id="2759" w:author="hyx" w:date="2018-11-10T14:45:00Z">
              <w:tcPr>
                <w:tcW w:w="1157" w:type="dxa"/>
                <w:gridSpan w:val="2"/>
                <w:shd w:val="clear" w:color="auto" w:fill="auto"/>
              </w:tcPr>
            </w:tcPrChange>
          </w:tcPr>
          <w:p>
            <w:pPr>
              <w:ind w:firstLine="0"/>
              <w:pPrChange w:id="2760" w:author="hyx" w:date="2018-11-10T14:47:00Z">
                <w:pPr>
                  <w:ind w:firstLine="420"/>
                </w:pPr>
              </w:pPrChange>
            </w:pPr>
            <w:r>
              <w:rPr>
                <w:rFonts w:hint="eastAsia"/>
              </w:rPr>
              <w:t>高</w:t>
            </w:r>
          </w:p>
        </w:tc>
        <w:tc>
          <w:tcPr>
            <w:tcW w:w="1625" w:type="dxa"/>
            <w:shd w:val="clear" w:color="auto" w:fill="auto"/>
            <w:tcPrChange w:id="2761" w:author="hyx" w:date="2018-11-10T14:45:00Z">
              <w:tcPr>
                <w:tcW w:w="1371" w:type="dxa"/>
                <w:shd w:val="clear" w:color="auto" w:fill="auto"/>
              </w:tcPr>
            </w:tcPrChange>
          </w:tcPr>
          <w:p>
            <w:pPr>
              <w:ind w:firstLine="0"/>
              <w:pPrChange w:id="2762" w:author="hyx" w:date="2018-11-10T14:47:00Z">
                <w:pPr>
                  <w:ind w:firstLine="420"/>
                </w:pPr>
              </w:pPrChange>
            </w:pPr>
            <w:r>
              <w:rPr>
                <w:rFonts w:hint="eastAsia"/>
                <w:color w:val="000000"/>
                <w:szCs w:val="21"/>
              </w:rPr>
              <w:t>界面负责人（陈苏民）</w:t>
            </w:r>
            <w:del w:id="2763" w:author="hyx" w:date="2018-11-11T18:36:00Z">
              <w:r>
                <w:rPr>
                  <w:rFonts w:hint="eastAsia"/>
                  <w:color w:val="000000"/>
                  <w:szCs w:val="21"/>
                </w:rPr>
                <w:delText>14.</w:delText>
              </w:r>
            </w:del>
            <w:del w:id="2764" w:author="hyx" w:date="2018-11-11T18:36:00Z">
              <w:r>
                <w:rPr>
                  <w:rFonts w:hint="eastAsia"/>
                </w:rPr>
                <w:delText xml:space="preserve"> </w:delText>
              </w:r>
            </w:del>
            <w:r>
              <w:rPr>
                <w:rFonts w:hint="eastAsia"/>
              </w:rPr>
              <w:t>采用</w:t>
            </w:r>
            <w:r>
              <w:t>快速的手工画图，让用户确认</w:t>
            </w:r>
            <w:r>
              <w:rPr>
                <w:rFonts w:hint="eastAsia"/>
              </w:rPr>
              <w:t>并</w:t>
            </w:r>
            <w:r>
              <w:t>签字或录音</w:t>
            </w:r>
          </w:p>
        </w:tc>
        <w:tc>
          <w:tcPr>
            <w:tcW w:w="1157" w:type="dxa"/>
            <w:shd w:val="clear" w:color="auto" w:fill="auto"/>
            <w:tcPrChange w:id="2765" w:author="hyx" w:date="2018-11-10T14:45:00Z">
              <w:tcPr>
                <w:tcW w:w="1157" w:type="dxa"/>
                <w:shd w:val="clear" w:color="auto" w:fill="auto"/>
              </w:tcPr>
            </w:tcPrChange>
          </w:tcPr>
          <w:p>
            <w:pPr>
              <w:ind w:firstLine="0"/>
              <w:pPrChange w:id="2766" w:author="hyx" w:date="2018-11-10T14:47:00Z">
                <w:pPr>
                  <w:ind w:firstLine="420"/>
                </w:pPr>
              </w:pPrChange>
            </w:pPr>
            <w:r>
              <w:rPr>
                <w:rFonts w:hint="eastAsia"/>
              </w:rPr>
              <w:t>高</w:t>
            </w:r>
          </w:p>
        </w:tc>
        <w:tc>
          <w:tcPr>
            <w:tcW w:w="1157" w:type="dxa"/>
            <w:shd w:val="clear" w:color="auto" w:fill="auto"/>
            <w:tcPrChange w:id="2767" w:author="hyx" w:date="2018-11-10T14:45:00Z">
              <w:tcPr>
                <w:tcW w:w="1157" w:type="dxa"/>
                <w:shd w:val="clear" w:color="auto" w:fill="auto"/>
              </w:tcPr>
            </w:tcPrChange>
          </w:tcPr>
          <w:p>
            <w:pPr>
              <w:ind w:firstLine="0"/>
              <w:pPrChange w:id="2768" w:author="hyx" w:date="2018-11-10T14:47:00Z">
                <w:pPr>
                  <w:ind w:firstLine="420"/>
                </w:pPr>
              </w:pPrChange>
            </w:pPr>
            <w:r>
              <w:rPr>
                <w:rFonts w:hint="eastAsia"/>
              </w:rPr>
              <w:t>高</w:t>
            </w:r>
          </w:p>
        </w:tc>
        <w:tc>
          <w:tcPr>
            <w:tcW w:w="1130" w:type="dxa"/>
            <w:shd w:val="clear" w:color="auto" w:fill="auto"/>
            <w:tcPrChange w:id="2769" w:author="hyx" w:date="2018-11-10T14:45:00Z">
              <w:tcPr>
                <w:tcW w:w="1130" w:type="dxa"/>
                <w:shd w:val="clear" w:color="auto" w:fill="auto"/>
              </w:tcPr>
            </w:tcPrChange>
          </w:tcPr>
          <w:p>
            <w:pPr>
              <w:ind w:firstLine="0"/>
              <w:pPrChange w:id="2770" w:author="hyx" w:date="2018-11-10T14:47:00Z">
                <w:pPr>
                  <w:ind w:firstLine="420"/>
                </w:pPr>
              </w:pPrChange>
            </w:pPr>
            <w:r>
              <w:rPr>
                <w:rFonts w:hint="eastAsia"/>
              </w:rPr>
              <w:t>R1</w:t>
            </w:r>
            <w:ins w:id="2771" w:author="hyx" w:date="2018-11-10T15:25:00Z">
              <w:r>
                <w:rPr/>
                <w:t>3</w:t>
              </w:r>
            </w:ins>
            <w:del w:id="2772" w:author="hyx" w:date="2018-11-10T15:25:00Z">
              <w:r>
                <w:rPr>
                  <w:rFonts w:hint="eastAsia"/>
                </w:rPr>
                <w:delText>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774"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del w:id="2773" w:author="hyx" w:date="2018-11-10T15:25:00Z"/>
          <w:trPrChange w:id="2774" w:author="hyx" w:date="2018-11-10T14:45:00Z">
            <w:trPr>
              <w:trHeight w:val="1476" w:hRule="atLeast"/>
            </w:trPr>
          </w:trPrChange>
        </w:trPr>
        <w:tc>
          <w:tcPr>
            <w:tcW w:w="1167" w:type="dxa"/>
            <w:shd w:val="clear" w:color="auto" w:fill="auto"/>
            <w:tcPrChange w:id="2775" w:author="hyx" w:date="2018-11-10T14:45:00Z">
              <w:tcPr>
                <w:tcW w:w="1167" w:type="dxa"/>
                <w:shd w:val="clear" w:color="auto" w:fill="auto"/>
              </w:tcPr>
            </w:tcPrChange>
          </w:tcPr>
          <w:p>
            <w:pPr>
              <w:ind w:firstLine="0"/>
              <w:rPr>
                <w:del w:id="2777" w:author="hyx" w:date="2018-11-10T15:25:00Z"/>
              </w:rPr>
              <w:pPrChange w:id="2776" w:author="hyx" w:date="2018-11-10T14:47:00Z">
                <w:pPr>
                  <w:ind w:firstLine="420"/>
                </w:pPr>
              </w:pPrChange>
            </w:pPr>
            <w:del w:id="2778" w:author="hyx" w:date="2018-11-10T15:25:00Z">
              <w:r>
                <w:rPr>
                  <w:rFonts w:hint="eastAsia"/>
                </w:rPr>
                <w:delText>组员</w:delText>
              </w:r>
            </w:del>
            <w:del w:id="2779" w:author="hyx" w:date="2018-11-10T15:25:00Z">
              <w:r>
                <w:rPr/>
                <w:delText>生病请假或者其他方式离开工作岗位</w:delText>
              </w:r>
            </w:del>
          </w:p>
        </w:tc>
        <w:tc>
          <w:tcPr>
            <w:tcW w:w="1157" w:type="dxa"/>
            <w:shd w:val="clear" w:color="auto" w:fill="auto"/>
            <w:tcPrChange w:id="2780" w:author="hyx" w:date="2018-11-10T14:45:00Z">
              <w:tcPr>
                <w:tcW w:w="1157" w:type="dxa"/>
                <w:shd w:val="clear" w:color="auto" w:fill="auto"/>
              </w:tcPr>
            </w:tcPrChange>
          </w:tcPr>
          <w:p>
            <w:pPr>
              <w:ind w:firstLine="0" w:firstLineChars="0"/>
              <w:rPr>
                <w:del w:id="2782" w:author="hyx" w:date="2018-11-10T15:25:00Z"/>
                <w:b/>
              </w:rPr>
              <w:pPrChange w:id="2781" w:author="hyx" w:date="2018-11-10T14:47:00Z">
                <w:pPr>
                  <w:ind w:firstLine="198" w:firstLineChars="94"/>
                </w:pPr>
              </w:pPrChange>
            </w:pPr>
            <w:del w:id="2783" w:author="hyx" w:date="2018-11-10T15:25:00Z">
              <w:r>
                <w:rPr>
                  <w:rFonts w:hint="eastAsia"/>
                  <w:b/>
                </w:rPr>
                <w:delText>结构</w:delText>
              </w:r>
            </w:del>
          </w:p>
        </w:tc>
        <w:tc>
          <w:tcPr>
            <w:tcW w:w="903" w:type="dxa"/>
            <w:shd w:val="clear" w:color="auto" w:fill="auto"/>
            <w:tcPrChange w:id="2784" w:author="hyx" w:date="2018-11-10T14:45:00Z">
              <w:tcPr>
                <w:tcW w:w="1157" w:type="dxa"/>
                <w:gridSpan w:val="2"/>
                <w:shd w:val="clear" w:color="auto" w:fill="auto"/>
              </w:tcPr>
            </w:tcPrChange>
          </w:tcPr>
          <w:p>
            <w:pPr>
              <w:ind w:firstLine="0"/>
              <w:rPr>
                <w:del w:id="2786" w:author="hyx" w:date="2018-11-10T15:25:00Z"/>
              </w:rPr>
              <w:pPrChange w:id="2785" w:author="hyx" w:date="2018-11-10T14:47:00Z">
                <w:pPr>
                  <w:ind w:firstLine="420"/>
                </w:pPr>
              </w:pPrChange>
            </w:pPr>
            <w:del w:id="2787" w:author="hyx" w:date="2018-11-10T15:25:00Z">
              <w:r>
                <w:rPr>
                  <w:rFonts w:hint="eastAsia"/>
                </w:rPr>
                <w:delText>中</w:delText>
              </w:r>
            </w:del>
          </w:p>
        </w:tc>
        <w:tc>
          <w:tcPr>
            <w:tcW w:w="1625" w:type="dxa"/>
            <w:shd w:val="clear" w:color="auto" w:fill="auto"/>
            <w:tcPrChange w:id="2788" w:author="hyx" w:date="2018-11-10T14:45:00Z">
              <w:tcPr>
                <w:tcW w:w="1371" w:type="dxa"/>
                <w:shd w:val="clear" w:color="auto" w:fill="auto"/>
              </w:tcPr>
            </w:tcPrChange>
          </w:tcPr>
          <w:p>
            <w:pPr>
              <w:ind w:firstLine="0"/>
              <w:rPr>
                <w:del w:id="2790" w:author="hyx" w:date="2018-11-10T15:25:00Z"/>
              </w:rPr>
              <w:pPrChange w:id="2789" w:author="hyx" w:date="2018-11-10T14:47:00Z">
                <w:pPr>
                  <w:ind w:firstLine="420"/>
                </w:pPr>
              </w:pPrChange>
            </w:pPr>
            <w:del w:id="2791" w:author="hyx" w:date="2018-11-10T15:25:00Z">
              <w:r>
                <w:rPr>
                  <w:rFonts w:hint="eastAsia"/>
                </w:rPr>
                <w:delText>设置</w:delText>
              </w:r>
            </w:del>
            <w:del w:id="2792" w:author="hyx" w:date="2018-11-10T15:25:00Z">
              <w:r>
                <w:rPr/>
                <w:delText>替补人员</w:delText>
              </w:r>
            </w:del>
          </w:p>
        </w:tc>
        <w:tc>
          <w:tcPr>
            <w:tcW w:w="1157" w:type="dxa"/>
            <w:shd w:val="clear" w:color="auto" w:fill="auto"/>
            <w:tcPrChange w:id="2793" w:author="hyx" w:date="2018-11-10T14:45:00Z">
              <w:tcPr>
                <w:tcW w:w="1157" w:type="dxa"/>
                <w:shd w:val="clear" w:color="auto" w:fill="auto"/>
              </w:tcPr>
            </w:tcPrChange>
          </w:tcPr>
          <w:p>
            <w:pPr>
              <w:ind w:firstLine="0"/>
              <w:rPr>
                <w:del w:id="2795" w:author="hyx" w:date="2018-11-10T15:25:00Z"/>
              </w:rPr>
              <w:pPrChange w:id="2794" w:author="hyx" w:date="2018-11-10T14:47:00Z">
                <w:pPr>
                  <w:ind w:firstLine="420"/>
                </w:pPr>
              </w:pPrChange>
            </w:pPr>
            <w:del w:id="2796" w:author="hyx" w:date="2018-11-10T15:25:00Z">
              <w:r>
                <w:rPr>
                  <w:rFonts w:hint="eastAsia"/>
                </w:rPr>
                <w:delText>高</w:delText>
              </w:r>
            </w:del>
          </w:p>
        </w:tc>
        <w:tc>
          <w:tcPr>
            <w:tcW w:w="1157" w:type="dxa"/>
            <w:shd w:val="clear" w:color="auto" w:fill="auto"/>
            <w:tcPrChange w:id="2797" w:author="hyx" w:date="2018-11-10T14:45:00Z">
              <w:tcPr>
                <w:tcW w:w="1157" w:type="dxa"/>
                <w:shd w:val="clear" w:color="auto" w:fill="auto"/>
              </w:tcPr>
            </w:tcPrChange>
          </w:tcPr>
          <w:p>
            <w:pPr>
              <w:ind w:firstLine="0"/>
              <w:rPr>
                <w:del w:id="2799" w:author="hyx" w:date="2018-11-10T15:25:00Z"/>
              </w:rPr>
              <w:pPrChange w:id="2798" w:author="hyx" w:date="2018-11-10T14:47:00Z">
                <w:pPr>
                  <w:ind w:firstLine="420"/>
                </w:pPr>
              </w:pPrChange>
            </w:pPr>
            <w:del w:id="2800" w:author="hyx" w:date="2018-11-10T15:25:00Z">
              <w:r>
                <w:rPr>
                  <w:rFonts w:hint="eastAsia"/>
                </w:rPr>
                <w:delText>低</w:delText>
              </w:r>
            </w:del>
          </w:p>
        </w:tc>
        <w:tc>
          <w:tcPr>
            <w:tcW w:w="1130" w:type="dxa"/>
            <w:shd w:val="clear" w:color="auto" w:fill="auto"/>
            <w:tcPrChange w:id="2801" w:author="hyx" w:date="2018-11-10T14:45:00Z">
              <w:tcPr>
                <w:tcW w:w="1130" w:type="dxa"/>
                <w:shd w:val="clear" w:color="auto" w:fill="auto"/>
              </w:tcPr>
            </w:tcPrChange>
          </w:tcPr>
          <w:p>
            <w:pPr>
              <w:ind w:firstLine="0"/>
              <w:rPr>
                <w:del w:id="2803" w:author="hyx" w:date="2018-11-10T15:25:00Z"/>
              </w:rPr>
              <w:pPrChange w:id="2802" w:author="hyx" w:date="2018-11-10T14:47:00Z">
                <w:pPr>
                  <w:ind w:firstLine="420"/>
                </w:pPr>
              </w:pPrChange>
            </w:pPr>
            <w:del w:id="2804" w:author="hyx" w:date="2018-11-10T15:25:00Z">
              <w:r>
                <w:rPr>
                  <w:rFonts w:hint="eastAsia"/>
                </w:rPr>
                <w:delText>R15</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805"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2805" w:author="hyx" w:date="2018-11-10T14:45:00Z">
            <w:trPr>
              <w:trHeight w:val="1476" w:hRule="atLeast"/>
            </w:trPr>
          </w:trPrChange>
        </w:trPr>
        <w:tc>
          <w:tcPr>
            <w:tcW w:w="1167" w:type="dxa"/>
            <w:shd w:val="clear" w:color="auto" w:fill="auto"/>
            <w:tcPrChange w:id="2806" w:author="hyx" w:date="2018-11-10T14:45:00Z">
              <w:tcPr>
                <w:tcW w:w="1167" w:type="dxa"/>
                <w:shd w:val="clear" w:color="auto" w:fill="auto"/>
              </w:tcPr>
            </w:tcPrChange>
          </w:tcPr>
          <w:p>
            <w:pPr>
              <w:ind w:firstLine="0"/>
              <w:pPrChange w:id="2807" w:author="hyx" w:date="2018-11-10T14:47:00Z">
                <w:pPr>
                  <w:ind w:firstLine="420"/>
                </w:pPr>
              </w:pPrChange>
            </w:pPr>
            <w:r>
              <w:rPr>
                <w:rFonts w:hint="eastAsia"/>
              </w:rPr>
              <w:t>电脑</w:t>
            </w:r>
            <w:r>
              <w:t>硬件不稳定造</w:t>
            </w:r>
            <w:r>
              <w:rPr>
                <w:rFonts w:hint="eastAsia"/>
              </w:rPr>
              <w:t>成</w:t>
            </w:r>
            <w:r>
              <w:t>文档丢失</w:t>
            </w:r>
          </w:p>
        </w:tc>
        <w:tc>
          <w:tcPr>
            <w:tcW w:w="1157" w:type="dxa"/>
            <w:shd w:val="clear" w:color="auto" w:fill="auto"/>
            <w:tcPrChange w:id="2808" w:author="hyx" w:date="2018-11-10T14:45:00Z">
              <w:tcPr>
                <w:tcW w:w="1157" w:type="dxa"/>
                <w:shd w:val="clear" w:color="auto" w:fill="auto"/>
              </w:tcPr>
            </w:tcPrChange>
          </w:tcPr>
          <w:p>
            <w:pPr>
              <w:rPr>
                <w:b/>
              </w:rPr>
            </w:pPr>
            <w:r>
              <w:rPr>
                <w:rFonts w:hint="eastAsia"/>
                <w:bCs/>
              </w:rPr>
              <w:t>技术</w:t>
            </w:r>
          </w:p>
        </w:tc>
        <w:tc>
          <w:tcPr>
            <w:tcW w:w="903" w:type="dxa"/>
            <w:shd w:val="clear" w:color="auto" w:fill="auto"/>
            <w:tcPrChange w:id="2809" w:author="hyx" w:date="2018-11-10T14:45:00Z">
              <w:tcPr>
                <w:tcW w:w="1157" w:type="dxa"/>
                <w:gridSpan w:val="2"/>
                <w:shd w:val="clear" w:color="auto" w:fill="auto"/>
              </w:tcPr>
            </w:tcPrChange>
          </w:tcPr>
          <w:p>
            <w:pPr>
              <w:ind w:firstLine="0"/>
              <w:pPrChange w:id="2810" w:author="hyx" w:date="2018-11-10T14:47:00Z">
                <w:pPr>
                  <w:ind w:firstLine="420"/>
                </w:pPr>
              </w:pPrChange>
            </w:pPr>
            <w:r>
              <w:rPr>
                <w:rFonts w:hint="eastAsia"/>
              </w:rPr>
              <w:t>高</w:t>
            </w:r>
          </w:p>
        </w:tc>
        <w:tc>
          <w:tcPr>
            <w:tcW w:w="1625" w:type="dxa"/>
            <w:shd w:val="clear" w:color="auto" w:fill="auto"/>
            <w:tcPrChange w:id="2811" w:author="hyx" w:date="2018-11-10T14:45:00Z">
              <w:tcPr>
                <w:tcW w:w="1371" w:type="dxa"/>
                <w:shd w:val="clear" w:color="auto" w:fill="auto"/>
              </w:tcPr>
            </w:tcPrChange>
          </w:tcPr>
          <w:p>
            <w:pPr>
              <w:ind w:firstLine="0"/>
              <w:pPrChange w:id="2812" w:author="hyx" w:date="2018-11-10T14:47:00Z">
                <w:pPr>
                  <w:ind w:firstLine="420"/>
                </w:pPr>
              </w:pPrChange>
            </w:pPr>
            <w:r>
              <w:rPr>
                <w:rFonts w:hint="eastAsia"/>
              </w:rPr>
              <w:t>配置管理员（陈俊仁）</w:t>
            </w:r>
            <w:del w:id="2813" w:author="hyx" w:date="2018-11-10T15:26:00Z">
              <w:r>
                <w:rPr>
                  <w:rFonts w:hint="eastAsia"/>
                </w:rPr>
                <w:delText>巧用GITHUB，qq,百度网盘等工具</w:delText>
              </w:r>
            </w:del>
            <w:ins w:id="2814" w:author="hyx" w:date="2018-11-10T15:26:00Z">
              <w:r>
                <w:rPr>
                  <w:rFonts w:hint="eastAsia"/>
                </w:rPr>
                <w:t>及时将数据上传至guthub</w:t>
              </w:r>
            </w:ins>
          </w:p>
        </w:tc>
        <w:tc>
          <w:tcPr>
            <w:tcW w:w="1157" w:type="dxa"/>
            <w:shd w:val="clear" w:color="auto" w:fill="auto"/>
            <w:tcPrChange w:id="2815" w:author="hyx" w:date="2018-11-10T14:45:00Z">
              <w:tcPr>
                <w:tcW w:w="1157" w:type="dxa"/>
                <w:shd w:val="clear" w:color="auto" w:fill="auto"/>
              </w:tcPr>
            </w:tcPrChange>
          </w:tcPr>
          <w:p>
            <w:pPr>
              <w:ind w:firstLine="0"/>
              <w:pPrChange w:id="2816" w:author="hyx" w:date="2018-11-10T14:47:00Z">
                <w:pPr>
                  <w:ind w:firstLine="420"/>
                </w:pPr>
              </w:pPrChange>
            </w:pPr>
            <w:r>
              <w:rPr>
                <w:rFonts w:hint="eastAsia"/>
              </w:rPr>
              <w:t>中</w:t>
            </w:r>
          </w:p>
        </w:tc>
        <w:tc>
          <w:tcPr>
            <w:tcW w:w="1157" w:type="dxa"/>
            <w:shd w:val="clear" w:color="auto" w:fill="auto"/>
            <w:tcPrChange w:id="2817" w:author="hyx" w:date="2018-11-10T14:45:00Z">
              <w:tcPr>
                <w:tcW w:w="1157" w:type="dxa"/>
                <w:shd w:val="clear" w:color="auto" w:fill="auto"/>
              </w:tcPr>
            </w:tcPrChange>
          </w:tcPr>
          <w:p>
            <w:pPr>
              <w:ind w:firstLine="0"/>
              <w:pPrChange w:id="2818" w:author="hyx" w:date="2018-11-10T14:47:00Z">
                <w:pPr>
                  <w:ind w:firstLine="420"/>
                </w:pPr>
              </w:pPrChange>
            </w:pPr>
            <w:r>
              <w:rPr>
                <w:rFonts w:hint="eastAsia"/>
              </w:rPr>
              <w:t>低</w:t>
            </w:r>
          </w:p>
        </w:tc>
        <w:tc>
          <w:tcPr>
            <w:tcW w:w="1130" w:type="dxa"/>
            <w:shd w:val="clear" w:color="auto" w:fill="auto"/>
            <w:tcPrChange w:id="2819" w:author="hyx" w:date="2018-11-10T14:45:00Z">
              <w:tcPr>
                <w:tcW w:w="1130" w:type="dxa"/>
                <w:shd w:val="clear" w:color="auto" w:fill="auto"/>
              </w:tcPr>
            </w:tcPrChange>
          </w:tcPr>
          <w:p>
            <w:pPr>
              <w:ind w:firstLine="0"/>
              <w:pPrChange w:id="2820" w:author="hyx" w:date="2018-11-10T14:47:00Z">
                <w:pPr>
                  <w:ind w:firstLine="420"/>
                </w:pPr>
              </w:pPrChange>
            </w:pPr>
            <w:r>
              <w:rPr>
                <w:rFonts w:hint="eastAsia"/>
              </w:rPr>
              <w:t>R1</w:t>
            </w:r>
            <w:ins w:id="2821" w:author="hyx" w:date="2018-11-10T15:26:00Z">
              <w:r>
                <w:rPr/>
                <w:t>4</w:t>
              </w:r>
            </w:ins>
            <w:del w:id="2822" w:author="hyx" w:date="2018-11-10T15:26:00Z">
              <w:r>
                <w:rPr>
                  <w:rFonts w:hint="eastAsia"/>
                </w:rPr>
                <w:delText>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823"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2823" w:author="hyx" w:date="2018-11-10T14:45:00Z">
            <w:trPr>
              <w:trHeight w:val="1476" w:hRule="atLeast"/>
            </w:trPr>
          </w:trPrChange>
        </w:trPr>
        <w:tc>
          <w:tcPr>
            <w:tcW w:w="1167" w:type="dxa"/>
            <w:shd w:val="clear" w:color="auto" w:fill="auto"/>
            <w:tcPrChange w:id="2824" w:author="hyx" w:date="2018-11-10T14:45:00Z">
              <w:tcPr>
                <w:tcW w:w="1167" w:type="dxa"/>
                <w:shd w:val="clear" w:color="auto" w:fill="auto"/>
              </w:tcPr>
            </w:tcPrChange>
          </w:tcPr>
          <w:p>
            <w:pPr>
              <w:ind w:firstLine="0"/>
              <w:pPrChange w:id="2825" w:author="hyx" w:date="2018-11-10T14:47:00Z">
                <w:pPr>
                  <w:ind w:firstLine="420"/>
                </w:pPr>
              </w:pPrChange>
            </w:pPr>
            <w:r>
              <w:rPr>
                <w:rFonts w:hint="eastAsia"/>
              </w:rPr>
              <w:t>组员</w:t>
            </w:r>
            <w:r>
              <w:t>考评不公平造成内部矛盾</w:t>
            </w:r>
          </w:p>
        </w:tc>
        <w:tc>
          <w:tcPr>
            <w:tcW w:w="1157" w:type="dxa"/>
            <w:shd w:val="clear" w:color="auto" w:fill="auto"/>
            <w:tcPrChange w:id="2826" w:author="hyx" w:date="2018-11-10T14:45:00Z">
              <w:tcPr>
                <w:tcW w:w="1157" w:type="dxa"/>
                <w:shd w:val="clear" w:color="auto" w:fill="auto"/>
              </w:tcPr>
            </w:tcPrChange>
          </w:tcPr>
          <w:p>
            <w:pPr>
              <w:rPr>
                <w:b/>
              </w:rPr>
            </w:pPr>
            <w:r>
              <w:rPr>
                <w:rFonts w:hint="eastAsia"/>
                <w:bCs/>
              </w:rPr>
              <w:t>参与者</w:t>
            </w:r>
          </w:p>
        </w:tc>
        <w:tc>
          <w:tcPr>
            <w:tcW w:w="903" w:type="dxa"/>
            <w:shd w:val="clear" w:color="auto" w:fill="auto"/>
            <w:tcPrChange w:id="2827" w:author="hyx" w:date="2018-11-10T14:45:00Z">
              <w:tcPr>
                <w:tcW w:w="1157" w:type="dxa"/>
                <w:gridSpan w:val="2"/>
                <w:shd w:val="clear" w:color="auto" w:fill="auto"/>
              </w:tcPr>
            </w:tcPrChange>
          </w:tcPr>
          <w:p>
            <w:pPr>
              <w:ind w:firstLine="0"/>
              <w:pPrChange w:id="2828" w:author="hyx" w:date="2018-11-10T14:47:00Z">
                <w:pPr>
                  <w:ind w:firstLine="420"/>
                </w:pPr>
              </w:pPrChange>
            </w:pPr>
            <w:r>
              <w:rPr>
                <w:rFonts w:hint="eastAsia"/>
              </w:rPr>
              <w:t>中</w:t>
            </w:r>
          </w:p>
        </w:tc>
        <w:tc>
          <w:tcPr>
            <w:tcW w:w="1625" w:type="dxa"/>
            <w:shd w:val="clear" w:color="auto" w:fill="auto"/>
            <w:tcPrChange w:id="2829" w:author="hyx" w:date="2018-11-10T14:45:00Z">
              <w:tcPr>
                <w:tcW w:w="1371" w:type="dxa"/>
                <w:shd w:val="clear" w:color="auto" w:fill="auto"/>
              </w:tcPr>
            </w:tcPrChange>
          </w:tcPr>
          <w:p>
            <w:pPr>
              <w:ind w:firstLine="0"/>
              <w:pPrChange w:id="2830" w:author="hyx" w:date="2018-11-10T14:47:00Z">
                <w:pPr>
                  <w:ind w:firstLine="420"/>
                </w:pPr>
              </w:pPrChange>
            </w:pPr>
            <w:r>
              <w:rPr>
                <w:rFonts w:hint="eastAsia"/>
              </w:rPr>
              <w:t>项目经理（黄叶轩）</w:t>
            </w:r>
            <w:del w:id="2831" w:author="hyx" w:date="2018-11-10T15:26:00Z">
              <w:r>
                <w:rPr>
                  <w:rFonts w:hint="eastAsia"/>
                </w:rPr>
                <w:delText>加强共同，完善考评制度，以项目经理为中心</w:delText>
              </w:r>
            </w:del>
            <w:ins w:id="2832" w:author="hyx" w:date="2018-11-10T15:26:00Z">
              <w:r>
                <w:rPr>
                  <w:rFonts w:hint="eastAsia"/>
                </w:rPr>
                <w:t>分析原因，加强组内交流与沟通</w:t>
              </w:r>
            </w:ins>
          </w:p>
        </w:tc>
        <w:tc>
          <w:tcPr>
            <w:tcW w:w="1157" w:type="dxa"/>
            <w:shd w:val="clear" w:color="auto" w:fill="auto"/>
            <w:tcPrChange w:id="2833" w:author="hyx" w:date="2018-11-10T14:45:00Z">
              <w:tcPr>
                <w:tcW w:w="1157" w:type="dxa"/>
                <w:shd w:val="clear" w:color="auto" w:fill="auto"/>
              </w:tcPr>
            </w:tcPrChange>
          </w:tcPr>
          <w:p>
            <w:pPr>
              <w:ind w:firstLine="0"/>
              <w:pPrChange w:id="2834" w:author="hyx" w:date="2018-11-10T14:47:00Z">
                <w:pPr>
                  <w:ind w:firstLine="420"/>
                </w:pPr>
              </w:pPrChange>
            </w:pPr>
            <w:r>
              <w:rPr>
                <w:rFonts w:hint="eastAsia"/>
              </w:rPr>
              <w:t>低</w:t>
            </w:r>
          </w:p>
        </w:tc>
        <w:tc>
          <w:tcPr>
            <w:tcW w:w="1157" w:type="dxa"/>
            <w:shd w:val="clear" w:color="auto" w:fill="auto"/>
            <w:tcPrChange w:id="2835" w:author="hyx" w:date="2018-11-10T14:45:00Z">
              <w:tcPr>
                <w:tcW w:w="1157" w:type="dxa"/>
                <w:shd w:val="clear" w:color="auto" w:fill="auto"/>
              </w:tcPr>
            </w:tcPrChange>
          </w:tcPr>
          <w:p>
            <w:pPr>
              <w:ind w:firstLine="0"/>
              <w:pPrChange w:id="2836" w:author="hyx" w:date="2018-11-10T14:47:00Z">
                <w:pPr>
                  <w:ind w:firstLine="420"/>
                </w:pPr>
              </w:pPrChange>
            </w:pPr>
            <w:r>
              <w:rPr>
                <w:rFonts w:hint="eastAsia"/>
              </w:rPr>
              <w:t>高</w:t>
            </w:r>
          </w:p>
        </w:tc>
        <w:tc>
          <w:tcPr>
            <w:tcW w:w="1130" w:type="dxa"/>
            <w:shd w:val="clear" w:color="auto" w:fill="auto"/>
            <w:tcPrChange w:id="2837" w:author="hyx" w:date="2018-11-10T14:45:00Z">
              <w:tcPr>
                <w:tcW w:w="1130" w:type="dxa"/>
                <w:shd w:val="clear" w:color="auto" w:fill="auto"/>
              </w:tcPr>
            </w:tcPrChange>
          </w:tcPr>
          <w:p>
            <w:pPr>
              <w:ind w:firstLine="0"/>
              <w:pPrChange w:id="2838" w:author="hyx" w:date="2018-11-10T14:47:00Z">
                <w:pPr>
                  <w:ind w:firstLine="420"/>
                </w:pPr>
              </w:pPrChange>
            </w:pPr>
            <w:r>
              <w:rPr>
                <w:rFonts w:hint="eastAsia"/>
              </w:rPr>
              <w:t>R1</w:t>
            </w:r>
            <w:ins w:id="2839" w:author="hyx" w:date="2018-11-10T15:27:00Z">
              <w:r>
                <w:rPr/>
                <w:t>5</w:t>
              </w:r>
            </w:ins>
            <w:del w:id="2840" w:author="hyx" w:date="2018-11-10T15:27:00Z">
              <w:r>
                <w:rPr>
                  <w:rFonts w:hint="eastAsia"/>
                </w:rPr>
                <w:delText>7</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841"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2841" w:author="hyx" w:date="2018-11-10T14:45:00Z">
            <w:trPr>
              <w:trHeight w:val="1476" w:hRule="atLeast"/>
            </w:trPr>
          </w:trPrChange>
        </w:trPr>
        <w:tc>
          <w:tcPr>
            <w:tcW w:w="1167" w:type="dxa"/>
            <w:shd w:val="clear" w:color="auto" w:fill="auto"/>
            <w:tcPrChange w:id="2842" w:author="hyx" w:date="2018-11-10T14:45:00Z">
              <w:tcPr>
                <w:tcW w:w="1167" w:type="dxa"/>
                <w:shd w:val="clear" w:color="auto" w:fill="auto"/>
              </w:tcPr>
            </w:tcPrChange>
          </w:tcPr>
          <w:p>
            <w:pPr>
              <w:ind w:firstLine="0"/>
              <w:pPrChange w:id="2843" w:author="hyx" w:date="2018-11-10T14:47:00Z">
                <w:pPr>
                  <w:ind w:firstLine="420"/>
                </w:pPr>
              </w:pPrChange>
            </w:pPr>
            <w:r>
              <w:rPr>
                <w:rFonts w:hint="eastAsia"/>
              </w:rPr>
              <w:t>用户</w:t>
            </w:r>
            <w:r>
              <w:t>对</w:t>
            </w:r>
            <w:r>
              <w:rPr>
                <w:rFonts w:hint="eastAsia"/>
              </w:rPr>
              <w:t>界面</w:t>
            </w:r>
            <w:r>
              <w:t>原型</w:t>
            </w:r>
            <w:r>
              <w:rPr>
                <w:rFonts w:hint="eastAsia"/>
              </w:rPr>
              <w:t>有</w:t>
            </w:r>
            <w:r>
              <w:t>了</w:t>
            </w:r>
            <w:ins w:id="2844" w:author="hyx" w:date="2018-11-10T15:27:00Z">
              <w:r>
                <w:rPr>
                  <w:rFonts w:hint="eastAsia"/>
                </w:rPr>
                <w:t>提出了新的要求</w:t>
              </w:r>
            </w:ins>
            <w:del w:id="2845" w:author="hyx" w:date="2018-11-10T15:27:00Z">
              <w:r>
                <w:rPr>
                  <w:rFonts w:hint="eastAsia"/>
                </w:rPr>
                <w:delText>天马行空</w:delText>
              </w:r>
            </w:del>
            <w:del w:id="2846" w:author="hyx" w:date="2018-11-10T15:27:00Z">
              <w:r>
                <w:rPr/>
                <w:delText>的全新的提议</w:delText>
              </w:r>
            </w:del>
          </w:p>
        </w:tc>
        <w:tc>
          <w:tcPr>
            <w:tcW w:w="1157" w:type="dxa"/>
            <w:shd w:val="clear" w:color="auto" w:fill="auto"/>
            <w:tcPrChange w:id="2847" w:author="hyx" w:date="2018-11-10T14:45:00Z">
              <w:tcPr>
                <w:tcW w:w="1157" w:type="dxa"/>
                <w:shd w:val="clear" w:color="auto" w:fill="auto"/>
              </w:tcPr>
            </w:tcPrChange>
          </w:tcPr>
          <w:p>
            <w:pPr>
              <w:rPr>
                <w:b/>
              </w:rPr>
            </w:pPr>
            <w:r>
              <w:rPr>
                <w:rFonts w:hint="eastAsia"/>
                <w:bCs/>
              </w:rPr>
              <w:t>参与者</w:t>
            </w:r>
          </w:p>
        </w:tc>
        <w:tc>
          <w:tcPr>
            <w:tcW w:w="903" w:type="dxa"/>
            <w:shd w:val="clear" w:color="auto" w:fill="auto"/>
            <w:tcPrChange w:id="2848" w:author="hyx" w:date="2018-11-10T14:45:00Z">
              <w:tcPr>
                <w:tcW w:w="1157" w:type="dxa"/>
                <w:gridSpan w:val="2"/>
                <w:shd w:val="clear" w:color="auto" w:fill="auto"/>
              </w:tcPr>
            </w:tcPrChange>
          </w:tcPr>
          <w:p>
            <w:pPr>
              <w:ind w:firstLine="0"/>
              <w:pPrChange w:id="2849" w:author="hyx" w:date="2018-11-10T14:47:00Z">
                <w:pPr>
                  <w:ind w:firstLine="420"/>
                </w:pPr>
              </w:pPrChange>
            </w:pPr>
            <w:r>
              <w:rPr>
                <w:rFonts w:hint="eastAsia"/>
              </w:rPr>
              <w:t>高</w:t>
            </w:r>
          </w:p>
        </w:tc>
        <w:tc>
          <w:tcPr>
            <w:tcW w:w="1625" w:type="dxa"/>
            <w:shd w:val="clear" w:color="auto" w:fill="auto"/>
            <w:tcPrChange w:id="2850" w:author="hyx" w:date="2018-11-10T14:45:00Z">
              <w:tcPr>
                <w:tcW w:w="1371" w:type="dxa"/>
                <w:shd w:val="clear" w:color="auto" w:fill="auto"/>
              </w:tcPr>
            </w:tcPrChange>
          </w:tcPr>
          <w:p>
            <w:pPr>
              <w:ind w:firstLine="0"/>
              <w:pPrChange w:id="2851" w:author="hyx" w:date="2018-11-10T14:47:00Z">
                <w:pPr>
                  <w:ind w:firstLine="420"/>
                </w:pPr>
              </w:pPrChange>
            </w:pPr>
            <w:r>
              <w:rPr>
                <w:rFonts w:hint="eastAsia"/>
              </w:rPr>
              <w:t>项目经理（黄叶轩）</w:t>
            </w:r>
            <w:del w:id="2852" w:author="hyx" w:date="2018-11-10T15:27:00Z">
              <w:r>
                <w:rPr>
                  <w:rFonts w:hint="eastAsia"/>
                </w:rPr>
                <w:delText>加强与技术人员的同步沟通，确认工作量与可行性</w:delText>
              </w:r>
            </w:del>
            <w:ins w:id="2853" w:author="hyx" w:date="2018-11-10T15:27:00Z">
              <w:r>
                <w:rPr>
                  <w:rFonts w:hint="eastAsia"/>
                </w:rPr>
                <w:t>分析要求是否合理，若合理</w:t>
              </w:r>
            </w:ins>
            <w:ins w:id="2854" w:author="hyx" w:date="2018-11-10T15:28:00Z">
              <w:r>
                <w:rPr>
                  <w:rFonts w:hint="eastAsia"/>
                </w:rPr>
                <w:t>及时接收，若不合理，提供理由并拒绝</w:t>
              </w:r>
            </w:ins>
          </w:p>
        </w:tc>
        <w:tc>
          <w:tcPr>
            <w:tcW w:w="1157" w:type="dxa"/>
            <w:shd w:val="clear" w:color="auto" w:fill="auto"/>
            <w:tcPrChange w:id="2855" w:author="hyx" w:date="2018-11-10T14:45:00Z">
              <w:tcPr>
                <w:tcW w:w="1157" w:type="dxa"/>
                <w:shd w:val="clear" w:color="auto" w:fill="auto"/>
              </w:tcPr>
            </w:tcPrChange>
          </w:tcPr>
          <w:p>
            <w:pPr>
              <w:ind w:firstLine="0"/>
              <w:pPrChange w:id="2856" w:author="hyx" w:date="2018-11-10T14:47:00Z">
                <w:pPr>
                  <w:ind w:firstLine="420"/>
                </w:pPr>
              </w:pPrChange>
            </w:pPr>
            <w:r>
              <w:rPr>
                <w:rFonts w:hint="eastAsia"/>
              </w:rPr>
              <w:t>高</w:t>
            </w:r>
          </w:p>
        </w:tc>
        <w:tc>
          <w:tcPr>
            <w:tcW w:w="1157" w:type="dxa"/>
            <w:shd w:val="clear" w:color="auto" w:fill="auto"/>
            <w:tcPrChange w:id="2857" w:author="hyx" w:date="2018-11-10T14:45:00Z">
              <w:tcPr>
                <w:tcW w:w="1157" w:type="dxa"/>
                <w:shd w:val="clear" w:color="auto" w:fill="auto"/>
              </w:tcPr>
            </w:tcPrChange>
          </w:tcPr>
          <w:p>
            <w:pPr>
              <w:ind w:firstLine="0"/>
              <w:pPrChange w:id="2858" w:author="hyx" w:date="2018-11-10T14:47:00Z">
                <w:pPr>
                  <w:ind w:firstLine="420"/>
                </w:pPr>
              </w:pPrChange>
            </w:pPr>
            <w:r>
              <w:rPr>
                <w:rFonts w:hint="eastAsia"/>
              </w:rPr>
              <w:t>低</w:t>
            </w:r>
          </w:p>
        </w:tc>
        <w:tc>
          <w:tcPr>
            <w:tcW w:w="1130" w:type="dxa"/>
            <w:shd w:val="clear" w:color="auto" w:fill="auto"/>
            <w:tcPrChange w:id="2859" w:author="hyx" w:date="2018-11-10T14:45:00Z">
              <w:tcPr>
                <w:tcW w:w="1130" w:type="dxa"/>
                <w:shd w:val="clear" w:color="auto" w:fill="auto"/>
              </w:tcPr>
            </w:tcPrChange>
          </w:tcPr>
          <w:p>
            <w:pPr>
              <w:ind w:firstLine="0"/>
              <w:pPrChange w:id="2860" w:author="hyx" w:date="2018-11-10T14:47:00Z">
                <w:pPr>
                  <w:ind w:firstLine="420"/>
                </w:pPr>
              </w:pPrChange>
            </w:pPr>
            <w:r>
              <w:rPr>
                <w:rFonts w:hint="eastAsia"/>
              </w:rPr>
              <w:t>R1</w:t>
            </w:r>
            <w:ins w:id="2861" w:author="hyx" w:date="2018-11-10T15:28:00Z">
              <w:r>
                <w:rPr/>
                <w:t>6</w:t>
              </w:r>
            </w:ins>
            <w:del w:id="2862" w:author="hyx" w:date="2018-11-10T15:28:00Z">
              <w:r>
                <w:rPr>
                  <w:rFonts w:hint="eastAsia"/>
                </w:rPr>
                <w:delText>8</w:delText>
              </w:r>
            </w:del>
          </w:p>
        </w:tc>
      </w:tr>
    </w:tbl>
    <w:p/>
    <w:p/>
    <w:p/>
    <w:p>
      <w:pPr>
        <w:pStyle w:val="60"/>
      </w:pPr>
      <w:bookmarkStart w:id="141" w:name="_Toc23385"/>
      <w:r>
        <w:t>配置系统管理</w:t>
      </w:r>
      <w:bookmarkEnd w:id="141"/>
    </w:p>
    <w:p>
      <w:pPr>
        <w:pStyle w:val="70"/>
      </w:pPr>
      <w:bookmarkStart w:id="142" w:name="_Toc22998"/>
      <w:r>
        <w:rPr>
          <w:rFonts w:hint="eastAsia"/>
        </w:rPr>
        <w:t>配置项</w:t>
      </w:r>
      <w:bookmarkEnd w:id="142"/>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70"/>
      </w:pPr>
      <w:bookmarkStart w:id="143" w:name="_Toc19214"/>
      <w:r>
        <w:rPr>
          <w:rFonts w:hint="eastAsia"/>
        </w:rPr>
        <w:t>配置命名</w:t>
      </w:r>
      <w:bookmarkEnd w:id="143"/>
    </w:p>
    <w:p>
      <w:pPr>
        <w:ind w:firstLine="420"/>
      </w:pPr>
      <w:r>
        <w:rPr>
          <w:rFonts w:hint="eastAsia"/>
        </w:rPr>
        <w:t>组内文件命名规范为 [</w:t>
      </w:r>
      <w:r>
        <w:t>PRD-15]</w:t>
      </w:r>
      <w:r>
        <w:rPr>
          <w:rFonts w:hint="eastAsia"/>
        </w:rPr>
        <w:t>文件名</w:t>
      </w:r>
    </w:p>
    <w:p>
      <w:pPr>
        <w:ind w:firstLine="420"/>
      </w:pPr>
      <w:r>
        <w:rPr>
          <w:rFonts w:hint="eastAsia"/>
        </w:rPr>
        <w:t xml:space="preserve">如果是会议纪要，则需在文件名后加上日期，如 </w:t>
      </w:r>
      <w:ins w:id="2863" w:author="hyx" w:date="2018-11-10T19:48:00Z">
        <w:r>
          <w:rPr>
            <w:rFonts w:hint="eastAsia"/>
          </w:rPr>
          <w:t>[</w:t>
        </w:r>
      </w:ins>
      <w:ins w:id="2864" w:author="hyx" w:date="2018-11-10T19:48:00Z">
        <w:r>
          <w:rPr/>
          <w:t>PRD-15]</w:t>
        </w:r>
      </w:ins>
      <w:del w:id="2865" w:author="hyx" w:date="2018-11-10T19:48:00Z">
        <w:r>
          <w:rPr>
            <w:rFonts w:hint="eastAsia"/>
          </w:rPr>
          <w:delText>PRD</w:delText>
        </w:r>
      </w:del>
      <w:del w:id="2866" w:author="hyx" w:date="2018-11-10T19:48:00Z">
        <w:r>
          <w:rPr/>
          <w:delText>-2018-G15</w:delText>
        </w:r>
      </w:del>
      <w:del w:id="2867" w:author="hyx" w:date="2018-11-10T19:48:00Z">
        <w:r>
          <w:rPr>
            <w:rFonts w:hint="eastAsia"/>
          </w:rPr>
          <w:delText>-</w:delText>
        </w:r>
      </w:del>
      <w:r>
        <w:rPr>
          <w:rFonts w:hint="eastAsia"/>
        </w:rPr>
        <w:t>会议纪要-</w:t>
      </w:r>
      <w:r>
        <w:t>9.30</w:t>
      </w:r>
    </w:p>
    <w:p>
      <w:pPr>
        <w:pStyle w:val="70"/>
      </w:pPr>
      <w:bookmarkStart w:id="144" w:name="_Toc26314"/>
      <w:r>
        <w:rPr>
          <w:rFonts w:hint="eastAsia"/>
        </w:rPr>
        <w:t>标识代号</w:t>
      </w:r>
      <w:bookmarkEnd w:id="144"/>
    </w:p>
    <w:p>
      <w:pPr>
        <w:ind w:firstLine="420"/>
      </w:pPr>
      <w:r>
        <w:rPr>
          <w:rFonts w:hint="eastAsia"/>
        </w:rPr>
        <w:t>组内每个配置的文件都应该有一个唯一的标识（除会议纪要），命名规则为</w:t>
      </w:r>
      <w:ins w:id="2868" w:author="hyx" w:date="2018-11-10T19:48:00Z">
        <w:r>
          <w:rPr>
            <w:rFonts w:hint="eastAsia"/>
          </w:rPr>
          <w:t>[</w:t>
        </w:r>
      </w:ins>
      <w:ins w:id="2869" w:author="hyx" w:date="2018-11-10T19:48:00Z">
        <w:r>
          <w:rPr/>
          <w:t>PRD-15]</w:t>
        </w:r>
      </w:ins>
      <w:del w:id="2870" w:author="hyx" w:date="2018-11-10T19:48:00Z">
        <w:r>
          <w:rPr>
            <w:rFonts w:hint="eastAsia"/>
          </w:rPr>
          <w:delText>PRD</w:delText>
        </w:r>
      </w:del>
      <w:del w:id="2871" w:author="hyx" w:date="2018-11-10T19:48:00Z">
        <w:r>
          <w:rPr/>
          <w:delText>-2018-G15-</w:delText>
        </w:r>
      </w:del>
      <w:r>
        <w:rPr>
          <w:rFonts w:hint="eastAsia"/>
        </w:rPr>
        <w:t>其英文名的开头简写的大写，如有重复，则加上数字。如可行性分析报告的英文名为“F</w:t>
      </w:r>
      <w:r>
        <w:t>easibility study report</w:t>
      </w:r>
      <w:r>
        <w:rPr>
          <w:rFonts w:hint="eastAsia"/>
        </w:rPr>
        <w:t>”，其文件标识为：</w:t>
      </w:r>
      <w:ins w:id="2872" w:author="hyx" w:date="2018-11-10T19:49:00Z">
        <w:r>
          <w:rPr>
            <w:rFonts w:hint="eastAsia"/>
          </w:rPr>
          <w:t>[</w:t>
        </w:r>
      </w:ins>
      <w:ins w:id="2873" w:author="hyx" w:date="2018-11-10T19:49:00Z">
        <w:r>
          <w:rPr/>
          <w:t>PRD-15]</w:t>
        </w:r>
      </w:ins>
      <w:del w:id="2874" w:author="hyx" w:date="2018-11-10T19:49:00Z">
        <w:r>
          <w:rPr>
            <w:rFonts w:hint="eastAsia"/>
          </w:rPr>
          <w:delText>PRD</w:delText>
        </w:r>
      </w:del>
      <w:del w:id="2875" w:author="hyx" w:date="2018-11-10T19:49:00Z">
        <w:r>
          <w:rPr/>
          <w:delText>-2018-G15-</w:delText>
        </w:r>
      </w:del>
      <w:r>
        <w:t>FSR</w:t>
      </w:r>
      <w:r>
        <w:rPr>
          <w:rFonts w:hint="eastAsia"/>
        </w:rPr>
        <w:t>。</w:t>
      </w:r>
    </w:p>
    <w:p>
      <w:pPr>
        <w:pStyle w:val="62"/>
      </w:pPr>
      <w:bookmarkStart w:id="145" w:name="_Toc496816806"/>
      <w:bookmarkStart w:id="146" w:name="_Toc25884"/>
      <w:r>
        <w:t>版本管理</w:t>
      </w:r>
      <w:bookmarkEnd w:id="145"/>
      <w:bookmarkEnd w:id="146"/>
    </w:p>
    <w:p>
      <w:pPr>
        <w:pStyle w:val="70"/>
      </w:pPr>
      <w:bookmarkStart w:id="147" w:name="_Toc495750553"/>
      <w:bookmarkStart w:id="148" w:name="_Toc22155"/>
      <w:r>
        <w:rPr>
          <w:rFonts w:hint="eastAsia"/>
        </w:rPr>
        <w:t>版本格式</w:t>
      </w:r>
      <w:bookmarkEnd w:id="147"/>
      <w:bookmarkEnd w:id="148"/>
    </w:p>
    <w:p>
      <w:pPr>
        <w:ind w:firstLine="420"/>
      </w:pPr>
      <w:bookmarkStart w:id="149" w:name="_Toc276741007"/>
      <w:bookmarkStart w:id="150"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49"/>
    <w:bookmarkEnd w:id="150"/>
    <w:p>
      <w:pPr>
        <w:pStyle w:val="70"/>
      </w:pPr>
      <w:bookmarkStart w:id="151" w:name="_Toc495750554"/>
      <w:bookmarkStart w:id="152" w:name="_Toc23099"/>
      <w:r>
        <w:rPr>
          <w:rFonts w:hint="eastAsia"/>
        </w:rPr>
        <w:t>版本更新</w:t>
      </w:r>
      <w:bookmarkEnd w:id="151"/>
      <w:bookmarkEnd w:id="152"/>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2"/>
      </w:pPr>
      <w:bookmarkStart w:id="153" w:name="_Toc495750555"/>
      <w:bookmarkStart w:id="154" w:name="_Toc12190"/>
      <w:r>
        <w:t>Git</w:t>
      </w:r>
      <w:r>
        <w:rPr>
          <w:rFonts w:hint="eastAsia"/>
        </w:rPr>
        <w:t>使用策略</w:t>
      </w:r>
      <w:bookmarkEnd w:id="153"/>
      <w:bookmarkEnd w:id="154"/>
    </w:p>
    <w:p>
      <w:pPr>
        <w:pStyle w:val="70"/>
      </w:pPr>
      <w:bookmarkStart w:id="155" w:name="_Toc495750556"/>
      <w:bookmarkStart w:id="156" w:name="_Toc5328"/>
      <w:r>
        <w:rPr>
          <w:rFonts w:hint="eastAsia"/>
        </w:rPr>
        <w:t>基础知识</w:t>
      </w:r>
      <w:bookmarkEnd w:id="155"/>
      <w:bookmarkEnd w:id="156"/>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14"/>
        </w:numPr>
        <w:spacing w:line="240" w:lineRule="auto"/>
        <w:ind w:firstLineChars="0"/>
      </w:pPr>
      <w:r>
        <w:rPr>
          <w:rFonts w:hint="eastAsia"/>
        </w:rPr>
        <w:t>仓库：可以简单的理解为一个文件夹</w:t>
      </w:r>
    </w:p>
    <w:p>
      <w:pPr>
        <w:pStyle w:val="65"/>
        <w:numPr>
          <w:ilvl w:val="0"/>
          <w:numId w:val="14"/>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14"/>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14"/>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14"/>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14"/>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14"/>
        </w:numPr>
        <w:spacing w:line="240" w:lineRule="auto"/>
        <w:ind w:firstLineChars="0"/>
      </w:pPr>
      <w:r>
        <w:rPr>
          <w:rFonts w:hint="eastAsia"/>
        </w:rPr>
        <w:t>远程分支：即远程仓库上不同的分支，所拥有的不同版本，对所有组员可用。</w:t>
      </w:r>
    </w:p>
    <w:p>
      <w:pPr>
        <w:pStyle w:val="65"/>
        <w:numPr>
          <w:ilvl w:val="0"/>
          <w:numId w:val="14"/>
        </w:numPr>
        <w:spacing w:line="240" w:lineRule="auto"/>
        <w:ind w:firstLineChars="0"/>
      </w:pPr>
      <w:r>
        <w:rPr>
          <w:rFonts w:hint="eastAsia"/>
        </w:rPr>
        <w:t>本地分支：你为自己在本地的仓库建立的分支，你可以选择是否push它，使它成为远程分支。</w:t>
      </w:r>
    </w:p>
    <w:p>
      <w:pPr>
        <w:pStyle w:val="65"/>
        <w:numPr>
          <w:ilvl w:val="0"/>
          <w:numId w:val="14"/>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14"/>
        </w:numPr>
        <w:spacing w:line="240" w:lineRule="auto"/>
        <w:ind w:firstLineChars="0"/>
      </w:pPr>
      <w:r>
        <w:rPr>
          <w:rFonts w:hint="eastAsia"/>
        </w:rPr>
        <w:t>pull：将远程仓库上的内容同步到本地仓库上。</w:t>
      </w:r>
    </w:p>
    <w:p>
      <w:pPr>
        <w:pStyle w:val="65"/>
        <w:numPr>
          <w:ilvl w:val="0"/>
          <w:numId w:val="14"/>
        </w:numPr>
        <w:spacing w:line="240" w:lineRule="auto"/>
        <w:ind w:firstLineChars="0"/>
      </w:pPr>
      <w:r>
        <w:rPr>
          <w:rFonts w:hint="eastAsia"/>
        </w:rPr>
        <w:t>fetch：可以检测出远程仓库对于你的本地仓库有哪些更新。</w:t>
      </w:r>
    </w:p>
    <w:p>
      <w:pPr>
        <w:pStyle w:val="65"/>
        <w:numPr>
          <w:ilvl w:val="0"/>
          <w:numId w:val="14"/>
        </w:numPr>
        <w:spacing w:line="240" w:lineRule="auto"/>
        <w:ind w:firstLineChars="0"/>
      </w:pPr>
      <w:r>
        <w:rPr>
          <w:rFonts w:hint="eastAsia"/>
        </w:rPr>
        <w:t>master分支：主分支，上面的所有内容应保证是可用的、可发行的。</w:t>
      </w:r>
    </w:p>
    <w:p/>
    <w:p>
      <w:pPr>
        <w:pStyle w:val="70"/>
      </w:pPr>
      <w:bookmarkStart w:id="157" w:name="_Toc495750557"/>
      <w:bookmarkStart w:id="158" w:name="_Toc24859"/>
      <w:r>
        <w:rPr>
          <w:rFonts w:hint="eastAsia"/>
        </w:rPr>
        <w:t>注意点</w:t>
      </w:r>
      <w:bookmarkEnd w:id="157"/>
      <w:bookmarkEnd w:id="158"/>
    </w:p>
    <w:p>
      <w:pPr>
        <w:pStyle w:val="65"/>
        <w:numPr>
          <w:ilvl w:val="0"/>
          <w:numId w:val="14"/>
        </w:numPr>
        <w:spacing w:line="240" w:lineRule="auto"/>
        <w:ind w:firstLineChars="0"/>
      </w:pPr>
      <w:r>
        <w:rPr>
          <w:rFonts w:hint="eastAsia"/>
        </w:rPr>
        <w:t>push之前请先fetch，看看远程仓库目前是不是最新版本，如果是的话先pull下来，再push，防止冲突。</w:t>
      </w:r>
    </w:p>
    <w:p>
      <w:pPr>
        <w:pStyle w:val="65"/>
        <w:numPr>
          <w:ilvl w:val="0"/>
          <w:numId w:val="14"/>
        </w:numPr>
        <w:spacing w:line="240" w:lineRule="auto"/>
        <w:ind w:firstLineChars="0"/>
      </w:pPr>
      <w:r>
        <w:rPr>
          <w:rFonts w:hint="eastAsia"/>
        </w:rPr>
        <w:t>对于push时，备注应该详细，比如对哪些文件的哪些部分做了何种修改，而不要笼统的说修改了某个文件</w:t>
      </w:r>
    </w:p>
    <w:p>
      <w:pPr>
        <w:pStyle w:val="65"/>
        <w:spacing w:line="240" w:lineRule="auto"/>
        <w:ind w:left="360" w:firstLine="0" w:firstLineChars="0"/>
      </w:pPr>
    </w:p>
    <w:p>
      <w:pPr>
        <w:pStyle w:val="65"/>
        <w:spacing w:line="240" w:lineRule="auto"/>
        <w:ind w:left="360" w:firstLine="0" w:firstLineChars="0"/>
        <w:rPr>
          <w:ins w:id="2876" w:author="hyx" w:date="2018-11-11T18:49:00Z"/>
        </w:rPr>
      </w:pPr>
    </w:p>
    <w:p>
      <w:pPr>
        <w:pStyle w:val="65"/>
        <w:spacing w:line="240" w:lineRule="auto"/>
        <w:ind w:left="360" w:firstLine="0" w:firstLineChars="0"/>
      </w:pPr>
    </w:p>
    <w:p>
      <w:pPr>
        <w:pStyle w:val="70"/>
      </w:pPr>
      <w:bookmarkStart w:id="159" w:name="_Toc495750558"/>
      <w:bookmarkStart w:id="160" w:name="_Toc17606"/>
      <w:r>
        <w:rPr>
          <w:rFonts w:hint="eastAsia"/>
        </w:rPr>
        <w:t>使用场景</w:t>
      </w:r>
      <w:bookmarkEnd w:id="159"/>
      <w:bookmarkEnd w:id="160"/>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ind w:firstLine="361"/>
              <w:rPr>
                <w:b/>
                <w:sz w:val="20"/>
                <w:szCs w:val="20"/>
              </w:rPr>
            </w:pPr>
            <w:r>
              <w:rPr>
                <w:rFonts w:hint="eastAsia"/>
                <w:b/>
                <w:sz w:val="20"/>
                <w:szCs w:val="20"/>
              </w:rPr>
              <w:t>场景</w:t>
            </w:r>
          </w:p>
        </w:tc>
        <w:tc>
          <w:tcPr>
            <w:tcW w:w="851" w:type="dxa"/>
            <w:shd w:val="clear" w:color="auto" w:fill="BDD6EE" w:themeFill="accent1" w:themeFillTint="66"/>
          </w:tcPr>
          <w:p>
            <w:pPr>
              <w:ind w:firstLine="361"/>
              <w:rPr>
                <w:b/>
                <w:sz w:val="20"/>
                <w:szCs w:val="20"/>
              </w:rPr>
            </w:pPr>
            <w:r>
              <w:rPr>
                <w:rFonts w:hint="eastAsia"/>
                <w:b/>
                <w:sz w:val="20"/>
                <w:szCs w:val="20"/>
              </w:rPr>
              <w:t>权限</w:t>
            </w:r>
          </w:p>
        </w:tc>
        <w:tc>
          <w:tcPr>
            <w:tcW w:w="1134" w:type="dxa"/>
            <w:shd w:val="clear" w:color="auto" w:fill="BDD6EE" w:themeFill="accent1" w:themeFillTint="66"/>
          </w:tcPr>
          <w:p>
            <w:pPr>
              <w:ind w:firstLine="361"/>
              <w:rPr>
                <w:b/>
                <w:sz w:val="20"/>
                <w:szCs w:val="20"/>
              </w:rPr>
            </w:pPr>
            <w:r>
              <w:rPr>
                <w:rFonts w:hint="eastAsia"/>
                <w:b/>
                <w:sz w:val="20"/>
                <w:szCs w:val="20"/>
              </w:rPr>
              <w:t>操作分支</w:t>
            </w:r>
          </w:p>
        </w:tc>
        <w:tc>
          <w:tcPr>
            <w:tcW w:w="1559" w:type="dxa"/>
            <w:shd w:val="clear" w:color="auto" w:fill="BDD6EE" w:themeFill="accent1" w:themeFillTint="66"/>
          </w:tcPr>
          <w:p>
            <w:pPr>
              <w:ind w:firstLine="361"/>
              <w:rPr>
                <w:b/>
                <w:sz w:val="20"/>
                <w:szCs w:val="20"/>
              </w:rPr>
            </w:pPr>
            <w:r>
              <w:rPr>
                <w:rFonts w:hint="eastAsia"/>
                <w:b/>
                <w:sz w:val="20"/>
                <w:szCs w:val="20"/>
              </w:rPr>
              <w:t>所在目录</w:t>
            </w:r>
          </w:p>
        </w:tc>
        <w:tc>
          <w:tcPr>
            <w:tcW w:w="1701" w:type="dxa"/>
            <w:shd w:val="clear" w:color="auto" w:fill="BDD6EE" w:themeFill="accent1" w:themeFillTint="66"/>
          </w:tcPr>
          <w:p>
            <w:pPr>
              <w:ind w:firstLine="361"/>
              <w:rPr>
                <w:b/>
                <w:sz w:val="20"/>
                <w:szCs w:val="20"/>
              </w:rPr>
            </w:pPr>
            <w:r>
              <w:rPr>
                <w:rFonts w:hint="eastAsia"/>
                <w:b/>
                <w:sz w:val="20"/>
                <w:szCs w:val="20"/>
              </w:rPr>
              <w:t>上传注释示例</w:t>
            </w:r>
          </w:p>
        </w:tc>
        <w:tc>
          <w:tcPr>
            <w:tcW w:w="2552" w:type="dxa"/>
            <w:shd w:val="clear" w:color="auto" w:fill="BDD6EE" w:themeFill="accent1" w:themeFillTint="66"/>
          </w:tcPr>
          <w:p>
            <w:pPr>
              <w:ind w:firstLine="361"/>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sz w:val="20"/>
                <w:szCs w:val="20"/>
              </w:rPr>
              <w:t>master</w:t>
            </w:r>
          </w:p>
        </w:tc>
        <w:tc>
          <w:tcPr>
            <w:tcW w:w="1559" w:type="dxa"/>
          </w:tcPr>
          <w:p>
            <w:pPr>
              <w:rPr>
                <w:sz w:val="20"/>
                <w:szCs w:val="20"/>
              </w:rPr>
            </w:pPr>
            <w:r>
              <w:rPr>
                <w:rFonts w:hint="eastAsia"/>
                <w:sz w:val="20"/>
                <w:szCs w:val="20"/>
              </w:rPr>
              <w:t>非受控文件/0x</w:t>
            </w:r>
            <w:r>
              <w:rPr>
                <w:sz w:val="20"/>
                <w:szCs w:val="20"/>
              </w:rPr>
              <w:t>-</w:t>
            </w:r>
            <w:r>
              <w:rPr>
                <w:rFonts w:hint="eastAsia"/>
                <w:sz w:val="20"/>
                <w:szCs w:val="20"/>
              </w:rPr>
              <w:t>组员名（如01-黄叶轩）</w:t>
            </w:r>
          </w:p>
        </w:tc>
        <w:tc>
          <w:tcPr>
            <w:tcW w:w="1701" w:type="dxa"/>
          </w:tcPr>
          <w:p>
            <w:pPr>
              <w:rPr>
                <w:sz w:val="20"/>
                <w:szCs w:val="20"/>
              </w:rPr>
            </w:pPr>
            <w:r>
              <w:rPr>
                <w:sz w:val="20"/>
                <w:szCs w:val="20"/>
              </w:rPr>
              <w:t>[</w:t>
            </w:r>
            <w:r>
              <w:rPr>
                <w:rFonts w:hint="eastAsia"/>
                <w:sz w:val="20"/>
                <w:szCs w:val="20"/>
              </w:rPr>
              <w:t>1-黄叶轩]提交个人作业《人月神话》读后感</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协同编写某文档的0.1.0版本，提交个人所负责的工作成果</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默认为master，或配置管理员指定的其他分支</w:t>
            </w:r>
          </w:p>
        </w:tc>
        <w:tc>
          <w:tcPr>
            <w:tcW w:w="1559" w:type="dxa"/>
          </w:tcPr>
          <w:p>
            <w:pPr>
              <w:rPr>
                <w:sz w:val="20"/>
                <w:szCs w:val="20"/>
              </w:rPr>
            </w:pPr>
            <w:r>
              <w:rPr>
                <w:rFonts w:hint="eastAsia"/>
                <w:sz w:val="20"/>
                <w:szCs w:val="20"/>
              </w:rPr>
              <w:t>非受控文件/0x</w:t>
            </w:r>
            <w:r>
              <w:rPr>
                <w:sz w:val="20"/>
                <w:szCs w:val="20"/>
              </w:rPr>
              <w:t>-</w:t>
            </w:r>
            <w:r>
              <w:rPr>
                <w:rFonts w:hint="eastAsia"/>
                <w:sz w:val="20"/>
                <w:szCs w:val="20"/>
              </w:rPr>
              <w:t>组员名（如</w:t>
            </w:r>
            <w:r>
              <w:rPr>
                <w:sz w:val="20"/>
                <w:szCs w:val="20"/>
              </w:rPr>
              <w:t>15</w:t>
            </w:r>
            <w:r>
              <w:rPr>
                <w:rFonts w:hint="eastAsia"/>
                <w:sz w:val="20"/>
                <w:szCs w:val="20"/>
              </w:rPr>
              <w:t>-黄叶轩）</w:t>
            </w:r>
          </w:p>
        </w:tc>
        <w:tc>
          <w:tcPr>
            <w:tcW w:w="1701" w:type="dxa"/>
          </w:tcPr>
          <w:p>
            <w:pPr>
              <w:rPr>
                <w:sz w:val="20"/>
                <w:szCs w:val="20"/>
              </w:rPr>
            </w:pPr>
            <w:r>
              <w:rPr>
                <w:sz w:val="20"/>
                <w:szCs w:val="20"/>
              </w:rPr>
              <w:t>[</w:t>
            </w:r>
            <w:r>
              <w:rPr>
                <w:rFonts w:hint="eastAsia"/>
                <w:sz w:val="20"/>
                <w:szCs w:val="20"/>
              </w:rPr>
              <w:t>2-黄叶轩]提交《项目总体计划》[v0.1.0</w:t>
            </w:r>
            <w:r>
              <w:rPr>
                <w:sz w:val="20"/>
                <w:szCs w:val="20"/>
              </w:rPr>
              <w:t>]</w:t>
            </w:r>
            <w:r>
              <w:rPr>
                <w:rFonts w:hint="eastAsia"/>
                <w:sz w:val="20"/>
                <w:szCs w:val="20"/>
              </w:rPr>
              <w:t>版本的1、引言部分</w:t>
            </w:r>
          </w:p>
        </w:tc>
        <w:tc>
          <w:tcPr>
            <w:tcW w:w="2552" w:type="dxa"/>
          </w:tcPr>
          <w:p>
            <w:pPr>
              <w:rPr>
                <w:sz w:val="20"/>
                <w:szCs w:val="20"/>
              </w:rPr>
            </w:pPr>
            <w:r>
              <w:rPr>
                <w:rFonts w:hint="eastAsia"/>
                <w:sz w:val="20"/>
                <w:szCs w:val="20"/>
              </w:rPr>
              <w:t>在提交前拉取远端的最新分支，并以此为基础再提交，并在文档后“加下划线自己的名字简写”如“</w:t>
            </w:r>
            <w:del w:id="2877" w:author="hyx" w:date="2018-11-11T18:38:00Z">
              <w:r>
                <w:rPr>
                  <w:rFonts w:hint="eastAsia"/>
                  <w:sz w:val="20"/>
                  <w:szCs w:val="20"/>
                </w:rPr>
                <w:delText>PRD-2018-G15《</w:delText>
              </w:r>
            </w:del>
            <w:ins w:id="2878" w:author="hyx" w:date="2018-11-11T18:38:00Z">
              <w:r>
                <w:rPr>
                  <w:rFonts w:hint="eastAsia"/>
                  <w:sz w:val="20"/>
                  <w:szCs w:val="20"/>
                </w:rPr>
                <w:t>[</w:t>
              </w:r>
            </w:ins>
            <w:ins w:id="2879" w:author="hyx" w:date="2018-11-11T18:38:00Z">
              <w:r>
                <w:rPr>
                  <w:sz w:val="20"/>
                  <w:szCs w:val="20"/>
                </w:rPr>
                <w:t>PRD-15]</w:t>
              </w:r>
            </w:ins>
            <w:r>
              <w:rPr>
                <w:rFonts w:hint="eastAsia"/>
                <w:sz w:val="20"/>
                <w:szCs w:val="20"/>
              </w:rPr>
              <w:t>项目总体计划</w:t>
            </w:r>
            <w:del w:id="2880" w:author="hyx" w:date="2018-11-11T18:38:00Z">
              <w:r>
                <w:rPr>
                  <w:rFonts w:hint="eastAsia"/>
                  <w:sz w:val="20"/>
                  <w:szCs w:val="20"/>
                </w:rPr>
                <w:delText>》</w:delText>
              </w:r>
            </w:del>
            <w:r>
              <w:rPr>
                <w:rFonts w:hint="eastAsia"/>
                <w:sz w:val="20"/>
                <w:szCs w:val="20"/>
              </w:rPr>
              <w:t>_</w:t>
            </w:r>
            <w:r>
              <w:rPr>
                <w:sz w:val="20"/>
                <w:szCs w:val="20"/>
              </w:rPr>
              <w:t>hyx</w:t>
            </w:r>
            <w:r>
              <w:rPr>
                <w:rFonts w:hint="eastAs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sz w:val="20"/>
                <w:szCs w:val="20"/>
              </w:rPr>
              <w:t>[</w:t>
            </w:r>
            <w:r>
              <w:rPr>
                <w:rFonts w:hint="eastAsia"/>
                <w:sz w:val="20"/>
                <w:szCs w:val="20"/>
              </w:rPr>
              <w:t>3-黄叶轩]提交OBS图[</w:t>
            </w:r>
            <w:r>
              <w:rPr>
                <w:sz w:val="20"/>
                <w:szCs w:val="20"/>
              </w:rPr>
              <w:t>v0.1.0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rFonts w:hint="eastAsia"/>
                <w:sz w:val="20"/>
                <w:szCs w:val="20"/>
              </w:rPr>
              <w:t>[</w:t>
            </w:r>
            <w:r>
              <w:rPr>
                <w:sz w:val="20"/>
                <w:szCs w:val="20"/>
              </w:rPr>
              <w:t>4-</w:t>
            </w:r>
            <w:r>
              <w:rPr>
                <w:rFonts w:hint="eastAsia"/>
                <w:sz w:val="20"/>
                <w:szCs w:val="20"/>
              </w:rPr>
              <w:t>黄叶轩]更新《可行性分析》[</w:t>
            </w:r>
            <w:r>
              <w:rPr>
                <w:sz w:val="20"/>
                <w:szCs w:val="20"/>
              </w:rPr>
              <w:t>v0.1.0</w:t>
            </w:r>
            <w:r>
              <w:rPr>
                <w:rFonts w:hint="eastAsia"/>
                <w:sz w:val="20"/>
                <w:szCs w:val="20"/>
              </w:rPr>
              <w:t>]为[</w:t>
            </w:r>
            <w:r>
              <w:rPr>
                <w:sz w:val="20"/>
                <w:szCs w:val="20"/>
              </w:rPr>
              <w:t>v0.2.0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w:t>
            </w:r>
            <w:r>
              <w:rPr>
                <w:rFonts w:hint="eastAsia"/>
                <w:sz w:val="20"/>
                <w:szCs w:val="20"/>
              </w:rPr>
              <w:t>文档</w:t>
            </w:r>
          </w:p>
        </w:tc>
        <w:tc>
          <w:tcPr>
            <w:tcW w:w="851" w:type="dxa"/>
          </w:tcPr>
          <w:p>
            <w:pPr>
              <w:rPr>
                <w:sz w:val="20"/>
                <w:szCs w:val="20"/>
              </w:rPr>
            </w:pPr>
            <w:r>
              <w:rPr>
                <w:rFonts w:hint="eastAsia"/>
                <w:sz w:val="20"/>
                <w:szCs w:val="20"/>
              </w:rPr>
              <w:t>配置管理员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rFonts w:hint="eastAsia"/>
                <w:sz w:val="20"/>
                <w:szCs w:val="20"/>
              </w:rPr>
              <w:t>[5</w:t>
            </w:r>
            <w:r>
              <w:rPr>
                <w:sz w:val="20"/>
                <w:szCs w:val="20"/>
              </w:rPr>
              <w:t>-</w:t>
            </w:r>
            <w:r>
              <w:rPr>
                <w:rFonts w:hint="eastAsia"/>
                <w:sz w:val="20"/>
                <w:szCs w:val="20"/>
              </w:rPr>
              <w:t>黄叶轩]提交《可行性分析》[</w:t>
            </w:r>
            <w:r>
              <w:rPr>
                <w:sz w:val="20"/>
                <w:szCs w:val="20"/>
              </w:rPr>
              <w:t>v0.1.0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rFonts w:hint="eastAsia"/>
                <w:sz w:val="20"/>
                <w:szCs w:val="20"/>
              </w:rPr>
              <w:t>配置管理员</w:t>
            </w:r>
          </w:p>
        </w:tc>
        <w:tc>
          <w:tcPr>
            <w:tcW w:w="1134" w:type="dxa"/>
          </w:tcPr>
          <w:p>
            <w:pPr>
              <w:rPr>
                <w:sz w:val="20"/>
                <w:szCs w:val="20"/>
              </w:rPr>
            </w:pPr>
            <w:r>
              <w:rPr>
                <w:rFonts w:hint="eastAsia"/>
                <w:sz w:val="20"/>
                <w:szCs w:val="20"/>
              </w:rPr>
              <w:t>m</w:t>
            </w:r>
            <w:r>
              <w:rPr>
                <w:sz w:val="20"/>
                <w:szCs w:val="20"/>
              </w:rPr>
              <w:t>aster</w:t>
            </w:r>
          </w:p>
        </w:tc>
        <w:tc>
          <w:tcPr>
            <w:tcW w:w="1559" w:type="dxa"/>
          </w:tcPr>
          <w:p>
            <w:pPr>
              <w:rPr>
                <w:sz w:val="20"/>
                <w:szCs w:val="20"/>
              </w:rPr>
            </w:pPr>
            <w:r>
              <w:rPr>
                <w:rFonts w:hint="eastAsia"/>
                <w:sz w:val="20"/>
                <w:szCs w:val="20"/>
              </w:rPr>
              <w:t>受控文件夹</w:t>
            </w:r>
          </w:p>
        </w:tc>
        <w:tc>
          <w:tcPr>
            <w:tcW w:w="1701" w:type="dxa"/>
          </w:tcPr>
          <w:p>
            <w:pPr>
              <w:rPr>
                <w:sz w:val="20"/>
                <w:szCs w:val="20"/>
              </w:rPr>
            </w:pPr>
            <w:r>
              <w:rPr>
                <w:rFonts w:hint="eastAsia"/>
                <w:sz w:val="20"/>
                <w:szCs w:val="20"/>
              </w:rPr>
              <w:t>[</w:t>
            </w:r>
            <w:r>
              <w:rPr>
                <w:sz w:val="20"/>
                <w:szCs w:val="20"/>
              </w:rPr>
              <w:t>6-</w:t>
            </w:r>
            <w:r>
              <w:rPr>
                <w:rFonts w:hint="eastAsia"/>
                <w:sz w:val="20"/>
                <w:szCs w:val="20"/>
              </w:rPr>
              <w:t>黄叶轩</w:t>
            </w:r>
            <w:r>
              <w:rPr>
                <w:sz w:val="20"/>
                <w:szCs w:val="20"/>
              </w:rPr>
              <w:t>]</w:t>
            </w:r>
            <w:r>
              <w:rPr>
                <w:rFonts w:hint="eastAsia"/>
                <w:sz w:val="20"/>
                <w:szCs w:val="20"/>
              </w:rPr>
              <w:t>整改文件命名</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rFonts w:hint="eastAsia"/>
                <w:sz w:val="20"/>
                <w:szCs w:val="20"/>
              </w:rPr>
              <w:t>会议记录员</w:t>
            </w:r>
          </w:p>
        </w:tc>
        <w:tc>
          <w:tcPr>
            <w:tcW w:w="1134" w:type="dxa"/>
          </w:tcPr>
          <w:p>
            <w:pPr>
              <w:rPr>
                <w:sz w:val="20"/>
                <w:szCs w:val="20"/>
              </w:rPr>
            </w:pPr>
            <w:r>
              <w:rPr>
                <w:rFonts w:hint="eastAsia"/>
                <w:sz w:val="20"/>
                <w:szCs w:val="20"/>
              </w:rPr>
              <w:t>m</w:t>
            </w:r>
            <w:r>
              <w:rPr>
                <w:sz w:val="20"/>
                <w:szCs w:val="20"/>
              </w:rPr>
              <w:t>aster</w:t>
            </w:r>
          </w:p>
        </w:tc>
        <w:tc>
          <w:tcPr>
            <w:tcW w:w="1559" w:type="dxa"/>
          </w:tcPr>
          <w:p>
            <w:pPr>
              <w:rPr>
                <w:sz w:val="20"/>
                <w:szCs w:val="20"/>
              </w:rPr>
            </w:pPr>
            <w:r>
              <w:rPr>
                <w:rFonts w:hint="eastAsia"/>
                <w:sz w:val="20"/>
                <w:szCs w:val="20"/>
              </w:rPr>
              <w:t>受控文档</w:t>
            </w:r>
            <w:r>
              <w:rPr>
                <w:sz w:val="20"/>
                <w:szCs w:val="20"/>
              </w:rPr>
              <w:t>\15-会议纪要</w:t>
            </w:r>
          </w:p>
        </w:tc>
        <w:tc>
          <w:tcPr>
            <w:tcW w:w="1701" w:type="dxa"/>
          </w:tcPr>
          <w:p>
            <w:pPr>
              <w:rPr>
                <w:sz w:val="20"/>
                <w:szCs w:val="20"/>
              </w:rPr>
            </w:pPr>
            <w:r>
              <w:rPr>
                <w:rFonts w:hint="eastAsia"/>
                <w:sz w:val="20"/>
                <w:szCs w:val="20"/>
              </w:rPr>
              <w:t>[</w:t>
            </w:r>
            <w:r>
              <w:rPr>
                <w:sz w:val="20"/>
                <w:szCs w:val="20"/>
              </w:rPr>
              <w:t>7-</w:t>
            </w:r>
            <w:r>
              <w:rPr>
                <w:rFonts w:hint="eastAsia"/>
                <w:sz w:val="20"/>
                <w:szCs w:val="20"/>
              </w:rPr>
              <w:t>黄叶轩</w:t>
            </w:r>
            <w:r>
              <w:rPr>
                <w:sz w:val="20"/>
                <w:szCs w:val="20"/>
              </w:rPr>
              <w:t>]</w:t>
            </w:r>
            <w:r>
              <w:rPr>
                <w:rFonts w:hint="eastAsia"/>
                <w:sz w:val="20"/>
                <w:szCs w:val="20"/>
              </w:rPr>
              <w:t>提交《会议纪要-</w:t>
            </w:r>
            <w:r>
              <w:rPr>
                <w:sz w:val="20"/>
                <w:szCs w:val="20"/>
              </w:rPr>
              <w:t>9</w:t>
            </w:r>
            <w:r>
              <w:rPr>
                <w:rFonts w:hint="eastAsia"/>
                <w:sz w:val="20"/>
                <w:szCs w:val="20"/>
              </w:rPr>
              <w:t>.3</w:t>
            </w:r>
            <w:r>
              <w:rPr>
                <w:sz w:val="20"/>
                <w:szCs w:val="20"/>
              </w:rPr>
              <w:t>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在提交前拉取远端的最新master，并以此为基础再提交。每次提交(</w:t>
            </w:r>
            <w:r>
              <w:rPr>
                <w:sz w:val="20"/>
                <w:szCs w:val="20"/>
              </w:rPr>
              <w:t>commit)</w:t>
            </w:r>
            <w:r>
              <w:rPr>
                <w:rFonts w:hint="eastAsia"/>
                <w:sz w:val="20"/>
                <w:szCs w:val="20"/>
              </w:rPr>
              <w:t>不仅包括会议记录的会议文档，还必须更新</w:t>
            </w:r>
            <w:ins w:id="2881" w:author="hyx" w:date="2018-11-11T18:38:00Z">
              <w:r>
                <w:rPr>
                  <w:rFonts w:hint="eastAsia"/>
                  <w:sz w:val="20"/>
                  <w:szCs w:val="20"/>
                </w:rPr>
                <w:t>[</w:t>
              </w:r>
            </w:ins>
            <w:ins w:id="2882" w:author="hyx" w:date="2018-11-11T18:38:00Z">
              <w:r>
                <w:rPr>
                  <w:sz w:val="20"/>
                  <w:szCs w:val="20"/>
                </w:rPr>
                <w:t>PRD-15]</w:t>
              </w:r>
            </w:ins>
            <w:del w:id="2883" w:author="hyx" w:date="2018-11-11T18:38:00Z">
              <w:r>
                <w:rPr>
                  <w:rFonts w:hint="eastAsia"/>
                  <w:sz w:val="20"/>
                  <w:szCs w:val="20"/>
                </w:rPr>
                <w:delText>《</w:delText>
              </w:r>
            </w:del>
            <w:del w:id="2884" w:author="hyx" w:date="2018-11-11T18:38:00Z">
              <w:r>
                <w:rPr>
                  <w:sz w:val="20"/>
                  <w:szCs w:val="20"/>
                </w:rPr>
                <w:delText>PRD-2018-G15-</w:delText>
              </w:r>
            </w:del>
            <w:r>
              <w:rPr>
                <w:sz w:val="20"/>
                <w:szCs w:val="20"/>
              </w:rPr>
              <w:t>会议记录录音</w:t>
            </w:r>
            <w:del w:id="2885" w:author="hyx" w:date="2018-11-11T18:38:00Z">
              <w:r>
                <w:rPr>
                  <w:sz w:val="20"/>
                  <w:szCs w:val="20"/>
                </w:rPr>
                <w:delText>链接</w:delText>
              </w:r>
            </w:del>
            <w:del w:id="2886" w:author="hyx" w:date="2018-11-11T18:38:00Z">
              <w:r>
                <w:rPr>
                  <w:rFonts w:hint="eastAsia"/>
                  <w:sz w:val="20"/>
                  <w:szCs w:val="20"/>
                </w:rPr>
                <w:delText>》</w:delText>
              </w:r>
            </w:del>
          </w:p>
        </w:tc>
      </w:tr>
    </w:tbl>
    <w:p>
      <w:pPr>
        <w:rPr>
          <w:del w:id="2887" w:author="hyx" w:date="2018-11-11T18:49:00Z"/>
        </w:rPr>
      </w:pPr>
    </w:p>
    <w:p>
      <w:pPr>
        <w:pStyle w:val="65"/>
        <w:spacing w:line="240" w:lineRule="auto"/>
        <w:ind w:left="420" w:firstLine="0" w:firstLineChars="0"/>
      </w:pPr>
    </w:p>
    <w:p>
      <w:pPr>
        <w:pStyle w:val="65"/>
        <w:numPr>
          <w:ilvl w:val="0"/>
          <w:numId w:val="15"/>
        </w:numPr>
        <w:spacing w:line="240" w:lineRule="auto"/>
        <w:ind w:firstLineChars="0"/>
      </w:pPr>
      <w:r>
        <w:rPr>
          <w:rFonts w:hint="eastAsia"/>
        </w:rPr>
        <w:t>注：没有版本跟踪记录的文件（除了会议纪要），如GANTT图、OBS图，需在文件名上跟上版本号，如：</w:t>
      </w:r>
      <w:ins w:id="2888" w:author="hyx" w:date="2018-11-10T19:49:00Z">
        <w:r>
          <w:rPr>
            <w:rFonts w:hint="eastAsia"/>
          </w:rPr>
          <w:t>[</w:t>
        </w:r>
      </w:ins>
      <w:ins w:id="2889" w:author="hyx" w:date="2018-11-10T19:49:00Z">
        <w:r>
          <w:rPr/>
          <w:t>PRD-15]</w:t>
        </w:r>
      </w:ins>
      <w:del w:id="2890" w:author="hyx" w:date="2018-11-10T19:49:00Z">
        <w:r>
          <w:rPr>
            <w:rFonts w:hint="eastAsia"/>
          </w:rPr>
          <w:delText>PRD-201</w:delText>
        </w:r>
      </w:del>
      <w:del w:id="2891" w:author="hyx" w:date="2018-11-10T19:49:00Z">
        <w:r>
          <w:rPr/>
          <w:delText>8</w:delText>
        </w:r>
      </w:del>
      <w:del w:id="2892" w:author="hyx" w:date="2018-11-10T19:49:00Z">
        <w:r>
          <w:rPr>
            <w:rFonts w:hint="eastAsia"/>
          </w:rPr>
          <w:delText>-G</w:delText>
        </w:r>
      </w:del>
      <w:del w:id="2893" w:author="hyx" w:date="2018-11-10T19:49:00Z">
        <w:r>
          <w:rPr/>
          <w:delText>15</w:delText>
        </w:r>
      </w:del>
      <w:del w:id="2894" w:author="hyx" w:date="2018-11-10T19:49:00Z">
        <w:r>
          <w:rPr>
            <w:rFonts w:hint="eastAsia"/>
          </w:rPr>
          <w:delText>-</w:delText>
        </w:r>
      </w:del>
      <w:r>
        <w:rPr>
          <w:rFonts w:hint="eastAsia"/>
        </w:rPr>
        <w:t>GANTT</w:t>
      </w:r>
      <w:r>
        <w:t>0.1.0.mpp</w:t>
      </w:r>
    </w:p>
    <w:p>
      <w:pPr>
        <w:pStyle w:val="65"/>
        <w:numPr>
          <w:ilvl w:val="0"/>
          <w:numId w:val="15"/>
        </w:numPr>
        <w:spacing w:line="240" w:lineRule="auto"/>
        <w:ind w:firstLineChars="0"/>
      </w:pPr>
      <w:r>
        <w:rPr>
          <w:rFonts w:hint="eastAsia"/>
        </w:rPr>
        <w:t>只有配置管理员有权限新建分支、合并分支。</w:t>
      </w:r>
    </w:p>
    <w:p/>
    <w:p>
      <w:pPr>
        <w:pStyle w:val="70"/>
      </w:pPr>
      <w:bookmarkStart w:id="161" w:name="_Toc19345"/>
      <w:r>
        <w:rPr>
          <w:rFonts w:hint="eastAsia"/>
        </w:rPr>
        <w:t>具体操作</w:t>
      </w:r>
      <w:bookmarkEnd w:id="161"/>
    </w:p>
    <w:p>
      <w:r>
        <w:rPr>
          <w:rFonts w:hint="eastAsia"/>
        </w:rPr>
        <w:t>（</w:t>
      </w:r>
      <w:r>
        <w:t>1）</w:t>
      </w:r>
      <w:r>
        <w:tab/>
      </w:r>
      <w:r>
        <w:t>organization的建立与team的建立</w:t>
      </w:r>
    </w:p>
    <w:p>
      <w:r>
        <w:rPr>
          <w:rFonts w:hint="eastAsia"/>
        </w:rPr>
        <w:t>首先创建一个组织，命名为</w:t>
      </w:r>
      <w:r>
        <w:t>PRD2018</w:t>
      </w:r>
    </w:p>
    <w:p>
      <w:r>
        <w:rPr>
          <w:rFonts w:hint="eastAsia"/>
        </w:rPr>
        <w:t>然后建立</w:t>
      </w:r>
      <w:r>
        <w:t>2个team，一个命名为A</w:t>
      </w:r>
      <w:r>
        <w:rPr>
          <w:rFonts w:hint="eastAsia"/>
        </w:rPr>
        <w:t>dmin</w:t>
      </w:r>
      <w:r>
        <w:t>，一个命名为Member设置A</w:t>
      </w:r>
      <w:r>
        <w:rPr>
          <w:rFonts w:hint="eastAsia"/>
        </w:rPr>
        <w:t>dmin</w:t>
      </w:r>
      <w:r>
        <w:t>的权限为</w:t>
      </w:r>
      <w:r>
        <w:rPr>
          <w:rFonts w:hint="eastAsia"/>
        </w:rPr>
        <w:t>a</w:t>
      </w:r>
      <w:r>
        <w:t>dmin，设置Member的权限为write。</w:t>
      </w:r>
    </w:p>
    <w:p>
      <w:r>
        <w:rPr>
          <w:rFonts w:hint="eastAsia"/>
        </w:rPr>
        <w:t>配置管理员所在team为A</w:t>
      </w:r>
      <w:r>
        <w:t>dmin,</w:t>
      </w:r>
      <w:r>
        <w:rPr>
          <w:rFonts w:hint="eastAsia"/>
        </w:rPr>
        <w:t>然后将组员</w:t>
      </w:r>
      <w:r>
        <w:t>拉进Member</w:t>
      </w:r>
    </w:p>
    <w:p>
      <w:r>
        <w:rPr>
          <w:rFonts w:hint="eastAsia"/>
        </w:rPr>
        <w:t>（</w:t>
      </w:r>
      <w:r>
        <w:t>2）</w:t>
      </w:r>
      <w:r>
        <w:tab/>
      </w:r>
      <w:r>
        <w:t>repositories的创建</w:t>
      </w:r>
    </w:p>
    <w:p>
      <w:r>
        <w:rPr>
          <w:rFonts w:hint="eastAsia"/>
        </w:rPr>
        <w:t>建立一个仓库，命名为</w:t>
      </w:r>
      <w:r>
        <w:t>PRD2018</w:t>
      </w:r>
      <w:r>
        <w:rPr>
          <w:rFonts w:hint="eastAsia"/>
        </w:rPr>
        <w:t>-</w:t>
      </w:r>
      <w:r>
        <w:t>G15</w:t>
      </w:r>
    </w:p>
    <w:p>
      <w:r>
        <w:rPr>
          <w:rFonts w:hint="eastAsia"/>
        </w:rPr>
        <w:t>（</w:t>
      </w:r>
      <w:r>
        <w:t>3）</w:t>
      </w:r>
      <w:r>
        <w:tab/>
      </w:r>
      <w:r>
        <w:t>分支的创建</w:t>
      </w:r>
    </w:p>
    <w:p>
      <w:r>
        <w:t>Master分支放入整个项目过程基础的文档</w:t>
      </w:r>
      <w:r>
        <w:rPr>
          <w:rFonts w:hint="eastAsia"/>
        </w:rPr>
        <w:t>，包括受控文档与非受控文档。</w:t>
      </w:r>
    </w:p>
    <w:p>
      <w:r>
        <w:rPr>
          <w:rFonts w:hint="eastAsia"/>
        </w:rPr>
        <w:t>在</w:t>
      </w:r>
      <w:r>
        <w:t>master分支的基础上，创建</w:t>
      </w:r>
      <w:r>
        <w:rPr>
          <w:rFonts w:hint="eastAsia"/>
        </w:rPr>
        <w:t>5</w:t>
      </w:r>
      <w:r>
        <w:t>分支，命名规则为：</w:t>
      </w:r>
      <w:r>
        <w:rPr>
          <w:rFonts w:hint="eastAsia"/>
        </w:rPr>
        <w:t>G15-小组成员名字，作为每个组员的工作区域</w:t>
      </w:r>
    </w:p>
    <w:p/>
    <w:p>
      <w:r>
        <w:t xml:space="preserve">     </w:t>
      </w:r>
      <w:r>
        <w:rPr>
          <w:b/>
        </w:rPr>
        <w:t>注意事项</w:t>
      </w:r>
      <w:r>
        <w:t>：</w:t>
      </w:r>
    </w:p>
    <w:p>
      <w:r>
        <w:t>1、</w:t>
      </w:r>
      <w:r>
        <w:rPr>
          <w:rFonts w:hint="eastAsia"/>
        </w:rPr>
        <w:t>为了方便，组员只需要管理好自己的工作区域，master的上传又配置管理员操作。</w:t>
      </w:r>
    </w:p>
    <w:p>
      <w:pPr>
        <w:rPr>
          <w:ins w:id="2895" w:author="hyx" w:date="2018-11-02T10:23:00Z"/>
        </w:rPr>
      </w:pPr>
      <w:r>
        <w:t>2、每一次更改文档</w:t>
      </w:r>
      <w:r>
        <w:rPr>
          <w:rFonts w:hint="eastAsia"/>
        </w:rPr>
        <w:t>、或者上传文档</w:t>
      </w:r>
      <w:r>
        <w:t>时，需要Fetch origin来同步一下git，保证不出错</w:t>
      </w:r>
      <w:r>
        <w:rPr>
          <w:rFonts w:hint="eastAsia"/>
        </w:rPr>
        <w:t>，防止引起冲突。</w:t>
      </w:r>
    </w:p>
    <w:p>
      <w:pPr>
        <w:rPr>
          <w:ins w:id="2896" w:author="hyx" w:date="2018-11-13T10:36:00Z"/>
        </w:rPr>
      </w:pPr>
    </w:p>
    <w:p/>
    <w:p>
      <w:pPr>
        <w:pStyle w:val="60"/>
      </w:pPr>
      <w:bookmarkStart w:id="162" w:name="_Toc16252"/>
      <w:r>
        <w:t>成本管理计划</w:t>
      </w:r>
      <w:bookmarkEnd w:id="162"/>
    </w:p>
    <w:p>
      <w:pPr>
        <w:pStyle w:val="62"/>
      </w:pPr>
      <w:bookmarkStart w:id="163" w:name="_Toc496991629"/>
      <w:bookmarkStart w:id="164" w:name="_Toc12740"/>
      <w:r>
        <w:t>成本估计</w:t>
      </w:r>
      <w:bookmarkEnd w:id="163"/>
      <w:bookmarkEnd w:id="164"/>
    </w:p>
    <w:p>
      <w:pPr>
        <w:pStyle w:val="70"/>
      </w:pPr>
      <w:bookmarkStart w:id="165" w:name="_Toc496991630"/>
      <w:bookmarkStart w:id="166" w:name="_Toc31745"/>
      <w:r>
        <w:t>计量单位</w:t>
      </w:r>
      <w:bookmarkEnd w:id="165"/>
      <w:bookmarkEnd w:id="166"/>
    </w:p>
    <w:p>
      <w:pPr>
        <w:pStyle w:val="65"/>
        <w:numPr>
          <w:ilvl w:val="0"/>
          <w:numId w:val="16"/>
        </w:numPr>
        <w:ind w:firstLineChars="0"/>
      </w:pPr>
      <w:r>
        <w:rPr>
          <w:rFonts w:hint="eastAsia"/>
        </w:rPr>
        <w:t>薪酬：</w:t>
      </w:r>
      <w:r>
        <w:t>元</w:t>
      </w:r>
    </w:p>
    <w:p>
      <w:pPr>
        <w:pStyle w:val="65"/>
        <w:numPr>
          <w:ilvl w:val="0"/>
          <w:numId w:val="16"/>
        </w:numPr>
        <w:ind w:firstLineChars="0"/>
      </w:pPr>
      <w:r>
        <w:rPr>
          <w:rFonts w:hint="eastAsia"/>
        </w:rPr>
        <w:t>时薪</w:t>
      </w:r>
      <w:r>
        <w:t>：元</w:t>
      </w:r>
      <w:r>
        <w:rPr>
          <w:rFonts w:hint="eastAsia"/>
        </w:rPr>
        <w:t>/小时</w:t>
      </w:r>
    </w:p>
    <w:p>
      <w:pPr>
        <w:pStyle w:val="65"/>
        <w:numPr>
          <w:ilvl w:val="0"/>
          <w:numId w:val="16"/>
        </w:numPr>
        <w:ind w:firstLineChars="0"/>
      </w:pPr>
      <w:r>
        <w:rPr>
          <w:rFonts w:hint="eastAsia"/>
        </w:rPr>
        <w:t>工时</w:t>
      </w:r>
      <w:r>
        <w:t>：时</w:t>
      </w:r>
    </w:p>
    <w:p>
      <w:pPr>
        <w:pStyle w:val="65"/>
        <w:numPr>
          <w:ilvl w:val="0"/>
          <w:numId w:val="16"/>
        </w:numPr>
        <w:ind w:firstLineChars="0"/>
      </w:pPr>
      <w:r>
        <w:rPr>
          <w:rFonts w:hint="eastAsia"/>
        </w:rPr>
        <w:t>费用</w:t>
      </w:r>
      <w:r>
        <w:t>：元</w:t>
      </w:r>
    </w:p>
    <w:p>
      <w:pPr>
        <w:pStyle w:val="70"/>
      </w:pPr>
      <w:bookmarkStart w:id="167" w:name="_Toc496991631"/>
      <w:bookmarkStart w:id="168" w:name="_Toc22653"/>
      <w:r>
        <w:t>精确度</w:t>
      </w:r>
      <w:bookmarkEnd w:id="167"/>
      <w:bookmarkEnd w:id="168"/>
    </w:p>
    <w:p>
      <w:pPr>
        <w:pStyle w:val="65"/>
        <w:numPr>
          <w:ilvl w:val="0"/>
          <w:numId w:val="17"/>
        </w:numPr>
        <w:ind w:firstLineChars="0"/>
      </w:pPr>
      <w:r>
        <w:rPr>
          <w:rFonts w:hint="eastAsia"/>
        </w:rPr>
        <w:t>薪酬：保留小数点后两位</w:t>
      </w:r>
      <w:r>
        <w:t xml:space="preserve">  0.00</w:t>
      </w:r>
    </w:p>
    <w:p>
      <w:pPr>
        <w:pStyle w:val="65"/>
        <w:numPr>
          <w:ilvl w:val="0"/>
          <w:numId w:val="17"/>
        </w:numPr>
        <w:ind w:firstLineChars="0"/>
      </w:pPr>
      <w:r>
        <w:rPr>
          <w:rFonts w:hint="eastAsia"/>
        </w:rPr>
        <w:t>时薪：保留小数点后两位</w:t>
      </w:r>
      <w:r>
        <w:t xml:space="preserve">  0.00</w:t>
      </w:r>
    </w:p>
    <w:p>
      <w:pPr>
        <w:pStyle w:val="65"/>
        <w:numPr>
          <w:ilvl w:val="0"/>
          <w:numId w:val="17"/>
        </w:numPr>
        <w:ind w:firstLineChars="0"/>
      </w:pPr>
      <w:r>
        <w:rPr>
          <w:rFonts w:hint="eastAsia"/>
        </w:rPr>
        <w:t>工时：保留整数</w:t>
      </w:r>
      <w:r>
        <w:tab/>
      </w:r>
      <w:r>
        <w:tab/>
      </w:r>
      <w:r>
        <w:tab/>
      </w:r>
      <w:r>
        <w:t>0</w:t>
      </w:r>
    </w:p>
    <w:p>
      <w:pPr>
        <w:pStyle w:val="65"/>
        <w:numPr>
          <w:ilvl w:val="0"/>
          <w:numId w:val="17"/>
        </w:numPr>
        <w:ind w:firstLineChars="0"/>
      </w:pPr>
      <w:r>
        <w:rPr>
          <w:rFonts w:hint="eastAsia"/>
        </w:rPr>
        <w:t>费用：保留小数点后两位</w:t>
      </w:r>
      <w:r>
        <w:t xml:space="preserve">  0.00</w:t>
      </w:r>
    </w:p>
    <w:p/>
    <w:p>
      <w:pPr>
        <w:pStyle w:val="70"/>
      </w:pPr>
      <w:bookmarkStart w:id="169" w:name="_Toc496991632"/>
      <w:bookmarkStart w:id="170" w:name="_Toc30244"/>
      <w:r>
        <w:t>准确度</w:t>
      </w:r>
      <w:bookmarkEnd w:id="169"/>
      <w:bookmarkEnd w:id="170"/>
    </w:p>
    <w:p>
      <w:pPr>
        <w:ind w:left="420"/>
      </w:pPr>
      <w:r>
        <w:rPr>
          <w:rFonts w:hint="eastAsia"/>
        </w:rPr>
        <w:t>活动成本估算区间</w:t>
      </w:r>
      <w:r>
        <w:t xml:space="preserve"> [估算值-50%*估算值 , 估算值+50%估算值]</w:t>
      </w:r>
    </w:p>
    <w:p>
      <w:pPr>
        <w:ind w:left="420"/>
      </w:pPr>
    </w:p>
    <w:p>
      <w:pPr>
        <w:ind w:left="420"/>
      </w:pPr>
    </w:p>
    <w:p>
      <w:pPr>
        <w:pStyle w:val="62"/>
      </w:pPr>
      <w:bookmarkStart w:id="171" w:name="_Toc496991635"/>
      <w:bookmarkStart w:id="172" w:name="_Toc5580"/>
      <w:r>
        <w:rPr>
          <w:rFonts w:hint="eastAsia"/>
        </w:rPr>
        <w:t>成本</w:t>
      </w:r>
      <w:r>
        <w:t>估计</w:t>
      </w:r>
      <w:bookmarkEnd w:id="171"/>
      <w:bookmarkEnd w:id="172"/>
    </w:p>
    <w:p>
      <w:pPr>
        <w:pStyle w:val="70"/>
      </w:pPr>
      <w:bookmarkStart w:id="173" w:name="_Toc496991636"/>
      <w:bookmarkStart w:id="174" w:name="_Toc22318"/>
      <w:r>
        <w:rPr>
          <w:rFonts w:hint="eastAsia"/>
        </w:rPr>
        <w:t>员工</w:t>
      </w:r>
      <w:r>
        <w:t>时薪</w:t>
      </w:r>
      <w:bookmarkEnd w:id="173"/>
      <w:bookmarkEnd w:id="174"/>
    </w:p>
    <w:tbl>
      <w:tblPr>
        <w:tblStyle w:val="43"/>
        <w:tblW w:w="90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9"/>
        <w:gridCol w:w="3102"/>
        <w:gridCol w:w="2131"/>
        <w:gridCol w:w="2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shd w:val="clear" w:color="auto" w:fill="BDD6EE" w:themeFill="accent1" w:themeFillTint="66"/>
          </w:tcPr>
          <w:p>
            <w:pPr>
              <w:rPr>
                <w:sz w:val="22"/>
                <w:szCs w:val="20"/>
              </w:rPr>
            </w:pPr>
            <w:r>
              <w:rPr>
                <w:rFonts w:hint="eastAsia"/>
                <w:sz w:val="22"/>
                <w:szCs w:val="20"/>
              </w:rPr>
              <w:t>姓名</w:t>
            </w:r>
          </w:p>
        </w:tc>
        <w:tc>
          <w:tcPr>
            <w:tcW w:w="3102" w:type="dxa"/>
            <w:shd w:val="clear" w:color="auto" w:fill="BDD6EE" w:themeFill="accent1" w:themeFillTint="66"/>
          </w:tcPr>
          <w:p>
            <w:pPr>
              <w:rPr>
                <w:sz w:val="22"/>
                <w:szCs w:val="20"/>
              </w:rPr>
            </w:pPr>
            <w:r>
              <w:rPr>
                <w:rFonts w:hint="eastAsia"/>
                <w:sz w:val="22"/>
                <w:szCs w:val="20"/>
              </w:rPr>
              <w:t>工作分配</w:t>
            </w:r>
          </w:p>
        </w:tc>
        <w:tc>
          <w:tcPr>
            <w:tcW w:w="2131" w:type="dxa"/>
            <w:shd w:val="clear" w:color="auto" w:fill="BDD6EE" w:themeFill="accent1" w:themeFillTint="66"/>
          </w:tcPr>
          <w:p>
            <w:pPr>
              <w:rPr>
                <w:sz w:val="22"/>
                <w:szCs w:val="20"/>
              </w:rPr>
            </w:pPr>
            <w:r>
              <w:rPr>
                <w:rFonts w:hint="eastAsia"/>
                <w:sz w:val="22"/>
                <w:szCs w:val="20"/>
              </w:rPr>
              <w:t>时薪（元/小时）</w:t>
            </w:r>
          </w:p>
        </w:tc>
        <w:tc>
          <w:tcPr>
            <w:tcW w:w="263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黄叶轩</w:t>
            </w:r>
          </w:p>
        </w:tc>
        <w:tc>
          <w:tcPr>
            <w:tcW w:w="3102"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徐双铅</w:t>
            </w:r>
          </w:p>
        </w:tc>
        <w:tc>
          <w:tcPr>
            <w:tcW w:w="3102" w:type="dxa"/>
          </w:tcPr>
          <w:p>
            <w:pPr>
              <w:rPr>
                <w:sz w:val="22"/>
                <w:szCs w:val="20"/>
              </w:rPr>
            </w:pPr>
            <w:r>
              <w:rPr>
                <w:rFonts w:hint="eastAsia"/>
                <w:sz w:val="22"/>
                <w:szCs w:val="20"/>
              </w:rPr>
              <w:t>录音记录员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陈俊仁</w:t>
            </w:r>
          </w:p>
        </w:tc>
        <w:tc>
          <w:tcPr>
            <w:tcW w:w="3102"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吕迪</w:t>
            </w:r>
          </w:p>
        </w:tc>
        <w:tc>
          <w:tcPr>
            <w:tcW w:w="3102" w:type="dxa"/>
          </w:tcPr>
          <w:p>
            <w:pPr>
              <w:rPr>
                <w:sz w:val="22"/>
                <w:szCs w:val="20"/>
              </w:rPr>
            </w:pP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陈苏民</w:t>
            </w:r>
          </w:p>
        </w:tc>
        <w:tc>
          <w:tcPr>
            <w:tcW w:w="3102" w:type="dxa"/>
          </w:tcPr>
          <w:p>
            <w:pPr>
              <w:rPr>
                <w:sz w:val="22"/>
                <w:szCs w:val="20"/>
              </w:rPr>
            </w:pPr>
            <w:r>
              <w:rPr>
                <w:rFonts w:hint="eastAsia" w:ascii="Times New Roman" w:hAnsi="Times New Roman" w:cs="Times New Roman"/>
                <w:sz w:val="22"/>
                <w:szCs w:val="24"/>
              </w:rPr>
              <w:t>文件管理员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bl>
    <w:p>
      <w:r>
        <w:rPr>
          <w:rFonts w:hint="eastAsia"/>
        </w:rPr>
        <w:t>201</w:t>
      </w:r>
      <w:ins w:id="2897" w:author="hyx" w:date="2018-11-02T10:16:00Z">
        <w:r>
          <w:rPr/>
          <w:t>7</w:t>
        </w:r>
      </w:ins>
      <w:del w:id="2898" w:author="hyx" w:date="2018-11-02T10:16:00Z">
        <w:r>
          <w:rPr>
            <w:rFonts w:hint="eastAsia"/>
          </w:rPr>
          <w:delText>8</w:delText>
        </w:r>
      </w:del>
      <w:r>
        <w:rPr>
          <w:rFonts w:hint="eastAsia"/>
        </w:rPr>
        <w:t>年以总体平均人均工资为38.7元/小时</w:t>
      </w:r>
    </w:p>
    <w:p>
      <w:r>
        <w:rPr>
          <w:rFonts w:hint="eastAsia"/>
        </w:rPr>
        <w:t>按I</w:t>
      </w:r>
      <w:r>
        <w:t>T</w:t>
      </w:r>
      <w:r>
        <w:rPr>
          <w:rFonts w:hint="eastAsia"/>
        </w:rPr>
        <w:t>行业1</w:t>
      </w:r>
      <w:r>
        <w:t>.5</w:t>
      </w:r>
      <w:r>
        <w:rPr>
          <w:rFonts w:hint="eastAsia"/>
        </w:rPr>
        <w:t>的权重人均工资为</w:t>
      </w:r>
      <w:r>
        <w:t>58.05</w:t>
      </w:r>
      <w:r>
        <w:rPr>
          <w:rFonts w:hint="eastAsia"/>
        </w:rPr>
        <w:t>元/小时</w:t>
      </w:r>
    </w:p>
    <w:p>
      <w:r>
        <w:rPr>
          <w:rFonts w:hint="eastAsia"/>
        </w:rPr>
        <w:t>但就从I</w:t>
      </w:r>
      <w:r>
        <w:t>T</w:t>
      </w:r>
      <w:r>
        <w:rPr>
          <w:rFonts w:hint="eastAsia"/>
        </w:rPr>
        <w:t>行业年收入看人均工资为</w:t>
      </w:r>
      <w:r>
        <w:t>69.34</w:t>
      </w:r>
      <w:r>
        <w:rPr>
          <w:rFonts w:hint="eastAsia"/>
        </w:rPr>
        <w:t>元/小时</w:t>
      </w:r>
    </w:p>
    <w:p/>
    <w:p/>
    <w:p/>
    <w:p/>
    <w:p/>
    <w:p/>
    <w:p/>
    <w:p>
      <w:pPr>
        <w:pStyle w:val="70"/>
      </w:pPr>
      <w:bookmarkStart w:id="175" w:name="_Toc496991637"/>
      <w:bookmarkStart w:id="176" w:name="_Toc21354"/>
      <w:r>
        <w:rPr>
          <w:rFonts w:hint="eastAsia"/>
        </w:rPr>
        <w:t>预算</w:t>
      </w:r>
      <w:bookmarkEnd w:id="175"/>
      <w:bookmarkEnd w:id="176"/>
    </w:p>
    <w:tbl>
      <w:tblPr>
        <w:tblStyle w:val="42"/>
        <w:tblW w:w="9826" w:type="dxa"/>
        <w:tblInd w:w="113" w:type="dxa"/>
        <w:tblLayout w:type="fixed"/>
        <w:tblCellMar>
          <w:top w:w="0" w:type="dxa"/>
          <w:left w:w="108" w:type="dxa"/>
          <w:bottom w:w="0" w:type="dxa"/>
          <w:right w:w="108" w:type="dxa"/>
        </w:tblCellMar>
      </w:tblPr>
      <w:tblGrid>
        <w:gridCol w:w="2010"/>
        <w:gridCol w:w="1220"/>
        <w:gridCol w:w="1650"/>
        <w:gridCol w:w="176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bookmarkStart w:id="177"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3416" w:type="dxa"/>
            <w:gridSpan w:val="2"/>
            <w:tcBorders>
              <w:top w:val="single" w:color="auto" w:sz="4" w:space="0"/>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月度计划</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（5）Vmware</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由学校分配</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（2）APP应用市场上架</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themeColor="text1"/>
                <w:sz w:val="22"/>
                <w14:textFill>
                  <w14:solidFill>
                    <w14:schemeClr w14:val="tx1"/>
                  </w14:solidFill>
                </w14:textFill>
              </w:rPr>
            </w:pPr>
            <w:r>
              <w:rPr>
                <w:rFonts w:hint="eastAsia" w:ascii="等线" w:hAnsi="等线" w:eastAsia="等线"/>
                <w:color w:val="000000"/>
                <w:sz w:val="22"/>
              </w:rPr>
              <w:t>一般的手机应用市场不会收取费用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sz w:val="22"/>
              </w:rPr>
              <w:t>-</w:t>
            </w:r>
            <w:r>
              <w:rPr>
                <w:rFonts w:ascii="等线" w:hAnsi="等线" w:eastAsia="等线"/>
                <w:color w:val="000000"/>
                <w:sz w:val="22"/>
              </w:rPr>
              <w:t>100</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sz w:val="22"/>
              </w:rPr>
              <w:t>-</w:t>
            </w:r>
            <w:r>
              <w:rPr>
                <w:rFonts w:ascii="等线" w:hAnsi="等线" w:eastAsia="等线"/>
                <w:color w:val="000000"/>
                <w:sz w:val="22"/>
              </w:rPr>
              <w:t>1200</w:t>
            </w:r>
          </w:p>
        </w:tc>
        <w:tc>
          <w:tcPr>
            <w:tcW w:w="3180" w:type="dxa"/>
            <w:tcBorders>
              <w:top w:val="nil"/>
              <w:left w:val="nil"/>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r>
              <w:rPr>
                <w:rFonts w:hint="eastAsia" w:ascii="等线" w:hAnsi="等线" w:eastAsia="等线"/>
                <w:color w:val="000000"/>
                <w:sz w:val="22"/>
              </w:rPr>
              <w:t>由学校提供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kern w:val="2"/>
                <w:sz w:val="22"/>
              </w:rPr>
              <w:t>-</w:t>
            </w:r>
            <w:ins w:id="2899" w:author="hyx" w:date="2018-11-11T12:59:00Z">
              <w:r>
                <w:rPr>
                  <w:rFonts w:ascii="等线" w:hAnsi="等线" w:eastAsia="等线"/>
                  <w:color w:val="000000"/>
                  <w:kern w:val="2"/>
                  <w:sz w:val="22"/>
                </w:rPr>
                <w:t>10401</w:t>
              </w:r>
            </w:ins>
            <w:del w:id="2900" w:author="hyx" w:date="2018-11-11T12:59:00Z">
              <w:r>
                <w:rPr>
                  <w:rFonts w:hint="eastAsia" w:ascii="等线" w:hAnsi="等线" w:eastAsia="等线"/>
                  <w:color w:val="000000"/>
                  <w:kern w:val="2"/>
                  <w:sz w:val="22"/>
                </w:rPr>
                <w:delText>14561.4</w:delText>
              </w:r>
            </w:del>
          </w:p>
        </w:tc>
        <w:tc>
          <w:tcPr>
            <w:tcW w:w="1766"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kern w:val="2"/>
                <w:sz w:val="22"/>
              </w:rPr>
              <w:t>-</w:t>
            </w:r>
            <w:ins w:id="2901" w:author="hyx" w:date="2018-11-11T12:59:00Z">
              <w:r>
                <w:rPr>
                  <w:rFonts w:ascii="等线" w:hAnsi="等线" w:eastAsia="等线"/>
                  <w:color w:val="000000"/>
                  <w:kern w:val="2"/>
                  <w:sz w:val="22"/>
                </w:rPr>
                <w:t>41604</w:t>
              </w:r>
            </w:ins>
            <w:del w:id="2902" w:author="hyx" w:date="2018-11-11T12:59:00Z">
              <w:r>
                <w:rPr>
                  <w:rFonts w:hint="eastAsia" w:ascii="等线" w:hAnsi="等线" w:eastAsia="等线"/>
                  <w:color w:val="000000"/>
                  <w:kern w:val="2"/>
                  <w:sz w:val="22"/>
                </w:rPr>
                <w:delText>174736.8</w:delText>
              </w:r>
            </w:del>
          </w:p>
        </w:tc>
        <w:tc>
          <w:tcPr>
            <w:tcW w:w="3180" w:type="dxa"/>
            <w:tcBorders>
              <w:top w:val="nil"/>
              <w:left w:val="nil"/>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r>
              <w:rPr>
                <w:rFonts w:hint="eastAsia"/>
                <w:kern w:val="2"/>
              </w:rPr>
              <w:t>根据201</w:t>
            </w:r>
            <w:ins w:id="2903" w:author="hyx" w:date="2018-11-02T10:16:00Z">
              <w:r>
                <w:rPr>
                  <w:kern w:val="2"/>
                </w:rPr>
                <w:t>7</w:t>
              </w:r>
            </w:ins>
            <w:del w:id="2904" w:author="hyx" w:date="2018-11-02T10:16:00Z">
              <w:r>
                <w:rPr>
                  <w:kern w:val="2"/>
                </w:rPr>
                <w:delText>8</w:delText>
              </w:r>
            </w:del>
            <w:r>
              <w:rPr>
                <w:rFonts w:hint="eastAsia"/>
                <w:kern w:val="2"/>
              </w:rPr>
              <w:t>最新劳动人员平均工资为69.34元/小时，每月的平均工作日共计约</w:t>
            </w:r>
            <w:ins w:id="2905" w:author="hyx" w:date="2018-11-11T12:59:00Z">
              <w:r>
                <w:rPr>
                  <w:kern w:val="2"/>
                </w:rPr>
                <w:t>30</w:t>
              </w:r>
            </w:ins>
            <w:del w:id="2906" w:author="hyx" w:date="2018-11-11T12:59:00Z">
              <w:r>
                <w:rPr>
                  <w:rFonts w:hint="eastAsia"/>
                  <w:kern w:val="2"/>
                </w:rPr>
                <w:delText>21</w:delText>
              </w:r>
            </w:del>
            <w:r>
              <w:rPr>
                <w:rFonts w:hint="eastAsia"/>
                <w:kern w:val="2"/>
              </w:rPr>
              <w:t>天。因为是课程项目故人力支出不计入总支出。</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826" w:type="dxa"/>
            <w:gridSpan w:val="5"/>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财务负责人：陈俊仁</w:t>
            </w:r>
          </w:p>
        </w:tc>
      </w:tr>
      <w:bookmarkEnd w:id="177"/>
    </w:tbl>
    <w:p>
      <w:pPr>
        <w:rPr>
          <w:del w:id="2907" w:author="hyx" w:date="2018-11-02T10:18:00Z"/>
        </w:rPr>
      </w:pPr>
    </w:p>
    <w:p/>
    <w:p>
      <w:pPr>
        <w:pStyle w:val="60"/>
      </w:pPr>
      <w:bookmarkStart w:id="178" w:name="_Toc31037"/>
      <w:r>
        <w:rPr>
          <w:rFonts w:hint="eastAsia"/>
        </w:rPr>
        <w:t>采购</w:t>
      </w:r>
      <w:r>
        <w:t>管理计划</w:t>
      </w:r>
      <w:bookmarkEnd w:id="178"/>
    </w:p>
    <w:p>
      <w:pPr>
        <w:pStyle w:val="62"/>
      </w:pPr>
      <w:bookmarkStart w:id="179" w:name="_Toc496991943"/>
      <w:bookmarkStart w:id="180" w:name="_Toc25887"/>
      <w:r>
        <w:rPr>
          <w:rFonts w:hint="eastAsia"/>
        </w:rPr>
        <w:t>采购内容</w:t>
      </w:r>
      <w:bookmarkEnd w:id="179"/>
      <w:bookmarkEnd w:id="180"/>
    </w:p>
    <w:tbl>
      <w:tblPr>
        <w:tblStyle w:val="42"/>
        <w:tblW w:w="7967" w:type="dxa"/>
        <w:tblInd w:w="113" w:type="dxa"/>
        <w:tblLayout w:type="fixed"/>
        <w:tblCellMar>
          <w:top w:w="0" w:type="dxa"/>
          <w:left w:w="108" w:type="dxa"/>
          <w:bottom w:w="0" w:type="dxa"/>
          <w:right w:w="108" w:type="dxa"/>
        </w:tblCellMar>
      </w:tblPr>
      <w:tblGrid>
        <w:gridCol w:w="2150"/>
        <w:gridCol w:w="1451"/>
        <w:gridCol w:w="1186"/>
        <w:gridCol w:w="3180"/>
      </w:tblGrid>
      <w:tr>
        <w:tblPrEx>
          <w:tblLayout w:type="fixed"/>
          <w:tblCellMar>
            <w:top w:w="0" w:type="dxa"/>
            <w:left w:w="108" w:type="dxa"/>
            <w:bottom w:w="0" w:type="dxa"/>
            <w:right w:w="108" w:type="dxa"/>
          </w:tblCellMar>
        </w:tblPrEx>
        <w:trPr>
          <w:trHeight w:val="280" w:hRule="atLeast"/>
          <w:ins w:id="2908" w:author="hyx" w:date="2018-11-11T13:00:00Z"/>
        </w:trPr>
        <w:tc>
          <w:tcPr>
            <w:tcW w:w="215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ins w:id="2909" w:author="hyx" w:date="2018-11-11T13:00:00Z"/>
                <w:rFonts w:ascii="等线" w:hAnsi="等线" w:eastAsia="等线"/>
                <w:b/>
                <w:color w:val="000000"/>
                <w:sz w:val="22"/>
              </w:rPr>
            </w:pPr>
            <w:ins w:id="2910" w:author="hyx" w:date="2018-11-11T13:00:00Z">
              <w:r>
                <w:rPr>
                  <w:rFonts w:hint="eastAsia" w:ascii="等线" w:hAnsi="等线" w:eastAsia="等线"/>
                  <w:b/>
                  <w:color w:val="000000"/>
                  <w:sz w:val="22"/>
                </w:rPr>
                <w:t>采购内容</w:t>
              </w:r>
            </w:ins>
          </w:p>
        </w:tc>
        <w:tc>
          <w:tcPr>
            <w:tcW w:w="2637" w:type="dxa"/>
            <w:gridSpan w:val="2"/>
            <w:tcBorders>
              <w:top w:val="single" w:color="auto" w:sz="4" w:space="0"/>
              <w:left w:val="nil"/>
              <w:bottom w:val="single" w:color="auto" w:sz="4" w:space="0"/>
              <w:right w:val="single" w:color="auto" w:sz="4" w:space="0"/>
            </w:tcBorders>
            <w:shd w:val="clear" w:color="auto" w:fill="FFFFFF" w:themeFill="background1"/>
            <w:noWrap/>
            <w:vAlign w:val="center"/>
          </w:tcPr>
          <w:p>
            <w:pPr>
              <w:jc w:val="center"/>
              <w:rPr>
                <w:ins w:id="2911" w:author="hyx" w:date="2018-11-11T13:00:00Z"/>
                <w:rFonts w:ascii="等线" w:hAnsi="等线" w:eastAsia="等线"/>
                <w:b/>
                <w:color w:val="000000"/>
                <w:sz w:val="22"/>
              </w:rPr>
            </w:pPr>
            <w:r>
              <w:rPr>
                <w:rFonts w:hint="eastAsia" w:ascii="等线" w:hAnsi="等线" w:eastAsia="等线"/>
                <w:b/>
                <w:color w:val="000000"/>
                <w:sz w:val="22"/>
              </w:rPr>
              <w:t>采购数量</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ins w:id="2912" w:author="hyx" w:date="2018-11-11T13:00:00Z"/>
                <w:rFonts w:ascii="等线" w:hAnsi="等线" w:eastAsia="等线"/>
                <w:b/>
                <w:color w:val="000000"/>
                <w:sz w:val="22"/>
              </w:rPr>
            </w:pPr>
            <w:ins w:id="2913" w:author="hyx" w:date="2018-11-11T13:00:00Z">
              <w:r>
                <w:rPr>
                  <w:rFonts w:hint="eastAsia" w:ascii="等线" w:hAnsi="等线" w:eastAsia="等线"/>
                  <w:b/>
                  <w:color w:val="000000"/>
                  <w:sz w:val="22"/>
                </w:rPr>
                <w:t>备注</w:t>
              </w:r>
            </w:ins>
          </w:p>
        </w:tc>
      </w:tr>
      <w:tr>
        <w:tblPrEx>
          <w:tblLayout w:type="fixed"/>
          <w:tblCellMar>
            <w:top w:w="0" w:type="dxa"/>
            <w:left w:w="108" w:type="dxa"/>
            <w:bottom w:w="0" w:type="dxa"/>
            <w:right w:w="108" w:type="dxa"/>
          </w:tblCellMar>
        </w:tblPrEx>
        <w:trPr>
          <w:trHeight w:val="280" w:hRule="atLeast"/>
          <w:ins w:id="2914" w:author="hyx" w:date="2018-11-11T13:00:00Z"/>
        </w:trPr>
        <w:tc>
          <w:tcPr>
            <w:tcW w:w="215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ins w:id="2915" w:author="hyx" w:date="2018-11-11T13:00:00Z"/>
                <w:rFonts w:ascii="等线" w:hAnsi="等线" w:eastAsia="等线"/>
                <w:color w:val="000000"/>
                <w:sz w:val="22"/>
              </w:rPr>
            </w:pPr>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16" w:author="hyx" w:date="2018-11-11T13:00:00Z"/>
                <w:rFonts w:ascii="等线" w:hAnsi="等线" w:eastAsia="等线"/>
                <w:color w:val="000000"/>
                <w:sz w:val="22"/>
              </w:rPr>
            </w:pPr>
            <w:ins w:id="2917" w:author="hyx" w:date="2018-11-11T13:00:00Z">
              <w:r>
                <w:rPr>
                  <w:rFonts w:hint="eastAsia" w:ascii="等线" w:hAnsi="等线" w:eastAsia="等线"/>
                  <w:color w:val="000000"/>
                  <w:sz w:val="22"/>
                </w:rPr>
                <w:t>月投入</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18" w:author="hyx" w:date="2018-11-11T13:00:00Z"/>
                <w:rFonts w:ascii="等线" w:hAnsi="等线" w:eastAsia="等线"/>
                <w:color w:val="000000"/>
                <w:sz w:val="22"/>
              </w:rPr>
            </w:pPr>
            <w:ins w:id="2919" w:author="hyx" w:date="2018-11-11T13:00:00Z">
              <w:r>
                <w:rPr>
                  <w:rFonts w:hint="eastAsia" w:ascii="等线" w:hAnsi="等线" w:eastAsia="等线"/>
                  <w:color w:val="000000"/>
                  <w:sz w:val="22"/>
                </w:rPr>
                <w:t>年投入</w:t>
              </w:r>
            </w:ins>
          </w:p>
        </w:tc>
        <w:tc>
          <w:tcPr>
            <w:tcW w:w="318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ins w:id="2920" w:author="hyx" w:date="2018-11-11T13:00:00Z"/>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ins w:id="2921"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2922" w:author="hyx" w:date="2018-11-11T13:00:00Z"/>
                <w:rFonts w:ascii="等线" w:hAnsi="等线" w:eastAsia="等线"/>
                <w:color w:val="000000"/>
                <w:sz w:val="22"/>
              </w:rPr>
            </w:pPr>
            <w:ins w:id="2923" w:author="hyx" w:date="2018-11-11T13:00:00Z">
              <w:r>
                <w:rPr>
                  <w:rFonts w:hint="eastAsia" w:ascii="等线" w:hAnsi="等线" w:eastAsia="等线"/>
                  <w:color w:val="000000"/>
                  <w:sz w:val="22"/>
                </w:rPr>
                <w:t>电子书</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24" w:author="hyx" w:date="2018-11-11T13:00:00Z"/>
                <w:rFonts w:ascii="等线" w:hAnsi="等线" w:eastAsia="等线"/>
                <w:color w:val="000000"/>
                <w:sz w:val="22"/>
              </w:rPr>
            </w:pPr>
            <w:ins w:id="2925"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26" w:author="hyx" w:date="2018-11-11T13:00:00Z"/>
                <w:rFonts w:ascii="等线" w:hAnsi="等线" w:eastAsia="等线"/>
                <w:color w:val="000000"/>
                <w:sz w:val="22"/>
              </w:rPr>
            </w:pPr>
            <w:ins w:id="2927"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28" w:author="hyx" w:date="2018-11-11T13:00:00Z"/>
                <w:rFonts w:ascii="等线" w:hAnsi="等线" w:eastAsia="等线"/>
                <w:color w:val="000000"/>
                <w:sz w:val="22"/>
              </w:rPr>
            </w:pPr>
            <w:ins w:id="2929" w:author="hyx" w:date="2018-11-11T13:00:00Z">
              <w:r>
                <w:rPr>
                  <w:rFonts w:hint="eastAsia" w:ascii="等线" w:hAnsi="等线" w:eastAsia="等线"/>
                  <w:color w:val="000000"/>
                  <w:sz w:val="22"/>
                </w:rPr>
                <w:t>网上资源学习使用暂无费用</w:t>
              </w:r>
            </w:ins>
          </w:p>
        </w:tc>
      </w:tr>
      <w:tr>
        <w:tblPrEx>
          <w:tblLayout w:type="fixed"/>
          <w:tblCellMar>
            <w:top w:w="0" w:type="dxa"/>
            <w:left w:w="108" w:type="dxa"/>
            <w:bottom w:w="0" w:type="dxa"/>
            <w:right w:w="108" w:type="dxa"/>
          </w:tblCellMar>
        </w:tblPrEx>
        <w:trPr>
          <w:trHeight w:val="280" w:hRule="atLeast"/>
          <w:ins w:id="2930"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2931" w:author="hyx" w:date="2018-11-11T13:00:00Z"/>
                <w:rFonts w:ascii="等线" w:hAnsi="等线" w:eastAsia="等线"/>
                <w:color w:val="000000"/>
                <w:sz w:val="22"/>
              </w:rPr>
            </w:pPr>
            <w:ins w:id="2932" w:author="hyx" w:date="2018-11-11T13:00:00Z">
              <w:r>
                <w:rPr>
                  <w:rFonts w:hint="eastAsia" w:ascii="等线" w:hAnsi="等线" w:eastAsia="等线"/>
                  <w:color w:val="000000"/>
                  <w:sz w:val="22"/>
                </w:rPr>
                <w:t>UML建模工具</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ind w:right="880"/>
              <w:rPr>
                <w:ins w:id="2933" w:author="hyx" w:date="2018-11-11T13:00:00Z"/>
                <w:rFonts w:ascii="等线" w:hAnsi="等线" w:eastAsia="等线"/>
                <w:color w:val="000000"/>
                <w:sz w:val="22"/>
              </w:rPr>
            </w:pPr>
            <w:ins w:id="2934"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ind w:right="880"/>
              <w:jc w:val="center"/>
              <w:rPr>
                <w:ins w:id="2935" w:author="hyx" w:date="2018-11-11T13:00:00Z"/>
                <w:rFonts w:ascii="等线" w:hAnsi="等线" w:eastAsia="等线"/>
                <w:color w:val="000000"/>
                <w:sz w:val="22"/>
              </w:rPr>
            </w:pPr>
            <w:ins w:id="2936"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37" w:author="hyx" w:date="2018-11-11T13:00:00Z"/>
                <w:rFonts w:ascii="等线" w:hAnsi="等线" w:eastAsia="等线"/>
                <w:color w:val="000000"/>
                <w:sz w:val="22"/>
              </w:rPr>
            </w:pPr>
            <w:ins w:id="2938"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280" w:hRule="atLeast"/>
          <w:ins w:id="2939"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2940" w:author="hyx" w:date="2018-11-11T13:00:00Z"/>
                <w:rFonts w:ascii="等线" w:hAnsi="等线" w:eastAsia="等线"/>
                <w:color w:val="000000"/>
                <w:sz w:val="22"/>
              </w:rPr>
            </w:pPr>
            <w:ins w:id="2941" w:author="hyx" w:date="2018-11-11T13:00:00Z">
              <w:r>
                <w:rPr>
                  <w:rFonts w:hint="eastAsia" w:ascii="等线" w:hAnsi="等线" w:eastAsia="等线"/>
                  <w:color w:val="000000"/>
                  <w:sz w:val="22"/>
                </w:rPr>
                <w:t>AxureRP</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42" w:author="hyx" w:date="2018-11-11T13:00:00Z"/>
                <w:rFonts w:ascii="等线" w:hAnsi="等线" w:eastAsia="等线"/>
                <w:color w:val="000000"/>
                <w:sz w:val="22"/>
              </w:rPr>
            </w:pPr>
            <w:ins w:id="2943"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44" w:author="hyx" w:date="2018-11-11T13:00:00Z"/>
                <w:rFonts w:ascii="等线" w:hAnsi="等线" w:eastAsia="等线"/>
                <w:color w:val="000000"/>
                <w:sz w:val="22"/>
              </w:rPr>
            </w:pPr>
            <w:ins w:id="2945"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46" w:author="hyx" w:date="2018-11-11T13:00:00Z"/>
                <w:rFonts w:ascii="等线" w:hAnsi="等线" w:eastAsia="等线"/>
                <w:color w:val="000000"/>
                <w:sz w:val="22"/>
              </w:rPr>
            </w:pPr>
            <w:ins w:id="2947"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280" w:hRule="atLeast"/>
          <w:ins w:id="2948"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2949" w:author="hyx" w:date="2018-11-11T13:00:00Z"/>
                <w:rFonts w:ascii="等线" w:hAnsi="等线" w:eastAsia="等线"/>
                <w:color w:val="000000"/>
                <w:sz w:val="22"/>
              </w:rPr>
            </w:pPr>
            <w:ins w:id="2950" w:author="hyx" w:date="2018-11-11T13:00:00Z">
              <w:r>
                <w:rPr>
                  <w:rFonts w:hint="eastAsia" w:ascii="等线" w:hAnsi="等线" w:eastAsia="等线"/>
                  <w:color w:val="000000"/>
                  <w:sz w:val="22"/>
                </w:rPr>
                <w:t>Office</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51" w:author="hyx" w:date="2018-11-11T13:00:00Z"/>
                <w:rFonts w:ascii="等线" w:hAnsi="等线" w:eastAsia="等线"/>
                <w:color w:val="000000"/>
                <w:sz w:val="22"/>
              </w:rPr>
            </w:pPr>
            <w:ins w:id="2952"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53" w:author="hyx" w:date="2018-11-11T13:00:00Z"/>
                <w:rFonts w:ascii="等线" w:hAnsi="等线" w:eastAsia="等线"/>
                <w:color w:val="000000"/>
                <w:sz w:val="22"/>
              </w:rPr>
            </w:pPr>
            <w:ins w:id="2954"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55" w:author="hyx" w:date="2018-11-11T13:00:00Z"/>
                <w:rFonts w:ascii="等线" w:hAnsi="等线" w:eastAsia="等线"/>
                <w:color w:val="000000"/>
                <w:sz w:val="22"/>
              </w:rPr>
            </w:pPr>
            <w:ins w:id="2956"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560" w:hRule="atLeast"/>
          <w:ins w:id="2957"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vAlign w:val="center"/>
          </w:tcPr>
          <w:p>
            <w:pPr>
              <w:rPr>
                <w:ins w:id="2958" w:author="hyx" w:date="2018-11-11T13:00:00Z"/>
                <w:rFonts w:ascii="等线" w:hAnsi="等线" w:eastAsia="等线"/>
                <w:color w:val="000000"/>
                <w:sz w:val="22"/>
              </w:rPr>
            </w:pPr>
            <w:ins w:id="2959" w:author="hyx" w:date="2018-11-11T13:00:00Z">
              <w:r>
                <w:rPr>
                  <w:rFonts w:hint="eastAsia" w:ascii="等线" w:hAnsi="等线" w:eastAsia="等线"/>
                  <w:color w:val="000000"/>
                  <w:sz w:val="22"/>
                </w:rPr>
                <w:t>Vmware</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2960" w:author="hyx" w:date="2018-11-11T13:00:00Z"/>
                <w:rFonts w:ascii="等线" w:hAnsi="等线" w:eastAsia="等线"/>
                <w:color w:val="000000"/>
                <w:sz w:val="22"/>
              </w:rPr>
            </w:pPr>
            <w:ins w:id="2961"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2962" w:author="hyx" w:date="2018-11-11T13:00:00Z"/>
                <w:rFonts w:ascii="等线" w:hAnsi="等线" w:eastAsia="等线"/>
                <w:color w:val="000000"/>
                <w:sz w:val="22"/>
              </w:rPr>
            </w:pPr>
            <w:ins w:id="2963"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2964" w:author="hyx" w:date="2018-11-11T13:00:00Z"/>
                <w:rFonts w:ascii="等线" w:hAnsi="等线" w:eastAsia="等线"/>
                <w:color w:val="000000"/>
                <w:sz w:val="22"/>
              </w:rPr>
            </w:pPr>
            <w:ins w:id="2965" w:author="hyx" w:date="2018-11-11T13:00:00Z">
              <w:r>
                <w:rPr>
                  <w:rFonts w:hint="eastAsia" w:ascii="等线" w:hAnsi="等线" w:eastAsia="等线"/>
                  <w:color w:val="000000"/>
                  <w:sz w:val="22"/>
                </w:rPr>
                <w:t>网上有破解版或是教育版暂无费用</w:t>
              </w:r>
            </w:ins>
          </w:p>
        </w:tc>
      </w:tr>
    </w:tbl>
    <w:p>
      <w:pPr>
        <w:rPr>
          <w:ins w:id="2966" w:author="hyx" w:date="2018-11-13T10:36:00Z"/>
        </w:rPr>
      </w:pPr>
    </w:p>
    <w:p/>
    <w:p>
      <w:pPr>
        <w:pStyle w:val="62"/>
      </w:pPr>
      <w:bookmarkStart w:id="181" w:name="_Toc496991944"/>
      <w:bookmarkStart w:id="182" w:name="_Toc17045"/>
      <w:r>
        <w:rPr>
          <w:rFonts w:hint="eastAsia"/>
        </w:rPr>
        <w:t>采购</w:t>
      </w:r>
      <w:r>
        <w:t>计划的关键因素</w:t>
      </w:r>
      <w:bookmarkEnd w:id="181"/>
      <w:bookmarkEnd w:id="182"/>
    </w:p>
    <w:tbl>
      <w:tblPr>
        <w:tblStyle w:val="8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967" w:author="hyx" w:date="2018-11-11T13:00:00Z"/>
        </w:trPr>
        <w:tc>
          <w:tcPr>
            <w:tcW w:w="1696" w:type="dxa"/>
            <w:shd w:val="clear" w:color="auto" w:fill="B8CCE4"/>
          </w:tcPr>
          <w:p>
            <w:pPr>
              <w:widowControl w:val="0"/>
              <w:jc w:val="both"/>
              <w:rPr>
                <w:del w:id="2968" w:author="hyx" w:date="2018-11-11T13:00:00Z"/>
                <w:rFonts w:ascii="Times New Roman" w:hAnsi="Times New Roman" w:cs="Times New Roman"/>
                <w:color w:val="000000"/>
                <w:sz w:val="22"/>
                <w:szCs w:val="20"/>
              </w:rPr>
            </w:pPr>
            <w:del w:id="2969" w:author="hyx" w:date="2018-11-11T13:00:00Z">
              <w:r>
                <w:rPr>
                  <w:rFonts w:hint="eastAsia" w:ascii="Times New Roman" w:hAnsi="Times New Roman" w:cs="Times New Roman"/>
                  <w:color w:val="000000"/>
                  <w:sz w:val="22"/>
                  <w:szCs w:val="20"/>
                </w:rPr>
                <w:delText>风险名称</w:delText>
              </w:r>
            </w:del>
          </w:p>
        </w:tc>
        <w:tc>
          <w:tcPr>
            <w:tcW w:w="3232" w:type="dxa"/>
            <w:shd w:val="clear" w:color="auto" w:fill="B8CCE4"/>
          </w:tcPr>
          <w:p>
            <w:pPr>
              <w:widowControl w:val="0"/>
              <w:jc w:val="both"/>
              <w:rPr>
                <w:del w:id="2970" w:author="hyx" w:date="2018-11-11T13:00:00Z"/>
                <w:rFonts w:ascii="Times New Roman" w:hAnsi="Times New Roman" w:cs="Times New Roman"/>
                <w:color w:val="000000"/>
                <w:sz w:val="22"/>
                <w:szCs w:val="20"/>
              </w:rPr>
            </w:pPr>
            <w:del w:id="2971" w:author="hyx" w:date="2018-11-11T13:00:00Z">
              <w:r>
                <w:rPr>
                  <w:rFonts w:hint="eastAsia" w:ascii="Times New Roman" w:hAnsi="Times New Roman" w:cs="Times New Roman"/>
                  <w:color w:val="000000"/>
                  <w:sz w:val="22"/>
                  <w:szCs w:val="20"/>
                </w:rPr>
                <w:delText>解决方案</w:delText>
              </w:r>
            </w:del>
          </w:p>
        </w:tc>
        <w:tc>
          <w:tcPr>
            <w:tcW w:w="1234" w:type="dxa"/>
            <w:shd w:val="clear" w:color="auto" w:fill="B8CCE4"/>
          </w:tcPr>
          <w:p>
            <w:pPr>
              <w:widowControl w:val="0"/>
              <w:jc w:val="both"/>
              <w:rPr>
                <w:del w:id="2972" w:author="hyx" w:date="2018-11-11T13:00:00Z"/>
                <w:rFonts w:ascii="Times New Roman" w:hAnsi="Times New Roman" w:cs="Times New Roman"/>
                <w:color w:val="000000"/>
                <w:sz w:val="22"/>
                <w:szCs w:val="20"/>
              </w:rPr>
            </w:pPr>
            <w:del w:id="2973" w:author="hyx" w:date="2018-11-11T13:00:00Z">
              <w:r>
                <w:rPr>
                  <w:rFonts w:hint="eastAsia" w:ascii="Times New Roman" w:hAnsi="Times New Roman" w:cs="Times New Roman"/>
                  <w:color w:val="000000"/>
                  <w:sz w:val="22"/>
                  <w:szCs w:val="20"/>
                </w:rPr>
                <w:delText>发生概率</w:delText>
              </w:r>
            </w:del>
          </w:p>
        </w:tc>
        <w:tc>
          <w:tcPr>
            <w:tcW w:w="1267" w:type="dxa"/>
            <w:shd w:val="clear" w:color="auto" w:fill="B8CCE4"/>
          </w:tcPr>
          <w:p>
            <w:pPr>
              <w:widowControl w:val="0"/>
              <w:jc w:val="both"/>
              <w:rPr>
                <w:del w:id="2974" w:author="hyx" w:date="2018-11-11T13:00:00Z"/>
                <w:rFonts w:ascii="Times New Roman" w:hAnsi="Times New Roman" w:cs="Times New Roman"/>
                <w:color w:val="000000"/>
                <w:sz w:val="22"/>
                <w:szCs w:val="20"/>
              </w:rPr>
            </w:pPr>
            <w:del w:id="2975" w:author="hyx" w:date="2018-11-11T13:00:00Z">
              <w:r>
                <w:rPr>
                  <w:rFonts w:hint="eastAsia" w:ascii="Times New Roman" w:hAnsi="Times New Roman" w:cs="Times New Roman"/>
                  <w:color w:val="000000"/>
                  <w:sz w:val="22"/>
                  <w:szCs w:val="20"/>
                </w:rPr>
                <w:delText>影响程度</w:delText>
              </w:r>
            </w:del>
          </w:p>
        </w:tc>
        <w:tc>
          <w:tcPr>
            <w:tcW w:w="1037" w:type="dxa"/>
            <w:shd w:val="clear" w:color="auto" w:fill="B8CCE4"/>
          </w:tcPr>
          <w:p>
            <w:pPr>
              <w:widowControl w:val="0"/>
              <w:jc w:val="both"/>
              <w:rPr>
                <w:del w:id="2976" w:author="hyx" w:date="2018-11-11T13:00:00Z"/>
                <w:rFonts w:ascii="Times New Roman" w:hAnsi="Times New Roman" w:cs="Times New Roman"/>
                <w:color w:val="000000"/>
                <w:sz w:val="22"/>
                <w:szCs w:val="20"/>
              </w:rPr>
            </w:pPr>
            <w:del w:id="2977" w:author="hyx" w:date="2018-11-11T13:00:00Z">
              <w:r>
                <w:rPr>
                  <w:rFonts w:hint="eastAsia" w:ascii="Times New Roman" w:hAnsi="Times New Roman" w:cs="Times New Roman"/>
                  <w:color w:val="000000"/>
                  <w:sz w:val="22"/>
                  <w:szCs w:val="20"/>
                </w:rPr>
                <w:delText>优先级</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978" w:author="hyx" w:date="2018-11-11T13:00:00Z"/>
        </w:trPr>
        <w:tc>
          <w:tcPr>
            <w:tcW w:w="1696" w:type="dxa"/>
          </w:tcPr>
          <w:p>
            <w:pPr>
              <w:widowControl w:val="0"/>
              <w:jc w:val="both"/>
              <w:rPr>
                <w:del w:id="2979" w:author="hyx" w:date="2018-11-11T13:00:00Z"/>
                <w:rFonts w:ascii="Times New Roman" w:hAnsi="Times New Roman" w:cs="Times New Roman"/>
                <w:color w:val="000000"/>
                <w:sz w:val="22"/>
                <w:szCs w:val="20"/>
              </w:rPr>
            </w:pPr>
            <w:del w:id="2980" w:author="hyx" w:date="2018-11-11T13:00:00Z">
              <w:r>
                <w:rPr>
                  <w:rFonts w:hint="eastAsia" w:ascii="Times New Roman" w:hAnsi="Times New Roman" w:cs="Times New Roman"/>
                  <w:color w:val="000000"/>
                  <w:sz w:val="22"/>
                  <w:szCs w:val="20"/>
                </w:rPr>
                <w:delText>资源缺乏</w:delText>
              </w:r>
            </w:del>
          </w:p>
        </w:tc>
        <w:tc>
          <w:tcPr>
            <w:tcW w:w="3232" w:type="dxa"/>
          </w:tcPr>
          <w:p>
            <w:pPr>
              <w:widowControl w:val="0"/>
              <w:jc w:val="both"/>
              <w:rPr>
                <w:del w:id="2981" w:author="hyx" w:date="2018-11-11T13:00:00Z"/>
                <w:rFonts w:ascii="Times New Roman" w:hAnsi="Times New Roman" w:cs="Times New Roman"/>
                <w:color w:val="000000"/>
                <w:sz w:val="22"/>
                <w:szCs w:val="20"/>
              </w:rPr>
            </w:pPr>
            <w:del w:id="2982" w:author="hyx" w:date="2018-11-11T13:00:00Z">
              <w:r>
                <w:rPr>
                  <w:rFonts w:ascii="Times New Roman" w:hAnsi="Times New Roman" w:cs="Times New Roman"/>
                  <w:color w:val="000000"/>
                  <w:sz w:val="22"/>
                  <w:szCs w:val="20"/>
                </w:rPr>
                <w:delText>共同上网寻找资源</w:delText>
              </w:r>
            </w:del>
          </w:p>
        </w:tc>
        <w:tc>
          <w:tcPr>
            <w:tcW w:w="1234" w:type="dxa"/>
          </w:tcPr>
          <w:p>
            <w:pPr>
              <w:widowControl w:val="0"/>
              <w:jc w:val="both"/>
              <w:rPr>
                <w:del w:id="2983" w:author="hyx" w:date="2018-11-11T13:00:00Z"/>
                <w:rFonts w:ascii="Times New Roman" w:hAnsi="Times New Roman" w:cs="Times New Roman"/>
                <w:color w:val="000000"/>
                <w:sz w:val="22"/>
                <w:szCs w:val="20"/>
              </w:rPr>
            </w:pPr>
            <w:del w:id="2984"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2985" w:author="hyx" w:date="2018-11-11T13:00:00Z"/>
                <w:rFonts w:ascii="Times New Roman" w:hAnsi="Times New Roman" w:cs="Times New Roman"/>
                <w:color w:val="000000"/>
                <w:sz w:val="22"/>
                <w:szCs w:val="20"/>
              </w:rPr>
            </w:pPr>
            <w:del w:id="2986" w:author="hyx" w:date="2018-11-11T13:00:00Z">
              <w:r>
                <w:rPr>
                  <w:rFonts w:hint="eastAsia" w:ascii="Times New Roman" w:hAnsi="Times New Roman" w:cs="Times New Roman"/>
                  <w:color w:val="000000"/>
                  <w:sz w:val="22"/>
                  <w:szCs w:val="20"/>
                </w:rPr>
                <w:delText>低</w:delText>
              </w:r>
            </w:del>
          </w:p>
        </w:tc>
        <w:tc>
          <w:tcPr>
            <w:tcW w:w="1037" w:type="dxa"/>
          </w:tcPr>
          <w:p>
            <w:pPr>
              <w:widowControl w:val="0"/>
              <w:jc w:val="both"/>
              <w:rPr>
                <w:del w:id="2987" w:author="hyx" w:date="2018-11-11T13:00:00Z"/>
                <w:rFonts w:ascii="Times New Roman" w:hAnsi="Times New Roman" w:cs="Times New Roman"/>
                <w:color w:val="000000"/>
                <w:sz w:val="22"/>
                <w:szCs w:val="20"/>
              </w:rPr>
            </w:pPr>
            <w:del w:id="2988" w:author="hyx" w:date="2018-11-11T13:00:00Z">
              <w:r>
                <w:rPr>
                  <w:rFonts w:hint="eastAsia" w:ascii="Times New Roman" w:hAnsi="Times New Roman" w:cs="Times New Roman"/>
                  <w:color w:val="000000"/>
                  <w:sz w:val="22"/>
                  <w:szCs w:val="20"/>
                </w:rPr>
                <w:delText>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989" w:author="hyx" w:date="2018-11-11T13:00:00Z"/>
        </w:trPr>
        <w:tc>
          <w:tcPr>
            <w:tcW w:w="1696" w:type="dxa"/>
          </w:tcPr>
          <w:p>
            <w:pPr>
              <w:widowControl w:val="0"/>
              <w:jc w:val="both"/>
              <w:rPr>
                <w:del w:id="2990" w:author="hyx" w:date="2018-11-11T13:00:00Z"/>
                <w:rFonts w:ascii="Times New Roman" w:hAnsi="Times New Roman" w:cs="Times New Roman"/>
                <w:color w:val="000000"/>
                <w:sz w:val="22"/>
                <w:szCs w:val="20"/>
              </w:rPr>
            </w:pPr>
            <w:del w:id="2991" w:author="hyx" w:date="2018-11-11T13:00:00Z">
              <w:r>
                <w:rPr>
                  <w:rFonts w:hint="eastAsia" w:ascii="Times New Roman" w:hAnsi="Times New Roman" w:cs="Times New Roman"/>
                  <w:color w:val="000000"/>
                  <w:sz w:val="22"/>
                  <w:szCs w:val="20"/>
                </w:rPr>
                <w:delText>UI设计不合理</w:delText>
              </w:r>
            </w:del>
          </w:p>
        </w:tc>
        <w:tc>
          <w:tcPr>
            <w:tcW w:w="3232" w:type="dxa"/>
          </w:tcPr>
          <w:p>
            <w:pPr>
              <w:widowControl w:val="0"/>
              <w:jc w:val="both"/>
              <w:rPr>
                <w:del w:id="2992" w:author="hyx" w:date="2018-11-11T13:00:00Z"/>
                <w:rFonts w:ascii="Times New Roman" w:hAnsi="Times New Roman" w:cs="Times New Roman"/>
                <w:color w:val="000000"/>
                <w:sz w:val="22"/>
                <w:szCs w:val="20"/>
              </w:rPr>
            </w:pPr>
            <w:del w:id="2993" w:author="hyx" w:date="2018-11-11T13:00:00Z">
              <w:r>
                <w:rPr>
                  <w:rFonts w:hint="eastAsia" w:ascii="Times New Roman" w:hAnsi="Times New Roman" w:cs="Times New Roman"/>
                  <w:color w:val="000000"/>
                  <w:sz w:val="22"/>
                  <w:szCs w:val="20"/>
                </w:rPr>
                <w:delText>寻找有经验的UI设计师了解详细</w:delText>
              </w:r>
            </w:del>
          </w:p>
        </w:tc>
        <w:tc>
          <w:tcPr>
            <w:tcW w:w="1234" w:type="dxa"/>
          </w:tcPr>
          <w:p>
            <w:pPr>
              <w:widowControl w:val="0"/>
              <w:jc w:val="both"/>
              <w:rPr>
                <w:del w:id="2994" w:author="hyx" w:date="2018-11-11T13:00:00Z"/>
                <w:rFonts w:ascii="Times New Roman" w:hAnsi="Times New Roman" w:cs="Times New Roman"/>
                <w:color w:val="000000"/>
                <w:sz w:val="22"/>
                <w:szCs w:val="20"/>
              </w:rPr>
            </w:pPr>
            <w:del w:id="2995" w:author="hyx" w:date="2018-11-11T13:00:00Z">
              <w:r>
                <w:rPr>
                  <w:rFonts w:hint="eastAsia" w:ascii="Times New Roman" w:hAnsi="Times New Roman" w:cs="Times New Roman"/>
                  <w:color w:val="000000"/>
                  <w:sz w:val="22"/>
                  <w:szCs w:val="20"/>
                </w:rPr>
                <w:delText>低</w:delText>
              </w:r>
            </w:del>
          </w:p>
        </w:tc>
        <w:tc>
          <w:tcPr>
            <w:tcW w:w="1267" w:type="dxa"/>
          </w:tcPr>
          <w:p>
            <w:pPr>
              <w:widowControl w:val="0"/>
              <w:jc w:val="both"/>
              <w:rPr>
                <w:del w:id="2996" w:author="hyx" w:date="2018-11-11T13:00:00Z"/>
                <w:rFonts w:ascii="Times New Roman" w:hAnsi="Times New Roman" w:cs="Times New Roman"/>
                <w:color w:val="000000"/>
                <w:sz w:val="22"/>
                <w:szCs w:val="20"/>
              </w:rPr>
            </w:pPr>
            <w:del w:id="2997" w:author="hyx" w:date="2018-11-11T13:00:00Z">
              <w:r>
                <w:rPr>
                  <w:rFonts w:hint="eastAsia" w:ascii="Times New Roman" w:hAnsi="Times New Roman" w:cs="Times New Roman"/>
                  <w:color w:val="000000"/>
                  <w:sz w:val="22"/>
                  <w:szCs w:val="20"/>
                </w:rPr>
                <w:delText>中</w:delText>
              </w:r>
            </w:del>
          </w:p>
        </w:tc>
        <w:tc>
          <w:tcPr>
            <w:tcW w:w="1037" w:type="dxa"/>
          </w:tcPr>
          <w:p>
            <w:pPr>
              <w:widowControl w:val="0"/>
              <w:jc w:val="both"/>
              <w:rPr>
                <w:del w:id="2998" w:author="hyx" w:date="2018-11-11T13:00:00Z"/>
                <w:rFonts w:ascii="Times New Roman" w:hAnsi="Times New Roman" w:cs="Times New Roman"/>
                <w:color w:val="000000"/>
                <w:sz w:val="22"/>
                <w:szCs w:val="20"/>
              </w:rPr>
            </w:pPr>
            <w:del w:id="2999" w:author="hyx" w:date="2018-11-11T13:00:00Z">
              <w:r>
                <w:rPr>
                  <w:rFonts w:hint="eastAsia" w:ascii="Times New Roman" w:hAnsi="Times New Roman" w:cs="Times New Roman"/>
                  <w:color w:val="000000"/>
                  <w:sz w:val="22"/>
                  <w:szCs w:val="20"/>
                </w:rPr>
                <w:delText>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000" w:author="hyx" w:date="2018-11-11T13:00:00Z"/>
        </w:trPr>
        <w:tc>
          <w:tcPr>
            <w:tcW w:w="1696" w:type="dxa"/>
          </w:tcPr>
          <w:p>
            <w:pPr>
              <w:widowControl w:val="0"/>
              <w:jc w:val="both"/>
              <w:rPr>
                <w:del w:id="3001" w:author="hyx" w:date="2018-11-11T13:00:00Z"/>
                <w:rFonts w:ascii="Times New Roman" w:hAnsi="Times New Roman" w:cs="Times New Roman"/>
                <w:color w:val="000000"/>
                <w:sz w:val="22"/>
                <w:szCs w:val="20"/>
              </w:rPr>
            </w:pPr>
            <w:del w:id="3002" w:author="hyx" w:date="2018-11-11T13:00:00Z">
              <w:r>
                <w:rPr>
                  <w:rFonts w:hint="eastAsia" w:ascii="Times New Roman" w:hAnsi="Times New Roman" w:cs="Times New Roman"/>
                  <w:color w:val="000000"/>
                  <w:sz w:val="22"/>
                  <w:szCs w:val="20"/>
                </w:rPr>
                <w:delText>UI设计跟不上进度</w:delText>
              </w:r>
            </w:del>
          </w:p>
        </w:tc>
        <w:tc>
          <w:tcPr>
            <w:tcW w:w="3232" w:type="dxa"/>
          </w:tcPr>
          <w:p>
            <w:pPr>
              <w:widowControl w:val="0"/>
              <w:jc w:val="both"/>
              <w:rPr>
                <w:del w:id="3003" w:author="hyx" w:date="2018-11-11T13:00:00Z"/>
                <w:rFonts w:ascii="Times New Roman" w:hAnsi="Times New Roman" w:cs="Times New Roman"/>
                <w:color w:val="000000"/>
                <w:sz w:val="22"/>
                <w:szCs w:val="20"/>
              </w:rPr>
            </w:pPr>
            <w:del w:id="3004" w:author="hyx" w:date="2018-11-11T13:00:00Z">
              <w:r>
                <w:rPr>
                  <w:rFonts w:hint="eastAsia" w:ascii="Times New Roman" w:hAnsi="Times New Roman" w:cs="Times New Roman"/>
                  <w:color w:val="000000"/>
                  <w:sz w:val="22"/>
                  <w:szCs w:val="20"/>
                </w:rPr>
                <w:delText>投入更多的人力进行ui的学习和设计</w:delText>
              </w:r>
            </w:del>
          </w:p>
        </w:tc>
        <w:tc>
          <w:tcPr>
            <w:tcW w:w="1234" w:type="dxa"/>
          </w:tcPr>
          <w:p>
            <w:pPr>
              <w:widowControl w:val="0"/>
              <w:jc w:val="both"/>
              <w:rPr>
                <w:del w:id="3005" w:author="hyx" w:date="2018-11-11T13:00:00Z"/>
                <w:rFonts w:ascii="Times New Roman" w:hAnsi="Times New Roman" w:cs="Times New Roman"/>
                <w:color w:val="000000"/>
                <w:sz w:val="22"/>
                <w:szCs w:val="20"/>
              </w:rPr>
            </w:pPr>
            <w:del w:id="3006"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3007" w:author="hyx" w:date="2018-11-11T13:00:00Z"/>
                <w:rFonts w:ascii="Times New Roman" w:hAnsi="Times New Roman" w:cs="Times New Roman"/>
                <w:color w:val="000000"/>
                <w:sz w:val="22"/>
                <w:szCs w:val="20"/>
              </w:rPr>
            </w:pPr>
            <w:del w:id="3008" w:author="hyx" w:date="2018-11-11T13:00:00Z">
              <w:r>
                <w:rPr>
                  <w:rFonts w:hint="eastAsia" w:ascii="Times New Roman" w:hAnsi="Times New Roman" w:cs="Times New Roman"/>
                  <w:color w:val="000000"/>
                  <w:sz w:val="22"/>
                  <w:szCs w:val="20"/>
                </w:rPr>
                <w:delText>中</w:delText>
              </w:r>
            </w:del>
          </w:p>
        </w:tc>
        <w:tc>
          <w:tcPr>
            <w:tcW w:w="1037" w:type="dxa"/>
          </w:tcPr>
          <w:p>
            <w:pPr>
              <w:widowControl w:val="0"/>
              <w:jc w:val="both"/>
              <w:rPr>
                <w:del w:id="3009" w:author="hyx" w:date="2018-11-11T13:00:00Z"/>
                <w:rFonts w:ascii="Times New Roman" w:hAnsi="Times New Roman" w:cs="Times New Roman"/>
                <w:color w:val="000000"/>
                <w:sz w:val="22"/>
                <w:szCs w:val="20"/>
              </w:rPr>
            </w:pPr>
            <w:del w:id="3010" w:author="hyx" w:date="2018-11-11T13:00:00Z">
              <w:r>
                <w:rPr>
                  <w:rFonts w:hint="eastAsia" w:ascii="Times New Roman" w:hAnsi="Times New Roman" w:cs="Times New Roman"/>
                  <w:color w:val="000000"/>
                  <w:sz w:val="22"/>
                  <w:szCs w:val="20"/>
                </w:rPr>
                <w:delText>中</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011" w:author="hyx" w:date="2018-11-11T13:00:00Z"/>
        </w:trPr>
        <w:tc>
          <w:tcPr>
            <w:tcW w:w="1696" w:type="dxa"/>
          </w:tcPr>
          <w:p>
            <w:pPr>
              <w:widowControl w:val="0"/>
              <w:jc w:val="both"/>
              <w:rPr>
                <w:del w:id="3012" w:author="hyx" w:date="2018-11-11T13:00:00Z"/>
                <w:rFonts w:ascii="Times New Roman" w:hAnsi="Times New Roman" w:cs="Times New Roman"/>
                <w:color w:val="000000"/>
                <w:sz w:val="22"/>
                <w:szCs w:val="20"/>
              </w:rPr>
            </w:pPr>
            <w:del w:id="3013" w:author="hyx" w:date="2018-11-11T13:00:00Z">
              <w:r>
                <w:rPr>
                  <w:rFonts w:hint="eastAsia" w:ascii="Times New Roman" w:hAnsi="Times New Roman" w:cs="Times New Roman"/>
                  <w:color w:val="000000"/>
                  <w:sz w:val="22"/>
                  <w:szCs w:val="20"/>
                </w:rPr>
                <w:delText>项目质量不过关</w:delText>
              </w:r>
            </w:del>
          </w:p>
        </w:tc>
        <w:tc>
          <w:tcPr>
            <w:tcW w:w="3232" w:type="dxa"/>
          </w:tcPr>
          <w:p>
            <w:pPr>
              <w:widowControl w:val="0"/>
              <w:jc w:val="both"/>
              <w:rPr>
                <w:del w:id="3014" w:author="hyx" w:date="2018-11-11T13:00:00Z"/>
                <w:rFonts w:ascii="Times New Roman" w:hAnsi="Times New Roman" w:cs="Times New Roman"/>
                <w:color w:val="000000"/>
                <w:sz w:val="22"/>
                <w:szCs w:val="20"/>
              </w:rPr>
            </w:pPr>
            <w:del w:id="3015" w:author="hyx" w:date="2018-11-11T13:00:00Z">
              <w:r>
                <w:rPr>
                  <w:rFonts w:hint="eastAsia" w:ascii="Times New Roman" w:hAnsi="Times New Roman" w:cs="Times New Roman"/>
                  <w:color w:val="000000"/>
                  <w:sz w:val="22"/>
                  <w:szCs w:val="20"/>
                </w:rPr>
                <w:delText>由SQA质量保障小组联合评审</w:delText>
              </w:r>
            </w:del>
          </w:p>
        </w:tc>
        <w:tc>
          <w:tcPr>
            <w:tcW w:w="1234" w:type="dxa"/>
          </w:tcPr>
          <w:p>
            <w:pPr>
              <w:widowControl w:val="0"/>
              <w:jc w:val="both"/>
              <w:rPr>
                <w:del w:id="3016" w:author="hyx" w:date="2018-11-11T13:00:00Z"/>
                <w:rFonts w:ascii="Times New Roman" w:hAnsi="Times New Roman" w:cs="Times New Roman"/>
                <w:color w:val="000000"/>
                <w:sz w:val="22"/>
                <w:szCs w:val="20"/>
              </w:rPr>
            </w:pPr>
            <w:del w:id="3017"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3018" w:author="hyx" w:date="2018-11-11T13:00:00Z"/>
                <w:rFonts w:ascii="Times New Roman" w:hAnsi="Times New Roman" w:cs="Times New Roman"/>
                <w:color w:val="000000"/>
                <w:sz w:val="22"/>
                <w:szCs w:val="20"/>
              </w:rPr>
            </w:pPr>
            <w:del w:id="3019" w:author="hyx" w:date="2018-11-11T13:00:00Z">
              <w:r>
                <w:rPr>
                  <w:rFonts w:hint="eastAsia" w:ascii="Times New Roman" w:hAnsi="Times New Roman" w:cs="Times New Roman"/>
                  <w:color w:val="000000"/>
                  <w:sz w:val="22"/>
                  <w:szCs w:val="20"/>
                </w:rPr>
                <w:delText>高</w:delText>
              </w:r>
            </w:del>
          </w:p>
        </w:tc>
        <w:tc>
          <w:tcPr>
            <w:tcW w:w="1037" w:type="dxa"/>
          </w:tcPr>
          <w:p>
            <w:pPr>
              <w:widowControl w:val="0"/>
              <w:jc w:val="both"/>
              <w:rPr>
                <w:del w:id="3020" w:author="hyx" w:date="2018-11-11T13:00:00Z"/>
                <w:rFonts w:ascii="Times New Roman" w:hAnsi="Times New Roman" w:cs="Times New Roman"/>
                <w:color w:val="000000"/>
                <w:sz w:val="22"/>
                <w:szCs w:val="20"/>
              </w:rPr>
            </w:pPr>
            <w:del w:id="3021" w:author="hyx" w:date="2018-11-11T13:00:00Z">
              <w:r>
                <w:rPr>
                  <w:rFonts w:hint="eastAsia" w:ascii="Times New Roman" w:hAnsi="Times New Roman" w:cs="Times New Roman"/>
                  <w:color w:val="000000"/>
                  <w:sz w:val="22"/>
                  <w:szCs w:val="20"/>
                </w:rPr>
                <w:delText>高</w:delText>
              </w:r>
            </w:del>
          </w:p>
        </w:tc>
      </w:tr>
    </w:tbl>
    <w:tbl>
      <w:tblPr>
        <w:tblStyle w:val="85"/>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22" w:author="hyx" w:date="2018-11-11T13:00:00Z"/>
        </w:trPr>
        <w:tc>
          <w:tcPr>
            <w:tcW w:w="1696" w:type="dxa"/>
            <w:shd w:val="clear" w:color="auto" w:fill="B8CCE4"/>
          </w:tcPr>
          <w:p>
            <w:pPr>
              <w:widowControl w:val="0"/>
              <w:jc w:val="both"/>
              <w:rPr>
                <w:ins w:id="3023" w:author="hyx" w:date="2018-11-11T13:00:00Z"/>
                <w:rFonts w:ascii="Times New Roman" w:hAnsi="Times New Roman" w:cs="Times New Roman"/>
                <w:color w:val="000000"/>
                <w:sz w:val="22"/>
                <w:szCs w:val="20"/>
              </w:rPr>
            </w:pPr>
            <w:ins w:id="3024" w:author="hyx" w:date="2018-11-11T13:00:00Z">
              <w:r>
                <w:rPr>
                  <w:rFonts w:hint="eastAsia" w:ascii="Times New Roman" w:hAnsi="Times New Roman" w:cs="Times New Roman"/>
                  <w:color w:val="000000"/>
                  <w:sz w:val="22"/>
                  <w:szCs w:val="20"/>
                </w:rPr>
                <w:t>风险名称</w:t>
              </w:r>
            </w:ins>
          </w:p>
        </w:tc>
        <w:tc>
          <w:tcPr>
            <w:tcW w:w="3232" w:type="dxa"/>
            <w:shd w:val="clear" w:color="auto" w:fill="B8CCE4"/>
          </w:tcPr>
          <w:p>
            <w:pPr>
              <w:widowControl w:val="0"/>
              <w:jc w:val="both"/>
              <w:rPr>
                <w:ins w:id="3025" w:author="hyx" w:date="2018-11-11T13:00:00Z"/>
                <w:rFonts w:ascii="Times New Roman" w:hAnsi="Times New Roman" w:cs="Times New Roman"/>
                <w:color w:val="000000"/>
                <w:sz w:val="22"/>
                <w:szCs w:val="20"/>
              </w:rPr>
            </w:pPr>
            <w:ins w:id="3026" w:author="hyx" w:date="2018-11-11T13:00:00Z">
              <w:r>
                <w:rPr>
                  <w:rFonts w:hint="eastAsia" w:ascii="Times New Roman" w:hAnsi="Times New Roman" w:cs="Times New Roman"/>
                  <w:color w:val="000000"/>
                  <w:sz w:val="22"/>
                  <w:szCs w:val="20"/>
                </w:rPr>
                <w:t>解决方案</w:t>
              </w:r>
            </w:ins>
          </w:p>
        </w:tc>
        <w:tc>
          <w:tcPr>
            <w:tcW w:w="1234" w:type="dxa"/>
            <w:shd w:val="clear" w:color="auto" w:fill="B8CCE4"/>
          </w:tcPr>
          <w:p>
            <w:pPr>
              <w:widowControl w:val="0"/>
              <w:jc w:val="both"/>
              <w:rPr>
                <w:ins w:id="3027" w:author="hyx" w:date="2018-11-11T13:00:00Z"/>
                <w:rFonts w:ascii="Times New Roman" w:hAnsi="Times New Roman" w:cs="Times New Roman"/>
                <w:color w:val="000000"/>
                <w:sz w:val="22"/>
                <w:szCs w:val="20"/>
              </w:rPr>
            </w:pPr>
            <w:ins w:id="3028" w:author="hyx" w:date="2018-11-11T13:00:00Z">
              <w:r>
                <w:rPr>
                  <w:rFonts w:hint="eastAsia" w:ascii="Times New Roman" w:hAnsi="Times New Roman" w:cs="Times New Roman"/>
                  <w:color w:val="000000"/>
                  <w:sz w:val="22"/>
                  <w:szCs w:val="20"/>
                </w:rPr>
                <w:t>发生概率</w:t>
              </w:r>
            </w:ins>
          </w:p>
        </w:tc>
        <w:tc>
          <w:tcPr>
            <w:tcW w:w="1267" w:type="dxa"/>
            <w:shd w:val="clear" w:color="auto" w:fill="B8CCE4"/>
          </w:tcPr>
          <w:p>
            <w:pPr>
              <w:widowControl w:val="0"/>
              <w:jc w:val="both"/>
              <w:rPr>
                <w:ins w:id="3029" w:author="hyx" w:date="2018-11-11T13:00:00Z"/>
                <w:rFonts w:ascii="Times New Roman" w:hAnsi="Times New Roman" w:cs="Times New Roman"/>
                <w:color w:val="000000"/>
                <w:sz w:val="22"/>
                <w:szCs w:val="20"/>
              </w:rPr>
            </w:pPr>
            <w:ins w:id="3030" w:author="hyx" w:date="2018-11-11T13:00:00Z">
              <w:r>
                <w:rPr>
                  <w:rFonts w:hint="eastAsia" w:ascii="Times New Roman" w:hAnsi="Times New Roman" w:cs="Times New Roman"/>
                  <w:color w:val="000000"/>
                  <w:sz w:val="22"/>
                  <w:szCs w:val="20"/>
                </w:rPr>
                <w:t>影响程度</w:t>
              </w:r>
            </w:ins>
          </w:p>
        </w:tc>
        <w:tc>
          <w:tcPr>
            <w:tcW w:w="1037" w:type="dxa"/>
            <w:shd w:val="clear" w:color="auto" w:fill="B8CCE4"/>
          </w:tcPr>
          <w:p>
            <w:pPr>
              <w:widowControl w:val="0"/>
              <w:jc w:val="both"/>
              <w:rPr>
                <w:ins w:id="3031" w:author="hyx" w:date="2018-11-11T13:00:00Z"/>
                <w:rFonts w:ascii="Times New Roman" w:hAnsi="Times New Roman" w:cs="Times New Roman"/>
                <w:color w:val="000000"/>
                <w:sz w:val="22"/>
                <w:szCs w:val="20"/>
              </w:rPr>
            </w:pPr>
            <w:ins w:id="3032" w:author="hyx" w:date="2018-11-11T13:00:00Z">
              <w:r>
                <w:rPr>
                  <w:rFonts w:hint="eastAsia" w:ascii="Times New Roman" w:hAnsi="Times New Roman" w:cs="Times New Roman"/>
                  <w:color w:val="000000"/>
                  <w:sz w:val="22"/>
                  <w:szCs w:val="20"/>
                </w:rPr>
                <w:t>优先级</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33" w:author="hyx" w:date="2018-11-11T13:00:00Z"/>
        </w:trPr>
        <w:tc>
          <w:tcPr>
            <w:tcW w:w="1696" w:type="dxa"/>
          </w:tcPr>
          <w:p>
            <w:pPr>
              <w:widowControl w:val="0"/>
              <w:jc w:val="both"/>
              <w:rPr>
                <w:ins w:id="3034" w:author="hyx" w:date="2018-11-11T13:00:00Z"/>
                <w:rFonts w:ascii="Times New Roman" w:hAnsi="Times New Roman" w:cs="Times New Roman"/>
                <w:color w:val="000000"/>
                <w:sz w:val="22"/>
                <w:szCs w:val="20"/>
              </w:rPr>
            </w:pPr>
            <w:ins w:id="3035" w:author="hyx" w:date="2018-11-11T13:00:00Z">
              <w:r>
                <w:rPr>
                  <w:rFonts w:hint="eastAsia" w:ascii="Times New Roman" w:hAnsi="Times New Roman" w:cs="Times New Roman"/>
                  <w:color w:val="000000"/>
                  <w:sz w:val="22"/>
                  <w:szCs w:val="20"/>
                </w:rPr>
                <w:t>资源缺乏</w:t>
              </w:r>
            </w:ins>
          </w:p>
        </w:tc>
        <w:tc>
          <w:tcPr>
            <w:tcW w:w="3232" w:type="dxa"/>
          </w:tcPr>
          <w:p>
            <w:pPr>
              <w:widowControl w:val="0"/>
              <w:jc w:val="both"/>
              <w:rPr>
                <w:ins w:id="3036" w:author="hyx" w:date="2018-11-11T13:00:00Z"/>
                <w:rFonts w:ascii="Times New Roman" w:hAnsi="Times New Roman" w:cs="Times New Roman"/>
                <w:color w:val="000000"/>
                <w:sz w:val="22"/>
                <w:szCs w:val="20"/>
              </w:rPr>
            </w:pPr>
            <w:ins w:id="3037" w:author="hyx" w:date="2018-11-11T13:00:00Z">
              <w:r>
                <w:rPr>
                  <w:rFonts w:ascii="Times New Roman" w:hAnsi="Times New Roman" w:cs="Times New Roman"/>
                  <w:color w:val="000000"/>
                  <w:sz w:val="22"/>
                  <w:szCs w:val="20"/>
                </w:rPr>
                <w:t>共同上网寻找资源</w:t>
              </w:r>
            </w:ins>
          </w:p>
        </w:tc>
        <w:tc>
          <w:tcPr>
            <w:tcW w:w="1234" w:type="dxa"/>
          </w:tcPr>
          <w:p>
            <w:pPr>
              <w:widowControl w:val="0"/>
              <w:jc w:val="both"/>
              <w:rPr>
                <w:ins w:id="3038" w:author="hyx" w:date="2018-11-11T13:00:00Z"/>
                <w:rFonts w:ascii="Times New Roman" w:hAnsi="Times New Roman" w:cs="Times New Roman"/>
                <w:color w:val="000000"/>
                <w:sz w:val="22"/>
                <w:szCs w:val="20"/>
              </w:rPr>
            </w:pPr>
            <w:ins w:id="3039"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040" w:author="hyx" w:date="2018-11-11T13:00:00Z"/>
                <w:rFonts w:ascii="Times New Roman" w:hAnsi="Times New Roman" w:cs="Times New Roman"/>
                <w:color w:val="000000"/>
                <w:sz w:val="22"/>
                <w:szCs w:val="20"/>
              </w:rPr>
            </w:pPr>
            <w:ins w:id="3041" w:author="hyx" w:date="2018-11-11T13:00:00Z">
              <w:r>
                <w:rPr>
                  <w:rFonts w:hint="eastAsia" w:ascii="Times New Roman" w:hAnsi="Times New Roman" w:cs="Times New Roman"/>
                  <w:color w:val="000000"/>
                  <w:sz w:val="22"/>
                  <w:szCs w:val="20"/>
                </w:rPr>
                <w:t>低</w:t>
              </w:r>
            </w:ins>
          </w:p>
        </w:tc>
        <w:tc>
          <w:tcPr>
            <w:tcW w:w="1037" w:type="dxa"/>
          </w:tcPr>
          <w:p>
            <w:pPr>
              <w:widowControl w:val="0"/>
              <w:jc w:val="both"/>
              <w:rPr>
                <w:ins w:id="3042" w:author="hyx" w:date="2018-11-11T13:00:00Z"/>
                <w:rFonts w:ascii="Times New Roman" w:hAnsi="Times New Roman" w:cs="Times New Roman"/>
                <w:color w:val="000000"/>
                <w:sz w:val="22"/>
                <w:szCs w:val="20"/>
              </w:rPr>
            </w:pPr>
            <w:ins w:id="3043" w:author="hyx" w:date="2018-11-11T13:00:00Z">
              <w:r>
                <w:rPr>
                  <w:rFonts w:hint="eastAsia" w:ascii="Times New Roman" w:hAnsi="Times New Roman" w:cs="Times New Roman"/>
                  <w:color w:val="000000"/>
                  <w:sz w:val="22"/>
                  <w:szCs w:val="20"/>
                </w:rPr>
                <w:t>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44" w:author="hyx" w:date="2018-11-11T13:00:00Z"/>
        </w:trPr>
        <w:tc>
          <w:tcPr>
            <w:tcW w:w="1696" w:type="dxa"/>
          </w:tcPr>
          <w:p>
            <w:pPr>
              <w:widowControl w:val="0"/>
              <w:jc w:val="both"/>
              <w:rPr>
                <w:ins w:id="3045" w:author="hyx" w:date="2018-11-11T13:00:00Z"/>
                <w:rFonts w:ascii="Times New Roman" w:hAnsi="Times New Roman" w:cs="Times New Roman"/>
                <w:color w:val="000000"/>
                <w:sz w:val="22"/>
                <w:szCs w:val="20"/>
              </w:rPr>
            </w:pPr>
            <w:ins w:id="3046" w:author="hyx" w:date="2018-11-11T13:00:00Z">
              <w:r>
                <w:rPr>
                  <w:rFonts w:hint="eastAsia" w:ascii="Times New Roman" w:hAnsi="Times New Roman" w:cs="Times New Roman"/>
                  <w:color w:val="000000"/>
                  <w:sz w:val="22"/>
                  <w:szCs w:val="20"/>
                </w:rPr>
                <w:t>UI设计不合理</w:t>
              </w:r>
            </w:ins>
          </w:p>
        </w:tc>
        <w:tc>
          <w:tcPr>
            <w:tcW w:w="3232" w:type="dxa"/>
          </w:tcPr>
          <w:p>
            <w:pPr>
              <w:widowControl w:val="0"/>
              <w:jc w:val="both"/>
              <w:rPr>
                <w:ins w:id="3047" w:author="hyx" w:date="2018-11-11T13:00:00Z"/>
                <w:rFonts w:ascii="Times New Roman" w:hAnsi="Times New Roman" w:cs="Times New Roman"/>
                <w:color w:val="000000"/>
                <w:sz w:val="22"/>
                <w:szCs w:val="20"/>
              </w:rPr>
            </w:pPr>
            <w:ins w:id="3048" w:author="hyx" w:date="2018-11-11T13:00:00Z">
              <w:r>
                <w:rPr>
                  <w:rFonts w:hint="eastAsia" w:ascii="Times New Roman" w:hAnsi="Times New Roman" w:cs="Times New Roman"/>
                  <w:color w:val="000000"/>
                  <w:sz w:val="22"/>
                  <w:szCs w:val="20"/>
                </w:rPr>
                <w:t>寻找有经验的UI设计师了解详细</w:t>
              </w:r>
            </w:ins>
          </w:p>
        </w:tc>
        <w:tc>
          <w:tcPr>
            <w:tcW w:w="1234" w:type="dxa"/>
          </w:tcPr>
          <w:p>
            <w:pPr>
              <w:widowControl w:val="0"/>
              <w:jc w:val="both"/>
              <w:rPr>
                <w:ins w:id="3049" w:author="hyx" w:date="2018-11-11T13:00:00Z"/>
                <w:rFonts w:ascii="Times New Roman" w:hAnsi="Times New Roman" w:cs="Times New Roman"/>
                <w:color w:val="000000"/>
                <w:sz w:val="22"/>
                <w:szCs w:val="20"/>
              </w:rPr>
            </w:pPr>
            <w:ins w:id="3050" w:author="hyx" w:date="2018-11-11T13:00:00Z">
              <w:r>
                <w:rPr>
                  <w:rFonts w:hint="eastAsia" w:ascii="Times New Roman" w:hAnsi="Times New Roman" w:cs="Times New Roman"/>
                  <w:color w:val="000000"/>
                  <w:sz w:val="22"/>
                  <w:szCs w:val="20"/>
                </w:rPr>
                <w:t>低</w:t>
              </w:r>
            </w:ins>
          </w:p>
        </w:tc>
        <w:tc>
          <w:tcPr>
            <w:tcW w:w="1267" w:type="dxa"/>
          </w:tcPr>
          <w:p>
            <w:pPr>
              <w:widowControl w:val="0"/>
              <w:jc w:val="both"/>
              <w:rPr>
                <w:ins w:id="3051" w:author="hyx" w:date="2018-11-11T13:00:00Z"/>
                <w:rFonts w:ascii="Times New Roman" w:hAnsi="Times New Roman" w:cs="Times New Roman"/>
                <w:color w:val="000000"/>
                <w:sz w:val="22"/>
                <w:szCs w:val="20"/>
              </w:rPr>
            </w:pPr>
            <w:ins w:id="3052" w:author="hyx" w:date="2018-11-11T13:00:00Z">
              <w:r>
                <w:rPr>
                  <w:rFonts w:hint="eastAsia" w:ascii="Times New Roman" w:hAnsi="Times New Roman" w:cs="Times New Roman"/>
                  <w:color w:val="000000"/>
                  <w:sz w:val="22"/>
                  <w:szCs w:val="20"/>
                </w:rPr>
                <w:t>中</w:t>
              </w:r>
            </w:ins>
          </w:p>
        </w:tc>
        <w:tc>
          <w:tcPr>
            <w:tcW w:w="1037" w:type="dxa"/>
          </w:tcPr>
          <w:p>
            <w:pPr>
              <w:widowControl w:val="0"/>
              <w:jc w:val="both"/>
              <w:rPr>
                <w:ins w:id="3053" w:author="hyx" w:date="2018-11-11T13:00:00Z"/>
                <w:rFonts w:ascii="Times New Roman" w:hAnsi="Times New Roman" w:cs="Times New Roman"/>
                <w:color w:val="000000"/>
                <w:sz w:val="22"/>
                <w:szCs w:val="20"/>
              </w:rPr>
            </w:pPr>
            <w:ins w:id="3054" w:author="hyx" w:date="2018-11-11T13:00:00Z">
              <w:r>
                <w:rPr>
                  <w:rFonts w:hint="eastAsia" w:ascii="Times New Roman" w:hAnsi="Times New Roman" w:cs="Times New Roman"/>
                  <w:color w:val="000000"/>
                  <w:sz w:val="22"/>
                  <w:szCs w:val="20"/>
                </w:rPr>
                <w:t>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55" w:author="hyx" w:date="2018-11-11T13:00:00Z"/>
        </w:trPr>
        <w:tc>
          <w:tcPr>
            <w:tcW w:w="1696" w:type="dxa"/>
          </w:tcPr>
          <w:p>
            <w:pPr>
              <w:widowControl w:val="0"/>
              <w:jc w:val="both"/>
              <w:rPr>
                <w:ins w:id="3056" w:author="hyx" w:date="2018-11-11T13:00:00Z"/>
                <w:rFonts w:ascii="Times New Roman" w:hAnsi="Times New Roman" w:cs="Times New Roman"/>
                <w:color w:val="000000"/>
                <w:sz w:val="22"/>
                <w:szCs w:val="20"/>
              </w:rPr>
            </w:pPr>
            <w:ins w:id="3057" w:author="hyx" w:date="2018-11-11T13:00:00Z">
              <w:r>
                <w:rPr>
                  <w:rFonts w:hint="eastAsia" w:ascii="Times New Roman" w:hAnsi="Times New Roman" w:cs="Times New Roman"/>
                  <w:color w:val="000000"/>
                  <w:sz w:val="22"/>
                  <w:szCs w:val="20"/>
                </w:rPr>
                <w:t>UI设计跟不上进度</w:t>
              </w:r>
            </w:ins>
          </w:p>
        </w:tc>
        <w:tc>
          <w:tcPr>
            <w:tcW w:w="3232" w:type="dxa"/>
          </w:tcPr>
          <w:p>
            <w:pPr>
              <w:widowControl w:val="0"/>
              <w:jc w:val="both"/>
              <w:rPr>
                <w:ins w:id="3058" w:author="hyx" w:date="2018-11-11T13:00:00Z"/>
                <w:rFonts w:ascii="Times New Roman" w:hAnsi="Times New Roman" w:cs="Times New Roman"/>
                <w:color w:val="000000"/>
                <w:sz w:val="22"/>
                <w:szCs w:val="20"/>
              </w:rPr>
            </w:pPr>
            <w:ins w:id="3059" w:author="hyx" w:date="2018-11-11T13:00:00Z">
              <w:r>
                <w:rPr>
                  <w:rFonts w:hint="eastAsia" w:ascii="Times New Roman" w:hAnsi="Times New Roman" w:cs="Times New Roman"/>
                  <w:color w:val="000000"/>
                  <w:sz w:val="22"/>
                  <w:szCs w:val="20"/>
                </w:rPr>
                <w:t>投入更多的人力进行ui的学习和设计</w:t>
              </w:r>
            </w:ins>
          </w:p>
        </w:tc>
        <w:tc>
          <w:tcPr>
            <w:tcW w:w="1234" w:type="dxa"/>
          </w:tcPr>
          <w:p>
            <w:pPr>
              <w:widowControl w:val="0"/>
              <w:jc w:val="both"/>
              <w:rPr>
                <w:ins w:id="3060" w:author="hyx" w:date="2018-11-11T13:00:00Z"/>
                <w:rFonts w:ascii="Times New Roman" w:hAnsi="Times New Roman" w:cs="Times New Roman"/>
                <w:color w:val="000000"/>
                <w:sz w:val="22"/>
                <w:szCs w:val="20"/>
              </w:rPr>
            </w:pPr>
            <w:ins w:id="3061"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062" w:author="hyx" w:date="2018-11-11T13:00:00Z"/>
                <w:rFonts w:ascii="Times New Roman" w:hAnsi="Times New Roman" w:cs="Times New Roman"/>
                <w:color w:val="000000"/>
                <w:sz w:val="22"/>
                <w:szCs w:val="20"/>
              </w:rPr>
            </w:pPr>
            <w:ins w:id="3063" w:author="hyx" w:date="2018-11-11T13:00:00Z">
              <w:r>
                <w:rPr>
                  <w:rFonts w:hint="eastAsia" w:ascii="Times New Roman" w:hAnsi="Times New Roman" w:cs="Times New Roman"/>
                  <w:color w:val="000000"/>
                  <w:sz w:val="22"/>
                  <w:szCs w:val="20"/>
                </w:rPr>
                <w:t>中</w:t>
              </w:r>
            </w:ins>
          </w:p>
        </w:tc>
        <w:tc>
          <w:tcPr>
            <w:tcW w:w="1037" w:type="dxa"/>
          </w:tcPr>
          <w:p>
            <w:pPr>
              <w:widowControl w:val="0"/>
              <w:jc w:val="both"/>
              <w:rPr>
                <w:ins w:id="3064" w:author="hyx" w:date="2018-11-11T13:00:00Z"/>
                <w:rFonts w:ascii="Times New Roman" w:hAnsi="Times New Roman" w:cs="Times New Roman"/>
                <w:color w:val="000000"/>
                <w:sz w:val="22"/>
                <w:szCs w:val="20"/>
              </w:rPr>
            </w:pPr>
            <w:ins w:id="3065" w:author="hyx" w:date="2018-11-11T13:00:00Z">
              <w:r>
                <w:rPr>
                  <w:rFonts w:hint="eastAsia" w:ascii="Times New Roman" w:hAnsi="Times New Roman" w:cs="Times New Roman"/>
                  <w:color w:val="000000"/>
                  <w:sz w:val="22"/>
                  <w:szCs w:val="20"/>
                </w:rPr>
                <w:t>中</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066" w:author="hyx" w:date="2018-11-11T13:00:00Z"/>
        </w:trPr>
        <w:tc>
          <w:tcPr>
            <w:tcW w:w="1696" w:type="dxa"/>
          </w:tcPr>
          <w:p>
            <w:pPr>
              <w:widowControl w:val="0"/>
              <w:jc w:val="both"/>
              <w:rPr>
                <w:ins w:id="3067" w:author="hyx" w:date="2018-11-11T13:00:00Z"/>
                <w:rFonts w:ascii="Times New Roman" w:hAnsi="Times New Roman" w:cs="Times New Roman"/>
                <w:color w:val="000000"/>
                <w:sz w:val="22"/>
                <w:szCs w:val="20"/>
              </w:rPr>
            </w:pPr>
            <w:ins w:id="3068" w:author="hyx" w:date="2018-11-11T13:00:00Z">
              <w:r>
                <w:rPr>
                  <w:rFonts w:hint="eastAsia" w:ascii="Times New Roman" w:hAnsi="Times New Roman" w:cs="Times New Roman"/>
                  <w:color w:val="000000"/>
                  <w:sz w:val="22"/>
                  <w:szCs w:val="20"/>
                </w:rPr>
                <w:t>项目质量不过关</w:t>
              </w:r>
            </w:ins>
          </w:p>
        </w:tc>
        <w:tc>
          <w:tcPr>
            <w:tcW w:w="3232" w:type="dxa"/>
          </w:tcPr>
          <w:p>
            <w:pPr>
              <w:widowControl w:val="0"/>
              <w:jc w:val="both"/>
              <w:rPr>
                <w:ins w:id="3069" w:author="hyx" w:date="2018-11-11T13:00:00Z"/>
                <w:rFonts w:ascii="Times New Roman" w:hAnsi="Times New Roman" w:cs="Times New Roman"/>
                <w:color w:val="000000"/>
                <w:sz w:val="22"/>
                <w:szCs w:val="20"/>
              </w:rPr>
            </w:pPr>
            <w:ins w:id="3070" w:author="hyx" w:date="2018-11-11T13:00:00Z">
              <w:r>
                <w:rPr>
                  <w:rFonts w:hint="eastAsia" w:ascii="Times New Roman" w:hAnsi="Times New Roman" w:cs="Times New Roman"/>
                  <w:color w:val="000000"/>
                  <w:sz w:val="22"/>
                  <w:szCs w:val="20"/>
                </w:rPr>
                <w:t>由SQA质量保障小组联合评审</w:t>
              </w:r>
            </w:ins>
          </w:p>
        </w:tc>
        <w:tc>
          <w:tcPr>
            <w:tcW w:w="1234" w:type="dxa"/>
          </w:tcPr>
          <w:p>
            <w:pPr>
              <w:widowControl w:val="0"/>
              <w:jc w:val="both"/>
              <w:rPr>
                <w:ins w:id="3071" w:author="hyx" w:date="2018-11-11T13:00:00Z"/>
                <w:rFonts w:ascii="Times New Roman" w:hAnsi="Times New Roman" w:cs="Times New Roman"/>
                <w:color w:val="000000"/>
                <w:sz w:val="22"/>
                <w:szCs w:val="20"/>
              </w:rPr>
            </w:pPr>
            <w:ins w:id="3072"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073" w:author="hyx" w:date="2018-11-11T13:00:00Z"/>
                <w:rFonts w:ascii="Times New Roman" w:hAnsi="Times New Roman" w:cs="Times New Roman"/>
                <w:color w:val="000000"/>
                <w:sz w:val="22"/>
                <w:szCs w:val="20"/>
              </w:rPr>
            </w:pPr>
            <w:ins w:id="3074" w:author="hyx" w:date="2018-11-11T13:00:00Z">
              <w:r>
                <w:rPr>
                  <w:rFonts w:hint="eastAsia" w:ascii="Times New Roman" w:hAnsi="Times New Roman" w:cs="Times New Roman"/>
                  <w:color w:val="000000"/>
                  <w:sz w:val="22"/>
                  <w:szCs w:val="20"/>
                </w:rPr>
                <w:t>高</w:t>
              </w:r>
            </w:ins>
          </w:p>
        </w:tc>
        <w:tc>
          <w:tcPr>
            <w:tcW w:w="1037" w:type="dxa"/>
          </w:tcPr>
          <w:p>
            <w:pPr>
              <w:widowControl w:val="0"/>
              <w:jc w:val="both"/>
              <w:rPr>
                <w:ins w:id="3075" w:author="hyx" w:date="2018-11-11T13:00:00Z"/>
                <w:rFonts w:ascii="Times New Roman" w:hAnsi="Times New Roman" w:cs="Times New Roman"/>
                <w:color w:val="000000"/>
                <w:sz w:val="22"/>
                <w:szCs w:val="20"/>
              </w:rPr>
            </w:pPr>
            <w:ins w:id="3076" w:author="hyx" w:date="2018-11-11T13:00:00Z">
              <w:r>
                <w:rPr>
                  <w:rFonts w:hint="eastAsia" w:ascii="Times New Roman" w:hAnsi="Times New Roman" w:cs="Times New Roman"/>
                  <w:color w:val="000000"/>
                  <w:sz w:val="22"/>
                  <w:szCs w:val="20"/>
                </w:rPr>
                <w:t>高</w:t>
              </w:r>
            </w:ins>
          </w:p>
        </w:tc>
      </w:tr>
    </w:tbl>
    <w:p>
      <w:pPr>
        <w:pStyle w:val="62"/>
        <w:rPr>
          <w:ins w:id="3077" w:author="hyx" w:date="2018-11-11T13:00:00Z"/>
        </w:rPr>
      </w:pPr>
      <w:ins w:id="3078" w:author="hyx" w:date="2018-11-11T13:00:00Z">
        <w:bookmarkStart w:id="183" w:name="_Toc23380"/>
        <w:r>
          <w:rPr/>
          <w:t>采购流程</w:t>
        </w:r>
        <w:bookmarkEnd w:id="183"/>
      </w:ins>
    </w:p>
    <w:p>
      <w:pPr>
        <w:pStyle w:val="70"/>
        <w:rPr>
          <w:ins w:id="3079" w:author="hyx" w:date="2018-11-11T13:01:00Z"/>
        </w:rPr>
      </w:pPr>
      <w:ins w:id="3080" w:author="hyx" w:date="2018-11-11T13:01:00Z">
        <w:bookmarkStart w:id="184" w:name="_Toc101"/>
        <w:r>
          <w:rPr>
            <w:rFonts w:hint="eastAsia"/>
          </w:rPr>
          <w:t>采购方案</w:t>
        </w:r>
        <w:bookmarkEnd w:id="184"/>
      </w:ins>
    </w:p>
    <w:p>
      <w:pPr>
        <w:pStyle w:val="65"/>
        <w:numPr>
          <w:ilvl w:val="0"/>
          <w:numId w:val="18"/>
        </w:numPr>
        <w:ind w:firstLineChars="0"/>
        <w:rPr>
          <w:ins w:id="3081" w:author="hyx" w:date="2018-11-11T13:01:00Z"/>
        </w:rPr>
      </w:pPr>
      <w:ins w:id="3082" w:author="hyx" w:date="2018-11-11T13:01:00Z">
        <w:r>
          <w:rPr>
            <w:rFonts w:hint="eastAsia"/>
          </w:rPr>
          <w:t>做好采购前的准备工作，对各项事务的市场价有一个充分的了解。</w:t>
        </w:r>
      </w:ins>
    </w:p>
    <w:p>
      <w:pPr>
        <w:pStyle w:val="65"/>
        <w:numPr>
          <w:ilvl w:val="0"/>
          <w:numId w:val="18"/>
        </w:numPr>
        <w:ind w:firstLineChars="0"/>
        <w:rPr>
          <w:ins w:id="3083" w:author="hyx" w:date="2018-11-11T13:01:00Z"/>
        </w:rPr>
      </w:pPr>
      <w:ins w:id="3084" w:author="hyx" w:date="2018-11-11T13:01:00Z">
        <w:r>
          <w:rPr>
            <w:rFonts w:hint="eastAsia"/>
          </w:rPr>
          <w:t>写出采购申报清单，在小组内公示三天，无异议由组长审核通过。</w:t>
        </w:r>
      </w:ins>
    </w:p>
    <w:p>
      <w:pPr>
        <w:pStyle w:val="65"/>
        <w:numPr>
          <w:ilvl w:val="0"/>
          <w:numId w:val="18"/>
        </w:numPr>
        <w:ind w:firstLineChars="0"/>
        <w:rPr>
          <w:ins w:id="3085" w:author="hyx" w:date="2018-11-11T13:01:00Z"/>
        </w:rPr>
      </w:pPr>
      <w:ins w:id="3086" w:author="hyx" w:date="2018-11-11T13:01:00Z">
        <w:r>
          <w:rPr>
            <w:rFonts w:hint="eastAsia"/>
          </w:rPr>
          <w:t>由采购人员确保采购内容的有效性等。</w:t>
        </w:r>
      </w:ins>
    </w:p>
    <w:p>
      <w:pPr>
        <w:pStyle w:val="65"/>
        <w:ind w:left="780" w:firstLine="0" w:firstLineChars="0"/>
        <w:rPr>
          <w:ins w:id="3087" w:author="hyx" w:date="2018-11-11T13:01:00Z"/>
          <w:rFonts w:hint="eastAsia"/>
        </w:rPr>
      </w:pPr>
    </w:p>
    <w:p>
      <w:pPr>
        <w:pStyle w:val="70"/>
        <w:rPr>
          <w:ins w:id="3088" w:author="hyx" w:date="2018-11-11T13:01:00Z"/>
        </w:rPr>
      </w:pPr>
      <w:ins w:id="3089" w:author="hyx" w:date="2018-11-11T13:01:00Z">
        <w:bookmarkStart w:id="185" w:name="_Toc31545"/>
        <w:r>
          <w:rPr>
            <w:rFonts w:hint="eastAsia"/>
          </w:rPr>
          <w:t>监控</w:t>
        </w:r>
        <w:bookmarkEnd w:id="185"/>
      </w:ins>
    </w:p>
    <w:p>
      <w:pPr>
        <w:pStyle w:val="65"/>
        <w:numPr>
          <w:ilvl w:val="0"/>
          <w:numId w:val="19"/>
        </w:numPr>
        <w:ind w:firstLineChars="0"/>
        <w:rPr>
          <w:ins w:id="3090" w:author="hyx" w:date="2018-11-11T13:01:00Z"/>
        </w:rPr>
      </w:pPr>
      <w:ins w:id="3091" w:author="hyx" w:date="2018-11-11T13:01:00Z">
        <w:r>
          <w:rPr>
            <w:rFonts w:hint="eastAsia"/>
          </w:rPr>
          <w:t>采购过程必须有相应的至少两名小组成员在场。</w:t>
        </w:r>
      </w:ins>
    </w:p>
    <w:p>
      <w:pPr>
        <w:pStyle w:val="65"/>
        <w:numPr>
          <w:ilvl w:val="0"/>
          <w:numId w:val="19"/>
        </w:numPr>
        <w:ind w:firstLineChars="0"/>
        <w:rPr>
          <w:ins w:id="3092" w:author="hyx" w:date="2018-11-11T13:01:00Z"/>
        </w:rPr>
      </w:pPr>
      <w:ins w:id="3093" w:author="hyx" w:date="2018-11-11T13:01:00Z">
        <w:r>
          <w:rPr>
            <w:rFonts w:hint="eastAsia"/>
          </w:rPr>
          <w:t>采购过程中需要进行录音或拍摄视频。</w:t>
        </w:r>
      </w:ins>
    </w:p>
    <w:p>
      <w:pPr>
        <w:pStyle w:val="65"/>
        <w:numPr>
          <w:ilvl w:val="0"/>
          <w:numId w:val="19"/>
        </w:numPr>
        <w:ind w:firstLineChars="0"/>
        <w:rPr>
          <w:ins w:id="3094" w:author="hyx" w:date="2018-11-11T13:01:00Z"/>
        </w:rPr>
      </w:pPr>
      <w:ins w:id="3095" w:author="hyx" w:date="2018-11-11T13:01:00Z">
        <w:r>
          <w:rPr>
            <w:rFonts w:hint="eastAsia"/>
          </w:rPr>
          <w:t>采购相关项目必须通过小组内所有成员的审核，有异议需要及时沟通。</w:t>
        </w:r>
      </w:ins>
    </w:p>
    <w:p>
      <w:pPr>
        <w:pStyle w:val="65"/>
        <w:numPr>
          <w:ilvl w:val="0"/>
          <w:numId w:val="19"/>
        </w:numPr>
        <w:ind w:firstLineChars="0"/>
        <w:rPr>
          <w:rFonts w:hint="eastAsia"/>
        </w:rPr>
      </w:pPr>
      <w:ins w:id="3096" w:author="hyx" w:date="2018-11-11T13:01:00Z">
        <w:r>
          <w:rPr/>
          <w:t>采购人员需要确保采购内容的有效性</w:t>
        </w:r>
      </w:ins>
      <w:ins w:id="3097" w:author="hyx" w:date="2018-11-11T13:01:00Z">
        <w:r>
          <w:rPr>
            <w:rFonts w:hint="eastAsia"/>
          </w:rPr>
          <w:t>，</w:t>
        </w:r>
      </w:ins>
      <w:ins w:id="3098" w:author="hyx" w:date="2018-11-11T13:01:00Z">
        <w:r>
          <w:rPr/>
          <w:t>若因为非不可抗力的因素导致采购内容出现误差</w:t>
        </w:r>
      </w:ins>
      <w:ins w:id="3099" w:author="hyx" w:date="2018-11-11T13:01:00Z">
        <w:r>
          <w:rPr>
            <w:rFonts w:hint="eastAsia"/>
          </w:rPr>
          <w:t>，</w:t>
        </w:r>
      </w:ins>
      <w:ins w:id="3100" w:author="hyx" w:date="2018-11-11T13:01:00Z">
        <w:r>
          <w:rPr/>
          <w:t>需要由相关采购人员个人承担相应费用</w:t>
        </w:r>
      </w:ins>
      <w:ins w:id="3101" w:author="hyx" w:date="2018-11-11T13:01:00Z">
        <w:r>
          <w:rPr>
            <w:rFonts w:hint="eastAsia"/>
          </w:rPr>
          <w:t>。</w:t>
        </w:r>
      </w:ins>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Helvetica Neue">
    <w:altName w:val="Corbel"/>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26</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27</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t>8</w:t>
    </w:r>
    <w:r>
      <w:rPr>
        <w:rFonts w:hint="eastAsia"/>
      </w:rPr>
      <w:t>-G1</w:t>
    </w:r>
    <w: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8DC2D"/>
    <w:multiLevelType w:val="singleLevel"/>
    <w:tmpl w:val="9A38DC2D"/>
    <w:lvl w:ilvl="0" w:tentative="0">
      <w:start w:val="1"/>
      <w:numFmt w:val="bullet"/>
      <w:lvlText w:val=""/>
      <w:lvlJc w:val="left"/>
      <w:pPr>
        <w:ind w:left="420" w:hanging="420"/>
      </w:pPr>
      <w:rPr>
        <w:rFonts w:hint="default" w:ascii="Wingdings" w:hAnsi="Wingdings"/>
      </w:rPr>
    </w:lvl>
  </w:abstractNum>
  <w:abstractNum w:abstractNumId="1">
    <w:nsid w:val="9DA5E926"/>
    <w:multiLevelType w:val="singleLevel"/>
    <w:tmpl w:val="9DA5E926"/>
    <w:lvl w:ilvl="0" w:tentative="0">
      <w:start w:val="1"/>
      <w:numFmt w:val="decimal"/>
      <w:lvlText w:val="%1."/>
      <w:lvlJc w:val="left"/>
      <w:pPr>
        <w:tabs>
          <w:tab w:val="left" w:pos="312"/>
        </w:tabs>
      </w:pPr>
    </w:lvl>
  </w:abstractNum>
  <w:abstractNum w:abstractNumId="2">
    <w:nsid w:val="AB5485A8"/>
    <w:multiLevelType w:val="singleLevel"/>
    <w:tmpl w:val="AB5485A8"/>
    <w:lvl w:ilvl="0" w:tentative="0">
      <w:start w:val="1"/>
      <w:numFmt w:val="decimal"/>
      <w:lvlText w:val="%1."/>
      <w:lvlJc w:val="left"/>
      <w:pPr>
        <w:tabs>
          <w:tab w:val="left" w:pos="312"/>
        </w:tabs>
      </w:pPr>
    </w:lvl>
  </w:abstractNum>
  <w:abstractNum w:abstractNumId="3">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C4F54BC"/>
    <w:multiLevelType w:val="multilevel"/>
    <w:tmpl w:val="0C4F54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4CC05CC"/>
    <w:multiLevelType w:val="multilevel"/>
    <w:tmpl w:val="14CC05C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27231EF9"/>
    <w:multiLevelType w:val="multilevel"/>
    <w:tmpl w:val="27231EF9"/>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8">
    <w:nsid w:val="2B6B0190"/>
    <w:multiLevelType w:val="singleLevel"/>
    <w:tmpl w:val="2B6B0190"/>
    <w:lvl w:ilvl="0" w:tentative="0">
      <w:start w:val="1"/>
      <w:numFmt w:val="decimal"/>
      <w:lvlText w:val="%1."/>
      <w:lvlJc w:val="left"/>
      <w:pPr>
        <w:tabs>
          <w:tab w:val="left" w:pos="312"/>
        </w:tabs>
      </w:pPr>
    </w:lvl>
  </w:abstractNum>
  <w:abstractNum w:abstractNumId="9">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36BA367"/>
    <w:multiLevelType w:val="singleLevel"/>
    <w:tmpl w:val="536BA367"/>
    <w:lvl w:ilvl="0" w:tentative="0">
      <w:start w:val="1"/>
      <w:numFmt w:val="decimal"/>
      <w:lvlText w:val="%1."/>
      <w:lvlJc w:val="left"/>
      <w:pPr>
        <w:tabs>
          <w:tab w:val="left" w:pos="312"/>
        </w:tabs>
        <w:ind w:left="105" w:leftChars="0" w:firstLine="0" w:firstLineChars="0"/>
      </w:pPr>
    </w:lvl>
  </w:abstractNum>
  <w:abstractNum w:abstractNumId="15">
    <w:nsid w:val="54E64099"/>
    <w:multiLevelType w:val="multilevel"/>
    <w:tmpl w:val="54E64099"/>
    <w:lvl w:ilvl="0" w:tentative="0">
      <w:start w:val="1"/>
      <w:numFmt w:val="decimal"/>
      <w:pStyle w:val="60"/>
      <w:lvlText w:val="%1"/>
      <w:lvlJc w:val="left"/>
      <w:pPr>
        <w:ind w:left="425" w:hanging="425"/>
      </w:pPr>
      <w:rPr>
        <w:rFonts w:hint="eastAsia"/>
      </w:rPr>
    </w:lvl>
    <w:lvl w:ilvl="1" w:tentative="0">
      <w:start w:val="1"/>
      <w:numFmt w:val="decimal"/>
      <w:pStyle w:val="62"/>
      <w:lvlText w:val="%1.%2"/>
      <w:lvlJc w:val="left"/>
      <w:pPr>
        <w:ind w:left="709" w:hanging="709"/>
      </w:pPr>
      <w:rPr>
        <w:rFonts w:hint="eastAsia"/>
      </w:rPr>
    </w:lvl>
    <w:lvl w:ilvl="2" w:tentative="0">
      <w:start w:val="1"/>
      <w:numFmt w:val="decimal"/>
      <w:pStyle w:val="70"/>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6">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14"/>
  </w:num>
  <w:num w:numId="3">
    <w:abstractNumId w:val="18"/>
  </w:num>
  <w:num w:numId="4">
    <w:abstractNumId w:val="12"/>
  </w:num>
  <w:num w:numId="5">
    <w:abstractNumId w:val="8"/>
  </w:num>
  <w:num w:numId="6">
    <w:abstractNumId w:val="2"/>
  </w:num>
  <w:num w:numId="7">
    <w:abstractNumId w:val="13"/>
  </w:num>
  <w:num w:numId="8">
    <w:abstractNumId w:val="1"/>
  </w:num>
  <w:num w:numId="9">
    <w:abstractNumId w:val="10"/>
  </w:num>
  <w:num w:numId="10">
    <w:abstractNumId w:val="11"/>
  </w:num>
  <w:num w:numId="11">
    <w:abstractNumId w:val="0"/>
  </w:num>
  <w:num w:numId="12">
    <w:abstractNumId w:val="7"/>
  </w:num>
  <w:num w:numId="13">
    <w:abstractNumId w:val="9"/>
  </w:num>
  <w:num w:numId="14">
    <w:abstractNumId w:val="17"/>
  </w:num>
  <w:num w:numId="15">
    <w:abstractNumId w:val="16"/>
  </w:num>
  <w:num w:numId="16">
    <w:abstractNumId w:val="3"/>
  </w:num>
  <w:num w:numId="17">
    <w:abstractNumId w:val="6"/>
  </w:num>
  <w:num w:numId="18">
    <w:abstractNumId w:val="4"/>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x">
    <w15:presenceInfo w15:providerId="None" w15:userId="hyx"/>
  </w15:person>
  <w15:person w15:author="xsq">
    <w15:presenceInfo w15:providerId="None" w15:userId="xs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25EF6"/>
    <w:rsid w:val="00036BA5"/>
    <w:rsid w:val="00037DFF"/>
    <w:rsid w:val="00051C19"/>
    <w:rsid w:val="0006540A"/>
    <w:rsid w:val="00070632"/>
    <w:rsid w:val="00071335"/>
    <w:rsid w:val="00076833"/>
    <w:rsid w:val="00082457"/>
    <w:rsid w:val="000839C0"/>
    <w:rsid w:val="00083FAF"/>
    <w:rsid w:val="000A7BA2"/>
    <w:rsid w:val="000A7D7E"/>
    <w:rsid w:val="000D1D22"/>
    <w:rsid w:val="00122E0F"/>
    <w:rsid w:val="00123D76"/>
    <w:rsid w:val="00136752"/>
    <w:rsid w:val="00137058"/>
    <w:rsid w:val="00152B7E"/>
    <w:rsid w:val="001577A4"/>
    <w:rsid w:val="0016197B"/>
    <w:rsid w:val="00164536"/>
    <w:rsid w:val="00166548"/>
    <w:rsid w:val="00171E86"/>
    <w:rsid w:val="001731A6"/>
    <w:rsid w:val="0018304E"/>
    <w:rsid w:val="001922CA"/>
    <w:rsid w:val="001A1ECE"/>
    <w:rsid w:val="001A258F"/>
    <w:rsid w:val="001A3E8F"/>
    <w:rsid w:val="001A7610"/>
    <w:rsid w:val="001B43AF"/>
    <w:rsid w:val="001C7EE8"/>
    <w:rsid w:val="001D02DC"/>
    <w:rsid w:val="001F14BD"/>
    <w:rsid w:val="001F22CC"/>
    <w:rsid w:val="001F5FF2"/>
    <w:rsid w:val="00211B4D"/>
    <w:rsid w:val="002130FB"/>
    <w:rsid w:val="00216D9E"/>
    <w:rsid w:val="00217195"/>
    <w:rsid w:val="00243EE5"/>
    <w:rsid w:val="00255676"/>
    <w:rsid w:val="00257CAF"/>
    <w:rsid w:val="0026337A"/>
    <w:rsid w:val="002675C8"/>
    <w:rsid w:val="0029459B"/>
    <w:rsid w:val="002956B7"/>
    <w:rsid w:val="002B22F3"/>
    <w:rsid w:val="002E0A45"/>
    <w:rsid w:val="002E3090"/>
    <w:rsid w:val="002E5A13"/>
    <w:rsid w:val="002E7385"/>
    <w:rsid w:val="002F7471"/>
    <w:rsid w:val="0031205D"/>
    <w:rsid w:val="003129BF"/>
    <w:rsid w:val="00323A13"/>
    <w:rsid w:val="00323D5F"/>
    <w:rsid w:val="00326FD8"/>
    <w:rsid w:val="0033711B"/>
    <w:rsid w:val="00346D06"/>
    <w:rsid w:val="00346FEC"/>
    <w:rsid w:val="00350A5D"/>
    <w:rsid w:val="003523F4"/>
    <w:rsid w:val="00355927"/>
    <w:rsid w:val="0037588C"/>
    <w:rsid w:val="0037689D"/>
    <w:rsid w:val="00397755"/>
    <w:rsid w:val="00397D2D"/>
    <w:rsid w:val="003A0775"/>
    <w:rsid w:val="003A134F"/>
    <w:rsid w:val="003A7831"/>
    <w:rsid w:val="003B05E6"/>
    <w:rsid w:val="003B54DA"/>
    <w:rsid w:val="003B7700"/>
    <w:rsid w:val="003C13D9"/>
    <w:rsid w:val="003C2C1B"/>
    <w:rsid w:val="003C4E82"/>
    <w:rsid w:val="003F06F2"/>
    <w:rsid w:val="003F3569"/>
    <w:rsid w:val="003F38CD"/>
    <w:rsid w:val="003F4B17"/>
    <w:rsid w:val="0040197B"/>
    <w:rsid w:val="004072CE"/>
    <w:rsid w:val="004075A1"/>
    <w:rsid w:val="00412D76"/>
    <w:rsid w:val="00415D43"/>
    <w:rsid w:val="004206CE"/>
    <w:rsid w:val="00426C8D"/>
    <w:rsid w:val="0044356D"/>
    <w:rsid w:val="00451968"/>
    <w:rsid w:val="004531A4"/>
    <w:rsid w:val="0046483C"/>
    <w:rsid w:val="004651D2"/>
    <w:rsid w:val="004823C5"/>
    <w:rsid w:val="004958FA"/>
    <w:rsid w:val="004A1264"/>
    <w:rsid w:val="004A3875"/>
    <w:rsid w:val="004D36CF"/>
    <w:rsid w:val="004D5AA9"/>
    <w:rsid w:val="004E040D"/>
    <w:rsid w:val="004E4C97"/>
    <w:rsid w:val="004E674A"/>
    <w:rsid w:val="004F18CF"/>
    <w:rsid w:val="004F18EA"/>
    <w:rsid w:val="004F2316"/>
    <w:rsid w:val="004F2D4B"/>
    <w:rsid w:val="005136E7"/>
    <w:rsid w:val="00513F78"/>
    <w:rsid w:val="00515D1C"/>
    <w:rsid w:val="005205D2"/>
    <w:rsid w:val="00526095"/>
    <w:rsid w:val="00544588"/>
    <w:rsid w:val="00555B7B"/>
    <w:rsid w:val="00556DD0"/>
    <w:rsid w:val="00557325"/>
    <w:rsid w:val="005579ED"/>
    <w:rsid w:val="00570C88"/>
    <w:rsid w:val="0057613C"/>
    <w:rsid w:val="00581F5D"/>
    <w:rsid w:val="005870B4"/>
    <w:rsid w:val="00591928"/>
    <w:rsid w:val="005B5E67"/>
    <w:rsid w:val="005B7999"/>
    <w:rsid w:val="005C4CBC"/>
    <w:rsid w:val="005F01E4"/>
    <w:rsid w:val="005F0667"/>
    <w:rsid w:val="005F1B2F"/>
    <w:rsid w:val="005F7C0A"/>
    <w:rsid w:val="00601755"/>
    <w:rsid w:val="00611CC4"/>
    <w:rsid w:val="00614D4E"/>
    <w:rsid w:val="006210E5"/>
    <w:rsid w:val="00624D50"/>
    <w:rsid w:val="00630978"/>
    <w:rsid w:val="006327CB"/>
    <w:rsid w:val="00635203"/>
    <w:rsid w:val="00644E82"/>
    <w:rsid w:val="006460BA"/>
    <w:rsid w:val="00655CCF"/>
    <w:rsid w:val="00677527"/>
    <w:rsid w:val="00677F8B"/>
    <w:rsid w:val="006B1DC2"/>
    <w:rsid w:val="006C70EF"/>
    <w:rsid w:val="006D1752"/>
    <w:rsid w:val="006E3AAE"/>
    <w:rsid w:val="006E5447"/>
    <w:rsid w:val="00700EB7"/>
    <w:rsid w:val="007222D1"/>
    <w:rsid w:val="00730291"/>
    <w:rsid w:val="007359D4"/>
    <w:rsid w:val="00751C20"/>
    <w:rsid w:val="00755548"/>
    <w:rsid w:val="00757711"/>
    <w:rsid w:val="0076408F"/>
    <w:rsid w:val="0076415D"/>
    <w:rsid w:val="00765DAC"/>
    <w:rsid w:val="0077615A"/>
    <w:rsid w:val="0077629E"/>
    <w:rsid w:val="00777E8E"/>
    <w:rsid w:val="007A6122"/>
    <w:rsid w:val="007B473F"/>
    <w:rsid w:val="007C3C28"/>
    <w:rsid w:val="007C4B48"/>
    <w:rsid w:val="007F047A"/>
    <w:rsid w:val="007F61DD"/>
    <w:rsid w:val="00810050"/>
    <w:rsid w:val="008212A7"/>
    <w:rsid w:val="00825B64"/>
    <w:rsid w:val="00830431"/>
    <w:rsid w:val="00832347"/>
    <w:rsid w:val="00835DF5"/>
    <w:rsid w:val="00835E85"/>
    <w:rsid w:val="008541D6"/>
    <w:rsid w:val="00874940"/>
    <w:rsid w:val="008816EC"/>
    <w:rsid w:val="0088270C"/>
    <w:rsid w:val="00883581"/>
    <w:rsid w:val="00884E04"/>
    <w:rsid w:val="00893F57"/>
    <w:rsid w:val="008A3201"/>
    <w:rsid w:val="008C55CC"/>
    <w:rsid w:val="008D4435"/>
    <w:rsid w:val="008E48F7"/>
    <w:rsid w:val="008F1DA0"/>
    <w:rsid w:val="008F5560"/>
    <w:rsid w:val="008F7F4A"/>
    <w:rsid w:val="00912B46"/>
    <w:rsid w:val="00920C00"/>
    <w:rsid w:val="00921D08"/>
    <w:rsid w:val="00931EBF"/>
    <w:rsid w:val="009339E7"/>
    <w:rsid w:val="00937DF2"/>
    <w:rsid w:val="00942D1F"/>
    <w:rsid w:val="00944A9B"/>
    <w:rsid w:val="009502E1"/>
    <w:rsid w:val="0096486F"/>
    <w:rsid w:val="009730D3"/>
    <w:rsid w:val="00975EE6"/>
    <w:rsid w:val="0099194F"/>
    <w:rsid w:val="00992DC0"/>
    <w:rsid w:val="009A2874"/>
    <w:rsid w:val="009A6CAD"/>
    <w:rsid w:val="00A05CFE"/>
    <w:rsid w:val="00A10999"/>
    <w:rsid w:val="00A21015"/>
    <w:rsid w:val="00A2138B"/>
    <w:rsid w:val="00A26776"/>
    <w:rsid w:val="00A27F79"/>
    <w:rsid w:val="00A3431B"/>
    <w:rsid w:val="00A36D16"/>
    <w:rsid w:val="00A375DA"/>
    <w:rsid w:val="00A51AA3"/>
    <w:rsid w:val="00A57BD8"/>
    <w:rsid w:val="00A62D11"/>
    <w:rsid w:val="00A65455"/>
    <w:rsid w:val="00A659A5"/>
    <w:rsid w:val="00A73AA9"/>
    <w:rsid w:val="00A83C56"/>
    <w:rsid w:val="00A856F1"/>
    <w:rsid w:val="00AC01C6"/>
    <w:rsid w:val="00AC1D80"/>
    <w:rsid w:val="00AD1308"/>
    <w:rsid w:val="00AD3326"/>
    <w:rsid w:val="00AE0347"/>
    <w:rsid w:val="00B1244E"/>
    <w:rsid w:val="00B1662E"/>
    <w:rsid w:val="00B26355"/>
    <w:rsid w:val="00B306C0"/>
    <w:rsid w:val="00B355A0"/>
    <w:rsid w:val="00B64493"/>
    <w:rsid w:val="00B66C33"/>
    <w:rsid w:val="00B70946"/>
    <w:rsid w:val="00B7134F"/>
    <w:rsid w:val="00B90818"/>
    <w:rsid w:val="00B94FF5"/>
    <w:rsid w:val="00BA32FD"/>
    <w:rsid w:val="00BB05BD"/>
    <w:rsid w:val="00BB4980"/>
    <w:rsid w:val="00BB7D70"/>
    <w:rsid w:val="00BC4278"/>
    <w:rsid w:val="00BC5CF9"/>
    <w:rsid w:val="00BC6D25"/>
    <w:rsid w:val="00BE19A2"/>
    <w:rsid w:val="00BE445B"/>
    <w:rsid w:val="00BE6006"/>
    <w:rsid w:val="00BF54C6"/>
    <w:rsid w:val="00C32AA1"/>
    <w:rsid w:val="00C365F4"/>
    <w:rsid w:val="00C46E31"/>
    <w:rsid w:val="00C50EEC"/>
    <w:rsid w:val="00C71E98"/>
    <w:rsid w:val="00C7247B"/>
    <w:rsid w:val="00C8389A"/>
    <w:rsid w:val="00CA13A5"/>
    <w:rsid w:val="00CA2516"/>
    <w:rsid w:val="00CB360B"/>
    <w:rsid w:val="00CB7977"/>
    <w:rsid w:val="00CD0E28"/>
    <w:rsid w:val="00CD0E41"/>
    <w:rsid w:val="00CE3475"/>
    <w:rsid w:val="00CF1D93"/>
    <w:rsid w:val="00CF3975"/>
    <w:rsid w:val="00D00191"/>
    <w:rsid w:val="00D179F0"/>
    <w:rsid w:val="00D2503E"/>
    <w:rsid w:val="00D35E8D"/>
    <w:rsid w:val="00D40F53"/>
    <w:rsid w:val="00D47152"/>
    <w:rsid w:val="00D47DC9"/>
    <w:rsid w:val="00D56AF2"/>
    <w:rsid w:val="00D636BC"/>
    <w:rsid w:val="00D63D10"/>
    <w:rsid w:val="00D7049C"/>
    <w:rsid w:val="00D72E8D"/>
    <w:rsid w:val="00D72EE2"/>
    <w:rsid w:val="00D76606"/>
    <w:rsid w:val="00D90869"/>
    <w:rsid w:val="00DA30AF"/>
    <w:rsid w:val="00DA4D1C"/>
    <w:rsid w:val="00DB3003"/>
    <w:rsid w:val="00DC1D5D"/>
    <w:rsid w:val="00DD3B2F"/>
    <w:rsid w:val="00E03FD4"/>
    <w:rsid w:val="00E05552"/>
    <w:rsid w:val="00E05C36"/>
    <w:rsid w:val="00E119E2"/>
    <w:rsid w:val="00E1531F"/>
    <w:rsid w:val="00E534D0"/>
    <w:rsid w:val="00E852C3"/>
    <w:rsid w:val="00E95D65"/>
    <w:rsid w:val="00ED7747"/>
    <w:rsid w:val="00EE2597"/>
    <w:rsid w:val="00EF39F2"/>
    <w:rsid w:val="00EF4732"/>
    <w:rsid w:val="00EF609A"/>
    <w:rsid w:val="00F038B2"/>
    <w:rsid w:val="00F073F3"/>
    <w:rsid w:val="00F17982"/>
    <w:rsid w:val="00F2050D"/>
    <w:rsid w:val="00F20BBF"/>
    <w:rsid w:val="00F24284"/>
    <w:rsid w:val="00F25C4A"/>
    <w:rsid w:val="00F43048"/>
    <w:rsid w:val="00F513B4"/>
    <w:rsid w:val="00F52AE7"/>
    <w:rsid w:val="00F54F16"/>
    <w:rsid w:val="00F57AE7"/>
    <w:rsid w:val="00F6093B"/>
    <w:rsid w:val="00F647F7"/>
    <w:rsid w:val="00F87924"/>
    <w:rsid w:val="00F9144F"/>
    <w:rsid w:val="00F92F77"/>
    <w:rsid w:val="00FA2BDA"/>
    <w:rsid w:val="00FA3BC1"/>
    <w:rsid w:val="00FC0544"/>
    <w:rsid w:val="00FD2596"/>
    <w:rsid w:val="00FD530C"/>
    <w:rsid w:val="00FE0D1C"/>
    <w:rsid w:val="00FF0B74"/>
    <w:rsid w:val="05210EE0"/>
    <w:rsid w:val="07BA186D"/>
    <w:rsid w:val="0B5A2107"/>
    <w:rsid w:val="1099018D"/>
    <w:rsid w:val="141B0270"/>
    <w:rsid w:val="23A94804"/>
    <w:rsid w:val="24E87817"/>
    <w:rsid w:val="2A8E43EA"/>
    <w:rsid w:val="2AD35667"/>
    <w:rsid w:val="38BA73F5"/>
    <w:rsid w:val="4EE43312"/>
    <w:rsid w:val="5AA20A70"/>
    <w:rsid w:val="7418605A"/>
    <w:rsid w:val="75C62AC9"/>
    <w:rsid w:val="79DA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9"/>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7"/>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4"/>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uiPriority w:val="39"/>
    <w:pPr>
      <w:ind w:left="840" w:leftChars="400"/>
    </w:pPr>
  </w:style>
  <w:style w:type="paragraph" w:styleId="19">
    <w:name w:val="Plain Text"/>
    <w:basedOn w:val="1"/>
    <w:link w:val="59"/>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7"/>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4"/>
    <w:qFormat/>
    <w:uiPriority w:val="11"/>
    <w:rPr>
      <w:spacing w:val="15"/>
      <w:sz w:val="32"/>
    </w:rPr>
  </w:style>
  <w:style w:type="paragraph" w:styleId="28">
    <w:name w:val="Title"/>
    <w:basedOn w:val="1"/>
    <w:next w:val="1"/>
    <w:link w:val="50"/>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4">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5">
    <w:name w:val="_Style 5"/>
    <w:basedOn w:val="1"/>
    <w:qFormat/>
    <w:uiPriority w:val="34"/>
    <w:pPr>
      <w:ind w:firstLine="420" w:firstLineChars="200"/>
    </w:pPr>
    <w:rPr>
      <w:rFonts w:ascii="等线" w:hAnsi="等线" w:eastAsia="等线" w:cs="Times New Roman"/>
      <w:kern w:val="2"/>
      <w:sz w:val="18"/>
      <w:szCs w:val="18"/>
    </w:rPr>
  </w:style>
  <w:style w:type="paragraph" w:customStyle="1" w:styleId="46">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7">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8">
    <w:name w:val="标题 1 字符"/>
    <w:link w:val="2"/>
    <w:uiPriority w:val="9"/>
    <w:rPr>
      <w:rFonts w:ascii="Calibri Light" w:hAnsi="Calibri Light" w:eastAsia="宋体" w:cs="Times New Roman"/>
      <w:b/>
      <w:kern w:val="0"/>
      <w:sz w:val="44"/>
      <w:szCs w:val="32"/>
    </w:rPr>
  </w:style>
  <w:style w:type="character" w:customStyle="1" w:styleId="49">
    <w:name w:val="标题 2 字符"/>
    <w:link w:val="3"/>
    <w:qFormat/>
    <w:uiPriority w:val="9"/>
    <w:rPr>
      <w:rFonts w:ascii="Calibri Light" w:hAnsi="Calibri Light" w:eastAsia="宋体" w:cs="Times New Roman"/>
      <w:b/>
      <w:kern w:val="0"/>
      <w:sz w:val="32"/>
      <w:szCs w:val="28"/>
    </w:rPr>
  </w:style>
  <w:style w:type="character" w:customStyle="1" w:styleId="50">
    <w:name w:val="标题 字符"/>
    <w:link w:val="28"/>
    <w:qFormat/>
    <w:uiPriority w:val="10"/>
    <w:rPr>
      <w:rFonts w:ascii="Calibri Light" w:hAnsi="Calibri Light" w:eastAsia="宋体" w:cs="Times New Roman"/>
      <w:b/>
      <w:spacing w:val="-10"/>
      <w:kern w:val="0"/>
      <w:sz w:val="44"/>
      <w:szCs w:val="56"/>
    </w:rPr>
  </w:style>
  <w:style w:type="character" w:customStyle="1" w:styleId="51">
    <w:name w:val="标题 3 字符"/>
    <w:link w:val="4"/>
    <w:qFormat/>
    <w:uiPriority w:val="9"/>
    <w:rPr>
      <w:rFonts w:ascii="Calibri Light" w:hAnsi="Calibri Light" w:eastAsia="宋体" w:cs="Times New Roman"/>
      <w:b/>
      <w:kern w:val="0"/>
      <w:sz w:val="28"/>
      <w:szCs w:val="24"/>
    </w:rPr>
  </w:style>
  <w:style w:type="character" w:customStyle="1" w:styleId="52">
    <w:name w:val="标题 4 字符"/>
    <w:link w:val="5"/>
    <w:qFormat/>
    <w:uiPriority w:val="9"/>
    <w:rPr>
      <w:rFonts w:ascii="Calibri Light" w:hAnsi="Calibri Light" w:eastAsia="宋体" w:cs="Times New Roman"/>
      <w:b/>
      <w:iCs/>
      <w:kern w:val="0"/>
    </w:rPr>
  </w:style>
  <w:style w:type="character" w:customStyle="1" w:styleId="53">
    <w:name w:val="标题 5 字符"/>
    <w:link w:val="6"/>
    <w:qFormat/>
    <w:uiPriority w:val="9"/>
    <w:rPr>
      <w:rFonts w:ascii="Calibri Light" w:hAnsi="Calibri Light" w:eastAsia="宋体" w:cs="Times New Roman"/>
      <w:color w:val="2E74B5"/>
      <w:kern w:val="0"/>
    </w:rPr>
  </w:style>
  <w:style w:type="character" w:customStyle="1" w:styleId="54">
    <w:name w:val="标题 6 字符"/>
    <w:link w:val="7"/>
    <w:qFormat/>
    <w:uiPriority w:val="9"/>
    <w:rPr>
      <w:rFonts w:ascii="Calibri Light" w:hAnsi="Calibri Light" w:eastAsia="宋体" w:cs="Times New Roman"/>
      <w:color w:val="1F4E79"/>
      <w:kern w:val="0"/>
    </w:rPr>
  </w:style>
  <w:style w:type="character" w:customStyle="1" w:styleId="55">
    <w:name w:val="标题 7 字符"/>
    <w:link w:val="8"/>
    <w:qFormat/>
    <w:uiPriority w:val="9"/>
    <w:rPr>
      <w:rFonts w:ascii="Calibri Light" w:hAnsi="Calibri Light" w:eastAsia="宋体" w:cs="Times New Roman"/>
      <w:i/>
      <w:iCs/>
      <w:color w:val="1F4E79"/>
      <w:kern w:val="0"/>
    </w:rPr>
  </w:style>
  <w:style w:type="character" w:customStyle="1" w:styleId="56">
    <w:name w:val="标题 8 字符"/>
    <w:link w:val="9"/>
    <w:qFormat/>
    <w:uiPriority w:val="9"/>
    <w:rPr>
      <w:rFonts w:ascii="Calibri Light" w:hAnsi="Calibri Light" w:eastAsia="宋体" w:cs="Times New Roman"/>
      <w:color w:val="262626"/>
      <w:kern w:val="0"/>
      <w:szCs w:val="21"/>
    </w:rPr>
  </w:style>
  <w:style w:type="character" w:customStyle="1" w:styleId="57">
    <w:name w:val="标题 9 字符"/>
    <w:link w:val="10"/>
    <w:qFormat/>
    <w:uiPriority w:val="9"/>
    <w:rPr>
      <w:rFonts w:ascii="Calibri Light" w:hAnsi="Calibri Light" w:eastAsia="宋体" w:cs="Times New Roman"/>
      <w:i/>
      <w:iCs/>
      <w:color w:val="262626"/>
      <w:kern w:val="0"/>
      <w:szCs w:val="21"/>
    </w:rPr>
  </w:style>
  <w:style w:type="paragraph" w:customStyle="1" w:styleId="58">
    <w:name w:val="表格"/>
    <w:qFormat/>
    <w:uiPriority w:val="0"/>
    <w:rPr>
      <w:rFonts w:ascii="Times New Roman" w:hAnsi="Times New Roman" w:eastAsia="宋体" w:cs="Times New Roman"/>
      <w:b/>
      <w:sz w:val="21"/>
      <w:lang w:val="en-US" w:eastAsia="zh-CN" w:bidi="ar-SA"/>
    </w:rPr>
  </w:style>
  <w:style w:type="character" w:customStyle="1" w:styleId="59">
    <w:name w:val="纯文本 字符"/>
    <w:basedOn w:val="35"/>
    <w:link w:val="19"/>
    <w:qFormat/>
    <w:uiPriority w:val="99"/>
    <w:rPr>
      <w:rFonts w:hAnsi="Courier New" w:cs="Courier New" w:asciiTheme="minorEastAsia"/>
      <w:color w:val="000000" w:themeColor="text1"/>
      <w14:textFill>
        <w14:solidFill>
          <w14:schemeClr w14:val="tx1"/>
        </w14:solidFill>
      </w14:textFill>
    </w:rPr>
  </w:style>
  <w:style w:type="paragraph" w:customStyle="1" w:styleId="60">
    <w:name w:val="一级标题"/>
    <w:next w:val="1"/>
    <w:link w:val="6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1">
    <w:name w:val="一级标题 字符"/>
    <w:basedOn w:val="35"/>
    <w:link w:val="60"/>
    <w:qFormat/>
    <w:uiPriority w:val="0"/>
    <w:rPr>
      <w:rFonts w:eastAsia="宋体"/>
      <w:b/>
      <w:color w:val="000000" w:themeColor="text1"/>
      <w:sz w:val="32"/>
      <w14:textFill>
        <w14:solidFill>
          <w14:schemeClr w14:val="tx1"/>
        </w14:solidFill>
      </w14:textFill>
    </w:rPr>
  </w:style>
  <w:style w:type="paragraph" w:customStyle="1" w:styleId="62">
    <w:name w:val="二级标题"/>
    <w:basedOn w:val="60"/>
    <w:next w:val="1"/>
    <w:link w:val="63"/>
    <w:qFormat/>
    <w:uiPriority w:val="0"/>
    <w:pPr>
      <w:numPr>
        <w:ilvl w:val="1"/>
      </w:numPr>
      <w:outlineLvl w:val="1"/>
    </w:pPr>
    <w:rPr>
      <w:sz w:val="30"/>
    </w:rPr>
  </w:style>
  <w:style w:type="character" w:customStyle="1" w:styleId="63">
    <w:name w:val="二级标题 字符"/>
    <w:basedOn w:val="35"/>
    <w:link w:val="62"/>
    <w:qFormat/>
    <w:uiPriority w:val="0"/>
    <w:rPr>
      <w:rFonts w:eastAsia="宋体"/>
      <w:b/>
      <w:color w:val="000000" w:themeColor="text1"/>
      <w:sz w:val="30"/>
      <w14:textFill>
        <w14:solidFill>
          <w14:schemeClr w14:val="tx1"/>
        </w14:solidFill>
      </w14:textFill>
    </w:rPr>
  </w:style>
  <w:style w:type="character" w:customStyle="1" w:styleId="64">
    <w:name w:val="副标题 字符"/>
    <w:link w:val="27"/>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2"/>
    <w:qFormat/>
    <w:uiPriority w:val="99"/>
    <w:rPr>
      <w:rFonts w:ascii="宋体" w:hAnsi="宋体" w:eastAsia="宋体" w:cs="宋体"/>
      <w:kern w:val="0"/>
      <w:sz w:val="18"/>
      <w:szCs w:val="18"/>
    </w:rPr>
  </w:style>
  <w:style w:type="character" w:customStyle="1" w:styleId="68">
    <w:name w:val="批注文字 字符"/>
    <w:link w:val="12"/>
    <w:qFormat/>
    <w:uiPriority w:val="99"/>
    <w:rPr>
      <w:rFonts w:ascii="Times New Roman" w:hAnsi="Times New Roman" w:eastAsia="仿宋_GB2312" w:cs="宋体"/>
      <w:kern w:val="0"/>
      <w:sz w:val="24"/>
      <w:szCs w:val="24"/>
    </w:rPr>
  </w:style>
  <w:style w:type="character" w:customStyle="1" w:styleId="69">
    <w:name w:val="日期 字符"/>
    <w:basedOn w:val="35"/>
    <w:link w:val="21"/>
    <w:qFormat/>
    <w:uiPriority w:val="99"/>
    <w:rPr>
      <w:rFonts w:eastAsia="宋体"/>
      <w:color w:val="000000" w:themeColor="text1"/>
      <w14:textFill>
        <w14:solidFill>
          <w14:schemeClr w14:val="tx1"/>
        </w14:solidFill>
      </w14:textFill>
    </w:rPr>
  </w:style>
  <w:style w:type="paragraph" w:customStyle="1" w:styleId="70">
    <w:name w:val="三级标题"/>
    <w:basedOn w:val="62"/>
    <w:next w:val="1"/>
    <w:link w:val="71"/>
    <w:qFormat/>
    <w:uiPriority w:val="0"/>
    <w:pPr>
      <w:numPr>
        <w:ilvl w:val="2"/>
      </w:numPr>
      <w:outlineLvl w:val="2"/>
    </w:pPr>
    <w:rPr>
      <w:rFonts w:ascii="宋体" w:hAnsi="宋体"/>
      <w:sz w:val="28"/>
    </w:rPr>
  </w:style>
  <w:style w:type="character" w:customStyle="1" w:styleId="71">
    <w:name w:val="三级标题 字符"/>
    <w:basedOn w:val="35"/>
    <w:link w:val="70"/>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70"/>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字符"/>
    <w:link w:val="23"/>
    <w:qFormat/>
    <w:uiPriority w:val="99"/>
    <w:rPr>
      <w:rFonts w:ascii="宋体" w:hAnsi="宋体" w:eastAsia="宋体" w:cs="宋体"/>
      <w:kern w:val="0"/>
      <w:sz w:val="16"/>
      <w:szCs w:val="18"/>
    </w:rPr>
  </w:style>
  <w:style w:type="character" w:customStyle="1" w:styleId="78">
    <w:name w:val="页眉 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2">
    <w:name w:val="未处理的提及1"/>
    <w:basedOn w:val="35"/>
    <w:semiHidden/>
    <w:unhideWhenUsed/>
    <w:qFormat/>
    <w:uiPriority w:val="99"/>
    <w:rPr>
      <w:color w:val="808080"/>
      <w:shd w:val="clear" w:color="auto" w:fill="E6E6E6"/>
    </w:rPr>
  </w:style>
  <w:style w:type="table" w:customStyle="1" w:styleId="83">
    <w:name w:val="网格型2"/>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4">
    <w:name w:val="批注主题 字符"/>
    <w:basedOn w:val="68"/>
    <w:link w:val="11"/>
    <w:semiHidden/>
    <w:qFormat/>
    <w:uiPriority w:val="99"/>
    <w:rPr>
      <w:rFonts w:ascii="宋体" w:hAnsi="宋体" w:eastAsia="宋体" w:cs="宋体"/>
      <w:b/>
      <w:bCs/>
      <w:kern w:val="0"/>
      <w:sz w:val="24"/>
      <w:szCs w:val="24"/>
    </w:rPr>
  </w:style>
  <w:style w:type="table" w:customStyle="1" w:styleId="85">
    <w:name w:val="网格型21"/>
    <w:basedOn w:val="4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Documents/Tencent%25252525252525252525252520Files/1103057282/Image/C2C/%2525252525252525252525255bY%2525252525252525252525257dH$)K511~JHFGU%2525252525252525252525257dQL%252525252525252525252525608%252525252525252525252525250.png" TargetMode="Externa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EDB51B-6CA0-4ABA-B7D8-92BFF3F0FE88}">
  <ds:schemaRefs/>
</ds:datastoreItem>
</file>

<file path=docProps/app.xml><?xml version="1.0" encoding="utf-8"?>
<Properties xmlns="http://schemas.openxmlformats.org/officeDocument/2006/extended-properties" xmlns:vt="http://schemas.openxmlformats.org/officeDocument/2006/docPropsVTypes">
  <Template>PRD-2017-G01-文档编写说明</Template>
  <Pages>27</Pages>
  <Words>4032</Words>
  <Characters>22989</Characters>
  <Lines>191</Lines>
  <Paragraphs>53</Paragraphs>
  <TotalTime>1</TotalTime>
  <ScaleCrop>false</ScaleCrop>
  <LinksUpToDate>false</LinksUpToDate>
  <CharactersWithSpaces>26968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2018-10-14T04:44:00Z</dcterms:created>
  <dc:creator>xsq</dc:creator>
  <cp:lastModifiedBy>xsq</cp:lastModifiedBy>
  <dcterms:modified xsi:type="dcterms:W3CDTF">2019-01-15T15:30:52Z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