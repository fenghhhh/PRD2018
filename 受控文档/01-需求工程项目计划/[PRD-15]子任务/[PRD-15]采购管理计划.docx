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634B" w14:textId="695B131C" w:rsidR="00670CD2" w:rsidRDefault="00670CD2" w:rsidP="00670CD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5F90B36" wp14:editId="1E3001FE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36C6" w14:textId="77777777" w:rsidR="00670CD2" w:rsidRDefault="00670CD2" w:rsidP="00670CD2">
      <w:pPr>
        <w:jc w:val="center"/>
        <w:rPr>
          <w:b/>
        </w:rPr>
      </w:pPr>
    </w:p>
    <w:p w14:paraId="1C1D0D98" w14:textId="77777777" w:rsidR="00670CD2" w:rsidRDefault="00670CD2" w:rsidP="00670CD2">
      <w:pPr>
        <w:jc w:val="center"/>
        <w:rPr>
          <w:b/>
        </w:rPr>
      </w:pPr>
    </w:p>
    <w:p w14:paraId="219F3485" w14:textId="77777777" w:rsidR="00670CD2" w:rsidRDefault="00670CD2" w:rsidP="00670CD2">
      <w:pPr>
        <w:rPr>
          <w:b/>
        </w:rPr>
      </w:pPr>
    </w:p>
    <w:p w14:paraId="73AEA3E9" w14:textId="77777777" w:rsidR="00670CD2" w:rsidRPr="00A51AA3" w:rsidRDefault="00670CD2" w:rsidP="00670CD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670CD2" w14:paraId="0040F78E" w14:textId="77777777" w:rsidTr="00846241">
        <w:tc>
          <w:tcPr>
            <w:tcW w:w="2653" w:type="dxa"/>
            <w:vMerge w:val="restart"/>
            <w:shd w:val="clear" w:color="auto" w:fill="auto"/>
          </w:tcPr>
          <w:p w14:paraId="0DD31A6F" w14:textId="77777777" w:rsidR="00670CD2" w:rsidRDefault="00670CD2" w:rsidP="00846241">
            <w:r>
              <w:rPr>
                <w:rFonts w:hint="eastAsia"/>
              </w:rPr>
              <w:t>文件状态：</w:t>
            </w:r>
          </w:p>
          <w:p w14:paraId="76A9C04E" w14:textId="130CCA59" w:rsidR="00670CD2" w:rsidRDefault="00670CD2" w:rsidP="00846241">
            <w:r>
              <w:rPr>
                <w:rFonts w:hint="eastAsia"/>
              </w:rPr>
              <w:t xml:space="preserve">　[</w:t>
            </w:r>
            <w:r w:rsidR="00C719D4">
              <w:t xml:space="preserve"> </w:t>
            </w:r>
            <w:bookmarkStart w:id="0" w:name="_GoBack"/>
            <w:bookmarkEnd w:id="0"/>
            <w:r w:rsidR="00B054E0">
              <w:t xml:space="preserve"> </w:t>
            </w:r>
            <w:r>
              <w:rPr>
                <w:rFonts w:hint="eastAsia"/>
              </w:rPr>
              <w:t>]草稿</w:t>
            </w:r>
          </w:p>
          <w:p w14:paraId="69436213" w14:textId="32D43BF4" w:rsidR="00670CD2" w:rsidRDefault="00670CD2" w:rsidP="00846241">
            <w:r>
              <w:rPr>
                <w:rFonts w:hint="eastAsia"/>
              </w:rPr>
              <w:t xml:space="preserve">　[</w:t>
            </w:r>
            <w:r w:rsidR="00B054E0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14:paraId="591668EA" w14:textId="77777777" w:rsidR="00670CD2" w:rsidRDefault="00670CD2" w:rsidP="00846241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4BC3B611" w14:textId="77777777" w:rsidR="00670CD2" w:rsidRPr="00F52AE7" w:rsidRDefault="00670CD2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2E2C9AF2" w14:textId="3BA137D1" w:rsidR="00670CD2" w:rsidRPr="00F52AE7" w:rsidRDefault="00670CD2" w:rsidP="00846241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 w:rsidR="00670CD2" w14:paraId="18A0FD53" w14:textId="77777777" w:rsidTr="00846241">
        <w:tc>
          <w:tcPr>
            <w:tcW w:w="2653" w:type="dxa"/>
            <w:vMerge/>
            <w:shd w:val="clear" w:color="auto" w:fill="auto"/>
          </w:tcPr>
          <w:p w14:paraId="5765BA8E" w14:textId="77777777" w:rsidR="00670CD2" w:rsidRDefault="00670CD2" w:rsidP="00846241"/>
        </w:tc>
        <w:tc>
          <w:tcPr>
            <w:tcW w:w="1170" w:type="dxa"/>
            <w:shd w:val="clear" w:color="auto" w:fill="BEBEBE"/>
          </w:tcPr>
          <w:p w14:paraId="74B2CDB9" w14:textId="77777777" w:rsidR="00670CD2" w:rsidRPr="00F52AE7" w:rsidRDefault="00670CD2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0A8B2F44" w14:textId="3893D009" w:rsidR="00670CD2" w:rsidRPr="00F52AE7" w:rsidRDefault="00B054E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70CD2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 w:rsidR="00670CD2">
              <w:rPr>
                <w:szCs w:val="21"/>
              </w:rPr>
              <w:t>.0</w:t>
            </w:r>
          </w:p>
        </w:tc>
      </w:tr>
      <w:tr w:rsidR="00670CD2" w14:paraId="6B797961" w14:textId="77777777" w:rsidTr="00846241">
        <w:tc>
          <w:tcPr>
            <w:tcW w:w="2653" w:type="dxa"/>
            <w:vMerge/>
            <w:shd w:val="clear" w:color="auto" w:fill="auto"/>
          </w:tcPr>
          <w:p w14:paraId="732326C6" w14:textId="77777777" w:rsidR="00670CD2" w:rsidRDefault="00670CD2" w:rsidP="00846241"/>
        </w:tc>
        <w:tc>
          <w:tcPr>
            <w:tcW w:w="1170" w:type="dxa"/>
            <w:shd w:val="clear" w:color="auto" w:fill="BEBEBE"/>
          </w:tcPr>
          <w:p w14:paraId="26938107" w14:textId="77777777" w:rsidR="00670CD2" w:rsidRPr="00F52AE7" w:rsidRDefault="00670CD2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3C9B034" w14:textId="4BCB76B2" w:rsidR="00670CD2" w:rsidRPr="00F52AE7" w:rsidRDefault="00670CD2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黄叶轩，陈俊仁，吕迪，徐双铅，陈苏民</w:t>
            </w:r>
          </w:p>
        </w:tc>
      </w:tr>
      <w:tr w:rsidR="00670CD2" w14:paraId="41415093" w14:textId="77777777" w:rsidTr="00846241">
        <w:tc>
          <w:tcPr>
            <w:tcW w:w="2653" w:type="dxa"/>
            <w:vMerge/>
            <w:shd w:val="clear" w:color="auto" w:fill="auto"/>
          </w:tcPr>
          <w:p w14:paraId="2E326AD0" w14:textId="77777777" w:rsidR="00670CD2" w:rsidRDefault="00670CD2" w:rsidP="00846241"/>
        </w:tc>
        <w:tc>
          <w:tcPr>
            <w:tcW w:w="1170" w:type="dxa"/>
            <w:shd w:val="clear" w:color="auto" w:fill="BEBEBE"/>
          </w:tcPr>
          <w:p w14:paraId="5F3868AE" w14:textId="77777777" w:rsidR="00670CD2" w:rsidRPr="00F52AE7" w:rsidRDefault="00670CD2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214C11E" w14:textId="4AAA11F9" w:rsidR="00670CD2" w:rsidRPr="00F52AE7" w:rsidRDefault="00670CD2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B054E0"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</w:t>
            </w:r>
            <w:r w:rsidR="00B054E0"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-</w:t>
            </w:r>
            <w:r w:rsidR="00B054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</w:p>
        </w:tc>
      </w:tr>
    </w:tbl>
    <w:p w14:paraId="01BCE57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6BC5D80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074819">
        <w:rPr>
          <w:rFonts w:cs="Times New Roman"/>
          <w:b/>
          <w:spacing w:val="15"/>
          <w:sz w:val="32"/>
          <w:szCs w:val="56"/>
        </w:rPr>
        <w:t>Procurement management</w:t>
      </w:r>
      <w:r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435BCBB9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3A348F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A3397AF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84EC786" w14:textId="77777777" w:rsidR="00670CD2" w:rsidRPr="00021BB3" w:rsidRDefault="00670CD2" w:rsidP="00670CD2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6719355"/>
      <w:bookmarkStart w:id="10" w:name="_Toc535276644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670CD2" w14:paraId="2B3EE083" w14:textId="77777777" w:rsidTr="00846241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11494D4E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442752D9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33A21A70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6CDCF8BA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743EE0B1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670CD2" w14:paraId="5F2F9164" w14:textId="77777777" w:rsidTr="00846241">
        <w:trPr>
          <w:trHeight w:val="90"/>
        </w:trPr>
        <w:tc>
          <w:tcPr>
            <w:tcW w:w="1269" w:type="dxa"/>
          </w:tcPr>
          <w:p w14:paraId="2637BEF5" w14:textId="77777777" w:rsidR="00670CD2" w:rsidRPr="00F52AE7" w:rsidRDefault="00670CD2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43A58DC7" w14:textId="04419C41" w:rsidR="00670CD2" w:rsidRPr="00F52AE7" w:rsidRDefault="00670CD2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413CDDCA" w14:textId="77FD85EA" w:rsidR="00670CD2" w:rsidRPr="00F52AE7" w:rsidRDefault="00670CD2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571567B2" w14:textId="1A57A290" w:rsidR="00670CD2" w:rsidRPr="00F52AE7" w:rsidRDefault="00670CD2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25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672" w:type="dxa"/>
          </w:tcPr>
          <w:p w14:paraId="6B380548" w14:textId="77777777" w:rsidR="00670CD2" w:rsidRPr="00F52AE7" w:rsidRDefault="00670CD2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B054E0" w14:paraId="0AE4EDCA" w14:textId="77777777" w:rsidTr="00846241">
        <w:trPr>
          <w:trHeight w:val="90"/>
        </w:trPr>
        <w:tc>
          <w:tcPr>
            <w:tcW w:w="1269" w:type="dxa"/>
          </w:tcPr>
          <w:p w14:paraId="79AE6E86" w14:textId="677ECC44" w:rsidR="00B054E0" w:rsidRPr="00F52AE7" w:rsidRDefault="00B054E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33D312AD" w14:textId="62709858" w:rsidR="00B054E0" w:rsidRDefault="00B054E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43804466" w14:textId="0A80549F" w:rsidR="00B054E0" w:rsidRDefault="00B054E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2ACCD6D2" w14:textId="7A589ED5" w:rsidR="00B054E0" w:rsidRPr="00F52AE7" w:rsidRDefault="00B054E0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15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672" w:type="dxa"/>
          </w:tcPr>
          <w:p w14:paraId="0F5A00FF" w14:textId="2068D9C9" w:rsidR="00B054E0" w:rsidRPr="00F52AE7" w:rsidRDefault="00B054E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3EE99B72" w14:textId="77777777" w:rsidR="00670CD2" w:rsidRPr="00021BB3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22FD3065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6364D35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C3CE523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72F455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84A580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CDF97D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E91006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A1860F7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44CB2B5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708E77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16345D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18E3920E" w14:textId="77777777" w:rsidR="00670CD2" w:rsidRDefault="00670CD2" w:rsidP="00670CD2">
          <w:pPr>
            <w:pStyle w:val="TOC"/>
          </w:pPr>
          <w:r>
            <w:rPr>
              <w:lang w:val="zh-CN"/>
            </w:rPr>
            <w:t>目录</w:t>
          </w:r>
        </w:p>
        <w:p w14:paraId="47F74A19" w14:textId="1134E903" w:rsidR="00670CD2" w:rsidRDefault="00670CD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6644" w:history="1"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6B09" w14:textId="5E90D413" w:rsidR="00670CD2" w:rsidRDefault="00294C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276645" w:history="1">
            <w:r w:rsidR="00670CD2" w:rsidRPr="00B37FBC">
              <w:rPr>
                <w:rStyle w:val="ab"/>
                <w:noProof/>
              </w:rPr>
              <w:t>1.1</w:t>
            </w:r>
            <w:r w:rsidR="00670CD2">
              <w:rPr>
                <w:noProof/>
              </w:rPr>
              <w:tab/>
            </w:r>
            <w:r w:rsidR="00670CD2" w:rsidRPr="00B37FBC">
              <w:rPr>
                <w:rStyle w:val="ab"/>
                <w:noProof/>
              </w:rPr>
              <w:t>采购内容</w:t>
            </w:r>
            <w:r w:rsidR="00670CD2">
              <w:rPr>
                <w:noProof/>
                <w:webHidden/>
              </w:rPr>
              <w:tab/>
            </w:r>
            <w:r w:rsidR="00670CD2">
              <w:rPr>
                <w:noProof/>
                <w:webHidden/>
              </w:rPr>
              <w:fldChar w:fldCharType="begin"/>
            </w:r>
            <w:r w:rsidR="00670CD2">
              <w:rPr>
                <w:noProof/>
                <w:webHidden/>
              </w:rPr>
              <w:instrText xml:space="preserve"> PAGEREF _Toc535276645 \h </w:instrText>
            </w:r>
            <w:r w:rsidR="00670CD2">
              <w:rPr>
                <w:noProof/>
                <w:webHidden/>
              </w:rPr>
            </w:r>
            <w:r w:rsidR="00670CD2">
              <w:rPr>
                <w:noProof/>
                <w:webHidden/>
              </w:rPr>
              <w:fldChar w:fldCharType="separate"/>
            </w:r>
            <w:r w:rsidR="00670CD2">
              <w:rPr>
                <w:noProof/>
                <w:webHidden/>
              </w:rPr>
              <w:t>4</w:t>
            </w:r>
            <w:r w:rsidR="00670CD2">
              <w:rPr>
                <w:noProof/>
                <w:webHidden/>
              </w:rPr>
              <w:fldChar w:fldCharType="end"/>
            </w:r>
          </w:hyperlink>
        </w:p>
        <w:p w14:paraId="2D311CD3" w14:textId="25F74751" w:rsidR="00670CD2" w:rsidRDefault="00294C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276646" w:history="1">
            <w:r w:rsidR="00670CD2" w:rsidRPr="00B37FBC">
              <w:rPr>
                <w:rStyle w:val="ab"/>
                <w:noProof/>
              </w:rPr>
              <w:t>1.2</w:t>
            </w:r>
            <w:r w:rsidR="00670CD2">
              <w:rPr>
                <w:noProof/>
              </w:rPr>
              <w:tab/>
            </w:r>
            <w:r w:rsidR="00670CD2" w:rsidRPr="00B37FBC">
              <w:rPr>
                <w:rStyle w:val="ab"/>
                <w:noProof/>
              </w:rPr>
              <w:t>采购计划的关键因素</w:t>
            </w:r>
            <w:r w:rsidR="00670CD2">
              <w:rPr>
                <w:noProof/>
                <w:webHidden/>
              </w:rPr>
              <w:tab/>
            </w:r>
            <w:r w:rsidR="00670CD2">
              <w:rPr>
                <w:noProof/>
                <w:webHidden/>
              </w:rPr>
              <w:fldChar w:fldCharType="begin"/>
            </w:r>
            <w:r w:rsidR="00670CD2">
              <w:rPr>
                <w:noProof/>
                <w:webHidden/>
              </w:rPr>
              <w:instrText xml:space="preserve"> PAGEREF _Toc535276646 \h </w:instrText>
            </w:r>
            <w:r w:rsidR="00670CD2">
              <w:rPr>
                <w:noProof/>
                <w:webHidden/>
              </w:rPr>
            </w:r>
            <w:r w:rsidR="00670CD2">
              <w:rPr>
                <w:noProof/>
                <w:webHidden/>
              </w:rPr>
              <w:fldChar w:fldCharType="separate"/>
            </w:r>
            <w:r w:rsidR="00670CD2">
              <w:rPr>
                <w:noProof/>
                <w:webHidden/>
              </w:rPr>
              <w:t>4</w:t>
            </w:r>
            <w:r w:rsidR="00670CD2">
              <w:rPr>
                <w:noProof/>
                <w:webHidden/>
              </w:rPr>
              <w:fldChar w:fldCharType="end"/>
            </w:r>
          </w:hyperlink>
        </w:p>
        <w:p w14:paraId="502B9B80" w14:textId="464BAB28" w:rsidR="00670CD2" w:rsidRDefault="00294C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276647" w:history="1">
            <w:r w:rsidR="00670CD2" w:rsidRPr="00B37FBC">
              <w:rPr>
                <w:rStyle w:val="ab"/>
                <w:noProof/>
              </w:rPr>
              <w:t>1.3</w:t>
            </w:r>
            <w:r w:rsidR="00670CD2">
              <w:rPr>
                <w:noProof/>
              </w:rPr>
              <w:tab/>
            </w:r>
            <w:r w:rsidR="00670CD2" w:rsidRPr="00B37FBC">
              <w:rPr>
                <w:rStyle w:val="ab"/>
                <w:noProof/>
              </w:rPr>
              <w:t>采购流程</w:t>
            </w:r>
            <w:r w:rsidR="00670CD2">
              <w:rPr>
                <w:noProof/>
                <w:webHidden/>
              </w:rPr>
              <w:tab/>
            </w:r>
            <w:r w:rsidR="00670CD2">
              <w:rPr>
                <w:noProof/>
                <w:webHidden/>
              </w:rPr>
              <w:fldChar w:fldCharType="begin"/>
            </w:r>
            <w:r w:rsidR="00670CD2">
              <w:rPr>
                <w:noProof/>
                <w:webHidden/>
              </w:rPr>
              <w:instrText xml:space="preserve"> PAGEREF _Toc535276647 \h </w:instrText>
            </w:r>
            <w:r w:rsidR="00670CD2">
              <w:rPr>
                <w:noProof/>
                <w:webHidden/>
              </w:rPr>
            </w:r>
            <w:r w:rsidR="00670CD2">
              <w:rPr>
                <w:noProof/>
                <w:webHidden/>
              </w:rPr>
              <w:fldChar w:fldCharType="separate"/>
            </w:r>
            <w:r w:rsidR="00670CD2">
              <w:rPr>
                <w:noProof/>
                <w:webHidden/>
              </w:rPr>
              <w:t>4</w:t>
            </w:r>
            <w:r w:rsidR="00670CD2">
              <w:rPr>
                <w:noProof/>
                <w:webHidden/>
              </w:rPr>
              <w:fldChar w:fldCharType="end"/>
            </w:r>
          </w:hyperlink>
        </w:p>
        <w:p w14:paraId="33F956F7" w14:textId="2833CA6C" w:rsidR="00670CD2" w:rsidRDefault="00294C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6648" w:history="1">
            <w:r w:rsidR="00670CD2" w:rsidRPr="00B37FBC">
              <w:rPr>
                <w:rStyle w:val="ab"/>
                <w:noProof/>
              </w:rPr>
              <w:t>1.3.1</w:t>
            </w:r>
            <w:r w:rsidR="00670CD2">
              <w:rPr>
                <w:noProof/>
              </w:rPr>
              <w:tab/>
            </w:r>
            <w:r w:rsidR="00670CD2" w:rsidRPr="00B37FBC">
              <w:rPr>
                <w:rStyle w:val="ab"/>
                <w:noProof/>
              </w:rPr>
              <w:t>采购方案</w:t>
            </w:r>
            <w:r w:rsidR="00670CD2">
              <w:rPr>
                <w:noProof/>
                <w:webHidden/>
              </w:rPr>
              <w:tab/>
            </w:r>
            <w:r w:rsidR="00670CD2">
              <w:rPr>
                <w:noProof/>
                <w:webHidden/>
              </w:rPr>
              <w:fldChar w:fldCharType="begin"/>
            </w:r>
            <w:r w:rsidR="00670CD2">
              <w:rPr>
                <w:noProof/>
                <w:webHidden/>
              </w:rPr>
              <w:instrText xml:space="preserve"> PAGEREF _Toc535276648 \h </w:instrText>
            </w:r>
            <w:r w:rsidR="00670CD2">
              <w:rPr>
                <w:noProof/>
                <w:webHidden/>
              </w:rPr>
            </w:r>
            <w:r w:rsidR="00670CD2">
              <w:rPr>
                <w:noProof/>
                <w:webHidden/>
              </w:rPr>
              <w:fldChar w:fldCharType="separate"/>
            </w:r>
            <w:r w:rsidR="00670CD2">
              <w:rPr>
                <w:noProof/>
                <w:webHidden/>
              </w:rPr>
              <w:t>4</w:t>
            </w:r>
            <w:r w:rsidR="00670CD2">
              <w:rPr>
                <w:noProof/>
                <w:webHidden/>
              </w:rPr>
              <w:fldChar w:fldCharType="end"/>
            </w:r>
          </w:hyperlink>
        </w:p>
        <w:p w14:paraId="7F8A16EC" w14:textId="6D2495CF" w:rsidR="00670CD2" w:rsidRDefault="00294C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6649" w:history="1">
            <w:r w:rsidR="00670CD2" w:rsidRPr="00B37FBC">
              <w:rPr>
                <w:rStyle w:val="ab"/>
                <w:noProof/>
              </w:rPr>
              <w:t>1.3.2</w:t>
            </w:r>
            <w:r w:rsidR="00670CD2">
              <w:rPr>
                <w:noProof/>
              </w:rPr>
              <w:tab/>
            </w:r>
            <w:r w:rsidR="00670CD2" w:rsidRPr="00B37FBC">
              <w:rPr>
                <w:rStyle w:val="ab"/>
                <w:noProof/>
              </w:rPr>
              <w:t>监控</w:t>
            </w:r>
            <w:r w:rsidR="00670CD2">
              <w:rPr>
                <w:noProof/>
                <w:webHidden/>
              </w:rPr>
              <w:tab/>
            </w:r>
            <w:r w:rsidR="00670CD2">
              <w:rPr>
                <w:noProof/>
                <w:webHidden/>
              </w:rPr>
              <w:fldChar w:fldCharType="begin"/>
            </w:r>
            <w:r w:rsidR="00670CD2">
              <w:rPr>
                <w:noProof/>
                <w:webHidden/>
              </w:rPr>
              <w:instrText xml:space="preserve"> PAGEREF _Toc535276649 \h </w:instrText>
            </w:r>
            <w:r w:rsidR="00670CD2">
              <w:rPr>
                <w:noProof/>
                <w:webHidden/>
              </w:rPr>
            </w:r>
            <w:r w:rsidR="00670CD2">
              <w:rPr>
                <w:noProof/>
                <w:webHidden/>
              </w:rPr>
              <w:fldChar w:fldCharType="separate"/>
            </w:r>
            <w:r w:rsidR="00670CD2">
              <w:rPr>
                <w:noProof/>
                <w:webHidden/>
              </w:rPr>
              <w:t>4</w:t>
            </w:r>
            <w:r w:rsidR="00670CD2">
              <w:rPr>
                <w:noProof/>
                <w:webHidden/>
              </w:rPr>
              <w:fldChar w:fldCharType="end"/>
            </w:r>
          </w:hyperlink>
        </w:p>
        <w:p w14:paraId="09DDB668" w14:textId="49687903" w:rsidR="00670CD2" w:rsidRDefault="00670CD2" w:rsidP="00670CD2">
          <w:r>
            <w:rPr>
              <w:b/>
              <w:bCs/>
              <w:lang w:val="zh-CN"/>
            </w:rPr>
            <w:fldChar w:fldCharType="end"/>
          </w:r>
        </w:p>
      </w:sdtContent>
    </w:sdt>
    <w:p w14:paraId="19AB6E74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0B9143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4A0F33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35E35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15FED01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141C21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87CC85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BDDC70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81430F" w14:textId="77777777" w:rsidR="00670CD2" w:rsidRDefault="00670CD2" w:rsidP="00670CD2">
      <w:pPr>
        <w:pStyle w:val="a0"/>
        <w:tabs>
          <w:tab w:val="clear" w:pos="360"/>
        </w:tabs>
      </w:pPr>
      <w:bookmarkStart w:id="11" w:name="_Toc530709158"/>
      <w:bookmarkStart w:id="12" w:name="_Toc535276645"/>
      <w:r>
        <w:rPr>
          <w:rFonts w:hint="eastAsia"/>
        </w:rPr>
        <w:t>采购内容</w:t>
      </w:r>
      <w:bookmarkEnd w:id="11"/>
      <w:bookmarkEnd w:id="12"/>
    </w:p>
    <w:tbl>
      <w:tblPr>
        <w:tblW w:w="796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150"/>
        <w:gridCol w:w="1451"/>
        <w:gridCol w:w="1186"/>
        <w:gridCol w:w="3180"/>
      </w:tblGrid>
      <w:tr w:rsidR="00670CD2" w14:paraId="204C1E31" w14:textId="77777777" w:rsidTr="00846241">
        <w:trPr>
          <w:trHeight w:val="280"/>
          <w:ins w:id="13" w:author="hyx" w:date="2018-11-11T13:00:00Z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BF65910" w14:textId="77777777" w:rsidR="00670CD2" w:rsidRDefault="00670CD2" w:rsidP="00846241">
            <w:pPr>
              <w:jc w:val="center"/>
              <w:rPr>
                <w:ins w:id="14" w:author="hyx" w:date="2018-11-11T13:00:00Z"/>
                <w:rFonts w:ascii="等线" w:eastAsia="等线" w:hAnsi="等线"/>
                <w:b/>
                <w:color w:val="000000"/>
                <w:sz w:val="22"/>
              </w:rPr>
            </w:pPr>
            <w:ins w:id="15" w:author="hyx" w:date="2018-11-11T13:00:00Z">
              <w:r>
                <w:rPr>
                  <w:rFonts w:ascii="等线" w:eastAsia="等线" w:hAnsi="等线" w:hint="eastAsia"/>
                  <w:b/>
                  <w:color w:val="000000"/>
                  <w:sz w:val="22"/>
                </w:rPr>
                <w:t>采购内容</w:t>
              </w:r>
            </w:ins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C380A6" w14:textId="77777777" w:rsidR="00670CD2" w:rsidRDefault="00670CD2" w:rsidP="00846241">
            <w:pPr>
              <w:jc w:val="center"/>
              <w:rPr>
                <w:ins w:id="16" w:author="hyx" w:date="2018-11-11T13:00:00Z"/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采购数量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2B1EDE" w14:textId="77777777" w:rsidR="00670CD2" w:rsidRDefault="00670CD2" w:rsidP="00846241">
            <w:pPr>
              <w:jc w:val="center"/>
              <w:rPr>
                <w:ins w:id="17" w:author="hyx" w:date="2018-11-11T13:00:00Z"/>
                <w:rFonts w:ascii="等线" w:eastAsia="等线" w:hAnsi="等线"/>
                <w:b/>
                <w:color w:val="000000"/>
                <w:sz w:val="22"/>
              </w:rPr>
            </w:pPr>
            <w:ins w:id="18" w:author="hyx" w:date="2018-11-11T13:00:00Z">
              <w:r>
                <w:rPr>
                  <w:rFonts w:ascii="等线" w:eastAsia="等线" w:hAnsi="等线" w:hint="eastAsia"/>
                  <w:b/>
                  <w:color w:val="000000"/>
                  <w:sz w:val="22"/>
                </w:rPr>
                <w:t>备注</w:t>
              </w:r>
            </w:ins>
          </w:p>
        </w:tc>
      </w:tr>
      <w:tr w:rsidR="00670CD2" w14:paraId="62018DA2" w14:textId="77777777" w:rsidTr="00846241">
        <w:trPr>
          <w:trHeight w:val="280"/>
          <w:ins w:id="19" w:author="hyx" w:date="2018-11-11T13:00:00Z"/>
        </w:trPr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EF4BA" w14:textId="77777777" w:rsidR="00670CD2" w:rsidRDefault="00670CD2" w:rsidP="00846241">
            <w:pPr>
              <w:rPr>
                <w:ins w:id="20" w:author="hyx" w:date="2018-11-11T13:00:00Z"/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6F3C84" w14:textId="77777777" w:rsidR="00670CD2" w:rsidRDefault="00670CD2" w:rsidP="00846241">
            <w:pPr>
              <w:rPr>
                <w:ins w:id="21" w:author="hyx" w:date="2018-11-11T13:00:00Z"/>
                <w:rFonts w:ascii="等线" w:eastAsia="等线" w:hAnsi="等线"/>
                <w:color w:val="000000"/>
                <w:sz w:val="22"/>
              </w:rPr>
            </w:pPr>
            <w:proofErr w:type="gramStart"/>
            <w:ins w:id="22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月投入</w:t>
              </w:r>
              <w:proofErr w:type="gramEnd"/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716F97" w14:textId="77777777" w:rsidR="00670CD2" w:rsidRDefault="00670CD2" w:rsidP="00846241">
            <w:pPr>
              <w:rPr>
                <w:ins w:id="23" w:author="hyx" w:date="2018-11-11T13:00:00Z"/>
                <w:rFonts w:ascii="等线" w:eastAsia="等线" w:hAnsi="等线"/>
                <w:color w:val="000000"/>
                <w:sz w:val="22"/>
              </w:rPr>
            </w:pPr>
            <w:ins w:id="24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年投入</w:t>
              </w:r>
            </w:ins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D2D350" w14:textId="77777777" w:rsidR="00670CD2" w:rsidRDefault="00670CD2" w:rsidP="00846241">
            <w:pPr>
              <w:rPr>
                <w:ins w:id="25" w:author="hyx" w:date="2018-11-11T13:00:00Z"/>
                <w:rFonts w:ascii="等线" w:eastAsia="等线" w:hAnsi="等线"/>
                <w:color w:val="000000"/>
                <w:sz w:val="22"/>
              </w:rPr>
            </w:pPr>
          </w:p>
        </w:tc>
      </w:tr>
      <w:tr w:rsidR="00670CD2" w14:paraId="55B8E195" w14:textId="77777777" w:rsidTr="00846241">
        <w:trPr>
          <w:trHeight w:val="280"/>
          <w:ins w:id="26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0A37D81" w14:textId="77777777" w:rsidR="00670CD2" w:rsidRDefault="00670CD2" w:rsidP="00846241">
            <w:pPr>
              <w:rPr>
                <w:ins w:id="27" w:author="hyx" w:date="2018-11-11T13:00:00Z"/>
                <w:rFonts w:ascii="等线" w:eastAsia="等线" w:hAnsi="等线"/>
                <w:color w:val="000000"/>
                <w:sz w:val="22"/>
              </w:rPr>
            </w:pPr>
            <w:ins w:id="28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电子书</w:t>
              </w:r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12AF28" w14:textId="77777777" w:rsidR="00670CD2" w:rsidRDefault="00670CD2" w:rsidP="00846241">
            <w:pPr>
              <w:rPr>
                <w:ins w:id="29" w:author="hyx" w:date="2018-11-11T13:00:00Z"/>
                <w:rFonts w:ascii="等线" w:eastAsia="等线" w:hAnsi="等线"/>
                <w:color w:val="000000"/>
                <w:sz w:val="22"/>
              </w:rPr>
            </w:pPr>
            <w:ins w:id="30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D65D96" w14:textId="77777777" w:rsidR="00670CD2" w:rsidRDefault="00670CD2" w:rsidP="00846241">
            <w:pPr>
              <w:rPr>
                <w:ins w:id="31" w:author="hyx" w:date="2018-11-11T13:00:00Z"/>
                <w:rFonts w:ascii="等线" w:eastAsia="等线" w:hAnsi="等线"/>
                <w:color w:val="000000"/>
                <w:sz w:val="22"/>
              </w:rPr>
            </w:pPr>
            <w:ins w:id="32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D104FC" w14:textId="77777777" w:rsidR="00670CD2" w:rsidRDefault="00670CD2" w:rsidP="00846241">
            <w:pPr>
              <w:rPr>
                <w:ins w:id="33" w:author="hyx" w:date="2018-11-11T13:00:00Z"/>
                <w:rFonts w:ascii="等线" w:eastAsia="等线" w:hAnsi="等线"/>
                <w:color w:val="000000"/>
                <w:sz w:val="22"/>
              </w:rPr>
            </w:pPr>
            <w:ins w:id="34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网上资源学习使用暂无费用</w:t>
              </w:r>
            </w:ins>
          </w:p>
        </w:tc>
      </w:tr>
      <w:tr w:rsidR="00670CD2" w14:paraId="27E50359" w14:textId="77777777" w:rsidTr="00846241">
        <w:trPr>
          <w:trHeight w:val="280"/>
          <w:ins w:id="35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B2E726" w14:textId="77777777" w:rsidR="00670CD2" w:rsidRDefault="00670CD2" w:rsidP="00846241">
            <w:pPr>
              <w:rPr>
                <w:ins w:id="36" w:author="hyx" w:date="2018-11-11T13:00:00Z"/>
                <w:rFonts w:ascii="等线" w:eastAsia="等线" w:hAnsi="等线"/>
                <w:color w:val="000000"/>
                <w:sz w:val="22"/>
              </w:rPr>
            </w:pPr>
            <w:ins w:id="37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UML建模工具</w:t>
              </w:r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5A645C" w14:textId="77777777" w:rsidR="00670CD2" w:rsidRDefault="00670CD2" w:rsidP="00846241">
            <w:pPr>
              <w:ind w:right="880"/>
              <w:rPr>
                <w:ins w:id="38" w:author="hyx" w:date="2018-11-11T13:00:00Z"/>
                <w:rFonts w:ascii="等线" w:eastAsia="等线" w:hAnsi="等线"/>
                <w:color w:val="000000"/>
                <w:sz w:val="22"/>
              </w:rPr>
            </w:pPr>
            <w:ins w:id="39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C9092B" w14:textId="77777777" w:rsidR="00670CD2" w:rsidRDefault="00670CD2" w:rsidP="00846241">
            <w:pPr>
              <w:ind w:right="880"/>
              <w:jc w:val="center"/>
              <w:rPr>
                <w:ins w:id="40" w:author="hyx" w:date="2018-11-11T13:00:00Z"/>
                <w:rFonts w:ascii="等线" w:eastAsia="等线" w:hAnsi="等线"/>
                <w:color w:val="000000"/>
                <w:sz w:val="22"/>
              </w:rPr>
            </w:pPr>
            <w:ins w:id="41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71981B" w14:textId="77777777" w:rsidR="00670CD2" w:rsidRDefault="00670CD2" w:rsidP="00846241">
            <w:pPr>
              <w:rPr>
                <w:ins w:id="42" w:author="hyx" w:date="2018-11-11T13:00:00Z"/>
                <w:rFonts w:ascii="等线" w:eastAsia="等线" w:hAnsi="等线"/>
                <w:color w:val="000000"/>
                <w:sz w:val="22"/>
              </w:rPr>
            </w:pPr>
            <w:ins w:id="43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网上有</w:t>
              </w:r>
              <w:proofErr w:type="gramStart"/>
              <w:r>
                <w:rPr>
                  <w:rFonts w:ascii="等线" w:eastAsia="等线" w:hAnsi="等线" w:hint="eastAsia"/>
                  <w:color w:val="000000"/>
                  <w:sz w:val="22"/>
                </w:rPr>
                <w:t>破解版</w:t>
              </w:r>
              <w:proofErr w:type="gram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或是教育版暂无费用</w:t>
              </w:r>
            </w:ins>
          </w:p>
        </w:tc>
      </w:tr>
      <w:tr w:rsidR="00670CD2" w14:paraId="16DF7366" w14:textId="77777777" w:rsidTr="00846241">
        <w:trPr>
          <w:trHeight w:val="280"/>
          <w:ins w:id="44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BE485F" w14:textId="77777777" w:rsidR="00670CD2" w:rsidRDefault="00670CD2" w:rsidP="00846241">
            <w:pPr>
              <w:rPr>
                <w:ins w:id="45" w:author="hyx" w:date="2018-11-11T13:00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46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AxureRP</w:t>
              </w:r>
              <w:proofErr w:type="spellEnd"/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EB3295" w14:textId="77777777" w:rsidR="00670CD2" w:rsidRDefault="00670CD2" w:rsidP="00846241">
            <w:pPr>
              <w:rPr>
                <w:ins w:id="47" w:author="hyx" w:date="2018-11-11T13:00:00Z"/>
                <w:rFonts w:ascii="等线" w:eastAsia="等线" w:hAnsi="等线"/>
                <w:color w:val="000000"/>
                <w:sz w:val="22"/>
              </w:rPr>
            </w:pPr>
            <w:ins w:id="48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F0088AC" w14:textId="77777777" w:rsidR="00670CD2" w:rsidRDefault="00670CD2" w:rsidP="00846241">
            <w:pPr>
              <w:rPr>
                <w:ins w:id="49" w:author="hyx" w:date="2018-11-11T13:00:00Z"/>
                <w:rFonts w:ascii="等线" w:eastAsia="等线" w:hAnsi="等线"/>
                <w:color w:val="000000"/>
                <w:sz w:val="22"/>
              </w:rPr>
            </w:pPr>
            <w:ins w:id="50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8802C7" w14:textId="77777777" w:rsidR="00670CD2" w:rsidRDefault="00670CD2" w:rsidP="00846241">
            <w:pPr>
              <w:rPr>
                <w:ins w:id="51" w:author="hyx" w:date="2018-11-11T13:00:00Z"/>
                <w:rFonts w:ascii="等线" w:eastAsia="等线" w:hAnsi="等线"/>
                <w:color w:val="000000"/>
                <w:sz w:val="22"/>
              </w:rPr>
            </w:pPr>
            <w:ins w:id="52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网上有</w:t>
              </w:r>
              <w:proofErr w:type="gramStart"/>
              <w:r>
                <w:rPr>
                  <w:rFonts w:ascii="等线" w:eastAsia="等线" w:hAnsi="等线" w:hint="eastAsia"/>
                  <w:color w:val="000000"/>
                  <w:sz w:val="22"/>
                </w:rPr>
                <w:t>破解版</w:t>
              </w:r>
              <w:proofErr w:type="gram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或是教育版暂无费用</w:t>
              </w:r>
            </w:ins>
          </w:p>
        </w:tc>
      </w:tr>
      <w:tr w:rsidR="00670CD2" w14:paraId="34FEBCEC" w14:textId="77777777" w:rsidTr="00846241">
        <w:trPr>
          <w:trHeight w:val="280"/>
          <w:ins w:id="53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5AC123" w14:textId="77777777" w:rsidR="00670CD2" w:rsidRDefault="00670CD2" w:rsidP="00846241">
            <w:pPr>
              <w:rPr>
                <w:ins w:id="54" w:author="hyx" w:date="2018-11-11T13:00:00Z"/>
                <w:rFonts w:ascii="等线" w:eastAsia="等线" w:hAnsi="等线"/>
                <w:color w:val="000000"/>
                <w:sz w:val="22"/>
              </w:rPr>
            </w:pPr>
            <w:ins w:id="55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Office</w:t>
              </w:r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B00E37" w14:textId="77777777" w:rsidR="00670CD2" w:rsidRDefault="00670CD2" w:rsidP="00846241">
            <w:pPr>
              <w:rPr>
                <w:ins w:id="56" w:author="hyx" w:date="2018-11-11T13:00:00Z"/>
                <w:rFonts w:ascii="等线" w:eastAsia="等线" w:hAnsi="等线"/>
                <w:color w:val="000000"/>
                <w:sz w:val="22"/>
              </w:rPr>
            </w:pPr>
            <w:ins w:id="57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1E3E27" w14:textId="77777777" w:rsidR="00670CD2" w:rsidRDefault="00670CD2" w:rsidP="00846241">
            <w:pPr>
              <w:rPr>
                <w:ins w:id="58" w:author="hyx" w:date="2018-11-11T13:00:00Z"/>
                <w:rFonts w:ascii="等线" w:eastAsia="等线" w:hAnsi="等线"/>
                <w:color w:val="000000"/>
                <w:sz w:val="22"/>
              </w:rPr>
            </w:pPr>
            <w:ins w:id="59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4346C5" w14:textId="77777777" w:rsidR="00670CD2" w:rsidRDefault="00670CD2" w:rsidP="00846241">
            <w:pPr>
              <w:rPr>
                <w:ins w:id="60" w:author="hyx" w:date="2018-11-11T13:00:00Z"/>
                <w:rFonts w:ascii="等线" w:eastAsia="等线" w:hAnsi="等线"/>
                <w:color w:val="000000"/>
                <w:sz w:val="22"/>
              </w:rPr>
            </w:pPr>
            <w:ins w:id="61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网上有</w:t>
              </w:r>
              <w:proofErr w:type="gramStart"/>
              <w:r>
                <w:rPr>
                  <w:rFonts w:ascii="等线" w:eastAsia="等线" w:hAnsi="等线" w:hint="eastAsia"/>
                  <w:color w:val="000000"/>
                  <w:sz w:val="22"/>
                </w:rPr>
                <w:t>破解版</w:t>
              </w:r>
              <w:proofErr w:type="gram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或是教育版暂无费用</w:t>
              </w:r>
            </w:ins>
          </w:p>
        </w:tc>
      </w:tr>
      <w:tr w:rsidR="00670CD2" w14:paraId="58E6FEDE" w14:textId="77777777" w:rsidTr="00846241">
        <w:trPr>
          <w:trHeight w:val="560"/>
          <w:ins w:id="62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27CE8" w14:textId="77777777" w:rsidR="00670CD2" w:rsidRDefault="00670CD2" w:rsidP="00846241">
            <w:pPr>
              <w:rPr>
                <w:ins w:id="63" w:author="hyx" w:date="2018-11-11T13:00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64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Vmware</w:t>
              </w:r>
              <w:proofErr w:type="spellEnd"/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E9B96" w14:textId="77777777" w:rsidR="00670CD2" w:rsidRDefault="00670CD2" w:rsidP="00846241">
            <w:pPr>
              <w:rPr>
                <w:ins w:id="65" w:author="hyx" w:date="2018-11-11T13:00:00Z"/>
                <w:rFonts w:ascii="等线" w:eastAsia="等线" w:hAnsi="等线"/>
                <w:color w:val="000000"/>
                <w:sz w:val="22"/>
              </w:rPr>
            </w:pPr>
            <w:ins w:id="66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39206" w14:textId="77777777" w:rsidR="00670CD2" w:rsidRDefault="00670CD2" w:rsidP="00846241">
            <w:pPr>
              <w:rPr>
                <w:ins w:id="67" w:author="hyx" w:date="2018-11-11T13:00:00Z"/>
                <w:rFonts w:ascii="等线" w:eastAsia="等线" w:hAnsi="等线"/>
                <w:color w:val="000000"/>
                <w:sz w:val="22"/>
              </w:rPr>
            </w:pPr>
            <w:ins w:id="68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C5C36D" w14:textId="77777777" w:rsidR="00670CD2" w:rsidRDefault="00670CD2" w:rsidP="00846241">
            <w:pPr>
              <w:rPr>
                <w:ins w:id="69" w:author="hyx" w:date="2018-11-11T13:00:00Z"/>
                <w:rFonts w:ascii="等线" w:eastAsia="等线" w:hAnsi="等线"/>
                <w:color w:val="000000"/>
                <w:sz w:val="22"/>
              </w:rPr>
            </w:pPr>
            <w:ins w:id="70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网上有</w:t>
              </w:r>
              <w:proofErr w:type="gramStart"/>
              <w:r>
                <w:rPr>
                  <w:rFonts w:ascii="等线" w:eastAsia="等线" w:hAnsi="等线" w:hint="eastAsia"/>
                  <w:color w:val="000000"/>
                  <w:sz w:val="22"/>
                </w:rPr>
                <w:t>破解版</w:t>
              </w:r>
              <w:proofErr w:type="gram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或是教育版暂无费用</w:t>
              </w:r>
            </w:ins>
          </w:p>
        </w:tc>
      </w:tr>
    </w:tbl>
    <w:p w14:paraId="30CC756C" w14:textId="77777777" w:rsidR="00670CD2" w:rsidRDefault="00670CD2" w:rsidP="00670CD2">
      <w:pPr>
        <w:rPr>
          <w:ins w:id="71" w:author="hyx" w:date="2018-11-13T10:36:00Z"/>
        </w:rPr>
      </w:pPr>
    </w:p>
    <w:p w14:paraId="2EC183DB" w14:textId="77777777" w:rsidR="00670CD2" w:rsidRDefault="00670CD2" w:rsidP="00670CD2"/>
    <w:p w14:paraId="50EC374F" w14:textId="77777777" w:rsidR="00670CD2" w:rsidRDefault="00670CD2" w:rsidP="00670CD2">
      <w:pPr>
        <w:pStyle w:val="a0"/>
        <w:tabs>
          <w:tab w:val="clear" w:pos="360"/>
        </w:tabs>
      </w:pPr>
      <w:bookmarkStart w:id="72" w:name="_Toc530709159"/>
      <w:bookmarkStart w:id="73" w:name="_Toc535276646"/>
      <w:r>
        <w:rPr>
          <w:rFonts w:hint="eastAsia"/>
        </w:rPr>
        <w:t>采购</w:t>
      </w:r>
      <w:r>
        <w:t>计划的关键因素</w:t>
      </w:r>
      <w:bookmarkEnd w:id="72"/>
      <w:bookmarkEnd w:id="73"/>
    </w:p>
    <w:tbl>
      <w:tblPr>
        <w:tblStyle w:val="2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670CD2" w14:paraId="27D74D80" w14:textId="77777777" w:rsidTr="00846241">
        <w:trPr>
          <w:del w:id="74" w:author="hyx" w:date="2018-11-11T13:00:00Z"/>
        </w:trPr>
        <w:tc>
          <w:tcPr>
            <w:tcW w:w="1696" w:type="dxa"/>
            <w:shd w:val="clear" w:color="auto" w:fill="B8CCE4"/>
          </w:tcPr>
          <w:p w14:paraId="1112A7DF" w14:textId="77777777" w:rsidR="00670CD2" w:rsidRDefault="00670CD2" w:rsidP="00846241">
            <w:pPr>
              <w:widowControl w:val="0"/>
              <w:jc w:val="both"/>
              <w:rPr>
                <w:del w:id="7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7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风险名称</w:delText>
              </w:r>
            </w:del>
          </w:p>
        </w:tc>
        <w:tc>
          <w:tcPr>
            <w:tcW w:w="3232" w:type="dxa"/>
            <w:shd w:val="clear" w:color="auto" w:fill="B8CCE4"/>
          </w:tcPr>
          <w:p w14:paraId="13BEC525" w14:textId="77777777" w:rsidR="00670CD2" w:rsidRDefault="00670CD2" w:rsidP="00846241">
            <w:pPr>
              <w:widowControl w:val="0"/>
              <w:jc w:val="both"/>
              <w:rPr>
                <w:del w:id="7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7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解决方案</w:delText>
              </w:r>
            </w:del>
          </w:p>
        </w:tc>
        <w:tc>
          <w:tcPr>
            <w:tcW w:w="1234" w:type="dxa"/>
            <w:shd w:val="clear" w:color="auto" w:fill="B8CCE4"/>
          </w:tcPr>
          <w:p w14:paraId="189DD996" w14:textId="77777777" w:rsidR="00670CD2" w:rsidRDefault="00670CD2" w:rsidP="00846241">
            <w:pPr>
              <w:widowControl w:val="0"/>
              <w:jc w:val="both"/>
              <w:rPr>
                <w:del w:id="7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发生概率</w:delText>
              </w:r>
            </w:del>
          </w:p>
        </w:tc>
        <w:tc>
          <w:tcPr>
            <w:tcW w:w="1267" w:type="dxa"/>
            <w:shd w:val="clear" w:color="auto" w:fill="B8CCE4"/>
          </w:tcPr>
          <w:p w14:paraId="7AB10B5B" w14:textId="77777777" w:rsidR="00670CD2" w:rsidRDefault="00670CD2" w:rsidP="00846241">
            <w:pPr>
              <w:widowControl w:val="0"/>
              <w:jc w:val="both"/>
              <w:rPr>
                <w:del w:id="8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影响程度</w:delText>
              </w:r>
            </w:del>
          </w:p>
        </w:tc>
        <w:tc>
          <w:tcPr>
            <w:tcW w:w="1037" w:type="dxa"/>
            <w:shd w:val="clear" w:color="auto" w:fill="B8CCE4"/>
          </w:tcPr>
          <w:p w14:paraId="750DA747" w14:textId="77777777" w:rsidR="00670CD2" w:rsidRDefault="00670CD2" w:rsidP="00846241">
            <w:pPr>
              <w:widowControl w:val="0"/>
              <w:jc w:val="both"/>
              <w:rPr>
                <w:del w:id="8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4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优先级</w:delText>
              </w:r>
            </w:del>
          </w:p>
        </w:tc>
      </w:tr>
      <w:tr w:rsidR="00670CD2" w14:paraId="694B2EF7" w14:textId="77777777" w:rsidTr="00846241">
        <w:trPr>
          <w:del w:id="85" w:author="hyx" w:date="2018-11-11T13:00:00Z"/>
        </w:trPr>
        <w:tc>
          <w:tcPr>
            <w:tcW w:w="1696" w:type="dxa"/>
          </w:tcPr>
          <w:p w14:paraId="09C4E0F9" w14:textId="77777777" w:rsidR="00670CD2" w:rsidRDefault="00670CD2" w:rsidP="00846241">
            <w:pPr>
              <w:widowControl w:val="0"/>
              <w:jc w:val="both"/>
              <w:rPr>
                <w:del w:id="8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资源缺乏</w:delText>
              </w:r>
            </w:del>
          </w:p>
        </w:tc>
        <w:tc>
          <w:tcPr>
            <w:tcW w:w="3232" w:type="dxa"/>
          </w:tcPr>
          <w:p w14:paraId="60F77025" w14:textId="77777777" w:rsidR="00670CD2" w:rsidRDefault="00670CD2" w:rsidP="00846241">
            <w:pPr>
              <w:widowControl w:val="0"/>
              <w:jc w:val="both"/>
              <w:rPr>
                <w:del w:id="8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9" w:author="hyx" w:date="2018-11-11T13:00:00Z">
              <w:r>
                <w:rPr>
                  <w:rFonts w:ascii="Times New Roman" w:hAnsi="Times New Roman" w:cs="Times New Roman"/>
                  <w:color w:val="000000"/>
                  <w:sz w:val="22"/>
                </w:rPr>
                <w:delText>共同上网寻找资源</w:delText>
              </w:r>
            </w:del>
          </w:p>
        </w:tc>
        <w:tc>
          <w:tcPr>
            <w:tcW w:w="1234" w:type="dxa"/>
          </w:tcPr>
          <w:p w14:paraId="0F96246B" w14:textId="77777777" w:rsidR="00670CD2" w:rsidRDefault="00670CD2" w:rsidP="00846241">
            <w:pPr>
              <w:widowControl w:val="0"/>
              <w:jc w:val="both"/>
              <w:rPr>
                <w:del w:id="9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9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267" w:type="dxa"/>
          </w:tcPr>
          <w:p w14:paraId="0DFFE2B5" w14:textId="77777777" w:rsidR="00670CD2" w:rsidRDefault="00670CD2" w:rsidP="00846241">
            <w:pPr>
              <w:widowControl w:val="0"/>
              <w:jc w:val="both"/>
              <w:rPr>
                <w:del w:id="9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9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低</w:delText>
              </w:r>
            </w:del>
          </w:p>
        </w:tc>
        <w:tc>
          <w:tcPr>
            <w:tcW w:w="1037" w:type="dxa"/>
          </w:tcPr>
          <w:p w14:paraId="2CA8F852" w14:textId="77777777" w:rsidR="00670CD2" w:rsidRDefault="00670CD2" w:rsidP="00846241">
            <w:pPr>
              <w:widowControl w:val="0"/>
              <w:jc w:val="both"/>
              <w:rPr>
                <w:del w:id="9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9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低</w:delText>
              </w:r>
            </w:del>
          </w:p>
        </w:tc>
      </w:tr>
      <w:tr w:rsidR="00670CD2" w14:paraId="1A90D0DE" w14:textId="77777777" w:rsidTr="00846241">
        <w:trPr>
          <w:del w:id="96" w:author="hyx" w:date="2018-11-11T13:00:00Z"/>
        </w:trPr>
        <w:tc>
          <w:tcPr>
            <w:tcW w:w="1696" w:type="dxa"/>
          </w:tcPr>
          <w:p w14:paraId="04559705" w14:textId="77777777" w:rsidR="00670CD2" w:rsidRDefault="00670CD2" w:rsidP="00846241">
            <w:pPr>
              <w:widowControl w:val="0"/>
              <w:jc w:val="both"/>
              <w:rPr>
                <w:del w:id="9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9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UI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设计不合理</w:delText>
              </w:r>
            </w:del>
          </w:p>
        </w:tc>
        <w:tc>
          <w:tcPr>
            <w:tcW w:w="3232" w:type="dxa"/>
          </w:tcPr>
          <w:p w14:paraId="628F53C3" w14:textId="77777777" w:rsidR="00670CD2" w:rsidRDefault="00670CD2" w:rsidP="00846241">
            <w:pPr>
              <w:widowControl w:val="0"/>
              <w:jc w:val="both"/>
              <w:rPr>
                <w:del w:id="9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寻找有经验的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UI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设计师了解详细</w:delText>
              </w:r>
            </w:del>
          </w:p>
        </w:tc>
        <w:tc>
          <w:tcPr>
            <w:tcW w:w="1234" w:type="dxa"/>
          </w:tcPr>
          <w:p w14:paraId="2F8D3B7A" w14:textId="77777777" w:rsidR="00670CD2" w:rsidRDefault="00670CD2" w:rsidP="00846241">
            <w:pPr>
              <w:widowControl w:val="0"/>
              <w:jc w:val="both"/>
              <w:rPr>
                <w:del w:id="10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低</w:delText>
              </w:r>
            </w:del>
          </w:p>
        </w:tc>
        <w:tc>
          <w:tcPr>
            <w:tcW w:w="1267" w:type="dxa"/>
          </w:tcPr>
          <w:p w14:paraId="582F96C7" w14:textId="77777777" w:rsidR="00670CD2" w:rsidRDefault="00670CD2" w:rsidP="00846241">
            <w:pPr>
              <w:widowControl w:val="0"/>
              <w:jc w:val="both"/>
              <w:rPr>
                <w:del w:id="10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4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037" w:type="dxa"/>
          </w:tcPr>
          <w:p w14:paraId="34B839DE" w14:textId="77777777" w:rsidR="00670CD2" w:rsidRDefault="00670CD2" w:rsidP="00846241">
            <w:pPr>
              <w:widowControl w:val="0"/>
              <w:jc w:val="both"/>
              <w:rPr>
                <w:del w:id="10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低</w:delText>
              </w:r>
            </w:del>
          </w:p>
        </w:tc>
      </w:tr>
      <w:tr w:rsidR="00670CD2" w14:paraId="17E7FA0D" w14:textId="77777777" w:rsidTr="00846241">
        <w:trPr>
          <w:del w:id="107" w:author="hyx" w:date="2018-11-11T13:00:00Z"/>
        </w:trPr>
        <w:tc>
          <w:tcPr>
            <w:tcW w:w="1696" w:type="dxa"/>
          </w:tcPr>
          <w:p w14:paraId="40A9989C" w14:textId="77777777" w:rsidR="00670CD2" w:rsidRDefault="00670CD2" w:rsidP="00846241">
            <w:pPr>
              <w:widowControl w:val="0"/>
              <w:jc w:val="both"/>
              <w:rPr>
                <w:del w:id="10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9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UI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设计跟不上进度</w:delText>
              </w:r>
            </w:del>
          </w:p>
        </w:tc>
        <w:tc>
          <w:tcPr>
            <w:tcW w:w="3232" w:type="dxa"/>
          </w:tcPr>
          <w:p w14:paraId="455068D8" w14:textId="77777777" w:rsidR="00670CD2" w:rsidRDefault="00670CD2" w:rsidP="00846241">
            <w:pPr>
              <w:widowControl w:val="0"/>
              <w:jc w:val="both"/>
              <w:rPr>
                <w:del w:id="11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1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投入更多的人力进行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ui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的学习和设计</w:delText>
              </w:r>
            </w:del>
          </w:p>
        </w:tc>
        <w:tc>
          <w:tcPr>
            <w:tcW w:w="1234" w:type="dxa"/>
          </w:tcPr>
          <w:p w14:paraId="38D30DF2" w14:textId="77777777" w:rsidR="00670CD2" w:rsidRDefault="00670CD2" w:rsidP="00846241">
            <w:pPr>
              <w:widowControl w:val="0"/>
              <w:jc w:val="both"/>
              <w:rPr>
                <w:del w:id="11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1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267" w:type="dxa"/>
          </w:tcPr>
          <w:p w14:paraId="13CAD0D6" w14:textId="77777777" w:rsidR="00670CD2" w:rsidRDefault="00670CD2" w:rsidP="00846241">
            <w:pPr>
              <w:widowControl w:val="0"/>
              <w:jc w:val="both"/>
              <w:rPr>
                <w:del w:id="11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1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037" w:type="dxa"/>
          </w:tcPr>
          <w:p w14:paraId="66BA6600" w14:textId="77777777" w:rsidR="00670CD2" w:rsidRDefault="00670CD2" w:rsidP="00846241">
            <w:pPr>
              <w:widowControl w:val="0"/>
              <w:jc w:val="both"/>
              <w:rPr>
                <w:del w:id="11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1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</w:tr>
      <w:tr w:rsidR="00670CD2" w14:paraId="093CC1C7" w14:textId="77777777" w:rsidTr="00846241">
        <w:trPr>
          <w:del w:id="118" w:author="hyx" w:date="2018-11-11T13:00:00Z"/>
        </w:trPr>
        <w:tc>
          <w:tcPr>
            <w:tcW w:w="1696" w:type="dxa"/>
          </w:tcPr>
          <w:p w14:paraId="3970755A" w14:textId="77777777" w:rsidR="00670CD2" w:rsidRDefault="00670CD2" w:rsidP="00846241">
            <w:pPr>
              <w:widowControl w:val="0"/>
              <w:jc w:val="both"/>
              <w:rPr>
                <w:del w:id="11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项目质量不过关</w:delText>
              </w:r>
            </w:del>
          </w:p>
        </w:tc>
        <w:tc>
          <w:tcPr>
            <w:tcW w:w="3232" w:type="dxa"/>
          </w:tcPr>
          <w:p w14:paraId="2A52D31D" w14:textId="77777777" w:rsidR="00670CD2" w:rsidRDefault="00670CD2" w:rsidP="00846241">
            <w:pPr>
              <w:widowControl w:val="0"/>
              <w:jc w:val="both"/>
              <w:rPr>
                <w:del w:id="12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由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SQA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质量保障小组联合评审</w:delText>
              </w:r>
            </w:del>
          </w:p>
        </w:tc>
        <w:tc>
          <w:tcPr>
            <w:tcW w:w="1234" w:type="dxa"/>
          </w:tcPr>
          <w:p w14:paraId="4679DC12" w14:textId="77777777" w:rsidR="00670CD2" w:rsidRDefault="00670CD2" w:rsidP="00846241">
            <w:pPr>
              <w:widowControl w:val="0"/>
              <w:jc w:val="both"/>
              <w:rPr>
                <w:del w:id="12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4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267" w:type="dxa"/>
          </w:tcPr>
          <w:p w14:paraId="4BFC84E4" w14:textId="77777777" w:rsidR="00670CD2" w:rsidRDefault="00670CD2" w:rsidP="00846241">
            <w:pPr>
              <w:widowControl w:val="0"/>
              <w:jc w:val="both"/>
              <w:rPr>
                <w:del w:id="12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高</w:delText>
              </w:r>
            </w:del>
          </w:p>
        </w:tc>
        <w:tc>
          <w:tcPr>
            <w:tcW w:w="1037" w:type="dxa"/>
          </w:tcPr>
          <w:p w14:paraId="3182FD50" w14:textId="77777777" w:rsidR="00670CD2" w:rsidRDefault="00670CD2" w:rsidP="00846241">
            <w:pPr>
              <w:widowControl w:val="0"/>
              <w:jc w:val="both"/>
              <w:rPr>
                <w:del w:id="12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高</w:delText>
              </w:r>
            </w:del>
          </w:p>
        </w:tc>
      </w:tr>
    </w:tbl>
    <w:tbl>
      <w:tblPr>
        <w:tblStyle w:val="21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670CD2" w14:paraId="414FDA12" w14:textId="77777777" w:rsidTr="00846241">
        <w:trPr>
          <w:ins w:id="129" w:author="hyx" w:date="2018-11-11T13:00:00Z"/>
        </w:trPr>
        <w:tc>
          <w:tcPr>
            <w:tcW w:w="1696" w:type="dxa"/>
            <w:shd w:val="clear" w:color="auto" w:fill="B8CCE4"/>
          </w:tcPr>
          <w:p w14:paraId="7AE2AF5A" w14:textId="77777777" w:rsidR="00670CD2" w:rsidRDefault="00670CD2" w:rsidP="00846241">
            <w:pPr>
              <w:widowControl w:val="0"/>
              <w:jc w:val="both"/>
              <w:rPr>
                <w:ins w:id="13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风险名称</w:t>
              </w:r>
            </w:ins>
          </w:p>
        </w:tc>
        <w:tc>
          <w:tcPr>
            <w:tcW w:w="3232" w:type="dxa"/>
            <w:shd w:val="clear" w:color="auto" w:fill="B8CCE4"/>
          </w:tcPr>
          <w:p w14:paraId="656E1B82" w14:textId="77777777" w:rsidR="00670CD2" w:rsidRDefault="00670CD2" w:rsidP="00846241">
            <w:pPr>
              <w:widowControl w:val="0"/>
              <w:jc w:val="both"/>
              <w:rPr>
                <w:ins w:id="13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解决方案</w:t>
              </w:r>
            </w:ins>
          </w:p>
        </w:tc>
        <w:tc>
          <w:tcPr>
            <w:tcW w:w="1234" w:type="dxa"/>
            <w:shd w:val="clear" w:color="auto" w:fill="B8CCE4"/>
          </w:tcPr>
          <w:p w14:paraId="4C224855" w14:textId="77777777" w:rsidR="00670CD2" w:rsidRDefault="00670CD2" w:rsidP="00846241">
            <w:pPr>
              <w:widowControl w:val="0"/>
              <w:jc w:val="both"/>
              <w:rPr>
                <w:ins w:id="13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发生概率</w:t>
              </w:r>
            </w:ins>
          </w:p>
        </w:tc>
        <w:tc>
          <w:tcPr>
            <w:tcW w:w="1267" w:type="dxa"/>
            <w:shd w:val="clear" w:color="auto" w:fill="B8CCE4"/>
          </w:tcPr>
          <w:p w14:paraId="5A3DB341" w14:textId="77777777" w:rsidR="00670CD2" w:rsidRDefault="00670CD2" w:rsidP="00846241">
            <w:pPr>
              <w:widowControl w:val="0"/>
              <w:jc w:val="both"/>
              <w:rPr>
                <w:ins w:id="13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影响程度</w:t>
              </w:r>
            </w:ins>
          </w:p>
        </w:tc>
        <w:tc>
          <w:tcPr>
            <w:tcW w:w="1037" w:type="dxa"/>
            <w:shd w:val="clear" w:color="auto" w:fill="B8CCE4"/>
          </w:tcPr>
          <w:p w14:paraId="0C129E4E" w14:textId="77777777" w:rsidR="00670CD2" w:rsidRDefault="00670CD2" w:rsidP="00846241">
            <w:pPr>
              <w:widowControl w:val="0"/>
              <w:jc w:val="both"/>
              <w:rPr>
                <w:ins w:id="13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9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优先级</w:t>
              </w:r>
            </w:ins>
          </w:p>
        </w:tc>
      </w:tr>
      <w:tr w:rsidR="00670CD2" w14:paraId="4E3D9F13" w14:textId="77777777" w:rsidTr="00846241">
        <w:trPr>
          <w:ins w:id="140" w:author="hyx" w:date="2018-11-11T13:00:00Z"/>
        </w:trPr>
        <w:tc>
          <w:tcPr>
            <w:tcW w:w="1696" w:type="dxa"/>
          </w:tcPr>
          <w:p w14:paraId="2F6DC62C" w14:textId="77777777" w:rsidR="00670CD2" w:rsidRDefault="00670CD2" w:rsidP="00846241">
            <w:pPr>
              <w:widowControl w:val="0"/>
              <w:jc w:val="both"/>
              <w:rPr>
                <w:ins w:id="14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4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资源缺乏</w:t>
              </w:r>
            </w:ins>
          </w:p>
        </w:tc>
        <w:tc>
          <w:tcPr>
            <w:tcW w:w="3232" w:type="dxa"/>
          </w:tcPr>
          <w:p w14:paraId="21585376" w14:textId="77777777" w:rsidR="00670CD2" w:rsidRDefault="00670CD2" w:rsidP="00846241">
            <w:pPr>
              <w:widowControl w:val="0"/>
              <w:jc w:val="both"/>
              <w:rPr>
                <w:ins w:id="14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44" w:author="hyx" w:date="2018-11-11T13:00:00Z">
              <w:r>
                <w:rPr>
                  <w:rFonts w:ascii="Times New Roman" w:hAnsi="Times New Roman" w:cs="Times New Roman"/>
                  <w:color w:val="000000"/>
                  <w:sz w:val="22"/>
                </w:rPr>
                <w:t>共同上网寻找资源</w:t>
              </w:r>
            </w:ins>
          </w:p>
        </w:tc>
        <w:tc>
          <w:tcPr>
            <w:tcW w:w="1234" w:type="dxa"/>
          </w:tcPr>
          <w:p w14:paraId="5486A8A9" w14:textId="77777777" w:rsidR="00670CD2" w:rsidRDefault="00670CD2" w:rsidP="00846241">
            <w:pPr>
              <w:widowControl w:val="0"/>
              <w:jc w:val="both"/>
              <w:rPr>
                <w:ins w:id="14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4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267" w:type="dxa"/>
          </w:tcPr>
          <w:p w14:paraId="4D015095" w14:textId="77777777" w:rsidR="00670CD2" w:rsidRDefault="00670CD2" w:rsidP="00846241">
            <w:pPr>
              <w:widowControl w:val="0"/>
              <w:jc w:val="both"/>
              <w:rPr>
                <w:ins w:id="14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4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低</w:t>
              </w:r>
            </w:ins>
          </w:p>
        </w:tc>
        <w:tc>
          <w:tcPr>
            <w:tcW w:w="1037" w:type="dxa"/>
          </w:tcPr>
          <w:p w14:paraId="467D4144" w14:textId="77777777" w:rsidR="00670CD2" w:rsidRDefault="00670CD2" w:rsidP="00846241">
            <w:pPr>
              <w:widowControl w:val="0"/>
              <w:jc w:val="both"/>
              <w:rPr>
                <w:ins w:id="14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低</w:t>
              </w:r>
            </w:ins>
          </w:p>
        </w:tc>
      </w:tr>
      <w:tr w:rsidR="00670CD2" w14:paraId="6307835D" w14:textId="77777777" w:rsidTr="00846241">
        <w:trPr>
          <w:ins w:id="151" w:author="hyx" w:date="2018-11-11T13:00:00Z"/>
        </w:trPr>
        <w:tc>
          <w:tcPr>
            <w:tcW w:w="1696" w:type="dxa"/>
          </w:tcPr>
          <w:p w14:paraId="2D0C7FC9" w14:textId="77777777" w:rsidR="00670CD2" w:rsidRDefault="00670CD2" w:rsidP="00846241">
            <w:pPr>
              <w:widowControl w:val="0"/>
              <w:jc w:val="both"/>
              <w:rPr>
                <w:ins w:id="15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UI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设计不合理</w:t>
              </w:r>
            </w:ins>
          </w:p>
        </w:tc>
        <w:tc>
          <w:tcPr>
            <w:tcW w:w="3232" w:type="dxa"/>
          </w:tcPr>
          <w:p w14:paraId="538EFA5D" w14:textId="77777777" w:rsidR="00670CD2" w:rsidRDefault="00670CD2" w:rsidP="00846241">
            <w:pPr>
              <w:widowControl w:val="0"/>
              <w:jc w:val="both"/>
              <w:rPr>
                <w:ins w:id="15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寻找有经验的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UI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设计师了解详细</w:t>
              </w:r>
            </w:ins>
          </w:p>
        </w:tc>
        <w:tc>
          <w:tcPr>
            <w:tcW w:w="1234" w:type="dxa"/>
          </w:tcPr>
          <w:p w14:paraId="2F27B267" w14:textId="77777777" w:rsidR="00670CD2" w:rsidRDefault="00670CD2" w:rsidP="00846241">
            <w:pPr>
              <w:widowControl w:val="0"/>
              <w:jc w:val="both"/>
              <w:rPr>
                <w:ins w:id="15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低</w:t>
              </w:r>
            </w:ins>
          </w:p>
        </w:tc>
        <w:tc>
          <w:tcPr>
            <w:tcW w:w="1267" w:type="dxa"/>
          </w:tcPr>
          <w:p w14:paraId="20F3F37C" w14:textId="77777777" w:rsidR="00670CD2" w:rsidRDefault="00670CD2" w:rsidP="00846241">
            <w:pPr>
              <w:widowControl w:val="0"/>
              <w:jc w:val="both"/>
              <w:rPr>
                <w:ins w:id="15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9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037" w:type="dxa"/>
          </w:tcPr>
          <w:p w14:paraId="49D09C43" w14:textId="77777777" w:rsidR="00670CD2" w:rsidRDefault="00670CD2" w:rsidP="00846241">
            <w:pPr>
              <w:widowControl w:val="0"/>
              <w:jc w:val="both"/>
              <w:rPr>
                <w:ins w:id="16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6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低</w:t>
              </w:r>
            </w:ins>
          </w:p>
        </w:tc>
      </w:tr>
      <w:tr w:rsidR="00670CD2" w14:paraId="44086C16" w14:textId="77777777" w:rsidTr="00846241">
        <w:trPr>
          <w:ins w:id="162" w:author="hyx" w:date="2018-11-11T13:00:00Z"/>
        </w:trPr>
        <w:tc>
          <w:tcPr>
            <w:tcW w:w="1696" w:type="dxa"/>
          </w:tcPr>
          <w:p w14:paraId="32477C80" w14:textId="77777777" w:rsidR="00670CD2" w:rsidRDefault="00670CD2" w:rsidP="00846241">
            <w:pPr>
              <w:widowControl w:val="0"/>
              <w:jc w:val="both"/>
              <w:rPr>
                <w:ins w:id="16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64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UI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设计跟不上进度</w:t>
              </w:r>
            </w:ins>
          </w:p>
        </w:tc>
        <w:tc>
          <w:tcPr>
            <w:tcW w:w="3232" w:type="dxa"/>
          </w:tcPr>
          <w:p w14:paraId="7B7FFBAF" w14:textId="77777777" w:rsidR="00670CD2" w:rsidRDefault="00670CD2" w:rsidP="00846241">
            <w:pPr>
              <w:widowControl w:val="0"/>
              <w:jc w:val="both"/>
              <w:rPr>
                <w:ins w:id="16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6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投入更多的人力进行</w:t>
              </w:r>
              <w:proofErr w:type="spellStart"/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ui</w:t>
              </w:r>
              <w:proofErr w:type="spellEnd"/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的学习和设计</w:t>
              </w:r>
            </w:ins>
          </w:p>
        </w:tc>
        <w:tc>
          <w:tcPr>
            <w:tcW w:w="1234" w:type="dxa"/>
          </w:tcPr>
          <w:p w14:paraId="77E769D3" w14:textId="77777777" w:rsidR="00670CD2" w:rsidRDefault="00670CD2" w:rsidP="00846241">
            <w:pPr>
              <w:widowControl w:val="0"/>
              <w:jc w:val="both"/>
              <w:rPr>
                <w:ins w:id="16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6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267" w:type="dxa"/>
          </w:tcPr>
          <w:p w14:paraId="03D3AA3C" w14:textId="77777777" w:rsidR="00670CD2" w:rsidRDefault="00670CD2" w:rsidP="00846241">
            <w:pPr>
              <w:widowControl w:val="0"/>
              <w:jc w:val="both"/>
              <w:rPr>
                <w:ins w:id="16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037" w:type="dxa"/>
          </w:tcPr>
          <w:p w14:paraId="6A366688" w14:textId="77777777" w:rsidR="00670CD2" w:rsidRDefault="00670CD2" w:rsidP="00846241">
            <w:pPr>
              <w:widowControl w:val="0"/>
              <w:jc w:val="both"/>
              <w:rPr>
                <w:ins w:id="17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</w:tr>
      <w:tr w:rsidR="00670CD2" w14:paraId="5E916738" w14:textId="77777777" w:rsidTr="00846241">
        <w:trPr>
          <w:ins w:id="173" w:author="hyx" w:date="2018-11-11T13:00:00Z"/>
        </w:trPr>
        <w:tc>
          <w:tcPr>
            <w:tcW w:w="1696" w:type="dxa"/>
          </w:tcPr>
          <w:p w14:paraId="12276B6D" w14:textId="77777777" w:rsidR="00670CD2" w:rsidRDefault="00670CD2" w:rsidP="00846241">
            <w:pPr>
              <w:widowControl w:val="0"/>
              <w:jc w:val="both"/>
              <w:rPr>
                <w:ins w:id="17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项目质量不过关</w:t>
              </w:r>
            </w:ins>
          </w:p>
        </w:tc>
        <w:tc>
          <w:tcPr>
            <w:tcW w:w="3232" w:type="dxa"/>
          </w:tcPr>
          <w:p w14:paraId="0D50E980" w14:textId="77777777" w:rsidR="00670CD2" w:rsidRDefault="00670CD2" w:rsidP="00846241">
            <w:pPr>
              <w:widowControl w:val="0"/>
              <w:jc w:val="both"/>
              <w:rPr>
                <w:ins w:id="17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由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SQA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质量保障小组联合评审</w:t>
              </w:r>
            </w:ins>
          </w:p>
        </w:tc>
        <w:tc>
          <w:tcPr>
            <w:tcW w:w="1234" w:type="dxa"/>
          </w:tcPr>
          <w:p w14:paraId="741A901D" w14:textId="77777777" w:rsidR="00670CD2" w:rsidRDefault="00670CD2" w:rsidP="00846241">
            <w:pPr>
              <w:widowControl w:val="0"/>
              <w:jc w:val="both"/>
              <w:rPr>
                <w:ins w:id="17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9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267" w:type="dxa"/>
          </w:tcPr>
          <w:p w14:paraId="3A17A6B7" w14:textId="77777777" w:rsidR="00670CD2" w:rsidRDefault="00670CD2" w:rsidP="00846241">
            <w:pPr>
              <w:widowControl w:val="0"/>
              <w:jc w:val="both"/>
              <w:rPr>
                <w:ins w:id="18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8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高</w:t>
              </w:r>
            </w:ins>
          </w:p>
        </w:tc>
        <w:tc>
          <w:tcPr>
            <w:tcW w:w="1037" w:type="dxa"/>
          </w:tcPr>
          <w:p w14:paraId="38638FD3" w14:textId="77777777" w:rsidR="00670CD2" w:rsidRDefault="00670CD2" w:rsidP="00846241">
            <w:pPr>
              <w:widowControl w:val="0"/>
              <w:jc w:val="both"/>
              <w:rPr>
                <w:ins w:id="18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8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高</w:t>
              </w:r>
            </w:ins>
          </w:p>
        </w:tc>
      </w:tr>
    </w:tbl>
    <w:p w14:paraId="0B31B9D2" w14:textId="77777777" w:rsidR="00670CD2" w:rsidRDefault="00670CD2" w:rsidP="00670CD2">
      <w:pPr>
        <w:pStyle w:val="a0"/>
        <w:tabs>
          <w:tab w:val="clear" w:pos="360"/>
        </w:tabs>
        <w:rPr>
          <w:ins w:id="184" w:author="hyx" w:date="2018-11-11T13:00:00Z"/>
        </w:rPr>
      </w:pPr>
      <w:bookmarkStart w:id="185" w:name="_Toc530709160"/>
      <w:bookmarkStart w:id="186" w:name="_Toc535276647"/>
      <w:ins w:id="187" w:author="hyx" w:date="2018-11-11T13:00:00Z">
        <w:r>
          <w:lastRenderedPageBreak/>
          <w:t>采购流程</w:t>
        </w:r>
        <w:bookmarkEnd w:id="185"/>
        <w:bookmarkEnd w:id="186"/>
      </w:ins>
    </w:p>
    <w:p w14:paraId="0DB2650A" w14:textId="77777777" w:rsidR="00670CD2" w:rsidRDefault="00670CD2" w:rsidP="00670CD2">
      <w:pPr>
        <w:pStyle w:val="a1"/>
        <w:tabs>
          <w:tab w:val="clear" w:pos="360"/>
        </w:tabs>
        <w:rPr>
          <w:ins w:id="188" w:author="hyx" w:date="2018-11-11T13:01:00Z"/>
        </w:rPr>
      </w:pPr>
      <w:bookmarkStart w:id="189" w:name="_Toc530709161"/>
      <w:bookmarkStart w:id="190" w:name="_Toc535276648"/>
      <w:ins w:id="191" w:author="hyx" w:date="2018-11-11T13:01:00Z">
        <w:r>
          <w:rPr>
            <w:rFonts w:hint="eastAsia"/>
          </w:rPr>
          <w:t>采购方案</w:t>
        </w:r>
        <w:bookmarkEnd w:id="189"/>
        <w:bookmarkEnd w:id="190"/>
      </w:ins>
    </w:p>
    <w:p w14:paraId="0FDAE982" w14:textId="77777777" w:rsidR="00670CD2" w:rsidRDefault="00670CD2" w:rsidP="00670CD2">
      <w:pPr>
        <w:pStyle w:val="af1"/>
        <w:numPr>
          <w:ilvl w:val="0"/>
          <w:numId w:val="2"/>
        </w:numPr>
        <w:ind w:firstLineChars="0"/>
        <w:rPr>
          <w:ins w:id="192" w:author="hyx" w:date="2018-11-11T13:01:00Z"/>
        </w:rPr>
      </w:pPr>
      <w:ins w:id="193" w:author="hyx" w:date="2018-11-11T13:01:00Z">
        <w:r>
          <w:rPr>
            <w:rFonts w:hint="eastAsia"/>
          </w:rPr>
          <w:t>做好采购前的准备工作，对各项事务的市场价有一个充分的了解。</w:t>
        </w:r>
      </w:ins>
    </w:p>
    <w:p w14:paraId="5C3CCE88" w14:textId="77777777" w:rsidR="00670CD2" w:rsidRDefault="00670CD2" w:rsidP="00670CD2">
      <w:pPr>
        <w:pStyle w:val="af1"/>
        <w:numPr>
          <w:ilvl w:val="0"/>
          <w:numId w:val="2"/>
        </w:numPr>
        <w:ind w:firstLineChars="0"/>
        <w:rPr>
          <w:ins w:id="194" w:author="hyx" w:date="2018-11-11T13:01:00Z"/>
        </w:rPr>
      </w:pPr>
      <w:ins w:id="195" w:author="hyx" w:date="2018-11-11T13:01:00Z">
        <w:r>
          <w:rPr>
            <w:rFonts w:hint="eastAsia"/>
          </w:rPr>
          <w:t>写出采购申报清单，在小组内公示三天，无异议由组长审核通过。</w:t>
        </w:r>
      </w:ins>
    </w:p>
    <w:p w14:paraId="23CC1AFD" w14:textId="77777777" w:rsidR="00670CD2" w:rsidRDefault="00670CD2" w:rsidP="00670CD2">
      <w:pPr>
        <w:pStyle w:val="af1"/>
        <w:numPr>
          <w:ilvl w:val="0"/>
          <w:numId w:val="2"/>
        </w:numPr>
        <w:ind w:firstLineChars="0"/>
        <w:rPr>
          <w:ins w:id="196" w:author="hyx" w:date="2018-11-11T13:01:00Z"/>
        </w:rPr>
      </w:pPr>
      <w:ins w:id="197" w:author="hyx" w:date="2018-11-11T13:01:00Z">
        <w:r>
          <w:rPr>
            <w:rFonts w:hint="eastAsia"/>
          </w:rPr>
          <w:t>由采购人员确保采购内容的有效性等。</w:t>
        </w:r>
      </w:ins>
    </w:p>
    <w:p w14:paraId="68341EBE" w14:textId="77777777" w:rsidR="00670CD2" w:rsidRDefault="00670CD2" w:rsidP="00670CD2">
      <w:pPr>
        <w:pStyle w:val="af1"/>
        <w:ind w:left="780" w:firstLineChars="0" w:firstLine="0"/>
        <w:rPr>
          <w:ins w:id="198" w:author="hyx" w:date="2018-11-11T13:01:00Z"/>
        </w:rPr>
      </w:pPr>
    </w:p>
    <w:p w14:paraId="328C6020" w14:textId="77777777" w:rsidR="00670CD2" w:rsidRDefault="00670CD2" w:rsidP="00670CD2">
      <w:pPr>
        <w:pStyle w:val="a1"/>
        <w:tabs>
          <w:tab w:val="clear" w:pos="360"/>
        </w:tabs>
        <w:rPr>
          <w:ins w:id="199" w:author="hyx" w:date="2018-11-11T13:01:00Z"/>
        </w:rPr>
      </w:pPr>
      <w:bookmarkStart w:id="200" w:name="_Toc530709162"/>
      <w:bookmarkStart w:id="201" w:name="_Toc535276649"/>
      <w:ins w:id="202" w:author="hyx" w:date="2018-11-11T13:01:00Z">
        <w:r>
          <w:rPr>
            <w:rFonts w:hint="eastAsia"/>
          </w:rPr>
          <w:t>监控</w:t>
        </w:r>
        <w:bookmarkEnd w:id="200"/>
        <w:bookmarkEnd w:id="201"/>
      </w:ins>
    </w:p>
    <w:p w14:paraId="4E508431" w14:textId="77777777" w:rsidR="00670CD2" w:rsidRDefault="00670CD2" w:rsidP="00670CD2">
      <w:pPr>
        <w:pStyle w:val="af1"/>
        <w:numPr>
          <w:ilvl w:val="0"/>
          <w:numId w:val="3"/>
        </w:numPr>
        <w:ind w:firstLineChars="0"/>
        <w:rPr>
          <w:ins w:id="203" w:author="hyx" w:date="2018-11-11T13:01:00Z"/>
        </w:rPr>
      </w:pPr>
      <w:ins w:id="204" w:author="hyx" w:date="2018-11-11T13:01:00Z">
        <w:r>
          <w:rPr>
            <w:rFonts w:hint="eastAsia"/>
          </w:rPr>
          <w:t>采购过程必须有相应的至少两名小组成员在场。</w:t>
        </w:r>
      </w:ins>
    </w:p>
    <w:p w14:paraId="01EC1A1B" w14:textId="77777777" w:rsidR="00670CD2" w:rsidRDefault="00670CD2" w:rsidP="00670CD2">
      <w:pPr>
        <w:pStyle w:val="af1"/>
        <w:numPr>
          <w:ilvl w:val="0"/>
          <w:numId w:val="3"/>
        </w:numPr>
        <w:ind w:firstLineChars="0"/>
        <w:rPr>
          <w:ins w:id="205" w:author="hyx" w:date="2018-11-11T13:01:00Z"/>
        </w:rPr>
      </w:pPr>
      <w:ins w:id="206" w:author="hyx" w:date="2018-11-11T13:01:00Z">
        <w:r>
          <w:rPr>
            <w:rFonts w:hint="eastAsia"/>
          </w:rPr>
          <w:t>采购过程中需要进行录音或拍摄视频。</w:t>
        </w:r>
      </w:ins>
    </w:p>
    <w:p w14:paraId="59B22A2A" w14:textId="77777777" w:rsidR="00670CD2" w:rsidRDefault="00670CD2" w:rsidP="00670CD2">
      <w:pPr>
        <w:pStyle w:val="af1"/>
        <w:numPr>
          <w:ilvl w:val="0"/>
          <w:numId w:val="3"/>
        </w:numPr>
        <w:ind w:firstLineChars="0"/>
        <w:rPr>
          <w:ins w:id="207" w:author="hyx" w:date="2018-11-11T13:01:00Z"/>
        </w:rPr>
      </w:pPr>
      <w:ins w:id="208" w:author="hyx" w:date="2018-11-11T13:01:00Z">
        <w:r>
          <w:rPr>
            <w:rFonts w:hint="eastAsia"/>
          </w:rPr>
          <w:t>采购相关项目必须通过小组内所有成员的审核，有异议需要及时沟通。</w:t>
        </w:r>
      </w:ins>
    </w:p>
    <w:p w14:paraId="23087B7B" w14:textId="77777777" w:rsidR="00670CD2" w:rsidRDefault="00670CD2" w:rsidP="00670CD2">
      <w:pPr>
        <w:pStyle w:val="af1"/>
        <w:numPr>
          <w:ilvl w:val="0"/>
          <w:numId w:val="3"/>
        </w:numPr>
        <w:ind w:firstLineChars="0"/>
      </w:pPr>
      <w:ins w:id="209" w:author="hyx" w:date="2018-11-11T13:01:00Z">
        <w:r>
          <w:t>采购人员需要确保采购内容的有效性</w:t>
        </w:r>
        <w:r>
          <w:rPr>
            <w:rFonts w:hint="eastAsia"/>
          </w:rPr>
          <w:t>，</w:t>
        </w:r>
        <w:r>
          <w:t>若因为非不可抗力的因素导致采购内容出现误差</w:t>
        </w:r>
        <w:r>
          <w:rPr>
            <w:rFonts w:hint="eastAsia"/>
          </w:rPr>
          <w:t>，</w:t>
        </w:r>
        <w:r>
          <w:t>需要由相关采购人员个人承担相应费用</w:t>
        </w:r>
        <w:r>
          <w:rPr>
            <w:rFonts w:hint="eastAsia"/>
          </w:rPr>
          <w:t>。</w:t>
        </w:r>
      </w:ins>
    </w:p>
    <w:p w14:paraId="7442A345" w14:textId="77777777" w:rsidR="00894274" w:rsidRPr="00670CD2" w:rsidRDefault="00894274"/>
    <w:sectPr w:rsidR="00894274" w:rsidRPr="00670CD2" w:rsidSect="005F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09BD6" w14:textId="77777777" w:rsidR="00294CE1" w:rsidRDefault="00294CE1" w:rsidP="00670CD2">
      <w:r>
        <w:separator/>
      </w:r>
    </w:p>
  </w:endnote>
  <w:endnote w:type="continuationSeparator" w:id="0">
    <w:p w14:paraId="21DA9C54" w14:textId="77777777" w:rsidR="00294CE1" w:rsidRDefault="00294CE1" w:rsidP="0067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20C3C" w14:textId="77777777" w:rsidR="00074819" w:rsidRDefault="00294CE1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E4B8787" w14:textId="77777777" w:rsidR="005F0667" w:rsidRDefault="008E07EE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229B2368" w14:textId="77777777" w:rsidR="005F0667" w:rsidRDefault="00294CE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4CEA0" w14:textId="77777777" w:rsidR="00074819" w:rsidRDefault="00294CE1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9AE9A" w14:textId="77777777" w:rsidR="00294CE1" w:rsidRDefault="00294CE1" w:rsidP="00670CD2">
      <w:r>
        <w:separator/>
      </w:r>
    </w:p>
  </w:footnote>
  <w:footnote w:type="continuationSeparator" w:id="0">
    <w:p w14:paraId="6C1A38C3" w14:textId="77777777" w:rsidR="00294CE1" w:rsidRDefault="00294CE1" w:rsidP="00670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3EED4" w14:textId="77777777" w:rsidR="00BC6D25" w:rsidRDefault="00294CE1">
    <w:r>
      <w:rPr>
        <w:noProof/>
      </w:rPr>
      <w:pict w14:anchorId="320F63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E755E" w14:textId="53029CC6" w:rsidR="00835DF5" w:rsidRDefault="00294CE1">
    <w:r>
      <w:rPr>
        <w:noProof/>
      </w:rPr>
      <w:pict w14:anchorId="1369AC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E07EE">
      <w:rPr>
        <w:rFonts w:hint="eastAsia"/>
      </w:rPr>
      <w:t>PRD-201</w:t>
    </w:r>
    <w:r w:rsidR="00670CD2">
      <w:rPr>
        <w:rFonts w:hint="eastAsia"/>
      </w:rPr>
      <w:t>8</w:t>
    </w:r>
    <w:r w:rsidR="008E07EE">
      <w:rPr>
        <w:rFonts w:hint="eastAsia"/>
      </w:rPr>
      <w:t>-G</w:t>
    </w:r>
    <w:r w:rsidR="00670CD2">
      <w:rPr>
        <w:rFonts w:hint="eastAsia"/>
      </w:rPr>
      <w:t>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7AB5E02D" w14:textId="77777777" w:rsidR="00BC6D25" w:rsidRDefault="00294CE1">
        <w:r>
          <w:rPr>
            <w:noProof/>
          </w:rPr>
          <w:pict w14:anchorId="5802D3C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4BC"/>
    <w:multiLevelType w:val="multilevel"/>
    <w:tmpl w:val="0C4F54B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CC05CC"/>
    <w:multiLevelType w:val="multilevel"/>
    <w:tmpl w:val="14CC05C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F"/>
    <w:rsid w:val="0004057C"/>
    <w:rsid w:val="00294CE1"/>
    <w:rsid w:val="00460FC6"/>
    <w:rsid w:val="00670CD2"/>
    <w:rsid w:val="007E7E4F"/>
    <w:rsid w:val="00894274"/>
    <w:rsid w:val="008E07EE"/>
    <w:rsid w:val="00B054E0"/>
    <w:rsid w:val="00C7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9CF693"/>
  <w15:chartTrackingRefBased/>
  <w15:docId w15:val="{B1023121-F3EE-4C2B-BFE3-DB1522B8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670CD2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70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67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670CD2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670C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670CD2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670CD2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670CD2"/>
    <w:pPr>
      <w:outlineLvl w:val="9"/>
    </w:pPr>
  </w:style>
  <w:style w:type="character" w:styleId="ab">
    <w:name w:val="Hyperlink"/>
    <w:basedOn w:val="a4"/>
    <w:uiPriority w:val="99"/>
    <w:unhideWhenUsed/>
    <w:rsid w:val="00670CD2"/>
    <w:rPr>
      <w:color w:val="0000FF"/>
      <w:u w:val="single"/>
    </w:rPr>
  </w:style>
  <w:style w:type="paragraph" w:customStyle="1" w:styleId="a">
    <w:name w:val="一级标题"/>
    <w:next w:val="a3"/>
    <w:link w:val="ac"/>
    <w:autoRedefine/>
    <w:qFormat/>
    <w:rsid w:val="00670CD2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c">
    <w:name w:val="一级标题 字符"/>
    <w:basedOn w:val="a4"/>
    <w:link w:val="a"/>
    <w:rsid w:val="00670CD2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d"/>
    <w:autoRedefine/>
    <w:qFormat/>
    <w:rsid w:val="00670CD2"/>
    <w:pPr>
      <w:numPr>
        <w:ilvl w:val="1"/>
      </w:numPr>
      <w:tabs>
        <w:tab w:val="num" w:pos="360"/>
      </w:tabs>
      <w:outlineLvl w:val="1"/>
    </w:pPr>
    <w:rPr>
      <w:sz w:val="30"/>
    </w:rPr>
  </w:style>
  <w:style w:type="paragraph" w:styleId="TOC1">
    <w:name w:val="toc 1"/>
    <w:basedOn w:val="a3"/>
    <w:next w:val="a3"/>
    <w:uiPriority w:val="39"/>
    <w:unhideWhenUsed/>
    <w:rsid w:val="00670CD2"/>
  </w:style>
  <w:style w:type="paragraph" w:customStyle="1" w:styleId="a1">
    <w:name w:val="三级标题"/>
    <w:basedOn w:val="a0"/>
    <w:next w:val="a3"/>
    <w:link w:val="ae"/>
    <w:autoRedefine/>
    <w:qFormat/>
    <w:rsid w:val="00670CD2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670CD2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f">
    <w:name w:val="Table Grid"/>
    <w:basedOn w:val="a5"/>
    <w:qFormat/>
    <w:rsid w:val="00670C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No Spacing"/>
    <w:uiPriority w:val="1"/>
    <w:qFormat/>
    <w:rsid w:val="00670CD2"/>
    <w:pPr>
      <w:widowControl w:val="0"/>
      <w:jc w:val="both"/>
    </w:pPr>
    <w:rPr>
      <w:rFonts w:eastAsia="宋体"/>
      <w:color w:val="000000" w:themeColor="text1"/>
    </w:rPr>
  </w:style>
  <w:style w:type="character" w:customStyle="1" w:styleId="ad">
    <w:name w:val="二级标题 字符"/>
    <w:basedOn w:val="a4"/>
    <w:link w:val="a0"/>
    <w:qFormat/>
    <w:rsid w:val="00670CD2"/>
    <w:rPr>
      <w:rFonts w:eastAsia="宋体"/>
      <w:b/>
      <w:color w:val="000000" w:themeColor="text1"/>
      <w:sz w:val="30"/>
    </w:rPr>
  </w:style>
  <w:style w:type="paragraph" w:styleId="af1">
    <w:name w:val="List Paragraph"/>
    <w:basedOn w:val="a3"/>
    <w:uiPriority w:val="34"/>
    <w:qFormat/>
    <w:rsid w:val="00670CD2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e">
    <w:name w:val="三级标题 字符"/>
    <w:basedOn w:val="a4"/>
    <w:link w:val="a1"/>
    <w:qFormat/>
    <w:rsid w:val="00670CD2"/>
    <w:rPr>
      <w:rFonts w:ascii="宋体" w:eastAsia="宋体" w:hAnsi="宋体"/>
      <w:b/>
      <w:noProof/>
      <w:color w:val="000000" w:themeColor="text1"/>
      <w:sz w:val="28"/>
    </w:rPr>
  </w:style>
  <w:style w:type="table" w:customStyle="1" w:styleId="2">
    <w:name w:val="网格型2"/>
    <w:basedOn w:val="a5"/>
    <w:qFormat/>
    <w:rsid w:val="00670C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1"/>
    <w:basedOn w:val="a5"/>
    <w:qFormat/>
    <w:rsid w:val="00670C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2">
    <w:name w:val="toc 2"/>
    <w:basedOn w:val="a3"/>
    <w:next w:val="a3"/>
    <w:autoRedefine/>
    <w:uiPriority w:val="39"/>
    <w:unhideWhenUsed/>
    <w:rsid w:val="00670CD2"/>
    <w:pPr>
      <w:ind w:leftChars="200" w:left="420"/>
    </w:pPr>
  </w:style>
  <w:style w:type="paragraph" w:styleId="TOC3">
    <w:name w:val="toc 3"/>
    <w:basedOn w:val="a3"/>
    <w:next w:val="a3"/>
    <w:autoRedefine/>
    <w:uiPriority w:val="39"/>
    <w:unhideWhenUsed/>
    <w:rsid w:val="00670C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5</cp:revision>
  <dcterms:created xsi:type="dcterms:W3CDTF">2019-01-14T16:42:00Z</dcterms:created>
  <dcterms:modified xsi:type="dcterms:W3CDTF">2019-01-15T14:23:00Z</dcterms:modified>
</cp:coreProperties>
</file>