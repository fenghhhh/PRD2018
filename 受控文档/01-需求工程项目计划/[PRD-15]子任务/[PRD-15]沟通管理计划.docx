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AC9F" w14:textId="2DF53DA6" w:rsidR="00E05981" w:rsidRDefault="00E05981" w:rsidP="00E0598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4AC4B9" wp14:editId="3369C89F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3464" w14:textId="77777777" w:rsidR="00E05981" w:rsidRDefault="00E05981" w:rsidP="00E05981">
      <w:pPr>
        <w:jc w:val="center"/>
        <w:rPr>
          <w:b/>
        </w:rPr>
      </w:pPr>
    </w:p>
    <w:p w14:paraId="358BB7FF" w14:textId="77777777" w:rsidR="00E05981" w:rsidRDefault="00E05981" w:rsidP="00E05981">
      <w:pPr>
        <w:jc w:val="center"/>
        <w:rPr>
          <w:b/>
        </w:rPr>
      </w:pPr>
    </w:p>
    <w:p w14:paraId="4C1E790B" w14:textId="77777777" w:rsidR="00E05981" w:rsidRDefault="00E05981" w:rsidP="00E05981">
      <w:pPr>
        <w:rPr>
          <w:b/>
        </w:rPr>
      </w:pPr>
    </w:p>
    <w:p w14:paraId="481678CE" w14:textId="77777777" w:rsidR="00E05981" w:rsidRPr="00A51AA3" w:rsidRDefault="00E05981" w:rsidP="00E05981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05981" w14:paraId="6D1779C1" w14:textId="77777777" w:rsidTr="00846241">
        <w:tc>
          <w:tcPr>
            <w:tcW w:w="2653" w:type="dxa"/>
            <w:vMerge w:val="restart"/>
            <w:shd w:val="clear" w:color="auto" w:fill="auto"/>
          </w:tcPr>
          <w:p w14:paraId="21256090" w14:textId="77777777" w:rsidR="00E05981" w:rsidRDefault="00E05981" w:rsidP="00846241">
            <w:r>
              <w:rPr>
                <w:rFonts w:hint="eastAsia"/>
              </w:rPr>
              <w:t>文件状态：</w:t>
            </w:r>
          </w:p>
          <w:p w14:paraId="31F6331B" w14:textId="42EC26D2" w:rsidR="00E05981" w:rsidRDefault="00E05981" w:rsidP="00846241">
            <w:r>
              <w:rPr>
                <w:rFonts w:hint="eastAsia"/>
              </w:rPr>
              <w:t xml:space="preserve">　[</w:t>
            </w:r>
            <w:r w:rsidR="00D868CB">
              <w:t xml:space="preserve"> </w:t>
            </w:r>
            <w:bookmarkStart w:id="0" w:name="_GoBack"/>
            <w:bookmarkEnd w:id="0"/>
            <w:r w:rsidR="0035697F">
              <w:t xml:space="preserve"> </w:t>
            </w:r>
            <w:r>
              <w:rPr>
                <w:rFonts w:hint="eastAsia"/>
              </w:rPr>
              <w:t>]草稿</w:t>
            </w:r>
          </w:p>
          <w:p w14:paraId="4D134E87" w14:textId="36F3D2D6" w:rsidR="00E05981" w:rsidRDefault="00E05981" w:rsidP="00846241">
            <w:r>
              <w:rPr>
                <w:rFonts w:hint="eastAsia"/>
              </w:rPr>
              <w:t xml:space="preserve">　[</w:t>
            </w:r>
            <w:r w:rsidR="0035697F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78B861F6" w14:textId="77777777" w:rsidR="00E05981" w:rsidRDefault="00E05981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5493212A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2B6C1968" w14:textId="5D951383" w:rsidR="00E05981" w:rsidRPr="00F52AE7" w:rsidRDefault="00E05981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E05981" w14:paraId="1F6FFAE5" w14:textId="77777777" w:rsidTr="00846241">
        <w:tc>
          <w:tcPr>
            <w:tcW w:w="2653" w:type="dxa"/>
            <w:vMerge/>
            <w:shd w:val="clear" w:color="auto" w:fill="auto"/>
          </w:tcPr>
          <w:p w14:paraId="38A6CC30" w14:textId="77777777" w:rsidR="00E05981" w:rsidRDefault="00E05981" w:rsidP="00846241"/>
        </w:tc>
        <w:tc>
          <w:tcPr>
            <w:tcW w:w="1170" w:type="dxa"/>
            <w:shd w:val="clear" w:color="auto" w:fill="BEBEBE"/>
          </w:tcPr>
          <w:p w14:paraId="71F416A4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C157D2D" w14:textId="437AD4FA" w:rsidR="00E05981" w:rsidRPr="00F52AE7" w:rsidRDefault="0035697F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05981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E05981">
              <w:rPr>
                <w:szCs w:val="21"/>
              </w:rPr>
              <w:t>.0</w:t>
            </w:r>
          </w:p>
        </w:tc>
      </w:tr>
      <w:tr w:rsidR="00E05981" w14:paraId="6C78EBE3" w14:textId="77777777" w:rsidTr="00846241">
        <w:tc>
          <w:tcPr>
            <w:tcW w:w="2653" w:type="dxa"/>
            <w:vMerge/>
            <w:shd w:val="clear" w:color="auto" w:fill="auto"/>
          </w:tcPr>
          <w:p w14:paraId="25F8EAFA" w14:textId="77777777" w:rsidR="00E05981" w:rsidRDefault="00E05981" w:rsidP="00846241"/>
        </w:tc>
        <w:tc>
          <w:tcPr>
            <w:tcW w:w="1170" w:type="dxa"/>
            <w:shd w:val="clear" w:color="auto" w:fill="BEBEBE"/>
          </w:tcPr>
          <w:p w14:paraId="595B2CBF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9D07082" w14:textId="28587359" w:rsidR="00E05981" w:rsidRPr="00F52AE7" w:rsidRDefault="00E05981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E05981" w14:paraId="4C40503F" w14:textId="77777777" w:rsidTr="00846241">
        <w:tc>
          <w:tcPr>
            <w:tcW w:w="2653" w:type="dxa"/>
            <w:vMerge/>
            <w:shd w:val="clear" w:color="auto" w:fill="auto"/>
          </w:tcPr>
          <w:p w14:paraId="75FE5A4C" w14:textId="77777777" w:rsidR="00E05981" w:rsidRDefault="00E05981" w:rsidP="00846241"/>
        </w:tc>
        <w:tc>
          <w:tcPr>
            <w:tcW w:w="1170" w:type="dxa"/>
            <w:shd w:val="clear" w:color="auto" w:fill="BEBEBE"/>
          </w:tcPr>
          <w:p w14:paraId="39DB191C" w14:textId="77777777" w:rsidR="00E05981" w:rsidRPr="00F52AE7" w:rsidRDefault="00E05981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55F189F" w14:textId="08B39A6E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35697F"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</w:t>
            </w:r>
            <w:r w:rsidR="0035697F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 w:rsidR="0035697F">
              <w:rPr>
                <w:rFonts w:hint="eastAsia"/>
                <w:szCs w:val="21"/>
              </w:rPr>
              <w:t>15</w:t>
            </w:r>
          </w:p>
        </w:tc>
      </w:tr>
    </w:tbl>
    <w:p w14:paraId="5A535B79" w14:textId="77777777" w:rsidR="00E05981" w:rsidRPr="00D30D38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OLE_LINK2"/>
      <w:bookmarkStart w:id="2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1"/>
      <w:bookmarkEnd w:id="2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AE921F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6CC83DD1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8F87342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6AA06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97E801" w14:textId="77777777" w:rsidR="00E05981" w:rsidRPr="00021BB3" w:rsidRDefault="00E05981" w:rsidP="00E05981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446076693"/>
      <w:bookmarkStart w:id="4" w:name="_Toc447553497"/>
      <w:bookmarkStart w:id="5" w:name="_Toc27132"/>
      <w:bookmarkStart w:id="6" w:name="_Toc12861"/>
      <w:bookmarkStart w:id="7" w:name="_Toc60"/>
      <w:bookmarkStart w:id="8" w:name="_Toc466020645"/>
      <w:bookmarkStart w:id="9" w:name="_Toc466742046"/>
      <w:bookmarkStart w:id="10" w:name="_Toc495739754"/>
      <w:bookmarkStart w:id="11" w:name="_Toc496719355"/>
      <w:bookmarkStart w:id="12" w:name="_Toc53527815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05981" w14:paraId="7652FC9E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3DAC59BC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17FB6661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22934BFD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7D6FDF5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5DD959B2" w14:textId="77777777" w:rsidR="00E05981" w:rsidRPr="00F52AE7" w:rsidRDefault="00E05981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E05981" w14:paraId="641C0C1D" w14:textId="77777777" w:rsidTr="00846241">
        <w:trPr>
          <w:trHeight w:val="90"/>
        </w:trPr>
        <w:tc>
          <w:tcPr>
            <w:tcW w:w="1269" w:type="dxa"/>
          </w:tcPr>
          <w:p w14:paraId="68B23C5F" w14:textId="77777777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18C2F5D6" w14:textId="0599F8A6" w:rsidR="00E05981" w:rsidRPr="00F52AE7" w:rsidRDefault="00E05981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</w:t>
            </w:r>
          </w:p>
        </w:tc>
        <w:tc>
          <w:tcPr>
            <w:tcW w:w="1930" w:type="dxa"/>
          </w:tcPr>
          <w:p w14:paraId="0A5DC6BF" w14:textId="5D76952D" w:rsidR="00E05981" w:rsidRPr="00F52AE7" w:rsidRDefault="00E05981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4A9E431C" w14:textId="0C96F2FE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672" w:type="dxa"/>
          </w:tcPr>
          <w:p w14:paraId="34816C14" w14:textId="77777777" w:rsidR="00E05981" w:rsidRPr="00F52AE7" w:rsidRDefault="00E05981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35697F" w14:paraId="56672333" w14:textId="77777777" w:rsidTr="00846241">
        <w:trPr>
          <w:trHeight w:val="90"/>
        </w:trPr>
        <w:tc>
          <w:tcPr>
            <w:tcW w:w="1269" w:type="dxa"/>
          </w:tcPr>
          <w:p w14:paraId="0A77A7AF" w14:textId="7BE15A6E" w:rsidR="0035697F" w:rsidRPr="00F52AE7" w:rsidRDefault="0035697F" w:rsidP="00356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2B68AC22" w14:textId="1D92BF4A" w:rsidR="0035697F" w:rsidRDefault="0035697F" w:rsidP="00356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69A059BC" w14:textId="0AAD8D00" w:rsidR="0035697F" w:rsidRDefault="0035697F" w:rsidP="00356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479F62C7" w14:textId="18B92F38" w:rsidR="0035697F" w:rsidRPr="00F52AE7" w:rsidRDefault="0035697F" w:rsidP="0035697F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672" w:type="dxa"/>
          </w:tcPr>
          <w:p w14:paraId="489D5232" w14:textId="66259CD3" w:rsidR="0035697F" w:rsidRPr="00F52AE7" w:rsidRDefault="0035697F" w:rsidP="00356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6BE82EEC" w14:textId="77777777" w:rsidR="00E05981" w:rsidRPr="00021BB3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455CFA89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043BB4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732B61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53EA8D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359F38B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E110EA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152865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5F7E329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D280E6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3A7CBB4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3E6B32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20A3167D" w14:textId="77777777" w:rsidR="00E05981" w:rsidRDefault="00E05981" w:rsidP="00E05981">
          <w:pPr>
            <w:pStyle w:val="TOC"/>
          </w:pPr>
          <w:r>
            <w:rPr>
              <w:lang w:val="zh-CN"/>
            </w:rPr>
            <w:t>目录</w:t>
          </w:r>
        </w:p>
        <w:p w14:paraId="6D033E9D" w14:textId="373CD3E7" w:rsidR="00E05981" w:rsidRDefault="00E0598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8159" w:history="1"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7E3DA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0D8A" w14:textId="6E9F175E" w:rsidR="00E05981" w:rsidRDefault="00F67BD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0" w:history="1">
            <w:r w:rsidR="00E05981" w:rsidRPr="007E3DAD">
              <w:rPr>
                <w:rStyle w:val="ab"/>
                <w:noProof/>
              </w:rPr>
              <w:t>1.1</w:t>
            </w:r>
            <w:r w:rsidR="00E0598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05981" w:rsidRPr="007E3DAD">
              <w:rPr>
                <w:rStyle w:val="ab"/>
                <w:noProof/>
              </w:rPr>
              <w:t>干系人手册</w:t>
            </w:r>
            <w:r w:rsidR="00E05981">
              <w:rPr>
                <w:noProof/>
                <w:webHidden/>
              </w:rPr>
              <w:tab/>
            </w:r>
            <w:r w:rsidR="00E05981">
              <w:rPr>
                <w:noProof/>
                <w:webHidden/>
              </w:rPr>
              <w:fldChar w:fldCharType="begin"/>
            </w:r>
            <w:r w:rsidR="00E05981">
              <w:rPr>
                <w:noProof/>
                <w:webHidden/>
              </w:rPr>
              <w:instrText xml:space="preserve"> PAGEREF _Toc535278160 \h </w:instrText>
            </w:r>
            <w:r w:rsidR="00E05981">
              <w:rPr>
                <w:noProof/>
                <w:webHidden/>
              </w:rPr>
            </w:r>
            <w:r w:rsidR="00E05981">
              <w:rPr>
                <w:noProof/>
                <w:webHidden/>
              </w:rPr>
              <w:fldChar w:fldCharType="separate"/>
            </w:r>
            <w:r w:rsidR="00E05981">
              <w:rPr>
                <w:noProof/>
                <w:webHidden/>
              </w:rPr>
              <w:t>3</w:t>
            </w:r>
            <w:r w:rsidR="00E05981">
              <w:rPr>
                <w:noProof/>
                <w:webHidden/>
              </w:rPr>
              <w:fldChar w:fldCharType="end"/>
            </w:r>
          </w:hyperlink>
        </w:p>
        <w:p w14:paraId="21C22E64" w14:textId="45E092BB" w:rsidR="00E05981" w:rsidRDefault="00F67BD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1" w:history="1">
            <w:r w:rsidR="00E05981" w:rsidRPr="007E3DAD">
              <w:rPr>
                <w:rStyle w:val="ab"/>
                <w:noProof/>
              </w:rPr>
              <w:t>1.2</w:t>
            </w:r>
            <w:r w:rsidR="00E0598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05981" w:rsidRPr="007E3DAD">
              <w:rPr>
                <w:rStyle w:val="ab"/>
                <w:noProof/>
              </w:rPr>
              <w:t>对外沟通形式</w:t>
            </w:r>
            <w:r w:rsidR="00E05981">
              <w:rPr>
                <w:noProof/>
                <w:webHidden/>
              </w:rPr>
              <w:tab/>
            </w:r>
            <w:r w:rsidR="00E05981">
              <w:rPr>
                <w:noProof/>
                <w:webHidden/>
              </w:rPr>
              <w:fldChar w:fldCharType="begin"/>
            </w:r>
            <w:r w:rsidR="00E05981">
              <w:rPr>
                <w:noProof/>
                <w:webHidden/>
              </w:rPr>
              <w:instrText xml:space="preserve"> PAGEREF _Toc535278161 \h </w:instrText>
            </w:r>
            <w:r w:rsidR="00E05981">
              <w:rPr>
                <w:noProof/>
                <w:webHidden/>
              </w:rPr>
            </w:r>
            <w:r w:rsidR="00E05981">
              <w:rPr>
                <w:noProof/>
                <w:webHidden/>
              </w:rPr>
              <w:fldChar w:fldCharType="separate"/>
            </w:r>
            <w:r w:rsidR="00E05981">
              <w:rPr>
                <w:noProof/>
                <w:webHidden/>
              </w:rPr>
              <w:t>4</w:t>
            </w:r>
            <w:r w:rsidR="00E05981">
              <w:rPr>
                <w:noProof/>
                <w:webHidden/>
              </w:rPr>
              <w:fldChar w:fldCharType="end"/>
            </w:r>
          </w:hyperlink>
        </w:p>
        <w:p w14:paraId="317A8234" w14:textId="59F43054" w:rsidR="00E05981" w:rsidRDefault="00F67BD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2" w:history="1">
            <w:r w:rsidR="00E05981" w:rsidRPr="007E3DAD">
              <w:rPr>
                <w:rStyle w:val="ab"/>
                <w:noProof/>
              </w:rPr>
              <w:t>1.2.1</w:t>
            </w:r>
            <w:r w:rsidR="00E0598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05981" w:rsidRPr="007E3DAD">
              <w:rPr>
                <w:rStyle w:val="ab"/>
                <w:noProof/>
              </w:rPr>
              <w:t>正式沟通计划</w:t>
            </w:r>
            <w:r w:rsidR="00E05981">
              <w:rPr>
                <w:noProof/>
                <w:webHidden/>
              </w:rPr>
              <w:tab/>
            </w:r>
            <w:r w:rsidR="00E05981">
              <w:rPr>
                <w:noProof/>
                <w:webHidden/>
              </w:rPr>
              <w:fldChar w:fldCharType="begin"/>
            </w:r>
            <w:r w:rsidR="00E05981">
              <w:rPr>
                <w:noProof/>
                <w:webHidden/>
              </w:rPr>
              <w:instrText xml:space="preserve"> PAGEREF _Toc535278162 \h </w:instrText>
            </w:r>
            <w:r w:rsidR="00E05981">
              <w:rPr>
                <w:noProof/>
                <w:webHidden/>
              </w:rPr>
            </w:r>
            <w:r w:rsidR="00E05981">
              <w:rPr>
                <w:noProof/>
                <w:webHidden/>
              </w:rPr>
              <w:fldChar w:fldCharType="separate"/>
            </w:r>
            <w:r w:rsidR="00E05981">
              <w:rPr>
                <w:noProof/>
                <w:webHidden/>
              </w:rPr>
              <w:t>4</w:t>
            </w:r>
            <w:r w:rsidR="00E05981">
              <w:rPr>
                <w:noProof/>
                <w:webHidden/>
              </w:rPr>
              <w:fldChar w:fldCharType="end"/>
            </w:r>
          </w:hyperlink>
        </w:p>
        <w:p w14:paraId="43E1D07E" w14:textId="2AEB5819" w:rsidR="00E05981" w:rsidRDefault="00F67BD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8163" w:history="1">
            <w:r w:rsidR="00E05981" w:rsidRPr="007E3DAD">
              <w:rPr>
                <w:rStyle w:val="ab"/>
                <w:noProof/>
              </w:rPr>
              <w:t>1.2.2</w:t>
            </w:r>
            <w:r w:rsidR="00E0598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05981" w:rsidRPr="007E3DAD">
              <w:rPr>
                <w:rStyle w:val="ab"/>
                <w:noProof/>
              </w:rPr>
              <w:t>非正式沟通计划</w:t>
            </w:r>
            <w:r w:rsidR="00E05981">
              <w:rPr>
                <w:noProof/>
                <w:webHidden/>
              </w:rPr>
              <w:tab/>
            </w:r>
            <w:r w:rsidR="00E05981">
              <w:rPr>
                <w:noProof/>
                <w:webHidden/>
              </w:rPr>
              <w:fldChar w:fldCharType="begin"/>
            </w:r>
            <w:r w:rsidR="00E05981">
              <w:rPr>
                <w:noProof/>
                <w:webHidden/>
              </w:rPr>
              <w:instrText xml:space="preserve"> PAGEREF _Toc535278163 \h </w:instrText>
            </w:r>
            <w:r w:rsidR="00E05981">
              <w:rPr>
                <w:noProof/>
                <w:webHidden/>
              </w:rPr>
            </w:r>
            <w:r w:rsidR="00E05981">
              <w:rPr>
                <w:noProof/>
                <w:webHidden/>
              </w:rPr>
              <w:fldChar w:fldCharType="separate"/>
            </w:r>
            <w:r w:rsidR="00E05981">
              <w:rPr>
                <w:noProof/>
                <w:webHidden/>
              </w:rPr>
              <w:t>4</w:t>
            </w:r>
            <w:r w:rsidR="00E05981">
              <w:rPr>
                <w:noProof/>
                <w:webHidden/>
              </w:rPr>
              <w:fldChar w:fldCharType="end"/>
            </w:r>
          </w:hyperlink>
        </w:p>
        <w:p w14:paraId="1BF49FCC" w14:textId="433896F0" w:rsidR="00E05981" w:rsidRDefault="00E05981" w:rsidP="00E05981">
          <w:r>
            <w:rPr>
              <w:b/>
              <w:bCs/>
              <w:lang w:val="zh-CN"/>
            </w:rPr>
            <w:fldChar w:fldCharType="end"/>
          </w:r>
        </w:p>
      </w:sdtContent>
    </w:sdt>
    <w:p w14:paraId="12A321D7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55E896" w14:textId="219F8815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344EAC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5C86DCD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292ADE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5E2E83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32B2358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F7B2F1" w14:textId="77777777" w:rsidR="00E05981" w:rsidRDefault="00E05981" w:rsidP="00E05981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CF10AB" w14:textId="77777777" w:rsidR="00E05981" w:rsidRDefault="00E05981" w:rsidP="00E05981">
      <w:pPr>
        <w:pStyle w:val="a0"/>
      </w:pPr>
      <w:bookmarkStart w:id="13" w:name="_Toc530709129"/>
      <w:bookmarkStart w:id="14" w:name="_Toc535278160"/>
      <w:r>
        <w:t>干系人手册</w:t>
      </w:r>
      <w:bookmarkEnd w:id="13"/>
      <w:bookmarkEnd w:id="14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2"/>
        <w:gridCol w:w="741"/>
        <w:gridCol w:w="630"/>
        <w:gridCol w:w="525"/>
        <w:gridCol w:w="741"/>
        <w:gridCol w:w="630"/>
        <w:gridCol w:w="1686"/>
        <w:gridCol w:w="1266"/>
        <w:gridCol w:w="741"/>
      </w:tblGrid>
      <w:tr w:rsidR="00E05981" w14:paraId="0E1C07F1" w14:textId="77777777" w:rsidTr="00846241">
        <w:trPr>
          <w:trHeight w:val="260"/>
        </w:trPr>
        <w:tc>
          <w:tcPr>
            <w:tcW w:w="1262" w:type="dxa"/>
            <w:shd w:val="clear" w:color="auto" w:fill="8EAADB" w:themeFill="accent1" w:themeFillTint="99"/>
            <w:noWrap/>
            <w:vAlign w:val="center"/>
          </w:tcPr>
          <w:p w14:paraId="08BF3DAD" w14:textId="77777777" w:rsidR="00E05981" w:rsidRPr="00C365F4" w:rsidRDefault="00E05981" w:rsidP="00846241">
            <w:pPr>
              <w:rPr>
                <w:b/>
                <w:color w:val="000000"/>
                <w:sz w:val="22"/>
                <w:rPrChange w:id="15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bookmarkStart w:id="16" w:name="_Hlk497347495"/>
            <w:r>
              <w:rPr>
                <w:rFonts w:hint="eastAsia"/>
                <w:b/>
                <w:color w:val="000000"/>
                <w:sz w:val="22"/>
                <w:rPrChange w:id="17" w:author="hyx" w:date="2018-11-10T19:18:00Z">
                  <w:rPr>
                    <w:rFonts w:ascii="等线" w:eastAsia="等线" w:hAnsi="等线" w:hint="eastAsia"/>
                    <w:b/>
                    <w:color w:val="000000"/>
                    <w:sz w:val="22"/>
                  </w:rPr>
                </w:rPrChange>
              </w:rPr>
              <w:t>积极干系人</w:t>
            </w:r>
          </w:p>
        </w:tc>
        <w:tc>
          <w:tcPr>
            <w:tcW w:w="1371" w:type="dxa"/>
            <w:gridSpan w:val="2"/>
            <w:shd w:val="clear" w:color="auto" w:fill="8EAADB" w:themeFill="accent1" w:themeFillTint="99"/>
          </w:tcPr>
          <w:p w14:paraId="2BADC940" w14:textId="77777777" w:rsidR="00E05981" w:rsidRDefault="00E05981" w:rsidP="00846241">
            <w:pPr>
              <w:rPr>
                <w:ins w:id="18" w:author="hyx" w:date="2018-11-10T19:43:00Z"/>
                <w:b/>
                <w:color w:val="000000"/>
                <w:sz w:val="22"/>
              </w:rPr>
            </w:pPr>
            <w:ins w:id="19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896" w:type="dxa"/>
            <w:gridSpan w:val="3"/>
            <w:shd w:val="clear" w:color="auto" w:fill="8EAADB" w:themeFill="accent1" w:themeFillTint="99"/>
          </w:tcPr>
          <w:p w14:paraId="450E66F4" w14:textId="77777777" w:rsidR="00E05981" w:rsidRDefault="00E05981" w:rsidP="00846241">
            <w:pPr>
              <w:rPr>
                <w:ins w:id="20" w:author="hyx" w:date="2018-11-10T19:18:00Z"/>
                <w:b/>
                <w:color w:val="000000"/>
                <w:sz w:val="22"/>
              </w:rPr>
            </w:pPr>
            <w:ins w:id="21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686" w:type="dxa"/>
            <w:shd w:val="clear" w:color="auto" w:fill="8EAADB" w:themeFill="accent1" w:themeFillTint="99"/>
          </w:tcPr>
          <w:p w14:paraId="54907C26" w14:textId="77777777" w:rsidR="00E05981" w:rsidRDefault="00E05981" w:rsidP="00846241">
            <w:pPr>
              <w:rPr>
                <w:ins w:id="22" w:author="hyx" w:date="2018-11-10T19:18:00Z"/>
                <w:b/>
                <w:color w:val="000000"/>
                <w:sz w:val="22"/>
              </w:rPr>
            </w:pPr>
            <w:proofErr w:type="gramStart"/>
            <w:ins w:id="23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  <w:proofErr w:type="gramEnd"/>
            </w:ins>
          </w:p>
        </w:tc>
        <w:tc>
          <w:tcPr>
            <w:tcW w:w="1266" w:type="dxa"/>
            <w:shd w:val="clear" w:color="auto" w:fill="8EAADB" w:themeFill="accent1" w:themeFillTint="99"/>
          </w:tcPr>
          <w:p w14:paraId="45F7B205" w14:textId="77777777" w:rsidR="00E05981" w:rsidRDefault="00E05981" w:rsidP="00846241">
            <w:pPr>
              <w:rPr>
                <w:ins w:id="24" w:author="hyx" w:date="2018-11-10T19:19:00Z"/>
                <w:b/>
                <w:color w:val="000000"/>
                <w:sz w:val="22"/>
              </w:rPr>
            </w:pPr>
            <w:ins w:id="25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741" w:type="dxa"/>
            <w:shd w:val="clear" w:color="auto" w:fill="8EAADB" w:themeFill="accent1" w:themeFillTint="99"/>
          </w:tcPr>
          <w:p w14:paraId="4A753917" w14:textId="77777777" w:rsidR="00E05981" w:rsidRPr="00C365F4" w:rsidRDefault="00E05981" w:rsidP="00846241">
            <w:pPr>
              <w:rPr>
                <w:b/>
                <w:color w:val="000000"/>
                <w:sz w:val="22"/>
                <w:rPrChange w:id="26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  <w:rPrChange w:id="27" w:author="hyx" w:date="2018-11-10T19:18:00Z">
                  <w:rPr>
                    <w:rFonts w:ascii="等线" w:eastAsia="等线" w:hAnsi="等线" w:hint="eastAsia"/>
                    <w:b/>
                    <w:color w:val="000000"/>
                    <w:sz w:val="22"/>
                  </w:rPr>
                </w:rPrChange>
              </w:rPr>
              <w:t>所在地</w:t>
            </w:r>
          </w:p>
        </w:tc>
      </w:tr>
      <w:tr w:rsidR="00E05981" w14:paraId="7B00CEE0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64696132" w14:textId="77777777" w:rsidR="00E05981" w:rsidRPr="00C365F4" w:rsidRDefault="00E05981" w:rsidP="00846241">
            <w:pPr>
              <w:rPr>
                <w:color w:val="000000"/>
                <w:szCs w:val="21"/>
                <w:rPrChange w:id="28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39C2A14B" w14:textId="77777777" w:rsidR="00E05981" w:rsidRDefault="00E05981" w:rsidP="00846241">
            <w:pPr>
              <w:rPr>
                <w:ins w:id="29" w:author="hyx" w:date="2018-11-10T19:43:00Z"/>
                <w:rFonts w:cs="Times New Roman"/>
                <w:szCs w:val="21"/>
              </w:rPr>
            </w:pPr>
            <w:ins w:id="30" w:author="hyx" w:date="2018-11-10T19:44:00Z">
              <w:r>
                <w:rPr>
                  <w:rFonts w:cs="Helvetica Neue"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7AB283D3" w14:textId="77777777" w:rsidR="00E05981" w:rsidRPr="00C365F4" w:rsidRDefault="00E05981" w:rsidP="00846241">
            <w:pPr>
              <w:rPr>
                <w:ins w:id="31" w:author="hyx" w:date="2018-11-10T19:40:00Z"/>
                <w:rFonts w:cs="Times New Roman"/>
                <w:szCs w:val="21"/>
                <w:rPrChange w:id="32" w:author="hyx" w:date="2018-11-10T19:42:00Z">
                  <w:rPr>
                    <w:ins w:id="33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34" w:author="hyx" w:date="2018-11-10T19:40:00Z">
              <w:r>
                <w:rPr>
                  <w:rFonts w:cs="Times New Roman"/>
                  <w:szCs w:val="21"/>
                  <w:rPrChange w:id="35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31601246</w:t>
              </w:r>
            </w:ins>
          </w:p>
          <w:p w14:paraId="2D781DBB" w14:textId="77777777" w:rsidR="00E05981" w:rsidRDefault="00E05981" w:rsidP="00846241">
            <w:pPr>
              <w:rPr>
                <w:ins w:id="36" w:author="hyx" w:date="2018-11-10T19:18:00Z"/>
                <w:rFonts w:cs="Helvetica Neue"/>
                <w:color w:val="000000"/>
                <w:szCs w:val="21"/>
              </w:rPr>
            </w:pPr>
            <w:ins w:id="37" w:author="hyx" w:date="2018-11-10T19:40:00Z">
              <w:r>
                <w:rPr>
                  <w:rFonts w:cs="Times New Roman"/>
                  <w:szCs w:val="21"/>
                  <w:rPrChange w:id="38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74194DF2" w14:textId="77777777" w:rsidR="00E05981" w:rsidRDefault="00E05981" w:rsidP="00846241">
            <w:pPr>
              <w:rPr>
                <w:ins w:id="39" w:author="hyx" w:date="2018-11-10T19:18:00Z"/>
                <w:rFonts w:cs="Helvetica Neue"/>
                <w:color w:val="000000"/>
                <w:szCs w:val="21"/>
              </w:rPr>
            </w:pPr>
            <w:proofErr w:type="spellStart"/>
            <w:ins w:id="40" w:author="hyx" w:date="2018-11-10T19:45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09D033E7" w14:textId="77777777" w:rsidR="00E05981" w:rsidRDefault="00E05981" w:rsidP="00846241">
            <w:pPr>
              <w:rPr>
                <w:ins w:id="41" w:author="hyx" w:date="2018-11-10T19:19:00Z"/>
                <w:rFonts w:cs="Helvetica Neue"/>
                <w:color w:val="000000"/>
                <w:szCs w:val="21"/>
              </w:rPr>
            </w:pPr>
            <w:ins w:id="42" w:author="hyx" w:date="2018-11-10T19:45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1363E97B" w14:textId="77777777" w:rsidR="00E05981" w:rsidRPr="00C365F4" w:rsidRDefault="00E05981" w:rsidP="00846241">
            <w:pPr>
              <w:rPr>
                <w:szCs w:val="21"/>
                <w:rPrChange w:id="43" w:author="hyx" w:date="2018-11-10T19:42:00Z">
                  <w:rPr>
                    <w:sz w:val="20"/>
                    <w:szCs w:val="20"/>
                  </w:rPr>
                </w:rPrChange>
              </w:rPr>
            </w:pPr>
            <w:r w:rsidRPr="00893F57">
              <w:rPr>
                <w:rFonts w:cs="Helvetica Neue"/>
                <w:color w:val="000000"/>
                <w:szCs w:val="21"/>
              </w:rPr>
              <w:t>弘毅2-210</w:t>
            </w:r>
          </w:p>
        </w:tc>
      </w:tr>
      <w:tr w:rsidR="00E05981" w14:paraId="6E48D28A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690D543E" w14:textId="77777777" w:rsidR="00E05981" w:rsidRPr="00C365F4" w:rsidRDefault="00E05981" w:rsidP="00846241">
            <w:pPr>
              <w:rPr>
                <w:color w:val="000000"/>
                <w:szCs w:val="21"/>
                <w:rPrChange w:id="44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徐双铅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3F65CBE1" w14:textId="77777777" w:rsidR="00E05981" w:rsidRDefault="00E05981" w:rsidP="00846241">
            <w:pPr>
              <w:rPr>
                <w:ins w:id="45" w:author="hyx" w:date="2018-11-10T19:43:00Z"/>
                <w:rFonts w:cs="Times New Roman"/>
                <w:szCs w:val="21"/>
              </w:rPr>
            </w:pPr>
            <w:ins w:id="46" w:author="hyx" w:date="2018-11-10T19:44:00Z">
              <w:r>
                <w:rPr>
                  <w:rFonts w:cs="Helvetica Neue"/>
                  <w:color w:val="000000"/>
                  <w:szCs w:val="21"/>
                </w:rPr>
                <w:t>18094711647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3F4B4C28" w14:textId="77777777" w:rsidR="00E05981" w:rsidRPr="00C365F4" w:rsidRDefault="00E05981" w:rsidP="00846241">
            <w:pPr>
              <w:rPr>
                <w:ins w:id="47" w:author="hyx" w:date="2018-11-10T19:40:00Z"/>
                <w:rFonts w:cs="Times New Roman"/>
                <w:szCs w:val="21"/>
                <w:rPrChange w:id="48" w:author="hyx" w:date="2018-11-10T19:42:00Z">
                  <w:rPr>
                    <w:ins w:id="49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50" w:author="hyx" w:date="2018-11-10T19:40:00Z">
              <w:r>
                <w:rPr>
                  <w:rFonts w:cs="Times New Roman"/>
                  <w:szCs w:val="21"/>
                  <w:rPrChange w:id="51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31601221</w:t>
              </w:r>
            </w:ins>
          </w:p>
          <w:p w14:paraId="46B57711" w14:textId="77777777" w:rsidR="00E05981" w:rsidRPr="00C365F4" w:rsidRDefault="00E05981" w:rsidP="00846241">
            <w:pPr>
              <w:rPr>
                <w:ins w:id="52" w:author="hyx" w:date="2018-11-10T19:18:00Z"/>
                <w:rFonts w:cs="Helvetica Neue"/>
                <w:color w:val="000000"/>
                <w:szCs w:val="21"/>
                <w:rPrChange w:id="53" w:author="hyx" w:date="2018-11-10T19:42:00Z">
                  <w:rPr>
                    <w:ins w:id="54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55" w:author="hyx" w:date="2018-11-10T19:40:00Z">
              <w:r>
                <w:rPr>
                  <w:rFonts w:cs="Times New Roman"/>
                  <w:szCs w:val="21"/>
                  <w:rPrChange w:id="56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3AA5AD87" w14:textId="77777777" w:rsidR="00E05981" w:rsidRPr="00C365F4" w:rsidRDefault="00E05981" w:rsidP="00846241">
            <w:pPr>
              <w:rPr>
                <w:ins w:id="57" w:author="hyx" w:date="2018-11-10T19:18:00Z"/>
                <w:rFonts w:cs="Helvetica Neue"/>
                <w:color w:val="000000"/>
                <w:szCs w:val="21"/>
                <w:rPrChange w:id="58" w:author="hyx" w:date="2018-11-10T19:42:00Z">
                  <w:rPr>
                    <w:ins w:id="59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60" w:author="hyx" w:date="2018-11-10T19:46:00Z">
              <w:r>
                <w:t>CXM1064081300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00FEF288" w14:textId="77777777" w:rsidR="00E05981" w:rsidRPr="00C365F4" w:rsidRDefault="00E05981" w:rsidP="00846241">
            <w:pPr>
              <w:rPr>
                <w:ins w:id="61" w:author="hyx" w:date="2018-11-10T19:19:00Z"/>
                <w:rFonts w:cs="Helvetica Neue"/>
                <w:color w:val="000000"/>
                <w:szCs w:val="21"/>
                <w:rPrChange w:id="62" w:author="hyx" w:date="2018-11-10T19:42:00Z">
                  <w:rPr>
                    <w:ins w:id="63" w:author="hyx" w:date="2018-11-10T19:19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64" w:author="hyx" w:date="2018-11-10T19:46:00Z">
              <w:r>
                <w:t>1227442409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4FAB00C1" w14:textId="77777777" w:rsidR="00E05981" w:rsidRPr="00C365F4" w:rsidRDefault="00E05981" w:rsidP="00846241">
            <w:pPr>
              <w:rPr>
                <w:szCs w:val="21"/>
                <w:rPrChange w:id="65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cs="Helvetica Neue"/>
                <w:color w:val="000000"/>
                <w:szCs w:val="21"/>
                <w:rPrChange w:id="66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弘毅</w:t>
            </w:r>
            <w:r>
              <w:rPr>
                <w:rFonts w:cs="Helvetica Neue"/>
                <w:color w:val="000000"/>
                <w:szCs w:val="21"/>
                <w:rPrChange w:id="67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2-206</w:t>
            </w:r>
          </w:p>
        </w:tc>
      </w:tr>
      <w:tr w:rsidR="00E05981" w14:paraId="708B2102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7AC1E90C" w14:textId="77777777" w:rsidR="00E05981" w:rsidRPr="00C365F4" w:rsidRDefault="00E05981" w:rsidP="00846241">
            <w:pPr>
              <w:rPr>
                <w:color w:val="000000"/>
                <w:szCs w:val="21"/>
                <w:rPrChange w:id="68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7C16675E" w14:textId="77777777" w:rsidR="00E05981" w:rsidRDefault="00E05981" w:rsidP="00846241">
            <w:pPr>
              <w:rPr>
                <w:ins w:id="69" w:author="hyx" w:date="2018-11-10T19:43:00Z"/>
                <w:rFonts w:cs="Times New Roman"/>
                <w:szCs w:val="21"/>
              </w:rPr>
            </w:pPr>
            <w:ins w:id="70" w:author="hyx" w:date="2018-11-10T19:44:00Z">
              <w:r>
                <w:rPr>
                  <w:rFonts w:cs="Helvetica Neue"/>
                  <w:color w:val="000000"/>
                  <w:szCs w:val="21"/>
                </w:rPr>
                <w:t>17376503405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028884A7" w14:textId="77777777" w:rsidR="00E05981" w:rsidRPr="00C365F4" w:rsidRDefault="00E05981" w:rsidP="00846241">
            <w:pPr>
              <w:rPr>
                <w:ins w:id="71" w:author="hyx" w:date="2018-11-10T19:40:00Z"/>
                <w:rFonts w:cs="Times New Roman"/>
                <w:szCs w:val="21"/>
                <w:rPrChange w:id="72" w:author="hyx" w:date="2018-11-10T19:42:00Z">
                  <w:rPr>
                    <w:ins w:id="73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74" w:author="hyx" w:date="2018-11-10T19:40:00Z">
              <w:r>
                <w:rPr>
                  <w:rFonts w:cs="Times New Roman"/>
                  <w:szCs w:val="21"/>
                  <w:rPrChange w:id="75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31601241</w:t>
              </w:r>
            </w:ins>
          </w:p>
          <w:p w14:paraId="4A55A5C0" w14:textId="77777777" w:rsidR="00E05981" w:rsidRPr="00C365F4" w:rsidRDefault="00E05981" w:rsidP="00846241">
            <w:pPr>
              <w:rPr>
                <w:ins w:id="76" w:author="hyx" w:date="2018-11-10T19:18:00Z"/>
                <w:rFonts w:cs="Helvetica Neue"/>
                <w:color w:val="000000"/>
                <w:szCs w:val="21"/>
                <w:rPrChange w:id="77" w:author="hyx" w:date="2018-11-10T19:42:00Z">
                  <w:rPr>
                    <w:ins w:id="78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79" w:author="hyx" w:date="2018-11-10T19:40:00Z">
              <w:r>
                <w:rPr>
                  <w:rFonts w:cs="Times New Roman"/>
                  <w:szCs w:val="21"/>
                  <w:rPrChange w:id="80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52C4A199" w14:textId="77777777" w:rsidR="00E05981" w:rsidRPr="00C365F4" w:rsidRDefault="00E05981" w:rsidP="00846241">
            <w:pPr>
              <w:rPr>
                <w:ins w:id="81" w:author="hyx" w:date="2018-11-10T19:18:00Z"/>
                <w:rFonts w:cs="Helvetica Neue"/>
                <w:color w:val="000000"/>
                <w:szCs w:val="21"/>
                <w:rPrChange w:id="82" w:author="hyx" w:date="2018-11-10T19:42:00Z">
                  <w:rPr>
                    <w:ins w:id="83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84" w:author="hyx" w:date="2018-11-10T19:46:00Z">
              <w:r>
                <w:t>chenjunren6745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5C785C2C" w14:textId="77777777" w:rsidR="00E05981" w:rsidRPr="00C365F4" w:rsidRDefault="00E05981" w:rsidP="00846241">
            <w:pPr>
              <w:rPr>
                <w:ins w:id="85" w:author="hyx" w:date="2018-11-10T19:19:00Z"/>
                <w:rFonts w:cs="Helvetica Neue"/>
                <w:color w:val="000000"/>
                <w:szCs w:val="21"/>
                <w:rPrChange w:id="86" w:author="hyx" w:date="2018-11-10T19:42:00Z">
                  <w:rPr>
                    <w:ins w:id="87" w:author="hyx" w:date="2018-11-10T19:19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88" w:author="hyx" w:date="2018-11-10T19:46:00Z">
              <w:r>
                <w:t>374955336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1074EBEA" w14:textId="77777777" w:rsidR="00E05981" w:rsidRPr="00C365F4" w:rsidRDefault="00E05981" w:rsidP="00846241">
            <w:pPr>
              <w:rPr>
                <w:szCs w:val="21"/>
                <w:rPrChange w:id="89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cs="Helvetica Neue"/>
                <w:color w:val="000000"/>
                <w:szCs w:val="21"/>
                <w:rPrChange w:id="90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弘毅</w:t>
            </w:r>
            <w:r>
              <w:rPr>
                <w:rFonts w:cs="Helvetica Neue"/>
                <w:color w:val="000000"/>
                <w:szCs w:val="21"/>
                <w:rPrChange w:id="91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2-209</w:t>
            </w:r>
          </w:p>
        </w:tc>
      </w:tr>
      <w:tr w:rsidR="00E05981" w14:paraId="4CB3D63C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247E41FD" w14:textId="77777777" w:rsidR="00E05981" w:rsidRPr="00C365F4" w:rsidRDefault="00E05981" w:rsidP="00846241">
            <w:pPr>
              <w:rPr>
                <w:color w:val="000000"/>
                <w:szCs w:val="21"/>
                <w:rPrChange w:id="92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1AB64EEB" w14:textId="77777777" w:rsidR="00E05981" w:rsidRDefault="00E05981" w:rsidP="00846241">
            <w:pPr>
              <w:rPr>
                <w:ins w:id="93" w:author="hyx" w:date="2018-11-10T19:43:00Z"/>
                <w:rFonts w:cs="Times New Roman"/>
                <w:szCs w:val="21"/>
              </w:rPr>
            </w:pPr>
            <w:ins w:id="94" w:author="hyx" w:date="2018-11-10T19:44:00Z">
              <w:r>
                <w:rPr>
                  <w:rFonts w:hint="eastAsia"/>
                  <w:szCs w:val="21"/>
                </w:rPr>
                <w:t>13071869207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5EFE5633" w14:textId="77777777" w:rsidR="00E05981" w:rsidRPr="00C365F4" w:rsidRDefault="00E05981" w:rsidP="00846241">
            <w:pPr>
              <w:rPr>
                <w:ins w:id="95" w:author="hyx" w:date="2018-11-10T19:40:00Z"/>
                <w:rFonts w:cs="Times New Roman"/>
                <w:szCs w:val="21"/>
                <w:rPrChange w:id="96" w:author="hyx" w:date="2018-11-10T19:42:00Z">
                  <w:rPr>
                    <w:ins w:id="97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98" w:author="hyx" w:date="2018-11-10T19:40:00Z">
              <w:r>
                <w:rPr>
                  <w:rFonts w:cs="Times New Roman"/>
                  <w:szCs w:val="21"/>
                  <w:rPrChange w:id="99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31602227</w:t>
              </w:r>
            </w:ins>
          </w:p>
          <w:p w14:paraId="5E3DD1A5" w14:textId="77777777" w:rsidR="00E05981" w:rsidRPr="00C365F4" w:rsidRDefault="00E05981" w:rsidP="00846241">
            <w:pPr>
              <w:rPr>
                <w:ins w:id="100" w:author="hyx" w:date="2018-11-10T19:18:00Z"/>
                <w:szCs w:val="21"/>
                <w:rPrChange w:id="101" w:author="hyx" w:date="2018-11-10T19:42:00Z">
                  <w:rPr>
                    <w:ins w:id="102" w:author="hyx" w:date="2018-11-10T19:18:00Z"/>
                    <w:sz w:val="22"/>
                  </w:rPr>
                </w:rPrChange>
              </w:rPr>
            </w:pPr>
            <w:ins w:id="103" w:author="hyx" w:date="2018-11-10T19:40:00Z">
              <w:r>
                <w:rPr>
                  <w:rFonts w:cs="Times New Roman"/>
                  <w:szCs w:val="21"/>
                  <w:rPrChange w:id="104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04A08F18" w14:textId="77777777" w:rsidR="00E05981" w:rsidRPr="00C365F4" w:rsidRDefault="00E05981" w:rsidP="00846241">
            <w:pPr>
              <w:rPr>
                <w:ins w:id="105" w:author="hyx" w:date="2018-11-10T19:18:00Z"/>
                <w:szCs w:val="21"/>
                <w:rPrChange w:id="106" w:author="hyx" w:date="2018-11-10T19:42:00Z">
                  <w:rPr>
                    <w:ins w:id="107" w:author="hyx" w:date="2018-11-10T19:18:00Z"/>
                    <w:sz w:val="22"/>
                  </w:rPr>
                </w:rPrChange>
              </w:rPr>
            </w:pPr>
            <w:ins w:id="108" w:author="hyx" w:date="2018-11-10T19:46:00Z">
              <w:r>
                <w:t>c96s1m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1E9E51A1" w14:textId="77777777" w:rsidR="00E05981" w:rsidRPr="00C365F4" w:rsidRDefault="00E05981" w:rsidP="00846241">
            <w:pPr>
              <w:rPr>
                <w:ins w:id="109" w:author="hyx" w:date="2018-11-10T19:19:00Z"/>
                <w:szCs w:val="21"/>
                <w:rPrChange w:id="110" w:author="hyx" w:date="2018-11-10T19:42:00Z">
                  <w:rPr>
                    <w:ins w:id="111" w:author="hyx" w:date="2018-11-10T19:19:00Z"/>
                    <w:sz w:val="22"/>
                  </w:rPr>
                </w:rPrChange>
              </w:rPr>
            </w:pPr>
            <w:ins w:id="112" w:author="hyx" w:date="2018-11-10T19:46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3AAE5306" w14:textId="77777777" w:rsidR="00E05981" w:rsidRPr="00C365F4" w:rsidRDefault="00E05981" w:rsidP="00846241">
            <w:pPr>
              <w:rPr>
                <w:szCs w:val="21"/>
                <w:rPrChange w:id="113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hint="eastAsia"/>
                <w:szCs w:val="21"/>
                <w:rPrChange w:id="114" w:author="hyx" w:date="2018-11-10T19:42:00Z">
                  <w:rPr>
                    <w:rFonts w:asciiTheme="minorEastAsia" w:hAnsiTheme="minorEastAsia" w:hint="eastAsia"/>
                    <w:sz w:val="22"/>
                  </w:rPr>
                </w:rPrChange>
              </w:rPr>
              <w:t>弘毅</w:t>
            </w:r>
            <w:r>
              <w:rPr>
                <w:szCs w:val="21"/>
                <w:rPrChange w:id="115" w:author="hyx" w:date="2018-11-10T19:42:00Z">
                  <w:rPr>
                    <w:rFonts w:asciiTheme="minorEastAsia" w:hAnsiTheme="minorEastAsia"/>
                    <w:sz w:val="22"/>
                  </w:rPr>
                </w:rPrChange>
              </w:rPr>
              <w:t>1-124</w:t>
            </w:r>
          </w:p>
        </w:tc>
      </w:tr>
      <w:tr w:rsidR="00E05981" w14:paraId="109213BB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2A2E9975" w14:textId="77777777" w:rsidR="00E05981" w:rsidRPr="00C365F4" w:rsidRDefault="00E05981" w:rsidP="00846241">
            <w:pPr>
              <w:rPr>
                <w:color w:val="000000"/>
                <w:szCs w:val="21"/>
                <w:rPrChange w:id="116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58C1F94A" w14:textId="77777777" w:rsidR="00E05981" w:rsidRDefault="00E05981" w:rsidP="00846241">
            <w:pPr>
              <w:rPr>
                <w:ins w:id="117" w:author="hyx" w:date="2018-11-10T19:43:00Z"/>
                <w:rFonts w:cs="Times New Roman"/>
                <w:szCs w:val="21"/>
              </w:rPr>
            </w:pPr>
            <w:ins w:id="118" w:author="hyx" w:date="2018-11-10T19:44:00Z">
              <w:r>
                <w:rPr>
                  <w:rFonts w:cs="Helvetica Neue"/>
                  <w:color w:val="000000"/>
                  <w:szCs w:val="21"/>
                </w:rPr>
                <w:t>17306413358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24857948" w14:textId="77777777" w:rsidR="00E05981" w:rsidRPr="00C365F4" w:rsidRDefault="00E05981" w:rsidP="00846241">
            <w:pPr>
              <w:rPr>
                <w:ins w:id="119" w:author="hyx" w:date="2018-11-10T19:40:00Z"/>
                <w:rFonts w:cs="Times New Roman"/>
                <w:szCs w:val="21"/>
                <w:rPrChange w:id="120" w:author="hyx" w:date="2018-11-10T19:42:00Z">
                  <w:rPr>
                    <w:ins w:id="121" w:author="hyx" w:date="2018-11-10T19:40:00Z"/>
                    <w:rFonts w:ascii="Times New Roman" w:hAnsi="Times New Roman" w:cs="Times New Roman"/>
                    <w:szCs w:val="24"/>
                  </w:rPr>
                </w:rPrChange>
              </w:rPr>
            </w:pPr>
            <w:ins w:id="122" w:author="hyx" w:date="2018-11-10T19:40:00Z">
              <w:r>
                <w:rPr>
                  <w:rFonts w:cs="Times New Roman"/>
                  <w:szCs w:val="21"/>
                  <w:rPrChange w:id="123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31504251</w:t>
              </w:r>
            </w:ins>
          </w:p>
          <w:p w14:paraId="2F8A7A20" w14:textId="77777777" w:rsidR="00E05981" w:rsidRPr="00C365F4" w:rsidRDefault="00E05981" w:rsidP="00846241">
            <w:pPr>
              <w:rPr>
                <w:ins w:id="124" w:author="hyx" w:date="2018-11-10T19:18:00Z"/>
                <w:rFonts w:cs="Helvetica Neue"/>
                <w:color w:val="000000"/>
                <w:szCs w:val="21"/>
                <w:rPrChange w:id="125" w:author="hyx" w:date="2018-11-10T19:42:00Z">
                  <w:rPr>
                    <w:ins w:id="126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127" w:author="hyx" w:date="2018-11-10T19:40:00Z">
              <w:r>
                <w:rPr>
                  <w:rFonts w:cs="Times New Roman"/>
                  <w:szCs w:val="21"/>
                  <w:rPrChange w:id="128" w:author="hyx" w:date="2018-11-10T19:42:00Z">
                    <w:rPr>
                      <w:rFonts w:ascii="Times New Roman" w:hAnsi="Times New Roman" w:cs="Times New Roman"/>
                      <w:szCs w:val="24"/>
                    </w:rPr>
                  </w:rPrChange>
                </w:rPr>
                <w:t>@stu.zucc.edu.cn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6E7BF597" w14:textId="77777777" w:rsidR="00E05981" w:rsidRPr="00C365F4" w:rsidRDefault="00E05981" w:rsidP="00846241">
            <w:pPr>
              <w:rPr>
                <w:ins w:id="129" w:author="hyx" w:date="2018-11-10T19:18:00Z"/>
                <w:rFonts w:cs="Helvetica Neue"/>
                <w:color w:val="000000"/>
                <w:szCs w:val="21"/>
                <w:rPrChange w:id="130" w:author="hyx" w:date="2018-11-10T19:42:00Z">
                  <w:rPr>
                    <w:ins w:id="131" w:author="hyx" w:date="2018-11-10T19:18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132" w:author="hyx" w:date="2018-11-10T19:45:00Z">
              <w:r>
                <w:t>di62289</w:t>
              </w:r>
            </w:ins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24898523" w14:textId="77777777" w:rsidR="00E05981" w:rsidRPr="00C365F4" w:rsidRDefault="00E05981" w:rsidP="00846241">
            <w:pPr>
              <w:rPr>
                <w:ins w:id="133" w:author="hyx" w:date="2018-11-10T19:19:00Z"/>
                <w:rFonts w:cs="Helvetica Neue"/>
                <w:color w:val="000000"/>
                <w:szCs w:val="21"/>
                <w:rPrChange w:id="134" w:author="hyx" w:date="2018-11-10T19:42:00Z">
                  <w:rPr>
                    <w:ins w:id="135" w:author="hyx" w:date="2018-11-10T19:19:00Z"/>
                    <w:rFonts w:cs="Helvetica Neue"/>
                    <w:color w:val="000000"/>
                    <w:sz w:val="22"/>
                    <w:szCs w:val="26"/>
                  </w:rPr>
                </w:rPrChange>
              </w:rPr>
            </w:pPr>
            <w:ins w:id="136" w:author="hyx" w:date="2018-11-10T19:45:00Z">
              <w:r>
                <w:t>935162289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4AC55D1E" w14:textId="77777777" w:rsidR="00E05981" w:rsidRPr="00C365F4" w:rsidRDefault="00E05981" w:rsidP="00846241">
            <w:pPr>
              <w:rPr>
                <w:szCs w:val="21"/>
                <w:rPrChange w:id="137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cs="Helvetica Neue"/>
                <w:color w:val="000000"/>
                <w:szCs w:val="21"/>
                <w:rPrChange w:id="138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求真</w:t>
            </w:r>
            <w:r>
              <w:rPr>
                <w:rFonts w:cs="Helvetica Neue"/>
                <w:color w:val="000000"/>
                <w:szCs w:val="21"/>
                <w:rPrChange w:id="139" w:author="hyx" w:date="2018-11-10T19:42:00Z">
                  <w:rPr>
                    <w:rFonts w:asciiTheme="minorEastAsia" w:hAnsiTheme="minorEastAsia" w:cs="Helvetica Neue"/>
                    <w:color w:val="000000"/>
                    <w:sz w:val="22"/>
                    <w:szCs w:val="26"/>
                  </w:rPr>
                </w:rPrChange>
              </w:rPr>
              <w:t>1-125</w:t>
            </w:r>
          </w:p>
        </w:tc>
      </w:tr>
      <w:tr w:rsidR="00E05981" w14:paraId="78429817" w14:textId="77777777" w:rsidTr="00846241">
        <w:trPr>
          <w:trHeight w:val="645"/>
        </w:trPr>
        <w:tc>
          <w:tcPr>
            <w:tcW w:w="1262" w:type="dxa"/>
            <w:shd w:val="clear" w:color="auto" w:fill="FFFFFF" w:themeFill="background1"/>
            <w:noWrap/>
          </w:tcPr>
          <w:p w14:paraId="4F0B9984" w14:textId="77777777" w:rsidR="00E05981" w:rsidRPr="00C365F4" w:rsidRDefault="00E05981" w:rsidP="00846241">
            <w:pPr>
              <w:rPr>
                <w:color w:val="000000"/>
                <w:szCs w:val="21"/>
                <w:rPrChange w:id="140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color w:val="000000"/>
                <w:szCs w:val="21"/>
                <w:rPrChange w:id="141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</w:t>
            </w:r>
            <w:proofErr w:type="gramStart"/>
            <w:r>
              <w:rPr>
                <w:rFonts w:hint="eastAsia"/>
                <w:color w:val="000000"/>
                <w:szCs w:val="21"/>
                <w:rPrChange w:id="142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枨</w:t>
            </w:r>
            <w:proofErr w:type="gramEnd"/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0B0D39B8" w14:textId="77777777" w:rsidR="00E05981" w:rsidRDefault="00E05981" w:rsidP="00846241">
            <w:pPr>
              <w:rPr>
                <w:ins w:id="143" w:author="hyx" w:date="2018-11-10T19:43:00Z"/>
                <w:szCs w:val="21"/>
              </w:rPr>
            </w:pPr>
            <w:ins w:id="144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156BF661" w14:textId="77777777" w:rsidR="00E05981" w:rsidRPr="00C365F4" w:rsidRDefault="00E05981" w:rsidP="00846241">
            <w:pPr>
              <w:rPr>
                <w:ins w:id="145" w:author="hyx" w:date="2018-11-10T19:20:00Z"/>
                <w:szCs w:val="21"/>
                <w:rPrChange w:id="146" w:author="hyx" w:date="2018-11-10T19:42:00Z">
                  <w:rPr>
                    <w:ins w:id="147" w:author="hyx" w:date="2018-11-10T19:20:00Z"/>
                    <w:sz w:val="20"/>
                    <w:szCs w:val="20"/>
                  </w:rPr>
                </w:rPrChange>
              </w:rPr>
            </w:pPr>
            <w:proofErr w:type="spellStart"/>
            <w:ins w:id="148" w:author="hyx" w:date="2018-11-10T19:20:00Z">
              <w:r>
                <w:rPr>
                  <w:szCs w:val="21"/>
                  <w:rPrChange w:id="149" w:author="hyx" w:date="2018-11-10T19:42:00Z">
                    <w:rPr>
                      <w:sz w:val="20"/>
                      <w:szCs w:val="20"/>
                    </w:rPr>
                  </w:rPrChange>
                </w:rPr>
                <w:t>yangc</w:t>
              </w:r>
              <w:proofErr w:type="spellEnd"/>
            </w:ins>
          </w:p>
          <w:p w14:paraId="69D792FF" w14:textId="77777777" w:rsidR="00E05981" w:rsidRPr="00C365F4" w:rsidRDefault="00E05981" w:rsidP="00846241">
            <w:pPr>
              <w:rPr>
                <w:szCs w:val="21"/>
                <w:rPrChange w:id="150" w:author="hyx" w:date="2018-11-10T19:42:00Z">
                  <w:rPr>
                    <w:sz w:val="20"/>
                    <w:szCs w:val="20"/>
                  </w:rPr>
                </w:rPrChange>
              </w:rPr>
            </w:pPr>
            <w:ins w:id="151" w:author="hyx" w:date="2018-11-10T19:20:00Z">
              <w:r>
                <w:rPr>
                  <w:szCs w:val="21"/>
                  <w:rPrChange w:id="152" w:author="hyx" w:date="2018-11-10T19:42:00Z">
                    <w:rPr>
                      <w:sz w:val="20"/>
                      <w:szCs w:val="20"/>
                    </w:rPr>
                  </w:rPrChange>
                </w:rPr>
                <w:t>@zucc.edu.cn</w:t>
              </w:r>
            </w:ins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0E2F1D7A" w14:textId="77777777" w:rsidR="00E05981" w:rsidRPr="00C365F4" w:rsidRDefault="00E05981" w:rsidP="00846241">
            <w:pPr>
              <w:rPr>
                <w:ins w:id="153" w:author="hyx" w:date="2018-11-10T19:18:00Z"/>
                <w:szCs w:val="21"/>
                <w:rPrChange w:id="154" w:author="hyx" w:date="2018-11-10T19:42:00Z">
                  <w:rPr>
                    <w:ins w:id="155" w:author="hyx" w:date="2018-11-10T19:18:00Z"/>
                    <w:sz w:val="20"/>
                    <w:szCs w:val="20"/>
                  </w:rPr>
                </w:rPrChange>
              </w:rPr>
            </w:pPr>
            <w:proofErr w:type="spellStart"/>
            <w:ins w:id="156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  <w:proofErr w:type="spellEnd"/>
          </w:p>
        </w:tc>
        <w:tc>
          <w:tcPr>
            <w:tcW w:w="1266" w:type="dxa"/>
            <w:shd w:val="clear" w:color="auto" w:fill="FFFFFF" w:themeFill="background1"/>
            <w:vAlign w:val="center"/>
          </w:tcPr>
          <w:p w14:paraId="408A86D2" w14:textId="77777777" w:rsidR="00E05981" w:rsidRPr="00C365F4" w:rsidRDefault="00E05981" w:rsidP="00846241">
            <w:pPr>
              <w:rPr>
                <w:ins w:id="157" w:author="hyx" w:date="2018-11-10T19:19:00Z"/>
                <w:szCs w:val="21"/>
                <w:rPrChange w:id="158" w:author="hyx" w:date="2018-11-10T19:42:00Z">
                  <w:rPr>
                    <w:ins w:id="159" w:author="hyx" w:date="2018-11-10T19:19:00Z"/>
                    <w:sz w:val="20"/>
                    <w:szCs w:val="20"/>
                  </w:rPr>
                </w:rPrChange>
              </w:rPr>
            </w:pPr>
            <w:ins w:id="160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1D62F44B" w14:textId="77777777" w:rsidR="00E05981" w:rsidRPr="00C365F4" w:rsidRDefault="00E05981" w:rsidP="00846241">
            <w:pPr>
              <w:rPr>
                <w:szCs w:val="21"/>
                <w:rPrChange w:id="161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hint="eastAsia"/>
                <w:szCs w:val="21"/>
                <w:rPrChange w:id="162" w:author="hyx" w:date="2018-11-10T19:42:00Z">
                  <w:rPr>
                    <w:rFonts w:asciiTheme="minorEastAsia" w:hAnsiTheme="minorEastAsia" w:hint="eastAsia"/>
                    <w:sz w:val="20"/>
                    <w:szCs w:val="20"/>
                  </w:rPr>
                </w:rPrChange>
              </w:rPr>
              <w:t>理</w:t>
            </w:r>
            <w:r>
              <w:rPr>
                <w:szCs w:val="21"/>
                <w:rPrChange w:id="163" w:author="hyx" w:date="2018-11-10T19:42:00Z">
                  <w:rPr>
                    <w:rFonts w:asciiTheme="minorEastAsia" w:hAnsiTheme="minorEastAsia"/>
                    <w:sz w:val="20"/>
                    <w:szCs w:val="20"/>
                  </w:rPr>
                </w:rPrChange>
              </w:rPr>
              <w:t>4</w:t>
            </w:r>
            <w:ins w:id="164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165" w:author="hyx" w:date="2018-11-10T19:43:00Z">
              <w:r>
                <w:rPr>
                  <w:rFonts w:hint="eastAsia"/>
                  <w:szCs w:val="21"/>
                  <w:rPrChange w:id="166" w:author="hyx" w:date="2018-11-10T19:42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delText>系主任</w:delText>
              </w:r>
              <w:r>
                <w:rPr>
                  <w:szCs w:val="21"/>
                  <w:rPrChange w:id="167" w:author="hyx" w:date="2018-11-10T19:42:00Z">
                    <w:rPr>
                      <w:rFonts w:asciiTheme="minorEastAsia" w:hAnsiTheme="minorEastAsia"/>
                      <w:sz w:val="20"/>
                      <w:szCs w:val="20"/>
                    </w:rPr>
                  </w:rPrChange>
                </w:rPr>
                <w:delText>办公室</w:delText>
              </w:r>
            </w:del>
          </w:p>
        </w:tc>
      </w:tr>
      <w:tr w:rsidR="00E05981" w14:paraId="1C2089D5" w14:textId="77777777" w:rsidTr="00846241">
        <w:trPr>
          <w:trHeight w:val="260"/>
        </w:trPr>
        <w:tc>
          <w:tcPr>
            <w:tcW w:w="1262" w:type="dxa"/>
            <w:shd w:val="clear" w:color="auto" w:fill="FFFFFF" w:themeFill="background1"/>
            <w:noWrap/>
          </w:tcPr>
          <w:p w14:paraId="2DD1A910" w14:textId="77777777" w:rsidR="00E05981" w:rsidRPr="00C365F4" w:rsidRDefault="00E05981" w:rsidP="00846241">
            <w:pPr>
              <w:rPr>
                <w:color w:val="000000"/>
                <w:szCs w:val="21"/>
                <w:rPrChange w:id="168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color w:val="000000"/>
                <w:szCs w:val="21"/>
                <w:rPrChange w:id="169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371" w:type="dxa"/>
            <w:gridSpan w:val="2"/>
            <w:shd w:val="clear" w:color="auto" w:fill="FFFFFF" w:themeFill="background1"/>
          </w:tcPr>
          <w:p w14:paraId="5F4F8448" w14:textId="77777777" w:rsidR="00E05981" w:rsidRDefault="00E05981" w:rsidP="00846241">
            <w:pPr>
              <w:rPr>
                <w:ins w:id="170" w:author="hyx" w:date="2018-11-10T19:43:00Z"/>
                <w:szCs w:val="21"/>
              </w:rPr>
            </w:pPr>
            <w:ins w:id="171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0892A436" w14:textId="77777777" w:rsidR="00E05981" w:rsidRDefault="00E05981" w:rsidP="00846241">
            <w:pPr>
              <w:rPr>
                <w:ins w:id="172" w:author="hyx" w:date="2018-11-10T19:19:00Z"/>
                <w:szCs w:val="21"/>
              </w:rPr>
            </w:pPr>
            <w:proofErr w:type="spellStart"/>
            <w:ins w:id="173" w:author="hyx" w:date="2018-11-10T19:19:00Z">
              <w:r>
                <w:rPr>
                  <w:szCs w:val="21"/>
                </w:rPr>
                <w:t>ubilabs</w:t>
              </w:r>
              <w:proofErr w:type="spellEnd"/>
            </w:ins>
          </w:p>
          <w:p w14:paraId="7CB26E3A" w14:textId="77777777" w:rsidR="00E05981" w:rsidRPr="00C365F4" w:rsidRDefault="00E05981" w:rsidP="00846241">
            <w:pPr>
              <w:rPr>
                <w:ins w:id="174" w:author="hyx" w:date="2018-11-10T19:18:00Z"/>
                <w:szCs w:val="21"/>
                <w:rPrChange w:id="175" w:author="hyx" w:date="2018-11-10T19:42:00Z">
                  <w:rPr>
                    <w:ins w:id="176" w:author="hyx" w:date="2018-11-10T19:18:00Z"/>
                    <w:sz w:val="20"/>
                    <w:szCs w:val="20"/>
                  </w:rPr>
                </w:rPrChange>
              </w:rPr>
            </w:pPr>
            <w:ins w:id="177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686" w:type="dxa"/>
            <w:shd w:val="clear" w:color="auto" w:fill="FFFFFF" w:themeFill="background1"/>
          </w:tcPr>
          <w:p w14:paraId="643B9344" w14:textId="77777777" w:rsidR="00E05981" w:rsidRPr="00C365F4" w:rsidRDefault="00E05981" w:rsidP="00846241">
            <w:pPr>
              <w:rPr>
                <w:ins w:id="178" w:author="hyx" w:date="2018-11-10T19:18:00Z"/>
                <w:szCs w:val="21"/>
                <w:rPrChange w:id="179" w:author="hyx" w:date="2018-11-10T19:42:00Z">
                  <w:rPr>
                    <w:ins w:id="180" w:author="hyx" w:date="2018-11-10T19:18:00Z"/>
                    <w:sz w:val="20"/>
                    <w:szCs w:val="20"/>
                  </w:rPr>
                </w:rPrChange>
              </w:rPr>
            </w:pPr>
            <w:proofErr w:type="spellStart"/>
            <w:ins w:id="181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  <w:proofErr w:type="spellEnd"/>
          </w:p>
        </w:tc>
        <w:tc>
          <w:tcPr>
            <w:tcW w:w="1266" w:type="dxa"/>
            <w:shd w:val="clear" w:color="auto" w:fill="FFFFFF" w:themeFill="background1"/>
          </w:tcPr>
          <w:p w14:paraId="5C8D7CA1" w14:textId="77777777" w:rsidR="00E05981" w:rsidRPr="00C365F4" w:rsidRDefault="00E05981" w:rsidP="00846241">
            <w:pPr>
              <w:rPr>
                <w:ins w:id="182" w:author="hyx" w:date="2018-11-10T19:19:00Z"/>
                <w:szCs w:val="21"/>
                <w:rPrChange w:id="183" w:author="hyx" w:date="2018-11-10T19:42:00Z">
                  <w:rPr>
                    <w:ins w:id="184" w:author="hyx" w:date="2018-11-10T19:19:00Z"/>
                    <w:sz w:val="20"/>
                    <w:szCs w:val="20"/>
                  </w:rPr>
                </w:rPrChange>
              </w:rPr>
            </w:pPr>
            <w:ins w:id="185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741" w:type="dxa"/>
            <w:shd w:val="clear" w:color="auto" w:fill="FFFFFF" w:themeFill="background1"/>
          </w:tcPr>
          <w:p w14:paraId="3AF32007" w14:textId="77777777" w:rsidR="00E05981" w:rsidRPr="00C365F4" w:rsidRDefault="00E05981" w:rsidP="00846241">
            <w:pPr>
              <w:rPr>
                <w:szCs w:val="21"/>
                <w:rPrChange w:id="186" w:author="hyx" w:date="2018-11-10T19:42:00Z">
                  <w:rPr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r>
              <w:rPr>
                <w:rFonts w:hint="eastAsia"/>
                <w:szCs w:val="21"/>
                <w:rPrChange w:id="187" w:author="hyx" w:date="2018-11-10T19:42:00Z">
                  <w:rPr>
                    <w:rFonts w:asciiTheme="minorEastAsia" w:hAnsiTheme="minorEastAsia" w:hint="eastAsia"/>
                    <w:sz w:val="20"/>
                    <w:szCs w:val="20"/>
                  </w:rPr>
                </w:rPrChange>
              </w:rPr>
              <w:t>理</w:t>
            </w:r>
            <w:r>
              <w:rPr>
                <w:szCs w:val="21"/>
                <w:rPrChange w:id="188" w:author="hyx" w:date="2018-11-10T19:42:00Z">
                  <w:rPr>
                    <w:rFonts w:asciiTheme="minorEastAsia" w:hAnsiTheme="minorEastAsia"/>
                    <w:sz w:val="20"/>
                    <w:szCs w:val="20"/>
                  </w:rPr>
                </w:rPrChange>
              </w:rPr>
              <w:t>4-501</w:t>
            </w:r>
          </w:p>
        </w:tc>
      </w:tr>
      <w:tr w:rsidR="00E05981" w14:paraId="0B1A25D5" w14:textId="77777777" w:rsidTr="00846241">
        <w:trPr>
          <w:gridAfter w:val="4"/>
          <w:wAfter w:w="4323" w:type="dxa"/>
          <w:trHeight w:val="260"/>
          <w:del w:id="189" w:author="hyx" w:date="2018-11-13T10:37:00Z"/>
        </w:trPr>
        <w:tc>
          <w:tcPr>
            <w:tcW w:w="1262" w:type="dxa"/>
            <w:shd w:val="clear" w:color="auto" w:fill="FFFFFF" w:themeFill="background1"/>
            <w:noWrap/>
          </w:tcPr>
          <w:p w14:paraId="27546954" w14:textId="77777777" w:rsidR="00E05981" w:rsidRPr="00C365F4" w:rsidRDefault="00E05981" w:rsidP="00846241">
            <w:pPr>
              <w:rPr>
                <w:del w:id="190" w:author="hyx" w:date="2018-11-13T10:37:00Z"/>
                <w:color w:val="000000"/>
                <w:szCs w:val="21"/>
                <w:rPrChange w:id="191" w:author="hyx" w:date="2018-11-10T19:42:00Z">
                  <w:rPr>
                    <w:del w:id="192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93" w:author="hyx" w:date="2018-11-13T10:37:00Z">
              <w:r>
                <w:rPr>
                  <w:rFonts w:hint="eastAsia"/>
                  <w:color w:val="000000"/>
                  <w:szCs w:val="21"/>
                  <w:rPrChange w:id="194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6C5970CA" w14:textId="77777777" w:rsidR="00E05981" w:rsidRPr="00893F57" w:rsidRDefault="00E05981" w:rsidP="00846241">
            <w:pPr>
              <w:rPr>
                <w:del w:id="195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14:paraId="3E48D4D8" w14:textId="77777777" w:rsidR="00E05981" w:rsidRPr="00C365F4" w:rsidRDefault="00E05981" w:rsidP="00846241">
            <w:pPr>
              <w:rPr>
                <w:del w:id="196" w:author="hyx" w:date="2018-11-13T10:37:00Z"/>
                <w:szCs w:val="21"/>
                <w:rPrChange w:id="197" w:author="hyx" w:date="2018-11-10T19:42:00Z">
                  <w:rPr>
                    <w:del w:id="198" w:author="hyx" w:date="2018-11-13T10:37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del w:id="199" w:author="hyx" w:date="2018-11-13T10:37:00Z">
              <w:r>
                <w:rPr>
                  <w:rFonts w:hint="eastAsia"/>
                  <w:szCs w:val="21"/>
                  <w:rPrChange w:id="200" w:author="hyx" w:date="2018-11-10T19:42:00Z">
                    <w:rPr>
                      <w:rFonts w:hint="eastAsia"/>
                    </w:rPr>
                  </w:rPrChange>
                </w:rPr>
                <w:delText>弘毅</w:delText>
              </w:r>
              <w:r>
                <w:rPr>
                  <w:szCs w:val="21"/>
                  <w:rPrChange w:id="201" w:author="hyx" w:date="2018-11-10T19:42:00Z">
                    <w:rPr/>
                  </w:rPrChange>
                </w:rPr>
                <w:delText>1-610</w:delText>
              </w:r>
            </w:del>
          </w:p>
        </w:tc>
      </w:tr>
      <w:tr w:rsidR="00E05981" w14:paraId="13E6F180" w14:textId="77777777" w:rsidTr="00846241">
        <w:trPr>
          <w:gridAfter w:val="4"/>
          <w:wAfter w:w="4323" w:type="dxa"/>
          <w:trHeight w:val="260"/>
          <w:del w:id="202" w:author="hyx" w:date="2018-11-13T10:37:00Z"/>
        </w:trPr>
        <w:tc>
          <w:tcPr>
            <w:tcW w:w="1262" w:type="dxa"/>
            <w:shd w:val="clear" w:color="auto" w:fill="FFFFFF" w:themeFill="background1"/>
            <w:noWrap/>
          </w:tcPr>
          <w:p w14:paraId="052A1B2C" w14:textId="77777777" w:rsidR="00E05981" w:rsidRPr="00C365F4" w:rsidRDefault="00E05981" w:rsidP="00846241">
            <w:pPr>
              <w:rPr>
                <w:del w:id="203" w:author="hyx" w:date="2018-11-13T10:37:00Z"/>
                <w:color w:val="000000"/>
                <w:szCs w:val="21"/>
                <w:rPrChange w:id="204" w:author="hyx" w:date="2018-11-10T19:42:00Z">
                  <w:rPr>
                    <w:del w:id="205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206" w:author="hyx" w:date="2018-11-13T10:37:00Z">
              <w:r>
                <w:rPr>
                  <w:rFonts w:hint="eastAsia"/>
                  <w:color w:val="000000"/>
                  <w:szCs w:val="21"/>
                  <w:rPrChange w:id="207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1896" w:type="dxa"/>
            <w:gridSpan w:val="3"/>
            <w:shd w:val="clear" w:color="auto" w:fill="FFFFFF" w:themeFill="background1"/>
          </w:tcPr>
          <w:p w14:paraId="3B6122B4" w14:textId="77777777" w:rsidR="00E05981" w:rsidRPr="00893F57" w:rsidRDefault="00E05981" w:rsidP="00846241">
            <w:pPr>
              <w:rPr>
                <w:del w:id="208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14:paraId="187D2451" w14:textId="77777777" w:rsidR="00E05981" w:rsidRPr="00C365F4" w:rsidRDefault="00E05981" w:rsidP="00846241">
            <w:pPr>
              <w:rPr>
                <w:del w:id="209" w:author="hyx" w:date="2018-11-13T10:37:00Z"/>
                <w:szCs w:val="21"/>
                <w:rPrChange w:id="210" w:author="hyx" w:date="2018-11-10T19:42:00Z">
                  <w:rPr>
                    <w:del w:id="211" w:author="hyx" w:date="2018-11-13T10:37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del w:id="212" w:author="hyx" w:date="2018-11-13T10:37:00Z">
              <w:r>
                <w:rPr>
                  <w:rFonts w:hint="eastAsia"/>
                  <w:szCs w:val="21"/>
                  <w:rPrChange w:id="213" w:author="hyx" w:date="2018-11-10T19:42:00Z">
                    <w:rPr>
                      <w:rFonts w:hint="eastAsia"/>
                    </w:rPr>
                  </w:rPrChange>
                </w:rPr>
                <w:delText>问源</w:delText>
              </w:r>
              <w:r>
                <w:rPr>
                  <w:szCs w:val="21"/>
                  <w:rPrChange w:id="214" w:author="hyx" w:date="2018-11-10T19:42:00Z">
                    <w:rPr/>
                  </w:rPrChange>
                </w:rPr>
                <w:delText>1-636</w:delText>
              </w:r>
            </w:del>
          </w:p>
        </w:tc>
      </w:tr>
      <w:tr w:rsidR="00E05981" w14:paraId="33D4DBF5" w14:textId="77777777" w:rsidTr="00846241">
        <w:trPr>
          <w:gridAfter w:val="7"/>
          <w:wAfter w:w="6219" w:type="dxa"/>
          <w:trHeight w:val="260"/>
          <w:del w:id="215" w:author="hyx" w:date="2018-11-13T10:37:00Z"/>
        </w:trPr>
        <w:tc>
          <w:tcPr>
            <w:tcW w:w="1262" w:type="dxa"/>
            <w:shd w:val="clear" w:color="auto" w:fill="FFFFFF" w:themeFill="background1"/>
            <w:noWrap/>
          </w:tcPr>
          <w:p w14:paraId="1DCB6636" w14:textId="77777777" w:rsidR="00E05981" w:rsidRPr="00C365F4" w:rsidRDefault="00E05981" w:rsidP="00846241">
            <w:pPr>
              <w:rPr>
                <w:del w:id="216" w:author="hyx" w:date="2018-11-13T10:37:00Z"/>
                <w:color w:val="000000"/>
                <w:szCs w:val="21"/>
                <w:rPrChange w:id="217" w:author="hyx" w:date="2018-11-10T19:42:00Z">
                  <w:rPr>
                    <w:del w:id="218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219" w:author="hyx" w:date="2018-11-13T10:37:00Z">
              <w:r>
                <w:rPr>
                  <w:rFonts w:hint="eastAsia"/>
                  <w:color w:val="000000"/>
                  <w:szCs w:val="21"/>
                  <w:rPrChange w:id="220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741" w:type="dxa"/>
            <w:shd w:val="clear" w:color="auto" w:fill="FFFFFF" w:themeFill="background1"/>
          </w:tcPr>
          <w:p w14:paraId="1F1CEDA0" w14:textId="77777777" w:rsidR="00E05981" w:rsidRPr="00C365F4" w:rsidRDefault="00E05981" w:rsidP="00846241">
            <w:pPr>
              <w:rPr>
                <w:del w:id="221" w:author="hyx" w:date="2018-11-13T10:37:00Z"/>
                <w:szCs w:val="21"/>
                <w:rPrChange w:id="222" w:author="hyx" w:date="2018-11-10T19:42:00Z">
                  <w:rPr>
                    <w:del w:id="223" w:author="hyx" w:date="2018-11-13T10:37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</w:pPr>
            <w:del w:id="224" w:author="hyx" w:date="2018-11-13T10:37:00Z">
              <w:r>
                <w:rPr>
                  <w:rFonts w:cs="Helvetica Neue" w:hint="eastAsia"/>
                  <w:color w:val="000000"/>
                  <w:szCs w:val="21"/>
                  <w:rPrChange w:id="225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cs="Helvetica Neue"/>
                  <w:color w:val="000000"/>
                  <w:szCs w:val="21"/>
                  <w:rPrChange w:id="226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  <w:bookmarkEnd w:id="16"/>
    </w:tbl>
    <w:p w14:paraId="08070EC3" w14:textId="77777777" w:rsidR="00E05981" w:rsidRDefault="00E05981" w:rsidP="00E05981"/>
    <w:p w14:paraId="11CE10A1" w14:textId="77777777" w:rsidR="00E05981" w:rsidRDefault="00E05981" w:rsidP="00E05981"/>
    <w:p w14:paraId="2960B666" w14:textId="77777777" w:rsidR="00E05981" w:rsidRDefault="00E05981" w:rsidP="00E05981"/>
    <w:p w14:paraId="7E422C96" w14:textId="77777777" w:rsidR="00E05981" w:rsidRDefault="00E05981" w:rsidP="00E05981"/>
    <w:p w14:paraId="4BB565E9" w14:textId="77777777" w:rsidR="00E05981" w:rsidRDefault="00E05981" w:rsidP="00E05981">
      <w:pPr>
        <w:pStyle w:val="a0"/>
      </w:pPr>
      <w:bookmarkStart w:id="227" w:name="_Toc530709130"/>
      <w:bookmarkStart w:id="228" w:name="_Toc535278161"/>
      <w:r>
        <w:t>对外沟通形式</w:t>
      </w:r>
      <w:bookmarkEnd w:id="227"/>
      <w:bookmarkEnd w:id="228"/>
    </w:p>
    <w:p w14:paraId="09137962" w14:textId="77777777" w:rsidR="00E05981" w:rsidRDefault="00E05981" w:rsidP="00E05981">
      <w:pPr>
        <w:pStyle w:val="a1"/>
        <w:tabs>
          <w:tab w:val="clear" w:pos="360"/>
        </w:tabs>
      </w:pPr>
      <w:bookmarkStart w:id="229" w:name="_Toc530709131"/>
      <w:bookmarkStart w:id="230" w:name="_Toc535278162"/>
      <w:r>
        <w:t>正式沟通计划</w:t>
      </w:r>
      <w:bookmarkEnd w:id="229"/>
      <w:bookmarkEnd w:id="23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E05981" w14:paraId="72F93494" w14:textId="77777777" w:rsidTr="00846241">
        <w:tc>
          <w:tcPr>
            <w:tcW w:w="1363" w:type="dxa"/>
            <w:shd w:val="clear" w:color="auto" w:fill="B4C6E7" w:themeFill="accent1" w:themeFillTint="66"/>
          </w:tcPr>
          <w:p w14:paraId="4B2460FE" w14:textId="77777777" w:rsidR="00E05981" w:rsidRDefault="00E05981" w:rsidP="00846241">
            <w:pPr>
              <w:widowControl w:val="0"/>
              <w:jc w:val="both"/>
              <w:rPr>
                <w:b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14:paraId="4DA9D98C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4C6E7" w:themeFill="accent1" w:themeFillTint="66"/>
          </w:tcPr>
          <w:p w14:paraId="080BB19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43A7DC1F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19B45FF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4C6E7" w:themeFill="accent1" w:themeFillTint="66"/>
          </w:tcPr>
          <w:p w14:paraId="37D1496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E05981" w14:paraId="00EED8BE" w14:textId="77777777" w:rsidTr="00846241">
        <w:tc>
          <w:tcPr>
            <w:tcW w:w="1363" w:type="dxa"/>
          </w:tcPr>
          <w:p w14:paraId="5D62F4E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周</w:t>
            </w:r>
            <w:proofErr w:type="gramStart"/>
            <w:r>
              <w:rPr>
                <w:rFonts w:hint="eastAsia"/>
                <w:sz w:val="18"/>
              </w:rPr>
              <w:t>常会议</w:t>
            </w:r>
            <w:proofErr w:type="gramEnd"/>
          </w:p>
        </w:tc>
        <w:tc>
          <w:tcPr>
            <w:tcW w:w="1386" w:type="dxa"/>
          </w:tcPr>
          <w:p w14:paraId="3859DB0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6A3422E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理四</w:t>
            </w:r>
            <w:proofErr w:type="gramStart"/>
            <w:r>
              <w:rPr>
                <w:rFonts w:hint="eastAsia"/>
                <w:sz w:val="18"/>
              </w:rPr>
              <w:t>4</w:t>
            </w:r>
            <w:proofErr w:type="gramEnd"/>
            <w:r>
              <w:rPr>
                <w:rFonts w:hint="eastAsia"/>
                <w:sz w:val="18"/>
              </w:rPr>
              <w:t>楼东北角</w:t>
            </w:r>
          </w:p>
        </w:tc>
        <w:tc>
          <w:tcPr>
            <w:tcW w:w="1427" w:type="dxa"/>
          </w:tcPr>
          <w:p w14:paraId="6D2B30A9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周四下午课后</w:t>
            </w:r>
          </w:p>
        </w:tc>
        <w:tc>
          <w:tcPr>
            <w:tcW w:w="1364" w:type="dxa"/>
          </w:tcPr>
          <w:p w14:paraId="2CF6A73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0D792746" w14:textId="77777777" w:rsidR="00E05981" w:rsidRDefault="00E05981" w:rsidP="008462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会议纪要</w:t>
            </w:r>
          </w:p>
          <w:p w14:paraId="7BE4507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/录音文件</w:t>
            </w:r>
          </w:p>
        </w:tc>
      </w:tr>
      <w:tr w:rsidR="00E05981" w14:paraId="738C71DF" w14:textId="77777777" w:rsidTr="00846241">
        <w:tc>
          <w:tcPr>
            <w:tcW w:w="1363" w:type="dxa"/>
          </w:tcPr>
          <w:p w14:paraId="65FDB4D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lastRenderedPageBreak/>
              <w:t>日常进度报告</w:t>
            </w:r>
          </w:p>
        </w:tc>
        <w:tc>
          <w:tcPr>
            <w:tcW w:w="1386" w:type="dxa"/>
          </w:tcPr>
          <w:p w14:paraId="510F37FB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QQ群报告</w:t>
            </w:r>
          </w:p>
        </w:tc>
        <w:tc>
          <w:tcPr>
            <w:tcW w:w="1439" w:type="dxa"/>
          </w:tcPr>
          <w:p w14:paraId="4FE36D0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网络</w:t>
            </w:r>
          </w:p>
        </w:tc>
        <w:tc>
          <w:tcPr>
            <w:tcW w:w="1427" w:type="dxa"/>
          </w:tcPr>
          <w:p w14:paraId="62D98A84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每天2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:0</w:t>
            </w:r>
            <w:r>
              <w:rPr>
                <w:sz w:val="18"/>
              </w:rPr>
              <w:t>0</w:t>
            </w:r>
          </w:p>
        </w:tc>
        <w:tc>
          <w:tcPr>
            <w:tcW w:w="1364" w:type="dxa"/>
          </w:tcPr>
          <w:p w14:paraId="4EA3CAE9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7CAC2821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E05981" w14:paraId="4679804E" w14:textId="77777777" w:rsidTr="00846241">
        <w:tc>
          <w:tcPr>
            <w:tcW w:w="1363" w:type="dxa"/>
          </w:tcPr>
          <w:p w14:paraId="6DF969D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访谈</w:t>
            </w:r>
          </w:p>
        </w:tc>
        <w:tc>
          <w:tcPr>
            <w:tcW w:w="1386" w:type="dxa"/>
          </w:tcPr>
          <w:p w14:paraId="145DC09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6BB0FFF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根据每次的预约地点</w:t>
            </w:r>
          </w:p>
        </w:tc>
        <w:tc>
          <w:tcPr>
            <w:tcW w:w="1427" w:type="dxa"/>
          </w:tcPr>
          <w:p w14:paraId="0059AF8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根据每次的预约时间</w:t>
            </w:r>
          </w:p>
        </w:tc>
        <w:tc>
          <w:tcPr>
            <w:tcW w:w="1364" w:type="dxa"/>
          </w:tcPr>
          <w:p w14:paraId="0BAEC80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全体组员和用户代表</w:t>
            </w:r>
          </w:p>
        </w:tc>
        <w:tc>
          <w:tcPr>
            <w:tcW w:w="1317" w:type="dxa"/>
          </w:tcPr>
          <w:p w14:paraId="4B3B5D33" w14:textId="77777777" w:rsidR="00E05981" w:rsidRDefault="00E05981" w:rsidP="008462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会议纪要</w:t>
            </w:r>
          </w:p>
          <w:p w14:paraId="3F735465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  <w:sz w:val="18"/>
              </w:rPr>
              <w:t>/录音文件</w:t>
            </w:r>
          </w:p>
        </w:tc>
      </w:tr>
    </w:tbl>
    <w:p w14:paraId="3E3C1377" w14:textId="77777777" w:rsidR="00E05981" w:rsidRDefault="00E05981" w:rsidP="00E05981">
      <w:r>
        <w:tab/>
      </w:r>
    </w:p>
    <w:p w14:paraId="21C3A1FC" w14:textId="77777777" w:rsidR="00E05981" w:rsidRDefault="00E05981" w:rsidP="00E05981">
      <w:pPr>
        <w:pStyle w:val="a1"/>
        <w:tabs>
          <w:tab w:val="clear" w:pos="360"/>
        </w:tabs>
      </w:pPr>
      <w:bookmarkStart w:id="231" w:name="_Toc530709132"/>
      <w:bookmarkStart w:id="232" w:name="_Toc535278163"/>
      <w:r>
        <w:t>非正式沟通计划</w:t>
      </w:r>
      <w:bookmarkEnd w:id="231"/>
      <w:bookmarkEnd w:id="23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E05981" w14:paraId="040A5188" w14:textId="77777777" w:rsidTr="00846241">
        <w:tc>
          <w:tcPr>
            <w:tcW w:w="1363" w:type="dxa"/>
            <w:shd w:val="clear" w:color="auto" w:fill="B4C6E7" w:themeFill="accent1" w:themeFillTint="66"/>
          </w:tcPr>
          <w:p w14:paraId="692A0DA5" w14:textId="77777777" w:rsidR="00E05981" w:rsidRDefault="00E05981" w:rsidP="00846241">
            <w:pPr>
              <w:widowControl w:val="0"/>
              <w:jc w:val="both"/>
              <w:rPr>
                <w:b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14:paraId="0D5A6FA0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4C6E7" w:themeFill="accent1" w:themeFillTint="66"/>
          </w:tcPr>
          <w:p w14:paraId="61790A31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7B88D50F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4B62A9CB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4C6E7" w:themeFill="accent1" w:themeFillTint="66"/>
          </w:tcPr>
          <w:p w14:paraId="2318A8A4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E05981" w14:paraId="4F334604" w14:textId="77777777" w:rsidTr="00846241">
        <w:trPr>
          <w:del w:id="233" w:author="hyx" w:date="2018-11-02T10:12:00Z"/>
        </w:trPr>
        <w:tc>
          <w:tcPr>
            <w:tcW w:w="1363" w:type="dxa"/>
          </w:tcPr>
          <w:p w14:paraId="1AE6797E" w14:textId="77777777" w:rsidR="00E05981" w:rsidRDefault="00E05981" w:rsidP="00846241">
            <w:pPr>
              <w:widowControl w:val="0"/>
              <w:jc w:val="both"/>
              <w:rPr>
                <w:del w:id="234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35" w:author="hyx" w:date="2018-11-02T10:12:00Z">
              <w:r>
                <w:rPr>
                  <w:rFonts w:hint="eastAsia"/>
                </w:rPr>
                <w:delText>沟通计划</w:delText>
              </w:r>
            </w:del>
          </w:p>
        </w:tc>
        <w:tc>
          <w:tcPr>
            <w:tcW w:w="1386" w:type="dxa"/>
          </w:tcPr>
          <w:p w14:paraId="16CF9B43" w14:textId="77777777" w:rsidR="00E05981" w:rsidRDefault="00E05981" w:rsidP="00846241">
            <w:pPr>
              <w:widowControl w:val="0"/>
              <w:jc w:val="both"/>
              <w:rPr>
                <w:del w:id="236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37" w:author="hyx" w:date="2018-11-02T10:12:00Z">
              <w:r>
                <w:rPr>
                  <w:rFonts w:hint="eastAsia"/>
                </w:rPr>
                <w:delText>沟通方式</w:delText>
              </w:r>
            </w:del>
          </w:p>
        </w:tc>
        <w:tc>
          <w:tcPr>
            <w:tcW w:w="1439" w:type="dxa"/>
          </w:tcPr>
          <w:p w14:paraId="35840D91" w14:textId="77777777" w:rsidR="00E05981" w:rsidRDefault="00E05981" w:rsidP="00846241">
            <w:pPr>
              <w:widowControl w:val="0"/>
              <w:jc w:val="both"/>
              <w:rPr>
                <w:del w:id="238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39" w:author="hyx" w:date="2018-11-02T10:12:00Z">
              <w:r>
                <w:rPr>
                  <w:rFonts w:hint="eastAsia"/>
                </w:rPr>
                <w:delText>沟通地点</w:delText>
              </w:r>
            </w:del>
          </w:p>
        </w:tc>
        <w:tc>
          <w:tcPr>
            <w:tcW w:w="1427" w:type="dxa"/>
          </w:tcPr>
          <w:p w14:paraId="26093E4E" w14:textId="77777777" w:rsidR="00E05981" w:rsidRDefault="00E05981" w:rsidP="00846241">
            <w:pPr>
              <w:widowControl w:val="0"/>
              <w:jc w:val="both"/>
              <w:rPr>
                <w:del w:id="240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1" w:author="hyx" w:date="2018-11-02T10:12:00Z">
              <w:r>
                <w:rPr>
                  <w:rFonts w:hint="eastAsia"/>
                </w:rPr>
                <w:delText>沟通时间</w:delText>
              </w:r>
            </w:del>
          </w:p>
        </w:tc>
        <w:tc>
          <w:tcPr>
            <w:tcW w:w="1364" w:type="dxa"/>
          </w:tcPr>
          <w:p w14:paraId="4BA80CE1" w14:textId="77777777" w:rsidR="00E05981" w:rsidRDefault="00E05981" w:rsidP="00846241">
            <w:pPr>
              <w:widowControl w:val="0"/>
              <w:jc w:val="both"/>
              <w:rPr>
                <w:del w:id="242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3" w:author="hyx" w:date="2018-11-02T10:12:00Z">
              <w:r>
                <w:rPr>
                  <w:rFonts w:hint="eastAsia"/>
                </w:rPr>
                <w:delText>参与人员</w:delText>
              </w:r>
            </w:del>
          </w:p>
        </w:tc>
        <w:tc>
          <w:tcPr>
            <w:tcW w:w="1317" w:type="dxa"/>
          </w:tcPr>
          <w:p w14:paraId="0902E5B7" w14:textId="77777777" w:rsidR="00E05981" w:rsidRDefault="00E05981" w:rsidP="00846241">
            <w:pPr>
              <w:widowControl w:val="0"/>
              <w:jc w:val="both"/>
              <w:rPr>
                <w:del w:id="244" w:author="hyx" w:date="2018-11-02T10:12:00Z"/>
                <w:rFonts w:asciiTheme="minorHAnsi" w:eastAsiaTheme="minorEastAsia" w:hAnsiTheme="minorHAnsi" w:cs="Times New Roman"/>
                <w:kern w:val="2"/>
              </w:rPr>
            </w:pPr>
            <w:del w:id="245" w:author="hyx" w:date="2018-11-02T10:12:00Z">
              <w:r>
                <w:rPr>
                  <w:rFonts w:hint="eastAsia"/>
                </w:rPr>
                <w:delText>产出</w:delText>
              </w:r>
            </w:del>
          </w:p>
        </w:tc>
      </w:tr>
      <w:tr w:rsidR="00E05981" w14:paraId="1E51A51A" w14:textId="77777777" w:rsidTr="00846241">
        <w:tc>
          <w:tcPr>
            <w:tcW w:w="1363" w:type="dxa"/>
          </w:tcPr>
          <w:p w14:paraId="7D11EB8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386" w:type="dxa"/>
          </w:tcPr>
          <w:p w14:paraId="33869A34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面谈</w:t>
            </w:r>
          </w:p>
        </w:tc>
        <w:tc>
          <w:tcPr>
            <w:tcW w:w="1439" w:type="dxa"/>
          </w:tcPr>
          <w:p w14:paraId="4DD67ADB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1427" w:type="dxa"/>
          </w:tcPr>
          <w:p w14:paraId="383405B7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1364" w:type="dxa"/>
          </w:tcPr>
          <w:p w14:paraId="3ECC155F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317" w:type="dxa"/>
          </w:tcPr>
          <w:p w14:paraId="365CB9D3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E05981" w14:paraId="2151A35B" w14:textId="77777777" w:rsidTr="00846241">
        <w:tc>
          <w:tcPr>
            <w:tcW w:w="1363" w:type="dxa"/>
          </w:tcPr>
          <w:p w14:paraId="3D379AE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386" w:type="dxa"/>
          </w:tcPr>
          <w:p w14:paraId="193F770D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t>QQ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439" w:type="dxa"/>
          </w:tcPr>
          <w:p w14:paraId="32C6F85A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网络</w:t>
            </w:r>
          </w:p>
        </w:tc>
        <w:tc>
          <w:tcPr>
            <w:tcW w:w="1427" w:type="dxa"/>
          </w:tcPr>
          <w:p w14:paraId="16326B3E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1364" w:type="dxa"/>
          </w:tcPr>
          <w:p w14:paraId="2748D522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317" w:type="dxa"/>
          </w:tcPr>
          <w:p w14:paraId="30254841" w14:textId="77777777" w:rsidR="00E05981" w:rsidRDefault="00E05981" w:rsidP="00846241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E05981" w14:paraId="4DDE458F" w14:textId="77777777" w:rsidTr="00846241">
        <w:trPr>
          <w:del w:id="246" w:author="hyx" w:date="2018-11-02T10:13:00Z"/>
        </w:trPr>
        <w:tc>
          <w:tcPr>
            <w:tcW w:w="1363" w:type="dxa"/>
          </w:tcPr>
          <w:p w14:paraId="53F4A74F" w14:textId="77777777" w:rsidR="00E05981" w:rsidRDefault="00E05981" w:rsidP="00846241">
            <w:pPr>
              <w:widowControl w:val="0"/>
              <w:jc w:val="both"/>
              <w:rPr>
                <w:del w:id="247" w:author="hyx" w:date="2018-11-02T10:13:00Z"/>
              </w:rPr>
            </w:pPr>
            <w:del w:id="248" w:author="hyx" w:date="2018-11-02T10:13:00Z">
              <w:r>
                <w:rPr>
                  <w:rFonts w:hint="eastAsia"/>
                </w:rPr>
                <w:delText>紧急会议</w:delText>
              </w:r>
            </w:del>
          </w:p>
        </w:tc>
        <w:tc>
          <w:tcPr>
            <w:tcW w:w="1386" w:type="dxa"/>
          </w:tcPr>
          <w:p w14:paraId="6BC365F3" w14:textId="77777777" w:rsidR="00E05981" w:rsidRDefault="00E05981" w:rsidP="00846241">
            <w:pPr>
              <w:widowControl w:val="0"/>
              <w:jc w:val="both"/>
              <w:rPr>
                <w:del w:id="249" w:author="hyx" w:date="2018-11-02T10:13:00Z"/>
              </w:rPr>
            </w:pPr>
            <w:del w:id="250" w:author="hyx" w:date="2018-11-02T10:13:00Z">
              <w:r>
                <w:rPr>
                  <w:rFonts w:hint="eastAsia"/>
                </w:rPr>
                <w:delText>开会</w:delText>
              </w:r>
            </w:del>
          </w:p>
        </w:tc>
        <w:tc>
          <w:tcPr>
            <w:tcW w:w="1439" w:type="dxa"/>
          </w:tcPr>
          <w:p w14:paraId="422B1CD4" w14:textId="77777777" w:rsidR="00E05981" w:rsidRDefault="00E05981" w:rsidP="00846241">
            <w:pPr>
              <w:widowControl w:val="0"/>
              <w:jc w:val="both"/>
              <w:rPr>
                <w:del w:id="251" w:author="hyx" w:date="2018-11-02T10:13:00Z"/>
              </w:rPr>
            </w:pPr>
            <w:del w:id="252" w:author="hyx" w:date="2018-11-02T10:13:00Z">
              <w:r>
                <w:rPr>
                  <w:rFonts w:hint="eastAsia"/>
                </w:rPr>
                <w:delText>理四4楼东北角</w:delText>
              </w:r>
            </w:del>
          </w:p>
        </w:tc>
        <w:tc>
          <w:tcPr>
            <w:tcW w:w="1427" w:type="dxa"/>
          </w:tcPr>
          <w:p w14:paraId="0AFDCD1B" w14:textId="77777777" w:rsidR="00E05981" w:rsidRDefault="00E05981" w:rsidP="00846241">
            <w:pPr>
              <w:widowControl w:val="0"/>
              <w:jc w:val="both"/>
              <w:rPr>
                <w:del w:id="253" w:author="hyx" w:date="2018-11-02T10:13:00Z"/>
              </w:rPr>
            </w:pPr>
            <w:del w:id="254" w:author="hyx" w:date="2018-11-02T10:13:00Z">
              <w:r>
                <w:rPr>
                  <w:rFonts w:hint="eastAsia"/>
                </w:rPr>
                <w:delText>P</w:delText>
              </w:r>
              <w:r>
                <w:delText>M</w:delText>
              </w:r>
              <w:r>
                <w:rPr>
                  <w:rFonts w:hint="eastAsia"/>
                </w:rPr>
                <w:delText>下达时间</w:delText>
              </w:r>
            </w:del>
          </w:p>
        </w:tc>
        <w:tc>
          <w:tcPr>
            <w:tcW w:w="1364" w:type="dxa"/>
          </w:tcPr>
          <w:p w14:paraId="45B2415A" w14:textId="77777777" w:rsidR="00E05981" w:rsidRDefault="00E05981" w:rsidP="00846241">
            <w:pPr>
              <w:widowControl w:val="0"/>
              <w:jc w:val="both"/>
              <w:rPr>
                <w:del w:id="255" w:author="hyx" w:date="2018-11-02T10:13:00Z"/>
              </w:rPr>
            </w:pPr>
            <w:del w:id="256" w:author="hyx" w:date="2018-11-02T10:13:00Z">
              <w:r>
                <w:rPr>
                  <w:rFonts w:hint="eastAsia"/>
                </w:rPr>
                <w:delText>全体成员</w:delText>
              </w:r>
            </w:del>
          </w:p>
        </w:tc>
        <w:tc>
          <w:tcPr>
            <w:tcW w:w="1317" w:type="dxa"/>
          </w:tcPr>
          <w:p w14:paraId="6281EA8B" w14:textId="77777777" w:rsidR="00E05981" w:rsidRDefault="00E05981" w:rsidP="00846241">
            <w:pPr>
              <w:rPr>
                <w:del w:id="257" w:author="hyx" w:date="2018-11-02T10:13:00Z"/>
              </w:rPr>
            </w:pPr>
            <w:del w:id="258" w:author="hyx" w:date="2018-11-02T10:13:00Z">
              <w:r>
                <w:rPr>
                  <w:rFonts w:hint="eastAsia"/>
                </w:rPr>
                <w:delText>会议纪要</w:delText>
              </w:r>
            </w:del>
          </w:p>
          <w:p w14:paraId="2D0FAFF6" w14:textId="77777777" w:rsidR="00E05981" w:rsidRDefault="00E05981" w:rsidP="00846241">
            <w:pPr>
              <w:widowControl w:val="0"/>
              <w:jc w:val="both"/>
              <w:rPr>
                <w:del w:id="259" w:author="hyx" w:date="2018-11-02T10:13:00Z"/>
              </w:rPr>
            </w:pPr>
            <w:del w:id="260" w:author="hyx" w:date="2018-11-02T10:13:00Z">
              <w:r>
                <w:rPr>
                  <w:rFonts w:hint="eastAsia"/>
                </w:rPr>
                <w:delText>/录音文件</w:delText>
              </w:r>
            </w:del>
          </w:p>
        </w:tc>
      </w:tr>
    </w:tbl>
    <w:p w14:paraId="631F6CF1" w14:textId="77777777" w:rsidR="00E05981" w:rsidRDefault="00E05981" w:rsidP="00E05981"/>
    <w:p w14:paraId="65C36182" w14:textId="2084B98D" w:rsidR="00E05981" w:rsidRPr="00143BF4" w:rsidRDefault="00E05981" w:rsidP="00E05981"/>
    <w:p w14:paraId="13809763" w14:textId="77777777" w:rsidR="00E05981" w:rsidRPr="00EF609A" w:rsidRDefault="00E05981" w:rsidP="00E05981">
      <w:pPr>
        <w:pStyle w:val="a"/>
        <w:numPr>
          <w:ilvl w:val="0"/>
          <w:numId w:val="0"/>
        </w:numPr>
      </w:pPr>
    </w:p>
    <w:p w14:paraId="6B930E5E" w14:textId="77777777" w:rsidR="00894274" w:rsidRPr="00E05981" w:rsidRDefault="00894274"/>
    <w:sectPr w:rsidR="00894274" w:rsidRPr="00E05981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4CD97" w14:textId="77777777" w:rsidR="00F67BDD" w:rsidRDefault="00F67BDD" w:rsidP="00E05981">
      <w:r>
        <w:separator/>
      </w:r>
    </w:p>
  </w:endnote>
  <w:endnote w:type="continuationSeparator" w:id="0">
    <w:p w14:paraId="524FFA1A" w14:textId="77777777" w:rsidR="00F67BDD" w:rsidRDefault="00F67BDD" w:rsidP="00E0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7C7BD" w14:textId="77777777" w:rsidR="00890E21" w:rsidRDefault="00F67BDD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4D14EB" w14:textId="77777777" w:rsidR="005F0667" w:rsidRDefault="00017BC1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2D28579C" w14:textId="77777777" w:rsidR="005F0667" w:rsidRDefault="00F67BD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6589" w14:textId="77777777" w:rsidR="00890E21" w:rsidRDefault="00F67BDD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97BC8" w14:textId="77777777" w:rsidR="00F67BDD" w:rsidRDefault="00F67BDD" w:rsidP="00E05981">
      <w:r>
        <w:separator/>
      </w:r>
    </w:p>
  </w:footnote>
  <w:footnote w:type="continuationSeparator" w:id="0">
    <w:p w14:paraId="2D4A7CA5" w14:textId="77777777" w:rsidR="00F67BDD" w:rsidRDefault="00F67BDD" w:rsidP="00E0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D0C5" w14:textId="77777777" w:rsidR="00BC6D25" w:rsidRDefault="00F67BDD">
    <w:r>
      <w:rPr>
        <w:noProof/>
      </w:rPr>
      <w:pict w14:anchorId="43FA9C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9E952" w14:textId="1C605B01" w:rsidR="00835DF5" w:rsidRDefault="00F67BDD">
    <w:r>
      <w:rPr>
        <w:noProof/>
      </w:rPr>
      <w:pict w14:anchorId="004C2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017BC1">
      <w:rPr>
        <w:rFonts w:hint="eastAsia"/>
      </w:rPr>
      <w:t>PRD-201</w:t>
    </w:r>
    <w:r w:rsidR="00E05981">
      <w:rPr>
        <w:rFonts w:hint="eastAsia"/>
      </w:rPr>
      <w:t>8</w:t>
    </w:r>
    <w:r w:rsidR="00017BC1">
      <w:rPr>
        <w:rFonts w:hint="eastAsia"/>
      </w:rPr>
      <w:t>-G1</w:t>
    </w:r>
    <w:r w:rsidR="00E05981">
      <w:rPr>
        <w:rFonts w:hint="eastAsi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7B7F8EC5" w14:textId="77777777" w:rsidR="00BC6D25" w:rsidRDefault="00F67BDD">
        <w:r>
          <w:rPr>
            <w:noProof/>
          </w:rPr>
          <w:pict w14:anchorId="039518F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3A"/>
    <w:rsid w:val="00017BC1"/>
    <w:rsid w:val="0004057C"/>
    <w:rsid w:val="0035697F"/>
    <w:rsid w:val="00894274"/>
    <w:rsid w:val="009B6F3A"/>
    <w:rsid w:val="00D260F7"/>
    <w:rsid w:val="00D868CB"/>
    <w:rsid w:val="00E05981"/>
    <w:rsid w:val="00F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E6133E"/>
  <w15:chartTrackingRefBased/>
  <w15:docId w15:val="{2777BF49-5B1A-40DB-8C37-E7A34F60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0598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E05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E0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E05981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E059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E05981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E05981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E05981"/>
    <w:pPr>
      <w:outlineLvl w:val="9"/>
    </w:pPr>
  </w:style>
  <w:style w:type="character" w:styleId="ab">
    <w:name w:val="Hyperlink"/>
    <w:basedOn w:val="a4"/>
    <w:uiPriority w:val="99"/>
    <w:unhideWhenUsed/>
    <w:rsid w:val="00E05981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E0598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E0598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E05981"/>
    <w:pPr>
      <w:numPr>
        <w:ilvl w:val="1"/>
      </w:numPr>
      <w:outlineLvl w:val="1"/>
    </w:pPr>
    <w:rPr>
      <w:sz w:val="30"/>
    </w:rPr>
  </w:style>
  <w:style w:type="character" w:customStyle="1" w:styleId="ad">
    <w:name w:val="二级标题 字符"/>
    <w:basedOn w:val="a4"/>
    <w:link w:val="a0"/>
    <w:qFormat/>
    <w:rsid w:val="00E05981"/>
    <w:rPr>
      <w:rFonts w:eastAsia="宋体"/>
      <w:b/>
      <w:color w:val="000000" w:themeColor="text1"/>
      <w:sz w:val="30"/>
    </w:rPr>
  </w:style>
  <w:style w:type="paragraph" w:styleId="TOC1">
    <w:name w:val="toc 1"/>
    <w:basedOn w:val="a3"/>
    <w:next w:val="a3"/>
    <w:uiPriority w:val="39"/>
    <w:unhideWhenUsed/>
    <w:rsid w:val="00E05981"/>
  </w:style>
  <w:style w:type="paragraph" w:styleId="TOC2">
    <w:name w:val="toc 2"/>
    <w:basedOn w:val="a3"/>
    <w:next w:val="a3"/>
    <w:uiPriority w:val="39"/>
    <w:rsid w:val="00E05981"/>
    <w:pPr>
      <w:ind w:leftChars="200" w:left="420"/>
    </w:pPr>
  </w:style>
  <w:style w:type="paragraph" w:customStyle="1" w:styleId="a1">
    <w:name w:val="三级标题"/>
    <w:basedOn w:val="a0"/>
    <w:next w:val="a3"/>
    <w:link w:val="ae"/>
    <w:autoRedefine/>
    <w:qFormat/>
    <w:rsid w:val="00E05981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E05981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">
    <w:name w:val="Table Grid"/>
    <w:basedOn w:val="a5"/>
    <w:qFormat/>
    <w:rsid w:val="00E059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e">
    <w:name w:val="三级标题 字符"/>
    <w:basedOn w:val="a4"/>
    <w:link w:val="a1"/>
    <w:qFormat/>
    <w:rsid w:val="00E05981"/>
    <w:rPr>
      <w:rFonts w:ascii="宋体" w:eastAsia="宋体" w:hAnsi="宋体"/>
      <w:b/>
      <w:noProof/>
      <w:color w:val="000000" w:themeColor="text1"/>
      <w:sz w:val="28"/>
    </w:rPr>
  </w:style>
  <w:style w:type="paragraph" w:styleId="TOC3">
    <w:name w:val="toc 3"/>
    <w:basedOn w:val="a3"/>
    <w:next w:val="a3"/>
    <w:autoRedefine/>
    <w:uiPriority w:val="39"/>
    <w:unhideWhenUsed/>
    <w:rsid w:val="00E059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2019-01-14T17:07:00Z</dcterms:created>
  <dcterms:modified xsi:type="dcterms:W3CDTF">2019-01-15T14:29:00Z</dcterms:modified>
</cp:coreProperties>
</file>