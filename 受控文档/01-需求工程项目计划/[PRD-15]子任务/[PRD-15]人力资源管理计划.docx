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D8797" w14:textId="7F79C0FA" w:rsidR="00D02904" w:rsidRDefault="00D02904" w:rsidP="00D0290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CED21E4" wp14:editId="303A1766">
            <wp:extent cx="20574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9CEB" w14:textId="77777777" w:rsidR="00D02904" w:rsidRDefault="00D02904" w:rsidP="00D02904">
      <w:pPr>
        <w:jc w:val="center"/>
        <w:rPr>
          <w:b/>
        </w:rPr>
      </w:pPr>
    </w:p>
    <w:p w14:paraId="111BE740" w14:textId="77777777" w:rsidR="00D02904" w:rsidRDefault="00D02904" w:rsidP="00D02904">
      <w:pPr>
        <w:jc w:val="center"/>
        <w:rPr>
          <w:b/>
        </w:rPr>
      </w:pPr>
    </w:p>
    <w:p w14:paraId="768329BC" w14:textId="77777777" w:rsidR="00D02904" w:rsidRDefault="00D02904" w:rsidP="00D02904">
      <w:pPr>
        <w:rPr>
          <w:b/>
        </w:rPr>
      </w:pPr>
    </w:p>
    <w:p w14:paraId="20E506F0" w14:textId="77777777" w:rsidR="00D02904" w:rsidRPr="00A51AA3" w:rsidRDefault="00D02904" w:rsidP="00D02904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D02904" w14:paraId="1BAB3EEE" w14:textId="77777777" w:rsidTr="00D02904">
        <w:tc>
          <w:tcPr>
            <w:tcW w:w="2653" w:type="dxa"/>
            <w:vMerge w:val="restart"/>
            <w:shd w:val="clear" w:color="auto" w:fill="auto"/>
          </w:tcPr>
          <w:p w14:paraId="0D47DF8F" w14:textId="77777777" w:rsidR="00D02904" w:rsidRDefault="00D02904" w:rsidP="00D02904">
            <w:r>
              <w:rPr>
                <w:rFonts w:hint="eastAsia"/>
              </w:rPr>
              <w:t>文件状态：</w:t>
            </w:r>
          </w:p>
          <w:p w14:paraId="19583789" w14:textId="0CCB195B" w:rsidR="00D02904" w:rsidRDefault="00D02904" w:rsidP="00D02904">
            <w:r>
              <w:rPr>
                <w:rFonts w:hint="eastAsia"/>
              </w:rPr>
              <w:t xml:space="preserve">　[</w:t>
            </w:r>
            <w:r w:rsidR="002855F6">
              <w:t xml:space="preserve"> </w:t>
            </w:r>
            <w:bookmarkStart w:id="0" w:name="_GoBack"/>
            <w:bookmarkEnd w:id="0"/>
            <w:r w:rsidR="008B1727">
              <w:t xml:space="preserve"> </w:t>
            </w:r>
            <w:r>
              <w:rPr>
                <w:rFonts w:hint="eastAsia"/>
              </w:rPr>
              <w:t>]草稿</w:t>
            </w:r>
          </w:p>
          <w:p w14:paraId="68573A4A" w14:textId="4F550C71" w:rsidR="00D02904" w:rsidRDefault="00D02904" w:rsidP="00D02904">
            <w:r>
              <w:rPr>
                <w:rFonts w:hint="eastAsia"/>
              </w:rPr>
              <w:t xml:space="preserve">　[</w:t>
            </w:r>
            <w:r w:rsidR="008B1727">
              <w:rPr>
                <w:rFonts w:hint="eastAsia"/>
              </w:rPr>
              <w:t>√</w:t>
            </w:r>
            <w:r>
              <w:rPr>
                <w:rFonts w:hint="eastAsia"/>
              </w:rPr>
              <w:t>]正式发布</w:t>
            </w:r>
          </w:p>
          <w:p w14:paraId="75641992" w14:textId="77777777" w:rsidR="00D02904" w:rsidRDefault="00D02904" w:rsidP="00D02904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1C35FD70" w14:textId="77777777" w:rsidR="00D02904" w:rsidRPr="00F52AE7" w:rsidRDefault="00D02904" w:rsidP="00D0290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E486DDA" w14:textId="5A9711B8" w:rsidR="00D02904" w:rsidRPr="00F52AE7" w:rsidRDefault="00D02904" w:rsidP="00D02904">
            <w:pPr>
              <w:rPr>
                <w:szCs w:val="21"/>
              </w:rPr>
            </w:pPr>
            <w:r w:rsidRPr="003C781D"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 w:rsidRPr="003C781D">
              <w:rPr>
                <w:szCs w:val="21"/>
              </w:rPr>
              <w:t>-G1</w:t>
            </w:r>
            <w:r>
              <w:rPr>
                <w:rFonts w:hint="eastAsia"/>
                <w:szCs w:val="21"/>
              </w:rPr>
              <w:t>5</w:t>
            </w:r>
            <w:r w:rsidRPr="003C781D">
              <w:rPr>
                <w:szCs w:val="21"/>
              </w:rPr>
              <w:t>-</w:t>
            </w:r>
            <w:r w:rsidRPr="003C781D">
              <w:rPr>
                <w:rFonts w:hint="eastAsia"/>
                <w:szCs w:val="21"/>
              </w:rPr>
              <w:t>HRM</w:t>
            </w:r>
            <w:r w:rsidRPr="003C781D">
              <w:rPr>
                <w:szCs w:val="21"/>
              </w:rPr>
              <w:t>P</w:t>
            </w:r>
          </w:p>
        </w:tc>
      </w:tr>
      <w:tr w:rsidR="00D02904" w14:paraId="0B8EC60A" w14:textId="77777777" w:rsidTr="00D02904">
        <w:tc>
          <w:tcPr>
            <w:tcW w:w="2653" w:type="dxa"/>
            <w:vMerge/>
            <w:shd w:val="clear" w:color="auto" w:fill="auto"/>
          </w:tcPr>
          <w:p w14:paraId="1399F82C" w14:textId="77777777" w:rsidR="00D02904" w:rsidRDefault="00D02904" w:rsidP="00D02904"/>
        </w:tc>
        <w:tc>
          <w:tcPr>
            <w:tcW w:w="1170" w:type="dxa"/>
            <w:shd w:val="clear" w:color="auto" w:fill="BEBEBE"/>
          </w:tcPr>
          <w:p w14:paraId="14D25CF2" w14:textId="77777777" w:rsidR="00D02904" w:rsidRPr="00F52AE7" w:rsidRDefault="00D02904" w:rsidP="00D0290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54462CA" w14:textId="02C97E42" w:rsidR="00D02904" w:rsidRPr="00F52AE7" w:rsidRDefault="008B1727" w:rsidP="00D02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 w:rsidR="00D02904" w14:paraId="056F5156" w14:textId="77777777" w:rsidTr="00D02904">
        <w:tc>
          <w:tcPr>
            <w:tcW w:w="2653" w:type="dxa"/>
            <w:vMerge/>
            <w:shd w:val="clear" w:color="auto" w:fill="auto"/>
          </w:tcPr>
          <w:p w14:paraId="7F501B43" w14:textId="77777777" w:rsidR="00D02904" w:rsidRDefault="00D02904" w:rsidP="00D02904"/>
        </w:tc>
        <w:tc>
          <w:tcPr>
            <w:tcW w:w="1170" w:type="dxa"/>
            <w:shd w:val="clear" w:color="auto" w:fill="BEBEBE"/>
          </w:tcPr>
          <w:p w14:paraId="3F32CAEE" w14:textId="77777777" w:rsidR="00D02904" w:rsidRPr="00F52AE7" w:rsidRDefault="00D02904" w:rsidP="00D0290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1A9FF464" w14:textId="311C0255" w:rsidR="00D02904" w:rsidRPr="00F52AE7" w:rsidRDefault="00D02904" w:rsidP="00D02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</w:tr>
      <w:tr w:rsidR="00D02904" w14:paraId="30F3D8B4" w14:textId="77777777" w:rsidTr="00D02904">
        <w:tc>
          <w:tcPr>
            <w:tcW w:w="2653" w:type="dxa"/>
            <w:vMerge/>
            <w:shd w:val="clear" w:color="auto" w:fill="auto"/>
          </w:tcPr>
          <w:p w14:paraId="1A8FFBC7" w14:textId="77777777" w:rsidR="00D02904" w:rsidRDefault="00D02904" w:rsidP="00D02904"/>
        </w:tc>
        <w:tc>
          <w:tcPr>
            <w:tcW w:w="1170" w:type="dxa"/>
            <w:shd w:val="clear" w:color="auto" w:fill="BEBEBE"/>
          </w:tcPr>
          <w:p w14:paraId="20BAC93A" w14:textId="77777777" w:rsidR="00D02904" w:rsidRPr="00F52AE7" w:rsidRDefault="00D02904" w:rsidP="00D0290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8C677EF" w14:textId="66E90A68" w:rsidR="00D02904" w:rsidRPr="00F52AE7" w:rsidRDefault="00D02904" w:rsidP="00D02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8B1727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 w:rsidR="008B1727">
              <w:rPr>
                <w:rFonts w:hint="eastAsia"/>
                <w:szCs w:val="21"/>
              </w:rPr>
              <w:t>15</w:t>
            </w:r>
          </w:p>
        </w:tc>
      </w:tr>
    </w:tbl>
    <w:p w14:paraId="15CD32CE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人力资源管理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C22D243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H</w:t>
      </w:r>
      <w:r>
        <w:rPr>
          <w:rFonts w:cs="Times New Roman"/>
          <w:b/>
          <w:spacing w:val="15"/>
          <w:sz w:val="32"/>
          <w:szCs w:val="56"/>
        </w:rPr>
        <w:t>uman resource management</w:t>
      </w:r>
      <w:r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5EE954D7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868A9BA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441472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8D12505" w14:textId="77777777" w:rsidR="00D02904" w:rsidRPr="00021BB3" w:rsidRDefault="00D02904" w:rsidP="00D02904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6719355"/>
      <w:bookmarkStart w:id="10" w:name="_Toc535279952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5"/>
        <w:gridCol w:w="1931"/>
        <w:gridCol w:w="1672"/>
        <w:gridCol w:w="1673"/>
      </w:tblGrid>
      <w:tr w:rsidR="00D02904" w14:paraId="26D6F657" w14:textId="77777777" w:rsidTr="008B1727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7A85EEDB" w14:textId="77777777" w:rsidR="00D02904" w:rsidRPr="00F52AE7" w:rsidRDefault="00D02904" w:rsidP="00D0290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5" w:type="dxa"/>
            <w:shd w:val="clear" w:color="auto" w:fill="B4C6E7" w:themeFill="accent1" w:themeFillTint="66"/>
          </w:tcPr>
          <w:p w14:paraId="7F2930AE" w14:textId="77777777" w:rsidR="00D02904" w:rsidRPr="00F52AE7" w:rsidRDefault="00D02904" w:rsidP="00D0290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1" w:type="dxa"/>
            <w:shd w:val="clear" w:color="auto" w:fill="B4C6E7" w:themeFill="accent1" w:themeFillTint="66"/>
          </w:tcPr>
          <w:p w14:paraId="6A3D7D6B" w14:textId="77777777" w:rsidR="00D02904" w:rsidRPr="00F52AE7" w:rsidRDefault="00D02904" w:rsidP="00D0290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5401559A" w14:textId="77777777" w:rsidR="00D02904" w:rsidRPr="00F52AE7" w:rsidRDefault="00D02904" w:rsidP="00D0290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3" w:type="dxa"/>
            <w:shd w:val="clear" w:color="auto" w:fill="B4C6E7" w:themeFill="accent1" w:themeFillTint="66"/>
          </w:tcPr>
          <w:p w14:paraId="523DC5B8" w14:textId="77777777" w:rsidR="00D02904" w:rsidRPr="00F52AE7" w:rsidRDefault="00D02904" w:rsidP="00D0290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D02904" w14:paraId="46E96F33" w14:textId="77777777" w:rsidTr="008B1727">
        <w:trPr>
          <w:trHeight w:val="90"/>
        </w:trPr>
        <w:tc>
          <w:tcPr>
            <w:tcW w:w="1269" w:type="dxa"/>
          </w:tcPr>
          <w:p w14:paraId="1FB540EC" w14:textId="77777777" w:rsidR="00D02904" w:rsidRPr="00F52AE7" w:rsidRDefault="00D02904" w:rsidP="00D02904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5" w:type="dxa"/>
          </w:tcPr>
          <w:p w14:paraId="078864FF" w14:textId="1E258AE6" w:rsidR="00D02904" w:rsidRPr="00F52AE7" w:rsidRDefault="00D02904" w:rsidP="00D02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1" w:type="dxa"/>
          </w:tcPr>
          <w:p w14:paraId="16973426" w14:textId="274AE61F" w:rsidR="00D02904" w:rsidRPr="00F52AE7" w:rsidRDefault="00D02904" w:rsidP="00D02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陈俊仁，黄叶轩，吕迪，徐双铅，陈苏民</w:t>
            </w:r>
          </w:p>
        </w:tc>
        <w:tc>
          <w:tcPr>
            <w:tcW w:w="1672" w:type="dxa"/>
          </w:tcPr>
          <w:p w14:paraId="41B86168" w14:textId="726502EF" w:rsidR="00D02904" w:rsidRPr="00F52AE7" w:rsidRDefault="00D02904" w:rsidP="00D029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/2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/2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73" w:type="dxa"/>
          </w:tcPr>
          <w:p w14:paraId="597DB72F" w14:textId="77777777" w:rsidR="00D02904" w:rsidRPr="00F52AE7" w:rsidRDefault="00D02904" w:rsidP="00D02904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8B1727" w14:paraId="5991A165" w14:textId="77777777" w:rsidTr="008B1727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EF74" w14:textId="77777777" w:rsidR="008B1727" w:rsidRDefault="008B172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1.0.0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1A86" w14:textId="77777777" w:rsidR="008B1727" w:rsidRDefault="008B172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陈俊仁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30F0" w14:textId="77777777" w:rsidR="008B1727" w:rsidRDefault="008B172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陈俊仁，黄叶轩，吕迪，徐双铅，陈苏民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521D" w14:textId="77777777" w:rsidR="008B1727" w:rsidRDefault="008B172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2019/1/15-2019/1/15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E958" w14:textId="77777777" w:rsidR="008B1727" w:rsidRDefault="008B172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正式发布</w:t>
            </w:r>
          </w:p>
        </w:tc>
      </w:tr>
    </w:tbl>
    <w:p w14:paraId="21BAE54A" w14:textId="77777777" w:rsidR="00D02904" w:rsidRPr="00021BB3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9FAFF08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D16A3C2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89518BF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AE35E56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A6C1F6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6BE776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59B85B1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A649963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5D4CBF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565616CC" w14:textId="77777777" w:rsidR="00D02904" w:rsidRDefault="00D02904" w:rsidP="00D02904">
          <w:pPr>
            <w:pStyle w:val="TOC"/>
          </w:pPr>
          <w:r>
            <w:rPr>
              <w:lang w:val="zh-CN"/>
            </w:rPr>
            <w:t>目录</w:t>
          </w:r>
        </w:p>
        <w:p w14:paraId="5FAC226F" w14:textId="7F1B98AE" w:rsidR="00DC5FB2" w:rsidRDefault="00D0290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79952" w:history="1">
            <w:r w:rsidR="00DC5FB2" w:rsidRPr="00F87D25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DC5FB2" w:rsidRPr="00F87D25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C5FB2" w:rsidRPr="00F87D25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DC5FB2" w:rsidRPr="00F87D25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C5FB2" w:rsidRPr="00F87D25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DC5FB2" w:rsidRPr="00F87D25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C5FB2" w:rsidRPr="00F87D25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_Toc535279952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2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69B1DE41" w14:textId="2BBFDF3C" w:rsidR="00DC5FB2" w:rsidRDefault="00FD262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3" w:history="1">
            <w:r w:rsidR="00DC5FB2" w:rsidRPr="00F87D25">
              <w:rPr>
                <w:rStyle w:val="ae"/>
                <w:noProof/>
              </w:rPr>
              <w:t>1</w:t>
            </w:r>
            <w:r w:rsidR="00DC5FB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C5FB2" w:rsidRPr="00F87D25">
              <w:rPr>
                <w:rStyle w:val="ae"/>
                <w:noProof/>
              </w:rPr>
              <w:t>角色和职责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_Toc535279953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4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67A84CF6" w14:textId="2A1A82A4" w:rsidR="00DC5FB2" w:rsidRDefault="00FD262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4" w:history="1">
            <w:r w:rsidR="00DC5FB2" w:rsidRPr="00F87D25">
              <w:rPr>
                <w:rStyle w:val="ae"/>
                <w:noProof/>
              </w:rPr>
              <w:t>1.1</w:t>
            </w:r>
            <w:r w:rsidR="00DC5FB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C5FB2" w:rsidRPr="00F87D25">
              <w:rPr>
                <w:rStyle w:val="ae"/>
                <w:noProof/>
              </w:rPr>
              <w:t>项目经理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_Toc535279954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4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3E9D620B" w14:textId="6A52D44B" w:rsidR="00DC5FB2" w:rsidRDefault="00FD262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5" w:history="1">
            <w:r w:rsidR="00DC5FB2" w:rsidRPr="00F87D25">
              <w:rPr>
                <w:rStyle w:val="ae"/>
                <w:noProof/>
              </w:rPr>
              <w:t>1.2</w:t>
            </w:r>
            <w:r w:rsidR="00DC5FB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C5FB2" w:rsidRPr="00F87D25">
              <w:rPr>
                <w:rStyle w:val="ae"/>
                <w:noProof/>
              </w:rPr>
              <w:t>任务审核员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_Toc535279955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4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36C71052" w14:textId="263898A6" w:rsidR="00DC5FB2" w:rsidRDefault="00FD262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6" w:history="1">
            <w:r w:rsidR="00DC5FB2" w:rsidRPr="00F87D25">
              <w:rPr>
                <w:rStyle w:val="ae"/>
                <w:noProof/>
              </w:rPr>
              <w:t>1.3</w:t>
            </w:r>
            <w:r w:rsidR="00DC5FB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C5FB2" w:rsidRPr="00F87D25">
              <w:rPr>
                <w:rStyle w:val="ae"/>
                <w:noProof/>
              </w:rPr>
              <w:t>计划调整员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_Toc535279956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5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0DC9E8D8" w14:textId="04294321" w:rsidR="00DC5FB2" w:rsidRDefault="00FD262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7" w:history="1">
            <w:r w:rsidR="00DC5FB2" w:rsidRPr="00F87D25">
              <w:rPr>
                <w:rStyle w:val="ae"/>
                <w:noProof/>
              </w:rPr>
              <w:t>1.4</w:t>
            </w:r>
            <w:r w:rsidR="00DC5FB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C5FB2" w:rsidRPr="00F87D25">
              <w:rPr>
                <w:rStyle w:val="ae"/>
                <w:noProof/>
              </w:rPr>
              <w:t>文档模板员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_Toc535279957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5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15F64BC9" w14:textId="6D8E1307" w:rsidR="00DC5FB2" w:rsidRDefault="00FD262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8" w:history="1">
            <w:r w:rsidR="00DC5FB2" w:rsidRPr="00F87D25">
              <w:rPr>
                <w:rStyle w:val="ae"/>
                <w:noProof/>
              </w:rPr>
              <w:t>1.5</w:t>
            </w:r>
            <w:r w:rsidR="00DC5FB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C5FB2" w:rsidRPr="00F87D25">
              <w:rPr>
                <w:rStyle w:val="ae"/>
                <w:noProof/>
              </w:rPr>
              <w:t>文档编写员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_Toc535279958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6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24C62308" w14:textId="53CB9386" w:rsidR="00DC5FB2" w:rsidRDefault="00FD262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59" w:history="1">
            <w:r w:rsidR="00DC5FB2" w:rsidRPr="00F87D25">
              <w:rPr>
                <w:rStyle w:val="ae"/>
                <w:noProof/>
              </w:rPr>
              <w:t>1.6</w:t>
            </w:r>
            <w:r w:rsidR="00DC5FB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C5FB2" w:rsidRPr="00F87D25">
              <w:rPr>
                <w:rStyle w:val="ae"/>
                <w:noProof/>
              </w:rPr>
              <w:t>PPT编写员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_Toc535279959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6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603AA88B" w14:textId="46B1F906" w:rsidR="00DC5FB2" w:rsidRDefault="00FD262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0" w:history="1">
            <w:r w:rsidR="00DC5FB2" w:rsidRPr="00F87D25">
              <w:rPr>
                <w:rStyle w:val="ae"/>
                <w:noProof/>
              </w:rPr>
              <w:t>1.7</w:t>
            </w:r>
            <w:r w:rsidR="00DC5FB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C5FB2" w:rsidRPr="00F87D25">
              <w:rPr>
                <w:rStyle w:val="ae"/>
                <w:noProof/>
              </w:rPr>
              <w:t>会议记录员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_Toc535279960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7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4560D701" w14:textId="5377EC89" w:rsidR="00DC5FB2" w:rsidRDefault="00FD262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1" w:history="1">
            <w:r w:rsidR="00DC5FB2" w:rsidRPr="00F87D25">
              <w:rPr>
                <w:rStyle w:val="ae"/>
                <w:noProof/>
              </w:rPr>
              <w:t>1.8</w:t>
            </w:r>
            <w:r w:rsidR="00DC5FB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C5FB2" w:rsidRPr="00F87D25">
              <w:rPr>
                <w:rStyle w:val="ae"/>
                <w:noProof/>
              </w:rPr>
              <w:t>录音记录员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_Toc535279961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8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2F251A88" w14:textId="13A03B12" w:rsidR="00DC5FB2" w:rsidRDefault="00FD262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2" w:history="1">
            <w:r w:rsidR="00DC5FB2" w:rsidRPr="00F87D25">
              <w:rPr>
                <w:rStyle w:val="ae"/>
                <w:noProof/>
              </w:rPr>
              <w:t>1.9</w:t>
            </w:r>
            <w:r w:rsidR="00DC5FB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C5FB2" w:rsidRPr="00F87D25">
              <w:rPr>
                <w:rStyle w:val="ae"/>
                <w:noProof/>
              </w:rPr>
              <w:t>配置管理员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_Toc535279962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8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3D778CBA" w14:textId="3C9A76D4" w:rsidR="00DC5FB2" w:rsidRDefault="00FD262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3" w:history="1">
            <w:r w:rsidR="00DC5FB2" w:rsidRPr="00F87D25">
              <w:rPr>
                <w:rStyle w:val="ae"/>
                <w:noProof/>
              </w:rPr>
              <w:t>1.10</w:t>
            </w:r>
            <w:r w:rsidR="00DC5FB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C5FB2" w:rsidRPr="00F87D25">
              <w:rPr>
                <w:rStyle w:val="ae"/>
                <w:noProof/>
              </w:rPr>
              <w:t>原型设计员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_Toc535279963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8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2E5E93B0" w14:textId="5B310C3B" w:rsidR="00DC5FB2" w:rsidRDefault="00FD2627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4" w:history="1">
            <w:r w:rsidR="00DC5FB2" w:rsidRPr="00F87D25">
              <w:rPr>
                <w:rStyle w:val="ae"/>
                <w:noProof/>
              </w:rPr>
              <w:t>1.11</w:t>
            </w:r>
            <w:r w:rsidR="00DC5FB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C5FB2" w:rsidRPr="00F87D25">
              <w:rPr>
                <w:rStyle w:val="ae"/>
                <w:noProof/>
              </w:rPr>
              <w:t>用户访谈员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_Toc535279964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9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7D5491CA" w14:textId="074C57AC" w:rsidR="00DC5FB2" w:rsidRDefault="00FD262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5" w:history="1">
            <w:r w:rsidR="00DC5FB2" w:rsidRPr="00F87D25">
              <w:rPr>
                <w:rStyle w:val="ae"/>
                <w:noProof/>
              </w:rPr>
              <w:t>2</w:t>
            </w:r>
            <w:r w:rsidR="00DC5FB2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C5FB2" w:rsidRPr="00F87D25">
              <w:rPr>
                <w:rStyle w:val="ae"/>
                <w:noProof/>
              </w:rPr>
              <w:t>人员配备管理计划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_Toc535279965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9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3069DDD5" w14:textId="79B1E863" w:rsidR="00DC5FB2" w:rsidRDefault="00FD262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6" w:history="1">
            <w:r w:rsidR="00DC5FB2" w:rsidRPr="00F87D25">
              <w:rPr>
                <w:rStyle w:val="ae"/>
                <w:noProof/>
              </w:rPr>
              <w:t>2.1人员招募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_Toc535279966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10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686FFA23" w14:textId="72BE7961" w:rsidR="00DC5FB2" w:rsidRDefault="00FD262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7" w:history="1">
            <w:r w:rsidR="00DC5FB2" w:rsidRPr="00F87D25">
              <w:rPr>
                <w:rStyle w:val="ae"/>
                <w:noProof/>
              </w:rPr>
              <w:t>2.2资源日历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_Toc535279967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10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2ADBEEAD" w14:textId="6B2C93E5" w:rsidR="00DC5FB2" w:rsidRDefault="00FD262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8" w:history="1">
            <w:r w:rsidR="00DC5FB2" w:rsidRPr="00F87D25">
              <w:rPr>
                <w:rStyle w:val="ae"/>
                <w:noProof/>
              </w:rPr>
              <w:t>2.3绩效考核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_Toc535279968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11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52603425" w14:textId="288928D9" w:rsidR="00DC5FB2" w:rsidRDefault="00FD262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279969" w:history="1">
            <w:r w:rsidR="00DC5FB2" w:rsidRPr="00F87D25">
              <w:rPr>
                <w:rStyle w:val="ae"/>
                <w:noProof/>
              </w:rPr>
              <w:t>2.4合规性</w:t>
            </w:r>
            <w:r w:rsidR="00DC5FB2">
              <w:rPr>
                <w:noProof/>
                <w:webHidden/>
              </w:rPr>
              <w:tab/>
            </w:r>
            <w:r w:rsidR="00DC5FB2">
              <w:rPr>
                <w:noProof/>
                <w:webHidden/>
              </w:rPr>
              <w:fldChar w:fldCharType="begin"/>
            </w:r>
            <w:r w:rsidR="00DC5FB2">
              <w:rPr>
                <w:noProof/>
                <w:webHidden/>
              </w:rPr>
              <w:instrText xml:space="preserve"> PAGEREF _Toc535279969 \h </w:instrText>
            </w:r>
            <w:r w:rsidR="00DC5FB2">
              <w:rPr>
                <w:noProof/>
                <w:webHidden/>
              </w:rPr>
            </w:r>
            <w:r w:rsidR="00DC5FB2">
              <w:rPr>
                <w:noProof/>
                <w:webHidden/>
              </w:rPr>
              <w:fldChar w:fldCharType="separate"/>
            </w:r>
            <w:r w:rsidR="00DC5FB2">
              <w:rPr>
                <w:noProof/>
                <w:webHidden/>
              </w:rPr>
              <w:t>11</w:t>
            </w:r>
            <w:r w:rsidR="00DC5FB2">
              <w:rPr>
                <w:noProof/>
                <w:webHidden/>
              </w:rPr>
              <w:fldChar w:fldCharType="end"/>
            </w:r>
          </w:hyperlink>
        </w:p>
        <w:p w14:paraId="6B894E4D" w14:textId="6F16FB1B" w:rsidR="00D02904" w:rsidRDefault="00D02904" w:rsidP="00D02904">
          <w:r>
            <w:rPr>
              <w:b/>
              <w:bCs/>
              <w:lang w:val="zh-CN"/>
            </w:rPr>
            <w:fldChar w:fldCharType="end"/>
          </w:r>
        </w:p>
      </w:sdtContent>
    </w:sdt>
    <w:p w14:paraId="0D8DC774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3295AC6" w14:textId="7777777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48C2929" w14:textId="5F6C0D07" w:rsidR="00D02904" w:rsidRDefault="00D02904" w:rsidP="00D02904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3814EE7" w14:textId="77777777" w:rsidR="00DC5FB2" w:rsidRDefault="00D02904" w:rsidP="00DC5FB2">
      <w:pPr>
        <w:pStyle w:val="a0"/>
      </w:pPr>
      <w:r>
        <w:rPr>
          <w:rFonts w:ascii="Calibri Light" w:hAnsi="Calibri Light" w:cs="Times New Roman"/>
          <w:spacing w:val="15"/>
          <w:szCs w:val="56"/>
        </w:rPr>
        <w:br w:type="page"/>
      </w:r>
      <w:bookmarkStart w:id="11" w:name="_Toc497223478"/>
      <w:bookmarkStart w:id="12" w:name="_Toc497072225"/>
      <w:bookmarkStart w:id="13" w:name="_Toc530709111"/>
      <w:bookmarkStart w:id="14" w:name="_Toc535279953"/>
      <w:r w:rsidR="00DC5FB2">
        <w:rPr>
          <w:rFonts w:hint="eastAsia"/>
        </w:rPr>
        <w:lastRenderedPageBreak/>
        <w:t>角色</w:t>
      </w:r>
      <w:r w:rsidR="00DC5FB2">
        <w:t>和</w:t>
      </w:r>
      <w:r w:rsidR="00DC5FB2">
        <w:rPr>
          <w:rFonts w:hint="eastAsia"/>
        </w:rPr>
        <w:t>职</w:t>
      </w:r>
      <w:r w:rsidR="00DC5FB2">
        <w:t>责</w:t>
      </w:r>
      <w:bookmarkEnd w:id="11"/>
      <w:bookmarkEnd w:id="12"/>
      <w:bookmarkEnd w:id="13"/>
      <w:bookmarkEnd w:id="14"/>
    </w:p>
    <w:p w14:paraId="72BCD206" w14:textId="77777777" w:rsidR="00DC5FB2" w:rsidRDefault="00DC5FB2" w:rsidP="00DC5FB2">
      <w:pPr>
        <w:pStyle w:val="a"/>
      </w:pPr>
      <w:bookmarkStart w:id="15" w:name="_Toc497223479"/>
      <w:bookmarkStart w:id="16" w:name="_Toc497072226"/>
      <w:bookmarkStart w:id="17" w:name="_Toc530709112"/>
      <w:bookmarkStart w:id="18" w:name="_Toc535279954"/>
      <w:r>
        <w:t>项目经理</w:t>
      </w:r>
      <w:bookmarkEnd w:id="15"/>
      <w:bookmarkEnd w:id="16"/>
      <w:bookmarkEnd w:id="17"/>
      <w:bookmarkEnd w:id="18"/>
    </w:p>
    <w:p w14:paraId="50D235C7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  <w:r>
        <w:t xml:space="preserve"> </w:t>
      </w:r>
    </w:p>
    <w:p w14:paraId="2B65E80A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负责项目管理工作，安排项目资源，对项目的规模、进度、工作量、质量</w:t>
      </w:r>
      <w:del w:id="19" w:author="hyx" w:date="2018-11-10T15:43:00Z">
        <w:r>
          <w:rPr>
            <w:rFonts w:hint="eastAsia"/>
          </w:rPr>
          <w:delText>、费用</w:delText>
        </w:r>
      </w:del>
      <w:r>
        <w:rPr>
          <w:rFonts w:hint="eastAsia"/>
        </w:rPr>
        <w:t>、风险、缺陷等进行控制，保证项目按计划运行，实现课程下达的项目目标</w:t>
      </w:r>
    </w:p>
    <w:p w14:paraId="7F838BD0" w14:textId="77777777" w:rsidR="00DC5FB2" w:rsidRDefault="00DC5FB2" w:rsidP="00DC5FB2">
      <w:pPr>
        <w:ind w:leftChars="200" w:left="420" w:firstLine="420"/>
      </w:pPr>
    </w:p>
    <w:tbl>
      <w:tblPr>
        <w:tblStyle w:val="aff5"/>
        <w:tblW w:w="8083" w:type="dxa"/>
        <w:tblLayout w:type="fixed"/>
        <w:tblLook w:val="04A0" w:firstRow="1" w:lastRow="0" w:firstColumn="1" w:lastColumn="0" w:noHBand="0" w:noVBand="1"/>
        <w:tblPrChange w:id="20" w:author="hyx" w:date="2018-11-10T15:49:00Z">
          <w:tblPr>
            <w:tblStyle w:val="aff5"/>
            <w:tblW w:w="829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43"/>
        <w:gridCol w:w="950"/>
        <w:gridCol w:w="1349"/>
        <w:gridCol w:w="1155"/>
        <w:gridCol w:w="1056"/>
        <w:gridCol w:w="1701"/>
        <w:gridCol w:w="729"/>
        <w:tblGridChange w:id="21">
          <w:tblGrid>
            <w:gridCol w:w="1143"/>
            <w:gridCol w:w="1144"/>
            <w:gridCol w:w="1155"/>
            <w:gridCol w:w="1155"/>
            <w:gridCol w:w="1178"/>
            <w:gridCol w:w="1371"/>
            <w:gridCol w:w="1150"/>
          </w:tblGrid>
        </w:tblGridChange>
      </w:tblGrid>
      <w:tr w:rsidR="00DC5FB2" w14:paraId="435ED861" w14:textId="77777777" w:rsidTr="00846241">
        <w:tc>
          <w:tcPr>
            <w:tcW w:w="1143" w:type="dxa"/>
            <w:shd w:val="clear" w:color="auto" w:fill="B4C6E7" w:themeFill="accent1" w:themeFillTint="66"/>
            <w:vAlign w:val="center"/>
            <w:tcPrChange w:id="22" w:author="hyx" w:date="2018-11-10T15:49:00Z">
              <w:tcPr>
                <w:tcW w:w="1143" w:type="dxa"/>
                <w:shd w:val="clear" w:color="auto" w:fill="B4C6E7" w:themeFill="accent1" w:themeFillTint="66"/>
                <w:vAlign w:val="center"/>
              </w:tcPr>
            </w:tcPrChange>
          </w:tcPr>
          <w:p w14:paraId="7497B600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50" w:type="dxa"/>
            <w:shd w:val="clear" w:color="auto" w:fill="B4C6E7" w:themeFill="accent1" w:themeFillTint="66"/>
            <w:vAlign w:val="center"/>
            <w:tcPrChange w:id="23" w:author="hyx" w:date="2018-11-10T15:49:00Z">
              <w:tcPr>
                <w:tcW w:w="1144" w:type="dxa"/>
                <w:shd w:val="clear" w:color="auto" w:fill="B4C6E7" w:themeFill="accent1" w:themeFillTint="66"/>
                <w:vAlign w:val="center"/>
              </w:tcPr>
            </w:tcPrChange>
          </w:tcPr>
          <w:p w14:paraId="7B2E1F8C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349" w:type="dxa"/>
            <w:shd w:val="clear" w:color="auto" w:fill="B4C6E7" w:themeFill="accent1" w:themeFillTint="66"/>
            <w:vAlign w:val="center"/>
            <w:tcPrChange w:id="24" w:author="hyx" w:date="2018-11-10T15:49:00Z">
              <w:tcPr>
                <w:tcW w:w="1155" w:type="dxa"/>
                <w:shd w:val="clear" w:color="auto" w:fill="B4C6E7" w:themeFill="accent1" w:themeFillTint="66"/>
                <w:vAlign w:val="center"/>
              </w:tcPr>
            </w:tcPrChange>
          </w:tcPr>
          <w:p w14:paraId="337D4050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4C6E7" w:themeFill="accent1" w:themeFillTint="66"/>
            <w:vAlign w:val="center"/>
            <w:tcPrChange w:id="25" w:author="hyx" w:date="2018-11-10T15:49:00Z">
              <w:tcPr>
                <w:tcW w:w="1155" w:type="dxa"/>
                <w:shd w:val="clear" w:color="auto" w:fill="B4C6E7" w:themeFill="accent1" w:themeFillTint="66"/>
                <w:vAlign w:val="center"/>
              </w:tcPr>
            </w:tcPrChange>
          </w:tcPr>
          <w:p w14:paraId="6718F9AD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del w:id="26" w:author="hyx" w:date="2018-11-10T15:46:00Z">
              <w:r>
                <w:rPr>
                  <w:rFonts w:hint="eastAsia"/>
                  <w:b/>
                  <w:color w:val="000000"/>
                  <w:szCs w:val="21"/>
                </w:rPr>
                <w:delText>班级</w:delText>
              </w:r>
            </w:del>
            <w:ins w:id="27" w:author="hyx" w:date="2018-11-10T15:46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</w:p>
        </w:tc>
        <w:tc>
          <w:tcPr>
            <w:tcW w:w="1056" w:type="dxa"/>
            <w:shd w:val="clear" w:color="auto" w:fill="B4C6E7" w:themeFill="accent1" w:themeFillTint="66"/>
            <w:vAlign w:val="center"/>
            <w:tcPrChange w:id="28" w:author="hyx" w:date="2018-11-10T15:49:00Z">
              <w:tcPr>
                <w:tcW w:w="1178" w:type="dxa"/>
                <w:shd w:val="clear" w:color="auto" w:fill="B4C6E7" w:themeFill="accent1" w:themeFillTint="66"/>
                <w:vAlign w:val="center"/>
              </w:tcPr>
            </w:tcPrChange>
          </w:tcPr>
          <w:p w14:paraId="442F6007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29" w:author="hyx" w:date="2018-11-10T15:47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30" w:author="hyx" w:date="2018-11-10T15:47:00Z">
              <w:r>
                <w:rPr>
                  <w:rFonts w:hint="eastAsia"/>
                  <w:b/>
                  <w:color w:val="000000"/>
                  <w:szCs w:val="21"/>
                </w:rPr>
                <w:delText>学号</w:delText>
              </w:r>
            </w:del>
          </w:p>
        </w:tc>
        <w:tc>
          <w:tcPr>
            <w:tcW w:w="1701" w:type="dxa"/>
            <w:shd w:val="clear" w:color="auto" w:fill="B4C6E7" w:themeFill="accent1" w:themeFillTint="66"/>
            <w:vAlign w:val="center"/>
            <w:tcPrChange w:id="31" w:author="hyx" w:date="2018-11-10T15:49:00Z">
              <w:tcPr>
                <w:tcW w:w="1371" w:type="dxa"/>
                <w:shd w:val="clear" w:color="auto" w:fill="B4C6E7" w:themeFill="accent1" w:themeFillTint="66"/>
                <w:vAlign w:val="center"/>
              </w:tcPr>
            </w:tcPrChange>
          </w:tcPr>
          <w:p w14:paraId="6883C1E2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729" w:type="dxa"/>
            <w:shd w:val="clear" w:color="auto" w:fill="B4C6E7" w:themeFill="accent1" w:themeFillTint="66"/>
            <w:vAlign w:val="center"/>
            <w:tcPrChange w:id="32" w:author="hyx" w:date="2018-11-10T15:49:00Z">
              <w:tcPr>
                <w:tcW w:w="1150" w:type="dxa"/>
                <w:shd w:val="clear" w:color="auto" w:fill="B4C6E7" w:themeFill="accent1" w:themeFillTint="66"/>
                <w:vAlign w:val="center"/>
              </w:tcPr>
            </w:tcPrChange>
          </w:tcPr>
          <w:p w14:paraId="21B1F709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DC5FB2" w14:paraId="7825D2CF" w14:textId="77777777" w:rsidTr="00846241">
        <w:tc>
          <w:tcPr>
            <w:tcW w:w="1143" w:type="dxa"/>
            <w:vAlign w:val="center"/>
            <w:tcPrChange w:id="33" w:author="hyx" w:date="2018-11-10T15:49:00Z">
              <w:tcPr>
                <w:tcW w:w="1143" w:type="dxa"/>
                <w:vAlign w:val="center"/>
              </w:tcPr>
            </w:tcPrChange>
          </w:tcPr>
          <w:p w14:paraId="289FDF5A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950" w:type="dxa"/>
            <w:vAlign w:val="center"/>
            <w:tcPrChange w:id="34" w:author="hyx" w:date="2018-11-10T15:49:00Z">
              <w:tcPr>
                <w:tcW w:w="1144" w:type="dxa"/>
                <w:vAlign w:val="center"/>
              </w:tcPr>
            </w:tcPrChange>
          </w:tcPr>
          <w:p w14:paraId="18483892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黄叶轩</w:t>
            </w:r>
          </w:p>
        </w:tc>
        <w:tc>
          <w:tcPr>
            <w:tcW w:w="1349" w:type="dxa"/>
            <w:vAlign w:val="center"/>
            <w:tcPrChange w:id="35" w:author="hyx" w:date="2018-11-10T15:49:00Z">
              <w:tcPr>
                <w:tcW w:w="1155" w:type="dxa"/>
                <w:vAlign w:val="center"/>
              </w:tcPr>
            </w:tcPrChange>
          </w:tcPr>
          <w:p w14:paraId="25AEE759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</w:t>
            </w:r>
            <w:ins w:id="36" w:author="hyx" w:date="2018-11-10T15:44:00Z">
              <w:r>
                <w:rPr>
                  <w:rFonts w:hint="eastAsia"/>
                  <w:bCs/>
                  <w:color w:val="000000"/>
                  <w:szCs w:val="21"/>
                </w:rPr>
                <w:t>部分</w:t>
              </w:r>
            </w:ins>
            <w:ins w:id="37" w:author="hyx" w:date="2018-11-10T15:43:00Z">
              <w:r>
                <w:rPr>
                  <w:rFonts w:hint="eastAsia"/>
                  <w:bCs/>
                  <w:color w:val="000000"/>
                  <w:szCs w:val="21"/>
                </w:rPr>
                <w:t>文档审核</w:t>
              </w:r>
            </w:ins>
            <w:del w:id="38" w:author="hyx" w:date="2018-11-10T15:43:00Z">
              <w:r>
                <w:rPr>
                  <w:rFonts w:hint="eastAsia"/>
                  <w:bCs/>
                  <w:color w:val="000000"/>
                  <w:szCs w:val="21"/>
                </w:rPr>
                <w:delText>文案起草</w:delText>
              </w:r>
            </w:del>
          </w:p>
        </w:tc>
        <w:tc>
          <w:tcPr>
            <w:tcW w:w="1155" w:type="dxa"/>
            <w:vAlign w:val="center"/>
            <w:tcPrChange w:id="39" w:author="hyx" w:date="2018-11-10T15:49:00Z">
              <w:tcPr>
                <w:tcW w:w="1155" w:type="dxa"/>
                <w:vAlign w:val="center"/>
              </w:tcPr>
            </w:tcPrChange>
          </w:tcPr>
          <w:p w14:paraId="41EDFE8C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软工</w:t>
            </w:r>
            <w:proofErr w:type="gramEnd"/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02</w:t>
            </w:r>
          </w:p>
        </w:tc>
        <w:tc>
          <w:tcPr>
            <w:tcW w:w="1056" w:type="dxa"/>
            <w:vAlign w:val="center"/>
            <w:tcPrChange w:id="40" w:author="hyx" w:date="2018-11-10T15:49:00Z">
              <w:tcPr>
                <w:tcW w:w="1178" w:type="dxa"/>
                <w:vAlign w:val="center"/>
              </w:tcPr>
            </w:tcPrChange>
          </w:tcPr>
          <w:p w14:paraId="624B2A0F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</w:t>
            </w:r>
            <w:r>
              <w:rPr>
                <w:bCs/>
                <w:color w:val="000000"/>
                <w:szCs w:val="21"/>
              </w:rPr>
              <w:t>6</w:t>
            </w:r>
            <w:r>
              <w:rPr>
                <w:rFonts w:hint="eastAsia"/>
                <w:bCs/>
                <w:color w:val="000000"/>
                <w:szCs w:val="21"/>
              </w:rPr>
              <w:t>01</w:t>
            </w:r>
            <w:r>
              <w:rPr>
                <w:bCs/>
                <w:color w:val="000000"/>
                <w:szCs w:val="21"/>
              </w:rPr>
              <w:t>246</w:t>
            </w:r>
          </w:p>
        </w:tc>
        <w:tc>
          <w:tcPr>
            <w:tcW w:w="1701" w:type="dxa"/>
            <w:vAlign w:val="center"/>
            <w:tcPrChange w:id="41" w:author="hyx" w:date="2018-11-10T15:49:00Z">
              <w:tcPr>
                <w:tcW w:w="1371" w:type="dxa"/>
                <w:vAlign w:val="center"/>
              </w:tcPr>
            </w:tcPrChange>
          </w:tcPr>
          <w:p w14:paraId="78995C2F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bCs/>
                <w:color w:val="000000"/>
                <w:szCs w:val="21"/>
              </w:rPr>
              <w:t>13588899102</w:t>
            </w:r>
          </w:p>
        </w:tc>
        <w:tc>
          <w:tcPr>
            <w:tcW w:w="729" w:type="dxa"/>
            <w:vAlign w:val="center"/>
            <w:tcPrChange w:id="42" w:author="hyx" w:date="2018-11-10T15:49:00Z">
              <w:tcPr>
                <w:tcW w:w="1150" w:type="dxa"/>
                <w:vAlign w:val="center"/>
              </w:tcPr>
            </w:tcPrChange>
          </w:tcPr>
          <w:p w14:paraId="2E727601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asciiTheme="majorEastAsia" w:eastAsiaTheme="majorEastAsia" w:hAnsiTheme="majorEastAsia" w:cs="Helvetica Neue"/>
                <w:color w:val="000000"/>
                <w:szCs w:val="26"/>
              </w:rPr>
              <w:t>弘毅2-210</w:t>
            </w:r>
          </w:p>
        </w:tc>
      </w:tr>
    </w:tbl>
    <w:p w14:paraId="5E155638" w14:textId="77777777" w:rsidR="00DC5FB2" w:rsidRDefault="00DC5FB2" w:rsidP="00DC5FB2"/>
    <w:p w14:paraId="73998878" w14:textId="77777777" w:rsidR="00DC5FB2" w:rsidRDefault="00DC5FB2" w:rsidP="00DC5FB2">
      <w:pPr>
        <w:pStyle w:val="a"/>
      </w:pPr>
      <w:bookmarkStart w:id="43" w:name="_Toc497223480"/>
      <w:bookmarkStart w:id="44" w:name="_Toc530709113"/>
      <w:bookmarkStart w:id="45" w:name="_Toc535279955"/>
      <w:r>
        <w:rPr>
          <w:rFonts w:hint="eastAsia"/>
        </w:rPr>
        <w:t>任务审核员</w:t>
      </w:r>
      <w:bookmarkEnd w:id="43"/>
      <w:bookmarkEnd w:id="44"/>
      <w:bookmarkEnd w:id="45"/>
    </w:p>
    <w:p w14:paraId="64155389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213296FF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对分配下去任务的完成情况进行审查与核实并进行评价</w:t>
      </w:r>
    </w:p>
    <w:p w14:paraId="2CD78184" w14:textId="77777777" w:rsidR="00DC5FB2" w:rsidRDefault="00DC5FB2" w:rsidP="00DC5FB2"/>
    <w:tbl>
      <w:tblPr>
        <w:tblStyle w:val="aff5"/>
        <w:tblW w:w="8698" w:type="dxa"/>
        <w:jc w:val="center"/>
        <w:tblLayout w:type="fixed"/>
        <w:tblLook w:val="04A0" w:firstRow="1" w:lastRow="0" w:firstColumn="1" w:lastColumn="0" w:noHBand="0" w:noVBand="1"/>
        <w:tblPrChange w:id="46" w:author="hyx" w:date="2018-11-10T18:32:00Z">
          <w:tblPr>
            <w:tblStyle w:val="aff5"/>
            <w:tblW w:w="8698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1"/>
        <w:gridCol w:w="824"/>
        <w:gridCol w:w="2153"/>
        <w:gridCol w:w="1134"/>
        <w:gridCol w:w="1396"/>
        <w:gridCol w:w="1407"/>
        <w:gridCol w:w="933"/>
        <w:tblGridChange w:id="47">
          <w:tblGrid>
            <w:gridCol w:w="176"/>
            <w:gridCol w:w="675"/>
            <w:gridCol w:w="174"/>
            <w:gridCol w:w="650"/>
            <w:gridCol w:w="1386"/>
            <w:gridCol w:w="767"/>
            <w:gridCol w:w="424"/>
            <w:gridCol w:w="710"/>
            <w:gridCol w:w="1396"/>
            <w:gridCol w:w="1407"/>
            <w:gridCol w:w="933"/>
          </w:tblGrid>
        </w:tblGridChange>
      </w:tblGrid>
      <w:tr w:rsidR="00DC5FB2" w14:paraId="47BB6E04" w14:textId="77777777" w:rsidTr="00846241">
        <w:trPr>
          <w:jc w:val="center"/>
          <w:trPrChange w:id="48" w:author="hyx" w:date="2018-11-10T18:32:00Z">
            <w:trPr>
              <w:gridBefore w:val="1"/>
              <w:wBefore w:w="176" w:type="dxa"/>
            </w:trPr>
          </w:trPrChange>
        </w:trPr>
        <w:tc>
          <w:tcPr>
            <w:tcW w:w="851" w:type="dxa"/>
            <w:shd w:val="clear" w:color="auto" w:fill="B4C6E7" w:themeFill="accent1" w:themeFillTint="66"/>
            <w:vAlign w:val="center"/>
            <w:tcPrChange w:id="49" w:author="hyx" w:date="2018-11-10T18:32:00Z">
              <w:tcPr>
                <w:tcW w:w="849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6290665D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24" w:type="dxa"/>
            <w:shd w:val="clear" w:color="auto" w:fill="B4C6E7" w:themeFill="accent1" w:themeFillTint="66"/>
            <w:vAlign w:val="center"/>
            <w:tcPrChange w:id="50" w:author="hyx" w:date="2018-11-10T18:32:00Z">
              <w:tcPr>
                <w:tcW w:w="650" w:type="dxa"/>
                <w:shd w:val="clear" w:color="auto" w:fill="B4C6E7" w:themeFill="accent1" w:themeFillTint="66"/>
                <w:vAlign w:val="center"/>
              </w:tcPr>
            </w:tcPrChange>
          </w:tcPr>
          <w:p w14:paraId="58B3ED94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2153" w:type="dxa"/>
            <w:shd w:val="clear" w:color="auto" w:fill="B4C6E7" w:themeFill="accent1" w:themeFillTint="66"/>
            <w:vAlign w:val="center"/>
            <w:tcPrChange w:id="51" w:author="hyx" w:date="2018-11-10T18:32:00Z">
              <w:tcPr>
                <w:tcW w:w="1386" w:type="dxa"/>
                <w:shd w:val="clear" w:color="auto" w:fill="B4C6E7" w:themeFill="accent1" w:themeFillTint="66"/>
                <w:vAlign w:val="center"/>
              </w:tcPr>
            </w:tcPrChange>
          </w:tcPr>
          <w:p w14:paraId="09AE20E8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  <w:tcPrChange w:id="52" w:author="hyx" w:date="2018-11-10T18:32:00Z">
              <w:tcPr>
                <w:tcW w:w="1191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78312B76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53" w:author="hyx" w:date="2018-11-10T15:48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54" w:author="hyx" w:date="2018-11-10T15:48:00Z">
              <w:r>
                <w:rPr>
                  <w:rFonts w:hint="eastAsia"/>
                  <w:b/>
                  <w:color w:val="000000"/>
                  <w:szCs w:val="21"/>
                </w:rPr>
                <w:delText>班级</w:delText>
              </w:r>
            </w:del>
          </w:p>
        </w:tc>
        <w:tc>
          <w:tcPr>
            <w:tcW w:w="1396" w:type="dxa"/>
            <w:shd w:val="clear" w:color="auto" w:fill="B4C6E7" w:themeFill="accent1" w:themeFillTint="66"/>
            <w:vAlign w:val="center"/>
            <w:tcPrChange w:id="55" w:author="hyx" w:date="2018-11-10T18:32:00Z">
              <w:tcPr>
                <w:tcW w:w="2106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115D3D24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56" w:author="hyx" w:date="2018-11-10T15:48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57" w:author="hyx" w:date="2018-11-10T15:48:00Z">
              <w:r>
                <w:rPr>
                  <w:rFonts w:hint="eastAsia"/>
                  <w:b/>
                  <w:color w:val="000000"/>
                  <w:szCs w:val="21"/>
                </w:rPr>
                <w:delText>学号</w:delText>
              </w:r>
            </w:del>
          </w:p>
        </w:tc>
        <w:tc>
          <w:tcPr>
            <w:tcW w:w="1407" w:type="dxa"/>
            <w:shd w:val="clear" w:color="auto" w:fill="B4C6E7" w:themeFill="accent1" w:themeFillTint="66"/>
            <w:vAlign w:val="center"/>
            <w:tcPrChange w:id="58" w:author="hyx" w:date="2018-11-10T18:32:00Z">
              <w:tcPr>
                <w:tcW w:w="1407" w:type="dxa"/>
                <w:shd w:val="clear" w:color="auto" w:fill="B4C6E7" w:themeFill="accent1" w:themeFillTint="66"/>
                <w:vAlign w:val="center"/>
              </w:tcPr>
            </w:tcPrChange>
          </w:tcPr>
          <w:p w14:paraId="40FF3784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933" w:type="dxa"/>
            <w:shd w:val="clear" w:color="auto" w:fill="B4C6E7" w:themeFill="accent1" w:themeFillTint="66"/>
            <w:vAlign w:val="center"/>
            <w:tcPrChange w:id="59" w:author="hyx" w:date="2018-11-10T18:32:00Z">
              <w:tcPr>
                <w:tcW w:w="933" w:type="dxa"/>
                <w:shd w:val="clear" w:color="auto" w:fill="B4C6E7" w:themeFill="accent1" w:themeFillTint="66"/>
                <w:vAlign w:val="center"/>
              </w:tcPr>
            </w:tcPrChange>
          </w:tcPr>
          <w:p w14:paraId="1A018797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DC5FB2" w14:paraId="69FD8662" w14:textId="77777777" w:rsidTr="00846241">
        <w:trPr>
          <w:jc w:val="center"/>
          <w:trPrChange w:id="60" w:author="hyx" w:date="2018-11-10T18:32:00Z">
            <w:trPr>
              <w:gridBefore w:val="1"/>
              <w:wBefore w:w="176" w:type="dxa"/>
            </w:trPr>
          </w:trPrChange>
        </w:trPr>
        <w:tc>
          <w:tcPr>
            <w:tcW w:w="851" w:type="dxa"/>
            <w:vAlign w:val="center"/>
            <w:tcPrChange w:id="61" w:author="hyx" w:date="2018-11-10T18:32:00Z">
              <w:tcPr>
                <w:tcW w:w="849" w:type="dxa"/>
                <w:gridSpan w:val="2"/>
                <w:vAlign w:val="center"/>
              </w:tcPr>
            </w:tcPrChange>
          </w:tcPr>
          <w:p w14:paraId="7C787833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824" w:type="dxa"/>
            <w:vAlign w:val="center"/>
            <w:tcPrChange w:id="62" w:author="hyx" w:date="2018-11-10T18:32:00Z">
              <w:tcPr>
                <w:tcW w:w="650" w:type="dxa"/>
                <w:vAlign w:val="center"/>
              </w:tcPr>
            </w:tcPrChange>
          </w:tcPr>
          <w:p w14:paraId="34A83A2F" w14:textId="77777777" w:rsidR="00DC5FB2" w:rsidRDefault="00DC5FB2" w:rsidP="00846241">
            <w:pPr>
              <w:spacing w:before="156" w:after="156"/>
              <w:ind w:left="400" w:hanging="40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黄叶轩</w:t>
            </w:r>
          </w:p>
        </w:tc>
        <w:tc>
          <w:tcPr>
            <w:tcW w:w="2153" w:type="dxa"/>
            <w:vAlign w:val="center"/>
            <w:tcPrChange w:id="63" w:author="hyx" w:date="2018-11-10T18:32:00Z">
              <w:tcPr>
                <w:tcW w:w="1386" w:type="dxa"/>
                <w:vAlign w:val="center"/>
              </w:tcPr>
            </w:tcPrChange>
          </w:tcPr>
          <w:p w14:paraId="34CCE814" w14:textId="77777777" w:rsidR="00DC5FB2" w:rsidRDefault="00DC5FB2" w:rsidP="00846241">
            <w:pPr>
              <w:spacing w:before="156" w:after="156"/>
              <w:ind w:left="420" w:hanging="420"/>
              <w:rPr>
                <w:bCs/>
                <w:color w:val="000000"/>
                <w:szCs w:val="21"/>
              </w:rPr>
            </w:pPr>
            <w:ins w:id="64" w:author="hyx" w:date="2018-11-10T15:51:00Z">
              <w:r>
                <w:rPr>
                  <w:rFonts w:hint="eastAsia"/>
                  <w:bCs/>
                  <w:color w:val="000000"/>
                  <w:szCs w:val="21"/>
                </w:rPr>
                <w:t>负责项目可行性、项目章程、项目总体计划、需求工程计划的审核</w:t>
              </w:r>
            </w:ins>
            <w:ins w:id="65" w:author="hyx" w:date="2018-11-10T15:52:00Z">
              <w:r>
                <w:rPr>
                  <w:rFonts w:hint="eastAsia"/>
                  <w:bCs/>
                  <w:color w:val="000000"/>
                  <w:szCs w:val="21"/>
                </w:rPr>
                <w:t>与评价</w:t>
              </w:r>
            </w:ins>
            <w:del w:id="66" w:author="hyx" w:date="2018-11-10T15:50:00Z">
              <w:r>
                <w:rPr>
                  <w:rFonts w:hint="eastAsia"/>
                  <w:bCs/>
                  <w:color w:val="000000"/>
                  <w:szCs w:val="21"/>
                </w:rPr>
                <w:delText>对分配下去任务的完成情况进行审查与核实并进行评价</w:delText>
              </w:r>
            </w:del>
          </w:p>
        </w:tc>
        <w:tc>
          <w:tcPr>
            <w:tcW w:w="1134" w:type="dxa"/>
            <w:vAlign w:val="center"/>
            <w:tcPrChange w:id="67" w:author="hyx" w:date="2018-11-10T18:32:00Z">
              <w:tcPr>
                <w:tcW w:w="1191" w:type="dxa"/>
                <w:gridSpan w:val="2"/>
                <w:vAlign w:val="center"/>
              </w:tcPr>
            </w:tcPrChange>
          </w:tcPr>
          <w:p w14:paraId="33F01A4A" w14:textId="77777777" w:rsidR="00DC5FB2" w:rsidRDefault="00DC5FB2" w:rsidP="00846241">
            <w:pPr>
              <w:spacing w:before="156" w:after="156"/>
              <w:ind w:left="420" w:hanging="420"/>
              <w:rPr>
                <w:bCs/>
                <w:color w:val="000000"/>
                <w:szCs w:val="21"/>
              </w:rPr>
            </w:pPr>
            <w:del w:id="68" w:author="hyx" w:date="2018-11-10T15:49:00Z">
              <w:r>
                <w:rPr>
                  <w:rFonts w:hint="eastAsia"/>
                  <w:color w:val="000000"/>
                  <w:szCs w:val="21"/>
                </w:rPr>
                <w:delText>软工1602</w:delText>
              </w:r>
            </w:del>
            <w:proofErr w:type="spellStart"/>
            <w:ins w:id="69" w:author="hyx" w:date="2018-11-10T15:49:00Z">
              <w:r>
                <w:rPr>
                  <w:rFonts w:hint="eastAsia"/>
                  <w:color w:val="000000"/>
                  <w:szCs w:val="21"/>
                </w:rPr>
                <w:t>Hyxzucc</w:t>
              </w:r>
            </w:ins>
            <w:proofErr w:type="spellEnd"/>
          </w:p>
        </w:tc>
        <w:tc>
          <w:tcPr>
            <w:tcW w:w="1396" w:type="dxa"/>
            <w:vAlign w:val="center"/>
            <w:tcPrChange w:id="70" w:author="hyx" w:date="2018-11-10T18:32:00Z">
              <w:tcPr>
                <w:tcW w:w="2106" w:type="dxa"/>
                <w:gridSpan w:val="2"/>
                <w:vAlign w:val="center"/>
              </w:tcPr>
            </w:tcPrChange>
          </w:tcPr>
          <w:p w14:paraId="1D2D4640" w14:textId="77777777" w:rsidR="00DC5FB2" w:rsidRDefault="00DC5FB2" w:rsidP="00846241">
            <w:pPr>
              <w:spacing w:before="156" w:after="156"/>
              <w:ind w:left="420" w:hanging="420"/>
              <w:rPr>
                <w:bCs/>
                <w:color w:val="000000"/>
                <w:szCs w:val="21"/>
              </w:rPr>
            </w:pPr>
            <w:del w:id="71" w:author="hyx" w:date="2018-11-10T15:49:00Z">
              <w:r>
                <w:rPr>
                  <w:rFonts w:hint="eastAsia"/>
                  <w:bCs/>
                  <w:color w:val="000000"/>
                  <w:szCs w:val="21"/>
                </w:rPr>
                <w:delText>31</w:delText>
              </w:r>
              <w:r>
                <w:rPr>
                  <w:bCs/>
                  <w:color w:val="000000"/>
                  <w:szCs w:val="21"/>
                </w:rPr>
                <w:delText>6</w:delText>
              </w:r>
              <w:r>
                <w:rPr>
                  <w:rFonts w:hint="eastAsia"/>
                  <w:bCs/>
                  <w:color w:val="000000"/>
                  <w:szCs w:val="21"/>
                </w:rPr>
                <w:delText>01</w:delText>
              </w:r>
              <w:r>
                <w:rPr>
                  <w:bCs/>
                  <w:color w:val="000000"/>
                  <w:szCs w:val="21"/>
                </w:rPr>
                <w:delText>246</w:delText>
              </w:r>
            </w:del>
            <w:ins w:id="72" w:author="hyx" w:date="2018-11-10T15:49:00Z">
              <w:r>
                <w:rPr>
                  <w:bCs/>
                  <w:color w:val="000000"/>
                  <w:szCs w:val="21"/>
                </w:rPr>
                <w:t>1103057282</w:t>
              </w:r>
            </w:ins>
          </w:p>
        </w:tc>
        <w:tc>
          <w:tcPr>
            <w:tcW w:w="1407" w:type="dxa"/>
            <w:vAlign w:val="center"/>
            <w:tcPrChange w:id="73" w:author="hyx" w:date="2018-11-10T18:32:00Z">
              <w:tcPr>
                <w:tcW w:w="1407" w:type="dxa"/>
                <w:vAlign w:val="center"/>
              </w:tcPr>
            </w:tcPrChange>
          </w:tcPr>
          <w:p w14:paraId="6CECD605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bCs/>
                <w:color w:val="000000"/>
                <w:szCs w:val="21"/>
              </w:rPr>
              <w:t>13588899102</w:t>
            </w:r>
          </w:p>
        </w:tc>
        <w:tc>
          <w:tcPr>
            <w:tcW w:w="933" w:type="dxa"/>
            <w:vAlign w:val="center"/>
            <w:tcPrChange w:id="74" w:author="hyx" w:date="2018-11-10T18:32:00Z">
              <w:tcPr>
                <w:tcW w:w="933" w:type="dxa"/>
                <w:vAlign w:val="center"/>
              </w:tcPr>
            </w:tcPrChange>
          </w:tcPr>
          <w:p w14:paraId="54DB76AD" w14:textId="77777777" w:rsidR="00DC5FB2" w:rsidRDefault="00DC5FB2" w:rsidP="00846241">
            <w:pPr>
              <w:spacing w:before="156" w:after="156"/>
              <w:ind w:left="400" w:hanging="400"/>
              <w:rPr>
                <w:ins w:id="75" w:author="hyx" w:date="2018-11-10T15:48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r>
              <w:rPr>
                <w:rFonts w:asciiTheme="majorEastAsia" w:eastAsiaTheme="majorEastAsia" w:hAnsiTheme="majorEastAsia" w:cs="Helvetica Neue"/>
                <w:color w:val="000000"/>
                <w:szCs w:val="26"/>
              </w:rPr>
              <w:t>弘毅</w:t>
            </w:r>
          </w:p>
          <w:p w14:paraId="0264A43E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asciiTheme="majorEastAsia" w:eastAsiaTheme="majorEastAsia" w:hAnsiTheme="majorEastAsia" w:cs="Helvetica Neue"/>
                <w:color w:val="000000"/>
                <w:szCs w:val="26"/>
              </w:rPr>
              <w:t>2-210</w:t>
            </w:r>
          </w:p>
        </w:tc>
      </w:tr>
      <w:tr w:rsidR="00DC5FB2" w14:paraId="11563062" w14:textId="77777777" w:rsidTr="00846241">
        <w:trPr>
          <w:jc w:val="center"/>
          <w:ins w:id="76" w:author="hyx" w:date="2018-11-10T15:50:00Z"/>
        </w:trPr>
        <w:tc>
          <w:tcPr>
            <w:tcW w:w="851" w:type="dxa"/>
            <w:vAlign w:val="center"/>
            <w:tcPrChange w:id="77" w:author="hyx" w:date="2018-11-10T18:32:00Z">
              <w:tcPr>
                <w:tcW w:w="851" w:type="dxa"/>
                <w:gridSpan w:val="2"/>
                <w:vAlign w:val="center"/>
              </w:tcPr>
            </w:tcPrChange>
          </w:tcPr>
          <w:p w14:paraId="3E194FB8" w14:textId="77777777" w:rsidR="00DC5FB2" w:rsidRDefault="00DC5FB2" w:rsidP="00846241">
            <w:pPr>
              <w:spacing w:before="156" w:after="156"/>
              <w:ind w:left="420" w:hanging="420"/>
              <w:rPr>
                <w:ins w:id="78" w:author="hyx" w:date="2018-11-10T15:50:00Z"/>
                <w:szCs w:val="21"/>
              </w:rPr>
            </w:pPr>
            <w:ins w:id="79" w:author="hyx" w:date="2018-11-10T15:50:00Z">
              <w:r>
                <w:rPr>
                  <w:rFonts w:hint="eastAsia"/>
                  <w:szCs w:val="21"/>
                </w:rPr>
                <w:t>任务审核员</w:t>
              </w:r>
            </w:ins>
          </w:p>
        </w:tc>
        <w:tc>
          <w:tcPr>
            <w:tcW w:w="824" w:type="dxa"/>
            <w:vAlign w:val="center"/>
            <w:tcPrChange w:id="80" w:author="hyx" w:date="2018-11-10T18:32:00Z">
              <w:tcPr>
                <w:tcW w:w="824" w:type="dxa"/>
                <w:gridSpan w:val="2"/>
                <w:vAlign w:val="center"/>
              </w:tcPr>
            </w:tcPrChange>
          </w:tcPr>
          <w:p w14:paraId="6C1428D2" w14:textId="77777777" w:rsidR="00DC5FB2" w:rsidRDefault="00DC5FB2" w:rsidP="00846241">
            <w:pPr>
              <w:spacing w:before="156" w:after="156"/>
              <w:ind w:left="400" w:hanging="400"/>
              <w:rPr>
                <w:ins w:id="81" w:author="hyx" w:date="2018-11-10T15:50:00Z"/>
                <w:bCs/>
                <w:color w:val="000000"/>
                <w:szCs w:val="21"/>
              </w:rPr>
            </w:pPr>
            <w:ins w:id="82" w:author="hyx" w:date="2018-11-10T15:52:00Z">
              <w:r>
                <w:rPr>
                  <w:rFonts w:hint="eastAsia"/>
                  <w:bCs/>
                  <w:color w:val="000000"/>
                  <w:szCs w:val="21"/>
                </w:rPr>
                <w:t>陈俊仁</w:t>
              </w:r>
            </w:ins>
          </w:p>
        </w:tc>
        <w:tc>
          <w:tcPr>
            <w:tcW w:w="2153" w:type="dxa"/>
            <w:vAlign w:val="center"/>
            <w:tcPrChange w:id="83" w:author="hyx" w:date="2018-11-10T18:32:00Z">
              <w:tcPr>
                <w:tcW w:w="2153" w:type="dxa"/>
                <w:gridSpan w:val="2"/>
                <w:vAlign w:val="center"/>
              </w:tcPr>
            </w:tcPrChange>
          </w:tcPr>
          <w:p w14:paraId="5C6EFE78" w14:textId="77777777" w:rsidR="00DC5FB2" w:rsidRDefault="00DC5FB2" w:rsidP="00846241">
            <w:pPr>
              <w:spacing w:before="156" w:after="156"/>
              <w:ind w:left="420" w:hanging="420"/>
              <w:rPr>
                <w:ins w:id="84" w:author="hyx" w:date="2018-11-10T15:50:00Z"/>
                <w:bCs/>
                <w:color w:val="000000"/>
                <w:szCs w:val="21"/>
              </w:rPr>
            </w:pPr>
            <w:ins w:id="85" w:author="hyx" w:date="2018-11-10T15:52:00Z">
              <w:r>
                <w:rPr>
                  <w:rFonts w:hint="eastAsia"/>
                  <w:bCs/>
                  <w:color w:val="000000"/>
                  <w:szCs w:val="21"/>
                </w:rPr>
                <w:t>负责质量保证计划的审核与评价</w:t>
              </w:r>
            </w:ins>
          </w:p>
        </w:tc>
        <w:tc>
          <w:tcPr>
            <w:tcW w:w="1134" w:type="dxa"/>
            <w:vAlign w:val="center"/>
            <w:tcPrChange w:id="86" w:author="hyx" w:date="2018-11-10T18:32:00Z">
              <w:tcPr>
                <w:tcW w:w="1134" w:type="dxa"/>
                <w:gridSpan w:val="2"/>
                <w:vAlign w:val="center"/>
              </w:tcPr>
            </w:tcPrChange>
          </w:tcPr>
          <w:p w14:paraId="292516F0" w14:textId="77777777" w:rsidR="00DC5FB2" w:rsidRDefault="00DC5FB2" w:rsidP="00846241">
            <w:pPr>
              <w:spacing w:before="156" w:after="156"/>
              <w:ind w:left="400" w:hanging="400"/>
              <w:rPr>
                <w:ins w:id="87" w:author="hyx" w:date="2018-11-10T15:50:00Z"/>
                <w:color w:val="000000"/>
                <w:szCs w:val="21"/>
              </w:rPr>
            </w:pPr>
            <w:ins w:id="88" w:author="hyx" w:date="2018-11-10T18:40:00Z">
              <w:r>
                <w:t>chenjunren6745</w:t>
              </w:r>
            </w:ins>
          </w:p>
        </w:tc>
        <w:tc>
          <w:tcPr>
            <w:tcW w:w="1396" w:type="dxa"/>
            <w:vAlign w:val="center"/>
            <w:tcPrChange w:id="89" w:author="hyx" w:date="2018-11-10T18:32:00Z">
              <w:tcPr>
                <w:tcW w:w="1396" w:type="dxa"/>
                <w:vAlign w:val="center"/>
              </w:tcPr>
            </w:tcPrChange>
          </w:tcPr>
          <w:p w14:paraId="0EEDCAC2" w14:textId="77777777" w:rsidR="00DC5FB2" w:rsidRDefault="00DC5FB2" w:rsidP="00846241">
            <w:pPr>
              <w:spacing w:before="156" w:after="156"/>
              <w:ind w:left="400" w:hanging="400"/>
              <w:rPr>
                <w:ins w:id="90" w:author="hyx" w:date="2018-11-10T15:50:00Z"/>
                <w:bCs/>
                <w:color w:val="000000"/>
                <w:szCs w:val="21"/>
              </w:rPr>
            </w:pPr>
            <w:ins w:id="91" w:author="hyx" w:date="2018-11-10T18:40:00Z">
              <w:r>
                <w:t>374955336</w:t>
              </w:r>
            </w:ins>
          </w:p>
        </w:tc>
        <w:tc>
          <w:tcPr>
            <w:tcW w:w="1407" w:type="dxa"/>
            <w:vAlign w:val="center"/>
            <w:tcPrChange w:id="92" w:author="hyx" w:date="2018-11-10T18:32:00Z">
              <w:tcPr>
                <w:tcW w:w="1407" w:type="dxa"/>
                <w:vAlign w:val="center"/>
              </w:tcPr>
            </w:tcPrChange>
          </w:tcPr>
          <w:p w14:paraId="53883896" w14:textId="77777777" w:rsidR="00DC5FB2" w:rsidRDefault="00DC5FB2" w:rsidP="00846241">
            <w:pPr>
              <w:spacing w:before="156" w:after="156"/>
              <w:ind w:left="400" w:hanging="400"/>
              <w:rPr>
                <w:ins w:id="93" w:author="hyx" w:date="2018-11-10T15:50:00Z"/>
                <w:bCs/>
                <w:color w:val="000000"/>
                <w:szCs w:val="21"/>
              </w:rPr>
            </w:pPr>
            <w:ins w:id="94" w:author="hyx" w:date="2018-11-10T18:43:00Z">
              <w:r>
                <w:t>17376503405</w:t>
              </w:r>
            </w:ins>
          </w:p>
        </w:tc>
        <w:tc>
          <w:tcPr>
            <w:tcW w:w="933" w:type="dxa"/>
            <w:vAlign w:val="center"/>
            <w:tcPrChange w:id="95" w:author="hyx" w:date="2018-11-10T18:32:00Z">
              <w:tcPr>
                <w:tcW w:w="933" w:type="dxa"/>
                <w:vAlign w:val="center"/>
              </w:tcPr>
            </w:tcPrChange>
          </w:tcPr>
          <w:p w14:paraId="2BEFB09B" w14:textId="77777777" w:rsidR="00DC5FB2" w:rsidRDefault="00DC5FB2" w:rsidP="00846241">
            <w:pPr>
              <w:spacing w:before="156" w:after="156"/>
              <w:ind w:left="400" w:hanging="400"/>
              <w:rPr>
                <w:ins w:id="96" w:author="hyx" w:date="2018-11-10T18:32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97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2556E32E" w14:textId="77777777" w:rsidR="00DC5FB2" w:rsidRDefault="00DC5FB2" w:rsidP="00846241">
            <w:pPr>
              <w:spacing w:before="156" w:after="156"/>
              <w:ind w:left="400" w:hanging="400"/>
              <w:rPr>
                <w:ins w:id="98" w:author="hyx" w:date="2018-11-10T15:5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99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2-209</w:t>
              </w:r>
            </w:ins>
          </w:p>
        </w:tc>
      </w:tr>
      <w:tr w:rsidR="00DC5FB2" w14:paraId="069315BA" w14:textId="77777777" w:rsidTr="00846241">
        <w:trPr>
          <w:jc w:val="center"/>
          <w:ins w:id="100" w:author="hyx" w:date="2018-11-10T15:50:00Z"/>
        </w:trPr>
        <w:tc>
          <w:tcPr>
            <w:tcW w:w="851" w:type="dxa"/>
            <w:vAlign w:val="center"/>
            <w:tcPrChange w:id="101" w:author="hyx" w:date="2018-11-10T18:32:00Z">
              <w:tcPr>
                <w:tcW w:w="851" w:type="dxa"/>
                <w:gridSpan w:val="2"/>
                <w:vAlign w:val="center"/>
              </w:tcPr>
            </w:tcPrChange>
          </w:tcPr>
          <w:p w14:paraId="328ADCD2" w14:textId="77777777" w:rsidR="00DC5FB2" w:rsidRDefault="00DC5FB2" w:rsidP="00846241">
            <w:pPr>
              <w:spacing w:before="156" w:after="156"/>
              <w:ind w:left="420" w:hanging="420"/>
              <w:rPr>
                <w:ins w:id="102" w:author="hyx" w:date="2018-11-10T15:50:00Z"/>
                <w:szCs w:val="21"/>
              </w:rPr>
            </w:pPr>
            <w:ins w:id="103" w:author="hyx" w:date="2018-11-10T15:50:00Z">
              <w:r>
                <w:rPr>
                  <w:rFonts w:hint="eastAsia"/>
                  <w:szCs w:val="21"/>
                </w:rPr>
                <w:t>任务审核员</w:t>
              </w:r>
            </w:ins>
          </w:p>
        </w:tc>
        <w:tc>
          <w:tcPr>
            <w:tcW w:w="824" w:type="dxa"/>
            <w:vAlign w:val="center"/>
            <w:tcPrChange w:id="104" w:author="hyx" w:date="2018-11-10T18:32:00Z">
              <w:tcPr>
                <w:tcW w:w="824" w:type="dxa"/>
                <w:gridSpan w:val="2"/>
                <w:vAlign w:val="center"/>
              </w:tcPr>
            </w:tcPrChange>
          </w:tcPr>
          <w:p w14:paraId="14462721" w14:textId="77777777" w:rsidR="00DC5FB2" w:rsidRDefault="00DC5FB2" w:rsidP="00846241">
            <w:pPr>
              <w:spacing w:before="156" w:after="156"/>
              <w:ind w:left="400" w:hanging="400"/>
              <w:rPr>
                <w:ins w:id="105" w:author="hyx" w:date="2018-11-10T15:50:00Z"/>
                <w:bCs/>
                <w:color w:val="000000"/>
                <w:szCs w:val="21"/>
              </w:rPr>
            </w:pPr>
            <w:ins w:id="106" w:author="hyx" w:date="2018-11-10T15:52:00Z">
              <w:r>
                <w:rPr>
                  <w:rFonts w:hint="eastAsia"/>
                  <w:bCs/>
                  <w:color w:val="000000"/>
                  <w:szCs w:val="21"/>
                </w:rPr>
                <w:t>陈苏民</w:t>
              </w:r>
            </w:ins>
          </w:p>
        </w:tc>
        <w:tc>
          <w:tcPr>
            <w:tcW w:w="2153" w:type="dxa"/>
            <w:vAlign w:val="center"/>
            <w:tcPrChange w:id="107" w:author="hyx" w:date="2018-11-10T18:32:00Z">
              <w:tcPr>
                <w:tcW w:w="2153" w:type="dxa"/>
                <w:gridSpan w:val="2"/>
                <w:vAlign w:val="center"/>
              </w:tcPr>
            </w:tcPrChange>
          </w:tcPr>
          <w:p w14:paraId="6257D15D" w14:textId="77777777" w:rsidR="00DC5FB2" w:rsidRDefault="00DC5FB2" w:rsidP="00846241">
            <w:pPr>
              <w:spacing w:before="156" w:after="156"/>
              <w:ind w:left="420" w:hanging="420"/>
              <w:rPr>
                <w:ins w:id="108" w:author="hyx" w:date="2018-11-10T15:50:00Z"/>
                <w:bCs/>
                <w:color w:val="000000"/>
                <w:szCs w:val="21"/>
              </w:rPr>
            </w:pPr>
            <w:ins w:id="109" w:author="hyx" w:date="2018-11-10T15:52:00Z">
              <w:r>
                <w:rPr>
                  <w:rFonts w:hint="eastAsia"/>
                  <w:bCs/>
                  <w:color w:val="000000"/>
                  <w:szCs w:val="21"/>
                </w:rPr>
                <w:t>负责</w:t>
              </w:r>
            </w:ins>
            <w:ins w:id="110" w:author="hyx" w:date="2018-11-10T18:24:00Z">
              <w:r>
                <w:rPr>
                  <w:rFonts w:hint="eastAsia"/>
                  <w:bCs/>
                  <w:color w:val="000000"/>
                  <w:szCs w:val="21"/>
                </w:rPr>
                <w:t>测试计划、安装部署计划、培训计划系统维护计划的审核和评价</w:t>
              </w:r>
            </w:ins>
          </w:p>
        </w:tc>
        <w:tc>
          <w:tcPr>
            <w:tcW w:w="1134" w:type="dxa"/>
            <w:vAlign w:val="center"/>
            <w:tcPrChange w:id="111" w:author="hyx" w:date="2018-11-10T18:32:00Z">
              <w:tcPr>
                <w:tcW w:w="1134" w:type="dxa"/>
                <w:gridSpan w:val="2"/>
                <w:vAlign w:val="center"/>
              </w:tcPr>
            </w:tcPrChange>
          </w:tcPr>
          <w:p w14:paraId="5E07B559" w14:textId="77777777" w:rsidR="00DC5FB2" w:rsidRDefault="00DC5FB2" w:rsidP="00846241">
            <w:pPr>
              <w:spacing w:before="156" w:after="156"/>
              <w:ind w:left="400" w:hanging="400"/>
              <w:rPr>
                <w:ins w:id="112" w:author="hyx" w:date="2018-11-10T15:50:00Z"/>
                <w:color w:val="000000"/>
                <w:szCs w:val="21"/>
              </w:rPr>
            </w:pPr>
            <w:ins w:id="113" w:author="hyx" w:date="2018-11-10T18:40:00Z">
              <w:r>
                <w:t>c96s1m</w:t>
              </w:r>
            </w:ins>
          </w:p>
        </w:tc>
        <w:tc>
          <w:tcPr>
            <w:tcW w:w="1396" w:type="dxa"/>
            <w:vAlign w:val="center"/>
            <w:tcPrChange w:id="114" w:author="hyx" w:date="2018-11-10T18:32:00Z">
              <w:tcPr>
                <w:tcW w:w="1396" w:type="dxa"/>
                <w:vAlign w:val="center"/>
              </w:tcPr>
            </w:tcPrChange>
          </w:tcPr>
          <w:p w14:paraId="68C50BFE" w14:textId="77777777" w:rsidR="00DC5FB2" w:rsidRDefault="00DC5FB2" w:rsidP="00846241">
            <w:pPr>
              <w:spacing w:before="156" w:after="156"/>
              <w:ind w:left="400" w:hanging="400"/>
              <w:rPr>
                <w:ins w:id="115" w:author="hyx" w:date="2018-11-10T15:50:00Z"/>
                <w:bCs/>
                <w:color w:val="000000"/>
                <w:szCs w:val="21"/>
              </w:rPr>
            </w:pPr>
            <w:ins w:id="116" w:author="hyx" w:date="2018-11-10T18:43:00Z">
              <w:r>
                <w:rPr>
                  <w:bCs/>
                  <w:color w:val="000000"/>
                  <w:szCs w:val="21"/>
                </w:rPr>
                <w:t>245023559</w:t>
              </w:r>
            </w:ins>
          </w:p>
        </w:tc>
        <w:tc>
          <w:tcPr>
            <w:tcW w:w="1407" w:type="dxa"/>
            <w:vAlign w:val="center"/>
            <w:tcPrChange w:id="117" w:author="hyx" w:date="2018-11-10T18:32:00Z">
              <w:tcPr>
                <w:tcW w:w="1407" w:type="dxa"/>
                <w:vAlign w:val="center"/>
              </w:tcPr>
            </w:tcPrChange>
          </w:tcPr>
          <w:p w14:paraId="6A6A085B" w14:textId="77777777" w:rsidR="00DC5FB2" w:rsidRDefault="00DC5FB2" w:rsidP="00846241">
            <w:pPr>
              <w:spacing w:before="156" w:after="156"/>
              <w:ind w:left="400" w:hanging="400"/>
              <w:rPr>
                <w:ins w:id="118" w:author="hyx" w:date="2018-11-10T15:50:00Z"/>
                <w:bCs/>
                <w:color w:val="000000"/>
                <w:szCs w:val="21"/>
              </w:rPr>
            </w:pPr>
            <w:ins w:id="119" w:author="hyx" w:date="2018-11-10T18:43:00Z">
              <w:r>
                <w:rPr>
                  <w:rFonts w:ascii="Times New Roman" w:hAnsi="Times New Roman" w:cs="Times New Roman"/>
                  <w:szCs w:val="24"/>
                </w:rPr>
                <w:t>19967308296</w:t>
              </w:r>
            </w:ins>
          </w:p>
        </w:tc>
        <w:tc>
          <w:tcPr>
            <w:tcW w:w="933" w:type="dxa"/>
            <w:vAlign w:val="center"/>
            <w:tcPrChange w:id="120" w:author="hyx" w:date="2018-11-10T18:32:00Z">
              <w:tcPr>
                <w:tcW w:w="933" w:type="dxa"/>
                <w:vAlign w:val="center"/>
              </w:tcPr>
            </w:tcPrChange>
          </w:tcPr>
          <w:p w14:paraId="00CF7948" w14:textId="77777777" w:rsidR="00DC5FB2" w:rsidRDefault="00DC5FB2" w:rsidP="00846241">
            <w:pPr>
              <w:spacing w:before="156" w:after="156"/>
              <w:ind w:left="400" w:hanging="400"/>
              <w:rPr>
                <w:ins w:id="121" w:author="hyx" w:date="2018-11-10T18:32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122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326C7A0D" w14:textId="77777777" w:rsidR="00DC5FB2" w:rsidRDefault="00DC5FB2" w:rsidP="00846241">
            <w:pPr>
              <w:spacing w:before="156" w:after="156"/>
              <w:ind w:left="400" w:hanging="400"/>
              <w:rPr>
                <w:ins w:id="123" w:author="hyx" w:date="2018-11-10T15:5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124" w:author="hyx" w:date="2018-11-10T18:33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</w:t>
              </w:r>
            </w:ins>
            <w:ins w:id="125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-</w:t>
              </w:r>
            </w:ins>
            <w:ins w:id="126" w:author="hyx" w:date="2018-11-10T18:33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124</w:t>
              </w:r>
            </w:ins>
          </w:p>
        </w:tc>
      </w:tr>
      <w:tr w:rsidR="00DC5FB2" w14:paraId="6624D281" w14:textId="77777777" w:rsidTr="00846241">
        <w:trPr>
          <w:jc w:val="center"/>
          <w:ins w:id="127" w:author="hyx" w:date="2018-11-10T15:50:00Z"/>
        </w:trPr>
        <w:tc>
          <w:tcPr>
            <w:tcW w:w="851" w:type="dxa"/>
            <w:vAlign w:val="center"/>
            <w:tcPrChange w:id="128" w:author="hyx" w:date="2018-11-10T18:32:00Z">
              <w:tcPr>
                <w:tcW w:w="851" w:type="dxa"/>
                <w:gridSpan w:val="2"/>
                <w:vAlign w:val="center"/>
              </w:tcPr>
            </w:tcPrChange>
          </w:tcPr>
          <w:p w14:paraId="53B526BF" w14:textId="77777777" w:rsidR="00DC5FB2" w:rsidRDefault="00DC5FB2" w:rsidP="00846241">
            <w:pPr>
              <w:spacing w:before="156" w:after="156"/>
              <w:ind w:left="420" w:hanging="420"/>
              <w:rPr>
                <w:ins w:id="129" w:author="hyx" w:date="2018-11-10T15:50:00Z"/>
                <w:szCs w:val="21"/>
              </w:rPr>
            </w:pPr>
            <w:ins w:id="130" w:author="hyx" w:date="2018-11-10T15:50:00Z">
              <w:r>
                <w:rPr>
                  <w:rFonts w:hint="eastAsia"/>
                  <w:szCs w:val="21"/>
                </w:rPr>
                <w:lastRenderedPageBreak/>
                <w:t>任务审核员</w:t>
              </w:r>
            </w:ins>
          </w:p>
        </w:tc>
        <w:tc>
          <w:tcPr>
            <w:tcW w:w="824" w:type="dxa"/>
            <w:vAlign w:val="center"/>
            <w:tcPrChange w:id="131" w:author="hyx" w:date="2018-11-10T18:32:00Z">
              <w:tcPr>
                <w:tcW w:w="824" w:type="dxa"/>
                <w:gridSpan w:val="2"/>
                <w:vAlign w:val="center"/>
              </w:tcPr>
            </w:tcPrChange>
          </w:tcPr>
          <w:p w14:paraId="679C48FC" w14:textId="77777777" w:rsidR="00DC5FB2" w:rsidRDefault="00DC5FB2" w:rsidP="00846241">
            <w:pPr>
              <w:spacing w:before="156" w:after="156"/>
              <w:ind w:left="400" w:hanging="400"/>
              <w:rPr>
                <w:ins w:id="132" w:author="hyx" w:date="2018-11-10T15:50:00Z"/>
                <w:bCs/>
                <w:color w:val="000000"/>
                <w:szCs w:val="21"/>
              </w:rPr>
            </w:pPr>
            <w:ins w:id="133" w:author="hyx" w:date="2018-11-10T18:25:00Z">
              <w:r>
                <w:rPr>
                  <w:rFonts w:hint="eastAsia"/>
                  <w:bCs/>
                  <w:color w:val="000000"/>
                  <w:szCs w:val="21"/>
                </w:rPr>
                <w:t>徐双铅</w:t>
              </w:r>
            </w:ins>
          </w:p>
        </w:tc>
        <w:tc>
          <w:tcPr>
            <w:tcW w:w="2153" w:type="dxa"/>
            <w:vAlign w:val="center"/>
            <w:tcPrChange w:id="134" w:author="hyx" w:date="2018-11-10T18:32:00Z">
              <w:tcPr>
                <w:tcW w:w="2153" w:type="dxa"/>
                <w:gridSpan w:val="2"/>
                <w:vAlign w:val="center"/>
              </w:tcPr>
            </w:tcPrChange>
          </w:tcPr>
          <w:p w14:paraId="71A8DABD" w14:textId="77777777" w:rsidR="00DC5FB2" w:rsidRDefault="00DC5FB2" w:rsidP="00846241">
            <w:pPr>
              <w:spacing w:before="156" w:after="156"/>
              <w:ind w:left="400" w:hanging="400"/>
              <w:rPr>
                <w:ins w:id="135" w:author="hyx" w:date="2018-11-10T15:50:00Z"/>
                <w:bCs/>
                <w:color w:val="000000"/>
                <w:szCs w:val="21"/>
              </w:rPr>
            </w:pPr>
            <w:ins w:id="136" w:author="hyx" w:date="2018-11-10T18:25:00Z">
              <w:r>
                <w:rPr>
                  <w:rFonts w:hint="eastAsia"/>
                  <w:bCs/>
                  <w:color w:val="000000"/>
                  <w:szCs w:val="21"/>
                </w:rPr>
                <w:t>负责软件需求规格说明书、软件概要设计说明的评审和评价</w:t>
              </w:r>
            </w:ins>
          </w:p>
        </w:tc>
        <w:tc>
          <w:tcPr>
            <w:tcW w:w="1134" w:type="dxa"/>
            <w:vAlign w:val="center"/>
            <w:tcPrChange w:id="137" w:author="hyx" w:date="2018-11-10T18:32:00Z">
              <w:tcPr>
                <w:tcW w:w="1134" w:type="dxa"/>
                <w:gridSpan w:val="2"/>
                <w:vAlign w:val="center"/>
              </w:tcPr>
            </w:tcPrChange>
          </w:tcPr>
          <w:p w14:paraId="75DC73C7" w14:textId="77777777" w:rsidR="00DC5FB2" w:rsidRDefault="00DC5FB2" w:rsidP="00846241">
            <w:pPr>
              <w:spacing w:before="156" w:after="156"/>
              <w:ind w:left="400" w:hanging="400"/>
              <w:rPr>
                <w:ins w:id="138" w:author="hyx" w:date="2018-11-10T15:50:00Z"/>
                <w:color w:val="000000"/>
                <w:szCs w:val="21"/>
              </w:rPr>
            </w:pPr>
            <w:ins w:id="139" w:author="hyx" w:date="2018-11-10T18:30:00Z">
              <w:r>
                <w:t>CXM1064081300</w:t>
              </w:r>
            </w:ins>
          </w:p>
        </w:tc>
        <w:tc>
          <w:tcPr>
            <w:tcW w:w="1396" w:type="dxa"/>
            <w:vAlign w:val="center"/>
            <w:tcPrChange w:id="140" w:author="hyx" w:date="2018-11-10T18:32:00Z">
              <w:tcPr>
                <w:tcW w:w="1396" w:type="dxa"/>
                <w:vAlign w:val="center"/>
              </w:tcPr>
            </w:tcPrChange>
          </w:tcPr>
          <w:p w14:paraId="25528185" w14:textId="77777777" w:rsidR="00DC5FB2" w:rsidRDefault="00DC5FB2" w:rsidP="00846241">
            <w:pPr>
              <w:spacing w:before="156" w:after="156"/>
              <w:ind w:left="400" w:hanging="400"/>
              <w:rPr>
                <w:ins w:id="141" w:author="hyx" w:date="2018-11-10T15:50:00Z"/>
                <w:bCs/>
                <w:color w:val="000000"/>
                <w:szCs w:val="21"/>
              </w:rPr>
            </w:pPr>
            <w:ins w:id="142" w:author="hyx" w:date="2018-11-10T18:30:00Z">
              <w:r>
                <w:t>1227442409</w:t>
              </w:r>
            </w:ins>
          </w:p>
        </w:tc>
        <w:tc>
          <w:tcPr>
            <w:tcW w:w="1407" w:type="dxa"/>
            <w:vAlign w:val="center"/>
            <w:tcPrChange w:id="143" w:author="hyx" w:date="2018-11-10T18:32:00Z">
              <w:tcPr>
                <w:tcW w:w="1407" w:type="dxa"/>
                <w:vAlign w:val="center"/>
              </w:tcPr>
            </w:tcPrChange>
          </w:tcPr>
          <w:p w14:paraId="693F9844" w14:textId="77777777" w:rsidR="00DC5FB2" w:rsidRDefault="00DC5FB2" w:rsidP="00846241">
            <w:pPr>
              <w:spacing w:before="156" w:after="156"/>
              <w:ind w:left="400" w:hanging="400"/>
              <w:rPr>
                <w:ins w:id="144" w:author="hyx" w:date="2018-11-10T15:50:00Z"/>
                <w:bCs/>
                <w:color w:val="000000"/>
                <w:szCs w:val="21"/>
              </w:rPr>
            </w:pPr>
            <w:ins w:id="145" w:author="hyx" w:date="2018-11-10T18:30:00Z">
              <w:r>
                <w:t>18094711647</w:t>
              </w:r>
            </w:ins>
          </w:p>
        </w:tc>
        <w:tc>
          <w:tcPr>
            <w:tcW w:w="933" w:type="dxa"/>
            <w:vAlign w:val="center"/>
            <w:tcPrChange w:id="146" w:author="hyx" w:date="2018-11-10T18:32:00Z">
              <w:tcPr>
                <w:tcW w:w="933" w:type="dxa"/>
                <w:vAlign w:val="center"/>
              </w:tcPr>
            </w:tcPrChange>
          </w:tcPr>
          <w:p w14:paraId="47C15772" w14:textId="77777777" w:rsidR="00DC5FB2" w:rsidRDefault="00DC5FB2" w:rsidP="00846241">
            <w:pPr>
              <w:spacing w:before="156" w:after="156"/>
              <w:ind w:left="400" w:hanging="400"/>
              <w:rPr>
                <w:ins w:id="147" w:author="hyx" w:date="2018-11-10T18:32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148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5F449C16" w14:textId="77777777" w:rsidR="00DC5FB2" w:rsidRDefault="00DC5FB2" w:rsidP="00846241">
            <w:pPr>
              <w:spacing w:before="156" w:after="156"/>
              <w:ind w:left="400" w:hanging="400"/>
              <w:rPr>
                <w:ins w:id="149" w:author="hyx" w:date="2018-11-10T15:5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150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</w:t>
              </w:r>
            </w:ins>
            <w:ins w:id="151" w:author="hyx" w:date="2018-11-10T18:33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207</w:t>
              </w:r>
            </w:ins>
          </w:p>
        </w:tc>
      </w:tr>
      <w:tr w:rsidR="00DC5FB2" w14:paraId="7E5071F4" w14:textId="77777777" w:rsidTr="00846241">
        <w:trPr>
          <w:jc w:val="center"/>
          <w:ins w:id="152" w:author="hyx" w:date="2018-11-10T15:50:00Z"/>
        </w:trPr>
        <w:tc>
          <w:tcPr>
            <w:tcW w:w="851" w:type="dxa"/>
            <w:vAlign w:val="center"/>
            <w:tcPrChange w:id="153" w:author="hyx" w:date="2018-11-10T18:32:00Z">
              <w:tcPr>
                <w:tcW w:w="851" w:type="dxa"/>
                <w:gridSpan w:val="2"/>
                <w:vAlign w:val="center"/>
              </w:tcPr>
            </w:tcPrChange>
          </w:tcPr>
          <w:p w14:paraId="2DAC88E3" w14:textId="77777777" w:rsidR="00DC5FB2" w:rsidRDefault="00DC5FB2" w:rsidP="00846241">
            <w:pPr>
              <w:spacing w:before="156" w:after="156"/>
              <w:ind w:left="420" w:hanging="420"/>
              <w:rPr>
                <w:ins w:id="154" w:author="hyx" w:date="2018-11-10T15:50:00Z"/>
                <w:szCs w:val="21"/>
              </w:rPr>
            </w:pPr>
            <w:ins w:id="155" w:author="hyx" w:date="2018-11-10T15:50:00Z">
              <w:r>
                <w:rPr>
                  <w:rFonts w:hint="eastAsia"/>
                  <w:szCs w:val="21"/>
                </w:rPr>
                <w:t>任务审核员</w:t>
              </w:r>
            </w:ins>
          </w:p>
        </w:tc>
        <w:tc>
          <w:tcPr>
            <w:tcW w:w="824" w:type="dxa"/>
            <w:vAlign w:val="center"/>
            <w:tcPrChange w:id="156" w:author="hyx" w:date="2018-11-10T18:32:00Z">
              <w:tcPr>
                <w:tcW w:w="824" w:type="dxa"/>
                <w:gridSpan w:val="2"/>
                <w:vAlign w:val="center"/>
              </w:tcPr>
            </w:tcPrChange>
          </w:tcPr>
          <w:p w14:paraId="4F0C4721" w14:textId="77777777" w:rsidR="00DC5FB2" w:rsidRDefault="00DC5FB2" w:rsidP="00846241">
            <w:pPr>
              <w:spacing w:before="156" w:after="156"/>
              <w:ind w:left="400" w:hanging="400"/>
              <w:rPr>
                <w:ins w:id="157" w:author="hyx" w:date="2018-11-10T15:50:00Z"/>
                <w:bCs/>
                <w:color w:val="000000"/>
                <w:szCs w:val="21"/>
              </w:rPr>
            </w:pPr>
            <w:ins w:id="158" w:author="hyx" w:date="2018-11-10T18:25:00Z">
              <w:r>
                <w:rPr>
                  <w:rFonts w:hint="eastAsia"/>
                  <w:bCs/>
                  <w:color w:val="000000"/>
                  <w:szCs w:val="21"/>
                </w:rPr>
                <w:t>吕迪</w:t>
              </w:r>
            </w:ins>
          </w:p>
        </w:tc>
        <w:tc>
          <w:tcPr>
            <w:tcW w:w="2153" w:type="dxa"/>
            <w:vAlign w:val="center"/>
            <w:tcPrChange w:id="159" w:author="hyx" w:date="2018-11-10T18:32:00Z">
              <w:tcPr>
                <w:tcW w:w="2153" w:type="dxa"/>
                <w:gridSpan w:val="2"/>
                <w:vAlign w:val="center"/>
              </w:tcPr>
            </w:tcPrChange>
          </w:tcPr>
          <w:p w14:paraId="25118E96" w14:textId="77777777" w:rsidR="00DC5FB2" w:rsidRDefault="00DC5FB2" w:rsidP="00846241">
            <w:pPr>
              <w:spacing w:before="156" w:after="156"/>
              <w:ind w:left="400" w:hanging="400"/>
              <w:rPr>
                <w:ins w:id="160" w:author="hyx" w:date="2018-11-10T15:50:00Z"/>
                <w:bCs/>
                <w:color w:val="000000"/>
                <w:szCs w:val="21"/>
              </w:rPr>
            </w:pPr>
            <w:ins w:id="161" w:author="hyx" w:date="2018-11-10T18:25:00Z">
              <w:r>
                <w:rPr>
                  <w:rFonts w:hint="eastAsia"/>
                  <w:bCs/>
                  <w:color w:val="000000"/>
                  <w:szCs w:val="21"/>
                </w:rPr>
                <w:t>负责软件需求变更</w:t>
              </w:r>
            </w:ins>
            <w:ins w:id="162" w:author="hyx" w:date="2018-11-10T18:26:00Z">
              <w:r>
                <w:rPr>
                  <w:rFonts w:hint="eastAsia"/>
                  <w:bCs/>
                  <w:color w:val="000000"/>
                  <w:szCs w:val="21"/>
                </w:rPr>
                <w:t>文档、系统设计与实现计划、项目总结计划</w:t>
              </w:r>
            </w:ins>
          </w:p>
        </w:tc>
        <w:tc>
          <w:tcPr>
            <w:tcW w:w="1134" w:type="dxa"/>
            <w:vAlign w:val="center"/>
            <w:tcPrChange w:id="163" w:author="hyx" w:date="2018-11-10T18:32:00Z">
              <w:tcPr>
                <w:tcW w:w="1134" w:type="dxa"/>
                <w:gridSpan w:val="2"/>
                <w:vAlign w:val="center"/>
              </w:tcPr>
            </w:tcPrChange>
          </w:tcPr>
          <w:p w14:paraId="2D97E2EA" w14:textId="77777777" w:rsidR="00DC5FB2" w:rsidRDefault="00DC5FB2" w:rsidP="00846241">
            <w:pPr>
              <w:spacing w:before="156" w:after="156"/>
              <w:ind w:left="400" w:hanging="400"/>
              <w:rPr>
                <w:ins w:id="164" w:author="hyx" w:date="2018-11-10T15:50:00Z"/>
                <w:color w:val="000000"/>
                <w:szCs w:val="21"/>
              </w:rPr>
            </w:pPr>
            <w:ins w:id="165" w:author="hyx" w:date="2018-11-10T18:30:00Z">
              <w:r>
                <w:t>di62289</w:t>
              </w:r>
            </w:ins>
          </w:p>
        </w:tc>
        <w:tc>
          <w:tcPr>
            <w:tcW w:w="1396" w:type="dxa"/>
            <w:vAlign w:val="center"/>
            <w:tcPrChange w:id="166" w:author="hyx" w:date="2018-11-10T18:32:00Z">
              <w:tcPr>
                <w:tcW w:w="1396" w:type="dxa"/>
                <w:vAlign w:val="center"/>
              </w:tcPr>
            </w:tcPrChange>
          </w:tcPr>
          <w:p w14:paraId="36E8FD5B" w14:textId="77777777" w:rsidR="00DC5FB2" w:rsidRDefault="00DC5FB2" w:rsidP="00846241">
            <w:pPr>
              <w:spacing w:before="156" w:after="156"/>
              <w:ind w:left="400" w:hanging="400"/>
              <w:rPr>
                <w:ins w:id="167" w:author="hyx" w:date="2018-11-10T15:50:00Z"/>
                <w:bCs/>
                <w:color w:val="000000"/>
                <w:szCs w:val="21"/>
              </w:rPr>
            </w:pPr>
            <w:ins w:id="168" w:author="hyx" w:date="2018-11-10T18:30:00Z">
              <w:r>
                <w:t>935162289</w:t>
              </w:r>
            </w:ins>
          </w:p>
        </w:tc>
        <w:tc>
          <w:tcPr>
            <w:tcW w:w="1407" w:type="dxa"/>
            <w:vAlign w:val="center"/>
            <w:tcPrChange w:id="169" w:author="hyx" w:date="2018-11-10T18:32:00Z">
              <w:tcPr>
                <w:tcW w:w="1407" w:type="dxa"/>
                <w:vAlign w:val="center"/>
              </w:tcPr>
            </w:tcPrChange>
          </w:tcPr>
          <w:p w14:paraId="234C5770" w14:textId="77777777" w:rsidR="00DC5FB2" w:rsidRDefault="00DC5FB2" w:rsidP="00846241">
            <w:pPr>
              <w:spacing w:before="156" w:after="156"/>
              <w:ind w:left="400" w:hanging="400"/>
              <w:rPr>
                <w:ins w:id="170" w:author="hyx" w:date="2018-11-10T15:50:00Z"/>
                <w:bCs/>
                <w:color w:val="000000"/>
                <w:szCs w:val="21"/>
              </w:rPr>
            </w:pPr>
            <w:ins w:id="171" w:author="hyx" w:date="2018-11-10T18:30:00Z">
              <w:r>
                <w:t>17306413358</w:t>
              </w:r>
            </w:ins>
          </w:p>
        </w:tc>
        <w:tc>
          <w:tcPr>
            <w:tcW w:w="933" w:type="dxa"/>
            <w:vAlign w:val="center"/>
            <w:tcPrChange w:id="172" w:author="hyx" w:date="2018-11-10T18:32:00Z">
              <w:tcPr>
                <w:tcW w:w="933" w:type="dxa"/>
                <w:vAlign w:val="center"/>
              </w:tcPr>
            </w:tcPrChange>
          </w:tcPr>
          <w:p w14:paraId="42C33330" w14:textId="77777777" w:rsidR="00DC5FB2" w:rsidRDefault="00DC5FB2" w:rsidP="00846241">
            <w:pPr>
              <w:spacing w:before="156" w:after="156"/>
              <w:ind w:left="400" w:hanging="400"/>
              <w:rPr>
                <w:ins w:id="173" w:author="hyx" w:date="2018-11-10T18:32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174" w:author="hyx" w:date="2018-11-10T18:33:00Z">
              <w:r>
                <w:rPr>
                  <w:rFonts w:asciiTheme="majorEastAsia" w:eastAsiaTheme="majorEastAsia" w:hAnsiTheme="majorEastAsia" w:cs="Helvetica Neue" w:hint="eastAsia"/>
                  <w:color w:val="000000"/>
                  <w:szCs w:val="26"/>
                </w:rPr>
                <w:t>求真</w:t>
              </w:r>
            </w:ins>
          </w:p>
          <w:p w14:paraId="558F8790" w14:textId="77777777" w:rsidR="00DC5FB2" w:rsidRDefault="00DC5FB2" w:rsidP="00846241">
            <w:pPr>
              <w:spacing w:before="156" w:after="156"/>
              <w:ind w:left="400" w:hanging="400"/>
              <w:rPr>
                <w:ins w:id="175" w:author="hyx" w:date="2018-11-10T15:5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176" w:author="hyx" w:date="2018-11-10T18:33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</w:t>
              </w:r>
            </w:ins>
            <w:ins w:id="177" w:author="hyx" w:date="2018-11-10T18:32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-</w:t>
              </w:r>
            </w:ins>
            <w:ins w:id="178" w:author="hyx" w:date="2018-11-10T18:33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125</w:t>
              </w:r>
            </w:ins>
          </w:p>
        </w:tc>
      </w:tr>
    </w:tbl>
    <w:p w14:paraId="6F30AB41" w14:textId="77777777" w:rsidR="00DC5FB2" w:rsidRDefault="00DC5FB2" w:rsidP="00DC5FB2"/>
    <w:p w14:paraId="3926C224" w14:textId="77777777" w:rsidR="00DC5FB2" w:rsidRDefault="00DC5FB2" w:rsidP="00DC5FB2"/>
    <w:p w14:paraId="1EF2BDB7" w14:textId="77777777" w:rsidR="00DC5FB2" w:rsidRDefault="00DC5FB2" w:rsidP="00DC5FB2"/>
    <w:p w14:paraId="6164D8C4" w14:textId="77777777" w:rsidR="00DC5FB2" w:rsidRDefault="00DC5FB2" w:rsidP="00DC5FB2"/>
    <w:p w14:paraId="74DCB563" w14:textId="77777777" w:rsidR="00DC5FB2" w:rsidRDefault="00DC5FB2" w:rsidP="00DC5FB2"/>
    <w:p w14:paraId="52277D2B" w14:textId="77777777" w:rsidR="00DC5FB2" w:rsidRDefault="00DC5FB2" w:rsidP="00DC5FB2">
      <w:pPr>
        <w:pStyle w:val="a"/>
      </w:pPr>
      <w:bookmarkStart w:id="179" w:name="_Toc497223481"/>
      <w:bookmarkStart w:id="180" w:name="_Toc530709114"/>
      <w:bookmarkStart w:id="181" w:name="_Toc535279956"/>
      <w:r>
        <w:rPr>
          <w:rFonts w:hint="eastAsia"/>
        </w:rPr>
        <w:t>计划调整员</w:t>
      </w:r>
      <w:bookmarkEnd w:id="179"/>
      <w:bookmarkEnd w:id="180"/>
      <w:bookmarkEnd w:id="181"/>
    </w:p>
    <w:p w14:paraId="4FF9AB2B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38287494" w14:textId="77777777" w:rsidR="00DC5FB2" w:rsidRDefault="00DC5FB2" w:rsidP="00DC5FB2">
      <w:pPr>
        <w:ind w:leftChars="200" w:left="420" w:firstLineChars="250" w:firstLine="525"/>
      </w:pPr>
      <w:r>
        <w:rPr>
          <w:rFonts w:hint="eastAsia"/>
        </w:rPr>
        <w:t>更新甘特图</w:t>
      </w:r>
      <w:ins w:id="182" w:author="hyx" w:date="2018-11-10T18:34:00Z">
        <w:r>
          <w:rPr>
            <w:rFonts w:hint="eastAsia"/>
          </w:rPr>
          <w:t>，调整计划</w:t>
        </w:r>
      </w:ins>
    </w:p>
    <w:p w14:paraId="030D1116" w14:textId="77777777" w:rsidR="00DC5FB2" w:rsidRDefault="00DC5FB2" w:rsidP="00DC5FB2">
      <w:pPr>
        <w:rPr>
          <w:b/>
        </w:rPr>
      </w:pPr>
    </w:p>
    <w:tbl>
      <w:tblPr>
        <w:tblStyle w:val="aff5"/>
        <w:tblW w:w="8613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2268"/>
        <w:gridCol w:w="1134"/>
        <w:gridCol w:w="1574"/>
        <w:gridCol w:w="1346"/>
        <w:gridCol w:w="765"/>
      </w:tblGrid>
      <w:tr w:rsidR="00DC5FB2" w14:paraId="0633307F" w14:textId="77777777" w:rsidTr="00846241">
        <w:tc>
          <w:tcPr>
            <w:tcW w:w="675" w:type="dxa"/>
            <w:shd w:val="clear" w:color="auto" w:fill="B4C6E7" w:themeFill="accent1" w:themeFillTint="66"/>
            <w:vAlign w:val="center"/>
          </w:tcPr>
          <w:p w14:paraId="275518C3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</w:tcPr>
          <w:p w14:paraId="06A3CB49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2268" w:type="dxa"/>
            <w:shd w:val="clear" w:color="auto" w:fill="B4C6E7" w:themeFill="accent1" w:themeFillTint="66"/>
            <w:vAlign w:val="center"/>
          </w:tcPr>
          <w:p w14:paraId="54BA5CDA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0C88ECEB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183" w:author="hyx" w:date="2018-11-10T18:35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184" w:author="hyx" w:date="2018-11-10T18:35:00Z">
              <w:r>
                <w:rPr>
                  <w:rFonts w:hint="eastAsia"/>
                  <w:b/>
                  <w:color w:val="000000"/>
                  <w:szCs w:val="21"/>
                </w:rPr>
                <w:delText>班级</w:delText>
              </w:r>
            </w:del>
          </w:p>
        </w:tc>
        <w:tc>
          <w:tcPr>
            <w:tcW w:w="1574" w:type="dxa"/>
            <w:shd w:val="clear" w:color="auto" w:fill="B4C6E7" w:themeFill="accent1" w:themeFillTint="66"/>
            <w:vAlign w:val="center"/>
          </w:tcPr>
          <w:p w14:paraId="7BF59F0D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185" w:author="hyx" w:date="2018-11-10T18:35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186" w:author="hyx" w:date="2018-11-10T18:35:00Z">
              <w:r>
                <w:rPr>
                  <w:rFonts w:hint="eastAsia"/>
                  <w:b/>
                  <w:color w:val="000000"/>
                  <w:szCs w:val="21"/>
                </w:rPr>
                <w:delText>学号</w:delText>
              </w:r>
            </w:del>
          </w:p>
        </w:tc>
        <w:tc>
          <w:tcPr>
            <w:tcW w:w="1346" w:type="dxa"/>
            <w:shd w:val="clear" w:color="auto" w:fill="B4C6E7" w:themeFill="accent1" w:themeFillTint="66"/>
            <w:vAlign w:val="center"/>
          </w:tcPr>
          <w:p w14:paraId="18E3B1F5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765" w:type="dxa"/>
            <w:shd w:val="clear" w:color="auto" w:fill="B4C6E7" w:themeFill="accent1" w:themeFillTint="66"/>
            <w:vAlign w:val="center"/>
          </w:tcPr>
          <w:p w14:paraId="722EBDC5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DC5FB2" w14:paraId="7872EB53" w14:textId="77777777" w:rsidTr="00846241">
        <w:tc>
          <w:tcPr>
            <w:tcW w:w="675" w:type="dxa"/>
            <w:vAlign w:val="center"/>
          </w:tcPr>
          <w:p w14:paraId="74D82A69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851" w:type="dxa"/>
            <w:vAlign w:val="center"/>
          </w:tcPr>
          <w:p w14:paraId="23DFF9C7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黄叶轩</w:t>
            </w:r>
          </w:p>
        </w:tc>
        <w:tc>
          <w:tcPr>
            <w:tcW w:w="2268" w:type="dxa"/>
            <w:vAlign w:val="center"/>
          </w:tcPr>
          <w:p w14:paraId="627E160A" w14:textId="77777777" w:rsidR="00DC5FB2" w:rsidRDefault="00DC5FB2" w:rsidP="00846241">
            <w:pPr>
              <w:spacing w:before="156" w:after="156"/>
              <w:ind w:left="420" w:hanging="42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</w:t>
            </w:r>
            <w:proofErr w:type="gramStart"/>
            <w:r>
              <w:rPr>
                <w:rFonts w:hint="eastAsia"/>
                <w:bCs/>
                <w:color w:val="000000"/>
                <w:szCs w:val="21"/>
              </w:rPr>
              <w:t>完任务</w:t>
            </w:r>
            <w:proofErr w:type="gramEnd"/>
            <w:r>
              <w:rPr>
                <w:rFonts w:hint="eastAsia"/>
                <w:bCs/>
                <w:color w:val="000000"/>
                <w:szCs w:val="21"/>
              </w:rPr>
              <w:t>完成情况与本周任务分配情况更新计划（甘特图）</w:t>
            </w:r>
            <w:del w:id="187" w:author="hyx" w:date="2018-11-10T18:35:00Z">
              <w:r>
                <w:rPr>
                  <w:rFonts w:hint="eastAsia"/>
                  <w:color w:val="000000"/>
                  <w:szCs w:val="21"/>
                </w:rPr>
                <w:delText>，上传Git</w:delText>
              </w:r>
            </w:del>
          </w:p>
        </w:tc>
        <w:tc>
          <w:tcPr>
            <w:tcW w:w="1134" w:type="dxa"/>
            <w:vAlign w:val="center"/>
          </w:tcPr>
          <w:p w14:paraId="1A207A2B" w14:textId="77777777" w:rsidR="00DC5FB2" w:rsidRDefault="00DC5FB2" w:rsidP="00846241">
            <w:pPr>
              <w:spacing w:before="156" w:after="156"/>
              <w:ind w:left="420" w:hanging="420"/>
              <w:rPr>
                <w:bCs/>
                <w:color w:val="000000"/>
                <w:szCs w:val="21"/>
              </w:rPr>
            </w:pPr>
            <w:proofErr w:type="spellStart"/>
            <w:ins w:id="188" w:author="hyx" w:date="2018-11-10T18:35:00Z">
              <w:r>
                <w:rPr>
                  <w:rFonts w:hint="eastAsia"/>
                  <w:color w:val="000000"/>
                  <w:szCs w:val="21"/>
                </w:rPr>
                <w:t>Hyxzucc</w:t>
              </w:r>
            </w:ins>
            <w:proofErr w:type="spellEnd"/>
            <w:del w:id="189" w:author="hyx" w:date="2018-11-10T18:35:00Z">
              <w:r>
                <w:rPr>
                  <w:rFonts w:hint="eastAsia"/>
                  <w:color w:val="000000"/>
                  <w:szCs w:val="21"/>
                </w:rPr>
                <w:delText>软工1602</w:delText>
              </w:r>
            </w:del>
          </w:p>
        </w:tc>
        <w:tc>
          <w:tcPr>
            <w:tcW w:w="1574" w:type="dxa"/>
            <w:vAlign w:val="center"/>
          </w:tcPr>
          <w:p w14:paraId="6AFB72C0" w14:textId="77777777" w:rsidR="00DC5FB2" w:rsidRDefault="00DC5FB2" w:rsidP="00846241">
            <w:pPr>
              <w:spacing w:before="156" w:after="156"/>
              <w:ind w:left="420" w:hanging="420"/>
              <w:rPr>
                <w:bCs/>
                <w:color w:val="000000"/>
                <w:szCs w:val="21"/>
              </w:rPr>
            </w:pPr>
            <w:ins w:id="190" w:author="hyx" w:date="2018-11-10T18:35:00Z">
              <w:r>
                <w:rPr>
                  <w:bCs/>
                  <w:color w:val="000000"/>
                  <w:szCs w:val="21"/>
                </w:rPr>
                <w:t>1103057282</w:t>
              </w:r>
            </w:ins>
            <w:del w:id="191" w:author="hyx" w:date="2018-11-10T18:35:00Z">
              <w:r>
                <w:rPr>
                  <w:rFonts w:hint="eastAsia"/>
                  <w:bCs/>
                  <w:color w:val="000000"/>
                  <w:szCs w:val="21"/>
                </w:rPr>
                <w:delText>31601246</w:delText>
              </w:r>
            </w:del>
          </w:p>
        </w:tc>
        <w:tc>
          <w:tcPr>
            <w:tcW w:w="1346" w:type="dxa"/>
            <w:vAlign w:val="center"/>
          </w:tcPr>
          <w:p w14:paraId="4B6E1341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t>13588899102</w:t>
            </w:r>
          </w:p>
        </w:tc>
        <w:tc>
          <w:tcPr>
            <w:tcW w:w="765" w:type="dxa"/>
            <w:vAlign w:val="center"/>
          </w:tcPr>
          <w:p w14:paraId="58E586D8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asciiTheme="majorEastAsia" w:eastAsiaTheme="majorEastAsia" w:hAnsiTheme="majorEastAsia" w:cs="Helvetica Neue"/>
                <w:color w:val="000000"/>
                <w:szCs w:val="26"/>
              </w:rPr>
              <w:t>弘毅2-210</w:t>
            </w:r>
          </w:p>
        </w:tc>
      </w:tr>
    </w:tbl>
    <w:p w14:paraId="6BBACDB4" w14:textId="77777777" w:rsidR="00DC5FB2" w:rsidRDefault="00DC5FB2" w:rsidP="00DC5FB2"/>
    <w:p w14:paraId="78726AA6" w14:textId="77777777" w:rsidR="00DC5FB2" w:rsidRDefault="00DC5FB2" w:rsidP="00DC5FB2"/>
    <w:p w14:paraId="587250AC" w14:textId="77777777" w:rsidR="00DC5FB2" w:rsidRDefault="00DC5FB2" w:rsidP="00DC5FB2">
      <w:pPr>
        <w:pStyle w:val="a"/>
      </w:pPr>
      <w:bookmarkStart w:id="192" w:name="_Toc497223482"/>
      <w:bookmarkStart w:id="193" w:name="_Toc530709115"/>
      <w:bookmarkStart w:id="194" w:name="_Toc535279957"/>
      <w:r>
        <w:rPr>
          <w:rFonts w:hint="eastAsia"/>
        </w:rPr>
        <w:t>文档模板员</w:t>
      </w:r>
      <w:bookmarkEnd w:id="192"/>
      <w:bookmarkEnd w:id="193"/>
      <w:bookmarkEnd w:id="194"/>
    </w:p>
    <w:p w14:paraId="348DC5C1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3DE84CD6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负责寻找文档模板</w:t>
      </w:r>
    </w:p>
    <w:p w14:paraId="13D891C6" w14:textId="77777777" w:rsidR="00DC5FB2" w:rsidRDefault="00DC5FB2" w:rsidP="00DC5FB2"/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195" w:author="hyx" w:date="2018-11-10T18:39:00Z">
          <w:tblPr>
            <w:tblStyle w:val="aff5"/>
            <w:tblW w:w="875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675"/>
        <w:gridCol w:w="993"/>
        <w:gridCol w:w="2126"/>
        <w:gridCol w:w="1276"/>
        <w:gridCol w:w="1441"/>
        <w:gridCol w:w="1376"/>
        <w:gridCol w:w="868"/>
        <w:tblGridChange w:id="196">
          <w:tblGrid>
            <w:gridCol w:w="573"/>
            <w:gridCol w:w="572"/>
            <w:gridCol w:w="1751"/>
            <w:gridCol w:w="1616"/>
            <w:gridCol w:w="1999"/>
            <w:gridCol w:w="1376"/>
            <w:gridCol w:w="868"/>
          </w:tblGrid>
        </w:tblGridChange>
      </w:tblGrid>
      <w:tr w:rsidR="00DC5FB2" w14:paraId="09CBEFEA" w14:textId="77777777" w:rsidTr="00846241">
        <w:tc>
          <w:tcPr>
            <w:tcW w:w="675" w:type="dxa"/>
            <w:shd w:val="clear" w:color="auto" w:fill="B4C6E7" w:themeFill="accent1" w:themeFillTint="66"/>
            <w:vAlign w:val="center"/>
            <w:tcPrChange w:id="197" w:author="hyx" w:date="2018-11-10T18:39:00Z">
              <w:tcPr>
                <w:tcW w:w="573" w:type="dxa"/>
                <w:shd w:val="clear" w:color="auto" w:fill="B4C6E7" w:themeFill="accent1" w:themeFillTint="66"/>
                <w:vAlign w:val="center"/>
              </w:tcPr>
            </w:tcPrChange>
          </w:tcPr>
          <w:p w14:paraId="765D1F36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93" w:type="dxa"/>
            <w:shd w:val="clear" w:color="auto" w:fill="B4C6E7" w:themeFill="accent1" w:themeFillTint="66"/>
            <w:vAlign w:val="center"/>
            <w:tcPrChange w:id="198" w:author="hyx" w:date="2018-11-10T18:39:00Z">
              <w:tcPr>
                <w:tcW w:w="572" w:type="dxa"/>
                <w:shd w:val="clear" w:color="auto" w:fill="B4C6E7" w:themeFill="accent1" w:themeFillTint="66"/>
                <w:vAlign w:val="center"/>
              </w:tcPr>
            </w:tcPrChange>
          </w:tcPr>
          <w:p w14:paraId="6D8342FD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  <w:tcPrChange w:id="199" w:author="hyx" w:date="2018-11-10T18:39:00Z">
              <w:tcPr>
                <w:tcW w:w="1751" w:type="dxa"/>
                <w:shd w:val="clear" w:color="auto" w:fill="B4C6E7" w:themeFill="accent1" w:themeFillTint="66"/>
                <w:vAlign w:val="center"/>
              </w:tcPr>
            </w:tcPrChange>
          </w:tcPr>
          <w:p w14:paraId="5FADE529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  <w:tcPrChange w:id="200" w:author="hyx" w:date="2018-11-10T18:39:00Z">
              <w:tcPr>
                <w:tcW w:w="1616" w:type="dxa"/>
                <w:shd w:val="clear" w:color="auto" w:fill="B4C6E7" w:themeFill="accent1" w:themeFillTint="66"/>
                <w:vAlign w:val="center"/>
              </w:tcPr>
            </w:tcPrChange>
          </w:tcPr>
          <w:p w14:paraId="2D3D3C79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201" w:author="hyx" w:date="2018-11-10T18:37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202" w:author="hyx" w:date="2018-11-10T18:37:00Z">
              <w:r>
                <w:rPr>
                  <w:rFonts w:hint="eastAsia"/>
                  <w:b/>
                  <w:color w:val="000000"/>
                  <w:szCs w:val="21"/>
                </w:rPr>
                <w:delText>班级</w:delText>
              </w:r>
            </w:del>
          </w:p>
        </w:tc>
        <w:tc>
          <w:tcPr>
            <w:tcW w:w="1441" w:type="dxa"/>
            <w:shd w:val="clear" w:color="auto" w:fill="B4C6E7" w:themeFill="accent1" w:themeFillTint="66"/>
            <w:vAlign w:val="center"/>
            <w:tcPrChange w:id="203" w:author="hyx" w:date="2018-11-10T18:39:00Z">
              <w:tcPr>
                <w:tcW w:w="1999" w:type="dxa"/>
                <w:shd w:val="clear" w:color="auto" w:fill="B4C6E7" w:themeFill="accent1" w:themeFillTint="66"/>
                <w:vAlign w:val="center"/>
              </w:tcPr>
            </w:tcPrChange>
          </w:tcPr>
          <w:p w14:paraId="2145BAFC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204" w:author="hyx" w:date="2018-11-10T18:37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205" w:author="hyx" w:date="2018-11-10T18:37:00Z">
              <w:r>
                <w:rPr>
                  <w:rFonts w:hint="eastAsia"/>
                  <w:b/>
                  <w:color w:val="000000"/>
                  <w:szCs w:val="21"/>
                </w:rPr>
                <w:delText>学号</w:delText>
              </w:r>
            </w:del>
          </w:p>
        </w:tc>
        <w:tc>
          <w:tcPr>
            <w:tcW w:w="1376" w:type="dxa"/>
            <w:shd w:val="clear" w:color="auto" w:fill="B4C6E7" w:themeFill="accent1" w:themeFillTint="66"/>
            <w:vAlign w:val="center"/>
            <w:tcPrChange w:id="206" w:author="hyx" w:date="2018-11-10T18:39:00Z">
              <w:tcPr>
                <w:tcW w:w="1376" w:type="dxa"/>
                <w:shd w:val="clear" w:color="auto" w:fill="B4C6E7" w:themeFill="accent1" w:themeFillTint="66"/>
                <w:vAlign w:val="center"/>
              </w:tcPr>
            </w:tcPrChange>
          </w:tcPr>
          <w:p w14:paraId="0B2324E6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868" w:type="dxa"/>
            <w:shd w:val="clear" w:color="auto" w:fill="B4C6E7" w:themeFill="accent1" w:themeFillTint="66"/>
            <w:vAlign w:val="center"/>
            <w:tcPrChange w:id="207" w:author="hyx" w:date="2018-11-10T18:39:00Z">
              <w:tcPr>
                <w:tcW w:w="868" w:type="dxa"/>
                <w:shd w:val="clear" w:color="auto" w:fill="B4C6E7" w:themeFill="accent1" w:themeFillTint="66"/>
                <w:vAlign w:val="center"/>
              </w:tcPr>
            </w:tcPrChange>
          </w:tcPr>
          <w:p w14:paraId="5E4B4CBE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DC5FB2" w14:paraId="1426497E" w14:textId="77777777" w:rsidTr="00846241">
        <w:tc>
          <w:tcPr>
            <w:tcW w:w="675" w:type="dxa"/>
            <w:vAlign w:val="center"/>
            <w:tcPrChange w:id="208" w:author="hyx" w:date="2018-11-10T18:39:00Z">
              <w:tcPr>
                <w:tcW w:w="573" w:type="dxa"/>
                <w:vAlign w:val="center"/>
              </w:tcPr>
            </w:tcPrChange>
          </w:tcPr>
          <w:p w14:paraId="6FBFA425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proofErr w:type="gramStart"/>
            <w:r>
              <w:rPr>
                <w:rFonts w:hint="eastAsia"/>
                <w:szCs w:val="21"/>
              </w:rPr>
              <w:t>模板员</w:t>
            </w:r>
            <w:proofErr w:type="gramEnd"/>
          </w:p>
        </w:tc>
        <w:tc>
          <w:tcPr>
            <w:tcW w:w="993" w:type="dxa"/>
            <w:vAlign w:val="center"/>
            <w:tcPrChange w:id="209" w:author="hyx" w:date="2018-11-10T18:39:00Z">
              <w:tcPr>
                <w:tcW w:w="572" w:type="dxa"/>
                <w:vAlign w:val="center"/>
              </w:tcPr>
            </w:tcPrChange>
          </w:tcPr>
          <w:p w14:paraId="26090BDD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陈苏民</w:t>
            </w:r>
          </w:p>
        </w:tc>
        <w:tc>
          <w:tcPr>
            <w:tcW w:w="2126" w:type="dxa"/>
            <w:vAlign w:val="center"/>
            <w:tcPrChange w:id="210" w:author="hyx" w:date="2018-11-10T18:39:00Z">
              <w:tcPr>
                <w:tcW w:w="1751" w:type="dxa"/>
                <w:vAlign w:val="center"/>
              </w:tcPr>
            </w:tcPrChange>
          </w:tcPr>
          <w:p w14:paraId="4418F0D5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</w:t>
            </w:r>
            <w:del w:id="211" w:author="hyx" w:date="2018-11-10T18:39:00Z">
              <w:r>
                <w:rPr>
                  <w:rFonts w:hint="eastAsia"/>
                  <w:bCs/>
                  <w:color w:val="000000"/>
                  <w:szCs w:val="21"/>
                </w:rPr>
                <w:delText>国家标准是最低要求</w:delText>
              </w:r>
            </w:del>
            <w:ins w:id="212" w:author="hyx" w:date="2018-11-10T18:39:00Z">
              <w:r>
                <w:rPr>
                  <w:rFonts w:hint="eastAsia"/>
                  <w:bCs/>
                  <w:color w:val="000000"/>
                  <w:szCs w:val="21"/>
                </w:rPr>
                <w:t>以ISO</w:t>
              </w:r>
              <w:r>
                <w:rPr>
                  <w:bCs/>
                  <w:color w:val="000000"/>
                  <w:szCs w:val="21"/>
                </w:rPr>
                <w:t>9000</w:t>
              </w:r>
              <w:r>
                <w:rPr>
                  <w:rFonts w:hint="eastAsia"/>
                  <w:bCs/>
                  <w:color w:val="000000"/>
                  <w:szCs w:val="21"/>
                </w:rPr>
                <w:t>为核心寻找</w:t>
              </w:r>
            </w:ins>
            <w:r>
              <w:rPr>
                <w:rFonts w:hint="eastAsia"/>
                <w:bCs/>
                <w:color w:val="000000"/>
                <w:szCs w:val="21"/>
              </w:rPr>
              <w:t>）并根据项</w:t>
            </w:r>
            <w:r>
              <w:rPr>
                <w:rFonts w:hint="eastAsia"/>
                <w:bCs/>
                <w:color w:val="000000"/>
                <w:szCs w:val="21"/>
              </w:rPr>
              <w:lastRenderedPageBreak/>
              <w:t>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276" w:type="dxa"/>
            <w:vAlign w:val="center"/>
            <w:tcPrChange w:id="213" w:author="hyx" w:date="2018-11-10T18:39:00Z">
              <w:tcPr>
                <w:tcW w:w="1616" w:type="dxa"/>
                <w:vAlign w:val="center"/>
              </w:tcPr>
            </w:tcPrChange>
          </w:tcPr>
          <w:p w14:paraId="0BDBE32A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14" w:author="hyx" w:date="2018-11-10T18:44:00Z">
              <w:r>
                <w:lastRenderedPageBreak/>
                <w:t>c96s1m</w:t>
              </w:r>
            </w:ins>
            <w:del w:id="215" w:author="hyx" w:date="2018-11-10T18:37:00Z">
              <w:r>
                <w:rPr>
                  <w:rFonts w:hint="eastAsia"/>
                  <w:bCs/>
                  <w:color w:val="000000"/>
                  <w:szCs w:val="21"/>
                </w:rPr>
                <w:delText>软工1601</w:delText>
              </w:r>
            </w:del>
          </w:p>
        </w:tc>
        <w:tc>
          <w:tcPr>
            <w:tcW w:w="1441" w:type="dxa"/>
            <w:vAlign w:val="center"/>
            <w:tcPrChange w:id="216" w:author="hyx" w:date="2018-11-10T18:39:00Z">
              <w:tcPr>
                <w:tcW w:w="1999" w:type="dxa"/>
                <w:vAlign w:val="center"/>
              </w:tcPr>
            </w:tcPrChange>
          </w:tcPr>
          <w:p w14:paraId="0DA67630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17" w:author="hyx" w:date="2018-11-10T18:44:00Z">
              <w:r>
                <w:rPr>
                  <w:bCs/>
                  <w:color w:val="000000"/>
                  <w:szCs w:val="21"/>
                </w:rPr>
                <w:t>245023559</w:t>
              </w:r>
            </w:ins>
            <w:del w:id="218" w:author="hyx" w:date="2018-11-10T18:37:00Z">
              <w:r>
                <w:rPr>
                  <w:rFonts w:hint="eastAsia"/>
                </w:rPr>
                <w:delText>31602227</w:delText>
              </w:r>
            </w:del>
          </w:p>
        </w:tc>
        <w:tc>
          <w:tcPr>
            <w:tcW w:w="1376" w:type="dxa"/>
            <w:vAlign w:val="center"/>
            <w:tcPrChange w:id="219" w:author="hyx" w:date="2018-11-10T18:39:00Z">
              <w:tcPr>
                <w:tcW w:w="1376" w:type="dxa"/>
                <w:vAlign w:val="center"/>
              </w:tcPr>
            </w:tcPrChange>
          </w:tcPr>
          <w:p w14:paraId="4610BE31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20" w:author="hyx" w:date="2018-11-10T18:44:00Z">
              <w:r>
                <w:rPr>
                  <w:rFonts w:ascii="Times New Roman" w:hAnsi="Times New Roman" w:cs="Times New Roman"/>
                  <w:szCs w:val="24"/>
                </w:rPr>
                <w:t>19967308296</w:t>
              </w:r>
            </w:ins>
            <w:del w:id="221" w:author="hyx" w:date="2018-11-10T18:44:00Z">
              <w:r>
                <w:rPr>
                  <w:rFonts w:asciiTheme="minorEastAsia" w:hAnsiTheme="minorEastAsia" w:hint="eastAsia"/>
                </w:rPr>
                <w:delText>13071869207</w:delText>
              </w:r>
            </w:del>
          </w:p>
        </w:tc>
        <w:tc>
          <w:tcPr>
            <w:tcW w:w="868" w:type="dxa"/>
            <w:vAlign w:val="center"/>
            <w:tcPrChange w:id="222" w:author="hyx" w:date="2018-11-10T18:39:00Z">
              <w:tcPr>
                <w:tcW w:w="868" w:type="dxa"/>
                <w:vAlign w:val="center"/>
              </w:tcPr>
            </w:tcPrChange>
          </w:tcPr>
          <w:p w14:paraId="0B5D44D5" w14:textId="77777777" w:rsidR="00DC5FB2" w:rsidRDefault="00DC5FB2" w:rsidP="00846241">
            <w:pPr>
              <w:spacing w:before="156" w:after="156"/>
              <w:ind w:left="440" w:hanging="440"/>
              <w:rPr>
                <w:szCs w:val="21"/>
              </w:rPr>
            </w:pPr>
            <w:r>
              <w:rPr>
                <w:rFonts w:asciiTheme="minorEastAsia" w:hAnsiTheme="minorEastAsia" w:hint="eastAsia"/>
                <w:sz w:val="22"/>
              </w:rPr>
              <w:t>弘毅</w:t>
            </w:r>
            <w:r>
              <w:rPr>
                <w:rFonts w:asciiTheme="minorEastAsia" w:hAnsiTheme="minorEastAsia" w:hint="eastAsia"/>
                <w:sz w:val="22"/>
              </w:rPr>
              <w:t>1-1</w:t>
            </w:r>
            <w:r>
              <w:rPr>
                <w:rFonts w:asciiTheme="minorEastAsia" w:hAnsiTheme="minorEastAsia" w:hint="eastAsia"/>
                <w:sz w:val="22"/>
              </w:rPr>
              <w:lastRenderedPageBreak/>
              <w:t>24</w:t>
            </w:r>
          </w:p>
        </w:tc>
      </w:tr>
    </w:tbl>
    <w:p w14:paraId="1BDE1D66" w14:textId="77777777" w:rsidR="00DC5FB2" w:rsidRDefault="00DC5FB2" w:rsidP="00DC5FB2"/>
    <w:p w14:paraId="331A957E" w14:textId="77777777" w:rsidR="00DC5FB2" w:rsidRDefault="00DC5FB2" w:rsidP="00DC5FB2"/>
    <w:p w14:paraId="1DE5C889" w14:textId="77777777" w:rsidR="00DC5FB2" w:rsidRDefault="00DC5FB2" w:rsidP="00DC5FB2"/>
    <w:p w14:paraId="134AE75F" w14:textId="77777777" w:rsidR="00DC5FB2" w:rsidRDefault="00DC5FB2" w:rsidP="00DC5FB2"/>
    <w:p w14:paraId="3B9AD272" w14:textId="77777777" w:rsidR="00DC5FB2" w:rsidRDefault="00DC5FB2" w:rsidP="00DC5FB2"/>
    <w:p w14:paraId="3D883C53" w14:textId="77777777" w:rsidR="00DC5FB2" w:rsidRDefault="00DC5FB2" w:rsidP="00DC5FB2"/>
    <w:p w14:paraId="2E7F1EFC" w14:textId="77777777" w:rsidR="00DC5FB2" w:rsidRDefault="00DC5FB2" w:rsidP="00DC5FB2"/>
    <w:p w14:paraId="5DD4736D" w14:textId="77777777" w:rsidR="00DC5FB2" w:rsidRDefault="00DC5FB2" w:rsidP="00DC5FB2">
      <w:pPr>
        <w:pStyle w:val="a"/>
      </w:pPr>
      <w:bookmarkStart w:id="223" w:name="_Toc497223483"/>
      <w:bookmarkStart w:id="224" w:name="_Toc530709116"/>
      <w:bookmarkStart w:id="225" w:name="_Toc535279958"/>
      <w:r>
        <w:rPr>
          <w:rFonts w:hint="eastAsia"/>
        </w:rPr>
        <w:t>文档编写员</w:t>
      </w:r>
      <w:bookmarkEnd w:id="223"/>
      <w:bookmarkEnd w:id="224"/>
      <w:bookmarkEnd w:id="225"/>
    </w:p>
    <w:p w14:paraId="3A5CFA2F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1BF6B1E5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负责文档编写</w:t>
      </w:r>
    </w:p>
    <w:p w14:paraId="62136958" w14:textId="77777777" w:rsidR="00DC5FB2" w:rsidRDefault="00DC5FB2" w:rsidP="00DC5FB2"/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226" w:author="hyx" w:date="2018-11-10T18:47:00Z">
          <w:tblPr>
            <w:tblStyle w:val="aff5"/>
            <w:tblW w:w="875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9"/>
        <w:gridCol w:w="992"/>
        <w:gridCol w:w="1985"/>
        <w:gridCol w:w="1134"/>
        <w:gridCol w:w="1559"/>
        <w:gridCol w:w="1385"/>
        <w:gridCol w:w="741"/>
        <w:tblGridChange w:id="227">
          <w:tblGrid>
            <w:gridCol w:w="428"/>
            <w:gridCol w:w="428"/>
            <w:gridCol w:w="910"/>
            <w:gridCol w:w="1616"/>
            <w:gridCol w:w="2106"/>
            <w:gridCol w:w="2526"/>
            <w:gridCol w:w="741"/>
          </w:tblGrid>
        </w:tblGridChange>
      </w:tblGrid>
      <w:tr w:rsidR="00DC5FB2" w14:paraId="15381116" w14:textId="77777777" w:rsidTr="00846241">
        <w:tc>
          <w:tcPr>
            <w:tcW w:w="959" w:type="dxa"/>
            <w:shd w:val="clear" w:color="auto" w:fill="B4C6E7" w:themeFill="accent1" w:themeFillTint="66"/>
            <w:vAlign w:val="center"/>
            <w:tcPrChange w:id="228" w:author="hyx" w:date="2018-11-10T18:47:00Z">
              <w:tcPr>
                <w:tcW w:w="428" w:type="dxa"/>
                <w:shd w:val="clear" w:color="auto" w:fill="B4C6E7" w:themeFill="accent1" w:themeFillTint="66"/>
                <w:vAlign w:val="center"/>
              </w:tcPr>
            </w:tcPrChange>
          </w:tcPr>
          <w:p w14:paraId="1DBD35EE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  <w:tcPrChange w:id="229" w:author="hyx" w:date="2018-11-10T18:47:00Z">
              <w:tcPr>
                <w:tcW w:w="428" w:type="dxa"/>
                <w:shd w:val="clear" w:color="auto" w:fill="B4C6E7" w:themeFill="accent1" w:themeFillTint="66"/>
                <w:vAlign w:val="center"/>
              </w:tcPr>
            </w:tcPrChange>
          </w:tcPr>
          <w:p w14:paraId="7ECAA095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  <w:tcPrChange w:id="230" w:author="hyx" w:date="2018-11-10T18:47:00Z">
              <w:tcPr>
                <w:tcW w:w="910" w:type="dxa"/>
                <w:shd w:val="clear" w:color="auto" w:fill="B4C6E7" w:themeFill="accent1" w:themeFillTint="66"/>
                <w:vAlign w:val="center"/>
              </w:tcPr>
            </w:tcPrChange>
          </w:tcPr>
          <w:p w14:paraId="3E7F6C04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  <w:tcPrChange w:id="231" w:author="hyx" w:date="2018-11-10T18:47:00Z">
              <w:tcPr>
                <w:tcW w:w="1616" w:type="dxa"/>
                <w:shd w:val="clear" w:color="auto" w:fill="B4C6E7" w:themeFill="accent1" w:themeFillTint="66"/>
                <w:vAlign w:val="center"/>
              </w:tcPr>
            </w:tcPrChange>
          </w:tcPr>
          <w:p w14:paraId="395FA0E8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ins w:id="232" w:author="hyx" w:date="2018-11-10T18:44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233" w:author="hyx" w:date="2018-11-10T18:44:00Z">
              <w:r>
                <w:rPr>
                  <w:rFonts w:hint="eastAsia"/>
                  <w:b/>
                  <w:color w:val="000000"/>
                  <w:szCs w:val="21"/>
                </w:rPr>
                <w:delText>班级</w:delText>
              </w:r>
            </w:del>
          </w:p>
        </w:tc>
        <w:tc>
          <w:tcPr>
            <w:tcW w:w="1559" w:type="dxa"/>
            <w:shd w:val="clear" w:color="auto" w:fill="B4C6E7" w:themeFill="accent1" w:themeFillTint="66"/>
            <w:vAlign w:val="center"/>
            <w:tcPrChange w:id="234" w:author="hyx" w:date="2018-11-10T18:47:00Z">
              <w:tcPr>
                <w:tcW w:w="2106" w:type="dxa"/>
                <w:shd w:val="clear" w:color="auto" w:fill="B4C6E7" w:themeFill="accent1" w:themeFillTint="66"/>
                <w:vAlign w:val="center"/>
              </w:tcPr>
            </w:tcPrChange>
          </w:tcPr>
          <w:p w14:paraId="24ACBAC0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ins w:id="235" w:author="hyx" w:date="2018-11-10T18:44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236" w:author="hyx" w:date="2018-11-10T18:44:00Z">
              <w:r>
                <w:rPr>
                  <w:rFonts w:hint="eastAsia"/>
                  <w:b/>
                  <w:color w:val="000000"/>
                  <w:szCs w:val="21"/>
                </w:rPr>
                <w:delText>学号</w:delText>
              </w:r>
            </w:del>
          </w:p>
        </w:tc>
        <w:tc>
          <w:tcPr>
            <w:tcW w:w="1385" w:type="dxa"/>
            <w:shd w:val="clear" w:color="auto" w:fill="B4C6E7" w:themeFill="accent1" w:themeFillTint="66"/>
            <w:vAlign w:val="center"/>
            <w:tcPrChange w:id="237" w:author="hyx" w:date="2018-11-10T18:47:00Z">
              <w:tcPr>
                <w:tcW w:w="2526" w:type="dxa"/>
                <w:shd w:val="clear" w:color="auto" w:fill="B4C6E7" w:themeFill="accent1" w:themeFillTint="66"/>
                <w:vAlign w:val="center"/>
              </w:tcPr>
            </w:tcPrChange>
          </w:tcPr>
          <w:p w14:paraId="118522C2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ins w:id="238" w:author="hyx" w:date="2018-11-10T18:44:00Z">
              <w:r>
                <w:rPr>
                  <w:rFonts w:hint="eastAsia"/>
                  <w:b/>
                  <w:color w:val="000000"/>
                  <w:szCs w:val="21"/>
                </w:rPr>
                <w:t>电话号码</w:t>
              </w:r>
            </w:ins>
            <w:del w:id="239" w:author="hyx" w:date="2018-11-10T18:44:00Z">
              <w:r>
                <w:rPr>
                  <w:rFonts w:hint="eastAsia"/>
                  <w:b/>
                  <w:color w:val="000000"/>
                  <w:szCs w:val="21"/>
                </w:rPr>
                <w:delText>电话号码</w:delText>
              </w:r>
            </w:del>
          </w:p>
        </w:tc>
        <w:tc>
          <w:tcPr>
            <w:tcW w:w="741" w:type="dxa"/>
            <w:shd w:val="clear" w:color="auto" w:fill="B4C6E7" w:themeFill="accent1" w:themeFillTint="66"/>
            <w:vAlign w:val="center"/>
            <w:tcPrChange w:id="240" w:author="hyx" w:date="2018-11-10T18:47:00Z">
              <w:tcPr>
                <w:tcW w:w="741" w:type="dxa"/>
                <w:shd w:val="clear" w:color="auto" w:fill="B4C6E7" w:themeFill="accent1" w:themeFillTint="66"/>
                <w:vAlign w:val="center"/>
              </w:tcPr>
            </w:tcPrChange>
          </w:tcPr>
          <w:p w14:paraId="3B931922" w14:textId="77777777" w:rsidR="00DC5FB2" w:rsidRDefault="00DC5FB2" w:rsidP="00846241">
            <w:pPr>
              <w:spacing w:before="156" w:after="156"/>
              <w:ind w:left="422" w:hanging="422"/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DC5FB2" w14:paraId="72DC9CEE" w14:textId="77777777" w:rsidTr="00846241">
        <w:tc>
          <w:tcPr>
            <w:tcW w:w="959" w:type="dxa"/>
            <w:vAlign w:val="center"/>
            <w:tcPrChange w:id="241" w:author="hyx" w:date="2018-11-10T18:47:00Z">
              <w:tcPr>
                <w:tcW w:w="428" w:type="dxa"/>
                <w:vAlign w:val="center"/>
              </w:tcPr>
            </w:tcPrChange>
          </w:tcPr>
          <w:p w14:paraId="22F42367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992" w:type="dxa"/>
            <w:vAlign w:val="center"/>
            <w:tcPrChange w:id="242" w:author="hyx" w:date="2018-11-10T18:47:00Z">
              <w:tcPr>
                <w:tcW w:w="428" w:type="dxa"/>
                <w:vAlign w:val="center"/>
              </w:tcPr>
            </w:tcPrChange>
          </w:tcPr>
          <w:p w14:paraId="0AFEF8EB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43" w:author="hyx" w:date="2018-11-10T18:45:00Z">
              <w:r>
                <w:rPr>
                  <w:rFonts w:hint="eastAsia"/>
                  <w:bCs/>
                  <w:color w:val="000000"/>
                  <w:szCs w:val="21"/>
                </w:rPr>
                <w:t>黄叶轩</w:t>
              </w:r>
            </w:ins>
            <w:del w:id="244" w:author="hyx" w:date="2018-11-10T18:45:00Z">
              <w:r>
                <w:rPr>
                  <w:rFonts w:hint="eastAsia"/>
                  <w:color w:val="000000"/>
                  <w:szCs w:val="21"/>
                </w:rPr>
                <w:delText>黄叶轩</w:delText>
              </w:r>
            </w:del>
          </w:p>
        </w:tc>
        <w:tc>
          <w:tcPr>
            <w:tcW w:w="1985" w:type="dxa"/>
            <w:vAlign w:val="center"/>
            <w:tcPrChange w:id="245" w:author="hyx" w:date="2018-11-10T18:47:00Z">
              <w:tcPr>
                <w:tcW w:w="910" w:type="dxa"/>
                <w:vAlign w:val="center"/>
              </w:tcPr>
            </w:tcPrChange>
          </w:tcPr>
          <w:p w14:paraId="72A00252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34" w:type="dxa"/>
            <w:vAlign w:val="center"/>
            <w:tcPrChange w:id="246" w:author="hyx" w:date="2018-11-10T18:47:00Z">
              <w:tcPr>
                <w:tcW w:w="1616" w:type="dxa"/>
                <w:vAlign w:val="center"/>
              </w:tcPr>
            </w:tcPrChange>
          </w:tcPr>
          <w:p w14:paraId="7F85F168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proofErr w:type="spellStart"/>
            <w:ins w:id="247" w:author="hyx" w:date="2018-11-10T18:46:00Z">
              <w:r>
                <w:rPr>
                  <w:rFonts w:hint="eastAsia"/>
                  <w:color w:val="000000"/>
                  <w:szCs w:val="21"/>
                </w:rPr>
                <w:t>Hyxzucc</w:t>
              </w:r>
            </w:ins>
            <w:proofErr w:type="spellEnd"/>
            <w:del w:id="248" w:author="hyx" w:date="2018-11-10T18:46:00Z">
              <w:r>
                <w:rPr>
                  <w:rFonts w:hint="eastAsia"/>
                  <w:color w:val="000000"/>
                  <w:szCs w:val="21"/>
                </w:rPr>
                <w:delText>软工1</w:delText>
              </w:r>
              <w:r>
                <w:rPr>
                  <w:color w:val="000000"/>
                  <w:szCs w:val="21"/>
                </w:rPr>
                <w:delText>6</w:delText>
              </w:r>
              <w:r>
                <w:rPr>
                  <w:rFonts w:hint="eastAsia"/>
                  <w:color w:val="000000"/>
                  <w:szCs w:val="21"/>
                </w:rPr>
                <w:delText>0</w:delText>
              </w:r>
              <w:r>
                <w:rPr>
                  <w:color w:val="000000"/>
                  <w:szCs w:val="21"/>
                </w:rPr>
                <w:delText>2</w:delText>
              </w:r>
            </w:del>
          </w:p>
        </w:tc>
        <w:tc>
          <w:tcPr>
            <w:tcW w:w="1559" w:type="dxa"/>
            <w:vAlign w:val="center"/>
            <w:tcPrChange w:id="249" w:author="hyx" w:date="2018-11-10T18:47:00Z">
              <w:tcPr>
                <w:tcW w:w="2106" w:type="dxa"/>
                <w:vAlign w:val="center"/>
              </w:tcPr>
            </w:tcPrChange>
          </w:tcPr>
          <w:p w14:paraId="508B1918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ins w:id="250" w:author="hyx" w:date="2018-11-10T18:46:00Z">
              <w:r>
                <w:rPr>
                  <w:bCs/>
                  <w:color w:val="000000"/>
                  <w:szCs w:val="21"/>
                </w:rPr>
                <w:t>1103057282</w:t>
              </w:r>
            </w:ins>
            <w:del w:id="251" w:author="hyx" w:date="2018-11-10T18:46:00Z">
              <w:r>
                <w:rPr>
                  <w:color w:val="000000"/>
                  <w:szCs w:val="21"/>
                </w:rPr>
                <w:delText xml:space="preserve">31601246　</w:delText>
              </w:r>
            </w:del>
          </w:p>
        </w:tc>
        <w:tc>
          <w:tcPr>
            <w:tcW w:w="1385" w:type="dxa"/>
            <w:vAlign w:val="center"/>
            <w:tcPrChange w:id="252" w:author="hyx" w:date="2018-11-10T18:47:00Z">
              <w:tcPr>
                <w:tcW w:w="2526" w:type="dxa"/>
                <w:vAlign w:val="center"/>
              </w:tcPr>
            </w:tcPrChange>
          </w:tcPr>
          <w:p w14:paraId="034E805E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ins w:id="253" w:author="hyx" w:date="2018-11-10T18:46:00Z">
              <w:r>
                <w:rPr>
                  <w:bCs/>
                  <w:color w:val="000000"/>
                  <w:szCs w:val="21"/>
                </w:rPr>
                <w:t>13588899102</w:t>
              </w:r>
            </w:ins>
            <w:del w:id="254" w:author="hyx" w:date="2018-11-10T18:46:00Z">
              <w:r>
                <w:rPr>
                  <w:color w:val="000000"/>
                  <w:szCs w:val="21"/>
                </w:rPr>
                <w:delText xml:space="preserve">13588899102　</w:delText>
              </w:r>
            </w:del>
          </w:p>
        </w:tc>
        <w:tc>
          <w:tcPr>
            <w:tcW w:w="741" w:type="dxa"/>
            <w:vAlign w:val="center"/>
            <w:tcPrChange w:id="255" w:author="hyx" w:date="2018-11-10T18:47:00Z">
              <w:tcPr>
                <w:tcW w:w="741" w:type="dxa"/>
                <w:vAlign w:val="center"/>
              </w:tcPr>
            </w:tcPrChange>
          </w:tcPr>
          <w:p w14:paraId="759F5709" w14:textId="77777777" w:rsidR="00DC5FB2" w:rsidRDefault="00DC5FB2" w:rsidP="00846241">
            <w:pPr>
              <w:spacing w:before="156" w:after="156"/>
              <w:ind w:left="400" w:hanging="400"/>
              <w:rPr>
                <w:ins w:id="256" w:author="hyx" w:date="2018-11-10T18:46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257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7CDAD9A5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58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2-210</w:t>
              </w:r>
            </w:ins>
            <w:del w:id="259" w:author="hyx" w:date="2018-11-10T18:46:00Z">
              <w:r>
                <w:rPr>
                  <w:rFonts w:hint="eastAsia"/>
                  <w:color w:val="000000"/>
                  <w:szCs w:val="21"/>
                </w:rPr>
                <w:delText>弘毅</w:delText>
              </w:r>
              <w:r>
                <w:rPr>
                  <w:color w:val="000000"/>
                  <w:szCs w:val="21"/>
                </w:rPr>
                <w:delText>2-210</w:delText>
              </w:r>
            </w:del>
          </w:p>
        </w:tc>
      </w:tr>
      <w:tr w:rsidR="00DC5FB2" w14:paraId="0FD325D5" w14:textId="77777777" w:rsidTr="00846241">
        <w:tc>
          <w:tcPr>
            <w:tcW w:w="959" w:type="dxa"/>
            <w:vAlign w:val="center"/>
            <w:tcPrChange w:id="260" w:author="hyx" w:date="2018-11-10T18:47:00Z">
              <w:tcPr>
                <w:tcW w:w="428" w:type="dxa"/>
                <w:vAlign w:val="center"/>
              </w:tcPr>
            </w:tcPrChange>
          </w:tcPr>
          <w:p w14:paraId="147D3865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992" w:type="dxa"/>
            <w:vAlign w:val="center"/>
            <w:tcPrChange w:id="261" w:author="hyx" w:date="2018-11-10T18:47:00Z">
              <w:tcPr>
                <w:tcW w:w="428" w:type="dxa"/>
                <w:vAlign w:val="center"/>
              </w:tcPr>
            </w:tcPrChange>
          </w:tcPr>
          <w:p w14:paraId="22E93DC1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62" w:author="hyx" w:date="2018-11-10T18:45:00Z">
              <w:r>
                <w:rPr>
                  <w:rFonts w:hint="eastAsia"/>
                  <w:bCs/>
                  <w:color w:val="000000"/>
                  <w:szCs w:val="21"/>
                </w:rPr>
                <w:t>陈俊仁</w:t>
              </w:r>
            </w:ins>
            <w:del w:id="263" w:author="hyx" w:date="2018-11-10T18:45:00Z">
              <w:r>
                <w:rPr>
                  <w:rFonts w:hint="eastAsia"/>
                  <w:color w:val="000000"/>
                  <w:szCs w:val="21"/>
                </w:rPr>
                <w:delText>陈苏民</w:delText>
              </w:r>
            </w:del>
          </w:p>
        </w:tc>
        <w:tc>
          <w:tcPr>
            <w:tcW w:w="1985" w:type="dxa"/>
            <w:vAlign w:val="center"/>
            <w:tcPrChange w:id="264" w:author="hyx" w:date="2018-11-10T18:47:00Z">
              <w:tcPr>
                <w:tcW w:w="910" w:type="dxa"/>
                <w:vAlign w:val="center"/>
              </w:tcPr>
            </w:tcPrChange>
          </w:tcPr>
          <w:p w14:paraId="68F2DE64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34" w:type="dxa"/>
            <w:vAlign w:val="center"/>
            <w:tcPrChange w:id="265" w:author="hyx" w:date="2018-11-10T18:47:00Z">
              <w:tcPr>
                <w:tcW w:w="1616" w:type="dxa"/>
                <w:vAlign w:val="center"/>
              </w:tcPr>
            </w:tcPrChange>
          </w:tcPr>
          <w:p w14:paraId="484A94E5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t>chenjunren6745</w:t>
            </w:r>
            <w:del w:id="266" w:author="hyx" w:date="2018-11-10T18:46:00Z">
              <w:r>
                <w:rPr>
                  <w:rFonts w:hint="eastAsia"/>
                  <w:color w:val="000000"/>
                  <w:szCs w:val="21"/>
                </w:rPr>
                <w:delText>软工1</w:delText>
              </w:r>
              <w:r>
                <w:rPr>
                  <w:color w:val="000000"/>
                  <w:szCs w:val="21"/>
                </w:rPr>
                <w:delText>6</w:delText>
              </w:r>
              <w:r>
                <w:rPr>
                  <w:rFonts w:hint="eastAsia"/>
                  <w:color w:val="000000"/>
                  <w:szCs w:val="21"/>
                </w:rPr>
                <w:delText>0</w:delText>
              </w:r>
              <w:r>
                <w:rPr>
                  <w:color w:val="000000"/>
                  <w:szCs w:val="21"/>
                </w:rPr>
                <w:delText>1</w:delText>
              </w:r>
            </w:del>
          </w:p>
        </w:tc>
        <w:tc>
          <w:tcPr>
            <w:tcW w:w="1559" w:type="dxa"/>
            <w:vAlign w:val="center"/>
            <w:tcPrChange w:id="267" w:author="hyx" w:date="2018-11-10T18:47:00Z">
              <w:tcPr>
                <w:tcW w:w="2106" w:type="dxa"/>
                <w:vAlign w:val="center"/>
              </w:tcPr>
            </w:tcPrChange>
          </w:tcPr>
          <w:p w14:paraId="703EE49D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68" w:author="hyx" w:date="2018-11-10T18:46:00Z">
              <w:r>
                <w:t>374955336</w:t>
              </w:r>
            </w:ins>
            <w:del w:id="269" w:author="hyx" w:date="2018-11-10T18:46:00Z">
              <w:r>
                <w:rPr>
                  <w:rFonts w:hint="eastAsia"/>
                </w:rPr>
                <w:delText>31602227</w:delText>
              </w:r>
            </w:del>
          </w:p>
        </w:tc>
        <w:tc>
          <w:tcPr>
            <w:tcW w:w="1385" w:type="dxa"/>
            <w:vAlign w:val="center"/>
            <w:tcPrChange w:id="270" w:author="hyx" w:date="2018-11-10T18:47:00Z">
              <w:tcPr>
                <w:tcW w:w="2526" w:type="dxa"/>
                <w:vAlign w:val="center"/>
              </w:tcPr>
            </w:tcPrChange>
          </w:tcPr>
          <w:p w14:paraId="37D5498E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71" w:author="hyx" w:date="2018-11-10T18:46:00Z">
              <w:r>
                <w:t>17376503405</w:t>
              </w:r>
            </w:ins>
            <w:del w:id="272" w:author="hyx" w:date="2018-11-10T18:46:00Z">
              <w:r>
                <w:rPr>
                  <w:color w:val="000000"/>
                  <w:szCs w:val="21"/>
                </w:rPr>
                <w:delText>13071869207</w:delText>
              </w:r>
            </w:del>
          </w:p>
        </w:tc>
        <w:tc>
          <w:tcPr>
            <w:tcW w:w="741" w:type="dxa"/>
            <w:vAlign w:val="center"/>
            <w:tcPrChange w:id="273" w:author="hyx" w:date="2018-11-10T18:47:00Z">
              <w:tcPr>
                <w:tcW w:w="741" w:type="dxa"/>
                <w:vAlign w:val="center"/>
              </w:tcPr>
            </w:tcPrChange>
          </w:tcPr>
          <w:p w14:paraId="0C73A36E" w14:textId="77777777" w:rsidR="00DC5FB2" w:rsidRDefault="00DC5FB2" w:rsidP="00846241">
            <w:pPr>
              <w:spacing w:before="156" w:after="156"/>
              <w:ind w:left="400" w:hanging="400"/>
              <w:rPr>
                <w:ins w:id="274" w:author="hyx" w:date="2018-11-10T18:46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275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4B517A71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76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2-209</w:t>
              </w:r>
            </w:ins>
            <w:del w:id="277" w:author="hyx" w:date="2018-11-10T18:46:00Z">
              <w:r>
                <w:rPr>
                  <w:rFonts w:hint="eastAsia"/>
                </w:rPr>
                <w:delText>弘毅1-124</w:delText>
              </w:r>
            </w:del>
          </w:p>
        </w:tc>
      </w:tr>
      <w:tr w:rsidR="00DC5FB2" w14:paraId="4C09AF90" w14:textId="77777777" w:rsidTr="00846241">
        <w:tc>
          <w:tcPr>
            <w:tcW w:w="959" w:type="dxa"/>
            <w:vAlign w:val="center"/>
            <w:tcPrChange w:id="278" w:author="hyx" w:date="2018-11-10T18:47:00Z">
              <w:tcPr>
                <w:tcW w:w="428" w:type="dxa"/>
                <w:vAlign w:val="center"/>
              </w:tcPr>
            </w:tcPrChange>
          </w:tcPr>
          <w:p w14:paraId="325F1B9F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992" w:type="dxa"/>
            <w:vAlign w:val="center"/>
            <w:tcPrChange w:id="279" w:author="hyx" w:date="2018-11-10T18:47:00Z">
              <w:tcPr>
                <w:tcW w:w="428" w:type="dxa"/>
                <w:vAlign w:val="center"/>
              </w:tcPr>
            </w:tcPrChange>
          </w:tcPr>
          <w:p w14:paraId="05B361EE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80" w:author="hyx" w:date="2018-11-10T18:45:00Z">
              <w:r>
                <w:rPr>
                  <w:rFonts w:hint="eastAsia"/>
                  <w:bCs/>
                  <w:color w:val="000000"/>
                  <w:szCs w:val="21"/>
                </w:rPr>
                <w:t>陈苏民</w:t>
              </w:r>
            </w:ins>
            <w:del w:id="281" w:author="hyx" w:date="2018-11-10T18:45:00Z">
              <w:r>
                <w:rPr>
                  <w:rFonts w:hint="eastAsia"/>
                  <w:color w:val="000000"/>
                  <w:szCs w:val="21"/>
                </w:rPr>
                <w:delText>徐双铅</w:delText>
              </w:r>
            </w:del>
          </w:p>
        </w:tc>
        <w:tc>
          <w:tcPr>
            <w:tcW w:w="1985" w:type="dxa"/>
            <w:vAlign w:val="center"/>
            <w:tcPrChange w:id="282" w:author="hyx" w:date="2018-11-10T18:47:00Z">
              <w:tcPr>
                <w:tcW w:w="910" w:type="dxa"/>
                <w:vAlign w:val="center"/>
              </w:tcPr>
            </w:tcPrChange>
          </w:tcPr>
          <w:p w14:paraId="4DC09FA8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34" w:type="dxa"/>
            <w:vAlign w:val="center"/>
            <w:tcPrChange w:id="283" w:author="hyx" w:date="2018-11-10T18:47:00Z">
              <w:tcPr>
                <w:tcW w:w="1616" w:type="dxa"/>
                <w:vAlign w:val="center"/>
              </w:tcPr>
            </w:tcPrChange>
          </w:tcPr>
          <w:p w14:paraId="71B9D2B6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84" w:author="hyx" w:date="2018-11-10T18:46:00Z">
              <w:r>
                <w:t>c96s1m</w:t>
              </w:r>
            </w:ins>
            <w:del w:id="285" w:author="hyx" w:date="2018-11-10T18:46:00Z">
              <w:r>
                <w:rPr>
                  <w:rFonts w:hint="eastAsia"/>
                  <w:color w:val="000000"/>
                  <w:szCs w:val="21"/>
                </w:rPr>
                <w:delText>软工1</w:delText>
              </w:r>
              <w:r>
                <w:rPr>
                  <w:color w:val="000000"/>
                  <w:szCs w:val="21"/>
                </w:rPr>
                <w:delText>6</w:delText>
              </w:r>
              <w:r>
                <w:rPr>
                  <w:rFonts w:hint="eastAsia"/>
                  <w:color w:val="000000"/>
                  <w:szCs w:val="21"/>
                </w:rPr>
                <w:delText>0</w:delText>
              </w:r>
              <w:r>
                <w:rPr>
                  <w:color w:val="000000"/>
                  <w:szCs w:val="21"/>
                </w:rPr>
                <w:delText>1</w:delText>
              </w:r>
            </w:del>
          </w:p>
        </w:tc>
        <w:tc>
          <w:tcPr>
            <w:tcW w:w="1559" w:type="dxa"/>
            <w:vAlign w:val="center"/>
            <w:tcPrChange w:id="286" w:author="hyx" w:date="2018-11-10T18:47:00Z">
              <w:tcPr>
                <w:tcW w:w="2106" w:type="dxa"/>
                <w:vAlign w:val="center"/>
              </w:tcPr>
            </w:tcPrChange>
          </w:tcPr>
          <w:p w14:paraId="00D5726D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87" w:author="hyx" w:date="2018-11-10T18:46:00Z">
              <w:r>
                <w:rPr>
                  <w:bCs/>
                  <w:color w:val="000000"/>
                  <w:szCs w:val="21"/>
                </w:rPr>
                <w:t>245023559</w:t>
              </w:r>
            </w:ins>
            <w:del w:id="288" w:author="hyx" w:date="2018-11-10T18:46:00Z">
              <w:r>
                <w:rPr>
                  <w:color w:val="000000"/>
                  <w:szCs w:val="21"/>
                </w:rPr>
                <w:delText>31601221</w:delText>
              </w:r>
            </w:del>
          </w:p>
        </w:tc>
        <w:tc>
          <w:tcPr>
            <w:tcW w:w="1385" w:type="dxa"/>
            <w:vAlign w:val="center"/>
            <w:tcPrChange w:id="289" w:author="hyx" w:date="2018-11-10T18:47:00Z">
              <w:tcPr>
                <w:tcW w:w="2526" w:type="dxa"/>
                <w:vAlign w:val="center"/>
              </w:tcPr>
            </w:tcPrChange>
          </w:tcPr>
          <w:p w14:paraId="17937F11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90" w:author="hyx" w:date="2018-11-10T18:46:00Z">
              <w:r>
                <w:rPr>
                  <w:rFonts w:ascii="Times New Roman" w:hAnsi="Times New Roman" w:cs="Times New Roman"/>
                  <w:szCs w:val="24"/>
                </w:rPr>
                <w:t>19967308296</w:t>
              </w:r>
            </w:ins>
            <w:del w:id="291" w:author="hyx" w:date="2018-11-10T18:46:00Z">
              <w:r>
                <w:rPr>
                  <w:rFonts w:hint="eastAsia"/>
                  <w:color w:val="000000"/>
                  <w:szCs w:val="21"/>
                </w:rPr>
                <w:delText>15858266212</w:delText>
              </w:r>
            </w:del>
          </w:p>
        </w:tc>
        <w:tc>
          <w:tcPr>
            <w:tcW w:w="741" w:type="dxa"/>
            <w:vAlign w:val="center"/>
            <w:tcPrChange w:id="292" w:author="hyx" w:date="2018-11-10T18:47:00Z">
              <w:tcPr>
                <w:tcW w:w="741" w:type="dxa"/>
                <w:vAlign w:val="center"/>
              </w:tcPr>
            </w:tcPrChange>
          </w:tcPr>
          <w:p w14:paraId="107E5CE3" w14:textId="77777777" w:rsidR="00DC5FB2" w:rsidRDefault="00DC5FB2" w:rsidP="00846241">
            <w:pPr>
              <w:spacing w:before="156" w:after="156"/>
              <w:ind w:left="400" w:hanging="400"/>
              <w:rPr>
                <w:ins w:id="293" w:author="hyx" w:date="2018-11-10T18:46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294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5ABE27CC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95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1-124</w:t>
              </w:r>
            </w:ins>
            <w:del w:id="296" w:author="hyx" w:date="2018-11-10T18:46:00Z">
              <w:r>
                <w:rPr>
                  <w:rFonts w:hint="eastAsia"/>
                  <w:color w:val="000000"/>
                  <w:szCs w:val="21"/>
                </w:rPr>
                <w:delText>弘毅</w:delText>
              </w:r>
              <w:r>
                <w:rPr>
                  <w:color w:val="000000"/>
                  <w:szCs w:val="21"/>
                </w:rPr>
                <w:delText>2-207</w:delText>
              </w:r>
            </w:del>
          </w:p>
        </w:tc>
      </w:tr>
      <w:tr w:rsidR="00DC5FB2" w14:paraId="0B2750B7" w14:textId="77777777" w:rsidTr="00846241">
        <w:tc>
          <w:tcPr>
            <w:tcW w:w="959" w:type="dxa"/>
            <w:vAlign w:val="center"/>
            <w:tcPrChange w:id="297" w:author="hyx" w:date="2018-11-10T18:47:00Z">
              <w:tcPr>
                <w:tcW w:w="428" w:type="dxa"/>
                <w:vAlign w:val="center"/>
              </w:tcPr>
            </w:tcPrChange>
          </w:tcPr>
          <w:p w14:paraId="2AA0FF6E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992" w:type="dxa"/>
            <w:vAlign w:val="center"/>
            <w:tcPrChange w:id="298" w:author="hyx" w:date="2018-11-10T18:47:00Z">
              <w:tcPr>
                <w:tcW w:w="428" w:type="dxa"/>
                <w:vAlign w:val="center"/>
              </w:tcPr>
            </w:tcPrChange>
          </w:tcPr>
          <w:p w14:paraId="7D73E9D0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299" w:author="hyx" w:date="2018-11-10T18:45:00Z">
              <w:r>
                <w:rPr>
                  <w:rFonts w:hint="eastAsia"/>
                  <w:bCs/>
                  <w:color w:val="000000"/>
                  <w:szCs w:val="21"/>
                </w:rPr>
                <w:t>徐双铅</w:t>
              </w:r>
            </w:ins>
            <w:del w:id="300" w:author="hyx" w:date="2018-11-10T18:45:00Z">
              <w:r>
                <w:rPr>
                  <w:rFonts w:hint="eastAsia"/>
                  <w:color w:val="000000"/>
                  <w:szCs w:val="21"/>
                </w:rPr>
                <w:delText>吕迪</w:delText>
              </w:r>
            </w:del>
          </w:p>
        </w:tc>
        <w:tc>
          <w:tcPr>
            <w:tcW w:w="1985" w:type="dxa"/>
            <w:vAlign w:val="center"/>
            <w:tcPrChange w:id="301" w:author="hyx" w:date="2018-11-10T18:47:00Z">
              <w:tcPr>
                <w:tcW w:w="910" w:type="dxa"/>
                <w:vAlign w:val="center"/>
              </w:tcPr>
            </w:tcPrChange>
          </w:tcPr>
          <w:p w14:paraId="62DDBC02" w14:textId="77777777" w:rsidR="00DC5FB2" w:rsidRDefault="00DC5FB2" w:rsidP="00846241">
            <w:pPr>
              <w:spacing w:before="156" w:after="156"/>
              <w:ind w:left="420" w:hanging="420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34" w:type="dxa"/>
            <w:vAlign w:val="center"/>
            <w:tcPrChange w:id="302" w:author="hyx" w:date="2018-11-10T18:47:00Z">
              <w:tcPr>
                <w:tcW w:w="1616" w:type="dxa"/>
                <w:vAlign w:val="center"/>
              </w:tcPr>
            </w:tcPrChange>
          </w:tcPr>
          <w:p w14:paraId="6F8284D8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303" w:author="hyx" w:date="2018-11-10T18:46:00Z">
              <w:r>
                <w:t>CXM1064081300</w:t>
              </w:r>
            </w:ins>
            <w:del w:id="304" w:author="hyx" w:date="2018-11-10T18:46:00Z">
              <w:r>
                <w:rPr>
                  <w:rFonts w:hint="eastAsia"/>
                  <w:color w:val="000000"/>
                  <w:szCs w:val="21"/>
                </w:rPr>
                <w:delText>软工1</w:delText>
              </w:r>
              <w:r>
                <w:rPr>
                  <w:color w:val="000000"/>
                  <w:szCs w:val="21"/>
                </w:rPr>
                <w:delText>6</w:delText>
              </w:r>
              <w:r>
                <w:rPr>
                  <w:rFonts w:hint="eastAsia"/>
                  <w:color w:val="000000"/>
                  <w:szCs w:val="21"/>
                </w:rPr>
                <w:delText>01</w:delText>
              </w:r>
            </w:del>
          </w:p>
        </w:tc>
        <w:tc>
          <w:tcPr>
            <w:tcW w:w="1559" w:type="dxa"/>
            <w:vAlign w:val="center"/>
            <w:tcPrChange w:id="305" w:author="hyx" w:date="2018-11-10T18:47:00Z">
              <w:tcPr>
                <w:tcW w:w="2106" w:type="dxa"/>
                <w:vAlign w:val="center"/>
              </w:tcPr>
            </w:tcPrChange>
          </w:tcPr>
          <w:p w14:paraId="7D2F56CA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306" w:author="hyx" w:date="2018-11-10T18:46:00Z">
              <w:r>
                <w:t>1227442409</w:t>
              </w:r>
            </w:ins>
            <w:del w:id="307" w:author="hyx" w:date="2018-11-10T18:46:00Z">
              <w:r>
                <w:rPr>
                  <w:color w:val="000000"/>
                  <w:szCs w:val="21"/>
                </w:rPr>
                <w:delText>31504251</w:delText>
              </w:r>
            </w:del>
          </w:p>
        </w:tc>
        <w:tc>
          <w:tcPr>
            <w:tcW w:w="1385" w:type="dxa"/>
            <w:vAlign w:val="center"/>
            <w:tcPrChange w:id="308" w:author="hyx" w:date="2018-11-10T18:47:00Z">
              <w:tcPr>
                <w:tcW w:w="2526" w:type="dxa"/>
                <w:vAlign w:val="center"/>
              </w:tcPr>
            </w:tcPrChange>
          </w:tcPr>
          <w:p w14:paraId="1C217B32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309" w:author="hyx" w:date="2018-11-10T18:46:00Z">
              <w:r>
                <w:t>18094711647</w:t>
              </w:r>
            </w:ins>
            <w:del w:id="310" w:author="hyx" w:date="2018-11-10T18:46:00Z">
              <w:r>
                <w:rPr>
                  <w:color w:val="000000"/>
                  <w:szCs w:val="21"/>
                </w:rPr>
                <w:delText>17306413358</w:delText>
              </w:r>
            </w:del>
          </w:p>
        </w:tc>
        <w:tc>
          <w:tcPr>
            <w:tcW w:w="741" w:type="dxa"/>
            <w:vAlign w:val="center"/>
            <w:tcPrChange w:id="311" w:author="hyx" w:date="2018-11-10T18:47:00Z">
              <w:tcPr>
                <w:tcW w:w="741" w:type="dxa"/>
                <w:vAlign w:val="center"/>
              </w:tcPr>
            </w:tcPrChange>
          </w:tcPr>
          <w:p w14:paraId="4B7FF1B9" w14:textId="77777777" w:rsidR="00DC5FB2" w:rsidRDefault="00DC5FB2" w:rsidP="00846241">
            <w:pPr>
              <w:spacing w:before="156" w:after="156"/>
              <w:ind w:left="400" w:hanging="400"/>
              <w:rPr>
                <w:ins w:id="312" w:author="hyx" w:date="2018-11-10T18:46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313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066927C4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314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2-207</w:t>
              </w:r>
            </w:ins>
            <w:del w:id="315" w:author="hyx" w:date="2018-11-10T18:46:00Z">
              <w:r>
                <w:rPr>
                  <w:rFonts w:hint="eastAsia"/>
                  <w:color w:val="000000"/>
                  <w:szCs w:val="21"/>
                </w:rPr>
                <w:delText>求真</w:delText>
              </w:r>
              <w:r>
                <w:rPr>
                  <w:color w:val="000000"/>
                  <w:szCs w:val="21"/>
                </w:rPr>
                <w:delText>1-125</w:delText>
              </w:r>
            </w:del>
          </w:p>
        </w:tc>
      </w:tr>
      <w:tr w:rsidR="00DC5FB2" w14:paraId="339E224E" w14:textId="77777777" w:rsidTr="00846241">
        <w:tc>
          <w:tcPr>
            <w:tcW w:w="959" w:type="dxa"/>
            <w:vAlign w:val="center"/>
            <w:tcPrChange w:id="316" w:author="hyx" w:date="2018-11-10T18:47:00Z">
              <w:tcPr>
                <w:tcW w:w="428" w:type="dxa"/>
                <w:vAlign w:val="center"/>
              </w:tcPr>
            </w:tcPrChange>
          </w:tcPr>
          <w:p w14:paraId="7E502D08" w14:textId="77777777" w:rsidR="00DC5FB2" w:rsidRDefault="00DC5FB2" w:rsidP="00846241">
            <w:pPr>
              <w:spacing w:before="156" w:after="156"/>
              <w:ind w:left="420" w:hanging="420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992" w:type="dxa"/>
            <w:vAlign w:val="center"/>
            <w:tcPrChange w:id="317" w:author="hyx" w:date="2018-11-10T18:47:00Z">
              <w:tcPr>
                <w:tcW w:w="428" w:type="dxa"/>
                <w:vAlign w:val="center"/>
              </w:tcPr>
            </w:tcPrChange>
          </w:tcPr>
          <w:p w14:paraId="64DC80B8" w14:textId="77777777" w:rsidR="00DC5FB2" w:rsidRDefault="00DC5FB2" w:rsidP="00846241">
            <w:pPr>
              <w:spacing w:before="156" w:after="156"/>
              <w:ind w:left="400" w:hanging="400"/>
              <w:rPr>
                <w:color w:val="000000"/>
                <w:szCs w:val="21"/>
              </w:rPr>
            </w:pPr>
            <w:ins w:id="318" w:author="hyx" w:date="2018-11-10T18:45:00Z">
              <w:r>
                <w:rPr>
                  <w:rFonts w:hint="eastAsia"/>
                  <w:bCs/>
                  <w:color w:val="000000"/>
                  <w:szCs w:val="21"/>
                </w:rPr>
                <w:t>吕迪</w:t>
              </w:r>
            </w:ins>
            <w:del w:id="319" w:author="hyx" w:date="2018-11-10T18:45:00Z">
              <w:r>
                <w:rPr>
                  <w:rFonts w:hint="eastAsia"/>
                  <w:bCs/>
                  <w:color w:val="000000"/>
                  <w:szCs w:val="21"/>
                </w:rPr>
                <w:delText>陈俊仁</w:delText>
              </w:r>
            </w:del>
          </w:p>
        </w:tc>
        <w:tc>
          <w:tcPr>
            <w:tcW w:w="1985" w:type="dxa"/>
            <w:vAlign w:val="center"/>
            <w:tcPrChange w:id="320" w:author="hyx" w:date="2018-11-10T18:47:00Z">
              <w:tcPr>
                <w:tcW w:w="910" w:type="dxa"/>
                <w:vAlign w:val="center"/>
              </w:tcPr>
            </w:tcPrChange>
          </w:tcPr>
          <w:p w14:paraId="7A42F393" w14:textId="77777777" w:rsidR="00DC5FB2" w:rsidRDefault="00DC5FB2" w:rsidP="00846241">
            <w:pPr>
              <w:spacing w:before="156" w:after="156"/>
              <w:ind w:left="420" w:hanging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34" w:type="dxa"/>
            <w:vAlign w:val="center"/>
            <w:tcPrChange w:id="321" w:author="hyx" w:date="2018-11-10T18:47:00Z">
              <w:tcPr>
                <w:tcW w:w="1616" w:type="dxa"/>
                <w:vAlign w:val="center"/>
              </w:tcPr>
            </w:tcPrChange>
          </w:tcPr>
          <w:p w14:paraId="75873B58" w14:textId="77777777" w:rsidR="00DC5FB2" w:rsidRDefault="00DC5FB2" w:rsidP="00846241">
            <w:pPr>
              <w:spacing w:before="156" w:after="156"/>
              <w:ind w:left="400" w:hanging="400"/>
              <w:rPr>
                <w:color w:val="000000"/>
                <w:szCs w:val="21"/>
              </w:rPr>
            </w:pPr>
            <w:ins w:id="322" w:author="hyx" w:date="2018-11-10T18:46:00Z">
              <w:r>
                <w:t>di62289</w:t>
              </w:r>
            </w:ins>
            <w:del w:id="323" w:author="hyx" w:date="2018-11-10T18:46:00Z">
              <w:r>
                <w:rPr>
                  <w:rFonts w:hint="eastAsia"/>
                  <w:bCs/>
                  <w:color w:val="000000"/>
                  <w:szCs w:val="21"/>
                </w:rPr>
                <w:delText>软工1</w:delText>
              </w:r>
              <w:r>
                <w:rPr>
                  <w:bCs/>
                  <w:color w:val="000000"/>
                  <w:szCs w:val="21"/>
                </w:rPr>
                <w:delText>6</w:delText>
              </w:r>
              <w:r>
                <w:rPr>
                  <w:rFonts w:hint="eastAsia"/>
                  <w:bCs/>
                  <w:color w:val="000000"/>
                  <w:szCs w:val="21"/>
                </w:rPr>
                <w:delText>0</w:delText>
              </w:r>
              <w:r>
                <w:rPr>
                  <w:bCs/>
                  <w:color w:val="000000"/>
                  <w:szCs w:val="21"/>
                </w:rPr>
                <w:delText>1</w:delText>
              </w:r>
            </w:del>
          </w:p>
        </w:tc>
        <w:tc>
          <w:tcPr>
            <w:tcW w:w="1559" w:type="dxa"/>
            <w:vAlign w:val="center"/>
            <w:tcPrChange w:id="324" w:author="hyx" w:date="2018-11-10T18:47:00Z">
              <w:tcPr>
                <w:tcW w:w="2106" w:type="dxa"/>
                <w:vAlign w:val="center"/>
              </w:tcPr>
            </w:tcPrChange>
          </w:tcPr>
          <w:p w14:paraId="5FFCA35E" w14:textId="77777777" w:rsidR="00DC5FB2" w:rsidRDefault="00DC5FB2" w:rsidP="00846241">
            <w:pPr>
              <w:spacing w:before="156" w:after="156"/>
              <w:ind w:left="400" w:hanging="400"/>
              <w:rPr>
                <w:color w:val="000000"/>
                <w:szCs w:val="21"/>
              </w:rPr>
            </w:pPr>
            <w:ins w:id="325" w:author="hyx" w:date="2018-11-10T18:46:00Z">
              <w:r>
                <w:t>935162289</w:t>
              </w:r>
            </w:ins>
            <w:del w:id="326" w:author="hyx" w:date="2018-11-10T18:46:00Z">
              <w:r>
                <w:rPr>
                  <w:bCs/>
                  <w:color w:val="000000"/>
                  <w:szCs w:val="21"/>
                </w:rPr>
                <w:delText>31601241</w:delText>
              </w:r>
            </w:del>
          </w:p>
        </w:tc>
        <w:tc>
          <w:tcPr>
            <w:tcW w:w="1385" w:type="dxa"/>
            <w:vAlign w:val="center"/>
            <w:tcPrChange w:id="327" w:author="hyx" w:date="2018-11-10T18:47:00Z">
              <w:tcPr>
                <w:tcW w:w="2526" w:type="dxa"/>
                <w:vAlign w:val="center"/>
              </w:tcPr>
            </w:tcPrChange>
          </w:tcPr>
          <w:p w14:paraId="7A14257C" w14:textId="77777777" w:rsidR="00DC5FB2" w:rsidRDefault="00DC5FB2" w:rsidP="00846241">
            <w:pPr>
              <w:spacing w:before="156" w:after="156"/>
              <w:ind w:left="400" w:hanging="400"/>
              <w:rPr>
                <w:color w:val="000000"/>
                <w:szCs w:val="21"/>
              </w:rPr>
            </w:pPr>
            <w:ins w:id="328" w:author="hyx" w:date="2018-11-10T18:46:00Z">
              <w:r>
                <w:t>17306413358</w:t>
              </w:r>
            </w:ins>
            <w:del w:id="329" w:author="hyx" w:date="2018-11-10T18:46:00Z">
              <w:r>
                <w:rPr>
                  <w:bCs/>
                  <w:color w:val="000000"/>
                  <w:szCs w:val="21"/>
                </w:rPr>
                <w:delText>17376503405</w:delText>
              </w:r>
            </w:del>
          </w:p>
        </w:tc>
        <w:tc>
          <w:tcPr>
            <w:tcW w:w="741" w:type="dxa"/>
            <w:vAlign w:val="center"/>
            <w:tcPrChange w:id="330" w:author="hyx" w:date="2018-11-10T18:47:00Z">
              <w:tcPr>
                <w:tcW w:w="741" w:type="dxa"/>
                <w:vAlign w:val="center"/>
              </w:tcPr>
            </w:tcPrChange>
          </w:tcPr>
          <w:p w14:paraId="71EF0C2A" w14:textId="77777777" w:rsidR="00DC5FB2" w:rsidRDefault="00DC5FB2" w:rsidP="00846241">
            <w:pPr>
              <w:spacing w:before="156" w:after="156"/>
              <w:ind w:left="400" w:hanging="400"/>
              <w:rPr>
                <w:ins w:id="331" w:author="hyx" w:date="2018-11-10T18:46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332" w:author="hyx" w:date="2018-11-10T18:46:00Z">
              <w:r>
                <w:rPr>
                  <w:rFonts w:asciiTheme="majorEastAsia" w:eastAsiaTheme="majorEastAsia" w:hAnsiTheme="majorEastAsia" w:cs="Helvetica Neue" w:hint="eastAsia"/>
                  <w:color w:val="000000"/>
                  <w:szCs w:val="26"/>
                </w:rPr>
                <w:t>求真</w:t>
              </w:r>
            </w:ins>
          </w:p>
          <w:p w14:paraId="7AB2ACDA" w14:textId="77777777" w:rsidR="00DC5FB2" w:rsidRDefault="00DC5FB2" w:rsidP="00846241">
            <w:pPr>
              <w:spacing w:before="156" w:after="156"/>
              <w:ind w:left="400" w:hanging="400"/>
              <w:rPr>
                <w:color w:val="000000"/>
                <w:szCs w:val="21"/>
              </w:rPr>
            </w:pPr>
            <w:ins w:id="333" w:author="hyx" w:date="2018-11-10T18:46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1-125</w:t>
              </w:r>
            </w:ins>
            <w:del w:id="334" w:author="hyx" w:date="2018-11-10T18:46:00Z">
              <w:r>
                <w:rPr>
                  <w:rFonts w:hint="eastAsia"/>
                  <w:bCs/>
                  <w:color w:val="000000"/>
                  <w:szCs w:val="21"/>
                </w:rPr>
                <w:delText>弘毅</w:delText>
              </w:r>
              <w:r>
                <w:rPr>
                  <w:bCs/>
                  <w:color w:val="000000"/>
                  <w:szCs w:val="21"/>
                </w:rPr>
                <w:delText>2-209</w:delText>
              </w:r>
            </w:del>
          </w:p>
        </w:tc>
      </w:tr>
    </w:tbl>
    <w:p w14:paraId="5496CE98" w14:textId="77777777" w:rsidR="00DC5FB2" w:rsidRDefault="00DC5FB2" w:rsidP="00DC5FB2">
      <w:bookmarkStart w:id="335" w:name="_Toc497223486"/>
    </w:p>
    <w:p w14:paraId="38808944" w14:textId="77777777" w:rsidR="00DC5FB2" w:rsidRDefault="00DC5FB2" w:rsidP="00DC5FB2">
      <w:pPr>
        <w:pStyle w:val="a"/>
      </w:pPr>
      <w:bookmarkStart w:id="336" w:name="_Toc530709117"/>
      <w:bookmarkStart w:id="337" w:name="_Toc535279959"/>
      <w:r>
        <w:rPr>
          <w:rFonts w:hint="eastAsia"/>
        </w:rPr>
        <w:t>PPT</w:t>
      </w:r>
      <w:r>
        <w:rPr>
          <w:rFonts w:hint="eastAsia"/>
        </w:rPr>
        <w:t>编写员</w:t>
      </w:r>
      <w:bookmarkEnd w:id="335"/>
      <w:bookmarkEnd w:id="336"/>
      <w:bookmarkEnd w:id="337"/>
    </w:p>
    <w:p w14:paraId="361ECCB2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569F9E15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负责PPT编写</w:t>
      </w:r>
    </w:p>
    <w:tbl>
      <w:tblPr>
        <w:tblStyle w:val="aff5"/>
        <w:tblW w:w="8755" w:type="dxa"/>
        <w:tblLayout w:type="fixed"/>
        <w:tblLook w:val="04A0" w:firstRow="1" w:lastRow="0" w:firstColumn="1" w:lastColumn="0" w:noHBand="0" w:noVBand="1"/>
      </w:tblPr>
      <w:tblGrid>
        <w:gridCol w:w="959"/>
        <w:gridCol w:w="184"/>
        <w:gridCol w:w="808"/>
        <w:gridCol w:w="336"/>
        <w:gridCol w:w="1155"/>
        <w:gridCol w:w="494"/>
        <w:gridCol w:w="661"/>
        <w:gridCol w:w="473"/>
        <w:gridCol w:w="705"/>
        <w:gridCol w:w="854"/>
        <w:gridCol w:w="517"/>
        <w:gridCol w:w="868"/>
        <w:gridCol w:w="282"/>
        <w:gridCol w:w="459"/>
      </w:tblGrid>
      <w:tr w:rsidR="00DC5FB2" w14:paraId="19FCD97C" w14:textId="77777777" w:rsidTr="00846241">
        <w:trPr>
          <w:ins w:id="338" w:author="hyx" w:date="2018-11-10T18:48:00Z"/>
        </w:trPr>
        <w:tc>
          <w:tcPr>
            <w:tcW w:w="959" w:type="dxa"/>
            <w:shd w:val="clear" w:color="auto" w:fill="B4C6E7" w:themeFill="accent1" w:themeFillTint="66"/>
            <w:vAlign w:val="center"/>
          </w:tcPr>
          <w:p w14:paraId="4480682A" w14:textId="77777777" w:rsidR="00DC5FB2" w:rsidRDefault="00DC5FB2" w:rsidP="00846241">
            <w:pPr>
              <w:spacing w:before="156" w:after="156"/>
              <w:ind w:left="422" w:hanging="422"/>
              <w:rPr>
                <w:ins w:id="339" w:author="hyx" w:date="2018-11-10T18:48:00Z"/>
                <w:szCs w:val="21"/>
              </w:rPr>
            </w:pPr>
            <w:ins w:id="340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lastRenderedPageBreak/>
                <w:t>职务</w:t>
              </w:r>
            </w:ins>
          </w:p>
        </w:tc>
        <w:tc>
          <w:tcPr>
            <w:tcW w:w="992" w:type="dxa"/>
            <w:gridSpan w:val="2"/>
            <w:shd w:val="clear" w:color="auto" w:fill="B4C6E7" w:themeFill="accent1" w:themeFillTint="66"/>
            <w:vAlign w:val="center"/>
          </w:tcPr>
          <w:p w14:paraId="0D28F99D" w14:textId="77777777" w:rsidR="00DC5FB2" w:rsidRDefault="00DC5FB2" w:rsidP="00846241">
            <w:pPr>
              <w:spacing w:before="156" w:after="156"/>
              <w:ind w:left="422" w:hanging="422"/>
              <w:rPr>
                <w:ins w:id="341" w:author="hyx" w:date="2018-11-10T18:48:00Z"/>
                <w:szCs w:val="21"/>
              </w:rPr>
            </w:pPr>
            <w:ins w:id="342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t>姓名</w:t>
              </w:r>
            </w:ins>
          </w:p>
        </w:tc>
        <w:tc>
          <w:tcPr>
            <w:tcW w:w="1985" w:type="dxa"/>
            <w:gridSpan w:val="3"/>
            <w:shd w:val="clear" w:color="auto" w:fill="B4C6E7" w:themeFill="accent1" w:themeFillTint="66"/>
            <w:vAlign w:val="center"/>
          </w:tcPr>
          <w:p w14:paraId="77FCB427" w14:textId="77777777" w:rsidR="00DC5FB2" w:rsidRDefault="00DC5FB2" w:rsidP="00846241">
            <w:pPr>
              <w:spacing w:before="156" w:after="156"/>
              <w:ind w:left="422" w:hanging="422"/>
              <w:rPr>
                <w:ins w:id="343" w:author="hyx" w:date="2018-11-10T18:48:00Z"/>
                <w:szCs w:val="21"/>
              </w:rPr>
            </w:pPr>
            <w:ins w:id="344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t>负责内容</w:t>
              </w:r>
            </w:ins>
          </w:p>
        </w:tc>
        <w:tc>
          <w:tcPr>
            <w:tcW w:w="1134" w:type="dxa"/>
            <w:gridSpan w:val="2"/>
            <w:shd w:val="clear" w:color="auto" w:fill="B4C6E7" w:themeFill="accent1" w:themeFillTint="66"/>
            <w:vAlign w:val="center"/>
          </w:tcPr>
          <w:p w14:paraId="34983E3F" w14:textId="77777777" w:rsidR="00DC5FB2" w:rsidRDefault="00DC5FB2" w:rsidP="00846241">
            <w:pPr>
              <w:spacing w:before="156" w:after="156"/>
              <w:ind w:left="422" w:hanging="422"/>
              <w:rPr>
                <w:ins w:id="345" w:author="hyx" w:date="2018-11-10T18:48:00Z"/>
                <w:szCs w:val="21"/>
              </w:rPr>
            </w:pPr>
            <w:ins w:id="346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</w:p>
        </w:tc>
        <w:tc>
          <w:tcPr>
            <w:tcW w:w="1559" w:type="dxa"/>
            <w:gridSpan w:val="2"/>
            <w:shd w:val="clear" w:color="auto" w:fill="B4C6E7" w:themeFill="accent1" w:themeFillTint="66"/>
            <w:vAlign w:val="center"/>
          </w:tcPr>
          <w:p w14:paraId="4F98B6F3" w14:textId="77777777" w:rsidR="00DC5FB2" w:rsidRDefault="00DC5FB2" w:rsidP="00846241">
            <w:pPr>
              <w:spacing w:before="156" w:after="156"/>
              <w:ind w:left="422" w:hanging="422"/>
              <w:rPr>
                <w:ins w:id="347" w:author="hyx" w:date="2018-11-10T18:48:00Z"/>
                <w:szCs w:val="21"/>
              </w:rPr>
            </w:pPr>
            <w:ins w:id="348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</w:p>
        </w:tc>
        <w:tc>
          <w:tcPr>
            <w:tcW w:w="1385" w:type="dxa"/>
            <w:gridSpan w:val="2"/>
            <w:shd w:val="clear" w:color="auto" w:fill="B4C6E7" w:themeFill="accent1" w:themeFillTint="66"/>
            <w:vAlign w:val="center"/>
          </w:tcPr>
          <w:p w14:paraId="30AF6DBB" w14:textId="77777777" w:rsidR="00DC5FB2" w:rsidRDefault="00DC5FB2" w:rsidP="00846241">
            <w:pPr>
              <w:spacing w:before="156" w:after="156"/>
              <w:ind w:left="422" w:hanging="422"/>
              <w:rPr>
                <w:ins w:id="349" w:author="hyx" w:date="2018-11-10T18:48:00Z"/>
                <w:szCs w:val="21"/>
              </w:rPr>
            </w:pPr>
            <w:ins w:id="350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t>电话号码</w:t>
              </w:r>
            </w:ins>
          </w:p>
        </w:tc>
        <w:tc>
          <w:tcPr>
            <w:tcW w:w="741" w:type="dxa"/>
            <w:gridSpan w:val="2"/>
            <w:shd w:val="clear" w:color="auto" w:fill="B4C6E7" w:themeFill="accent1" w:themeFillTint="66"/>
            <w:vAlign w:val="center"/>
          </w:tcPr>
          <w:p w14:paraId="55117686" w14:textId="77777777" w:rsidR="00DC5FB2" w:rsidRDefault="00DC5FB2" w:rsidP="00846241">
            <w:pPr>
              <w:spacing w:before="156" w:after="156"/>
              <w:ind w:left="422" w:hanging="422"/>
              <w:rPr>
                <w:ins w:id="351" w:author="hyx" w:date="2018-11-10T18:48:00Z"/>
                <w:szCs w:val="21"/>
              </w:rPr>
            </w:pPr>
            <w:ins w:id="352" w:author="hyx" w:date="2018-11-10T18:48:00Z">
              <w:r>
                <w:rPr>
                  <w:rFonts w:hint="eastAsia"/>
                  <w:b/>
                  <w:color w:val="000000"/>
                  <w:szCs w:val="21"/>
                </w:rPr>
                <w:t>寝室号</w:t>
              </w:r>
            </w:ins>
          </w:p>
        </w:tc>
      </w:tr>
      <w:tr w:rsidR="00DC5FB2" w14:paraId="7DFD57DC" w14:textId="77777777" w:rsidTr="00846241">
        <w:trPr>
          <w:ins w:id="353" w:author="hyx" w:date="2018-11-10T18:48:00Z"/>
        </w:trPr>
        <w:tc>
          <w:tcPr>
            <w:tcW w:w="959" w:type="dxa"/>
            <w:vAlign w:val="center"/>
          </w:tcPr>
          <w:p w14:paraId="1430259E" w14:textId="77777777" w:rsidR="00DC5FB2" w:rsidRDefault="00DC5FB2" w:rsidP="00846241">
            <w:pPr>
              <w:spacing w:before="156" w:after="156"/>
              <w:ind w:left="420" w:hanging="420"/>
              <w:rPr>
                <w:ins w:id="354" w:author="hyx" w:date="2018-11-10T18:48:00Z"/>
                <w:szCs w:val="21"/>
              </w:rPr>
            </w:pPr>
            <w:ins w:id="355" w:author="hyx" w:date="2018-11-10T18:48:00Z">
              <w:r>
                <w:rPr>
                  <w:rFonts w:hint="eastAsia"/>
                  <w:szCs w:val="21"/>
                </w:rPr>
                <w:t>PPT编写员</w:t>
              </w:r>
            </w:ins>
          </w:p>
        </w:tc>
        <w:tc>
          <w:tcPr>
            <w:tcW w:w="992" w:type="dxa"/>
            <w:gridSpan w:val="2"/>
            <w:vAlign w:val="center"/>
          </w:tcPr>
          <w:p w14:paraId="161FE163" w14:textId="77777777" w:rsidR="00DC5FB2" w:rsidRDefault="00DC5FB2" w:rsidP="00846241">
            <w:pPr>
              <w:spacing w:before="156" w:after="156"/>
              <w:ind w:left="420" w:hanging="420"/>
              <w:rPr>
                <w:ins w:id="356" w:author="hyx" w:date="2018-11-10T18:48:00Z"/>
                <w:szCs w:val="21"/>
              </w:rPr>
            </w:pPr>
            <w:ins w:id="357" w:author="hyx" w:date="2018-11-10T18:48:00Z">
              <w:r>
                <w:rPr>
                  <w:rFonts w:hint="eastAsia"/>
                  <w:bCs/>
                  <w:color w:val="000000"/>
                  <w:szCs w:val="21"/>
                </w:rPr>
                <w:t>黄叶轩</w:t>
              </w:r>
            </w:ins>
          </w:p>
        </w:tc>
        <w:tc>
          <w:tcPr>
            <w:tcW w:w="1985" w:type="dxa"/>
            <w:gridSpan w:val="3"/>
            <w:vAlign w:val="center"/>
          </w:tcPr>
          <w:p w14:paraId="60165546" w14:textId="77777777" w:rsidR="00DC5FB2" w:rsidRDefault="00DC5FB2" w:rsidP="00846241">
            <w:pPr>
              <w:spacing w:before="156" w:after="156"/>
              <w:ind w:left="420" w:hanging="420"/>
              <w:rPr>
                <w:ins w:id="358" w:author="hyx" w:date="2018-11-10T18:48:00Z"/>
                <w:szCs w:val="21"/>
              </w:rPr>
            </w:pPr>
            <w:ins w:id="359" w:author="hyx" w:date="2018-11-10T18:48:00Z">
              <w:r>
                <w:rPr>
                  <w:rFonts w:hint="eastAsia"/>
                  <w:color w:val="000000"/>
                  <w:szCs w:val="21"/>
                </w:rPr>
                <w:t>负责分配到</w:t>
              </w:r>
            </w:ins>
            <w:ins w:id="360" w:author="hyx" w:date="2018-11-10T18:49:00Z">
              <w:r>
                <w:rPr>
                  <w:rFonts w:hint="eastAsia"/>
                  <w:color w:val="000000"/>
                  <w:szCs w:val="21"/>
                </w:rPr>
                <w:t>P</w:t>
              </w:r>
              <w:r>
                <w:rPr>
                  <w:color w:val="000000"/>
                  <w:szCs w:val="21"/>
                </w:rPr>
                <w:t>PT</w:t>
              </w:r>
            </w:ins>
            <w:ins w:id="361" w:author="hyx" w:date="2018-11-10T18:48:00Z">
              <w:r>
                <w:rPr>
                  <w:rFonts w:hint="eastAsia"/>
                  <w:color w:val="000000"/>
                  <w:szCs w:val="21"/>
                </w:rPr>
                <w:t>模块的编写，上传Git</w:t>
              </w:r>
            </w:ins>
          </w:p>
        </w:tc>
        <w:tc>
          <w:tcPr>
            <w:tcW w:w="1134" w:type="dxa"/>
            <w:gridSpan w:val="2"/>
            <w:vAlign w:val="center"/>
          </w:tcPr>
          <w:p w14:paraId="53D2551D" w14:textId="77777777" w:rsidR="00DC5FB2" w:rsidRDefault="00DC5FB2" w:rsidP="00846241">
            <w:pPr>
              <w:spacing w:before="156" w:after="156"/>
              <w:ind w:left="420" w:hanging="420"/>
              <w:rPr>
                <w:ins w:id="362" w:author="hyx" w:date="2018-11-10T18:48:00Z"/>
                <w:szCs w:val="21"/>
              </w:rPr>
            </w:pPr>
            <w:proofErr w:type="spellStart"/>
            <w:ins w:id="363" w:author="hyx" w:date="2018-11-10T18:48:00Z">
              <w:r>
                <w:rPr>
                  <w:rFonts w:hint="eastAsia"/>
                  <w:color w:val="000000"/>
                  <w:szCs w:val="21"/>
                </w:rPr>
                <w:t>Hyxzucc</w:t>
              </w:r>
              <w:proofErr w:type="spellEnd"/>
            </w:ins>
          </w:p>
        </w:tc>
        <w:tc>
          <w:tcPr>
            <w:tcW w:w="1559" w:type="dxa"/>
            <w:gridSpan w:val="2"/>
            <w:vAlign w:val="center"/>
          </w:tcPr>
          <w:p w14:paraId="47182EF3" w14:textId="77777777" w:rsidR="00DC5FB2" w:rsidRDefault="00DC5FB2" w:rsidP="00846241">
            <w:pPr>
              <w:spacing w:before="156" w:after="156"/>
              <w:ind w:left="420" w:hanging="420"/>
              <w:rPr>
                <w:ins w:id="364" w:author="hyx" w:date="2018-11-10T18:48:00Z"/>
                <w:szCs w:val="21"/>
              </w:rPr>
            </w:pPr>
            <w:ins w:id="365" w:author="hyx" w:date="2018-11-10T18:48:00Z">
              <w:r>
                <w:rPr>
                  <w:bCs/>
                  <w:color w:val="000000"/>
                  <w:szCs w:val="21"/>
                </w:rPr>
                <w:t>1103057282</w:t>
              </w:r>
            </w:ins>
          </w:p>
        </w:tc>
        <w:tc>
          <w:tcPr>
            <w:tcW w:w="1385" w:type="dxa"/>
            <w:gridSpan w:val="2"/>
            <w:vAlign w:val="center"/>
          </w:tcPr>
          <w:p w14:paraId="05CDEBF5" w14:textId="77777777" w:rsidR="00DC5FB2" w:rsidRDefault="00DC5FB2" w:rsidP="00846241">
            <w:pPr>
              <w:spacing w:before="156" w:after="156"/>
              <w:ind w:left="420" w:hanging="420"/>
              <w:rPr>
                <w:ins w:id="366" w:author="hyx" w:date="2018-11-10T18:48:00Z"/>
                <w:szCs w:val="21"/>
              </w:rPr>
            </w:pPr>
            <w:ins w:id="367" w:author="hyx" w:date="2018-11-10T18:48:00Z">
              <w:r>
                <w:rPr>
                  <w:bCs/>
                  <w:color w:val="000000"/>
                  <w:szCs w:val="21"/>
                </w:rPr>
                <w:t>13588899102</w:t>
              </w:r>
            </w:ins>
          </w:p>
        </w:tc>
        <w:tc>
          <w:tcPr>
            <w:tcW w:w="741" w:type="dxa"/>
            <w:gridSpan w:val="2"/>
            <w:vAlign w:val="center"/>
          </w:tcPr>
          <w:p w14:paraId="47E1DB03" w14:textId="77777777" w:rsidR="00DC5FB2" w:rsidRDefault="00DC5FB2" w:rsidP="00846241">
            <w:pPr>
              <w:spacing w:before="156" w:after="156"/>
              <w:ind w:left="400" w:hanging="400"/>
              <w:rPr>
                <w:ins w:id="368" w:author="hyx" w:date="2018-11-10T18:48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369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3E9BE718" w14:textId="77777777" w:rsidR="00DC5FB2" w:rsidRDefault="00DC5FB2" w:rsidP="00846241">
            <w:pPr>
              <w:spacing w:before="156" w:after="156"/>
              <w:ind w:left="400" w:hanging="400"/>
              <w:rPr>
                <w:ins w:id="370" w:author="hyx" w:date="2018-11-10T18:48:00Z"/>
                <w:szCs w:val="21"/>
              </w:rPr>
            </w:pPr>
            <w:ins w:id="371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2-210</w:t>
              </w:r>
            </w:ins>
          </w:p>
        </w:tc>
      </w:tr>
      <w:tr w:rsidR="00DC5FB2" w14:paraId="15BD313E" w14:textId="77777777" w:rsidTr="00846241">
        <w:trPr>
          <w:ins w:id="372" w:author="hyx" w:date="2018-11-10T18:48:00Z"/>
        </w:trPr>
        <w:tc>
          <w:tcPr>
            <w:tcW w:w="959" w:type="dxa"/>
            <w:vAlign w:val="center"/>
          </w:tcPr>
          <w:p w14:paraId="7B209272" w14:textId="77777777" w:rsidR="00DC5FB2" w:rsidRDefault="00DC5FB2" w:rsidP="00846241">
            <w:pPr>
              <w:spacing w:before="156" w:after="156"/>
              <w:ind w:left="420" w:hanging="420"/>
              <w:rPr>
                <w:ins w:id="373" w:author="hyx" w:date="2018-11-10T18:48:00Z"/>
                <w:szCs w:val="21"/>
              </w:rPr>
            </w:pPr>
            <w:ins w:id="374" w:author="hyx" w:date="2018-11-10T18:49:00Z">
              <w:r>
                <w:rPr>
                  <w:rFonts w:hint="eastAsia"/>
                  <w:szCs w:val="21"/>
                </w:rPr>
                <w:t>PPT编写员</w:t>
              </w:r>
            </w:ins>
          </w:p>
        </w:tc>
        <w:tc>
          <w:tcPr>
            <w:tcW w:w="992" w:type="dxa"/>
            <w:gridSpan w:val="2"/>
            <w:vAlign w:val="center"/>
          </w:tcPr>
          <w:p w14:paraId="2B9F259D" w14:textId="77777777" w:rsidR="00DC5FB2" w:rsidRDefault="00DC5FB2" w:rsidP="00846241">
            <w:pPr>
              <w:spacing w:before="156" w:after="156"/>
              <w:ind w:left="420" w:hanging="420"/>
              <w:rPr>
                <w:ins w:id="375" w:author="hyx" w:date="2018-11-10T18:48:00Z"/>
                <w:szCs w:val="21"/>
              </w:rPr>
            </w:pPr>
            <w:ins w:id="376" w:author="hyx" w:date="2018-11-10T18:48:00Z">
              <w:r>
                <w:rPr>
                  <w:rFonts w:hint="eastAsia"/>
                  <w:bCs/>
                  <w:color w:val="000000"/>
                  <w:szCs w:val="21"/>
                </w:rPr>
                <w:t>陈俊仁</w:t>
              </w:r>
            </w:ins>
          </w:p>
        </w:tc>
        <w:tc>
          <w:tcPr>
            <w:tcW w:w="1985" w:type="dxa"/>
            <w:gridSpan w:val="3"/>
            <w:vAlign w:val="center"/>
          </w:tcPr>
          <w:p w14:paraId="1372B7CD" w14:textId="77777777" w:rsidR="00DC5FB2" w:rsidRDefault="00DC5FB2" w:rsidP="00846241">
            <w:pPr>
              <w:spacing w:before="156" w:after="156"/>
              <w:ind w:left="420" w:hanging="420"/>
              <w:rPr>
                <w:ins w:id="377" w:author="hyx" w:date="2018-11-10T18:48:00Z"/>
                <w:szCs w:val="21"/>
              </w:rPr>
            </w:pPr>
            <w:ins w:id="378" w:author="hyx" w:date="2018-11-10T18:48:00Z">
              <w:r>
                <w:rPr>
                  <w:rFonts w:hint="eastAsia"/>
                  <w:color w:val="000000"/>
                  <w:szCs w:val="21"/>
                </w:rPr>
                <w:t>负责分配到</w:t>
              </w:r>
            </w:ins>
            <w:ins w:id="379" w:author="hyx" w:date="2018-11-10T18:49:00Z">
              <w:r>
                <w:rPr>
                  <w:rFonts w:hint="eastAsia"/>
                  <w:color w:val="000000"/>
                  <w:szCs w:val="21"/>
                </w:rPr>
                <w:t>P</w:t>
              </w:r>
              <w:r>
                <w:rPr>
                  <w:color w:val="000000"/>
                  <w:szCs w:val="21"/>
                </w:rPr>
                <w:t>PT</w:t>
              </w:r>
            </w:ins>
            <w:ins w:id="380" w:author="hyx" w:date="2018-11-10T18:48:00Z">
              <w:r>
                <w:rPr>
                  <w:rFonts w:hint="eastAsia"/>
                  <w:color w:val="000000"/>
                  <w:szCs w:val="21"/>
                </w:rPr>
                <w:t>模块的编写，上传Git</w:t>
              </w:r>
            </w:ins>
          </w:p>
        </w:tc>
        <w:tc>
          <w:tcPr>
            <w:tcW w:w="1134" w:type="dxa"/>
            <w:gridSpan w:val="2"/>
            <w:vAlign w:val="center"/>
          </w:tcPr>
          <w:p w14:paraId="3301FD0E" w14:textId="77777777" w:rsidR="00DC5FB2" w:rsidRDefault="00DC5FB2" w:rsidP="00846241">
            <w:pPr>
              <w:spacing w:before="156" w:after="156"/>
              <w:ind w:left="400" w:hanging="400"/>
              <w:rPr>
                <w:ins w:id="381" w:author="hyx" w:date="2018-11-10T18:48:00Z"/>
                <w:szCs w:val="21"/>
              </w:rPr>
            </w:pPr>
            <w:ins w:id="382" w:author="hyx" w:date="2018-11-10T18:48:00Z">
              <w:r>
                <w:t>chenjunren6745</w:t>
              </w:r>
            </w:ins>
          </w:p>
        </w:tc>
        <w:tc>
          <w:tcPr>
            <w:tcW w:w="1559" w:type="dxa"/>
            <w:gridSpan w:val="2"/>
            <w:vAlign w:val="center"/>
          </w:tcPr>
          <w:p w14:paraId="6E55C3CC" w14:textId="77777777" w:rsidR="00DC5FB2" w:rsidRDefault="00DC5FB2" w:rsidP="00846241">
            <w:pPr>
              <w:spacing w:before="156" w:after="156"/>
              <w:ind w:left="400" w:hanging="400"/>
              <w:rPr>
                <w:ins w:id="383" w:author="hyx" w:date="2018-11-10T18:48:00Z"/>
                <w:szCs w:val="21"/>
              </w:rPr>
            </w:pPr>
            <w:ins w:id="384" w:author="hyx" w:date="2018-11-10T18:48:00Z">
              <w:r>
                <w:t>374955336</w:t>
              </w:r>
            </w:ins>
          </w:p>
        </w:tc>
        <w:tc>
          <w:tcPr>
            <w:tcW w:w="1385" w:type="dxa"/>
            <w:gridSpan w:val="2"/>
            <w:vAlign w:val="center"/>
          </w:tcPr>
          <w:p w14:paraId="6B454E69" w14:textId="77777777" w:rsidR="00DC5FB2" w:rsidRDefault="00DC5FB2" w:rsidP="00846241">
            <w:pPr>
              <w:spacing w:before="156" w:after="156"/>
              <w:ind w:left="400" w:hanging="400"/>
              <w:rPr>
                <w:ins w:id="385" w:author="hyx" w:date="2018-11-10T18:48:00Z"/>
                <w:szCs w:val="21"/>
              </w:rPr>
            </w:pPr>
            <w:ins w:id="386" w:author="hyx" w:date="2018-11-10T18:48:00Z">
              <w:r>
                <w:t>17376503405</w:t>
              </w:r>
            </w:ins>
          </w:p>
        </w:tc>
        <w:tc>
          <w:tcPr>
            <w:tcW w:w="741" w:type="dxa"/>
            <w:gridSpan w:val="2"/>
            <w:vAlign w:val="center"/>
          </w:tcPr>
          <w:p w14:paraId="5CDE0229" w14:textId="77777777" w:rsidR="00DC5FB2" w:rsidRDefault="00DC5FB2" w:rsidP="00846241">
            <w:pPr>
              <w:spacing w:before="156" w:after="156"/>
              <w:ind w:left="400" w:hanging="400"/>
              <w:rPr>
                <w:ins w:id="387" w:author="hyx" w:date="2018-11-10T18:48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388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4C05CE03" w14:textId="77777777" w:rsidR="00DC5FB2" w:rsidRDefault="00DC5FB2" w:rsidP="00846241">
            <w:pPr>
              <w:spacing w:before="156" w:after="156"/>
              <w:ind w:left="400" w:hanging="400"/>
              <w:rPr>
                <w:ins w:id="389" w:author="hyx" w:date="2018-11-10T18:48:00Z"/>
                <w:szCs w:val="21"/>
              </w:rPr>
            </w:pPr>
            <w:ins w:id="390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2-209</w:t>
              </w:r>
            </w:ins>
          </w:p>
        </w:tc>
      </w:tr>
      <w:tr w:rsidR="00DC5FB2" w14:paraId="172EF06E" w14:textId="77777777" w:rsidTr="00846241">
        <w:trPr>
          <w:ins w:id="391" w:author="hyx" w:date="2018-11-10T18:48:00Z"/>
        </w:trPr>
        <w:tc>
          <w:tcPr>
            <w:tcW w:w="959" w:type="dxa"/>
            <w:vAlign w:val="center"/>
          </w:tcPr>
          <w:p w14:paraId="1616DD6F" w14:textId="77777777" w:rsidR="00DC5FB2" w:rsidRDefault="00DC5FB2" w:rsidP="00846241">
            <w:pPr>
              <w:spacing w:before="156" w:after="156"/>
              <w:ind w:left="420" w:hanging="420"/>
              <w:rPr>
                <w:ins w:id="392" w:author="hyx" w:date="2018-11-10T18:48:00Z"/>
                <w:szCs w:val="21"/>
              </w:rPr>
            </w:pPr>
            <w:ins w:id="393" w:author="hyx" w:date="2018-11-10T18:49:00Z">
              <w:r>
                <w:rPr>
                  <w:rFonts w:hint="eastAsia"/>
                  <w:szCs w:val="21"/>
                </w:rPr>
                <w:t>PPT编写员</w:t>
              </w:r>
            </w:ins>
          </w:p>
        </w:tc>
        <w:tc>
          <w:tcPr>
            <w:tcW w:w="992" w:type="dxa"/>
            <w:gridSpan w:val="2"/>
            <w:vAlign w:val="center"/>
          </w:tcPr>
          <w:p w14:paraId="0639B0DD" w14:textId="77777777" w:rsidR="00DC5FB2" w:rsidRDefault="00DC5FB2" w:rsidP="00846241">
            <w:pPr>
              <w:spacing w:before="156" w:after="156"/>
              <w:ind w:left="420" w:hanging="420"/>
              <w:rPr>
                <w:ins w:id="394" w:author="hyx" w:date="2018-11-10T18:48:00Z"/>
                <w:szCs w:val="21"/>
              </w:rPr>
            </w:pPr>
            <w:ins w:id="395" w:author="hyx" w:date="2018-11-10T18:48:00Z">
              <w:r>
                <w:rPr>
                  <w:rFonts w:hint="eastAsia"/>
                  <w:bCs/>
                  <w:color w:val="000000"/>
                  <w:szCs w:val="21"/>
                </w:rPr>
                <w:t>陈苏民</w:t>
              </w:r>
            </w:ins>
          </w:p>
        </w:tc>
        <w:tc>
          <w:tcPr>
            <w:tcW w:w="1985" w:type="dxa"/>
            <w:gridSpan w:val="3"/>
            <w:vAlign w:val="center"/>
          </w:tcPr>
          <w:p w14:paraId="6E42B0F9" w14:textId="77777777" w:rsidR="00DC5FB2" w:rsidRDefault="00DC5FB2" w:rsidP="00846241">
            <w:pPr>
              <w:spacing w:before="156" w:after="156"/>
              <w:ind w:left="420" w:hanging="420"/>
              <w:rPr>
                <w:ins w:id="396" w:author="hyx" w:date="2018-11-10T18:48:00Z"/>
                <w:szCs w:val="21"/>
              </w:rPr>
            </w:pPr>
            <w:ins w:id="397" w:author="hyx" w:date="2018-11-10T18:48:00Z">
              <w:r>
                <w:rPr>
                  <w:rFonts w:hint="eastAsia"/>
                  <w:color w:val="000000"/>
                  <w:szCs w:val="21"/>
                </w:rPr>
                <w:t>负责分配到</w:t>
              </w:r>
            </w:ins>
            <w:ins w:id="398" w:author="hyx" w:date="2018-11-10T18:49:00Z">
              <w:r>
                <w:rPr>
                  <w:rFonts w:hint="eastAsia"/>
                  <w:color w:val="000000"/>
                  <w:szCs w:val="21"/>
                </w:rPr>
                <w:t>P</w:t>
              </w:r>
              <w:r>
                <w:rPr>
                  <w:color w:val="000000"/>
                  <w:szCs w:val="21"/>
                </w:rPr>
                <w:t>PT</w:t>
              </w:r>
            </w:ins>
            <w:ins w:id="399" w:author="hyx" w:date="2018-11-10T18:48:00Z">
              <w:r>
                <w:rPr>
                  <w:rFonts w:hint="eastAsia"/>
                  <w:color w:val="000000"/>
                  <w:szCs w:val="21"/>
                </w:rPr>
                <w:t>模块的编写，上传Git</w:t>
              </w:r>
            </w:ins>
          </w:p>
        </w:tc>
        <w:tc>
          <w:tcPr>
            <w:tcW w:w="1134" w:type="dxa"/>
            <w:gridSpan w:val="2"/>
            <w:vAlign w:val="center"/>
          </w:tcPr>
          <w:p w14:paraId="0F8C447C" w14:textId="77777777" w:rsidR="00DC5FB2" w:rsidRDefault="00DC5FB2" w:rsidP="00846241">
            <w:pPr>
              <w:spacing w:before="156" w:after="156"/>
              <w:ind w:left="400" w:hanging="400"/>
              <w:rPr>
                <w:ins w:id="400" w:author="hyx" w:date="2018-11-10T18:48:00Z"/>
                <w:szCs w:val="21"/>
              </w:rPr>
            </w:pPr>
            <w:ins w:id="401" w:author="hyx" w:date="2018-11-10T18:48:00Z">
              <w:r>
                <w:t>c96s1m</w:t>
              </w:r>
            </w:ins>
          </w:p>
        </w:tc>
        <w:tc>
          <w:tcPr>
            <w:tcW w:w="1559" w:type="dxa"/>
            <w:gridSpan w:val="2"/>
            <w:vAlign w:val="center"/>
          </w:tcPr>
          <w:p w14:paraId="132BFEA0" w14:textId="77777777" w:rsidR="00DC5FB2" w:rsidRDefault="00DC5FB2" w:rsidP="00846241">
            <w:pPr>
              <w:spacing w:before="156" w:after="156"/>
              <w:ind w:left="400" w:hanging="400"/>
              <w:rPr>
                <w:ins w:id="402" w:author="hyx" w:date="2018-11-10T18:48:00Z"/>
                <w:szCs w:val="21"/>
              </w:rPr>
            </w:pPr>
            <w:ins w:id="403" w:author="hyx" w:date="2018-11-10T18:48:00Z">
              <w:r>
                <w:rPr>
                  <w:bCs/>
                  <w:color w:val="000000"/>
                  <w:szCs w:val="21"/>
                </w:rPr>
                <w:t>245023559</w:t>
              </w:r>
            </w:ins>
          </w:p>
        </w:tc>
        <w:tc>
          <w:tcPr>
            <w:tcW w:w="1385" w:type="dxa"/>
            <w:gridSpan w:val="2"/>
            <w:vAlign w:val="center"/>
          </w:tcPr>
          <w:p w14:paraId="19D3EEBC" w14:textId="77777777" w:rsidR="00DC5FB2" w:rsidRDefault="00DC5FB2" w:rsidP="00846241">
            <w:pPr>
              <w:spacing w:before="156" w:after="156"/>
              <w:ind w:left="400" w:hanging="400"/>
              <w:rPr>
                <w:ins w:id="404" w:author="hyx" w:date="2018-11-10T18:48:00Z"/>
                <w:szCs w:val="21"/>
              </w:rPr>
            </w:pPr>
            <w:ins w:id="405" w:author="hyx" w:date="2018-11-10T18:48:00Z">
              <w:r>
                <w:rPr>
                  <w:rFonts w:ascii="Times New Roman" w:hAnsi="Times New Roman" w:cs="Times New Roman"/>
                  <w:szCs w:val="24"/>
                </w:rPr>
                <w:t>19967308296</w:t>
              </w:r>
            </w:ins>
          </w:p>
        </w:tc>
        <w:tc>
          <w:tcPr>
            <w:tcW w:w="741" w:type="dxa"/>
            <w:gridSpan w:val="2"/>
            <w:vAlign w:val="center"/>
          </w:tcPr>
          <w:p w14:paraId="727A5505" w14:textId="77777777" w:rsidR="00DC5FB2" w:rsidRDefault="00DC5FB2" w:rsidP="00846241">
            <w:pPr>
              <w:spacing w:before="156" w:after="156"/>
              <w:ind w:left="400" w:hanging="400"/>
              <w:rPr>
                <w:ins w:id="406" w:author="hyx" w:date="2018-11-10T18:48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407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5A1C9FE5" w14:textId="77777777" w:rsidR="00DC5FB2" w:rsidRDefault="00DC5FB2" w:rsidP="00846241">
            <w:pPr>
              <w:spacing w:before="156" w:after="156"/>
              <w:ind w:left="400" w:hanging="400"/>
              <w:rPr>
                <w:ins w:id="408" w:author="hyx" w:date="2018-11-10T18:48:00Z"/>
                <w:szCs w:val="21"/>
              </w:rPr>
            </w:pPr>
            <w:ins w:id="409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1-124</w:t>
              </w:r>
            </w:ins>
          </w:p>
        </w:tc>
      </w:tr>
      <w:tr w:rsidR="00DC5FB2" w14:paraId="5C43A97D" w14:textId="77777777" w:rsidTr="00846241">
        <w:trPr>
          <w:ins w:id="410" w:author="hyx" w:date="2018-11-10T18:48:00Z"/>
        </w:trPr>
        <w:tc>
          <w:tcPr>
            <w:tcW w:w="959" w:type="dxa"/>
            <w:vAlign w:val="center"/>
          </w:tcPr>
          <w:p w14:paraId="7ECA7670" w14:textId="77777777" w:rsidR="00DC5FB2" w:rsidRDefault="00DC5FB2" w:rsidP="00846241">
            <w:pPr>
              <w:spacing w:before="156" w:after="156"/>
              <w:ind w:left="420" w:hanging="420"/>
              <w:rPr>
                <w:ins w:id="411" w:author="hyx" w:date="2018-11-10T18:48:00Z"/>
                <w:szCs w:val="21"/>
              </w:rPr>
            </w:pPr>
            <w:ins w:id="412" w:author="hyx" w:date="2018-11-10T18:49:00Z">
              <w:r>
                <w:rPr>
                  <w:rFonts w:hint="eastAsia"/>
                  <w:szCs w:val="21"/>
                </w:rPr>
                <w:t>PPT编写员</w:t>
              </w:r>
            </w:ins>
          </w:p>
        </w:tc>
        <w:tc>
          <w:tcPr>
            <w:tcW w:w="992" w:type="dxa"/>
            <w:gridSpan w:val="2"/>
            <w:vAlign w:val="center"/>
          </w:tcPr>
          <w:p w14:paraId="382E95A8" w14:textId="77777777" w:rsidR="00DC5FB2" w:rsidRDefault="00DC5FB2" w:rsidP="00846241">
            <w:pPr>
              <w:spacing w:before="156" w:after="156"/>
              <w:ind w:left="420" w:hanging="420"/>
              <w:rPr>
                <w:ins w:id="413" w:author="hyx" w:date="2018-11-10T18:48:00Z"/>
                <w:szCs w:val="21"/>
              </w:rPr>
            </w:pPr>
            <w:ins w:id="414" w:author="hyx" w:date="2018-11-10T18:48:00Z">
              <w:r>
                <w:rPr>
                  <w:rFonts w:hint="eastAsia"/>
                  <w:bCs/>
                  <w:color w:val="000000"/>
                  <w:szCs w:val="21"/>
                </w:rPr>
                <w:t>徐双铅</w:t>
              </w:r>
            </w:ins>
          </w:p>
        </w:tc>
        <w:tc>
          <w:tcPr>
            <w:tcW w:w="1985" w:type="dxa"/>
            <w:gridSpan w:val="3"/>
            <w:vAlign w:val="center"/>
          </w:tcPr>
          <w:p w14:paraId="6E302851" w14:textId="77777777" w:rsidR="00DC5FB2" w:rsidRDefault="00DC5FB2" w:rsidP="00846241">
            <w:pPr>
              <w:spacing w:before="156" w:after="156"/>
              <w:ind w:left="420" w:hanging="420"/>
              <w:rPr>
                <w:ins w:id="415" w:author="hyx" w:date="2018-11-10T18:48:00Z"/>
                <w:szCs w:val="21"/>
              </w:rPr>
            </w:pPr>
            <w:ins w:id="416" w:author="hyx" w:date="2018-11-10T18:48:00Z">
              <w:r>
                <w:rPr>
                  <w:rFonts w:hint="eastAsia"/>
                  <w:color w:val="000000"/>
                  <w:szCs w:val="21"/>
                </w:rPr>
                <w:t>负责分配到</w:t>
              </w:r>
            </w:ins>
            <w:ins w:id="417" w:author="hyx" w:date="2018-11-10T18:49:00Z">
              <w:r>
                <w:rPr>
                  <w:rFonts w:hint="eastAsia"/>
                  <w:color w:val="000000"/>
                  <w:szCs w:val="21"/>
                </w:rPr>
                <w:t>P</w:t>
              </w:r>
              <w:r>
                <w:rPr>
                  <w:color w:val="000000"/>
                  <w:szCs w:val="21"/>
                </w:rPr>
                <w:t>PT</w:t>
              </w:r>
            </w:ins>
            <w:ins w:id="418" w:author="hyx" w:date="2018-11-10T18:48:00Z">
              <w:r>
                <w:rPr>
                  <w:rFonts w:hint="eastAsia"/>
                  <w:color w:val="000000"/>
                  <w:szCs w:val="21"/>
                </w:rPr>
                <w:t>模块的编写，上传Git</w:t>
              </w:r>
            </w:ins>
          </w:p>
        </w:tc>
        <w:tc>
          <w:tcPr>
            <w:tcW w:w="1134" w:type="dxa"/>
            <w:gridSpan w:val="2"/>
            <w:vAlign w:val="center"/>
          </w:tcPr>
          <w:p w14:paraId="4887A6E8" w14:textId="77777777" w:rsidR="00DC5FB2" w:rsidRDefault="00DC5FB2" w:rsidP="00846241">
            <w:pPr>
              <w:spacing w:before="156" w:after="156"/>
              <w:ind w:left="400" w:hanging="400"/>
              <w:rPr>
                <w:ins w:id="419" w:author="hyx" w:date="2018-11-10T18:48:00Z"/>
                <w:szCs w:val="21"/>
              </w:rPr>
            </w:pPr>
            <w:ins w:id="420" w:author="hyx" w:date="2018-11-10T18:48:00Z">
              <w:r>
                <w:t>CXM1064081300</w:t>
              </w:r>
            </w:ins>
          </w:p>
        </w:tc>
        <w:tc>
          <w:tcPr>
            <w:tcW w:w="1559" w:type="dxa"/>
            <w:gridSpan w:val="2"/>
            <w:vAlign w:val="center"/>
          </w:tcPr>
          <w:p w14:paraId="171AF94F" w14:textId="77777777" w:rsidR="00DC5FB2" w:rsidRDefault="00DC5FB2" w:rsidP="00846241">
            <w:pPr>
              <w:spacing w:before="156" w:after="156"/>
              <w:ind w:left="400" w:hanging="400"/>
              <w:rPr>
                <w:ins w:id="421" w:author="hyx" w:date="2018-11-10T18:48:00Z"/>
                <w:szCs w:val="21"/>
              </w:rPr>
            </w:pPr>
            <w:ins w:id="422" w:author="hyx" w:date="2018-11-10T18:48:00Z">
              <w:r>
                <w:t>1227442409</w:t>
              </w:r>
            </w:ins>
          </w:p>
        </w:tc>
        <w:tc>
          <w:tcPr>
            <w:tcW w:w="1385" w:type="dxa"/>
            <w:gridSpan w:val="2"/>
            <w:vAlign w:val="center"/>
          </w:tcPr>
          <w:p w14:paraId="00DB1C2D" w14:textId="77777777" w:rsidR="00DC5FB2" w:rsidRDefault="00DC5FB2" w:rsidP="00846241">
            <w:pPr>
              <w:spacing w:before="156" w:after="156"/>
              <w:ind w:left="400" w:hanging="400"/>
              <w:rPr>
                <w:ins w:id="423" w:author="hyx" w:date="2018-11-10T18:48:00Z"/>
                <w:szCs w:val="21"/>
              </w:rPr>
            </w:pPr>
            <w:ins w:id="424" w:author="hyx" w:date="2018-11-10T18:48:00Z">
              <w:r>
                <w:t>18094711647</w:t>
              </w:r>
            </w:ins>
          </w:p>
        </w:tc>
        <w:tc>
          <w:tcPr>
            <w:tcW w:w="741" w:type="dxa"/>
            <w:gridSpan w:val="2"/>
            <w:vAlign w:val="center"/>
          </w:tcPr>
          <w:p w14:paraId="70D4A0F8" w14:textId="77777777" w:rsidR="00DC5FB2" w:rsidRDefault="00DC5FB2" w:rsidP="00846241">
            <w:pPr>
              <w:spacing w:before="156" w:after="156"/>
              <w:ind w:left="400" w:hanging="400"/>
              <w:rPr>
                <w:ins w:id="425" w:author="hyx" w:date="2018-11-10T18:48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426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283033E5" w14:textId="77777777" w:rsidR="00DC5FB2" w:rsidRDefault="00DC5FB2" w:rsidP="00846241">
            <w:pPr>
              <w:spacing w:before="156" w:after="156"/>
              <w:ind w:left="400" w:hanging="400"/>
              <w:rPr>
                <w:ins w:id="427" w:author="hyx" w:date="2018-11-10T18:48:00Z"/>
                <w:szCs w:val="21"/>
              </w:rPr>
            </w:pPr>
            <w:ins w:id="428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2-207</w:t>
              </w:r>
            </w:ins>
          </w:p>
        </w:tc>
      </w:tr>
      <w:tr w:rsidR="00DC5FB2" w14:paraId="6957F462" w14:textId="77777777" w:rsidTr="00846241">
        <w:trPr>
          <w:ins w:id="429" w:author="hyx" w:date="2018-11-10T18:48:00Z"/>
        </w:trPr>
        <w:tc>
          <w:tcPr>
            <w:tcW w:w="959" w:type="dxa"/>
            <w:vAlign w:val="center"/>
          </w:tcPr>
          <w:p w14:paraId="2AC9FD53" w14:textId="77777777" w:rsidR="00DC5FB2" w:rsidRDefault="00DC5FB2" w:rsidP="00846241">
            <w:pPr>
              <w:spacing w:before="156" w:after="156"/>
              <w:ind w:left="420" w:hanging="420"/>
              <w:rPr>
                <w:ins w:id="430" w:author="hyx" w:date="2018-11-10T18:48:00Z"/>
                <w:color w:val="000000"/>
                <w:szCs w:val="21"/>
              </w:rPr>
            </w:pPr>
            <w:ins w:id="431" w:author="hyx" w:date="2018-11-10T18:49:00Z">
              <w:r>
                <w:rPr>
                  <w:rFonts w:hint="eastAsia"/>
                  <w:szCs w:val="21"/>
                </w:rPr>
                <w:t>PPT编写员</w:t>
              </w:r>
            </w:ins>
          </w:p>
        </w:tc>
        <w:tc>
          <w:tcPr>
            <w:tcW w:w="992" w:type="dxa"/>
            <w:gridSpan w:val="2"/>
            <w:vAlign w:val="center"/>
          </w:tcPr>
          <w:p w14:paraId="2208159F" w14:textId="77777777" w:rsidR="00DC5FB2" w:rsidRDefault="00DC5FB2" w:rsidP="00846241">
            <w:pPr>
              <w:spacing w:before="156" w:after="156"/>
              <w:ind w:left="420" w:hanging="420"/>
              <w:rPr>
                <w:ins w:id="432" w:author="hyx" w:date="2018-11-10T18:48:00Z"/>
                <w:color w:val="000000"/>
                <w:szCs w:val="21"/>
              </w:rPr>
            </w:pPr>
            <w:ins w:id="433" w:author="hyx" w:date="2018-11-10T18:48:00Z">
              <w:r>
                <w:rPr>
                  <w:rFonts w:hint="eastAsia"/>
                  <w:bCs/>
                  <w:color w:val="000000"/>
                  <w:szCs w:val="21"/>
                </w:rPr>
                <w:t>吕迪</w:t>
              </w:r>
            </w:ins>
          </w:p>
        </w:tc>
        <w:tc>
          <w:tcPr>
            <w:tcW w:w="1985" w:type="dxa"/>
            <w:gridSpan w:val="3"/>
            <w:vAlign w:val="center"/>
          </w:tcPr>
          <w:p w14:paraId="2B323EA5" w14:textId="77777777" w:rsidR="00DC5FB2" w:rsidRDefault="00DC5FB2" w:rsidP="00846241">
            <w:pPr>
              <w:spacing w:before="156" w:after="156"/>
              <w:ind w:left="420" w:hanging="420"/>
              <w:rPr>
                <w:ins w:id="434" w:author="hyx" w:date="2018-11-10T18:48:00Z"/>
                <w:color w:val="000000"/>
                <w:szCs w:val="21"/>
              </w:rPr>
            </w:pPr>
            <w:ins w:id="435" w:author="hyx" w:date="2018-11-10T18:48:00Z">
              <w:r>
                <w:rPr>
                  <w:rFonts w:hint="eastAsia"/>
                  <w:color w:val="000000"/>
                  <w:szCs w:val="21"/>
                </w:rPr>
                <w:t>负责分配到</w:t>
              </w:r>
            </w:ins>
            <w:ins w:id="436" w:author="hyx" w:date="2018-11-10T18:49:00Z">
              <w:r>
                <w:rPr>
                  <w:rFonts w:hint="eastAsia"/>
                  <w:color w:val="000000"/>
                  <w:szCs w:val="21"/>
                </w:rPr>
                <w:t>P</w:t>
              </w:r>
              <w:r>
                <w:rPr>
                  <w:color w:val="000000"/>
                  <w:szCs w:val="21"/>
                </w:rPr>
                <w:t>PT</w:t>
              </w:r>
            </w:ins>
            <w:ins w:id="437" w:author="hyx" w:date="2018-11-10T18:48:00Z">
              <w:r>
                <w:rPr>
                  <w:rFonts w:hint="eastAsia"/>
                  <w:color w:val="000000"/>
                  <w:szCs w:val="21"/>
                </w:rPr>
                <w:t>模块的编写，上传Git</w:t>
              </w:r>
            </w:ins>
          </w:p>
        </w:tc>
        <w:tc>
          <w:tcPr>
            <w:tcW w:w="1134" w:type="dxa"/>
            <w:gridSpan w:val="2"/>
            <w:vAlign w:val="center"/>
          </w:tcPr>
          <w:p w14:paraId="4199F72A" w14:textId="77777777" w:rsidR="00DC5FB2" w:rsidRDefault="00DC5FB2" w:rsidP="00846241">
            <w:pPr>
              <w:spacing w:before="156" w:after="156"/>
              <w:ind w:left="400" w:hanging="400"/>
              <w:rPr>
                <w:ins w:id="438" w:author="hyx" w:date="2018-11-10T18:48:00Z"/>
                <w:color w:val="000000"/>
                <w:szCs w:val="21"/>
              </w:rPr>
            </w:pPr>
            <w:ins w:id="439" w:author="hyx" w:date="2018-11-10T18:48:00Z">
              <w:r>
                <w:t>di62289</w:t>
              </w:r>
            </w:ins>
          </w:p>
        </w:tc>
        <w:tc>
          <w:tcPr>
            <w:tcW w:w="1559" w:type="dxa"/>
            <w:gridSpan w:val="2"/>
            <w:vAlign w:val="center"/>
          </w:tcPr>
          <w:p w14:paraId="4AABDB14" w14:textId="77777777" w:rsidR="00DC5FB2" w:rsidRDefault="00DC5FB2" w:rsidP="00846241">
            <w:pPr>
              <w:spacing w:before="156" w:after="156"/>
              <w:ind w:left="400" w:hanging="400"/>
              <w:rPr>
                <w:ins w:id="440" w:author="hyx" w:date="2018-11-10T18:48:00Z"/>
                <w:color w:val="000000"/>
                <w:szCs w:val="21"/>
              </w:rPr>
            </w:pPr>
            <w:ins w:id="441" w:author="hyx" w:date="2018-11-10T18:48:00Z">
              <w:r>
                <w:t>935162289</w:t>
              </w:r>
            </w:ins>
          </w:p>
        </w:tc>
        <w:tc>
          <w:tcPr>
            <w:tcW w:w="1385" w:type="dxa"/>
            <w:gridSpan w:val="2"/>
            <w:vAlign w:val="center"/>
          </w:tcPr>
          <w:p w14:paraId="3E00596B" w14:textId="77777777" w:rsidR="00DC5FB2" w:rsidRDefault="00DC5FB2" w:rsidP="00846241">
            <w:pPr>
              <w:spacing w:before="156" w:after="156"/>
              <w:ind w:left="400" w:hanging="400"/>
              <w:rPr>
                <w:ins w:id="442" w:author="hyx" w:date="2018-11-10T18:48:00Z"/>
                <w:color w:val="000000"/>
                <w:szCs w:val="21"/>
              </w:rPr>
            </w:pPr>
            <w:ins w:id="443" w:author="hyx" w:date="2018-11-10T18:48:00Z">
              <w:r>
                <w:t>17306413358</w:t>
              </w:r>
            </w:ins>
          </w:p>
        </w:tc>
        <w:tc>
          <w:tcPr>
            <w:tcW w:w="741" w:type="dxa"/>
            <w:gridSpan w:val="2"/>
            <w:vAlign w:val="center"/>
          </w:tcPr>
          <w:p w14:paraId="2E733ED4" w14:textId="77777777" w:rsidR="00DC5FB2" w:rsidRDefault="00DC5FB2" w:rsidP="00846241">
            <w:pPr>
              <w:spacing w:before="156" w:after="156"/>
              <w:ind w:left="400" w:hanging="400"/>
              <w:rPr>
                <w:ins w:id="444" w:author="hyx" w:date="2018-11-10T18:48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445" w:author="hyx" w:date="2018-11-10T18:48:00Z">
              <w:r>
                <w:rPr>
                  <w:rFonts w:asciiTheme="majorEastAsia" w:eastAsiaTheme="majorEastAsia" w:hAnsiTheme="majorEastAsia" w:cs="Helvetica Neue" w:hint="eastAsia"/>
                  <w:color w:val="000000"/>
                  <w:szCs w:val="26"/>
                </w:rPr>
                <w:t>求真</w:t>
              </w:r>
            </w:ins>
          </w:p>
          <w:p w14:paraId="163E2682" w14:textId="77777777" w:rsidR="00DC5FB2" w:rsidRDefault="00DC5FB2" w:rsidP="00846241">
            <w:pPr>
              <w:spacing w:before="156" w:after="156"/>
              <w:ind w:left="400" w:hanging="400"/>
              <w:rPr>
                <w:ins w:id="446" w:author="hyx" w:date="2018-11-10T18:48:00Z"/>
                <w:color w:val="000000"/>
                <w:szCs w:val="21"/>
              </w:rPr>
            </w:pPr>
            <w:ins w:id="447" w:author="hyx" w:date="2018-11-10T18:48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1-125</w:t>
              </w:r>
            </w:ins>
          </w:p>
        </w:tc>
      </w:tr>
      <w:tr w:rsidR="00DC5FB2" w14:paraId="569D114D" w14:textId="77777777" w:rsidTr="00846241">
        <w:trPr>
          <w:gridAfter w:val="1"/>
          <w:wAfter w:w="459" w:type="dxa"/>
          <w:del w:id="448" w:author="hyx" w:date="2018-11-10T18:48:00Z"/>
        </w:trPr>
        <w:tc>
          <w:tcPr>
            <w:tcW w:w="1143" w:type="dxa"/>
            <w:gridSpan w:val="2"/>
            <w:shd w:val="clear" w:color="auto" w:fill="B4C6E7" w:themeFill="accent1" w:themeFillTint="66"/>
            <w:vAlign w:val="center"/>
          </w:tcPr>
          <w:tbl>
            <w:tblPr>
              <w:tblStyle w:val="aff5"/>
              <w:tblW w:w="8755" w:type="dxa"/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992"/>
              <w:gridCol w:w="1985"/>
              <w:gridCol w:w="1134"/>
              <w:gridCol w:w="1559"/>
              <w:gridCol w:w="1385"/>
              <w:gridCol w:w="741"/>
            </w:tblGrid>
            <w:tr w:rsidR="00DC5FB2" w14:paraId="07935E0D" w14:textId="77777777" w:rsidTr="00846241">
              <w:trPr>
                <w:ins w:id="449" w:author="hyx" w:date="2018-11-10T18:48:00Z"/>
              </w:trPr>
              <w:tc>
                <w:tcPr>
                  <w:tcW w:w="959" w:type="dxa"/>
                  <w:shd w:val="clear" w:color="auto" w:fill="B4C6E7" w:themeFill="accent1" w:themeFillTint="66"/>
                  <w:vAlign w:val="center"/>
                </w:tcPr>
                <w:p w14:paraId="6E47456A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50" w:author="hyx" w:date="2018-11-10T18:48:00Z"/>
                      <w:szCs w:val="21"/>
                    </w:rPr>
                  </w:pPr>
                  <w:ins w:id="451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职务</w:t>
                    </w:r>
                  </w:ins>
                </w:p>
              </w:tc>
              <w:tc>
                <w:tcPr>
                  <w:tcW w:w="992" w:type="dxa"/>
                  <w:shd w:val="clear" w:color="auto" w:fill="B4C6E7" w:themeFill="accent1" w:themeFillTint="66"/>
                  <w:vAlign w:val="center"/>
                </w:tcPr>
                <w:p w14:paraId="3F3EF057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52" w:author="hyx" w:date="2018-11-10T18:48:00Z"/>
                      <w:szCs w:val="21"/>
                    </w:rPr>
                  </w:pPr>
                  <w:ins w:id="453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姓名</w:t>
                    </w:r>
                  </w:ins>
                </w:p>
              </w:tc>
              <w:tc>
                <w:tcPr>
                  <w:tcW w:w="1985" w:type="dxa"/>
                  <w:shd w:val="clear" w:color="auto" w:fill="B4C6E7" w:themeFill="accent1" w:themeFillTint="66"/>
                  <w:vAlign w:val="center"/>
                </w:tcPr>
                <w:p w14:paraId="6C9704C2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54" w:author="hyx" w:date="2018-11-10T18:48:00Z"/>
                      <w:szCs w:val="21"/>
                    </w:rPr>
                  </w:pPr>
                  <w:ins w:id="455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负责内容</w:t>
                    </w:r>
                  </w:ins>
                </w:p>
              </w:tc>
              <w:tc>
                <w:tcPr>
                  <w:tcW w:w="1134" w:type="dxa"/>
                  <w:shd w:val="clear" w:color="auto" w:fill="B4C6E7" w:themeFill="accent1" w:themeFillTint="66"/>
                  <w:vAlign w:val="center"/>
                </w:tcPr>
                <w:p w14:paraId="789E676E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56" w:author="hyx" w:date="2018-11-10T18:48:00Z"/>
                      <w:szCs w:val="21"/>
                    </w:rPr>
                  </w:pPr>
                  <w:ins w:id="457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微信号</w:t>
                    </w:r>
                  </w:ins>
                </w:p>
              </w:tc>
              <w:tc>
                <w:tcPr>
                  <w:tcW w:w="1559" w:type="dxa"/>
                  <w:shd w:val="clear" w:color="auto" w:fill="B4C6E7" w:themeFill="accent1" w:themeFillTint="66"/>
                  <w:vAlign w:val="center"/>
                </w:tcPr>
                <w:p w14:paraId="6FF2E8F5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58" w:author="hyx" w:date="2018-11-10T18:48:00Z"/>
                      <w:szCs w:val="21"/>
                    </w:rPr>
                  </w:pPr>
                  <w:ins w:id="459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QQ号</w:t>
                    </w:r>
                  </w:ins>
                </w:p>
              </w:tc>
              <w:tc>
                <w:tcPr>
                  <w:tcW w:w="1385" w:type="dxa"/>
                  <w:shd w:val="clear" w:color="auto" w:fill="B4C6E7" w:themeFill="accent1" w:themeFillTint="66"/>
                  <w:vAlign w:val="center"/>
                </w:tcPr>
                <w:p w14:paraId="54E004E6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60" w:author="hyx" w:date="2018-11-10T18:48:00Z"/>
                      <w:szCs w:val="21"/>
                    </w:rPr>
                  </w:pPr>
                  <w:ins w:id="461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电话号码</w:t>
                    </w:r>
                  </w:ins>
                </w:p>
              </w:tc>
              <w:tc>
                <w:tcPr>
                  <w:tcW w:w="741" w:type="dxa"/>
                  <w:shd w:val="clear" w:color="auto" w:fill="B4C6E7" w:themeFill="accent1" w:themeFillTint="66"/>
                  <w:vAlign w:val="center"/>
                </w:tcPr>
                <w:p w14:paraId="3128DC2C" w14:textId="77777777" w:rsidR="00DC5FB2" w:rsidRDefault="00DC5FB2" w:rsidP="00846241">
                  <w:pPr>
                    <w:spacing w:before="156" w:after="156"/>
                    <w:ind w:left="422" w:hanging="422"/>
                    <w:rPr>
                      <w:ins w:id="462" w:author="hyx" w:date="2018-11-10T18:48:00Z"/>
                      <w:szCs w:val="21"/>
                    </w:rPr>
                  </w:pPr>
                  <w:ins w:id="463" w:author="hyx" w:date="2018-11-10T18:48:00Z">
                    <w:r>
                      <w:rPr>
                        <w:rFonts w:hint="eastAsia"/>
                        <w:b/>
                        <w:color w:val="000000"/>
                        <w:szCs w:val="21"/>
                      </w:rPr>
                      <w:t>寝室号</w:t>
                    </w:r>
                  </w:ins>
                </w:p>
              </w:tc>
            </w:tr>
            <w:tr w:rsidR="00DC5FB2" w14:paraId="76131508" w14:textId="77777777" w:rsidTr="00846241">
              <w:trPr>
                <w:ins w:id="464" w:author="hyx" w:date="2018-11-10T18:48:00Z"/>
              </w:trPr>
              <w:tc>
                <w:tcPr>
                  <w:tcW w:w="959" w:type="dxa"/>
                  <w:vAlign w:val="center"/>
                </w:tcPr>
                <w:p w14:paraId="3B8BD8F0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65" w:author="hyx" w:date="2018-11-10T18:48:00Z"/>
                      <w:szCs w:val="21"/>
                    </w:rPr>
                  </w:pPr>
                  <w:ins w:id="466" w:author="hyx" w:date="2018-11-10T18:48:00Z">
                    <w:r>
                      <w:rPr>
                        <w:rFonts w:hint="eastAsia"/>
                        <w:szCs w:val="21"/>
                      </w:rPr>
                      <w:t>文档编写员</w:t>
                    </w:r>
                  </w:ins>
                </w:p>
              </w:tc>
              <w:tc>
                <w:tcPr>
                  <w:tcW w:w="992" w:type="dxa"/>
                  <w:vAlign w:val="center"/>
                </w:tcPr>
                <w:p w14:paraId="7F0E3C36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67" w:author="hyx" w:date="2018-11-10T18:48:00Z"/>
                      <w:szCs w:val="21"/>
                    </w:rPr>
                  </w:pPr>
                  <w:ins w:id="468" w:author="hyx" w:date="2018-11-10T18:48:00Z">
                    <w:r>
                      <w:rPr>
                        <w:rFonts w:hint="eastAsia"/>
                        <w:bCs/>
                        <w:color w:val="000000"/>
                        <w:szCs w:val="21"/>
                      </w:rPr>
                      <w:t>黄叶轩</w:t>
                    </w:r>
                  </w:ins>
                </w:p>
              </w:tc>
              <w:tc>
                <w:tcPr>
                  <w:tcW w:w="1985" w:type="dxa"/>
                  <w:vAlign w:val="center"/>
                </w:tcPr>
                <w:p w14:paraId="6028D954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69" w:author="hyx" w:date="2018-11-10T18:48:00Z"/>
                      <w:szCs w:val="21"/>
                    </w:rPr>
                  </w:pPr>
                  <w:ins w:id="470" w:author="hyx" w:date="2018-11-10T18:48:00Z">
                    <w:r>
                      <w:rPr>
                        <w:rFonts w:hint="eastAsia"/>
                        <w:color w:val="000000"/>
                        <w:szCs w:val="21"/>
                      </w:rPr>
                      <w:t>负责分配到文档模块的编写，上传Git</w:t>
                    </w:r>
                  </w:ins>
                </w:p>
              </w:tc>
              <w:tc>
                <w:tcPr>
                  <w:tcW w:w="1134" w:type="dxa"/>
                  <w:vAlign w:val="center"/>
                </w:tcPr>
                <w:p w14:paraId="1A265325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71" w:author="hyx" w:date="2018-11-10T18:48:00Z"/>
                      <w:szCs w:val="21"/>
                    </w:rPr>
                  </w:pPr>
                  <w:proofErr w:type="spellStart"/>
                  <w:ins w:id="472" w:author="hyx" w:date="2018-11-10T18:48:00Z">
                    <w:r>
                      <w:rPr>
                        <w:rFonts w:hint="eastAsia"/>
                        <w:color w:val="000000"/>
                        <w:szCs w:val="21"/>
                      </w:rPr>
                      <w:t>Hyxzucc</w:t>
                    </w:r>
                    <w:proofErr w:type="spellEnd"/>
                  </w:ins>
                </w:p>
              </w:tc>
              <w:tc>
                <w:tcPr>
                  <w:tcW w:w="1559" w:type="dxa"/>
                  <w:vAlign w:val="center"/>
                </w:tcPr>
                <w:p w14:paraId="4B506DEF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73" w:author="hyx" w:date="2018-11-10T18:48:00Z"/>
                      <w:szCs w:val="21"/>
                    </w:rPr>
                  </w:pPr>
                  <w:ins w:id="474" w:author="hyx" w:date="2018-11-10T18:48:00Z">
                    <w:r>
                      <w:rPr>
                        <w:bCs/>
                        <w:color w:val="000000"/>
                        <w:szCs w:val="21"/>
                      </w:rPr>
                      <w:t>1103057282</w:t>
                    </w:r>
                  </w:ins>
                </w:p>
              </w:tc>
              <w:tc>
                <w:tcPr>
                  <w:tcW w:w="1385" w:type="dxa"/>
                  <w:vAlign w:val="center"/>
                </w:tcPr>
                <w:p w14:paraId="67964C34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75" w:author="hyx" w:date="2018-11-10T18:48:00Z"/>
                      <w:szCs w:val="21"/>
                    </w:rPr>
                  </w:pPr>
                  <w:ins w:id="476" w:author="hyx" w:date="2018-11-10T18:48:00Z">
                    <w:r>
                      <w:rPr>
                        <w:bCs/>
                        <w:color w:val="000000"/>
                        <w:szCs w:val="21"/>
                      </w:rPr>
                      <w:t>13588899102</w:t>
                    </w:r>
                  </w:ins>
                </w:p>
              </w:tc>
              <w:tc>
                <w:tcPr>
                  <w:tcW w:w="741" w:type="dxa"/>
                  <w:vAlign w:val="center"/>
                </w:tcPr>
                <w:p w14:paraId="0BF653B1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77" w:author="hyx" w:date="2018-11-10T18:48:00Z"/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pPr>
                  <w:ins w:id="478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弘毅</w:t>
                    </w:r>
                  </w:ins>
                </w:p>
                <w:p w14:paraId="03F556E4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79" w:author="hyx" w:date="2018-11-10T18:48:00Z"/>
                      <w:szCs w:val="21"/>
                    </w:rPr>
                  </w:pPr>
                  <w:ins w:id="480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2-210</w:t>
                    </w:r>
                  </w:ins>
                </w:p>
              </w:tc>
            </w:tr>
            <w:tr w:rsidR="00DC5FB2" w14:paraId="25C7CFB9" w14:textId="77777777" w:rsidTr="00846241">
              <w:trPr>
                <w:ins w:id="481" w:author="hyx" w:date="2018-11-10T18:48:00Z"/>
              </w:trPr>
              <w:tc>
                <w:tcPr>
                  <w:tcW w:w="959" w:type="dxa"/>
                  <w:vAlign w:val="center"/>
                </w:tcPr>
                <w:p w14:paraId="551ADA8D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82" w:author="hyx" w:date="2018-11-10T18:48:00Z"/>
                      <w:szCs w:val="21"/>
                    </w:rPr>
                  </w:pPr>
                  <w:ins w:id="483" w:author="hyx" w:date="2018-11-10T18:48:00Z">
                    <w:r>
                      <w:rPr>
                        <w:rFonts w:hint="eastAsia"/>
                        <w:szCs w:val="21"/>
                      </w:rPr>
                      <w:t>文档编写员</w:t>
                    </w:r>
                  </w:ins>
                </w:p>
              </w:tc>
              <w:tc>
                <w:tcPr>
                  <w:tcW w:w="992" w:type="dxa"/>
                  <w:vAlign w:val="center"/>
                </w:tcPr>
                <w:p w14:paraId="023F3CCD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84" w:author="hyx" w:date="2018-11-10T18:48:00Z"/>
                      <w:szCs w:val="21"/>
                    </w:rPr>
                  </w:pPr>
                  <w:ins w:id="485" w:author="hyx" w:date="2018-11-10T18:48:00Z">
                    <w:r>
                      <w:rPr>
                        <w:rFonts w:hint="eastAsia"/>
                        <w:bCs/>
                        <w:color w:val="000000"/>
                        <w:szCs w:val="21"/>
                      </w:rPr>
                      <w:t>陈俊仁</w:t>
                    </w:r>
                  </w:ins>
                </w:p>
              </w:tc>
              <w:tc>
                <w:tcPr>
                  <w:tcW w:w="1985" w:type="dxa"/>
                  <w:vAlign w:val="center"/>
                </w:tcPr>
                <w:p w14:paraId="4F0C3553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86" w:author="hyx" w:date="2018-11-10T18:48:00Z"/>
                      <w:szCs w:val="21"/>
                    </w:rPr>
                  </w:pPr>
                  <w:ins w:id="487" w:author="hyx" w:date="2018-11-10T18:48:00Z">
                    <w:r>
                      <w:rPr>
                        <w:rFonts w:hint="eastAsia"/>
                        <w:color w:val="000000"/>
                        <w:szCs w:val="21"/>
                      </w:rPr>
                      <w:t>负责分配到文档模块的编写，上传Git</w:t>
                    </w:r>
                  </w:ins>
                </w:p>
              </w:tc>
              <w:tc>
                <w:tcPr>
                  <w:tcW w:w="1134" w:type="dxa"/>
                  <w:vAlign w:val="center"/>
                </w:tcPr>
                <w:p w14:paraId="22669B7B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88" w:author="hyx" w:date="2018-11-10T18:48:00Z"/>
                      <w:szCs w:val="21"/>
                    </w:rPr>
                  </w:pPr>
                  <w:ins w:id="489" w:author="hyx" w:date="2018-11-10T18:48:00Z">
                    <w:r>
                      <w:t>chenjunren6745</w:t>
                    </w:r>
                  </w:ins>
                </w:p>
              </w:tc>
              <w:tc>
                <w:tcPr>
                  <w:tcW w:w="1559" w:type="dxa"/>
                  <w:vAlign w:val="center"/>
                </w:tcPr>
                <w:p w14:paraId="55677E7F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90" w:author="hyx" w:date="2018-11-10T18:48:00Z"/>
                      <w:szCs w:val="21"/>
                    </w:rPr>
                  </w:pPr>
                  <w:ins w:id="491" w:author="hyx" w:date="2018-11-10T18:48:00Z">
                    <w:r>
                      <w:t>374955336</w:t>
                    </w:r>
                  </w:ins>
                </w:p>
              </w:tc>
              <w:tc>
                <w:tcPr>
                  <w:tcW w:w="1385" w:type="dxa"/>
                  <w:vAlign w:val="center"/>
                </w:tcPr>
                <w:p w14:paraId="7E6CAC8B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92" w:author="hyx" w:date="2018-11-10T18:48:00Z"/>
                      <w:szCs w:val="21"/>
                    </w:rPr>
                  </w:pPr>
                  <w:ins w:id="493" w:author="hyx" w:date="2018-11-10T18:48:00Z">
                    <w:r>
                      <w:t>17376503405</w:t>
                    </w:r>
                  </w:ins>
                </w:p>
              </w:tc>
              <w:tc>
                <w:tcPr>
                  <w:tcW w:w="741" w:type="dxa"/>
                  <w:vAlign w:val="center"/>
                </w:tcPr>
                <w:p w14:paraId="2A244B9B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94" w:author="hyx" w:date="2018-11-10T18:48:00Z"/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pPr>
                  <w:ins w:id="495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弘毅</w:t>
                    </w:r>
                  </w:ins>
                </w:p>
                <w:p w14:paraId="4D753D91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496" w:author="hyx" w:date="2018-11-10T18:48:00Z"/>
                      <w:szCs w:val="21"/>
                    </w:rPr>
                  </w:pPr>
                  <w:ins w:id="497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2-209</w:t>
                    </w:r>
                  </w:ins>
                </w:p>
              </w:tc>
            </w:tr>
            <w:tr w:rsidR="00DC5FB2" w14:paraId="71C7A5DB" w14:textId="77777777" w:rsidTr="00846241">
              <w:trPr>
                <w:ins w:id="498" w:author="hyx" w:date="2018-11-10T18:48:00Z"/>
              </w:trPr>
              <w:tc>
                <w:tcPr>
                  <w:tcW w:w="959" w:type="dxa"/>
                  <w:vAlign w:val="center"/>
                </w:tcPr>
                <w:p w14:paraId="7D78C332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499" w:author="hyx" w:date="2018-11-10T18:48:00Z"/>
                      <w:szCs w:val="21"/>
                    </w:rPr>
                  </w:pPr>
                  <w:ins w:id="500" w:author="hyx" w:date="2018-11-10T18:48:00Z">
                    <w:r>
                      <w:rPr>
                        <w:rFonts w:hint="eastAsia"/>
                        <w:szCs w:val="21"/>
                      </w:rPr>
                      <w:t>文档编写员</w:t>
                    </w:r>
                  </w:ins>
                </w:p>
              </w:tc>
              <w:tc>
                <w:tcPr>
                  <w:tcW w:w="992" w:type="dxa"/>
                  <w:vAlign w:val="center"/>
                </w:tcPr>
                <w:p w14:paraId="1CE550F3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01" w:author="hyx" w:date="2018-11-10T18:48:00Z"/>
                      <w:szCs w:val="21"/>
                    </w:rPr>
                  </w:pPr>
                  <w:ins w:id="502" w:author="hyx" w:date="2018-11-10T18:48:00Z">
                    <w:r>
                      <w:rPr>
                        <w:rFonts w:hint="eastAsia"/>
                        <w:bCs/>
                        <w:color w:val="000000"/>
                        <w:szCs w:val="21"/>
                      </w:rPr>
                      <w:t>陈苏民</w:t>
                    </w:r>
                  </w:ins>
                </w:p>
              </w:tc>
              <w:tc>
                <w:tcPr>
                  <w:tcW w:w="1985" w:type="dxa"/>
                  <w:vAlign w:val="center"/>
                </w:tcPr>
                <w:p w14:paraId="245F3074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03" w:author="hyx" w:date="2018-11-10T18:48:00Z"/>
                      <w:szCs w:val="21"/>
                    </w:rPr>
                  </w:pPr>
                  <w:ins w:id="504" w:author="hyx" w:date="2018-11-10T18:48:00Z">
                    <w:r>
                      <w:rPr>
                        <w:rFonts w:hint="eastAsia"/>
                        <w:color w:val="000000"/>
                        <w:szCs w:val="21"/>
                      </w:rPr>
                      <w:t>负责分配到文档模块的编写，上传Git</w:t>
                    </w:r>
                  </w:ins>
                </w:p>
              </w:tc>
              <w:tc>
                <w:tcPr>
                  <w:tcW w:w="1134" w:type="dxa"/>
                  <w:vAlign w:val="center"/>
                </w:tcPr>
                <w:p w14:paraId="72D29220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05" w:author="hyx" w:date="2018-11-10T18:48:00Z"/>
                      <w:szCs w:val="21"/>
                    </w:rPr>
                  </w:pPr>
                  <w:ins w:id="506" w:author="hyx" w:date="2018-11-10T18:48:00Z">
                    <w:r>
                      <w:t>c96s1m</w:t>
                    </w:r>
                  </w:ins>
                </w:p>
              </w:tc>
              <w:tc>
                <w:tcPr>
                  <w:tcW w:w="1559" w:type="dxa"/>
                  <w:vAlign w:val="center"/>
                </w:tcPr>
                <w:p w14:paraId="133CDA7A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07" w:author="hyx" w:date="2018-11-10T18:48:00Z"/>
                      <w:szCs w:val="21"/>
                    </w:rPr>
                  </w:pPr>
                  <w:ins w:id="508" w:author="hyx" w:date="2018-11-10T18:48:00Z">
                    <w:r>
                      <w:rPr>
                        <w:bCs/>
                        <w:color w:val="000000"/>
                        <w:szCs w:val="21"/>
                      </w:rPr>
                      <w:t>245023559</w:t>
                    </w:r>
                  </w:ins>
                </w:p>
              </w:tc>
              <w:tc>
                <w:tcPr>
                  <w:tcW w:w="1385" w:type="dxa"/>
                  <w:vAlign w:val="center"/>
                </w:tcPr>
                <w:p w14:paraId="20962FBF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09" w:author="hyx" w:date="2018-11-10T18:48:00Z"/>
                      <w:szCs w:val="21"/>
                    </w:rPr>
                  </w:pPr>
                  <w:ins w:id="510" w:author="hyx" w:date="2018-11-10T18:48:00Z">
                    <w:r>
                      <w:rPr>
                        <w:rFonts w:ascii="Times New Roman" w:hAnsi="Times New Roman" w:cs="Times New Roman"/>
                        <w:szCs w:val="24"/>
                      </w:rPr>
                      <w:t>19967308296</w:t>
                    </w:r>
                  </w:ins>
                </w:p>
              </w:tc>
              <w:tc>
                <w:tcPr>
                  <w:tcW w:w="741" w:type="dxa"/>
                  <w:vAlign w:val="center"/>
                </w:tcPr>
                <w:p w14:paraId="3CB2796B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11" w:author="hyx" w:date="2018-11-10T18:48:00Z"/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pPr>
                  <w:ins w:id="512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弘毅</w:t>
                    </w:r>
                  </w:ins>
                </w:p>
                <w:p w14:paraId="25E8DF34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13" w:author="hyx" w:date="2018-11-10T18:48:00Z"/>
                      <w:szCs w:val="21"/>
                    </w:rPr>
                  </w:pPr>
                  <w:ins w:id="514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1-124</w:t>
                    </w:r>
                  </w:ins>
                </w:p>
              </w:tc>
            </w:tr>
            <w:tr w:rsidR="00DC5FB2" w14:paraId="3DAC986E" w14:textId="77777777" w:rsidTr="00846241">
              <w:trPr>
                <w:ins w:id="515" w:author="hyx" w:date="2018-11-10T18:48:00Z"/>
              </w:trPr>
              <w:tc>
                <w:tcPr>
                  <w:tcW w:w="959" w:type="dxa"/>
                  <w:vAlign w:val="center"/>
                </w:tcPr>
                <w:p w14:paraId="1332A5D7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16" w:author="hyx" w:date="2018-11-10T18:48:00Z"/>
                      <w:szCs w:val="21"/>
                    </w:rPr>
                  </w:pPr>
                  <w:ins w:id="517" w:author="hyx" w:date="2018-11-10T18:48:00Z">
                    <w:r>
                      <w:rPr>
                        <w:rFonts w:hint="eastAsia"/>
                        <w:szCs w:val="21"/>
                      </w:rPr>
                      <w:t>文档编写员</w:t>
                    </w:r>
                  </w:ins>
                </w:p>
              </w:tc>
              <w:tc>
                <w:tcPr>
                  <w:tcW w:w="992" w:type="dxa"/>
                  <w:vAlign w:val="center"/>
                </w:tcPr>
                <w:p w14:paraId="1910F682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18" w:author="hyx" w:date="2018-11-10T18:48:00Z"/>
                      <w:szCs w:val="21"/>
                    </w:rPr>
                  </w:pPr>
                  <w:ins w:id="519" w:author="hyx" w:date="2018-11-10T18:48:00Z">
                    <w:r>
                      <w:rPr>
                        <w:rFonts w:hint="eastAsia"/>
                        <w:bCs/>
                        <w:color w:val="000000"/>
                        <w:szCs w:val="21"/>
                      </w:rPr>
                      <w:t>徐双铅</w:t>
                    </w:r>
                  </w:ins>
                </w:p>
              </w:tc>
              <w:tc>
                <w:tcPr>
                  <w:tcW w:w="1985" w:type="dxa"/>
                  <w:vAlign w:val="center"/>
                </w:tcPr>
                <w:p w14:paraId="3ACDA50E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20" w:author="hyx" w:date="2018-11-10T18:48:00Z"/>
                      <w:szCs w:val="21"/>
                    </w:rPr>
                  </w:pPr>
                  <w:ins w:id="521" w:author="hyx" w:date="2018-11-10T18:48:00Z">
                    <w:r>
                      <w:rPr>
                        <w:rFonts w:hint="eastAsia"/>
                        <w:color w:val="000000"/>
                        <w:szCs w:val="21"/>
                      </w:rPr>
                      <w:t>负责分配到文档模块的编写，上传Git</w:t>
                    </w:r>
                  </w:ins>
                </w:p>
              </w:tc>
              <w:tc>
                <w:tcPr>
                  <w:tcW w:w="1134" w:type="dxa"/>
                  <w:vAlign w:val="center"/>
                </w:tcPr>
                <w:p w14:paraId="7E41DD07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22" w:author="hyx" w:date="2018-11-10T18:48:00Z"/>
                      <w:szCs w:val="21"/>
                    </w:rPr>
                  </w:pPr>
                  <w:ins w:id="523" w:author="hyx" w:date="2018-11-10T18:48:00Z">
                    <w:r>
                      <w:t>CXM1064081300</w:t>
                    </w:r>
                  </w:ins>
                </w:p>
              </w:tc>
              <w:tc>
                <w:tcPr>
                  <w:tcW w:w="1559" w:type="dxa"/>
                  <w:vAlign w:val="center"/>
                </w:tcPr>
                <w:p w14:paraId="3FC958AB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24" w:author="hyx" w:date="2018-11-10T18:48:00Z"/>
                      <w:szCs w:val="21"/>
                    </w:rPr>
                  </w:pPr>
                  <w:ins w:id="525" w:author="hyx" w:date="2018-11-10T18:48:00Z">
                    <w:r>
                      <w:t>1227442409</w:t>
                    </w:r>
                  </w:ins>
                </w:p>
              </w:tc>
              <w:tc>
                <w:tcPr>
                  <w:tcW w:w="1385" w:type="dxa"/>
                  <w:vAlign w:val="center"/>
                </w:tcPr>
                <w:p w14:paraId="2A5B6D2B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26" w:author="hyx" w:date="2018-11-10T18:48:00Z"/>
                      <w:szCs w:val="21"/>
                    </w:rPr>
                  </w:pPr>
                  <w:ins w:id="527" w:author="hyx" w:date="2018-11-10T18:48:00Z">
                    <w:r>
                      <w:t>18094711647</w:t>
                    </w:r>
                  </w:ins>
                </w:p>
              </w:tc>
              <w:tc>
                <w:tcPr>
                  <w:tcW w:w="741" w:type="dxa"/>
                  <w:vAlign w:val="center"/>
                </w:tcPr>
                <w:p w14:paraId="1077C452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28" w:author="hyx" w:date="2018-11-10T18:48:00Z"/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pPr>
                  <w:ins w:id="529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弘毅</w:t>
                    </w:r>
                  </w:ins>
                </w:p>
                <w:p w14:paraId="5DB32C05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30" w:author="hyx" w:date="2018-11-10T18:48:00Z"/>
                      <w:szCs w:val="21"/>
                    </w:rPr>
                  </w:pPr>
                  <w:ins w:id="531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2-207</w:t>
                    </w:r>
                  </w:ins>
                </w:p>
              </w:tc>
            </w:tr>
            <w:tr w:rsidR="00DC5FB2" w14:paraId="073BB54D" w14:textId="77777777" w:rsidTr="00846241">
              <w:trPr>
                <w:ins w:id="532" w:author="hyx" w:date="2018-11-10T18:48:00Z"/>
              </w:trPr>
              <w:tc>
                <w:tcPr>
                  <w:tcW w:w="959" w:type="dxa"/>
                  <w:vAlign w:val="center"/>
                </w:tcPr>
                <w:p w14:paraId="21607AEC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33" w:author="hyx" w:date="2018-11-10T18:48:00Z"/>
                      <w:color w:val="000000"/>
                      <w:szCs w:val="21"/>
                    </w:rPr>
                  </w:pPr>
                  <w:ins w:id="534" w:author="hyx" w:date="2018-11-10T18:48:00Z">
                    <w:r>
                      <w:rPr>
                        <w:rFonts w:hint="eastAsia"/>
                        <w:szCs w:val="21"/>
                      </w:rPr>
                      <w:t>文档编写员</w:t>
                    </w:r>
                  </w:ins>
                </w:p>
              </w:tc>
              <w:tc>
                <w:tcPr>
                  <w:tcW w:w="992" w:type="dxa"/>
                  <w:vAlign w:val="center"/>
                </w:tcPr>
                <w:p w14:paraId="0D5863BD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35" w:author="hyx" w:date="2018-11-10T18:48:00Z"/>
                      <w:color w:val="000000"/>
                      <w:szCs w:val="21"/>
                    </w:rPr>
                  </w:pPr>
                  <w:ins w:id="536" w:author="hyx" w:date="2018-11-10T18:48:00Z">
                    <w:r>
                      <w:rPr>
                        <w:rFonts w:hint="eastAsia"/>
                        <w:bCs/>
                        <w:color w:val="000000"/>
                        <w:szCs w:val="21"/>
                      </w:rPr>
                      <w:t>吕迪</w:t>
                    </w:r>
                  </w:ins>
                </w:p>
              </w:tc>
              <w:tc>
                <w:tcPr>
                  <w:tcW w:w="1985" w:type="dxa"/>
                  <w:vAlign w:val="center"/>
                </w:tcPr>
                <w:p w14:paraId="12F6FF63" w14:textId="77777777" w:rsidR="00DC5FB2" w:rsidRDefault="00DC5FB2" w:rsidP="00846241">
                  <w:pPr>
                    <w:spacing w:before="156" w:after="156"/>
                    <w:ind w:left="420" w:hanging="420"/>
                    <w:rPr>
                      <w:ins w:id="537" w:author="hyx" w:date="2018-11-10T18:48:00Z"/>
                      <w:color w:val="000000"/>
                      <w:szCs w:val="21"/>
                    </w:rPr>
                  </w:pPr>
                  <w:ins w:id="538" w:author="hyx" w:date="2018-11-10T18:48:00Z">
                    <w:r>
                      <w:rPr>
                        <w:rFonts w:hint="eastAsia"/>
                        <w:color w:val="000000"/>
                        <w:szCs w:val="21"/>
                      </w:rPr>
                      <w:t>负责分配到文档模块的编写，上传Git</w:t>
                    </w:r>
                  </w:ins>
                </w:p>
              </w:tc>
              <w:tc>
                <w:tcPr>
                  <w:tcW w:w="1134" w:type="dxa"/>
                  <w:vAlign w:val="center"/>
                </w:tcPr>
                <w:p w14:paraId="28B03582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39" w:author="hyx" w:date="2018-11-10T18:48:00Z"/>
                      <w:color w:val="000000"/>
                      <w:szCs w:val="21"/>
                    </w:rPr>
                  </w:pPr>
                  <w:ins w:id="540" w:author="hyx" w:date="2018-11-10T18:48:00Z">
                    <w:r>
                      <w:t>di62289</w:t>
                    </w:r>
                  </w:ins>
                </w:p>
              </w:tc>
              <w:tc>
                <w:tcPr>
                  <w:tcW w:w="1559" w:type="dxa"/>
                  <w:vAlign w:val="center"/>
                </w:tcPr>
                <w:p w14:paraId="0B018D14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41" w:author="hyx" w:date="2018-11-10T18:48:00Z"/>
                      <w:color w:val="000000"/>
                      <w:szCs w:val="21"/>
                    </w:rPr>
                  </w:pPr>
                  <w:ins w:id="542" w:author="hyx" w:date="2018-11-10T18:48:00Z">
                    <w:r>
                      <w:t>935162289</w:t>
                    </w:r>
                  </w:ins>
                </w:p>
              </w:tc>
              <w:tc>
                <w:tcPr>
                  <w:tcW w:w="1385" w:type="dxa"/>
                  <w:vAlign w:val="center"/>
                </w:tcPr>
                <w:p w14:paraId="558DEB5E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43" w:author="hyx" w:date="2018-11-10T18:48:00Z"/>
                      <w:color w:val="000000"/>
                      <w:szCs w:val="21"/>
                    </w:rPr>
                  </w:pPr>
                  <w:ins w:id="544" w:author="hyx" w:date="2018-11-10T18:48:00Z">
                    <w:r>
                      <w:t>17306413358</w:t>
                    </w:r>
                  </w:ins>
                </w:p>
              </w:tc>
              <w:tc>
                <w:tcPr>
                  <w:tcW w:w="741" w:type="dxa"/>
                  <w:vAlign w:val="center"/>
                </w:tcPr>
                <w:p w14:paraId="408B4A58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45" w:author="hyx" w:date="2018-11-10T18:48:00Z"/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pPr>
                  <w:ins w:id="546" w:author="hyx" w:date="2018-11-10T18:48:00Z">
                    <w:r>
                      <w:rPr>
                        <w:rFonts w:asciiTheme="majorEastAsia" w:eastAsiaTheme="majorEastAsia" w:hAnsiTheme="majorEastAsia" w:cs="Helvetica Neue" w:hint="eastAsia"/>
                        <w:color w:val="000000"/>
                        <w:szCs w:val="26"/>
                      </w:rPr>
                      <w:t>求真</w:t>
                    </w:r>
                  </w:ins>
                </w:p>
                <w:p w14:paraId="3AAFD99A" w14:textId="77777777" w:rsidR="00DC5FB2" w:rsidRDefault="00DC5FB2" w:rsidP="00846241">
                  <w:pPr>
                    <w:spacing w:before="156" w:after="156"/>
                    <w:ind w:left="400" w:hanging="400"/>
                    <w:rPr>
                      <w:ins w:id="547" w:author="hyx" w:date="2018-11-10T18:48:00Z"/>
                      <w:color w:val="000000"/>
                      <w:szCs w:val="21"/>
                    </w:rPr>
                  </w:pPr>
                  <w:ins w:id="548" w:author="hyx" w:date="2018-11-10T18:48:00Z">
                    <w:r>
                      <w:rPr>
                        <w:rFonts w:asciiTheme="majorEastAsia" w:eastAsiaTheme="majorEastAsia" w:hAnsiTheme="majorEastAsia" w:cs="Helvetica Neue"/>
                        <w:color w:val="000000"/>
                        <w:szCs w:val="26"/>
                      </w:rPr>
                      <w:t>1-125</w:t>
                    </w:r>
                  </w:ins>
                </w:p>
              </w:tc>
            </w:tr>
          </w:tbl>
          <w:p w14:paraId="18A701F9" w14:textId="77777777" w:rsidR="00DC5FB2" w:rsidRDefault="00DC5FB2" w:rsidP="00846241">
            <w:pPr>
              <w:spacing w:before="156" w:after="156"/>
              <w:ind w:left="422" w:hanging="422"/>
              <w:rPr>
                <w:del w:id="549" w:author="hyx" w:date="2018-11-10T18:48:00Z"/>
              </w:rPr>
            </w:pPr>
            <w:del w:id="550" w:author="hyx" w:date="2018-11-10T18:48:00Z">
              <w:r>
                <w:rPr>
                  <w:rFonts w:hint="eastAsia"/>
                  <w:b/>
                </w:rPr>
                <w:delText>职务</w:delText>
              </w:r>
            </w:del>
          </w:p>
        </w:tc>
        <w:tc>
          <w:tcPr>
            <w:tcW w:w="1144" w:type="dxa"/>
            <w:gridSpan w:val="2"/>
            <w:shd w:val="clear" w:color="auto" w:fill="B4C6E7" w:themeFill="accent1" w:themeFillTint="66"/>
            <w:vAlign w:val="center"/>
          </w:tcPr>
          <w:p w14:paraId="5A036D5F" w14:textId="77777777" w:rsidR="00DC5FB2" w:rsidRDefault="00DC5FB2" w:rsidP="00846241">
            <w:pPr>
              <w:spacing w:before="156" w:after="156"/>
              <w:ind w:left="422" w:hanging="422"/>
              <w:rPr>
                <w:del w:id="551" w:author="hyx" w:date="2018-11-10T18:48:00Z"/>
              </w:rPr>
            </w:pPr>
            <w:del w:id="552" w:author="hyx" w:date="2018-11-10T18:48:00Z">
              <w:r>
                <w:rPr>
                  <w:rFonts w:hint="eastAsia"/>
                  <w:b/>
                </w:rPr>
                <w:delText>姓名</w:delText>
              </w:r>
            </w:del>
          </w:p>
        </w:tc>
        <w:tc>
          <w:tcPr>
            <w:tcW w:w="1155" w:type="dxa"/>
            <w:shd w:val="clear" w:color="auto" w:fill="B4C6E7" w:themeFill="accent1" w:themeFillTint="66"/>
            <w:vAlign w:val="center"/>
          </w:tcPr>
          <w:p w14:paraId="5087AD07" w14:textId="77777777" w:rsidR="00DC5FB2" w:rsidRDefault="00DC5FB2" w:rsidP="00846241">
            <w:pPr>
              <w:spacing w:before="156" w:after="156"/>
              <w:ind w:left="422" w:hanging="422"/>
              <w:rPr>
                <w:del w:id="553" w:author="hyx" w:date="2018-11-10T18:48:00Z"/>
              </w:rPr>
            </w:pPr>
            <w:del w:id="554" w:author="hyx" w:date="2018-11-10T18:48:00Z">
              <w:r>
                <w:rPr>
                  <w:rFonts w:hint="eastAsia"/>
                  <w:b/>
                </w:rPr>
                <w:delText>负责内容</w:delText>
              </w:r>
            </w:del>
          </w:p>
        </w:tc>
        <w:tc>
          <w:tcPr>
            <w:tcW w:w="1155" w:type="dxa"/>
            <w:gridSpan w:val="2"/>
            <w:shd w:val="clear" w:color="auto" w:fill="B4C6E7" w:themeFill="accent1" w:themeFillTint="66"/>
            <w:vAlign w:val="center"/>
          </w:tcPr>
          <w:p w14:paraId="0005C561" w14:textId="77777777" w:rsidR="00DC5FB2" w:rsidRDefault="00DC5FB2" w:rsidP="00846241">
            <w:pPr>
              <w:spacing w:before="156" w:after="156"/>
              <w:ind w:left="422" w:hanging="422"/>
              <w:rPr>
                <w:del w:id="555" w:author="hyx" w:date="2018-11-10T18:48:00Z"/>
              </w:rPr>
            </w:pPr>
            <w:del w:id="556" w:author="hyx" w:date="2018-11-10T18:48:00Z">
              <w:r>
                <w:rPr>
                  <w:rFonts w:hint="eastAsia"/>
                  <w:b/>
                </w:rPr>
                <w:delText>班级</w:delText>
              </w:r>
            </w:del>
          </w:p>
        </w:tc>
        <w:tc>
          <w:tcPr>
            <w:tcW w:w="1178" w:type="dxa"/>
            <w:gridSpan w:val="2"/>
            <w:shd w:val="clear" w:color="auto" w:fill="B4C6E7" w:themeFill="accent1" w:themeFillTint="66"/>
            <w:vAlign w:val="center"/>
          </w:tcPr>
          <w:p w14:paraId="7871D9ED" w14:textId="77777777" w:rsidR="00DC5FB2" w:rsidRDefault="00DC5FB2" w:rsidP="00846241">
            <w:pPr>
              <w:spacing w:before="156" w:after="156"/>
              <w:ind w:left="422" w:hanging="422"/>
              <w:rPr>
                <w:del w:id="557" w:author="hyx" w:date="2018-11-10T18:48:00Z"/>
              </w:rPr>
            </w:pPr>
            <w:del w:id="558" w:author="hyx" w:date="2018-11-10T18:48:00Z">
              <w:r>
                <w:rPr>
                  <w:rFonts w:hint="eastAsia"/>
                  <w:b/>
                </w:rPr>
                <w:delText>学号</w:delText>
              </w:r>
            </w:del>
          </w:p>
        </w:tc>
        <w:tc>
          <w:tcPr>
            <w:tcW w:w="1371" w:type="dxa"/>
            <w:gridSpan w:val="2"/>
            <w:shd w:val="clear" w:color="auto" w:fill="B4C6E7" w:themeFill="accent1" w:themeFillTint="66"/>
            <w:vAlign w:val="center"/>
          </w:tcPr>
          <w:p w14:paraId="42C24213" w14:textId="77777777" w:rsidR="00DC5FB2" w:rsidRDefault="00DC5FB2" w:rsidP="00846241">
            <w:pPr>
              <w:spacing w:before="156" w:after="156"/>
              <w:ind w:left="422" w:hanging="422"/>
              <w:rPr>
                <w:del w:id="559" w:author="hyx" w:date="2018-11-10T18:48:00Z"/>
              </w:rPr>
            </w:pPr>
            <w:del w:id="560" w:author="hyx" w:date="2018-11-10T18:48:00Z">
              <w:r>
                <w:rPr>
                  <w:rFonts w:hint="eastAsia"/>
                  <w:b/>
                </w:rPr>
                <w:delText>电话号码</w:delText>
              </w:r>
            </w:del>
          </w:p>
        </w:tc>
        <w:tc>
          <w:tcPr>
            <w:tcW w:w="1150" w:type="dxa"/>
            <w:gridSpan w:val="2"/>
            <w:shd w:val="clear" w:color="auto" w:fill="B4C6E7" w:themeFill="accent1" w:themeFillTint="66"/>
            <w:vAlign w:val="center"/>
          </w:tcPr>
          <w:p w14:paraId="316DA699" w14:textId="77777777" w:rsidR="00DC5FB2" w:rsidRDefault="00DC5FB2" w:rsidP="00846241">
            <w:pPr>
              <w:spacing w:before="156" w:after="156"/>
              <w:ind w:left="422" w:hanging="422"/>
              <w:rPr>
                <w:del w:id="561" w:author="hyx" w:date="2018-11-10T18:48:00Z"/>
              </w:rPr>
            </w:pPr>
            <w:del w:id="562" w:author="hyx" w:date="2018-11-10T18:48:00Z">
              <w:r>
                <w:rPr>
                  <w:rFonts w:hint="eastAsia"/>
                  <w:b/>
                </w:rPr>
                <w:delText>寝室号</w:delText>
              </w:r>
            </w:del>
          </w:p>
        </w:tc>
      </w:tr>
      <w:tr w:rsidR="00DC5FB2" w14:paraId="3B7EFE78" w14:textId="77777777" w:rsidTr="00846241">
        <w:trPr>
          <w:gridAfter w:val="1"/>
          <w:wAfter w:w="459" w:type="dxa"/>
          <w:del w:id="563" w:author="hyx" w:date="2018-11-10T18:48:00Z"/>
        </w:trPr>
        <w:tc>
          <w:tcPr>
            <w:tcW w:w="1143" w:type="dxa"/>
            <w:gridSpan w:val="2"/>
            <w:vAlign w:val="center"/>
          </w:tcPr>
          <w:p w14:paraId="62AD8904" w14:textId="77777777" w:rsidR="00DC5FB2" w:rsidRDefault="00DC5FB2" w:rsidP="00846241">
            <w:pPr>
              <w:spacing w:before="156" w:after="156"/>
              <w:ind w:left="420" w:hanging="420"/>
              <w:rPr>
                <w:del w:id="564" w:author="hyx" w:date="2018-11-10T18:48:00Z"/>
              </w:rPr>
            </w:pPr>
            <w:del w:id="565" w:author="hyx" w:date="2018-11-10T18:48:00Z">
              <w:r>
                <w:rPr>
                  <w:rFonts w:hint="eastAsia"/>
                </w:rPr>
                <w:delText>PPT编写员</w:delText>
              </w:r>
            </w:del>
          </w:p>
        </w:tc>
        <w:tc>
          <w:tcPr>
            <w:tcW w:w="1144" w:type="dxa"/>
            <w:gridSpan w:val="2"/>
            <w:vAlign w:val="center"/>
          </w:tcPr>
          <w:p w14:paraId="366E5AAF" w14:textId="77777777" w:rsidR="00DC5FB2" w:rsidRDefault="00DC5FB2" w:rsidP="00846241">
            <w:pPr>
              <w:spacing w:before="156" w:after="156"/>
              <w:ind w:left="420" w:hanging="420"/>
              <w:rPr>
                <w:del w:id="566" w:author="hyx" w:date="2018-11-10T18:48:00Z"/>
              </w:rPr>
            </w:pPr>
            <w:del w:id="567" w:author="hyx" w:date="2018-11-10T18:48:00Z">
              <w:r>
                <w:rPr>
                  <w:rFonts w:hint="eastAsia"/>
                </w:rPr>
                <w:delText>黄叶轩</w:delText>
              </w:r>
            </w:del>
          </w:p>
        </w:tc>
        <w:tc>
          <w:tcPr>
            <w:tcW w:w="1155" w:type="dxa"/>
            <w:vAlign w:val="center"/>
          </w:tcPr>
          <w:p w14:paraId="4299CB8F" w14:textId="77777777" w:rsidR="00DC5FB2" w:rsidRDefault="00DC5FB2" w:rsidP="00846241">
            <w:pPr>
              <w:spacing w:before="156" w:after="156"/>
              <w:ind w:left="420" w:hanging="420"/>
              <w:rPr>
                <w:del w:id="568" w:author="hyx" w:date="2018-11-10T18:48:00Z"/>
              </w:rPr>
            </w:pPr>
            <w:del w:id="569" w:author="hyx" w:date="2018-11-10T18:48:00Z">
              <w:r>
                <w:rPr>
                  <w:rFonts w:hint="eastAsia"/>
                </w:rPr>
                <w:delText>负责分配到PPT模块的编写，上传Git</w:delText>
              </w:r>
            </w:del>
          </w:p>
        </w:tc>
        <w:tc>
          <w:tcPr>
            <w:tcW w:w="1155" w:type="dxa"/>
            <w:gridSpan w:val="2"/>
            <w:vAlign w:val="center"/>
          </w:tcPr>
          <w:p w14:paraId="2122FA94" w14:textId="77777777" w:rsidR="00DC5FB2" w:rsidRDefault="00DC5FB2" w:rsidP="00846241">
            <w:pPr>
              <w:spacing w:before="156" w:after="156"/>
              <w:ind w:left="420" w:hanging="420"/>
              <w:rPr>
                <w:del w:id="570" w:author="hyx" w:date="2018-11-10T18:48:00Z"/>
              </w:rPr>
            </w:pPr>
            <w:del w:id="571" w:author="hyx" w:date="2018-11-10T18:48:00Z">
              <w:r>
                <w:rPr>
                  <w:rFonts w:hint="eastAsia"/>
                </w:rPr>
                <w:delText>软工1602</w:delText>
              </w:r>
            </w:del>
          </w:p>
        </w:tc>
        <w:tc>
          <w:tcPr>
            <w:tcW w:w="1178" w:type="dxa"/>
            <w:gridSpan w:val="2"/>
            <w:vAlign w:val="center"/>
          </w:tcPr>
          <w:p w14:paraId="55F3BA22" w14:textId="77777777" w:rsidR="00DC5FB2" w:rsidRDefault="00DC5FB2" w:rsidP="00846241">
            <w:pPr>
              <w:spacing w:before="156" w:after="156"/>
              <w:ind w:left="420" w:hanging="420"/>
              <w:rPr>
                <w:del w:id="572" w:author="hyx" w:date="2018-11-10T18:48:00Z"/>
              </w:rPr>
            </w:pPr>
            <w:del w:id="573" w:author="hyx" w:date="2018-11-10T18:48:00Z">
              <w:r>
                <w:rPr>
                  <w:rFonts w:hint="eastAsia"/>
                </w:rPr>
                <w:delText xml:space="preserve">31601246　</w:delText>
              </w:r>
            </w:del>
          </w:p>
        </w:tc>
        <w:tc>
          <w:tcPr>
            <w:tcW w:w="1371" w:type="dxa"/>
            <w:gridSpan w:val="2"/>
            <w:vAlign w:val="center"/>
          </w:tcPr>
          <w:p w14:paraId="0238974D" w14:textId="77777777" w:rsidR="00DC5FB2" w:rsidRDefault="00DC5FB2" w:rsidP="00846241">
            <w:pPr>
              <w:spacing w:before="156" w:after="156"/>
              <w:ind w:left="420" w:hanging="420"/>
              <w:rPr>
                <w:del w:id="574" w:author="hyx" w:date="2018-11-10T18:48:00Z"/>
              </w:rPr>
            </w:pPr>
            <w:del w:id="575" w:author="hyx" w:date="2018-11-10T18:48:00Z">
              <w:r>
                <w:delText>13588899102</w:delText>
              </w:r>
            </w:del>
          </w:p>
        </w:tc>
        <w:tc>
          <w:tcPr>
            <w:tcW w:w="1150" w:type="dxa"/>
            <w:gridSpan w:val="2"/>
            <w:vAlign w:val="center"/>
          </w:tcPr>
          <w:p w14:paraId="50111C7E" w14:textId="77777777" w:rsidR="00DC5FB2" w:rsidRDefault="00DC5FB2" w:rsidP="00846241">
            <w:pPr>
              <w:spacing w:before="156" w:after="156"/>
              <w:ind w:left="420" w:hanging="420"/>
              <w:rPr>
                <w:del w:id="576" w:author="hyx" w:date="2018-11-10T18:48:00Z"/>
              </w:rPr>
            </w:pPr>
            <w:del w:id="577" w:author="hyx" w:date="2018-11-10T18:48:00Z">
              <w:r>
                <w:delText>弘毅2-210</w:delText>
              </w:r>
            </w:del>
          </w:p>
        </w:tc>
      </w:tr>
      <w:tr w:rsidR="00DC5FB2" w14:paraId="73DA3C24" w14:textId="77777777" w:rsidTr="00846241">
        <w:trPr>
          <w:gridAfter w:val="1"/>
          <w:wAfter w:w="459" w:type="dxa"/>
          <w:del w:id="578" w:author="hyx" w:date="2018-11-10T18:48:00Z"/>
        </w:trPr>
        <w:tc>
          <w:tcPr>
            <w:tcW w:w="1143" w:type="dxa"/>
            <w:gridSpan w:val="2"/>
            <w:vAlign w:val="center"/>
          </w:tcPr>
          <w:p w14:paraId="11F51345" w14:textId="77777777" w:rsidR="00DC5FB2" w:rsidRDefault="00DC5FB2" w:rsidP="00846241">
            <w:pPr>
              <w:spacing w:before="156" w:after="156"/>
              <w:ind w:left="420" w:hanging="420"/>
              <w:rPr>
                <w:del w:id="579" w:author="hyx" w:date="2018-11-10T18:48:00Z"/>
              </w:rPr>
            </w:pPr>
            <w:del w:id="580" w:author="hyx" w:date="2018-11-10T18:48:00Z">
              <w:r>
                <w:rPr>
                  <w:rFonts w:hint="eastAsia"/>
                </w:rPr>
                <w:delText>PPT编写员</w:delText>
              </w:r>
            </w:del>
          </w:p>
        </w:tc>
        <w:tc>
          <w:tcPr>
            <w:tcW w:w="1144" w:type="dxa"/>
            <w:gridSpan w:val="2"/>
            <w:vAlign w:val="center"/>
          </w:tcPr>
          <w:p w14:paraId="01F0F119" w14:textId="77777777" w:rsidR="00DC5FB2" w:rsidRDefault="00DC5FB2" w:rsidP="00846241">
            <w:pPr>
              <w:spacing w:before="156" w:after="156"/>
              <w:ind w:left="420" w:hanging="420"/>
              <w:rPr>
                <w:del w:id="581" w:author="hyx" w:date="2018-11-10T18:48:00Z"/>
              </w:rPr>
            </w:pPr>
            <w:del w:id="582" w:author="hyx" w:date="2018-11-10T18:48:00Z">
              <w:r>
                <w:rPr>
                  <w:rFonts w:hint="eastAsia"/>
                </w:rPr>
                <w:delText>徐双铅</w:delText>
              </w:r>
            </w:del>
          </w:p>
        </w:tc>
        <w:tc>
          <w:tcPr>
            <w:tcW w:w="1155" w:type="dxa"/>
            <w:vAlign w:val="center"/>
          </w:tcPr>
          <w:p w14:paraId="135DF3F2" w14:textId="77777777" w:rsidR="00DC5FB2" w:rsidRDefault="00DC5FB2" w:rsidP="00846241">
            <w:pPr>
              <w:spacing w:before="156" w:after="156"/>
              <w:ind w:left="420" w:hanging="420"/>
              <w:rPr>
                <w:del w:id="583" w:author="hyx" w:date="2018-11-10T18:48:00Z"/>
              </w:rPr>
            </w:pPr>
            <w:del w:id="584" w:author="hyx" w:date="2018-11-10T18:48:00Z">
              <w:r>
                <w:rPr>
                  <w:rFonts w:hint="eastAsia"/>
                </w:rPr>
                <w:delText>负责分配到PPT模块的编写，上传Git</w:delText>
              </w:r>
            </w:del>
          </w:p>
        </w:tc>
        <w:tc>
          <w:tcPr>
            <w:tcW w:w="1155" w:type="dxa"/>
            <w:gridSpan w:val="2"/>
            <w:vAlign w:val="center"/>
          </w:tcPr>
          <w:p w14:paraId="166456AC" w14:textId="77777777" w:rsidR="00DC5FB2" w:rsidRDefault="00DC5FB2" w:rsidP="00846241">
            <w:pPr>
              <w:spacing w:before="156" w:after="156"/>
              <w:ind w:left="420" w:hanging="420"/>
              <w:rPr>
                <w:del w:id="585" w:author="hyx" w:date="2018-11-10T18:48:00Z"/>
              </w:rPr>
            </w:pPr>
            <w:del w:id="586" w:author="hyx" w:date="2018-11-10T18:48:00Z">
              <w:r>
                <w:rPr>
                  <w:rFonts w:hint="eastAsia"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</w:tcPr>
          <w:p w14:paraId="225DC11A" w14:textId="77777777" w:rsidR="00DC5FB2" w:rsidRDefault="00DC5FB2" w:rsidP="00846241">
            <w:pPr>
              <w:spacing w:before="156" w:after="156"/>
              <w:ind w:left="420" w:hanging="420"/>
              <w:rPr>
                <w:del w:id="587" w:author="hyx" w:date="2018-11-10T18:48:00Z"/>
              </w:rPr>
            </w:pPr>
            <w:del w:id="588" w:author="hyx" w:date="2018-11-10T18:48:00Z">
              <w:r>
                <w:rPr>
                  <w:rFonts w:hint="eastAsia"/>
                </w:rPr>
                <w:delText>31601221</w:delText>
              </w:r>
            </w:del>
          </w:p>
        </w:tc>
        <w:tc>
          <w:tcPr>
            <w:tcW w:w="1371" w:type="dxa"/>
            <w:gridSpan w:val="2"/>
            <w:vAlign w:val="center"/>
          </w:tcPr>
          <w:p w14:paraId="01C5DA44" w14:textId="77777777" w:rsidR="00DC5FB2" w:rsidRDefault="00DC5FB2" w:rsidP="00846241">
            <w:pPr>
              <w:spacing w:before="156" w:after="156"/>
              <w:ind w:left="420" w:hanging="420"/>
              <w:rPr>
                <w:del w:id="589" w:author="hyx" w:date="2018-11-10T18:48:00Z"/>
              </w:rPr>
            </w:pPr>
            <w:del w:id="590" w:author="hyx" w:date="2018-11-10T18:48:00Z">
              <w:r>
                <w:delText>18094711647</w:delText>
              </w:r>
            </w:del>
          </w:p>
        </w:tc>
        <w:tc>
          <w:tcPr>
            <w:tcW w:w="1150" w:type="dxa"/>
            <w:gridSpan w:val="2"/>
            <w:vAlign w:val="center"/>
          </w:tcPr>
          <w:p w14:paraId="1E5311B0" w14:textId="77777777" w:rsidR="00DC5FB2" w:rsidRDefault="00DC5FB2" w:rsidP="00846241">
            <w:pPr>
              <w:spacing w:before="156" w:after="156"/>
              <w:ind w:left="420" w:hanging="420"/>
              <w:rPr>
                <w:del w:id="591" w:author="hyx" w:date="2018-11-10T18:48:00Z"/>
              </w:rPr>
            </w:pPr>
            <w:del w:id="592" w:author="hyx" w:date="2018-11-10T18:48:00Z">
              <w:r>
                <w:delText>弘毅2-206</w:delText>
              </w:r>
            </w:del>
          </w:p>
        </w:tc>
      </w:tr>
      <w:tr w:rsidR="00DC5FB2" w14:paraId="42A0CBE0" w14:textId="77777777" w:rsidTr="00846241">
        <w:trPr>
          <w:gridAfter w:val="1"/>
          <w:wAfter w:w="459" w:type="dxa"/>
          <w:del w:id="593" w:author="hyx" w:date="2018-11-10T18:48:00Z"/>
        </w:trPr>
        <w:tc>
          <w:tcPr>
            <w:tcW w:w="1143" w:type="dxa"/>
            <w:gridSpan w:val="2"/>
            <w:vAlign w:val="center"/>
          </w:tcPr>
          <w:p w14:paraId="1642328F" w14:textId="77777777" w:rsidR="00DC5FB2" w:rsidRDefault="00DC5FB2" w:rsidP="00846241">
            <w:pPr>
              <w:spacing w:before="156" w:after="156"/>
              <w:ind w:left="420" w:hanging="420"/>
              <w:rPr>
                <w:del w:id="594" w:author="hyx" w:date="2018-11-10T18:48:00Z"/>
              </w:rPr>
            </w:pPr>
            <w:del w:id="595" w:author="hyx" w:date="2018-11-10T18:48:00Z">
              <w:r>
                <w:rPr>
                  <w:rFonts w:hint="eastAsia"/>
                </w:rPr>
                <w:delText>PPT编写员</w:delText>
              </w:r>
            </w:del>
          </w:p>
        </w:tc>
        <w:tc>
          <w:tcPr>
            <w:tcW w:w="1144" w:type="dxa"/>
            <w:gridSpan w:val="2"/>
            <w:vAlign w:val="center"/>
          </w:tcPr>
          <w:p w14:paraId="049A46A2" w14:textId="77777777" w:rsidR="00DC5FB2" w:rsidRDefault="00DC5FB2" w:rsidP="00846241">
            <w:pPr>
              <w:spacing w:before="156" w:after="156"/>
              <w:ind w:left="420" w:hanging="420"/>
              <w:rPr>
                <w:del w:id="596" w:author="hyx" w:date="2018-11-10T18:48:00Z"/>
              </w:rPr>
            </w:pPr>
            <w:del w:id="597" w:author="hyx" w:date="2018-11-10T18:48:00Z">
              <w:r>
                <w:rPr>
                  <w:rFonts w:hint="eastAsia"/>
                </w:rPr>
                <w:delText>陈俊仁</w:delText>
              </w:r>
            </w:del>
          </w:p>
        </w:tc>
        <w:tc>
          <w:tcPr>
            <w:tcW w:w="1155" w:type="dxa"/>
            <w:vAlign w:val="center"/>
          </w:tcPr>
          <w:p w14:paraId="2D946E8C" w14:textId="77777777" w:rsidR="00DC5FB2" w:rsidRDefault="00DC5FB2" w:rsidP="00846241">
            <w:pPr>
              <w:spacing w:before="156" w:after="156"/>
              <w:ind w:left="420" w:hanging="420"/>
              <w:rPr>
                <w:del w:id="598" w:author="hyx" w:date="2018-11-10T18:48:00Z"/>
              </w:rPr>
            </w:pPr>
            <w:del w:id="599" w:author="hyx" w:date="2018-11-10T18:48:00Z">
              <w:r>
                <w:rPr>
                  <w:rFonts w:hint="eastAsia"/>
                </w:rPr>
                <w:delText>负责分配到PPT模块的编写，上传Git</w:delText>
              </w:r>
            </w:del>
          </w:p>
        </w:tc>
        <w:tc>
          <w:tcPr>
            <w:tcW w:w="1155" w:type="dxa"/>
            <w:gridSpan w:val="2"/>
            <w:vAlign w:val="center"/>
          </w:tcPr>
          <w:p w14:paraId="3261C574" w14:textId="77777777" w:rsidR="00DC5FB2" w:rsidRDefault="00DC5FB2" w:rsidP="00846241">
            <w:pPr>
              <w:spacing w:before="156" w:after="156"/>
              <w:ind w:left="420" w:hanging="420"/>
              <w:rPr>
                <w:del w:id="600" w:author="hyx" w:date="2018-11-10T18:48:00Z"/>
              </w:rPr>
            </w:pPr>
            <w:del w:id="601" w:author="hyx" w:date="2018-11-10T18:48:00Z">
              <w:r>
                <w:rPr>
                  <w:rFonts w:hint="eastAsia"/>
                  <w:bCs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</w:tcPr>
          <w:p w14:paraId="6BE0CFC0" w14:textId="77777777" w:rsidR="00DC5FB2" w:rsidRDefault="00DC5FB2" w:rsidP="00846241">
            <w:pPr>
              <w:spacing w:before="156" w:after="156"/>
              <w:ind w:left="420" w:hanging="420"/>
              <w:rPr>
                <w:del w:id="602" w:author="hyx" w:date="2018-11-10T18:48:00Z"/>
              </w:rPr>
            </w:pPr>
            <w:del w:id="603" w:author="hyx" w:date="2018-11-10T18:48:00Z">
              <w:r>
                <w:rPr>
                  <w:rFonts w:hint="eastAsia"/>
                  <w:bCs/>
                </w:rPr>
                <w:delText>31601240</w:delText>
              </w:r>
            </w:del>
          </w:p>
        </w:tc>
        <w:tc>
          <w:tcPr>
            <w:tcW w:w="1371" w:type="dxa"/>
            <w:gridSpan w:val="2"/>
            <w:vAlign w:val="center"/>
          </w:tcPr>
          <w:p w14:paraId="2A8EE612" w14:textId="77777777" w:rsidR="00DC5FB2" w:rsidRDefault="00DC5FB2" w:rsidP="00846241">
            <w:pPr>
              <w:spacing w:before="156" w:after="156"/>
              <w:ind w:left="420" w:hanging="420"/>
              <w:rPr>
                <w:del w:id="604" w:author="hyx" w:date="2018-11-10T18:48:00Z"/>
              </w:rPr>
            </w:pPr>
            <w:del w:id="605" w:author="hyx" w:date="2018-11-10T18:48:00Z">
              <w:r>
                <w:delText>17376503405</w:delText>
              </w:r>
            </w:del>
          </w:p>
        </w:tc>
        <w:tc>
          <w:tcPr>
            <w:tcW w:w="1150" w:type="dxa"/>
            <w:gridSpan w:val="2"/>
            <w:vAlign w:val="center"/>
          </w:tcPr>
          <w:p w14:paraId="471D1AFA" w14:textId="77777777" w:rsidR="00DC5FB2" w:rsidRDefault="00DC5FB2" w:rsidP="00846241">
            <w:pPr>
              <w:spacing w:before="156" w:after="156"/>
              <w:ind w:left="420" w:hanging="420"/>
              <w:rPr>
                <w:del w:id="606" w:author="hyx" w:date="2018-11-10T18:48:00Z"/>
              </w:rPr>
            </w:pPr>
            <w:del w:id="607" w:author="hyx" w:date="2018-11-10T18:48:00Z">
              <w:r>
                <w:delText>弘毅2-209</w:delText>
              </w:r>
            </w:del>
          </w:p>
        </w:tc>
      </w:tr>
      <w:tr w:rsidR="00DC5FB2" w14:paraId="51C731D7" w14:textId="77777777" w:rsidTr="00846241">
        <w:trPr>
          <w:gridAfter w:val="1"/>
          <w:wAfter w:w="459" w:type="dxa"/>
          <w:del w:id="608" w:author="hyx" w:date="2018-11-10T18:48:00Z"/>
        </w:trPr>
        <w:tc>
          <w:tcPr>
            <w:tcW w:w="1143" w:type="dxa"/>
            <w:gridSpan w:val="2"/>
            <w:vAlign w:val="center"/>
          </w:tcPr>
          <w:p w14:paraId="2DBA2F29" w14:textId="77777777" w:rsidR="00DC5FB2" w:rsidRDefault="00DC5FB2" w:rsidP="00846241">
            <w:pPr>
              <w:spacing w:before="156" w:after="156"/>
              <w:ind w:left="420" w:hanging="420"/>
              <w:rPr>
                <w:del w:id="609" w:author="hyx" w:date="2018-11-10T18:48:00Z"/>
              </w:rPr>
            </w:pPr>
            <w:del w:id="610" w:author="hyx" w:date="2018-11-10T18:48:00Z">
              <w:r>
                <w:rPr>
                  <w:rFonts w:hint="eastAsia"/>
                </w:rPr>
                <w:delText>PPT编写员</w:delText>
              </w:r>
            </w:del>
          </w:p>
        </w:tc>
        <w:tc>
          <w:tcPr>
            <w:tcW w:w="1144" w:type="dxa"/>
            <w:gridSpan w:val="2"/>
            <w:vAlign w:val="center"/>
          </w:tcPr>
          <w:p w14:paraId="5AB0091E" w14:textId="77777777" w:rsidR="00DC5FB2" w:rsidRDefault="00DC5FB2" w:rsidP="00846241">
            <w:pPr>
              <w:spacing w:before="156" w:after="156"/>
              <w:ind w:left="420" w:hanging="420"/>
              <w:rPr>
                <w:del w:id="611" w:author="hyx" w:date="2018-11-10T18:48:00Z"/>
              </w:rPr>
            </w:pPr>
            <w:del w:id="612" w:author="hyx" w:date="2018-11-10T18:48:00Z">
              <w:r>
                <w:rPr>
                  <w:rFonts w:hint="eastAsia"/>
                </w:rPr>
                <w:delText>陈苏民</w:delText>
              </w:r>
            </w:del>
          </w:p>
        </w:tc>
        <w:tc>
          <w:tcPr>
            <w:tcW w:w="1155" w:type="dxa"/>
            <w:vAlign w:val="center"/>
          </w:tcPr>
          <w:p w14:paraId="2E5A99D8" w14:textId="77777777" w:rsidR="00DC5FB2" w:rsidRDefault="00DC5FB2" w:rsidP="00846241">
            <w:pPr>
              <w:spacing w:before="156" w:after="156"/>
              <w:ind w:left="420" w:hanging="420"/>
              <w:rPr>
                <w:del w:id="613" w:author="hyx" w:date="2018-11-10T18:48:00Z"/>
              </w:rPr>
            </w:pPr>
            <w:del w:id="614" w:author="hyx" w:date="2018-11-10T18:48:00Z">
              <w:r>
                <w:rPr>
                  <w:rFonts w:hint="eastAsia"/>
                </w:rPr>
                <w:delText>负责分配到PPT模块的编写，上传Git</w:delText>
              </w:r>
            </w:del>
          </w:p>
        </w:tc>
        <w:tc>
          <w:tcPr>
            <w:tcW w:w="1155" w:type="dxa"/>
            <w:gridSpan w:val="2"/>
            <w:vAlign w:val="center"/>
          </w:tcPr>
          <w:p w14:paraId="64CCB40E" w14:textId="77777777" w:rsidR="00DC5FB2" w:rsidRDefault="00DC5FB2" w:rsidP="00846241">
            <w:pPr>
              <w:spacing w:before="156" w:after="156"/>
              <w:ind w:left="420" w:hanging="420"/>
              <w:rPr>
                <w:del w:id="615" w:author="hyx" w:date="2018-11-10T18:48:00Z"/>
              </w:rPr>
            </w:pPr>
            <w:del w:id="616" w:author="hyx" w:date="2018-11-10T18:48:00Z">
              <w:r>
                <w:rPr>
                  <w:rFonts w:hint="eastAsia"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</w:tcPr>
          <w:p w14:paraId="1C246CF5" w14:textId="77777777" w:rsidR="00DC5FB2" w:rsidRDefault="00DC5FB2" w:rsidP="00846241">
            <w:pPr>
              <w:spacing w:before="156" w:after="156"/>
              <w:ind w:left="420" w:hanging="420"/>
              <w:rPr>
                <w:del w:id="617" w:author="hyx" w:date="2018-11-10T18:48:00Z"/>
              </w:rPr>
            </w:pPr>
            <w:del w:id="618" w:author="hyx" w:date="2018-11-10T18:48:00Z">
              <w:r>
                <w:rPr>
                  <w:rFonts w:hint="eastAsia"/>
                  <w:bCs/>
                </w:rPr>
                <w:delText>31602227</w:delText>
              </w:r>
            </w:del>
          </w:p>
        </w:tc>
        <w:tc>
          <w:tcPr>
            <w:tcW w:w="1371" w:type="dxa"/>
            <w:gridSpan w:val="2"/>
            <w:vAlign w:val="center"/>
          </w:tcPr>
          <w:p w14:paraId="3C74ADC0" w14:textId="77777777" w:rsidR="00DC5FB2" w:rsidRDefault="00DC5FB2" w:rsidP="00846241">
            <w:pPr>
              <w:spacing w:before="156" w:after="156"/>
              <w:ind w:left="420" w:hanging="420"/>
              <w:rPr>
                <w:del w:id="619" w:author="hyx" w:date="2018-11-10T18:48:00Z"/>
              </w:rPr>
            </w:pPr>
            <w:del w:id="620" w:author="hyx" w:date="2018-11-10T18:48:00Z">
              <w:r>
                <w:rPr>
                  <w:rFonts w:hint="eastAsia"/>
                </w:rPr>
                <w:delText>13071869207</w:delText>
              </w:r>
            </w:del>
          </w:p>
        </w:tc>
        <w:tc>
          <w:tcPr>
            <w:tcW w:w="1150" w:type="dxa"/>
            <w:gridSpan w:val="2"/>
            <w:vAlign w:val="center"/>
          </w:tcPr>
          <w:p w14:paraId="633A61CF" w14:textId="77777777" w:rsidR="00DC5FB2" w:rsidRDefault="00DC5FB2" w:rsidP="00846241">
            <w:pPr>
              <w:spacing w:before="156" w:after="156"/>
              <w:ind w:left="420" w:hanging="420"/>
              <w:rPr>
                <w:del w:id="621" w:author="hyx" w:date="2018-11-10T18:48:00Z"/>
              </w:rPr>
            </w:pPr>
            <w:del w:id="622" w:author="hyx" w:date="2018-11-10T18:48:00Z">
              <w:r>
                <w:rPr>
                  <w:rFonts w:hint="eastAsia"/>
                </w:rPr>
                <w:delText>弘毅1-124</w:delText>
              </w:r>
            </w:del>
          </w:p>
        </w:tc>
      </w:tr>
      <w:tr w:rsidR="00DC5FB2" w14:paraId="77833C21" w14:textId="77777777" w:rsidTr="00846241">
        <w:trPr>
          <w:gridAfter w:val="1"/>
          <w:wAfter w:w="459" w:type="dxa"/>
          <w:del w:id="623" w:author="hyx" w:date="2018-11-10T18:48:00Z"/>
        </w:trPr>
        <w:tc>
          <w:tcPr>
            <w:tcW w:w="1143" w:type="dxa"/>
            <w:gridSpan w:val="2"/>
            <w:vAlign w:val="center"/>
          </w:tcPr>
          <w:p w14:paraId="61CFF7AB" w14:textId="77777777" w:rsidR="00DC5FB2" w:rsidRDefault="00DC5FB2" w:rsidP="00846241">
            <w:pPr>
              <w:spacing w:before="156" w:after="156"/>
              <w:ind w:left="420" w:hanging="420"/>
              <w:rPr>
                <w:del w:id="624" w:author="hyx" w:date="2018-11-10T18:48:00Z"/>
              </w:rPr>
            </w:pPr>
            <w:del w:id="625" w:author="hyx" w:date="2018-11-10T18:48:00Z">
              <w:r>
                <w:rPr>
                  <w:rFonts w:hint="eastAsia"/>
                </w:rPr>
                <w:delText>PPT编写员</w:delText>
              </w:r>
            </w:del>
          </w:p>
        </w:tc>
        <w:tc>
          <w:tcPr>
            <w:tcW w:w="1144" w:type="dxa"/>
            <w:gridSpan w:val="2"/>
            <w:vAlign w:val="center"/>
          </w:tcPr>
          <w:p w14:paraId="025D50EA" w14:textId="77777777" w:rsidR="00DC5FB2" w:rsidRDefault="00DC5FB2" w:rsidP="00846241">
            <w:pPr>
              <w:spacing w:before="156" w:after="156"/>
              <w:ind w:left="420" w:hanging="420"/>
              <w:rPr>
                <w:del w:id="626" w:author="hyx" w:date="2018-11-10T18:48:00Z"/>
              </w:rPr>
            </w:pPr>
            <w:del w:id="627" w:author="hyx" w:date="2018-11-10T18:48:00Z">
              <w:r>
                <w:rPr>
                  <w:rFonts w:hint="eastAsia"/>
                </w:rPr>
                <w:delText>吕迪</w:delText>
              </w:r>
            </w:del>
          </w:p>
        </w:tc>
        <w:tc>
          <w:tcPr>
            <w:tcW w:w="1155" w:type="dxa"/>
            <w:vAlign w:val="center"/>
          </w:tcPr>
          <w:p w14:paraId="50F5C2CD" w14:textId="77777777" w:rsidR="00DC5FB2" w:rsidRDefault="00DC5FB2" w:rsidP="00846241">
            <w:pPr>
              <w:spacing w:before="156" w:after="156"/>
              <w:ind w:left="420" w:hanging="420"/>
              <w:rPr>
                <w:del w:id="628" w:author="hyx" w:date="2018-11-10T18:48:00Z"/>
              </w:rPr>
            </w:pPr>
            <w:del w:id="629" w:author="hyx" w:date="2018-11-10T18:48:00Z">
              <w:r>
                <w:rPr>
                  <w:rFonts w:hint="eastAsia"/>
                </w:rPr>
                <w:delText>负责分配到PPT模块的编写，上传Git</w:delText>
              </w:r>
            </w:del>
          </w:p>
        </w:tc>
        <w:tc>
          <w:tcPr>
            <w:tcW w:w="1155" w:type="dxa"/>
            <w:gridSpan w:val="2"/>
            <w:vAlign w:val="center"/>
          </w:tcPr>
          <w:p w14:paraId="7F3F093D" w14:textId="77777777" w:rsidR="00DC5FB2" w:rsidRDefault="00DC5FB2" w:rsidP="00846241">
            <w:pPr>
              <w:spacing w:before="156" w:after="156"/>
              <w:ind w:left="420" w:hanging="420"/>
              <w:rPr>
                <w:del w:id="630" w:author="hyx" w:date="2018-11-10T18:48:00Z"/>
              </w:rPr>
            </w:pPr>
            <w:del w:id="631" w:author="hyx" w:date="2018-11-10T18:48:00Z">
              <w:r>
                <w:rPr>
                  <w:rFonts w:hint="eastAsia"/>
                  <w:bCs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</w:tcPr>
          <w:p w14:paraId="3052670A" w14:textId="77777777" w:rsidR="00DC5FB2" w:rsidRDefault="00DC5FB2" w:rsidP="00846241">
            <w:pPr>
              <w:spacing w:before="156" w:after="156"/>
              <w:ind w:left="420" w:hanging="420"/>
              <w:rPr>
                <w:del w:id="632" w:author="hyx" w:date="2018-11-10T18:48:00Z"/>
              </w:rPr>
            </w:pPr>
            <w:del w:id="633" w:author="hyx" w:date="2018-11-10T18:48:00Z">
              <w:r>
                <w:rPr>
                  <w:rFonts w:hint="eastAsia"/>
                  <w:bCs/>
                </w:rPr>
                <w:delText>31504251</w:delText>
              </w:r>
            </w:del>
          </w:p>
        </w:tc>
        <w:tc>
          <w:tcPr>
            <w:tcW w:w="1371" w:type="dxa"/>
            <w:gridSpan w:val="2"/>
            <w:vAlign w:val="center"/>
          </w:tcPr>
          <w:p w14:paraId="6447CA77" w14:textId="77777777" w:rsidR="00DC5FB2" w:rsidRDefault="00DC5FB2" w:rsidP="00846241">
            <w:pPr>
              <w:spacing w:before="156" w:after="156"/>
              <w:ind w:left="420" w:hanging="420"/>
              <w:rPr>
                <w:del w:id="634" w:author="hyx" w:date="2018-11-10T18:48:00Z"/>
              </w:rPr>
            </w:pPr>
            <w:del w:id="635" w:author="hyx" w:date="2018-11-10T18:48:00Z">
              <w:r>
                <w:delText>17306413358</w:delText>
              </w:r>
            </w:del>
          </w:p>
        </w:tc>
        <w:tc>
          <w:tcPr>
            <w:tcW w:w="1150" w:type="dxa"/>
            <w:gridSpan w:val="2"/>
            <w:vAlign w:val="center"/>
          </w:tcPr>
          <w:p w14:paraId="312F1D49" w14:textId="77777777" w:rsidR="00DC5FB2" w:rsidRDefault="00DC5FB2" w:rsidP="00846241">
            <w:pPr>
              <w:spacing w:before="156" w:after="156"/>
              <w:ind w:left="420" w:hanging="420"/>
              <w:rPr>
                <w:del w:id="636" w:author="hyx" w:date="2018-11-10T18:48:00Z"/>
              </w:rPr>
            </w:pPr>
            <w:del w:id="637" w:author="hyx" w:date="2018-11-10T18:48:00Z">
              <w:r>
                <w:delText>求真1-125</w:delText>
              </w:r>
            </w:del>
          </w:p>
        </w:tc>
      </w:tr>
    </w:tbl>
    <w:p w14:paraId="00A6AA30" w14:textId="77777777" w:rsidR="00DC5FB2" w:rsidRDefault="00DC5FB2" w:rsidP="00DC5FB2">
      <w:bookmarkStart w:id="638" w:name="_Toc497223488"/>
    </w:p>
    <w:p w14:paraId="14DBB201" w14:textId="77777777" w:rsidR="00DC5FB2" w:rsidRDefault="00DC5FB2" w:rsidP="00DC5FB2"/>
    <w:p w14:paraId="4B489D8A" w14:textId="77777777" w:rsidR="00DC5FB2" w:rsidRDefault="00DC5FB2" w:rsidP="00DC5FB2"/>
    <w:p w14:paraId="3BD09FEC" w14:textId="77777777" w:rsidR="00DC5FB2" w:rsidRDefault="00DC5FB2" w:rsidP="00DC5FB2"/>
    <w:p w14:paraId="4D93E85E" w14:textId="77777777" w:rsidR="00DC5FB2" w:rsidRDefault="00DC5FB2" w:rsidP="00DC5FB2"/>
    <w:p w14:paraId="3E462A80" w14:textId="77777777" w:rsidR="00DC5FB2" w:rsidRDefault="00DC5FB2" w:rsidP="00DC5FB2"/>
    <w:p w14:paraId="24D94DDD" w14:textId="77777777" w:rsidR="00DC5FB2" w:rsidRDefault="00DC5FB2" w:rsidP="00DC5FB2"/>
    <w:p w14:paraId="3F8CD733" w14:textId="77777777" w:rsidR="00DC5FB2" w:rsidRDefault="00DC5FB2" w:rsidP="00DC5FB2"/>
    <w:p w14:paraId="1928970C" w14:textId="77777777" w:rsidR="00DC5FB2" w:rsidRDefault="00DC5FB2" w:rsidP="00DC5FB2"/>
    <w:p w14:paraId="453760D4" w14:textId="77777777" w:rsidR="00DC5FB2" w:rsidRDefault="00DC5FB2" w:rsidP="00DC5FB2">
      <w:pPr>
        <w:pStyle w:val="a"/>
      </w:pPr>
      <w:bookmarkStart w:id="639" w:name="_Toc530709118"/>
      <w:bookmarkStart w:id="640" w:name="_Toc535279960"/>
      <w:r>
        <w:rPr>
          <w:rFonts w:hint="eastAsia"/>
        </w:rPr>
        <w:t>会议记录员</w:t>
      </w:r>
      <w:bookmarkEnd w:id="638"/>
      <w:bookmarkEnd w:id="639"/>
      <w:bookmarkEnd w:id="640"/>
    </w:p>
    <w:p w14:paraId="788A8B11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7605F426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负责会议记录</w:t>
      </w:r>
    </w:p>
    <w:p w14:paraId="5D744213" w14:textId="77777777" w:rsidR="00DC5FB2" w:rsidRDefault="00DC5FB2" w:rsidP="00DC5FB2"/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641" w:author="hyx" w:date="2018-11-10T18:51:00Z">
          <w:tblPr>
            <w:tblStyle w:val="aff5"/>
            <w:tblW w:w="829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9"/>
        <w:gridCol w:w="992"/>
        <w:gridCol w:w="1985"/>
        <w:gridCol w:w="1134"/>
        <w:gridCol w:w="1417"/>
        <w:gridCol w:w="1418"/>
        <w:gridCol w:w="850"/>
        <w:tblGridChange w:id="642">
          <w:tblGrid>
            <w:gridCol w:w="1094"/>
            <w:gridCol w:w="1093"/>
            <w:gridCol w:w="1120"/>
            <w:gridCol w:w="1123"/>
            <w:gridCol w:w="1194"/>
            <w:gridCol w:w="1560"/>
            <w:gridCol w:w="1112"/>
          </w:tblGrid>
        </w:tblGridChange>
      </w:tblGrid>
      <w:tr w:rsidR="00DC5FB2" w14:paraId="7C017274" w14:textId="77777777" w:rsidTr="00846241">
        <w:tc>
          <w:tcPr>
            <w:tcW w:w="959" w:type="dxa"/>
            <w:shd w:val="clear" w:color="auto" w:fill="B4C6E7" w:themeFill="accent1" w:themeFillTint="66"/>
            <w:vAlign w:val="center"/>
            <w:tcPrChange w:id="643" w:author="hyx" w:date="2018-11-10T18:51:00Z">
              <w:tcPr>
                <w:tcW w:w="1094" w:type="dxa"/>
                <w:shd w:val="clear" w:color="auto" w:fill="B4C6E7" w:themeFill="accent1" w:themeFillTint="66"/>
                <w:vAlign w:val="center"/>
              </w:tcPr>
            </w:tcPrChange>
          </w:tcPr>
          <w:p w14:paraId="5017BEE0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  <w:tcPrChange w:id="644" w:author="hyx" w:date="2018-11-10T18:51:00Z">
              <w:tcPr>
                <w:tcW w:w="1093" w:type="dxa"/>
                <w:shd w:val="clear" w:color="auto" w:fill="B4C6E7" w:themeFill="accent1" w:themeFillTint="66"/>
                <w:vAlign w:val="center"/>
              </w:tcPr>
            </w:tcPrChange>
          </w:tcPr>
          <w:p w14:paraId="3A026766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  <w:tcPrChange w:id="645" w:author="hyx" w:date="2018-11-10T18:51:00Z">
              <w:tcPr>
                <w:tcW w:w="1120" w:type="dxa"/>
                <w:shd w:val="clear" w:color="auto" w:fill="B4C6E7" w:themeFill="accent1" w:themeFillTint="66"/>
                <w:vAlign w:val="center"/>
              </w:tcPr>
            </w:tcPrChange>
          </w:tcPr>
          <w:p w14:paraId="09458D99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  <w:tcPrChange w:id="646" w:author="hyx" w:date="2018-11-10T18:51:00Z">
              <w:tcPr>
                <w:tcW w:w="1123" w:type="dxa"/>
                <w:shd w:val="clear" w:color="auto" w:fill="B4C6E7" w:themeFill="accent1" w:themeFillTint="66"/>
                <w:vAlign w:val="center"/>
              </w:tcPr>
            </w:tcPrChange>
          </w:tcPr>
          <w:p w14:paraId="4C55DC61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ins w:id="647" w:author="hyx" w:date="2018-11-10T18:49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648" w:author="hyx" w:date="2018-11-10T18:49:00Z">
              <w:r>
                <w:rPr>
                  <w:rFonts w:hint="eastAsia"/>
                  <w:b/>
                </w:rPr>
                <w:delText>班级</w:delText>
              </w:r>
            </w:del>
          </w:p>
        </w:tc>
        <w:tc>
          <w:tcPr>
            <w:tcW w:w="1417" w:type="dxa"/>
            <w:shd w:val="clear" w:color="auto" w:fill="B4C6E7" w:themeFill="accent1" w:themeFillTint="66"/>
            <w:vAlign w:val="center"/>
            <w:tcPrChange w:id="649" w:author="hyx" w:date="2018-11-10T18:51:00Z">
              <w:tcPr>
                <w:tcW w:w="1194" w:type="dxa"/>
                <w:shd w:val="clear" w:color="auto" w:fill="B4C6E7" w:themeFill="accent1" w:themeFillTint="66"/>
                <w:vAlign w:val="center"/>
              </w:tcPr>
            </w:tcPrChange>
          </w:tcPr>
          <w:p w14:paraId="14F45F1D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ins w:id="650" w:author="hyx" w:date="2018-11-10T18:49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651" w:author="hyx" w:date="2018-11-10T18:49:00Z">
              <w:r>
                <w:rPr>
                  <w:rFonts w:hint="eastAsia"/>
                  <w:b/>
                </w:rPr>
                <w:delText>学号</w:delText>
              </w:r>
            </w:del>
          </w:p>
        </w:tc>
        <w:tc>
          <w:tcPr>
            <w:tcW w:w="1418" w:type="dxa"/>
            <w:shd w:val="clear" w:color="auto" w:fill="B4C6E7" w:themeFill="accent1" w:themeFillTint="66"/>
            <w:vAlign w:val="center"/>
            <w:tcPrChange w:id="652" w:author="hyx" w:date="2018-11-10T18:51:00Z">
              <w:tcPr>
                <w:tcW w:w="1560" w:type="dxa"/>
                <w:shd w:val="clear" w:color="auto" w:fill="B4C6E7" w:themeFill="accent1" w:themeFillTint="66"/>
                <w:vAlign w:val="center"/>
              </w:tcPr>
            </w:tcPrChange>
          </w:tcPr>
          <w:p w14:paraId="7DF1A842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电话号码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  <w:tcPrChange w:id="653" w:author="hyx" w:date="2018-11-10T18:51:00Z">
              <w:tcPr>
                <w:tcW w:w="1112" w:type="dxa"/>
                <w:shd w:val="clear" w:color="auto" w:fill="B4C6E7" w:themeFill="accent1" w:themeFillTint="66"/>
                <w:vAlign w:val="center"/>
              </w:tcPr>
            </w:tcPrChange>
          </w:tcPr>
          <w:p w14:paraId="3AD0EC2E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寝室号</w:t>
            </w:r>
          </w:p>
        </w:tc>
      </w:tr>
      <w:tr w:rsidR="00DC5FB2" w14:paraId="149F0BFC" w14:textId="77777777" w:rsidTr="00846241">
        <w:tc>
          <w:tcPr>
            <w:tcW w:w="959" w:type="dxa"/>
            <w:vAlign w:val="center"/>
            <w:tcPrChange w:id="654" w:author="hyx" w:date="2018-11-10T18:51:00Z">
              <w:tcPr>
                <w:tcW w:w="1094" w:type="dxa"/>
                <w:vAlign w:val="center"/>
              </w:tcPr>
            </w:tcPrChange>
          </w:tcPr>
          <w:p w14:paraId="5E90D2DC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992" w:type="dxa"/>
            <w:vAlign w:val="center"/>
            <w:tcPrChange w:id="655" w:author="hyx" w:date="2018-11-10T18:51:00Z">
              <w:tcPr>
                <w:tcW w:w="1093" w:type="dxa"/>
                <w:vAlign w:val="center"/>
              </w:tcPr>
            </w:tcPrChange>
          </w:tcPr>
          <w:p w14:paraId="74F63289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吕迪</w:t>
            </w:r>
          </w:p>
        </w:tc>
        <w:tc>
          <w:tcPr>
            <w:tcW w:w="1985" w:type="dxa"/>
            <w:vAlign w:val="center"/>
            <w:tcPrChange w:id="656" w:author="hyx" w:date="2018-11-10T18:51:00Z">
              <w:tcPr>
                <w:tcW w:w="1120" w:type="dxa"/>
                <w:vAlign w:val="center"/>
              </w:tcPr>
            </w:tcPrChange>
          </w:tcPr>
          <w:p w14:paraId="23FDB233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记录开会内容，写好会议任务分配和任务检查表，上传Git</w:t>
            </w:r>
          </w:p>
        </w:tc>
        <w:tc>
          <w:tcPr>
            <w:tcW w:w="1134" w:type="dxa"/>
            <w:vAlign w:val="center"/>
            <w:tcPrChange w:id="657" w:author="hyx" w:date="2018-11-10T18:51:00Z">
              <w:tcPr>
                <w:tcW w:w="1123" w:type="dxa"/>
                <w:vAlign w:val="center"/>
              </w:tcPr>
            </w:tcPrChange>
          </w:tcPr>
          <w:p w14:paraId="56AA0EE4" w14:textId="77777777" w:rsidR="00DC5FB2" w:rsidRDefault="00DC5FB2" w:rsidP="00846241">
            <w:pPr>
              <w:spacing w:before="156" w:after="156"/>
              <w:ind w:left="400" w:hanging="400"/>
            </w:pPr>
            <w:ins w:id="658" w:author="hyx" w:date="2018-11-10T18:50:00Z">
              <w:r>
                <w:t>di62289</w:t>
              </w:r>
            </w:ins>
            <w:del w:id="659" w:author="hyx" w:date="2018-11-10T18:50:00Z">
              <w:r>
                <w:rPr>
                  <w:rFonts w:hint="eastAsia"/>
                  <w:bCs/>
                </w:rPr>
                <w:delText>软工1601</w:delText>
              </w:r>
            </w:del>
          </w:p>
        </w:tc>
        <w:tc>
          <w:tcPr>
            <w:tcW w:w="1417" w:type="dxa"/>
            <w:vAlign w:val="center"/>
            <w:tcPrChange w:id="660" w:author="hyx" w:date="2018-11-10T18:51:00Z">
              <w:tcPr>
                <w:tcW w:w="1194" w:type="dxa"/>
                <w:vAlign w:val="center"/>
              </w:tcPr>
            </w:tcPrChange>
          </w:tcPr>
          <w:p w14:paraId="550A1BCA" w14:textId="77777777" w:rsidR="00DC5FB2" w:rsidRDefault="00DC5FB2" w:rsidP="00846241">
            <w:pPr>
              <w:spacing w:before="156" w:after="156"/>
              <w:ind w:left="400" w:hanging="400"/>
            </w:pPr>
            <w:ins w:id="661" w:author="hyx" w:date="2018-11-10T18:50:00Z">
              <w:r>
                <w:t>935162289</w:t>
              </w:r>
            </w:ins>
            <w:del w:id="662" w:author="hyx" w:date="2018-11-10T18:50:00Z">
              <w:r>
                <w:rPr>
                  <w:rFonts w:hint="eastAsia"/>
                  <w:bCs/>
                </w:rPr>
                <w:delText>31504251</w:delText>
              </w:r>
            </w:del>
          </w:p>
        </w:tc>
        <w:tc>
          <w:tcPr>
            <w:tcW w:w="1418" w:type="dxa"/>
            <w:vAlign w:val="center"/>
            <w:tcPrChange w:id="663" w:author="hyx" w:date="2018-11-10T18:51:00Z">
              <w:tcPr>
                <w:tcW w:w="1560" w:type="dxa"/>
                <w:vAlign w:val="center"/>
              </w:tcPr>
            </w:tcPrChange>
          </w:tcPr>
          <w:p w14:paraId="7FD901D9" w14:textId="77777777" w:rsidR="00DC5FB2" w:rsidRDefault="00DC5FB2" w:rsidP="00846241">
            <w:pPr>
              <w:spacing w:before="156" w:after="156"/>
              <w:ind w:left="400" w:hanging="400"/>
            </w:pPr>
            <w:ins w:id="664" w:author="hyx" w:date="2018-11-10T18:50:00Z">
              <w:r>
                <w:t>17306413358</w:t>
              </w:r>
            </w:ins>
            <w:del w:id="665" w:author="hyx" w:date="2018-11-10T18:50:00Z">
              <w:r>
                <w:delText>17306413358</w:delText>
              </w:r>
            </w:del>
          </w:p>
        </w:tc>
        <w:tc>
          <w:tcPr>
            <w:tcW w:w="850" w:type="dxa"/>
            <w:vAlign w:val="center"/>
            <w:tcPrChange w:id="666" w:author="hyx" w:date="2018-11-10T18:51:00Z">
              <w:tcPr>
                <w:tcW w:w="1112" w:type="dxa"/>
                <w:vAlign w:val="center"/>
              </w:tcPr>
            </w:tcPrChange>
          </w:tcPr>
          <w:p w14:paraId="4328F07F" w14:textId="77777777" w:rsidR="00DC5FB2" w:rsidRDefault="00DC5FB2" w:rsidP="00846241">
            <w:pPr>
              <w:spacing w:before="156" w:after="156"/>
              <w:ind w:left="400" w:hanging="400"/>
            </w:pPr>
            <w:r>
              <w:t>求真1-125</w:t>
            </w:r>
          </w:p>
        </w:tc>
      </w:tr>
    </w:tbl>
    <w:p w14:paraId="349B7FD7" w14:textId="77777777" w:rsidR="00DC5FB2" w:rsidRDefault="00DC5FB2" w:rsidP="00DC5FB2"/>
    <w:p w14:paraId="4C8424E9" w14:textId="77777777" w:rsidR="00DC5FB2" w:rsidRDefault="00DC5FB2" w:rsidP="00DC5FB2"/>
    <w:p w14:paraId="0488D544" w14:textId="77777777" w:rsidR="00DC5FB2" w:rsidRDefault="00DC5FB2" w:rsidP="00DC5FB2"/>
    <w:p w14:paraId="106A4448" w14:textId="77777777" w:rsidR="00DC5FB2" w:rsidRDefault="00DC5FB2" w:rsidP="00DC5FB2">
      <w:pPr>
        <w:pStyle w:val="a"/>
      </w:pPr>
      <w:bookmarkStart w:id="667" w:name="_Toc497223489"/>
      <w:bookmarkStart w:id="668" w:name="_Toc530709119"/>
      <w:bookmarkStart w:id="669" w:name="_Toc535279961"/>
      <w:r>
        <w:rPr>
          <w:rFonts w:hint="eastAsia"/>
        </w:rPr>
        <w:t>录音记录员</w:t>
      </w:r>
      <w:bookmarkEnd w:id="667"/>
      <w:bookmarkEnd w:id="668"/>
      <w:bookmarkEnd w:id="669"/>
    </w:p>
    <w:p w14:paraId="57CA48EF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065CDD4F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负责录音</w:t>
      </w:r>
    </w:p>
    <w:p w14:paraId="33A2C311" w14:textId="77777777" w:rsidR="00DC5FB2" w:rsidRDefault="00DC5FB2" w:rsidP="00DC5FB2"/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670" w:author="hyx" w:date="2018-11-10T18:52:00Z">
          <w:tblPr>
            <w:tblStyle w:val="aff5"/>
            <w:tblW w:w="829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9"/>
        <w:gridCol w:w="992"/>
        <w:gridCol w:w="1985"/>
        <w:gridCol w:w="1134"/>
        <w:gridCol w:w="1417"/>
        <w:gridCol w:w="1418"/>
        <w:gridCol w:w="850"/>
        <w:tblGridChange w:id="671">
          <w:tblGrid>
            <w:gridCol w:w="1094"/>
            <w:gridCol w:w="1093"/>
            <w:gridCol w:w="1120"/>
            <w:gridCol w:w="1123"/>
            <w:gridCol w:w="1194"/>
            <w:gridCol w:w="1560"/>
            <w:gridCol w:w="1112"/>
          </w:tblGrid>
        </w:tblGridChange>
      </w:tblGrid>
      <w:tr w:rsidR="00DC5FB2" w14:paraId="1F85F716" w14:textId="77777777" w:rsidTr="00846241">
        <w:tc>
          <w:tcPr>
            <w:tcW w:w="959" w:type="dxa"/>
            <w:shd w:val="clear" w:color="auto" w:fill="B4C6E7" w:themeFill="accent1" w:themeFillTint="66"/>
            <w:vAlign w:val="center"/>
            <w:tcPrChange w:id="672" w:author="hyx" w:date="2018-11-10T18:52:00Z">
              <w:tcPr>
                <w:tcW w:w="1094" w:type="dxa"/>
                <w:shd w:val="clear" w:color="auto" w:fill="B4C6E7" w:themeFill="accent1" w:themeFillTint="66"/>
                <w:vAlign w:val="center"/>
              </w:tcPr>
            </w:tcPrChange>
          </w:tcPr>
          <w:p w14:paraId="062232D4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  <w:tcPrChange w:id="673" w:author="hyx" w:date="2018-11-10T18:52:00Z">
              <w:tcPr>
                <w:tcW w:w="1093" w:type="dxa"/>
                <w:shd w:val="clear" w:color="auto" w:fill="B4C6E7" w:themeFill="accent1" w:themeFillTint="66"/>
                <w:vAlign w:val="center"/>
              </w:tcPr>
            </w:tcPrChange>
          </w:tcPr>
          <w:p w14:paraId="6904A5B6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  <w:tcPrChange w:id="674" w:author="hyx" w:date="2018-11-10T18:52:00Z">
              <w:tcPr>
                <w:tcW w:w="1120" w:type="dxa"/>
                <w:shd w:val="clear" w:color="auto" w:fill="B4C6E7" w:themeFill="accent1" w:themeFillTint="66"/>
                <w:vAlign w:val="center"/>
              </w:tcPr>
            </w:tcPrChange>
          </w:tcPr>
          <w:p w14:paraId="725627E2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  <w:tcPrChange w:id="675" w:author="hyx" w:date="2018-11-10T18:52:00Z">
              <w:tcPr>
                <w:tcW w:w="1123" w:type="dxa"/>
                <w:shd w:val="clear" w:color="auto" w:fill="B4C6E7" w:themeFill="accent1" w:themeFillTint="66"/>
                <w:vAlign w:val="center"/>
              </w:tcPr>
            </w:tcPrChange>
          </w:tcPr>
          <w:p w14:paraId="6E44F119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ins w:id="676" w:author="hyx" w:date="2018-11-10T18:50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677" w:author="hyx" w:date="2018-11-10T18:50:00Z">
              <w:r>
                <w:rPr>
                  <w:rFonts w:hint="eastAsia"/>
                  <w:b/>
                </w:rPr>
                <w:delText>班级</w:delText>
              </w:r>
            </w:del>
          </w:p>
        </w:tc>
        <w:tc>
          <w:tcPr>
            <w:tcW w:w="1417" w:type="dxa"/>
            <w:shd w:val="clear" w:color="auto" w:fill="B4C6E7" w:themeFill="accent1" w:themeFillTint="66"/>
            <w:vAlign w:val="center"/>
            <w:tcPrChange w:id="678" w:author="hyx" w:date="2018-11-10T18:52:00Z">
              <w:tcPr>
                <w:tcW w:w="1194" w:type="dxa"/>
                <w:shd w:val="clear" w:color="auto" w:fill="B4C6E7" w:themeFill="accent1" w:themeFillTint="66"/>
                <w:vAlign w:val="center"/>
              </w:tcPr>
            </w:tcPrChange>
          </w:tcPr>
          <w:p w14:paraId="65E250C7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ins w:id="679" w:author="hyx" w:date="2018-11-10T18:50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680" w:author="hyx" w:date="2018-11-10T18:50:00Z">
              <w:r>
                <w:rPr>
                  <w:rFonts w:hint="eastAsia"/>
                  <w:b/>
                </w:rPr>
                <w:delText>学号</w:delText>
              </w:r>
            </w:del>
          </w:p>
        </w:tc>
        <w:tc>
          <w:tcPr>
            <w:tcW w:w="1418" w:type="dxa"/>
            <w:shd w:val="clear" w:color="auto" w:fill="B4C6E7" w:themeFill="accent1" w:themeFillTint="66"/>
            <w:vAlign w:val="center"/>
            <w:tcPrChange w:id="681" w:author="hyx" w:date="2018-11-10T18:52:00Z">
              <w:tcPr>
                <w:tcW w:w="1560" w:type="dxa"/>
                <w:shd w:val="clear" w:color="auto" w:fill="B4C6E7" w:themeFill="accent1" w:themeFillTint="66"/>
                <w:vAlign w:val="center"/>
              </w:tcPr>
            </w:tcPrChange>
          </w:tcPr>
          <w:p w14:paraId="3641D682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电话号码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  <w:tcPrChange w:id="682" w:author="hyx" w:date="2018-11-10T18:52:00Z">
              <w:tcPr>
                <w:tcW w:w="1112" w:type="dxa"/>
                <w:shd w:val="clear" w:color="auto" w:fill="B4C6E7" w:themeFill="accent1" w:themeFillTint="66"/>
                <w:vAlign w:val="center"/>
              </w:tcPr>
            </w:tcPrChange>
          </w:tcPr>
          <w:p w14:paraId="16CF0881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寝室号</w:t>
            </w:r>
          </w:p>
        </w:tc>
      </w:tr>
      <w:tr w:rsidR="00DC5FB2" w14:paraId="293D6A26" w14:textId="77777777" w:rsidTr="00846241">
        <w:tc>
          <w:tcPr>
            <w:tcW w:w="959" w:type="dxa"/>
            <w:vAlign w:val="center"/>
            <w:tcPrChange w:id="683" w:author="hyx" w:date="2018-11-10T18:52:00Z">
              <w:tcPr>
                <w:tcW w:w="1094" w:type="dxa"/>
                <w:vAlign w:val="center"/>
              </w:tcPr>
            </w:tcPrChange>
          </w:tcPr>
          <w:p w14:paraId="7164BFA3" w14:textId="77777777" w:rsidR="00DC5FB2" w:rsidRDefault="00DC5FB2" w:rsidP="00846241">
            <w:pPr>
              <w:spacing w:before="156" w:after="156"/>
              <w:ind w:left="420" w:hanging="420"/>
            </w:pPr>
            <w:del w:id="684" w:author="hyx" w:date="2018-11-10T18:52:00Z">
              <w:r>
                <w:rPr>
                  <w:rFonts w:hint="eastAsia"/>
                </w:rPr>
                <w:delText>PPT整合员</w:delText>
              </w:r>
            </w:del>
            <w:ins w:id="685" w:author="hyx" w:date="2018-11-10T18:52:00Z">
              <w:r>
                <w:rPr>
                  <w:rFonts w:hint="eastAsia"/>
                </w:rPr>
                <w:t>录音记录员</w:t>
              </w:r>
            </w:ins>
          </w:p>
        </w:tc>
        <w:tc>
          <w:tcPr>
            <w:tcW w:w="992" w:type="dxa"/>
            <w:vAlign w:val="center"/>
            <w:tcPrChange w:id="686" w:author="hyx" w:date="2018-11-10T18:52:00Z">
              <w:tcPr>
                <w:tcW w:w="1093" w:type="dxa"/>
                <w:vAlign w:val="center"/>
              </w:tcPr>
            </w:tcPrChange>
          </w:tcPr>
          <w:p w14:paraId="4118B658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徐双铅</w:t>
            </w:r>
          </w:p>
        </w:tc>
        <w:tc>
          <w:tcPr>
            <w:tcW w:w="1985" w:type="dxa"/>
            <w:vAlign w:val="center"/>
            <w:tcPrChange w:id="687" w:author="hyx" w:date="2018-11-10T18:52:00Z">
              <w:tcPr>
                <w:tcW w:w="1120" w:type="dxa"/>
                <w:vAlign w:val="center"/>
              </w:tcPr>
            </w:tcPrChange>
          </w:tcPr>
          <w:p w14:paraId="6C18179F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开会时、上课时、审核时、用户访谈师，进行录音，录音链接上传Git</w:t>
            </w:r>
          </w:p>
        </w:tc>
        <w:tc>
          <w:tcPr>
            <w:tcW w:w="1134" w:type="dxa"/>
            <w:vAlign w:val="center"/>
            <w:tcPrChange w:id="688" w:author="hyx" w:date="2018-11-10T18:52:00Z">
              <w:tcPr>
                <w:tcW w:w="1123" w:type="dxa"/>
                <w:vAlign w:val="center"/>
              </w:tcPr>
            </w:tcPrChange>
          </w:tcPr>
          <w:p w14:paraId="734F1DCD" w14:textId="77777777" w:rsidR="00DC5FB2" w:rsidRDefault="00DC5FB2" w:rsidP="00846241">
            <w:pPr>
              <w:spacing w:before="156" w:after="156"/>
              <w:ind w:left="400" w:hanging="400"/>
            </w:pPr>
            <w:ins w:id="689" w:author="hyx" w:date="2018-11-10T18:51:00Z">
              <w:r>
                <w:t>CXM1064081300</w:t>
              </w:r>
            </w:ins>
            <w:del w:id="690" w:author="hyx" w:date="2018-11-10T18:51:00Z">
              <w:r>
                <w:rPr>
                  <w:rFonts w:hint="eastAsia"/>
                </w:rPr>
                <w:delText>软工1601</w:delText>
              </w:r>
            </w:del>
          </w:p>
        </w:tc>
        <w:tc>
          <w:tcPr>
            <w:tcW w:w="1417" w:type="dxa"/>
            <w:vAlign w:val="center"/>
            <w:tcPrChange w:id="691" w:author="hyx" w:date="2018-11-10T18:52:00Z">
              <w:tcPr>
                <w:tcW w:w="1194" w:type="dxa"/>
                <w:vAlign w:val="center"/>
              </w:tcPr>
            </w:tcPrChange>
          </w:tcPr>
          <w:p w14:paraId="3D37492B" w14:textId="77777777" w:rsidR="00DC5FB2" w:rsidRDefault="00DC5FB2" w:rsidP="00846241">
            <w:pPr>
              <w:spacing w:before="156" w:after="156"/>
              <w:ind w:left="400" w:hanging="400"/>
            </w:pPr>
            <w:ins w:id="692" w:author="hyx" w:date="2018-11-10T18:51:00Z">
              <w:r>
                <w:t>1227442409</w:t>
              </w:r>
            </w:ins>
            <w:del w:id="693" w:author="hyx" w:date="2018-11-10T18:51:00Z">
              <w:r>
                <w:rPr>
                  <w:rFonts w:hint="eastAsia"/>
                </w:rPr>
                <w:delText>31601221</w:delText>
              </w:r>
            </w:del>
          </w:p>
        </w:tc>
        <w:tc>
          <w:tcPr>
            <w:tcW w:w="1418" w:type="dxa"/>
            <w:vAlign w:val="center"/>
            <w:tcPrChange w:id="694" w:author="hyx" w:date="2018-11-10T18:52:00Z">
              <w:tcPr>
                <w:tcW w:w="1560" w:type="dxa"/>
                <w:vAlign w:val="center"/>
              </w:tcPr>
            </w:tcPrChange>
          </w:tcPr>
          <w:p w14:paraId="0CFECEAA" w14:textId="77777777" w:rsidR="00DC5FB2" w:rsidRDefault="00DC5FB2" w:rsidP="00846241">
            <w:pPr>
              <w:spacing w:before="156" w:after="156"/>
              <w:ind w:left="420" w:hanging="420"/>
            </w:pPr>
            <w:r>
              <w:t>18094711647</w:t>
            </w:r>
          </w:p>
        </w:tc>
        <w:tc>
          <w:tcPr>
            <w:tcW w:w="850" w:type="dxa"/>
            <w:vAlign w:val="center"/>
            <w:tcPrChange w:id="695" w:author="hyx" w:date="2018-11-10T18:52:00Z">
              <w:tcPr>
                <w:tcW w:w="1112" w:type="dxa"/>
                <w:vAlign w:val="center"/>
              </w:tcPr>
            </w:tcPrChange>
          </w:tcPr>
          <w:p w14:paraId="264B13A5" w14:textId="77777777" w:rsidR="00DC5FB2" w:rsidRDefault="00DC5FB2" w:rsidP="00846241">
            <w:pPr>
              <w:spacing w:before="156" w:after="156"/>
              <w:ind w:left="420" w:hanging="420"/>
            </w:pPr>
            <w:r>
              <w:t>弘毅2-206</w:t>
            </w:r>
          </w:p>
        </w:tc>
      </w:tr>
    </w:tbl>
    <w:p w14:paraId="341DF90A" w14:textId="77777777" w:rsidR="00DC5FB2" w:rsidRDefault="00DC5FB2" w:rsidP="00DC5FB2">
      <w:pPr>
        <w:rPr>
          <w:ins w:id="696" w:author="hyx" w:date="2018-11-10T18:52:00Z"/>
          <w:b/>
        </w:rPr>
      </w:pPr>
    </w:p>
    <w:p w14:paraId="7CE7C82D" w14:textId="77777777" w:rsidR="00DC5FB2" w:rsidRDefault="00DC5FB2" w:rsidP="00DC5FB2">
      <w:pPr>
        <w:rPr>
          <w:ins w:id="697" w:author="hyx" w:date="2018-11-10T18:52:00Z"/>
          <w:b/>
        </w:rPr>
      </w:pPr>
    </w:p>
    <w:p w14:paraId="62F7547E" w14:textId="77777777" w:rsidR="00DC5FB2" w:rsidRDefault="00DC5FB2" w:rsidP="00DC5FB2">
      <w:pPr>
        <w:rPr>
          <w:ins w:id="698" w:author="hyx" w:date="2018-11-10T18:52:00Z"/>
          <w:b/>
        </w:rPr>
      </w:pPr>
    </w:p>
    <w:p w14:paraId="45714036" w14:textId="77777777" w:rsidR="00DC5FB2" w:rsidRDefault="00DC5FB2" w:rsidP="00DC5FB2">
      <w:pPr>
        <w:rPr>
          <w:b/>
        </w:rPr>
      </w:pPr>
    </w:p>
    <w:p w14:paraId="24B93AAD" w14:textId="77777777" w:rsidR="00DC5FB2" w:rsidRDefault="00DC5FB2" w:rsidP="00DC5FB2">
      <w:pPr>
        <w:pStyle w:val="a"/>
      </w:pPr>
      <w:bookmarkStart w:id="699" w:name="_Toc497072232"/>
      <w:bookmarkStart w:id="700" w:name="_Toc497223490"/>
      <w:bookmarkStart w:id="701" w:name="_Toc530709120"/>
      <w:bookmarkStart w:id="702" w:name="_Toc535279962"/>
      <w:r>
        <w:rPr>
          <w:rFonts w:hint="eastAsia"/>
        </w:rPr>
        <w:t>配置</w:t>
      </w:r>
      <w:bookmarkEnd w:id="699"/>
      <w:r>
        <w:rPr>
          <w:rFonts w:hint="eastAsia"/>
        </w:rPr>
        <w:t>管理员</w:t>
      </w:r>
      <w:bookmarkEnd w:id="700"/>
      <w:bookmarkEnd w:id="701"/>
      <w:bookmarkEnd w:id="702"/>
    </w:p>
    <w:p w14:paraId="710CB744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0FDFA34B" w14:textId="77777777" w:rsidR="00DC5FB2" w:rsidRDefault="00DC5FB2" w:rsidP="00DC5FB2">
      <w:pPr>
        <w:ind w:leftChars="200" w:left="420" w:firstLine="420"/>
        <w:rPr>
          <w:del w:id="703" w:author="hyx" w:date="2018-11-11T18:39:00Z"/>
        </w:rPr>
      </w:pPr>
      <w:r>
        <w:rPr>
          <w:rFonts w:hint="eastAsia"/>
        </w:rPr>
        <w:t>负责计划软件配置管理活动</w:t>
      </w:r>
      <w:ins w:id="704" w:author="hyx" w:date="2018-11-10T18:55:00Z">
        <w:r>
          <w:rPr>
            <w:rFonts w:hint="eastAsia"/>
          </w:rPr>
          <w:t>，</w:t>
        </w:r>
      </w:ins>
      <w:del w:id="705" w:author="hyx" w:date="2018-11-10T18:55:00Z">
        <w:r>
          <w:rPr>
            <w:rFonts w:hint="eastAsia"/>
          </w:rPr>
          <w:delText>，标识配置项，建立基线，</w:delText>
        </w:r>
      </w:del>
      <w:r>
        <w:rPr>
          <w:rFonts w:hint="eastAsia"/>
        </w:rPr>
        <w:t>进行版本和变更控制，保证相关人员能够方便地通过软件配置管理获得有用的信息</w:t>
      </w:r>
    </w:p>
    <w:p w14:paraId="118823D4" w14:textId="77777777" w:rsidR="00DC5FB2" w:rsidRDefault="00DC5FB2">
      <w:pPr>
        <w:ind w:leftChars="200" w:left="420" w:firstLine="420"/>
        <w:pPrChange w:id="706" w:author="hyx" w:date="2018-11-11T18:39:00Z">
          <w:pPr/>
        </w:pPrChange>
      </w:pPr>
    </w:p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707" w:author="hyx" w:date="2018-11-10T18:53:00Z">
          <w:tblPr>
            <w:tblStyle w:val="aff5"/>
            <w:tblW w:w="829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9"/>
        <w:gridCol w:w="992"/>
        <w:gridCol w:w="1985"/>
        <w:gridCol w:w="1134"/>
        <w:gridCol w:w="1275"/>
        <w:gridCol w:w="1560"/>
        <w:gridCol w:w="850"/>
        <w:tblGridChange w:id="708">
          <w:tblGrid>
            <w:gridCol w:w="1094"/>
            <w:gridCol w:w="1093"/>
            <w:gridCol w:w="1120"/>
            <w:gridCol w:w="1123"/>
            <w:gridCol w:w="1194"/>
            <w:gridCol w:w="1560"/>
            <w:gridCol w:w="1112"/>
          </w:tblGrid>
        </w:tblGridChange>
      </w:tblGrid>
      <w:tr w:rsidR="00DC5FB2" w14:paraId="19A22A4A" w14:textId="77777777" w:rsidTr="00846241">
        <w:tc>
          <w:tcPr>
            <w:tcW w:w="959" w:type="dxa"/>
            <w:shd w:val="clear" w:color="auto" w:fill="B4C6E7" w:themeFill="accent1" w:themeFillTint="66"/>
            <w:vAlign w:val="center"/>
            <w:tcPrChange w:id="709" w:author="hyx" w:date="2018-11-10T18:53:00Z">
              <w:tcPr>
                <w:tcW w:w="1094" w:type="dxa"/>
                <w:shd w:val="clear" w:color="auto" w:fill="B4C6E7" w:themeFill="accent1" w:themeFillTint="66"/>
                <w:vAlign w:val="center"/>
              </w:tcPr>
            </w:tcPrChange>
          </w:tcPr>
          <w:p w14:paraId="2ED33C9B" w14:textId="77777777" w:rsidR="00DC5FB2" w:rsidRDefault="00DC5FB2" w:rsidP="00846241">
            <w:pPr>
              <w:spacing w:before="156" w:after="156"/>
              <w:ind w:left="402" w:hanging="402"/>
              <w:rPr>
                <w:b/>
                <w:szCs w:val="21"/>
              </w:rPr>
            </w:pPr>
            <w:bookmarkStart w:id="710" w:name="_Toc497072233"/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  <w:tcPrChange w:id="711" w:author="hyx" w:date="2018-11-10T18:53:00Z">
              <w:tcPr>
                <w:tcW w:w="1093" w:type="dxa"/>
                <w:shd w:val="clear" w:color="auto" w:fill="B4C6E7" w:themeFill="accent1" w:themeFillTint="66"/>
                <w:vAlign w:val="center"/>
              </w:tcPr>
            </w:tcPrChange>
          </w:tcPr>
          <w:p w14:paraId="78C8CFCF" w14:textId="77777777" w:rsidR="00DC5FB2" w:rsidRDefault="00DC5FB2" w:rsidP="00846241">
            <w:pPr>
              <w:spacing w:before="156" w:after="156"/>
              <w:ind w:left="402" w:hanging="40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  <w:tcPrChange w:id="712" w:author="hyx" w:date="2018-11-10T18:53:00Z">
              <w:tcPr>
                <w:tcW w:w="1120" w:type="dxa"/>
                <w:shd w:val="clear" w:color="auto" w:fill="B4C6E7" w:themeFill="accent1" w:themeFillTint="66"/>
                <w:vAlign w:val="center"/>
              </w:tcPr>
            </w:tcPrChange>
          </w:tcPr>
          <w:p w14:paraId="4AD93FAB" w14:textId="77777777" w:rsidR="00DC5FB2" w:rsidRDefault="00DC5FB2" w:rsidP="00846241">
            <w:pPr>
              <w:spacing w:before="156" w:after="156"/>
              <w:ind w:left="402" w:hanging="40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  <w:tcPrChange w:id="713" w:author="hyx" w:date="2018-11-10T18:53:00Z">
              <w:tcPr>
                <w:tcW w:w="1123" w:type="dxa"/>
                <w:shd w:val="clear" w:color="auto" w:fill="B4C6E7" w:themeFill="accent1" w:themeFillTint="66"/>
                <w:vAlign w:val="center"/>
              </w:tcPr>
            </w:tcPrChange>
          </w:tcPr>
          <w:p w14:paraId="0B6C6C8C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714" w:author="hyx" w:date="2018-11-10T18:52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715" w:author="hyx" w:date="2018-11-10T18:52:00Z">
              <w:r>
                <w:rPr>
                  <w:rFonts w:hint="eastAsia"/>
                  <w:b/>
                  <w:color w:val="000000"/>
                  <w:szCs w:val="21"/>
                </w:rPr>
                <w:delText>班级</w:delText>
              </w:r>
            </w:del>
          </w:p>
        </w:tc>
        <w:tc>
          <w:tcPr>
            <w:tcW w:w="1275" w:type="dxa"/>
            <w:shd w:val="clear" w:color="auto" w:fill="B4C6E7" w:themeFill="accent1" w:themeFillTint="66"/>
            <w:vAlign w:val="center"/>
            <w:tcPrChange w:id="716" w:author="hyx" w:date="2018-11-10T18:53:00Z">
              <w:tcPr>
                <w:tcW w:w="1194" w:type="dxa"/>
                <w:shd w:val="clear" w:color="auto" w:fill="B4C6E7" w:themeFill="accent1" w:themeFillTint="66"/>
                <w:vAlign w:val="center"/>
              </w:tcPr>
            </w:tcPrChange>
          </w:tcPr>
          <w:p w14:paraId="598D0023" w14:textId="77777777" w:rsidR="00DC5FB2" w:rsidRDefault="00DC5FB2" w:rsidP="00846241">
            <w:pPr>
              <w:spacing w:before="156" w:after="156"/>
              <w:ind w:left="422" w:hanging="422"/>
              <w:rPr>
                <w:b/>
                <w:szCs w:val="21"/>
              </w:rPr>
            </w:pPr>
            <w:ins w:id="717" w:author="hyx" w:date="2018-11-10T18:52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718" w:author="hyx" w:date="2018-11-10T18:52:00Z">
              <w:r>
                <w:rPr>
                  <w:rFonts w:hint="eastAsia"/>
                  <w:b/>
                  <w:color w:val="000000"/>
                  <w:szCs w:val="21"/>
                </w:rPr>
                <w:delText>学号</w:delText>
              </w:r>
            </w:del>
          </w:p>
        </w:tc>
        <w:tc>
          <w:tcPr>
            <w:tcW w:w="1560" w:type="dxa"/>
            <w:shd w:val="clear" w:color="auto" w:fill="B4C6E7" w:themeFill="accent1" w:themeFillTint="66"/>
            <w:vAlign w:val="center"/>
            <w:tcPrChange w:id="719" w:author="hyx" w:date="2018-11-10T18:53:00Z">
              <w:tcPr>
                <w:tcW w:w="1560" w:type="dxa"/>
                <w:shd w:val="clear" w:color="auto" w:fill="B4C6E7" w:themeFill="accent1" w:themeFillTint="66"/>
                <w:vAlign w:val="center"/>
              </w:tcPr>
            </w:tcPrChange>
          </w:tcPr>
          <w:p w14:paraId="114B3149" w14:textId="77777777" w:rsidR="00DC5FB2" w:rsidRDefault="00DC5FB2" w:rsidP="00846241">
            <w:pPr>
              <w:spacing w:before="156" w:after="156"/>
              <w:ind w:left="402" w:hanging="40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  <w:tcPrChange w:id="720" w:author="hyx" w:date="2018-11-10T18:53:00Z">
              <w:tcPr>
                <w:tcW w:w="1112" w:type="dxa"/>
                <w:shd w:val="clear" w:color="auto" w:fill="B4C6E7" w:themeFill="accent1" w:themeFillTint="66"/>
                <w:vAlign w:val="center"/>
              </w:tcPr>
            </w:tcPrChange>
          </w:tcPr>
          <w:p w14:paraId="0CAE6695" w14:textId="77777777" w:rsidR="00DC5FB2" w:rsidRDefault="00DC5FB2" w:rsidP="00846241">
            <w:pPr>
              <w:spacing w:before="156" w:after="156"/>
              <w:ind w:left="402" w:hanging="402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DC5FB2" w14:paraId="11EC8FE8" w14:textId="77777777" w:rsidTr="00846241">
        <w:tc>
          <w:tcPr>
            <w:tcW w:w="959" w:type="dxa"/>
            <w:vAlign w:val="center"/>
            <w:tcPrChange w:id="721" w:author="hyx" w:date="2018-11-10T18:53:00Z">
              <w:tcPr>
                <w:tcW w:w="1094" w:type="dxa"/>
                <w:vAlign w:val="center"/>
              </w:tcPr>
            </w:tcPrChange>
          </w:tcPr>
          <w:p w14:paraId="7D3D0948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992" w:type="dxa"/>
            <w:vAlign w:val="center"/>
            <w:tcPrChange w:id="722" w:author="hyx" w:date="2018-11-10T18:53:00Z">
              <w:tcPr>
                <w:tcW w:w="1093" w:type="dxa"/>
                <w:vAlign w:val="center"/>
              </w:tcPr>
            </w:tcPrChange>
          </w:tcPr>
          <w:p w14:paraId="299A1C66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hint="eastAsia"/>
              </w:rPr>
              <w:t>陈俊仁</w:t>
            </w:r>
          </w:p>
        </w:tc>
        <w:tc>
          <w:tcPr>
            <w:tcW w:w="1985" w:type="dxa"/>
            <w:vAlign w:val="center"/>
            <w:tcPrChange w:id="723" w:author="hyx" w:date="2018-11-10T18:53:00Z">
              <w:tcPr>
                <w:tcW w:w="1120" w:type="dxa"/>
                <w:vAlign w:val="center"/>
              </w:tcPr>
            </w:tcPrChange>
          </w:tcPr>
          <w:p w14:paraId="184037AB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</w:t>
            </w:r>
            <w:del w:id="724" w:author="hyx" w:date="2018-11-10T18:55:00Z">
              <w:r>
                <w:rPr>
                  <w:rFonts w:hint="eastAsia"/>
                  <w:color w:val="000000"/>
                  <w:szCs w:val="21"/>
                </w:rPr>
                <w:delText>系统，制定标识配置项，建立基线，</w:delText>
              </w:r>
            </w:del>
            <w:r>
              <w:rPr>
                <w:rFonts w:hint="eastAsia"/>
                <w:color w:val="000000"/>
                <w:szCs w:val="21"/>
              </w:rPr>
              <w:t xml:space="preserve">进行版本和变更控制，负责日常提交项目产出与过程文档，帮助其他成员解决配置管理的问题。　</w:t>
            </w:r>
          </w:p>
        </w:tc>
        <w:tc>
          <w:tcPr>
            <w:tcW w:w="1134" w:type="dxa"/>
            <w:vAlign w:val="center"/>
            <w:tcPrChange w:id="725" w:author="hyx" w:date="2018-11-10T18:53:00Z">
              <w:tcPr>
                <w:tcW w:w="1123" w:type="dxa"/>
                <w:vAlign w:val="center"/>
              </w:tcPr>
            </w:tcPrChange>
          </w:tcPr>
          <w:p w14:paraId="72A460F4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726" w:author="hyx" w:date="2018-11-10T18:53:00Z">
              <w:r>
                <w:t>chenjunren6745</w:t>
              </w:r>
            </w:ins>
            <w:del w:id="727" w:author="hyx" w:date="2018-11-10T18:53:00Z">
              <w:r>
                <w:rPr>
                  <w:rFonts w:hint="eastAsia"/>
                  <w:bCs/>
                  <w:color w:val="000000"/>
                  <w:szCs w:val="21"/>
                </w:rPr>
                <w:delText>软工</w:delText>
              </w:r>
              <w:r>
                <w:rPr>
                  <w:bCs/>
                  <w:color w:val="000000"/>
                  <w:szCs w:val="21"/>
                </w:rPr>
                <w:delText>1601</w:delText>
              </w:r>
            </w:del>
          </w:p>
        </w:tc>
        <w:tc>
          <w:tcPr>
            <w:tcW w:w="1275" w:type="dxa"/>
            <w:vAlign w:val="center"/>
            <w:tcPrChange w:id="728" w:author="hyx" w:date="2018-11-10T18:53:00Z">
              <w:tcPr>
                <w:tcW w:w="1194" w:type="dxa"/>
                <w:vAlign w:val="center"/>
              </w:tcPr>
            </w:tcPrChange>
          </w:tcPr>
          <w:p w14:paraId="27285592" w14:textId="77777777" w:rsidR="00DC5FB2" w:rsidRDefault="00DC5FB2" w:rsidP="00846241">
            <w:pPr>
              <w:spacing w:before="156" w:after="156"/>
              <w:ind w:left="400" w:hanging="400"/>
              <w:rPr>
                <w:szCs w:val="21"/>
              </w:rPr>
            </w:pPr>
            <w:ins w:id="729" w:author="hyx" w:date="2018-11-10T18:53:00Z">
              <w:r>
                <w:t>374955336</w:t>
              </w:r>
            </w:ins>
            <w:del w:id="730" w:author="hyx" w:date="2018-11-10T18:53:00Z">
              <w:r>
                <w:rPr>
                  <w:bCs/>
                  <w:color w:val="000000"/>
                  <w:szCs w:val="21"/>
                </w:rPr>
                <w:delText>31601240</w:delText>
              </w:r>
            </w:del>
          </w:p>
        </w:tc>
        <w:tc>
          <w:tcPr>
            <w:tcW w:w="1560" w:type="dxa"/>
            <w:vAlign w:val="center"/>
            <w:tcPrChange w:id="731" w:author="hyx" w:date="2018-11-10T18:53:00Z">
              <w:tcPr>
                <w:tcW w:w="1560" w:type="dxa"/>
                <w:vAlign w:val="center"/>
              </w:tcPr>
            </w:tcPrChange>
          </w:tcPr>
          <w:p w14:paraId="51678F4A" w14:textId="77777777" w:rsidR="00DC5FB2" w:rsidRDefault="00DC5FB2" w:rsidP="00846241">
            <w:pPr>
              <w:spacing w:before="156" w:after="156"/>
              <w:ind w:left="440" w:hanging="440"/>
              <w:rPr>
                <w:szCs w:val="21"/>
              </w:rPr>
            </w:pPr>
            <w:r>
              <w:rPr>
                <w:rFonts w:asciiTheme="minorEastAsia" w:hAnsiTheme="minorEastAsia" w:cs="Helvetica Neue"/>
                <w:color w:val="000000"/>
                <w:sz w:val="22"/>
                <w:szCs w:val="26"/>
              </w:rPr>
              <w:t>17376503405</w:t>
            </w:r>
          </w:p>
        </w:tc>
        <w:tc>
          <w:tcPr>
            <w:tcW w:w="850" w:type="dxa"/>
            <w:vAlign w:val="center"/>
            <w:tcPrChange w:id="732" w:author="hyx" w:date="2018-11-10T18:53:00Z">
              <w:tcPr>
                <w:tcW w:w="1112" w:type="dxa"/>
                <w:vAlign w:val="center"/>
              </w:tcPr>
            </w:tcPrChange>
          </w:tcPr>
          <w:p w14:paraId="0CF0EE24" w14:textId="77777777" w:rsidR="00DC5FB2" w:rsidRDefault="00DC5FB2" w:rsidP="00846241">
            <w:pPr>
              <w:spacing w:before="156" w:after="156"/>
              <w:ind w:left="440" w:hanging="440"/>
              <w:rPr>
                <w:szCs w:val="21"/>
              </w:rPr>
            </w:pPr>
            <w:r>
              <w:rPr>
                <w:rFonts w:asciiTheme="minorEastAsia" w:hAnsiTheme="minorEastAsia" w:cs="Helvetica Neue"/>
                <w:color w:val="000000"/>
                <w:sz w:val="22"/>
                <w:szCs w:val="26"/>
              </w:rPr>
              <w:t>弘毅</w:t>
            </w:r>
            <w:r>
              <w:rPr>
                <w:rFonts w:asciiTheme="minorEastAsia" w:hAnsiTheme="minorEastAsia" w:cs="Helvetica Neue"/>
                <w:color w:val="000000"/>
                <w:sz w:val="22"/>
                <w:szCs w:val="26"/>
              </w:rPr>
              <w:t>2-209</w:t>
            </w:r>
          </w:p>
        </w:tc>
      </w:tr>
    </w:tbl>
    <w:p w14:paraId="3B596CEE" w14:textId="77777777" w:rsidR="00DC5FB2" w:rsidRDefault="00DC5FB2" w:rsidP="00DC5FB2"/>
    <w:p w14:paraId="70B4C265" w14:textId="77777777" w:rsidR="00DC5FB2" w:rsidRDefault="00DC5FB2" w:rsidP="00DC5FB2"/>
    <w:p w14:paraId="61929806" w14:textId="77777777" w:rsidR="00DC5FB2" w:rsidRDefault="00DC5FB2" w:rsidP="00DC5FB2"/>
    <w:p w14:paraId="4FDEF76B" w14:textId="77777777" w:rsidR="00DC5FB2" w:rsidRDefault="00DC5FB2" w:rsidP="00DC5FB2"/>
    <w:p w14:paraId="37C6AA86" w14:textId="77777777" w:rsidR="00DC5FB2" w:rsidRDefault="00DC5FB2" w:rsidP="00DC5FB2">
      <w:pPr>
        <w:pStyle w:val="a"/>
      </w:pPr>
      <w:bookmarkStart w:id="733" w:name="_Toc497223493"/>
      <w:bookmarkStart w:id="734" w:name="_Toc530709121"/>
      <w:bookmarkStart w:id="735" w:name="_Toc535279963"/>
      <w:r>
        <w:rPr>
          <w:rFonts w:hint="eastAsia"/>
        </w:rPr>
        <w:t>原型设计员</w:t>
      </w:r>
      <w:bookmarkEnd w:id="733"/>
      <w:bookmarkEnd w:id="734"/>
      <w:bookmarkEnd w:id="735"/>
    </w:p>
    <w:p w14:paraId="5B88AAAC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25087A14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lastRenderedPageBreak/>
        <w:t>负责网站原型设计</w:t>
      </w:r>
    </w:p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736" w:author="hyx" w:date="2018-11-10T18:57:00Z">
          <w:tblPr>
            <w:tblStyle w:val="aff5"/>
            <w:tblW w:w="829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9"/>
        <w:gridCol w:w="992"/>
        <w:gridCol w:w="1985"/>
        <w:gridCol w:w="1134"/>
        <w:gridCol w:w="1275"/>
        <w:gridCol w:w="1560"/>
        <w:gridCol w:w="850"/>
        <w:tblGridChange w:id="737">
          <w:tblGrid>
            <w:gridCol w:w="1094"/>
            <w:gridCol w:w="1093"/>
            <w:gridCol w:w="1120"/>
            <w:gridCol w:w="1123"/>
            <w:gridCol w:w="1194"/>
            <w:gridCol w:w="1560"/>
            <w:gridCol w:w="1112"/>
          </w:tblGrid>
        </w:tblGridChange>
      </w:tblGrid>
      <w:tr w:rsidR="00DC5FB2" w14:paraId="322A3089" w14:textId="77777777" w:rsidTr="00846241">
        <w:tc>
          <w:tcPr>
            <w:tcW w:w="959" w:type="dxa"/>
            <w:shd w:val="clear" w:color="auto" w:fill="B4C6E7" w:themeFill="accent1" w:themeFillTint="66"/>
            <w:vAlign w:val="center"/>
            <w:tcPrChange w:id="738" w:author="hyx" w:date="2018-11-10T18:57:00Z">
              <w:tcPr>
                <w:tcW w:w="1094" w:type="dxa"/>
                <w:shd w:val="clear" w:color="auto" w:fill="B4C6E7" w:themeFill="accent1" w:themeFillTint="66"/>
                <w:vAlign w:val="center"/>
              </w:tcPr>
            </w:tcPrChange>
          </w:tcPr>
          <w:p w14:paraId="514012D4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992" w:type="dxa"/>
            <w:shd w:val="clear" w:color="auto" w:fill="B4C6E7" w:themeFill="accent1" w:themeFillTint="66"/>
            <w:vAlign w:val="center"/>
            <w:tcPrChange w:id="739" w:author="hyx" w:date="2018-11-10T18:57:00Z">
              <w:tcPr>
                <w:tcW w:w="1093" w:type="dxa"/>
                <w:shd w:val="clear" w:color="auto" w:fill="B4C6E7" w:themeFill="accent1" w:themeFillTint="66"/>
                <w:vAlign w:val="center"/>
              </w:tcPr>
            </w:tcPrChange>
          </w:tcPr>
          <w:p w14:paraId="221F2662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985" w:type="dxa"/>
            <w:shd w:val="clear" w:color="auto" w:fill="B4C6E7" w:themeFill="accent1" w:themeFillTint="66"/>
            <w:vAlign w:val="center"/>
            <w:tcPrChange w:id="740" w:author="hyx" w:date="2018-11-10T18:57:00Z">
              <w:tcPr>
                <w:tcW w:w="1120" w:type="dxa"/>
                <w:shd w:val="clear" w:color="auto" w:fill="B4C6E7" w:themeFill="accent1" w:themeFillTint="66"/>
                <w:vAlign w:val="center"/>
              </w:tcPr>
            </w:tcPrChange>
          </w:tcPr>
          <w:p w14:paraId="20104F80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负责内容</w:t>
            </w:r>
          </w:p>
        </w:tc>
        <w:tc>
          <w:tcPr>
            <w:tcW w:w="1134" w:type="dxa"/>
            <w:shd w:val="clear" w:color="auto" w:fill="B4C6E7" w:themeFill="accent1" w:themeFillTint="66"/>
            <w:vAlign w:val="center"/>
            <w:tcPrChange w:id="741" w:author="hyx" w:date="2018-11-10T18:57:00Z">
              <w:tcPr>
                <w:tcW w:w="1123" w:type="dxa"/>
                <w:shd w:val="clear" w:color="auto" w:fill="B4C6E7" w:themeFill="accent1" w:themeFillTint="66"/>
                <w:vAlign w:val="center"/>
              </w:tcPr>
            </w:tcPrChange>
          </w:tcPr>
          <w:p w14:paraId="2CC6A96F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ins w:id="742" w:author="hyx" w:date="2018-11-10T18:56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  <w:del w:id="743" w:author="hyx" w:date="2018-11-10T18:56:00Z">
              <w:r>
                <w:rPr>
                  <w:rFonts w:hint="eastAsia"/>
                  <w:b/>
                </w:rPr>
                <w:delText>班级</w:delText>
              </w:r>
            </w:del>
          </w:p>
        </w:tc>
        <w:tc>
          <w:tcPr>
            <w:tcW w:w="1275" w:type="dxa"/>
            <w:shd w:val="clear" w:color="auto" w:fill="B4C6E7" w:themeFill="accent1" w:themeFillTint="66"/>
            <w:vAlign w:val="center"/>
            <w:tcPrChange w:id="744" w:author="hyx" w:date="2018-11-10T18:57:00Z">
              <w:tcPr>
                <w:tcW w:w="1194" w:type="dxa"/>
                <w:shd w:val="clear" w:color="auto" w:fill="B4C6E7" w:themeFill="accent1" w:themeFillTint="66"/>
                <w:vAlign w:val="center"/>
              </w:tcPr>
            </w:tcPrChange>
          </w:tcPr>
          <w:p w14:paraId="5C5EC92F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ins w:id="745" w:author="hyx" w:date="2018-11-10T18:56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  <w:del w:id="746" w:author="hyx" w:date="2018-11-10T18:56:00Z">
              <w:r>
                <w:rPr>
                  <w:rFonts w:hint="eastAsia"/>
                  <w:b/>
                </w:rPr>
                <w:delText>学号</w:delText>
              </w:r>
            </w:del>
          </w:p>
        </w:tc>
        <w:tc>
          <w:tcPr>
            <w:tcW w:w="1560" w:type="dxa"/>
            <w:shd w:val="clear" w:color="auto" w:fill="B4C6E7" w:themeFill="accent1" w:themeFillTint="66"/>
            <w:vAlign w:val="center"/>
            <w:tcPrChange w:id="747" w:author="hyx" w:date="2018-11-10T18:57:00Z">
              <w:tcPr>
                <w:tcW w:w="1560" w:type="dxa"/>
                <w:shd w:val="clear" w:color="auto" w:fill="B4C6E7" w:themeFill="accent1" w:themeFillTint="66"/>
                <w:vAlign w:val="center"/>
              </w:tcPr>
            </w:tcPrChange>
          </w:tcPr>
          <w:p w14:paraId="3B590351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电话号码</w:t>
            </w:r>
          </w:p>
        </w:tc>
        <w:tc>
          <w:tcPr>
            <w:tcW w:w="850" w:type="dxa"/>
            <w:shd w:val="clear" w:color="auto" w:fill="B4C6E7" w:themeFill="accent1" w:themeFillTint="66"/>
            <w:vAlign w:val="center"/>
            <w:tcPrChange w:id="748" w:author="hyx" w:date="2018-11-10T18:57:00Z">
              <w:tcPr>
                <w:tcW w:w="1112" w:type="dxa"/>
                <w:shd w:val="clear" w:color="auto" w:fill="B4C6E7" w:themeFill="accent1" w:themeFillTint="66"/>
                <w:vAlign w:val="center"/>
              </w:tcPr>
            </w:tcPrChange>
          </w:tcPr>
          <w:p w14:paraId="60E0FBD6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寝室号</w:t>
            </w:r>
          </w:p>
        </w:tc>
      </w:tr>
      <w:tr w:rsidR="00DC5FB2" w14:paraId="2C18F6A3" w14:textId="77777777" w:rsidTr="00846241">
        <w:tc>
          <w:tcPr>
            <w:tcW w:w="959" w:type="dxa"/>
            <w:vAlign w:val="center"/>
            <w:tcPrChange w:id="749" w:author="hyx" w:date="2018-11-10T18:57:00Z">
              <w:tcPr>
                <w:tcW w:w="1094" w:type="dxa"/>
                <w:vAlign w:val="center"/>
              </w:tcPr>
            </w:tcPrChange>
          </w:tcPr>
          <w:p w14:paraId="1794D1E9" w14:textId="77777777" w:rsidR="00DC5FB2" w:rsidRDefault="00DC5FB2" w:rsidP="00846241">
            <w:pPr>
              <w:spacing w:before="156" w:after="156"/>
              <w:ind w:left="400" w:hanging="400"/>
            </w:pPr>
            <w:r>
              <w:rPr>
                <w:rFonts w:hint="eastAsia"/>
              </w:rPr>
              <w:t>原型设计员</w:t>
            </w:r>
          </w:p>
        </w:tc>
        <w:tc>
          <w:tcPr>
            <w:tcW w:w="992" w:type="dxa"/>
            <w:vAlign w:val="center"/>
            <w:tcPrChange w:id="750" w:author="hyx" w:date="2018-11-10T18:57:00Z">
              <w:tcPr>
                <w:tcW w:w="1093" w:type="dxa"/>
                <w:vAlign w:val="center"/>
              </w:tcPr>
            </w:tcPrChange>
          </w:tcPr>
          <w:p w14:paraId="43459ED4" w14:textId="77777777" w:rsidR="00DC5FB2" w:rsidRDefault="00DC5FB2" w:rsidP="00846241">
            <w:pPr>
              <w:spacing w:before="156" w:after="156"/>
              <w:ind w:left="400" w:hanging="400"/>
            </w:pPr>
            <w:r>
              <w:rPr>
                <w:rFonts w:hint="eastAsia"/>
              </w:rPr>
              <w:t>陈苏民</w:t>
            </w:r>
          </w:p>
        </w:tc>
        <w:tc>
          <w:tcPr>
            <w:tcW w:w="1985" w:type="dxa"/>
            <w:vAlign w:val="center"/>
            <w:tcPrChange w:id="751" w:author="hyx" w:date="2018-11-10T18:57:00Z">
              <w:tcPr>
                <w:tcW w:w="1120" w:type="dxa"/>
                <w:vAlign w:val="center"/>
              </w:tcPr>
            </w:tcPrChange>
          </w:tcPr>
          <w:p w14:paraId="60EAF3EB" w14:textId="77777777" w:rsidR="00DC5FB2" w:rsidRDefault="00DC5FB2" w:rsidP="00846241">
            <w:pPr>
              <w:spacing w:before="156" w:after="156"/>
              <w:ind w:left="400" w:hanging="400"/>
            </w:pPr>
            <w:r>
              <w:rPr>
                <w:rFonts w:hint="eastAsia"/>
              </w:rPr>
              <w:t>负责网站的原型设计，上传</w:t>
            </w:r>
            <w:r>
              <w:t>Git</w:t>
            </w:r>
          </w:p>
        </w:tc>
        <w:tc>
          <w:tcPr>
            <w:tcW w:w="1134" w:type="dxa"/>
            <w:vAlign w:val="center"/>
            <w:tcPrChange w:id="752" w:author="hyx" w:date="2018-11-10T18:57:00Z">
              <w:tcPr>
                <w:tcW w:w="1123" w:type="dxa"/>
                <w:vAlign w:val="center"/>
              </w:tcPr>
            </w:tcPrChange>
          </w:tcPr>
          <w:p w14:paraId="309C7476" w14:textId="77777777" w:rsidR="00DC5FB2" w:rsidRDefault="00DC5FB2" w:rsidP="00846241">
            <w:pPr>
              <w:spacing w:before="156" w:after="156"/>
              <w:ind w:left="400" w:hanging="400"/>
            </w:pPr>
            <w:ins w:id="753" w:author="hyx" w:date="2018-11-10T18:57:00Z">
              <w:r>
                <w:t>c96s1m</w:t>
              </w:r>
            </w:ins>
            <w:del w:id="754" w:author="hyx" w:date="2018-11-10T18:57:00Z">
              <w:r>
                <w:rPr>
                  <w:rFonts w:hint="eastAsia"/>
                </w:rPr>
                <w:delText>软工</w:delText>
              </w:r>
              <w:r>
                <w:delText>1601</w:delText>
              </w:r>
            </w:del>
          </w:p>
        </w:tc>
        <w:tc>
          <w:tcPr>
            <w:tcW w:w="1275" w:type="dxa"/>
            <w:vAlign w:val="center"/>
            <w:tcPrChange w:id="755" w:author="hyx" w:date="2018-11-10T18:57:00Z">
              <w:tcPr>
                <w:tcW w:w="1194" w:type="dxa"/>
                <w:vAlign w:val="center"/>
              </w:tcPr>
            </w:tcPrChange>
          </w:tcPr>
          <w:p w14:paraId="7D2C9088" w14:textId="77777777" w:rsidR="00DC5FB2" w:rsidRDefault="00DC5FB2" w:rsidP="00846241">
            <w:pPr>
              <w:spacing w:before="156" w:after="156"/>
              <w:ind w:left="400" w:hanging="400"/>
            </w:pPr>
            <w:ins w:id="756" w:author="hyx" w:date="2018-11-10T18:57:00Z">
              <w:r>
                <w:rPr>
                  <w:bCs/>
                  <w:color w:val="000000"/>
                  <w:szCs w:val="21"/>
                </w:rPr>
                <w:t>245023559</w:t>
              </w:r>
            </w:ins>
            <w:del w:id="757" w:author="hyx" w:date="2018-11-10T18:57:00Z">
              <w:r>
                <w:rPr>
                  <w:bCs/>
                </w:rPr>
                <w:delText>31602227</w:delText>
              </w:r>
            </w:del>
          </w:p>
        </w:tc>
        <w:tc>
          <w:tcPr>
            <w:tcW w:w="1560" w:type="dxa"/>
            <w:vAlign w:val="center"/>
            <w:tcPrChange w:id="758" w:author="hyx" w:date="2018-11-10T18:57:00Z">
              <w:tcPr>
                <w:tcW w:w="1560" w:type="dxa"/>
                <w:vAlign w:val="center"/>
              </w:tcPr>
            </w:tcPrChange>
          </w:tcPr>
          <w:p w14:paraId="31B19E0E" w14:textId="77777777" w:rsidR="00DC5FB2" w:rsidRDefault="00DC5FB2" w:rsidP="00846241">
            <w:pPr>
              <w:spacing w:before="156" w:after="156"/>
              <w:ind w:left="400" w:hanging="400"/>
            </w:pPr>
            <w:r>
              <w:t>13071869207</w:t>
            </w:r>
          </w:p>
        </w:tc>
        <w:tc>
          <w:tcPr>
            <w:tcW w:w="850" w:type="dxa"/>
            <w:vAlign w:val="center"/>
            <w:tcPrChange w:id="759" w:author="hyx" w:date="2018-11-10T18:57:00Z">
              <w:tcPr>
                <w:tcW w:w="1112" w:type="dxa"/>
                <w:vAlign w:val="center"/>
              </w:tcPr>
            </w:tcPrChange>
          </w:tcPr>
          <w:p w14:paraId="06094140" w14:textId="77777777" w:rsidR="00DC5FB2" w:rsidRDefault="00DC5FB2" w:rsidP="00846241">
            <w:pPr>
              <w:spacing w:before="156" w:after="156"/>
              <w:ind w:left="400" w:hanging="400"/>
            </w:pPr>
            <w:r>
              <w:rPr>
                <w:rFonts w:hint="eastAsia"/>
              </w:rPr>
              <w:t>弘毅</w:t>
            </w:r>
            <w:r>
              <w:t>1-124</w:t>
            </w:r>
          </w:p>
        </w:tc>
      </w:tr>
      <w:tr w:rsidR="00DC5FB2" w14:paraId="74093F7D" w14:textId="77777777" w:rsidTr="00846241">
        <w:trPr>
          <w:ins w:id="760" w:author="hyx" w:date="2018-11-10T18:56:00Z"/>
        </w:trPr>
        <w:tc>
          <w:tcPr>
            <w:tcW w:w="959" w:type="dxa"/>
            <w:vAlign w:val="center"/>
            <w:tcPrChange w:id="761" w:author="hyx" w:date="2018-11-10T18:57:00Z">
              <w:tcPr>
                <w:tcW w:w="1094" w:type="dxa"/>
                <w:vAlign w:val="center"/>
              </w:tcPr>
            </w:tcPrChange>
          </w:tcPr>
          <w:p w14:paraId="54BAA281" w14:textId="77777777" w:rsidR="00DC5FB2" w:rsidRDefault="00DC5FB2" w:rsidP="00846241">
            <w:pPr>
              <w:spacing w:before="156" w:after="156"/>
              <w:ind w:left="400" w:hanging="400"/>
              <w:rPr>
                <w:ins w:id="762" w:author="hyx" w:date="2018-11-10T18:56:00Z"/>
              </w:rPr>
            </w:pPr>
            <w:ins w:id="763" w:author="hyx" w:date="2018-11-10T18:58:00Z">
              <w:r>
                <w:rPr>
                  <w:rFonts w:hint="eastAsia"/>
                </w:rPr>
                <w:t>原型设计员</w:t>
              </w:r>
            </w:ins>
          </w:p>
        </w:tc>
        <w:tc>
          <w:tcPr>
            <w:tcW w:w="992" w:type="dxa"/>
            <w:vAlign w:val="center"/>
            <w:tcPrChange w:id="764" w:author="hyx" w:date="2018-11-10T18:57:00Z">
              <w:tcPr>
                <w:tcW w:w="1093" w:type="dxa"/>
                <w:vAlign w:val="center"/>
              </w:tcPr>
            </w:tcPrChange>
          </w:tcPr>
          <w:p w14:paraId="16F92028" w14:textId="77777777" w:rsidR="00DC5FB2" w:rsidRDefault="00DC5FB2" w:rsidP="00846241">
            <w:pPr>
              <w:spacing w:before="156" w:after="156"/>
              <w:ind w:left="400" w:hanging="400"/>
              <w:rPr>
                <w:ins w:id="765" w:author="hyx" w:date="2018-11-10T18:56:00Z"/>
              </w:rPr>
            </w:pPr>
            <w:ins w:id="766" w:author="hyx" w:date="2018-11-10T18:58:00Z">
              <w:r>
                <w:rPr>
                  <w:rFonts w:hint="eastAsia"/>
                </w:rPr>
                <w:t>黄叶轩</w:t>
              </w:r>
            </w:ins>
          </w:p>
        </w:tc>
        <w:tc>
          <w:tcPr>
            <w:tcW w:w="1985" w:type="dxa"/>
            <w:vAlign w:val="center"/>
            <w:tcPrChange w:id="767" w:author="hyx" w:date="2018-11-10T18:57:00Z">
              <w:tcPr>
                <w:tcW w:w="1120" w:type="dxa"/>
                <w:vAlign w:val="center"/>
              </w:tcPr>
            </w:tcPrChange>
          </w:tcPr>
          <w:p w14:paraId="6E536A95" w14:textId="77777777" w:rsidR="00DC5FB2" w:rsidRDefault="00DC5FB2" w:rsidP="00846241">
            <w:pPr>
              <w:spacing w:before="156" w:after="156"/>
              <w:ind w:left="400" w:hanging="400"/>
              <w:rPr>
                <w:ins w:id="768" w:author="hyx" w:date="2018-11-10T18:56:00Z"/>
              </w:rPr>
            </w:pPr>
            <w:ins w:id="769" w:author="hyx" w:date="2018-11-10T18:58:00Z">
              <w:r>
                <w:rPr>
                  <w:rFonts w:hint="eastAsia"/>
                </w:rPr>
                <w:t>负责网站的原型设计，上传</w:t>
              </w:r>
              <w:r>
                <w:t>Git</w:t>
              </w:r>
            </w:ins>
          </w:p>
        </w:tc>
        <w:tc>
          <w:tcPr>
            <w:tcW w:w="1134" w:type="dxa"/>
            <w:vAlign w:val="center"/>
            <w:tcPrChange w:id="770" w:author="hyx" w:date="2018-11-10T18:57:00Z">
              <w:tcPr>
                <w:tcW w:w="1123" w:type="dxa"/>
                <w:vAlign w:val="center"/>
              </w:tcPr>
            </w:tcPrChange>
          </w:tcPr>
          <w:p w14:paraId="112CBDFC" w14:textId="77777777" w:rsidR="00DC5FB2" w:rsidRDefault="00DC5FB2" w:rsidP="00846241">
            <w:pPr>
              <w:spacing w:before="156" w:after="156"/>
              <w:ind w:left="400" w:hanging="400"/>
              <w:rPr>
                <w:ins w:id="771" w:author="hyx" w:date="2018-11-10T18:56:00Z"/>
              </w:rPr>
            </w:pPr>
            <w:proofErr w:type="spellStart"/>
            <w:ins w:id="772" w:author="hyx" w:date="2018-11-10T18:58:00Z">
              <w:r>
                <w:rPr>
                  <w:color w:val="000000"/>
                  <w:szCs w:val="21"/>
                </w:rPr>
                <w:t>Hyxzucc</w:t>
              </w:r>
            </w:ins>
            <w:proofErr w:type="spellEnd"/>
          </w:p>
        </w:tc>
        <w:tc>
          <w:tcPr>
            <w:tcW w:w="1275" w:type="dxa"/>
            <w:vAlign w:val="center"/>
            <w:tcPrChange w:id="773" w:author="hyx" w:date="2018-11-10T18:57:00Z">
              <w:tcPr>
                <w:tcW w:w="1194" w:type="dxa"/>
                <w:vAlign w:val="center"/>
              </w:tcPr>
            </w:tcPrChange>
          </w:tcPr>
          <w:p w14:paraId="7C8116BA" w14:textId="77777777" w:rsidR="00DC5FB2" w:rsidRDefault="00DC5FB2" w:rsidP="00846241">
            <w:pPr>
              <w:spacing w:before="156" w:after="156"/>
              <w:ind w:left="400" w:hanging="400"/>
              <w:rPr>
                <w:ins w:id="774" w:author="hyx" w:date="2018-11-10T18:56:00Z"/>
                <w:bCs/>
              </w:rPr>
            </w:pPr>
            <w:ins w:id="775" w:author="hyx" w:date="2018-11-10T18:58:00Z">
              <w:r>
                <w:rPr>
                  <w:bCs/>
                  <w:color w:val="000000"/>
                  <w:szCs w:val="21"/>
                </w:rPr>
                <w:t>1103057282</w:t>
              </w:r>
            </w:ins>
          </w:p>
        </w:tc>
        <w:tc>
          <w:tcPr>
            <w:tcW w:w="1560" w:type="dxa"/>
            <w:vAlign w:val="center"/>
            <w:tcPrChange w:id="776" w:author="hyx" w:date="2018-11-10T18:57:00Z">
              <w:tcPr>
                <w:tcW w:w="1560" w:type="dxa"/>
                <w:vAlign w:val="center"/>
              </w:tcPr>
            </w:tcPrChange>
          </w:tcPr>
          <w:p w14:paraId="7F51E7E2" w14:textId="77777777" w:rsidR="00DC5FB2" w:rsidRDefault="00DC5FB2" w:rsidP="00846241">
            <w:pPr>
              <w:spacing w:before="156" w:after="156"/>
              <w:ind w:left="400" w:hanging="400"/>
              <w:rPr>
                <w:ins w:id="777" w:author="hyx" w:date="2018-11-10T18:56:00Z"/>
              </w:rPr>
            </w:pPr>
            <w:ins w:id="778" w:author="hyx" w:date="2018-11-10T18:58:00Z">
              <w:r>
                <w:rPr>
                  <w:bCs/>
                  <w:color w:val="000000"/>
                  <w:szCs w:val="21"/>
                </w:rPr>
                <w:t>13588899102</w:t>
              </w:r>
            </w:ins>
          </w:p>
        </w:tc>
        <w:tc>
          <w:tcPr>
            <w:tcW w:w="850" w:type="dxa"/>
            <w:vAlign w:val="center"/>
            <w:tcPrChange w:id="779" w:author="hyx" w:date="2018-11-10T18:57:00Z">
              <w:tcPr>
                <w:tcW w:w="1112" w:type="dxa"/>
                <w:vAlign w:val="center"/>
              </w:tcPr>
            </w:tcPrChange>
          </w:tcPr>
          <w:p w14:paraId="0439D54C" w14:textId="77777777" w:rsidR="00DC5FB2" w:rsidRPr="00C365F4" w:rsidRDefault="00DC5FB2" w:rsidP="00846241">
            <w:pPr>
              <w:spacing w:before="156" w:after="156"/>
              <w:ind w:left="400" w:hanging="400"/>
              <w:rPr>
                <w:ins w:id="780" w:author="hyx" w:date="2018-11-10T18:58:00Z"/>
                <w:rFonts w:cs="Helvetica Neue"/>
                <w:color w:val="000000"/>
                <w:rPrChange w:id="781" w:author="hyx" w:date="2018-11-10T18:58:00Z">
                  <w:rPr>
                    <w:ins w:id="782" w:author="hyx" w:date="2018-11-10T18:58:00Z"/>
                    <w:rFonts w:asciiTheme="majorEastAsia" w:eastAsiaTheme="majorEastAsia" w:hAnsiTheme="majorEastAsia" w:cs="Helvetica Neue"/>
                    <w:color w:val="000000"/>
                    <w:szCs w:val="26"/>
                  </w:rPr>
                </w:rPrChange>
              </w:rPr>
            </w:pPr>
            <w:ins w:id="783" w:author="hyx" w:date="2018-11-10T18:58:00Z">
              <w:r>
                <w:rPr>
                  <w:rFonts w:cs="Helvetica Neue"/>
                  <w:color w:val="000000"/>
                  <w:szCs w:val="26"/>
                  <w:rPrChange w:id="784" w:author="hyx" w:date="2018-11-10T18:58:00Z">
                    <w:rPr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rPrChange>
                </w:rPr>
                <w:t>弘毅</w:t>
              </w:r>
            </w:ins>
          </w:p>
          <w:p w14:paraId="39B87264" w14:textId="77777777" w:rsidR="00DC5FB2" w:rsidRDefault="00DC5FB2" w:rsidP="00846241">
            <w:pPr>
              <w:spacing w:before="156" w:after="156"/>
              <w:ind w:left="400" w:hanging="400"/>
              <w:rPr>
                <w:ins w:id="785" w:author="hyx" w:date="2018-11-10T18:56:00Z"/>
              </w:rPr>
            </w:pPr>
            <w:ins w:id="786" w:author="hyx" w:date="2018-11-10T18:58:00Z">
              <w:r>
                <w:rPr>
                  <w:rFonts w:cs="Helvetica Neue"/>
                  <w:color w:val="000000"/>
                  <w:szCs w:val="26"/>
                  <w:rPrChange w:id="787" w:author="hyx" w:date="2018-11-10T18:58:00Z">
                    <w:rPr>
                      <w:rFonts w:asciiTheme="majorEastAsia" w:eastAsiaTheme="majorEastAsia" w:hAnsiTheme="majorEastAsia" w:cs="Helvetica Neue"/>
                      <w:color w:val="000000"/>
                      <w:szCs w:val="26"/>
                    </w:rPr>
                  </w:rPrChange>
                </w:rPr>
                <w:t>2-210</w:t>
              </w:r>
            </w:ins>
          </w:p>
        </w:tc>
      </w:tr>
    </w:tbl>
    <w:p w14:paraId="21D5A476" w14:textId="77777777" w:rsidR="00DC5FB2" w:rsidRDefault="00DC5FB2" w:rsidP="00DC5FB2">
      <w:pPr>
        <w:rPr>
          <w:del w:id="788" w:author="hyx" w:date="2018-11-10T19:00:00Z"/>
        </w:rPr>
      </w:pPr>
    </w:p>
    <w:p w14:paraId="1C12F4B2" w14:textId="77777777" w:rsidR="00DC5FB2" w:rsidRDefault="00DC5FB2" w:rsidP="00DC5FB2">
      <w:pPr>
        <w:rPr>
          <w:del w:id="789" w:author="hyx" w:date="2018-11-10T19:00:00Z"/>
        </w:rPr>
      </w:pPr>
    </w:p>
    <w:p w14:paraId="1E42227D" w14:textId="77777777" w:rsidR="00DC5FB2" w:rsidRDefault="00DC5FB2" w:rsidP="00DC5FB2">
      <w:pPr>
        <w:pStyle w:val="a1"/>
        <w:numPr>
          <w:ilvl w:val="2"/>
          <w:numId w:val="0"/>
        </w:numPr>
      </w:pPr>
      <w:bookmarkStart w:id="790" w:name="_Toc497223494"/>
    </w:p>
    <w:p w14:paraId="6A31D65F" w14:textId="77777777" w:rsidR="00DC5FB2" w:rsidRDefault="00DC5FB2" w:rsidP="00DC5FB2">
      <w:pPr>
        <w:pStyle w:val="a"/>
      </w:pPr>
      <w:bookmarkStart w:id="791" w:name="_Toc530709122"/>
      <w:bookmarkStart w:id="792" w:name="_Toc535279964"/>
      <w:r>
        <w:rPr>
          <w:rFonts w:hint="eastAsia"/>
        </w:rPr>
        <w:t>用户访谈员</w:t>
      </w:r>
      <w:bookmarkEnd w:id="790"/>
      <w:bookmarkEnd w:id="791"/>
      <w:bookmarkEnd w:id="792"/>
    </w:p>
    <w:p w14:paraId="14F9E6DC" w14:textId="77777777" w:rsidR="00DC5FB2" w:rsidRDefault="00DC5FB2" w:rsidP="00DC5FB2">
      <w:pPr>
        <w:ind w:leftChars="200" w:left="420"/>
      </w:pPr>
      <w:r>
        <w:rPr>
          <w:rFonts w:hint="eastAsia"/>
        </w:rPr>
        <w:t>本职概述：</w:t>
      </w:r>
    </w:p>
    <w:p w14:paraId="521A526C" w14:textId="77777777" w:rsidR="00DC5FB2" w:rsidRDefault="00DC5FB2" w:rsidP="00DC5FB2">
      <w:pPr>
        <w:ind w:leftChars="200" w:left="420" w:firstLine="420"/>
      </w:pPr>
      <w:r>
        <w:rPr>
          <w:rFonts w:hint="eastAsia"/>
        </w:rPr>
        <w:t>负责用户访谈</w:t>
      </w:r>
    </w:p>
    <w:tbl>
      <w:tblPr>
        <w:tblStyle w:val="aff5"/>
        <w:tblW w:w="8755" w:type="dxa"/>
        <w:tblLayout w:type="fixed"/>
        <w:tblLook w:val="04A0" w:firstRow="1" w:lastRow="0" w:firstColumn="1" w:lastColumn="0" w:noHBand="0" w:noVBand="1"/>
        <w:tblPrChange w:id="793" w:author="hyx" w:date="2018-11-10T19:00:00Z">
          <w:tblPr>
            <w:tblStyle w:val="aff5"/>
            <w:tblW w:w="875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9"/>
        <w:gridCol w:w="184"/>
        <w:gridCol w:w="808"/>
        <w:gridCol w:w="336"/>
        <w:gridCol w:w="1155"/>
        <w:gridCol w:w="494"/>
        <w:gridCol w:w="661"/>
        <w:gridCol w:w="473"/>
        <w:gridCol w:w="705"/>
        <w:gridCol w:w="854"/>
        <w:gridCol w:w="517"/>
        <w:gridCol w:w="868"/>
        <w:gridCol w:w="282"/>
        <w:gridCol w:w="459"/>
        <w:tblGridChange w:id="794">
          <w:tblGrid>
            <w:gridCol w:w="959"/>
            <w:gridCol w:w="184"/>
            <w:gridCol w:w="808"/>
            <w:gridCol w:w="336"/>
            <w:gridCol w:w="1155"/>
            <w:gridCol w:w="494"/>
            <w:gridCol w:w="661"/>
            <w:gridCol w:w="473"/>
            <w:gridCol w:w="705"/>
            <w:gridCol w:w="854"/>
            <w:gridCol w:w="517"/>
            <w:gridCol w:w="868"/>
            <w:gridCol w:w="282"/>
            <w:gridCol w:w="459"/>
          </w:tblGrid>
        </w:tblGridChange>
      </w:tblGrid>
      <w:tr w:rsidR="00DC5FB2" w14:paraId="48A0C98C" w14:textId="77777777" w:rsidTr="00846241">
        <w:trPr>
          <w:ins w:id="795" w:author="hyx" w:date="2018-11-10T19:00:00Z"/>
        </w:trPr>
        <w:tc>
          <w:tcPr>
            <w:tcW w:w="959" w:type="dxa"/>
            <w:shd w:val="clear" w:color="auto" w:fill="B4C6E7" w:themeFill="accent1" w:themeFillTint="66"/>
            <w:vAlign w:val="center"/>
            <w:tcPrChange w:id="796" w:author="hyx" w:date="2018-11-10T19:00:00Z">
              <w:tcPr>
                <w:tcW w:w="959" w:type="dxa"/>
                <w:shd w:val="clear" w:color="auto" w:fill="B4C6E7" w:themeFill="accent1" w:themeFillTint="66"/>
                <w:vAlign w:val="center"/>
              </w:tcPr>
            </w:tcPrChange>
          </w:tcPr>
          <w:p w14:paraId="56D8E488" w14:textId="77777777" w:rsidR="00DC5FB2" w:rsidRDefault="00DC5FB2" w:rsidP="00846241">
            <w:pPr>
              <w:spacing w:before="156" w:after="156"/>
              <w:ind w:left="422" w:hanging="422"/>
              <w:rPr>
                <w:ins w:id="797" w:author="hyx" w:date="2018-11-10T19:00:00Z"/>
                <w:szCs w:val="21"/>
              </w:rPr>
            </w:pPr>
            <w:ins w:id="798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职务</w:t>
              </w:r>
            </w:ins>
          </w:p>
        </w:tc>
        <w:tc>
          <w:tcPr>
            <w:tcW w:w="992" w:type="dxa"/>
            <w:gridSpan w:val="2"/>
            <w:shd w:val="clear" w:color="auto" w:fill="B4C6E7" w:themeFill="accent1" w:themeFillTint="66"/>
            <w:vAlign w:val="center"/>
            <w:tcPrChange w:id="799" w:author="hyx" w:date="2018-11-10T19:00:00Z">
              <w:tcPr>
                <w:tcW w:w="992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59C41371" w14:textId="77777777" w:rsidR="00DC5FB2" w:rsidRDefault="00DC5FB2" w:rsidP="00846241">
            <w:pPr>
              <w:spacing w:before="156" w:after="156"/>
              <w:ind w:left="422" w:hanging="422"/>
              <w:rPr>
                <w:ins w:id="800" w:author="hyx" w:date="2018-11-10T19:00:00Z"/>
                <w:szCs w:val="21"/>
              </w:rPr>
            </w:pPr>
            <w:ins w:id="801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姓名</w:t>
              </w:r>
            </w:ins>
          </w:p>
        </w:tc>
        <w:tc>
          <w:tcPr>
            <w:tcW w:w="1985" w:type="dxa"/>
            <w:gridSpan w:val="3"/>
            <w:shd w:val="clear" w:color="auto" w:fill="B4C6E7" w:themeFill="accent1" w:themeFillTint="66"/>
            <w:vAlign w:val="center"/>
            <w:tcPrChange w:id="802" w:author="hyx" w:date="2018-11-10T19:00:00Z">
              <w:tcPr>
                <w:tcW w:w="1985" w:type="dxa"/>
                <w:gridSpan w:val="3"/>
                <w:shd w:val="clear" w:color="auto" w:fill="B4C6E7" w:themeFill="accent1" w:themeFillTint="66"/>
                <w:vAlign w:val="center"/>
              </w:tcPr>
            </w:tcPrChange>
          </w:tcPr>
          <w:p w14:paraId="522AAE51" w14:textId="77777777" w:rsidR="00DC5FB2" w:rsidRDefault="00DC5FB2" w:rsidP="00846241">
            <w:pPr>
              <w:spacing w:before="156" w:after="156"/>
              <w:ind w:left="422" w:hanging="422"/>
              <w:rPr>
                <w:ins w:id="803" w:author="hyx" w:date="2018-11-10T19:00:00Z"/>
                <w:szCs w:val="21"/>
              </w:rPr>
            </w:pPr>
            <w:ins w:id="804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负责内容</w:t>
              </w:r>
            </w:ins>
          </w:p>
        </w:tc>
        <w:tc>
          <w:tcPr>
            <w:tcW w:w="1134" w:type="dxa"/>
            <w:gridSpan w:val="2"/>
            <w:shd w:val="clear" w:color="auto" w:fill="B4C6E7" w:themeFill="accent1" w:themeFillTint="66"/>
            <w:vAlign w:val="center"/>
            <w:tcPrChange w:id="805" w:author="hyx" w:date="2018-11-10T19:00:00Z">
              <w:tcPr>
                <w:tcW w:w="1134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4A6E3237" w14:textId="77777777" w:rsidR="00DC5FB2" w:rsidRDefault="00DC5FB2" w:rsidP="00846241">
            <w:pPr>
              <w:spacing w:before="156" w:after="156"/>
              <w:ind w:left="422" w:hanging="422"/>
              <w:rPr>
                <w:ins w:id="806" w:author="hyx" w:date="2018-11-10T19:00:00Z"/>
                <w:szCs w:val="21"/>
              </w:rPr>
            </w:pPr>
            <w:ins w:id="807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微信号</w:t>
              </w:r>
            </w:ins>
          </w:p>
        </w:tc>
        <w:tc>
          <w:tcPr>
            <w:tcW w:w="1559" w:type="dxa"/>
            <w:gridSpan w:val="2"/>
            <w:shd w:val="clear" w:color="auto" w:fill="B4C6E7" w:themeFill="accent1" w:themeFillTint="66"/>
            <w:vAlign w:val="center"/>
            <w:tcPrChange w:id="808" w:author="hyx" w:date="2018-11-10T19:00:00Z">
              <w:tcPr>
                <w:tcW w:w="1559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00894B31" w14:textId="77777777" w:rsidR="00DC5FB2" w:rsidRDefault="00DC5FB2" w:rsidP="00846241">
            <w:pPr>
              <w:spacing w:before="156" w:after="156"/>
              <w:ind w:left="422" w:hanging="422"/>
              <w:rPr>
                <w:ins w:id="809" w:author="hyx" w:date="2018-11-10T19:00:00Z"/>
                <w:szCs w:val="21"/>
              </w:rPr>
            </w:pPr>
            <w:ins w:id="810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QQ号</w:t>
              </w:r>
            </w:ins>
          </w:p>
        </w:tc>
        <w:tc>
          <w:tcPr>
            <w:tcW w:w="1385" w:type="dxa"/>
            <w:gridSpan w:val="2"/>
            <w:shd w:val="clear" w:color="auto" w:fill="B4C6E7" w:themeFill="accent1" w:themeFillTint="66"/>
            <w:vAlign w:val="center"/>
            <w:tcPrChange w:id="811" w:author="hyx" w:date="2018-11-10T19:00:00Z">
              <w:tcPr>
                <w:tcW w:w="1385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2E1636CC" w14:textId="77777777" w:rsidR="00DC5FB2" w:rsidRDefault="00DC5FB2" w:rsidP="00846241">
            <w:pPr>
              <w:spacing w:before="156" w:after="156"/>
              <w:ind w:left="422" w:hanging="422"/>
              <w:rPr>
                <w:ins w:id="812" w:author="hyx" w:date="2018-11-10T19:00:00Z"/>
                <w:szCs w:val="21"/>
              </w:rPr>
            </w:pPr>
            <w:ins w:id="813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电话号码</w:t>
              </w:r>
            </w:ins>
          </w:p>
        </w:tc>
        <w:tc>
          <w:tcPr>
            <w:tcW w:w="741" w:type="dxa"/>
            <w:gridSpan w:val="2"/>
            <w:shd w:val="clear" w:color="auto" w:fill="B4C6E7" w:themeFill="accent1" w:themeFillTint="66"/>
            <w:vAlign w:val="center"/>
            <w:tcPrChange w:id="814" w:author="hyx" w:date="2018-11-10T19:00:00Z">
              <w:tcPr>
                <w:tcW w:w="741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2540F918" w14:textId="77777777" w:rsidR="00DC5FB2" w:rsidRDefault="00DC5FB2" w:rsidP="00846241">
            <w:pPr>
              <w:spacing w:before="156" w:after="156"/>
              <w:ind w:left="422" w:hanging="422"/>
              <w:rPr>
                <w:ins w:id="815" w:author="hyx" w:date="2018-11-10T19:00:00Z"/>
                <w:szCs w:val="21"/>
              </w:rPr>
            </w:pPr>
            <w:ins w:id="816" w:author="hyx" w:date="2018-11-10T19:00:00Z">
              <w:r>
                <w:rPr>
                  <w:rFonts w:hint="eastAsia"/>
                  <w:b/>
                  <w:color w:val="000000"/>
                  <w:szCs w:val="21"/>
                </w:rPr>
                <w:t>寝室号</w:t>
              </w:r>
            </w:ins>
          </w:p>
        </w:tc>
      </w:tr>
      <w:tr w:rsidR="00DC5FB2" w14:paraId="64AC12A2" w14:textId="77777777" w:rsidTr="00846241">
        <w:trPr>
          <w:ins w:id="817" w:author="hyx" w:date="2018-11-10T19:00:00Z"/>
        </w:trPr>
        <w:tc>
          <w:tcPr>
            <w:tcW w:w="959" w:type="dxa"/>
            <w:vAlign w:val="center"/>
            <w:tcPrChange w:id="818" w:author="hyx" w:date="2018-11-10T19:00:00Z">
              <w:tcPr>
                <w:tcW w:w="959" w:type="dxa"/>
                <w:vAlign w:val="center"/>
              </w:tcPr>
            </w:tcPrChange>
          </w:tcPr>
          <w:p w14:paraId="5B60EE6A" w14:textId="77777777" w:rsidR="00DC5FB2" w:rsidRDefault="00DC5FB2" w:rsidP="00846241">
            <w:pPr>
              <w:spacing w:before="156" w:after="156"/>
              <w:ind w:left="420" w:hanging="420"/>
              <w:rPr>
                <w:ins w:id="819" w:author="hyx" w:date="2018-11-10T19:00:00Z"/>
                <w:szCs w:val="21"/>
              </w:rPr>
            </w:pPr>
            <w:ins w:id="820" w:author="hyx" w:date="2018-11-10T19:00:00Z">
              <w:r>
                <w:rPr>
                  <w:rFonts w:hint="eastAsia"/>
                  <w:szCs w:val="21"/>
                </w:rPr>
                <w:t>用户访谈员</w:t>
              </w:r>
            </w:ins>
          </w:p>
        </w:tc>
        <w:tc>
          <w:tcPr>
            <w:tcW w:w="992" w:type="dxa"/>
            <w:gridSpan w:val="2"/>
            <w:vAlign w:val="center"/>
            <w:tcPrChange w:id="821" w:author="hyx" w:date="2018-11-10T19:00:00Z">
              <w:tcPr>
                <w:tcW w:w="992" w:type="dxa"/>
                <w:gridSpan w:val="2"/>
                <w:vAlign w:val="center"/>
              </w:tcPr>
            </w:tcPrChange>
          </w:tcPr>
          <w:p w14:paraId="30A745E8" w14:textId="77777777" w:rsidR="00DC5FB2" w:rsidRDefault="00DC5FB2" w:rsidP="00846241">
            <w:pPr>
              <w:spacing w:before="156" w:after="156"/>
              <w:ind w:left="420" w:hanging="420"/>
              <w:rPr>
                <w:ins w:id="822" w:author="hyx" w:date="2018-11-10T19:00:00Z"/>
                <w:szCs w:val="21"/>
              </w:rPr>
            </w:pPr>
            <w:ins w:id="823" w:author="hyx" w:date="2018-11-10T19:00:00Z">
              <w:r>
                <w:rPr>
                  <w:rFonts w:hint="eastAsia"/>
                  <w:bCs/>
                  <w:color w:val="000000"/>
                  <w:szCs w:val="21"/>
                </w:rPr>
                <w:t>黄叶轩</w:t>
              </w:r>
            </w:ins>
          </w:p>
        </w:tc>
        <w:tc>
          <w:tcPr>
            <w:tcW w:w="1985" w:type="dxa"/>
            <w:gridSpan w:val="3"/>
            <w:vAlign w:val="center"/>
            <w:tcPrChange w:id="824" w:author="hyx" w:date="2018-11-10T19:00:00Z">
              <w:tcPr>
                <w:tcW w:w="1985" w:type="dxa"/>
                <w:gridSpan w:val="3"/>
                <w:vAlign w:val="center"/>
              </w:tcPr>
            </w:tcPrChange>
          </w:tcPr>
          <w:p w14:paraId="1C319041" w14:textId="77777777" w:rsidR="00DC5FB2" w:rsidRDefault="00DC5FB2" w:rsidP="00846241">
            <w:pPr>
              <w:spacing w:before="156" w:after="156"/>
              <w:ind w:left="420" w:hanging="420"/>
              <w:rPr>
                <w:ins w:id="825" w:author="hyx" w:date="2018-11-10T19:00:00Z"/>
                <w:szCs w:val="21"/>
              </w:rPr>
            </w:pPr>
            <w:ins w:id="826" w:author="hyx" w:date="2018-11-10T19:01:00Z">
              <w:r>
                <w:rPr>
                  <w:rFonts w:hint="eastAsia"/>
                  <w:color w:val="000000"/>
                  <w:szCs w:val="21"/>
                </w:rPr>
                <w:t>负责访谈问题的编写</w:t>
              </w:r>
            </w:ins>
          </w:p>
        </w:tc>
        <w:tc>
          <w:tcPr>
            <w:tcW w:w="1134" w:type="dxa"/>
            <w:gridSpan w:val="2"/>
            <w:vAlign w:val="center"/>
            <w:tcPrChange w:id="827" w:author="hyx" w:date="2018-11-10T19:00:00Z">
              <w:tcPr>
                <w:tcW w:w="1134" w:type="dxa"/>
                <w:gridSpan w:val="2"/>
                <w:vAlign w:val="center"/>
              </w:tcPr>
            </w:tcPrChange>
          </w:tcPr>
          <w:p w14:paraId="3477BF38" w14:textId="77777777" w:rsidR="00DC5FB2" w:rsidRDefault="00DC5FB2" w:rsidP="00846241">
            <w:pPr>
              <w:spacing w:before="156" w:after="156"/>
              <w:ind w:left="420" w:hanging="420"/>
              <w:rPr>
                <w:ins w:id="828" w:author="hyx" w:date="2018-11-10T19:00:00Z"/>
                <w:szCs w:val="21"/>
              </w:rPr>
            </w:pPr>
            <w:proofErr w:type="spellStart"/>
            <w:ins w:id="829" w:author="hyx" w:date="2018-11-10T19:00:00Z">
              <w:r>
                <w:rPr>
                  <w:rFonts w:hint="eastAsia"/>
                  <w:color w:val="000000"/>
                  <w:szCs w:val="21"/>
                </w:rPr>
                <w:t>Hyxzucc</w:t>
              </w:r>
              <w:proofErr w:type="spellEnd"/>
            </w:ins>
          </w:p>
        </w:tc>
        <w:tc>
          <w:tcPr>
            <w:tcW w:w="1559" w:type="dxa"/>
            <w:gridSpan w:val="2"/>
            <w:vAlign w:val="center"/>
            <w:tcPrChange w:id="830" w:author="hyx" w:date="2018-11-10T19:00:00Z">
              <w:tcPr>
                <w:tcW w:w="1559" w:type="dxa"/>
                <w:gridSpan w:val="2"/>
                <w:vAlign w:val="center"/>
              </w:tcPr>
            </w:tcPrChange>
          </w:tcPr>
          <w:p w14:paraId="70EF8442" w14:textId="77777777" w:rsidR="00DC5FB2" w:rsidRDefault="00DC5FB2" w:rsidP="00846241">
            <w:pPr>
              <w:spacing w:before="156" w:after="156"/>
              <w:ind w:left="420" w:hanging="420"/>
              <w:rPr>
                <w:ins w:id="831" w:author="hyx" w:date="2018-11-10T19:00:00Z"/>
                <w:szCs w:val="21"/>
              </w:rPr>
            </w:pPr>
            <w:ins w:id="832" w:author="hyx" w:date="2018-11-10T19:00:00Z">
              <w:r>
                <w:rPr>
                  <w:bCs/>
                  <w:color w:val="000000"/>
                  <w:szCs w:val="21"/>
                </w:rPr>
                <w:t>1103057282</w:t>
              </w:r>
            </w:ins>
          </w:p>
        </w:tc>
        <w:tc>
          <w:tcPr>
            <w:tcW w:w="1385" w:type="dxa"/>
            <w:gridSpan w:val="2"/>
            <w:vAlign w:val="center"/>
            <w:tcPrChange w:id="833" w:author="hyx" w:date="2018-11-10T19:00:00Z">
              <w:tcPr>
                <w:tcW w:w="1385" w:type="dxa"/>
                <w:gridSpan w:val="2"/>
                <w:vAlign w:val="center"/>
              </w:tcPr>
            </w:tcPrChange>
          </w:tcPr>
          <w:p w14:paraId="2FB1CBAB" w14:textId="77777777" w:rsidR="00DC5FB2" w:rsidRDefault="00DC5FB2" w:rsidP="00846241">
            <w:pPr>
              <w:spacing w:before="156" w:after="156"/>
              <w:ind w:left="420" w:hanging="420"/>
              <w:rPr>
                <w:ins w:id="834" w:author="hyx" w:date="2018-11-10T19:00:00Z"/>
                <w:szCs w:val="21"/>
              </w:rPr>
            </w:pPr>
            <w:ins w:id="835" w:author="hyx" w:date="2018-11-10T19:00:00Z">
              <w:r>
                <w:rPr>
                  <w:bCs/>
                  <w:color w:val="000000"/>
                  <w:szCs w:val="21"/>
                </w:rPr>
                <w:t>13588899102</w:t>
              </w:r>
            </w:ins>
          </w:p>
        </w:tc>
        <w:tc>
          <w:tcPr>
            <w:tcW w:w="741" w:type="dxa"/>
            <w:gridSpan w:val="2"/>
            <w:vAlign w:val="center"/>
            <w:tcPrChange w:id="836" w:author="hyx" w:date="2018-11-10T19:00:00Z">
              <w:tcPr>
                <w:tcW w:w="741" w:type="dxa"/>
                <w:gridSpan w:val="2"/>
                <w:vAlign w:val="center"/>
              </w:tcPr>
            </w:tcPrChange>
          </w:tcPr>
          <w:p w14:paraId="52DF23FB" w14:textId="77777777" w:rsidR="00DC5FB2" w:rsidRDefault="00DC5FB2" w:rsidP="00846241">
            <w:pPr>
              <w:spacing w:before="156" w:after="156"/>
              <w:ind w:left="400" w:hanging="400"/>
              <w:rPr>
                <w:ins w:id="837" w:author="hyx" w:date="2018-11-10T19:0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838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55742B40" w14:textId="77777777" w:rsidR="00DC5FB2" w:rsidRDefault="00DC5FB2" w:rsidP="00846241">
            <w:pPr>
              <w:spacing w:before="156" w:after="156"/>
              <w:ind w:left="400" w:hanging="400"/>
              <w:rPr>
                <w:ins w:id="839" w:author="hyx" w:date="2018-11-10T19:00:00Z"/>
                <w:szCs w:val="21"/>
              </w:rPr>
            </w:pPr>
            <w:ins w:id="840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2-210</w:t>
              </w:r>
            </w:ins>
          </w:p>
        </w:tc>
      </w:tr>
      <w:tr w:rsidR="00DC5FB2" w14:paraId="2AD907AD" w14:textId="77777777" w:rsidTr="00846241">
        <w:trPr>
          <w:ins w:id="841" w:author="hyx" w:date="2018-11-10T19:00:00Z"/>
        </w:trPr>
        <w:tc>
          <w:tcPr>
            <w:tcW w:w="959" w:type="dxa"/>
            <w:vAlign w:val="center"/>
            <w:tcPrChange w:id="842" w:author="hyx" w:date="2018-11-10T19:00:00Z">
              <w:tcPr>
                <w:tcW w:w="959" w:type="dxa"/>
                <w:vAlign w:val="center"/>
              </w:tcPr>
            </w:tcPrChange>
          </w:tcPr>
          <w:p w14:paraId="3853CFA2" w14:textId="77777777" w:rsidR="00DC5FB2" w:rsidRDefault="00DC5FB2" w:rsidP="00846241">
            <w:pPr>
              <w:spacing w:before="156" w:after="156"/>
              <w:ind w:left="420" w:hanging="420"/>
              <w:rPr>
                <w:ins w:id="843" w:author="hyx" w:date="2018-11-10T19:00:00Z"/>
                <w:szCs w:val="21"/>
              </w:rPr>
            </w:pPr>
            <w:ins w:id="844" w:author="hyx" w:date="2018-11-10T19:01:00Z">
              <w:r>
                <w:rPr>
                  <w:rFonts w:hint="eastAsia"/>
                  <w:szCs w:val="21"/>
                </w:rPr>
                <w:t>用户访谈员</w:t>
              </w:r>
            </w:ins>
          </w:p>
        </w:tc>
        <w:tc>
          <w:tcPr>
            <w:tcW w:w="992" w:type="dxa"/>
            <w:gridSpan w:val="2"/>
            <w:vAlign w:val="center"/>
            <w:tcPrChange w:id="845" w:author="hyx" w:date="2018-11-10T19:00:00Z">
              <w:tcPr>
                <w:tcW w:w="992" w:type="dxa"/>
                <w:gridSpan w:val="2"/>
                <w:vAlign w:val="center"/>
              </w:tcPr>
            </w:tcPrChange>
          </w:tcPr>
          <w:p w14:paraId="02513A38" w14:textId="77777777" w:rsidR="00DC5FB2" w:rsidRDefault="00DC5FB2" w:rsidP="00846241">
            <w:pPr>
              <w:spacing w:before="156" w:after="156"/>
              <w:ind w:left="420" w:hanging="420"/>
              <w:rPr>
                <w:ins w:id="846" w:author="hyx" w:date="2018-11-10T19:00:00Z"/>
                <w:szCs w:val="21"/>
              </w:rPr>
            </w:pPr>
            <w:ins w:id="847" w:author="hyx" w:date="2018-11-10T19:00:00Z">
              <w:r>
                <w:rPr>
                  <w:rFonts w:hint="eastAsia"/>
                  <w:bCs/>
                  <w:color w:val="000000"/>
                  <w:szCs w:val="21"/>
                </w:rPr>
                <w:t>陈俊仁</w:t>
              </w:r>
            </w:ins>
          </w:p>
        </w:tc>
        <w:tc>
          <w:tcPr>
            <w:tcW w:w="1985" w:type="dxa"/>
            <w:gridSpan w:val="3"/>
            <w:vAlign w:val="center"/>
            <w:tcPrChange w:id="848" w:author="hyx" w:date="2018-11-10T19:00:00Z">
              <w:tcPr>
                <w:tcW w:w="1985" w:type="dxa"/>
                <w:gridSpan w:val="3"/>
                <w:vAlign w:val="center"/>
              </w:tcPr>
            </w:tcPrChange>
          </w:tcPr>
          <w:p w14:paraId="01332AF3" w14:textId="77777777" w:rsidR="00DC5FB2" w:rsidRDefault="00DC5FB2" w:rsidP="00846241">
            <w:pPr>
              <w:spacing w:before="156" w:after="156"/>
              <w:ind w:left="420" w:hanging="420"/>
              <w:rPr>
                <w:ins w:id="849" w:author="hyx" w:date="2018-11-10T19:00:00Z"/>
                <w:szCs w:val="21"/>
              </w:rPr>
            </w:pPr>
            <w:ins w:id="850" w:author="hyx" w:date="2018-11-10T19:01:00Z">
              <w:r>
                <w:rPr>
                  <w:rFonts w:hint="eastAsia"/>
                  <w:szCs w:val="21"/>
                </w:rPr>
                <w:t>负责记录访谈</w:t>
              </w:r>
            </w:ins>
          </w:p>
        </w:tc>
        <w:tc>
          <w:tcPr>
            <w:tcW w:w="1134" w:type="dxa"/>
            <w:gridSpan w:val="2"/>
            <w:vAlign w:val="center"/>
            <w:tcPrChange w:id="851" w:author="hyx" w:date="2018-11-10T19:00:00Z">
              <w:tcPr>
                <w:tcW w:w="1134" w:type="dxa"/>
                <w:gridSpan w:val="2"/>
                <w:vAlign w:val="center"/>
              </w:tcPr>
            </w:tcPrChange>
          </w:tcPr>
          <w:p w14:paraId="23034D07" w14:textId="77777777" w:rsidR="00DC5FB2" w:rsidRDefault="00DC5FB2" w:rsidP="00846241">
            <w:pPr>
              <w:spacing w:before="156" w:after="156"/>
              <w:ind w:left="400" w:hanging="400"/>
              <w:rPr>
                <w:ins w:id="852" w:author="hyx" w:date="2018-11-10T19:00:00Z"/>
                <w:szCs w:val="21"/>
              </w:rPr>
            </w:pPr>
            <w:ins w:id="853" w:author="hyx" w:date="2018-11-10T19:00:00Z">
              <w:r>
                <w:t>chenjunren6745</w:t>
              </w:r>
            </w:ins>
          </w:p>
        </w:tc>
        <w:tc>
          <w:tcPr>
            <w:tcW w:w="1559" w:type="dxa"/>
            <w:gridSpan w:val="2"/>
            <w:vAlign w:val="center"/>
            <w:tcPrChange w:id="854" w:author="hyx" w:date="2018-11-10T19:00:00Z">
              <w:tcPr>
                <w:tcW w:w="1559" w:type="dxa"/>
                <w:gridSpan w:val="2"/>
                <w:vAlign w:val="center"/>
              </w:tcPr>
            </w:tcPrChange>
          </w:tcPr>
          <w:p w14:paraId="50AEB81D" w14:textId="77777777" w:rsidR="00DC5FB2" w:rsidRDefault="00DC5FB2" w:rsidP="00846241">
            <w:pPr>
              <w:spacing w:before="156" w:after="156"/>
              <w:ind w:left="400" w:hanging="400"/>
              <w:rPr>
                <w:ins w:id="855" w:author="hyx" w:date="2018-11-10T19:00:00Z"/>
                <w:szCs w:val="21"/>
              </w:rPr>
            </w:pPr>
            <w:ins w:id="856" w:author="hyx" w:date="2018-11-10T19:00:00Z">
              <w:r>
                <w:t>374955336</w:t>
              </w:r>
            </w:ins>
          </w:p>
        </w:tc>
        <w:tc>
          <w:tcPr>
            <w:tcW w:w="1385" w:type="dxa"/>
            <w:gridSpan w:val="2"/>
            <w:vAlign w:val="center"/>
            <w:tcPrChange w:id="857" w:author="hyx" w:date="2018-11-10T19:00:00Z">
              <w:tcPr>
                <w:tcW w:w="1385" w:type="dxa"/>
                <w:gridSpan w:val="2"/>
                <w:vAlign w:val="center"/>
              </w:tcPr>
            </w:tcPrChange>
          </w:tcPr>
          <w:p w14:paraId="59DA0E88" w14:textId="77777777" w:rsidR="00DC5FB2" w:rsidRDefault="00DC5FB2" w:rsidP="00846241">
            <w:pPr>
              <w:spacing w:before="156" w:after="156"/>
              <w:ind w:left="400" w:hanging="400"/>
              <w:rPr>
                <w:ins w:id="858" w:author="hyx" w:date="2018-11-10T19:00:00Z"/>
                <w:szCs w:val="21"/>
              </w:rPr>
            </w:pPr>
            <w:ins w:id="859" w:author="hyx" w:date="2018-11-10T19:00:00Z">
              <w:r>
                <w:t>17376503405</w:t>
              </w:r>
            </w:ins>
          </w:p>
        </w:tc>
        <w:tc>
          <w:tcPr>
            <w:tcW w:w="741" w:type="dxa"/>
            <w:gridSpan w:val="2"/>
            <w:vAlign w:val="center"/>
            <w:tcPrChange w:id="860" w:author="hyx" w:date="2018-11-10T19:00:00Z">
              <w:tcPr>
                <w:tcW w:w="741" w:type="dxa"/>
                <w:gridSpan w:val="2"/>
                <w:vAlign w:val="center"/>
              </w:tcPr>
            </w:tcPrChange>
          </w:tcPr>
          <w:p w14:paraId="1D6C5F69" w14:textId="77777777" w:rsidR="00DC5FB2" w:rsidRDefault="00DC5FB2" w:rsidP="00846241">
            <w:pPr>
              <w:spacing w:before="156" w:after="156"/>
              <w:ind w:left="400" w:hanging="400"/>
              <w:rPr>
                <w:ins w:id="861" w:author="hyx" w:date="2018-11-10T19:0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862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6194F71D" w14:textId="77777777" w:rsidR="00DC5FB2" w:rsidRDefault="00DC5FB2" w:rsidP="00846241">
            <w:pPr>
              <w:spacing w:before="156" w:after="156"/>
              <w:ind w:left="400" w:hanging="400"/>
              <w:rPr>
                <w:ins w:id="863" w:author="hyx" w:date="2018-11-10T19:00:00Z"/>
                <w:szCs w:val="21"/>
              </w:rPr>
            </w:pPr>
            <w:ins w:id="864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2-209</w:t>
              </w:r>
            </w:ins>
          </w:p>
        </w:tc>
      </w:tr>
      <w:tr w:rsidR="00DC5FB2" w14:paraId="2C78976C" w14:textId="77777777" w:rsidTr="00846241">
        <w:trPr>
          <w:ins w:id="865" w:author="hyx" w:date="2018-11-10T19:00:00Z"/>
        </w:trPr>
        <w:tc>
          <w:tcPr>
            <w:tcW w:w="959" w:type="dxa"/>
            <w:vAlign w:val="center"/>
            <w:tcPrChange w:id="866" w:author="hyx" w:date="2018-11-10T19:00:00Z">
              <w:tcPr>
                <w:tcW w:w="959" w:type="dxa"/>
                <w:vAlign w:val="center"/>
              </w:tcPr>
            </w:tcPrChange>
          </w:tcPr>
          <w:p w14:paraId="63084027" w14:textId="77777777" w:rsidR="00DC5FB2" w:rsidRDefault="00DC5FB2" w:rsidP="00846241">
            <w:pPr>
              <w:spacing w:before="156" w:after="156"/>
              <w:ind w:left="420" w:hanging="420"/>
              <w:rPr>
                <w:ins w:id="867" w:author="hyx" w:date="2018-11-10T19:00:00Z"/>
                <w:szCs w:val="21"/>
              </w:rPr>
            </w:pPr>
            <w:ins w:id="868" w:author="hyx" w:date="2018-11-10T19:01:00Z">
              <w:r>
                <w:rPr>
                  <w:rFonts w:hint="eastAsia"/>
                  <w:szCs w:val="21"/>
                </w:rPr>
                <w:t>用户访谈员</w:t>
              </w:r>
            </w:ins>
          </w:p>
        </w:tc>
        <w:tc>
          <w:tcPr>
            <w:tcW w:w="992" w:type="dxa"/>
            <w:gridSpan w:val="2"/>
            <w:vAlign w:val="center"/>
            <w:tcPrChange w:id="869" w:author="hyx" w:date="2018-11-10T19:00:00Z">
              <w:tcPr>
                <w:tcW w:w="992" w:type="dxa"/>
                <w:gridSpan w:val="2"/>
                <w:vAlign w:val="center"/>
              </w:tcPr>
            </w:tcPrChange>
          </w:tcPr>
          <w:p w14:paraId="4E91FCDF" w14:textId="77777777" w:rsidR="00DC5FB2" w:rsidRDefault="00DC5FB2" w:rsidP="00846241">
            <w:pPr>
              <w:spacing w:before="156" w:after="156"/>
              <w:ind w:left="420" w:hanging="420"/>
              <w:rPr>
                <w:ins w:id="870" w:author="hyx" w:date="2018-11-10T19:00:00Z"/>
                <w:szCs w:val="21"/>
              </w:rPr>
            </w:pPr>
            <w:ins w:id="871" w:author="hyx" w:date="2018-11-10T19:00:00Z">
              <w:r>
                <w:rPr>
                  <w:rFonts w:hint="eastAsia"/>
                  <w:bCs/>
                  <w:color w:val="000000"/>
                  <w:szCs w:val="21"/>
                </w:rPr>
                <w:t>陈苏民</w:t>
              </w:r>
            </w:ins>
          </w:p>
        </w:tc>
        <w:tc>
          <w:tcPr>
            <w:tcW w:w="1985" w:type="dxa"/>
            <w:gridSpan w:val="3"/>
            <w:vAlign w:val="center"/>
            <w:tcPrChange w:id="872" w:author="hyx" w:date="2018-11-10T19:00:00Z">
              <w:tcPr>
                <w:tcW w:w="1985" w:type="dxa"/>
                <w:gridSpan w:val="3"/>
                <w:vAlign w:val="center"/>
              </w:tcPr>
            </w:tcPrChange>
          </w:tcPr>
          <w:p w14:paraId="519ED5A5" w14:textId="77777777" w:rsidR="00DC5FB2" w:rsidRDefault="00DC5FB2" w:rsidP="00846241">
            <w:pPr>
              <w:spacing w:before="156" w:after="156"/>
              <w:ind w:left="420" w:hanging="420"/>
              <w:rPr>
                <w:ins w:id="873" w:author="hyx" w:date="2018-11-10T19:00:00Z"/>
                <w:szCs w:val="21"/>
              </w:rPr>
            </w:pPr>
            <w:ins w:id="874" w:author="hyx" w:date="2018-11-10T19:01:00Z">
              <w:r>
                <w:rPr>
                  <w:rFonts w:hint="eastAsia"/>
                  <w:color w:val="000000"/>
                  <w:szCs w:val="21"/>
                </w:rPr>
                <w:t>负责访谈问题的编写</w:t>
              </w:r>
            </w:ins>
          </w:p>
        </w:tc>
        <w:tc>
          <w:tcPr>
            <w:tcW w:w="1134" w:type="dxa"/>
            <w:gridSpan w:val="2"/>
            <w:vAlign w:val="center"/>
            <w:tcPrChange w:id="875" w:author="hyx" w:date="2018-11-10T19:00:00Z">
              <w:tcPr>
                <w:tcW w:w="1134" w:type="dxa"/>
                <w:gridSpan w:val="2"/>
                <w:vAlign w:val="center"/>
              </w:tcPr>
            </w:tcPrChange>
          </w:tcPr>
          <w:p w14:paraId="55770497" w14:textId="77777777" w:rsidR="00DC5FB2" w:rsidRDefault="00DC5FB2" w:rsidP="00846241">
            <w:pPr>
              <w:spacing w:before="156" w:after="156"/>
              <w:ind w:left="400" w:hanging="400"/>
              <w:rPr>
                <w:ins w:id="876" w:author="hyx" w:date="2018-11-10T19:00:00Z"/>
                <w:szCs w:val="21"/>
              </w:rPr>
            </w:pPr>
            <w:ins w:id="877" w:author="hyx" w:date="2018-11-10T19:00:00Z">
              <w:r>
                <w:t>c96s1m</w:t>
              </w:r>
            </w:ins>
          </w:p>
        </w:tc>
        <w:tc>
          <w:tcPr>
            <w:tcW w:w="1559" w:type="dxa"/>
            <w:gridSpan w:val="2"/>
            <w:vAlign w:val="center"/>
            <w:tcPrChange w:id="878" w:author="hyx" w:date="2018-11-10T19:00:00Z">
              <w:tcPr>
                <w:tcW w:w="1559" w:type="dxa"/>
                <w:gridSpan w:val="2"/>
                <w:vAlign w:val="center"/>
              </w:tcPr>
            </w:tcPrChange>
          </w:tcPr>
          <w:p w14:paraId="51F7F30A" w14:textId="77777777" w:rsidR="00DC5FB2" w:rsidRDefault="00DC5FB2" w:rsidP="00846241">
            <w:pPr>
              <w:spacing w:before="156" w:after="156"/>
              <w:ind w:left="400" w:hanging="400"/>
              <w:rPr>
                <w:ins w:id="879" w:author="hyx" w:date="2018-11-10T19:00:00Z"/>
                <w:szCs w:val="21"/>
              </w:rPr>
            </w:pPr>
            <w:ins w:id="880" w:author="hyx" w:date="2018-11-10T19:00:00Z">
              <w:r>
                <w:rPr>
                  <w:bCs/>
                  <w:color w:val="000000"/>
                  <w:szCs w:val="21"/>
                </w:rPr>
                <w:t>245023559</w:t>
              </w:r>
            </w:ins>
          </w:p>
        </w:tc>
        <w:tc>
          <w:tcPr>
            <w:tcW w:w="1385" w:type="dxa"/>
            <w:gridSpan w:val="2"/>
            <w:vAlign w:val="center"/>
            <w:tcPrChange w:id="881" w:author="hyx" w:date="2018-11-10T19:00:00Z">
              <w:tcPr>
                <w:tcW w:w="1385" w:type="dxa"/>
                <w:gridSpan w:val="2"/>
                <w:vAlign w:val="center"/>
              </w:tcPr>
            </w:tcPrChange>
          </w:tcPr>
          <w:p w14:paraId="3033ACD6" w14:textId="77777777" w:rsidR="00DC5FB2" w:rsidRDefault="00DC5FB2" w:rsidP="00846241">
            <w:pPr>
              <w:spacing w:before="156" w:after="156"/>
              <w:ind w:left="400" w:hanging="400"/>
              <w:rPr>
                <w:ins w:id="882" w:author="hyx" w:date="2018-11-10T19:00:00Z"/>
                <w:szCs w:val="21"/>
              </w:rPr>
            </w:pPr>
            <w:ins w:id="883" w:author="hyx" w:date="2018-11-10T19:00:00Z">
              <w:r>
                <w:rPr>
                  <w:rFonts w:ascii="Times New Roman" w:hAnsi="Times New Roman" w:cs="Times New Roman"/>
                  <w:szCs w:val="24"/>
                </w:rPr>
                <w:t>19967308296</w:t>
              </w:r>
            </w:ins>
          </w:p>
        </w:tc>
        <w:tc>
          <w:tcPr>
            <w:tcW w:w="741" w:type="dxa"/>
            <w:gridSpan w:val="2"/>
            <w:vAlign w:val="center"/>
            <w:tcPrChange w:id="884" w:author="hyx" w:date="2018-11-10T19:00:00Z">
              <w:tcPr>
                <w:tcW w:w="741" w:type="dxa"/>
                <w:gridSpan w:val="2"/>
                <w:vAlign w:val="center"/>
              </w:tcPr>
            </w:tcPrChange>
          </w:tcPr>
          <w:p w14:paraId="497A5E4A" w14:textId="77777777" w:rsidR="00DC5FB2" w:rsidRDefault="00DC5FB2" w:rsidP="00846241">
            <w:pPr>
              <w:spacing w:before="156" w:after="156"/>
              <w:ind w:left="400" w:hanging="400"/>
              <w:rPr>
                <w:ins w:id="885" w:author="hyx" w:date="2018-11-10T19:0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886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768020D6" w14:textId="77777777" w:rsidR="00DC5FB2" w:rsidRDefault="00DC5FB2" w:rsidP="00846241">
            <w:pPr>
              <w:spacing w:before="156" w:after="156"/>
              <w:ind w:left="400" w:hanging="400"/>
              <w:rPr>
                <w:ins w:id="887" w:author="hyx" w:date="2018-11-10T19:00:00Z"/>
                <w:szCs w:val="21"/>
              </w:rPr>
            </w:pPr>
            <w:ins w:id="888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1-124</w:t>
              </w:r>
            </w:ins>
          </w:p>
        </w:tc>
      </w:tr>
      <w:tr w:rsidR="00DC5FB2" w14:paraId="0E09ED37" w14:textId="77777777" w:rsidTr="00846241">
        <w:trPr>
          <w:ins w:id="889" w:author="hyx" w:date="2018-11-10T19:00:00Z"/>
        </w:trPr>
        <w:tc>
          <w:tcPr>
            <w:tcW w:w="959" w:type="dxa"/>
            <w:vAlign w:val="center"/>
            <w:tcPrChange w:id="890" w:author="hyx" w:date="2018-11-10T19:00:00Z">
              <w:tcPr>
                <w:tcW w:w="959" w:type="dxa"/>
                <w:vAlign w:val="center"/>
              </w:tcPr>
            </w:tcPrChange>
          </w:tcPr>
          <w:p w14:paraId="2955D072" w14:textId="77777777" w:rsidR="00DC5FB2" w:rsidRDefault="00DC5FB2" w:rsidP="00846241">
            <w:pPr>
              <w:spacing w:before="156" w:after="156"/>
              <w:ind w:left="420" w:hanging="420"/>
              <w:rPr>
                <w:ins w:id="891" w:author="hyx" w:date="2018-11-10T19:00:00Z"/>
                <w:szCs w:val="21"/>
              </w:rPr>
            </w:pPr>
            <w:ins w:id="892" w:author="hyx" w:date="2018-11-10T19:01:00Z">
              <w:r>
                <w:rPr>
                  <w:rFonts w:hint="eastAsia"/>
                  <w:szCs w:val="21"/>
                </w:rPr>
                <w:t>用户访谈员</w:t>
              </w:r>
            </w:ins>
          </w:p>
        </w:tc>
        <w:tc>
          <w:tcPr>
            <w:tcW w:w="992" w:type="dxa"/>
            <w:gridSpan w:val="2"/>
            <w:vAlign w:val="center"/>
            <w:tcPrChange w:id="893" w:author="hyx" w:date="2018-11-10T19:00:00Z">
              <w:tcPr>
                <w:tcW w:w="992" w:type="dxa"/>
                <w:gridSpan w:val="2"/>
                <w:vAlign w:val="center"/>
              </w:tcPr>
            </w:tcPrChange>
          </w:tcPr>
          <w:p w14:paraId="5C2A6075" w14:textId="77777777" w:rsidR="00DC5FB2" w:rsidRDefault="00DC5FB2" w:rsidP="00846241">
            <w:pPr>
              <w:spacing w:before="156" w:after="156"/>
              <w:ind w:left="420" w:hanging="420"/>
              <w:rPr>
                <w:ins w:id="894" w:author="hyx" w:date="2018-11-10T19:00:00Z"/>
                <w:szCs w:val="21"/>
              </w:rPr>
            </w:pPr>
            <w:ins w:id="895" w:author="hyx" w:date="2018-11-10T19:00:00Z">
              <w:r>
                <w:rPr>
                  <w:rFonts w:hint="eastAsia"/>
                  <w:bCs/>
                  <w:color w:val="000000"/>
                  <w:szCs w:val="21"/>
                </w:rPr>
                <w:t>徐双铅</w:t>
              </w:r>
            </w:ins>
          </w:p>
        </w:tc>
        <w:tc>
          <w:tcPr>
            <w:tcW w:w="1985" w:type="dxa"/>
            <w:gridSpan w:val="3"/>
            <w:vAlign w:val="center"/>
            <w:tcPrChange w:id="896" w:author="hyx" w:date="2018-11-10T19:00:00Z">
              <w:tcPr>
                <w:tcW w:w="1985" w:type="dxa"/>
                <w:gridSpan w:val="3"/>
                <w:vAlign w:val="center"/>
              </w:tcPr>
            </w:tcPrChange>
          </w:tcPr>
          <w:p w14:paraId="60C34770" w14:textId="77777777" w:rsidR="00DC5FB2" w:rsidRDefault="00DC5FB2" w:rsidP="00846241">
            <w:pPr>
              <w:spacing w:before="156" w:after="156"/>
              <w:ind w:left="420" w:hanging="420"/>
              <w:rPr>
                <w:ins w:id="897" w:author="hyx" w:date="2018-11-10T19:00:00Z"/>
                <w:szCs w:val="21"/>
              </w:rPr>
            </w:pPr>
            <w:ins w:id="898" w:author="hyx" w:date="2018-11-10T19:01:00Z">
              <w:r>
                <w:rPr>
                  <w:rFonts w:hint="eastAsia"/>
                </w:rPr>
                <w:t>负责访谈录音</w:t>
              </w:r>
            </w:ins>
          </w:p>
        </w:tc>
        <w:tc>
          <w:tcPr>
            <w:tcW w:w="1134" w:type="dxa"/>
            <w:gridSpan w:val="2"/>
            <w:vAlign w:val="center"/>
            <w:tcPrChange w:id="899" w:author="hyx" w:date="2018-11-10T19:00:00Z">
              <w:tcPr>
                <w:tcW w:w="1134" w:type="dxa"/>
                <w:gridSpan w:val="2"/>
                <w:vAlign w:val="center"/>
              </w:tcPr>
            </w:tcPrChange>
          </w:tcPr>
          <w:p w14:paraId="3E9872D9" w14:textId="77777777" w:rsidR="00DC5FB2" w:rsidRDefault="00DC5FB2" w:rsidP="00846241">
            <w:pPr>
              <w:spacing w:before="156" w:after="156"/>
              <w:ind w:left="400" w:hanging="400"/>
              <w:rPr>
                <w:ins w:id="900" w:author="hyx" w:date="2018-11-10T19:00:00Z"/>
                <w:szCs w:val="21"/>
              </w:rPr>
            </w:pPr>
            <w:ins w:id="901" w:author="hyx" w:date="2018-11-10T19:00:00Z">
              <w:r>
                <w:t>CXM1064081300</w:t>
              </w:r>
            </w:ins>
          </w:p>
        </w:tc>
        <w:tc>
          <w:tcPr>
            <w:tcW w:w="1559" w:type="dxa"/>
            <w:gridSpan w:val="2"/>
            <w:vAlign w:val="center"/>
            <w:tcPrChange w:id="902" w:author="hyx" w:date="2018-11-10T19:00:00Z">
              <w:tcPr>
                <w:tcW w:w="1559" w:type="dxa"/>
                <w:gridSpan w:val="2"/>
                <w:vAlign w:val="center"/>
              </w:tcPr>
            </w:tcPrChange>
          </w:tcPr>
          <w:p w14:paraId="797ABC88" w14:textId="77777777" w:rsidR="00DC5FB2" w:rsidRDefault="00DC5FB2" w:rsidP="00846241">
            <w:pPr>
              <w:spacing w:before="156" w:after="156"/>
              <w:ind w:left="400" w:hanging="400"/>
              <w:rPr>
                <w:ins w:id="903" w:author="hyx" w:date="2018-11-10T19:00:00Z"/>
                <w:szCs w:val="21"/>
              </w:rPr>
            </w:pPr>
            <w:ins w:id="904" w:author="hyx" w:date="2018-11-10T19:00:00Z">
              <w:r>
                <w:t>1227442409</w:t>
              </w:r>
            </w:ins>
          </w:p>
        </w:tc>
        <w:tc>
          <w:tcPr>
            <w:tcW w:w="1385" w:type="dxa"/>
            <w:gridSpan w:val="2"/>
            <w:vAlign w:val="center"/>
            <w:tcPrChange w:id="905" w:author="hyx" w:date="2018-11-10T19:00:00Z">
              <w:tcPr>
                <w:tcW w:w="1385" w:type="dxa"/>
                <w:gridSpan w:val="2"/>
                <w:vAlign w:val="center"/>
              </w:tcPr>
            </w:tcPrChange>
          </w:tcPr>
          <w:p w14:paraId="749F951B" w14:textId="77777777" w:rsidR="00DC5FB2" w:rsidRDefault="00DC5FB2" w:rsidP="00846241">
            <w:pPr>
              <w:spacing w:before="156" w:after="156"/>
              <w:ind w:left="400" w:hanging="400"/>
              <w:rPr>
                <w:ins w:id="906" w:author="hyx" w:date="2018-11-10T19:00:00Z"/>
                <w:szCs w:val="21"/>
              </w:rPr>
            </w:pPr>
            <w:ins w:id="907" w:author="hyx" w:date="2018-11-10T19:00:00Z">
              <w:r>
                <w:t>18094711647</w:t>
              </w:r>
            </w:ins>
          </w:p>
        </w:tc>
        <w:tc>
          <w:tcPr>
            <w:tcW w:w="741" w:type="dxa"/>
            <w:gridSpan w:val="2"/>
            <w:vAlign w:val="center"/>
            <w:tcPrChange w:id="908" w:author="hyx" w:date="2018-11-10T19:00:00Z">
              <w:tcPr>
                <w:tcW w:w="741" w:type="dxa"/>
                <w:gridSpan w:val="2"/>
                <w:vAlign w:val="center"/>
              </w:tcPr>
            </w:tcPrChange>
          </w:tcPr>
          <w:p w14:paraId="292815A3" w14:textId="77777777" w:rsidR="00DC5FB2" w:rsidRDefault="00DC5FB2" w:rsidP="00846241">
            <w:pPr>
              <w:spacing w:before="156" w:after="156"/>
              <w:ind w:left="400" w:hanging="400"/>
              <w:rPr>
                <w:ins w:id="909" w:author="hyx" w:date="2018-11-10T19:0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910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弘毅</w:t>
              </w:r>
            </w:ins>
          </w:p>
          <w:p w14:paraId="01D2C631" w14:textId="77777777" w:rsidR="00DC5FB2" w:rsidRDefault="00DC5FB2" w:rsidP="00846241">
            <w:pPr>
              <w:spacing w:before="156" w:after="156"/>
              <w:ind w:left="400" w:hanging="400"/>
              <w:rPr>
                <w:ins w:id="911" w:author="hyx" w:date="2018-11-10T19:00:00Z"/>
                <w:szCs w:val="21"/>
              </w:rPr>
            </w:pPr>
            <w:ins w:id="912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2-207</w:t>
              </w:r>
            </w:ins>
          </w:p>
        </w:tc>
      </w:tr>
      <w:tr w:rsidR="00DC5FB2" w14:paraId="65DCFB32" w14:textId="77777777" w:rsidTr="00846241">
        <w:trPr>
          <w:ins w:id="913" w:author="hyx" w:date="2018-11-10T19:00:00Z"/>
        </w:trPr>
        <w:tc>
          <w:tcPr>
            <w:tcW w:w="959" w:type="dxa"/>
            <w:vAlign w:val="center"/>
            <w:tcPrChange w:id="914" w:author="hyx" w:date="2018-11-10T19:00:00Z">
              <w:tcPr>
                <w:tcW w:w="959" w:type="dxa"/>
                <w:vAlign w:val="center"/>
              </w:tcPr>
            </w:tcPrChange>
          </w:tcPr>
          <w:p w14:paraId="2DDE1F4A" w14:textId="77777777" w:rsidR="00DC5FB2" w:rsidRDefault="00DC5FB2" w:rsidP="00846241">
            <w:pPr>
              <w:spacing w:before="156" w:after="156"/>
              <w:ind w:left="420" w:hanging="420"/>
              <w:rPr>
                <w:ins w:id="915" w:author="hyx" w:date="2018-11-10T19:00:00Z"/>
                <w:color w:val="000000"/>
                <w:szCs w:val="21"/>
              </w:rPr>
            </w:pPr>
            <w:ins w:id="916" w:author="hyx" w:date="2018-11-10T19:01:00Z">
              <w:r>
                <w:rPr>
                  <w:rFonts w:hint="eastAsia"/>
                  <w:szCs w:val="21"/>
                </w:rPr>
                <w:t>用户访谈员</w:t>
              </w:r>
            </w:ins>
          </w:p>
        </w:tc>
        <w:tc>
          <w:tcPr>
            <w:tcW w:w="992" w:type="dxa"/>
            <w:gridSpan w:val="2"/>
            <w:vAlign w:val="center"/>
            <w:tcPrChange w:id="917" w:author="hyx" w:date="2018-11-10T19:00:00Z">
              <w:tcPr>
                <w:tcW w:w="992" w:type="dxa"/>
                <w:gridSpan w:val="2"/>
                <w:vAlign w:val="center"/>
              </w:tcPr>
            </w:tcPrChange>
          </w:tcPr>
          <w:p w14:paraId="3D632F3A" w14:textId="77777777" w:rsidR="00DC5FB2" w:rsidRDefault="00DC5FB2" w:rsidP="00846241">
            <w:pPr>
              <w:spacing w:before="156" w:after="156"/>
              <w:ind w:left="420" w:hanging="420"/>
              <w:rPr>
                <w:ins w:id="918" w:author="hyx" w:date="2018-11-10T19:00:00Z"/>
                <w:color w:val="000000"/>
                <w:szCs w:val="21"/>
              </w:rPr>
            </w:pPr>
            <w:ins w:id="919" w:author="hyx" w:date="2018-11-10T19:00:00Z">
              <w:r>
                <w:rPr>
                  <w:rFonts w:hint="eastAsia"/>
                  <w:bCs/>
                  <w:color w:val="000000"/>
                  <w:szCs w:val="21"/>
                </w:rPr>
                <w:t>吕迪</w:t>
              </w:r>
            </w:ins>
          </w:p>
        </w:tc>
        <w:tc>
          <w:tcPr>
            <w:tcW w:w="1985" w:type="dxa"/>
            <w:gridSpan w:val="3"/>
            <w:vAlign w:val="center"/>
            <w:tcPrChange w:id="920" w:author="hyx" w:date="2018-11-10T19:00:00Z">
              <w:tcPr>
                <w:tcW w:w="1985" w:type="dxa"/>
                <w:gridSpan w:val="3"/>
                <w:vAlign w:val="center"/>
              </w:tcPr>
            </w:tcPrChange>
          </w:tcPr>
          <w:p w14:paraId="211799A4" w14:textId="77777777" w:rsidR="00DC5FB2" w:rsidRDefault="00DC5FB2" w:rsidP="00846241">
            <w:pPr>
              <w:spacing w:before="156" w:after="156"/>
              <w:ind w:left="420" w:hanging="420"/>
              <w:rPr>
                <w:ins w:id="921" w:author="hyx" w:date="2018-11-10T19:00:00Z"/>
                <w:color w:val="000000"/>
                <w:szCs w:val="21"/>
              </w:rPr>
            </w:pPr>
            <w:ins w:id="922" w:author="hyx" w:date="2018-11-10T19:01:00Z">
              <w:r>
                <w:rPr>
                  <w:rFonts w:hint="eastAsia"/>
                  <w:color w:val="000000"/>
                  <w:szCs w:val="21"/>
                </w:rPr>
                <w:t>负责预约访谈客户</w:t>
              </w:r>
            </w:ins>
          </w:p>
        </w:tc>
        <w:tc>
          <w:tcPr>
            <w:tcW w:w="1134" w:type="dxa"/>
            <w:gridSpan w:val="2"/>
            <w:vAlign w:val="center"/>
            <w:tcPrChange w:id="923" w:author="hyx" w:date="2018-11-10T19:00:00Z">
              <w:tcPr>
                <w:tcW w:w="1134" w:type="dxa"/>
                <w:gridSpan w:val="2"/>
                <w:vAlign w:val="center"/>
              </w:tcPr>
            </w:tcPrChange>
          </w:tcPr>
          <w:p w14:paraId="216DECB1" w14:textId="77777777" w:rsidR="00DC5FB2" w:rsidRDefault="00DC5FB2" w:rsidP="00846241">
            <w:pPr>
              <w:spacing w:before="156" w:after="156"/>
              <w:ind w:left="400" w:hanging="400"/>
              <w:rPr>
                <w:ins w:id="924" w:author="hyx" w:date="2018-11-10T19:00:00Z"/>
                <w:color w:val="000000"/>
                <w:szCs w:val="21"/>
              </w:rPr>
            </w:pPr>
            <w:ins w:id="925" w:author="hyx" w:date="2018-11-10T19:00:00Z">
              <w:r>
                <w:t>di62289</w:t>
              </w:r>
            </w:ins>
          </w:p>
        </w:tc>
        <w:tc>
          <w:tcPr>
            <w:tcW w:w="1559" w:type="dxa"/>
            <w:gridSpan w:val="2"/>
            <w:vAlign w:val="center"/>
            <w:tcPrChange w:id="926" w:author="hyx" w:date="2018-11-10T19:00:00Z">
              <w:tcPr>
                <w:tcW w:w="1559" w:type="dxa"/>
                <w:gridSpan w:val="2"/>
                <w:vAlign w:val="center"/>
              </w:tcPr>
            </w:tcPrChange>
          </w:tcPr>
          <w:p w14:paraId="111DFA0D" w14:textId="77777777" w:rsidR="00DC5FB2" w:rsidRDefault="00DC5FB2" w:rsidP="00846241">
            <w:pPr>
              <w:spacing w:before="156" w:after="156"/>
              <w:ind w:left="400" w:hanging="400"/>
              <w:rPr>
                <w:ins w:id="927" w:author="hyx" w:date="2018-11-10T19:00:00Z"/>
                <w:color w:val="000000"/>
                <w:szCs w:val="21"/>
              </w:rPr>
            </w:pPr>
            <w:ins w:id="928" w:author="hyx" w:date="2018-11-10T19:00:00Z">
              <w:r>
                <w:t>935162289</w:t>
              </w:r>
            </w:ins>
          </w:p>
        </w:tc>
        <w:tc>
          <w:tcPr>
            <w:tcW w:w="1385" w:type="dxa"/>
            <w:gridSpan w:val="2"/>
            <w:vAlign w:val="center"/>
            <w:tcPrChange w:id="929" w:author="hyx" w:date="2018-11-10T19:00:00Z">
              <w:tcPr>
                <w:tcW w:w="1385" w:type="dxa"/>
                <w:gridSpan w:val="2"/>
                <w:vAlign w:val="center"/>
              </w:tcPr>
            </w:tcPrChange>
          </w:tcPr>
          <w:p w14:paraId="460E7D98" w14:textId="77777777" w:rsidR="00DC5FB2" w:rsidRDefault="00DC5FB2" w:rsidP="00846241">
            <w:pPr>
              <w:spacing w:before="156" w:after="156"/>
              <w:ind w:left="400" w:hanging="400"/>
              <w:rPr>
                <w:ins w:id="930" w:author="hyx" w:date="2018-11-10T19:00:00Z"/>
                <w:color w:val="000000"/>
                <w:szCs w:val="21"/>
              </w:rPr>
            </w:pPr>
            <w:ins w:id="931" w:author="hyx" w:date="2018-11-10T19:00:00Z">
              <w:r>
                <w:t>17306413358</w:t>
              </w:r>
            </w:ins>
          </w:p>
        </w:tc>
        <w:tc>
          <w:tcPr>
            <w:tcW w:w="741" w:type="dxa"/>
            <w:gridSpan w:val="2"/>
            <w:vAlign w:val="center"/>
            <w:tcPrChange w:id="932" w:author="hyx" w:date="2018-11-10T19:00:00Z">
              <w:tcPr>
                <w:tcW w:w="741" w:type="dxa"/>
                <w:gridSpan w:val="2"/>
                <w:vAlign w:val="center"/>
              </w:tcPr>
            </w:tcPrChange>
          </w:tcPr>
          <w:p w14:paraId="34F504E4" w14:textId="77777777" w:rsidR="00DC5FB2" w:rsidRDefault="00DC5FB2" w:rsidP="00846241">
            <w:pPr>
              <w:spacing w:before="156" w:after="156"/>
              <w:ind w:left="400" w:hanging="400"/>
              <w:rPr>
                <w:ins w:id="933" w:author="hyx" w:date="2018-11-10T19:00:00Z"/>
                <w:rFonts w:asciiTheme="majorEastAsia" w:eastAsiaTheme="majorEastAsia" w:hAnsiTheme="majorEastAsia" w:cs="Helvetica Neue"/>
                <w:color w:val="000000"/>
                <w:szCs w:val="26"/>
              </w:rPr>
            </w:pPr>
            <w:ins w:id="934" w:author="hyx" w:date="2018-11-10T19:00:00Z">
              <w:r>
                <w:rPr>
                  <w:rFonts w:asciiTheme="majorEastAsia" w:eastAsiaTheme="majorEastAsia" w:hAnsiTheme="majorEastAsia" w:cs="Helvetica Neue" w:hint="eastAsia"/>
                  <w:color w:val="000000"/>
                  <w:szCs w:val="26"/>
                </w:rPr>
                <w:t>求真</w:t>
              </w:r>
            </w:ins>
          </w:p>
          <w:p w14:paraId="36C95C0C" w14:textId="77777777" w:rsidR="00DC5FB2" w:rsidRDefault="00DC5FB2" w:rsidP="00846241">
            <w:pPr>
              <w:spacing w:before="156" w:after="156"/>
              <w:ind w:left="400" w:hanging="400"/>
              <w:rPr>
                <w:ins w:id="935" w:author="hyx" w:date="2018-11-10T19:00:00Z"/>
                <w:color w:val="000000"/>
                <w:szCs w:val="21"/>
              </w:rPr>
            </w:pPr>
            <w:ins w:id="936" w:author="hyx" w:date="2018-11-10T19:00:00Z">
              <w:r>
                <w:rPr>
                  <w:rFonts w:asciiTheme="majorEastAsia" w:eastAsiaTheme="majorEastAsia" w:hAnsiTheme="majorEastAsia" w:cs="Helvetica Neue"/>
                  <w:color w:val="000000"/>
                  <w:szCs w:val="26"/>
                </w:rPr>
                <w:t>1-125</w:t>
              </w:r>
            </w:ins>
          </w:p>
        </w:tc>
      </w:tr>
      <w:tr w:rsidR="00DC5FB2" w14:paraId="3D081475" w14:textId="77777777" w:rsidTr="00846241">
        <w:trPr>
          <w:gridAfter w:val="1"/>
          <w:wAfter w:w="459" w:type="dxa"/>
          <w:del w:id="937" w:author="hyx" w:date="2018-11-10T19:00:00Z"/>
          <w:trPrChange w:id="938" w:author="hyx" w:date="2018-11-10T19:00:00Z">
            <w:trPr>
              <w:gridAfter w:val="1"/>
              <w:wAfter w:w="459" w:type="dxa"/>
            </w:trPr>
          </w:trPrChange>
        </w:trPr>
        <w:tc>
          <w:tcPr>
            <w:tcW w:w="1143" w:type="dxa"/>
            <w:gridSpan w:val="2"/>
            <w:shd w:val="clear" w:color="auto" w:fill="B4C6E7" w:themeFill="accent1" w:themeFillTint="66"/>
            <w:vAlign w:val="center"/>
            <w:tcPrChange w:id="939" w:author="hyx" w:date="2018-11-10T19:00:00Z">
              <w:tcPr>
                <w:tcW w:w="1143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699D87E6" w14:textId="77777777" w:rsidR="00DC5FB2" w:rsidRDefault="00DC5FB2" w:rsidP="00846241">
            <w:pPr>
              <w:spacing w:before="156" w:after="156"/>
              <w:ind w:left="422" w:hanging="422"/>
              <w:rPr>
                <w:del w:id="940" w:author="hyx" w:date="2018-11-10T19:00:00Z"/>
              </w:rPr>
            </w:pPr>
            <w:del w:id="941" w:author="hyx" w:date="2018-11-10T19:00:00Z">
              <w:r>
                <w:rPr>
                  <w:rFonts w:hint="eastAsia"/>
                  <w:b/>
                </w:rPr>
                <w:delText>职务</w:delText>
              </w:r>
            </w:del>
          </w:p>
        </w:tc>
        <w:tc>
          <w:tcPr>
            <w:tcW w:w="1144" w:type="dxa"/>
            <w:gridSpan w:val="2"/>
            <w:shd w:val="clear" w:color="auto" w:fill="B4C6E7" w:themeFill="accent1" w:themeFillTint="66"/>
            <w:vAlign w:val="center"/>
            <w:tcPrChange w:id="942" w:author="hyx" w:date="2018-11-10T19:00:00Z">
              <w:tcPr>
                <w:tcW w:w="1144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5B73817B" w14:textId="77777777" w:rsidR="00DC5FB2" w:rsidRDefault="00DC5FB2" w:rsidP="00846241">
            <w:pPr>
              <w:spacing w:before="156" w:after="156"/>
              <w:ind w:left="422" w:hanging="422"/>
              <w:rPr>
                <w:del w:id="943" w:author="hyx" w:date="2018-11-10T19:00:00Z"/>
              </w:rPr>
            </w:pPr>
            <w:del w:id="944" w:author="hyx" w:date="2018-11-10T19:00:00Z">
              <w:r>
                <w:rPr>
                  <w:rFonts w:hint="eastAsia"/>
                  <w:b/>
                </w:rPr>
                <w:delText>姓名</w:delText>
              </w:r>
            </w:del>
          </w:p>
        </w:tc>
        <w:tc>
          <w:tcPr>
            <w:tcW w:w="1155" w:type="dxa"/>
            <w:shd w:val="clear" w:color="auto" w:fill="B4C6E7" w:themeFill="accent1" w:themeFillTint="66"/>
            <w:vAlign w:val="center"/>
            <w:tcPrChange w:id="945" w:author="hyx" w:date="2018-11-10T19:00:00Z">
              <w:tcPr>
                <w:tcW w:w="1155" w:type="dxa"/>
                <w:shd w:val="clear" w:color="auto" w:fill="B4C6E7" w:themeFill="accent1" w:themeFillTint="66"/>
                <w:vAlign w:val="center"/>
              </w:tcPr>
            </w:tcPrChange>
          </w:tcPr>
          <w:p w14:paraId="793B4058" w14:textId="77777777" w:rsidR="00DC5FB2" w:rsidRDefault="00DC5FB2" w:rsidP="00846241">
            <w:pPr>
              <w:spacing w:before="156" w:after="156"/>
              <w:ind w:left="422" w:hanging="422"/>
              <w:rPr>
                <w:del w:id="946" w:author="hyx" w:date="2018-11-10T19:00:00Z"/>
              </w:rPr>
            </w:pPr>
            <w:del w:id="947" w:author="hyx" w:date="2018-11-10T19:00:00Z">
              <w:r>
                <w:rPr>
                  <w:rFonts w:hint="eastAsia"/>
                  <w:b/>
                </w:rPr>
                <w:delText>负责内容</w:delText>
              </w:r>
            </w:del>
          </w:p>
        </w:tc>
        <w:tc>
          <w:tcPr>
            <w:tcW w:w="1155" w:type="dxa"/>
            <w:gridSpan w:val="2"/>
            <w:shd w:val="clear" w:color="auto" w:fill="B4C6E7" w:themeFill="accent1" w:themeFillTint="66"/>
            <w:vAlign w:val="center"/>
            <w:tcPrChange w:id="948" w:author="hyx" w:date="2018-11-10T19:00:00Z">
              <w:tcPr>
                <w:tcW w:w="1155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7120690D" w14:textId="77777777" w:rsidR="00DC5FB2" w:rsidRDefault="00DC5FB2" w:rsidP="00846241">
            <w:pPr>
              <w:spacing w:before="156" w:after="156"/>
              <w:ind w:left="422" w:hanging="422"/>
              <w:rPr>
                <w:del w:id="949" w:author="hyx" w:date="2018-11-10T19:00:00Z"/>
              </w:rPr>
            </w:pPr>
            <w:del w:id="950" w:author="hyx" w:date="2018-11-10T19:00:00Z">
              <w:r>
                <w:rPr>
                  <w:rFonts w:hint="eastAsia"/>
                  <w:b/>
                </w:rPr>
                <w:delText>班级</w:delText>
              </w:r>
            </w:del>
          </w:p>
        </w:tc>
        <w:tc>
          <w:tcPr>
            <w:tcW w:w="1178" w:type="dxa"/>
            <w:gridSpan w:val="2"/>
            <w:shd w:val="clear" w:color="auto" w:fill="B4C6E7" w:themeFill="accent1" w:themeFillTint="66"/>
            <w:vAlign w:val="center"/>
            <w:tcPrChange w:id="951" w:author="hyx" w:date="2018-11-10T19:00:00Z">
              <w:tcPr>
                <w:tcW w:w="1178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036B05F2" w14:textId="77777777" w:rsidR="00DC5FB2" w:rsidRDefault="00DC5FB2" w:rsidP="00846241">
            <w:pPr>
              <w:spacing w:before="156" w:after="156"/>
              <w:ind w:left="422" w:hanging="422"/>
              <w:rPr>
                <w:del w:id="952" w:author="hyx" w:date="2018-11-10T19:00:00Z"/>
              </w:rPr>
            </w:pPr>
            <w:del w:id="953" w:author="hyx" w:date="2018-11-10T19:00:00Z">
              <w:r>
                <w:rPr>
                  <w:rFonts w:hint="eastAsia"/>
                  <w:b/>
                </w:rPr>
                <w:delText>学号</w:delText>
              </w:r>
            </w:del>
          </w:p>
        </w:tc>
        <w:tc>
          <w:tcPr>
            <w:tcW w:w="1371" w:type="dxa"/>
            <w:gridSpan w:val="2"/>
            <w:shd w:val="clear" w:color="auto" w:fill="B4C6E7" w:themeFill="accent1" w:themeFillTint="66"/>
            <w:vAlign w:val="center"/>
            <w:tcPrChange w:id="954" w:author="hyx" w:date="2018-11-10T19:00:00Z">
              <w:tcPr>
                <w:tcW w:w="1371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3BCFCFE2" w14:textId="77777777" w:rsidR="00DC5FB2" w:rsidRDefault="00DC5FB2" w:rsidP="00846241">
            <w:pPr>
              <w:spacing w:before="156" w:after="156"/>
              <w:ind w:left="422" w:hanging="422"/>
              <w:rPr>
                <w:del w:id="955" w:author="hyx" w:date="2018-11-10T19:00:00Z"/>
              </w:rPr>
            </w:pPr>
            <w:del w:id="956" w:author="hyx" w:date="2018-11-10T19:00:00Z">
              <w:r>
                <w:rPr>
                  <w:rFonts w:hint="eastAsia"/>
                  <w:b/>
                </w:rPr>
                <w:delText>电话号码</w:delText>
              </w:r>
            </w:del>
          </w:p>
        </w:tc>
        <w:tc>
          <w:tcPr>
            <w:tcW w:w="1150" w:type="dxa"/>
            <w:gridSpan w:val="2"/>
            <w:shd w:val="clear" w:color="auto" w:fill="B4C6E7" w:themeFill="accent1" w:themeFillTint="66"/>
            <w:vAlign w:val="center"/>
            <w:tcPrChange w:id="957" w:author="hyx" w:date="2018-11-10T19:00:00Z">
              <w:tcPr>
                <w:tcW w:w="1150" w:type="dxa"/>
                <w:gridSpan w:val="2"/>
                <w:shd w:val="clear" w:color="auto" w:fill="B4C6E7" w:themeFill="accent1" w:themeFillTint="66"/>
                <w:vAlign w:val="center"/>
              </w:tcPr>
            </w:tcPrChange>
          </w:tcPr>
          <w:p w14:paraId="2E66E912" w14:textId="77777777" w:rsidR="00DC5FB2" w:rsidRDefault="00DC5FB2" w:rsidP="00846241">
            <w:pPr>
              <w:spacing w:before="156" w:after="156"/>
              <w:ind w:left="422" w:hanging="422"/>
              <w:rPr>
                <w:del w:id="958" w:author="hyx" w:date="2018-11-10T19:00:00Z"/>
              </w:rPr>
            </w:pPr>
            <w:del w:id="959" w:author="hyx" w:date="2018-11-10T19:00:00Z">
              <w:r>
                <w:rPr>
                  <w:rFonts w:hint="eastAsia"/>
                  <w:b/>
                </w:rPr>
                <w:delText>寝室号</w:delText>
              </w:r>
            </w:del>
          </w:p>
        </w:tc>
      </w:tr>
      <w:tr w:rsidR="00DC5FB2" w14:paraId="2FE86F60" w14:textId="77777777" w:rsidTr="00846241">
        <w:trPr>
          <w:gridAfter w:val="1"/>
          <w:wAfter w:w="459" w:type="dxa"/>
          <w:del w:id="960" w:author="hyx" w:date="2018-11-10T19:00:00Z"/>
          <w:trPrChange w:id="961" w:author="hyx" w:date="2018-11-10T19:00:00Z">
            <w:trPr>
              <w:gridAfter w:val="1"/>
              <w:wAfter w:w="459" w:type="dxa"/>
            </w:trPr>
          </w:trPrChange>
        </w:trPr>
        <w:tc>
          <w:tcPr>
            <w:tcW w:w="1143" w:type="dxa"/>
            <w:gridSpan w:val="2"/>
            <w:vAlign w:val="center"/>
            <w:tcPrChange w:id="962" w:author="hyx" w:date="2018-11-10T19:00:00Z">
              <w:tcPr>
                <w:tcW w:w="1143" w:type="dxa"/>
                <w:gridSpan w:val="2"/>
                <w:vAlign w:val="center"/>
              </w:tcPr>
            </w:tcPrChange>
          </w:tcPr>
          <w:p w14:paraId="7A0599D4" w14:textId="77777777" w:rsidR="00DC5FB2" w:rsidRDefault="00DC5FB2" w:rsidP="00846241">
            <w:pPr>
              <w:spacing w:before="156" w:after="156"/>
              <w:ind w:left="420" w:hanging="420"/>
              <w:rPr>
                <w:del w:id="963" w:author="hyx" w:date="2018-11-10T19:00:00Z"/>
              </w:rPr>
            </w:pPr>
            <w:del w:id="964" w:author="hyx" w:date="2018-11-10T19:00:00Z">
              <w:r>
                <w:rPr>
                  <w:rFonts w:hint="eastAsia"/>
                </w:rPr>
                <w:delText>用户访谈员</w:delText>
              </w:r>
            </w:del>
          </w:p>
        </w:tc>
        <w:tc>
          <w:tcPr>
            <w:tcW w:w="1144" w:type="dxa"/>
            <w:gridSpan w:val="2"/>
            <w:vAlign w:val="center"/>
            <w:tcPrChange w:id="965" w:author="hyx" w:date="2018-11-10T19:00:00Z">
              <w:tcPr>
                <w:tcW w:w="1144" w:type="dxa"/>
                <w:gridSpan w:val="2"/>
                <w:vAlign w:val="center"/>
              </w:tcPr>
            </w:tcPrChange>
          </w:tcPr>
          <w:p w14:paraId="43EB453D" w14:textId="77777777" w:rsidR="00DC5FB2" w:rsidRDefault="00DC5FB2" w:rsidP="00846241">
            <w:pPr>
              <w:spacing w:before="156" w:after="156"/>
              <w:ind w:left="420" w:hanging="420"/>
              <w:rPr>
                <w:del w:id="966" w:author="hyx" w:date="2018-11-10T19:00:00Z"/>
              </w:rPr>
            </w:pPr>
            <w:del w:id="967" w:author="hyx" w:date="2018-11-10T19:00:00Z">
              <w:r>
                <w:rPr>
                  <w:rFonts w:hint="eastAsia"/>
                </w:rPr>
                <w:delText>黄叶轩</w:delText>
              </w:r>
            </w:del>
          </w:p>
        </w:tc>
        <w:tc>
          <w:tcPr>
            <w:tcW w:w="1155" w:type="dxa"/>
            <w:vAlign w:val="center"/>
            <w:tcPrChange w:id="968" w:author="hyx" w:date="2018-11-10T19:00:00Z">
              <w:tcPr>
                <w:tcW w:w="1155" w:type="dxa"/>
                <w:vAlign w:val="center"/>
              </w:tcPr>
            </w:tcPrChange>
          </w:tcPr>
          <w:p w14:paraId="33CC0C4E" w14:textId="77777777" w:rsidR="00DC5FB2" w:rsidRDefault="00DC5FB2" w:rsidP="00846241">
            <w:pPr>
              <w:spacing w:before="156" w:after="156"/>
              <w:ind w:left="420" w:hanging="420"/>
              <w:rPr>
                <w:del w:id="969" w:author="hyx" w:date="2018-11-10T19:00:00Z"/>
              </w:rPr>
            </w:pPr>
            <w:del w:id="970" w:author="hyx" w:date="2018-11-10T19:00:00Z">
              <w:r>
                <w:rPr>
                  <w:rFonts w:hint="eastAsia"/>
                </w:rPr>
                <w:delText>负责访谈问题的编写</w:delText>
              </w:r>
            </w:del>
          </w:p>
        </w:tc>
        <w:tc>
          <w:tcPr>
            <w:tcW w:w="1155" w:type="dxa"/>
            <w:gridSpan w:val="2"/>
            <w:vAlign w:val="center"/>
            <w:tcPrChange w:id="971" w:author="hyx" w:date="2018-11-10T19:00:00Z">
              <w:tcPr>
                <w:tcW w:w="1155" w:type="dxa"/>
                <w:gridSpan w:val="2"/>
                <w:vAlign w:val="center"/>
              </w:tcPr>
            </w:tcPrChange>
          </w:tcPr>
          <w:p w14:paraId="3600C954" w14:textId="77777777" w:rsidR="00DC5FB2" w:rsidRDefault="00DC5FB2" w:rsidP="00846241">
            <w:pPr>
              <w:spacing w:before="156" w:after="156"/>
              <w:ind w:left="420" w:hanging="420"/>
              <w:rPr>
                <w:del w:id="972" w:author="hyx" w:date="2018-11-10T19:00:00Z"/>
              </w:rPr>
            </w:pPr>
            <w:del w:id="973" w:author="hyx" w:date="2018-11-10T19:00:00Z">
              <w:r>
                <w:rPr>
                  <w:rFonts w:hint="eastAsia"/>
                </w:rPr>
                <w:delText>软工1602</w:delText>
              </w:r>
            </w:del>
          </w:p>
        </w:tc>
        <w:tc>
          <w:tcPr>
            <w:tcW w:w="1178" w:type="dxa"/>
            <w:gridSpan w:val="2"/>
            <w:vAlign w:val="center"/>
            <w:tcPrChange w:id="974" w:author="hyx" w:date="2018-11-10T19:00:00Z">
              <w:tcPr>
                <w:tcW w:w="1178" w:type="dxa"/>
                <w:gridSpan w:val="2"/>
                <w:vAlign w:val="center"/>
              </w:tcPr>
            </w:tcPrChange>
          </w:tcPr>
          <w:p w14:paraId="57386FCF" w14:textId="77777777" w:rsidR="00DC5FB2" w:rsidRDefault="00DC5FB2" w:rsidP="00846241">
            <w:pPr>
              <w:spacing w:before="156" w:after="156"/>
              <w:ind w:left="420" w:hanging="420"/>
              <w:rPr>
                <w:del w:id="975" w:author="hyx" w:date="2018-11-10T19:00:00Z"/>
              </w:rPr>
            </w:pPr>
            <w:del w:id="976" w:author="hyx" w:date="2018-11-10T19:00:00Z">
              <w:r>
                <w:rPr>
                  <w:rFonts w:hint="eastAsia"/>
                </w:rPr>
                <w:delText xml:space="preserve">31601246　</w:delText>
              </w:r>
            </w:del>
          </w:p>
        </w:tc>
        <w:tc>
          <w:tcPr>
            <w:tcW w:w="1371" w:type="dxa"/>
            <w:gridSpan w:val="2"/>
            <w:vAlign w:val="center"/>
            <w:tcPrChange w:id="977" w:author="hyx" w:date="2018-11-10T19:00:00Z">
              <w:tcPr>
                <w:tcW w:w="1371" w:type="dxa"/>
                <w:gridSpan w:val="2"/>
                <w:vAlign w:val="center"/>
              </w:tcPr>
            </w:tcPrChange>
          </w:tcPr>
          <w:p w14:paraId="2B263F4D" w14:textId="77777777" w:rsidR="00DC5FB2" w:rsidRDefault="00DC5FB2" w:rsidP="00846241">
            <w:pPr>
              <w:spacing w:before="156" w:after="156"/>
              <w:ind w:left="420" w:hanging="420"/>
              <w:rPr>
                <w:del w:id="978" w:author="hyx" w:date="2018-11-10T19:00:00Z"/>
              </w:rPr>
            </w:pPr>
            <w:del w:id="979" w:author="hyx" w:date="2018-11-10T19:00:00Z">
              <w:r>
                <w:delText>13588899102</w:delText>
              </w:r>
            </w:del>
          </w:p>
        </w:tc>
        <w:tc>
          <w:tcPr>
            <w:tcW w:w="1150" w:type="dxa"/>
            <w:gridSpan w:val="2"/>
            <w:vAlign w:val="center"/>
            <w:tcPrChange w:id="980" w:author="hyx" w:date="2018-11-10T19:00:00Z">
              <w:tcPr>
                <w:tcW w:w="1150" w:type="dxa"/>
                <w:gridSpan w:val="2"/>
                <w:vAlign w:val="center"/>
              </w:tcPr>
            </w:tcPrChange>
          </w:tcPr>
          <w:p w14:paraId="75574469" w14:textId="77777777" w:rsidR="00DC5FB2" w:rsidRDefault="00DC5FB2" w:rsidP="00846241">
            <w:pPr>
              <w:spacing w:before="156" w:after="156"/>
              <w:ind w:left="420" w:hanging="420"/>
              <w:rPr>
                <w:del w:id="981" w:author="hyx" w:date="2018-11-10T19:00:00Z"/>
              </w:rPr>
            </w:pPr>
            <w:del w:id="982" w:author="hyx" w:date="2018-11-10T19:00:00Z">
              <w:r>
                <w:delText>弘毅2-210</w:delText>
              </w:r>
            </w:del>
          </w:p>
        </w:tc>
      </w:tr>
      <w:tr w:rsidR="00DC5FB2" w14:paraId="01A13875" w14:textId="77777777" w:rsidTr="00846241">
        <w:trPr>
          <w:gridAfter w:val="1"/>
          <w:wAfter w:w="459" w:type="dxa"/>
          <w:del w:id="983" w:author="hyx" w:date="2018-11-10T19:00:00Z"/>
          <w:trPrChange w:id="984" w:author="hyx" w:date="2018-11-10T19:00:00Z">
            <w:trPr>
              <w:gridAfter w:val="1"/>
              <w:wAfter w:w="459" w:type="dxa"/>
            </w:trPr>
          </w:trPrChange>
        </w:trPr>
        <w:tc>
          <w:tcPr>
            <w:tcW w:w="1143" w:type="dxa"/>
            <w:gridSpan w:val="2"/>
            <w:vAlign w:val="center"/>
            <w:tcPrChange w:id="985" w:author="hyx" w:date="2018-11-10T19:00:00Z">
              <w:tcPr>
                <w:tcW w:w="1143" w:type="dxa"/>
                <w:gridSpan w:val="2"/>
                <w:vAlign w:val="center"/>
              </w:tcPr>
            </w:tcPrChange>
          </w:tcPr>
          <w:p w14:paraId="030579D7" w14:textId="77777777" w:rsidR="00DC5FB2" w:rsidRDefault="00DC5FB2" w:rsidP="00846241">
            <w:pPr>
              <w:spacing w:before="156" w:after="156"/>
              <w:ind w:left="420" w:hanging="420"/>
              <w:rPr>
                <w:del w:id="986" w:author="hyx" w:date="2018-11-10T19:00:00Z"/>
              </w:rPr>
            </w:pPr>
            <w:del w:id="987" w:author="hyx" w:date="2018-11-10T19:00:00Z">
              <w:r>
                <w:rPr>
                  <w:rFonts w:hint="eastAsia"/>
                </w:rPr>
                <w:delText>用户访谈员</w:delText>
              </w:r>
            </w:del>
          </w:p>
        </w:tc>
        <w:tc>
          <w:tcPr>
            <w:tcW w:w="1144" w:type="dxa"/>
            <w:gridSpan w:val="2"/>
            <w:vAlign w:val="center"/>
            <w:tcPrChange w:id="988" w:author="hyx" w:date="2018-11-10T19:00:00Z">
              <w:tcPr>
                <w:tcW w:w="1144" w:type="dxa"/>
                <w:gridSpan w:val="2"/>
                <w:vAlign w:val="center"/>
              </w:tcPr>
            </w:tcPrChange>
          </w:tcPr>
          <w:p w14:paraId="041FD6EB" w14:textId="77777777" w:rsidR="00DC5FB2" w:rsidRDefault="00DC5FB2" w:rsidP="00846241">
            <w:pPr>
              <w:spacing w:before="156" w:after="156"/>
              <w:ind w:left="420" w:hanging="420"/>
              <w:rPr>
                <w:del w:id="989" w:author="hyx" w:date="2018-11-10T19:00:00Z"/>
              </w:rPr>
            </w:pPr>
            <w:del w:id="990" w:author="hyx" w:date="2018-11-10T19:00:00Z">
              <w:r>
                <w:rPr>
                  <w:rFonts w:hint="eastAsia"/>
                </w:rPr>
                <w:delText>徐双铅</w:delText>
              </w:r>
            </w:del>
          </w:p>
        </w:tc>
        <w:tc>
          <w:tcPr>
            <w:tcW w:w="1155" w:type="dxa"/>
            <w:vAlign w:val="center"/>
            <w:tcPrChange w:id="991" w:author="hyx" w:date="2018-11-10T19:00:00Z">
              <w:tcPr>
                <w:tcW w:w="1155" w:type="dxa"/>
                <w:vAlign w:val="center"/>
              </w:tcPr>
            </w:tcPrChange>
          </w:tcPr>
          <w:p w14:paraId="5484B67C" w14:textId="77777777" w:rsidR="00DC5FB2" w:rsidRDefault="00DC5FB2" w:rsidP="00846241">
            <w:pPr>
              <w:spacing w:before="156" w:after="156"/>
              <w:ind w:left="420" w:hanging="420"/>
              <w:rPr>
                <w:del w:id="992" w:author="hyx" w:date="2018-11-10T19:00:00Z"/>
              </w:rPr>
            </w:pPr>
            <w:del w:id="993" w:author="hyx" w:date="2018-11-10T19:00:00Z">
              <w:r>
                <w:rPr>
                  <w:rFonts w:hint="eastAsia"/>
                </w:rPr>
                <w:delText>负责访谈录音</w:delText>
              </w:r>
            </w:del>
          </w:p>
        </w:tc>
        <w:tc>
          <w:tcPr>
            <w:tcW w:w="1155" w:type="dxa"/>
            <w:gridSpan w:val="2"/>
            <w:vAlign w:val="center"/>
            <w:tcPrChange w:id="994" w:author="hyx" w:date="2018-11-10T19:00:00Z">
              <w:tcPr>
                <w:tcW w:w="1155" w:type="dxa"/>
                <w:gridSpan w:val="2"/>
                <w:vAlign w:val="center"/>
              </w:tcPr>
            </w:tcPrChange>
          </w:tcPr>
          <w:p w14:paraId="02599DF7" w14:textId="77777777" w:rsidR="00DC5FB2" w:rsidRDefault="00DC5FB2" w:rsidP="00846241">
            <w:pPr>
              <w:spacing w:before="156" w:after="156"/>
              <w:ind w:left="420" w:hanging="420"/>
              <w:rPr>
                <w:del w:id="995" w:author="hyx" w:date="2018-11-10T19:00:00Z"/>
              </w:rPr>
            </w:pPr>
            <w:del w:id="996" w:author="hyx" w:date="2018-11-10T19:00:00Z">
              <w:r>
                <w:rPr>
                  <w:rFonts w:hint="eastAsia"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  <w:tcPrChange w:id="997" w:author="hyx" w:date="2018-11-10T19:00:00Z">
              <w:tcPr>
                <w:tcW w:w="1178" w:type="dxa"/>
                <w:gridSpan w:val="2"/>
                <w:vAlign w:val="center"/>
              </w:tcPr>
            </w:tcPrChange>
          </w:tcPr>
          <w:p w14:paraId="430DB8A3" w14:textId="77777777" w:rsidR="00DC5FB2" w:rsidRDefault="00DC5FB2" w:rsidP="00846241">
            <w:pPr>
              <w:spacing w:before="156" w:after="156"/>
              <w:ind w:left="420" w:hanging="420"/>
              <w:rPr>
                <w:del w:id="998" w:author="hyx" w:date="2018-11-10T19:00:00Z"/>
              </w:rPr>
            </w:pPr>
            <w:del w:id="999" w:author="hyx" w:date="2018-11-10T19:00:00Z">
              <w:r>
                <w:rPr>
                  <w:rFonts w:hint="eastAsia"/>
                </w:rPr>
                <w:delText>31601221</w:delText>
              </w:r>
            </w:del>
          </w:p>
        </w:tc>
        <w:tc>
          <w:tcPr>
            <w:tcW w:w="1371" w:type="dxa"/>
            <w:gridSpan w:val="2"/>
            <w:vAlign w:val="center"/>
            <w:tcPrChange w:id="1000" w:author="hyx" w:date="2018-11-10T19:00:00Z">
              <w:tcPr>
                <w:tcW w:w="1371" w:type="dxa"/>
                <w:gridSpan w:val="2"/>
                <w:vAlign w:val="center"/>
              </w:tcPr>
            </w:tcPrChange>
          </w:tcPr>
          <w:p w14:paraId="00712FFF" w14:textId="77777777" w:rsidR="00DC5FB2" w:rsidRDefault="00DC5FB2" w:rsidP="00846241">
            <w:pPr>
              <w:spacing w:before="156" w:after="156"/>
              <w:ind w:left="420" w:hanging="420"/>
              <w:rPr>
                <w:del w:id="1001" w:author="hyx" w:date="2018-11-10T19:00:00Z"/>
              </w:rPr>
            </w:pPr>
            <w:del w:id="1002" w:author="hyx" w:date="2018-11-10T19:00:00Z">
              <w:r>
                <w:delText>18094711647</w:delText>
              </w:r>
            </w:del>
          </w:p>
        </w:tc>
        <w:tc>
          <w:tcPr>
            <w:tcW w:w="1150" w:type="dxa"/>
            <w:gridSpan w:val="2"/>
            <w:vAlign w:val="center"/>
            <w:tcPrChange w:id="1003" w:author="hyx" w:date="2018-11-10T19:00:00Z">
              <w:tcPr>
                <w:tcW w:w="1150" w:type="dxa"/>
                <w:gridSpan w:val="2"/>
                <w:vAlign w:val="center"/>
              </w:tcPr>
            </w:tcPrChange>
          </w:tcPr>
          <w:p w14:paraId="114AE789" w14:textId="77777777" w:rsidR="00DC5FB2" w:rsidRDefault="00DC5FB2" w:rsidP="00846241">
            <w:pPr>
              <w:spacing w:before="156" w:after="156"/>
              <w:ind w:left="420" w:hanging="420"/>
              <w:rPr>
                <w:del w:id="1004" w:author="hyx" w:date="2018-11-10T19:00:00Z"/>
              </w:rPr>
            </w:pPr>
            <w:del w:id="1005" w:author="hyx" w:date="2018-11-10T19:00:00Z">
              <w:r>
                <w:delText>弘毅2-206</w:delText>
              </w:r>
            </w:del>
          </w:p>
        </w:tc>
      </w:tr>
      <w:tr w:rsidR="00DC5FB2" w14:paraId="2841B8F5" w14:textId="77777777" w:rsidTr="00846241">
        <w:trPr>
          <w:gridAfter w:val="1"/>
          <w:wAfter w:w="459" w:type="dxa"/>
          <w:del w:id="1006" w:author="hyx" w:date="2018-11-10T19:00:00Z"/>
          <w:trPrChange w:id="1007" w:author="hyx" w:date="2018-11-10T19:00:00Z">
            <w:trPr>
              <w:gridAfter w:val="1"/>
              <w:wAfter w:w="459" w:type="dxa"/>
            </w:trPr>
          </w:trPrChange>
        </w:trPr>
        <w:tc>
          <w:tcPr>
            <w:tcW w:w="1143" w:type="dxa"/>
            <w:gridSpan w:val="2"/>
            <w:vAlign w:val="center"/>
            <w:tcPrChange w:id="1008" w:author="hyx" w:date="2018-11-10T19:00:00Z">
              <w:tcPr>
                <w:tcW w:w="1143" w:type="dxa"/>
                <w:gridSpan w:val="2"/>
                <w:vAlign w:val="center"/>
              </w:tcPr>
            </w:tcPrChange>
          </w:tcPr>
          <w:p w14:paraId="20FF9CA3" w14:textId="77777777" w:rsidR="00DC5FB2" w:rsidRDefault="00DC5FB2" w:rsidP="00846241">
            <w:pPr>
              <w:spacing w:before="156" w:after="156"/>
              <w:ind w:left="420" w:hanging="420"/>
              <w:rPr>
                <w:del w:id="1009" w:author="hyx" w:date="2018-11-10T19:00:00Z"/>
              </w:rPr>
            </w:pPr>
            <w:del w:id="1010" w:author="hyx" w:date="2018-11-10T19:00:00Z">
              <w:r>
                <w:rPr>
                  <w:rFonts w:hint="eastAsia"/>
                </w:rPr>
                <w:delText>用户访谈员</w:delText>
              </w:r>
            </w:del>
          </w:p>
        </w:tc>
        <w:tc>
          <w:tcPr>
            <w:tcW w:w="1144" w:type="dxa"/>
            <w:gridSpan w:val="2"/>
            <w:vAlign w:val="center"/>
            <w:tcPrChange w:id="1011" w:author="hyx" w:date="2018-11-10T19:00:00Z">
              <w:tcPr>
                <w:tcW w:w="1144" w:type="dxa"/>
                <w:gridSpan w:val="2"/>
                <w:vAlign w:val="center"/>
              </w:tcPr>
            </w:tcPrChange>
          </w:tcPr>
          <w:p w14:paraId="0928D6EC" w14:textId="77777777" w:rsidR="00DC5FB2" w:rsidRDefault="00DC5FB2" w:rsidP="00846241">
            <w:pPr>
              <w:spacing w:before="156" w:after="156"/>
              <w:ind w:left="420" w:hanging="420"/>
              <w:rPr>
                <w:del w:id="1012" w:author="hyx" w:date="2018-11-10T19:00:00Z"/>
              </w:rPr>
            </w:pPr>
            <w:del w:id="1013" w:author="hyx" w:date="2018-11-10T19:00:00Z">
              <w:r>
                <w:rPr>
                  <w:rFonts w:hint="eastAsia"/>
                </w:rPr>
                <w:delText>陈俊仁</w:delText>
              </w:r>
            </w:del>
          </w:p>
        </w:tc>
        <w:tc>
          <w:tcPr>
            <w:tcW w:w="1155" w:type="dxa"/>
            <w:vAlign w:val="center"/>
            <w:tcPrChange w:id="1014" w:author="hyx" w:date="2018-11-10T19:00:00Z">
              <w:tcPr>
                <w:tcW w:w="1155" w:type="dxa"/>
                <w:vAlign w:val="center"/>
              </w:tcPr>
            </w:tcPrChange>
          </w:tcPr>
          <w:p w14:paraId="7EC9DDD1" w14:textId="77777777" w:rsidR="00DC5FB2" w:rsidRDefault="00DC5FB2" w:rsidP="00846241">
            <w:pPr>
              <w:spacing w:before="156" w:after="156"/>
              <w:ind w:left="420" w:hanging="420"/>
              <w:rPr>
                <w:del w:id="1015" w:author="hyx" w:date="2018-11-10T19:00:00Z"/>
              </w:rPr>
            </w:pPr>
            <w:del w:id="1016" w:author="hyx" w:date="2018-11-10T19:00:00Z">
              <w:r>
                <w:rPr>
                  <w:rFonts w:hint="eastAsia"/>
                </w:rPr>
                <w:delText>负责记录访谈</w:delText>
              </w:r>
            </w:del>
          </w:p>
        </w:tc>
        <w:tc>
          <w:tcPr>
            <w:tcW w:w="1155" w:type="dxa"/>
            <w:gridSpan w:val="2"/>
            <w:vAlign w:val="center"/>
            <w:tcPrChange w:id="1017" w:author="hyx" w:date="2018-11-10T19:00:00Z">
              <w:tcPr>
                <w:tcW w:w="1155" w:type="dxa"/>
                <w:gridSpan w:val="2"/>
                <w:vAlign w:val="center"/>
              </w:tcPr>
            </w:tcPrChange>
          </w:tcPr>
          <w:p w14:paraId="214FA313" w14:textId="77777777" w:rsidR="00DC5FB2" w:rsidRDefault="00DC5FB2" w:rsidP="00846241">
            <w:pPr>
              <w:spacing w:before="156" w:after="156"/>
              <w:ind w:left="420" w:hanging="420"/>
              <w:rPr>
                <w:del w:id="1018" w:author="hyx" w:date="2018-11-10T19:00:00Z"/>
              </w:rPr>
            </w:pPr>
            <w:del w:id="1019" w:author="hyx" w:date="2018-11-10T19:00:00Z">
              <w:r>
                <w:rPr>
                  <w:rFonts w:hint="eastAsia"/>
                  <w:bCs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  <w:tcPrChange w:id="1020" w:author="hyx" w:date="2018-11-10T19:00:00Z">
              <w:tcPr>
                <w:tcW w:w="1178" w:type="dxa"/>
                <w:gridSpan w:val="2"/>
                <w:vAlign w:val="center"/>
              </w:tcPr>
            </w:tcPrChange>
          </w:tcPr>
          <w:p w14:paraId="072FC508" w14:textId="77777777" w:rsidR="00DC5FB2" w:rsidRDefault="00DC5FB2" w:rsidP="00846241">
            <w:pPr>
              <w:spacing w:before="156" w:after="156"/>
              <w:ind w:left="420" w:hanging="420"/>
              <w:rPr>
                <w:del w:id="1021" w:author="hyx" w:date="2018-11-10T19:00:00Z"/>
              </w:rPr>
            </w:pPr>
            <w:del w:id="1022" w:author="hyx" w:date="2018-11-10T19:00:00Z">
              <w:r>
                <w:rPr>
                  <w:rFonts w:hint="eastAsia"/>
                  <w:bCs/>
                </w:rPr>
                <w:delText>31601240</w:delText>
              </w:r>
            </w:del>
          </w:p>
        </w:tc>
        <w:tc>
          <w:tcPr>
            <w:tcW w:w="1371" w:type="dxa"/>
            <w:gridSpan w:val="2"/>
            <w:vAlign w:val="center"/>
            <w:tcPrChange w:id="1023" w:author="hyx" w:date="2018-11-10T19:00:00Z">
              <w:tcPr>
                <w:tcW w:w="1371" w:type="dxa"/>
                <w:gridSpan w:val="2"/>
                <w:vAlign w:val="center"/>
              </w:tcPr>
            </w:tcPrChange>
          </w:tcPr>
          <w:p w14:paraId="4EA66F10" w14:textId="77777777" w:rsidR="00DC5FB2" w:rsidRDefault="00DC5FB2" w:rsidP="00846241">
            <w:pPr>
              <w:spacing w:before="156" w:after="156"/>
              <w:ind w:left="420" w:hanging="420"/>
              <w:rPr>
                <w:del w:id="1024" w:author="hyx" w:date="2018-11-10T19:00:00Z"/>
              </w:rPr>
            </w:pPr>
            <w:del w:id="1025" w:author="hyx" w:date="2018-11-10T19:00:00Z">
              <w:r>
                <w:delText>17376503405</w:delText>
              </w:r>
            </w:del>
          </w:p>
        </w:tc>
        <w:tc>
          <w:tcPr>
            <w:tcW w:w="1150" w:type="dxa"/>
            <w:gridSpan w:val="2"/>
            <w:vAlign w:val="center"/>
            <w:tcPrChange w:id="1026" w:author="hyx" w:date="2018-11-10T19:00:00Z">
              <w:tcPr>
                <w:tcW w:w="1150" w:type="dxa"/>
                <w:gridSpan w:val="2"/>
                <w:vAlign w:val="center"/>
              </w:tcPr>
            </w:tcPrChange>
          </w:tcPr>
          <w:p w14:paraId="61FFAAA0" w14:textId="77777777" w:rsidR="00DC5FB2" w:rsidRDefault="00DC5FB2" w:rsidP="00846241">
            <w:pPr>
              <w:spacing w:before="156" w:after="156"/>
              <w:ind w:left="420" w:hanging="420"/>
              <w:rPr>
                <w:del w:id="1027" w:author="hyx" w:date="2018-11-10T19:00:00Z"/>
              </w:rPr>
            </w:pPr>
            <w:del w:id="1028" w:author="hyx" w:date="2018-11-10T19:00:00Z">
              <w:r>
                <w:delText>弘毅2-209</w:delText>
              </w:r>
            </w:del>
          </w:p>
        </w:tc>
      </w:tr>
      <w:tr w:rsidR="00DC5FB2" w14:paraId="1328B05A" w14:textId="77777777" w:rsidTr="00846241">
        <w:trPr>
          <w:gridAfter w:val="1"/>
          <w:wAfter w:w="459" w:type="dxa"/>
          <w:del w:id="1029" w:author="hyx" w:date="2018-11-10T19:00:00Z"/>
          <w:trPrChange w:id="1030" w:author="hyx" w:date="2018-11-10T19:00:00Z">
            <w:trPr>
              <w:gridAfter w:val="1"/>
              <w:wAfter w:w="459" w:type="dxa"/>
            </w:trPr>
          </w:trPrChange>
        </w:trPr>
        <w:tc>
          <w:tcPr>
            <w:tcW w:w="1143" w:type="dxa"/>
            <w:gridSpan w:val="2"/>
            <w:vAlign w:val="center"/>
            <w:tcPrChange w:id="1031" w:author="hyx" w:date="2018-11-10T19:00:00Z">
              <w:tcPr>
                <w:tcW w:w="1143" w:type="dxa"/>
                <w:gridSpan w:val="2"/>
                <w:vAlign w:val="center"/>
              </w:tcPr>
            </w:tcPrChange>
          </w:tcPr>
          <w:p w14:paraId="7C615A01" w14:textId="77777777" w:rsidR="00DC5FB2" w:rsidRDefault="00DC5FB2" w:rsidP="00846241">
            <w:pPr>
              <w:spacing w:before="156" w:after="156"/>
              <w:ind w:left="420" w:hanging="420"/>
              <w:rPr>
                <w:del w:id="1032" w:author="hyx" w:date="2018-11-10T19:00:00Z"/>
              </w:rPr>
            </w:pPr>
            <w:del w:id="1033" w:author="hyx" w:date="2018-11-10T19:00:00Z">
              <w:r>
                <w:rPr>
                  <w:rFonts w:hint="eastAsia"/>
                </w:rPr>
                <w:delText>用户访谈员</w:delText>
              </w:r>
            </w:del>
          </w:p>
        </w:tc>
        <w:tc>
          <w:tcPr>
            <w:tcW w:w="1144" w:type="dxa"/>
            <w:gridSpan w:val="2"/>
            <w:vAlign w:val="center"/>
            <w:tcPrChange w:id="1034" w:author="hyx" w:date="2018-11-10T19:00:00Z">
              <w:tcPr>
                <w:tcW w:w="1144" w:type="dxa"/>
                <w:gridSpan w:val="2"/>
                <w:vAlign w:val="center"/>
              </w:tcPr>
            </w:tcPrChange>
          </w:tcPr>
          <w:p w14:paraId="3DC6D1BF" w14:textId="77777777" w:rsidR="00DC5FB2" w:rsidRDefault="00DC5FB2" w:rsidP="00846241">
            <w:pPr>
              <w:spacing w:before="156" w:after="156"/>
              <w:ind w:left="420" w:hanging="420"/>
              <w:rPr>
                <w:del w:id="1035" w:author="hyx" w:date="2018-11-10T19:00:00Z"/>
              </w:rPr>
            </w:pPr>
            <w:del w:id="1036" w:author="hyx" w:date="2018-11-10T19:00:00Z">
              <w:r>
                <w:rPr>
                  <w:rFonts w:hint="eastAsia"/>
                </w:rPr>
                <w:delText>陈苏民</w:delText>
              </w:r>
            </w:del>
          </w:p>
        </w:tc>
        <w:tc>
          <w:tcPr>
            <w:tcW w:w="1155" w:type="dxa"/>
            <w:vAlign w:val="center"/>
            <w:tcPrChange w:id="1037" w:author="hyx" w:date="2018-11-10T19:00:00Z">
              <w:tcPr>
                <w:tcW w:w="1155" w:type="dxa"/>
                <w:vAlign w:val="center"/>
              </w:tcPr>
            </w:tcPrChange>
          </w:tcPr>
          <w:p w14:paraId="0F69701F" w14:textId="77777777" w:rsidR="00DC5FB2" w:rsidRDefault="00DC5FB2" w:rsidP="00846241">
            <w:pPr>
              <w:spacing w:before="156" w:after="156"/>
              <w:ind w:left="420" w:hanging="420"/>
              <w:rPr>
                <w:del w:id="1038" w:author="hyx" w:date="2018-11-10T19:00:00Z"/>
              </w:rPr>
            </w:pPr>
            <w:del w:id="1039" w:author="hyx" w:date="2018-11-10T19:00:00Z">
              <w:r>
                <w:rPr>
                  <w:rFonts w:hint="eastAsia"/>
                </w:rPr>
                <w:delText>负责访谈问题的编写</w:delText>
              </w:r>
            </w:del>
          </w:p>
        </w:tc>
        <w:tc>
          <w:tcPr>
            <w:tcW w:w="1155" w:type="dxa"/>
            <w:gridSpan w:val="2"/>
            <w:vAlign w:val="center"/>
            <w:tcPrChange w:id="1040" w:author="hyx" w:date="2018-11-10T19:00:00Z">
              <w:tcPr>
                <w:tcW w:w="1155" w:type="dxa"/>
                <w:gridSpan w:val="2"/>
                <w:vAlign w:val="center"/>
              </w:tcPr>
            </w:tcPrChange>
          </w:tcPr>
          <w:p w14:paraId="5AFEFFAB" w14:textId="77777777" w:rsidR="00DC5FB2" w:rsidRDefault="00DC5FB2" w:rsidP="00846241">
            <w:pPr>
              <w:spacing w:before="156" w:after="156"/>
              <w:ind w:left="420" w:hanging="420"/>
              <w:rPr>
                <w:del w:id="1041" w:author="hyx" w:date="2018-11-10T19:00:00Z"/>
              </w:rPr>
            </w:pPr>
            <w:del w:id="1042" w:author="hyx" w:date="2018-11-10T19:00:00Z">
              <w:r>
                <w:rPr>
                  <w:rFonts w:hint="eastAsia"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  <w:tcPrChange w:id="1043" w:author="hyx" w:date="2018-11-10T19:00:00Z">
              <w:tcPr>
                <w:tcW w:w="1178" w:type="dxa"/>
                <w:gridSpan w:val="2"/>
                <w:vAlign w:val="center"/>
              </w:tcPr>
            </w:tcPrChange>
          </w:tcPr>
          <w:p w14:paraId="03A33BFC" w14:textId="77777777" w:rsidR="00DC5FB2" w:rsidRDefault="00DC5FB2" w:rsidP="00846241">
            <w:pPr>
              <w:spacing w:before="156" w:after="156"/>
              <w:ind w:left="420" w:hanging="420"/>
              <w:rPr>
                <w:del w:id="1044" w:author="hyx" w:date="2018-11-10T19:00:00Z"/>
              </w:rPr>
            </w:pPr>
            <w:del w:id="1045" w:author="hyx" w:date="2018-11-10T19:00:00Z">
              <w:r>
                <w:rPr>
                  <w:rFonts w:hint="eastAsia"/>
                  <w:bCs/>
                </w:rPr>
                <w:delText>31602227</w:delText>
              </w:r>
            </w:del>
          </w:p>
        </w:tc>
        <w:tc>
          <w:tcPr>
            <w:tcW w:w="1371" w:type="dxa"/>
            <w:gridSpan w:val="2"/>
            <w:vAlign w:val="center"/>
            <w:tcPrChange w:id="1046" w:author="hyx" w:date="2018-11-10T19:00:00Z">
              <w:tcPr>
                <w:tcW w:w="1371" w:type="dxa"/>
                <w:gridSpan w:val="2"/>
                <w:vAlign w:val="center"/>
              </w:tcPr>
            </w:tcPrChange>
          </w:tcPr>
          <w:p w14:paraId="2840E580" w14:textId="77777777" w:rsidR="00DC5FB2" w:rsidRDefault="00DC5FB2" w:rsidP="00846241">
            <w:pPr>
              <w:spacing w:before="156" w:after="156"/>
              <w:ind w:left="420" w:hanging="420"/>
              <w:rPr>
                <w:del w:id="1047" w:author="hyx" w:date="2018-11-10T19:00:00Z"/>
              </w:rPr>
            </w:pPr>
            <w:del w:id="1048" w:author="hyx" w:date="2018-11-10T19:00:00Z">
              <w:r>
                <w:rPr>
                  <w:rFonts w:hint="eastAsia"/>
                </w:rPr>
                <w:delText>13071869207</w:delText>
              </w:r>
            </w:del>
          </w:p>
        </w:tc>
        <w:tc>
          <w:tcPr>
            <w:tcW w:w="1150" w:type="dxa"/>
            <w:gridSpan w:val="2"/>
            <w:vAlign w:val="center"/>
            <w:tcPrChange w:id="1049" w:author="hyx" w:date="2018-11-10T19:00:00Z">
              <w:tcPr>
                <w:tcW w:w="1150" w:type="dxa"/>
                <w:gridSpan w:val="2"/>
                <w:vAlign w:val="center"/>
              </w:tcPr>
            </w:tcPrChange>
          </w:tcPr>
          <w:p w14:paraId="5CB126C1" w14:textId="77777777" w:rsidR="00DC5FB2" w:rsidRDefault="00DC5FB2" w:rsidP="00846241">
            <w:pPr>
              <w:spacing w:before="156" w:after="156"/>
              <w:ind w:left="420" w:hanging="420"/>
              <w:rPr>
                <w:del w:id="1050" w:author="hyx" w:date="2018-11-10T19:00:00Z"/>
              </w:rPr>
            </w:pPr>
            <w:del w:id="1051" w:author="hyx" w:date="2018-11-10T19:00:00Z">
              <w:r>
                <w:rPr>
                  <w:rFonts w:hint="eastAsia"/>
                </w:rPr>
                <w:delText>弘毅1-124</w:delText>
              </w:r>
            </w:del>
          </w:p>
        </w:tc>
      </w:tr>
      <w:tr w:rsidR="00DC5FB2" w14:paraId="44C1E641" w14:textId="77777777" w:rsidTr="00846241">
        <w:trPr>
          <w:gridAfter w:val="1"/>
          <w:wAfter w:w="459" w:type="dxa"/>
          <w:del w:id="1052" w:author="hyx" w:date="2018-11-10T19:00:00Z"/>
          <w:trPrChange w:id="1053" w:author="hyx" w:date="2018-11-10T19:00:00Z">
            <w:trPr>
              <w:gridAfter w:val="1"/>
              <w:wAfter w:w="459" w:type="dxa"/>
            </w:trPr>
          </w:trPrChange>
        </w:trPr>
        <w:tc>
          <w:tcPr>
            <w:tcW w:w="1143" w:type="dxa"/>
            <w:gridSpan w:val="2"/>
            <w:vAlign w:val="center"/>
            <w:tcPrChange w:id="1054" w:author="hyx" w:date="2018-11-10T19:00:00Z">
              <w:tcPr>
                <w:tcW w:w="1143" w:type="dxa"/>
                <w:gridSpan w:val="2"/>
                <w:vAlign w:val="center"/>
              </w:tcPr>
            </w:tcPrChange>
          </w:tcPr>
          <w:p w14:paraId="1B02384D" w14:textId="77777777" w:rsidR="00DC5FB2" w:rsidRDefault="00DC5FB2" w:rsidP="00846241">
            <w:pPr>
              <w:spacing w:before="156" w:after="156"/>
              <w:ind w:left="420" w:hanging="420"/>
              <w:rPr>
                <w:del w:id="1055" w:author="hyx" w:date="2018-11-10T19:00:00Z"/>
              </w:rPr>
            </w:pPr>
            <w:del w:id="1056" w:author="hyx" w:date="2018-11-10T19:00:00Z">
              <w:r>
                <w:rPr>
                  <w:rFonts w:hint="eastAsia"/>
                </w:rPr>
                <w:delText>用户访谈员</w:delText>
              </w:r>
            </w:del>
          </w:p>
        </w:tc>
        <w:tc>
          <w:tcPr>
            <w:tcW w:w="1144" w:type="dxa"/>
            <w:gridSpan w:val="2"/>
            <w:vAlign w:val="center"/>
            <w:tcPrChange w:id="1057" w:author="hyx" w:date="2018-11-10T19:00:00Z">
              <w:tcPr>
                <w:tcW w:w="1144" w:type="dxa"/>
                <w:gridSpan w:val="2"/>
                <w:vAlign w:val="center"/>
              </w:tcPr>
            </w:tcPrChange>
          </w:tcPr>
          <w:p w14:paraId="3F36A003" w14:textId="77777777" w:rsidR="00DC5FB2" w:rsidRDefault="00DC5FB2" w:rsidP="00846241">
            <w:pPr>
              <w:spacing w:before="156" w:after="156"/>
              <w:ind w:left="420" w:hanging="420"/>
              <w:rPr>
                <w:del w:id="1058" w:author="hyx" w:date="2018-11-10T19:00:00Z"/>
              </w:rPr>
            </w:pPr>
            <w:del w:id="1059" w:author="hyx" w:date="2018-11-10T19:00:00Z">
              <w:r>
                <w:rPr>
                  <w:rFonts w:hint="eastAsia"/>
                </w:rPr>
                <w:delText>吕迪</w:delText>
              </w:r>
            </w:del>
          </w:p>
        </w:tc>
        <w:tc>
          <w:tcPr>
            <w:tcW w:w="1155" w:type="dxa"/>
            <w:vAlign w:val="center"/>
            <w:tcPrChange w:id="1060" w:author="hyx" w:date="2018-11-10T19:00:00Z">
              <w:tcPr>
                <w:tcW w:w="1155" w:type="dxa"/>
                <w:vAlign w:val="center"/>
              </w:tcPr>
            </w:tcPrChange>
          </w:tcPr>
          <w:p w14:paraId="2DA57C37" w14:textId="77777777" w:rsidR="00DC5FB2" w:rsidRDefault="00DC5FB2" w:rsidP="00846241">
            <w:pPr>
              <w:spacing w:before="156" w:after="156"/>
              <w:ind w:left="420" w:hanging="420"/>
              <w:rPr>
                <w:del w:id="1061" w:author="hyx" w:date="2018-11-10T19:00:00Z"/>
              </w:rPr>
            </w:pPr>
            <w:del w:id="1062" w:author="hyx" w:date="2018-11-10T19:00:00Z">
              <w:r>
                <w:rPr>
                  <w:rFonts w:hint="eastAsia"/>
                </w:rPr>
                <w:delText>负责预约访谈客户</w:delText>
              </w:r>
            </w:del>
          </w:p>
        </w:tc>
        <w:tc>
          <w:tcPr>
            <w:tcW w:w="1155" w:type="dxa"/>
            <w:gridSpan w:val="2"/>
            <w:vAlign w:val="center"/>
            <w:tcPrChange w:id="1063" w:author="hyx" w:date="2018-11-10T19:00:00Z">
              <w:tcPr>
                <w:tcW w:w="1155" w:type="dxa"/>
                <w:gridSpan w:val="2"/>
                <w:vAlign w:val="center"/>
              </w:tcPr>
            </w:tcPrChange>
          </w:tcPr>
          <w:p w14:paraId="409B1DC0" w14:textId="77777777" w:rsidR="00DC5FB2" w:rsidRDefault="00DC5FB2" w:rsidP="00846241">
            <w:pPr>
              <w:spacing w:before="156" w:after="156"/>
              <w:ind w:left="420" w:hanging="420"/>
              <w:rPr>
                <w:del w:id="1064" w:author="hyx" w:date="2018-11-10T19:00:00Z"/>
              </w:rPr>
            </w:pPr>
            <w:del w:id="1065" w:author="hyx" w:date="2018-11-10T19:00:00Z">
              <w:r>
                <w:rPr>
                  <w:rFonts w:hint="eastAsia"/>
                  <w:bCs/>
                </w:rPr>
                <w:delText>软工1601</w:delText>
              </w:r>
            </w:del>
          </w:p>
        </w:tc>
        <w:tc>
          <w:tcPr>
            <w:tcW w:w="1178" w:type="dxa"/>
            <w:gridSpan w:val="2"/>
            <w:vAlign w:val="center"/>
            <w:tcPrChange w:id="1066" w:author="hyx" w:date="2018-11-10T19:00:00Z">
              <w:tcPr>
                <w:tcW w:w="1178" w:type="dxa"/>
                <w:gridSpan w:val="2"/>
                <w:vAlign w:val="center"/>
              </w:tcPr>
            </w:tcPrChange>
          </w:tcPr>
          <w:p w14:paraId="19D12B70" w14:textId="77777777" w:rsidR="00DC5FB2" w:rsidRDefault="00DC5FB2" w:rsidP="00846241">
            <w:pPr>
              <w:spacing w:before="156" w:after="156"/>
              <w:ind w:left="420" w:hanging="420"/>
              <w:rPr>
                <w:del w:id="1067" w:author="hyx" w:date="2018-11-10T19:00:00Z"/>
              </w:rPr>
            </w:pPr>
            <w:del w:id="1068" w:author="hyx" w:date="2018-11-10T19:00:00Z">
              <w:r>
                <w:rPr>
                  <w:rFonts w:hint="eastAsia"/>
                  <w:bCs/>
                </w:rPr>
                <w:delText>31504251</w:delText>
              </w:r>
            </w:del>
          </w:p>
        </w:tc>
        <w:tc>
          <w:tcPr>
            <w:tcW w:w="1371" w:type="dxa"/>
            <w:gridSpan w:val="2"/>
            <w:vAlign w:val="center"/>
            <w:tcPrChange w:id="1069" w:author="hyx" w:date="2018-11-10T19:00:00Z">
              <w:tcPr>
                <w:tcW w:w="1371" w:type="dxa"/>
                <w:gridSpan w:val="2"/>
                <w:vAlign w:val="center"/>
              </w:tcPr>
            </w:tcPrChange>
          </w:tcPr>
          <w:p w14:paraId="087C359E" w14:textId="77777777" w:rsidR="00DC5FB2" w:rsidRDefault="00DC5FB2" w:rsidP="00846241">
            <w:pPr>
              <w:spacing w:before="156" w:after="156"/>
              <w:ind w:left="420" w:hanging="420"/>
              <w:rPr>
                <w:del w:id="1070" w:author="hyx" w:date="2018-11-10T19:00:00Z"/>
              </w:rPr>
            </w:pPr>
            <w:del w:id="1071" w:author="hyx" w:date="2018-11-10T19:00:00Z">
              <w:r>
                <w:delText>17306413358</w:delText>
              </w:r>
            </w:del>
          </w:p>
        </w:tc>
        <w:tc>
          <w:tcPr>
            <w:tcW w:w="1150" w:type="dxa"/>
            <w:gridSpan w:val="2"/>
            <w:vAlign w:val="center"/>
            <w:tcPrChange w:id="1072" w:author="hyx" w:date="2018-11-10T19:00:00Z">
              <w:tcPr>
                <w:tcW w:w="1150" w:type="dxa"/>
                <w:gridSpan w:val="2"/>
                <w:vAlign w:val="center"/>
              </w:tcPr>
            </w:tcPrChange>
          </w:tcPr>
          <w:p w14:paraId="20219E48" w14:textId="77777777" w:rsidR="00DC5FB2" w:rsidRDefault="00DC5FB2" w:rsidP="00846241">
            <w:pPr>
              <w:spacing w:before="156" w:after="156"/>
              <w:ind w:left="420" w:hanging="420"/>
              <w:rPr>
                <w:del w:id="1073" w:author="hyx" w:date="2018-11-10T19:00:00Z"/>
              </w:rPr>
            </w:pPr>
            <w:del w:id="1074" w:author="hyx" w:date="2018-11-10T19:00:00Z">
              <w:r>
                <w:delText>求真1-125</w:delText>
              </w:r>
            </w:del>
          </w:p>
        </w:tc>
      </w:tr>
    </w:tbl>
    <w:p w14:paraId="5DAB2AFF" w14:textId="77777777" w:rsidR="00DC5FB2" w:rsidRDefault="00DC5FB2" w:rsidP="00DC5FB2">
      <w:pPr>
        <w:rPr>
          <w:del w:id="1075" w:author="hyx" w:date="2018-11-13T10:30:00Z"/>
        </w:rPr>
      </w:pPr>
    </w:p>
    <w:p w14:paraId="0A9D5B3F" w14:textId="77777777" w:rsidR="00DC5FB2" w:rsidRDefault="00DC5FB2" w:rsidP="00DC5FB2">
      <w:pPr>
        <w:pStyle w:val="a"/>
        <w:ind w:left="5250"/>
        <w:rPr>
          <w:del w:id="1076" w:author="hyx" w:date="2018-11-13T10:25:00Z"/>
        </w:rPr>
      </w:pPr>
      <w:bookmarkStart w:id="1077" w:name="_Toc497223495"/>
      <w:del w:id="1078" w:author="hyx" w:date="2018-11-13T10:25:00Z">
        <w:r>
          <w:delText>项目组织结构</w:delText>
        </w:r>
        <w:r>
          <w:rPr>
            <w:rFonts w:hint="eastAsia"/>
          </w:rPr>
          <w:delText>（</w:delText>
        </w:r>
        <w:r>
          <w:rPr>
            <w:rFonts w:hint="eastAsia"/>
          </w:rPr>
          <w:delText>OBS</w:delText>
        </w:r>
        <w:r>
          <w:rPr>
            <w:rFonts w:hint="eastAsia"/>
          </w:rPr>
          <w:delText>）</w:delText>
        </w:r>
        <w:bookmarkEnd w:id="710"/>
        <w:bookmarkEnd w:id="1077"/>
      </w:del>
    </w:p>
    <w:p w14:paraId="51C234DC" w14:textId="77777777" w:rsidR="00DC5FB2" w:rsidRDefault="00DC5FB2" w:rsidP="00DC5FB2">
      <w:pPr>
        <w:rPr>
          <w:del w:id="1079" w:author="hyx" w:date="2018-11-13T10:25:00Z"/>
        </w:rPr>
      </w:pPr>
      <w:del w:id="1080" w:author="hyx" w:date="2018-11-13T10:21:00Z">
        <w:r>
          <w:fldChar w:fldCharType="begin"/>
        </w:r>
        <w:r>
          <w:delInstrText xml:space="preserve"> INCLUDEPICTURE "C:\\Users\\hyx\\Documents\\Tencent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"C:\\Users\\hyx\\Documents\\Tencent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"C:\\Users\\hyx\\Documents\\Tencent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"E:\\GitHub\\Documents\\Tencent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"C:\\Users\\Documents\\Tencent Files\\1103057282\\Image\\C2C\\[Y}H$)K511~JHFGU}QL`8%0.png"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"C:\\Users\\hyx\\Documents\\Documents\\Tencent%2525252525252520Files\\1103057282\\Image\\C2C\\%252525252525255bY%252525252525257dH$)K511~JHFGU%252525252525257dQL%25252525252525608%25252525252525250.png"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"C:\\Users\\hyx\\Documents\\Tencent%2525252525252520Files\\1103057282\\Image\\C2C\\%252525252525255bY%252525252525257dH$)K511~JHFGU%252525252525257dQL%25252525252525608%25252525252525250.png"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"C:\\Users\\hyx\\Documents\\Tencent%2525252525252520Files\\1103057282\\Image\\C2C\\%252525252525255bY%252525252525257dH$)K511~JHFGU%252525252525257dQL%25252525252525608%25252525252525250.png" \* MERGEFORMATINET </w:delInstrText>
        </w:r>
        <w:r>
          <w:fldChar w:fldCharType="separate"/>
        </w:r>
        <w:r>
          <w:fldChar w:fldCharType="begin"/>
        </w:r>
        <w:r>
          <w:delInstrText xml:space="preserve"> INCLUDEPICTURE  "E:\\GitHub\\Documents\\Tencent%2525252525252520Files\\1103057282\\Image\\C2C\\%252525252525255bY%252525252525257dH$)K511~JHFGU%252525252525257dQL%25252525252525608%25252525252525250.png" \* MERGEFORMATINET </w:delInstrText>
        </w:r>
        <w:r>
          <w:fldChar w:fldCharType="separate"/>
        </w:r>
        <w:r w:rsidR="008F2BEA">
          <w:fldChar w:fldCharType="begin"/>
        </w:r>
        <w:r w:rsidR="008F2BEA">
          <w:delInstrText xml:space="preserve"> INCLUDEPICTURE  "E:\\GitHub\\Documents\\Tencent%2525252525252520Files\\1103057282\\Image\\C2C\\%252525252525255bY%252525252525257dH$)K511~JHFGU%252525252525257dQL%25252525252525608%25252525252525250.png" \* MERGEFORMATINET </w:delInstrText>
        </w:r>
        <w:r w:rsidR="008F2BEA">
          <w:fldChar w:fldCharType="separate"/>
        </w:r>
        <w:r w:rsidR="00FD2627">
          <w:fldChar w:fldCharType="begin"/>
        </w:r>
        <w:r w:rsidR="00FD2627">
          <w:delInstrText xml:space="preserve"> </w:delInstrText>
        </w:r>
        <w:r w:rsidR="00FD2627">
          <w:delInstrText>INCLUDEPICTURE  "E:\\GitHub\\Documents</w:delInstrText>
        </w:r>
        <w:r w:rsidR="00FD2627">
          <w:delInstrText>\\Tencent%2525252525252520Files\\1103057282\\Image\\C2C\\%252525252525255bY%252525252525257dH$)K511~JHFGU%252525252525257dQL%25252525252525608%25252525252525250.png" \* MERGEFORMATINET</w:delInstrText>
        </w:r>
        <w:r w:rsidR="00FD2627">
          <w:delInstrText xml:space="preserve"> </w:delInstrText>
        </w:r>
        <w:r w:rsidR="00FD2627">
          <w:fldChar w:fldCharType="separate"/>
        </w:r>
        <w:r w:rsidR="002855F6">
          <w:pict w14:anchorId="40C513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44pt;height:235.8pt">
              <v:imagedata r:id="rId8" r:href="rId9"/>
            </v:shape>
          </w:pict>
        </w:r>
        <w:r w:rsidR="00FD2627">
          <w:fldChar w:fldCharType="end"/>
        </w:r>
        <w:r w:rsidR="008F2BEA"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</w:del>
    </w:p>
    <w:p w14:paraId="2272C5DF" w14:textId="77777777" w:rsidR="00DC5FB2" w:rsidRDefault="00DC5FB2" w:rsidP="00DC5FB2">
      <w:pPr>
        <w:rPr>
          <w:del w:id="1081" w:author="hyx" w:date="2018-11-13T10:25:00Z"/>
        </w:rPr>
      </w:pPr>
    </w:p>
    <w:p w14:paraId="281DCFB5" w14:textId="77777777" w:rsidR="00DC5FB2" w:rsidRDefault="00DC5FB2" w:rsidP="00DC5FB2">
      <w:pPr>
        <w:rPr>
          <w:del w:id="1082" w:author="hyx" w:date="2018-11-13T10:30:00Z"/>
        </w:rPr>
      </w:pPr>
    </w:p>
    <w:p w14:paraId="1AB62879" w14:textId="77777777" w:rsidR="00DC5FB2" w:rsidRDefault="00DC5FB2" w:rsidP="00DC5FB2">
      <w:bookmarkStart w:id="1083" w:name="_Toc497072234"/>
      <w:bookmarkStart w:id="1084" w:name="_Toc497223496"/>
    </w:p>
    <w:p w14:paraId="593B7C01" w14:textId="77777777" w:rsidR="00DC5FB2" w:rsidRDefault="00DC5FB2" w:rsidP="00DC5FB2">
      <w:pPr>
        <w:pStyle w:val="a0"/>
      </w:pPr>
      <w:bookmarkStart w:id="1085" w:name="_Toc530709123"/>
      <w:bookmarkStart w:id="1086" w:name="_Toc535279965"/>
      <w:r>
        <w:t>人员配备管理计划</w:t>
      </w:r>
      <w:bookmarkEnd w:id="1083"/>
      <w:bookmarkEnd w:id="1084"/>
      <w:bookmarkEnd w:id="1085"/>
      <w:bookmarkEnd w:id="1086"/>
    </w:p>
    <w:p w14:paraId="5A11083B" w14:textId="77777777" w:rsidR="00DC5FB2" w:rsidRDefault="00DC5FB2" w:rsidP="00DC5FB2"/>
    <w:p w14:paraId="5A759F6A" w14:textId="6C716100" w:rsidR="00DC5FB2" w:rsidRDefault="00DC5FB2" w:rsidP="00DC5FB2">
      <w:pPr>
        <w:pStyle w:val="a"/>
        <w:numPr>
          <w:ilvl w:val="0"/>
          <w:numId w:val="0"/>
        </w:numPr>
      </w:pPr>
      <w:bookmarkStart w:id="1087" w:name="_Toc497223497"/>
      <w:bookmarkStart w:id="1088" w:name="_Toc496816783"/>
      <w:bookmarkStart w:id="1089" w:name="_Toc497072235"/>
      <w:bookmarkStart w:id="1090" w:name="_Toc530709124"/>
      <w:bookmarkStart w:id="1091" w:name="_Toc535279966"/>
      <w:r>
        <w:rPr>
          <w:rFonts w:hint="eastAsia"/>
        </w:rPr>
        <w:t>2.1</w:t>
      </w:r>
      <w:r>
        <w:t>人员招募</w:t>
      </w:r>
      <w:bookmarkEnd w:id="1087"/>
      <w:bookmarkEnd w:id="1088"/>
      <w:bookmarkEnd w:id="1089"/>
      <w:bookmarkEnd w:id="1090"/>
      <w:bookmarkEnd w:id="1091"/>
    </w:p>
    <w:p w14:paraId="6D71997F" w14:textId="77777777" w:rsidR="00DC5FB2" w:rsidRDefault="00DC5FB2" w:rsidP="00DC5FB2">
      <w:pPr>
        <w:ind w:left="420" w:firstLine="420"/>
      </w:pPr>
      <w:r>
        <w:rPr>
          <w:rFonts w:hint="eastAsia"/>
        </w:rPr>
        <w:t>在上学期的软件工程基础课上，我们5人决定在下学期组成一个小组，共同开发项目</w:t>
      </w:r>
    </w:p>
    <w:p w14:paraId="3A1A7DDF" w14:textId="77777777" w:rsidR="00DC5FB2" w:rsidRDefault="00DC5FB2" w:rsidP="00DC5FB2">
      <w:pPr>
        <w:ind w:left="420" w:firstLine="420"/>
      </w:pPr>
    </w:p>
    <w:p w14:paraId="255B9AAC" w14:textId="77777777" w:rsidR="00DC5FB2" w:rsidRDefault="00DC5FB2" w:rsidP="00DC5FB2">
      <w:pPr>
        <w:ind w:left="420" w:firstLine="420"/>
      </w:pPr>
    </w:p>
    <w:p w14:paraId="464976F9" w14:textId="77777777" w:rsidR="00DC5FB2" w:rsidRDefault="00DC5FB2" w:rsidP="00DC5FB2">
      <w:pPr>
        <w:ind w:left="420" w:firstLine="420"/>
      </w:pPr>
    </w:p>
    <w:p w14:paraId="0B661B08" w14:textId="77777777" w:rsidR="00DC5FB2" w:rsidRDefault="00DC5FB2" w:rsidP="00DC5FB2">
      <w:pPr>
        <w:ind w:left="420" w:firstLine="420"/>
      </w:pPr>
    </w:p>
    <w:p w14:paraId="6727BCF3" w14:textId="77777777" w:rsidR="00DC5FB2" w:rsidRDefault="00DC5FB2" w:rsidP="00DC5FB2">
      <w:pPr>
        <w:ind w:left="420" w:firstLine="420"/>
      </w:pPr>
    </w:p>
    <w:p w14:paraId="7A889535" w14:textId="77777777" w:rsidR="00DC5FB2" w:rsidRDefault="00DC5FB2" w:rsidP="00DC5FB2">
      <w:pPr>
        <w:ind w:left="420" w:firstLine="420"/>
      </w:pPr>
    </w:p>
    <w:p w14:paraId="64D117C6" w14:textId="77777777" w:rsidR="00DC5FB2" w:rsidRDefault="00DC5FB2" w:rsidP="00DC5FB2">
      <w:pPr>
        <w:ind w:left="420" w:firstLine="420"/>
      </w:pPr>
    </w:p>
    <w:p w14:paraId="4489FB25" w14:textId="77777777" w:rsidR="00DC5FB2" w:rsidRDefault="00DC5FB2" w:rsidP="00DC5FB2">
      <w:pPr>
        <w:ind w:left="420" w:firstLine="420"/>
      </w:pPr>
    </w:p>
    <w:p w14:paraId="7C7489B6" w14:textId="1204911C" w:rsidR="00DC5FB2" w:rsidRDefault="00DC5FB2" w:rsidP="00DC5FB2">
      <w:pPr>
        <w:pStyle w:val="a"/>
        <w:numPr>
          <w:ilvl w:val="0"/>
          <w:numId w:val="0"/>
        </w:numPr>
        <w:ind w:left="420" w:hanging="420"/>
      </w:pPr>
      <w:bookmarkStart w:id="1092" w:name="_Toc530709125"/>
      <w:bookmarkStart w:id="1093" w:name="_Toc535279967"/>
      <w:bookmarkStart w:id="1094" w:name="_Toc496816788"/>
      <w:bookmarkStart w:id="1095" w:name="_Toc497223502"/>
      <w:bookmarkStart w:id="1096" w:name="_Toc497072240"/>
      <w:r>
        <w:rPr>
          <w:rFonts w:hint="eastAsia"/>
        </w:rPr>
        <w:t>2.2</w:t>
      </w:r>
      <w:r>
        <w:rPr>
          <w:rFonts w:hint="eastAsia"/>
        </w:rPr>
        <w:t>资源日历</w:t>
      </w:r>
      <w:bookmarkEnd w:id="1092"/>
      <w:bookmarkEnd w:id="1093"/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1097" w:author="hyx" w:date="2018-11-10T19:08:00Z">
          <w:tblPr>
            <w:tblW w:w="8296" w:type="dxa"/>
            <w:jc w:val="right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  <w:tblGridChange w:id="1098">
          <w:tblGrid>
            <w:gridCol w:w="1068"/>
            <w:gridCol w:w="1050"/>
            <w:gridCol w:w="1051"/>
            <w:gridCol w:w="1051"/>
            <w:gridCol w:w="1052"/>
            <w:gridCol w:w="1052"/>
            <w:gridCol w:w="986"/>
            <w:gridCol w:w="986"/>
          </w:tblGrid>
        </w:tblGridChange>
      </w:tblGrid>
      <w:tr w:rsidR="00DC5FB2" w14:paraId="532D89B9" w14:textId="77777777" w:rsidTr="00846241">
        <w:trPr>
          <w:jc w:val="right"/>
          <w:ins w:id="1099" w:author="hyx" w:date="2018-11-10T19:07:00Z"/>
          <w:trPrChange w:id="1100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8EAADB" w:themeFill="accent1" w:themeFillTint="99"/>
            <w:tcPrChange w:id="1101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1DD41211" w14:textId="77777777" w:rsidR="00DC5FB2" w:rsidRDefault="00DC5FB2" w:rsidP="00846241">
            <w:pPr>
              <w:rPr>
                <w:ins w:id="1102" w:author="hyx" w:date="2018-11-10T19:07:00Z"/>
              </w:rPr>
            </w:pPr>
          </w:p>
        </w:tc>
        <w:tc>
          <w:tcPr>
            <w:tcW w:w="1050" w:type="dxa"/>
            <w:shd w:val="clear" w:color="auto" w:fill="8EAADB" w:themeFill="accent1" w:themeFillTint="99"/>
            <w:tcPrChange w:id="1103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6BC5CEE5" w14:textId="77777777" w:rsidR="00DC5FB2" w:rsidRDefault="00DC5FB2" w:rsidP="00846241">
            <w:pPr>
              <w:rPr>
                <w:ins w:id="1104" w:author="hyx" w:date="2018-11-10T19:07:00Z"/>
              </w:rPr>
            </w:pPr>
            <w:ins w:id="1105" w:author="hyx" w:date="2018-11-10T19:07:00Z">
              <w:r>
                <w:rPr>
                  <w:rFonts w:hint="eastAsia"/>
                </w:rPr>
                <w:t>周一</w:t>
              </w:r>
            </w:ins>
          </w:p>
        </w:tc>
        <w:tc>
          <w:tcPr>
            <w:tcW w:w="1051" w:type="dxa"/>
            <w:shd w:val="clear" w:color="auto" w:fill="8EAADB" w:themeFill="accent1" w:themeFillTint="99"/>
            <w:tcPrChange w:id="1106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1E9F144A" w14:textId="77777777" w:rsidR="00DC5FB2" w:rsidRDefault="00DC5FB2" w:rsidP="00846241">
            <w:pPr>
              <w:rPr>
                <w:ins w:id="1107" w:author="hyx" w:date="2018-11-10T19:07:00Z"/>
              </w:rPr>
            </w:pPr>
            <w:ins w:id="1108" w:author="hyx" w:date="2018-11-10T19:07:00Z">
              <w:r>
                <w:rPr>
                  <w:rFonts w:hint="eastAsia"/>
                </w:rPr>
                <w:t>周二</w:t>
              </w:r>
            </w:ins>
          </w:p>
        </w:tc>
        <w:tc>
          <w:tcPr>
            <w:tcW w:w="1051" w:type="dxa"/>
            <w:shd w:val="clear" w:color="auto" w:fill="8EAADB" w:themeFill="accent1" w:themeFillTint="99"/>
            <w:tcPrChange w:id="1109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57DA2057" w14:textId="77777777" w:rsidR="00DC5FB2" w:rsidRDefault="00DC5FB2" w:rsidP="00846241">
            <w:pPr>
              <w:rPr>
                <w:ins w:id="1110" w:author="hyx" w:date="2018-11-10T19:07:00Z"/>
              </w:rPr>
            </w:pPr>
            <w:ins w:id="1111" w:author="hyx" w:date="2018-11-10T19:07:00Z">
              <w:r>
                <w:rPr>
                  <w:rFonts w:hint="eastAsia"/>
                </w:rPr>
                <w:t>周三</w:t>
              </w:r>
            </w:ins>
          </w:p>
        </w:tc>
        <w:tc>
          <w:tcPr>
            <w:tcW w:w="1052" w:type="dxa"/>
            <w:shd w:val="clear" w:color="auto" w:fill="8EAADB" w:themeFill="accent1" w:themeFillTint="99"/>
            <w:tcPrChange w:id="1112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6617920E" w14:textId="77777777" w:rsidR="00DC5FB2" w:rsidRDefault="00DC5FB2" w:rsidP="00846241">
            <w:pPr>
              <w:rPr>
                <w:ins w:id="1113" w:author="hyx" w:date="2018-11-10T19:07:00Z"/>
              </w:rPr>
            </w:pPr>
            <w:ins w:id="1114" w:author="hyx" w:date="2018-11-10T19:07:00Z">
              <w:r>
                <w:rPr>
                  <w:rFonts w:hint="eastAsia"/>
                </w:rPr>
                <w:t>周四</w:t>
              </w:r>
            </w:ins>
          </w:p>
        </w:tc>
        <w:tc>
          <w:tcPr>
            <w:tcW w:w="1052" w:type="dxa"/>
            <w:shd w:val="clear" w:color="auto" w:fill="8EAADB" w:themeFill="accent1" w:themeFillTint="99"/>
            <w:tcPrChange w:id="1115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314B04DE" w14:textId="77777777" w:rsidR="00DC5FB2" w:rsidRDefault="00DC5FB2" w:rsidP="00846241">
            <w:pPr>
              <w:rPr>
                <w:ins w:id="1116" w:author="hyx" w:date="2018-11-10T19:07:00Z"/>
              </w:rPr>
            </w:pPr>
            <w:ins w:id="1117" w:author="hyx" w:date="2018-11-10T19:07:00Z">
              <w:r>
                <w:rPr>
                  <w:rFonts w:hint="eastAsia"/>
                </w:rPr>
                <w:t>周五</w:t>
              </w:r>
            </w:ins>
          </w:p>
        </w:tc>
        <w:tc>
          <w:tcPr>
            <w:tcW w:w="986" w:type="dxa"/>
            <w:shd w:val="clear" w:color="auto" w:fill="8EAADB" w:themeFill="accent1" w:themeFillTint="99"/>
            <w:tcPrChange w:id="1118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26069410" w14:textId="77777777" w:rsidR="00DC5FB2" w:rsidRDefault="00DC5FB2" w:rsidP="00846241">
            <w:pPr>
              <w:rPr>
                <w:ins w:id="1119" w:author="hyx" w:date="2018-11-10T19:07:00Z"/>
              </w:rPr>
            </w:pPr>
            <w:ins w:id="1120" w:author="hyx" w:date="2018-11-10T19:07:00Z">
              <w:r>
                <w:rPr>
                  <w:rFonts w:hint="eastAsia"/>
                </w:rPr>
                <w:t>周六</w:t>
              </w:r>
            </w:ins>
          </w:p>
        </w:tc>
        <w:tc>
          <w:tcPr>
            <w:tcW w:w="986" w:type="dxa"/>
            <w:shd w:val="clear" w:color="auto" w:fill="8EAADB" w:themeFill="accent1" w:themeFillTint="99"/>
            <w:tcPrChange w:id="1121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656AF45D" w14:textId="77777777" w:rsidR="00DC5FB2" w:rsidRDefault="00DC5FB2" w:rsidP="00846241">
            <w:pPr>
              <w:rPr>
                <w:ins w:id="1122" w:author="hyx" w:date="2018-11-10T19:07:00Z"/>
              </w:rPr>
            </w:pPr>
            <w:ins w:id="1123" w:author="hyx" w:date="2018-11-10T19:07:00Z">
              <w:r>
                <w:rPr>
                  <w:rFonts w:hint="eastAsia"/>
                </w:rPr>
                <w:t>周日</w:t>
              </w:r>
            </w:ins>
          </w:p>
        </w:tc>
      </w:tr>
      <w:tr w:rsidR="00DC5FB2" w14:paraId="084BFBF7" w14:textId="77777777" w:rsidTr="00846241">
        <w:trPr>
          <w:jc w:val="right"/>
          <w:ins w:id="1124" w:author="hyx" w:date="2018-11-10T19:07:00Z"/>
          <w:trPrChange w:id="1125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8EAADB" w:themeFill="accent1" w:themeFillTint="99"/>
            <w:tcPrChange w:id="1126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1509544D" w14:textId="77777777" w:rsidR="00DC5FB2" w:rsidRDefault="00DC5FB2" w:rsidP="00846241">
            <w:pPr>
              <w:rPr>
                <w:ins w:id="1127" w:author="hyx" w:date="2018-11-10T19:07:00Z"/>
              </w:rPr>
            </w:pPr>
            <w:ins w:id="1128" w:author="hyx" w:date="2018-11-10T19:07:00Z">
              <w:r>
                <w:rPr>
                  <w:rFonts w:hint="eastAsia"/>
                </w:rPr>
                <w:t>上午-1</w:t>
              </w:r>
            </w:ins>
          </w:p>
        </w:tc>
        <w:tc>
          <w:tcPr>
            <w:tcW w:w="1050" w:type="dxa"/>
            <w:shd w:val="clear" w:color="auto" w:fill="auto"/>
            <w:tcPrChange w:id="1129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21F3DC80" w14:textId="77777777" w:rsidR="00DC5FB2" w:rsidRDefault="00DC5FB2" w:rsidP="00846241">
            <w:pPr>
              <w:rPr>
                <w:ins w:id="1130" w:author="hyx" w:date="2018-11-10T19:07:00Z"/>
              </w:rPr>
            </w:pPr>
            <w:proofErr w:type="gramStart"/>
            <w:ins w:id="1131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235EDBC4" w14:textId="77777777" w:rsidR="00DC5FB2" w:rsidRDefault="00DC5FB2" w:rsidP="00846241">
            <w:pPr>
              <w:rPr>
                <w:ins w:id="1132" w:author="hyx" w:date="2018-11-10T19:07:00Z"/>
              </w:rPr>
            </w:pPr>
            <w:ins w:id="1133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  <w:tcPrChange w:id="1134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0921A9B3" w14:textId="77777777" w:rsidR="00DC5FB2" w:rsidRDefault="00DC5FB2" w:rsidP="00846241">
            <w:pPr>
              <w:rPr>
                <w:ins w:id="1135" w:author="hyx" w:date="2018-11-10T19:07:00Z"/>
              </w:rPr>
            </w:pPr>
            <w:proofErr w:type="gramStart"/>
            <w:ins w:id="1136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、黄</w:t>
              </w:r>
            </w:ins>
          </w:p>
          <w:p w14:paraId="6B77F40B" w14:textId="77777777" w:rsidR="00DC5FB2" w:rsidRDefault="00DC5FB2" w:rsidP="00846241">
            <w:pPr>
              <w:rPr>
                <w:ins w:id="1137" w:author="hyx" w:date="2018-11-10T19:07:00Z"/>
              </w:rPr>
            </w:pPr>
            <w:ins w:id="1138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  <w:tcPrChange w:id="1139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73DA36CA" w14:textId="77777777" w:rsidR="00DC5FB2" w:rsidRDefault="00DC5FB2" w:rsidP="00846241">
            <w:pPr>
              <w:rPr>
                <w:ins w:id="1140" w:author="hyx" w:date="2018-11-10T19:07:00Z"/>
              </w:rPr>
            </w:pPr>
            <w:proofErr w:type="gramStart"/>
            <w:ins w:id="1141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、黄</w:t>
              </w:r>
            </w:ins>
          </w:p>
        </w:tc>
        <w:tc>
          <w:tcPr>
            <w:tcW w:w="1052" w:type="dxa"/>
            <w:shd w:val="clear" w:color="auto" w:fill="auto"/>
            <w:tcPrChange w:id="1142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574D9B3" w14:textId="77777777" w:rsidR="00DC5FB2" w:rsidRDefault="00DC5FB2" w:rsidP="00846241">
            <w:pPr>
              <w:rPr>
                <w:ins w:id="1143" w:author="hyx" w:date="2018-11-10T19:07:00Z"/>
              </w:rPr>
            </w:pPr>
            <w:proofErr w:type="gramStart"/>
            <w:ins w:id="114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ED0544F" w14:textId="77777777" w:rsidR="00DC5FB2" w:rsidRDefault="00DC5FB2" w:rsidP="00846241">
            <w:pPr>
              <w:rPr>
                <w:ins w:id="1145" w:author="hyx" w:date="2018-11-10T19:07:00Z"/>
              </w:rPr>
            </w:pPr>
            <w:ins w:id="1146" w:author="hyx" w:date="2018-11-10T19:07:00Z">
              <w:r>
                <w:rPr>
                  <w:rFonts w:hint="eastAsia"/>
                </w:rPr>
                <w:t>徐、陈1</w:t>
              </w:r>
            </w:ins>
          </w:p>
        </w:tc>
        <w:tc>
          <w:tcPr>
            <w:tcW w:w="1052" w:type="dxa"/>
            <w:shd w:val="clear" w:color="auto" w:fill="auto"/>
            <w:tcPrChange w:id="1147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593F41F3" w14:textId="77777777" w:rsidR="00DC5FB2" w:rsidRDefault="00DC5FB2" w:rsidP="00846241">
            <w:pPr>
              <w:rPr>
                <w:ins w:id="1148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1149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6AD1ECA7" w14:textId="77777777" w:rsidR="00DC5FB2" w:rsidRDefault="00DC5FB2" w:rsidP="00846241">
            <w:pPr>
              <w:rPr>
                <w:ins w:id="1150" w:author="hyx" w:date="2018-11-10T19:07:00Z"/>
              </w:rPr>
            </w:pPr>
            <w:proofErr w:type="gramStart"/>
            <w:ins w:id="1151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1270B9A8" w14:textId="77777777" w:rsidR="00DC5FB2" w:rsidRDefault="00DC5FB2" w:rsidP="00846241">
            <w:pPr>
              <w:rPr>
                <w:ins w:id="1152" w:author="hyx" w:date="2018-11-10T19:07:00Z"/>
              </w:rPr>
            </w:pPr>
            <w:ins w:id="1153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98F2698" w14:textId="77777777" w:rsidR="00DC5FB2" w:rsidRDefault="00DC5FB2" w:rsidP="00846241">
            <w:pPr>
              <w:rPr>
                <w:ins w:id="1154" w:author="hyx" w:date="2018-11-10T19:07:00Z"/>
              </w:rPr>
            </w:pPr>
            <w:ins w:id="1155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1156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53C85069" w14:textId="77777777" w:rsidR="00DC5FB2" w:rsidRDefault="00DC5FB2" w:rsidP="00846241">
            <w:pPr>
              <w:rPr>
                <w:ins w:id="1157" w:author="hyx" w:date="2018-11-10T19:07:00Z"/>
              </w:rPr>
            </w:pPr>
            <w:proofErr w:type="gramStart"/>
            <w:ins w:id="1158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6C1B904" w14:textId="77777777" w:rsidR="00DC5FB2" w:rsidRDefault="00DC5FB2" w:rsidP="00846241">
            <w:pPr>
              <w:rPr>
                <w:ins w:id="1159" w:author="hyx" w:date="2018-11-10T19:07:00Z"/>
              </w:rPr>
            </w:pPr>
            <w:ins w:id="1160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10E3A560" w14:textId="77777777" w:rsidR="00DC5FB2" w:rsidRDefault="00DC5FB2" w:rsidP="00846241">
            <w:pPr>
              <w:rPr>
                <w:ins w:id="1161" w:author="hyx" w:date="2018-11-10T19:07:00Z"/>
              </w:rPr>
            </w:pPr>
            <w:ins w:id="1162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DC5FB2" w14:paraId="3A677ADE" w14:textId="77777777" w:rsidTr="00846241">
        <w:trPr>
          <w:jc w:val="right"/>
          <w:ins w:id="1163" w:author="hyx" w:date="2018-11-10T19:07:00Z"/>
          <w:trPrChange w:id="1164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8EAADB" w:themeFill="accent1" w:themeFillTint="99"/>
            <w:tcPrChange w:id="1165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660DED06" w14:textId="77777777" w:rsidR="00DC5FB2" w:rsidRDefault="00DC5FB2" w:rsidP="00846241">
            <w:pPr>
              <w:rPr>
                <w:ins w:id="1166" w:author="hyx" w:date="2018-11-10T19:07:00Z"/>
              </w:rPr>
            </w:pPr>
            <w:ins w:id="1167" w:author="hyx" w:date="2018-11-10T19:07:00Z">
              <w:r>
                <w:rPr>
                  <w:rFonts w:hint="eastAsia"/>
                </w:rPr>
                <w:t>上午-2</w:t>
              </w:r>
            </w:ins>
          </w:p>
        </w:tc>
        <w:tc>
          <w:tcPr>
            <w:tcW w:w="1050" w:type="dxa"/>
            <w:shd w:val="clear" w:color="auto" w:fill="auto"/>
            <w:tcPrChange w:id="1168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3F4AE528" w14:textId="77777777" w:rsidR="00DC5FB2" w:rsidRDefault="00DC5FB2" w:rsidP="00846241">
            <w:pPr>
              <w:rPr>
                <w:ins w:id="1169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1170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3746118A" w14:textId="77777777" w:rsidR="00DC5FB2" w:rsidRDefault="00DC5FB2" w:rsidP="00846241">
            <w:pPr>
              <w:rPr>
                <w:ins w:id="1171" w:author="hyx" w:date="2018-11-10T19:07:00Z"/>
              </w:rPr>
            </w:pPr>
            <w:proofErr w:type="gramStart"/>
            <w:ins w:id="117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、徐</w:t>
              </w:r>
            </w:ins>
          </w:p>
        </w:tc>
        <w:tc>
          <w:tcPr>
            <w:tcW w:w="1051" w:type="dxa"/>
            <w:shd w:val="clear" w:color="auto" w:fill="auto"/>
            <w:tcPrChange w:id="1173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161BA517" w14:textId="77777777" w:rsidR="00DC5FB2" w:rsidRDefault="00DC5FB2" w:rsidP="00846241">
            <w:pPr>
              <w:rPr>
                <w:ins w:id="1174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1175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3D99218C" w14:textId="77777777" w:rsidR="00DC5FB2" w:rsidRDefault="00DC5FB2" w:rsidP="00846241">
            <w:pPr>
              <w:rPr>
                <w:ins w:id="1176" w:author="hyx" w:date="2018-11-10T19:07:00Z"/>
              </w:rPr>
            </w:pPr>
            <w:proofErr w:type="gramStart"/>
            <w:ins w:id="1177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6A8C88F" w14:textId="77777777" w:rsidR="00DC5FB2" w:rsidRDefault="00DC5FB2" w:rsidP="00846241">
            <w:pPr>
              <w:rPr>
                <w:ins w:id="1178" w:author="hyx" w:date="2018-11-10T19:07:00Z"/>
              </w:rPr>
            </w:pPr>
            <w:ins w:id="1179" w:author="hyx" w:date="2018-11-10T19:07:00Z">
              <w:r>
                <w:rPr>
                  <w:rFonts w:hint="eastAsia"/>
                </w:rPr>
                <w:t>徐</w:t>
              </w:r>
            </w:ins>
          </w:p>
        </w:tc>
        <w:tc>
          <w:tcPr>
            <w:tcW w:w="1052" w:type="dxa"/>
            <w:shd w:val="clear" w:color="auto" w:fill="auto"/>
            <w:tcPrChange w:id="1180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0422E17B" w14:textId="77777777" w:rsidR="00DC5FB2" w:rsidRDefault="00DC5FB2" w:rsidP="00846241">
            <w:pPr>
              <w:rPr>
                <w:ins w:id="1181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1182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4930E2C1" w14:textId="77777777" w:rsidR="00DC5FB2" w:rsidRDefault="00DC5FB2" w:rsidP="00846241">
            <w:pPr>
              <w:rPr>
                <w:ins w:id="1183" w:author="hyx" w:date="2018-11-10T19:07:00Z"/>
              </w:rPr>
            </w:pPr>
            <w:proofErr w:type="gramStart"/>
            <w:ins w:id="118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7377F35B" w14:textId="77777777" w:rsidR="00DC5FB2" w:rsidRDefault="00DC5FB2" w:rsidP="00846241">
            <w:pPr>
              <w:rPr>
                <w:ins w:id="1185" w:author="hyx" w:date="2018-11-10T19:07:00Z"/>
              </w:rPr>
            </w:pPr>
            <w:ins w:id="1186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5BBFE3D1" w14:textId="77777777" w:rsidR="00DC5FB2" w:rsidRDefault="00DC5FB2" w:rsidP="00846241">
            <w:pPr>
              <w:rPr>
                <w:ins w:id="1187" w:author="hyx" w:date="2018-11-10T19:07:00Z"/>
              </w:rPr>
            </w:pPr>
            <w:ins w:id="1188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1189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6B93A935" w14:textId="77777777" w:rsidR="00DC5FB2" w:rsidRDefault="00DC5FB2" w:rsidP="00846241">
            <w:pPr>
              <w:rPr>
                <w:ins w:id="1190" w:author="hyx" w:date="2018-11-10T19:07:00Z"/>
              </w:rPr>
            </w:pPr>
            <w:proofErr w:type="gramStart"/>
            <w:ins w:id="1191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1ACF3FC1" w14:textId="77777777" w:rsidR="00DC5FB2" w:rsidRDefault="00DC5FB2" w:rsidP="00846241">
            <w:pPr>
              <w:rPr>
                <w:ins w:id="1192" w:author="hyx" w:date="2018-11-10T19:07:00Z"/>
              </w:rPr>
            </w:pPr>
            <w:ins w:id="1193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1BCD9F5D" w14:textId="77777777" w:rsidR="00DC5FB2" w:rsidRDefault="00DC5FB2" w:rsidP="00846241">
            <w:pPr>
              <w:rPr>
                <w:ins w:id="1194" w:author="hyx" w:date="2018-11-10T19:07:00Z"/>
              </w:rPr>
            </w:pPr>
            <w:ins w:id="1195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DC5FB2" w14:paraId="780B2E66" w14:textId="77777777" w:rsidTr="00846241">
        <w:trPr>
          <w:trHeight w:val="641"/>
          <w:jc w:val="right"/>
          <w:ins w:id="1196" w:author="hyx" w:date="2018-11-10T19:07:00Z"/>
          <w:trPrChange w:id="1197" w:author="hyx" w:date="2018-11-10T19:08:00Z">
            <w:trPr>
              <w:trHeight w:val="641"/>
              <w:jc w:val="right"/>
            </w:trPr>
          </w:trPrChange>
        </w:trPr>
        <w:tc>
          <w:tcPr>
            <w:tcW w:w="1068" w:type="dxa"/>
            <w:shd w:val="clear" w:color="auto" w:fill="8EAADB" w:themeFill="accent1" w:themeFillTint="99"/>
            <w:tcPrChange w:id="1198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2EE16673" w14:textId="77777777" w:rsidR="00DC5FB2" w:rsidRDefault="00DC5FB2" w:rsidP="00846241">
            <w:pPr>
              <w:rPr>
                <w:ins w:id="1199" w:author="hyx" w:date="2018-11-10T19:07:00Z"/>
              </w:rPr>
            </w:pPr>
            <w:ins w:id="1200" w:author="hyx" w:date="2018-11-10T19:07:00Z">
              <w:r>
                <w:rPr>
                  <w:rFonts w:hint="eastAsia"/>
                </w:rPr>
                <w:t>下午-1</w:t>
              </w:r>
            </w:ins>
          </w:p>
        </w:tc>
        <w:tc>
          <w:tcPr>
            <w:tcW w:w="1050" w:type="dxa"/>
            <w:shd w:val="clear" w:color="auto" w:fill="auto"/>
            <w:tcPrChange w:id="1201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18240E6A" w14:textId="77777777" w:rsidR="00DC5FB2" w:rsidRDefault="00DC5FB2" w:rsidP="00846241">
            <w:pPr>
              <w:rPr>
                <w:ins w:id="1202" w:author="hyx" w:date="2018-11-10T19:07:00Z"/>
              </w:rPr>
            </w:pPr>
            <w:proofErr w:type="gramStart"/>
            <w:ins w:id="120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</w:tc>
        <w:tc>
          <w:tcPr>
            <w:tcW w:w="1051" w:type="dxa"/>
            <w:shd w:val="clear" w:color="auto" w:fill="auto"/>
            <w:tcPrChange w:id="1204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3A49BAAC" w14:textId="77777777" w:rsidR="00DC5FB2" w:rsidRDefault="00DC5FB2" w:rsidP="00846241">
            <w:pPr>
              <w:rPr>
                <w:ins w:id="1205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1206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398B1ADF" w14:textId="77777777" w:rsidR="00DC5FB2" w:rsidRDefault="00DC5FB2" w:rsidP="00846241">
            <w:pPr>
              <w:rPr>
                <w:ins w:id="1207" w:author="hyx" w:date="2018-11-10T19:07:00Z"/>
              </w:rPr>
            </w:pPr>
            <w:ins w:id="1208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1209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2892B44E" w14:textId="77777777" w:rsidR="00DC5FB2" w:rsidRDefault="00DC5FB2" w:rsidP="00846241">
            <w:pPr>
              <w:rPr>
                <w:ins w:id="1210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1211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F1BDF44" w14:textId="77777777" w:rsidR="00DC5FB2" w:rsidRDefault="00DC5FB2" w:rsidP="00846241">
            <w:pPr>
              <w:rPr>
                <w:ins w:id="1212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1213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0B50FFC2" w14:textId="77777777" w:rsidR="00DC5FB2" w:rsidRDefault="00DC5FB2" w:rsidP="00846241">
            <w:pPr>
              <w:rPr>
                <w:ins w:id="1214" w:author="hyx" w:date="2018-11-10T19:07:00Z"/>
              </w:rPr>
            </w:pPr>
            <w:proofErr w:type="gramStart"/>
            <w:ins w:id="1215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D7076F7" w14:textId="77777777" w:rsidR="00DC5FB2" w:rsidRDefault="00DC5FB2" w:rsidP="00846241">
            <w:pPr>
              <w:rPr>
                <w:ins w:id="1216" w:author="hyx" w:date="2018-11-10T19:07:00Z"/>
              </w:rPr>
            </w:pPr>
            <w:ins w:id="1217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1E90B222" w14:textId="77777777" w:rsidR="00DC5FB2" w:rsidRDefault="00DC5FB2" w:rsidP="00846241">
            <w:pPr>
              <w:rPr>
                <w:ins w:id="1218" w:author="hyx" w:date="2018-11-10T19:07:00Z"/>
              </w:rPr>
            </w:pPr>
            <w:ins w:id="1219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1220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300E7202" w14:textId="77777777" w:rsidR="00DC5FB2" w:rsidRDefault="00DC5FB2" w:rsidP="00846241">
            <w:pPr>
              <w:rPr>
                <w:ins w:id="1221" w:author="hyx" w:date="2018-11-10T19:07:00Z"/>
              </w:rPr>
            </w:pPr>
            <w:proofErr w:type="gramStart"/>
            <w:ins w:id="122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5387E49" w14:textId="77777777" w:rsidR="00DC5FB2" w:rsidRDefault="00DC5FB2" w:rsidP="00846241">
            <w:pPr>
              <w:rPr>
                <w:ins w:id="1223" w:author="hyx" w:date="2018-11-10T19:07:00Z"/>
              </w:rPr>
            </w:pPr>
            <w:ins w:id="1224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53517BE7" w14:textId="77777777" w:rsidR="00DC5FB2" w:rsidRDefault="00DC5FB2" w:rsidP="00846241">
            <w:pPr>
              <w:rPr>
                <w:ins w:id="1225" w:author="hyx" w:date="2018-11-10T19:07:00Z"/>
              </w:rPr>
            </w:pPr>
            <w:ins w:id="1226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DC5FB2" w14:paraId="74539C98" w14:textId="77777777" w:rsidTr="00846241">
        <w:trPr>
          <w:jc w:val="right"/>
          <w:ins w:id="1227" w:author="hyx" w:date="2018-11-10T19:07:00Z"/>
          <w:trPrChange w:id="1228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8EAADB" w:themeFill="accent1" w:themeFillTint="99"/>
            <w:tcPrChange w:id="1229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5FFFE4F5" w14:textId="77777777" w:rsidR="00DC5FB2" w:rsidRDefault="00DC5FB2" w:rsidP="00846241">
            <w:pPr>
              <w:rPr>
                <w:ins w:id="1230" w:author="hyx" w:date="2018-11-10T19:07:00Z"/>
              </w:rPr>
            </w:pPr>
            <w:ins w:id="1231" w:author="hyx" w:date="2018-11-10T19:07:00Z">
              <w:r>
                <w:rPr>
                  <w:rFonts w:hint="eastAsia"/>
                </w:rPr>
                <w:t>下午-2</w:t>
              </w:r>
            </w:ins>
          </w:p>
        </w:tc>
        <w:tc>
          <w:tcPr>
            <w:tcW w:w="1050" w:type="dxa"/>
            <w:shd w:val="clear" w:color="auto" w:fill="auto"/>
            <w:tcPrChange w:id="1232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76FF660A" w14:textId="77777777" w:rsidR="00DC5FB2" w:rsidRDefault="00DC5FB2" w:rsidP="00846241">
            <w:pPr>
              <w:rPr>
                <w:ins w:id="1233" w:author="hyx" w:date="2018-11-10T19:07:00Z"/>
              </w:rPr>
            </w:pPr>
            <w:proofErr w:type="gramStart"/>
            <w:ins w:id="1234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、徐</w:t>
              </w:r>
            </w:ins>
          </w:p>
        </w:tc>
        <w:tc>
          <w:tcPr>
            <w:tcW w:w="1051" w:type="dxa"/>
            <w:shd w:val="clear" w:color="auto" w:fill="auto"/>
            <w:tcPrChange w:id="1235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3EFA8212" w14:textId="77777777" w:rsidR="00DC5FB2" w:rsidRDefault="00DC5FB2" w:rsidP="00846241">
            <w:pPr>
              <w:rPr>
                <w:ins w:id="1236" w:author="hyx" w:date="2018-11-10T19:07:00Z"/>
              </w:rPr>
            </w:pPr>
          </w:p>
        </w:tc>
        <w:tc>
          <w:tcPr>
            <w:tcW w:w="1051" w:type="dxa"/>
            <w:shd w:val="clear" w:color="auto" w:fill="auto"/>
            <w:tcPrChange w:id="1237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2B5CD0DF" w14:textId="77777777" w:rsidR="00DC5FB2" w:rsidRDefault="00DC5FB2" w:rsidP="00846241">
            <w:pPr>
              <w:rPr>
                <w:ins w:id="1238" w:author="hyx" w:date="2018-11-10T19:07:00Z"/>
              </w:rPr>
            </w:pPr>
            <w:ins w:id="1239" w:author="hyx" w:date="2018-11-10T19:07:00Z">
              <w:r>
                <w:rPr>
                  <w:rFonts w:hint="eastAsia"/>
                </w:rPr>
                <w:t>黄、陈2</w:t>
              </w:r>
            </w:ins>
          </w:p>
        </w:tc>
        <w:tc>
          <w:tcPr>
            <w:tcW w:w="1052" w:type="dxa"/>
            <w:shd w:val="clear" w:color="auto" w:fill="auto"/>
            <w:tcPrChange w:id="1240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22C5B6CE" w14:textId="77777777" w:rsidR="00DC5FB2" w:rsidRDefault="00DC5FB2" w:rsidP="00846241">
            <w:pPr>
              <w:rPr>
                <w:ins w:id="1241" w:author="hyx" w:date="2018-11-10T19:07:00Z"/>
              </w:rPr>
            </w:pPr>
          </w:p>
        </w:tc>
        <w:tc>
          <w:tcPr>
            <w:tcW w:w="1052" w:type="dxa"/>
            <w:shd w:val="clear" w:color="auto" w:fill="auto"/>
            <w:tcPrChange w:id="1242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602D4BB" w14:textId="77777777" w:rsidR="00DC5FB2" w:rsidRDefault="00DC5FB2" w:rsidP="00846241">
            <w:pPr>
              <w:rPr>
                <w:ins w:id="1243" w:author="hyx" w:date="2018-11-10T19:07:00Z"/>
              </w:rPr>
            </w:pPr>
          </w:p>
        </w:tc>
        <w:tc>
          <w:tcPr>
            <w:tcW w:w="986" w:type="dxa"/>
            <w:shd w:val="clear" w:color="auto" w:fill="auto"/>
            <w:tcPrChange w:id="1244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05A7BFE3" w14:textId="77777777" w:rsidR="00DC5FB2" w:rsidRDefault="00DC5FB2" w:rsidP="00846241">
            <w:pPr>
              <w:rPr>
                <w:ins w:id="1245" w:author="hyx" w:date="2018-11-10T19:07:00Z"/>
              </w:rPr>
            </w:pPr>
            <w:proofErr w:type="gramStart"/>
            <w:ins w:id="1246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0F79128D" w14:textId="77777777" w:rsidR="00DC5FB2" w:rsidRDefault="00DC5FB2" w:rsidP="00846241">
            <w:pPr>
              <w:rPr>
                <w:ins w:id="1247" w:author="hyx" w:date="2018-11-10T19:07:00Z"/>
              </w:rPr>
            </w:pPr>
            <w:ins w:id="1248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32C96FB5" w14:textId="77777777" w:rsidR="00DC5FB2" w:rsidRDefault="00DC5FB2" w:rsidP="00846241">
            <w:pPr>
              <w:rPr>
                <w:ins w:id="1249" w:author="hyx" w:date="2018-11-10T19:07:00Z"/>
              </w:rPr>
            </w:pPr>
            <w:ins w:id="1250" w:author="hyx" w:date="2018-11-10T19:07:00Z">
              <w:r>
                <w:rPr>
                  <w:rFonts w:hint="eastAsia"/>
                </w:rPr>
                <w:t xml:space="preserve">黄 </w:t>
              </w:r>
            </w:ins>
          </w:p>
        </w:tc>
        <w:tc>
          <w:tcPr>
            <w:tcW w:w="986" w:type="dxa"/>
            <w:shd w:val="clear" w:color="auto" w:fill="auto"/>
            <w:tcPrChange w:id="1251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74CF4D57" w14:textId="77777777" w:rsidR="00DC5FB2" w:rsidRDefault="00DC5FB2" w:rsidP="00846241">
            <w:pPr>
              <w:rPr>
                <w:ins w:id="1252" w:author="hyx" w:date="2018-11-10T19:07:00Z"/>
              </w:rPr>
            </w:pPr>
            <w:proofErr w:type="gramStart"/>
            <w:ins w:id="125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FD6F399" w14:textId="77777777" w:rsidR="00DC5FB2" w:rsidRDefault="00DC5FB2" w:rsidP="00846241">
            <w:pPr>
              <w:rPr>
                <w:ins w:id="1254" w:author="hyx" w:date="2018-11-10T19:07:00Z"/>
              </w:rPr>
            </w:pPr>
            <w:ins w:id="1255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44C0B21" w14:textId="77777777" w:rsidR="00DC5FB2" w:rsidRDefault="00DC5FB2" w:rsidP="00846241">
            <w:pPr>
              <w:rPr>
                <w:ins w:id="1256" w:author="hyx" w:date="2018-11-10T19:07:00Z"/>
              </w:rPr>
            </w:pPr>
            <w:ins w:id="1257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  <w:tr w:rsidR="00DC5FB2" w14:paraId="48852838" w14:textId="77777777" w:rsidTr="00846241">
        <w:trPr>
          <w:jc w:val="right"/>
          <w:ins w:id="1258" w:author="hyx" w:date="2018-11-10T19:07:00Z"/>
          <w:trPrChange w:id="1259" w:author="hyx" w:date="2018-11-10T19:08:00Z">
            <w:trPr>
              <w:jc w:val="right"/>
            </w:trPr>
          </w:trPrChange>
        </w:trPr>
        <w:tc>
          <w:tcPr>
            <w:tcW w:w="1068" w:type="dxa"/>
            <w:shd w:val="clear" w:color="auto" w:fill="8EAADB" w:themeFill="accent1" w:themeFillTint="99"/>
            <w:tcPrChange w:id="1260" w:author="hyx" w:date="2018-11-10T19:08:00Z">
              <w:tcPr>
                <w:tcW w:w="1068" w:type="dxa"/>
                <w:shd w:val="clear" w:color="auto" w:fill="auto"/>
              </w:tcPr>
            </w:tcPrChange>
          </w:tcPr>
          <w:p w14:paraId="46AB687B" w14:textId="77777777" w:rsidR="00DC5FB2" w:rsidRDefault="00DC5FB2" w:rsidP="00846241">
            <w:pPr>
              <w:rPr>
                <w:ins w:id="1261" w:author="hyx" w:date="2018-11-10T19:07:00Z"/>
              </w:rPr>
            </w:pPr>
            <w:ins w:id="1262" w:author="hyx" w:date="2018-11-10T19:07:00Z">
              <w:r>
                <w:rPr>
                  <w:rFonts w:hint="eastAsia"/>
                </w:rPr>
                <w:t>晚修</w:t>
              </w:r>
            </w:ins>
          </w:p>
        </w:tc>
        <w:tc>
          <w:tcPr>
            <w:tcW w:w="1050" w:type="dxa"/>
            <w:shd w:val="clear" w:color="auto" w:fill="auto"/>
            <w:tcPrChange w:id="1263" w:author="hyx" w:date="2018-11-10T19:08:00Z">
              <w:tcPr>
                <w:tcW w:w="1050" w:type="dxa"/>
                <w:shd w:val="clear" w:color="auto" w:fill="auto"/>
              </w:tcPr>
            </w:tcPrChange>
          </w:tcPr>
          <w:p w14:paraId="38D41ADD" w14:textId="77777777" w:rsidR="00DC5FB2" w:rsidRDefault="00DC5FB2" w:rsidP="00846241">
            <w:pPr>
              <w:rPr>
                <w:ins w:id="1264" w:author="hyx" w:date="2018-11-10T19:07:00Z"/>
              </w:rPr>
            </w:pPr>
            <w:proofErr w:type="gramStart"/>
            <w:ins w:id="1265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C176481" w14:textId="77777777" w:rsidR="00DC5FB2" w:rsidRDefault="00DC5FB2" w:rsidP="00846241">
            <w:pPr>
              <w:rPr>
                <w:ins w:id="1266" w:author="hyx" w:date="2018-11-10T19:07:00Z"/>
              </w:rPr>
            </w:pPr>
            <w:ins w:id="1267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687788FE" w14:textId="77777777" w:rsidR="00DC5FB2" w:rsidRDefault="00DC5FB2" w:rsidP="00846241">
            <w:pPr>
              <w:rPr>
                <w:ins w:id="1268" w:author="hyx" w:date="2018-11-10T19:07:00Z"/>
              </w:rPr>
            </w:pPr>
            <w:ins w:id="1269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  <w:tcPrChange w:id="1270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4CCF7A33" w14:textId="77777777" w:rsidR="00DC5FB2" w:rsidRDefault="00DC5FB2" w:rsidP="00846241">
            <w:pPr>
              <w:rPr>
                <w:ins w:id="1271" w:author="hyx" w:date="2018-11-10T19:07:00Z"/>
              </w:rPr>
            </w:pPr>
            <w:proofErr w:type="gramStart"/>
            <w:ins w:id="1272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E8FCF04" w14:textId="77777777" w:rsidR="00DC5FB2" w:rsidRDefault="00DC5FB2" w:rsidP="00846241">
            <w:pPr>
              <w:rPr>
                <w:ins w:id="1273" w:author="hyx" w:date="2018-11-10T19:07:00Z"/>
              </w:rPr>
            </w:pPr>
            <w:ins w:id="1274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7E05BA25" w14:textId="77777777" w:rsidR="00DC5FB2" w:rsidRDefault="00DC5FB2" w:rsidP="00846241">
            <w:pPr>
              <w:rPr>
                <w:ins w:id="1275" w:author="hyx" w:date="2018-11-10T19:07:00Z"/>
              </w:rPr>
            </w:pPr>
            <w:ins w:id="1276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  <w:tcPrChange w:id="1277" w:author="hyx" w:date="2018-11-10T19:08:00Z">
              <w:tcPr>
                <w:tcW w:w="1051" w:type="dxa"/>
                <w:shd w:val="clear" w:color="auto" w:fill="auto"/>
              </w:tcPr>
            </w:tcPrChange>
          </w:tcPr>
          <w:p w14:paraId="3CC31AA6" w14:textId="77777777" w:rsidR="00DC5FB2" w:rsidRDefault="00DC5FB2" w:rsidP="00846241">
            <w:pPr>
              <w:rPr>
                <w:ins w:id="1278" w:author="hyx" w:date="2018-11-10T19:07:00Z"/>
              </w:rPr>
            </w:pPr>
            <w:proofErr w:type="gramStart"/>
            <w:ins w:id="1279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23E219DD" w14:textId="77777777" w:rsidR="00DC5FB2" w:rsidRDefault="00DC5FB2" w:rsidP="00846241">
            <w:pPr>
              <w:rPr>
                <w:ins w:id="1280" w:author="hyx" w:date="2018-11-10T19:07:00Z"/>
              </w:rPr>
            </w:pPr>
            <w:ins w:id="1281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3406F8AB" w14:textId="77777777" w:rsidR="00DC5FB2" w:rsidRDefault="00DC5FB2" w:rsidP="00846241">
            <w:pPr>
              <w:rPr>
                <w:ins w:id="1282" w:author="hyx" w:date="2018-11-10T19:07:00Z"/>
              </w:rPr>
            </w:pPr>
            <w:ins w:id="1283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1284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0A7E999B" w14:textId="77777777" w:rsidR="00DC5FB2" w:rsidRDefault="00DC5FB2" w:rsidP="00846241">
            <w:pPr>
              <w:rPr>
                <w:ins w:id="1285" w:author="hyx" w:date="2018-11-10T19:07:00Z"/>
              </w:rPr>
            </w:pPr>
            <w:proofErr w:type="gramStart"/>
            <w:ins w:id="1286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35D78ED9" w14:textId="77777777" w:rsidR="00DC5FB2" w:rsidRDefault="00DC5FB2" w:rsidP="00846241">
            <w:pPr>
              <w:rPr>
                <w:ins w:id="1287" w:author="hyx" w:date="2018-11-10T19:07:00Z"/>
              </w:rPr>
            </w:pPr>
            <w:ins w:id="1288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298FF5DF" w14:textId="77777777" w:rsidR="00DC5FB2" w:rsidRDefault="00DC5FB2" w:rsidP="00846241">
            <w:pPr>
              <w:rPr>
                <w:ins w:id="1289" w:author="hyx" w:date="2018-11-10T19:07:00Z"/>
              </w:rPr>
            </w:pPr>
            <w:ins w:id="1290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  <w:tcPrChange w:id="1291" w:author="hyx" w:date="2018-11-10T19:08:00Z">
              <w:tcPr>
                <w:tcW w:w="1052" w:type="dxa"/>
                <w:shd w:val="clear" w:color="auto" w:fill="auto"/>
              </w:tcPr>
            </w:tcPrChange>
          </w:tcPr>
          <w:p w14:paraId="12D83A17" w14:textId="77777777" w:rsidR="00DC5FB2" w:rsidRDefault="00DC5FB2" w:rsidP="00846241">
            <w:pPr>
              <w:rPr>
                <w:ins w:id="1292" w:author="hyx" w:date="2018-11-10T19:07:00Z"/>
              </w:rPr>
            </w:pPr>
            <w:proofErr w:type="gramStart"/>
            <w:ins w:id="1293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0C39422D" w14:textId="77777777" w:rsidR="00DC5FB2" w:rsidRDefault="00DC5FB2" w:rsidP="00846241">
            <w:pPr>
              <w:rPr>
                <w:ins w:id="1294" w:author="hyx" w:date="2018-11-10T19:07:00Z"/>
              </w:rPr>
            </w:pPr>
            <w:ins w:id="1295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BAC6635" w14:textId="77777777" w:rsidR="00DC5FB2" w:rsidRDefault="00DC5FB2" w:rsidP="00846241">
            <w:pPr>
              <w:rPr>
                <w:ins w:id="1296" w:author="hyx" w:date="2018-11-10T19:07:00Z"/>
              </w:rPr>
            </w:pPr>
            <w:ins w:id="1297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1298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6FD9B905" w14:textId="77777777" w:rsidR="00DC5FB2" w:rsidRDefault="00DC5FB2" w:rsidP="00846241">
            <w:pPr>
              <w:rPr>
                <w:ins w:id="1299" w:author="hyx" w:date="2018-11-10T19:07:00Z"/>
              </w:rPr>
            </w:pPr>
            <w:proofErr w:type="gramStart"/>
            <w:ins w:id="1300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0E9BF6BF" w14:textId="77777777" w:rsidR="00DC5FB2" w:rsidRDefault="00DC5FB2" w:rsidP="00846241">
            <w:pPr>
              <w:rPr>
                <w:ins w:id="1301" w:author="hyx" w:date="2018-11-10T19:07:00Z"/>
              </w:rPr>
            </w:pPr>
            <w:ins w:id="1302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1055AFAB" w14:textId="77777777" w:rsidR="00DC5FB2" w:rsidRDefault="00DC5FB2" w:rsidP="00846241">
            <w:pPr>
              <w:rPr>
                <w:ins w:id="1303" w:author="hyx" w:date="2018-11-10T19:07:00Z"/>
              </w:rPr>
            </w:pPr>
            <w:ins w:id="1304" w:author="hyx" w:date="2018-11-10T19:07:00Z">
              <w:r>
                <w:rPr>
                  <w:rFonts w:hint="eastAsia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  <w:tcPrChange w:id="1305" w:author="hyx" w:date="2018-11-10T19:08:00Z">
              <w:tcPr>
                <w:tcW w:w="986" w:type="dxa"/>
                <w:shd w:val="clear" w:color="auto" w:fill="auto"/>
              </w:tcPr>
            </w:tcPrChange>
          </w:tcPr>
          <w:p w14:paraId="4240E207" w14:textId="77777777" w:rsidR="00DC5FB2" w:rsidRDefault="00DC5FB2" w:rsidP="00846241">
            <w:pPr>
              <w:rPr>
                <w:ins w:id="1306" w:author="hyx" w:date="2018-11-10T19:07:00Z"/>
              </w:rPr>
            </w:pPr>
            <w:proofErr w:type="gramStart"/>
            <w:ins w:id="1307" w:author="hyx" w:date="2018-11-10T19:07:00Z">
              <w:r>
                <w:rPr>
                  <w:rFonts w:hint="eastAsia"/>
                </w:rPr>
                <w:t>吕</w:t>
              </w:r>
              <w:proofErr w:type="gramEnd"/>
              <w:r>
                <w:rPr>
                  <w:rFonts w:hint="eastAsia"/>
                </w:rPr>
                <w:t>、陈2</w:t>
              </w:r>
            </w:ins>
          </w:p>
          <w:p w14:paraId="4E2BF524" w14:textId="77777777" w:rsidR="00DC5FB2" w:rsidRDefault="00DC5FB2" w:rsidP="00846241">
            <w:pPr>
              <w:rPr>
                <w:ins w:id="1308" w:author="hyx" w:date="2018-11-10T19:07:00Z"/>
              </w:rPr>
            </w:pPr>
            <w:ins w:id="1309" w:author="hyx" w:date="2018-11-10T19:07:00Z">
              <w:r>
                <w:rPr>
                  <w:rFonts w:hint="eastAsia"/>
                </w:rPr>
                <w:t>徐、陈1</w:t>
              </w:r>
            </w:ins>
          </w:p>
          <w:p w14:paraId="076854AD" w14:textId="77777777" w:rsidR="00DC5FB2" w:rsidRDefault="00DC5FB2" w:rsidP="00846241">
            <w:pPr>
              <w:rPr>
                <w:ins w:id="1310" w:author="hyx" w:date="2018-11-10T19:07:00Z"/>
              </w:rPr>
            </w:pPr>
            <w:ins w:id="1311" w:author="hyx" w:date="2018-11-10T19:07:00Z">
              <w:r>
                <w:rPr>
                  <w:rFonts w:hint="eastAsia"/>
                </w:rPr>
                <w:t>黄</w:t>
              </w:r>
            </w:ins>
          </w:p>
        </w:tc>
      </w:tr>
    </w:tbl>
    <w:p w14:paraId="3764CF1A" w14:textId="77777777" w:rsidR="00DC5FB2" w:rsidRDefault="00DC5FB2" w:rsidP="00DC5FB2">
      <w:pPr>
        <w:rPr>
          <w:ins w:id="1312" w:author="hyx" w:date="2018-11-10T19:07:00Z"/>
        </w:rPr>
      </w:pPr>
      <w:proofErr w:type="gramStart"/>
      <w:ins w:id="1313" w:author="hyx" w:date="2018-11-10T19:07:00Z">
        <w:r>
          <w:rPr>
            <w:rFonts w:hint="eastAsia"/>
          </w:rPr>
          <w:t>吕</w:t>
        </w:r>
        <w:proofErr w:type="gramEnd"/>
        <w:r>
          <w:rPr>
            <w:rFonts w:hint="eastAsia"/>
          </w:rPr>
          <w:t>：吕迪        徐：</w:t>
        </w:r>
        <w:proofErr w:type="gramStart"/>
        <w:r>
          <w:rPr>
            <w:rFonts w:hint="eastAsia"/>
          </w:rPr>
          <w:t>徐双铅</w:t>
        </w:r>
        <w:proofErr w:type="gramEnd"/>
        <w:r>
          <w:rPr>
            <w:rFonts w:hint="eastAsia"/>
          </w:rPr>
          <w:t xml:space="preserve">      陈1：陈俊仁      陈2：陈苏民</w:t>
        </w:r>
      </w:ins>
      <w:r>
        <w:rPr>
          <w:rFonts w:hint="eastAsia"/>
        </w:rPr>
        <w:t xml:space="preserve">   黄：黄叶</w:t>
      </w:r>
      <w:proofErr w:type="gramStart"/>
      <w:r>
        <w:rPr>
          <w:rFonts w:hint="eastAsia"/>
        </w:rPr>
        <w:t>轩</w:t>
      </w:r>
      <w:proofErr w:type="gramEnd"/>
    </w:p>
    <w:p w14:paraId="3169DB5C" w14:textId="77777777" w:rsidR="00DC5FB2" w:rsidRDefault="00DC5FB2" w:rsidP="00DC5FB2"/>
    <w:p w14:paraId="451113C4" w14:textId="77777777" w:rsidR="00DC5FB2" w:rsidRDefault="00DC5FB2" w:rsidP="00DC5FB2"/>
    <w:p w14:paraId="3B301AA6" w14:textId="77777777" w:rsidR="00DC5FB2" w:rsidRDefault="00DC5FB2" w:rsidP="00DC5FB2"/>
    <w:p w14:paraId="3F7B20FB" w14:textId="00881792" w:rsidR="00DC5FB2" w:rsidRDefault="00DC5FB2" w:rsidP="00DC5FB2">
      <w:pPr>
        <w:pStyle w:val="a"/>
        <w:numPr>
          <w:ilvl w:val="0"/>
          <w:numId w:val="0"/>
        </w:numPr>
      </w:pPr>
      <w:bookmarkStart w:id="1314" w:name="_Toc535279968"/>
      <w:r>
        <w:rPr>
          <w:rFonts w:hint="eastAsia"/>
        </w:rPr>
        <w:t>2.3</w:t>
      </w:r>
      <w:del w:id="1315" w:author="hyx" w:date="2018-11-13T10:31:00Z">
        <w:r>
          <w:rPr>
            <w:rFonts w:hint="eastAsia"/>
          </w:rPr>
          <w:delText>认可与奖励</w:delText>
        </w:r>
      </w:del>
      <w:bookmarkStart w:id="1316" w:name="_Toc530709126"/>
      <w:bookmarkEnd w:id="1094"/>
      <w:bookmarkEnd w:id="1095"/>
      <w:bookmarkEnd w:id="1096"/>
      <w:ins w:id="1317" w:author="hyx" w:date="2018-11-13T10:31:00Z">
        <w:r>
          <w:rPr>
            <w:rFonts w:hint="eastAsia"/>
          </w:rPr>
          <w:t>绩效考核</w:t>
        </w:r>
      </w:ins>
      <w:bookmarkEnd w:id="1314"/>
      <w:bookmarkEnd w:id="1316"/>
    </w:p>
    <w:tbl>
      <w:tblPr>
        <w:tblStyle w:val="aff5"/>
        <w:tblW w:w="8296" w:type="dxa"/>
        <w:tblLayout w:type="fixed"/>
        <w:tblLook w:val="04A0" w:firstRow="1" w:lastRow="0" w:firstColumn="1" w:lastColumn="0" w:noHBand="0" w:noVBand="1"/>
      </w:tblPr>
      <w:tblGrid>
        <w:gridCol w:w="2787"/>
        <w:gridCol w:w="3162"/>
        <w:gridCol w:w="2347"/>
      </w:tblGrid>
      <w:tr w:rsidR="00DC5FB2" w14:paraId="3628E1ED" w14:textId="77777777" w:rsidTr="00846241">
        <w:tc>
          <w:tcPr>
            <w:tcW w:w="2787" w:type="dxa"/>
            <w:shd w:val="clear" w:color="auto" w:fill="B4C6E7" w:themeFill="accent1" w:themeFillTint="66"/>
          </w:tcPr>
          <w:p w14:paraId="71AD0C61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等级</w:t>
            </w:r>
          </w:p>
        </w:tc>
        <w:tc>
          <w:tcPr>
            <w:tcW w:w="3162" w:type="dxa"/>
            <w:shd w:val="clear" w:color="auto" w:fill="B4C6E7" w:themeFill="accent1" w:themeFillTint="66"/>
          </w:tcPr>
          <w:p w14:paraId="16C0E538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原因</w:t>
            </w:r>
          </w:p>
        </w:tc>
        <w:tc>
          <w:tcPr>
            <w:tcW w:w="2347" w:type="dxa"/>
            <w:shd w:val="clear" w:color="auto" w:fill="B4C6E7" w:themeFill="accent1" w:themeFillTint="66"/>
          </w:tcPr>
          <w:p w14:paraId="0126521D" w14:textId="77777777" w:rsidR="00DC5FB2" w:rsidRDefault="00DC5FB2" w:rsidP="00846241">
            <w:pPr>
              <w:spacing w:before="156" w:after="156"/>
              <w:ind w:left="422" w:hanging="422"/>
              <w:rPr>
                <w:b/>
              </w:rPr>
            </w:pPr>
            <w:r>
              <w:rPr>
                <w:rFonts w:hint="eastAsia"/>
                <w:b/>
              </w:rPr>
              <w:t>奖励和惩罚</w:t>
            </w:r>
          </w:p>
        </w:tc>
      </w:tr>
      <w:tr w:rsidR="00DC5FB2" w14:paraId="55A14916" w14:textId="77777777" w:rsidTr="00846241">
        <w:tc>
          <w:tcPr>
            <w:tcW w:w="2787" w:type="dxa"/>
            <w:shd w:val="clear" w:color="auto" w:fill="auto"/>
          </w:tcPr>
          <w:p w14:paraId="59700E33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不合格</w:t>
            </w:r>
          </w:p>
        </w:tc>
        <w:tc>
          <w:tcPr>
            <w:tcW w:w="3162" w:type="dxa"/>
            <w:shd w:val="clear" w:color="auto" w:fill="auto"/>
          </w:tcPr>
          <w:p w14:paraId="3ADD9C4F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没有按时完成任务，或以其他原因导致全组扣分</w:t>
            </w:r>
          </w:p>
        </w:tc>
        <w:tc>
          <w:tcPr>
            <w:tcW w:w="2347" w:type="dxa"/>
          </w:tcPr>
          <w:p w14:paraId="62C25E1C" w14:textId="77777777" w:rsidR="00DC5FB2" w:rsidRDefault="00DC5FB2" w:rsidP="00846241">
            <w:pPr>
              <w:spacing w:before="156" w:after="156"/>
              <w:ind w:left="420" w:hanging="420"/>
            </w:pPr>
            <w:del w:id="1318" w:author="hyx" w:date="2018-11-10T19:09:00Z">
              <w:r>
                <w:rPr>
                  <w:rFonts w:hint="eastAsia"/>
                </w:rPr>
                <w:delText>暂无</w:delText>
              </w:r>
            </w:del>
            <w:ins w:id="1319" w:author="hyx" w:date="2018-11-10T19:10:00Z">
              <w:r>
                <w:rPr>
                  <w:rFonts w:hint="eastAsia"/>
                </w:rPr>
                <w:t>批评教育，请客吃饭</w:t>
              </w:r>
            </w:ins>
            <w:ins w:id="1320" w:author="hyx" w:date="2018-11-10T19:11:00Z">
              <w:r>
                <w:rPr>
                  <w:rFonts w:hint="eastAsia"/>
                </w:rPr>
                <w:t>，组内</w:t>
              </w:r>
            </w:ins>
            <w:ins w:id="1321" w:author="hyx" w:date="2018-11-10T19:12:00Z">
              <w:r>
                <w:rPr>
                  <w:rFonts w:hint="eastAsia"/>
                </w:rPr>
                <w:t>个人评分减分</w:t>
              </w:r>
            </w:ins>
          </w:p>
        </w:tc>
      </w:tr>
      <w:tr w:rsidR="00DC5FB2" w14:paraId="677075CC" w14:textId="77777777" w:rsidTr="00846241">
        <w:tc>
          <w:tcPr>
            <w:tcW w:w="2787" w:type="dxa"/>
          </w:tcPr>
          <w:p w14:paraId="277DC6EE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合格</w:t>
            </w:r>
          </w:p>
        </w:tc>
        <w:tc>
          <w:tcPr>
            <w:tcW w:w="3162" w:type="dxa"/>
          </w:tcPr>
          <w:p w14:paraId="1F456E8E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能完成布置的任务，但质量不高</w:t>
            </w:r>
          </w:p>
        </w:tc>
        <w:tc>
          <w:tcPr>
            <w:tcW w:w="2347" w:type="dxa"/>
          </w:tcPr>
          <w:p w14:paraId="45AF0C1C" w14:textId="77777777" w:rsidR="00DC5FB2" w:rsidRDefault="00DC5FB2" w:rsidP="00846241">
            <w:pPr>
              <w:spacing w:before="156" w:after="156"/>
              <w:ind w:left="420" w:hanging="420"/>
            </w:pPr>
            <w:del w:id="1322" w:author="hyx" w:date="2018-11-10T19:10:00Z">
              <w:r>
                <w:rPr>
                  <w:rFonts w:hint="eastAsia"/>
                </w:rPr>
                <w:delText>暂无</w:delText>
              </w:r>
            </w:del>
            <w:ins w:id="1323" w:author="hyx" w:date="2018-11-10T19:11:00Z">
              <w:r>
                <w:rPr>
                  <w:rFonts w:hint="eastAsia"/>
                </w:rPr>
                <w:t>教育并提出改进点</w:t>
              </w:r>
            </w:ins>
          </w:p>
        </w:tc>
      </w:tr>
      <w:tr w:rsidR="00DC5FB2" w14:paraId="5A6D3A0A" w14:textId="77777777" w:rsidTr="00846241">
        <w:tc>
          <w:tcPr>
            <w:tcW w:w="2787" w:type="dxa"/>
          </w:tcPr>
          <w:p w14:paraId="6063F4F7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良好</w:t>
            </w:r>
          </w:p>
        </w:tc>
        <w:tc>
          <w:tcPr>
            <w:tcW w:w="3162" w:type="dxa"/>
          </w:tcPr>
          <w:p w14:paraId="75B98A1C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能完成布置的任务，且质量达到要求</w:t>
            </w:r>
          </w:p>
        </w:tc>
        <w:tc>
          <w:tcPr>
            <w:tcW w:w="2347" w:type="dxa"/>
          </w:tcPr>
          <w:p w14:paraId="69F440F7" w14:textId="77777777" w:rsidR="00DC5FB2" w:rsidRDefault="00DC5FB2" w:rsidP="00846241">
            <w:pPr>
              <w:spacing w:before="156" w:after="156"/>
              <w:ind w:left="420" w:hanging="420"/>
            </w:pPr>
            <w:del w:id="1324" w:author="hyx" w:date="2018-11-10T19:12:00Z">
              <w:r>
                <w:rPr>
                  <w:rFonts w:hint="eastAsia"/>
                </w:rPr>
                <w:delText>暂无</w:delText>
              </w:r>
            </w:del>
            <w:ins w:id="1325" w:author="hyx" w:date="2018-11-10T19:12:00Z">
              <w:r>
                <w:rPr>
                  <w:rFonts w:hint="eastAsia"/>
                </w:rPr>
                <w:t>无</w:t>
              </w:r>
            </w:ins>
          </w:p>
        </w:tc>
      </w:tr>
      <w:tr w:rsidR="00DC5FB2" w14:paraId="5C4EE11C" w14:textId="77777777" w:rsidTr="00846241">
        <w:tc>
          <w:tcPr>
            <w:tcW w:w="2787" w:type="dxa"/>
          </w:tcPr>
          <w:p w14:paraId="2B588A92" w14:textId="77777777" w:rsidR="00DC5FB2" w:rsidRDefault="00DC5FB2" w:rsidP="00846241">
            <w:pPr>
              <w:spacing w:before="156" w:after="156"/>
              <w:ind w:left="420" w:hanging="420"/>
            </w:pPr>
            <w:r>
              <w:rPr>
                <w:rFonts w:hint="eastAsia"/>
              </w:rPr>
              <w:t>优秀</w:t>
            </w:r>
          </w:p>
        </w:tc>
        <w:tc>
          <w:tcPr>
            <w:tcW w:w="3162" w:type="dxa"/>
          </w:tcPr>
          <w:p w14:paraId="7EC8BCF5" w14:textId="77777777" w:rsidR="00DC5FB2" w:rsidRDefault="00DC5FB2" w:rsidP="00846241">
            <w:pPr>
              <w:spacing w:before="156" w:after="156"/>
              <w:ind w:left="420" w:hanging="420"/>
            </w:pPr>
            <w:proofErr w:type="gramStart"/>
            <w:r>
              <w:rPr>
                <w:rFonts w:hint="eastAsia"/>
              </w:rPr>
              <w:t>能完高质量</w:t>
            </w:r>
            <w:proofErr w:type="gramEnd"/>
            <w:r>
              <w:rPr>
                <w:rFonts w:hint="eastAsia"/>
              </w:rPr>
              <w:t>的完成布置的任务，或以其他原因使全组加分</w:t>
            </w:r>
          </w:p>
        </w:tc>
        <w:tc>
          <w:tcPr>
            <w:tcW w:w="2347" w:type="dxa"/>
          </w:tcPr>
          <w:p w14:paraId="7605EC80" w14:textId="77777777" w:rsidR="00DC5FB2" w:rsidRDefault="00DC5FB2" w:rsidP="00846241">
            <w:pPr>
              <w:spacing w:before="156" w:after="156"/>
              <w:ind w:left="420" w:hanging="420"/>
            </w:pPr>
            <w:ins w:id="1326" w:author="hyx" w:date="2018-11-10T19:13:00Z">
              <w:r>
                <w:rPr>
                  <w:rFonts w:hint="eastAsia"/>
                </w:rPr>
                <w:t>表扬该同学并在组内个人评分上加分</w:t>
              </w:r>
            </w:ins>
            <w:del w:id="1327" w:author="hyx" w:date="2018-11-10T19:12:00Z">
              <w:r>
                <w:rPr>
                  <w:rFonts w:hint="eastAsia"/>
                </w:rPr>
                <w:delText>暂无</w:delText>
              </w:r>
            </w:del>
          </w:p>
        </w:tc>
      </w:tr>
    </w:tbl>
    <w:p w14:paraId="591EDDB1" w14:textId="77777777" w:rsidR="00DC5FB2" w:rsidRDefault="00DC5FB2" w:rsidP="00DC5FB2"/>
    <w:p w14:paraId="102BA612" w14:textId="10F5DFCD" w:rsidR="00DC5FB2" w:rsidRDefault="00DC5FB2" w:rsidP="00DC5FB2">
      <w:pPr>
        <w:pStyle w:val="a"/>
        <w:numPr>
          <w:ilvl w:val="0"/>
          <w:numId w:val="0"/>
        </w:numPr>
      </w:pPr>
      <w:bookmarkStart w:id="1328" w:name="_Toc497223503"/>
      <w:bookmarkStart w:id="1329" w:name="_Toc497072241"/>
      <w:bookmarkStart w:id="1330" w:name="_Toc496816789"/>
      <w:bookmarkStart w:id="1331" w:name="_Toc530709127"/>
      <w:bookmarkStart w:id="1332" w:name="_Toc535279969"/>
      <w:r>
        <w:rPr>
          <w:rFonts w:hint="eastAsia"/>
        </w:rPr>
        <w:t>2.4</w:t>
      </w:r>
      <w:r>
        <w:t>合</w:t>
      </w:r>
      <w:proofErr w:type="gramStart"/>
      <w:r>
        <w:t>规</w:t>
      </w:r>
      <w:proofErr w:type="gramEnd"/>
      <w:r>
        <w:t>性</w:t>
      </w:r>
      <w:bookmarkEnd w:id="1328"/>
      <w:bookmarkEnd w:id="1329"/>
      <w:bookmarkEnd w:id="1330"/>
      <w:bookmarkEnd w:id="1331"/>
      <w:bookmarkEnd w:id="1332"/>
    </w:p>
    <w:p w14:paraId="758EC10D" w14:textId="77777777" w:rsidR="00DC5FB2" w:rsidRDefault="00DC5FB2" w:rsidP="00DC5FB2">
      <w:pPr>
        <w:pStyle w:val="af7"/>
        <w:numPr>
          <w:ilvl w:val="0"/>
          <w:numId w:val="7"/>
        </w:numPr>
        <w:ind w:left="720" w:firstLineChars="0"/>
      </w:pPr>
      <w:r>
        <w:rPr>
          <w:rFonts w:hint="eastAsia"/>
        </w:rPr>
        <w:t>不得</w:t>
      </w:r>
      <w:del w:id="1333" w:author="hyx" w:date="2018-11-10T19:13:00Z">
        <w:r>
          <w:rPr>
            <w:rFonts w:hint="eastAsia"/>
          </w:rPr>
          <w:delText>违反校纪校规。</w:delText>
        </w:r>
      </w:del>
      <w:ins w:id="1334" w:author="hyx" w:date="2018-11-10T19:13:00Z">
        <w:r>
          <w:rPr>
            <w:rFonts w:hint="eastAsia"/>
          </w:rPr>
          <w:t>抄袭他人</w:t>
        </w:r>
      </w:ins>
    </w:p>
    <w:p w14:paraId="0090F8A0" w14:textId="77777777" w:rsidR="00DC5FB2" w:rsidRDefault="00DC5FB2" w:rsidP="00DC5FB2">
      <w:pPr>
        <w:pStyle w:val="af7"/>
        <w:numPr>
          <w:ilvl w:val="0"/>
          <w:numId w:val="7"/>
        </w:numPr>
        <w:ind w:left="720" w:firstLineChars="0"/>
        <w:rPr>
          <w:del w:id="1335" w:author="hyx" w:date="2018-11-10T19:14:00Z"/>
        </w:rPr>
      </w:pPr>
      <w:del w:id="1336" w:author="hyx" w:date="2018-11-10T19:14:00Z">
        <w:r>
          <w:rPr>
            <w:rFonts w:hint="eastAsia"/>
          </w:rPr>
          <w:delText>使用正当途径获得的资源和软件，不得使用和散播损坏他人利益等违法软件和资源。</w:delText>
        </w:r>
      </w:del>
    </w:p>
    <w:p w14:paraId="549ED0FD" w14:textId="77777777" w:rsidR="00DC5FB2" w:rsidRDefault="00DC5FB2" w:rsidP="00DC5FB2">
      <w:pPr>
        <w:pStyle w:val="af7"/>
        <w:numPr>
          <w:ilvl w:val="0"/>
          <w:numId w:val="7"/>
        </w:numPr>
        <w:ind w:left="720" w:firstLineChars="0"/>
        <w:rPr>
          <w:ins w:id="1337" w:author="hyx" w:date="2018-11-10T19:15:00Z"/>
        </w:rPr>
      </w:pPr>
      <w:ins w:id="1338" w:author="hyx" w:date="2018-11-10T19:15:00Z">
        <w:r>
          <w:rPr>
            <w:rFonts w:hint="eastAsia"/>
          </w:rPr>
          <w:t>必须按时完成工作任务若无特殊情况</w:t>
        </w:r>
      </w:ins>
    </w:p>
    <w:p w14:paraId="6BC462F5" w14:textId="77777777" w:rsidR="00DC5FB2" w:rsidRDefault="00DC5FB2" w:rsidP="00DC5FB2">
      <w:pPr>
        <w:pStyle w:val="af7"/>
        <w:numPr>
          <w:ilvl w:val="0"/>
          <w:numId w:val="7"/>
        </w:numPr>
        <w:ind w:left="720" w:firstLineChars="0"/>
      </w:pPr>
      <w:ins w:id="1339" w:author="hyx" w:date="2018-11-10T19:17:00Z">
        <w:r>
          <w:rPr>
            <w:rFonts w:hint="eastAsia"/>
          </w:rPr>
          <w:t>不得擅自做出可能对小组有危害的事情</w:t>
        </w:r>
      </w:ins>
      <w:del w:id="1340" w:author="hyx" w:date="2018-11-10T19:14:00Z">
        <w:r>
          <w:rPr>
            <w:rFonts w:hint="eastAsia"/>
          </w:rPr>
          <w:delText>不得做出损害小组利益之事。</w:delText>
        </w:r>
      </w:del>
    </w:p>
    <w:p w14:paraId="68154FA1" w14:textId="77777777" w:rsidR="00DC5FB2" w:rsidRDefault="00DC5FB2" w:rsidP="00DC5FB2"/>
    <w:p w14:paraId="149CD2CB" w14:textId="77777777" w:rsidR="00DC5FB2" w:rsidRDefault="00DC5FB2" w:rsidP="00DC5FB2"/>
    <w:p w14:paraId="4F3CA021" w14:textId="77777777" w:rsidR="00D02904" w:rsidRPr="00DC5FB2" w:rsidRDefault="00D02904"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sectPr w:rsidR="00D02904" w:rsidRPr="00DC5FB2" w:rsidSect="00D029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A2D2E" w14:textId="77777777" w:rsidR="00FD2627" w:rsidRDefault="00FD2627" w:rsidP="00D02904">
      <w:r>
        <w:separator/>
      </w:r>
    </w:p>
  </w:endnote>
  <w:endnote w:type="continuationSeparator" w:id="0">
    <w:p w14:paraId="270811D5" w14:textId="77777777" w:rsidR="00FD2627" w:rsidRDefault="00FD2627" w:rsidP="00D0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7501E" w14:textId="77777777" w:rsidR="00D02904" w:rsidRDefault="00D02904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738DED3" w14:textId="77777777" w:rsidR="00D02904" w:rsidRDefault="00D02904" w:rsidP="00D02904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6BC92BFA" w14:textId="77777777" w:rsidR="00D02904" w:rsidRDefault="00D0290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F27C3" w14:textId="77777777" w:rsidR="00D02904" w:rsidRDefault="00D02904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72A5B" w14:textId="77777777" w:rsidR="00FD2627" w:rsidRDefault="00FD2627" w:rsidP="00D02904">
      <w:r>
        <w:separator/>
      </w:r>
    </w:p>
  </w:footnote>
  <w:footnote w:type="continuationSeparator" w:id="0">
    <w:p w14:paraId="0E963CAF" w14:textId="77777777" w:rsidR="00FD2627" w:rsidRDefault="00FD2627" w:rsidP="00D02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C6624" w14:textId="77777777" w:rsidR="00D02904" w:rsidRDefault="00FD2627">
    <w:r>
      <w:rPr>
        <w:noProof/>
      </w:rPr>
      <w:pict w14:anchorId="3D3699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211D8" w14:textId="665840BB" w:rsidR="00D02904" w:rsidRDefault="00FD2627">
    <w:r>
      <w:rPr>
        <w:noProof/>
      </w:rPr>
      <w:pict w14:anchorId="72B562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D02904">
      <w:rPr>
        <w:rFonts w:hint="eastAsia"/>
      </w:rPr>
      <w:t>PRD-2018-G15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31C4F846" w14:textId="77777777" w:rsidR="00D02904" w:rsidRDefault="00FD2627">
        <w:r>
          <w:rPr>
            <w:noProof/>
          </w:rPr>
          <w:pict w14:anchorId="338028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31E96457"/>
    <w:multiLevelType w:val="hybridMultilevel"/>
    <w:tmpl w:val="CC4C2450"/>
    <w:lvl w:ilvl="0" w:tplc="6F185240">
      <w:start w:val="1"/>
      <w:numFmt w:val="decimal"/>
      <w:pStyle w:val="a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05494B"/>
    <w:multiLevelType w:val="hybridMultilevel"/>
    <w:tmpl w:val="740EA874"/>
    <w:lvl w:ilvl="0" w:tplc="F9E2E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6" w15:restartNumberingAfterBreak="0">
    <w:nsid w:val="54E64099"/>
    <w:multiLevelType w:val="multilevel"/>
    <w:tmpl w:val="E8383FB8"/>
    <w:lvl w:ilvl="0">
      <w:start w:val="1"/>
      <w:numFmt w:val="decimal"/>
      <w:pStyle w:val="a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48"/>
    <w:rsid w:val="0004057C"/>
    <w:rsid w:val="002855F6"/>
    <w:rsid w:val="00894274"/>
    <w:rsid w:val="008B1727"/>
    <w:rsid w:val="008F2BEA"/>
    <w:rsid w:val="009B1F48"/>
    <w:rsid w:val="00D02904"/>
    <w:rsid w:val="00DC5FB2"/>
    <w:rsid w:val="00E3578D"/>
    <w:rsid w:val="00F826CA"/>
    <w:rsid w:val="00F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68486F"/>
  <w15:chartTrackingRefBased/>
  <w15:docId w15:val="{AD0E08E5-3BF8-465C-ADC5-C84DE7E2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02904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D02904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D02904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D02904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D02904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D02904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D02904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D02904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D02904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D02904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qFormat/>
    <w:rsid w:val="00D02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rsid w:val="00D02904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D029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D02904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D02904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basedOn w:val="a4"/>
    <w:link w:val="2"/>
    <w:uiPriority w:val="9"/>
    <w:rsid w:val="00D02904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30">
    <w:name w:val="标题 3 字符"/>
    <w:basedOn w:val="a4"/>
    <w:link w:val="3"/>
    <w:uiPriority w:val="9"/>
    <w:rsid w:val="00D02904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basedOn w:val="a4"/>
    <w:link w:val="4"/>
    <w:uiPriority w:val="9"/>
    <w:rsid w:val="00D02904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basedOn w:val="a4"/>
    <w:link w:val="5"/>
    <w:uiPriority w:val="9"/>
    <w:rsid w:val="00D02904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basedOn w:val="a4"/>
    <w:link w:val="6"/>
    <w:uiPriority w:val="9"/>
    <w:rsid w:val="00D02904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basedOn w:val="a4"/>
    <w:link w:val="7"/>
    <w:uiPriority w:val="9"/>
    <w:rsid w:val="00D02904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basedOn w:val="a4"/>
    <w:link w:val="8"/>
    <w:uiPriority w:val="9"/>
    <w:rsid w:val="00D02904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basedOn w:val="a4"/>
    <w:link w:val="9"/>
    <w:uiPriority w:val="9"/>
    <w:rsid w:val="00D02904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Style2">
    <w:name w:val="_Style 2"/>
    <w:basedOn w:val="a3"/>
    <w:next w:val="a3"/>
    <w:uiPriority w:val="34"/>
    <w:qFormat/>
    <w:rsid w:val="00D02904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D02904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D02904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D02904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b">
    <w:name w:val="Title"/>
    <w:basedOn w:val="a3"/>
    <w:next w:val="a3"/>
    <w:link w:val="ac"/>
    <w:uiPriority w:val="10"/>
    <w:qFormat/>
    <w:rsid w:val="00D02904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c">
    <w:name w:val="标题 字符"/>
    <w:basedOn w:val="a4"/>
    <w:link w:val="ab"/>
    <w:uiPriority w:val="10"/>
    <w:rsid w:val="00D02904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d">
    <w:name w:val="表格"/>
    <w:rsid w:val="00D02904"/>
    <w:rPr>
      <w:rFonts w:ascii="Times New Roman" w:eastAsia="宋体" w:hAnsi="Times New Roman" w:cs="Times New Roman"/>
      <w:b/>
      <w:kern w:val="0"/>
      <w:szCs w:val="20"/>
    </w:rPr>
  </w:style>
  <w:style w:type="character" w:styleId="ae">
    <w:name w:val="Hyperlink"/>
    <w:basedOn w:val="a4"/>
    <w:uiPriority w:val="99"/>
    <w:unhideWhenUsed/>
    <w:rsid w:val="00D02904"/>
    <w:rPr>
      <w:color w:val="0000FF"/>
      <w:u w:val="single"/>
    </w:rPr>
  </w:style>
  <w:style w:type="paragraph" w:styleId="af">
    <w:name w:val="Plain Text"/>
    <w:basedOn w:val="a3"/>
    <w:link w:val="af0"/>
    <w:uiPriority w:val="99"/>
    <w:unhideWhenUsed/>
    <w:rsid w:val="00D02904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f0">
    <w:name w:val="纯文本 字符"/>
    <w:basedOn w:val="a4"/>
    <w:link w:val="af"/>
    <w:uiPriority w:val="99"/>
    <w:rsid w:val="00D02904"/>
    <w:rPr>
      <w:rFonts w:asciiTheme="minorEastAsia" w:hAnsi="Courier New" w:cs="Courier New"/>
      <w:color w:val="000000" w:themeColor="text1"/>
    </w:rPr>
  </w:style>
  <w:style w:type="paragraph" w:customStyle="1" w:styleId="a0">
    <w:name w:val="一级标题"/>
    <w:next w:val="a3"/>
    <w:link w:val="af1"/>
    <w:autoRedefine/>
    <w:qFormat/>
    <w:rsid w:val="00D02904"/>
    <w:pPr>
      <w:numPr>
        <w:numId w:val="6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1">
    <w:name w:val="一级标题 字符"/>
    <w:basedOn w:val="a4"/>
    <w:link w:val="a0"/>
    <w:qFormat/>
    <w:rsid w:val="00D02904"/>
    <w:rPr>
      <w:rFonts w:eastAsia="宋体"/>
      <w:b/>
      <w:color w:val="000000" w:themeColor="text1"/>
      <w:sz w:val="32"/>
    </w:rPr>
  </w:style>
  <w:style w:type="paragraph" w:customStyle="1" w:styleId="a">
    <w:name w:val="二级标题"/>
    <w:basedOn w:val="a0"/>
    <w:next w:val="a3"/>
    <w:link w:val="af2"/>
    <w:autoRedefine/>
    <w:qFormat/>
    <w:rsid w:val="00F826CA"/>
    <w:pPr>
      <w:numPr>
        <w:numId w:val="8"/>
      </w:numPr>
      <w:outlineLvl w:val="1"/>
    </w:pPr>
    <w:rPr>
      <w:sz w:val="30"/>
    </w:rPr>
  </w:style>
  <w:style w:type="character" w:customStyle="1" w:styleId="af2">
    <w:name w:val="二级标题 字符"/>
    <w:basedOn w:val="a4"/>
    <w:link w:val="a"/>
    <w:qFormat/>
    <w:rsid w:val="00F826CA"/>
    <w:rPr>
      <w:rFonts w:eastAsia="宋体"/>
      <w:b/>
      <w:color w:val="000000" w:themeColor="text1"/>
      <w:sz w:val="30"/>
    </w:rPr>
  </w:style>
  <w:style w:type="character" w:styleId="af3">
    <w:name w:val="FollowedHyperlink"/>
    <w:basedOn w:val="a4"/>
    <w:uiPriority w:val="99"/>
    <w:unhideWhenUsed/>
    <w:rsid w:val="00D02904"/>
    <w:rPr>
      <w:color w:val="800080"/>
      <w:u w:val="single"/>
    </w:rPr>
  </w:style>
  <w:style w:type="paragraph" w:styleId="af4">
    <w:name w:val="Subtitle"/>
    <w:basedOn w:val="ab"/>
    <w:next w:val="a3"/>
    <w:link w:val="af5"/>
    <w:uiPriority w:val="11"/>
    <w:qFormat/>
    <w:rsid w:val="00D02904"/>
    <w:pPr>
      <w:numPr>
        <w:ilvl w:val="1"/>
      </w:numPr>
    </w:pPr>
    <w:rPr>
      <w:spacing w:val="15"/>
      <w:sz w:val="32"/>
    </w:rPr>
  </w:style>
  <w:style w:type="character" w:customStyle="1" w:styleId="af5">
    <w:name w:val="副标题 字符"/>
    <w:basedOn w:val="a4"/>
    <w:link w:val="af4"/>
    <w:uiPriority w:val="11"/>
    <w:rsid w:val="00D02904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6">
    <w:name w:val="List"/>
    <w:basedOn w:val="a3"/>
    <w:rsid w:val="00D02904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7">
    <w:name w:val="List Paragraph"/>
    <w:basedOn w:val="a3"/>
    <w:uiPriority w:val="34"/>
    <w:qFormat/>
    <w:rsid w:val="00D02904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D02904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D02904"/>
  </w:style>
  <w:style w:type="paragraph" w:styleId="TOC2">
    <w:name w:val="toc 2"/>
    <w:basedOn w:val="a3"/>
    <w:next w:val="a3"/>
    <w:uiPriority w:val="39"/>
    <w:rsid w:val="00D02904"/>
    <w:pPr>
      <w:ind w:leftChars="200" w:left="420"/>
    </w:pPr>
  </w:style>
  <w:style w:type="paragraph" w:styleId="TOC3">
    <w:name w:val="toc 3"/>
    <w:basedOn w:val="a3"/>
    <w:next w:val="a3"/>
    <w:uiPriority w:val="39"/>
    <w:rsid w:val="00D02904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D02904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D02904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D02904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D02904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D02904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D02904"/>
    <w:pPr>
      <w:ind w:leftChars="1600" w:left="3360"/>
    </w:pPr>
  </w:style>
  <w:style w:type="paragraph" w:styleId="af8">
    <w:name w:val="Balloon Text"/>
    <w:basedOn w:val="a3"/>
    <w:link w:val="af9"/>
    <w:uiPriority w:val="99"/>
    <w:unhideWhenUsed/>
    <w:rsid w:val="00D02904"/>
    <w:rPr>
      <w:sz w:val="18"/>
      <w:szCs w:val="18"/>
    </w:rPr>
  </w:style>
  <w:style w:type="character" w:customStyle="1" w:styleId="af9">
    <w:name w:val="批注框文本 字符"/>
    <w:basedOn w:val="a4"/>
    <w:link w:val="af8"/>
    <w:uiPriority w:val="99"/>
    <w:rsid w:val="00D02904"/>
    <w:rPr>
      <w:rFonts w:ascii="宋体" w:eastAsia="宋体" w:hAnsi="宋体" w:cs="宋体"/>
      <w:kern w:val="0"/>
      <w:sz w:val="18"/>
      <w:szCs w:val="18"/>
    </w:rPr>
  </w:style>
  <w:style w:type="paragraph" w:styleId="afa">
    <w:name w:val="annotation text"/>
    <w:basedOn w:val="a3"/>
    <w:link w:val="afb"/>
    <w:uiPriority w:val="99"/>
    <w:unhideWhenUsed/>
    <w:rsid w:val="00D02904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b">
    <w:name w:val="批注文字 字符"/>
    <w:basedOn w:val="a4"/>
    <w:link w:val="afa"/>
    <w:uiPriority w:val="99"/>
    <w:rsid w:val="00D02904"/>
    <w:rPr>
      <w:rFonts w:ascii="Times New Roman" w:eastAsia="仿宋_GB2312" w:hAnsi="Times New Roman" w:cs="宋体"/>
      <w:kern w:val="0"/>
      <w:sz w:val="24"/>
      <w:szCs w:val="24"/>
    </w:rPr>
  </w:style>
  <w:style w:type="character" w:styleId="afc">
    <w:name w:val="annotation reference"/>
    <w:uiPriority w:val="99"/>
    <w:unhideWhenUsed/>
    <w:rsid w:val="00D02904"/>
    <w:rPr>
      <w:sz w:val="21"/>
      <w:szCs w:val="21"/>
    </w:rPr>
  </w:style>
  <w:style w:type="paragraph" w:styleId="afd">
    <w:name w:val="Normal (Web)"/>
    <w:basedOn w:val="a3"/>
    <w:uiPriority w:val="99"/>
    <w:unhideWhenUsed/>
    <w:rsid w:val="00D02904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Emphasis"/>
    <w:uiPriority w:val="20"/>
    <w:qFormat/>
    <w:rsid w:val="00D02904"/>
    <w:rPr>
      <w:i/>
      <w:iCs/>
      <w:color w:val="auto"/>
    </w:rPr>
  </w:style>
  <w:style w:type="paragraph" w:styleId="aff">
    <w:name w:val="Date"/>
    <w:basedOn w:val="a3"/>
    <w:next w:val="a3"/>
    <w:link w:val="aff0"/>
    <w:uiPriority w:val="99"/>
    <w:unhideWhenUsed/>
    <w:rsid w:val="00D02904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f0">
    <w:name w:val="日期 字符"/>
    <w:basedOn w:val="a4"/>
    <w:link w:val="aff"/>
    <w:uiPriority w:val="99"/>
    <w:rsid w:val="00D02904"/>
    <w:rPr>
      <w:rFonts w:eastAsia="宋体"/>
      <w:color w:val="000000" w:themeColor="text1"/>
    </w:rPr>
  </w:style>
  <w:style w:type="paragraph" w:customStyle="1" w:styleId="a1">
    <w:name w:val="三级标题"/>
    <w:basedOn w:val="a"/>
    <w:next w:val="a3"/>
    <w:link w:val="aff1"/>
    <w:autoRedefine/>
    <w:qFormat/>
    <w:rsid w:val="00D02904"/>
    <w:pPr>
      <w:numPr>
        <w:ilvl w:val="2"/>
        <w:numId w:val="6"/>
      </w:numPr>
      <w:outlineLvl w:val="2"/>
    </w:pPr>
    <w:rPr>
      <w:rFonts w:ascii="宋体" w:hAnsi="宋体"/>
      <w:noProof/>
      <w:sz w:val="28"/>
    </w:rPr>
  </w:style>
  <w:style w:type="character" w:customStyle="1" w:styleId="aff1">
    <w:name w:val="三级标题 字符"/>
    <w:basedOn w:val="a4"/>
    <w:link w:val="a1"/>
    <w:qFormat/>
    <w:rsid w:val="00D02904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2"/>
    <w:qFormat/>
    <w:rsid w:val="00D02904"/>
    <w:pPr>
      <w:numPr>
        <w:ilvl w:val="3"/>
      </w:numPr>
      <w:outlineLvl w:val="3"/>
    </w:pPr>
    <w:rPr>
      <w:sz w:val="24"/>
    </w:rPr>
  </w:style>
  <w:style w:type="character" w:customStyle="1" w:styleId="aff2">
    <w:name w:val="四级标题 字符"/>
    <w:basedOn w:val="aff1"/>
    <w:link w:val="a2"/>
    <w:rsid w:val="00D02904"/>
    <w:rPr>
      <w:rFonts w:ascii="宋体" w:eastAsia="宋体" w:hAnsi="宋体"/>
      <w:b/>
      <w:noProof/>
      <w:color w:val="000000" w:themeColor="text1"/>
      <w:sz w:val="24"/>
    </w:rPr>
  </w:style>
  <w:style w:type="paragraph" w:styleId="aff3">
    <w:name w:val="caption"/>
    <w:basedOn w:val="a3"/>
    <w:next w:val="a3"/>
    <w:uiPriority w:val="35"/>
    <w:unhideWhenUsed/>
    <w:qFormat/>
    <w:rsid w:val="00D02904"/>
    <w:pPr>
      <w:spacing w:after="200"/>
    </w:pPr>
    <w:rPr>
      <w:iCs/>
      <w:sz w:val="18"/>
      <w:szCs w:val="18"/>
    </w:rPr>
  </w:style>
  <w:style w:type="paragraph" w:styleId="aff4">
    <w:name w:val="table of figures"/>
    <w:basedOn w:val="a3"/>
    <w:next w:val="a3"/>
    <w:uiPriority w:val="99"/>
    <w:rsid w:val="00D02904"/>
    <w:pPr>
      <w:ind w:leftChars="200" w:left="200" w:hangingChars="200" w:hanging="200"/>
    </w:pPr>
  </w:style>
  <w:style w:type="table" w:styleId="aff5">
    <w:name w:val="Table Grid"/>
    <w:basedOn w:val="a5"/>
    <w:qFormat/>
    <w:rsid w:val="00D0290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No Spacing"/>
    <w:uiPriority w:val="1"/>
    <w:qFormat/>
    <w:rsid w:val="00D02904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D02904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7">
    <w:name w:val="小四正文"/>
    <w:basedOn w:val="af"/>
    <w:rsid w:val="00D02904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8">
    <w:name w:val="Strong"/>
    <w:uiPriority w:val="22"/>
    <w:qFormat/>
    <w:rsid w:val="00D02904"/>
    <w:rPr>
      <w:b/>
      <w:bCs/>
      <w:color w:val="auto"/>
    </w:rPr>
  </w:style>
  <w:style w:type="character" w:styleId="aff9">
    <w:name w:val="page number"/>
    <w:basedOn w:val="a4"/>
    <w:uiPriority w:val="99"/>
    <w:unhideWhenUsed/>
    <w:rsid w:val="00D02904"/>
    <w:rPr>
      <w:rFonts w:ascii="Times New Roman" w:eastAsia="宋体" w:hAnsi="Times New Roman"/>
      <w:sz w:val="16"/>
    </w:rPr>
  </w:style>
  <w:style w:type="paragraph" w:customStyle="1" w:styleId="affa">
    <w:name w:val="引用标志"/>
    <w:basedOn w:val="a3"/>
    <w:next w:val="a3"/>
    <w:rsid w:val="00D02904"/>
  </w:style>
  <w:style w:type="paragraph" w:styleId="affb">
    <w:name w:val="Normal Indent"/>
    <w:basedOn w:val="a3"/>
    <w:uiPriority w:val="99"/>
    <w:unhideWhenUsed/>
    <w:rsid w:val="00D02904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D02904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D02904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../../../../Documents/Tencent%252525252525252520Files/1103057282/Image/C2C/%25252525252525255bY%25252525252525257dH$)K511~JHFGU%25252525252525257dQL%2525252525252525608%2525252525252525250.png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1532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5</cp:revision>
  <dcterms:created xsi:type="dcterms:W3CDTF">2019-01-14T17:14:00Z</dcterms:created>
  <dcterms:modified xsi:type="dcterms:W3CDTF">2019-01-15T14:30:00Z</dcterms:modified>
</cp:coreProperties>
</file>