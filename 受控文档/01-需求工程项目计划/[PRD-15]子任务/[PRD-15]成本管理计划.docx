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9C50" w14:textId="30497B4F" w:rsidR="00C056AB" w:rsidRDefault="00C056AB" w:rsidP="00C056A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0C5E58" wp14:editId="0B8C04E1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946F" w14:textId="77777777" w:rsidR="00C056AB" w:rsidRDefault="00C056AB" w:rsidP="00C056AB">
      <w:pPr>
        <w:jc w:val="center"/>
        <w:rPr>
          <w:b/>
        </w:rPr>
      </w:pPr>
    </w:p>
    <w:p w14:paraId="41284B67" w14:textId="77777777" w:rsidR="00C056AB" w:rsidRDefault="00C056AB" w:rsidP="00C056AB">
      <w:pPr>
        <w:jc w:val="center"/>
        <w:rPr>
          <w:b/>
        </w:rPr>
      </w:pPr>
    </w:p>
    <w:p w14:paraId="41E1899B" w14:textId="77777777" w:rsidR="00C056AB" w:rsidRDefault="00C056AB" w:rsidP="00C056AB">
      <w:pPr>
        <w:rPr>
          <w:b/>
        </w:rPr>
      </w:pPr>
    </w:p>
    <w:p w14:paraId="0468DB53" w14:textId="77777777" w:rsidR="00C056AB" w:rsidRPr="00A51AA3" w:rsidRDefault="00C056AB" w:rsidP="00C056AB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C056AB" w14:paraId="2CE8E842" w14:textId="77777777" w:rsidTr="00846241">
        <w:tc>
          <w:tcPr>
            <w:tcW w:w="2653" w:type="dxa"/>
            <w:vMerge w:val="restart"/>
            <w:shd w:val="clear" w:color="auto" w:fill="auto"/>
          </w:tcPr>
          <w:p w14:paraId="45B2B4BA" w14:textId="77777777" w:rsidR="00C056AB" w:rsidRDefault="00C056AB" w:rsidP="00846241">
            <w:r>
              <w:rPr>
                <w:rFonts w:hint="eastAsia"/>
              </w:rPr>
              <w:t>文件状态：</w:t>
            </w:r>
          </w:p>
          <w:p w14:paraId="73CC1889" w14:textId="4BCAE52C" w:rsidR="00C056AB" w:rsidRDefault="00C056AB" w:rsidP="00846241">
            <w:r>
              <w:rPr>
                <w:rFonts w:hint="eastAsia"/>
              </w:rPr>
              <w:t xml:space="preserve">　[</w:t>
            </w:r>
            <w:r w:rsidR="00AB516F">
              <w:t xml:space="preserve"> </w:t>
            </w:r>
            <w:r w:rsidR="00975A5C">
              <w:t xml:space="preserve"> </w:t>
            </w:r>
            <w:r>
              <w:rPr>
                <w:rFonts w:hint="eastAsia"/>
              </w:rPr>
              <w:t>]草稿</w:t>
            </w:r>
          </w:p>
          <w:p w14:paraId="77D63F38" w14:textId="5A065649" w:rsidR="00C056AB" w:rsidRDefault="00C056AB" w:rsidP="00846241">
            <w:r>
              <w:rPr>
                <w:rFonts w:hint="eastAsia"/>
              </w:rPr>
              <w:t xml:space="preserve">　[</w:t>
            </w:r>
            <w:r w:rsidR="00AB516F">
              <w:rPr>
                <w:rFonts w:hint="eastAsia"/>
              </w:rPr>
              <w:t>√</w:t>
            </w:r>
            <w:bookmarkStart w:id="0" w:name="_GoBack"/>
            <w:bookmarkEnd w:id="0"/>
            <w:r>
              <w:rPr>
                <w:rFonts w:hint="eastAsia"/>
              </w:rPr>
              <w:t>]正式发布</w:t>
            </w:r>
          </w:p>
          <w:p w14:paraId="7144467F" w14:textId="77777777" w:rsidR="00C056AB" w:rsidRDefault="00C056AB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351596A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2E02B46" w14:textId="1B9AED74" w:rsidR="00C056AB" w:rsidRPr="00F52AE7" w:rsidRDefault="00C056AB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C056AB" w14:paraId="11438DC6" w14:textId="77777777" w:rsidTr="00846241">
        <w:tc>
          <w:tcPr>
            <w:tcW w:w="2653" w:type="dxa"/>
            <w:vMerge/>
            <w:shd w:val="clear" w:color="auto" w:fill="auto"/>
          </w:tcPr>
          <w:p w14:paraId="7E22FEEB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1F9A807F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5405D2F" w14:textId="347EDFB3" w:rsidR="00C056AB" w:rsidRPr="00F52AE7" w:rsidRDefault="00AB516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056AB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C056AB">
              <w:rPr>
                <w:szCs w:val="21"/>
              </w:rPr>
              <w:t>.0</w:t>
            </w:r>
          </w:p>
        </w:tc>
      </w:tr>
      <w:tr w:rsidR="00C056AB" w14:paraId="7A45876F" w14:textId="77777777" w:rsidTr="00846241">
        <w:tc>
          <w:tcPr>
            <w:tcW w:w="2653" w:type="dxa"/>
            <w:vMerge/>
            <w:shd w:val="clear" w:color="auto" w:fill="auto"/>
          </w:tcPr>
          <w:p w14:paraId="67A29329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62F46881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555A0A2F" w14:textId="03B69D9B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C056AB" w14:paraId="4B4BE736" w14:textId="77777777" w:rsidTr="00846241">
        <w:tc>
          <w:tcPr>
            <w:tcW w:w="2653" w:type="dxa"/>
            <w:vMerge/>
            <w:shd w:val="clear" w:color="auto" w:fill="auto"/>
          </w:tcPr>
          <w:p w14:paraId="5869AFC6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698921E8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CE6BF76" w14:textId="1C2BCFA2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AB516F"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 w:rsidR="00AB516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</w:tc>
      </w:tr>
    </w:tbl>
    <w:p w14:paraId="39F1D830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0DFF6D8D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E87A4C">
        <w:rPr>
          <w:rFonts w:cs="Times New Roman"/>
          <w:b/>
          <w:spacing w:val="15"/>
          <w:sz w:val="32"/>
          <w:szCs w:val="56"/>
        </w:rPr>
        <w:t>Cost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B1A71F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931653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CC6930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EC13A8" w14:textId="77777777" w:rsidR="00C056AB" w:rsidRPr="00021BB3" w:rsidRDefault="00C056AB" w:rsidP="00C056AB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6719355"/>
      <w:bookmarkStart w:id="10" w:name="_Toc535277147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C056AB" w14:paraId="4B96881B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4BAD6DE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7ED1DD62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5426F787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5F2EADA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328B438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C056AB" w14:paraId="4A671F71" w14:textId="77777777" w:rsidTr="00846241">
        <w:trPr>
          <w:trHeight w:val="90"/>
        </w:trPr>
        <w:tc>
          <w:tcPr>
            <w:tcW w:w="1269" w:type="dxa"/>
          </w:tcPr>
          <w:p w14:paraId="68F063C0" w14:textId="77777777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92FBBD4" w14:textId="65196AFD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14:paraId="67459040" w14:textId="0886EA37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72BBD817" w14:textId="1159ABAB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F36975">
              <w:rPr>
                <w:rFonts w:hint="eastAsia"/>
                <w:szCs w:val="21"/>
              </w:rPr>
              <w:t>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F36975">
              <w:rPr>
                <w:rFonts w:hint="eastAsia"/>
                <w:szCs w:val="21"/>
              </w:rPr>
              <w:t>5</w:t>
            </w:r>
          </w:p>
        </w:tc>
        <w:tc>
          <w:tcPr>
            <w:tcW w:w="1672" w:type="dxa"/>
          </w:tcPr>
          <w:p w14:paraId="2B5DD953" w14:textId="77777777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AB516F" w14:paraId="2BDB359D" w14:textId="77777777" w:rsidTr="00846241">
        <w:trPr>
          <w:trHeight w:val="90"/>
        </w:trPr>
        <w:tc>
          <w:tcPr>
            <w:tcW w:w="1269" w:type="dxa"/>
          </w:tcPr>
          <w:p w14:paraId="7BB02CBD" w14:textId="370D98B9" w:rsidR="00AB516F" w:rsidRPr="00F52AE7" w:rsidRDefault="00AB516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30B15190" w14:textId="0442848E" w:rsidR="00AB516F" w:rsidRDefault="00AB516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1D92C161" w14:textId="0C37564F" w:rsidR="00AB516F" w:rsidRDefault="00AB516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22116554" w14:textId="1625027D" w:rsidR="00AB516F" w:rsidRPr="00F52AE7" w:rsidRDefault="00AB516F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</w:rPr>
              <w:t>15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672" w:type="dxa"/>
          </w:tcPr>
          <w:p w14:paraId="10691F1C" w14:textId="0CD8E251" w:rsidR="00AB516F" w:rsidRPr="00F52AE7" w:rsidRDefault="00AB516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712E072B" w14:textId="77777777" w:rsidR="00C056AB" w:rsidRPr="00021BB3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DD5E3A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8B27DA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84BA2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E6297C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0D2402F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CF4FF26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ED37DD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84D1B5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6DDDF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BE995C2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2340DE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227C5533" w14:textId="77777777" w:rsidR="00C056AB" w:rsidRDefault="00C056AB" w:rsidP="00C056AB">
          <w:pPr>
            <w:pStyle w:val="TOC"/>
          </w:pPr>
          <w:r>
            <w:rPr>
              <w:lang w:val="zh-CN"/>
            </w:rPr>
            <w:t>目录</w:t>
          </w:r>
        </w:p>
        <w:p w14:paraId="39DD5848" w14:textId="35181E01" w:rsidR="00C056AB" w:rsidRDefault="00C056A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7147" w:history="1"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A283" w14:textId="5B88CE51" w:rsidR="00C056AB" w:rsidRDefault="000119C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148" w:history="1">
            <w:r w:rsidR="00C056AB" w:rsidRPr="00047009">
              <w:rPr>
                <w:rStyle w:val="ab"/>
                <w:noProof/>
              </w:rPr>
              <w:t>1.1</w:t>
            </w:r>
            <w:r w:rsidR="00C056A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056AB" w:rsidRPr="00047009">
              <w:rPr>
                <w:rStyle w:val="ab"/>
                <w:noProof/>
              </w:rPr>
              <w:t>成本估计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_Toc535277148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3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76B76C0E" w14:textId="025D6B41" w:rsidR="00C056AB" w:rsidRDefault="000119C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49" w:history="1">
            <w:r w:rsidR="00C056AB" w:rsidRPr="00047009">
              <w:rPr>
                <w:rStyle w:val="ab"/>
                <w:noProof/>
              </w:rPr>
              <w:t>1.1.1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计量单位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_Toc535277149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75B947A6" w14:textId="61D594AE" w:rsidR="00C056AB" w:rsidRDefault="000119C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0" w:history="1">
            <w:r w:rsidR="00C056AB" w:rsidRPr="00047009">
              <w:rPr>
                <w:rStyle w:val="ab"/>
                <w:noProof/>
              </w:rPr>
              <w:t>1.1.2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精确度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_Toc535277150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5FFEA12A" w14:textId="061F2284" w:rsidR="00C056AB" w:rsidRDefault="000119C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1" w:history="1">
            <w:r w:rsidR="00C056AB" w:rsidRPr="00047009">
              <w:rPr>
                <w:rStyle w:val="ab"/>
                <w:noProof/>
              </w:rPr>
              <w:t>1.1.3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准确度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_Toc535277151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679BDD2" w14:textId="3911DC71" w:rsidR="00C056AB" w:rsidRDefault="000119C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152" w:history="1">
            <w:r w:rsidR="00C056AB" w:rsidRPr="00047009">
              <w:rPr>
                <w:rStyle w:val="ab"/>
                <w:noProof/>
              </w:rPr>
              <w:t>1.2</w:t>
            </w:r>
            <w:r w:rsidR="00C056A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056AB" w:rsidRPr="00047009">
              <w:rPr>
                <w:rStyle w:val="ab"/>
                <w:noProof/>
              </w:rPr>
              <w:t>成本估计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_Toc535277152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773FAE7" w14:textId="3A02BB28" w:rsidR="00C056AB" w:rsidRDefault="000119C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3" w:history="1">
            <w:r w:rsidR="00C056AB" w:rsidRPr="00047009">
              <w:rPr>
                <w:rStyle w:val="ab"/>
                <w:noProof/>
              </w:rPr>
              <w:t>1.2.1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员工时薪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_Toc535277153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76D530C" w14:textId="4FD12F98" w:rsidR="00C056AB" w:rsidRDefault="000119C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4" w:history="1">
            <w:r w:rsidR="00C056AB" w:rsidRPr="00047009">
              <w:rPr>
                <w:rStyle w:val="ab"/>
                <w:noProof/>
              </w:rPr>
              <w:t>1.2.2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预算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_Toc535277154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646DF8F7" w14:textId="2B1E061D" w:rsidR="00C056AB" w:rsidRDefault="00C056AB" w:rsidP="00C056AB">
          <w:r>
            <w:rPr>
              <w:b/>
              <w:bCs/>
              <w:lang w:val="zh-CN"/>
            </w:rPr>
            <w:fldChar w:fldCharType="end"/>
          </w:r>
        </w:p>
      </w:sdtContent>
    </w:sdt>
    <w:p w14:paraId="69F5058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E1F82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FA4138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5A4D2CA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F377A3B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590405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F030FF1" w14:textId="77777777" w:rsidR="00C056AB" w:rsidRDefault="00C056AB" w:rsidP="00C056AB">
      <w:pPr>
        <w:pStyle w:val="a0"/>
      </w:pPr>
      <w:bookmarkStart w:id="11" w:name="_Toc530709150"/>
      <w:bookmarkStart w:id="12" w:name="_Toc535277148"/>
      <w:r>
        <w:lastRenderedPageBreak/>
        <w:t>成本估计</w:t>
      </w:r>
      <w:bookmarkEnd w:id="11"/>
      <w:bookmarkEnd w:id="12"/>
    </w:p>
    <w:p w14:paraId="53874826" w14:textId="77777777" w:rsidR="00C056AB" w:rsidRDefault="00C056AB" w:rsidP="00C056AB">
      <w:pPr>
        <w:pStyle w:val="a1"/>
        <w:tabs>
          <w:tab w:val="clear" w:pos="360"/>
        </w:tabs>
      </w:pPr>
      <w:bookmarkStart w:id="13" w:name="_Toc530709151"/>
      <w:bookmarkStart w:id="14" w:name="_Toc535277149"/>
      <w:r>
        <w:t>计量单位</w:t>
      </w:r>
      <w:bookmarkEnd w:id="13"/>
      <w:bookmarkEnd w:id="14"/>
    </w:p>
    <w:p w14:paraId="07E7AB1B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14:paraId="5D9BE15B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14:paraId="402142E4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14:paraId="570FEEB5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14:paraId="19457358" w14:textId="77777777" w:rsidR="00C056AB" w:rsidRDefault="00C056AB" w:rsidP="00C056AB">
      <w:pPr>
        <w:pStyle w:val="a1"/>
        <w:tabs>
          <w:tab w:val="clear" w:pos="360"/>
        </w:tabs>
      </w:pPr>
      <w:bookmarkStart w:id="15" w:name="_Toc530709152"/>
      <w:bookmarkStart w:id="16" w:name="_Toc535277150"/>
      <w:r>
        <w:t>精确度</w:t>
      </w:r>
      <w:bookmarkEnd w:id="15"/>
      <w:bookmarkEnd w:id="16"/>
    </w:p>
    <w:p w14:paraId="1866A56D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14:paraId="34E511C0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14:paraId="52E6D3B5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14:paraId="7C54A23D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14:paraId="55E0F60B" w14:textId="77777777" w:rsidR="00C056AB" w:rsidRDefault="00C056AB" w:rsidP="00C056AB"/>
    <w:p w14:paraId="324BF5D0" w14:textId="77777777" w:rsidR="00C056AB" w:rsidRDefault="00C056AB" w:rsidP="00C056AB">
      <w:pPr>
        <w:pStyle w:val="a1"/>
        <w:tabs>
          <w:tab w:val="clear" w:pos="360"/>
        </w:tabs>
      </w:pPr>
      <w:bookmarkStart w:id="17" w:name="_Toc530709153"/>
      <w:bookmarkStart w:id="18" w:name="_Toc535277151"/>
      <w:r>
        <w:t>准确度</w:t>
      </w:r>
      <w:bookmarkEnd w:id="17"/>
      <w:bookmarkEnd w:id="18"/>
    </w:p>
    <w:p w14:paraId="27220308" w14:textId="77777777" w:rsidR="00C056AB" w:rsidRDefault="00C056AB" w:rsidP="00C056AB"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 w14:paraId="5EDB14E8" w14:textId="77777777" w:rsidR="00C056AB" w:rsidRDefault="00C056AB" w:rsidP="00C056AB">
      <w:pPr>
        <w:ind w:left="420"/>
      </w:pPr>
    </w:p>
    <w:p w14:paraId="15BE01AB" w14:textId="77777777" w:rsidR="00C056AB" w:rsidRDefault="00C056AB" w:rsidP="00C056AB">
      <w:pPr>
        <w:ind w:left="420"/>
      </w:pPr>
    </w:p>
    <w:p w14:paraId="3552BA7D" w14:textId="77777777" w:rsidR="00C056AB" w:rsidRDefault="00C056AB" w:rsidP="00C056AB">
      <w:pPr>
        <w:pStyle w:val="a0"/>
      </w:pPr>
      <w:bookmarkStart w:id="19" w:name="_Toc530709154"/>
      <w:bookmarkStart w:id="20" w:name="_Toc535277152"/>
      <w:r>
        <w:rPr>
          <w:rFonts w:hint="eastAsia"/>
        </w:rPr>
        <w:t>成本</w:t>
      </w:r>
      <w:r>
        <w:t>估计</w:t>
      </w:r>
      <w:bookmarkEnd w:id="19"/>
      <w:bookmarkEnd w:id="20"/>
    </w:p>
    <w:p w14:paraId="41C91E2F" w14:textId="77777777" w:rsidR="00C056AB" w:rsidRDefault="00C056AB" w:rsidP="00C056AB">
      <w:pPr>
        <w:pStyle w:val="a1"/>
        <w:tabs>
          <w:tab w:val="clear" w:pos="360"/>
        </w:tabs>
      </w:pPr>
      <w:bookmarkStart w:id="21" w:name="_Toc530709155"/>
      <w:bookmarkStart w:id="22" w:name="_Toc535277153"/>
      <w:r>
        <w:rPr>
          <w:rFonts w:hint="eastAsia"/>
        </w:rPr>
        <w:t>员工</w:t>
      </w:r>
      <w:r>
        <w:t>时薪</w:t>
      </w:r>
      <w:bookmarkEnd w:id="21"/>
      <w:bookmarkEnd w:id="22"/>
    </w:p>
    <w:tbl>
      <w:tblPr>
        <w:tblStyle w:val="af0"/>
        <w:tblW w:w="9023" w:type="dxa"/>
        <w:tblLayout w:type="fixed"/>
        <w:tblLook w:val="04A0" w:firstRow="1" w:lastRow="0" w:firstColumn="1" w:lastColumn="0" w:noHBand="0" w:noVBand="1"/>
      </w:tblPr>
      <w:tblGrid>
        <w:gridCol w:w="1159"/>
        <w:gridCol w:w="3102"/>
        <w:gridCol w:w="2131"/>
        <w:gridCol w:w="2631"/>
      </w:tblGrid>
      <w:tr w:rsidR="00C056AB" w14:paraId="3292AB94" w14:textId="77777777" w:rsidTr="00846241">
        <w:tc>
          <w:tcPr>
            <w:tcW w:w="1159" w:type="dxa"/>
            <w:shd w:val="clear" w:color="auto" w:fill="B4C6E7" w:themeFill="accent1" w:themeFillTint="66"/>
          </w:tcPr>
          <w:p w14:paraId="5B97C392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3102" w:type="dxa"/>
            <w:shd w:val="clear" w:color="auto" w:fill="B4C6E7" w:themeFill="accent1" w:themeFillTint="66"/>
          </w:tcPr>
          <w:p w14:paraId="6836915A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工作分配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10731752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时薪（元/小时）</w:t>
            </w:r>
          </w:p>
        </w:tc>
        <w:tc>
          <w:tcPr>
            <w:tcW w:w="2631" w:type="dxa"/>
            <w:shd w:val="clear" w:color="auto" w:fill="B4C6E7" w:themeFill="accent1" w:themeFillTint="66"/>
          </w:tcPr>
          <w:p w14:paraId="2A524E4D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加班</w:t>
            </w:r>
            <w:r>
              <w:rPr>
                <w:sz w:val="22"/>
              </w:rPr>
              <w:t>费</w:t>
            </w:r>
            <w:r>
              <w:rPr>
                <w:rFonts w:hint="eastAsia"/>
                <w:sz w:val="22"/>
              </w:rPr>
              <w:t>（元/小时）</w:t>
            </w:r>
          </w:p>
        </w:tc>
      </w:tr>
      <w:tr w:rsidR="00C056AB" w14:paraId="4F211258" w14:textId="77777777" w:rsidTr="00846241">
        <w:tc>
          <w:tcPr>
            <w:tcW w:w="1159" w:type="dxa"/>
            <w:vAlign w:val="center"/>
          </w:tcPr>
          <w:p w14:paraId="3FCD0ACE" w14:textId="77777777" w:rsidR="00C056AB" w:rsidRDefault="00C056AB" w:rsidP="00846241">
            <w:r>
              <w:rPr>
                <w:rFonts w:hint="eastAsia"/>
              </w:rPr>
              <w:t>黄叶轩</w:t>
            </w:r>
          </w:p>
        </w:tc>
        <w:tc>
          <w:tcPr>
            <w:tcW w:w="3102" w:type="dxa"/>
          </w:tcPr>
          <w:p w14:paraId="382469F6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</w:p>
        </w:tc>
        <w:tc>
          <w:tcPr>
            <w:tcW w:w="2131" w:type="dxa"/>
          </w:tcPr>
          <w:p w14:paraId="6801D623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2980D967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4C95E1FB" w14:textId="77777777" w:rsidTr="00846241">
        <w:tc>
          <w:tcPr>
            <w:tcW w:w="1159" w:type="dxa"/>
            <w:vAlign w:val="center"/>
          </w:tcPr>
          <w:p w14:paraId="42C99036" w14:textId="77777777" w:rsidR="00C056AB" w:rsidRDefault="00C056AB" w:rsidP="00846241">
            <w:r>
              <w:rPr>
                <w:rFonts w:hint="eastAsia"/>
              </w:rPr>
              <w:t>徐双铅</w:t>
            </w:r>
          </w:p>
        </w:tc>
        <w:tc>
          <w:tcPr>
            <w:tcW w:w="3102" w:type="dxa"/>
          </w:tcPr>
          <w:p w14:paraId="49AE4414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录音记录员</w:t>
            </w:r>
          </w:p>
        </w:tc>
        <w:tc>
          <w:tcPr>
            <w:tcW w:w="2131" w:type="dxa"/>
          </w:tcPr>
          <w:p w14:paraId="3D7692A6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08E4CCEA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0D3D11EF" w14:textId="77777777" w:rsidTr="00846241">
        <w:tc>
          <w:tcPr>
            <w:tcW w:w="1159" w:type="dxa"/>
            <w:vAlign w:val="center"/>
          </w:tcPr>
          <w:p w14:paraId="2D0B4422" w14:textId="77777777" w:rsidR="00C056AB" w:rsidRDefault="00C056AB" w:rsidP="00846241">
            <w:r>
              <w:rPr>
                <w:rFonts w:hint="eastAsia"/>
              </w:rPr>
              <w:t>陈俊仁</w:t>
            </w:r>
          </w:p>
        </w:tc>
        <w:tc>
          <w:tcPr>
            <w:tcW w:w="3102" w:type="dxa"/>
          </w:tcPr>
          <w:p w14:paraId="2441A00C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</w:p>
        </w:tc>
        <w:tc>
          <w:tcPr>
            <w:tcW w:w="2131" w:type="dxa"/>
          </w:tcPr>
          <w:p w14:paraId="04A5C215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66134B4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07D505D3" w14:textId="77777777" w:rsidTr="00846241">
        <w:tc>
          <w:tcPr>
            <w:tcW w:w="1159" w:type="dxa"/>
            <w:vAlign w:val="center"/>
          </w:tcPr>
          <w:p w14:paraId="7AE5B771" w14:textId="77777777" w:rsidR="00C056AB" w:rsidRDefault="00C056AB" w:rsidP="00846241">
            <w:r>
              <w:rPr>
                <w:rFonts w:hint="eastAsia"/>
              </w:rPr>
              <w:t>吕迪</w:t>
            </w:r>
          </w:p>
        </w:tc>
        <w:tc>
          <w:tcPr>
            <w:tcW w:w="3102" w:type="dxa"/>
          </w:tcPr>
          <w:p w14:paraId="59BB5E0A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131" w:type="dxa"/>
          </w:tcPr>
          <w:p w14:paraId="0413865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7C168ABA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51A2F5A0" w14:textId="77777777" w:rsidTr="00846241">
        <w:tc>
          <w:tcPr>
            <w:tcW w:w="1159" w:type="dxa"/>
            <w:vAlign w:val="center"/>
          </w:tcPr>
          <w:p w14:paraId="124D13B2" w14:textId="77777777" w:rsidR="00C056AB" w:rsidRDefault="00C056AB" w:rsidP="00846241">
            <w:r>
              <w:rPr>
                <w:rFonts w:hint="eastAsia"/>
              </w:rPr>
              <w:t>陈苏民</w:t>
            </w:r>
          </w:p>
        </w:tc>
        <w:tc>
          <w:tcPr>
            <w:tcW w:w="3102" w:type="dxa"/>
          </w:tcPr>
          <w:p w14:paraId="31F9554D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文件管理员</w:t>
            </w:r>
          </w:p>
        </w:tc>
        <w:tc>
          <w:tcPr>
            <w:tcW w:w="2131" w:type="dxa"/>
          </w:tcPr>
          <w:p w14:paraId="454A494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4DEB2979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</w:tbl>
    <w:p w14:paraId="73B5DFD3" w14:textId="77777777" w:rsidR="00C056AB" w:rsidRDefault="00C056AB" w:rsidP="00C056AB">
      <w:r>
        <w:rPr>
          <w:rFonts w:hint="eastAsia"/>
        </w:rPr>
        <w:t>201</w:t>
      </w:r>
      <w:ins w:id="23" w:author="hyx" w:date="2018-11-02T10:16:00Z">
        <w:r>
          <w:t>7</w:t>
        </w:r>
      </w:ins>
      <w:del w:id="24" w:author="hyx" w:date="2018-11-02T10:16:00Z">
        <w:r>
          <w:rPr>
            <w:rFonts w:hint="eastAsia"/>
          </w:rPr>
          <w:delText>8</w:delText>
        </w:r>
      </w:del>
      <w:r>
        <w:rPr>
          <w:rFonts w:hint="eastAsia"/>
        </w:rPr>
        <w:t>年</w:t>
      </w:r>
      <w:proofErr w:type="gramStart"/>
      <w:r>
        <w:rPr>
          <w:rFonts w:hint="eastAsia"/>
        </w:rPr>
        <w:t>以总体</w:t>
      </w:r>
      <w:proofErr w:type="gramEnd"/>
      <w:r>
        <w:rPr>
          <w:rFonts w:hint="eastAsia"/>
        </w:rPr>
        <w:t>平均人均工资为38.7元/小时</w:t>
      </w:r>
    </w:p>
    <w:p w14:paraId="2358A6A7" w14:textId="77777777" w:rsidR="00C056AB" w:rsidRDefault="00C056AB" w:rsidP="00C056AB"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的权重人均工资为</w:t>
      </w:r>
      <w:r>
        <w:t>58.05</w:t>
      </w:r>
      <w:r>
        <w:rPr>
          <w:rFonts w:hint="eastAsia"/>
        </w:rPr>
        <w:t>元/小时</w:t>
      </w:r>
    </w:p>
    <w:p w14:paraId="1AFE1808" w14:textId="77777777" w:rsidR="00C056AB" w:rsidRDefault="00C056AB" w:rsidP="00C056AB"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行业年收入看人均工资为</w:t>
      </w:r>
      <w:r>
        <w:t>69.34</w:t>
      </w:r>
      <w:r>
        <w:rPr>
          <w:rFonts w:hint="eastAsia"/>
        </w:rPr>
        <w:t>元/小时</w:t>
      </w:r>
    </w:p>
    <w:p w14:paraId="20ECA9B3" w14:textId="77777777" w:rsidR="00C056AB" w:rsidRDefault="00C056AB" w:rsidP="00C056AB"/>
    <w:p w14:paraId="3236F3BF" w14:textId="77777777" w:rsidR="00C056AB" w:rsidRDefault="00C056AB" w:rsidP="00C056AB"/>
    <w:p w14:paraId="0131B750" w14:textId="77777777" w:rsidR="00C056AB" w:rsidRDefault="00C056AB" w:rsidP="00C056AB"/>
    <w:p w14:paraId="6B523221" w14:textId="77777777" w:rsidR="00C056AB" w:rsidRDefault="00C056AB" w:rsidP="00C056AB"/>
    <w:p w14:paraId="4B5A136D" w14:textId="77777777" w:rsidR="00C056AB" w:rsidRDefault="00C056AB" w:rsidP="00C056AB"/>
    <w:p w14:paraId="59A81024" w14:textId="77777777" w:rsidR="00C056AB" w:rsidRDefault="00C056AB" w:rsidP="00C056AB"/>
    <w:p w14:paraId="1F80233A" w14:textId="77777777" w:rsidR="00C056AB" w:rsidRDefault="00C056AB" w:rsidP="00C056AB"/>
    <w:p w14:paraId="11D41C00" w14:textId="77777777" w:rsidR="00C056AB" w:rsidRDefault="00C056AB" w:rsidP="00C056AB">
      <w:pPr>
        <w:pStyle w:val="a1"/>
        <w:tabs>
          <w:tab w:val="clear" w:pos="360"/>
        </w:tabs>
      </w:pPr>
      <w:bookmarkStart w:id="25" w:name="_Toc530709156"/>
      <w:bookmarkStart w:id="26" w:name="_Toc535277154"/>
      <w:r>
        <w:rPr>
          <w:rFonts w:hint="eastAsia"/>
        </w:rPr>
        <w:t>预算</w:t>
      </w:r>
      <w:bookmarkEnd w:id="25"/>
      <w:bookmarkEnd w:id="26"/>
    </w:p>
    <w:tbl>
      <w:tblPr>
        <w:tblW w:w="982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650"/>
        <w:gridCol w:w="1766"/>
        <w:gridCol w:w="3180"/>
      </w:tblGrid>
      <w:tr w:rsidR="00C056AB" w14:paraId="1A81D70E" w14:textId="77777777" w:rsidTr="00846241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2DAC2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27" w:name="_Hlk497346302"/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CF0524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3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05068D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D92C36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C056AB" w14:paraId="6A6FD6EC" w14:textId="77777777" w:rsidTr="00846241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3F9D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4B16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879A4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5C9E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F099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C056AB" w14:paraId="33A4E44B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4F93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2AB3BC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3E28F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1B5399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DE98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19244CE9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D6F29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24EFBB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0DBC3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FA576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F7166D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4E81B934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A73D0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DDA3E4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E533F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06CE1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1E0A6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0CCD3AAB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AAEB0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07AEB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C71C7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AF31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6CA39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45D71CFA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505EE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569BC3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A276B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B1DD8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8CEFC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3A6EEBAD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7F8D7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62141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A9DA1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1FE05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ED94B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2980AB15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54125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5103F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125C4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6AA3BA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17D63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2F6F4BD3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300E9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AC4EAE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53604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A12908" w14:textId="77777777" w:rsidR="00C056AB" w:rsidRDefault="00C056AB" w:rsidP="0084624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FFC5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  <w:tr w:rsidR="00C056AB" w14:paraId="2F1B313C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BCB16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（2）APP应用市场上架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EF58EB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323A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EBE0A3" w14:textId="77777777" w:rsidR="00C056AB" w:rsidRDefault="00C056AB" w:rsidP="0084624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15A9AD" w14:textId="77777777" w:rsidR="00C056AB" w:rsidRDefault="00C056AB" w:rsidP="00846241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一般的手机应用市场不会收取费用</w:t>
            </w:r>
          </w:p>
        </w:tc>
      </w:tr>
      <w:tr w:rsidR="00C056AB" w14:paraId="5F68D7DC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3C870A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565F8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F5C50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950AB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C7FE0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44A36697" w14:textId="77777777" w:rsidTr="0084624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E0F2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082B28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6C44CC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98007B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7354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由学校提供</w:t>
            </w:r>
          </w:p>
        </w:tc>
      </w:tr>
      <w:tr w:rsidR="00C056AB" w14:paraId="20A050A8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A3967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0CE8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0668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B99C62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B151E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C056AB" w14:paraId="0AD0DD9D" w14:textId="77777777" w:rsidTr="0084624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42FDE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1405C0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D6760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ins w:id="28" w:author="hyx" w:date="2018-11-11T12:59:00Z">
              <w:r>
                <w:rPr>
                  <w:rFonts w:ascii="等线" w:eastAsia="等线" w:hAnsi="等线"/>
                  <w:color w:val="000000"/>
                  <w:kern w:val="2"/>
                  <w:sz w:val="22"/>
                </w:rPr>
                <w:t>10401</w:t>
              </w:r>
            </w:ins>
            <w:del w:id="29" w:author="hyx" w:date="2018-11-11T12:59:00Z">
              <w:r>
                <w:rPr>
                  <w:rFonts w:ascii="等线" w:eastAsia="等线" w:hAnsi="等线" w:hint="eastAsia"/>
                  <w:color w:val="000000"/>
                  <w:kern w:val="2"/>
                  <w:sz w:val="22"/>
                </w:rPr>
                <w:delText>14561.4</w:delText>
              </w:r>
            </w:del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E39270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ins w:id="30" w:author="hyx" w:date="2018-11-11T12:59:00Z">
              <w:r>
                <w:rPr>
                  <w:rFonts w:ascii="等线" w:eastAsia="等线" w:hAnsi="等线"/>
                  <w:color w:val="000000"/>
                  <w:kern w:val="2"/>
                  <w:sz w:val="22"/>
                </w:rPr>
                <w:t>41604</w:t>
              </w:r>
            </w:ins>
            <w:del w:id="31" w:author="hyx" w:date="2018-11-11T12:59:00Z">
              <w:r>
                <w:rPr>
                  <w:rFonts w:ascii="等线" w:eastAsia="等线" w:hAnsi="等线" w:hint="eastAsia"/>
                  <w:color w:val="000000"/>
                  <w:kern w:val="2"/>
                  <w:sz w:val="22"/>
                </w:rPr>
                <w:delText>174736.8</w:delText>
              </w:r>
            </w:del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758DE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根据201</w:t>
            </w:r>
            <w:ins w:id="32" w:author="hyx" w:date="2018-11-02T10:16:00Z">
              <w:r>
                <w:rPr>
                  <w:kern w:val="2"/>
                </w:rPr>
                <w:t>7</w:t>
              </w:r>
            </w:ins>
            <w:del w:id="33" w:author="hyx" w:date="2018-11-02T10:16:00Z">
              <w:r>
                <w:rPr>
                  <w:kern w:val="2"/>
                </w:rPr>
                <w:delText>8</w:delText>
              </w:r>
            </w:del>
            <w:r>
              <w:rPr>
                <w:rFonts w:hint="eastAsia"/>
                <w:kern w:val="2"/>
              </w:rPr>
              <w:t>最新劳动人员平均工资为69.34元/小时，每月的平均工作日共计约</w:t>
            </w:r>
            <w:ins w:id="34" w:author="hyx" w:date="2018-11-11T12:59:00Z">
              <w:r>
                <w:rPr>
                  <w:kern w:val="2"/>
                </w:rPr>
                <w:t>30</w:t>
              </w:r>
            </w:ins>
            <w:del w:id="35" w:author="hyx" w:date="2018-11-11T12:59:00Z">
              <w:r>
                <w:rPr>
                  <w:rFonts w:hint="eastAsia"/>
                  <w:kern w:val="2"/>
                </w:rPr>
                <w:delText>21</w:delText>
              </w:r>
            </w:del>
            <w:r>
              <w:rPr>
                <w:rFonts w:hint="eastAsia"/>
                <w:kern w:val="2"/>
              </w:rPr>
              <w:t>天。因为是课程项目故人力支出不计入总支出。</w:t>
            </w:r>
          </w:p>
        </w:tc>
      </w:tr>
      <w:tr w:rsidR="00C056AB" w14:paraId="62F664BA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D280A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ECF2C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7ECDE2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AD3D88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1E497F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550491E5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831A6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979072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8D286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53B9B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090B5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4D37D9EB" w14:textId="77777777" w:rsidTr="00846241">
        <w:trPr>
          <w:trHeight w:val="280"/>
        </w:trPr>
        <w:tc>
          <w:tcPr>
            <w:tcW w:w="98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DEC1D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财务负责人：陈俊仁</w:t>
            </w:r>
          </w:p>
        </w:tc>
      </w:tr>
      <w:bookmarkEnd w:id="27"/>
    </w:tbl>
    <w:p w14:paraId="387E4749" w14:textId="77777777" w:rsidR="00894274" w:rsidRDefault="00894274" w:rsidP="00C056AB">
      <w:pPr>
        <w:pStyle w:val="a"/>
        <w:numPr>
          <w:ilvl w:val="0"/>
          <w:numId w:val="0"/>
        </w:numPr>
      </w:pPr>
    </w:p>
    <w:sectPr w:rsidR="00894274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ADC95" w14:textId="77777777" w:rsidR="000119CF" w:rsidRDefault="000119CF" w:rsidP="00C056AB">
      <w:r>
        <w:separator/>
      </w:r>
    </w:p>
  </w:endnote>
  <w:endnote w:type="continuationSeparator" w:id="0">
    <w:p w14:paraId="7D02C714" w14:textId="77777777" w:rsidR="000119CF" w:rsidRDefault="000119CF" w:rsidP="00C0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CA8AB" w14:textId="77777777" w:rsidR="00E87A4C" w:rsidRDefault="000119CF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C6FD0A" w14:textId="77777777" w:rsidR="005F0667" w:rsidRDefault="004D502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5E63057" w14:textId="77777777" w:rsidR="005F0667" w:rsidRDefault="000119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AB55" w14:textId="77777777" w:rsidR="00E87A4C" w:rsidRDefault="000119CF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A47E" w14:textId="77777777" w:rsidR="000119CF" w:rsidRDefault="000119CF" w:rsidP="00C056AB">
      <w:r>
        <w:separator/>
      </w:r>
    </w:p>
  </w:footnote>
  <w:footnote w:type="continuationSeparator" w:id="0">
    <w:p w14:paraId="089B1929" w14:textId="77777777" w:rsidR="000119CF" w:rsidRDefault="000119CF" w:rsidP="00C05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D963E" w14:textId="77777777" w:rsidR="00BC6D25" w:rsidRDefault="000119CF">
    <w:r>
      <w:rPr>
        <w:noProof/>
      </w:rPr>
      <w:pict w14:anchorId="165926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071E" w14:textId="65FCFE15" w:rsidR="00835DF5" w:rsidRDefault="000119CF">
    <w:r>
      <w:rPr>
        <w:noProof/>
      </w:rPr>
      <w:pict w14:anchorId="751C78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4D502E">
      <w:rPr>
        <w:rFonts w:hint="eastAsia"/>
      </w:rPr>
      <w:t>PRD-201</w:t>
    </w:r>
    <w:r w:rsidR="000F3421">
      <w:rPr>
        <w:rFonts w:hint="eastAsia"/>
      </w:rPr>
      <w:t>8</w:t>
    </w:r>
    <w:r w:rsidR="004D502E">
      <w:rPr>
        <w:rFonts w:hint="eastAsia"/>
      </w:rPr>
      <w:t>-G1</w:t>
    </w:r>
    <w:r w:rsidR="000F3421"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6D68F956" w14:textId="77777777" w:rsidR="00BC6D25" w:rsidRDefault="000119CF">
        <w:r>
          <w:rPr>
            <w:noProof/>
          </w:rPr>
          <w:pict w14:anchorId="60543D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F36"/>
    <w:multiLevelType w:val="hybridMultilevel"/>
    <w:tmpl w:val="67AE1A40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9D07AC"/>
    <w:multiLevelType w:val="hybridMultilevel"/>
    <w:tmpl w:val="0CD813B2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8"/>
    <w:rsid w:val="000119CF"/>
    <w:rsid w:val="0004057C"/>
    <w:rsid w:val="000F3421"/>
    <w:rsid w:val="0035746C"/>
    <w:rsid w:val="00421A5A"/>
    <w:rsid w:val="004D502E"/>
    <w:rsid w:val="00800868"/>
    <w:rsid w:val="00894274"/>
    <w:rsid w:val="00975A5C"/>
    <w:rsid w:val="00AB516F"/>
    <w:rsid w:val="00BE7D81"/>
    <w:rsid w:val="00C056AB"/>
    <w:rsid w:val="00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619142"/>
  <w15:chartTrackingRefBased/>
  <w15:docId w15:val="{A1156E0F-EAB1-4710-B87D-5F4159C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C056A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C05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C0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056AB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C056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056AB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C056AB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C056AB"/>
    <w:pPr>
      <w:outlineLvl w:val="9"/>
    </w:pPr>
  </w:style>
  <w:style w:type="character" w:styleId="ab">
    <w:name w:val="Hyperlink"/>
    <w:basedOn w:val="a4"/>
    <w:uiPriority w:val="99"/>
    <w:unhideWhenUsed/>
    <w:rsid w:val="00C056AB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C056AB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C056A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C056AB"/>
    <w:pPr>
      <w:numPr>
        <w:ilvl w:val="1"/>
      </w:numPr>
      <w:outlineLvl w:val="1"/>
    </w:pPr>
    <w:rPr>
      <w:sz w:val="30"/>
    </w:rPr>
  </w:style>
  <w:style w:type="character" w:customStyle="1" w:styleId="ad">
    <w:name w:val="二级标题 字符"/>
    <w:basedOn w:val="a4"/>
    <w:link w:val="a0"/>
    <w:qFormat/>
    <w:rsid w:val="00C056AB"/>
    <w:rPr>
      <w:rFonts w:eastAsia="宋体"/>
      <w:b/>
      <w:color w:val="000000" w:themeColor="text1"/>
      <w:sz w:val="30"/>
    </w:rPr>
  </w:style>
  <w:style w:type="paragraph" w:styleId="ae">
    <w:name w:val="List Paragraph"/>
    <w:basedOn w:val="a3"/>
    <w:uiPriority w:val="34"/>
    <w:qFormat/>
    <w:rsid w:val="00C056A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TOC1">
    <w:name w:val="toc 1"/>
    <w:basedOn w:val="a3"/>
    <w:next w:val="a3"/>
    <w:uiPriority w:val="39"/>
    <w:unhideWhenUsed/>
    <w:rsid w:val="00C056AB"/>
  </w:style>
  <w:style w:type="paragraph" w:styleId="TOC2">
    <w:name w:val="toc 2"/>
    <w:basedOn w:val="a3"/>
    <w:next w:val="a3"/>
    <w:uiPriority w:val="39"/>
    <w:rsid w:val="00C056AB"/>
    <w:pPr>
      <w:ind w:leftChars="200" w:left="420"/>
    </w:pPr>
  </w:style>
  <w:style w:type="paragraph" w:customStyle="1" w:styleId="a1">
    <w:name w:val="三级标题"/>
    <w:basedOn w:val="a0"/>
    <w:next w:val="a3"/>
    <w:link w:val="af"/>
    <w:autoRedefine/>
    <w:qFormat/>
    <w:rsid w:val="00C056AB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C056AB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0">
    <w:name w:val="Table Grid"/>
    <w:basedOn w:val="a5"/>
    <w:qFormat/>
    <w:rsid w:val="00C056A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">
    <w:name w:val="三级标题 字符"/>
    <w:basedOn w:val="a4"/>
    <w:link w:val="a1"/>
    <w:qFormat/>
    <w:rsid w:val="00C056AB"/>
    <w:rPr>
      <w:rFonts w:ascii="宋体" w:eastAsia="宋体" w:hAnsi="宋体"/>
      <w:b/>
      <w:noProof/>
      <w:color w:val="000000" w:themeColor="text1"/>
      <w:sz w:val="28"/>
    </w:rPr>
  </w:style>
  <w:style w:type="paragraph" w:styleId="TOC3">
    <w:name w:val="toc 3"/>
    <w:basedOn w:val="a3"/>
    <w:next w:val="a3"/>
    <w:autoRedefine/>
    <w:uiPriority w:val="39"/>
    <w:unhideWhenUsed/>
    <w:rsid w:val="00C056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8</cp:revision>
  <dcterms:created xsi:type="dcterms:W3CDTF">2019-01-14T16:50:00Z</dcterms:created>
  <dcterms:modified xsi:type="dcterms:W3CDTF">2019-01-15T14:24:00Z</dcterms:modified>
</cp:coreProperties>
</file>