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0722D" w14:textId="20A040A7" w:rsidR="009405DA" w:rsidRDefault="009405DA" w:rsidP="009405DA">
      <w:pPr>
        <w:jc w:val="center"/>
        <w:rPr>
          <w:b/>
        </w:rPr>
      </w:pPr>
      <w:r>
        <w:rPr>
          <w:b/>
          <w:noProof/>
        </w:rPr>
        <w:drawing>
          <wp:inline distT="0" distB="0" distL="0" distR="0" wp14:anchorId="3EDD10B3" wp14:editId="41D66830">
            <wp:extent cx="2057400" cy="2305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69881" cy="2319332"/>
                    </a:xfrm>
                    <a:prstGeom prst="rect">
                      <a:avLst/>
                    </a:prstGeom>
                  </pic:spPr>
                </pic:pic>
              </a:graphicData>
            </a:graphic>
          </wp:inline>
        </w:drawing>
      </w:r>
    </w:p>
    <w:p w14:paraId="4258EA36" w14:textId="77777777" w:rsidR="009405DA" w:rsidRDefault="009405DA" w:rsidP="009405DA">
      <w:pPr>
        <w:jc w:val="center"/>
        <w:rPr>
          <w:b/>
        </w:rPr>
      </w:pPr>
    </w:p>
    <w:p w14:paraId="681DE67E" w14:textId="77777777" w:rsidR="009405DA" w:rsidRDefault="009405DA" w:rsidP="009405DA">
      <w:pPr>
        <w:jc w:val="center"/>
        <w:rPr>
          <w:b/>
        </w:rPr>
      </w:pPr>
    </w:p>
    <w:p w14:paraId="5E20578C" w14:textId="77777777" w:rsidR="009405DA" w:rsidRDefault="009405DA" w:rsidP="009405DA">
      <w:pPr>
        <w:rPr>
          <w:b/>
        </w:rPr>
      </w:pPr>
    </w:p>
    <w:p w14:paraId="19CB85A8" w14:textId="77777777" w:rsidR="009405DA" w:rsidRPr="00A51AA3" w:rsidRDefault="009405DA" w:rsidP="009405DA">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sidRPr="00A51AA3">
        <w:rPr>
          <w:rFonts w:ascii="Calibri Light" w:hAnsi="Calibri Light" w:cs="Times New Roman" w:hint="eastAsia"/>
          <w:b/>
          <w:spacing w:val="-10"/>
          <w:sz w:val="44"/>
          <w:szCs w:val="56"/>
        </w:rPr>
        <w:t>软件工程系列课程教学辅助网站</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9405DA" w14:paraId="2E414AC6" w14:textId="77777777" w:rsidTr="00846241">
        <w:tc>
          <w:tcPr>
            <w:tcW w:w="2653" w:type="dxa"/>
            <w:vMerge w:val="restart"/>
            <w:shd w:val="clear" w:color="auto" w:fill="auto"/>
          </w:tcPr>
          <w:p w14:paraId="2FD331CF" w14:textId="77777777" w:rsidR="009405DA" w:rsidRDefault="009405DA" w:rsidP="00846241">
            <w:r>
              <w:rPr>
                <w:rFonts w:hint="eastAsia"/>
              </w:rPr>
              <w:t>文件状态：</w:t>
            </w:r>
          </w:p>
          <w:p w14:paraId="542A9961" w14:textId="74E06C9E" w:rsidR="009405DA" w:rsidRDefault="009405DA" w:rsidP="00846241">
            <w:r>
              <w:rPr>
                <w:rFonts w:hint="eastAsia"/>
              </w:rPr>
              <w:t xml:space="preserve">　[</w:t>
            </w:r>
            <w:r w:rsidR="00931E87">
              <w:t xml:space="preserve"> </w:t>
            </w:r>
            <w:bookmarkStart w:id="0" w:name="_GoBack"/>
            <w:bookmarkEnd w:id="0"/>
            <w:r w:rsidR="00EF33FC">
              <w:t xml:space="preserve"> </w:t>
            </w:r>
            <w:r>
              <w:rPr>
                <w:rFonts w:hint="eastAsia"/>
              </w:rPr>
              <w:t>]草稿</w:t>
            </w:r>
          </w:p>
          <w:p w14:paraId="014B0D83" w14:textId="1D377DC3" w:rsidR="009405DA" w:rsidRDefault="009405DA" w:rsidP="00846241">
            <w:r>
              <w:rPr>
                <w:rFonts w:hint="eastAsia"/>
              </w:rPr>
              <w:t xml:space="preserve">　[</w:t>
            </w:r>
            <w:r w:rsidR="00EF33FC">
              <w:rPr>
                <w:rFonts w:hint="eastAsia"/>
              </w:rPr>
              <w:t>√</w:t>
            </w:r>
            <w:r>
              <w:rPr>
                <w:rFonts w:hint="eastAsia"/>
              </w:rPr>
              <w:t>]正式发布</w:t>
            </w:r>
          </w:p>
          <w:p w14:paraId="375203F3" w14:textId="77777777" w:rsidR="009405DA" w:rsidRDefault="009405DA" w:rsidP="00846241">
            <w:r>
              <w:rPr>
                <w:rFonts w:hint="eastAsia"/>
              </w:rPr>
              <w:t xml:space="preserve">　[　]正在修改</w:t>
            </w:r>
          </w:p>
        </w:tc>
        <w:tc>
          <w:tcPr>
            <w:tcW w:w="1170" w:type="dxa"/>
            <w:shd w:val="clear" w:color="auto" w:fill="BEBEBE"/>
          </w:tcPr>
          <w:p w14:paraId="606E654E" w14:textId="77777777" w:rsidR="009405DA" w:rsidRPr="00F52AE7" w:rsidRDefault="009405DA" w:rsidP="00846241">
            <w:pPr>
              <w:rPr>
                <w:b/>
                <w:szCs w:val="21"/>
              </w:rPr>
            </w:pPr>
            <w:r w:rsidRPr="00F52AE7">
              <w:rPr>
                <w:rFonts w:hint="eastAsia"/>
                <w:b/>
                <w:szCs w:val="21"/>
              </w:rPr>
              <w:t>文件标识：</w:t>
            </w:r>
          </w:p>
        </w:tc>
        <w:tc>
          <w:tcPr>
            <w:tcW w:w="4873" w:type="dxa"/>
          </w:tcPr>
          <w:p w14:paraId="06315973" w14:textId="0F716569" w:rsidR="009405DA" w:rsidRPr="00F52AE7" w:rsidRDefault="009405DA" w:rsidP="00846241">
            <w:pPr>
              <w:rPr>
                <w:szCs w:val="21"/>
              </w:rPr>
            </w:pPr>
            <w:r>
              <w:rPr>
                <w:szCs w:val="21"/>
              </w:rPr>
              <w:t>PRD-201</w:t>
            </w:r>
            <w:r>
              <w:rPr>
                <w:rFonts w:hint="eastAsia"/>
                <w:szCs w:val="21"/>
              </w:rPr>
              <w:t>8</w:t>
            </w:r>
            <w:r>
              <w:rPr>
                <w:szCs w:val="21"/>
              </w:rPr>
              <w:t>-G1</w:t>
            </w:r>
            <w:r>
              <w:rPr>
                <w:rFonts w:hint="eastAsia"/>
                <w:szCs w:val="21"/>
              </w:rPr>
              <w:t>5</w:t>
            </w:r>
            <w:r>
              <w:rPr>
                <w:szCs w:val="21"/>
              </w:rPr>
              <w:t>-SMP</w:t>
            </w:r>
          </w:p>
        </w:tc>
      </w:tr>
      <w:tr w:rsidR="009405DA" w14:paraId="275C5FDF" w14:textId="77777777" w:rsidTr="00846241">
        <w:tc>
          <w:tcPr>
            <w:tcW w:w="2653" w:type="dxa"/>
            <w:vMerge/>
            <w:shd w:val="clear" w:color="auto" w:fill="auto"/>
          </w:tcPr>
          <w:p w14:paraId="19DE5809" w14:textId="77777777" w:rsidR="009405DA" w:rsidRDefault="009405DA" w:rsidP="00846241"/>
        </w:tc>
        <w:tc>
          <w:tcPr>
            <w:tcW w:w="1170" w:type="dxa"/>
            <w:shd w:val="clear" w:color="auto" w:fill="BEBEBE"/>
          </w:tcPr>
          <w:p w14:paraId="01E41D67" w14:textId="77777777" w:rsidR="009405DA" w:rsidRPr="00F52AE7" w:rsidRDefault="009405DA" w:rsidP="00846241">
            <w:pPr>
              <w:rPr>
                <w:b/>
                <w:szCs w:val="21"/>
              </w:rPr>
            </w:pPr>
            <w:r w:rsidRPr="00F52AE7">
              <w:rPr>
                <w:rFonts w:hint="eastAsia"/>
                <w:b/>
                <w:szCs w:val="21"/>
              </w:rPr>
              <w:t>当前版本：</w:t>
            </w:r>
          </w:p>
        </w:tc>
        <w:tc>
          <w:tcPr>
            <w:tcW w:w="4873" w:type="dxa"/>
          </w:tcPr>
          <w:p w14:paraId="27489A83" w14:textId="325C1C4A" w:rsidR="009405DA" w:rsidRPr="00F52AE7" w:rsidRDefault="00EF33FC" w:rsidP="00846241">
            <w:pPr>
              <w:rPr>
                <w:szCs w:val="21"/>
              </w:rPr>
            </w:pPr>
            <w:r>
              <w:rPr>
                <w:rFonts w:hint="eastAsia"/>
                <w:szCs w:val="21"/>
              </w:rPr>
              <w:t>1.0.0</w:t>
            </w:r>
          </w:p>
        </w:tc>
      </w:tr>
      <w:tr w:rsidR="009405DA" w14:paraId="6C5CCFF6" w14:textId="77777777" w:rsidTr="00846241">
        <w:tc>
          <w:tcPr>
            <w:tcW w:w="2653" w:type="dxa"/>
            <w:vMerge/>
            <w:shd w:val="clear" w:color="auto" w:fill="auto"/>
          </w:tcPr>
          <w:p w14:paraId="1DD6B50C" w14:textId="77777777" w:rsidR="009405DA" w:rsidRDefault="009405DA" w:rsidP="00846241"/>
        </w:tc>
        <w:tc>
          <w:tcPr>
            <w:tcW w:w="1170" w:type="dxa"/>
            <w:shd w:val="clear" w:color="auto" w:fill="BEBEBE"/>
          </w:tcPr>
          <w:p w14:paraId="50EC4854" w14:textId="77777777" w:rsidR="009405DA" w:rsidRPr="00F52AE7" w:rsidRDefault="009405DA" w:rsidP="00846241">
            <w:pPr>
              <w:rPr>
                <w:b/>
                <w:szCs w:val="21"/>
              </w:rPr>
            </w:pPr>
            <w:r w:rsidRPr="00F52AE7">
              <w:rPr>
                <w:rFonts w:hint="eastAsia"/>
                <w:b/>
                <w:szCs w:val="21"/>
              </w:rPr>
              <w:t>作者：</w:t>
            </w:r>
          </w:p>
        </w:tc>
        <w:tc>
          <w:tcPr>
            <w:tcW w:w="4873" w:type="dxa"/>
          </w:tcPr>
          <w:p w14:paraId="139F967C" w14:textId="51009B71" w:rsidR="009405DA" w:rsidRPr="00F52AE7" w:rsidRDefault="009405DA" w:rsidP="00846241">
            <w:pPr>
              <w:rPr>
                <w:szCs w:val="21"/>
              </w:rPr>
            </w:pPr>
            <w:r>
              <w:rPr>
                <w:rFonts w:hint="eastAsia"/>
                <w:szCs w:val="21"/>
              </w:rPr>
              <w:t>陈俊仁</w:t>
            </w:r>
          </w:p>
        </w:tc>
      </w:tr>
      <w:tr w:rsidR="009405DA" w14:paraId="52DC4CBD" w14:textId="77777777" w:rsidTr="00846241">
        <w:tc>
          <w:tcPr>
            <w:tcW w:w="2653" w:type="dxa"/>
            <w:vMerge/>
            <w:shd w:val="clear" w:color="auto" w:fill="auto"/>
          </w:tcPr>
          <w:p w14:paraId="3FA3040F" w14:textId="77777777" w:rsidR="009405DA" w:rsidRDefault="009405DA" w:rsidP="00846241"/>
        </w:tc>
        <w:tc>
          <w:tcPr>
            <w:tcW w:w="1170" w:type="dxa"/>
            <w:shd w:val="clear" w:color="auto" w:fill="BEBEBE"/>
          </w:tcPr>
          <w:p w14:paraId="6BDF784E" w14:textId="77777777" w:rsidR="009405DA" w:rsidRPr="00F52AE7" w:rsidRDefault="009405DA" w:rsidP="00846241">
            <w:pPr>
              <w:rPr>
                <w:b/>
                <w:szCs w:val="21"/>
              </w:rPr>
            </w:pPr>
            <w:r w:rsidRPr="00F52AE7">
              <w:rPr>
                <w:rFonts w:hint="eastAsia"/>
                <w:b/>
                <w:szCs w:val="21"/>
              </w:rPr>
              <w:t>完成日期：</w:t>
            </w:r>
          </w:p>
        </w:tc>
        <w:tc>
          <w:tcPr>
            <w:tcW w:w="4873" w:type="dxa"/>
          </w:tcPr>
          <w:p w14:paraId="771745C3" w14:textId="2AA4F9A0" w:rsidR="009405DA" w:rsidRPr="00F52AE7" w:rsidRDefault="009405DA" w:rsidP="00846241">
            <w:pPr>
              <w:rPr>
                <w:szCs w:val="21"/>
              </w:rPr>
            </w:pPr>
            <w:r>
              <w:rPr>
                <w:rFonts w:hint="eastAsia"/>
                <w:szCs w:val="21"/>
              </w:rPr>
              <w:t>2019-1-</w:t>
            </w:r>
            <w:r w:rsidR="00EF33FC">
              <w:rPr>
                <w:rFonts w:hint="eastAsia"/>
                <w:szCs w:val="21"/>
              </w:rPr>
              <w:t>15</w:t>
            </w:r>
          </w:p>
        </w:tc>
      </w:tr>
    </w:tbl>
    <w:p w14:paraId="6878D516" w14:textId="77777777" w:rsidR="009405DA" w:rsidRDefault="009405DA" w:rsidP="009405D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范围管理</w:t>
      </w:r>
      <w:r>
        <w:rPr>
          <w:rFonts w:ascii="Calibri Light" w:hAnsi="Calibri Light" w:cs="Times New Roman"/>
          <w:b/>
          <w:spacing w:val="15"/>
          <w:sz w:val="32"/>
          <w:szCs w:val="56"/>
        </w:rPr>
        <w:t>计划</w:t>
      </w:r>
    </w:p>
    <w:p w14:paraId="7E939271" w14:textId="77777777" w:rsidR="009405DA" w:rsidRPr="00EC72D1" w:rsidRDefault="009405DA" w:rsidP="009405DA">
      <w:pPr>
        <w:numPr>
          <w:ilvl w:val="1"/>
          <w:numId w:val="0"/>
        </w:numPr>
        <w:spacing w:afterLines="1150" w:after="3588" w:line="720" w:lineRule="auto"/>
        <w:contextualSpacing/>
        <w:jc w:val="center"/>
        <w:textAlignment w:val="center"/>
        <w:rPr>
          <w:rFonts w:cs="Times New Roman"/>
          <w:b/>
          <w:spacing w:val="15"/>
          <w:sz w:val="32"/>
          <w:szCs w:val="56"/>
        </w:rPr>
      </w:pPr>
      <w:r w:rsidRPr="00EC72D1">
        <w:rPr>
          <w:rFonts w:cs="Times New Roman"/>
          <w:b/>
          <w:spacing w:val="15"/>
          <w:sz w:val="32"/>
          <w:szCs w:val="56"/>
        </w:rPr>
        <w:t>scope management plan</w:t>
      </w:r>
    </w:p>
    <w:p w14:paraId="7E65F700" w14:textId="77777777" w:rsidR="009405DA" w:rsidRDefault="009405DA" w:rsidP="009405D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28C1C83E" w14:textId="77777777" w:rsidR="009405DA" w:rsidRDefault="009405DA" w:rsidP="009405D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2D2BB523" w14:textId="77777777" w:rsidR="009405DA" w:rsidRDefault="009405DA" w:rsidP="009405D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00D0C58D" w14:textId="77777777" w:rsidR="009405DA" w:rsidRPr="00021BB3" w:rsidRDefault="009405DA" w:rsidP="009405DA">
      <w:pPr>
        <w:keepNext/>
        <w:keepLines/>
        <w:spacing w:before="340" w:after="330" w:line="578" w:lineRule="auto"/>
        <w:jc w:val="center"/>
        <w:outlineLvl w:val="0"/>
        <w:rPr>
          <w:rFonts w:ascii="Times New Roman" w:hAnsi="Times New Roman" w:cs="Times New Roman"/>
          <w:b/>
          <w:bCs/>
          <w:kern w:val="44"/>
          <w:sz w:val="44"/>
          <w:szCs w:val="44"/>
        </w:rPr>
      </w:pPr>
      <w:bookmarkStart w:id="1" w:name="_Toc446076693"/>
      <w:bookmarkStart w:id="2" w:name="_Toc447553497"/>
      <w:bookmarkStart w:id="3" w:name="_Toc27132"/>
      <w:bookmarkStart w:id="4" w:name="_Toc12861"/>
      <w:bookmarkStart w:id="5" w:name="_Toc60"/>
      <w:bookmarkStart w:id="6" w:name="_Toc466020645"/>
      <w:bookmarkStart w:id="7" w:name="_Toc466742046"/>
      <w:bookmarkStart w:id="8" w:name="_Toc495739754"/>
      <w:bookmarkStart w:id="9" w:name="_Toc496719355"/>
      <w:bookmarkStart w:id="10" w:name="_Toc535281171"/>
      <w:r w:rsidRPr="00021BB3">
        <w:rPr>
          <w:rFonts w:ascii="Times New Roman" w:hAnsi="Times New Roman" w:cs="Times New Roman" w:hint="eastAsia"/>
          <w:b/>
          <w:bCs/>
          <w:kern w:val="44"/>
          <w:sz w:val="44"/>
          <w:szCs w:val="44"/>
        </w:rPr>
        <w:lastRenderedPageBreak/>
        <w:t>版</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本</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历</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史</w:t>
      </w:r>
      <w:bookmarkEnd w:id="1"/>
      <w:bookmarkEnd w:id="2"/>
      <w:bookmarkEnd w:id="3"/>
      <w:bookmarkEnd w:id="4"/>
      <w:bookmarkEnd w:id="5"/>
      <w:bookmarkEnd w:id="6"/>
      <w:bookmarkEnd w:id="7"/>
      <w:bookmarkEnd w:id="8"/>
      <w:bookmarkEnd w:id="9"/>
      <w:bookmarkEnd w:id="10"/>
    </w:p>
    <w:tbl>
      <w:tblPr>
        <w:tblW w:w="82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5"/>
        <w:gridCol w:w="1931"/>
        <w:gridCol w:w="1672"/>
        <w:gridCol w:w="1673"/>
      </w:tblGrid>
      <w:tr w:rsidR="009405DA" w14:paraId="39B92CE6" w14:textId="77777777" w:rsidTr="00EF33FC">
        <w:trPr>
          <w:trHeight w:val="300"/>
        </w:trPr>
        <w:tc>
          <w:tcPr>
            <w:tcW w:w="1269" w:type="dxa"/>
            <w:shd w:val="clear" w:color="auto" w:fill="B4C6E7" w:themeFill="accent1" w:themeFillTint="66"/>
          </w:tcPr>
          <w:p w14:paraId="643770C9" w14:textId="77777777" w:rsidR="009405DA" w:rsidRPr="00F52AE7" w:rsidRDefault="009405DA" w:rsidP="00846241">
            <w:pPr>
              <w:jc w:val="center"/>
              <w:rPr>
                <w:b/>
                <w:szCs w:val="21"/>
              </w:rPr>
            </w:pPr>
            <w:r w:rsidRPr="00F52AE7">
              <w:rPr>
                <w:rFonts w:hint="eastAsia"/>
                <w:b/>
                <w:szCs w:val="21"/>
              </w:rPr>
              <w:t>版本</w:t>
            </w:r>
          </w:p>
        </w:tc>
        <w:tc>
          <w:tcPr>
            <w:tcW w:w="1705" w:type="dxa"/>
            <w:shd w:val="clear" w:color="auto" w:fill="B4C6E7" w:themeFill="accent1" w:themeFillTint="66"/>
          </w:tcPr>
          <w:p w14:paraId="3DEEC290" w14:textId="77777777" w:rsidR="009405DA" w:rsidRPr="00F52AE7" w:rsidRDefault="009405DA" w:rsidP="00846241">
            <w:pPr>
              <w:jc w:val="center"/>
              <w:rPr>
                <w:b/>
                <w:szCs w:val="21"/>
              </w:rPr>
            </w:pPr>
            <w:r w:rsidRPr="00F52AE7">
              <w:rPr>
                <w:rFonts w:hint="eastAsia"/>
                <w:b/>
                <w:szCs w:val="21"/>
              </w:rPr>
              <w:t>作者</w:t>
            </w:r>
          </w:p>
        </w:tc>
        <w:tc>
          <w:tcPr>
            <w:tcW w:w="1931" w:type="dxa"/>
            <w:shd w:val="clear" w:color="auto" w:fill="B4C6E7" w:themeFill="accent1" w:themeFillTint="66"/>
          </w:tcPr>
          <w:p w14:paraId="0BAAD0B4" w14:textId="77777777" w:rsidR="009405DA" w:rsidRPr="00F52AE7" w:rsidRDefault="009405DA" w:rsidP="00846241">
            <w:pPr>
              <w:jc w:val="center"/>
              <w:rPr>
                <w:b/>
                <w:szCs w:val="21"/>
              </w:rPr>
            </w:pPr>
            <w:r w:rsidRPr="00F52AE7">
              <w:rPr>
                <w:rFonts w:hint="eastAsia"/>
                <w:b/>
                <w:szCs w:val="21"/>
              </w:rPr>
              <w:t>协助者</w:t>
            </w:r>
          </w:p>
        </w:tc>
        <w:tc>
          <w:tcPr>
            <w:tcW w:w="1672" w:type="dxa"/>
            <w:shd w:val="clear" w:color="auto" w:fill="B4C6E7" w:themeFill="accent1" w:themeFillTint="66"/>
          </w:tcPr>
          <w:p w14:paraId="33153A52" w14:textId="77777777" w:rsidR="009405DA" w:rsidRPr="00F52AE7" w:rsidRDefault="009405DA" w:rsidP="00846241">
            <w:pPr>
              <w:jc w:val="center"/>
              <w:rPr>
                <w:b/>
                <w:szCs w:val="21"/>
              </w:rPr>
            </w:pPr>
            <w:r w:rsidRPr="00F52AE7">
              <w:rPr>
                <w:rFonts w:hint="eastAsia"/>
                <w:b/>
                <w:szCs w:val="21"/>
              </w:rPr>
              <w:t>起止日期</w:t>
            </w:r>
          </w:p>
        </w:tc>
        <w:tc>
          <w:tcPr>
            <w:tcW w:w="1673" w:type="dxa"/>
            <w:shd w:val="clear" w:color="auto" w:fill="B4C6E7" w:themeFill="accent1" w:themeFillTint="66"/>
          </w:tcPr>
          <w:p w14:paraId="506B26B7" w14:textId="77777777" w:rsidR="009405DA" w:rsidRPr="00F52AE7" w:rsidRDefault="009405DA" w:rsidP="00846241">
            <w:pPr>
              <w:jc w:val="center"/>
              <w:rPr>
                <w:b/>
                <w:szCs w:val="21"/>
              </w:rPr>
            </w:pPr>
            <w:r w:rsidRPr="00F52AE7">
              <w:rPr>
                <w:rFonts w:hint="eastAsia"/>
                <w:b/>
                <w:szCs w:val="21"/>
              </w:rPr>
              <w:t>备注</w:t>
            </w:r>
          </w:p>
        </w:tc>
      </w:tr>
      <w:tr w:rsidR="009405DA" w14:paraId="4898D6EA" w14:textId="77777777" w:rsidTr="00EF33FC">
        <w:trPr>
          <w:trHeight w:val="90"/>
        </w:trPr>
        <w:tc>
          <w:tcPr>
            <w:tcW w:w="1269" w:type="dxa"/>
          </w:tcPr>
          <w:p w14:paraId="0FFC350C" w14:textId="77777777" w:rsidR="009405DA" w:rsidRPr="00F52AE7" w:rsidRDefault="009405DA" w:rsidP="00846241">
            <w:pPr>
              <w:rPr>
                <w:szCs w:val="21"/>
              </w:rPr>
            </w:pPr>
            <w:r w:rsidRPr="00F52AE7">
              <w:rPr>
                <w:rFonts w:hint="eastAsia"/>
                <w:szCs w:val="21"/>
              </w:rPr>
              <w:t>0.</w:t>
            </w:r>
            <w:r w:rsidRPr="00F52AE7">
              <w:rPr>
                <w:szCs w:val="21"/>
              </w:rPr>
              <w:t>1.0</w:t>
            </w:r>
          </w:p>
        </w:tc>
        <w:tc>
          <w:tcPr>
            <w:tcW w:w="1705" w:type="dxa"/>
          </w:tcPr>
          <w:p w14:paraId="598BB765" w14:textId="34C0511A" w:rsidR="009405DA" w:rsidRPr="00F52AE7" w:rsidRDefault="009405DA" w:rsidP="00846241">
            <w:pPr>
              <w:rPr>
                <w:szCs w:val="21"/>
              </w:rPr>
            </w:pPr>
            <w:r>
              <w:rPr>
                <w:rFonts w:hint="eastAsia"/>
                <w:szCs w:val="21"/>
              </w:rPr>
              <w:t>陈俊仁</w:t>
            </w:r>
          </w:p>
        </w:tc>
        <w:tc>
          <w:tcPr>
            <w:tcW w:w="1931" w:type="dxa"/>
          </w:tcPr>
          <w:p w14:paraId="600773B5" w14:textId="567F6D27" w:rsidR="009405DA" w:rsidRPr="00F52AE7" w:rsidRDefault="009405DA" w:rsidP="00846241">
            <w:pPr>
              <w:rPr>
                <w:szCs w:val="21"/>
              </w:rPr>
            </w:pPr>
            <w:r>
              <w:rPr>
                <w:rFonts w:hint="eastAsia"/>
                <w:szCs w:val="21"/>
              </w:rPr>
              <w:t>陈俊仁，黄叶轩，吕迪，徐双铅，陈苏民</w:t>
            </w:r>
          </w:p>
        </w:tc>
        <w:tc>
          <w:tcPr>
            <w:tcW w:w="1672" w:type="dxa"/>
          </w:tcPr>
          <w:p w14:paraId="18EED4AD" w14:textId="0CED9BD7" w:rsidR="009405DA" w:rsidRPr="00F52AE7" w:rsidRDefault="009405DA" w:rsidP="00846241">
            <w:pPr>
              <w:rPr>
                <w:szCs w:val="21"/>
              </w:rPr>
            </w:pPr>
            <w:r w:rsidRPr="00F52AE7">
              <w:rPr>
                <w:rFonts w:hint="eastAsia"/>
                <w:szCs w:val="21"/>
              </w:rPr>
              <w:t>201</w:t>
            </w:r>
            <w:r>
              <w:rPr>
                <w:rFonts w:hint="eastAsia"/>
                <w:szCs w:val="21"/>
              </w:rPr>
              <w:t>9</w:t>
            </w:r>
            <w:r w:rsidRPr="00F52AE7">
              <w:rPr>
                <w:rFonts w:hint="eastAsia"/>
                <w:szCs w:val="21"/>
              </w:rPr>
              <w:t>/1/</w:t>
            </w:r>
            <w:r>
              <w:rPr>
                <w:rFonts w:hint="eastAsia"/>
                <w:szCs w:val="21"/>
              </w:rPr>
              <w:t>7</w:t>
            </w:r>
            <w:r w:rsidRPr="00F52AE7">
              <w:rPr>
                <w:rFonts w:hint="eastAsia"/>
                <w:szCs w:val="21"/>
              </w:rPr>
              <w:t>-201</w:t>
            </w:r>
            <w:r>
              <w:rPr>
                <w:rFonts w:hint="eastAsia"/>
                <w:szCs w:val="21"/>
              </w:rPr>
              <w:t>9</w:t>
            </w:r>
            <w:r w:rsidRPr="00F52AE7">
              <w:rPr>
                <w:rFonts w:hint="eastAsia"/>
                <w:szCs w:val="21"/>
              </w:rPr>
              <w:t>/</w:t>
            </w:r>
            <w:r>
              <w:rPr>
                <w:rFonts w:hint="eastAsia"/>
                <w:szCs w:val="21"/>
              </w:rPr>
              <w:t>1</w:t>
            </w:r>
            <w:r w:rsidRPr="00F52AE7">
              <w:rPr>
                <w:rFonts w:hint="eastAsia"/>
                <w:szCs w:val="21"/>
              </w:rPr>
              <w:t>/</w:t>
            </w:r>
            <w:r>
              <w:rPr>
                <w:rFonts w:hint="eastAsia"/>
                <w:szCs w:val="21"/>
              </w:rPr>
              <w:t>7</w:t>
            </w:r>
          </w:p>
        </w:tc>
        <w:tc>
          <w:tcPr>
            <w:tcW w:w="1673" w:type="dxa"/>
          </w:tcPr>
          <w:p w14:paraId="1D61B63C" w14:textId="77777777" w:rsidR="009405DA" w:rsidRPr="00F52AE7" w:rsidRDefault="009405DA" w:rsidP="00846241">
            <w:pPr>
              <w:rPr>
                <w:szCs w:val="21"/>
              </w:rPr>
            </w:pPr>
            <w:r w:rsidRPr="00F52AE7">
              <w:rPr>
                <w:rFonts w:hint="eastAsia"/>
                <w:szCs w:val="21"/>
              </w:rPr>
              <w:t>起草</w:t>
            </w:r>
          </w:p>
        </w:tc>
      </w:tr>
      <w:tr w:rsidR="00EF33FC" w14:paraId="14C59D86" w14:textId="77777777" w:rsidTr="00EF33FC">
        <w:trPr>
          <w:trHeight w:val="90"/>
        </w:trPr>
        <w:tc>
          <w:tcPr>
            <w:tcW w:w="1269" w:type="dxa"/>
            <w:tcBorders>
              <w:top w:val="single" w:sz="4" w:space="0" w:color="auto"/>
              <w:left w:val="single" w:sz="4" w:space="0" w:color="auto"/>
              <w:bottom w:val="single" w:sz="4" w:space="0" w:color="auto"/>
              <w:right w:val="single" w:sz="4" w:space="0" w:color="auto"/>
            </w:tcBorders>
            <w:hideMark/>
          </w:tcPr>
          <w:p w14:paraId="557E5B1E" w14:textId="77777777" w:rsidR="00EF33FC" w:rsidRDefault="00EF33FC">
            <w:pPr>
              <w:rPr>
                <w:kern w:val="2"/>
                <w:szCs w:val="21"/>
              </w:rPr>
            </w:pPr>
            <w:r>
              <w:rPr>
                <w:rFonts w:hint="eastAsia"/>
                <w:kern w:val="2"/>
                <w:szCs w:val="21"/>
              </w:rPr>
              <w:t>1.0.0</w:t>
            </w:r>
          </w:p>
        </w:tc>
        <w:tc>
          <w:tcPr>
            <w:tcW w:w="1705" w:type="dxa"/>
            <w:tcBorders>
              <w:top w:val="single" w:sz="4" w:space="0" w:color="auto"/>
              <w:left w:val="single" w:sz="4" w:space="0" w:color="auto"/>
              <w:bottom w:val="single" w:sz="4" w:space="0" w:color="auto"/>
              <w:right w:val="single" w:sz="4" w:space="0" w:color="auto"/>
            </w:tcBorders>
            <w:hideMark/>
          </w:tcPr>
          <w:p w14:paraId="6B7A67A9" w14:textId="77777777" w:rsidR="00EF33FC" w:rsidRDefault="00EF33FC">
            <w:pPr>
              <w:rPr>
                <w:kern w:val="2"/>
                <w:szCs w:val="21"/>
              </w:rPr>
            </w:pPr>
            <w:r>
              <w:rPr>
                <w:rFonts w:hint="eastAsia"/>
                <w:kern w:val="2"/>
                <w:szCs w:val="21"/>
              </w:rPr>
              <w:t>陈俊仁</w:t>
            </w:r>
          </w:p>
        </w:tc>
        <w:tc>
          <w:tcPr>
            <w:tcW w:w="1931" w:type="dxa"/>
            <w:tcBorders>
              <w:top w:val="single" w:sz="4" w:space="0" w:color="auto"/>
              <w:left w:val="single" w:sz="4" w:space="0" w:color="auto"/>
              <w:bottom w:val="single" w:sz="4" w:space="0" w:color="auto"/>
              <w:right w:val="single" w:sz="4" w:space="0" w:color="auto"/>
            </w:tcBorders>
            <w:hideMark/>
          </w:tcPr>
          <w:p w14:paraId="51E7AF76" w14:textId="77777777" w:rsidR="00EF33FC" w:rsidRDefault="00EF33FC">
            <w:pPr>
              <w:rPr>
                <w:kern w:val="2"/>
                <w:szCs w:val="21"/>
              </w:rPr>
            </w:pPr>
            <w:r>
              <w:rPr>
                <w:rFonts w:hint="eastAsia"/>
                <w:kern w:val="2"/>
                <w:szCs w:val="21"/>
              </w:rPr>
              <w:t>陈俊仁，黄叶轩，吕迪，徐双铅，陈苏民</w:t>
            </w:r>
          </w:p>
        </w:tc>
        <w:tc>
          <w:tcPr>
            <w:tcW w:w="1672" w:type="dxa"/>
            <w:tcBorders>
              <w:top w:val="single" w:sz="4" w:space="0" w:color="auto"/>
              <w:left w:val="single" w:sz="4" w:space="0" w:color="auto"/>
              <w:bottom w:val="single" w:sz="4" w:space="0" w:color="auto"/>
              <w:right w:val="single" w:sz="4" w:space="0" w:color="auto"/>
            </w:tcBorders>
            <w:hideMark/>
          </w:tcPr>
          <w:p w14:paraId="40431F74" w14:textId="77777777" w:rsidR="00EF33FC" w:rsidRDefault="00EF33FC">
            <w:pPr>
              <w:rPr>
                <w:kern w:val="2"/>
                <w:szCs w:val="21"/>
              </w:rPr>
            </w:pPr>
            <w:r>
              <w:rPr>
                <w:rFonts w:hint="eastAsia"/>
                <w:kern w:val="2"/>
                <w:szCs w:val="21"/>
              </w:rPr>
              <w:t>2019/1/15-2019/1/15</w:t>
            </w:r>
          </w:p>
        </w:tc>
        <w:tc>
          <w:tcPr>
            <w:tcW w:w="1673" w:type="dxa"/>
            <w:tcBorders>
              <w:top w:val="single" w:sz="4" w:space="0" w:color="auto"/>
              <w:left w:val="single" w:sz="4" w:space="0" w:color="auto"/>
              <w:bottom w:val="single" w:sz="4" w:space="0" w:color="auto"/>
              <w:right w:val="single" w:sz="4" w:space="0" w:color="auto"/>
            </w:tcBorders>
            <w:hideMark/>
          </w:tcPr>
          <w:p w14:paraId="6A1A79F5" w14:textId="77777777" w:rsidR="00EF33FC" w:rsidRDefault="00EF33FC">
            <w:pPr>
              <w:rPr>
                <w:kern w:val="2"/>
                <w:szCs w:val="21"/>
              </w:rPr>
            </w:pPr>
            <w:r>
              <w:rPr>
                <w:rFonts w:hint="eastAsia"/>
                <w:kern w:val="2"/>
                <w:szCs w:val="21"/>
              </w:rPr>
              <w:t>正式发布</w:t>
            </w:r>
          </w:p>
        </w:tc>
      </w:tr>
    </w:tbl>
    <w:p w14:paraId="2A79B4E9" w14:textId="77777777" w:rsidR="009405DA" w:rsidRPr="00021BB3" w:rsidRDefault="009405DA" w:rsidP="009405DA">
      <w:pPr>
        <w:numPr>
          <w:ilvl w:val="1"/>
          <w:numId w:val="0"/>
        </w:numPr>
        <w:spacing w:afterLines="1150" w:after="3588" w:line="720" w:lineRule="auto"/>
        <w:contextualSpacing/>
        <w:textAlignment w:val="center"/>
        <w:rPr>
          <w:rFonts w:ascii="Calibri Light" w:hAnsi="Calibri Light" w:cs="Times New Roman"/>
          <w:b/>
          <w:spacing w:val="15"/>
          <w:sz w:val="36"/>
          <w:szCs w:val="36"/>
        </w:rPr>
      </w:pPr>
    </w:p>
    <w:p w14:paraId="1A1E29AF" w14:textId="77777777" w:rsidR="009405DA" w:rsidRDefault="009405DA" w:rsidP="009405DA">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1231ECA7" w14:textId="77777777" w:rsidR="009405DA" w:rsidRDefault="009405DA" w:rsidP="009405D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2050807C" w14:textId="77777777" w:rsidR="009405DA" w:rsidRDefault="009405DA" w:rsidP="009405D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4B5DE944" w14:textId="77777777" w:rsidR="009405DA" w:rsidRDefault="009405DA" w:rsidP="009405D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CCAB5D5" w14:textId="77777777" w:rsidR="009405DA" w:rsidRDefault="009405DA" w:rsidP="009405D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37AEAE4E" w14:textId="77777777" w:rsidR="009405DA" w:rsidRDefault="009405DA" w:rsidP="009405D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4361BEFA" w14:textId="77777777" w:rsidR="009405DA" w:rsidRDefault="009405DA" w:rsidP="009405D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7E85217" w14:textId="77777777" w:rsidR="009405DA" w:rsidRDefault="009405DA" w:rsidP="009405D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46A20AF5" w14:textId="77777777" w:rsidR="009405DA" w:rsidRDefault="009405DA" w:rsidP="009405D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518B213C" w14:textId="77777777" w:rsidR="009405DA" w:rsidRDefault="009405DA" w:rsidP="009405D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186D888" w14:textId="77777777" w:rsidR="009405DA" w:rsidRDefault="009405DA" w:rsidP="009405D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sdt>
      <w:sdtPr>
        <w:rPr>
          <w:b w:val="0"/>
          <w:bCs w:val="0"/>
          <w:kern w:val="0"/>
          <w:sz w:val="21"/>
          <w:szCs w:val="22"/>
          <w:lang w:val="zh-CN"/>
        </w:rPr>
        <w:id w:val="-253747327"/>
        <w:docPartObj>
          <w:docPartGallery w:val="Table of Contents"/>
          <w:docPartUnique/>
        </w:docPartObj>
      </w:sdtPr>
      <w:sdtEndPr/>
      <w:sdtContent>
        <w:p w14:paraId="0D2DBC2A" w14:textId="77777777" w:rsidR="009405DA" w:rsidRDefault="009405DA" w:rsidP="009405DA">
          <w:pPr>
            <w:pStyle w:val="TOC"/>
          </w:pPr>
          <w:r>
            <w:rPr>
              <w:lang w:val="zh-CN"/>
            </w:rPr>
            <w:t>目录</w:t>
          </w:r>
        </w:p>
        <w:p w14:paraId="09226E77" w14:textId="27428D8D" w:rsidR="001F3F4F" w:rsidRDefault="009405DA">
          <w:pPr>
            <w:pStyle w:val="TOC1"/>
            <w:tabs>
              <w:tab w:val="right" w:leader="dot" w:pos="8296"/>
            </w:tabs>
            <w:rPr>
              <w:rFonts w:asciiTheme="minorHAnsi" w:eastAsiaTheme="minorEastAsia" w:hAnsiTheme="minorHAnsi" w:cstheme="minorBidi"/>
              <w:noProof/>
              <w:kern w:val="2"/>
            </w:rPr>
          </w:pPr>
          <w:r>
            <w:fldChar w:fldCharType="begin"/>
          </w:r>
          <w:r>
            <w:instrText xml:space="preserve"> TOC \o "1-3" \h \z \u </w:instrText>
          </w:r>
          <w:r>
            <w:fldChar w:fldCharType="separate"/>
          </w:r>
          <w:hyperlink w:anchor="_Toc535281171" w:history="1">
            <w:r w:rsidR="001F3F4F" w:rsidRPr="00667198">
              <w:rPr>
                <w:rStyle w:val="ab"/>
                <w:rFonts w:ascii="Times New Roman" w:hAnsi="Times New Roman" w:cs="Times New Roman"/>
                <w:b/>
                <w:bCs/>
                <w:noProof/>
                <w:kern w:val="44"/>
              </w:rPr>
              <w:t>版</w:t>
            </w:r>
            <w:r w:rsidR="001F3F4F" w:rsidRPr="00667198">
              <w:rPr>
                <w:rStyle w:val="ab"/>
                <w:rFonts w:ascii="Times New Roman" w:hAnsi="Times New Roman" w:cs="Times New Roman"/>
                <w:b/>
                <w:bCs/>
                <w:noProof/>
                <w:kern w:val="44"/>
              </w:rPr>
              <w:t xml:space="preserve"> </w:t>
            </w:r>
            <w:r w:rsidR="001F3F4F" w:rsidRPr="00667198">
              <w:rPr>
                <w:rStyle w:val="ab"/>
                <w:rFonts w:ascii="Times New Roman" w:hAnsi="Times New Roman" w:cs="Times New Roman"/>
                <w:b/>
                <w:bCs/>
                <w:noProof/>
                <w:kern w:val="44"/>
              </w:rPr>
              <w:t>本</w:t>
            </w:r>
            <w:r w:rsidR="001F3F4F" w:rsidRPr="00667198">
              <w:rPr>
                <w:rStyle w:val="ab"/>
                <w:rFonts w:ascii="Times New Roman" w:hAnsi="Times New Roman" w:cs="Times New Roman"/>
                <w:b/>
                <w:bCs/>
                <w:noProof/>
                <w:kern w:val="44"/>
              </w:rPr>
              <w:t xml:space="preserve"> </w:t>
            </w:r>
            <w:r w:rsidR="001F3F4F" w:rsidRPr="00667198">
              <w:rPr>
                <w:rStyle w:val="ab"/>
                <w:rFonts w:ascii="Times New Roman" w:hAnsi="Times New Roman" w:cs="Times New Roman"/>
                <w:b/>
                <w:bCs/>
                <w:noProof/>
                <w:kern w:val="44"/>
              </w:rPr>
              <w:t>历</w:t>
            </w:r>
            <w:r w:rsidR="001F3F4F" w:rsidRPr="00667198">
              <w:rPr>
                <w:rStyle w:val="ab"/>
                <w:rFonts w:ascii="Times New Roman" w:hAnsi="Times New Roman" w:cs="Times New Roman"/>
                <w:b/>
                <w:bCs/>
                <w:noProof/>
                <w:kern w:val="44"/>
              </w:rPr>
              <w:t xml:space="preserve"> </w:t>
            </w:r>
            <w:r w:rsidR="001F3F4F" w:rsidRPr="00667198">
              <w:rPr>
                <w:rStyle w:val="ab"/>
                <w:rFonts w:ascii="Times New Roman" w:hAnsi="Times New Roman" w:cs="Times New Roman"/>
                <w:b/>
                <w:bCs/>
                <w:noProof/>
                <w:kern w:val="44"/>
              </w:rPr>
              <w:t>史</w:t>
            </w:r>
            <w:r w:rsidR="001F3F4F">
              <w:rPr>
                <w:noProof/>
                <w:webHidden/>
              </w:rPr>
              <w:tab/>
            </w:r>
            <w:r w:rsidR="001F3F4F">
              <w:rPr>
                <w:noProof/>
                <w:webHidden/>
              </w:rPr>
              <w:fldChar w:fldCharType="begin"/>
            </w:r>
            <w:r w:rsidR="001F3F4F">
              <w:rPr>
                <w:noProof/>
                <w:webHidden/>
              </w:rPr>
              <w:instrText xml:space="preserve"> PAGEREF _Toc535281171 \h </w:instrText>
            </w:r>
            <w:r w:rsidR="001F3F4F">
              <w:rPr>
                <w:noProof/>
                <w:webHidden/>
              </w:rPr>
            </w:r>
            <w:r w:rsidR="001F3F4F">
              <w:rPr>
                <w:noProof/>
                <w:webHidden/>
              </w:rPr>
              <w:fldChar w:fldCharType="separate"/>
            </w:r>
            <w:r w:rsidR="001F3F4F">
              <w:rPr>
                <w:noProof/>
                <w:webHidden/>
              </w:rPr>
              <w:t>2</w:t>
            </w:r>
            <w:r w:rsidR="001F3F4F">
              <w:rPr>
                <w:noProof/>
                <w:webHidden/>
              </w:rPr>
              <w:fldChar w:fldCharType="end"/>
            </w:r>
          </w:hyperlink>
        </w:p>
        <w:p w14:paraId="08F4780B" w14:textId="0BF1A948" w:rsidR="001F3F4F" w:rsidRDefault="004746F7">
          <w:pPr>
            <w:pStyle w:val="TOC1"/>
            <w:tabs>
              <w:tab w:val="left" w:pos="420"/>
              <w:tab w:val="right" w:leader="dot" w:pos="8296"/>
            </w:tabs>
            <w:rPr>
              <w:rFonts w:asciiTheme="minorHAnsi" w:eastAsiaTheme="minorEastAsia" w:hAnsiTheme="minorHAnsi" w:cstheme="minorBidi"/>
              <w:noProof/>
              <w:kern w:val="2"/>
            </w:rPr>
          </w:pPr>
          <w:hyperlink w:anchor="_Toc535281172" w:history="1">
            <w:r w:rsidR="001F3F4F" w:rsidRPr="00667198">
              <w:rPr>
                <w:rStyle w:val="ab"/>
                <w:noProof/>
              </w:rPr>
              <w:t>1</w:t>
            </w:r>
            <w:r w:rsidR="001F3F4F">
              <w:rPr>
                <w:rFonts w:asciiTheme="minorHAnsi" w:eastAsiaTheme="minorEastAsia" w:hAnsiTheme="minorHAnsi" w:cstheme="minorBidi"/>
                <w:noProof/>
                <w:kern w:val="2"/>
              </w:rPr>
              <w:tab/>
            </w:r>
            <w:r w:rsidR="001F3F4F" w:rsidRPr="00667198">
              <w:rPr>
                <w:rStyle w:val="ab"/>
                <w:noProof/>
              </w:rPr>
              <w:t>引言</w:t>
            </w:r>
            <w:r w:rsidR="001F3F4F">
              <w:rPr>
                <w:noProof/>
                <w:webHidden/>
              </w:rPr>
              <w:tab/>
            </w:r>
            <w:r w:rsidR="001F3F4F">
              <w:rPr>
                <w:noProof/>
                <w:webHidden/>
              </w:rPr>
              <w:fldChar w:fldCharType="begin"/>
            </w:r>
            <w:r w:rsidR="001F3F4F">
              <w:rPr>
                <w:noProof/>
                <w:webHidden/>
              </w:rPr>
              <w:instrText xml:space="preserve"> PAGEREF _Toc535281172 \h </w:instrText>
            </w:r>
            <w:r w:rsidR="001F3F4F">
              <w:rPr>
                <w:noProof/>
                <w:webHidden/>
              </w:rPr>
            </w:r>
            <w:r w:rsidR="001F3F4F">
              <w:rPr>
                <w:noProof/>
                <w:webHidden/>
              </w:rPr>
              <w:fldChar w:fldCharType="separate"/>
            </w:r>
            <w:r w:rsidR="001F3F4F">
              <w:rPr>
                <w:noProof/>
                <w:webHidden/>
              </w:rPr>
              <w:t>4</w:t>
            </w:r>
            <w:r w:rsidR="001F3F4F">
              <w:rPr>
                <w:noProof/>
                <w:webHidden/>
              </w:rPr>
              <w:fldChar w:fldCharType="end"/>
            </w:r>
          </w:hyperlink>
        </w:p>
        <w:p w14:paraId="25ADE2F0" w14:textId="1A7F2E47" w:rsidR="001F3F4F" w:rsidRDefault="004746F7">
          <w:pPr>
            <w:pStyle w:val="TOC2"/>
            <w:tabs>
              <w:tab w:val="left" w:pos="1050"/>
              <w:tab w:val="right" w:leader="dot" w:pos="8296"/>
            </w:tabs>
            <w:rPr>
              <w:rFonts w:asciiTheme="minorHAnsi" w:eastAsiaTheme="minorEastAsia" w:hAnsiTheme="minorHAnsi" w:cstheme="minorBidi"/>
              <w:noProof/>
              <w:kern w:val="2"/>
            </w:rPr>
          </w:pPr>
          <w:hyperlink w:anchor="_Toc535281173" w:history="1">
            <w:r w:rsidR="001F3F4F" w:rsidRPr="00667198">
              <w:rPr>
                <w:rStyle w:val="ab"/>
                <w:noProof/>
              </w:rPr>
              <w:t>1.1</w:t>
            </w:r>
            <w:r w:rsidR="001F3F4F">
              <w:rPr>
                <w:rFonts w:asciiTheme="minorHAnsi" w:eastAsiaTheme="minorEastAsia" w:hAnsiTheme="minorHAnsi" w:cstheme="minorBidi"/>
                <w:noProof/>
                <w:kern w:val="2"/>
              </w:rPr>
              <w:tab/>
            </w:r>
            <w:r w:rsidR="001F3F4F" w:rsidRPr="00667198">
              <w:rPr>
                <w:rStyle w:val="ab"/>
                <w:noProof/>
              </w:rPr>
              <w:t>编写目的</w:t>
            </w:r>
            <w:r w:rsidR="001F3F4F">
              <w:rPr>
                <w:noProof/>
                <w:webHidden/>
              </w:rPr>
              <w:tab/>
            </w:r>
            <w:r w:rsidR="001F3F4F">
              <w:rPr>
                <w:noProof/>
                <w:webHidden/>
              </w:rPr>
              <w:fldChar w:fldCharType="begin"/>
            </w:r>
            <w:r w:rsidR="001F3F4F">
              <w:rPr>
                <w:noProof/>
                <w:webHidden/>
              </w:rPr>
              <w:instrText xml:space="preserve"> PAGEREF _Toc535281173 \h </w:instrText>
            </w:r>
            <w:r w:rsidR="001F3F4F">
              <w:rPr>
                <w:noProof/>
                <w:webHidden/>
              </w:rPr>
            </w:r>
            <w:r w:rsidR="001F3F4F">
              <w:rPr>
                <w:noProof/>
                <w:webHidden/>
              </w:rPr>
              <w:fldChar w:fldCharType="separate"/>
            </w:r>
            <w:r w:rsidR="001F3F4F">
              <w:rPr>
                <w:noProof/>
                <w:webHidden/>
              </w:rPr>
              <w:t>4</w:t>
            </w:r>
            <w:r w:rsidR="001F3F4F">
              <w:rPr>
                <w:noProof/>
                <w:webHidden/>
              </w:rPr>
              <w:fldChar w:fldCharType="end"/>
            </w:r>
          </w:hyperlink>
        </w:p>
        <w:p w14:paraId="1AE7D9B8" w14:textId="0DCADA93" w:rsidR="001F3F4F" w:rsidRDefault="004746F7">
          <w:pPr>
            <w:pStyle w:val="TOC2"/>
            <w:tabs>
              <w:tab w:val="left" w:pos="1050"/>
              <w:tab w:val="right" w:leader="dot" w:pos="8296"/>
            </w:tabs>
            <w:rPr>
              <w:rFonts w:asciiTheme="minorHAnsi" w:eastAsiaTheme="minorEastAsia" w:hAnsiTheme="minorHAnsi" w:cstheme="minorBidi"/>
              <w:noProof/>
              <w:kern w:val="2"/>
            </w:rPr>
          </w:pPr>
          <w:hyperlink w:anchor="_Toc535281174" w:history="1">
            <w:r w:rsidR="001F3F4F" w:rsidRPr="00667198">
              <w:rPr>
                <w:rStyle w:val="ab"/>
                <w:noProof/>
              </w:rPr>
              <w:t>1.2</w:t>
            </w:r>
            <w:r w:rsidR="001F3F4F">
              <w:rPr>
                <w:rFonts w:asciiTheme="minorHAnsi" w:eastAsiaTheme="minorEastAsia" w:hAnsiTheme="minorHAnsi" w:cstheme="minorBidi"/>
                <w:noProof/>
                <w:kern w:val="2"/>
              </w:rPr>
              <w:tab/>
            </w:r>
            <w:r w:rsidR="001F3F4F" w:rsidRPr="00667198">
              <w:rPr>
                <w:rStyle w:val="ab"/>
                <w:noProof/>
              </w:rPr>
              <w:t>背景</w:t>
            </w:r>
            <w:r w:rsidR="001F3F4F">
              <w:rPr>
                <w:noProof/>
                <w:webHidden/>
              </w:rPr>
              <w:tab/>
            </w:r>
            <w:r w:rsidR="001F3F4F">
              <w:rPr>
                <w:noProof/>
                <w:webHidden/>
              </w:rPr>
              <w:fldChar w:fldCharType="begin"/>
            </w:r>
            <w:r w:rsidR="001F3F4F">
              <w:rPr>
                <w:noProof/>
                <w:webHidden/>
              </w:rPr>
              <w:instrText xml:space="preserve"> PAGEREF _Toc535281174 \h </w:instrText>
            </w:r>
            <w:r w:rsidR="001F3F4F">
              <w:rPr>
                <w:noProof/>
                <w:webHidden/>
              </w:rPr>
            </w:r>
            <w:r w:rsidR="001F3F4F">
              <w:rPr>
                <w:noProof/>
                <w:webHidden/>
              </w:rPr>
              <w:fldChar w:fldCharType="separate"/>
            </w:r>
            <w:r w:rsidR="001F3F4F">
              <w:rPr>
                <w:noProof/>
                <w:webHidden/>
              </w:rPr>
              <w:t>4</w:t>
            </w:r>
            <w:r w:rsidR="001F3F4F">
              <w:rPr>
                <w:noProof/>
                <w:webHidden/>
              </w:rPr>
              <w:fldChar w:fldCharType="end"/>
            </w:r>
          </w:hyperlink>
        </w:p>
        <w:p w14:paraId="4B983B17" w14:textId="1EE3594E" w:rsidR="001F3F4F" w:rsidRDefault="004746F7">
          <w:pPr>
            <w:pStyle w:val="TOC3"/>
            <w:tabs>
              <w:tab w:val="left" w:pos="1680"/>
              <w:tab w:val="right" w:leader="dot" w:pos="8296"/>
            </w:tabs>
            <w:rPr>
              <w:rFonts w:asciiTheme="minorHAnsi" w:eastAsiaTheme="minorEastAsia" w:hAnsiTheme="minorHAnsi" w:cstheme="minorBidi"/>
              <w:noProof/>
              <w:kern w:val="2"/>
            </w:rPr>
          </w:pPr>
          <w:hyperlink w:anchor="_Toc535281175" w:history="1">
            <w:r w:rsidR="001F3F4F" w:rsidRPr="00667198">
              <w:rPr>
                <w:rStyle w:val="ab"/>
                <w:noProof/>
              </w:rPr>
              <w:t>1.2.1</w:t>
            </w:r>
            <w:r w:rsidR="001F3F4F">
              <w:rPr>
                <w:rFonts w:asciiTheme="minorHAnsi" w:eastAsiaTheme="minorEastAsia" w:hAnsiTheme="minorHAnsi" w:cstheme="minorBidi"/>
                <w:noProof/>
                <w:kern w:val="2"/>
              </w:rPr>
              <w:tab/>
            </w:r>
            <w:r w:rsidR="001F3F4F" w:rsidRPr="00667198">
              <w:rPr>
                <w:rStyle w:val="ab"/>
                <w:noProof/>
              </w:rPr>
              <w:t>项目名称</w:t>
            </w:r>
            <w:r w:rsidR="001F3F4F">
              <w:rPr>
                <w:noProof/>
                <w:webHidden/>
              </w:rPr>
              <w:tab/>
            </w:r>
            <w:r w:rsidR="001F3F4F">
              <w:rPr>
                <w:noProof/>
                <w:webHidden/>
              </w:rPr>
              <w:fldChar w:fldCharType="begin"/>
            </w:r>
            <w:r w:rsidR="001F3F4F">
              <w:rPr>
                <w:noProof/>
                <w:webHidden/>
              </w:rPr>
              <w:instrText xml:space="preserve"> PAGEREF _Toc535281175 \h </w:instrText>
            </w:r>
            <w:r w:rsidR="001F3F4F">
              <w:rPr>
                <w:noProof/>
                <w:webHidden/>
              </w:rPr>
            </w:r>
            <w:r w:rsidR="001F3F4F">
              <w:rPr>
                <w:noProof/>
                <w:webHidden/>
              </w:rPr>
              <w:fldChar w:fldCharType="separate"/>
            </w:r>
            <w:r w:rsidR="001F3F4F">
              <w:rPr>
                <w:noProof/>
                <w:webHidden/>
              </w:rPr>
              <w:t>4</w:t>
            </w:r>
            <w:r w:rsidR="001F3F4F">
              <w:rPr>
                <w:noProof/>
                <w:webHidden/>
              </w:rPr>
              <w:fldChar w:fldCharType="end"/>
            </w:r>
          </w:hyperlink>
        </w:p>
        <w:p w14:paraId="2A1FB3A1" w14:textId="31142E47" w:rsidR="001F3F4F" w:rsidRDefault="004746F7">
          <w:pPr>
            <w:pStyle w:val="TOC3"/>
            <w:tabs>
              <w:tab w:val="left" w:pos="1680"/>
              <w:tab w:val="right" w:leader="dot" w:pos="8296"/>
            </w:tabs>
            <w:rPr>
              <w:rFonts w:asciiTheme="minorHAnsi" w:eastAsiaTheme="minorEastAsia" w:hAnsiTheme="minorHAnsi" w:cstheme="minorBidi"/>
              <w:noProof/>
              <w:kern w:val="2"/>
            </w:rPr>
          </w:pPr>
          <w:hyperlink w:anchor="_Toc535281176" w:history="1">
            <w:r w:rsidR="001F3F4F" w:rsidRPr="00667198">
              <w:rPr>
                <w:rStyle w:val="ab"/>
                <w:noProof/>
              </w:rPr>
              <w:t>1.2.2</w:t>
            </w:r>
            <w:r w:rsidR="001F3F4F">
              <w:rPr>
                <w:rFonts w:asciiTheme="minorHAnsi" w:eastAsiaTheme="minorEastAsia" w:hAnsiTheme="minorHAnsi" w:cstheme="minorBidi"/>
                <w:noProof/>
                <w:kern w:val="2"/>
              </w:rPr>
              <w:tab/>
            </w:r>
            <w:r w:rsidR="001F3F4F" w:rsidRPr="00667198">
              <w:rPr>
                <w:rStyle w:val="ab"/>
                <w:noProof/>
              </w:rPr>
              <w:t>项目提出者</w:t>
            </w:r>
            <w:r w:rsidR="001F3F4F">
              <w:rPr>
                <w:noProof/>
                <w:webHidden/>
              </w:rPr>
              <w:tab/>
            </w:r>
            <w:r w:rsidR="001F3F4F">
              <w:rPr>
                <w:noProof/>
                <w:webHidden/>
              </w:rPr>
              <w:fldChar w:fldCharType="begin"/>
            </w:r>
            <w:r w:rsidR="001F3F4F">
              <w:rPr>
                <w:noProof/>
                <w:webHidden/>
              </w:rPr>
              <w:instrText xml:space="preserve"> PAGEREF _Toc535281176 \h </w:instrText>
            </w:r>
            <w:r w:rsidR="001F3F4F">
              <w:rPr>
                <w:noProof/>
                <w:webHidden/>
              </w:rPr>
            </w:r>
            <w:r w:rsidR="001F3F4F">
              <w:rPr>
                <w:noProof/>
                <w:webHidden/>
              </w:rPr>
              <w:fldChar w:fldCharType="separate"/>
            </w:r>
            <w:r w:rsidR="001F3F4F">
              <w:rPr>
                <w:noProof/>
                <w:webHidden/>
              </w:rPr>
              <w:t>4</w:t>
            </w:r>
            <w:r w:rsidR="001F3F4F">
              <w:rPr>
                <w:noProof/>
                <w:webHidden/>
              </w:rPr>
              <w:fldChar w:fldCharType="end"/>
            </w:r>
          </w:hyperlink>
        </w:p>
        <w:p w14:paraId="1D3AEBE6" w14:textId="32BC4A5F" w:rsidR="001F3F4F" w:rsidRDefault="004746F7">
          <w:pPr>
            <w:pStyle w:val="TOC3"/>
            <w:tabs>
              <w:tab w:val="left" w:pos="1680"/>
              <w:tab w:val="right" w:leader="dot" w:pos="8296"/>
            </w:tabs>
            <w:rPr>
              <w:rFonts w:asciiTheme="minorHAnsi" w:eastAsiaTheme="minorEastAsia" w:hAnsiTheme="minorHAnsi" w:cstheme="minorBidi"/>
              <w:noProof/>
              <w:kern w:val="2"/>
            </w:rPr>
          </w:pPr>
          <w:hyperlink w:anchor="_Toc535281177" w:history="1">
            <w:r w:rsidR="001F3F4F" w:rsidRPr="00667198">
              <w:rPr>
                <w:rStyle w:val="ab"/>
                <w:noProof/>
              </w:rPr>
              <w:t>1.2.3</w:t>
            </w:r>
            <w:r w:rsidR="001F3F4F">
              <w:rPr>
                <w:rFonts w:asciiTheme="minorHAnsi" w:eastAsiaTheme="minorEastAsia" w:hAnsiTheme="minorHAnsi" w:cstheme="minorBidi"/>
                <w:noProof/>
                <w:kern w:val="2"/>
              </w:rPr>
              <w:tab/>
            </w:r>
            <w:r w:rsidR="001F3F4F" w:rsidRPr="00667198">
              <w:rPr>
                <w:rStyle w:val="ab"/>
                <w:noProof/>
              </w:rPr>
              <w:t>项目开发团队</w:t>
            </w:r>
            <w:r w:rsidR="001F3F4F">
              <w:rPr>
                <w:noProof/>
                <w:webHidden/>
              </w:rPr>
              <w:tab/>
            </w:r>
            <w:r w:rsidR="001F3F4F">
              <w:rPr>
                <w:noProof/>
                <w:webHidden/>
              </w:rPr>
              <w:fldChar w:fldCharType="begin"/>
            </w:r>
            <w:r w:rsidR="001F3F4F">
              <w:rPr>
                <w:noProof/>
                <w:webHidden/>
              </w:rPr>
              <w:instrText xml:space="preserve"> PAGEREF _Toc535281177 \h </w:instrText>
            </w:r>
            <w:r w:rsidR="001F3F4F">
              <w:rPr>
                <w:noProof/>
                <w:webHidden/>
              </w:rPr>
            </w:r>
            <w:r w:rsidR="001F3F4F">
              <w:rPr>
                <w:noProof/>
                <w:webHidden/>
              </w:rPr>
              <w:fldChar w:fldCharType="separate"/>
            </w:r>
            <w:r w:rsidR="001F3F4F">
              <w:rPr>
                <w:noProof/>
                <w:webHidden/>
              </w:rPr>
              <w:t>4</w:t>
            </w:r>
            <w:r w:rsidR="001F3F4F">
              <w:rPr>
                <w:noProof/>
                <w:webHidden/>
              </w:rPr>
              <w:fldChar w:fldCharType="end"/>
            </w:r>
          </w:hyperlink>
        </w:p>
        <w:p w14:paraId="7878AA2C" w14:textId="18D1F999" w:rsidR="001F3F4F" w:rsidRDefault="004746F7">
          <w:pPr>
            <w:pStyle w:val="TOC2"/>
            <w:tabs>
              <w:tab w:val="left" w:pos="1050"/>
              <w:tab w:val="right" w:leader="dot" w:pos="8296"/>
            </w:tabs>
            <w:rPr>
              <w:rFonts w:asciiTheme="minorHAnsi" w:eastAsiaTheme="minorEastAsia" w:hAnsiTheme="minorHAnsi" w:cstheme="minorBidi"/>
              <w:noProof/>
              <w:kern w:val="2"/>
            </w:rPr>
          </w:pPr>
          <w:hyperlink w:anchor="_Toc535281178" w:history="1">
            <w:r w:rsidR="001F3F4F" w:rsidRPr="00667198">
              <w:rPr>
                <w:rStyle w:val="ab"/>
                <w:noProof/>
              </w:rPr>
              <w:t>1.3</w:t>
            </w:r>
            <w:r w:rsidR="001F3F4F">
              <w:rPr>
                <w:rFonts w:asciiTheme="minorHAnsi" w:eastAsiaTheme="minorEastAsia" w:hAnsiTheme="minorHAnsi" w:cstheme="minorBidi"/>
                <w:noProof/>
                <w:kern w:val="2"/>
              </w:rPr>
              <w:tab/>
            </w:r>
            <w:r w:rsidR="001F3F4F" w:rsidRPr="00667198">
              <w:rPr>
                <w:rStyle w:val="ab"/>
                <w:noProof/>
              </w:rPr>
              <w:t>参考资料</w:t>
            </w:r>
            <w:r w:rsidR="001F3F4F">
              <w:rPr>
                <w:noProof/>
                <w:webHidden/>
              </w:rPr>
              <w:tab/>
            </w:r>
            <w:r w:rsidR="001F3F4F">
              <w:rPr>
                <w:noProof/>
                <w:webHidden/>
              </w:rPr>
              <w:fldChar w:fldCharType="begin"/>
            </w:r>
            <w:r w:rsidR="001F3F4F">
              <w:rPr>
                <w:noProof/>
                <w:webHidden/>
              </w:rPr>
              <w:instrText xml:space="preserve"> PAGEREF _Toc535281178 \h </w:instrText>
            </w:r>
            <w:r w:rsidR="001F3F4F">
              <w:rPr>
                <w:noProof/>
                <w:webHidden/>
              </w:rPr>
            </w:r>
            <w:r w:rsidR="001F3F4F">
              <w:rPr>
                <w:noProof/>
                <w:webHidden/>
              </w:rPr>
              <w:fldChar w:fldCharType="separate"/>
            </w:r>
            <w:r w:rsidR="001F3F4F">
              <w:rPr>
                <w:noProof/>
                <w:webHidden/>
              </w:rPr>
              <w:t>5</w:t>
            </w:r>
            <w:r w:rsidR="001F3F4F">
              <w:rPr>
                <w:noProof/>
                <w:webHidden/>
              </w:rPr>
              <w:fldChar w:fldCharType="end"/>
            </w:r>
          </w:hyperlink>
        </w:p>
        <w:p w14:paraId="48254F19" w14:textId="6583C89C" w:rsidR="001F3F4F" w:rsidRDefault="004746F7">
          <w:pPr>
            <w:pStyle w:val="TOC1"/>
            <w:tabs>
              <w:tab w:val="left" w:pos="420"/>
              <w:tab w:val="right" w:leader="dot" w:pos="8296"/>
            </w:tabs>
            <w:rPr>
              <w:rFonts w:asciiTheme="minorHAnsi" w:eastAsiaTheme="minorEastAsia" w:hAnsiTheme="minorHAnsi" w:cstheme="minorBidi"/>
              <w:noProof/>
              <w:kern w:val="2"/>
            </w:rPr>
          </w:pPr>
          <w:hyperlink w:anchor="_Toc535281179" w:history="1">
            <w:r w:rsidR="001F3F4F" w:rsidRPr="00667198">
              <w:rPr>
                <w:rStyle w:val="ab"/>
                <w:noProof/>
              </w:rPr>
              <w:t>2</w:t>
            </w:r>
            <w:r w:rsidR="001F3F4F">
              <w:rPr>
                <w:rFonts w:asciiTheme="minorHAnsi" w:eastAsiaTheme="minorEastAsia" w:hAnsiTheme="minorHAnsi" w:cstheme="minorBidi"/>
                <w:noProof/>
                <w:kern w:val="2"/>
              </w:rPr>
              <w:tab/>
            </w:r>
            <w:r w:rsidR="001F3F4F" w:rsidRPr="00667198">
              <w:rPr>
                <w:rStyle w:val="ab"/>
                <w:noProof/>
              </w:rPr>
              <w:t>所选项目范围管理过程</w:t>
            </w:r>
            <w:r w:rsidR="001F3F4F">
              <w:rPr>
                <w:noProof/>
                <w:webHidden/>
              </w:rPr>
              <w:tab/>
            </w:r>
            <w:r w:rsidR="001F3F4F">
              <w:rPr>
                <w:noProof/>
                <w:webHidden/>
              </w:rPr>
              <w:fldChar w:fldCharType="begin"/>
            </w:r>
            <w:r w:rsidR="001F3F4F">
              <w:rPr>
                <w:noProof/>
                <w:webHidden/>
              </w:rPr>
              <w:instrText xml:space="preserve"> PAGEREF _Toc535281179 \h </w:instrText>
            </w:r>
            <w:r w:rsidR="001F3F4F">
              <w:rPr>
                <w:noProof/>
                <w:webHidden/>
              </w:rPr>
            </w:r>
            <w:r w:rsidR="001F3F4F">
              <w:rPr>
                <w:noProof/>
                <w:webHidden/>
              </w:rPr>
              <w:fldChar w:fldCharType="separate"/>
            </w:r>
            <w:r w:rsidR="001F3F4F">
              <w:rPr>
                <w:noProof/>
                <w:webHidden/>
              </w:rPr>
              <w:t>5</w:t>
            </w:r>
            <w:r w:rsidR="001F3F4F">
              <w:rPr>
                <w:noProof/>
                <w:webHidden/>
              </w:rPr>
              <w:fldChar w:fldCharType="end"/>
            </w:r>
          </w:hyperlink>
        </w:p>
        <w:p w14:paraId="5A584853" w14:textId="03271987" w:rsidR="001F3F4F" w:rsidRDefault="004746F7">
          <w:pPr>
            <w:pStyle w:val="TOC2"/>
            <w:tabs>
              <w:tab w:val="left" w:pos="1050"/>
              <w:tab w:val="right" w:leader="dot" w:pos="8296"/>
            </w:tabs>
            <w:rPr>
              <w:rFonts w:asciiTheme="minorHAnsi" w:eastAsiaTheme="minorEastAsia" w:hAnsiTheme="minorHAnsi" w:cstheme="minorBidi"/>
              <w:noProof/>
              <w:kern w:val="2"/>
            </w:rPr>
          </w:pPr>
          <w:hyperlink w:anchor="_Toc535281180" w:history="1">
            <w:r w:rsidR="001F3F4F" w:rsidRPr="00667198">
              <w:rPr>
                <w:rStyle w:val="ab"/>
                <w:noProof/>
              </w:rPr>
              <w:t>2.1</w:t>
            </w:r>
            <w:r w:rsidR="001F3F4F">
              <w:rPr>
                <w:rFonts w:asciiTheme="minorHAnsi" w:eastAsiaTheme="minorEastAsia" w:hAnsiTheme="minorHAnsi" w:cstheme="minorBidi"/>
                <w:noProof/>
                <w:kern w:val="2"/>
              </w:rPr>
              <w:tab/>
            </w:r>
            <w:r w:rsidR="001F3F4F" w:rsidRPr="00667198">
              <w:rPr>
                <w:rStyle w:val="ab"/>
                <w:noProof/>
              </w:rPr>
              <w:t>收集需求（计划过程组）</w:t>
            </w:r>
            <w:r w:rsidR="001F3F4F">
              <w:rPr>
                <w:noProof/>
                <w:webHidden/>
              </w:rPr>
              <w:tab/>
            </w:r>
            <w:r w:rsidR="001F3F4F">
              <w:rPr>
                <w:noProof/>
                <w:webHidden/>
              </w:rPr>
              <w:fldChar w:fldCharType="begin"/>
            </w:r>
            <w:r w:rsidR="001F3F4F">
              <w:rPr>
                <w:noProof/>
                <w:webHidden/>
              </w:rPr>
              <w:instrText xml:space="preserve"> PAGEREF _Toc535281180 \h </w:instrText>
            </w:r>
            <w:r w:rsidR="001F3F4F">
              <w:rPr>
                <w:noProof/>
                <w:webHidden/>
              </w:rPr>
            </w:r>
            <w:r w:rsidR="001F3F4F">
              <w:rPr>
                <w:noProof/>
                <w:webHidden/>
              </w:rPr>
              <w:fldChar w:fldCharType="separate"/>
            </w:r>
            <w:r w:rsidR="001F3F4F">
              <w:rPr>
                <w:noProof/>
                <w:webHidden/>
              </w:rPr>
              <w:t>5</w:t>
            </w:r>
            <w:r w:rsidR="001F3F4F">
              <w:rPr>
                <w:noProof/>
                <w:webHidden/>
              </w:rPr>
              <w:fldChar w:fldCharType="end"/>
            </w:r>
          </w:hyperlink>
        </w:p>
        <w:p w14:paraId="07DB749E" w14:textId="69FF388C" w:rsidR="001F3F4F" w:rsidRDefault="004746F7">
          <w:pPr>
            <w:pStyle w:val="TOC2"/>
            <w:tabs>
              <w:tab w:val="left" w:pos="1050"/>
              <w:tab w:val="right" w:leader="dot" w:pos="8296"/>
            </w:tabs>
            <w:rPr>
              <w:rFonts w:asciiTheme="minorHAnsi" w:eastAsiaTheme="minorEastAsia" w:hAnsiTheme="minorHAnsi" w:cstheme="minorBidi"/>
              <w:noProof/>
              <w:kern w:val="2"/>
            </w:rPr>
          </w:pPr>
          <w:hyperlink w:anchor="_Toc535281181" w:history="1">
            <w:r w:rsidR="001F3F4F" w:rsidRPr="00667198">
              <w:rPr>
                <w:rStyle w:val="ab"/>
                <w:noProof/>
              </w:rPr>
              <w:t>2.2</w:t>
            </w:r>
            <w:r w:rsidR="001F3F4F">
              <w:rPr>
                <w:rFonts w:asciiTheme="minorHAnsi" w:eastAsiaTheme="minorEastAsia" w:hAnsiTheme="minorHAnsi" w:cstheme="minorBidi"/>
                <w:noProof/>
                <w:kern w:val="2"/>
              </w:rPr>
              <w:tab/>
            </w:r>
            <w:r w:rsidR="001F3F4F" w:rsidRPr="00667198">
              <w:rPr>
                <w:rStyle w:val="ab"/>
                <w:noProof/>
              </w:rPr>
              <w:t>定义项目详细范围</w:t>
            </w:r>
            <w:r w:rsidR="001F3F4F">
              <w:rPr>
                <w:noProof/>
                <w:webHidden/>
              </w:rPr>
              <w:tab/>
            </w:r>
            <w:r w:rsidR="001F3F4F">
              <w:rPr>
                <w:noProof/>
                <w:webHidden/>
              </w:rPr>
              <w:fldChar w:fldCharType="begin"/>
            </w:r>
            <w:r w:rsidR="001F3F4F">
              <w:rPr>
                <w:noProof/>
                <w:webHidden/>
              </w:rPr>
              <w:instrText xml:space="preserve"> PAGEREF _Toc535281181 \h </w:instrText>
            </w:r>
            <w:r w:rsidR="001F3F4F">
              <w:rPr>
                <w:noProof/>
                <w:webHidden/>
              </w:rPr>
            </w:r>
            <w:r w:rsidR="001F3F4F">
              <w:rPr>
                <w:noProof/>
                <w:webHidden/>
              </w:rPr>
              <w:fldChar w:fldCharType="separate"/>
            </w:r>
            <w:r w:rsidR="001F3F4F">
              <w:rPr>
                <w:noProof/>
                <w:webHidden/>
              </w:rPr>
              <w:t>5</w:t>
            </w:r>
            <w:r w:rsidR="001F3F4F">
              <w:rPr>
                <w:noProof/>
                <w:webHidden/>
              </w:rPr>
              <w:fldChar w:fldCharType="end"/>
            </w:r>
          </w:hyperlink>
        </w:p>
        <w:p w14:paraId="09158A6C" w14:textId="28ABDC05" w:rsidR="001F3F4F" w:rsidRDefault="004746F7">
          <w:pPr>
            <w:pStyle w:val="TOC2"/>
            <w:tabs>
              <w:tab w:val="left" w:pos="1050"/>
              <w:tab w:val="right" w:leader="dot" w:pos="8296"/>
            </w:tabs>
            <w:rPr>
              <w:rFonts w:asciiTheme="minorHAnsi" w:eastAsiaTheme="minorEastAsia" w:hAnsiTheme="minorHAnsi" w:cstheme="minorBidi"/>
              <w:noProof/>
              <w:kern w:val="2"/>
            </w:rPr>
          </w:pPr>
          <w:hyperlink w:anchor="_Toc535281182" w:history="1">
            <w:r w:rsidR="001F3F4F" w:rsidRPr="00667198">
              <w:rPr>
                <w:rStyle w:val="ab"/>
                <w:noProof/>
              </w:rPr>
              <w:t>2.3</w:t>
            </w:r>
            <w:r w:rsidR="001F3F4F">
              <w:rPr>
                <w:rFonts w:asciiTheme="minorHAnsi" w:eastAsiaTheme="minorEastAsia" w:hAnsiTheme="minorHAnsi" w:cstheme="minorBidi"/>
                <w:noProof/>
                <w:kern w:val="2"/>
              </w:rPr>
              <w:tab/>
            </w:r>
            <w:r w:rsidR="001F3F4F" w:rsidRPr="00667198">
              <w:rPr>
                <w:rStyle w:val="ab"/>
                <w:noProof/>
              </w:rPr>
              <w:t>控制项目范围</w:t>
            </w:r>
            <w:r w:rsidR="001F3F4F">
              <w:rPr>
                <w:noProof/>
                <w:webHidden/>
              </w:rPr>
              <w:tab/>
            </w:r>
            <w:r w:rsidR="001F3F4F">
              <w:rPr>
                <w:noProof/>
                <w:webHidden/>
              </w:rPr>
              <w:fldChar w:fldCharType="begin"/>
            </w:r>
            <w:r w:rsidR="001F3F4F">
              <w:rPr>
                <w:noProof/>
                <w:webHidden/>
              </w:rPr>
              <w:instrText xml:space="preserve"> PAGEREF _Toc535281182 \h </w:instrText>
            </w:r>
            <w:r w:rsidR="001F3F4F">
              <w:rPr>
                <w:noProof/>
                <w:webHidden/>
              </w:rPr>
            </w:r>
            <w:r w:rsidR="001F3F4F">
              <w:rPr>
                <w:noProof/>
                <w:webHidden/>
              </w:rPr>
              <w:fldChar w:fldCharType="separate"/>
            </w:r>
            <w:r w:rsidR="001F3F4F">
              <w:rPr>
                <w:noProof/>
                <w:webHidden/>
              </w:rPr>
              <w:t>6</w:t>
            </w:r>
            <w:r w:rsidR="001F3F4F">
              <w:rPr>
                <w:noProof/>
                <w:webHidden/>
              </w:rPr>
              <w:fldChar w:fldCharType="end"/>
            </w:r>
          </w:hyperlink>
        </w:p>
        <w:p w14:paraId="1A6C0D7B" w14:textId="2C761D49" w:rsidR="001F3F4F" w:rsidRDefault="004746F7">
          <w:pPr>
            <w:pStyle w:val="TOC3"/>
            <w:tabs>
              <w:tab w:val="left" w:pos="1680"/>
              <w:tab w:val="right" w:leader="dot" w:pos="8296"/>
            </w:tabs>
            <w:rPr>
              <w:rFonts w:asciiTheme="minorHAnsi" w:eastAsiaTheme="minorEastAsia" w:hAnsiTheme="minorHAnsi" w:cstheme="minorBidi"/>
              <w:noProof/>
              <w:kern w:val="2"/>
            </w:rPr>
          </w:pPr>
          <w:hyperlink w:anchor="_Toc535281183" w:history="1">
            <w:r w:rsidR="001F3F4F" w:rsidRPr="00667198">
              <w:rPr>
                <w:rStyle w:val="ab"/>
                <w:noProof/>
              </w:rPr>
              <w:t>2.3.1</w:t>
            </w:r>
            <w:r w:rsidR="001F3F4F">
              <w:rPr>
                <w:rFonts w:asciiTheme="minorHAnsi" w:eastAsiaTheme="minorEastAsia" w:hAnsiTheme="minorHAnsi" w:cstheme="minorBidi"/>
                <w:noProof/>
                <w:kern w:val="2"/>
              </w:rPr>
              <w:tab/>
            </w:r>
            <w:r w:rsidR="001F3F4F" w:rsidRPr="00667198">
              <w:rPr>
                <w:rStyle w:val="ab"/>
                <w:noProof/>
              </w:rPr>
              <w:t>项目变更的CCB流程</w:t>
            </w:r>
            <w:r w:rsidR="001F3F4F">
              <w:rPr>
                <w:noProof/>
                <w:webHidden/>
              </w:rPr>
              <w:tab/>
            </w:r>
            <w:r w:rsidR="001F3F4F">
              <w:rPr>
                <w:noProof/>
                <w:webHidden/>
              </w:rPr>
              <w:fldChar w:fldCharType="begin"/>
            </w:r>
            <w:r w:rsidR="001F3F4F">
              <w:rPr>
                <w:noProof/>
                <w:webHidden/>
              </w:rPr>
              <w:instrText xml:space="preserve"> PAGEREF _Toc535281183 \h </w:instrText>
            </w:r>
            <w:r w:rsidR="001F3F4F">
              <w:rPr>
                <w:noProof/>
                <w:webHidden/>
              </w:rPr>
            </w:r>
            <w:r w:rsidR="001F3F4F">
              <w:rPr>
                <w:noProof/>
                <w:webHidden/>
              </w:rPr>
              <w:fldChar w:fldCharType="separate"/>
            </w:r>
            <w:r w:rsidR="001F3F4F">
              <w:rPr>
                <w:noProof/>
                <w:webHidden/>
              </w:rPr>
              <w:t>6</w:t>
            </w:r>
            <w:r w:rsidR="001F3F4F">
              <w:rPr>
                <w:noProof/>
                <w:webHidden/>
              </w:rPr>
              <w:fldChar w:fldCharType="end"/>
            </w:r>
          </w:hyperlink>
        </w:p>
        <w:p w14:paraId="63E277A8" w14:textId="67FA51D6" w:rsidR="009405DA" w:rsidRDefault="009405DA" w:rsidP="009405DA">
          <w:r>
            <w:rPr>
              <w:b/>
              <w:bCs/>
              <w:lang w:val="zh-CN"/>
            </w:rPr>
            <w:fldChar w:fldCharType="end"/>
          </w:r>
        </w:p>
      </w:sdtContent>
    </w:sdt>
    <w:p w14:paraId="021563BE" w14:textId="77777777" w:rsidR="009405DA" w:rsidRDefault="009405DA" w:rsidP="009405D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09A01F3B" w14:textId="77777777" w:rsidR="009405DA" w:rsidRDefault="009405DA" w:rsidP="009405D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5EDADE8B" w14:textId="77777777" w:rsidR="009405DA" w:rsidRDefault="009405DA" w:rsidP="009405D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0D986F9A" w14:textId="77777777" w:rsidR="009405DA" w:rsidRDefault="009405DA" w:rsidP="009405D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2BFE2DD4" w14:textId="77777777" w:rsidR="009405DA" w:rsidRDefault="009405DA" w:rsidP="009405D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5130F169" w14:textId="77777777" w:rsidR="009405DA" w:rsidRDefault="009405DA" w:rsidP="009405D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5DAA295A" w14:textId="77777777" w:rsidR="009405DA" w:rsidRDefault="009405DA" w:rsidP="009405D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4014439" w14:textId="77777777" w:rsidR="009405DA" w:rsidRDefault="009405DA" w:rsidP="009405D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FA33971" w14:textId="77777777" w:rsidR="009405DA" w:rsidRDefault="009405DA" w:rsidP="009405D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53DF6BC2" w14:textId="77777777" w:rsidR="009405DA" w:rsidRDefault="009405DA" w:rsidP="009405DA">
      <w:pPr>
        <w:pStyle w:val="a"/>
      </w:pPr>
      <w:bookmarkStart w:id="11" w:name="_Toc498726664"/>
      <w:bookmarkStart w:id="12" w:name="_Toc501246296"/>
      <w:bookmarkStart w:id="13" w:name="_Toc502228459"/>
      <w:bookmarkStart w:id="14" w:name="_Toc535281172"/>
      <w:r>
        <w:rPr>
          <w:rFonts w:hint="eastAsia"/>
        </w:rPr>
        <w:t>引言</w:t>
      </w:r>
      <w:bookmarkEnd w:id="11"/>
      <w:bookmarkEnd w:id="12"/>
      <w:bookmarkEnd w:id="13"/>
      <w:bookmarkEnd w:id="14"/>
    </w:p>
    <w:p w14:paraId="3D35C4CC" w14:textId="77777777" w:rsidR="009405DA" w:rsidRDefault="009405DA" w:rsidP="009405DA">
      <w:pPr>
        <w:pStyle w:val="a0"/>
      </w:pPr>
      <w:bookmarkStart w:id="15" w:name="_Toc498726665"/>
      <w:bookmarkStart w:id="16" w:name="_Toc501246297"/>
      <w:bookmarkStart w:id="17" w:name="_Toc502228460"/>
      <w:bookmarkStart w:id="18" w:name="_Toc535281173"/>
      <w:r w:rsidRPr="00525C93">
        <w:rPr>
          <w:rFonts w:hint="eastAsia"/>
        </w:rPr>
        <w:t>编写目的</w:t>
      </w:r>
      <w:bookmarkEnd w:id="15"/>
      <w:bookmarkEnd w:id="16"/>
      <w:bookmarkEnd w:id="17"/>
      <w:bookmarkEnd w:id="18"/>
    </w:p>
    <w:p w14:paraId="52CB9F59" w14:textId="77777777" w:rsidR="009405DA" w:rsidRPr="003D026A" w:rsidRDefault="009405DA" w:rsidP="009405DA">
      <w:pPr>
        <w:ind w:firstLineChars="200" w:firstLine="420"/>
      </w:pPr>
      <w:r w:rsidRPr="007557F0">
        <w:rPr>
          <w:rFonts w:hint="eastAsia"/>
          <w:szCs w:val="21"/>
        </w:rPr>
        <w:t>本子计划的撰写目的是明确需求工程项目计划的范围，描述将如何定义、制定、监督、控制和确认项目范围。范围管理计划是制定项目管理计划过程和其他范围管理过程的主要输入。</w:t>
      </w:r>
    </w:p>
    <w:p w14:paraId="68ACFFFB" w14:textId="77777777" w:rsidR="009405DA" w:rsidRDefault="009405DA" w:rsidP="009405DA">
      <w:pPr>
        <w:pStyle w:val="a0"/>
      </w:pPr>
      <w:bookmarkStart w:id="19" w:name="_Toc498726666"/>
      <w:bookmarkStart w:id="20" w:name="_Toc501246298"/>
      <w:bookmarkStart w:id="21" w:name="_Toc502228461"/>
      <w:bookmarkStart w:id="22" w:name="_Toc535281174"/>
      <w:r w:rsidRPr="00525C93">
        <w:t>背景</w:t>
      </w:r>
      <w:bookmarkEnd w:id="19"/>
      <w:bookmarkEnd w:id="20"/>
      <w:bookmarkEnd w:id="21"/>
      <w:bookmarkEnd w:id="22"/>
    </w:p>
    <w:p w14:paraId="4FE53A8A" w14:textId="77777777" w:rsidR="009405DA" w:rsidRDefault="009405DA" w:rsidP="009405DA">
      <w:pPr>
        <w:pStyle w:val="a1"/>
      </w:pPr>
      <w:bookmarkStart w:id="23" w:name="_Toc498726667"/>
      <w:bookmarkStart w:id="24" w:name="_Toc501246299"/>
      <w:bookmarkStart w:id="25" w:name="_Toc502228462"/>
      <w:bookmarkStart w:id="26" w:name="_Toc535281175"/>
      <w:r w:rsidRPr="00525C93">
        <w:t>项目名称</w:t>
      </w:r>
      <w:bookmarkEnd w:id="23"/>
      <w:bookmarkEnd w:id="24"/>
      <w:bookmarkEnd w:id="25"/>
      <w:bookmarkEnd w:id="26"/>
    </w:p>
    <w:p w14:paraId="2803B1BA" w14:textId="77777777" w:rsidR="009405DA" w:rsidRPr="00723450" w:rsidRDefault="009405DA" w:rsidP="009405DA">
      <w:pPr>
        <w:ind w:leftChars="200" w:left="420"/>
      </w:pPr>
      <w:r w:rsidRPr="00452D51">
        <w:rPr>
          <w:rFonts w:hint="eastAsia"/>
        </w:rPr>
        <w:t>软件工程系列课程教学辅助网站</w:t>
      </w:r>
    </w:p>
    <w:p w14:paraId="30C5EE22" w14:textId="77777777" w:rsidR="009405DA" w:rsidRDefault="009405DA" w:rsidP="009405DA">
      <w:pPr>
        <w:pStyle w:val="a1"/>
      </w:pPr>
      <w:bookmarkStart w:id="27" w:name="_Toc498642446"/>
      <w:bookmarkStart w:id="28" w:name="_Toc501246300"/>
      <w:bookmarkStart w:id="29" w:name="_Toc502228463"/>
      <w:bookmarkStart w:id="30" w:name="_Toc535281176"/>
      <w:r>
        <w:rPr>
          <w:rFonts w:hint="eastAsia"/>
        </w:rPr>
        <w:t>项目提出者</w:t>
      </w:r>
      <w:bookmarkEnd w:id="27"/>
      <w:bookmarkEnd w:id="28"/>
      <w:bookmarkEnd w:id="29"/>
      <w:bookmarkEnd w:id="30"/>
    </w:p>
    <w:p w14:paraId="344D65B8" w14:textId="77777777" w:rsidR="009405DA" w:rsidRPr="008F7194" w:rsidRDefault="009405DA" w:rsidP="009405DA">
      <w:r w:rsidRPr="008F7194">
        <w:rPr>
          <w:rFonts w:hint="eastAsia"/>
        </w:rPr>
        <w:t>下表简述了</w:t>
      </w:r>
      <w:r>
        <w:rPr>
          <w:rFonts w:hint="eastAsia"/>
        </w:rPr>
        <w:t>项目提出</w:t>
      </w:r>
      <w:r>
        <w:t>者的</w:t>
      </w:r>
      <w:r w:rsidRPr="008F7194">
        <w:rPr>
          <w:rFonts w:hint="eastAsia"/>
        </w:rPr>
        <w:t>联系方式信息。</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2592"/>
        <w:gridCol w:w="2130"/>
        <w:gridCol w:w="2130"/>
      </w:tblGrid>
      <w:tr w:rsidR="009405DA" w14:paraId="0EA8C675" w14:textId="77777777" w:rsidTr="00846241">
        <w:tc>
          <w:tcPr>
            <w:tcW w:w="1668" w:type="dxa"/>
            <w:shd w:val="clear" w:color="auto" w:fill="BDD6EE"/>
          </w:tcPr>
          <w:p w14:paraId="184415BE" w14:textId="77777777" w:rsidR="009405DA" w:rsidRPr="002C70E3" w:rsidRDefault="009405DA" w:rsidP="00846241">
            <w:pPr>
              <w:ind w:firstLine="422"/>
              <w:rPr>
                <w:b/>
              </w:rPr>
            </w:pPr>
            <w:r w:rsidRPr="002C70E3">
              <w:rPr>
                <w:rFonts w:hint="eastAsia"/>
                <w:b/>
              </w:rPr>
              <w:t>姓名</w:t>
            </w:r>
          </w:p>
        </w:tc>
        <w:tc>
          <w:tcPr>
            <w:tcW w:w="2592" w:type="dxa"/>
            <w:shd w:val="clear" w:color="auto" w:fill="BDD6EE"/>
          </w:tcPr>
          <w:p w14:paraId="0702E1F5" w14:textId="77777777" w:rsidR="009405DA" w:rsidRPr="002C70E3" w:rsidRDefault="009405DA" w:rsidP="00846241">
            <w:pPr>
              <w:ind w:firstLine="422"/>
              <w:rPr>
                <w:b/>
              </w:rPr>
            </w:pPr>
            <w:r w:rsidRPr="002C70E3">
              <w:rPr>
                <w:rFonts w:hint="eastAsia"/>
                <w:b/>
              </w:rPr>
              <w:t>联系电话</w:t>
            </w:r>
          </w:p>
        </w:tc>
        <w:tc>
          <w:tcPr>
            <w:tcW w:w="2130" w:type="dxa"/>
            <w:shd w:val="clear" w:color="auto" w:fill="BDD6EE"/>
          </w:tcPr>
          <w:p w14:paraId="14A335DE" w14:textId="77777777" w:rsidR="009405DA" w:rsidRPr="002C70E3" w:rsidRDefault="009405DA" w:rsidP="00846241">
            <w:pPr>
              <w:ind w:firstLine="422"/>
              <w:rPr>
                <w:b/>
              </w:rPr>
            </w:pPr>
            <w:r w:rsidRPr="002C70E3">
              <w:rPr>
                <w:rFonts w:hint="eastAsia"/>
                <w:b/>
              </w:rPr>
              <w:t>邮箱</w:t>
            </w:r>
          </w:p>
        </w:tc>
        <w:tc>
          <w:tcPr>
            <w:tcW w:w="2130" w:type="dxa"/>
            <w:shd w:val="clear" w:color="auto" w:fill="BDD6EE"/>
          </w:tcPr>
          <w:p w14:paraId="54565286" w14:textId="77777777" w:rsidR="009405DA" w:rsidRPr="002C70E3" w:rsidRDefault="009405DA" w:rsidP="00846241">
            <w:pPr>
              <w:ind w:firstLine="422"/>
              <w:rPr>
                <w:b/>
              </w:rPr>
            </w:pPr>
            <w:r w:rsidRPr="002C70E3">
              <w:rPr>
                <w:rFonts w:hint="eastAsia"/>
                <w:b/>
              </w:rPr>
              <w:t>地址</w:t>
            </w:r>
          </w:p>
        </w:tc>
      </w:tr>
      <w:tr w:rsidR="009405DA" w14:paraId="0F097AA0" w14:textId="77777777" w:rsidTr="00846241">
        <w:tc>
          <w:tcPr>
            <w:tcW w:w="1668" w:type="dxa"/>
            <w:shd w:val="clear" w:color="auto" w:fill="auto"/>
          </w:tcPr>
          <w:p w14:paraId="7BD23FEE" w14:textId="77777777" w:rsidR="009405DA" w:rsidRPr="002C70E3" w:rsidRDefault="009405DA" w:rsidP="00846241">
            <w:pPr>
              <w:ind w:firstLine="420"/>
            </w:pPr>
            <w:r w:rsidRPr="002C70E3">
              <w:rPr>
                <w:rFonts w:hint="eastAsia"/>
              </w:rPr>
              <w:t>杨</w:t>
            </w:r>
            <w:proofErr w:type="gramStart"/>
            <w:r w:rsidRPr="002C70E3">
              <w:rPr>
                <w:rFonts w:hint="eastAsia"/>
              </w:rPr>
              <w:t>枨</w:t>
            </w:r>
            <w:proofErr w:type="gramEnd"/>
          </w:p>
        </w:tc>
        <w:tc>
          <w:tcPr>
            <w:tcW w:w="2592" w:type="dxa"/>
            <w:shd w:val="clear" w:color="auto" w:fill="auto"/>
          </w:tcPr>
          <w:p w14:paraId="4BEB8DF6" w14:textId="77777777" w:rsidR="009405DA" w:rsidRPr="00FA49F6" w:rsidRDefault="009405DA" w:rsidP="00846241">
            <w:pPr>
              <w:ind w:firstLine="420"/>
            </w:pPr>
            <w:r w:rsidRPr="00FA49F6">
              <w:rPr>
                <w:rFonts w:hint="eastAsia"/>
              </w:rPr>
              <w:t>13357102333</w:t>
            </w:r>
          </w:p>
        </w:tc>
        <w:tc>
          <w:tcPr>
            <w:tcW w:w="2130" w:type="dxa"/>
            <w:shd w:val="clear" w:color="auto" w:fill="auto"/>
          </w:tcPr>
          <w:p w14:paraId="26B203FD" w14:textId="77777777" w:rsidR="009405DA" w:rsidRPr="00FA49F6" w:rsidRDefault="004746F7" w:rsidP="00846241">
            <w:hyperlink r:id="rId8" w:history="1">
              <w:r w:rsidR="009405DA" w:rsidRPr="00FA49F6">
                <w:t>yangc@zucc.edu.cn</w:t>
              </w:r>
            </w:hyperlink>
          </w:p>
        </w:tc>
        <w:tc>
          <w:tcPr>
            <w:tcW w:w="2130" w:type="dxa"/>
            <w:shd w:val="clear" w:color="auto" w:fill="auto"/>
          </w:tcPr>
          <w:p w14:paraId="164FD0C9" w14:textId="77777777" w:rsidR="009405DA" w:rsidRPr="00FA49F6" w:rsidRDefault="009405DA" w:rsidP="00846241">
            <w:pPr>
              <w:ind w:firstLine="420"/>
            </w:pPr>
            <w:r w:rsidRPr="00FA49F6">
              <w:rPr>
                <w:rFonts w:hint="eastAsia"/>
              </w:rPr>
              <w:t>理四</w:t>
            </w:r>
            <w:proofErr w:type="gramStart"/>
            <w:r w:rsidRPr="00FA49F6">
              <w:rPr>
                <w:rFonts w:hint="eastAsia"/>
              </w:rPr>
              <w:t>504</w:t>
            </w:r>
            <w:proofErr w:type="gramEnd"/>
          </w:p>
        </w:tc>
      </w:tr>
      <w:tr w:rsidR="009405DA" w14:paraId="5D99FA58" w14:textId="77777777" w:rsidTr="00846241">
        <w:tc>
          <w:tcPr>
            <w:tcW w:w="1668" w:type="dxa"/>
            <w:shd w:val="clear" w:color="auto" w:fill="auto"/>
          </w:tcPr>
          <w:p w14:paraId="79B20A2A" w14:textId="77777777" w:rsidR="009405DA" w:rsidRPr="002C70E3" w:rsidRDefault="009405DA" w:rsidP="00846241">
            <w:pPr>
              <w:ind w:firstLine="420"/>
            </w:pPr>
            <w:r w:rsidRPr="002C70E3">
              <w:rPr>
                <w:rFonts w:hint="eastAsia"/>
              </w:rPr>
              <w:lastRenderedPageBreak/>
              <w:t>侯宏仑</w:t>
            </w:r>
          </w:p>
        </w:tc>
        <w:tc>
          <w:tcPr>
            <w:tcW w:w="2592" w:type="dxa"/>
            <w:shd w:val="clear" w:color="auto" w:fill="auto"/>
          </w:tcPr>
          <w:p w14:paraId="3E3CD662" w14:textId="77777777" w:rsidR="009405DA" w:rsidRPr="00FA49F6" w:rsidRDefault="009405DA" w:rsidP="00846241">
            <w:pPr>
              <w:ind w:firstLine="420"/>
            </w:pPr>
            <w:r w:rsidRPr="00FA49F6">
              <w:rPr>
                <w:rFonts w:hint="eastAsia"/>
              </w:rPr>
              <w:t>13071858629</w:t>
            </w:r>
          </w:p>
        </w:tc>
        <w:tc>
          <w:tcPr>
            <w:tcW w:w="2130" w:type="dxa"/>
            <w:shd w:val="clear" w:color="auto" w:fill="auto"/>
          </w:tcPr>
          <w:p w14:paraId="3EF94172" w14:textId="77777777" w:rsidR="009405DA" w:rsidRPr="00FA49F6" w:rsidRDefault="004746F7" w:rsidP="00846241">
            <w:hyperlink r:id="rId9" w:history="1">
              <w:r w:rsidR="009405DA" w:rsidRPr="00C2156B">
                <w:t>houhl@</w:t>
              </w:r>
              <w:r w:rsidR="009405DA" w:rsidRPr="00C2156B">
                <w:rPr>
                  <w:rFonts w:hint="eastAsia"/>
                </w:rPr>
                <w:t>zucc</w:t>
              </w:r>
              <w:r w:rsidR="009405DA" w:rsidRPr="00C2156B">
                <w:t>.edu.cn</w:t>
              </w:r>
            </w:hyperlink>
          </w:p>
        </w:tc>
        <w:tc>
          <w:tcPr>
            <w:tcW w:w="2130" w:type="dxa"/>
            <w:shd w:val="clear" w:color="auto" w:fill="auto"/>
          </w:tcPr>
          <w:p w14:paraId="7B509611" w14:textId="77777777" w:rsidR="009405DA" w:rsidRPr="00FA49F6" w:rsidRDefault="009405DA" w:rsidP="00846241">
            <w:pPr>
              <w:ind w:firstLine="420"/>
            </w:pPr>
            <w:r w:rsidRPr="00FA49F6">
              <w:rPr>
                <w:rFonts w:hint="eastAsia"/>
              </w:rPr>
              <w:t>理四</w:t>
            </w:r>
            <w:proofErr w:type="gramStart"/>
            <w:r w:rsidRPr="00FA49F6">
              <w:rPr>
                <w:rFonts w:hint="eastAsia"/>
              </w:rPr>
              <w:t>501</w:t>
            </w:r>
            <w:proofErr w:type="gramEnd"/>
          </w:p>
        </w:tc>
      </w:tr>
    </w:tbl>
    <w:p w14:paraId="7725D8A8" w14:textId="77777777" w:rsidR="009405DA" w:rsidRDefault="009405DA" w:rsidP="009405DA">
      <w:pPr>
        <w:pStyle w:val="a1"/>
      </w:pPr>
      <w:bookmarkStart w:id="31" w:name="_Toc498642447"/>
      <w:bookmarkStart w:id="32" w:name="_Toc501246301"/>
      <w:bookmarkStart w:id="33" w:name="_Toc502228464"/>
      <w:bookmarkStart w:id="34" w:name="_Toc535281177"/>
      <w:r>
        <w:rPr>
          <w:rFonts w:hint="eastAsia"/>
        </w:rPr>
        <w:t>项目</w:t>
      </w:r>
      <w:r>
        <w:t>开发团队</w:t>
      </w:r>
      <w:bookmarkEnd w:id="31"/>
      <w:bookmarkEnd w:id="32"/>
      <w:bookmarkEnd w:id="33"/>
      <w:bookmarkEnd w:id="34"/>
    </w:p>
    <w:p w14:paraId="01F5AB4F" w14:textId="77777777" w:rsidR="009405DA" w:rsidRPr="009818C8" w:rsidRDefault="009405DA" w:rsidP="009405DA">
      <w:r>
        <w:rPr>
          <w:rFonts w:hint="eastAsia"/>
        </w:rPr>
        <w:t>下表</w:t>
      </w:r>
      <w:r>
        <w:t>简述</w:t>
      </w:r>
      <w:r>
        <w:rPr>
          <w:rFonts w:hint="eastAsia"/>
        </w:rPr>
        <w:t>了</w:t>
      </w:r>
      <w:r>
        <w:t>整个开发团队的成员联系方式信息。</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Change w:id="35" w:author="hyx" w:date="2018-11-10T14:13:00Z">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PrChange>
      </w:tblPr>
      <w:tblGrid>
        <w:gridCol w:w="950"/>
        <w:gridCol w:w="718"/>
        <w:gridCol w:w="1417"/>
        <w:gridCol w:w="1985"/>
        <w:gridCol w:w="1417"/>
        <w:gridCol w:w="1276"/>
        <w:gridCol w:w="759"/>
        <w:tblGridChange w:id="36">
          <w:tblGrid>
            <w:gridCol w:w="950"/>
            <w:gridCol w:w="718"/>
            <w:gridCol w:w="1417"/>
            <w:gridCol w:w="1742"/>
            <w:gridCol w:w="1862"/>
            <w:gridCol w:w="823"/>
            <w:gridCol w:w="251"/>
            <w:gridCol w:w="759"/>
          </w:tblGrid>
        </w:tblGridChange>
      </w:tblGrid>
      <w:tr w:rsidR="009405DA" w14:paraId="48E488CD" w14:textId="77777777" w:rsidTr="00846241">
        <w:tc>
          <w:tcPr>
            <w:tcW w:w="950" w:type="dxa"/>
            <w:shd w:val="clear" w:color="auto" w:fill="B4C6E7" w:themeFill="accent1" w:themeFillTint="66"/>
            <w:tcPrChange w:id="37" w:author="hyx" w:date="2018-11-10T14:13:00Z">
              <w:tcPr>
                <w:tcW w:w="950" w:type="dxa"/>
                <w:shd w:val="clear" w:color="auto" w:fill="B4C6E7" w:themeFill="accent1" w:themeFillTint="66"/>
              </w:tcPr>
            </w:tcPrChange>
          </w:tcPr>
          <w:p w14:paraId="4C9B594A" w14:textId="77777777" w:rsidR="009405DA" w:rsidRDefault="009405DA">
            <w:pPr>
              <w:jc w:val="both"/>
              <w:rPr>
                <w:b/>
              </w:rPr>
              <w:pPrChange w:id="38" w:author="hyx" w:date="2018-11-10T14:09:00Z">
                <w:pPr>
                  <w:ind w:firstLine="422"/>
                </w:pPr>
              </w:pPrChange>
            </w:pPr>
            <w:r>
              <w:rPr>
                <w:rFonts w:hint="eastAsia"/>
                <w:b/>
              </w:rPr>
              <w:t>姓名</w:t>
            </w:r>
          </w:p>
        </w:tc>
        <w:tc>
          <w:tcPr>
            <w:tcW w:w="718" w:type="dxa"/>
            <w:shd w:val="clear" w:color="auto" w:fill="B4C6E7" w:themeFill="accent1" w:themeFillTint="66"/>
            <w:tcPrChange w:id="39" w:author="hyx" w:date="2018-11-10T14:13:00Z">
              <w:tcPr>
                <w:tcW w:w="718" w:type="dxa"/>
                <w:shd w:val="clear" w:color="auto" w:fill="B4C6E7" w:themeFill="accent1" w:themeFillTint="66"/>
              </w:tcPr>
            </w:tcPrChange>
          </w:tcPr>
          <w:p w14:paraId="7EBD4678" w14:textId="77777777" w:rsidR="009405DA" w:rsidRDefault="009405DA">
            <w:pPr>
              <w:rPr>
                <w:b/>
              </w:rPr>
              <w:pPrChange w:id="40" w:author="hyx" w:date="2018-11-10T14:09:00Z">
                <w:pPr>
                  <w:ind w:firstLineChars="94" w:firstLine="198"/>
                </w:pPr>
              </w:pPrChange>
            </w:pPr>
            <w:r>
              <w:rPr>
                <w:rFonts w:hint="eastAsia"/>
                <w:b/>
              </w:rPr>
              <w:t>角色</w:t>
            </w:r>
          </w:p>
        </w:tc>
        <w:tc>
          <w:tcPr>
            <w:tcW w:w="1417" w:type="dxa"/>
            <w:shd w:val="clear" w:color="auto" w:fill="B4C6E7" w:themeFill="accent1" w:themeFillTint="66"/>
            <w:tcPrChange w:id="41" w:author="hyx" w:date="2018-11-10T14:13:00Z">
              <w:tcPr>
                <w:tcW w:w="1417" w:type="dxa"/>
                <w:shd w:val="clear" w:color="auto" w:fill="B4C6E7" w:themeFill="accent1" w:themeFillTint="66"/>
              </w:tcPr>
            </w:tcPrChange>
          </w:tcPr>
          <w:p w14:paraId="3E455A96" w14:textId="77777777" w:rsidR="009405DA" w:rsidRDefault="009405DA">
            <w:pPr>
              <w:rPr>
                <w:b/>
              </w:rPr>
              <w:pPrChange w:id="42" w:author="hyx" w:date="2018-11-10T14:10:00Z">
                <w:pPr>
                  <w:ind w:firstLineChars="94" w:firstLine="198"/>
                </w:pPr>
              </w:pPrChange>
            </w:pPr>
            <w:r>
              <w:rPr>
                <w:rFonts w:hint="eastAsia"/>
                <w:b/>
              </w:rPr>
              <w:t>联系电话</w:t>
            </w:r>
          </w:p>
        </w:tc>
        <w:tc>
          <w:tcPr>
            <w:tcW w:w="1985" w:type="dxa"/>
            <w:shd w:val="clear" w:color="auto" w:fill="B4C6E7" w:themeFill="accent1" w:themeFillTint="66"/>
            <w:tcPrChange w:id="43" w:author="hyx" w:date="2018-11-10T14:13:00Z">
              <w:tcPr>
                <w:tcW w:w="1742" w:type="dxa"/>
                <w:shd w:val="clear" w:color="auto" w:fill="B4C6E7" w:themeFill="accent1" w:themeFillTint="66"/>
              </w:tcPr>
            </w:tcPrChange>
          </w:tcPr>
          <w:p w14:paraId="05B1030A" w14:textId="77777777" w:rsidR="009405DA" w:rsidRDefault="009405DA">
            <w:pPr>
              <w:rPr>
                <w:b/>
              </w:rPr>
              <w:pPrChange w:id="44" w:author="hyx" w:date="2018-11-10T14:13:00Z">
                <w:pPr>
                  <w:ind w:firstLine="422"/>
                </w:pPr>
              </w:pPrChange>
            </w:pPr>
            <w:r>
              <w:rPr>
                <w:rFonts w:hint="eastAsia"/>
                <w:b/>
              </w:rPr>
              <w:t>邮箱</w:t>
            </w:r>
          </w:p>
        </w:tc>
        <w:tc>
          <w:tcPr>
            <w:tcW w:w="1417" w:type="dxa"/>
            <w:shd w:val="clear" w:color="auto" w:fill="B4C6E7" w:themeFill="accent1" w:themeFillTint="66"/>
            <w:tcPrChange w:id="45" w:author="hyx" w:date="2018-11-10T14:13:00Z">
              <w:tcPr>
                <w:tcW w:w="1862" w:type="dxa"/>
                <w:shd w:val="clear" w:color="auto" w:fill="B4C6E7" w:themeFill="accent1" w:themeFillTint="66"/>
              </w:tcPr>
            </w:tcPrChange>
          </w:tcPr>
          <w:p w14:paraId="72CE423D" w14:textId="77777777" w:rsidR="009405DA" w:rsidRDefault="009405DA">
            <w:pPr>
              <w:rPr>
                <w:ins w:id="46" w:author="hyx" w:date="2018-11-10T14:10:00Z"/>
                <w:b/>
              </w:rPr>
              <w:pPrChange w:id="47" w:author="hyx" w:date="2018-11-10T14:13:00Z">
                <w:pPr>
                  <w:ind w:firstLine="422"/>
                </w:pPr>
              </w:pPrChange>
            </w:pPr>
            <w:proofErr w:type="gramStart"/>
            <w:ins w:id="48" w:author="hyx" w:date="2018-11-10T14:11:00Z">
              <w:r>
                <w:rPr>
                  <w:rFonts w:hint="eastAsia"/>
                  <w:b/>
                </w:rPr>
                <w:t>微信</w:t>
              </w:r>
            </w:ins>
            <w:proofErr w:type="gramEnd"/>
          </w:p>
        </w:tc>
        <w:tc>
          <w:tcPr>
            <w:tcW w:w="1276" w:type="dxa"/>
            <w:shd w:val="clear" w:color="auto" w:fill="B4C6E7" w:themeFill="accent1" w:themeFillTint="66"/>
            <w:tcPrChange w:id="49" w:author="hyx" w:date="2018-11-10T14:13:00Z">
              <w:tcPr>
                <w:tcW w:w="823" w:type="dxa"/>
                <w:shd w:val="clear" w:color="auto" w:fill="B4C6E7" w:themeFill="accent1" w:themeFillTint="66"/>
              </w:tcPr>
            </w:tcPrChange>
          </w:tcPr>
          <w:p w14:paraId="6DD0136C" w14:textId="77777777" w:rsidR="009405DA" w:rsidRDefault="009405DA">
            <w:pPr>
              <w:rPr>
                <w:ins w:id="50" w:author="hyx" w:date="2018-11-10T14:11:00Z"/>
                <w:b/>
              </w:rPr>
              <w:pPrChange w:id="51" w:author="hyx" w:date="2018-11-10T14:13:00Z">
                <w:pPr>
                  <w:ind w:firstLine="422"/>
                </w:pPr>
              </w:pPrChange>
            </w:pPr>
            <w:ins w:id="52" w:author="hyx" w:date="2018-11-10T14:12:00Z">
              <w:r>
                <w:rPr>
                  <w:rFonts w:hint="eastAsia"/>
                  <w:b/>
                </w:rPr>
                <w:t>QQ</w:t>
              </w:r>
            </w:ins>
          </w:p>
        </w:tc>
        <w:tc>
          <w:tcPr>
            <w:tcW w:w="759" w:type="dxa"/>
            <w:shd w:val="clear" w:color="auto" w:fill="B4C6E7" w:themeFill="accent1" w:themeFillTint="66"/>
            <w:tcPrChange w:id="53" w:author="hyx" w:date="2018-11-10T14:13:00Z">
              <w:tcPr>
                <w:tcW w:w="1010" w:type="dxa"/>
                <w:gridSpan w:val="2"/>
                <w:shd w:val="clear" w:color="auto" w:fill="B4C6E7" w:themeFill="accent1" w:themeFillTint="66"/>
              </w:tcPr>
            </w:tcPrChange>
          </w:tcPr>
          <w:p w14:paraId="6285FA69" w14:textId="77777777" w:rsidR="009405DA" w:rsidRDefault="009405DA">
            <w:pPr>
              <w:rPr>
                <w:b/>
              </w:rPr>
              <w:pPrChange w:id="54" w:author="hyx" w:date="2018-11-10T14:12:00Z">
                <w:pPr>
                  <w:ind w:firstLine="422"/>
                </w:pPr>
              </w:pPrChange>
            </w:pPr>
            <w:r>
              <w:rPr>
                <w:rFonts w:hint="eastAsia"/>
                <w:b/>
              </w:rPr>
              <w:t>地址</w:t>
            </w:r>
          </w:p>
        </w:tc>
      </w:tr>
      <w:tr w:rsidR="009405DA" w14:paraId="24351F6F" w14:textId="77777777" w:rsidTr="00846241">
        <w:tc>
          <w:tcPr>
            <w:tcW w:w="950" w:type="dxa"/>
            <w:shd w:val="clear" w:color="auto" w:fill="auto"/>
            <w:tcPrChange w:id="55" w:author="hyx" w:date="2018-11-10T14:13:00Z">
              <w:tcPr>
                <w:tcW w:w="950" w:type="dxa"/>
                <w:shd w:val="clear" w:color="auto" w:fill="auto"/>
              </w:tcPr>
            </w:tcPrChange>
          </w:tcPr>
          <w:p w14:paraId="02610794" w14:textId="77777777" w:rsidR="009405DA" w:rsidRDefault="009405DA">
            <w:pPr>
              <w:pPrChange w:id="56" w:author="hyx" w:date="2018-11-10T14:09:00Z">
                <w:pPr>
                  <w:ind w:firstLine="420"/>
                </w:pPr>
              </w:pPrChange>
            </w:pPr>
            <w:r>
              <w:rPr>
                <w:rFonts w:hint="eastAsia"/>
              </w:rPr>
              <w:t>黄叶轩</w:t>
            </w:r>
          </w:p>
        </w:tc>
        <w:tc>
          <w:tcPr>
            <w:tcW w:w="718" w:type="dxa"/>
            <w:shd w:val="clear" w:color="auto" w:fill="auto"/>
            <w:tcPrChange w:id="57" w:author="hyx" w:date="2018-11-10T14:13:00Z">
              <w:tcPr>
                <w:tcW w:w="718" w:type="dxa"/>
                <w:shd w:val="clear" w:color="auto" w:fill="auto"/>
              </w:tcPr>
            </w:tcPrChange>
          </w:tcPr>
          <w:p w14:paraId="5F6C69D8" w14:textId="77777777" w:rsidR="009405DA" w:rsidRDefault="009405DA">
            <w:pPr>
              <w:pPrChange w:id="58" w:author="hyx" w:date="2018-11-10T14:10:00Z">
                <w:pPr>
                  <w:ind w:firstLineChars="95" w:firstLine="199"/>
                </w:pPr>
              </w:pPrChange>
            </w:pPr>
            <w:r>
              <w:rPr>
                <w:rFonts w:hint="eastAsia"/>
              </w:rPr>
              <w:t>组长</w:t>
            </w:r>
          </w:p>
        </w:tc>
        <w:tc>
          <w:tcPr>
            <w:tcW w:w="1417" w:type="dxa"/>
            <w:shd w:val="clear" w:color="auto" w:fill="auto"/>
            <w:tcPrChange w:id="59" w:author="hyx" w:date="2018-11-10T14:13:00Z">
              <w:tcPr>
                <w:tcW w:w="1417" w:type="dxa"/>
                <w:shd w:val="clear" w:color="auto" w:fill="auto"/>
              </w:tcPr>
            </w:tcPrChange>
          </w:tcPr>
          <w:p w14:paraId="5D255C56" w14:textId="77777777" w:rsidR="009405DA" w:rsidRDefault="009405DA" w:rsidP="00846241">
            <w:r>
              <w:t>13588899102</w:t>
            </w:r>
          </w:p>
        </w:tc>
        <w:tc>
          <w:tcPr>
            <w:tcW w:w="1985" w:type="dxa"/>
            <w:shd w:val="clear" w:color="auto" w:fill="auto"/>
            <w:tcPrChange w:id="60" w:author="hyx" w:date="2018-11-10T14:13:00Z">
              <w:tcPr>
                <w:tcW w:w="1742" w:type="dxa"/>
                <w:shd w:val="clear" w:color="auto" w:fill="auto"/>
              </w:tcPr>
            </w:tcPrChange>
          </w:tcPr>
          <w:p w14:paraId="7D542A0D" w14:textId="77777777" w:rsidR="009405DA" w:rsidRDefault="009405DA" w:rsidP="00846241">
            <w:r>
              <w:t>3160124</w:t>
            </w:r>
          </w:p>
          <w:p w14:paraId="20DE3A9F" w14:textId="77777777" w:rsidR="009405DA" w:rsidRDefault="009405DA" w:rsidP="00846241">
            <w:r>
              <w:t>@stu.zucc.edu.cn</w:t>
            </w:r>
          </w:p>
        </w:tc>
        <w:tc>
          <w:tcPr>
            <w:tcW w:w="1417" w:type="dxa"/>
            <w:tcPrChange w:id="61" w:author="hyx" w:date="2018-11-10T14:13:00Z">
              <w:tcPr>
                <w:tcW w:w="1862" w:type="dxa"/>
              </w:tcPr>
            </w:tcPrChange>
          </w:tcPr>
          <w:p w14:paraId="087BB005" w14:textId="77777777" w:rsidR="009405DA" w:rsidRDefault="009405DA" w:rsidP="00846241">
            <w:pPr>
              <w:rPr>
                <w:ins w:id="62" w:author="hyx" w:date="2018-11-10T14:10:00Z"/>
              </w:rPr>
            </w:pPr>
            <w:proofErr w:type="spellStart"/>
            <w:ins w:id="63" w:author="hyx" w:date="2018-11-10T14:12:00Z">
              <w:r>
                <w:rPr>
                  <w:rFonts w:hint="eastAsia"/>
                </w:rPr>
                <w:t>H</w:t>
              </w:r>
              <w:r>
                <w:t>yxzucc</w:t>
              </w:r>
            </w:ins>
            <w:proofErr w:type="spellEnd"/>
          </w:p>
        </w:tc>
        <w:tc>
          <w:tcPr>
            <w:tcW w:w="1276" w:type="dxa"/>
            <w:tcPrChange w:id="64" w:author="hyx" w:date="2018-11-10T14:13:00Z">
              <w:tcPr>
                <w:tcW w:w="1074" w:type="dxa"/>
                <w:gridSpan w:val="2"/>
              </w:tcPr>
            </w:tcPrChange>
          </w:tcPr>
          <w:p w14:paraId="0C1C6385" w14:textId="77777777" w:rsidR="009405DA" w:rsidRDefault="009405DA" w:rsidP="00846241">
            <w:pPr>
              <w:rPr>
                <w:ins w:id="65" w:author="hyx" w:date="2018-11-10T14:11:00Z"/>
              </w:rPr>
            </w:pPr>
            <w:ins w:id="66" w:author="hyx" w:date="2018-11-10T14:13:00Z">
              <w:r>
                <w:rPr>
                  <w:rFonts w:hint="eastAsia"/>
                </w:rPr>
                <w:t>1</w:t>
              </w:r>
              <w:r>
                <w:t>103057282</w:t>
              </w:r>
            </w:ins>
          </w:p>
        </w:tc>
        <w:tc>
          <w:tcPr>
            <w:tcW w:w="759" w:type="dxa"/>
            <w:shd w:val="clear" w:color="auto" w:fill="auto"/>
            <w:tcPrChange w:id="67" w:author="hyx" w:date="2018-11-10T14:13:00Z">
              <w:tcPr>
                <w:tcW w:w="759" w:type="dxa"/>
                <w:shd w:val="clear" w:color="auto" w:fill="auto"/>
              </w:tcPr>
            </w:tcPrChange>
          </w:tcPr>
          <w:p w14:paraId="3822A588" w14:textId="77777777" w:rsidR="009405DA" w:rsidRDefault="009405DA" w:rsidP="00846241">
            <w:r>
              <w:rPr>
                <w:rFonts w:hint="eastAsia"/>
              </w:rPr>
              <w:t>弘毅2-</w:t>
            </w:r>
            <w:r>
              <w:t>210</w:t>
            </w:r>
          </w:p>
        </w:tc>
      </w:tr>
      <w:tr w:rsidR="009405DA" w14:paraId="177DC225" w14:textId="77777777" w:rsidTr="00846241">
        <w:tc>
          <w:tcPr>
            <w:tcW w:w="950" w:type="dxa"/>
            <w:shd w:val="clear" w:color="auto" w:fill="auto"/>
            <w:tcPrChange w:id="68" w:author="hyx" w:date="2018-11-10T14:13:00Z">
              <w:tcPr>
                <w:tcW w:w="950" w:type="dxa"/>
                <w:shd w:val="clear" w:color="auto" w:fill="auto"/>
              </w:tcPr>
            </w:tcPrChange>
          </w:tcPr>
          <w:p w14:paraId="2503B4AD" w14:textId="77777777" w:rsidR="009405DA" w:rsidRDefault="009405DA">
            <w:pPr>
              <w:rPr>
                <w:sz w:val="24"/>
              </w:rPr>
              <w:pPrChange w:id="69" w:author="hyx" w:date="2018-11-10T14:09:00Z">
                <w:pPr>
                  <w:ind w:firstLine="420"/>
                </w:pPr>
              </w:pPrChange>
            </w:pPr>
            <w:r>
              <w:rPr>
                <w:rFonts w:hint="eastAsia"/>
              </w:rPr>
              <w:t>陈俊仁</w:t>
            </w:r>
          </w:p>
        </w:tc>
        <w:tc>
          <w:tcPr>
            <w:tcW w:w="718" w:type="dxa"/>
            <w:shd w:val="clear" w:color="auto" w:fill="auto"/>
            <w:tcPrChange w:id="70" w:author="hyx" w:date="2018-11-10T14:13:00Z">
              <w:tcPr>
                <w:tcW w:w="718" w:type="dxa"/>
                <w:shd w:val="clear" w:color="auto" w:fill="auto"/>
              </w:tcPr>
            </w:tcPrChange>
          </w:tcPr>
          <w:p w14:paraId="1A37120A" w14:textId="77777777" w:rsidR="009405DA" w:rsidRDefault="009405DA">
            <w:pPr>
              <w:pPrChange w:id="71" w:author="hyx" w:date="2018-11-10T14:10:00Z">
                <w:pPr>
                  <w:ind w:firstLineChars="95" w:firstLine="199"/>
                </w:pPr>
              </w:pPrChange>
            </w:pPr>
            <w:r>
              <w:rPr>
                <w:rFonts w:hint="eastAsia"/>
              </w:rPr>
              <w:t>组员</w:t>
            </w:r>
          </w:p>
        </w:tc>
        <w:tc>
          <w:tcPr>
            <w:tcW w:w="1417" w:type="dxa"/>
            <w:shd w:val="clear" w:color="auto" w:fill="auto"/>
            <w:tcPrChange w:id="72" w:author="hyx" w:date="2018-11-10T14:13:00Z">
              <w:tcPr>
                <w:tcW w:w="1417" w:type="dxa"/>
                <w:shd w:val="clear" w:color="auto" w:fill="auto"/>
              </w:tcPr>
            </w:tcPrChange>
          </w:tcPr>
          <w:p w14:paraId="4DBBBE28" w14:textId="77777777" w:rsidR="009405DA" w:rsidRDefault="009405DA" w:rsidP="00846241">
            <w:r>
              <w:t>17376503405</w:t>
            </w:r>
          </w:p>
        </w:tc>
        <w:tc>
          <w:tcPr>
            <w:tcW w:w="1985" w:type="dxa"/>
            <w:shd w:val="clear" w:color="auto" w:fill="auto"/>
            <w:tcPrChange w:id="73" w:author="hyx" w:date="2018-11-10T14:13:00Z">
              <w:tcPr>
                <w:tcW w:w="1742" w:type="dxa"/>
                <w:shd w:val="clear" w:color="auto" w:fill="auto"/>
              </w:tcPr>
            </w:tcPrChange>
          </w:tcPr>
          <w:p w14:paraId="367AEB09" w14:textId="77777777" w:rsidR="009405DA" w:rsidRDefault="009405DA" w:rsidP="00846241">
            <w:pPr>
              <w:rPr>
                <w:ins w:id="74" w:author="hyx" w:date="2018-11-10T14:11:00Z"/>
              </w:rPr>
            </w:pPr>
            <w:r>
              <w:t>31601241</w:t>
            </w:r>
          </w:p>
          <w:p w14:paraId="24977E54" w14:textId="77777777" w:rsidR="009405DA" w:rsidRDefault="009405DA" w:rsidP="00846241">
            <w:r>
              <w:t>@stu.zucc.edu.cn</w:t>
            </w:r>
          </w:p>
        </w:tc>
        <w:tc>
          <w:tcPr>
            <w:tcW w:w="1417" w:type="dxa"/>
            <w:tcPrChange w:id="75" w:author="hyx" w:date="2018-11-10T14:13:00Z">
              <w:tcPr>
                <w:tcW w:w="1862" w:type="dxa"/>
              </w:tcPr>
            </w:tcPrChange>
          </w:tcPr>
          <w:p w14:paraId="62D62FFC" w14:textId="77777777" w:rsidR="009405DA" w:rsidRDefault="009405DA" w:rsidP="00846241">
            <w:pPr>
              <w:rPr>
                <w:ins w:id="76" w:author="hyx" w:date="2018-11-10T14:10:00Z"/>
              </w:rPr>
            </w:pPr>
            <w:ins w:id="77" w:author="hyx" w:date="2018-11-10T14:13:00Z">
              <w:r>
                <w:t>chenjunren6745</w:t>
              </w:r>
            </w:ins>
          </w:p>
        </w:tc>
        <w:tc>
          <w:tcPr>
            <w:tcW w:w="1276" w:type="dxa"/>
            <w:tcPrChange w:id="78" w:author="hyx" w:date="2018-11-10T14:13:00Z">
              <w:tcPr>
                <w:tcW w:w="1074" w:type="dxa"/>
                <w:gridSpan w:val="2"/>
              </w:tcPr>
            </w:tcPrChange>
          </w:tcPr>
          <w:p w14:paraId="4DFBBDB9" w14:textId="77777777" w:rsidR="009405DA" w:rsidRDefault="009405DA" w:rsidP="00846241">
            <w:pPr>
              <w:rPr>
                <w:ins w:id="79" w:author="hyx" w:date="2018-11-10T14:11:00Z"/>
              </w:rPr>
            </w:pPr>
            <w:ins w:id="80" w:author="hyx" w:date="2018-11-10T14:14:00Z">
              <w:r>
                <w:t>374955336</w:t>
              </w:r>
            </w:ins>
          </w:p>
        </w:tc>
        <w:tc>
          <w:tcPr>
            <w:tcW w:w="759" w:type="dxa"/>
            <w:shd w:val="clear" w:color="auto" w:fill="auto"/>
            <w:tcPrChange w:id="81" w:author="hyx" w:date="2018-11-10T14:13:00Z">
              <w:tcPr>
                <w:tcW w:w="759" w:type="dxa"/>
                <w:shd w:val="clear" w:color="auto" w:fill="auto"/>
              </w:tcPr>
            </w:tcPrChange>
          </w:tcPr>
          <w:p w14:paraId="4DAA409E" w14:textId="77777777" w:rsidR="009405DA" w:rsidRDefault="009405DA" w:rsidP="00846241">
            <w:r>
              <w:rPr>
                <w:rFonts w:hint="eastAsia"/>
              </w:rPr>
              <w:t>弘毅2</w:t>
            </w:r>
            <w:r>
              <w:t>-209</w:t>
            </w:r>
          </w:p>
        </w:tc>
      </w:tr>
      <w:tr w:rsidR="009405DA" w14:paraId="60D18522" w14:textId="77777777" w:rsidTr="00846241">
        <w:tc>
          <w:tcPr>
            <w:tcW w:w="950" w:type="dxa"/>
            <w:shd w:val="clear" w:color="auto" w:fill="auto"/>
            <w:tcPrChange w:id="82" w:author="hyx" w:date="2018-11-10T14:13:00Z">
              <w:tcPr>
                <w:tcW w:w="950" w:type="dxa"/>
                <w:shd w:val="clear" w:color="auto" w:fill="auto"/>
              </w:tcPr>
            </w:tcPrChange>
          </w:tcPr>
          <w:p w14:paraId="4E8DC9A0" w14:textId="77777777" w:rsidR="009405DA" w:rsidRDefault="009405DA">
            <w:pPr>
              <w:pPrChange w:id="83" w:author="hyx" w:date="2018-11-10T14:09:00Z">
                <w:pPr>
                  <w:ind w:firstLine="420"/>
                </w:pPr>
              </w:pPrChange>
            </w:pPr>
            <w:r>
              <w:rPr>
                <w:rFonts w:hint="eastAsia"/>
              </w:rPr>
              <w:t>陈苏民</w:t>
            </w:r>
          </w:p>
        </w:tc>
        <w:tc>
          <w:tcPr>
            <w:tcW w:w="718" w:type="dxa"/>
            <w:shd w:val="clear" w:color="auto" w:fill="auto"/>
            <w:tcPrChange w:id="84" w:author="hyx" w:date="2018-11-10T14:13:00Z">
              <w:tcPr>
                <w:tcW w:w="718" w:type="dxa"/>
                <w:shd w:val="clear" w:color="auto" w:fill="auto"/>
              </w:tcPr>
            </w:tcPrChange>
          </w:tcPr>
          <w:p w14:paraId="307CE434" w14:textId="77777777" w:rsidR="009405DA" w:rsidRDefault="009405DA">
            <w:pPr>
              <w:pPrChange w:id="85" w:author="hyx" w:date="2018-11-10T14:10:00Z">
                <w:pPr>
                  <w:ind w:firstLineChars="95" w:firstLine="199"/>
                </w:pPr>
              </w:pPrChange>
            </w:pPr>
            <w:r>
              <w:rPr>
                <w:rFonts w:hint="eastAsia"/>
              </w:rPr>
              <w:t>组员</w:t>
            </w:r>
          </w:p>
        </w:tc>
        <w:tc>
          <w:tcPr>
            <w:tcW w:w="1417" w:type="dxa"/>
            <w:shd w:val="clear" w:color="auto" w:fill="auto"/>
            <w:tcPrChange w:id="86" w:author="hyx" w:date="2018-11-10T14:13:00Z">
              <w:tcPr>
                <w:tcW w:w="1417" w:type="dxa"/>
                <w:shd w:val="clear" w:color="auto" w:fill="auto"/>
              </w:tcPr>
            </w:tcPrChange>
          </w:tcPr>
          <w:p w14:paraId="424B7A01" w14:textId="77777777" w:rsidR="009405DA" w:rsidRDefault="009405DA" w:rsidP="00846241">
            <w:r>
              <w:t>19967308296</w:t>
            </w:r>
          </w:p>
        </w:tc>
        <w:tc>
          <w:tcPr>
            <w:tcW w:w="1985" w:type="dxa"/>
            <w:shd w:val="clear" w:color="auto" w:fill="auto"/>
            <w:tcPrChange w:id="87" w:author="hyx" w:date="2018-11-10T14:13:00Z">
              <w:tcPr>
                <w:tcW w:w="1742" w:type="dxa"/>
                <w:shd w:val="clear" w:color="auto" w:fill="auto"/>
              </w:tcPr>
            </w:tcPrChange>
          </w:tcPr>
          <w:p w14:paraId="64944D68" w14:textId="77777777" w:rsidR="009405DA" w:rsidRDefault="009405DA" w:rsidP="00846241">
            <w:pPr>
              <w:rPr>
                <w:ins w:id="88" w:author="hyx" w:date="2018-11-10T14:11:00Z"/>
              </w:rPr>
            </w:pPr>
            <w:r>
              <w:t>31602227</w:t>
            </w:r>
          </w:p>
          <w:p w14:paraId="286A6ED7" w14:textId="77777777" w:rsidR="009405DA" w:rsidRDefault="009405DA" w:rsidP="00846241">
            <w:r>
              <w:t>@stu.zucc.edu.cn</w:t>
            </w:r>
          </w:p>
        </w:tc>
        <w:tc>
          <w:tcPr>
            <w:tcW w:w="1417" w:type="dxa"/>
            <w:tcPrChange w:id="89" w:author="hyx" w:date="2018-11-10T14:13:00Z">
              <w:tcPr>
                <w:tcW w:w="1862" w:type="dxa"/>
              </w:tcPr>
            </w:tcPrChange>
          </w:tcPr>
          <w:p w14:paraId="162B02B4" w14:textId="77777777" w:rsidR="009405DA" w:rsidRDefault="009405DA" w:rsidP="00846241">
            <w:pPr>
              <w:rPr>
                <w:ins w:id="90" w:author="hyx" w:date="2018-11-10T14:10:00Z"/>
              </w:rPr>
            </w:pPr>
            <w:ins w:id="91" w:author="hyx" w:date="2018-11-10T14:12:00Z">
              <w:r>
                <w:t>c96s1m4</w:t>
              </w:r>
            </w:ins>
          </w:p>
        </w:tc>
        <w:tc>
          <w:tcPr>
            <w:tcW w:w="1276" w:type="dxa"/>
            <w:tcPrChange w:id="92" w:author="hyx" w:date="2018-11-10T14:13:00Z">
              <w:tcPr>
                <w:tcW w:w="1074" w:type="dxa"/>
                <w:gridSpan w:val="2"/>
              </w:tcPr>
            </w:tcPrChange>
          </w:tcPr>
          <w:p w14:paraId="0B1369A4" w14:textId="77777777" w:rsidR="009405DA" w:rsidRDefault="009405DA" w:rsidP="00846241">
            <w:pPr>
              <w:rPr>
                <w:ins w:id="93" w:author="hyx" w:date="2018-11-10T14:11:00Z"/>
              </w:rPr>
            </w:pPr>
            <w:ins w:id="94" w:author="hyx" w:date="2018-11-10T14:15:00Z">
              <w:r>
                <w:t>245023559</w:t>
              </w:r>
            </w:ins>
          </w:p>
        </w:tc>
        <w:tc>
          <w:tcPr>
            <w:tcW w:w="759" w:type="dxa"/>
            <w:shd w:val="clear" w:color="auto" w:fill="auto"/>
            <w:tcPrChange w:id="95" w:author="hyx" w:date="2018-11-10T14:13:00Z">
              <w:tcPr>
                <w:tcW w:w="759" w:type="dxa"/>
                <w:shd w:val="clear" w:color="auto" w:fill="auto"/>
              </w:tcPr>
            </w:tcPrChange>
          </w:tcPr>
          <w:p w14:paraId="02C87F8A" w14:textId="77777777" w:rsidR="009405DA" w:rsidRDefault="009405DA" w:rsidP="00846241">
            <w:r>
              <w:rPr>
                <w:rFonts w:hint="eastAsia"/>
              </w:rPr>
              <w:t>弘毅1-</w:t>
            </w:r>
            <w:r>
              <w:t>124</w:t>
            </w:r>
          </w:p>
        </w:tc>
      </w:tr>
      <w:tr w:rsidR="009405DA" w14:paraId="3DABAB92" w14:textId="77777777" w:rsidTr="00846241">
        <w:tc>
          <w:tcPr>
            <w:tcW w:w="950" w:type="dxa"/>
            <w:shd w:val="clear" w:color="auto" w:fill="auto"/>
            <w:tcPrChange w:id="96" w:author="hyx" w:date="2018-11-10T14:13:00Z">
              <w:tcPr>
                <w:tcW w:w="950" w:type="dxa"/>
                <w:shd w:val="clear" w:color="auto" w:fill="auto"/>
              </w:tcPr>
            </w:tcPrChange>
          </w:tcPr>
          <w:p w14:paraId="60ED4570" w14:textId="77777777" w:rsidR="009405DA" w:rsidRDefault="009405DA">
            <w:pPr>
              <w:pPrChange w:id="97" w:author="hyx" w:date="2018-11-10T14:09:00Z">
                <w:pPr>
                  <w:ind w:firstLine="420"/>
                </w:pPr>
              </w:pPrChange>
            </w:pPr>
            <w:r>
              <w:rPr>
                <w:rFonts w:hint="eastAsia"/>
              </w:rPr>
              <w:t>徐双铅</w:t>
            </w:r>
          </w:p>
        </w:tc>
        <w:tc>
          <w:tcPr>
            <w:tcW w:w="718" w:type="dxa"/>
            <w:shd w:val="clear" w:color="auto" w:fill="auto"/>
            <w:tcPrChange w:id="98" w:author="hyx" w:date="2018-11-10T14:13:00Z">
              <w:tcPr>
                <w:tcW w:w="718" w:type="dxa"/>
                <w:shd w:val="clear" w:color="auto" w:fill="auto"/>
              </w:tcPr>
            </w:tcPrChange>
          </w:tcPr>
          <w:p w14:paraId="098DD399" w14:textId="77777777" w:rsidR="009405DA" w:rsidRDefault="009405DA">
            <w:pPr>
              <w:pPrChange w:id="99" w:author="hyx" w:date="2018-11-10T14:10:00Z">
                <w:pPr>
                  <w:ind w:firstLineChars="95" w:firstLine="199"/>
                </w:pPr>
              </w:pPrChange>
            </w:pPr>
            <w:r>
              <w:rPr>
                <w:rFonts w:hint="eastAsia"/>
              </w:rPr>
              <w:t>组员</w:t>
            </w:r>
          </w:p>
        </w:tc>
        <w:tc>
          <w:tcPr>
            <w:tcW w:w="1417" w:type="dxa"/>
            <w:shd w:val="clear" w:color="auto" w:fill="auto"/>
            <w:tcPrChange w:id="100" w:author="hyx" w:date="2018-11-10T14:13:00Z">
              <w:tcPr>
                <w:tcW w:w="1417" w:type="dxa"/>
                <w:shd w:val="clear" w:color="auto" w:fill="auto"/>
              </w:tcPr>
            </w:tcPrChange>
          </w:tcPr>
          <w:p w14:paraId="20FB5C5E" w14:textId="77777777" w:rsidR="009405DA" w:rsidRDefault="009405DA" w:rsidP="00846241">
            <w:r>
              <w:t>18094711647</w:t>
            </w:r>
          </w:p>
        </w:tc>
        <w:tc>
          <w:tcPr>
            <w:tcW w:w="1985" w:type="dxa"/>
            <w:shd w:val="clear" w:color="auto" w:fill="auto"/>
            <w:tcPrChange w:id="101" w:author="hyx" w:date="2018-11-10T14:13:00Z">
              <w:tcPr>
                <w:tcW w:w="1742" w:type="dxa"/>
                <w:shd w:val="clear" w:color="auto" w:fill="auto"/>
              </w:tcPr>
            </w:tcPrChange>
          </w:tcPr>
          <w:p w14:paraId="66133612" w14:textId="77777777" w:rsidR="009405DA" w:rsidRDefault="009405DA" w:rsidP="00846241">
            <w:pPr>
              <w:rPr>
                <w:ins w:id="102" w:author="hyx" w:date="2018-11-10T14:11:00Z"/>
              </w:rPr>
            </w:pPr>
            <w:r>
              <w:t>31601221</w:t>
            </w:r>
          </w:p>
          <w:p w14:paraId="0A0E4C06" w14:textId="77777777" w:rsidR="009405DA" w:rsidRDefault="009405DA" w:rsidP="00846241">
            <w:r>
              <w:t>@stu.zucc.edu.cn</w:t>
            </w:r>
          </w:p>
        </w:tc>
        <w:tc>
          <w:tcPr>
            <w:tcW w:w="1417" w:type="dxa"/>
            <w:tcPrChange w:id="103" w:author="hyx" w:date="2018-11-10T14:13:00Z">
              <w:tcPr>
                <w:tcW w:w="1862" w:type="dxa"/>
              </w:tcPr>
            </w:tcPrChange>
          </w:tcPr>
          <w:p w14:paraId="618742D7" w14:textId="77777777" w:rsidR="009405DA" w:rsidRDefault="009405DA" w:rsidP="00846241">
            <w:pPr>
              <w:rPr>
                <w:ins w:id="104" w:author="hyx" w:date="2018-11-10T14:10:00Z"/>
              </w:rPr>
            </w:pPr>
            <w:ins w:id="105" w:author="hyx" w:date="2018-11-10T14:12:00Z">
              <w:r>
                <w:t>CXM1064081300</w:t>
              </w:r>
            </w:ins>
          </w:p>
        </w:tc>
        <w:tc>
          <w:tcPr>
            <w:tcW w:w="1276" w:type="dxa"/>
            <w:tcPrChange w:id="106" w:author="hyx" w:date="2018-11-10T14:13:00Z">
              <w:tcPr>
                <w:tcW w:w="1074" w:type="dxa"/>
                <w:gridSpan w:val="2"/>
              </w:tcPr>
            </w:tcPrChange>
          </w:tcPr>
          <w:p w14:paraId="1D1C28F2" w14:textId="77777777" w:rsidR="009405DA" w:rsidRDefault="009405DA" w:rsidP="00846241">
            <w:pPr>
              <w:rPr>
                <w:ins w:id="107" w:author="hyx" w:date="2018-11-10T14:11:00Z"/>
              </w:rPr>
            </w:pPr>
            <w:ins w:id="108" w:author="hyx" w:date="2018-11-10T14:14:00Z">
              <w:r>
                <w:t>1227442409</w:t>
              </w:r>
            </w:ins>
          </w:p>
        </w:tc>
        <w:tc>
          <w:tcPr>
            <w:tcW w:w="759" w:type="dxa"/>
            <w:shd w:val="clear" w:color="auto" w:fill="auto"/>
            <w:tcPrChange w:id="109" w:author="hyx" w:date="2018-11-10T14:13:00Z">
              <w:tcPr>
                <w:tcW w:w="759" w:type="dxa"/>
                <w:shd w:val="clear" w:color="auto" w:fill="auto"/>
              </w:tcPr>
            </w:tcPrChange>
          </w:tcPr>
          <w:p w14:paraId="5C5B8289" w14:textId="77777777" w:rsidR="009405DA" w:rsidRDefault="009405DA" w:rsidP="00846241">
            <w:r>
              <w:rPr>
                <w:rFonts w:hint="eastAsia"/>
              </w:rPr>
              <w:t>弘毅2-</w:t>
            </w:r>
            <w:r>
              <w:t>206</w:t>
            </w:r>
          </w:p>
        </w:tc>
      </w:tr>
      <w:tr w:rsidR="009405DA" w14:paraId="05DB13F1" w14:textId="77777777" w:rsidTr="00846241">
        <w:tc>
          <w:tcPr>
            <w:tcW w:w="950" w:type="dxa"/>
            <w:shd w:val="clear" w:color="auto" w:fill="auto"/>
            <w:tcPrChange w:id="110" w:author="hyx" w:date="2018-11-10T14:13:00Z">
              <w:tcPr>
                <w:tcW w:w="950" w:type="dxa"/>
                <w:shd w:val="clear" w:color="auto" w:fill="auto"/>
              </w:tcPr>
            </w:tcPrChange>
          </w:tcPr>
          <w:p w14:paraId="7DE1C5CB" w14:textId="77777777" w:rsidR="009405DA" w:rsidRDefault="009405DA">
            <w:pPr>
              <w:pPrChange w:id="111" w:author="hyx" w:date="2018-11-10T14:09:00Z">
                <w:pPr>
                  <w:ind w:firstLine="420"/>
                </w:pPr>
              </w:pPrChange>
            </w:pPr>
            <w:r>
              <w:rPr>
                <w:rFonts w:hint="eastAsia"/>
              </w:rPr>
              <w:t>吕迪</w:t>
            </w:r>
          </w:p>
        </w:tc>
        <w:tc>
          <w:tcPr>
            <w:tcW w:w="718" w:type="dxa"/>
            <w:shd w:val="clear" w:color="auto" w:fill="auto"/>
            <w:tcPrChange w:id="112" w:author="hyx" w:date="2018-11-10T14:13:00Z">
              <w:tcPr>
                <w:tcW w:w="718" w:type="dxa"/>
                <w:shd w:val="clear" w:color="auto" w:fill="auto"/>
              </w:tcPr>
            </w:tcPrChange>
          </w:tcPr>
          <w:p w14:paraId="596E0111" w14:textId="77777777" w:rsidR="009405DA" w:rsidRDefault="009405DA">
            <w:pPr>
              <w:pPrChange w:id="113" w:author="hyx" w:date="2018-11-10T14:10:00Z">
                <w:pPr>
                  <w:ind w:firstLineChars="95" w:firstLine="199"/>
                </w:pPr>
              </w:pPrChange>
            </w:pPr>
            <w:r>
              <w:rPr>
                <w:rFonts w:hint="eastAsia"/>
              </w:rPr>
              <w:t>组员</w:t>
            </w:r>
          </w:p>
        </w:tc>
        <w:tc>
          <w:tcPr>
            <w:tcW w:w="1417" w:type="dxa"/>
            <w:shd w:val="clear" w:color="auto" w:fill="auto"/>
            <w:tcPrChange w:id="114" w:author="hyx" w:date="2018-11-10T14:13:00Z">
              <w:tcPr>
                <w:tcW w:w="1417" w:type="dxa"/>
                <w:shd w:val="clear" w:color="auto" w:fill="auto"/>
              </w:tcPr>
            </w:tcPrChange>
          </w:tcPr>
          <w:p w14:paraId="6C2BE0FC" w14:textId="77777777" w:rsidR="009405DA" w:rsidRDefault="009405DA" w:rsidP="00846241">
            <w:r>
              <w:t>17306413358</w:t>
            </w:r>
          </w:p>
        </w:tc>
        <w:tc>
          <w:tcPr>
            <w:tcW w:w="1985" w:type="dxa"/>
            <w:shd w:val="clear" w:color="auto" w:fill="auto"/>
            <w:tcPrChange w:id="115" w:author="hyx" w:date="2018-11-10T14:13:00Z">
              <w:tcPr>
                <w:tcW w:w="1742" w:type="dxa"/>
                <w:shd w:val="clear" w:color="auto" w:fill="auto"/>
              </w:tcPr>
            </w:tcPrChange>
          </w:tcPr>
          <w:p w14:paraId="6A630E64" w14:textId="77777777" w:rsidR="009405DA" w:rsidRDefault="009405DA" w:rsidP="00846241">
            <w:pPr>
              <w:rPr>
                <w:ins w:id="116" w:author="hyx" w:date="2018-11-10T14:11:00Z"/>
              </w:rPr>
            </w:pPr>
            <w:r>
              <w:t>31504051</w:t>
            </w:r>
          </w:p>
          <w:p w14:paraId="752C136D" w14:textId="77777777" w:rsidR="009405DA" w:rsidRDefault="009405DA" w:rsidP="00846241">
            <w:r>
              <w:rPr>
                <w:rFonts w:hint="eastAsia"/>
              </w:rPr>
              <w:t>@stu</w:t>
            </w:r>
            <w:r>
              <w:t>.zucc.edu.cn</w:t>
            </w:r>
          </w:p>
        </w:tc>
        <w:tc>
          <w:tcPr>
            <w:tcW w:w="1417" w:type="dxa"/>
            <w:tcPrChange w:id="117" w:author="hyx" w:date="2018-11-10T14:13:00Z">
              <w:tcPr>
                <w:tcW w:w="1862" w:type="dxa"/>
              </w:tcPr>
            </w:tcPrChange>
          </w:tcPr>
          <w:p w14:paraId="36F23B87" w14:textId="77777777" w:rsidR="009405DA" w:rsidRDefault="009405DA" w:rsidP="00846241">
            <w:pPr>
              <w:rPr>
                <w:ins w:id="118" w:author="hyx" w:date="2018-11-10T14:10:00Z"/>
              </w:rPr>
            </w:pPr>
            <w:ins w:id="119" w:author="hyx" w:date="2018-11-10T14:12:00Z">
              <w:r>
                <w:t>di62289</w:t>
              </w:r>
            </w:ins>
          </w:p>
        </w:tc>
        <w:tc>
          <w:tcPr>
            <w:tcW w:w="1276" w:type="dxa"/>
            <w:tcPrChange w:id="120" w:author="hyx" w:date="2018-11-10T14:13:00Z">
              <w:tcPr>
                <w:tcW w:w="1074" w:type="dxa"/>
                <w:gridSpan w:val="2"/>
              </w:tcPr>
            </w:tcPrChange>
          </w:tcPr>
          <w:p w14:paraId="05E2787F" w14:textId="77777777" w:rsidR="009405DA" w:rsidRDefault="009405DA" w:rsidP="00846241">
            <w:pPr>
              <w:rPr>
                <w:ins w:id="121" w:author="hyx" w:date="2018-11-10T14:11:00Z"/>
              </w:rPr>
            </w:pPr>
            <w:ins w:id="122" w:author="hyx" w:date="2018-11-10T14:14:00Z">
              <w:r>
                <w:t>935162289</w:t>
              </w:r>
            </w:ins>
          </w:p>
        </w:tc>
        <w:tc>
          <w:tcPr>
            <w:tcW w:w="759" w:type="dxa"/>
            <w:shd w:val="clear" w:color="auto" w:fill="auto"/>
            <w:tcPrChange w:id="123" w:author="hyx" w:date="2018-11-10T14:13:00Z">
              <w:tcPr>
                <w:tcW w:w="759" w:type="dxa"/>
                <w:shd w:val="clear" w:color="auto" w:fill="auto"/>
              </w:tcPr>
            </w:tcPrChange>
          </w:tcPr>
          <w:p w14:paraId="5C355A6E" w14:textId="77777777" w:rsidR="009405DA" w:rsidRDefault="009405DA" w:rsidP="00846241">
            <w:r>
              <w:rPr>
                <w:rFonts w:hint="eastAsia"/>
              </w:rPr>
              <w:t>求真</w:t>
            </w:r>
            <w:r>
              <w:t>1</w:t>
            </w:r>
            <w:r>
              <w:rPr>
                <w:rFonts w:hint="eastAsia"/>
              </w:rPr>
              <w:t>-</w:t>
            </w:r>
            <w:r>
              <w:t>125</w:t>
            </w:r>
          </w:p>
        </w:tc>
      </w:tr>
    </w:tbl>
    <w:p w14:paraId="73CE4E36" w14:textId="77777777" w:rsidR="009405DA" w:rsidRDefault="009405DA" w:rsidP="009405DA">
      <w:pPr>
        <w:autoSpaceDE w:val="0"/>
        <w:autoSpaceDN w:val="0"/>
        <w:adjustRightInd w:val="0"/>
        <w:ind w:firstLine="420"/>
        <w:rPr>
          <w:szCs w:val="21"/>
          <w:lang w:val="zh-CN"/>
        </w:rPr>
      </w:pPr>
    </w:p>
    <w:p w14:paraId="2A50DF29" w14:textId="3121ABF3" w:rsidR="009405DA" w:rsidRDefault="009405DA" w:rsidP="009405DA">
      <w:pPr>
        <w:autoSpaceDE w:val="0"/>
        <w:autoSpaceDN w:val="0"/>
        <w:adjustRightInd w:val="0"/>
        <w:ind w:firstLine="420"/>
        <w:rPr>
          <w:szCs w:val="21"/>
          <w:lang w:val="zh-CN"/>
        </w:rPr>
      </w:pPr>
      <w:r>
        <w:rPr>
          <w:rFonts w:hint="eastAsia"/>
          <w:szCs w:val="21"/>
          <w:lang w:val="zh-CN"/>
        </w:rPr>
        <w:t>为了成功地开发该网站</w:t>
      </w:r>
      <w:r>
        <w:rPr>
          <w:rFonts w:hint="eastAsia"/>
          <w:szCs w:val="21"/>
        </w:rPr>
        <w:t>，</w:t>
      </w:r>
      <w:r>
        <w:rPr>
          <w:rFonts w:hint="eastAsia"/>
          <w:szCs w:val="21"/>
          <w:lang w:val="zh-CN"/>
        </w:rPr>
        <w:t>我们首先得得到教师和学院的支持和认可</w:t>
      </w:r>
      <w:r w:rsidRPr="0015684E">
        <w:rPr>
          <w:rFonts w:hint="eastAsia"/>
          <w:szCs w:val="21"/>
        </w:rPr>
        <w:t>；</w:t>
      </w:r>
      <w:r>
        <w:rPr>
          <w:rFonts w:hint="eastAsia"/>
          <w:szCs w:val="21"/>
          <w:lang w:val="zh-CN"/>
        </w:rPr>
        <w:t>还需要得到教师</w:t>
      </w:r>
      <w:r w:rsidRPr="0015684E">
        <w:rPr>
          <w:rFonts w:hint="eastAsia"/>
          <w:szCs w:val="21"/>
        </w:rPr>
        <w:t>，</w:t>
      </w:r>
      <w:r>
        <w:rPr>
          <w:rFonts w:hint="eastAsia"/>
          <w:szCs w:val="21"/>
          <w:lang w:val="zh-CN"/>
        </w:rPr>
        <w:t>同学的高度配合</w:t>
      </w:r>
      <w:r w:rsidRPr="0015684E">
        <w:rPr>
          <w:rFonts w:hint="eastAsia"/>
          <w:szCs w:val="21"/>
        </w:rPr>
        <w:t>；</w:t>
      </w:r>
      <w:r>
        <w:rPr>
          <w:rFonts w:hint="eastAsia"/>
          <w:szCs w:val="21"/>
          <w:lang w:val="zh-CN"/>
        </w:rPr>
        <w:t>其次我们团队有较好的合作精神，工作能力和有空余时间。</w:t>
      </w:r>
    </w:p>
    <w:p w14:paraId="7B8DE7F4" w14:textId="77777777" w:rsidR="009405DA" w:rsidRDefault="009405DA" w:rsidP="009405DA"/>
    <w:p w14:paraId="0E088776" w14:textId="77777777" w:rsidR="009405DA" w:rsidRDefault="009405DA" w:rsidP="009405DA">
      <w:pPr>
        <w:autoSpaceDE w:val="0"/>
        <w:autoSpaceDN w:val="0"/>
        <w:adjustRightInd w:val="0"/>
        <w:ind w:firstLine="420"/>
        <w:rPr>
          <w:szCs w:val="21"/>
          <w:lang w:val="zh-CN"/>
        </w:rPr>
      </w:pPr>
      <w:r>
        <w:rPr>
          <w:rFonts w:hint="eastAsia"/>
          <w:szCs w:val="21"/>
          <w:lang w:val="zh-CN"/>
        </w:rPr>
        <w:t>项目组成员空余时间表：</w:t>
      </w:r>
    </w:p>
    <w:tbl>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Change w:id="124" w:author="hyx" w:date="2018-11-10T19:08:00Z">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PrChange>
      </w:tblPr>
      <w:tblGrid>
        <w:gridCol w:w="1068"/>
        <w:gridCol w:w="1050"/>
        <w:gridCol w:w="1051"/>
        <w:gridCol w:w="1051"/>
        <w:gridCol w:w="1052"/>
        <w:gridCol w:w="1052"/>
        <w:gridCol w:w="986"/>
        <w:gridCol w:w="986"/>
        <w:tblGridChange w:id="125">
          <w:tblGrid>
            <w:gridCol w:w="1068"/>
            <w:gridCol w:w="1050"/>
            <w:gridCol w:w="1051"/>
            <w:gridCol w:w="1051"/>
            <w:gridCol w:w="1052"/>
            <w:gridCol w:w="1052"/>
            <w:gridCol w:w="986"/>
            <w:gridCol w:w="986"/>
          </w:tblGrid>
        </w:tblGridChange>
      </w:tblGrid>
      <w:tr w:rsidR="001F3F4F" w14:paraId="777EE110" w14:textId="77777777" w:rsidTr="00846241">
        <w:trPr>
          <w:jc w:val="right"/>
          <w:ins w:id="126" w:author="hyx" w:date="2018-11-10T19:07:00Z"/>
          <w:trPrChange w:id="127" w:author="hyx" w:date="2018-11-10T19:08:00Z">
            <w:trPr>
              <w:jc w:val="right"/>
            </w:trPr>
          </w:trPrChange>
        </w:trPr>
        <w:tc>
          <w:tcPr>
            <w:tcW w:w="1068" w:type="dxa"/>
            <w:shd w:val="clear" w:color="auto" w:fill="8EAADB" w:themeFill="accent1" w:themeFillTint="99"/>
            <w:tcPrChange w:id="128" w:author="hyx" w:date="2018-11-10T19:08:00Z">
              <w:tcPr>
                <w:tcW w:w="1068" w:type="dxa"/>
                <w:shd w:val="clear" w:color="auto" w:fill="auto"/>
              </w:tcPr>
            </w:tcPrChange>
          </w:tcPr>
          <w:p w14:paraId="014DDE82" w14:textId="77777777" w:rsidR="001F3F4F" w:rsidRDefault="001F3F4F" w:rsidP="00846241">
            <w:pPr>
              <w:rPr>
                <w:ins w:id="129" w:author="hyx" w:date="2018-11-10T19:07:00Z"/>
              </w:rPr>
            </w:pPr>
            <w:bookmarkStart w:id="130" w:name="_Toc502228465"/>
          </w:p>
        </w:tc>
        <w:tc>
          <w:tcPr>
            <w:tcW w:w="1050" w:type="dxa"/>
            <w:shd w:val="clear" w:color="auto" w:fill="8EAADB" w:themeFill="accent1" w:themeFillTint="99"/>
            <w:tcPrChange w:id="131" w:author="hyx" w:date="2018-11-10T19:08:00Z">
              <w:tcPr>
                <w:tcW w:w="1050" w:type="dxa"/>
                <w:shd w:val="clear" w:color="auto" w:fill="auto"/>
              </w:tcPr>
            </w:tcPrChange>
          </w:tcPr>
          <w:p w14:paraId="235DC7F7" w14:textId="77777777" w:rsidR="001F3F4F" w:rsidRDefault="001F3F4F" w:rsidP="00846241">
            <w:pPr>
              <w:rPr>
                <w:ins w:id="132" w:author="hyx" w:date="2018-11-10T19:07:00Z"/>
              </w:rPr>
            </w:pPr>
            <w:ins w:id="133" w:author="hyx" w:date="2018-11-10T19:07:00Z">
              <w:r>
                <w:rPr>
                  <w:rFonts w:hint="eastAsia"/>
                </w:rPr>
                <w:t>周一</w:t>
              </w:r>
            </w:ins>
          </w:p>
        </w:tc>
        <w:tc>
          <w:tcPr>
            <w:tcW w:w="1051" w:type="dxa"/>
            <w:shd w:val="clear" w:color="auto" w:fill="8EAADB" w:themeFill="accent1" w:themeFillTint="99"/>
            <w:tcPrChange w:id="134" w:author="hyx" w:date="2018-11-10T19:08:00Z">
              <w:tcPr>
                <w:tcW w:w="1051" w:type="dxa"/>
                <w:shd w:val="clear" w:color="auto" w:fill="auto"/>
              </w:tcPr>
            </w:tcPrChange>
          </w:tcPr>
          <w:p w14:paraId="5FCD250C" w14:textId="77777777" w:rsidR="001F3F4F" w:rsidRDefault="001F3F4F" w:rsidP="00846241">
            <w:pPr>
              <w:rPr>
                <w:ins w:id="135" w:author="hyx" w:date="2018-11-10T19:07:00Z"/>
              </w:rPr>
            </w:pPr>
            <w:ins w:id="136" w:author="hyx" w:date="2018-11-10T19:07:00Z">
              <w:r>
                <w:rPr>
                  <w:rFonts w:hint="eastAsia"/>
                </w:rPr>
                <w:t>周二</w:t>
              </w:r>
            </w:ins>
          </w:p>
        </w:tc>
        <w:tc>
          <w:tcPr>
            <w:tcW w:w="1051" w:type="dxa"/>
            <w:shd w:val="clear" w:color="auto" w:fill="8EAADB" w:themeFill="accent1" w:themeFillTint="99"/>
            <w:tcPrChange w:id="137" w:author="hyx" w:date="2018-11-10T19:08:00Z">
              <w:tcPr>
                <w:tcW w:w="1051" w:type="dxa"/>
                <w:shd w:val="clear" w:color="auto" w:fill="auto"/>
              </w:tcPr>
            </w:tcPrChange>
          </w:tcPr>
          <w:p w14:paraId="5C132C4A" w14:textId="77777777" w:rsidR="001F3F4F" w:rsidRDefault="001F3F4F" w:rsidP="00846241">
            <w:pPr>
              <w:rPr>
                <w:ins w:id="138" w:author="hyx" w:date="2018-11-10T19:07:00Z"/>
              </w:rPr>
            </w:pPr>
            <w:ins w:id="139" w:author="hyx" w:date="2018-11-10T19:07:00Z">
              <w:r>
                <w:rPr>
                  <w:rFonts w:hint="eastAsia"/>
                </w:rPr>
                <w:t>周三</w:t>
              </w:r>
            </w:ins>
          </w:p>
        </w:tc>
        <w:tc>
          <w:tcPr>
            <w:tcW w:w="1052" w:type="dxa"/>
            <w:shd w:val="clear" w:color="auto" w:fill="8EAADB" w:themeFill="accent1" w:themeFillTint="99"/>
            <w:tcPrChange w:id="140" w:author="hyx" w:date="2018-11-10T19:08:00Z">
              <w:tcPr>
                <w:tcW w:w="1052" w:type="dxa"/>
                <w:shd w:val="clear" w:color="auto" w:fill="auto"/>
              </w:tcPr>
            </w:tcPrChange>
          </w:tcPr>
          <w:p w14:paraId="6696FCD4" w14:textId="77777777" w:rsidR="001F3F4F" w:rsidRDefault="001F3F4F" w:rsidP="00846241">
            <w:pPr>
              <w:rPr>
                <w:ins w:id="141" w:author="hyx" w:date="2018-11-10T19:07:00Z"/>
              </w:rPr>
            </w:pPr>
            <w:ins w:id="142" w:author="hyx" w:date="2018-11-10T19:07:00Z">
              <w:r>
                <w:rPr>
                  <w:rFonts w:hint="eastAsia"/>
                </w:rPr>
                <w:t>周四</w:t>
              </w:r>
            </w:ins>
          </w:p>
        </w:tc>
        <w:tc>
          <w:tcPr>
            <w:tcW w:w="1052" w:type="dxa"/>
            <w:shd w:val="clear" w:color="auto" w:fill="8EAADB" w:themeFill="accent1" w:themeFillTint="99"/>
            <w:tcPrChange w:id="143" w:author="hyx" w:date="2018-11-10T19:08:00Z">
              <w:tcPr>
                <w:tcW w:w="1052" w:type="dxa"/>
                <w:shd w:val="clear" w:color="auto" w:fill="auto"/>
              </w:tcPr>
            </w:tcPrChange>
          </w:tcPr>
          <w:p w14:paraId="496E4B13" w14:textId="77777777" w:rsidR="001F3F4F" w:rsidRDefault="001F3F4F" w:rsidP="00846241">
            <w:pPr>
              <w:rPr>
                <w:ins w:id="144" w:author="hyx" w:date="2018-11-10T19:07:00Z"/>
              </w:rPr>
            </w:pPr>
            <w:ins w:id="145" w:author="hyx" w:date="2018-11-10T19:07:00Z">
              <w:r>
                <w:rPr>
                  <w:rFonts w:hint="eastAsia"/>
                </w:rPr>
                <w:t>周五</w:t>
              </w:r>
            </w:ins>
          </w:p>
        </w:tc>
        <w:tc>
          <w:tcPr>
            <w:tcW w:w="986" w:type="dxa"/>
            <w:shd w:val="clear" w:color="auto" w:fill="8EAADB" w:themeFill="accent1" w:themeFillTint="99"/>
            <w:tcPrChange w:id="146" w:author="hyx" w:date="2018-11-10T19:08:00Z">
              <w:tcPr>
                <w:tcW w:w="986" w:type="dxa"/>
                <w:shd w:val="clear" w:color="auto" w:fill="auto"/>
              </w:tcPr>
            </w:tcPrChange>
          </w:tcPr>
          <w:p w14:paraId="2742ED9F" w14:textId="77777777" w:rsidR="001F3F4F" w:rsidRDefault="001F3F4F" w:rsidP="00846241">
            <w:pPr>
              <w:rPr>
                <w:ins w:id="147" w:author="hyx" w:date="2018-11-10T19:07:00Z"/>
              </w:rPr>
            </w:pPr>
            <w:ins w:id="148" w:author="hyx" w:date="2018-11-10T19:07:00Z">
              <w:r>
                <w:rPr>
                  <w:rFonts w:hint="eastAsia"/>
                </w:rPr>
                <w:t>周六</w:t>
              </w:r>
            </w:ins>
          </w:p>
        </w:tc>
        <w:tc>
          <w:tcPr>
            <w:tcW w:w="986" w:type="dxa"/>
            <w:shd w:val="clear" w:color="auto" w:fill="8EAADB" w:themeFill="accent1" w:themeFillTint="99"/>
            <w:tcPrChange w:id="149" w:author="hyx" w:date="2018-11-10T19:08:00Z">
              <w:tcPr>
                <w:tcW w:w="986" w:type="dxa"/>
                <w:shd w:val="clear" w:color="auto" w:fill="auto"/>
              </w:tcPr>
            </w:tcPrChange>
          </w:tcPr>
          <w:p w14:paraId="4DA2BECF" w14:textId="77777777" w:rsidR="001F3F4F" w:rsidRDefault="001F3F4F" w:rsidP="00846241">
            <w:pPr>
              <w:rPr>
                <w:ins w:id="150" w:author="hyx" w:date="2018-11-10T19:07:00Z"/>
              </w:rPr>
            </w:pPr>
            <w:ins w:id="151" w:author="hyx" w:date="2018-11-10T19:07:00Z">
              <w:r>
                <w:rPr>
                  <w:rFonts w:hint="eastAsia"/>
                </w:rPr>
                <w:t>周日</w:t>
              </w:r>
            </w:ins>
          </w:p>
        </w:tc>
      </w:tr>
      <w:tr w:rsidR="001F3F4F" w14:paraId="25A363C4" w14:textId="77777777" w:rsidTr="00846241">
        <w:trPr>
          <w:jc w:val="right"/>
          <w:ins w:id="152" w:author="hyx" w:date="2018-11-10T19:07:00Z"/>
          <w:trPrChange w:id="153" w:author="hyx" w:date="2018-11-10T19:08:00Z">
            <w:trPr>
              <w:jc w:val="right"/>
            </w:trPr>
          </w:trPrChange>
        </w:trPr>
        <w:tc>
          <w:tcPr>
            <w:tcW w:w="1068" w:type="dxa"/>
            <w:shd w:val="clear" w:color="auto" w:fill="8EAADB" w:themeFill="accent1" w:themeFillTint="99"/>
            <w:tcPrChange w:id="154" w:author="hyx" w:date="2018-11-10T19:08:00Z">
              <w:tcPr>
                <w:tcW w:w="1068" w:type="dxa"/>
                <w:shd w:val="clear" w:color="auto" w:fill="auto"/>
              </w:tcPr>
            </w:tcPrChange>
          </w:tcPr>
          <w:p w14:paraId="598D2928" w14:textId="77777777" w:rsidR="001F3F4F" w:rsidRDefault="001F3F4F" w:rsidP="00846241">
            <w:pPr>
              <w:rPr>
                <w:ins w:id="155" w:author="hyx" w:date="2018-11-10T19:07:00Z"/>
              </w:rPr>
            </w:pPr>
            <w:ins w:id="156" w:author="hyx" w:date="2018-11-10T19:07:00Z">
              <w:r>
                <w:rPr>
                  <w:rFonts w:hint="eastAsia"/>
                </w:rPr>
                <w:t>上午-1</w:t>
              </w:r>
            </w:ins>
          </w:p>
        </w:tc>
        <w:tc>
          <w:tcPr>
            <w:tcW w:w="1050" w:type="dxa"/>
            <w:shd w:val="clear" w:color="auto" w:fill="auto"/>
            <w:tcPrChange w:id="157" w:author="hyx" w:date="2018-11-10T19:08:00Z">
              <w:tcPr>
                <w:tcW w:w="1050" w:type="dxa"/>
                <w:shd w:val="clear" w:color="auto" w:fill="auto"/>
              </w:tcPr>
            </w:tcPrChange>
          </w:tcPr>
          <w:p w14:paraId="1770D799" w14:textId="77777777" w:rsidR="001F3F4F" w:rsidRDefault="001F3F4F" w:rsidP="00846241">
            <w:pPr>
              <w:rPr>
                <w:ins w:id="158" w:author="hyx" w:date="2018-11-10T19:07:00Z"/>
              </w:rPr>
            </w:pPr>
            <w:proofErr w:type="gramStart"/>
            <w:ins w:id="159" w:author="hyx" w:date="2018-11-10T19:07:00Z">
              <w:r>
                <w:rPr>
                  <w:rFonts w:hint="eastAsia"/>
                </w:rPr>
                <w:t>吕</w:t>
              </w:r>
              <w:proofErr w:type="gramEnd"/>
              <w:r>
                <w:rPr>
                  <w:rFonts w:hint="eastAsia"/>
                </w:rPr>
                <w:t>、陈2</w:t>
              </w:r>
            </w:ins>
          </w:p>
          <w:p w14:paraId="5F0BC9EB" w14:textId="77777777" w:rsidR="001F3F4F" w:rsidRDefault="001F3F4F" w:rsidP="00846241">
            <w:pPr>
              <w:rPr>
                <w:ins w:id="160" w:author="hyx" w:date="2018-11-10T19:07:00Z"/>
              </w:rPr>
            </w:pPr>
            <w:ins w:id="161" w:author="hyx" w:date="2018-11-10T19:07:00Z">
              <w:r>
                <w:rPr>
                  <w:rFonts w:hint="eastAsia"/>
                </w:rPr>
                <w:t>徐、陈1</w:t>
              </w:r>
            </w:ins>
          </w:p>
        </w:tc>
        <w:tc>
          <w:tcPr>
            <w:tcW w:w="1051" w:type="dxa"/>
            <w:shd w:val="clear" w:color="auto" w:fill="auto"/>
            <w:tcPrChange w:id="162" w:author="hyx" w:date="2018-11-10T19:08:00Z">
              <w:tcPr>
                <w:tcW w:w="1051" w:type="dxa"/>
                <w:shd w:val="clear" w:color="auto" w:fill="auto"/>
              </w:tcPr>
            </w:tcPrChange>
          </w:tcPr>
          <w:p w14:paraId="624E2532" w14:textId="77777777" w:rsidR="001F3F4F" w:rsidRDefault="001F3F4F" w:rsidP="00846241">
            <w:pPr>
              <w:rPr>
                <w:ins w:id="163" w:author="hyx" w:date="2018-11-10T19:07:00Z"/>
              </w:rPr>
            </w:pPr>
            <w:proofErr w:type="gramStart"/>
            <w:ins w:id="164" w:author="hyx" w:date="2018-11-10T19:07:00Z">
              <w:r>
                <w:rPr>
                  <w:rFonts w:hint="eastAsia"/>
                </w:rPr>
                <w:t>吕</w:t>
              </w:r>
              <w:proofErr w:type="gramEnd"/>
              <w:r>
                <w:rPr>
                  <w:rFonts w:hint="eastAsia"/>
                </w:rPr>
                <w:t>、黄</w:t>
              </w:r>
            </w:ins>
          </w:p>
          <w:p w14:paraId="6AF5CD6C" w14:textId="77777777" w:rsidR="001F3F4F" w:rsidRDefault="001F3F4F" w:rsidP="00846241">
            <w:pPr>
              <w:rPr>
                <w:ins w:id="165" w:author="hyx" w:date="2018-11-10T19:07:00Z"/>
              </w:rPr>
            </w:pPr>
            <w:ins w:id="166" w:author="hyx" w:date="2018-11-10T19:07:00Z">
              <w:r>
                <w:rPr>
                  <w:rFonts w:hint="eastAsia"/>
                </w:rPr>
                <w:t>徐、陈1</w:t>
              </w:r>
            </w:ins>
          </w:p>
        </w:tc>
        <w:tc>
          <w:tcPr>
            <w:tcW w:w="1051" w:type="dxa"/>
            <w:shd w:val="clear" w:color="auto" w:fill="auto"/>
            <w:tcPrChange w:id="167" w:author="hyx" w:date="2018-11-10T19:08:00Z">
              <w:tcPr>
                <w:tcW w:w="1051" w:type="dxa"/>
                <w:shd w:val="clear" w:color="auto" w:fill="auto"/>
              </w:tcPr>
            </w:tcPrChange>
          </w:tcPr>
          <w:p w14:paraId="72D69567" w14:textId="77777777" w:rsidR="001F3F4F" w:rsidRDefault="001F3F4F" w:rsidP="00846241">
            <w:pPr>
              <w:rPr>
                <w:ins w:id="168" w:author="hyx" w:date="2018-11-10T19:07:00Z"/>
              </w:rPr>
            </w:pPr>
            <w:proofErr w:type="gramStart"/>
            <w:ins w:id="169" w:author="hyx" w:date="2018-11-10T19:07:00Z">
              <w:r>
                <w:rPr>
                  <w:rFonts w:hint="eastAsia"/>
                </w:rPr>
                <w:t>吕</w:t>
              </w:r>
              <w:proofErr w:type="gramEnd"/>
              <w:r>
                <w:rPr>
                  <w:rFonts w:hint="eastAsia"/>
                </w:rPr>
                <w:t>、黄</w:t>
              </w:r>
            </w:ins>
          </w:p>
        </w:tc>
        <w:tc>
          <w:tcPr>
            <w:tcW w:w="1052" w:type="dxa"/>
            <w:shd w:val="clear" w:color="auto" w:fill="auto"/>
            <w:tcPrChange w:id="170" w:author="hyx" w:date="2018-11-10T19:08:00Z">
              <w:tcPr>
                <w:tcW w:w="1052" w:type="dxa"/>
                <w:shd w:val="clear" w:color="auto" w:fill="auto"/>
              </w:tcPr>
            </w:tcPrChange>
          </w:tcPr>
          <w:p w14:paraId="2D2E8349" w14:textId="77777777" w:rsidR="001F3F4F" w:rsidRDefault="001F3F4F" w:rsidP="00846241">
            <w:pPr>
              <w:rPr>
                <w:ins w:id="171" w:author="hyx" w:date="2018-11-10T19:07:00Z"/>
              </w:rPr>
            </w:pPr>
            <w:proofErr w:type="gramStart"/>
            <w:ins w:id="172" w:author="hyx" w:date="2018-11-10T19:07:00Z">
              <w:r>
                <w:rPr>
                  <w:rFonts w:hint="eastAsia"/>
                </w:rPr>
                <w:t>吕</w:t>
              </w:r>
              <w:proofErr w:type="gramEnd"/>
              <w:r>
                <w:rPr>
                  <w:rFonts w:hint="eastAsia"/>
                </w:rPr>
                <w:t>、陈2</w:t>
              </w:r>
            </w:ins>
          </w:p>
          <w:p w14:paraId="6C6F4C87" w14:textId="77777777" w:rsidR="001F3F4F" w:rsidRDefault="001F3F4F" w:rsidP="00846241">
            <w:pPr>
              <w:rPr>
                <w:ins w:id="173" w:author="hyx" w:date="2018-11-10T19:07:00Z"/>
              </w:rPr>
            </w:pPr>
            <w:ins w:id="174" w:author="hyx" w:date="2018-11-10T19:07:00Z">
              <w:r>
                <w:rPr>
                  <w:rFonts w:hint="eastAsia"/>
                </w:rPr>
                <w:t>徐、陈1</w:t>
              </w:r>
            </w:ins>
          </w:p>
        </w:tc>
        <w:tc>
          <w:tcPr>
            <w:tcW w:w="1052" w:type="dxa"/>
            <w:shd w:val="clear" w:color="auto" w:fill="auto"/>
            <w:tcPrChange w:id="175" w:author="hyx" w:date="2018-11-10T19:08:00Z">
              <w:tcPr>
                <w:tcW w:w="1052" w:type="dxa"/>
                <w:shd w:val="clear" w:color="auto" w:fill="auto"/>
              </w:tcPr>
            </w:tcPrChange>
          </w:tcPr>
          <w:p w14:paraId="04D7BC0D" w14:textId="77777777" w:rsidR="001F3F4F" w:rsidRDefault="001F3F4F" w:rsidP="00846241">
            <w:pPr>
              <w:rPr>
                <w:ins w:id="176" w:author="hyx" w:date="2018-11-10T19:07:00Z"/>
              </w:rPr>
            </w:pPr>
          </w:p>
        </w:tc>
        <w:tc>
          <w:tcPr>
            <w:tcW w:w="986" w:type="dxa"/>
            <w:shd w:val="clear" w:color="auto" w:fill="auto"/>
            <w:tcPrChange w:id="177" w:author="hyx" w:date="2018-11-10T19:08:00Z">
              <w:tcPr>
                <w:tcW w:w="986" w:type="dxa"/>
                <w:shd w:val="clear" w:color="auto" w:fill="auto"/>
              </w:tcPr>
            </w:tcPrChange>
          </w:tcPr>
          <w:p w14:paraId="6355EC81" w14:textId="77777777" w:rsidR="001F3F4F" w:rsidRDefault="001F3F4F" w:rsidP="00846241">
            <w:pPr>
              <w:rPr>
                <w:ins w:id="178" w:author="hyx" w:date="2018-11-10T19:07:00Z"/>
              </w:rPr>
            </w:pPr>
            <w:proofErr w:type="gramStart"/>
            <w:ins w:id="179" w:author="hyx" w:date="2018-11-10T19:07:00Z">
              <w:r>
                <w:rPr>
                  <w:rFonts w:hint="eastAsia"/>
                </w:rPr>
                <w:t>吕</w:t>
              </w:r>
              <w:proofErr w:type="gramEnd"/>
              <w:r>
                <w:rPr>
                  <w:rFonts w:hint="eastAsia"/>
                </w:rPr>
                <w:t>、陈2</w:t>
              </w:r>
            </w:ins>
          </w:p>
          <w:p w14:paraId="725EEA06" w14:textId="77777777" w:rsidR="001F3F4F" w:rsidRDefault="001F3F4F" w:rsidP="00846241">
            <w:pPr>
              <w:rPr>
                <w:ins w:id="180" w:author="hyx" w:date="2018-11-10T19:07:00Z"/>
              </w:rPr>
            </w:pPr>
            <w:ins w:id="181" w:author="hyx" w:date="2018-11-10T19:07:00Z">
              <w:r>
                <w:rPr>
                  <w:rFonts w:hint="eastAsia"/>
                </w:rPr>
                <w:t>徐、陈1</w:t>
              </w:r>
            </w:ins>
          </w:p>
          <w:p w14:paraId="3E44EE3A" w14:textId="77777777" w:rsidR="001F3F4F" w:rsidRDefault="001F3F4F" w:rsidP="00846241">
            <w:pPr>
              <w:rPr>
                <w:ins w:id="182" w:author="hyx" w:date="2018-11-10T19:07:00Z"/>
              </w:rPr>
            </w:pPr>
            <w:ins w:id="183" w:author="hyx" w:date="2018-11-10T19:07:00Z">
              <w:r>
                <w:rPr>
                  <w:rFonts w:hint="eastAsia"/>
                </w:rPr>
                <w:t>黄</w:t>
              </w:r>
            </w:ins>
          </w:p>
        </w:tc>
        <w:tc>
          <w:tcPr>
            <w:tcW w:w="986" w:type="dxa"/>
            <w:shd w:val="clear" w:color="auto" w:fill="auto"/>
            <w:tcPrChange w:id="184" w:author="hyx" w:date="2018-11-10T19:08:00Z">
              <w:tcPr>
                <w:tcW w:w="986" w:type="dxa"/>
                <w:shd w:val="clear" w:color="auto" w:fill="auto"/>
              </w:tcPr>
            </w:tcPrChange>
          </w:tcPr>
          <w:p w14:paraId="7573FF42" w14:textId="77777777" w:rsidR="001F3F4F" w:rsidRDefault="001F3F4F" w:rsidP="00846241">
            <w:pPr>
              <w:rPr>
                <w:ins w:id="185" w:author="hyx" w:date="2018-11-10T19:07:00Z"/>
              </w:rPr>
            </w:pPr>
            <w:proofErr w:type="gramStart"/>
            <w:ins w:id="186" w:author="hyx" w:date="2018-11-10T19:07:00Z">
              <w:r>
                <w:rPr>
                  <w:rFonts w:hint="eastAsia"/>
                </w:rPr>
                <w:t>吕</w:t>
              </w:r>
              <w:proofErr w:type="gramEnd"/>
              <w:r>
                <w:rPr>
                  <w:rFonts w:hint="eastAsia"/>
                </w:rPr>
                <w:t>、陈2</w:t>
              </w:r>
            </w:ins>
          </w:p>
          <w:p w14:paraId="7E147F28" w14:textId="77777777" w:rsidR="001F3F4F" w:rsidRDefault="001F3F4F" w:rsidP="00846241">
            <w:pPr>
              <w:rPr>
                <w:ins w:id="187" w:author="hyx" w:date="2018-11-10T19:07:00Z"/>
              </w:rPr>
            </w:pPr>
            <w:ins w:id="188" w:author="hyx" w:date="2018-11-10T19:07:00Z">
              <w:r>
                <w:rPr>
                  <w:rFonts w:hint="eastAsia"/>
                </w:rPr>
                <w:t>徐、陈1</w:t>
              </w:r>
            </w:ins>
          </w:p>
          <w:p w14:paraId="735F2F38" w14:textId="77777777" w:rsidR="001F3F4F" w:rsidRDefault="001F3F4F" w:rsidP="00846241">
            <w:pPr>
              <w:rPr>
                <w:ins w:id="189" w:author="hyx" w:date="2018-11-10T19:07:00Z"/>
              </w:rPr>
            </w:pPr>
            <w:ins w:id="190" w:author="hyx" w:date="2018-11-10T19:07:00Z">
              <w:r>
                <w:rPr>
                  <w:rFonts w:hint="eastAsia"/>
                </w:rPr>
                <w:t>黄</w:t>
              </w:r>
            </w:ins>
          </w:p>
        </w:tc>
      </w:tr>
      <w:tr w:rsidR="001F3F4F" w14:paraId="73A83434" w14:textId="77777777" w:rsidTr="00846241">
        <w:trPr>
          <w:jc w:val="right"/>
          <w:ins w:id="191" w:author="hyx" w:date="2018-11-10T19:07:00Z"/>
          <w:trPrChange w:id="192" w:author="hyx" w:date="2018-11-10T19:08:00Z">
            <w:trPr>
              <w:jc w:val="right"/>
            </w:trPr>
          </w:trPrChange>
        </w:trPr>
        <w:tc>
          <w:tcPr>
            <w:tcW w:w="1068" w:type="dxa"/>
            <w:shd w:val="clear" w:color="auto" w:fill="8EAADB" w:themeFill="accent1" w:themeFillTint="99"/>
            <w:tcPrChange w:id="193" w:author="hyx" w:date="2018-11-10T19:08:00Z">
              <w:tcPr>
                <w:tcW w:w="1068" w:type="dxa"/>
                <w:shd w:val="clear" w:color="auto" w:fill="auto"/>
              </w:tcPr>
            </w:tcPrChange>
          </w:tcPr>
          <w:p w14:paraId="083729C0" w14:textId="77777777" w:rsidR="001F3F4F" w:rsidRDefault="001F3F4F" w:rsidP="00846241">
            <w:pPr>
              <w:rPr>
                <w:ins w:id="194" w:author="hyx" w:date="2018-11-10T19:07:00Z"/>
              </w:rPr>
            </w:pPr>
            <w:ins w:id="195" w:author="hyx" w:date="2018-11-10T19:07:00Z">
              <w:r>
                <w:rPr>
                  <w:rFonts w:hint="eastAsia"/>
                </w:rPr>
                <w:t>上午-2</w:t>
              </w:r>
            </w:ins>
          </w:p>
        </w:tc>
        <w:tc>
          <w:tcPr>
            <w:tcW w:w="1050" w:type="dxa"/>
            <w:shd w:val="clear" w:color="auto" w:fill="auto"/>
            <w:tcPrChange w:id="196" w:author="hyx" w:date="2018-11-10T19:08:00Z">
              <w:tcPr>
                <w:tcW w:w="1050" w:type="dxa"/>
                <w:shd w:val="clear" w:color="auto" w:fill="auto"/>
              </w:tcPr>
            </w:tcPrChange>
          </w:tcPr>
          <w:p w14:paraId="47497288" w14:textId="77777777" w:rsidR="001F3F4F" w:rsidRDefault="001F3F4F" w:rsidP="00846241">
            <w:pPr>
              <w:rPr>
                <w:ins w:id="197" w:author="hyx" w:date="2018-11-10T19:07:00Z"/>
              </w:rPr>
            </w:pPr>
          </w:p>
        </w:tc>
        <w:tc>
          <w:tcPr>
            <w:tcW w:w="1051" w:type="dxa"/>
            <w:shd w:val="clear" w:color="auto" w:fill="auto"/>
            <w:tcPrChange w:id="198" w:author="hyx" w:date="2018-11-10T19:08:00Z">
              <w:tcPr>
                <w:tcW w:w="1051" w:type="dxa"/>
                <w:shd w:val="clear" w:color="auto" w:fill="auto"/>
              </w:tcPr>
            </w:tcPrChange>
          </w:tcPr>
          <w:p w14:paraId="67BBA5B1" w14:textId="77777777" w:rsidR="001F3F4F" w:rsidRDefault="001F3F4F" w:rsidP="00846241">
            <w:pPr>
              <w:rPr>
                <w:ins w:id="199" w:author="hyx" w:date="2018-11-10T19:07:00Z"/>
              </w:rPr>
            </w:pPr>
            <w:proofErr w:type="gramStart"/>
            <w:ins w:id="200" w:author="hyx" w:date="2018-11-10T19:07:00Z">
              <w:r>
                <w:rPr>
                  <w:rFonts w:hint="eastAsia"/>
                </w:rPr>
                <w:t>吕</w:t>
              </w:r>
              <w:proofErr w:type="gramEnd"/>
              <w:r>
                <w:rPr>
                  <w:rFonts w:hint="eastAsia"/>
                </w:rPr>
                <w:t>、徐</w:t>
              </w:r>
            </w:ins>
          </w:p>
        </w:tc>
        <w:tc>
          <w:tcPr>
            <w:tcW w:w="1051" w:type="dxa"/>
            <w:shd w:val="clear" w:color="auto" w:fill="auto"/>
            <w:tcPrChange w:id="201" w:author="hyx" w:date="2018-11-10T19:08:00Z">
              <w:tcPr>
                <w:tcW w:w="1051" w:type="dxa"/>
                <w:shd w:val="clear" w:color="auto" w:fill="auto"/>
              </w:tcPr>
            </w:tcPrChange>
          </w:tcPr>
          <w:p w14:paraId="24D072C9" w14:textId="77777777" w:rsidR="001F3F4F" w:rsidRDefault="001F3F4F" w:rsidP="00846241">
            <w:pPr>
              <w:rPr>
                <w:ins w:id="202" w:author="hyx" w:date="2018-11-10T19:07:00Z"/>
              </w:rPr>
            </w:pPr>
          </w:p>
        </w:tc>
        <w:tc>
          <w:tcPr>
            <w:tcW w:w="1052" w:type="dxa"/>
            <w:shd w:val="clear" w:color="auto" w:fill="auto"/>
            <w:tcPrChange w:id="203" w:author="hyx" w:date="2018-11-10T19:08:00Z">
              <w:tcPr>
                <w:tcW w:w="1052" w:type="dxa"/>
                <w:shd w:val="clear" w:color="auto" w:fill="auto"/>
              </w:tcPr>
            </w:tcPrChange>
          </w:tcPr>
          <w:p w14:paraId="6BD049AE" w14:textId="77777777" w:rsidR="001F3F4F" w:rsidRDefault="001F3F4F" w:rsidP="00846241">
            <w:pPr>
              <w:rPr>
                <w:ins w:id="204" w:author="hyx" w:date="2018-11-10T19:07:00Z"/>
              </w:rPr>
            </w:pPr>
            <w:proofErr w:type="gramStart"/>
            <w:ins w:id="205" w:author="hyx" w:date="2018-11-10T19:07:00Z">
              <w:r>
                <w:rPr>
                  <w:rFonts w:hint="eastAsia"/>
                </w:rPr>
                <w:t>吕</w:t>
              </w:r>
              <w:proofErr w:type="gramEnd"/>
              <w:r>
                <w:rPr>
                  <w:rFonts w:hint="eastAsia"/>
                </w:rPr>
                <w:t>、陈2</w:t>
              </w:r>
            </w:ins>
          </w:p>
          <w:p w14:paraId="30A78F0C" w14:textId="77777777" w:rsidR="001F3F4F" w:rsidRDefault="001F3F4F" w:rsidP="00846241">
            <w:pPr>
              <w:rPr>
                <w:ins w:id="206" w:author="hyx" w:date="2018-11-10T19:07:00Z"/>
              </w:rPr>
            </w:pPr>
            <w:ins w:id="207" w:author="hyx" w:date="2018-11-10T19:07:00Z">
              <w:r>
                <w:rPr>
                  <w:rFonts w:hint="eastAsia"/>
                </w:rPr>
                <w:t>徐</w:t>
              </w:r>
            </w:ins>
          </w:p>
        </w:tc>
        <w:tc>
          <w:tcPr>
            <w:tcW w:w="1052" w:type="dxa"/>
            <w:shd w:val="clear" w:color="auto" w:fill="auto"/>
            <w:tcPrChange w:id="208" w:author="hyx" w:date="2018-11-10T19:08:00Z">
              <w:tcPr>
                <w:tcW w:w="1052" w:type="dxa"/>
                <w:shd w:val="clear" w:color="auto" w:fill="auto"/>
              </w:tcPr>
            </w:tcPrChange>
          </w:tcPr>
          <w:p w14:paraId="27279C7F" w14:textId="77777777" w:rsidR="001F3F4F" w:rsidRDefault="001F3F4F" w:rsidP="00846241">
            <w:pPr>
              <w:rPr>
                <w:ins w:id="209" w:author="hyx" w:date="2018-11-10T19:07:00Z"/>
              </w:rPr>
            </w:pPr>
          </w:p>
        </w:tc>
        <w:tc>
          <w:tcPr>
            <w:tcW w:w="986" w:type="dxa"/>
            <w:shd w:val="clear" w:color="auto" w:fill="auto"/>
            <w:tcPrChange w:id="210" w:author="hyx" w:date="2018-11-10T19:08:00Z">
              <w:tcPr>
                <w:tcW w:w="986" w:type="dxa"/>
                <w:shd w:val="clear" w:color="auto" w:fill="auto"/>
              </w:tcPr>
            </w:tcPrChange>
          </w:tcPr>
          <w:p w14:paraId="35AB8583" w14:textId="77777777" w:rsidR="001F3F4F" w:rsidRDefault="001F3F4F" w:rsidP="00846241">
            <w:pPr>
              <w:rPr>
                <w:ins w:id="211" w:author="hyx" w:date="2018-11-10T19:07:00Z"/>
              </w:rPr>
            </w:pPr>
            <w:proofErr w:type="gramStart"/>
            <w:ins w:id="212" w:author="hyx" w:date="2018-11-10T19:07:00Z">
              <w:r>
                <w:rPr>
                  <w:rFonts w:hint="eastAsia"/>
                </w:rPr>
                <w:t>吕</w:t>
              </w:r>
              <w:proofErr w:type="gramEnd"/>
              <w:r>
                <w:rPr>
                  <w:rFonts w:hint="eastAsia"/>
                </w:rPr>
                <w:t>、陈2</w:t>
              </w:r>
            </w:ins>
          </w:p>
          <w:p w14:paraId="102DB01C" w14:textId="77777777" w:rsidR="001F3F4F" w:rsidRDefault="001F3F4F" w:rsidP="00846241">
            <w:pPr>
              <w:rPr>
                <w:ins w:id="213" w:author="hyx" w:date="2018-11-10T19:07:00Z"/>
              </w:rPr>
            </w:pPr>
            <w:ins w:id="214" w:author="hyx" w:date="2018-11-10T19:07:00Z">
              <w:r>
                <w:rPr>
                  <w:rFonts w:hint="eastAsia"/>
                </w:rPr>
                <w:t>徐、陈1</w:t>
              </w:r>
            </w:ins>
          </w:p>
          <w:p w14:paraId="43C9DA85" w14:textId="77777777" w:rsidR="001F3F4F" w:rsidRDefault="001F3F4F" w:rsidP="00846241">
            <w:pPr>
              <w:rPr>
                <w:ins w:id="215" w:author="hyx" w:date="2018-11-10T19:07:00Z"/>
              </w:rPr>
            </w:pPr>
            <w:ins w:id="216" w:author="hyx" w:date="2018-11-10T19:07:00Z">
              <w:r>
                <w:rPr>
                  <w:rFonts w:hint="eastAsia"/>
                </w:rPr>
                <w:t>黄</w:t>
              </w:r>
            </w:ins>
          </w:p>
        </w:tc>
        <w:tc>
          <w:tcPr>
            <w:tcW w:w="986" w:type="dxa"/>
            <w:shd w:val="clear" w:color="auto" w:fill="auto"/>
            <w:tcPrChange w:id="217" w:author="hyx" w:date="2018-11-10T19:08:00Z">
              <w:tcPr>
                <w:tcW w:w="986" w:type="dxa"/>
                <w:shd w:val="clear" w:color="auto" w:fill="auto"/>
              </w:tcPr>
            </w:tcPrChange>
          </w:tcPr>
          <w:p w14:paraId="31D0EA92" w14:textId="77777777" w:rsidR="001F3F4F" w:rsidRDefault="001F3F4F" w:rsidP="00846241">
            <w:pPr>
              <w:rPr>
                <w:ins w:id="218" w:author="hyx" w:date="2018-11-10T19:07:00Z"/>
              </w:rPr>
            </w:pPr>
            <w:proofErr w:type="gramStart"/>
            <w:ins w:id="219" w:author="hyx" w:date="2018-11-10T19:07:00Z">
              <w:r>
                <w:rPr>
                  <w:rFonts w:hint="eastAsia"/>
                </w:rPr>
                <w:t>吕</w:t>
              </w:r>
              <w:proofErr w:type="gramEnd"/>
              <w:r>
                <w:rPr>
                  <w:rFonts w:hint="eastAsia"/>
                </w:rPr>
                <w:t>、陈2</w:t>
              </w:r>
            </w:ins>
          </w:p>
          <w:p w14:paraId="36C3BD1B" w14:textId="77777777" w:rsidR="001F3F4F" w:rsidRDefault="001F3F4F" w:rsidP="00846241">
            <w:pPr>
              <w:rPr>
                <w:ins w:id="220" w:author="hyx" w:date="2018-11-10T19:07:00Z"/>
              </w:rPr>
            </w:pPr>
            <w:ins w:id="221" w:author="hyx" w:date="2018-11-10T19:07:00Z">
              <w:r>
                <w:rPr>
                  <w:rFonts w:hint="eastAsia"/>
                </w:rPr>
                <w:t>徐、陈1</w:t>
              </w:r>
            </w:ins>
          </w:p>
          <w:p w14:paraId="0E3A7507" w14:textId="77777777" w:rsidR="001F3F4F" w:rsidRDefault="001F3F4F" w:rsidP="00846241">
            <w:pPr>
              <w:rPr>
                <w:ins w:id="222" w:author="hyx" w:date="2018-11-10T19:07:00Z"/>
              </w:rPr>
            </w:pPr>
            <w:ins w:id="223" w:author="hyx" w:date="2018-11-10T19:07:00Z">
              <w:r>
                <w:rPr>
                  <w:rFonts w:hint="eastAsia"/>
                </w:rPr>
                <w:t>黄</w:t>
              </w:r>
            </w:ins>
          </w:p>
        </w:tc>
      </w:tr>
      <w:tr w:rsidR="001F3F4F" w14:paraId="7C7F62DA" w14:textId="77777777" w:rsidTr="00846241">
        <w:trPr>
          <w:trHeight w:val="641"/>
          <w:jc w:val="right"/>
          <w:ins w:id="224" w:author="hyx" w:date="2018-11-10T19:07:00Z"/>
          <w:trPrChange w:id="225" w:author="hyx" w:date="2018-11-10T19:08:00Z">
            <w:trPr>
              <w:trHeight w:val="641"/>
              <w:jc w:val="right"/>
            </w:trPr>
          </w:trPrChange>
        </w:trPr>
        <w:tc>
          <w:tcPr>
            <w:tcW w:w="1068" w:type="dxa"/>
            <w:shd w:val="clear" w:color="auto" w:fill="8EAADB" w:themeFill="accent1" w:themeFillTint="99"/>
            <w:tcPrChange w:id="226" w:author="hyx" w:date="2018-11-10T19:08:00Z">
              <w:tcPr>
                <w:tcW w:w="1068" w:type="dxa"/>
                <w:shd w:val="clear" w:color="auto" w:fill="auto"/>
              </w:tcPr>
            </w:tcPrChange>
          </w:tcPr>
          <w:p w14:paraId="16E7A49B" w14:textId="77777777" w:rsidR="001F3F4F" w:rsidRDefault="001F3F4F" w:rsidP="00846241">
            <w:pPr>
              <w:rPr>
                <w:ins w:id="227" w:author="hyx" w:date="2018-11-10T19:07:00Z"/>
              </w:rPr>
            </w:pPr>
            <w:ins w:id="228" w:author="hyx" w:date="2018-11-10T19:07:00Z">
              <w:r>
                <w:rPr>
                  <w:rFonts w:hint="eastAsia"/>
                </w:rPr>
                <w:t>下午-1</w:t>
              </w:r>
            </w:ins>
          </w:p>
        </w:tc>
        <w:tc>
          <w:tcPr>
            <w:tcW w:w="1050" w:type="dxa"/>
            <w:shd w:val="clear" w:color="auto" w:fill="auto"/>
            <w:tcPrChange w:id="229" w:author="hyx" w:date="2018-11-10T19:08:00Z">
              <w:tcPr>
                <w:tcW w:w="1050" w:type="dxa"/>
                <w:shd w:val="clear" w:color="auto" w:fill="auto"/>
              </w:tcPr>
            </w:tcPrChange>
          </w:tcPr>
          <w:p w14:paraId="4FA28F92" w14:textId="77777777" w:rsidR="001F3F4F" w:rsidRDefault="001F3F4F" w:rsidP="00846241">
            <w:pPr>
              <w:rPr>
                <w:ins w:id="230" w:author="hyx" w:date="2018-11-10T19:07:00Z"/>
              </w:rPr>
            </w:pPr>
            <w:proofErr w:type="gramStart"/>
            <w:ins w:id="231" w:author="hyx" w:date="2018-11-10T19:07:00Z">
              <w:r>
                <w:rPr>
                  <w:rFonts w:hint="eastAsia"/>
                </w:rPr>
                <w:t>吕</w:t>
              </w:r>
              <w:proofErr w:type="gramEnd"/>
              <w:r>
                <w:rPr>
                  <w:rFonts w:hint="eastAsia"/>
                </w:rPr>
                <w:t>、陈2</w:t>
              </w:r>
            </w:ins>
          </w:p>
        </w:tc>
        <w:tc>
          <w:tcPr>
            <w:tcW w:w="1051" w:type="dxa"/>
            <w:shd w:val="clear" w:color="auto" w:fill="auto"/>
            <w:tcPrChange w:id="232" w:author="hyx" w:date="2018-11-10T19:08:00Z">
              <w:tcPr>
                <w:tcW w:w="1051" w:type="dxa"/>
                <w:shd w:val="clear" w:color="auto" w:fill="auto"/>
              </w:tcPr>
            </w:tcPrChange>
          </w:tcPr>
          <w:p w14:paraId="2A6AB5E6" w14:textId="77777777" w:rsidR="001F3F4F" w:rsidRDefault="001F3F4F" w:rsidP="00846241">
            <w:pPr>
              <w:rPr>
                <w:ins w:id="233" w:author="hyx" w:date="2018-11-10T19:07:00Z"/>
              </w:rPr>
            </w:pPr>
          </w:p>
        </w:tc>
        <w:tc>
          <w:tcPr>
            <w:tcW w:w="1051" w:type="dxa"/>
            <w:shd w:val="clear" w:color="auto" w:fill="auto"/>
            <w:tcPrChange w:id="234" w:author="hyx" w:date="2018-11-10T19:08:00Z">
              <w:tcPr>
                <w:tcW w:w="1051" w:type="dxa"/>
                <w:shd w:val="clear" w:color="auto" w:fill="auto"/>
              </w:tcPr>
            </w:tcPrChange>
          </w:tcPr>
          <w:p w14:paraId="5AD0F492" w14:textId="77777777" w:rsidR="001F3F4F" w:rsidRDefault="001F3F4F" w:rsidP="00846241">
            <w:pPr>
              <w:rPr>
                <w:ins w:id="235" w:author="hyx" w:date="2018-11-10T19:07:00Z"/>
              </w:rPr>
            </w:pPr>
            <w:ins w:id="236" w:author="hyx" w:date="2018-11-10T19:07:00Z">
              <w:r>
                <w:rPr>
                  <w:rFonts w:hint="eastAsia"/>
                </w:rPr>
                <w:t>黄</w:t>
              </w:r>
            </w:ins>
          </w:p>
        </w:tc>
        <w:tc>
          <w:tcPr>
            <w:tcW w:w="1052" w:type="dxa"/>
            <w:shd w:val="clear" w:color="auto" w:fill="auto"/>
            <w:tcPrChange w:id="237" w:author="hyx" w:date="2018-11-10T19:08:00Z">
              <w:tcPr>
                <w:tcW w:w="1052" w:type="dxa"/>
                <w:shd w:val="clear" w:color="auto" w:fill="auto"/>
              </w:tcPr>
            </w:tcPrChange>
          </w:tcPr>
          <w:p w14:paraId="1D4371D6" w14:textId="77777777" w:rsidR="001F3F4F" w:rsidRDefault="001F3F4F" w:rsidP="00846241">
            <w:pPr>
              <w:rPr>
                <w:ins w:id="238" w:author="hyx" w:date="2018-11-10T19:07:00Z"/>
              </w:rPr>
            </w:pPr>
          </w:p>
        </w:tc>
        <w:tc>
          <w:tcPr>
            <w:tcW w:w="1052" w:type="dxa"/>
            <w:shd w:val="clear" w:color="auto" w:fill="auto"/>
            <w:tcPrChange w:id="239" w:author="hyx" w:date="2018-11-10T19:08:00Z">
              <w:tcPr>
                <w:tcW w:w="1052" w:type="dxa"/>
                <w:shd w:val="clear" w:color="auto" w:fill="auto"/>
              </w:tcPr>
            </w:tcPrChange>
          </w:tcPr>
          <w:p w14:paraId="3F72EEB1" w14:textId="77777777" w:rsidR="001F3F4F" w:rsidRDefault="001F3F4F" w:rsidP="00846241">
            <w:pPr>
              <w:rPr>
                <w:ins w:id="240" w:author="hyx" w:date="2018-11-10T19:07:00Z"/>
              </w:rPr>
            </w:pPr>
          </w:p>
        </w:tc>
        <w:tc>
          <w:tcPr>
            <w:tcW w:w="986" w:type="dxa"/>
            <w:shd w:val="clear" w:color="auto" w:fill="auto"/>
            <w:tcPrChange w:id="241" w:author="hyx" w:date="2018-11-10T19:08:00Z">
              <w:tcPr>
                <w:tcW w:w="986" w:type="dxa"/>
                <w:shd w:val="clear" w:color="auto" w:fill="auto"/>
              </w:tcPr>
            </w:tcPrChange>
          </w:tcPr>
          <w:p w14:paraId="373BCEDF" w14:textId="77777777" w:rsidR="001F3F4F" w:rsidRDefault="001F3F4F" w:rsidP="00846241">
            <w:pPr>
              <w:rPr>
                <w:ins w:id="242" w:author="hyx" w:date="2018-11-10T19:07:00Z"/>
              </w:rPr>
            </w:pPr>
            <w:proofErr w:type="gramStart"/>
            <w:ins w:id="243" w:author="hyx" w:date="2018-11-10T19:07:00Z">
              <w:r>
                <w:rPr>
                  <w:rFonts w:hint="eastAsia"/>
                </w:rPr>
                <w:t>吕</w:t>
              </w:r>
              <w:proofErr w:type="gramEnd"/>
              <w:r>
                <w:rPr>
                  <w:rFonts w:hint="eastAsia"/>
                </w:rPr>
                <w:t>、陈2</w:t>
              </w:r>
            </w:ins>
          </w:p>
          <w:p w14:paraId="0C7C214C" w14:textId="77777777" w:rsidR="001F3F4F" w:rsidRDefault="001F3F4F" w:rsidP="00846241">
            <w:pPr>
              <w:rPr>
                <w:ins w:id="244" w:author="hyx" w:date="2018-11-10T19:07:00Z"/>
              </w:rPr>
            </w:pPr>
            <w:ins w:id="245" w:author="hyx" w:date="2018-11-10T19:07:00Z">
              <w:r>
                <w:rPr>
                  <w:rFonts w:hint="eastAsia"/>
                </w:rPr>
                <w:t>徐、陈1</w:t>
              </w:r>
            </w:ins>
          </w:p>
          <w:p w14:paraId="111623C0" w14:textId="77777777" w:rsidR="001F3F4F" w:rsidRDefault="001F3F4F" w:rsidP="00846241">
            <w:pPr>
              <w:rPr>
                <w:ins w:id="246" w:author="hyx" w:date="2018-11-10T19:07:00Z"/>
              </w:rPr>
            </w:pPr>
            <w:ins w:id="247" w:author="hyx" w:date="2018-11-10T19:07:00Z">
              <w:r>
                <w:rPr>
                  <w:rFonts w:hint="eastAsia"/>
                </w:rPr>
                <w:t>黄</w:t>
              </w:r>
            </w:ins>
          </w:p>
        </w:tc>
        <w:tc>
          <w:tcPr>
            <w:tcW w:w="986" w:type="dxa"/>
            <w:shd w:val="clear" w:color="auto" w:fill="auto"/>
            <w:tcPrChange w:id="248" w:author="hyx" w:date="2018-11-10T19:08:00Z">
              <w:tcPr>
                <w:tcW w:w="986" w:type="dxa"/>
                <w:shd w:val="clear" w:color="auto" w:fill="auto"/>
              </w:tcPr>
            </w:tcPrChange>
          </w:tcPr>
          <w:p w14:paraId="196626A3" w14:textId="77777777" w:rsidR="001F3F4F" w:rsidRDefault="001F3F4F" w:rsidP="00846241">
            <w:pPr>
              <w:rPr>
                <w:ins w:id="249" w:author="hyx" w:date="2018-11-10T19:07:00Z"/>
              </w:rPr>
            </w:pPr>
            <w:proofErr w:type="gramStart"/>
            <w:ins w:id="250" w:author="hyx" w:date="2018-11-10T19:07:00Z">
              <w:r>
                <w:rPr>
                  <w:rFonts w:hint="eastAsia"/>
                </w:rPr>
                <w:t>吕</w:t>
              </w:r>
              <w:proofErr w:type="gramEnd"/>
              <w:r>
                <w:rPr>
                  <w:rFonts w:hint="eastAsia"/>
                </w:rPr>
                <w:t>、陈2</w:t>
              </w:r>
            </w:ins>
          </w:p>
          <w:p w14:paraId="7EE5034B" w14:textId="77777777" w:rsidR="001F3F4F" w:rsidRDefault="001F3F4F" w:rsidP="00846241">
            <w:pPr>
              <w:rPr>
                <w:ins w:id="251" w:author="hyx" w:date="2018-11-10T19:07:00Z"/>
              </w:rPr>
            </w:pPr>
            <w:ins w:id="252" w:author="hyx" w:date="2018-11-10T19:07:00Z">
              <w:r>
                <w:rPr>
                  <w:rFonts w:hint="eastAsia"/>
                </w:rPr>
                <w:t>徐、陈1</w:t>
              </w:r>
            </w:ins>
          </w:p>
          <w:p w14:paraId="32BC4A69" w14:textId="77777777" w:rsidR="001F3F4F" w:rsidRDefault="001F3F4F" w:rsidP="00846241">
            <w:pPr>
              <w:rPr>
                <w:ins w:id="253" w:author="hyx" w:date="2018-11-10T19:07:00Z"/>
              </w:rPr>
            </w:pPr>
            <w:ins w:id="254" w:author="hyx" w:date="2018-11-10T19:07:00Z">
              <w:r>
                <w:rPr>
                  <w:rFonts w:hint="eastAsia"/>
                </w:rPr>
                <w:t>黄</w:t>
              </w:r>
            </w:ins>
          </w:p>
        </w:tc>
      </w:tr>
      <w:tr w:rsidR="001F3F4F" w14:paraId="3FC307CE" w14:textId="77777777" w:rsidTr="00846241">
        <w:trPr>
          <w:jc w:val="right"/>
          <w:ins w:id="255" w:author="hyx" w:date="2018-11-10T19:07:00Z"/>
          <w:trPrChange w:id="256" w:author="hyx" w:date="2018-11-10T19:08:00Z">
            <w:trPr>
              <w:jc w:val="right"/>
            </w:trPr>
          </w:trPrChange>
        </w:trPr>
        <w:tc>
          <w:tcPr>
            <w:tcW w:w="1068" w:type="dxa"/>
            <w:shd w:val="clear" w:color="auto" w:fill="8EAADB" w:themeFill="accent1" w:themeFillTint="99"/>
            <w:tcPrChange w:id="257" w:author="hyx" w:date="2018-11-10T19:08:00Z">
              <w:tcPr>
                <w:tcW w:w="1068" w:type="dxa"/>
                <w:shd w:val="clear" w:color="auto" w:fill="auto"/>
              </w:tcPr>
            </w:tcPrChange>
          </w:tcPr>
          <w:p w14:paraId="3E0034B0" w14:textId="77777777" w:rsidR="001F3F4F" w:rsidRDefault="001F3F4F" w:rsidP="00846241">
            <w:pPr>
              <w:rPr>
                <w:ins w:id="258" w:author="hyx" w:date="2018-11-10T19:07:00Z"/>
              </w:rPr>
            </w:pPr>
            <w:ins w:id="259" w:author="hyx" w:date="2018-11-10T19:07:00Z">
              <w:r>
                <w:rPr>
                  <w:rFonts w:hint="eastAsia"/>
                </w:rPr>
                <w:t>下午-2</w:t>
              </w:r>
            </w:ins>
          </w:p>
        </w:tc>
        <w:tc>
          <w:tcPr>
            <w:tcW w:w="1050" w:type="dxa"/>
            <w:shd w:val="clear" w:color="auto" w:fill="auto"/>
            <w:tcPrChange w:id="260" w:author="hyx" w:date="2018-11-10T19:08:00Z">
              <w:tcPr>
                <w:tcW w:w="1050" w:type="dxa"/>
                <w:shd w:val="clear" w:color="auto" w:fill="auto"/>
              </w:tcPr>
            </w:tcPrChange>
          </w:tcPr>
          <w:p w14:paraId="28F22891" w14:textId="77777777" w:rsidR="001F3F4F" w:rsidRDefault="001F3F4F" w:rsidP="00846241">
            <w:pPr>
              <w:rPr>
                <w:ins w:id="261" w:author="hyx" w:date="2018-11-10T19:07:00Z"/>
              </w:rPr>
            </w:pPr>
            <w:proofErr w:type="gramStart"/>
            <w:ins w:id="262" w:author="hyx" w:date="2018-11-10T19:07:00Z">
              <w:r>
                <w:rPr>
                  <w:rFonts w:hint="eastAsia"/>
                </w:rPr>
                <w:t>吕</w:t>
              </w:r>
              <w:proofErr w:type="gramEnd"/>
              <w:r>
                <w:rPr>
                  <w:rFonts w:hint="eastAsia"/>
                </w:rPr>
                <w:t>、徐</w:t>
              </w:r>
            </w:ins>
          </w:p>
        </w:tc>
        <w:tc>
          <w:tcPr>
            <w:tcW w:w="1051" w:type="dxa"/>
            <w:shd w:val="clear" w:color="auto" w:fill="auto"/>
            <w:tcPrChange w:id="263" w:author="hyx" w:date="2018-11-10T19:08:00Z">
              <w:tcPr>
                <w:tcW w:w="1051" w:type="dxa"/>
                <w:shd w:val="clear" w:color="auto" w:fill="auto"/>
              </w:tcPr>
            </w:tcPrChange>
          </w:tcPr>
          <w:p w14:paraId="6D0B1A57" w14:textId="77777777" w:rsidR="001F3F4F" w:rsidRDefault="001F3F4F" w:rsidP="00846241">
            <w:pPr>
              <w:rPr>
                <w:ins w:id="264" w:author="hyx" w:date="2018-11-10T19:07:00Z"/>
              </w:rPr>
            </w:pPr>
          </w:p>
        </w:tc>
        <w:tc>
          <w:tcPr>
            <w:tcW w:w="1051" w:type="dxa"/>
            <w:shd w:val="clear" w:color="auto" w:fill="auto"/>
            <w:tcPrChange w:id="265" w:author="hyx" w:date="2018-11-10T19:08:00Z">
              <w:tcPr>
                <w:tcW w:w="1051" w:type="dxa"/>
                <w:shd w:val="clear" w:color="auto" w:fill="auto"/>
              </w:tcPr>
            </w:tcPrChange>
          </w:tcPr>
          <w:p w14:paraId="5DFE6960" w14:textId="77777777" w:rsidR="001F3F4F" w:rsidRDefault="001F3F4F" w:rsidP="00846241">
            <w:pPr>
              <w:rPr>
                <w:ins w:id="266" w:author="hyx" w:date="2018-11-10T19:07:00Z"/>
              </w:rPr>
            </w:pPr>
            <w:ins w:id="267" w:author="hyx" w:date="2018-11-10T19:07:00Z">
              <w:r>
                <w:rPr>
                  <w:rFonts w:hint="eastAsia"/>
                </w:rPr>
                <w:t>黄、陈2</w:t>
              </w:r>
            </w:ins>
          </w:p>
        </w:tc>
        <w:tc>
          <w:tcPr>
            <w:tcW w:w="1052" w:type="dxa"/>
            <w:shd w:val="clear" w:color="auto" w:fill="auto"/>
            <w:tcPrChange w:id="268" w:author="hyx" w:date="2018-11-10T19:08:00Z">
              <w:tcPr>
                <w:tcW w:w="1052" w:type="dxa"/>
                <w:shd w:val="clear" w:color="auto" w:fill="auto"/>
              </w:tcPr>
            </w:tcPrChange>
          </w:tcPr>
          <w:p w14:paraId="041D65C4" w14:textId="77777777" w:rsidR="001F3F4F" w:rsidRDefault="001F3F4F" w:rsidP="00846241">
            <w:pPr>
              <w:rPr>
                <w:ins w:id="269" w:author="hyx" w:date="2018-11-10T19:07:00Z"/>
              </w:rPr>
            </w:pPr>
          </w:p>
        </w:tc>
        <w:tc>
          <w:tcPr>
            <w:tcW w:w="1052" w:type="dxa"/>
            <w:shd w:val="clear" w:color="auto" w:fill="auto"/>
            <w:tcPrChange w:id="270" w:author="hyx" w:date="2018-11-10T19:08:00Z">
              <w:tcPr>
                <w:tcW w:w="1052" w:type="dxa"/>
                <w:shd w:val="clear" w:color="auto" w:fill="auto"/>
              </w:tcPr>
            </w:tcPrChange>
          </w:tcPr>
          <w:p w14:paraId="76D5B42A" w14:textId="77777777" w:rsidR="001F3F4F" w:rsidRDefault="001F3F4F" w:rsidP="00846241">
            <w:pPr>
              <w:rPr>
                <w:ins w:id="271" w:author="hyx" w:date="2018-11-10T19:07:00Z"/>
              </w:rPr>
            </w:pPr>
          </w:p>
        </w:tc>
        <w:tc>
          <w:tcPr>
            <w:tcW w:w="986" w:type="dxa"/>
            <w:shd w:val="clear" w:color="auto" w:fill="auto"/>
            <w:tcPrChange w:id="272" w:author="hyx" w:date="2018-11-10T19:08:00Z">
              <w:tcPr>
                <w:tcW w:w="986" w:type="dxa"/>
                <w:shd w:val="clear" w:color="auto" w:fill="auto"/>
              </w:tcPr>
            </w:tcPrChange>
          </w:tcPr>
          <w:p w14:paraId="7F6DB6A6" w14:textId="77777777" w:rsidR="001F3F4F" w:rsidRDefault="001F3F4F" w:rsidP="00846241">
            <w:pPr>
              <w:rPr>
                <w:ins w:id="273" w:author="hyx" w:date="2018-11-10T19:07:00Z"/>
              </w:rPr>
            </w:pPr>
            <w:proofErr w:type="gramStart"/>
            <w:ins w:id="274" w:author="hyx" w:date="2018-11-10T19:07:00Z">
              <w:r>
                <w:rPr>
                  <w:rFonts w:hint="eastAsia"/>
                </w:rPr>
                <w:t>吕</w:t>
              </w:r>
              <w:proofErr w:type="gramEnd"/>
              <w:r>
                <w:rPr>
                  <w:rFonts w:hint="eastAsia"/>
                </w:rPr>
                <w:t>、陈2</w:t>
              </w:r>
            </w:ins>
          </w:p>
          <w:p w14:paraId="2F050733" w14:textId="77777777" w:rsidR="001F3F4F" w:rsidRDefault="001F3F4F" w:rsidP="00846241">
            <w:pPr>
              <w:rPr>
                <w:ins w:id="275" w:author="hyx" w:date="2018-11-10T19:07:00Z"/>
              </w:rPr>
            </w:pPr>
            <w:ins w:id="276" w:author="hyx" w:date="2018-11-10T19:07:00Z">
              <w:r>
                <w:rPr>
                  <w:rFonts w:hint="eastAsia"/>
                </w:rPr>
                <w:t>徐、陈1</w:t>
              </w:r>
            </w:ins>
          </w:p>
          <w:p w14:paraId="6EF203F8" w14:textId="77777777" w:rsidR="001F3F4F" w:rsidRDefault="001F3F4F" w:rsidP="00846241">
            <w:pPr>
              <w:rPr>
                <w:ins w:id="277" w:author="hyx" w:date="2018-11-10T19:07:00Z"/>
              </w:rPr>
            </w:pPr>
            <w:ins w:id="278" w:author="hyx" w:date="2018-11-10T19:07:00Z">
              <w:r>
                <w:rPr>
                  <w:rFonts w:hint="eastAsia"/>
                </w:rPr>
                <w:t xml:space="preserve">黄 </w:t>
              </w:r>
            </w:ins>
          </w:p>
        </w:tc>
        <w:tc>
          <w:tcPr>
            <w:tcW w:w="986" w:type="dxa"/>
            <w:shd w:val="clear" w:color="auto" w:fill="auto"/>
            <w:tcPrChange w:id="279" w:author="hyx" w:date="2018-11-10T19:08:00Z">
              <w:tcPr>
                <w:tcW w:w="986" w:type="dxa"/>
                <w:shd w:val="clear" w:color="auto" w:fill="auto"/>
              </w:tcPr>
            </w:tcPrChange>
          </w:tcPr>
          <w:p w14:paraId="558F3621" w14:textId="77777777" w:rsidR="001F3F4F" w:rsidRDefault="001F3F4F" w:rsidP="00846241">
            <w:pPr>
              <w:rPr>
                <w:ins w:id="280" w:author="hyx" w:date="2018-11-10T19:07:00Z"/>
              </w:rPr>
            </w:pPr>
            <w:proofErr w:type="gramStart"/>
            <w:ins w:id="281" w:author="hyx" w:date="2018-11-10T19:07:00Z">
              <w:r>
                <w:rPr>
                  <w:rFonts w:hint="eastAsia"/>
                </w:rPr>
                <w:t>吕</w:t>
              </w:r>
              <w:proofErr w:type="gramEnd"/>
              <w:r>
                <w:rPr>
                  <w:rFonts w:hint="eastAsia"/>
                </w:rPr>
                <w:t>、陈2</w:t>
              </w:r>
            </w:ins>
          </w:p>
          <w:p w14:paraId="721C85B3" w14:textId="77777777" w:rsidR="001F3F4F" w:rsidRDefault="001F3F4F" w:rsidP="00846241">
            <w:pPr>
              <w:rPr>
                <w:ins w:id="282" w:author="hyx" w:date="2018-11-10T19:07:00Z"/>
              </w:rPr>
            </w:pPr>
            <w:ins w:id="283" w:author="hyx" w:date="2018-11-10T19:07:00Z">
              <w:r>
                <w:rPr>
                  <w:rFonts w:hint="eastAsia"/>
                </w:rPr>
                <w:t>徐、陈1</w:t>
              </w:r>
            </w:ins>
          </w:p>
          <w:p w14:paraId="4B420B94" w14:textId="77777777" w:rsidR="001F3F4F" w:rsidRDefault="001F3F4F" w:rsidP="00846241">
            <w:pPr>
              <w:rPr>
                <w:ins w:id="284" w:author="hyx" w:date="2018-11-10T19:07:00Z"/>
              </w:rPr>
            </w:pPr>
            <w:ins w:id="285" w:author="hyx" w:date="2018-11-10T19:07:00Z">
              <w:r>
                <w:rPr>
                  <w:rFonts w:hint="eastAsia"/>
                </w:rPr>
                <w:t>黄</w:t>
              </w:r>
            </w:ins>
          </w:p>
        </w:tc>
      </w:tr>
      <w:tr w:rsidR="001F3F4F" w14:paraId="409C13D0" w14:textId="77777777" w:rsidTr="00846241">
        <w:trPr>
          <w:jc w:val="right"/>
          <w:ins w:id="286" w:author="hyx" w:date="2018-11-10T19:07:00Z"/>
          <w:trPrChange w:id="287" w:author="hyx" w:date="2018-11-10T19:08:00Z">
            <w:trPr>
              <w:jc w:val="right"/>
            </w:trPr>
          </w:trPrChange>
        </w:trPr>
        <w:tc>
          <w:tcPr>
            <w:tcW w:w="1068" w:type="dxa"/>
            <w:shd w:val="clear" w:color="auto" w:fill="8EAADB" w:themeFill="accent1" w:themeFillTint="99"/>
            <w:tcPrChange w:id="288" w:author="hyx" w:date="2018-11-10T19:08:00Z">
              <w:tcPr>
                <w:tcW w:w="1068" w:type="dxa"/>
                <w:shd w:val="clear" w:color="auto" w:fill="auto"/>
              </w:tcPr>
            </w:tcPrChange>
          </w:tcPr>
          <w:p w14:paraId="380F37E9" w14:textId="77777777" w:rsidR="001F3F4F" w:rsidRDefault="001F3F4F" w:rsidP="00846241">
            <w:pPr>
              <w:rPr>
                <w:ins w:id="289" w:author="hyx" w:date="2018-11-10T19:07:00Z"/>
              </w:rPr>
            </w:pPr>
            <w:ins w:id="290" w:author="hyx" w:date="2018-11-10T19:07:00Z">
              <w:r>
                <w:rPr>
                  <w:rFonts w:hint="eastAsia"/>
                </w:rPr>
                <w:t>晚修</w:t>
              </w:r>
            </w:ins>
          </w:p>
        </w:tc>
        <w:tc>
          <w:tcPr>
            <w:tcW w:w="1050" w:type="dxa"/>
            <w:shd w:val="clear" w:color="auto" w:fill="auto"/>
            <w:tcPrChange w:id="291" w:author="hyx" w:date="2018-11-10T19:08:00Z">
              <w:tcPr>
                <w:tcW w:w="1050" w:type="dxa"/>
                <w:shd w:val="clear" w:color="auto" w:fill="auto"/>
              </w:tcPr>
            </w:tcPrChange>
          </w:tcPr>
          <w:p w14:paraId="3AE0C9D3" w14:textId="77777777" w:rsidR="001F3F4F" w:rsidRDefault="001F3F4F" w:rsidP="00846241">
            <w:pPr>
              <w:rPr>
                <w:ins w:id="292" w:author="hyx" w:date="2018-11-10T19:07:00Z"/>
              </w:rPr>
            </w:pPr>
            <w:proofErr w:type="gramStart"/>
            <w:ins w:id="293" w:author="hyx" w:date="2018-11-10T19:07:00Z">
              <w:r>
                <w:rPr>
                  <w:rFonts w:hint="eastAsia"/>
                </w:rPr>
                <w:t>吕</w:t>
              </w:r>
              <w:proofErr w:type="gramEnd"/>
              <w:r>
                <w:rPr>
                  <w:rFonts w:hint="eastAsia"/>
                </w:rPr>
                <w:t>、陈2</w:t>
              </w:r>
            </w:ins>
          </w:p>
          <w:p w14:paraId="5CAB77DF" w14:textId="77777777" w:rsidR="001F3F4F" w:rsidRDefault="001F3F4F" w:rsidP="00846241">
            <w:pPr>
              <w:rPr>
                <w:ins w:id="294" w:author="hyx" w:date="2018-11-10T19:07:00Z"/>
              </w:rPr>
            </w:pPr>
            <w:ins w:id="295" w:author="hyx" w:date="2018-11-10T19:07:00Z">
              <w:r>
                <w:rPr>
                  <w:rFonts w:hint="eastAsia"/>
                </w:rPr>
                <w:t>徐、陈1</w:t>
              </w:r>
            </w:ins>
          </w:p>
          <w:p w14:paraId="39228625" w14:textId="77777777" w:rsidR="001F3F4F" w:rsidRDefault="001F3F4F" w:rsidP="00846241">
            <w:pPr>
              <w:rPr>
                <w:ins w:id="296" w:author="hyx" w:date="2018-11-10T19:07:00Z"/>
              </w:rPr>
            </w:pPr>
            <w:ins w:id="297" w:author="hyx" w:date="2018-11-10T19:07:00Z">
              <w:r>
                <w:rPr>
                  <w:rFonts w:hint="eastAsia"/>
                </w:rPr>
                <w:lastRenderedPageBreak/>
                <w:t>黄</w:t>
              </w:r>
            </w:ins>
          </w:p>
        </w:tc>
        <w:tc>
          <w:tcPr>
            <w:tcW w:w="1051" w:type="dxa"/>
            <w:shd w:val="clear" w:color="auto" w:fill="auto"/>
            <w:tcPrChange w:id="298" w:author="hyx" w:date="2018-11-10T19:08:00Z">
              <w:tcPr>
                <w:tcW w:w="1051" w:type="dxa"/>
                <w:shd w:val="clear" w:color="auto" w:fill="auto"/>
              </w:tcPr>
            </w:tcPrChange>
          </w:tcPr>
          <w:p w14:paraId="7C811500" w14:textId="77777777" w:rsidR="001F3F4F" w:rsidRDefault="001F3F4F" w:rsidP="00846241">
            <w:pPr>
              <w:rPr>
                <w:ins w:id="299" w:author="hyx" w:date="2018-11-10T19:07:00Z"/>
              </w:rPr>
            </w:pPr>
            <w:proofErr w:type="gramStart"/>
            <w:ins w:id="300" w:author="hyx" w:date="2018-11-10T19:07:00Z">
              <w:r>
                <w:rPr>
                  <w:rFonts w:hint="eastAsia"/>
                </w:rPr>
                <w:lastRenderedPageBreak/>
                <w:t>吕</w:t>
              </w:r>
              <w:proofErr w:type="gramEnd"/>
              <w:r>
                <w:rPr>
                  <w:rFonts w:hint="eastAsia"/>
                </w:rPr>
                <w:t>、陈2</w:t>
              </w:r>
            </w:ins>
          </w:p>
          <w:p w14:paraId="7F0F9FDA" w14:textId="77777777" w:rsidR="001F3F4F" w:rsidRDefault="001F3F4F" w:rsidP="00846241">
            <w:pPr>
              <w:rPr>
                <w:ins w:id="301" w:author="hyx" w:date="2018-11-10T19:07:00Z"/>
              </w:rPr>
            </w:pPr>
            <w:ins w:id="302" w:author="hyx" w:date="2018-11-10T19:07:00Z">
              <w:r>
                <w:rPr>
                  <w:rFonts w:hint="eastAsia"/>
                </w:rPr>
                <w:t>徐、陈1</w:t>
              </w:r>
            </w:ins>
          </w:p>
          <w:p w14:paraId="15745BF8" w14:textId="77777777" w:rsidR="001F3F4F" w:rsidRDefault="001F3F4F" w:rsidP="00846241">
            <w:pPr>
              <w:rPr>
                <w:ins w:id="303" w:author="hyx" w:date="2018-11-10T19:07:00Z"/>
              </w:rPr>
            </w:pPr>
            <w:ins w:id="304" w:author="hyx" w:date="2018-11-10T19:07:00Z">
              <w:r>
                <w:rPr>
                  <w:rFonts w:hint="eastAsia"/>
                </w:rPr>
                <w:lastRenderedPageBreak/>
                <w:t>黄</w:t>
              </w:r>
            </w:ins>
          </w:p>
        </w:tc>
        <w:tc>
          <w:tcPr>
            <w:tcW w:w="1051" w:type="dxa"/>
            <w:shd w:val="clear" w:color="auto" w:fill="auto"/>
            <w:tcPrChange w:id="305" w:author="hyx" w:date="2018-11-10T19:08:00Z">
              <w:tcPr>
                <w:tcW w:w="1051" w:type="dxa"/>
                <w:shd w:val="clear" w:color="auto" w:fill="auto"/>
              </w:tcPr>
            </w:tcPrChange>
          </w:tcPr>
          <w:p w14:paraId="2BF8F09E" w14:textId="77777777" w:rsidR="001F3F4F" w:rsidRDefault="001F3F4F" w:rsidP="00846241">
            <w:pPr>
              <w:rPr>
                <w:ins w:id="306" w:author="hyx" w:date="2018-11-10T19:07:00Z"/>
              </w:rPr>
            </w:pPr>
            <w:proofErr w:type="gramStart"/>
            <w:ins w:id="307" w:author="hyx" w:date="2018-11-10T19:07:00Z">
              <w:r>
                <w:rPr>
                  <w:rFonts w:hint="eastAsia"/>
                </w:rPr>
                <w:lastRenderedPageBreak/>
                <w:t>吕</w:t>
              </w:r>
              <w:proofErr w:type="gramEnd"/>
              <w:r>
                <w:rPr>
                  <w:rFonts w:hint="eastAsia"/>
                </w:rPr>
                <w:t>、陈2</w:t>
              </w:r>
            </w:ins>
          </w:p>
          <w:p w14:paraId="0833A7BB" w14:textId="77777777" w:rsidR="001F3F4F" w:rsidRDefault="001F3F4F" w:rsidP="00846241">
            <w:pPr>
              <w:rPr>
                <w:ins w:id="308" w:author="hyx" w:date="2018-11-10T19:07:00Z"/>
              </w:rPr>
            </w:pPr>
            <w:ins w:id="309" w:author="hyx" w:date="2018-11-10T19:07:00Z">
              <w:r>
                <w:rPr>
                  <w:rFonts w:hint="eastAsia"/>
                </w:rPr>
                <w:t>徐、陈1</w:t>
              </w:r>
            </w:ins>
          </w:p>
          <w:p w14:paraId="40B66B9A" w14:textId="77777777" w:rsidR="001F3F4F" w:rsidRDefault="001F3F4F" w:rsidP="00846241">
            <w:pPr>
              <w:rPr>
                <w:ins w:id="310" w:author="hyx" w:date="2018-11-10T19:07:00Z"/>
              </w:rPr>
            </w:pPr>
            <w:ins w:id="311" w:author="hyx" w:date="2018-11-10T19:07:00Z">
              <w:r>
                <w:rPr>
                  <w:rFonts w:hint="eastAsia"/>
                </w:rPr>
                <w:lastRenderedPageBreak/>
                <w:t>黄</w:t>
              </w:r>
            </w:ins>
          </w:p>
        </w:tc>
        <w:tc>
          <w:tcPr>
            <w:tcW w:w="1052" w:type="dxa"/>
            <w:shd w:val="clear" w:color="auto" w:fill="auto"/>
            <w:tcPrChange w:id="312" w:author="hyx" w:date="2018-11-10T19:08:00Z">
              <w:tcPr>
                <w:tcW w:w="1052" w:type="dxa"/>
                <w:shd w:val="clear" w:color="auto" w:fill="auto"/>
              </w:tcPr>
            </w:tcPrChange>
          </w:tcPr>
          <w:p w14:paraId="314AD567" w14:textId="77777777" w:rsidR="001F3F4F" w:rsidRDefault="001F3F4F" w:rsidP="00846241">
            <w:pPr>
              <w:rPr>
                <w:ins w:id="313" w:author="hyx" w:date="2018-11-10T19:07:00Z"/>
              </w:rPr>
            </w:pPr>
            <w:proofErr w:type="gramStart"/>
            <w:ins w:id="314" w:author="hyx" w:date="2018-11-10T19:07:00Z">
              <w:r>
                <w:rPr>
                  <w:rFonts w:hint="eastAsia"/>
                </w:rPr>
                <w:lastRenderedPageBreak/>
                <w:t>吕</w:t>
              </w:r>
              <w:proofErr w:type="gramEnd"/>
              <w:r>
                <w:rPr>
                  <w:rFonts w:hint="eastAsia"/>
                </w:rPr>
                <w:t>、陈2</w:t>
              </w:r>
            </w:ins>
          </w:p>
          <w:p w14:paraId="1EE99DD2" w14:textId="77777777" w:rsidR="001F3F4F" w:rsidRDefault="001F3F4F" w:rsidP="00846241">
            <w:pPr>
              <w:rPr>
                <w:ins w:id="315" w:author="hyx" w:date="2018-11-10T19:07:00Z"/>
              </w:rPr>
            </w:pPr>
            <w:ins w:id="316" w:author="hyx" w:date="2018-11-10T19:07:00Z">
              <w:r>
                <w:rPr>
                  <w:rFonts w:hint="eastAsia"/>
                </w:rPr>
                <w:t>徐、陈1</w:t>
              </w:r>
            </w:ins>
          </w:p>
          <w:p w14:paraId="03584D1F" w14:textId="77777777" w:rsidR="001F3F4F" w:rsidRDefault="001F3F4F" w:rsidP="00846241">
            <w:pPr>
              <w:rPr>
                <w:ins w:id="317" w:author="hyx" w:date="2018-11-10T19:07:00Z"/>
              </w:rPr>
            </w:pPr>
            <w:ins w:id="318" w:author="hyx" w:date="2018-11-10T19:07:00Z">
              <w:r>
                <w:rPr>
                  <w:rFonts w:hint="eastAsia"/>
                </w:rPr>
                <w:lastRenderedPageBreak/>
                <w:t>黄</w:t>
              </w:r>
            </w:ins>
          </w:p>
        </w:tc>
        <w:tc>
          <w:tcPr>
            <w:tcW w:w="1052" w:type="dxa"/>
            <w:shd w:val="clear" w:color="auto" w:fill="auto"/>
            <w:tcPrChange w:id="319" w:author="hyx" w:date="2018-11-10T19:08:00Z">
              <w:tcPr>
                <w:tcW w:w="1052" w:type="dxa"/>
                <w:shd w:val="clear" w:color="auto" w:fill="auto"/>
              </w:tcPr>
            </w:tcPrChange>
          </w:tcPr>
          <w:p w14:paraId="6D934AD7" w14:textId="77777777" w:rsidR="001F3F4F" w:rsidRDefault="001F3F4F" w:rsidP="00846241">
            <w:pPr>
              <w:rPr>
                <w:ins w:id="320" w:author="hyx" w:date="2018-11-10T19:07:00Z"/>
              </w:rPr>
            </w:pPr>
            <w:proofErr w:type="gramStart"/>
            <w:ins w:id="321" w:author="hyx" w:date="2018-11-10T19:07:00Z">
              <w:r>
                <w:rPr>
                  <w:rFonts w:hint="eastAsia"/>
                </w:rPr>
                <w:lastRenderedPageBreak/>
                <w:t>吕</w:t>
              </w:r>
              <w:proofErr w:type="gramEnd"/>
              <w:r>
                <w:rPr>
                  <w:rFonts w:hint="eastAsia"/>
                </w:rPr>
                <w:t>、陈2</w:t>
              </w:r>
            </w:ins>
          </w:p>
          <w:p w14:paraId="46AB1D3B" w14:textId="77777777" w:rsidR="001F3F4F" w:rsidRDefault="001F3F4F" w:rsidP="00846241">
            <w:pPr>
              <w:rPr>
                <w:ins w:id="322" w:author="hyx" w:date="2018-11-10T19:07:00Z"/>
              </w:rPr>
            </w:pPr>
            <w:ins w:id="323" w:author="hyx" w:date="2018-11-10T19:07:00Z">
              <w:r>
                <w:rPr>
                  <w:rFonts w:hint="eastAsia"/>
                </w:rPr>
                <w:t>徐、陈1</w:t>
              </w:r>
            </w:ins>
          </w:p>
          <w:p w14:paraId="2D8D357B" w14:textId="77777777" w:rsidR="001F3F4F" w:rsidRDefault="001F3F4F" w:rsidP="00846241">
            <w:pPr>
              <w:rPr>
                <w:ins w:id="324" w:author="hyx" w:date="2018-11-10T19:07:00Z"/>
              </w:rPr>
            </w:pPr>
            <w:ins w:id="325" w:author="hyx" w:date="2018-11-10T19:07:00Z">
              <w:r>
                <w:rPr>
                  <w:rFonts w:hint="eastAsia"/>
                </w:rPr>
                <w:lastRenderedPageBreak/>
                <w:t>黄</w:t>
              </w:r>
            </w:ins>
          </w:p>
        </w:tc>
        <w:tc>
          <w:tcPr>
            <w:tcW w:w="986" w:type="dxa"/>
            <w:shd w:val="clear" w:color="auto" w:fill="auto"/>
            <w:tcPrChange w:id="326" w:author="hyx" w:date="2018-11-10T19:08:00Z">
              <w:tcPr>
                <w:tcW w:w="986" w:type="dxa"/>
                <w:shd w:val="clear" w:color="auto" w:fill="auto"/>
              </w:tcPr>
            </w:tcPrChange>
          </w:tcPr>
          <w:p w14:paraId="1D496961" w14:textId="77777777" w:rsidR="001F3F4F" w:rsidRDefault="001F3F4F" w:rsidP="00846241">
            <w:pPr>
              <w:rPr>
                <w:ins w:id="327" w:author="hyx" w:date="2018-11-10T19:07:00Z"/>
              </w:rPr>
            </w:pPr>
            <w:proofErr w:type="gramStart"/>
            <w:ins w:id="328" w:author="hyx" w:date="2018-11-10T19:07:00Z">
              <w:r>
                <w:rPr>
                  <w:rFonts w:hint="eastAsia"/>
                </w:rPr>
                <w:lastRenderedPageBreak/>
                <w:t>吕</w:t>
              </w:r>
              <w:proofErr w:type="gramEnd"/>
              <w:r>
                <w:rPr>
                  <w:rFonts w:hint="eastAsia"/>
                </w:rPr>
                <w:t>、陈2</w:t>
              </w:r>
            </w:ins>
          </w:p>
          <w:p w14:paraId="245C82D6" w14:textId="77777777" w:rsidR="001F3F4F" w:rsidRDefault="001F3F4F" w:rsidP="00846241">
            <w:pPr>
              <w:rPr>
                <w:ins w:id="329" w:author="hyx" w:date="2018-11-10T19:07:00Z"/>
              </w:rPr>
            </w:pPr>
            <w:ins w:id="330" w:author="hyx" w:date="2018-11-10T19:07:00Z">
              <w:r>
                <w:rPr>
                  <w:rFonts w:hint="eastAsia"/>
                </w:rPr>
                <w:lastRenderedPageBreak/>
                <w:t>徐、陈1</w:t>
              </w:r>
            </w:ins>
          </w:p>
          <w:p w14:paraId="0C1401FE" w14:textId="77777777" w:rsidR="001F3F4F" w:rsidRDefault="001F3F4F" w:rsidP="00846241">
            <w:pPr>
              <w:rPr>
                <w:ins w:id="331" w:author="hyx" w:date="2018-11-10T19:07:00Z"/>
              </w:rPr>
            </w:pPr>
            <w:ins w:id="332" w:author="hyx" w:date="2018-11-10T19:07:00Z">
              <w:r>
                <w:rPr>
                  <w:rFonts w:hint="eastAsia"/>
                </w:rPr>
                <w:t>黄</w:t>
              </w:r>
            </w:ins>
          </w:p>
        </w:tc>
        <w:tc>
          <w:tcPr>
            <w:tcW w:w="986" w:type="dxa"/>
            <w:shd w:val="clear" w:color="auto" w:fill="auto"/>
            <w:tcPrChange w:id="333" w:author="hyx" w:date="2018-11-10T19:08:00Z">
              <w:tcPr>
                <w:tcW w:w="986" w:type="dxa"/>
                <w:shd w:val="clear" w:color="auto" w:fill="auto"/>
              </w:tcPr>
            </w:tcPrChange>
          </w:tcPr>
          <w:p w14:paraId="769D343A" w14:textId="77777777" w:rsidR="001F3F4F" w:rsidRDefault="001F3F4F" w:rsidP="00846241">
            <w:pPr>
              <w:rPr>
                <w:ins w:id="334" w:author="hyx" w:date="2018-11-10T19:07:00Z"/>
              </w:rPr>
            </w:pPr>
            <w:proofErr w:type="gramStart"/>
            <w:ins w:id="335" w:author="hyx" w:date="2018-11-10T19:07:00Z">
              <w:r>
                <w:rPr>
                  <w:rFonts w:hint="eastAsia"/>
                </w:rPr>
                <w:lastRenderedPageBreak/>
                <w:t>吕</w:t>
              </w:r>
              <w:proofErr w:type="gramEnd"/>
              <w:r>
                <w:rPr>
                  <w:rFonts w:hint="eastAsia"/>
                </w:rPr>
                <w:t>、陈2</w:t>
              </w:r>
            </w:ins>
          </w:p>
          <w:p w14:paraId="07E995CD" w14:textId="77777777" w:rsidR="001F3F4F" w:rsidRDefault="001F3F4F" w:rsidP="00846241">
            <w:pPr>
              <w:rPr>
                <w:ins w:id="336" w:author="hyx" w:date="2018-11-10T19:07:00Z"/>
              </w:rPr>
            </w:pPr>
            <w:ins w:id="337" w:author="hyx" w:date="2018-11-10T19:07:00Z">
              <w:r>
                <w:rPr>
                  <w:rFonts w:hint="eastAsia"/>
                </w:rPr>
                <w:lastRenderedPageBreak/>
                <w:t>徐、陈1</w:t>
              </w:r>
            </w:ins>
          </w:p>
          <w:p w14:paraId="27248F59" w14:textId="77777777" w:rsidR="001F3F4F" w:rsidRDefault="001F3F4F" w:rsidP="00846241">
            <w:pPr>
              <w:rPr>
                <w:ins w:id="338" w:author="hyx" w:date="2018-11-10T19:07:00Z"/>
              </w:rPr>
            </w:pPr>
            <w:ins w:id="339" w:author="hyx" w:date="2018-11-10T19:07:00Z">
              <w:r>
                <w:rPr>
                  <w:rFonts w:hint="eastAsia"/>
                </w:rPr>
                <w:t>黄</w:t>
              </w:r>
            </w:ins>
          </w:p>
        </w:tc>
      </w:tr>
    </w:tbl>
    <w:p w14:paraId="459FB82C" w14:textId="77777777" w:rsidR="009405DA" w:rsidRDefault="009405DA" w:rsidP="009405DA">
      <w:pPr>
        <w:pStyle w:val="a0"/>
      </w:pPr>
      <w:bookmarkStart w:id="340" w:name="_Toc535281178"/>
      <w:r>
        <w:rPr>
          <w:rFonts w:hint="eastAsia"/>
        </w:rPr>
        <w:lastRenderedPageBreak/>
        <w:t>参考</w:t>
      </w:r>
      <w:r>
        <w:t>资料</w:t>
      </w:r>
      <w:bookmarkEnd w:id="130"/>
      <w:bookmarkEnd w:id="340"/>
    </w:p>
    <w:p w14:paraId="1B693D8A" w14:textId="7EA742F9" w:rsidR="009405DA" w:rsidRDefault="009405DA" w:rsidP="009405DA">
      <w:r>
        <w:t>[1] C2-PRD-项目描述-201</w:t>
      </w:r>
      <w:r w:rsidR="001F3F4F">
        <w:rPr>
          <w:rFonts w:hint="eastAsia"/>
        </w:rPr>
        <w:t>8</w:t>
      </w:r>
    </w:p>
    <w:p w14:paraId="2F6A8A89" w14:textId="74719B4C" w:rsidR="009405DA" w:rsidRDefault="009405DA" w:rsidP="009405DA">
      <w:r>
        <w:t>[2] PRD-201</w:t>
      </w:r>
      <w:r w:rsidR="003A41C4">
        <w:rPr>
          <w:rFonts w:hint="eastAsia"/>
        </w:rPr>
        <w:t>8</w:t>
      </w:r>
      <w:r>
        <w:t>-G1</w:t>
      </w:r>
      <w:r w:rsidR="003A41C4">
        <w:rPr>
          <w:rFonts w:hint="eastAsia"/>
        </w:rPr>
        <w:t>5</w:t>
      </w:r>
      <w:r>
        <w:t>-文档编写说明</w:t>
      </w:r>
    </w:p>
    <w:p w14:paraId="2551747A" w14:textId="77777777" w:rsidR="009405DA" w:rsidRDefault="009405DA" w:rsidP="009405DA">
      <w:r>
        <w:t xml:space="preserve">[3] 张海藩,牟永敏.软件工程导论（第六版） </w:t>
      </w:r>
    </w:p>
    <w:p w14:paraId="40EE2378" w14:textId="77777777" w:rsidR="009405DA" w:rsidRDefault="009405DA" w:rsidP="009405DA">
      <w:r>
        <w:t>[4] GB+T-8567-2006.国标《计算机软件文档编制规范》</w:t>
      </w:r>
    </w:p>
    <w:p w14:paraId="0AD38073" w14:textId="77777777" w:rsidR="009405DA" w:rsidRDefault="009405DA" w:rsidP="009405DA">
      <w:r>
        <w:t>[5] GB/T19000—2008/ISO9000.国标《质量管理体系 基础和术语》</w:t>
      </w:r>
    </w:p>
    <w:p w14:paraId="0A6A9486" w14:textId="3B9B7FFC" w:rsidR="009405DA" w:rsidRDefault="009405DA" w:rsidP="009405DA">
      <w:r>
        <w:t>[</w:t>
      </w:r>
      <w:r w:rsidR="001F3F4F">
        <w:rPr>
          <w:rFonts w:hint="eastAsia"/>
        </w:rPr>
        <w:t>8</w:t>
      </w:r>
      <w:r>
        <w:t>] PRD-201</w:t>
      </w:r>
      <w:r w:rsidR="001F3F4F">
        <w:rPr>
          <w:rFonts w:hint="eastAsia"/>
        </w:rPr>
        <w:t>8</w:t>
      </w:r>
      <w:r>
        <w:t>-G1</w:t>
      </w:r>
      <w:r w:rsidR="001F3F4F">
        <w:rPr>
          <w:rFonts w:hint="eastAsia"/>
        </w:rPr>
        <w:t>5</w:t>
      </w:r>
      <w:r>
        <w:t>-配置管理</w:t>
      </w:r>
    </w:p>
    <w:p w14:paraId="1D66E327" w14:textId="399C3B95" w:rsidR="009405DA" w:rsidRDefault="009405DA" w:rsidP="009405DA">
      <w:r>
        <w:t>[</w:t>
      </w:r>
      <w:r w:rsidR="001F3F4F">
        <w:rPr>
          <w:rFonts w:hint="eastAsia"/>
        </w:rPr>
        <w:t>10</w:t>
      </w:r>
      <w:r>
        <w:t>] 项目管理知识体系指南（PMBOK 指南)/项目管理协会</w:t>
      </w:r>
    </w:p>
    <w:p w14:paraId="0F2514A1" w14:textId="44B06683" w:rsidR="009405DA" w:rsidRPr="006D3CF7" w:rsidRDefault="009405DA" w:rsidP="009405DA">
      <w:r>
        <w:t>[1</w:t>
      </w:r>
      <w:r w:rsidR="001F3F4F">
        <w:rPr>
          <w:rFonts w:hint="eastAsia"/>
        </w:rPr>
        <w:t>1</w:t>
      </w:r>
      <w:r>
        <w:t>] 软件项目管理（原书第5版） [Software Project Management Fifth Edition]</w:t>
      </w:r>
    </w:p>
    <w:p w14:paraId="1C952694" w14:textId="77777777" w:rsidR="009405DA" w:rsidRPr="00600D55" w:rsidRDefault="009405DA" w:rsidP="009405DA">
      <w:pPr>
        <w:pStyle w:val="a"/>
        <w:numPr>
          <w:ilvl w:val="0"/>
          <w:numId w:val="0"/>
        </w:numPr>
        <w:rPr>
          <w:rStyle w:val="ab"/>
          <w:color w:val="auto"/>
        </w:rPr>
      </w:pPr>
      <w:r w:rsidRPr="00600D55">
        <w:fldChar w:fldCharType="begin"/>
      </w:r>
      <w:r w:rsidRPr="00600D55">
        <w:instrText xml:space="preserve"> HYPERLINK "file:///D:\\workspaceBaiscPlatform\\%E7%A0%94%E5%8F%91%E9%83%A8%E8%A7%84%E8%8C%83%E7%AC%AC%E4%BA%8C%E7%89%88\\%E5%B7%A5%E4%BD%9C%E6%96%87%E6%A1%A3\\%E7%BB%84%E7%BB%87%E8%BF%87%E7%A8%8B%E8%B5%84%E4%BA%A7\\%E7%A0%94%E5%8F%91%E9%83%A8\\%E9%A1%B9%E7%9B%AE%E7%AE%A1%E7%90%86%E5%BC%80%E5%8F%91%E8%A7%84%E8%8C%83\\01.%E9%A1%B9%E7%9B%AE%E7%AE%A1%E7%90%86%E5%BC%80%E5%8F%91%E7%94%9F%E5%91%BD%E5%91%A8%E6%9C%9F%E6%96%87%E6%A1%A3\\02.%E9%A1%B9%E7%9B%AE%E8%AE%A1%E5%88%92\\%E9%A1%B9%E7%9B%AE%E7%AE%A1%E7%90%86%E8%AE%A1%E5%88%92\\%E5%AD%90%E8%AE%A1%E5%88%92\\%E9%A1%B9%E7%9B%AE%E8%8C%83%E5%9B%B4%E7%AE%A1%E7%90%86%E8%AE%A1%E5%88%92V1.0.doc" \l "_Toc389053623" \t "_blank" </w:instrText>
      </w:r>
      <w:r w:rsidRPr="00600D55">
        <w:fldChar w:fldCharType="separate"/>
      </w:r>
    </w:p>
    <w:p w14:paraId="20F5B730" w14:textId="77777777" w:rsidR="009405DA" w:rsidRPr="00600D55" w:rsidRDefault="009405DA" w:rsidP="009405DA">
      <w:pPr>
        <w:pStyle w:val="a"/>
      </w:pPr>
      <w:r w:rsidRPr="00600D55">
        <w:rPr>
          <w:rStyle w:val="ab"/>
          <w:color w:val="auto"/>
        </w:rPr>
        <w:t xml:space="preserve"> </w:t>
      </w:r>
      <w:bookmarkStart w:id="341" w:name="_Toc535281179"/>
      <w:r w:rsidRPr="00600D55">
        <w:rPr>
          <w:rStyle w:val="ab"/>
          <w:color w:val="auto"/>
        </w:rPr>
        <w:t>所选项目范围管理过程</w:t>
      </w:r>
      <w:bookmarkEnd w:id="341"/>
      <w:r w:rsidRPr="00600D55">
        <w:fldChar w:fldCharType="end"/>
      </w:r>
    </w:p>
    <w:p w14:paraId="0D81617D" w14:textId="77777777" w:rsidR="009405DA" w:rsidRDefault="004746F7" w:rsidP="009405DA">
      <w:pPr>
        <w:pStyle w:val="a0"/>
      </w:pPr>
      <w:hyperlink r:id="rId10" w:anchor="_Toc389053624" w:tgtFrame="_blank" w:history="1">
        <w:bookmarkStart w:id="342" w:name="_Toc535281180"/>
        <w:r w:rsidR="009405DA" w:rsidRPr="00600D55">
          <w:rPr>
            <w:rStyle w:val="ab"/>
            <w:color w:val="auto"/>
          </w:rPr>
          <w:t>收集需求（计划过程组）</w:t>
        </w:r>
        <w:bookmarkEnd w:id="342"/>
      </w:hyperlink>
    </w:p>
    <w:p w14:paraId="3785C2F7" w14:textId="77777777" w:rsidR="009405DA" w:rsidRPr="00C75C72" w:rsidRDefault="009405DA" w:rsidP="009405DA">
      <w:pPr>
        <w:ind w:firstLineChars="200" w:firstLine="420"/>
      </w:pPr>
      <w:r>
        <w:t>收集需求是一个长期的、渐进明细的过程。但基本的需求，应在定义项目详细范围之前完成。</w:t>
      </w:r>
      <w:r>
        <w:rPr>
          <w:rFonts w:hint="eastAsia"/>
        </w:rPr>
        <w:t>以</w:t>
      </w:r>
      <w:r>
        <w:t>项目章程为输入通过访谈、小组焦点会议，引导式研讨会、群体创新技术、群体决策技术、问卷调查、观察、原型法来完成。</w:t>
      </w:r>
      <w:r>
        <w:rPr>
          <w:rFonts w:hint="eastAsia"/>
        </w:rPr>
        <w:t>输出</w:t>
      </w:r>
      <w:r>
        <w:t>《需求分析说明书》</w:t>
      </w:r>
    </w:p>
    <w:p w14:paraId="21954D4E" w14:textId="77777777" w:rsidR="009405DA" w:rsidRDefault="004746F7" w:rsidP="009405DA">
      <w:pPr>
        <w:pStyle w:val="a0"/>
      </w:pPr>
      <w:hyperlink r:id="rId11" w:anchor="_Toc389053628" w:tgtFrame="_blank" w:history="1">
        <w:bookmarkStart w:id="343" w:name="_Toc535281181"/>
        <w:r w:rsidR="009405DA" w:rsidRPr="00600D55">
          <w:rPr>
            <w:rStyle w:val="ab"/>
            <w:color w:val="auto"/>
          </w:rPr>
          <w:t>定义项目详细范围</w:t>
        </w:r>
        <w:bookmarkEnd w:id="343"/>
      </w:hyperlink>
    </w:p>
    <w:tbl>
      <w:tblPr>
        <w:tblStyle w:val="af0"/>
        <w:tblW w:w="0" w:type="auto"/>
        <w:tblLook w:val="04A0" w:firstRow="1" w:lastRow="0" w:firstColumn="1" w:lastColumn="0" w:noHBand="0" w:noVBand="1"/>
      </w:tblPr>
      <w:tblGrid>
        <w:gridCol w:w="2765"/>
        <w:gridCol w:w="2765"/>
        <w:gridCol w:w="2766"/>
      </w:tblGrid>
      <w:tr w:rsidR="009405DA" w14:paraId="00A94958" w14:textId="77777777" w:rsidTr="00846241">
        <w:tc>
          <w:tcPr>
            <w:tcW w:w="2765" w:type="dxa"/>
            <w:shd w:val="clear" w:color="auto" w:fill="B4C6E7" w:themeFill="accent1" w:themeFillTint="66"/>
          </w:tcPr>
          <w:p w14:paraId="77C37F6D" w14:textId="77777777" w:rsidR="009405DA" w:rsidRPr="00D24461" w:rsidRDefault="009405DA" w:rsidP="00846241">
            <w:pPr>
              <w:jc w:val="center"/>
              <w:rPr>
                <w:b/>
              </w:rPr>
            </w:pPr>
            <w:r w:rsidRPr="00D24461">
              <w:rPr>
                <w:rFonts w:hint="eastAsia"/>
                <w:b/>
              </w:rPr>
              <w:t>项目</w:t>
            </w:r>
            <w:r w:rsidRPr="00D24461">
              <w:rPr>
                <w:b/>
              </w:rPr>
              <w:t>主要工作</w:t>
            </w:r>
          </w:p>
        </w:tc>
        <w:tc>
          <w:tcPr>
            <w:tcW w:w="2765" w:type="dxa"/>
            <w:shd w:val="clear" w:color="auto" w:fill="B4C6E7" w:themeFill="accent1" w:themeFillTint="66"/>
          </w:tcPr>
          <w:p w14:paraId="21FC6D7D" w14:textId="77777777" w:rsidR="009405DA" w:rsidRPr="00D24461" w:rsidRDefault="009405DA" w:rsidP="00846241">
            <w:pPr>
              <w:jc w:val="center"/>
              <w:rPr>
                <w:b/>
              </w:rPr>
            </w:pPr>
            <w:r w:rsidRPr="00D24461">
              <w:rPr>
                <w:rFonts w:hint="eastAsia"/>
                <w:b/>
              </w:rPr>
              <w:t>工作</w:t>
            </w:r>
            <w:r w:rsidRPr="00D24461">
              <w:rPr>
                <w:b/>
              </w:rPr>
              <w:t>目标</w:t>
            </w:r>
          </w:p>
        </w:tc>
        <w:tc>
          <w:tcPr>
            <w:tcW w:w="2766" w:type="dxa"/>
            <w:shd w:val="clear" w:color="auto" w:fill="B4C6E7" w:themeFill="accent1" w:themeFillTint="66"/>
          </w:tcPr>
          <w:p w14:paraId="6C0115AC" w14:textId="77777777" w:rsidR="009405DA" w:rsidRPr="00D24461" w:rsidRDefault="009405DA" w:rsidP="00846241">
            <w:pPr>
              <w:jc w:val="center"/>
              <w:rPr>
                <w:b/>
              </w:rPr>
            </w:pPr>
            <w:r w:rsidRPr="00D24461">
              <w:rPr>
                <w:rFonts w:hint="eastAsia"/>
                <w:b/>
              </w:rPr>
              <w:t>检验</w:t>
            </w:r>
            <w:r w:rsidRPr="00D24461">
              <w:rPr>
                <w:b/>
              </w:rPr>
              <w:t>标准</w:t>
            </w:r>
          </w:p>
        </w:tc>
      </w:tr>
      <w:tr w:rsidR="009405DA" w14:paraId="2D38596F" w14:textId="77777777" w:rsidTr="00846241">
        <w:tc>
          <w:tcPr>
            <w:tcW w:w="2765" w:type="dxa"/>
          </w:tcPr>
          <w:p w14:paraId="796F7122" w14:textId="77777777" w:rsidR="009405DA" w:rsidRDefault="009405DA" w:rsidP="00846241">
            <w:r>
              <w:rPr>
                <w:rFonts w:hint="eastAsia"/>
              </w:rPr>
              <w:t>需求工程项目准备</w:t>
            </w:r>
          </w:p>
        </w:tc>
        <w:tc>
          <w:tcPr>
            <w:tcW w:w="2765" w:type="dxa"/>
          </w:tcPr>
          <w:p w14:paraId="43542016" w14:textId="77777777" w:rsidR="009405DA" w:rsidRDefault="009405DA" w:rsidP="00846241">
            <w:r>
              <w:rPr>
                <w:rFonts w:hint="eastAsia"/>
              </w:rPr>
              <w:t>基础</w:t>
            </w:r>
            <w:r>
              <w:t>设施筹备</w:t>
            </w:r>
          </w:p>
        </w:tc>
        <w:tc>
          <w:tcPr>
            <w:tcW w:w="2766" w:type="dxa"/>
          </w:tcPr>
          <w:p w14:paraId="0D5FBF3E" w14:textId="77777777" w:rsidR="009405DA" w:rsidRDefault="009405DA" w:rsidP="00846241"/>
        </w:tc>
      </w:tr>
      <w:tr w:rsidR="009405DA" w14:paraId="3CED876E" w14:textId="77777777" w:rsidTr="00846241">
        <w:tc>
          <w:tcPr>
            <w:tcW w:w="2765" w:type="dxa"/>
          </w:tcPr>
          <w:p w14:paraId="65CBBBBB" w14:textId="77777777" w:rsidR="009405DA" w:rsidRDefault="009405DA" w:rsidP="00846241">
            <w:r>
              <w:rPr>
                <w:rFonts w:hint="eastAsia"/>
              </w:rPr>
              <w:t>制定</w:t>
            </w:r>
            <w:r>
              <w:t>需求工程项目计划</w:t>
            </w:r>
          </w:p>
        </w:tc>
        <w:tc>
          <w:tcPr>
            <w:tcW w:w="2765" w:type="dxa"/>
          </w:tcPr>
          <w:p w14:paraId="53EDEEEA" w14:textId="77777777" w:rsidR="009405DA" w:rsidRDefault="009405DA" w:rsidP="00846241">
            <w:r>
              <w:rPr>
                <w:rFonts w:hint="eastAsia"/>
              </w:rPr>
              <w:t>得到需求工程计划初稿</w:t>
            </w:r>
          </w:p>
        </w:tc>
        <w:tc>
          <w:tcPr>
            <w:tcW w:w="2766" w:type="dxa"/>
          </w:tcPr>
          <w:p w14:paraId="69F37C1E" w14:textId="77777777" w:rsidR="009405DA" w:rsidRDefault="009405DA" w:rsidP="00846241">
            <w:r>
              <w:rPr>
                <w:rFonts w:hint="eastAsia"/>
              </w:rPr>
              <w:t>能否得到初步的需求工程计划</w:t>
            </w:r>
          </w:p>
        </w:tc>
      </w:tr>
      <w:tr w:rsidR="009405DA" w14:paraId="0CB11BD9" w14:textId="77777777" w:rsidTr="00846241">
        <w:tc>
          <w:tcPr>
            <w:tcW w:w="2765" w:type="dxa"/>
          </w:tcPr>
          <w:p w14:paraId="7F715C73" w14:textId="77777777" w:rsidR="009405DA" w:rsidRDefault="009405DA" w:rsidP="00846241">
            <w:r>
              <w:rPr>
                <w:rFonts w:hint="eastAsia"/>
              </w:rPr>
              <w:t>修改</w:t>
            </w:r>
            <w:r>
              <w:t>需求工程项目计划</w:t>
            </w:r>
          </w:p>
        </w:tc>
        <w:tc>
          <w:tcPr>
            <w:tcW w:w="2765" w:type="dxa"/>
          </w:tcPr>
          <w:p w14:paraId="3AF4B1A5" w14:textId="77777777" w:rsidR="009405DA" w:rsidRDefault="009405DA" w:rsidP="00846241">
            <w:r>
              <w:rPr>
                <w:rFonts w:hint="eastAsia"/>
              </w:rPr>
              <w:t>正式</w:t>
            </w:r>
            <w:r>
              <w:t>发行需求工程项目计划</w:t>
            </w:r>
            <w:r>
              <w:rPr>
                <w:rFonts w:hint="eastAsia"/>
              </w:rPr>
              <w:t>并</w:t>
            </w:r>
            <w:r>
              <w:t>开始执行</w:t>
            </w:r>
          </w:p>
        </w:tc>
        <w:tc>
          <w:tcPr>
            <w:tcW w:w="2766" w:type="dxa"/>
          </w:tcPr>
          <w:p w14:paraId="584FE92C" w14:textId="77777777" w:rsidR="009405DA" w:rsidRDefault="009405DA" w:rsidP="00846241">
            <w:r>
              <w:rPr>
                <w:rFonts w:hint="eastAsia"/>
              </w:rPr>
              <w:t>能否</w:t>
            </w:r>
            <w:r>
              <w:t>得到修改版的需求工程计划</w:t>
            </w:r>
          </w:p>
        </w:tc>
      </w:tr>
      <w:tr w:rsidR="009405DA" w14:paraId="20EF89CA" w14:textId="77777777" w:rsidTr="00846241">
        <w:tc>
          <w:tcPr>
            <w:tcW w:w="2765" w:type="dxa"/>
          </w:tcPr>
          <w:p w14:paraId="018605AA" w14:textId="77777777" w:rsidR="009405DA" w:rsidRDefault="009405DA" w:rsidP="00846241">
            <w:r>
              <w:rPr>
                <w:rFonts w:hint="eastAsia"/>
              </w:rPr>
              <w:t>需求获取</w:t>
            </w:r>
          </w:p>
        </w:tc>
        <w:tc>
          <w:tcPr>
            <w:tcW w:w="2765" w:type="dxa"/>
          </w:tcPr>
          <w:p w14:paraId="0D93F638" w14:textId="77777777" w:rsidR="009405DA" w:rsidRPr="005516B3" w:rsidRDefault="009405DA" w:rsidP="00846241">
            <w:pPr>
              <w:pStyle w:val="ae"/>
              <w:numPr>
                <w:ilvl w:val="0"/>
                <w:numId w:val="2"/>
              </w:numPr>
              <w:ind w:firstLineChars="0"/>
            </w:pPr>
            <w:r w:rsidRPr="005516B3">
              <w:rPr>
                <w:rFonts w:hint="eastAsia"/>
              </w:rPr>
              <w:t>确定</w:t>
            </w:r>
            <w:r w:rsidRPr="005516B3">
              <w:t>范围和</w:t>
            </w:r>
            <w:r w:rsidRPr="005516B3">
              <w:rPr>
                <w:rFonts w:hint="eastAsia"/>
              </w:rPr>
              <w:t>限制</w:t>
            </w:r>
          </w:p>
          <w:p w14:paraId="00598350" w14:textId="77777777" w:rsidR="009405DA" w:rsidRDefault="009405DA" w:rsidP="00846241">
            <w:pPr>
              <w:pStyle w:val="ae"/>
              <w:numPr>
                <w:ilvl w:val="0"/>
                <w:numId w:val="2"/>
              </w:numPr>
              <w:ind w:firstLineChars="0"/>
            </w:pPr>
            <w:r>
              <w:rPr>
                <w:rFonts w:hint="eastAsia"/>
              </w:rPr>
              <w:t>确定</w:t>
            </w:r>
            <w:r>
              <w:t>需求开发过程</w:t>
            </w:r>
          </w:p>
          <w:p w14:paraId="050F3F30" w14:textId="77777777" w:rsidR="009405DA" w:rsidRPr="005516B3" w:rsidRDefault="009405DA" w:rsidP="00846241">
            <w:pPr>
              <w:pStyle w:val="ae"/>
              <w:numPr>
                <w:ilvl w:val="0"/>
                <w:numId w:val="2"/>
              </w:numPr>
              <w:ind w:firstLineChars="0"/>
            </w:pPr>
            <w:r>
              <w:rPr>
                <w:rFonts w:hint="eastAsia"/>
              </w:rPr>
              <w:t>建立</w:t>
            </w:r>
            <w:r>
              <w:t>核心</w:t>
            </w:r>
            <w:r>
              <w:rPr>
                <w:rFonts w:hint="eastAsia"/>
              </w:rPr>
              <w:t>队伍</w:t>
            </w:r>
          </w:p>
        </w:tc>
        <w:tc>
          <w:tcPr>
            <w:tcW w:w="2766" w:type="dxa"/>
          </w:tcPr>
          <w:p w14:paraId="34F7C93A" w14:textId="77777777" w:rsidR="009405DA" w:rsidRDefault="009405DA" w:rsidP="00846241">
            <w:r>
              <w:rPr>
                <w:rFonts w:hint="eastAsia"/>
              </w:rPr>
              <w:t>能</w:t>
            </w:r>
            <w:r>
              <w:t>否</w:t>
            </w:r>
            <w:proofErr w:type="gramStart"/>
            <w:r>
              <w:t>得到</w:t>
            </w:r>
            <w:r>
              <w:rPr>
                <w:rFonts w:hint="eastAsia"/>
              </w:rPr>
              <w:t>愿景</w:t>
            </w:r>
            <w:r>
              <w:t>与</w:t>
            </w:r>
            <w:proofErr w:type="gramEnd"/>
            <w:r>
              <w:t>范围文档</w:t>
            </w:r>
            <w:r>
              <w:rPr>
                <w:rFonts w:hint="eastAsia"/>
              </w:rPr>
              <w:t>，</w:t>
            </w:r>
            <w:r>
              <w:t>用户群分类文档</w:t>
            </w:r>
          </w:p>
        </w:tc>
      </w:tr>
      <w:tr w:rsidR="009405DA" w14:paraId="07A5C4D6" w14:textId="77777777" w:rsidTr="00846241">
        <w:tc>
          <w:tcPr>
            <w:tcW w:w="2765" w:type="dxa"/>
          </w:tcPr>
          <w:p w14:paraId="2085DFE1" w14:textId="77777777" w:rsidR="009405DA" w:rsidRDefault="009405DA" w:rsidP="00846241">
            <w:r>
              <w:rPr>
                <w:rFonts w:hint="eastAsia"/>
              </w:rPr>
              <w:t>需求</w:t>
            </w:r>
            <w:r>
              <w:t>分析</w:t>
            </w:r>
          </w:p>
        </w:tc>
        <w:tc>
          <w:tcPr>
            <w:tcW w:w="2765" w:type="dxa"/>
          </w:tcPr>
          <w:p w14:paraId="4AEA77E1" w14:textId="77777777" w:rsidR="009405DA" w:rsidRPr="002048CA" w:rsidRDefault="009405DA" w:rsidP="00846241">
            <w:pPr>
              <w:pStyle w:val="ae"/>
              <w:numPr>
                <w:ilvl w:val="0"/>
                <w:numId w:val="3"/>
              </w:numPr>
              <w:ind w:firstLineChars="0"/>
            </w:pPr>
            <w:r w:rsidRPr="002048CA">
              <w:rPr>
                <w:rFonts w:hint="eastAsia"/>
              </w:rPr>
              <w:t>得到</w:t>
            </w:r>
            <w:r w:rsidRPr="002048CA">
              <w:t>开</w:t>
            </w:r>
            <w:r w:rsidRPr="002048CA">
              <w:rPr>
                <w:rFonts w:hint="eastAsia"/>
              </w:rPr>
              <w:t>发</w:t>
            </w:r>
            <w:r w:rsidRPr="002048CA">
              <w:t>原型</w:t>
            </w:r>
          </w:p>
          <w:p w14:paraId="2005D4F9" w14:textId="77777777" w:rsidR="009405DA" w:rsidRPr="002048CA" w:rsidRDefault="009405DA" w:rsidP="00846241">
            <w:pPr>
              <w:pStyle w:val="ae"/>
              <w:numPr>
                <w:ilvl w:val="0"/>
                <w:numId w:val="3"/>
              </w:numPr>
              <w:ind w:firstLineChars="0"/>
            </w:pPr>
            <w:proofErr w:type="gramStart"/>
            <w:r>
              <w:rPr>
                <w:rFonts w:hint="eastAsia"/>
              </w:rPr>
              <w:t>得需求</w:t>
            </w:r>
            <w:proofErr w:type="gramEnd"/>
            <w:r>
              <w:t>管理矩阵</w:t>
            </w:r>
          </w:p>
        </w:tc>
        <w:tc>
          <w:tcPr>
            <w:tcW w:w="2766" w:type="dxa"/>
          </w:tcPr>
          <w:p w14:paraId="1AC80CF5" w14:textId="77777777" w:rsidR="009405DA" w:rsidRDefault="009405DA" w:rsidP="00846241">
            <w:r>
              <w:rPr>
                <w:rFonts w:hint="eastAsia"/>
              </w:rPr>
              <w:t>能否</w:t>
            </w:r>
            <w:r>
              <w:t>得到</w:t>
            </w:r>
            <w:r>
              <w:rPr>
                <w:rFonts w:hint="eastAsia"/>
              </w:rPr>
              <w:t>界面原型</w:t>
            </w:r>
            <w:r>
              <w:t>以及需求管理矩阵</w:t>
            </w:r>
          </w:p>
        </w:tc>
      </w:tr>
      <w:tr w:rsidR="009405DA" w14:paraId="149733DF" w14:textId="77777777" w:rsidTr="00846241">
        <w:tc>
          <w:tcPr>
            <w:tcW w:w="2765" w:type="dxa"/>
          </w:tcPr>
          <w:p w14:paraId="7D7CF132" w14:textId="77777777" w:rsidR="009405DA" w:rsidRDefault="009405DA" w:rsidP="00846241">
            <w:r>
              <w:rPr>
                <w:rFonts w:hint="eastAsia"/>
              </w:rPr>
              <w:t>需求</w:t>
            </w:r>
            <w:r>
              <w:t>规格说明</w:t>
            </w:r>
          </w:p>
        </w:tc>
        <w:tc>
          <w:tcPr>
            <w:tcW w:w="2765" w:type="dxa"/>
          </w:tcPr>
          <w:p w14:paraId="3D3E18DB" w14:textId="77777777" w:rsidR="009405DA" w:rsidRDefault="009405DA" w:rsidP="00846241">
            <w:r>
              <w:rPr>
                <w:rFonts w:hint="eastAsia"/>
              </w:rPr>
              <w:t>得到</w:t>
            </w:r>
            <w:r>
              <w:t>需求规格说明书</w:t>
            </w:r>
          </w:p>
        </w:tc>
        <w:tc>
          <w:tcPr>
            <w:tcW w:w="2766" w:type="dxa"/>
          </w:tcPr>
          <w:p w14:paraId="124C4F9F" w14:textId="77777777" w:rsidR="009405DA" w:rsidRDefault="009405DA" w:rsidP="00846241">
            <w:r>
              <w:rPr>
                <w:rFonts w:hint="eastAsia"/>
              </w:rPr>
              <w:t>能否</w:t>
            </w:r>
            <w:r>
              <w:t>得到需求规格说明书</w:t>
            </w:r>
          </w:p>
        </w:tc>
      </w:tr>
      <w:tr w:rsidR="009405DA" w14:paraId="2C9C5CF3" w14:textId="77777777" w:rsidTr="00846241">
        <w:tc>
          <w:tcPr>
            <w:tcW w:w="2765" w:type="dxa"/>
          </w:tcPr>
          <w:p w14:paraId="07ADB2D4" w14:textId="77777777" w:rsidR="009405DA" w:rsidRDefault="009405DA" w:rsidP="00846241">
            <w:r>
              <w:rPr>
                <w:rFonts w:hint="eastAsia"/>
              </w:rPr>
              <w:t>需求</w:t>
            </w:r>
            <w:r>
              <w:t>规格审核</w:t>
            </w:r>
          </w:p>
        </w:tc>
        <w:tc>
          <w:tcPr>
            <w:tcW w:w="2765" w:type="dxa"/>
          </w:tcPr>
          <w:p w14:paraId="2DB22710" w14:textId="77777777" w:rsidR="009405DA" w:rsidRDefault="009405DA" w:rsidP="00846241">
            <w:r>
              <w:rPr>
                <w:rFonts w:hint="eastAsia"/>
              </w:rPr>
              <w:t>得到用户</w:t>
            </w:r>
            <w:r>
              <w:t>手册</w:t>
            </w:r>
          </w:p>
          <w:p w14:paraId="2691658F" w14:textId="77777777" w:rsidR="009405DA" w:rsidRDefault="009405DA" w:rsidP="00846241">
            <w:r>
              <w:rPr>
                <w:rFonts w:hint="eastAsia"/>
              </w:rPr>
              <w:t>确定</w:t>
            </w:r>
            <w:r>
              <w:t>合</w:t>
            </w:r>
            <w:proofErr w:type="gramStart"/>
            <w:r>
              <w:t>规</w:t>
            </w:r>
            <w:proofErr w:type="gramEnd"/>
            <w:r>
              <w:t>标准</w:t>
            </w:r>
          </w:p>
          <w:p w14:paraId="32F1E323" w14:textId="77777777" w:rsidR="009405DA" w:rsidRDefault="009405DA" w:rsidP="00846241">
            <w:r>
              <w:rPr>
                <w:rFonts w:hint="eastAsia"/>
              </w:rPr>
              <w:t>编写</w:t>
            </w:r>
            <w:r>
              <w:t>测试用例</w:t>
            </w:r>
          </w:p>
          <w:p w14:paraId="04A3746F" w14:textId="77777777" w:rsidR="009405DA" w:rsidRDefault="009405DA" w:rsidP="00846241"/>
        </w:tc>
        <w:tc>
          <w:tcPr>
            <w:tcW w:w="2766" w:type="dxa"/>
          </w:tcPr>
          <w:p w14:paraId="0DB67B14" w14:textId="77777777" w:rsidR="009405DA" w:rsidRDefault="009405DA" w:rsidP="00846241">
            <w:r>
              <w:rPr>
                <w:rFonts w:hint="eastAsia"/>
              </w:rPr>
              <w:t>能否</w:t>
            </w:r>
            <w:r>
              <w:t>得到</w:t>
            </w:r>
            <w:r>
              <w:rPr>
                <w:rFonts w:hint="eastAsia"/>
              </w:rPr>
              <w:t>用户</w:t>
            </w:r>
            <w:r>
              <w:t>满意的用户手册</w:t>
            </w:r>
            <w:r>
              <w:rPr>
                <w:rFonts w:hint="eastAsia"/>
              </w:rPr>
              <w:t>以及</w:t>
            </w:r>
            <w:r>
              <w:t>需求规格说明书能否通过审核</w:t>
            </w:r>
          </w:p>
        </w:tc>
      </w:tr>
      <w:tr w:rsidR="009405DA" w14:paraId="0108E9EB" w14:textId="77777777" w:rsidTr="00846241">
        <w:tc>
          <w:tcPr>
            <w:tcW w:w="2765" w:type="dxa"/>
          </w:tcPr>
          <w:p w14:paraId="05A68FFA" w14:textId="77777777" w:rsidR="009405DA" w:rsidRDefault="009405DA" w:rsidP="00846241">
            <w:r>
              <w:rPr>
                <w:rFonts w:hint="eastAsia"/>
              </w:rPr>
              <w:t>需求</w:t>
            </w:r>
            <w:r>
              <w:t>管理</w:t>
            </w:r>
          </w:p>
        </w:tc>
        <w:tc>
          <w:tcPr>
            <w:tcW w:w="2765" w:type="dxa"/>
          </w:tcPr>
          <w:p w14:paraId="61EE180D" w14:textId="77777777" w:rsidR="009405DA" w:rsidRPr="003D2EB0" w:rsidRDefault="009405DA" w:rsidP="00846241">
            <w:pPr>
              <w:pStyle w:val="ae"/>
              <w:numPr>
                <w:ilvl w:val="0"/>
                <w:numId w:val="4"/>
              </w:numPr>
              <w:ind w:firstLineChars="0"/>
            </w:pPr>
            <w:r w:rsidRPr="003D2EB0">
              <w:rPr>
                <w:rFonts w:hint="eastAsia"/>
              </w:rPr>
              <w:t>建立</w:t>
            </w:r>
            <w:r w:rsidRPr="003D2EB0">
              <w:rPr>
                <w:rFonts w:hint="eastAsia"/>
              </w:rPr>
              <w:t>CC</w:t>
            </w:r>
            <w:r w:rsidRPr="003D2EB0">
              <w:t>B</w:t>
            </w:r>
          </w:p>
          <w:p w14:paraId="061D8756" w14:textId="77777777" w:rsidR="009405DA" w:rsidRDefault="009405DA" w:rsidP="00846241">
            <w:pPr>
              <w:pStyle w:val="ae"/>
              <w:numPr>
                <w:ilvl w:val="0"/>
                <w:numId w:val="4"/>
              </w:numPr>
              <w:ind w:firstLineChars="0"/>
            </w:pPr>
            <w:r>
              <w:rPr>
                <w:rFonts w:hint="eastAsia"/>
              </w:rPr>
              <w:t>编写</w:t>
            </w:r>
            <w:r>
              <w:t>需求文档的基准版</w:t>
            </w:r>
            <w:r>
              <w:lastRenderedPageBreak/>
              <w:t>本和控制版本</w:t>
            </w:r>
          </w:p>
          <w:p w14:paraId="35DDB533" w14:textId="77777777" w:rsidR="009405DA" w:rsidRPr="003D2EB0" w:rsidRDefault="009405DA" w:rsidP="00846241">
            <w:pPr>
              <w:pStyle w:val="ae"/>
              <w:numPr>
                <w:ilvl w:val="0"/>
                <w:numId w:val="4"/>
              </w:numPr>
              <w:ind w:firstLineChars="0"/>
            </w:pPr>
            <w:r>
              <w:rPr>
                <w:rFonts w:hint="eastAsia"/>
              </w:rPr>
              <w:t>正式</w:t>
            </w:r>
            <w:r>
              <w:t>发布软件需求变更文档</w:t>
            </w:r>
          </w:p>
        </w:tc>
        <w:tc>
          <w:tcPr>
            <w:tcW w:w="2766" w:type="dxa"/>
          </w:tcPr>
          <w:p w14:paraId="157D3FE5" w14:textId="77777777" w:rsidR="009405DA" w:rsidRDefault="009405DA" w:rsidP="00846241">
            <w:r>
              <w:rPr>
                <w:rFonts w:hint="eastAsia"/>
              </w:rPr>
              <w:lastRenderedPageBreak/>
              <w:t>能否</w:t>
            </w:r>
            <w:r>
              <w:t>得到需求文档的基准版本和控制版本</w:t>
            </w:r>
            <w:r>
              <w:rPr>
                <w:rFonts w:hint="eastAsia"/>
              </w:rPr>
              <w:t>以及</w:t>
            </w:r>
            <w:r>
              <w:t>正式发布需求变更文档</w:t>
            </w:r>
          </w:p>
        </w:tc>
      </w:tr>
    </w:tbl>
    <w:p w14:paraId="4E0298EA" w14:textId="77777777" w:rsidR="009405DA" w:rsidRDefault="009405DA" w:rsidP="009405DA">
      <w:pPr>
        <w:ind w:firstLineChars="200" w:firstLine="420"/>
      </w:pPr>
    </w:p>
    <w:p w14:paraId="54B119DB" w14:textId="77777777" w:rsidR="009405DA" w:rsidRDefault="004746F7" w:rsidP="009405DA">
      <w:pPr>
        <w:pStyle w:val="a0"/>
      </w:pPr>
      <w:hyperlink r:id="rId12" w:anchor="_Toc389053640" w:tgtFrame="_blank" w:history="1">
        <w:bookmarkStart w:id="344" w:name="_Toc535281182"/>
        <w:r w:rsidR="009405DA" w:rsidRPr="00600D55">
          <w:rPr>
            <w:rStyle w:val="ab"/>
            <w:color w:val="auto"/>
          </w:rPr>
          <w:t>控制项目范围</w:t>
        </w:r>
        <w:bookmarkEnd w:id="344"/>
      </w:hyperlink>
    </w:p>
    <w:p w14:paraId="2939CB7D" w14:textId="77777777" w:rsidR="009405DA" w:rsidRDefault="009405DA" w:rsidP="009405DA">
      <w:pPr>
        <w:ind w:firstLineChars="200" w:firstLine="420"/>
      </w:pPr>
      <w:r>
        <w:rPr>
          <w:rFonts w:hint="eastAsia"/>
        </w:rPr>
        <w:t>监控</w:t>
      </w:r>
      <w:proofErr w:type="gramStart"/>
      <w:r>
        <w:rPr>
          <w:rFonts w:hint="eastAsia"/>
        </w:rPr>
        <w:t>督项目</w:t>
      </w:r>
      <w:proofErr w:type="gramEnd"/>
      <w:r>
        <w:rPr>
          <w:rFonts w:hint="eastAsia"/>
        </w:rPr>
        <w:t>和产品的范围状态，管理范围的基准变更。对项目范围进行控制，确保所有请求的变更、推荐的纠正措施或预防措施都经过实施整体变更控制过程的处理。在变更发生时，管理变更确定偏离范围基准的原因和程度，并决定是否采取纠正获取防措施。</w:t>
      </w:r>
    </w:p>
    <w:p w14:paraId="29404797" w14:textId="77777777" w:rsidR="009405DA" w:rsidRDefault="009405DA" w:rsidP="009405DA">
      <w:pPr>
        <w:pStyle w:val="a1"/>
      </w:pPr>
      <w:bookmarkStart w:id="345" w:name="_Toc535281183"/>
      <w:r>
        <w:rPr>
          <w:rFonts w:hint="eastAsia"/>
        </w:rPr>
        <w:t>项目变更</w:t>
      </w:r>
      <w:r>
        <w:t>的</w:t>
      </w:r>
      <w:r>
        <w:rPr>
          <w:rFonts w:hint="eastAsia"/>
        </w:rPr>
        <w:t>CCB流程</w:t>
      </w:r>
      <w:bookmarkEnd w:id="345"/>
    </w:p>
    <w:p w14:paraId="220722C8" w14:textId="7859E98B" w:rsidR="009405DA" w:rsidRPr="00840A17" w:rsidRDefault="001F3F4F" w:rsidP="009405DA">
      <w:ins w:id="346" w:author="HerculesHu" w:date="2018-01-11T23:35:00Z">
        <w:r>
          <w:rPr>
            <w:b/>
            <w:noProof/>
          </w:rPr>
          <w:drawing>
            <wp:inline distT="0" distB="0" distL="0" distR="0" wp14:anchorId="2C616A57" wp14:editId="3039545D">
              <wp:extent cx="5264150" cy="4146550"/>
              <wp:effectExtent l="0" t="0" r="0" b="6350"/>
              <wp:docPr id="1" name="图片 1" descr="C:\Users\Administrator\Desktop\捕获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捕获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4150" cy="4146550"/>
                      </a:xfrm>
                      <a:prstGeom prst="rect">
                        <a:avLst/>
                      </a:prstGeom>
                      <a:noFill/>
                      <a:ln>
                        <a:noFill/>
                      </a:ln>
                    </pic:spPr>
                  </pic:pic>
                </a:graphicData>
              </a:graphic>
            </wp:inline>
          </w:drawing>
        </w:r>
      </w:ins>
    </w:p>
    <w:p w14:paraId="4C8FE8FB" w14:textId="77777777" w:rsidR="00894274" w:rsidRDefault="00894274"/>
    <w:sectPr w:rsidR="00894274" w:rsidSect="005F0667">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E1FB19" w14:textId="77777777" w:rsidR="004746F7" w:rsidRDefault="004746F7" w:rsidP="009405DA">
      <w:r>
        <w:separator/>
      </w:r>
    </w:p>
  </w:endnote>
  <w:endnote w:type="continuationSeparator" w:id="0">
    <w:p w14:paraId="27699683" w14:textId="77777777" w:rsidR="004746F7" w:rsidRDefault="004746F7" w:rsidP="00940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63958" w14:textId="77777777" w:rsidR="003A6A87" w:rsidRDefault="004746F7">
    <w:pPr>
      <w:pStyle w:val="a9"/>
      <w:ind w:left="105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0231345"/>
      <w:docPartObj>
        <w:docPartGallery w:val="Page Numbers (Bottom of Page)"/>
        <w:docPartUnique/>
      </w:docPartObj>
    </w:sdtPr>
    <w:sdtEndPr/>
    <w:sdtContent>
      <w:sdt>
        <w:sdtPr>
          <w:id w:val="-1705238520"/>
          <w:docPartObj>
            <w:docPartGallery w:val="Page Numbers (Top of Page)"/>
            <w:docPartUnique/>
          </w:docPartObj>
        </w:sdtPr>
        <w:sdtEndPr/>
        <w:sdtContent>
          <w:p w14:paraId="2483CD8B" w14:textId="77777777" w:rsidR="005F0667" w:rsidRDefault="00D464A3" w:rsidP="005F0667">
            <w:pPr>
              <w:jc w:val="center"/>
            </w:pPr>
            <w:r w:rsidRPr="005F0667">
              <w:rPr>
                <w:lang w:val="zh-CN"/>
              </w:rPr>
              <w:t xml:space="preserve"> </w:t>
            </w:r>
            <w:r w:rsidRPr="005F0667">
              <w:rPr>
                <w:b/>
                <w:bCs/>
              </w:rPr>
              <w:fldChar w:fldCharType="begin"/>
            </w:r>
            <w:r w:rsidRPr="005F0667">
              <w:rPr>
                <w:b/>
                <w:bCs/>
              </w:rPr>
              <w:instrText>PAGE</w:instrText>
            </w:r>
            <w:r w:rsidRPr="005F0667">
              <w:rPr>
                <w:b/>
                <w:bCs/>
              </w:rPr>
              <w:fldChar w:fldCharType="separate"/>
            </w:r>
            <w:r>
              <w:rPr>
                <w:b/>
                <w:bCs/>
                <w:noProof/>
              </w:rPr>
              <w:t>7</w:t>
            </w:r>
            <w:r w:rsidRPr="005F0667">
              <w:rPr>
                <w:b/>
                <w:bCs/>
              </w:rPr>
              <w:fldChar w:fldCharType="end"/>
            </w:r>
            <w:r w:rsidRPr="005F0667">
              <w:rPr>
                <w:lang w:val="zh-CN"/>
              </w:rPr>
              <w:t xml:space="preserve"> / </w:t>
            </w:r>
            <w:r w:rsidRPr="005F0667">
              <w:rPr>
                <w:b/>
                <w:bCs/>
              </w:rPr>
              <w:fldChar w:fldCharType="begin"/>
            </w:r>
            <w:r w:rsidRPr="005F0667">
              <w:rPr>
                <w:b/>
                <w:bCs/>
              </w:rPr>
              <w:instrText>NUMPAGES</w:instrText>
            </w:r>
            <w:r w:rsidRPr="005F0667">
              <w:rPr>
                <w:b/>
                <w:bCs/>
              </w:rPr>
              <w:fldChar w:fldCharType="separate"/>
            </w:r>
            <w:r>
              <w:rPr>
                <w:b/>
                <w:bCs/>
                <w:noProof/>
              </w:rPr>
              <w:t>7</w:t>
            </w:r>
            <w:r w:rsidRPr="005F0667">
              <w:rPr>
                <w:b/>
                <w:bCs/>
              </w:rPr>
              <w:fldChar w:fldCharType="end"/>
            </w:r>
          </w:p>
        </w:sdtContent>
      </w:sdt>
    </w:sdtContent>
  </w:sdt>
  <w:p w14:paraId="6F710923" w14:textId="77777777" w:rsidR="005F0667" w:rsidRDefault="004746F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C6618" w14:textId="77777777" w:rsidR="003A6A87" w:rsidRDefault="004746F7">
    <w:pPr>
      <w:pStyle w:val="a9"/>
      <w:ind w:left="105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55BE3A" w14:textId="77777777" w:rsidR="004746F7" w:rsidRDefault="004746F7" w:rsidP="009405DA">
      <w:r>
        <w:separator/>
      </w:r>
    </w:p>
  </w:footnote>
  <w:footnote w:type="continuationSeparator" w:id="0">
    <w:p w14:paraId="6F057612" w14:textId="77777777" w:rsidR="004746F7" w:rsidRDefault="004746F7" w:rsidP="009405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FCBC8" w14:textId="77777777" w:rsidR="00BC6D25" w:rsidRDefault="004746F7">
    <w:r>
      <w:rPr>
        <w:noProof/>
      </w:rPr>
      <w:pict w14:anchorId="7C1C68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2050" type="#_x0000_t75" style="position:absolute;margin-left:0;margin-top:0;width:399.75pt;height:399.75pt;z-index:-251656192;mso-position-horizontal:center;mso-position-horizontal-relative:margin;mso-position-vertical:center;mso-position-vertical-relative:margin"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514E4" w14:textId="1ED460C5" w:rsidR="00835DF5" w:rsidRDefault="004746F7">
    <w:r>
      <w:rPr>
        <w:noProof/>
      </w:rPr>
      <w:pict w14:anchorId="68E08E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2051" type="#_x0000_t75" style="position:absolute;margin-left:0;margin-top:0;width:399.75pt;height:399.75pt;z-index:-251655168;mso-position-horizontal:center;mso-position-horizontal-relative:margin;mso-position-vertical:center;mso-position-vertical-relative:margin" o:allowincell="f">
          <v:imagedata r:id="rId1" o:title="TIM图片20171014105131" gain="19661f" blacklevel="22938f"/>
          <w10:wrap anchorx="margin" anchory="margin"/>
        </v:shape>
      </w:pict>
    </w:r>
    <w:r w:rsidR="00D464A3">
      <w:rPr>
        <w:rFonts w:hint="eastAsia"/>
      </w:rPr>
      <w:t>PRD-201</w:t>
    </w:r>
    <w:r w:rsidR="009405DA">
      <w:rPr>
        <w:rFonts w:hint="eastAsia"/>
      </w:rPr>
      <w:t>8</w:t>
    </w:r>
    <w:r w:rsidR="00D464A3">
      <w:rPr>
        <w:rFonts w:hint="eastAsia"/>
      </w:rPr>
      <w:t>-G1</w:t>
    </w:r>
    <w:r w:rsidR="009405DA">
      <w:rPr>
        <w:rFonts w:hint="eastAsia"/>
      </w:rPr>
      <w:t>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4573966"/>
      <w:docPartObj>
        <w:docPartGallery w:val="Watermarks"/>
        <w:docPartUnique/>
      </w:docPartObj>
    </w:sdtPr>
    <w:sdtEndPr/>
    <w:sdtContent>
      <w:p w14:paraId="4E083B89" w14:textId="77777777" w:rsidR="00BC6D25" w:rsidRDefault="004746F7">
        <w:r>
          <w:rPr>
            <w:noProof/>
          </w:rPr>
          <w:pict w14:anchorId="09C876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2049" type="#_x0000_t75" style="position:absolute;margin-left:0;margin-top:0;width:399.75pt;height:399.75pt;z-index:-251657216;mso-position-horizontal:center;mso-position-horizontal-relative:margin;mso-position-vertical:center;mso-position-vertical-relative:margin"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470B1D"/>
    <w:multiLevelType w:val="hybridMultilevel"/>
    <w:tmpl w:val="061E12B8"/>
    <w:lvl w:ilvl="0" w:tplc="7C9CE2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785339"/>
    <w:multiLevelType w:val="hybridMultilevel"/>
    <w:tmpl w:val="CB60D9FC"/>
    <w:lvl w:ilvl="0" w:tplc="133C30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4E64099"/>
    <w:multiLevelType w:val="multilevel"/>
    <w:tmpl w:val="E8383FB8"/>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3" w15:restartNumberingAfterBreak="0">
    <w:nsid w:val="5DC228AC"/>
    <w:multiLevelType w:val="hybridMultilevel"/>
    <w:tmpl w:val="3B826EF6"/>
    <w:lvl w:ilvl="0" w:tplc="197066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yx">
    <w15:presenceInfo w15:providerId="None" w15:userId="hyx"/>
  </w15:person>
  <w15:person w15:author="HerculesHu">
    <w15:presenceInfo w15:providerId="None" w15:userId="HerculesH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BF5"/>
    <w:rsid w:val="0004057C"/>
    <w:rsid w:val="001F3F4F"/>
    <w:rsid w:val="003A41C4"/>
    <w:rsid w:val="004746F7"/>
    <w:rsid w:val="004F1BF8"/>
    <w:rsid w:val="00894274"/>
    <w:rsid w:val="00931E87"/>
    <w:rsid w:val="009405DA"/>
    <w:rsid w:val="009625C7"/>
    <w:rsid w:val="00D464A3"/>
    <w:rsid w:val="00E96BF5"/>
    <w:rsid w:val="00EF33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344746E"/>
  <w15:chartTrackingRefBased/>
  <w15:docId w15:val="{3723419F-40B8-4728-BE14-18503B649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qFormat/>
    <w:rsid w:val="009405DA"/>
    <w:rPr>
      <w:rFonts w:ascii="宋体" w:eastAsia="宋体" w:hAnsi="宋体" w:cs="宋体"/>
      <w:kern w:val="0"/>
    </w:rPr>
  </w:style>
  <w:style w:type="paragraph" w:styleId="1">
    <w:name w:val="heading 1"/>
    <w:basedOn w:val="a3"/>
    <w:next w:val="a3"/>
    <w:link w:val="10"/>
    <w:uiPriority w:val="9"/>
    <w:qFormat/>
    <w:rsid w:val="009405DA"/>
    <w:pPr>
      <w:keepNext/>
      <w:keepLines/>
      <w:spacing w:before="340" w:after="330" w:line="578" w:lineRule="auto"/>
      <w:outlineLvl w:val="0"/>
    </w:pPr>
    <w:rPr>
      <w:b/>
      <w:bCs/>
      <w:kern w:val="44"/>
      <w:sz w:val="44"/>
      <w:szCs w:val="44"/>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3"/>
    <w:link w:val="a8"/>
    <w:uiPriority w:val="99"/>
    <w:unhideWhenUsed/>
    <w:rsid w:val="009405D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4"/>
    <w:link w:val="a7"/>
    <w:uiPriority w:val="99"/>
    <w:rsid w:val="009405DA"/>
    <w:rPr>
      <w:sz w:val="18"/>
      <w:szCs w:val="18"/>
    </w:rPr>
  </w:style>
  <w:style w:type="paragraph" w:styleId="a9">
    <w:name w:val="footer"/>
    <w:basedOn w:val="a3"/>
    <w:link w:val="aa"/>
    <w:uiPriority w:val="99"/>
    <w:unhideWhenUsed/>
    <w:qFormat/>
    <w:rsid w:val="009405DA"/>
    <w:pPr>
      <w:tabs>
        <w:tab w:val="center" w:pos="4153"/>
        <w:tab w:val="right" w:pos="8306"/>
      </w:tabs>
      <w:snapToGrid w:val="0"/>
    </w:pPr>
    <w:rPr>
      <w:sz w:val="18"/>
      <w:szCs w:val="18"/>
    </w:rPr>
  </w:style>
  <w:style w:type="character" w:customStyle="1" w:styleId="aa">
    <w:name w:val="页脚 字符"/>
    <w:basedOn w:val="a4"/>
    <w:link w:val="a9"/>
    <w:uiPriority w:val="99"/>
    <w:rsid w:val="009405DA"/>
    <w:rPr>
      <w:sz w:val="18"/>
      <w:szCs w:val="18"/>
    </w:rPr>
  </w:style>
  <w:style w:type="character" w:customStyle="1" w:styleId="10">
    <w:name w:val="标题 1 字符"/>
    <w:basedOn w:val="a4"/>
    <w:link w:val="1"/>
    <w:uiPriority w:val="9"/>
    <w:rsid w:val="009405DA"/>
    <w:rPr>
      <w:rFonts w:ascii="宋体" w:eastAsia="宋体" w:hAnsi="宋体" w:cs="宋体"/>
      <w:b/>
      <w:bCs/>
      <w:kern w:val="44"/>
      <w:sz w:val="44"/>
      <w:szCs w:val="44"/>
    </w:rPr>
  </w:style>
  <w:style w:type="paragraph" w:styleId="TOC">
    <w:name w:val="TOC Heading"/>
    <w:basedOn w:val="1"/>
    <w:next w:val="a3"/>
    <w:uiPriority w:val="39"/>
    <w:unhideWhenUsed/>
    <w:qFormat/>
    <w:rsid w:val="009405DA"/>
    <w:pPr>
      <w:outlineLvl w:val="9"/>
    </w:pPr>
  </w:style>
  <w:style w:type="character" w:styleId="ab">
    <w:name w:val="Hyperlink"/>
    <w:basedOn w:val="a4"/>
    <w:uiPriority w:val="99"/>
    <w:unhideWhenUsed/>
    <w:rsid w:val="009405DA"/>
    <w:rPr>
      <w:color w:val="0000FF"/>
      <w:u w:val="single"/>
    </w:rPr>
  </w:style>
  <w:style w:type="paragraph" w:customStyle="1" w:styleId="a">
    <w:name w:val="一级标题"/>
    <w:next w:val="a3"/>
    <w:link w:val="ac"/>
    <w:autoRedefine/>
    <w:qFormat/>
    <w:rsid w:val="009405DA"/>
    <w:pPr>
      <w:numPr>
        <w:numId w:val="1"/>
      </w:numPr>
      <w:outlineLvl w:val="0"/>
    </w:pPr>
    <w:rPr>
      <w:rFonts w:eastAsia="宋体"/>
      <w:b/>
      <w:color w:val="000000" w:themeColor="text1"/>
      <w:sz w:val="32"/>
    </w:rPr>
  </w:style>
  <w:style w:type="character" w:customStyle="1" w:styleId="ac">
    <w:name w:val="一级标题 字符"/>
    <w:basedOn w:val="a4"/>
    <w:link w:val="a"/>
    <w:rsid w:val="009405DA"/>
    <w:rPr>
      <w:rFonts w:eastAsia="宋体"/>
      <w:b/>
      <w:color w:val="000000" w:themeColor="text1"/>
      <w:sz w:val="32"/>
    </w:rPr>
  </w:style>
  <w:style w:type="paragraph" w:customStyle="1" w:styleId="a0">
    <w:name w:val="二级标题"/>
    <w:basedOn w:val="a"/>
    <w:next w:val="a3"/>
    <w:link w:val="ad"/>
    <w:autoRedefine/>
    <w:qFormat/>
    <w:rsid w:val="009405DA"/>
    <w:pPr>
      <w:numPr>
        <w:ilvl w:val="1"/>
      </w:numPr>
      <w:outlineLvl w:val="1"/>
    </w:pPr>
    <w:rPr>
      <w:sz w:val="30"/>
    </w:rPr>
  </w:style>
  <w:style w:type="character" w:customStyle="1" w:styleId="ad">
    <w:name w:val="二级标题 字符"/>
    <w:basedOn w:val="a4"/>
    <w:link w:val="a0"/>
    <w:rsid w:val="009405DA"/>
    <w:rPr>
      <w:rFonts w:eastAsia="宋体"/>
      <w:b/>
      <w:color w:val="000000" w:themeColor="text1"/>
      <w:sz w:val="30"/>
    </w:rPr>
  </w:style>
  <w:style w:type="paragraph" w:styleId="ae">
    <w:name w:val="List Paragraph"/>
    <w:basedOn w:val="a3"/>
    <w:uiPriority w:val="34"/>
    <w:qFormat/>
    <w:rsid w:val="009405DA"/>
    <w:pPr>
      <w:widowControl w:val="0"/>
      <w:spacing w:line="276" w:lineRule="auto"/>
      <w:ind w:firstLineChars="200" w:firstLine="420"/>
      <w:jc w:val="both"/>
    </w:pPr>
    <w:rPr>
      <w:rFonts w:asciiTheme="minorHAnsi" w:hAnsiTheme="minorHAnsi" w:cstheme="minorBidi"/>
      <w:color w:val="000000" w:themeColor="text1"/>
      <w:kern w:val="2"/>
    </w:rPr>
  </w:style>
  <w:style w:type="paragraph" w:styleId="TOC1">
    <w:name w:val="toc 1"/>
    <w:basedOn w:val="a3"/>
    <w:next w:val="a3"/>
    <w:uiPriority w:val="39"/>
    <w:unhideWhenUsed/>
    <w:rsid w:val="009405DA"/>
  </w:style>
  <w:style w:type="paragraph" w:styleId="TOC2">
    <w:name w:val="toc 2"/>
    <w:basedOn w:val="a3"/>
    <w:next w:val="a3"/>
    <w:uiPriority w:val="39"/>
    <w:rsid w:val="009405DA"/>
    <w:pPr>
      <w:ind w:leftChars="200" w:left="420"/>
    </w:pPr>
  </w:style>
  <w:style w:type="paragraph" w:styleId="TOC3">
    <w:name w:val="toc 3"/>
    <w:basedOn w:val="a3"/>
    <w:next w:val="a3"/>
    <w:uiPriority w:val="39"/>
    <w:rsid w:val="009405DA"/>
    <w:pPr>
      <w:ind w:leftChars="400" w:left="840"/>
    </w:pPr>
  </w:style>
  <w:style w:type="paragraph" w:customStyle="1" w:styleId="a1">
    <w:name w:val="三级标题"/>
    <w:basedOn w:val="a0"/>
    <w:next w:val="a3"/>
    <w:link w:val="af"/>
    <w:autoRedefine/>
    <w:qFormat/>
    <w:rsid w:val="009405DA"/>
    <w:pPr>
      <w:numPr>
        <w:ilvl w:val="2"/>
      </w:numPr>
      <w:outlineLvl w:val="2"/>
    </w:pPr>
    <w:rPr>
      <w:rFonts w:ascii="宋体" w:hAnsi="宋体"/>
      <w:noProof/>
      <w:sz w:val="28"/>
    </w:rPr>
  </w:style>
  <w:style w:type="character" w:customStyle="1" w:styleId="af">
    <w:name w:val="三级标题 字符"/>
    <w:basedOn w:val="a4"/>
    <w:link w:val="a1"/>
    <w:rsid w:val="009405DA"/>
    <w:rPr>
      <w:rFonts w:ascii="宋体" w:eastAsia="宋体" w:hAnsi="宋体"/>
      <w:b/>
      <w:noProof/>
      <w:color w:val="000000" w:themeColor="text1"/>
      <w:sz w:val="28"/>
    </w:rPr>
  </w:style>
  <w:style w:type="paragraph" w:customStyle="1" w:styleId="a2">
    <w:name w:val="四级标题"/>
    <w:basedOn w:val="a1"/>
    <w:next w:val="a3"/>
    <w:qFormat/>
    <w:rsid w:val="009405DA"/>
    <w:pPr>
      <w:numPr>
        <w:ilvl w:val="3"/>
      </w:numPr>
      <w:tabs>
        <w:tab w:val="num" w:pos="360"/>
      </w:tabs>
      <w:outlineLvl w:val="3"/>
    </w:pPr>
    <w:rPr>
      <w:sz w:val="24"/>
    </w:rPr>
  </w:style>
  <w:style w:type="table" w:styleId="af0">
    <w:name w:val="Table Grid"/>
    <w:basedOn w:val="a5"/>
    <w:qFormat/>
    <w:rsid w:val="009405DA"/>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32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ngc@zucc.edu.cn" TargetMode="Externa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jpeg"/><Relationship Id="rId12" Type="http://schemas.openxmlformats.org/officeDocument/2006/relationships/hyperlink" Target="file:///D:\workspaceBaiscPlatform\%E7%A0%94%E5%8F%91%E9%83%A8%E8%A7%84%E8%8C%83%E7%AC%AC%E4%BA%8C%E7%89%88\%E5%B7%A5%E4%BD%9C%E6%96%87%E6%A1%A3\%E7%BB%84%E7%BB%87%E8%BF%87%E7%A8%8B%E8%B5%84%E4%BA%A7\%E7%A0%94%E5%8F%91%E9%83%A8\%E9%A1%B9%E7%9B%AE%E7%AE%A1%E7%90%86%E5%BC%80%E5%8F%91%E8%A7%84%E8%8C%83\01.%E9%A1%B9%E7%9B%AE%E7%AE%A1%E7%90%86%E5%BC%80%E5%8F%91%E7%94%9F%E5%91%BD%E5%91%A8%E6%9C%9F%E6%96%87%E6%A1%A3\02.%E9%A1%B9%E7%9B%AE%E8%AE%A1%E5%88%92\%E9%A1%B9%E7%9B%AE%E7%AE%A1%E7%90%86%E8%AE%A1%E5%88%92\%E5%AD%90%E8%AE%A1%E5%88%92\%E9%A1%B9%E7%9B%AE%E8%8C%83%E5%9B%B4%E7%AE%A1%E7%90%86%E8%AE%A1%E5%88%92V1.0.doc"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workspaceBaiscPlatform\%E7%A0%94%E5%8F%91%E9%83%A8%E8%A7%84%E8%8C%83%E7%AC%AC%E4%BA%8C%E7%89%88\%E5%B7%A5%E4%BD%9C%E6%96%87%E6%A1%A3\%E7%BB%84%E7%BB%87%E8%BF%87%E7%A8%8B%E8%B5%84%E4%BA%A7\%E7%A0%94%E5%8F%91%E9%83%A8\%E9%A1%B9%E7%9B%AE%E7%AE%A1%E7%90%86%E5%BC%80%E5%8F%91%E8%A7%84%E8%8C%83\01.%E9%A1%B9%E7%9B%AE%E7%AE%A1%E7%90%86%E5%BC%80%E5%8F%91%E7%94%9F%E5%91%BD%E5%91%A8%E6%9C%9F%E6%96%87%E6%A1%A3\02.%E9%A1%B9%E7%9B%AE%E8%AE%A1%E5%88%92\%E9%A1%B9%E7%9B%AE%E7%AE%A1%E7%90%86%E8%AE%A1%E5%88%92\%E5%AD%90%E8%AE%A1%E5%88%92\%E9%A1%B9%E7%9B%AE%E8%8C%83%E5%9B%B4%E7%AE%A1%E7%90%86%E8%AE%A1%E5%88%92V1.0.doc"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file:///D:\workspaceBaiscPlatform\%E7%A0%94%E5%8F%91%E9%83%A8%E8%A7%84%E8%8C%83%E7%AC%AC%E4%BA%8C%E7%89%88\%E5%B7%A5%E4%BD%9C%E6%96%87%E6%A1%A3\%E7%BB%84%E7%BB%87%E8%BF%87%E7%A8%8B%E8%B5%84%E4%BA%A7\%E7%A0%94%E5%8F%91%E9%83%A8\%E9%A1%B9%E7%9B%AE%E7%AE%A1%E7%90%86%E5%BC%80%E5%8F%91%E8%A7%84%E8%8C%83\01.%E9%A1%B9%E7%9B%AE%E7%AE%A1%E7%90%86%E5%BC%80%E5%8F%91%E7%94%9F%E5%91%BD%E5%91%A8%E6%9C%9F%E6%96%87%E6%A1%A3\02.%E9%A1%B9%E7%9B%AE%E8%AE%A1%E5%88%92\%E9%A1%B9%E7%9B%AE%E7%AE%A1%E7%90%86%E8%AE%A1%E5%88%92\%E5%AD%90%E8%AE%A1%E5%88%92\%E9%A1%B9%E7%9B%AE%E8%8C%83%E5%9B%B4%E7%AE%A1%E7%90%86%E8%AE%A1%E5%88%92V1.0.doc"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mailto:houhl@zucc.edu.cn" TargetMode="External"/><Relationship Id="rId14" Type="http://schemas.openxmlformats.org/officeDocument/2006/relationships/header" Target="head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906</Words>
  <Characters>5165</Characters>
  <Application>Microsoft Office Word</Application>
  <DocSecurity>0</DocSecurity>
  <Lines>43</Lines>
  <Paragraphs>12</Paragraphs>
  <ScaleCrop>false</ScaleCrop>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37495</dc:creator>
  <cp:keywords/>
  <dc:description/>
  <cp:lastModifiedBy>37495</cp:lastModifiedBy>
  <cp:revision>8</cp:revision>
  <dcterms:created xsi:type="dcterms:W3CDTF">2019-01-14T17:48:00Z</dcterms:created>
  <dcterms:modified xsi:type="dcterms:W3CDTF">2019-01-15T14:30:00Z</dcterms:modified>
</cp:coreProperties>
</file>