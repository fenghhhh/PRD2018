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2D8" w:rsidRDefault="00F212D8">
      <w:pPr>
        <w:jc w:val="center"/>
        <w:rPr>
          <w:b/>
        </w:rPr>
      </w:pPr>
    </w:p>
    <w:p w:rsidR="00F212D8" w:rsidRDefault="0032397A">
      <w:pPr>
        <w:jc w:val="center"/>
        <w:rPr>
          <w:b/>
        </w:rPr>
      </w:pPr>
      <w:r>
        <w:rPr>
          <w:b/>
          <w:noProof/>
        </w:rPr>
        <w:drawing>
          <wp:inline distT="0" distB="0" distL="0" distR="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rsidR="00F212D8" w:rsidRDefault="00F212D8">
      <w:pPr>
        <w:jc w:val="center"/>
        <w:rPr>
          <w:b/>
        </w:rPr>
      </w:pPr>
    </w:p>
    <w:p w:rsidR="00F212D8" w:rsidRDefault="00F212D8">
      <w:pPr>
        <w:rPr>
          <w:b/>
        </w:rPr>
      </w:pPr>
    </w:p>
    <w:p w:rsidR="00F212D8" w:rsidRDefault="0032397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212D8">
        <w:tc>
          <w:tcPr>
            <w:tcW w:w="2653" w:type="dxa"/>
            <w:vMerge w:val="restart"/>
            <w:shd w:val="clear" w:color="auto" w:fill="auto"/>
          </w:tcPr>
          <w:p w:rsidR="00F212D8" w:rsidRDefault="0032397A">
            <w:r>
              <w:rPr>
                <w:rFonts w:hint="eastAsia"/>
              </w:rPr>
              <w:t>文件状态：</w:t>
            </w:r>
          </w:p>
          <w:p w:rsidR="00F212D8" w:rsidRDefault="0032397A">
            <w:r>
              <w:rPr>
                <w:rFonts w:hint="eastAsia"/>
              </w:rPr>
              <w:t xml:space="preserve">　[</w:t>
            </w:r>
            <w:r>
              <w:t xml:space="preserve">  </w:t>
            </w:r>
            <w:r>
              <w:rPr>
                <w:rFonts w:hint="eastAsia"/>
              </w:rPr>
              <w:t>]草稿</w:t>
            </w:r>
          </w:p>
          <w:p w:rsidR="00F212D8" w:rsidRDefault="0032397A">
            <w:r>
              <w:rPr>
                <w:rFonts w:hint="eastAsia"/>
              </w:rPr>
              <w:t xml:space="preserve">　[</w:t>
            </w:r>
            <w:r w:rsidR="00C0021D">
              <w:rPr>
                <w:rFonts w:hint="eastAsia"/>
              </w:rPr>
              <w:t xml:space="preserve"> </w:t>
            </w:r>
            <w:r w:rsidR="00ED5800">
              <w:rPr>
                <w:rFonts w:hint="eastAsia"/>
              </w:rPr>
              <w:t>√</w:t>
            </w:r>
            <w:r w:rsidR="00C0021D">
              <w:rPr>
                <w:rFonts w:hint="eastAsia"/>
              </w:rPr>
              <w:t xml:space="preserve"> </w:t>
            </w:r>
            <w:r>
              <w:rPr>
                <w:rFonts w:hint="eastAsia"/>
              </w:rPr>
              <w:t>]正式发布</w:t>
            </w:r>
          </w:p>
          <w:p w:rsidR="00F212D8" w:rsidRDefault="0032397A">
            <w:r>
              <w:rPr>
                <w:rFonts w:hint="eastAsia"/>
              </w:rPr>
              <w:t xml:space="preserve">　[</w:t>
            </w:r>
            <w:r w:rsidR="00ED5800">
              <w:t xml:space="preserve"> </w:t>
            </w:r>
            <w:r>
              <w:rPr>
                <w:rFonts w:hint="eastAsia"/>
              </w:rPr>
              <w:t>]正在修改</w:t>
            </w:r>
          </w:p>
        </w:tc>
        <w:tc>
          <w:tcPr>
            <w:tcW w:w="1170" w:type="dxa"/>
            <w:shd w:val="clear" w:color="auto" w:fill="BEBEBE"/>
          </w:tcPr>
          <w:p w:rsidR="00F212D8" w:rsidRDefault="0032397A">
            <w:pPr>
              <w:rPr>
                <w:b/>
                <w:szCs w:val="21"/>
              </w:rPr>
            </w:pPr>
            <w:r>
              <w:rPr>
                <w:rFonts w:hint="eastAsia"/>
                <w:b/>
                <w:szCs w:val="21"/>
              </w:rPr>
              <w:t>文件标识：</w:t>
            </w:r>
          </w:p>
        </w:tc>
        <w:tc>
          <w:tcPr>
            <w:tcW w:w="4873" w:type="dxa"/>
          </w:tcPr>
          <w:p w:rsidR="00F212D8" w:rsidRDefault="0032397A">
            <w:pPr>
              <w:rPr>
                <w:szCs w:val="21"/>
              </w:rPr>
            </w:pPr>
            <w:r>
              <w:rPr>
                <w:szCs w:val="21"/>
              </w:rPr>
              <w:t>PRD-2018-G15-</w:t>
            </w:r>
            <w:r w:rsidR="00ED5800">
              <w:rPr>
                <w:szCs w:val="21"/>
              </w:rPr>
              <w:t>V</w:t>
            </w:r>
            <w:r w:rsidR="00ED5800">
              <w:rPr>
                <w:rFonts w:hint="eastAsia"/>
                <w:szCs w:val="21"/>
              </w:rPr>
              <w:t>S</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当前版本：</w:t>
            </w:r>
          </w:p>
        </w:tc>
        <w:tc>
          <w:tcPr>
            <w:tcW w:w="4873" w:type="dxa"/>
          </w:tcPr>
          <w:p w:rsidR="00F212D8" w:rsidRDefault="00ED5800">
            <w:pPr>
              <w:rPr>
                <w:szCs w:val="21"/>
              </w:rPr>
            </w:pPr>
            <w:r>
              <w:rPr>
                <w:szCs w:val="21"/>
              </w:rPr>
              <w:t>1.0.0</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作者：</w:t>
            </w:r>
          </w:p>
        </w:tc>
        <w:tc>
          <w:tcPr>
            <w:tcW w:w="4873" w:type="dxa"/>
          </w:tcPr>
          <w:p w:rsidR="00F212D8" w:rsidRDefault="0032397A">
            <w:pPr>
              <w:rPr>
                <w:szCs w:val="21"/>
              </w:rPr>
            </w:pPr>
            <w:r>
              <w:rPr>
                <w:rFonts w:hint="eastAsia"/>
                <w:szCs w:val="21"/>
              </w:rPr>
              <w:t>黄叶轩，陈俊仁，陈苏民，徐双铅，吕迪</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完成日期：</w:t>
            </w:r>
          </w:p>
        </w:tc>
        <w:tc>
          <w:tcPr>
            <w:tcW w:w="4873" w:type="dxa"/>
          </w:tcPr>
          <w:p w:rsidR="00F212D8" w:rsidRDefault="0032397A">
            <w:pPr>
              <w:rPr>
                <w:szCs w:val="21"/>
              </w:rPr>
            </w:pPr>
            <w:r>
              <w:rPr>
                <w:rFonts w:hint="eastAsia"/>
                <w:szCs w:val="21"/>
              </w:rPr>
              <w:t>201</w:t>
            </w:r>
            <w:r w:rsidR="00ED5800">
              <w:rPr>
                <w:szCs w:val="21"/>
              </w:rPr>
              <w:t>9</w:t>
            </w:r>
            <w:r>
              <w:rPr>
                <w:rFonts w:hint="eastAsia"/>
                <w:szCs w:val="21"/>
              </w:rPr>
              <w:t>-1</w:t>
            </w:r>
            <w:r w:rsidR="00C0021D">
              <w:rPr>
                <w:rFonts w:hint="eastAsia"/>
                <w:szCs w:val="21"/>
              </w:rPr>
              <w:t>-</w:t>
            </w:r>
            <w:r w:rsidR="00ED5800">
              <w:rPr>
                <w:szCs w:val="21"/>
              </w:rPr>
              <w:t>15</w:t>
            </w:r>
          </w:p>
        </w:tc>
      </w:tr>
    </w:tbl>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roofErr w:type="gramStart"/>
      <w:r>
        <w:rPr>
          <w:rFonts w:ascii="Calibri Light" w:hAnsi="Calibri Light" w:cs="Times New Roman" w:hint="eastAsia"/>
          <w:b/>
          <w:spacing w:val="15"/>
          <w:sz w:val="32"/>
          <w:szCs w:val="56"/>
        </w:rPr>
        <w:t>愿景与</w:t>
      </w:r>
      <w:proofErr w:type="gramEnd"/>
      <w:r>
        <w:rPr>
          <w:rFonts w:ascii="Calibri Light" w:hAnsi="Calibri Light" w:cs="Times New Roman" w:hint="eastAsia"/>
          <w:b/>
          <w:spacing w:val="15"/>
          <w:sz w:val="32"/>
          <w:szCs w:val="56"/>
        </w:rPr>
        <w:t>范围</w:t>
      </w:r>
    </w:p>
    <w:p w:rsidR="00F212D8" w:rsidRDefault="00067B89">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v</w:t>
      </w:r>
      <w:r w:rsidR="00ED5800" w:rsidRPr="00ED5800">
        <w:rPr>
          <w:rFonts w:ascii="Calibri Light" w:hAnsi="Calibri Light" w:cs="Times New Roman"/>
          <w:b/>
          <w:spacing w:val="15"/>
          <w:sz w:val="32"/>
          <w:szCs w:val="56"/>
        </w:rPr>
        <w:t xml:space="preserve">ision </w:t>
      </w:r>
      <w:r w:rsidR="00ED5800">
        <w:rPr>
          <w:rFonts w:ascii="Calibri Light" w:hAnsi="Calibri Light" w:cs="Times New Roman" w:hint="eastAsia"/>
          <w:b/>
          <w:spacing w:val="15"/>
          <w:sz w:val="32"/>
          <w:szCs w:val="56"/>
        </w:rPr>
        <w:t>&amp;</w:t>
      </w:r>
      <w:r w:rsidR="00ED5800">
        <w:rPr>
          <w:rFonts w:ascii="Calibri Light" w:hAnsi="Calibri Light" w:cs="Times New Roman"/>
          <w:b/>
          <w:spacing w:val="15"/>
          <w:sz w:val="32"/>
          <w:szCs w:val="56"/>
        </w:rPr>
        <w:t xml:space="preserve"> </w:t>
      </w:r>
      <w:r w:rsidR="00ED5800" w:rsidRPr="00ED5800">
        <w:rPr>
          <w:rFonts w:ascii="Calibri Light" w:hAnsi="Calibri Light" w:cs="Times New Roman"/>
          <w:b/>
          <w:spacing w:val="15"/>
          <w:sz w:val="32"/>
          <w:szCs w:val="56"/>
        </w:rPr>
        <w:t>scope</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32397A">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466742046"/>
      <w:bookmarkStart w:id="5" w:name="_Toc495739754"/>
      <w:bookmarkStart w:id="6" w:name="_Toc60"/>
      <w:bookmarkStart w:id="7" w:name="_Toc466020645"/>
      <w:bookmarkStart w:id="8" w:name="_Toc496719355"/>
      <w:bookmarkStart w:id="9" w:name="_Toc527912155"/>
      <w:bookmarkStart w:id="10" w:name="_Toc535273410"/>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212D8">
        <w:trPr>
          <w:trHeight w:val="300"/>
        </w:trPr>
        <w:tc>
          <w:tcPr>
            <w:tcW w:w="1269" w:type="dxa"/>
            <w:shd w:val="clear" w:color="auto" w:fill="B8CCE4" w:themeFill="accent1" w:themeFillTint="66"/>
          </w:tcPr>
          <w:p w:rsidR="00F212D8" w:rsidRDefault="0032397A">
            <w:pPr>
              <w:jc w:val="center"/>
              <w:rPr>
                <w:b/>
                <w:szCs w:val="21"/>
              </w:rPr>
            </w:pPr>
            <w:r>
              <w:rPr>
                <w:rFonts w:hint="eastAsia"/>
                <w:b/>
                <w:szCs w:val="21"/>
              </w:rPr>
              <w:t>版本</w:t>
            </w:r>
          </w:p>
        </w:tc>
        <w:tc>
          <w:tcPr>
            <w:tcW w:w="1704" w:type="dxa"/>
            <w:shd w:val="clear" w:color="auto" w:fill="B8CCE4" w:themeFill="accent1" w:themeFillTint="66"/>
          </w:tcPr>
          <w:p w:rsidR="00F212D8" w:rsidRDefault="0032397A">
            <w:pPr>
              <w:jc w:val="center"/>
              <w:rPr>
                <w:b/>
                <w:szCs w:val="21"/>
              </w:rPr>
            </w:pPr>
            <w:r>
              <w:rPr>
                <w:rFonts w:hint="eastAsia"/>
                <w:b/>
                <w:szCs w:val="21"/>
              </w:rPr>
              <w:t>作者</w:t>
            </w:r>
          </w:p>
        </w:tc>
        <w:tc>
          <w:tcPr>
            <w:tcW w:w="1930" w:type="dxa"/>
            <w:shd w:val="clear" w:color="auto" w:fill="B8CCE4" w:themeFill="accent1" w:themeFillTint="66"/>
          </w:tcPr>
          <w:p w:rsidR="00F212D8" w:rsidRDefault="0032397A">
            <w:pPr>
              <w:jc w:val="center"/>
              <w:rPr>
                <w:b/>
                <w:szCs w:val="21"/>
              </w:rPr>
            </w:pPr>
            <w:r>
              <w:rPr>
                <w:rFonts w:hint="eastAsia"/>
                <w:b/>
                <w:szCs w:val="21"/>
              </w:rPr>
              <w:t>协助者</w:t>
            </w:r>
          </w:p>
        </w:tc>
        <w:tc>
          <w:tcPr>
            <w:tcW w:w="1671" w:type="dxa"/>
            <w:shd w:val="clear" w:color="auto" w:fill="B8CCE4" w:themeFill="accent1" w:themeFillTint="66"/>
          </w:tcPr>
          <w:p w:rsidR="00F212D8" w:rsidRDefault="0032397A">
            <w:pPr>
              <w:jc w:val="center"/>
              <w:rPr>
                <w:b/>
                <w:szCs w:val="21"/>
              </w:rPr>
            </w:pPr>
            <w:r>
              <w:rPr>
                <w:rFonts w:hint="eastAsia"/>
                <w:b/>
                <w:szCs w:val="21"/>
              </w:rPr>
              <w:t>起止日期</w:t>
            </w:r>
          </w:p>
        </w:tc>
        <w:tc>
          <w:tcPr>
            <w:tcW w:w="1672" w:type="dxa"/>
            <w:shd w:val="clear" w:color="auto" w:fill="B8CCE4" w:themeFill="accent1" w:themeFillTint="66"/>
          </w:tcPr>
          <w:p w:rsidR="00F212D8" w:rsidRDefault="0032397A">
            <w:pPr>
              <w:jc w:val="center"/>
              <w:rPr>
                <w:b/>
                <w:szCs w:val="21"/>
              </w:rPr>
            </w:pPr>
            <w:r>
              <w:rPr>
                <w:rFonts w:hint="eastAsia"/>
                <w:b/>
                <w:szCs w:val="21"/>
              </w:rPr>
              <w:t>备注</w:t>
            </w:r>
          </w:p>
        </w:tc>
      </w:tr>
      <w:tr w:rsidR="00F212D8">
        <w:trPr>
          <w:trHeight w:val="90"/>
        </w:trPr>
        <w:tc>
          <w:tcPr>
            <w:tcW w:w="1269" w:type="dxa"/>
          </w:tcPr>
          <w:p w:rsidR="00F212D8" w:rsidRDefault="0032397A">
            <w:pPr>
              <w:rPr>
                <w:szCs w:val="21"/>
              </w:rPr>
            </w:pPr>
            <w:r>
              <w:rPr>
                <w:rFonts w:hint="eastAsia"/>
                <w:szCs w:val="21"/>
              </w:rPr>
              <w:t>0.</w:t>
            </w:r>
            <w:r>
              <w:rPr>
                <w:szCs w:val="21"/>
              </w:rPr>
              <w:t>1.0</w:t>
            </w:r>
          </w:p>
        </w:tc>
        <w:tc>
          <w:tcPr>
            <w:tcW w:w="1704" w:type="dxa"/>
          </w:tcPr>
          <w:p w:rsidR="00F212D8" w:rsidRDefault="0032397A">
            <w:pPr>
              <w:rPr>
                <w:szCs w:val="21"/>
              </w:rPr>
            </w:pPr>
            <w:r>
              <w:rPr>
                <w:rFonts w:hint="eastAsia"/>
                <w:szCs w:val="21"/>
              </w:rPr>
              <w:t>吕迪</w:t>
            </w:r>
          </w:p>
        </w:tc>
        <w:tc>
          <w:tcPr>
            <w:tcW w:w="1930" w:type="dxa"/>
          </w:tcPr>
          <w:p w:rsidR="00F212D8" w:rsidRDefault="0032397A">
            <w:pPr>
              <w:rPr>
                <w:szCs w:val="21"/>
              </w:rPr>
            </w:pPr>
            <w:bookmarkStart w:id="11" w:name="OLE_LINK1"/>
            <w:bookmarkStart w:id="12" w:name="OLE_LINK2"/>
            <w:bookmarkStart w:id="13" w:name="OLE_LINK4"/>
            <w:r>
              <w:rPr>
                <w:rFonts w:hint="eastAsia"/>
                <w:szCs w:val="21"/>
              </w:rPr>
              <w:t>黄叶轩，陈俊仁，</w:t>
            </w:r>
          </w:p>
          <w:p w:rsidR="00F212D8" w:rsidRDefault="0032397A">
            <w:pPr>
              <w:rPr>
                <w:szCs w:val="21"/>
              </w:rPr>
            </w:pPr>
            <w:bookmarkStart w:id="14" w:name="OLE_LINK5"/>
            <w:bookmarkStart w:id="15" w:name="OLE_LINK6"/>
            <w:bookmarkEnd w:id="11"/>
            <w:bookmarkEnd w:id="12"/>
            <w:bookmarkEnd w:id="13"/>
            <w:r>
              <w:rPr>
                <w:rFonts w:hint="eastAsia"/>
                <w:szCs w:val="21"/>
              </w:rPr>
              <w:t>陈苏民，徐双铅，</w:t>
            </w:r>
          </w:p>
          <w:p w:rsidR="00F212D8" w:rsidRDefault="0032397A">
            <w:pPr>
              <w:rPr>
                <w:szCs w:val="21"/>
              </w:rPr>
            </w:pPr>
            <w:bookmarkStart w:id="16" w:name="OLE_LINK7"/>
            <w:bookmarkStart w:id="17" w:name="OLE_LINK8"/>
            <w:bookmarkStart w:id="18" w:name="OLE_LINK9"/>
            <w:bookmarkEnd w:id="14"/>
            <w:bookmarkEnd w:id="15"/>
            <w:r>
              <w:rPr>
                <w:rFonts w:hint="eastAsia"/>
                <w:szCs w:val="21"/>
              </w:rPr>
              <w:t>吕迪</w:t>
            </w:r>
            <w:bookmarkEnd w:id="16"/>
            <w:bookmarkEnd w:id="17"/>
            <w:bookmarkEnd w:id="18"/>
          </w:p>
        </w:tc>
        <w:tc>
          <w:tcPr>
            <w:tcW w:w="1671" w:type="dxa"/>
          </w:tcPr>
          <w:p w:rsidR="00F212D8" w:rsidRDefault="0032397A">
            <w:pPr>
              <w:rPr>
                <w:szCs w:val="21"/>
              </w:rPr>
            </w:pPr>
            <w:r>
              <w:rPr>
                <w:rFonts w:hint="eastAsia"/>
                <w:szCs w:val="21"/>
              </w:rPr>
              <w:t>201</w:t>
            </w:r>
            <w:r>
              <w:rPr>
                <w:szCs w:val="21"/>
              </w:rPr>
              <w:t>8</w:t>
            </w:r>
            <w:r>
              <w:rPr>
                <w:rFonts w:hint="eastAsia"/>
                <w:szCs w:val="21"/>
              </w:rPr>
              <w:t>/11/</w:t>
            </w:r>
            <w:r>
              <w:rPr>
                <w:szCs w:val="21"/>
              </w:rPr>
              <w:t>8</w:t>
            </w:r>
            <w:r>
              <w:rPr>
                <w:rFonts w:hint="eastAsia"/>
                <w:szCs w:val="21"/>
              </w:rPr>
              <w:t>-201</w:t>
            </w:r>
            <w:r>
              <w:rPr>
                <w:szCs w:val="21"/>
              </w:rPr>
              <w:t>8</w:t>
            </w:r>
            <w:r>
              <w:rPr>
                <w:rFonts w:hint="eastAsia"/>
                <w:szCs w:val="21"/>
              </w:rPr>
              <w:t>/11/8</w:t>
            </w:r>
          </w:p>
        </w:tc>
        <w:tc>
          <w:tcPr>
            <w:tcW w:w="1672" w:type="dxa"/>
          </w:tcPr>
          <w:p w:rsidR="00F212D8" w:rsidRDefault="0032397A">
            <w:pPr>
              <w:rPr>
                <w:szCs w:val="21"/>
              </w:rPr>
            </w:pPr>
            <w:r>
              <w:rPr>
                <w:rFonts w:hint="eastAsia"/>
                <w:szCs w:val="21"/>
              </w:rPr>
              <w:t>起草</w:t>
            </w:r>
          </w:p>
        </w:tc>
      </w:tr>
      <w:tr w:rsidR="00F212D8">
        <w:trPr>
          <w:trHeight w:val="90"/>
        </w:trPr>
        <w:tc>
          <w:tcPr>
            <w:tcW w:w="1269" w:type="dxa"/>
          </w:tcPr>
          <w:p w:rsidR="00F212D8" w:rsidRDefault="0032397A">
            <w:pPr>
              <w:rPr>
                <w:szCs w:val="21"/>
              </w:rPr>
            </w:pPr>
            <w:r>
              <w:rPr>
                <w:rFonts w:hint="eastAsia"/>
                <w:szCs w:val="21"/>
              </w:rPr>
              <w:t>0.1.1</w:t>
            </w:r>
          </w:p>
        </w:tc>
        <w:tc>
          <w:tcPr>
            <w:tcW w:w="1704" w:type="dxa"/>
          </w:tcPr>
          <w:p w:rsidR="00F212D8" w:rsidRDefault="0032397A">
            <w:pPr>
              <w:rPr>
                <w:szCs w:val="21"/>
              </w:rPr>
            </w:pPr>
            <w:proofErr w:type="gramStart"/>
            <w:r>
              <w:rPr>
                <w:rFonts w:hint="eastAsia"/>
                <w:szCs w:val="21"/>
              </w:rPr>
              <w:t>徐双铅</w:t>
            </w:r>
            <w:proofErr w:type="gramEnd"/>
          </w:p>
        </w:tc>
        <w:tc>
          <w:tcPr>
            <w:tcW w:w="1930" w:type="dxa"/>
          </w:tcPr>
          <w:p w:rsidR="00F212D8" w:rsidRDefault="0032397A">
            <w:pPr>
              <w:rPr>
                <w:szCs w:val="21"/>
              </w:rPr>
            </w:pPr>
            <w:r>
              <w:rPr>
                <w:rFonts w:hint="eastAsia"/>
                <w:szCs w:val="21"/>
              </w:rPr>
              <w:t>黄叶轩，陈俊仁，</w:t>
            </w:r>
          </w:p>
          <w:p w:rsidR="00F212D8" w:rsidRDefault="0032397A">
            <w:pPr>
              <w:rPr>
                <w:szCs w:val="21"/>
              </w:rPr>
            </w:pPr>
            <w:r>
              <w:rPr>
                <w:rFonts w:hint="eastAsia"/>
                <w:szCs w:val="21"/>
              </w:rPr>
              <w:t>陈苏民，徐双铅，</w:t>
            </w:r>
          </w:p>
          <w:p w:rsidR="00F212D8" w:rsidRDefault="0032397A">
            <w:pPr>
              <w:rPr>
                <w:szCs w:val="21"/>
              </w:rPr>
            </w:pPr>
            <w:r>
              <w:rPr>
                <w:rFonts w:hint="eastAsia"/>
                <w:szCs w:val="21"/>
              </w:rPr>
              <w:t>吕迪</w:t>
            </w:r>
          </w:p>
        </w:tc>
        <w:tc>
          <w:tcPr>
            <w:tcW w:w="1671" w:type="dxa"/>
          </w:tcPr>
          <w:p w:rsidR="00F212D8" w:rsidRDefault="0032397A">
            <w:pPr>
              <w:rPr>
                <w:szCs w:val="21"/>
              </w:rPr>
            </w:pPr>
            <w:r>
              <w:rPr>
                <w:rFonts w:hint="eastAsia"/>
                <w:szCs w:val="21"/>
              </w:rPr>
              <w:t>2018/12/1-2018/12/5</w:t>
            </w:r>
          </w:p>
        </w:tc>
        <w:tc>
          <w:tcPr>
            <w:tcW w:w="1672" w:type="dxa"/>
          </w:tcPr>
          <w:p w:rsidR="00F212D8" w:rsidRDefault="0032397A">
            <w:pPr>
              <w:rPr>
                <w:szCs w:val="21"/>
              </w:rPr>
            </w:pPr>
            <w:r>
              <w:rPr>
                <w:rFonts w:hint="eastAsia"/>
                <w:szCs w:val="21"/>
              </w:rPr>
              <w:t>添加特性树</w:t>
            </w:r>
          </w:p>
          <w:p w:rsidR="00F212D8" w:rsidRDefault="0032397A">
            <w:pPr>
              <w:rPr>
                <w:szCs w:val="21"/>
              </w:rPr>
            </w:pPr>
            <w:r>
              <w:rPr>
                <w:rFonts w:hint="eastAsia"/>
                <w:szCs w:val="21"/>
              </w:rPr>
              <w:t>为关联图添加说明</w:t>
            </w:r>
          </w:p>
        </w:tc>
      </w:tr>
      <w:tr w:rsidR="00261FF1" w:rsidTr="00261FF1">
        <w:trPr>
          <w:trHeight w:val="90"/>
        </w:trPr>
        <w:tc>
          <w:tcPr>
            <w:tcW w:w="1269" w:type="dxa"/>
            <w:tcBorders>
              <w:top w:val="single" w:sz="4" w:space="0" w:color="auto"/>
              <w:left w:val="single" w:sz="4" w:space="0" w:color="auto"/>
              <w:bottom w:val="single" w:sz="4" w:space="0" w:color="auto"/>
              <w:right w:val="single" w:sz="4" w:space="0" w:color="auto"/>
            </w:tcBorders>
          </w:tcPr>
          <w:p w:rsidR="00261FF1" w:rsidRDefault="00261FF1" w:rsidP="006E11FD">
            <w:pPr>
              <w:rPr>
                <w:szCs w:val="21"/>
              </w:rPr>
            </w:pPr>
            <w:r>
              <w:rPr>
                <w:rFonts w:hint="eastAsia"/>
                <w:szCs w:val="21"/>
              </w:rPr>
              <w:t>0.1.2</w:t>
            </w:r>
          </w:p>
        </w:tc>
        <w:tc>
          <w:tcPr>
            <w:tcW w:w="1704" w:type="dxa"/>
            <w:tcBorders>
              <w:top w:val="single" w:sz="4" w:space="0" w:color="auto"/>
              <w:left w:val="single" w:sz="4" w:space="0" w:color="auto"/>
              <w:bottom w:val="single" w:sz="4" w:space="0" w:color="auto"/>
              <w:right w:val="single" w:sz="4" w:space="0" w:color="auto"/>
            </w:tcBorders>
          </w:tcPr>
          <w:p w:rsidR="00261FF1" w:rsidRDefault="00261FF1" w:rsidP="006E11FD">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rsidR="00261FF1" w:rsidRDefault="00261FF1" w:rsidP="006E11FD">
            <w:pPr>
              <w:rPr>
                <w:szCs w:val="21"/>
              </w:rPr>
            </w:pPr>
            <w:r>
              <w:rPr>
                <w:rFonts w:hint="eastAsia"/>
                <w:szCs w:val="21"/>
              </w:rPr>
              <w:t>黄叶轩，陈俊仁，</w:t>
            </w:r>
          </w:p>
          <w:p w:rsidR="00261FF1" w:rsidRDefault="00261FF1" w:rsidP="006E11FD">
            <w:pPr>
              <w:rPr>
                <w:szCs w:val="21"/>
              </w:rPr>
            </w:pPr>
            <w:r>
              <w:rPr>
                <w:rFonts w:hint="eastAsia"/>
                <w:szCs w:val="21"/>
              </w:rPr>
              <w:t>陈苏民，徐双铅，</w:t>
            </w:r>
          </w:p>
          <w:p w:rsidR="00261FF1" w:rsidRDefault="00261FF1" w:rsidP="006E11FD">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261FF1" w:rsidRDefault="00261FF1" w:rsidP="000378FD">
            <w:pPr>
              <w:rPr>
                <w:szCs w:val="21"/>
              </w:rPr>
            </w:pPr>
            <w:r>
              <w:rPr>
                <w:rFonts w:hint="eastAsia"/>
                <w:szCs w:val="21"/>
              </w:rPr>
              <w:t>2018/12/</w:t>
            </w:r>
            <w:r w:rsidR="000378FD">
              <w:rPr>
                <w:rFonts w:hint="eastAsia"/>
                <w:szCs w:val="21"/>
              </w:rPr>
              <w:t>5</w:t>
            </w:r>
            <w:r>
              <w:rPr>
                <w:rFonts w:hint="eastAsia"/>
                <w:szCs w:val="21"/>
              </w:rPr>
              <w:t>-2018/12/</w:t>
            </w:r>
            <w:r w:rsidR="000378FD">
              <w:rPr>
                <w:rFonts w:hint="eastAsia"/>
                <w:szCs w:val="21"/>
              </w:rPr>
              <w:t>6</w:t>
            </w:r>
          </w:p>
        </w:tc>
        <w:tc>
          <w:tcPr>
            <w:tcW w:w="1672" w:type="dxa"/>
            <w:tcBorders>
              <w:top w:val="single" w:sz="4" w:space="0" w:color="auto"/>
              <w:left w:val="single" w:sz="4" w:space="0" w:color="auto"/>
              <w:bottom w:val="single" w:sz="4" w:space="0" w:color="auto"/>
              <w:right w:val="single" w:sz="4" w:space="0" w:color="auto"/>
            </w:tcBorders>
          </w:tcPr>
          <w:p w:rsidR="00261FF1" w:rsidRDefault="000378FD" w:rsidP="006E11FD">
            <w:pPr>
              <w:rPr>
                <w:szCs w:val="21"/>
              </w:rPr>
            </w:pPr>
            <w:proofErr w:type="gramStart"/>
            <w:r>
              <w:rPr>
                <w:rFonts w:hint="eastAsia"/>
                <w:szCs w:val="21"/>
              </w:rPr>
              <w:t>修改愿景陈述</w:t>
            </w:r>
            <w:proofErr w:type="gramEnd"/>
            <w:r>
              <w:rPr>
                <w:rFonts w:hint="eastAsia"/>
                <w:szCs w:val="21"/>
              </w:rPr>
              <w:t>，背景，业务机遇</w:t>
            </w:r>
            <w:r w:rsidR="0081050B">
              <w:rPr>
                <w:rFonts w:hint="eastAsia"/>
                <w:szCs w:val="21"/>
              </w:rPr>
              <w:t>，增加业务风险应对措施。</w:t>
            </w:r>
          </w:p>
        </w:tc>
      </w:tr>
      <w:tr w:rsidR="00560525" w:rsidTr="00261FF1">
        <w:trPr>
          <w:trHeight w:val="90"/>
        </w:trPr>
        <w:tc>
          <w:tcPr>
            <w:tcW w:w="1269" w:type="dxa"/>
            <w:tcBorders>
              <w:top w:val="single" w:sz="4" w:space="0" w:color="auto"/>
              <w:left w:val="single" w:sz="4" w:space="0" w:color="auto"/>
              <w:bottom w:val="single" w:sz="4" w:space="0" w:color="auto"/>
              <w:right w:val="single" w:sz="4" w:space="0" w:color="auto"/>
            </w:tcBorders>
          </w:tcPr>
          <w:p w:rsidR="00560525" w:rsidRDefault="00560525" w:rsidP="006E11FD">
            <w:pPr>
              <w:rPr>
                <w:szCs w:val="21"/>
              </w:rPr>
            </w:pPr>
            <w:r>
              <w:rPr>
                <w:rFonts w:hint="eastAsia"/>
                <w:szCs w:val="21"/>
              </w:rPr>
              <w:t>0</w:t>
            </w:r>
            <w:r>
              <w:rPr>
                <w:szCs w:val="21"/>
              </w:rPr>
              <w:t>.1.3</w:t>
            </w:r>
          </w:p>
        </w:tc>
        <w:tc>
          <w:tcPr>
            <w:tcW w:w="1704" w:type="dxa"/>
            <w:tcBorders>
              <w:top w:val="single" w:sz="4" w:space="0" w:color="auto"/>
              <w:left w:val="single" w:sz="4" w:space="0" w:color="auto"/>
              <w:bottom w:val="single" w:sz="4" w:space="0" w:color="auto"/>
              <w:right w:val="single" w:sz="4" w:space="0" w:color="auto"/>
            </w:tcBorders>
          </w:tcPr>
          <w:p w:rsidR="00560525" w:rsidRDefault="00560525" w:rsidP="006E11FD">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rsidR="00560525" w:rsidRDefault="00560525" w:rsidP="00560525">
            <w:pPr>
              <w:rPr>
                <w:szCs w:val="21"/>
              </w:rPr>
            </w:pPr>
            <w:r>
              <w:rPr>
                <w:rFonts w:hint="eastAsia"/>
                <w:szCs w:val="21"/>
              </w:rPr>
              <w:t>黄叶轩，陈俊仁，</w:t>
            </w:r>
          </w:p>
          <w:p w:rsidR="00560525" w:rsidRDefault="00560525" w:rsidP="00560525">
            <w:pPr>
              <w:rPr>
                <w:szCs w:val="21"/>
              </w:rPr>
            </w:pPr>
            <w:r>
              <w:rPr>
                <w:rFonts w:hint="eastAsia"/>
                <w:szCs w:val="21"/>
              </w:rPr>
              <w:t>陈苏民，徐双铅，</w:t>
            </w:r>
          </w:p>
          <w:p w:rsidR="00560525" w:rsidRDefault="00560525" w:rsidP="00560525">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560525" w:rsidRDefault="00560525" w:rsidP="000378FD">
            <w:pPr>
              <w:rPr>
                <w:szCs w:val="21"/>
              </w:rPr>
            </w:pPr>
            <w:r>
              <w:rPr>
                <w:rFonts w:hint="eastAsia"/>
                <w:szCs w:val="21"/>
              </w:rPr>
              <w:t>2019/1/14-2019/1/14</w:t>
            </w:r>
          </w:p>
        </w:tc>
        <w:tc>
          <w:tcPr>
            <w:tcW w:w="1672" w:type="dxa"/>
            <w:tcBorders>
              <w:top w:val="single" w:sz="4" w:space="0" w:color="auto"/>
              <w:left w:val="single" w:sz="4" w:space="0" w:color="auto"/>
              <w:bottom w:val="single" w:sz="4" w:space="0" w:color="auto"/>
              <w:right w:val="single" w:sz="4" w:space="0" w:color="auto"/>
            </w:tcBorders>
          </w:tcPr>
          <w:p w:rsidR="00560525" w:rsidRDefault="001169FD" w:rsidP="006E11FD">
            <w:pPr>
              <w:rPr>
                <w:szCs w:val="21"/>
              </w:rPr>
            </w:pPr>
            <w:r>
              <w:rPr>
                <w:rFonts w:hint="eastAsia"/>
                <w:szCs w:val="21"/>
              </w:rPr>
              <w:t>修改了上下文图，</w:t>
            </w:r>
            <w:r w:rsidR="006D4768">
              <w:rPr>
                <w:rFonts w:hint="eastAsia"/>
                <w:szCs w:val="21"/>
              </w:rPr>
              <w:t>与</w:t>
            </w:r>
            <w:r>
              <w:rPr>
                <w:rFonts w:hint="eastAsia"/>
                <w:szCs w:val="21"/>
              </w:rPr>
              <w:t>其他的一些内容</w:t>
            </w:r>
          </w:p>
        </w:tc>
      </w:tr>
      <w:tr w:rsidR="00ED5800" w:rsidTr="00261FF1">
        <w:trPr>
          <w:trHeight w:val="90"/>
        </w:trPr>
        <w:tc>
          <w:tcPr>
            <w:tcW w:w="1269" w:type="dxa"/>
            <w:tcBorders>
              <w:top w:val="single" w:sz="4" w:space="0" w:color="auto"/>
              <w:left w:val="single" w:sz="4" w:space="0" w:color="auto"/>
              <w:bottom w:val="single" w:sz="4" w:space="0" w:color="auto"/>
              <w:right w:val="single" w:sz="4" w:space="0" w:color="auto"/>
            </w:tcBorders>
          </w:tcPr>
          <w:p w:rsidR="00ED5800" w:rsidRDefault="00ED5800" w:rsidP="00ED5800">
            <w:pPr>
              <w:rPr>
                <w:szCs w:val="21"/>
              </w:rPr>
            </w:pPr>
            <w:r>
              <w:rPr>
                <w:rFonts w:hint="eastAsia"/>
                <w:szCs w:val="21"/>
              </w:rPr>
              <w:t>1</w:t>
            </w:r>
            <w:r>
              <w:rPr>
                <w:szCs w:val="21"/>
              </w:rPr>
              <w:t>.0.0</w:t>
            </w:r>
          </w:p>
        </w:tc>
        <w:tc>
          <w:tcPr>
            <w:tcW w:w="1704" w:type="dxa"/>
            <w:tcBorders>
              <w:top w:val="single" w:sz="4" w:space="0" w:color="auto"/>
              <w:left w:val="single" w:sz="4" w:space="0" w:color="auto"/>
              <w:bottom w:val="single" w:sz="4" w:space="0" w:color="auto"/>
              <w:right w:val="single" w:sz="4" w:space="0" w:color="auto"/>
            </w:tcBorders>
          </w:tcPr>
          <w:p w:rsidR="00ED5800" w:rsidRDefault="00ED5800" w:rsidP="00ED5800">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rsidR="00ED5800" w:rsidRDefault="00ED5800" w:rsidP="00ED5800">
            <w:pPr>
              <w:rPr>
                <w:szCs w:val="21"/>
              </w:rPr>
            </w:pPr>
            <w:r>
              <w:rPr>
                <w:rFonts w:hint="eastAsia"/>
                <w:szCs w:val="21"/>
              </w:rPr>
              <w:t>黄叶轩，陈俊仁，</w:t>
            </w:r>
          </w:p>
          <w:p w:rsidR="00ED5800" w:rsidRDefault="00ED5800" w:rsidP="00ED5800">
            <w:pPr>
              <w:rPr>
                <w:szCs w:val="21"/>
              </w:rPr>
            </w:pPr>
            <w:r>
              <w:rPr>
                <w:rFonts w:hint="eastAsia"/>
                <w:szCs w:val="21"/>
              </w:rPr>
              <w:t>陈苏民，徐双铅，</w:t>
            </w:r>
          </w:p>
          <w:p w:rsidR="00ED5800" w:rsidRDefault="00ED5800" w:rsidP="00ED5800">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ED5800" w:rsidRDefault="00ED5800" w:rsidP="00ED5800">
            <w:pPr>
              <w:rPr>
                <w:szCs w:val="21"/>
              </w:rPr>
            </w:pPr>
            <w:r>
              <w:rPr>
                <w:rFonts w:hint="eastAsia"/>
                <w:szCs w:val="21"/>
              </w:rPr>
              <w:t>2019/1/15-2019/1/15</w:t>
            </w:r>
          </w:p>
        </w:tc>
        <w:tc>
          <w:tcPr>
            <w:tcW w:w="1672" w:type="dxa"/>
            <w:tcBorders>
              <w:top w:val="single" w:sz="4" w:space="0" w:color="auto"/>
              <w:left w:val="single" w:sz="4" w:space="0" w:color="auto"/>
              <w:bottom w:val="single" w:sz="4" w:space="0" w:color="auto"/>
              <w:right w:val="single" w:sz="4" w:space="0" w:color="auto"/>
            </w:tcBorders>
          </w:tcPr>
          <w:p w:rsidR="00ED5800" w:rsidRDefault="00ED5800" w:rsidP="00ED5800">
            <w:pPr>
              <w:rPr>
                <w:szCs w:val="21"/>
              </w:rPr>
            </w:pPr>
            <w:r>
              <w:rPr>
                <w:rFonts w:hint="eastAsia"/>
                <w:szCs w:val="21"/>
              </w:rPr>
              <w:t>正式发布</w:t>
            </w:r>
          </w:p>
        </w:tc>
      </w:tr>
    </w:tbl>
    <w:p w:rsidR="00F212D8" w:rsidRPr="00261FF1"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Pr="006D4768" w:rsidRDefault="00F212D8"/>
    <w:p w:rsidR="00F212D8" w:rsidRDefault="0032397A">
      <w:pPr>
        <w:jc w:val="center"/>
        <w:rPr>
          <w:sz w:val="44"/>
          <w:szCs w:val="44"/>
        </w:rPr>
      </w:pPr>
      <w:r>
        <w:rPr>
          <w:rFonts w:hint="eastAsia"/>
          <w:sz w:val="44"/>
          <w:szCs w:val="44"/>
        </w:rPr>
        <w:t>目录</w:t>
      </w:r>
    </w:p>
    <w:p w:rsidR="006D4768" w:rsidRDefault="0032397A">
      <w:pPr>
        <w:pStyle w:val="TOC1"/>
        <w:tabs>
          <w:tab w:val="right" w:leader="dot" w:pos="8296"/>
        </w:tabs>
        <w:rPr>
          <w:rFonts w:asciiTheme="minorHAnsi" w:eastAsiaTheme="minorEastAsia" w:hAnsiTheme="minorHAnsi" w:cstheme="minorBidi"/>
          <w:noProof/>
          <w:kern w:val="2"/>
        </w:rPr>
      </w:pPr>
      <w:r>
        <w:fldChar w:fldCharType="begin"/>
      </w:r>
      <w:r>
        <w:instrText xml:space="preserve"> </w:instrText>
      </w:r>
      <w:r>
        <w:rPr>
          <w:rFonts w:hint="eastAsia"/>
        </w:rPr>
        <w:instrText>TOC \o "1-3" \h \z \u</w:instrText>
      </w:r>
      <w:r>
        <w:instrText xml:space="preserve"> </w:instrText>
      </w:r>
      <w:r>
        <w:fldChar w:fldCharType="separate"/>
      </w:r>
      <w:hyperlink w:anchor="_Toc535273410" w:history="1">
        <w:r w:rsidR="006D4768" w:rsidRPr="00487975">
          <w:rPr>
            <w:rStyle w:val="ad"/>
            <w:rFonts w:ascii="Times New Roman" w:hAnsi="Times New Roman" w:cs="Times New Roman"/>
            <w:b/>
            <w:bCs/>
            <w:noProof/>
            <w:kern w:val="44"/>
          </w:rPr>
          <w:t>版</w:t>
        </w:r>
        <w:r w:rsidR="006D4768" w:rsidRPr="00487975">
          <w:rPr>
            <w:rStyle w:val="ad"/>
            <w:rFonts w:ascii="Times New Roman" w:hAnsi="Times New Roman" w:cs="Times New Roman"/>
            <w:b/>
            <w:bCs/>
            <w:noProof/>
            <w:kern w:val="44"/>
          </w:rPr>
          <w:t xml:space="preserve"> </w:t>
        </w:r>
        <w:r w:rsidR="006D4768" w:rsidRPr="00487975">
          <w:rPr>
            <w:rStyle w:val="ad"/>
            <w:rFonts w:ascii="Times New Roman" w:hAnsi="Times New Roman" w:cs="Times New Roman"/>
            <w:b/>
            <w:bCs/>
            <w:noProof/>
            <w:kern w:val="44"/>
          </w:rPr>
          <w:t>本</w:t>
        </w:r>
        <w:r w:rsidR="006D4768" w:rsidRPr="00487975">
          <w:rPr>
            <w:rStyle w:val="ad"/>
            <w:rFonts w:ascii="Times New Roman" w:hAnsi="Times New Roman" w:cs="Times New Roman"/>
            <w:b/>
            <w:bCs/>
            <w:noProof/>
            <w:kern w:val="44"/>
          </w:rPr>
          <w:t xml:space="preserve"> </w:t>
        </w:r>
        <w:r w:rsidR="006D4768" w:rsidRPr="00487975">
          <w:rPr>
            <w:rStyle w:val="ad"/>
            <w:rFonts w:ascii="Times New Roman" w:hAnsi="Times New Roman" w:cs="Times New Roman"/>
            <w:b/>
            <w:bCs/>
            <w:noProof/>
            <w:kern w:val="44"/>
          </w:rPr>
          <w:t>历</w:t>
        </w:r>
        <w:r w:rsidR="006D4768" w:rsidRPr="00487975">
          <w:rPr>
            <w:rStyle w:val="ad"/>
            <w:rFonts w:ascii="Times New Roman" w:hAnsi="Times New Roman" w:cs="Times New Roman"/>
            <w:b/>
            <w:bCs/>
            <w:noProof/>
            <w:kern w:val="44"/>
          </w:rPr>
          <w:t xml:space="preserve"> </w:t>
        </w:r>
        <w:r w:rsidR="006D4768" w:rsidRPr="00487975">
          <w:rPr>
            <w:rStyle w:val="ad"/>
            <w:rFonts w:ascii="Times New Roman" w:hAnsi="Times New Roman" w:cs="Times New Roman"/>
            <w:b/>
            <w:bCs/>
            <w:noProof/>
            <w:kern w:val="44"/>
          </w:rPr>
          <w:t>史</w:t>
        </w:r>
        <w:r w:rsidR="006D4768">
          <w:rPr>
            <w:noProof/>
            <w:webHidden/>
          </w:rPr>
          <w:tab/>
        </w:r>
        <w:r w:rsidR="006D4768">
          <w:rPr>
            <w:noProof/>
            <w:webHidden/>
          </w:rPr>
          <w:fldChar w:fldCharType="begin"/>
        </w:r>
        <w:r w:rsidR="006D4768">
          <w:rPr>
            <w:noProof/>
            <w:webHidden/>
          </w:rPr>
          <w:instrText xml:space="preserve"> PAGEREF _Toc535273410 \h </w:instrText>
        </w:r>
        <w:r w:rsidR="006D4768">
          <w:rPr>
            <w:noProof/>
            <w:webHidden/>
          </w:rPr>
        </w:r>
        <w:r w:rsidR="006D4768">
          <w:rPr>
            <w:noProof/>
            <w:webHidden/>
          </w:rPr>
          <w:fldChar w:fldCharType="separate"/>
        </w:r>
        <w:r w:rsidR="006D4768">
          <w:rPr>
            <w:noProof/>
            <w:webHidden/>
          </w:rPr>
          <w:t>2</w:t>
        </w:r>
        <w:r w:rsidR="006D4768">
          <w:rPr>
            <w:noProof/>
            <w:webHidden/>
          </w:rPr>
          <w:fldChar w:fldCharType="end"/>
        </w:r>
      </w:hyperlink>
    </w:p>
    <w:p w:rsidR="006D4768" w:rsidRDefault="00515C02">
      <w:pPr>
        <w:pStyle w:val="TOC1"/>
        <w:tabs>
          <w:tab w:val="left" w:pos="420"/>
          <w:tab w:val="right" w:leader="dot" w:pos="8296"/>
        </w:tabs>
        <w:rPr>
          <w:rFonts w:asciiTheme="minorHAnsi" w:eastAsiaTheme="minorEastAsia" w:hAnsiTheme="minorHAnsi" w:cstheme="minorBidi"/>
          <w:noProof/>
          <w:kern w:val="2"/>
        </w:rPr>
      </w:pPr>
      <w:hyperlink w:anchor="_Toc535273411" w:history="1">
        <w:r w:rsidR="006D4768" w:rsidRPr="00487975">
          <w:rPr>
            <w:rStyle w:val="ad"/>
            <w:noProof/>
          </w:rPr>
          <w:t>1</w:t>
        </w:r>
        <w:r w:rsidR="006D4768">
          <w:rPr>
            <w:rFonts w:asciiTheme="minorHAnsi" w:eastAsiaTheme="minorEastAsia" w:hAnsiTheme="minorHAnsi" w:cstheme="minorBidi"/>
            <w:noProof/>
            <w:kern w:val="2"/>
          </w:rPr>
          <w:tab/>
        </w:r>
        <w:r w:rsidR="006D4768" w:rsidRPr="00487975">
          <w:rPr>
            <w:rStyle w:val="ad"/>
            <w:noProof/>
          </w:rPr>
          <w:t>引言</w:t>
        </w:r>
        <w:r w:rsidR="006D4768">
          <w:rPr>
            <w:noProof/>
            <w:webHidden/>
          </w:rPr>
          <w:tab/>
        </w:r>
        <w:r w:rsidR="006D4768">
          <w:rPr>
            <w:noProof/>
            <w:webHidden/>
          </w:rPr>
          <w:fldChar w:fldCharType="begin"/>
        </w:r>
        <w:r w:rsidR="006D4768">
          <w:rPr>
            <w:noProof/>
            <w:webHidden/>
          </w:rPr>
          <w:instrText xml:space="preserve"> PAGEREF _Toc535273411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12" w:history="1">
        <w:r w:rsidR="006D4768" w:rsidRPr="00487975">
          <w:rPr>
            <w:rStyle w:val="ad"/>
            <w:noProof/>
          </w:rPr>
          <w:t>1.1</w:t>
        </w:r>
        <w:r w:rsidR="006D4768">
          <w:rPr>
            <w:rFonts w:asciiTheme="minorHAnsi" w:eastAsiaTheme="minorEastAsia" w:hAnsiTheme="minorHAnsi" w:cstheme="minorBidi"/>
            <w:noProof/>
            <w:kern w:val="2"/>
          </w:rPr>
          <w:tab/>
        </w:r>
        <w:r w:rsidR="006D4768" w:rsidRPr="00487975">
          <w:rPr>
            <w:rStyle w:val="ad"/>
            <w:noProof/>
          </w:rPr>
          <w:t>文档目的</w:t>
        </w:r>
        <w:r w:rsidR="006D4768">
          <w:rPr>
            <w:noProof/>
            <w:webHidden/>
          </w:rPr>
          <w:tab/>
        </w:r>
        <w:r w:rsidR="006D4768">
          <w:rPr>
            <w:noProof/>
            <w:webHidden/>
          </w:rPr>
          <w:fldChar w:fldCharType="begin"/>
        </w:r>
        <w:r w:rsidR="006D4768">
          <w:rPr>
            <w:noProof/>
            <w:webHidden/>
          </w:rPr>
          <w:instrText xml:space="preserve"> PAGEREF _Toc535273412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13" w:history="1">
        <w:r w:rsidR="006D4768" w:rsidRPr="00487975">
          <w:rPr>
            <w:rStyle w:val="ad"/>
            <w:noProof/>
          </w:rPr>
          <w:t>1.2</w:t>
        </w:r>
        <w:r w:rsidR="006D4768">
          <w:rPr>
            <w:rFonts w:asciiTheme="minorHAnsi" w:eastAsiaTheme="minorEastAsia" w:hAnsiTheme="minorHAnsi" w:cstheme="minorBidi"/>
            <w:noProof/>
            <w:kern w:val="2"/>
          </w:rPr>
          <w:tab/>
        </w:r>
        <w:r w:rsidR="006D4768" w:rsidRPr="00487975">
          <w:rPr>
            <w:rStyle w:val="ad"/>
            <w:noProof/>
          </w:rPr>
          <w:t>背景</w:t>
        </w:r>
        <w:r w:rsidR="006D4768">
          <w:rPr>
            <w:noProof/>
            <w:webHidden/>
          </w:rPr>
          <w:tab/>
        </w:r>
        <w:r w:rsidR="006D4768">
          <w:rPr>
            <w:noProof/>
            <w:webHidden/>
          </w:rPr>
          <w:fldChar w:fldCharType="begin"/>
        </w:r>
        <w:r w:rsidR="006D4768">
          <w:rPr>
            <w:noProof/>
            <w:webHidden/>
          </w:rPr>
          <w:instrText xml:space="preserve"> PAGEREF _Toc535273413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515C02">
      <w:pPr>
        <w:pStyle w:val="TOC3"/>
        <w:tabs>
          <w:tab w:val="left" w:pos="1680"/>
          <w:tab w:val="right" w:leader="dot" w:pos="8296"/>
        </w:tabs>
        <w:rPr>
          <w:rFonts w:asciiTheme="minorHAnsi" w:eastAsiaTheme="minorEastAsia" w:hAnsiTheme="minorHAnsi" w:cstheme="minorBidi"/>
          <w:noProof/>
          <w:kern w:val="2"/>
        </w:rPr>
      </w:pPr>
      <w:hyperlink w:anchor="_Toc535273414" w:history="1">
        <w:r w:rsidR="006D4768" w:rsidRPr="00487975">
          <w:rPr>
            <w:rStyle w:val="ad"/>
            <w:noProof/>
          </w:rPr>
          <w:t>1.2.1</w:t>
        </w:r>
        <w:r w:rsidR="006D4768">
          <w:rPr>
            <w:rFonts w:asciiTheme="minorHAnsi" w:eastAsiaTheme="minorEastAsia" w:hAnsiTheme="minorHAnsi" w:cstheme="minorBidi"/>
            <w:noProof/>
            <w:kern w:val="2"/>
          </w:rPr>
          <w:tab/>
        </w:r>
        <w:r w:rsidR="006D4768" w:rsidRPr="00487975">
          <w:rPr>
            <w:rStyle w:val="ad"/>
            <w:noProof/>
          </w:rPr>
          <w:t>项目名称</w:t>
        </w:r>
        <w:r w:rsidR="006D4768">
          <w:rPr>
            <w:noProof/>
            <w:webHidden/>
          </w:rPr>
          <w:tab/>
        </w:r>
        <w:r w:rsidR="006D4768">
          <w:rPr>
            <w:noProof/>
            <w:webHidden/>
          </w:rPr>
          <w:fldChar w:fldCharType="begin"/>
        </w:r>
        <w:r w:rsidR="006D4768">
          <w:rPr>
            <w:noProof/>
            <w:webHidden/>
          </w:rPr>
          <w:instrText xml:space="preserve"> PAGEREF _Toc535273414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515C02">
      <w:pPr>
        <w:pStyle w:val="TOC3"/>
        <w:tabs>
          <w:tab w:val="left" w:pos="1680"/>
          <w:tab w:val="right" w:leader="dot" w:pos="8296"/>
        </w:tabs>
        <w:rPr>
          <w:rFonts w:asciiTheme="minorHAnsi" w:eastAsiaTheme="minorEastAsia" w:hAnsiTheme="minorHAnsi" w:cstheme="minorBidi"/>
          <w:noProof/>
          <w:kern w:val="2"/>
        </w:rPr>
      </w:pPr>
      <w:hyperlink w:anchor="_Toc535273415" w:history="1">
        <w:r w:rsidR="006D4768" w:rsidRPr="00487975">
          <w:rPr>
            <w:rStyle w:val="ad"/>
            <w:noProof/>
          </w:rPr>
          <w:t>1.2.2</w:t>
        </w:r>
        <w:r w:rsidR="006D4768">
          <w:rPr>
            <w:rFonts w:asciiTheme="minorHAnsi" w:eastAsiaTheme="minorEastAsia" w:hAnsiTheme="minorHAnsi" w:cstheme="minorBidi"/>
            <w:noProof/>
            <w:kern w:val="2"/>
          </w:rPr>
          <w:tab/>
        </w:r>
        <w:r w:rsidR="006D4768" w:rsidRPr="00487975">
          <w:rPr>
            <w:rStyle w:val="ad"/>
            <w:noProof/>
          </w:rPr>
          <w:t>项目提出者</w:t>
        </w:r>
        <w:r w:rsidR="006D4768">
          <w:rPr>
            <w:noProof/>
            <w:webHidden/>
          </w:rPr>
          <w:tab/>
        </w:r>
        <w:r w:rsidR="006D4768">
          <w:rPr>
            <w:noProof/>
            <w:webHidden/>
          </w:rPr>
          <w:fldChar w:fldCharType="begin"/>
        </w:r>
        <w:r w:rsidR="006D4768">
          <w:rPr>
            <w:noProof/>
            <w:webHidden/>
          </w:rPr>
          <w:instrText xml:space="preserve"> PAGEREF _Toc535273415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515C02">
      <w:pPr>
        <w:pStyle w:val="TOC3"/>
        <w:tabs>
          <w:tab w:val="left" w:pos="1680"/>
          <w:tab w:val="right" w:leader="dot" w:pos="8296"/>
        </w:tabs>
        <w:rPr>
          <w:rFonts w:asciiTheme="minorHAnsi" w:eastAsiaTheme="minorEastAsia" w:hAnsiTheme="minorHAnsi" w:cstheme="minorBidi"/>
          <w:noProof/>
          <w:kern w:val="2"/>
        </w:rPr>
      </w:pPr>
      <w:hyperlink w:anchor="_Toc535273416" w:history="1">
        <w:r w:rsidR="006D4768" w:rsidRPr="00487975">
          <w:rPr>
            <w:rStyle w:val="ad"/>
            <w:noProof/>
          </w:rPr>
          <w:t>1.2.3</w:t>
        </w:r>
        <w:r w:rsidR="006D4768">
          <w:rPr>
            <w:rFonts w:asciiTheme="minorHAnsi" w:eastAsiaTheme="minorEastAsia" w:hAnsiTheme="minorHAnsi" w:cstheme="minorBidi"/>
            <w:noProof/>
            <w:kern w:val="2"/>
          </w:rPr>
          <w:tab/>
        </w:r>
        <w:r w:rsidR="006D4768" w:rsidRPr="00487975">
          <w:rPr>
            <w:rStyle w:val="ad"/>
            <w:noProof/>
          </w:rPr>
          <w:t>项目开发团队</w:t>
        </w:r>
        <w:r w:rsidR="006D4768">
          <w:rPr>
            <w:noProof/>
            <w:webHidden/>
          </w:rPr>
          <w:tab/>
        </w:r>
        <w:r w:rsidR="006D4768">
          <w:rPr>
            <w:noProof/>
            <w:webHidden/>
          </w:rPr>
          <w:fldChar w:fldCharType="begin"/>
        </w:r>
        <w:r w:rsidR="006D4768">
          <w:rPr>
            <w:noProof/>
            <w:webHidden/>
          </w:rPr>
          <w:instrText xml:space="preserve"> PAGEREF _Toc535273416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17" w:history="1">
        <w:r w:rsidR="006D4768" w:rsidRPr="00487975">
          <w:rPr>
            <w:rStyle w:val="ad"/>
            <w:noProof/>
          </w:rPr>
          <w:t>1.3</w:t>
        </w:r>
        <w:r w:rsidR="006D4768">
          <w:rPr>
            <w:rFonts w:asciiTheme="minorHAnsi" w:eastAsiaTheme="minorEastAsia" w:hAnsiTheme="minorHAnsi" w:cstheme="minorBidi"/>
            <w:noProof/>
            <w:kern w:val="2"/>
          </w:rPr>
          <w:tab/>
        </w:r>
        <w:r w:rsidR="006D4768" w:rsidRPr="00487975">
          <w:rPr>
            <w:rStyle w:val="ad"/>
            <w:noProof/>
          </w:rPr>
          <w:t>参考资料</w:t>
        </w:r>
        <w:r w:rsidR="006D4768">
          <w:rPr>
            <w:noProof/>
            <w:webHidden/>
          </w:rPr>
          <w:tab/>
        </w:r>
        <w:r w:rsidR="006D4768">
          <w:rPr>
            <w:noProof/>
            <w:webHidden/>
          </w:rPr>
          <w:fldChar w:fldCharType="begin"/>
        </w:r>
        <w:r w:rsidR="006D4768">
          <w:rPr>
            <w:noProof/>
            <w:webHidden/>
          </w:rPr>
          <w:instrText xml:space="preserve"> PAGEREF _Toc535273417 \h </w:instrText>
        </w:r>
        <w:r w:rsidR="006D4768">
          <w:rPr>
            <w:noProof/>
            <w:webHidden/>
          </w:rPr>
        </w:r>
        <w:r w:rsidR="006D4768">
          <w:rPr>
            <w:noProof/>
            <w:webHidden/>
          </w:rPr>
          <w:fldChar w:fldCharType="separate"/>
        </w:r>
        <w:r w:rsidR="006D4768">
          <w:rPr>
            <w:noProof/>
            <w:webHidden/>
          </w:rPr>
          <w:t>5</w:t>
        </w:r>
        <w:r w:rsidR="006D4768">
          <w:rPr>
            <w:noProof/>
            <w:webHidden/>
          </w:rPr>
          <w:fldChar w:fldCharType="end"/>
        </w:r>
      </w:hyperlink>
    </w:p>
    <w:p w:rsidR="006D4768" w:rsidRDefault="00515C02">
      <w:pPr>
        <w:pStyle w:val="TOC1"/>
        <w:tabs>
          <w:tab w:val="left" w:pos="420"/>
          <w:tab w:val="right" w:leader="dot" w:pos="8296"/>
        </w:tabs>
        <w:rPr>
          <w:rFonts w:asciiTheme="minorHAnsi" w:eastAsiaTheme="minorEastAsia" w:hAnsiTheme="minorHAnsi" w:cstheme="minorBidi"/>
          <w:noProof/>
          <w:kern w:val="2"/>
        </w:rPr>
      </w:pPr>
      <w:hyperlink w:anchor="_Toc535273418" w:history="1">
        <w:r w:rsidR="006D4768" w:rsidRPr="00487975">
          <w:rPr>
            <w:rStyle w:val="ad"/>
            <w:noProof/>
          </w:rPr>
          <w:t>2</w:t>
        </w:r>
        <w:r w:rsidR="006D4768">
          <w:rPr>
            <w:rFonts w:asciiTheme="minorHAnsi" w:eastAsiaTheme="minorEastAsia" w:hAnsiTheme="minorHAnsi" w:cstheme="minorBidi"/>
            <w:noProof/>
            <w:kern w:val="2"/>
          </w:rPr>
          <w:tab/>
        </w:r>
        <w:r w:rsidR="006D4768" w:rsidRPr="00487975">
          <w:rPr>
            <w:rStyle w:val="ad"/>
            <w:noProof/>
          </w:rPr>
          <w:t>业务需求</w:t>
        </w:r>
        <w:r w:rsidR="006D4768">
          <w:rPr>
            <w:noProof/>
            <w:webHidden/>
          </w:rPr>
          <w:tab/>
        </w:r>
        <w:r w:rsidR="006D4768">
          <w:rPr>
            <w:noProof/>
            <w:webHidden/>
          </w:rPr>
          <w:fldChar w:fldCharType="begin"/>
        </w:r>
        <w:r w:rsidR="006D4768">
          <w:rPr>
            <w:noProof/>
            <w:webHidden/>
          </w:rPr>
          <w:instrText xml:space="preserve"> PAGEREF _Toc535273418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19" w:history="1">
        <w:r w:rsidR="006D4768" w:rsidRPr="00487975">
          <w:rPr>
            <w:rStyle w:val="ad"/>
            <w:noProof/>
          </w:rPr>
          <w:t>2.1</w:t>
        </w:r>
        <w:r w:rsidR="006D4768">
          <w:rPr>
            <w:rFonts w:asciiTheme="minorHAnsi" w:eastAsiaTheme="minorEastAsia" w:hAnsiTheme="minorHAnsi" w:cstheme="minorBidi"/>
            <w:noProof/>
            <w:kern w:val="2"/>
          </w:rPr>
          <w:tab/>
        </w:r>
        <w:r w:rsidR="006D4768" w:rsidRPr="00487975">
          <w:rPr>
            <w:rStyle w:val="ad"/>
            <w:noProof/>
          </w:rPr>
          <w:t>背景</w:t>
        </w:r>
        <w:r w:rsidR="006D4768">
          <w:rPr>
            <w:noProof/>
            <w:webHidden/>
          </w:rPr>
          <w:tab/>
        </w:r>
        <w:r w:rsidR="006D4768">
          <w:rPr>
            <w:noProof/>
            <w:webHidden/>
          </w:rPr>
          <w:fldChar w:fldCharType="begin"/>
        </w:r>
        <w:r w:rsidR="006D4768">
          <w:rPr>
            <w:noProof/>
            <w:webHidden/>
          </w:rPr>
          <w:instrText xml:space="preserve"> PAGEREF _Toc535273419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20" w:history="1">
        <w:r w:rsidR="006D4768" w:rsidRPr="00487975">
          <w:rPr>
            <w:rStyle w:val="ad"/>
            <w:noProof/>
          </w:rPr>
          <w:t>2.2</w:t>
        </w:r>
        <w:r w:rsidR="006D4768">
          <w:rPr>
            <w:rFonts w:asciiTheme="minorHAnsi" w:eastAsiaTheme="minorEastAsia" w:hAnsiTheme="minorHAnsi" w:cstheme="minorBidi"/>
            <w:noProof/>
            <w:kern w:val="2"/>
          </w:rPr>
          <w:tab/>
        </w:r>
        <w:r w:rsidR="006D4768" w:rsidRPr="00487975">
          <w:rPr>
            <w:rStyle w:val="ad"/>
            <w:noProof/>
          </w:rPr>
          <w:t>业务机遇</w:t>
        </w:r>
        <w:r w:rsidR="006D4768">
          <w:rPr>
            <w:noProof/>
            <w:webHidden/>
          </w:rPr>
          <w:tab/>
        </w:r>
        <w:r w:rsidR="006D4768">
          <w:rPr>
            <w:noProof/>
            <w:webHidden/>
          </w:rPr>
          <w:fldChar w:fldCharType="begin"/>
        </w:r>
        <w:r w:rsidR="006D4768">
          <w:rPr>
            <w:noProof/>
            <w:webHidden/>
          </w:rPr>
          <w:instrText xml:space="preserve"> PAGEREF _Toc535273420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21" w:history="1">
        <w:r w:rsidR="006D4768" w:rsidRPr="00487975">
          <w:rPr>
            <w:rStyle w:val="ad"/>
            <w:noProof/>
          </w:rPr>
          <w:t>2.3</w:t>
        </w:r>
        <w:r w:rsidR="006D4768">
          <w:rPr>
            <w:rFonts w:asciiTheme="minorHAnsi" w:eastAsiaTheme="minorEastAsia" w:hAnsiTheme="minorHAnsi" w:cstheme="minorBidi"/>
            <w:noProof/>
            <w:kern w:val="2"/>
          </w:rPr>
          <w:tab/>
        </w:r>
        <w:r w:rsidR="006D4768" w:rsidRPr="00487975">
          <w:rPr>
            <w:rStyle w:val="ad"/>
            <w:noProof/>
          </w:rPr>
          <w:t>业务目标</w:t>
        </w:r>
        <w:r w:rsidR="006D4768">
          <w:rPr>
            <w:noProof/>
            <w:webHidden/>
          </w:rPr>
          <w:tab/>
        </w:r>
        <w:r w:rsidR="006D4768">
          <w:rPr>
            <w:noProof/>
            <w:webHidden/>
          </w:rPr>
          <w:fldChar w:fldCharType="begin"/>
        </w:r>
        <w:r w:rsidR="006D4768">
          <w:rPr>
            <w:noProof/>
            <w:webHidden/>
          </w:rPr>
          <w:instrText xml:space="preserve"> PAGEREF _Toc535273421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22" w:history="1">
        <w:r w:rsidR="006D4768" w:rsidRPr="00487975">
          <w:rPr>
            <w:rStyle w:val="ad"/>
            <w:noProof/>
          </w:rPr>
          <w:t>2.4</w:t>
        </w:r>
        <w:r w:rsidR="006D4768">
          <w:rPr>
            <w:rFonts w:asciiTheme="minorHAnsi" w:eastAsiaTheme="minorEastAsia" w:hAnsiTheme="minorHAnsi" w:cstheme="minorBidi"/>
            <w:noProof/>
            <w:kern w:val="2"/>
          </w:rPr>
          <w:tab/>
        </w:r>
        <w:r w:rsidR="006D4768" w:rsidRPr="00487975">
          <w:rPr>
            <w:rStyle w:val="ad"/>
            <w:noProof/>
          </w:rPr>
          <w:t>成功指标</w:t>
        </w:r>
        <w:r w:rsidR="006D4768">
          <w:rPr>
            <w:noProof/>
            <w:webHidden/>
          </w:rPr>
          <w:tab/>
        </w:r>
        <w:r w:rsidR="006D4768">
          <w:rPr>
            <w:noProof/>
            <w:webHidden/>
          </w:rPr>
          <w:fldChar w:fldCharType="begin"/>
        </w:r>
        <w:r w:rsidR="006D4768">
          <w:rPr>
            <w:noProof/>
            <w:webHidden/>
          </w:rPr>
          <w:instrText xml:space="preserve"> PAGEREF _Toc535273422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23" w:history="1">
        <w:r w:rsidR="006D4768" w:rsidRPr="00487975">
          <w:rPr>
            <w:rStyle w:val="ad"/>
            <w:noProof/>
          </w:rPr>
          <w:t>2.5</w:t>
        </w:r>
        <w:r w:rsidR="006D4768">
          <w:rPr>
            <w:rFonts w:asciiTheme="minorHAnsi" w:eastAsiaTheme="minorEastAsia" w:hAnsiTheme="minorHAnsi" w:cstheme="minorBidi"/>
            <w:noProof/>
            <w:kern w:val="2"/>
          </w:rPr>
          <w:tab/>
        </w:r>
        <w:r w:rsidR="006D4768" w:rsidRPr="00487975">
          <w:rPr>
            <w:rStyle w:val="ad"/>
            <w:noProof/>
          </w:rPr>
          <w:t>愿景陈述</w:t>
        </w:r>
        <w:r w:rsidR="006D4768">
          <w:rPr>
            <w:noProof/>
            <w:webHidden/>
          </w:rPr>
          <w:tab/>
        </w:r>
        <w:r w:rsidR="006D4768">
          <w:rPr>
            <w:noProof/>
            <w:webHidden/>
          </w:rPr>
          <w:fldChar w:fldCharType="begin"/>
        </w:r>
        <w:r w:rsidR="006D4768">
          <w:rPr>
            <w:noProof/>
            <w:webHidden/>
          </w:rPr>
          <w:instrText xml:space="preserve"> PAGEREF _Toc535273423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24" w:history="1">
        <w:r w:rsidR="006D4768" w:rsidRPr="00487975">
          <w:rPr>
            <w:rStyle w:val="ad"/>
            <w:noProof/>
          </w:rPr>
          <w:t>2.6</w:t>
        </w:r>
        <w:r w:rsidR="006D4768">
          <w:rPr>
            <w:rFonts w:asciiTheme="minorHAnsi" w:eastAsiaTheme="minorEastAsia" w:hAnsiTheme="minorHAnsi" w:cstheme="minorBidi"/>
            <w:noProof/>
            <w:kern w:val="2"/>
          </w:rPr>
          <w:tab/>
        </w:r>
        <w:r w:rsidR="006D4768" w:rsidRPr="00487975">
          <w:rPr>
            <w:rStyle w:val="ad"/>
            <w:noProof/>
          </w:rPr>
          <w:t>业务风险</w:t>
        </w:r>
        <w:r w:rsidR="006D4768">
          <w:rPr>
            <w:noProof/>
            <w:webHidden/>
          </w:rPr>
          <w:tab/>
        </w:r>
        <w:r w:rsidR="006D4768">
          <w:rPr>
            <w:noProof/>
            <w:webHidden/>
          </w:rPr>
          <w:fldChar w:fldCharType="begin"/>
        </w:r>
        <w:r w:rsidR="006D4768">
          <w:rPr>
            <w:noProof/>
            <w:webHidden/>
          </w:rPr>
          <w:instrText xml:space="preserve"> PAGEREF _Toc535273424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25" w:history="1">
        <w:r w:rsidR="006D4768" w:rsidRPr="00487975">
          <w:rPr>
            <w:rStyle w:val="ad"/>
            <w:noProof/>
          </w:rPr>
          <w:t>2.7</w:t>
        </w:r>
        <w:r w:rsidR="006D4768">
          <w:rPr>
            <w:rFonts w:asciiTheme="minorHAnsi" w:eastAsiaTheme="minorEastAsia" w:hAnsiTheme="minorHAnsi" w:cstheme="minorBidi"/>
            <w:noProof/>
            <w:kern w:val="2"/>
          </w:rPr>
          <w:tab/>
        </w:r>
        <w:r w:rsidR="006D4768" w:rsidRPr="00487975">
          <w:rPr>
            <w:rStyle w:val="ad"/>
            <w:noProof/>
          </w:rPr>
          <w:t>业务假设与依赖</w:t>
        </w:r>
        <w:r w:rsidR="006D4768">
          <w:rPr>
            <w:noProof/>
            <w:webHidden/>
          </w:rPr>
          <w:tab/>
        </w:r>
        <w:r w:rsidR="006D4768">
          <w:rPr>
            <w:noProof/>
            <w:webHidden/>
          </w:rPr>
          <w:fldChar w:fldCharType="begin"/>
        </w:r>
        <w:r w:rsidR="006D4768">
          <w:rPr>
            <w:noProof/>
            <w:webHidden/>
          </w:rPr>
          <w:instrText xml:space="preserve"> PAGEREF _Toc535273425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515C02">
      <w:pPr>
        <w:pStyle w:val="TOC1"/>
        <w:tabs>
          <w:tab w:val="left" w:pos="420"/>
          <w:tab w:val="right" w:leader="dot" w:pos="8296"/>
        </w:tabs>
        <w:rPr>
          <w:rFonts w:asciiTheme="minorHAnsi" w:eastAsiaTheme="minorEastAsia" w:hAnsiTheme="minorHAnsi" w:cstheme="minorBidi"/>
          <w:noProof/>
          <w:kern w:val="2"/>
        </w:rPr>
      </w:pPr>
      <w:hyperlink w:anchor="_Toc535273426" w:history="1">
        <w:r w:rsidR="006D4768" w:rsidRPr="00487975">
          <w:rPr>
            <w:rStyle w:val="ad"/>
            <w:noProof/>
          </w:rPr>
          <w:t>3</w:t>
        </w:r>
        <w:r w:rsidR="006D4768">
          <w:rPr>
            <w:rFonts w:asciiTheme="minorHAnsi" w:eastAsiaTheme="minorEastAsia" w:hAnsiTheme="minorHAnsi" w:cstheme="minorBidi"/>
            <w:noProof/>
            <w:kern w:val="2"/>
          </w:rPr>
          <w:tab/>
        </w:r>
        <w:r w:rsidR="006D4768" w:rsidRPr="00487975">
          <w:rPr>
            <w:rStyle w:val="ad"/>
            <w:noProof/>
          </w:rPr>
          <w:t>解决方案的愿景</w:t>
        </w:r>
        <w:r w:rsidR="006D4768">
          <w:rPr>
            <w:noProof/>
            <w:webHidden/>
          </w:rPr>
          <w:tab/>
        </w:r>
        <w:r w:rsidR="006D4768">
          <w:rPr>
            <w:noProof/>
            <w:webHidden/>
          </w:rPr>
          <w:fldChar w:fldCharType="begin"/>
        </w:r>
        <w:r w:rsidR="006D4768">
          <w:rPr>
            <w:noProof/>
            <w:webHidden/>
          </w:rPr>
          <w:instrText xml:space="preserve"> PAGEREF _Toc535273426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27" w:history="1">
        <w:r w:rsidR="006D4768" w:rsidRPr="00487975">
          <w:rPr>
            <w:rStyle w:val="ad"/>
            <w:noProof/>
          </w:rPr>
          <w:t>3.1</w:t>
        </w:r>
        <w:r w:rsidR="006D4768">
          <w:rPr>
            <w:rFonts w:asciiTheme="minorHAnsi" w:eastAsiaTheme="minorEastAsia" w:hAnsiTheme="minorHAnsi" w:cstheme="minorBidi"/>
            <w:noProof/>
            <w:kern w:val="2"/>
          </w:rPr>
          <w:tab/>
        </w:r>
        <w:r w:rsidR="006D4768" w:rsidRPr="00487975">
          <w:rPr>
            <w:rStyle w:val="ad"/>
            <w:noProof/>
          </w:rPr>
          <w:t>愿景申明</w:t>
        </w:r>
        <w:r w:rsidR="006D4768">
          <w:rPr>
            <w:noProof/>
            <w:webHidden/>
          </w:rPr>
          <w:tab/>
        </w:r>
        <w:r w:rsidR="006D4768">
          <w:rPr>
            <w:noProof/>
            <w:webHidden/>
          </w:rPr>
          <w:fldChar w:fldCharType="begin"/>
        </w:r>
        <w:r w:rsidR="006D4768">
          <w:rPr>
            <w:noProof/>
            <w:webHidden/>
          </w:rPr>
          <w:instrText xml:space="preserve"> PAGEREF _Toc535273427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28" w:history="1">
        <w:r w:rsidR="006D4768" w:rsidRPr="00487975">
          <w:rPr>
            <w:rStyle w:val="ad"/>
            <w:noProof/>
          </w:rPr>
          <w:t>3.2</w:t>
        </w:r>
        <w:r w:rsidR="006D4768">
          <w:rPr>
            <w:rFonts w:asciiTheme="minorHAnsi" w:eastAsiaTheme="minorEastAsia" w:hAnsiTheme="minorHAnsi" w:cstheme="minorBidi"/>
            <w:noProof/>
            <w:kern w:val="2"/>
          </w:rPr>
          <w:tab/>
        </w:r>
        <w:r w:rsidR="006D4768" w:rsidRPr="00487975">
          <w:rPr>
            <w:rStyle w:val="ad"/>
            <w:noProof/>
          </w:rPr>
          <w:t>项目上下文图及描述</w:t>
        </w:r>
        <w:r w:rsidR="006D4768">
          <w:rPr>
            <w:noProof/>
            <w:webHidden/>
          </w:rPr>
          <w:tab/>
        </w:r>
        <w:r w:rsidR="006D4768">
          <w:rPr>
            <w:noProof/>
            <w:webHidden/>
          </w:rPr>
          <w:fldChar w:fldCharType="begin"/>
        </w:r>
        <w:r w:rsidR="006D4768">
          <w:rPr>
            <w:noProof/>
            <w:webHidden/>
          </w:rPr>
          <w:instrText xml:space="preserve"> PAGEREF _Toc535273428 \h </w:instrText>
        </w:r>
        <w:r w:rsidR="006D4768">
          <w:rPr>
            <w:noProof/>
            <w:webHidden/>
          </w:rPr>
        </w:r>
        <w:r w:rsidR="006D4768">
          <w:rPr>
            <w:noProof/>
            <w:webHidden/>
          </w:rPr>
          <w:fldChar w:fldCharType="separate"/>
        </w:r>
        <w:r w:rsidR="006D4768">
          <w:rPr>
            <w:noProof/>
            <w:webHidden/>
          </w:rPr>
          <w:t>8</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29" w:history="1">
        <w:r w:rsidR="006D4768" w:rsidRPr="00487975">
          <w:rPr>
            <w:rStyle w:val="ad"/>
            <w:noProof/>
          </w:rPr>
          <w:t>3.3</w:t>
        </w:r>
        <w:r w:rsidR="006D4768">
          <w:rPr>
            <w:rFonts w:asciiTheme="minorHAnsi" w:eastAsiaTheme="minorEastAsia" w:hAnsiTheme="minorHAnsi" w:cstheme="minorBidi"/>
            <w:noProof/>
            <w:kern w:val="2"/>
          </w:rPr>
          <w:tab/>
        </w:r>
        <w:r w:rsidR="006D4768" w:rsidRPr="00487975">
          <w:rPr>
            <w:rStyle w:val="ad"/>
            <w:noProof/>
          </w:rPr>
          <w:t>目标用户</w:t>
        </w:r>
        <w:r w:rsidR="006D4768">
          <w:rPr>
            <w:noProof/>
            <w:webHidden/>
          </w:rPr>
          <w:tab/>
        </w:r>
        <w:r w:rsidR="006D4768">
          <w:rPr>
            <w:noProof/>
            <w:webHidden/>
          </w:rPr>
          <w:fldChar w:fldCharType="begin"/>
        </w:r>
        <w:r w:rsidR="006D4768">
          <w:rPr>
            <w:noProof/>
            <w:webHidden/>
          </w:rPr>
          <w:instrText xml:space="preserve"> PAGEREF _Toc535273429 \h </w:instrText>
        </w:r>
        <w:r w:rsidR="006D4768">
          <w:rPr>
            <w:noProof/>
            <w:webHidden/>
          </w:rPr>
        </w:r>
        <w:r w:rsidR="006D4768">
          <w:rPr>
            <w:noProof/>
            <w:webHidden/>
          </w:rPr>
          <w:fldChar w:fldCharType="separate"/>
        </w:r>
        <w:r w:rsidR="006D4768">
          <w:rPr>
            <w:noProof/>
            <w:webHidden/>
          </w:rPr>
          <w:t>9</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30" w:history="1">
        <w:r w:rsidR="006D4768" w:rsidRPr="00487975">
          <w:rPr>
            <w:rStyle w:val="ad"/>
            <w:noProof/>
          </w:rPr>
          <w:t>3.4</w:t>
        </w:r>
        <w:r w:rsidR="006D4768">
          <w:rPr>
            <w:rFonts w:asciiTheme="minorHAnsi" w:eastAsiaTheme="minorEastAsia" w:hAnsiTheme="minorHAnsi" w:cstheme="minorBidi"/>
            <w:noProof/>
            <w:kern w:val="2"/>
          </w:rPr>
          <w:tab/>
        </w:r>
        <w:r w:rsidR="006D4768" w:rsidRPr="00487975">
          <w:rPr>
            <w:rStyle w:val="ad"/>
            <w:noProof/>
          </w:rPr>
          <w:t>产品竞争优势</w:t>
        </w:r>
        <w:r w:rsidR="006D4768">
          <w:rPr>
            <w:noProof/>
            <w:webHidden/>
          </w:rPr>
          <w:tab/>
        </w:r>
        <w:r w:rsidR="006D4768">
          <w:rPr>
            <w:noProof/>
            <w:webHidden/>
          </w:rPr>
          <w:fldChar w:fldCharType="begin"/>
        </w:r>
        <w:r w:rsidR="006D4768">
          <w:rPr>
            <w:noProof/>
            <w:webHidden/>
          </w:rPr>
          <w:instrText xml:space="preserve"> PAGEREF _Toc535273430 \h </w:instrText>
        </w:r>
        <w:r w:rsidR="006D4768">
          <w:rPr>
            <w:noProof/>
            <w:webHidden/>
          </w:rPr>
        </w:r>
        <w:r w:rsidR="006D4768">
          <w:rPr>
            <w:noProof/>
            <w:webHidden/>
          </w:rPr>
          <w:fldChar w:fldCharType="separate"/>
        </w:r>
        <w:r w:rsidR="006D4768">
          <w:rPr>
            <w:noProof/>
            <w:webHidden/>
          </w:rPr>
          <w:t>9</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31" w:history="1">
        <w:r w:rsidR="006D4768" w:rsidRPr="00487975">
          <w:rPr>
            <w:rStyle w:val="ad"/>
            <w:noProof/>
          </w:rPr>
          <w:t>3.5</w:t>
        </w:r>
        <w:r w:rsidR="006D4768">
          <w:rPr>
            <w:rFonts w:asciiTheme="minorHAnsi" w:eastAsiaTheme="minorEastAsia" w:hAnsiTheme="minorHAnsi" w:cstheme="minorBidi"/>
            <w:noProof/>
            <w:kern w:val="2"/>
          </w:rPr>
          <w:tab/>
        </w:r>
        <w:r w:rsidR="006D4768" w:rsidRPr="00487975">
          <w:rPr>
            <w:rStyle w:val="ad"/>
            <w:noProof/>
          </w:rPr>
          <w:t>产品主要特征</w:t>
        </w:r>
        <w:r w:rsidR="006D4768">
          <w:rPr>
            <w:noProof/>
            <w:webHidden/>
          </w:rPr>
          <w:tab/>
        </w:r>
        <w:r w:rsidR="006D4768">
          <w:rPr>
            <w:noProof/>
            <w:webHidden/>
          </w:rPr>
          <w:fldChar w:fldCharType="begin"/>
        </w:r>
        <w:r w:rsidR="006D4768">
          <w:rPr>
            <w:noProof/>
            <w:webHidden/>
          </w:rPr>
          <w:instrText xml:space="preserve"> PAGEREF _Toc535273431 \h </w:instrText>
        </w:r>
        <w:r w:rsidR="006D4768">
          <w:rPr>
            <w:noProof/>
            <w:webHidden/>
          </w:rPr>
        </w:r>
        <w:r w:rsidR="006D4768">
          <w:rPr>
            <w:noProof/>
            <w:webHidden/>
          </w:rPr>
          <w:fldChar w:fldCharType="separate"/>
        </w:r>
        <w:r w:rsidR="006D4768">
          <w:rPr>
            <w:noProof/>
            <w:webHidden/>
          </w:rPr>
          <w:t>9</w:t>
        </w:r>
        <w:r w:rsidR="006D4768">
          <w:rPr>
            <w:noProof/>
            <w:webHidden/>
          </w:rPr>
          <w:fldChar w:fldCharType="end"/>
        </w:r>
      </w:hyperlink>
    </w:p>
    <w:p w:rsidR="006D4768" w:rsidRDefault="00515C02">
      <w:pPr>
        <w:pStyle w:val="TOC1"/>
        <w:tabs>
          <w:tab w:val="left" w:pos="420"/>
          <w:tab w:val="right" w:leader="dot" w:pos="8296"/>
        </w:tabs>
        <w:rPr>
          <w:rFonts w:asciiTheme="minorHAnsi" w:eastAsiaTheme="minorEastAsia" w:hAnsiTheme="minorHAnsi" w:cstheme="minorBidi"/>
          <w:noProof/>
          <w:kern w:val="2"/>
        </w:rPr>
      </w:pPr>
      <w:hyperlink w:anchor="_Toc535273432" w:history="1">
        <w:r w:rsidR="006D4768" w:rsidRPr="00487975">
          <w:rPr>
            <w:rStyle w:val="ad"/>
            <w:noProof/>
          </w:rPr>
          <w:t>4</w:t>
        </w:r>
        <w:r w:rsidR="006D4768">
          <w:rPr>
            <w:rFonts w:asciiTheme="minorHAnsi" w:eastAsiaTheme="minorEastAsia" w:hAnsiTheme="minorHAnsi" w:cstheme="minorBidi"/>
            <w:noProof/>
            <w:kern w:val="2"/>
          </w:rPr>
          <w:tab/>
        </w:r>
        <w:r w:rsidR="006D4768" w:rsidRPr="00487975">
          <w:rPr>
            <w:rStyle w:val="ad"/>
            <w:noProof/>
          </w:rPr>
          <w:t>范围和限制</w:t>
        </w:r>
        <w:r w:rsidR="006D4768">
          <w:rPr>
            <w:noProof/>
            <w:webHidden/>
          </w:rPr>
          <w:tab/>
        </w:r>
        <w:r w:rsidR="006D4768">
          <w:rPr>
            <w:noProof/>
            <w:webHidden/>
          </w:rPr>
          <w:fldChar w:fldCharType="begin"/>
        </w:r>
        <w:r w:rsidR="006D4768">
          <w:rPr>
            <w:noProof/>
            <w:webHidden/>
          </w:rPr>
          <w:instrText xml:space="preserve"> PAGEREF _Toc535273432 \h </w:instrText>
        </w:r>
        <w:r w:rsidR="006D4768">
          <w:rPr>
            <w:noProof/>
            <w:webHidden/>
          </w:rPr>
        </w:r>
        <w:r w:rsidR="006D4768">
          <w:rPr>
            <w:noProof/>
            <w:webHidden/>
          </w:rPr>
          <w:fldChar w:fldCharType="separate"/>
        </w:r>
        <w:r w:rsidR="006D4768">
          <w:rPr>
            <w:noProof/>
            <w:webHidden/>
          </w:rPr>
          <w:t>11</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33" w:history="1">
        <w:r w:rsidR="006D4768" w:rsidRPr="00487975">
          <w:rPr>
            <w:rStyle w:val="ad"/>
            <w:noProof/>
          </w:rPr>
          <w:t>4.1</w:t>
        </w:r>
        <w:r w:rsidR="006D4768">
          <w:rPr>
            <w:rFonts w:asciiTheme="minorHAnsi" w:eastAsiaTheme="minorEastAsia" w:hAnsiTheme="minorHAnsi" w:cstheme="minorBidi"/>
            <w:noProof/>
            <w:kern w:val="2"/>
          </w:rPr>
          <w:tab/>
        </w:r>
        <w:r w:rsidR="006D4768" w:rsidRPr="00487975">
          <w:rPr>
            <w:rStyle w:val="ad"/>
            <w:noProof/>
          </w:rPr>
          <w:t>主要特性</w:t>
        </w:r>
        <w:r w:rsidR="006D4768">
          <w:rPr>
            <w:noProof/>
            <w:webHidden/>
          </w:rPr>
          <w:tab/>
        </w:r>
        <w:r w:rsidR="006D4768">
          <w:rPr>
            <w:noProof/>
            <w:webHidden/>
          </w:rPr>
          <w:fldChar w:fldCharType="begin"/>
        </w:r>
        <w:r w:rsidR="006D4768">
          <w:rPr>
            <w:noProof/>
            <w:webHidden/>
          </w:rPr>
          <w:instrText xml:space="preserve"> PAGEREF _Toc535273433 \h </w:instrText>
        </w:r>
        <w:r w:rsidR="006D4768">
          <w:rPr>
            <w:noProof/>
            <w:webHidden/>
          </w:rPr>
        </w:r>
        <w:r w:rsidR="006D4768">
          <w:rPr>
            <w:noProof/>
            <w:webHidden/>
          </w:rPr>
          <w:fldChar w:fldCharType="separate"/>
        </w:r>
        <w:r w:rsidR="006D4768">
          <w:rPr>
            <w:noProof/>
            <w:webHidden/>
          </w:rPr>
          <w:t>11</w:t>
        </w:r>
        <w:r w:rsidR="006D4768">
          <w:rPr>
            <w:noProof/>
            <w:webHidden/>
          </w:rPr>
          <w:fldChar w:fldCharType="end"/>
        </w:r>
      </w:hyperlink>
    </w:p>
    <w:p w:rsidR="006D4768" w:rsidRDefault="00515C02">
      <w:pPr>
        <w:pStyle w:val="TOC2"/>
        <w:tabs>
          <w:tab w:val="right" w:leader="dot" w:pos="8296"/>
        </w:tabs>
        <w:rPr>
          <w:rFonts w:asciiTheme="minorHAnsi" w:eastAsiaTheme="minorEastAsia" w:hAnsiTheme="minorHAnsi" w:cstheme="minorBidi"/>
          <w:noProof/>
          <w:kern w:val="2"/>
        </w:rPr>
      </w:pPr>
      <w:hyperlink w:anchor="_Toc535273434" w:history="1">
        <w:r w:rsidR="006D4768" w:rsidRPr="00487975">
          <w:rPr>
            <w:rStyle w:val="ad"/>
            <w:noProof/>
          </w:rPr>
          <w:t>关联图</w:t>
        </w:r>
        <w:r w:rsidR="006D4768">
          <w:rPr>
            <w:noProof/>
            <w:webHidden/>
          </w:rPr>
          <w:tab/>
        </w:r>
        <w:r w:rsidR="006D4768">
          <w:rPr>
            <w:noProof/>
            <w:webHidden/>
          </w:rPr>
          <w:fldChar w:fldCharType="begin"/>
        </w:r>
        <w:r w:rsidR="006D4768">
          <w:rPr>
            <w:noProof/>
            <w:webHidden/>
          </w:rPr>
          <w:instrText xml:space="preserve"> PAGEREF _Toc535273434 \h </w:instrText>
        </w:r>
        <w:r w:rsidR="006D4768">
          <w:rPr>
            <w:noProof/>
            <w:webHidden/>
          </w:rPr>
        </w:r>
        <w:r w:rsidR="006D4768">
          <w:rPr>
            <w:noProof/>
            <w:webHidden/>
          </w:rPr>
          <w:fldChar w:fldCharType="separate"/>
        </w:r>
        <w:r w:rsidR="006D4768">
          <w:rPr>
            <w:noProof/>
            <w:webHidden/>
          </w:rPr>
          <w:t>11</w:t>
        </w:r>
        <w:r w:rsidR="006D4768">
          <w:rPr>
            <w:noProof/>
            <w:webHidden/>
          </w:rPr>
          <w:fldChar w:fldCharType="end"/>
        </w:r>
      </w:hyperlink>
    </w:p>
    <w:p w:rsidR="006D4768" w:rsidRDefault="00515C02">
      <w:pPr>
        <w:pStyle w:val="TOC2"/>
        <w:tabs>
          <w:tab w:val="right" w:leader="dot" w:pos="8296"/>
        </w:tabs>
        <w:rPr>
          <w:rFonts w:asciiTheme="minorHAnsi" w:eastAsiaTheme="minorEastAsia" w:hAnsiTheme="minorHAnsi" w:cstheme="minorBidi"/>
          <w:noProof/>
          <w:kern w:val="2"/>
        </w:rPr>
      </w:pPr>
      <w:hyperlink w:anchor="_Toc535273435" w:history="1">
        <w:r w:rsidR="006D4768" w:rsidRPr="00487975">
          <w:rPr>
            <w:rStyle w:val="ad"/>
            <w:noProof/>
          </w:rPr>
          <w:t>特性树</w:t>
        </w:r>
        <w:r w:rsidR="006D4768">
          <w:rPr>
            <w:noProof/>
            <w:webHidden/>
          </w:rPr>
          <w:tab/>
        </w:r>
        <w:r w:rsidR="006D4768">
          <w:rPr>
            <w:noProof/>
            <w:webHidden/>
          </w:rPr>
          <w:fldChar w:fldCharType="begin"/>
        </w:r>
        <w:r w:rsidR="006D4768">
          <w:rPr>
            <w:noProof/>
            <w:webHidden/>
          </w:rPr>
          <w:instrText xml:space="preserve"> PAGEREF _Toc535273435 \h </w:instrText>
        </w:r>
        <w:r w:rsidR="006D4768">
          <w:rPr>
            <w:noProof/>
            <w:webHidden/>
          </w:rPr>
        </w:r>
        <w:r w:rsidR="006D4768">
          <w:rPr>
            <w:noProof/>
            <w:webHidden/>
          </w:rPr>
          <w:fldChar w:fldCharType="separate"/>
        </w:r>
        <w:r w:rsidR="006D4768">
          <w:rPr>
            <w:noProof/>
            <w:webHidden/>
          </w:rPr>
          <w:t>12</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36" w:history="1">
        <w:r w:rsidR="006D4768" w:rsidRPr="00487975">
          <w:rPr>
            <w:rStyle w:val="ad"/>
            <w:noProof/>
          </w:rPr>
          <w:t>4.2</w:t>
        </w:r>
        <w:r w:rsidR="006D4768">
          <w:rPr>
            <w:rFonts w:asciiTheme="minorHAnsi" w:eastAsiaTheme="minorEastAsia" w:hAnsiTheme="minorHAnsi" w:cstheme="minorBidi"/>
            <w:noProof/>
            <w:kern w:val="2"/>
          </w:rPr>
          <w:tab/>
        </w:r>
        <w:r w:rsidR="006D4768" w:rsidRPr="00487975">
          <w:rPr>
            <w:rStyle w:val="ad"/>
            <w:noProof/>
          </w:rPr>
          <w:t>首发版的范围</w:t>
        </w:r>
        <w:r w:rsidR="006D4768">
          <w:rPr>
            <w:noProof/>
            <w:webHidden/>
          </w:rPr>
          <w:tab/>
        </w:r>
        <w:r w:rsidR="006D4768">
          <w:rPr>
            <w:noProof/>
            <w:webHidden/>
          </w:rPr>
          <w:fldChar w:fldCharType="begin"/>
        </w:r>
        <w:r w:rsidR="006D4768">
          <w:rPr>
            <w:noProof/>
            <w:webHidden/>
          </w:rPr>
          <w:instrText xml:space="preserve"> PAGEREF _Toc535273436 \h </w:instrText>
        </w:r>
        <w:r w:rsidR="006D4768">
          <w:rPr>
            <w:noProof/>
            <w:webHidden/>
          </w:rPr>
        </w:r>
        <w:r w:rsidR="006D4768">
          <w:rPr>
            <w:noProof/>
            <w:webHidden/>
          </w:rPr>
          <w:fldChar w:fldCharType="separate"/>
        </w:r>
        <w:r w:rsidR="006D4768">
          <w:rPr>
            <w:noProof/>
            <w:webHidden/>
          </w:rPr>
          <w:t>14</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37" w:history="1">
        <w:r w:rsidR="006D4768" w:rsidRPr="00487975">
          <w:rPr>
            <w:rStyle w:val="ad"/>
            <w:noProof/>
          </w:rPr>
          <w:t>4.3</w:t>
        </w:r>
        <w:r w:rsidR="006D4768">
          <w:rPr>
            <w:rFonts w:asciiTheme="minorHAnsi" w:eastAsiaTheme="minorEastAsia" w:hAnsiTheme="minorHAnsi" w:cstheme="minorBidi"/>
            <w:noProof/>
            <w:kern w:val="2"/>
          </w:rPr>
          <w:tab/>
        </w:r>
        <w:r w:rsidR="006D4768" w:rsidRPr="00487975">
          <w:rPr>
            <w:rStyle w:val="ad"/>
            <w:noProof/>
          </w:rPr>
          <w:t>后续版本的范围</w:t>
        </w:r>
        <w:r w:rsidR="006D4768">
          <w:rPr>
            <w:noProof/>
            <w:webHidden/>
          </w:rPr>
          <w:tab/>
        </w:r>
        <w:r w:rsidR="006D4768">
          <w:rPr>
            <w:noProof/>
            <w:webHidden/>
          </w:rPr>
          <w:fldChar w:fldCharType="begin"/>
        </w:r>
        <w:r w:rsidR="006D4768">
          <w:rPr>
            <w:noProof/>
            <w:webHidden/>
          </w:rPr>
          <w:instrText xml:space="preserve"> PAGEREF _Toc535273437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38" w:history="1">
        <w:r w:rsidR="006D4768" w:rsidRPr="00487975">
          <w:rPr>
            <w:rStyle w:val="ad"/>
            <w:noProof/>
          </w:rPr>
          <w:t>4.4</w:t>
        </w:r>
        <w:r w:rsidR="006D4768">
          <w:rPr>
            <w:rFonts w:asciiTheme="minorHAnsi" w:eastAsiaTheme="minorEastAsia" w:hAnsiTheme="minorHAnsi" w:cstheme="minorBidi"/>
            <w:noProof/>
            <w:kern w:val="2"/>
          </w:rPr>
          <w:tab/>
        </w:r>
        <w:r w:rsidR="006D4768" w:rsidRPr="00487975">
          <w:rPr>
            <w:rStyle w:val="ad"/>
            <w:noProof/>
          </w:rPr>
          <w:t>限制和排除</w:t>
        </w:r>
        <w:r w:rsidR="006D4768">
          <w:rPr>
            <w:noProof/>
            <w:webHidden/>
          </w:rPr>
          <w:tab/>
        </w:r>
        <w:r w:rsidR="006D4768">
          <w:rPr>
            <w:noProof/>
            <w:webHidden/>
          </w:rPr>
          <w:fldChar w:fldCharType="begin"/>
        </w:r>
        <w:r w:rsidR="006D4768">
          <w:rPr>
            <w:noProof/>
            <w:webHidden/>
          </w:rPr>
          <w:instrText xml:space="preserve"> PAGEREF _Toc535273438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515C02">
      <w:pPr>
        <w:pStyle w:val="TOC1"/>
        <w:tabs>
          <w:tab w:val="left" w:pos="420"/>
          <w:tab w:val="right" w:leader="dot" w:pos="8296"/>
        </w:tabs>
        <w:rPr>
          <w:rFonts w:asciiTheme="minorHAnsi" w:eastAsiaTheme="minorEastAsia" w:hAnsiTheme="minorHAnsi" w:cstheme="minorBidi"/>
          <w:noProof/>
          <w:kern w:val="2"/>
        </w:rPr>
      </w:pPr>
      <w:hyperlink w:anchor="_Toc535273439" w:history="1">
        <w:r w:rsidR="006D4768" w:rsidRPr="00487975">
          <w:rPr>
            <w:rStyle w:val="ad"/>
            <w:noProof/>
          </w:rPr>
          <w:t>5</w:t>
        </w:r>
        <w:r w:rsidR="006D4768">
          <w:rPr>
            <w:rFonts w:asciiTheme="minorHAnsi" w:eastAsiaTheme="minorEastAsia" w:hAnsiTheme="minorHAnsi" w:cstheme="minorBidi"/>
            <w:noProof/>
            <w:kern w:val="2"/>
          </w:rPr>
          <w:tab/>
        </w:r>
        <w:r w:rsidR="006D4768" w:rsidRPr="00487975">
          <w:rPr>
            <w:rStyle w:val="ad"/>
            <w:noProof/>
          </w:rPr>
          <w:t>业务背景</w:t>
        </w:r>
        <w:r w:rsidR="006D4768">
          <w:rPr>
            <w:noProof/>
            <w:webHidden/>
          </w:rPr>
          <w:tab/>
        </w:r>
        <w:r w:rsidR="006D4768">
          <w:rPr>
            <w:noProof/>
            <w:webHidden/>
          </w:rPr>
          <w:fldChar w:fldCharType="begin"/>
        </w:r>
        <w:r w:rsidR="006D4768">
          <w:rPr>
            <w:noProof/>
            <w:webHidden/>
          </w:rPr>
          <w:instrText xml:space="preserve"> PAGEREF _Toc535273439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40" w:history="1">
        <w:r w:rsidR="006D4768" w:rsidRPr="00487975">
          <w:rPr>
            <w:rStyle w:val="ad"/>
            <w:noProof/>
          </w:rPr>
          <w:t>5.1</w:t>
        </w:r>
        <w:r w:rsidR="006D4768">
          <w:rPr>
            <w:rFonts w:asciiTheme="minorHAnsi" w:eastAsiaTheme="minorEastAsia" w:hAnsiTheme="minorHAnsi" w:cstheme="minorBidi"/>
            <w:noProof/>
            <w:kern w:val="2"/>
          </w:rPr>
          <w:tab/>
        </w:r>
        <w:r w:rsidR="006D4768" w:rsidRPr="00487975">
          <w:rPr>
            <w:rStyle w:val="ad"/>
            <w:noProof/>
          </w:rPr>
          <w:t>干系人简介</w:t>
        </w:r>
        <w:r w:rsidR="006D4768">
          <w:rPr>
            <w:noProof/>
            <w:webHidden/>
          </w:rPr>
          <w:tab/>
        </w:r>
        <w:r w:rsidR="006D4768">
          <w:rPr>
            <w:noProof/>
            <w:webHidden/>
          </w:rPr>
          <w:fldChar w:fldCharType="begin"/>
        </w:r>
        <w:r w:rsidR="006D4768">
          <w:rPr>
            <w:noProof/>
            <w:webHidden/>
          </w:rPr>
          <w:instrText xml:space="preserve"> PAGEREF _Toc535273440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41" w:history="1">
        <w:r w:rsidR="006D4768" w:rsidRPr="00487975">
          <w:rPr>
            <w:rStyle w:val="ad"/>
            <w:noProof/>
          </w:rPr>
          <w:t>5.2</w:t>
        </w:r>
        <w:r w:rsidR="006D4768">
          <w:rPr>
            <w:rFonts w:asciiTheme="minorHAnsi" w:eastAsiaTheme="minorEastAsia" w:hAnsiTheme="minorHAnsi" w:cstheme="minorBidi"/>
            <w:noProof/>
            <w:kern w:val="2"/>
          </w:rPr>
          <w:tab/>
        </w:r>
        <w:r w:rsidR="006D4768" w:rsidRPr="00487975">
          <w:rPr>
            <w:rStyle w:val="ad"/>
            <w:noProof/>
          </w:rPr>
          <w:t>项目优先级</w:t>
        </w:r>
        <w:r w:rsidR="006D4768">
          <w:rPr>
            <w:noProof/>
            <w:webHidden/>
          </w:rPr>
          <w:tab/>
        </w:r>
        <w:r w:rsidR="006D4768">
          <w:rPr>
            <w:noProof/>
            <w:webHidden/>
          </w:rPr>
          <w:fldChar w:fldCharType="begin"/>
        </w:r>
        <w:r w:rsidR="006D4768">
          <w:rPr>
            <w:noProof/>
            <w:webHidden/>
          </w:rPr>
          <w:instrText xml:space="preserve"> PAGEREF _Toc535273441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515C02">
      <w:pPr>
        <w:pStyle w:val="TOC2"/>
        <w:tabs>
          <w:tab w:val="left" w:pos="1050"/>
          <w:tab w:val="right" w:leader="dot" w:pos="8296"/>
        </w:tabs>
        <w:rPr>
          <w:rFonts w:asciiTheme="minorHAnsi" w:eastAsiaTheme="minorEastAsia" w:hAnsiTheme="minorHAnsi" w:cstheme="minorBidi"/>
          <w:noProof/>
          <w:kern w:val="2"/>
        </w:rPr>
      </w:pPr>
      <w:hyperlink w:anchor="_Toc535273442" w:history="1">
        <w:r w:rsidR="006D4768" w:rsidRPr="00487975">
          <w:rPr>
            <w:rStyle w:val="ad"/>
            <w:noProof/>
          </w:rPr>
          <w:t>5.3</w:t>
        </w:r>
        <w:r w:rsidR="006D4768">
          <w:rPr>
            <w:rFonts w:asciiTheme="minorHAnsi" w:eastAsiaTheme="minorEastAsia" w:hAnsiTheme="minorHAnsi" w:cstheme="minorBidi"/>
            <w:noProof/>
            <w:kern w:val="2"/>
          </w:rPr>
          <w:tab/>
        </w:r>
        <w:r w:rsidR="006D4768" w:rsidRPr="00487975">
          <w:rPr>
            <w:rStyle w:val="ad"/>
            <w:noProof/>
          </w:rPr>
          <w:t>部署考虑</w:t>
        </w:r>
        <w:r w:rsidR="006D4768">
          <w:rPr>
            <w:noProof/>
            <w:webHidden/>
          </w:rPr>
          <w:tab/>
        </w:r>
        <w:r w:rsidR="006D4768">
          <w:rPr>
            <w:noProof/>
            <w:webHidden/>
          </w:rPr>
          <w:fldChar w:fldCharType="begin"/>
        </w:r>
        <w:r w:rsidR="006D4768">
          <w:rPr>
            <w:noProof/>
            <w:webHidden/>
          </w:rPr>
          <w:instrText xml:space="preserve"> PAGEREF _Toc535273442 \h </w:instrText>
        </w:r>
        <w:r w:rsidR="006D4768">
          <w:rPr>
            <w:noProof/>
            <w:webHidden/>
          </w:rPr>
        </w:r>
        <w:r w:rsidR="006D4768">
          <w:rPr>
            <w:noProof/>
            <w:webHidden/>
          </w:rPr>
          <w:fldChar w:fldCharType="separate"/>
        </w:r>
        <w:r w:rsidR="006D4768">
          <w:rPr>
            <w:noProof/>
            <w:webHidden/>
          </w:rPr>
          <w:t>16</w:t>
        </w:r>
        <w:r w:rsidR="006D4768">
          <w:rPr>
            <w:noProof/>
            <w:webHidden/>
          </w:rPr>
          <w:fldChar w:fldCharType="end"/>
        </w:r>
      </w:hyperlink>
    </w:p>
    <w:p w:rsidR="00F212D8" w:rsidRDefault="0032397A">
      <w:r>
        <w:fldChar w:fldCharType="end"/>
      </w: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B35ED6" w:rsidRDefault="00B35ED6">
      <w:pPr>
        <w:pStyle w:val="1"/>
      </w:pPr>
      <w:bookmarkStart w:id="19" w:name="_Toc535273411"/>
      <w:r>
        <w:rPr>
          <w:rFonts w:hint="eastAsia"/>
        </w:rPr>
        <w:t>引言</w:t>
      </w:r>
      <w:bookmarkEnd w:id="19"/>
    </w:p>
    <w:p w:rsidR="00B35ED6" w:rsidRDefault="00B35ED6" w:rsidP="00B35ED6">
      <w:pPr>
        <w:pStyle w:val="a0"/>
      </w:pPr>
      <w:bookmarkStart w:id="20" w:name="_Toc498642443"/>
      <w:bookmarkStart w:id="21" w:name="_Toc535273412"/>
      <w:r>
        <w:rPr>
          <w:rFonts w:hint="eastAsia"/>
        </w:rPr>
        <w:t>文档目的</w:t>
      </w:r>
      <w:bookmarkEnd w:id="20"/>
      <w:bookmarkEnd w:id="21"/>
    </w:p>
    <w:p w:rsidR="00B35ED6" w:rsidRPr="00F20BBF" w:rsidRDefault="00B35ED6" w:rsidP="00B35ED6">
      <w:pPr>
        <w:ind w:firstLineChars="300" w:firstLine="630"/>
        <w:rPr>
          <w:szCs w:val="21"/>
        </w:rPr>
      </w:pPr>
      <w:r>
        <w:rPr>
          <w:rFonts w:hint="eastAsia"/>
          <w:szCs w:val="21"/>
        </w:rPr>
        <w:t>为使</w:t>
      </w:r>
      <w:r w:rsidRPr="00452D51">
        <w:rPr>
          <w:rFonts w:hint="eastAsia"/>
        </w:rPr>
        <w:t>软件工程系列课程教学辅助网站</w:t>
      </w:r>
      <w:r>
        <w:rPr>
          <w:rFonts w:hint="eastAsia"/>
        </w:rPr>
        <w:t>与a</w:t>
      </w:r>
      <w:r>
        <w:t>pp</w:t>
      </w:r>
      <w:r>
        <w:rPr>
          <w:rFonts w:hint="eastAsia"/>
        </w:rPr>
        <w:t>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w:t>
      </w:r>
      <w:r>
        <w:t>此愿景与范围文档在最高层面上定义</w:t>
      </w:r>
      <w:r>
        <w:rPr>
          <w:rFonts w:hint="eastAsia"/>
        </w:rPr>
        <w:t>范围，</w:t>
      </w:r>
      <w:r>
        <w:t>之后每个迭代、版本或者针对老产品的增强型项目都可以将其范围声明归入项目的需求</w:t>
      </w:r>
      <w:r>
        <w:rPr>
          <w:rFonts w:hint="eastAsia"/>
        </w:rPr>
        <w:t>文档</w:t>
      </w:r>
      <w:r>
        <w:t>，不需要创建一个</w:t>
      </w:r>
      <w:proofErr w:type="gramStart"/>
      <w:r>
        <w:t>独立的愿景和</w:t>
      </w:r>
      <w:proofErr w:type="gramEnd"/>
      <w:r>
        <w:t>范围文档</w:t>
      </w:r>
      <w:r>
        <w:rPr>
          <w:rFonts w:hint="eastAsia"/>
        </w:rPr>
        <w:t>。</w:t>
      </w:r>
    </w:p>
    <w:p w:rsidR="00B35ED6" w:rsidRDefault="00B35ED6" w:rsidP="00B35ED6">
      <w:pPr>
        <w:pStyle w:val="a0"/>
      </w:pPr>
      <w:bookmarkStart w:id="22" w:name="_Toc498642444"/>
      <w:bookmarkStart w:id="23" w:name="_Toc535273413"/>
      <w:r>
        <w:rPr>
          <w:rFonts w:hint="eastAsia"/>
        </w:rPr>
        <w:t>背景</w:t>
      </w:r>
      <w:bookmarkEnd w:id="22"/>
      <w:bookmarkEnd w:id="23"/>
    </w:p>
    <w:p w:rsidR="00B35ED6" w:rsidRDefault="00B35ED6" w:rsidP="00B35ED6">
      <w:pPr>
        <w:pStyle w:val="a1"/>
      </w:pPr>
      <w:bookmarkStart w:id="24" w:name="_Toc498642445"/>
      <w:bookmarkStart w:id="25" w:name="_Toc535273414"/>
      <w:r>
        <w:rPr>
          <w:rFonts w:hint="eastAsia"/>
        </w:rPr>
        <w:t>项目名称</w:t>
      </w:r>
      <w:bookmarkEnd w:id="24"/>
      <w:bookmarkEnd w:id="25"/>
    </w:p>
    <w:p w:rsidR="00B35ED6" w:rsidRPr="00723450" w:rsidRDefault="00B35ED6" w:rsidP="00B35ED6">
      <w:pPr>
        <w:ind w:leftChars="200" w:left="420"/>
      </w:pPr>
      <w:r>
        <w:rPr>
          <w:rFonts w:hint="eastAsia"/>
        </w:rPr>
        <w:t xml:space="preserve">     </w:t>
      </w:r>
      <w:r w:rsidRPr="00452D51">
        <w:rPr>
          <w:rFonts w:hint="eastAsia"/>
        </w:rPr>
        <w:t>软件工程系列课程教学辅助网站</w:t>
      </w:r>
    </w:p>
    <w:p w:rsidR="00B35ED6" w:rsidRDefault="00B35ED6" w:rsidP="00B35ED6">
      <w:pPr>
        <w:pStyle w:val="a1"/>
      </w:pPr>
      <w:bookmarkStart w:id="26" w:name="_Toc498642446"/>
      <w:bookmarkStart w:id="27" w:name="_Toc535273415"/>
      <w:r>
        <w:rPr>
          <w:rFonts w:hint="eastAsia"/>
        </w:rPr>
        <w:t>项目提出者</w:t>
      </w:r>
      <w:bookmarkEnd w:id="26"/>
      <w:bookmarkEnd w:id="2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B35ED6" w:rsidTr="006E11FD">
        <w:tc>
          <w:tcPr>
            <w:tcW w:w="1668" w:type="dxa"/>
            <w:shd w:val="clear" w:color="auto" w:fill="BDD6EE"/>
          </w:tcPr>
          <w:p w:rsidR="00B35ED6" w:rsidRPr="002C70E3" w:rsidRDefault="00B35ED6" w:rsidP="006E11FD">
            <w:pPr>
              <w:ind w:firstLine="422"/>
              <w:rPr>
                <w:b/>
              </w:rPr>
            </w:pPr>
            <w:r w:rsidRPr="002C70E3">
              <w:rPr>
                <w:rFonts w:hint="eastAsia"/>
                <w:b/>
              </w:rPr>
              <w:t>姓名</w:t>
            </w:r>
          </w:p>
        </w:tc>
        <w:tc>
          <w:tcPr>
            <w:tcW w:w="2592" w:type="dxa"/>
            <w:shd w:val="clear" w:color="auto" w:fill="BDD6EE"/>
          </w:tcPr>
          <w:p w:rsidR="00B35ED6" w:rsidRPr="002C70E3" w:rsidRDefault="00B35ED6" w:rsidP="006E11FD">
            <w:pPr>
              <w:ind w:firstLine="422"/>
              <w:rPr>
                <w:b/>
              </w:rPr>
            </w:pPr>
            <w:r w:rsidRPr="002C70E3">
              <w:rPr>
                <w:rFonts w:hint="eastAsia"/>
                <w:b/>
              </w:rPr>
              <w:t>联系电话</w:t>
            </w:r>
          </w:p>
        </w:tc>
        <w:tc>
          <w:tcPr>
            <w:tcW w:w="2130" w:type="dxa"/>
            <w:shd w:val="clear" w:color="auto" w:fill="BDD6EE"/>
          </w:tcPr>
          <w:p w:rsidR="00B35ED6" w:rsidRPr="002C70E3" w:rsidRDefault="00B35ED6" w:rsidP="006E11FD">
            <w:pPr>
              <w:ind w:firstLine="422"/>
              <w:rPr>
                <w:b/>
              </w:rPr>
            </w:pPr>
            <w:r w:rsidRPr="002C70E3">
              <w:rPr>
                <w:rFonts w:hint="eastAsia"/>
                <w:b/>
              </w:rPr>
              <w:t>邮箱</w:t>
            </w:r>
          </w:p>
        </w:tc>
        <w:tc>
          <w:tcPr>
            <w:tcW w:w="2130" w:type="dxa"/>
            <w:shd w:val="clear" w:color="auto" w:fill="BDD6EE"/>
          </w:tcPr>
          <w:p w:rsidR="00B35ED6" w:rsidRPr="002C70E3" w:rsidRDefault="00B35ED6" w:rsidP="006E11FD">
            <w:pPr>
              <w:ind w:firstLine="422"/>
              <w:rPr>
                <w:b/>
              </w:rPr>
            </w:pPr>
            <w:r w:rsidRPr="002C70E3">
              <w:rPr>
                <w:rFonts w:hint="eastAsia"/>
                <w:b/>
              </w:rPr>
              <w:t>地址</w:t>
            </w:r>
          </w:p>
        </w:tc>
      </w:tr>
      <w:tr w:rsidR="00B35ED6" w:rsidTr="006E11FD">
        <w:tc>
          <w:tcPr>
            <w:tcW w:w="1668" w:type="dxa"/>
            <w:shd w:val="clear" w:color="auto" w:fill="auto"/>
          </w:tcPr>
          <w:p w:rsidR="00B35ED6" w:rsidRPr="002C70E3" w:rsidRDefault="00B35ED6" w:rsidP="006E11FD">
            <w:pPr>
              <w:ind w:firstLine="420"/>
            </w:pPr>
            <w:r w:rsidRPr="002C70E3">
              <w:rPr>
                <w:rFonts w:hint="eastAsia"/>
              </w:rPr>
              <w:t>杨</w:t>
            </w:r>
            <w:proofErr w:type="gramStart"/>
            <w:r w:rsidRPr="002C70E3">
              <w:rPr>
                <w:rFonts w:hint="eastAsia"/>
              </w:rPr>
              <w:t>枨</w:t>
            </w:r>
            <w:proofErr w:type="gramEnd"/>
          </w:p>
        </w:tc>
        <w:tc>
          <w:tcPr>
            <w:tcW w:w="2592" w:type="dxa"/>
            <w:shd w:val="clear" w:color="auto" w:fill="auto"/>
          </w:tcPr>
          <w:p w:rsidR="00B35ED6" w:rsidRPr="00FA49F6" w:rsidRDefault="00B35ED6" w:rsidP="006E11FD">
            <w:pPr>
              <w:ind w:firstLine="420"/>
            </w:pPr>
            <w:r w:rsidRPr="00FA49F6">
              <w:rPr>
                <w:rFonts w:hint="eastAsia"/>
              </w:rPr>
              <w:t>13357102333</w:t>
            </w:r>
          </w:p>
        </w:tc>
        <w:tc>
          <w:tcPr>
            <w:tcW w:w="2130" w:type="dxa"/>
            <w:shd w:val="clear" w:color="auto" w:fill="auto"/>
          </w:tcPr>
          <w:p w:rsidR="00B35ED6" w:rsidRPr="00FA49F6" w:rsidRDefault="00515C02" w:rsidP="006E11FD">
            <w:hyperlink r:id="rId10" w:history="1">
              <w:r w:rsidR="00B35ED6" w:rsidRPr="00FA49F6">
                <w:t>yangc@zucc.edu.cn</w:t>
              </w:r>
            </w:hyperlink>
          </w:p>
        </w:tc>
        <w:tc>
          <w:tcPr>
            <w:tcW w:w="2130" w:type="dxa"/>
            <w:shd w:val="clear" w:color="auto" w:fill="auto"/>
          </w:tcPr>
          <w:p w:rsidR="00B35ED6" w:rsidRPr="00FA49F6" w:rsidRDefault="00B35ED6" w:rsidP="006E11FD">
            <w:pPr>
              <w:ind w:firstLine="420"/>
            </w:pPr>
            <w:r w:rsidRPr="00FA49F6">
              <w:rPr>
                <w:rFonts w:hint="eastAsia"/>
              </w:rPr>
              <w:t>理四</w:t>
            </w:r>
            <w:proofErr w:type="gramStart"/>
            <w:r w:rsidRPr="00FA49F6">
              <w:rPr>
                <w:rFonts w:hint="eastAsia"/>
              </w:rPr>
              <w:t>504</w:t>
            </w:r>
            <w:proofErr w:type="gramEnd"/>
          </w:p>
        </w:tc>
      </w:tr>
      <w:tr w:rsidR="00B35ED6" w:rsidTr="006E11FD">
        <w:tc>
          <w:tcPr>
            <w:tcW w:w="1668" w:type="dxa"/>
            <w:shd w:val="clear" w:color="auto" w:fill="auto"/>
          </w:tcPr>
          <w:p w:rsidR="00B35ED6" w:rsidRPr="002C70E3" w:rsidRDefault="00B35ED6" w:rsidP="006E11FD">
            <w:pPr>
              <w:ind w:firstLine="420"/>
            </w:pPr>
            <w:r w:rsidRPr="002C70E3">
              <w:rPr>
                <w:rFonts w:hint="eastAsia"/>
              </w:rPr>
              <w:t>侯宏仑</w:t>
            </w:r>
          </w:p>
        </w:tc>
        <w:tc>
          <w:tcPr>
            <w:tcW w:w="2592" w:type="dxa"/>
            <w:shd w:val="clear" w:color="auto" w:fill="auto"/>
          </w:tcPr>
          <w:p w:rsidR="00B35ED6" w:rsidRPr="00FA49F6" w:rsidRDefault="00B35ED6" w:rsidP="006E11FD">
            <w:pPr>
              <w:ind w:firstLine="420"/>
            </w:pPr>
            <w:r w:rsidRPr="00FA49F6">
              <w:rPr>
                <w:rFonts w:hint="eastAsia"/>
              </w:rPr>
              <w:t>13071858629</w:t>
            </w:r>
          </w:p>
        </w:tc>
        <w:tc>
          <w:tcPr>
            <w:tcW w:w="2130" w:type="dxa"/>
            <w:shd w:val="clear" w:color="auto" w:fill="auto"/>
          </w:tcPr>
          <w:p w:rsidR="00B35ED6" w:rsidRPr="00FA49F6" w:rsidRDefault="00515C02" w:rsidP="006E11FD">
            <w:hyperlink r:id="rId11" w:history="1">
              <w:r w:rsidR="00B35ED6" w:rsidRPr="00C2156B">
                <w:t>houhl@</w:t>
              </w:r>
              <w:r w:rsidR="00B35ED6" w:rsidRPr="00C2156B">
                <w:rPr>
                  <w:rFonts w:hint="eastAsia"/>
                </w:rPr>
                <w:t>zucc</w:t>
              </w:r>
              <w:r w:rsidR="00B35ED6" w:rsidRPr="00C2156B">
                <w:t>.edu.cn</w:t>
              </w:r>
            </w:hyperlink>
          </w:p>
        </w:tc>
        <w:tc>
          <w:tcPr>
            <w:tcW w:w="2130" w:type="dxa"/>
            <w:shd w:val="clear" w:color="auto" w:fill="auto"/>
          </w:tcPr>
          <w:p w:rsidR="00B35ED6" w:rsidRPr="00FA49F6" w:rsidRDefault="00B35ED6" w:rsidP="006E11FD">
            <w:pPr>
              <w:ind w:firstLine="420"/>
            </w:pPr>
            <w:r w:rsidRPr="00FA49F6">
              <w:rPr>
                <w:rFonts w:hint="eastAsia"/>
              </w:rPr>
              <w:t>理四</w:t>
            </w:r>
            <w:proofErr w:type="gramStart"/>
            <w:r w:rsidRPr="00FA49F6">
              <w:rPr>
                <w:rFonts w:hint="eastAsia"/>
              </w:rPr>
              <w:t>501</w:t>
            </w:r>
            <w:proofErr w:type="gramEnd"/>
          </w:p>
        </w:tc>
      </w:tr>
    </w:tbl>
    <w:p w:rsidR="00B35ED6" w:rsidRDefault="00B35ED6" w:rsidP="00B35ED6">
      <w:pPr>
        <w:pStyle w:val="a1"/>
      </w:pPr>
      <w:bookmarkStart w:id="28" w:name="_Toc498642447"/>
      <w:bookmarkStart w:id="29" w:name="_Toc535273416"/>
      <w:r>
        <w:rPr>
          <w:rFonts w:hint="eastAsia"/>
        </w:rPr>
        <w:t>项目</w:t>
      </w:r>
      <w:r>
        <w:t>开发团队</w:t>
      </w:r>
      <w:bookmarkEnd w:id="28"/>
      <w:bookmarkEnd w:id="29"/>
    </w:p>
    <w:p w:rsidR="00B35ED6" w:rsidRPr="009818C8" w:rsidRDefault="00B35ED6" w:rsidP="00B35ED6">
      <w:r>
        <w:rPr>
          <w:rFonts w:hint="eastAsia"/>
        </w:rPr>
        <w:t>下表</w:t>
      </w:r>
      <w:r>
        <w:t>简述</w:t>
      </w:r>
      <w:r>
        <w:rPr>
          <w:rFonts w:hint="eastAsia"/>
        </w:rPr>
        <w:t>了</w:t>
      </w:r>
      <w:r>
        <w:t>整个开发团队的成员联系方式信息。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30" w:author="hyx" w:date="2018-11-10T14:13:00Z">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950"/>
        <w:gridCol w:w="718"/>
        <w:gridCol w:w="1417"/>
        <w:gridCol w:w="1985"/>
        <w:gridCol w:w="1417"/>
        <w:gridCol w:w="1276"/>
        <w:gridCol w:w="759"/>
        <w:tblGridChange w:id="31">
          <w:tblGrid>
            <w:gridCol w:w="950"/>
            <w:gridCol w:w="718"/>
            <w:gridCol w:w="1417"/>
            <w:gridCol w:w="1742"/>
            <w:gridCol w:w="1862"/>
            <w:gridCol w:w="823"/>
            <w:gridCol w:w="251"/>
            <w:gridCol w:w="759"/>
          </w:tblGrid>
        </w:tblGridChange>
      </w:tblGrid>
      <w:tr w:rsidR="00B35ED6" w:rsidTr="006E11FD">
        <w:tc>
          <w:tcPr>
            <w:tcW w:w="950" w:type="dxa"/>
            <w:shd w:val="clear" w:color="auto" w:fill="B8CCE4" w:themeFill="accent1" w:themeFillTint="66"/>
            <w:tcPrChange w:id="32" w:author="hyx" w:date="2018-11-10T14:13:00Z">
              <w:tcPr>
                <w:tcW w:w="950" w:type="dxa"/>
                <w:shd w:val="clear" w:color="auto" w:fill="B8CCE4" w:themeFill="accent1" w:themeFillTint="66"/>
              </w:tcPr>
            </w:tcPrChange>
          </w:tcPr>
          <w:p w:rsidR="00B35ED6" w:rsidRDefault="00B35ED6">
            <w:pPr>
              <w:jc w:val="both"/>
              <w:rPr>
                <w:b/>
              </w:rPr>
              <w:pPrChange w:id="33" w:author="hyx" w:date="2018-11-10T14:09:00Z">
                <w:pPr>
                  <w:ind w:firstLine="422"/>
                </w:pPr>
              </w:pPrChange>
            </w:pPr>
            <w:r>
              <w:rPr>
                <w:rFonts w:hint="eastAsia"/>
                <w:b/>
              </w:rPr>
              <w:t>姓名</w:t>
            </w:r>
          </w:p>
        </w:tc>
        <w:tc>
          <w:tcPr>
            <w:tcW w:w="718" w:type="dxa"/>
            <w:shd w:val="clear" w:color="auto" w:fill="B8CCE4" w:themeFill="accent1" w:themeFillTint="66"/>
            <w:tcPrChange w:id="34" w:author="hyx" w:date="2018-11-10T14:13:00Z">
              <w:tcPr>
                <w:tcW w:w="718" w:type="dxa"/>
                <w:shd w:val="clear" w:color="auto" w:fill="B8CCE4" w:themeFill="accent1" w:themeFillTint="66"/>
              </w:tcPr>
            </w:tcPrChange>
          </w:tcPr>
          <w:p w:rsidR="00B35ED6" w:rsidRDefault="00B35ED6">
            <w:pPr>
              <w:rPr>
                <w:b/>
              </w:rPr>
              <w:pPrChange w:id="35" w:author="hyx" w:date="2018-11-10T14:09:00Z">
                <w:pPr>
                  <w:ind w:firstLineChars="94" w:firstLine="198"/>
                </w:pPr>
              </w:pPrChange>
            </w:pPr>
            <w:r>
              <w:rPr>
                <w:rFonts w:hint="eastAsia"/>
                <w:b/>
              </w:rPr>
              <w:t>角色</w:t>
            </w:r>
          </w:p>
        </w:tc>
        <w:tc>
          <w:tcPr>
            <w:tcW w:w="1417" w:type="dxa"/>
            <w:shd w:val="clear" w:color="auto" w:fill="B8CCE4" w:themeFill="accent1" w:themeFillTint="66"/>
            <w:tcPrChange w:id="36" w:author="hyx" w:date="2018-11-10T14:13:00Z">
              <w:tcPr>
                <w:tcW w:w="1417" w:type="dxa"/>
                <w:shd w:val="clear" w:color="auto" w:fill="B8CCE4" w:themeFill="accent1" w:themeFillTint="66"/>
              </w:tcPr>
            </w:tcPrChange>
          </w:tcPr>
          <w:p w:rsidR="00B35ED6" w:rsidRDefault="00B35ED6">
            <w:pPr>
              <w:rPr>
                <w:b/>
              </w:rPr>
              <w:pPrChange w:id="37" w:author="hyx" w:date="2018-11-10T14:10:00Z">
                <w:pPr>
                  <w:ind w:firstLineChars="94" w:firstLine="198"/>
                </w:pPr>
              </w:pPrChange>
            </w:pPr>
            <w:r>
              <w:rPr>
                <w:rFonts w:hint="eastAsia"/>
                <w:b/>
              </w:rPr>
              <w:t>联系电话</w:t>
            </w:r>
          </w:p>
        </w:tc>
        <w:tc>
          <w:tcPr>
            <w:tcW w:w="1985" w:type="dxa"/>
            <w:shd w:val="clear" w:color="auto" w:fill="B8CCE4" w:themeFill="accent1" w:themeFillTint="66"/>
            <w:tcPrChange w:id="38" w:author="hyx" w:date="2018-11-10T14:13:00Z">
              <w:tcPr>
                <w:tcW w:w="1742" w:type="dxa"/>
                <w:shd w:val="clear" w:color="auto" w:fill="B8CCE4" w:themeFill="accent1" w:themeFillTint="66"/>
              </w:tcPr>
            </w:tcPrChange>
          </w:tcPr>
          <w:p w:rsidR="00B35ED6" w:rsidRDefault="00B35ED6">
            <w:pPr>
              <w:rPr>
                <w:b/>
              </w:rPr>
              <w:pPrChange w:id="39" w:author="hyx" w:date="2018-11-10T14:13:00Z">
                <w:pPr>
                  <w:ind w:firstLine="422"/>
                </w:pPr>
              </w:pPrChange>
            </w:pPr>
            <w:r>
              <w:rPr>
                <w:rFonts w:hint="eastAsia"/>
                <w:b/>
              </w:rPr>
              <w:t>邮箱</w:t>
            </w:r>
          </w:p>
        </w:tc>
        <w:tc>
          <w:tcPr>
            <w:tcW w:w="1417" w:type="dxa"/>
            <w:shd w:val="clear" w:color="auto" w:fill="B8CCE4" w:themeFill="accent1" w:themeFillTint="66"/>
            <w:tcPrChange w:id="40" w:author="hyx" w:date="2018-11-10T14:13:00Z">
              <w:tcPr>
                <w:tcW w:w="1862" w:type="dxa"/>
                <w:shd w:val="clear" w:color="auto" w:fill="B8CCE4" w:themeFill="accent1" w:themeFillTint="66"/>
              </w:tcPr>
            </w:tcPrChange>
          </w:tcPr>
          <w:p w:rsidR="00B35ED6" w:rsidRDefault="00B35ED6">
            <w:pPr>
              <w:rPr>
                <w:ins w:id="41" w:author="hyx" w:date="2018-11-10T14:10:00Z"/>
                <w:b/>
              </w:rPr>
              <w:pPrChange w:id="42" w:author="hyx" w:date="2018-11-10T14:13:00Z">
                <w:pPr>
                  <w:ind w:firstLine="422"/>
                </w:pPr>
              </w:pPrChange>
            </w:pPr>
            <w:proofErr w:type="gramStart"/>
            <w:ins w:id="43" w:author="hyx" w:date="2018-11-10T14:11:00Z">
              <w:r>
                <w:rPr>
                  <w:rFonts w:hint="eastAsia"/>
                  <w:b/>
                </w:rPr>
                <w:t>微信</w:t>
              </w:r>
            </w:ins>
            <w:proofErr w:type="gramEnd"/>
          </w:p>
        </w:tc>
        <w:tc>
          <w:tcPr>
            <w:tcW w:w="1276" w:type="dxa"/>
            <w:shd w:val="clear" w:color="auto" w:fill="B8CCE4" w:themeFill="accent1" w:themeFillTint="66"/>
            <w:tcPrChange w:id="44" w:author="hyx" w:date="2018-11-10T14:13:00Z">
              <w:tcPr>
                <w:tcW w:w="823" w:type="dxa"/>
                <w:shd w:val="clear" w:color="auto" w:fill="B8CCE4" w:themeFill="accent1" w:themeFillTint="66"/>
              </w:tcPr>
            </w:tcPrChange>
          </w:tcPr>
          <w:p w:rsidR="00B35ED6" w:rsidRDefault="00B35ED6">
            <w:pPr>
              <w:rPr>
                <w:ins w:id="45" w:author="hyx" w:date="2018-11-10T14:11:00Z"/>
                <w:b/>
              </w:rPr>
              <w:pPrChange w:id="46" w:author="hyx" w:date="2018-11-10T14:13:00Z">
                <w:pPr>
                  <w:ind w:firstLine="422"/>
                </w:pPr>
              </w:pPrChange>
            </w:pPr>
            <w:ins w:id="47" w:author="hyx" w:date="2018-11-10T14:12:00Z">
              <w:r>
                <w:rPr>
                  <w:rFonts w:hint="eastAsia"/>
                  <w:b/>
                </w:rPr>
                <w:t>QQ</w:t>
              </w:r>
            </w:ins>
          </w:p>
        </w:tc>
        <w:tc>
          <w:tcPr>
            <w:tcW w:w="759" w:type="dxa"/>
            <w:shd w:val="clear" w:color="auto" w:fill="B8CCE4" w:themeFill="accent1" w:themeFillTint="66"/>
            <w:tcPrChange w:id="48" w:author="hyx" w:date="2018-11-10T14:13:00Z">
              <w:tcPr>
                <w:tcW w:w="1010" w:type="dxa"/>
                <w:gridSpan w:val="2"/>
                <w:shd w:val="clear" w:color="auto" w:fill="B8CCE4" w:themeFill="accent1" w:themeFillTint="66"/>
              </w:tcPr>
            </w:tcPrChange>
          </w:tcPr>
          <w:p w:rsidR="00B35ED6" w:rsidRDefault="00B35ED6">
            <w:pPr>
              <w:rPr>
                <w:b/>
              </w:rPr>
              <w:pPrChange w:id="49" w:author="hyx" w:date="2018-11-10T14:12:00Z">
                <w:pPr>
                  <w:ind w:firstLine="422"/>
                </w:pPr>
              </w:pPrChange>
            </w:pPr>
            <w:r>
              <w:rPr>
                <w:rFonts w:hint="eastAsia"/>
                <w:b/>
              </w:rPr>
              <w:t>地址</w:t>
            </w:r>
          </w:p>
        </w:tc>
      </w:tr>
      <w:tr w:rsidR="00B35ED6" w:rsidTr="006E11FD">
        <w:tc>
          <w:tcPr>
            <w:tcW w:w="950" w:type="dxa"/>
            <w:shd w:val="clear" w:color="auto" w:fill="auto"/>
            <w:tcPrChange w:id="50" w:author="hyx" w:date="2018-11-10T14:13:00Z">
              <w:tcPr>
                <w:tcW w:w="950" w:type="dxa"/>
                <w:shd w:val="clear" w:color="auto" w:fill="auto"/>
              </w:tcPr>
            </w:tcPrChange>
          </w:tcPr>
          <w:p w:rsidR="00B35ED6" w:rsidRDefault="00B35ED6">
            <w:pPr>
              <w:pPrChange w:id="51" w:author="hyx" w:date="2018-11-10T14:09:00Z">
                <w:pPr>
                  <w:ind w:firstLine="420"/>
                </w:pPr>
              </w:pPrChange>
            </w:pPr>
            <w:r>
              <w:rPr>
                <w:rFonts w:hint="eastAsia"/>
              </w:rPr>
              <w:t>黄叶轩</w:t>
            </w:r>
          </w:p>
        </w:tc>
        <w:tc>
          <w:tcPr>
            <w:tcW w:w="718" w:type="dxa"/>
            <w:shd w:val="clear" w:color="auto" w:fill="auto"/>
            <w:tcPrChange w:id="52" w:author="hyx" w:date="2018-11-10T14:13:00Z">
              <w:tcPr>
                <w:tcW w:w="718" w:type="dxa"/>
                <w:shd w:val="clear" w:color="auto" w:fill="auto"/>
              </w:tcPr>
            </w:tcPrChange>
          </w:tcPr>
          <w:p w:rsidR="00B35ED6" w:rsidRDefault="00B35ED6">
            <w:pPr>
              <w:pPrChange w:id="53" w:author="hyx" w:date="2018-11-10T14:10:00Z">
                <w:pPr>
                  <w:ind w:firstLineChars="95" w:firstLine="199"/>
                </w:pPr>
              </w:pPrChange>
            </w:pPr>
            <w:r>
              <w:rPr>
                <w:rFonts w:hint="eastAsia"/>
              </w:rPr>
              <w:t>组长</w:t>
            </w:r>
          </w:p>
        </w:tc>
        <w:tc>
          <w:tcPr>
            <w:tcW w:w="1417" w:type="dxa"/>
            <w:shd w:val="clear" w:color="auto" w:fill="auto"/>
            <w:tcPrChange w:id="54" w:author="hyx" w:date="2018-11-10T14:13:00Z">
              <w:tcPr>
                <w:tcW w:w="1417" w:type="dxa"/>
                <w:shd w:val="clear" w:color="auto" w:fill="auto"/>
              </w:tcPr>
            </w:tcPrChange>
          </w:tcPr>
          <w:p w:rsidR="00B35ED6" w:rsidRDefault="00B35ED6" w:rsidP="006E11FD">
            <w:r>
              <w:t>13588899102</w:t>
            </w:r>
          </w:p>
        </w:tc>
        <w:tc>
          <w:tcPr>
            <w:tcW w:w="1985" w:type="dxa"/>
            <w:shd w:val="clear" w:color="auto" w:fill="auto"/>
            <w:tcPrChange w:id="55" w:author="hyx" w:date="2018-11-10T14:13:00Z">
              <w:tcPr>
                <w:tcW w:w="1742" w:type="dxa"/>
                <w:shd w:val="clear" w:color="auto" w:fill="auto"/>
              </w:tcPr>
            </w:tcPrChange>
          </w:tcPr>
          <w:p w:rsidR="006E11FD" w:rsidRDefault="00B35ED6" w:rsidP="006E11FD">
            <w:r>
              <w:t>3160124</w:t>
            </w:r>
          </w:p>
          <w:p w:rsidR="00B35ED6" w:rsidRDefault="00B35ED6" w:rsidP="006E11FD">
            <w:r>
              <w:t>@stu.zucc.edu.cn</w:t>
            </w:r>
          </w:p>
        </w:tc>
        <w:tc>
          <w:tcPr>
            <w:tcW w:w="1417" w:type="dxa"/>
            <w:tcPrChange w:id="56" w:author="hyx" w:date="2018-11-10T14:13:00Z">
              <w:tcPr>
                <w:tcW w:w="1862" w:type="dxa"/>
              </w:tcPr>
            </w:tcPrChange>
          </w:tcPr>
          <w:p w:rsidR="00B35ED6" w:rsidRDefault="00B35ED6" w:rsidP="006E11FD">
            <w:pPr>
              <w:rPr>
                <w:ins w:id="57" w:author="hyx" w:date="2018-11-10T14:10:00Z"/>
              </w:rPr>
            </w:pPr>
            <w:proofErr w:type="spellStart"/>
            <w:ins w:id="58" w:author="hyx" w:date="2018-11-10T14:12:00Z">
              <w:r>
                <w:rPr>
                  <w:rFonts w:hint="eastAsia"/>
                </w:rPr>
                <w:t>H</w:t>
              </w:r>
              <w:r>
                <w:t>yxzucc</w:t>
              </w:r>
            </w:ins>
            <w:proofErr w:type="spellEnd"/>
          </w:p>
        </w:tc>
        <w:tc>
          <w:tcPr>
            <w:tcW w:w="1276" w:type="dxa"/>
            <w:tcPrChange w:id="59" w:author="hyx" w:date="2018-11-10T14:13:00Z">
              <w:tcPr>
                <w:tcW w:w="1074" w:type="dxa"/>
                <w:gridSpan w:val="2"/>
              </w:tcPr>
            </w:tcPrChange>
          </w:tcPr>
          <w:p w:rsidR="00B35ED6" w:rsidRDefault="00B35ED6" w:rsidP="006E11FD">
            <w:pPr>
              <w:rPr>
                <w:ins w:id="60" w:author="hyx" w:date="2018-11-10T14:11:00Z"/>
              </w:rPr>
            </w:pPr>
            <w:ins w:id="61" w:author="hyx" w:date="2018-11-10T14:13:00Z">
              <w:r>
                <w:rPr>
                  <w:rFonts w:hint="eastAsia"/>
                </w:rPr>
                <w:t>1</w:t>
              </w:r>
              <w:r>
                <w:t>103057282</w:t>
              </w:r>
            </w:ins>
          </w:p>
        </w:tc>
        <w:tc>
          <w:tcPr>
            <w:tcW w:w="759" w:type="dxa"/>
            <w:shd w:val="clear" w:color="auto" w:fill="auto"/>
            <w:tcPrChange w:id="62" w:author="hyx" w:date="2018-11-10T14:13:00Z">
              <w:tcPr>
                <w:tcW w:w="759" w:type="dxa"/>
                <w:shd w:val="clear" w:color="auto" w:fill="auto"/>
              </w:tcPr>
            </w:tcPrChange>
          </w:tcPr>
          <w:p w:rsidR="00B35ED6" w:rsidRDefault="00B35ED6" w:rsidP="006E11FD">
            <w:r>
              <w:rPr>
                <w:rFonts w:hint="eastAsia"/>
              </w:rPr>
              <w:t>弘毅2-</w:t>
            </w:r>
            <w:r>
              <w:t>210</w:t>
            </w:r>
          </w:p>
        </w:tc>
      </w:tr>
      <w:tr w:rsidR="00B35ED6" w:rsidTr="006E11FD">
        <w:tc>
          <w:tcPr>
            <w:tcW w:w="950" w:type="dxa"/>
            <w:shd w:val="clear" w:color="auto" w:fill="auto"/>
            <w:tcPrChange w:id="63" w:author="hyx" w:date="2018-11-10T14:13:00Z">
              <w:tcPr>
                <w:tcW w:w="950" w:type="dxa"/>
                <w:shd w:val="clear" w:color="auto" w:fill="auto"/>
              </w:tcPr>
            </w:tcPrChange>
          </w:tcPr>
          <w:p w:rsidR="00B35ED6" w:rsidRDefault="00B35ED6">
            <w:pPr>
              <w:rPr>
                <w:sz w:val="24"/>
              </w:rPr>
              <w:pPrChange w:id="64" w:author="hyx" w:date="2018-11-10T14:09:00Z">
                <w:pPr>
                  <w:ind w:firstLine="420"/>
                </w:pPr>
              </w:pPrChange>
            </w:pPr>
            <w:r>
              <w:rPr>
                <w:rFonts w:hint="eastAsia"/>
              </w:rPr>
              <w:t>陈俊仁</w:t>
            </w:r>
          </w:p>
        </w:tc>
        <w:tc>
          <w:tcPr>
            <w:tcW w:w="718" w:type="dxa"/>
            <w:shd w:val="clear" w:color="auto" w:fill="auto"/>
            <w:tcPrChange w:id="65" w:author="hyx" w:date="2018-11-10T14:13:00Z">
              <w:tcPr>
                <w:tcW w:w="718" w:type="dxa"/>
                <w:shd w:val="clear" w:color="auto" w:fill="auto"/>
              </w:tcPr>
            </w:tcPrChange>
          </w:tcPr>
          <w:p w:rsidR="00B35ED6" w:rsidRDefault="00B35ED6">
            <w:pPr>
              <w:pPrChange w:id="66" w:author="hyx" w:date="2018-11-10T14:10:00Z">
                <w:pPr>
                  <w:ind w:firstLineChars="95" w:firstLine="199"/>
                </w:pPr>
              </w:pPrChange>
            </w:pPr>
            <w:r>
              <w:rPr>
                <w:rFonts w:hint="eastAsia"/>
              </w:rPr>
              <w:t>组员</w:t>
            </w:r>
          </w:p>
        </w:tc>
        <w:tc>
          <w:tcPr>
            <w:tcW w:w="1417" w:type="dxa"/>
            <w:shd w:val="clear" w:color="auto" w:fill="auto"/>
            <w:tcPrChange w:id="67" w:author="hyx" w:date="2018-11-10T14:13:00Z">
              <w:tcPr>
                <w:tcW w:w="1417" w:type="dxa"/>
                <w:shd w:val="clear" w:color="auto" w:fill="auto"/>
              </w:tcPr>
            </w:tcPrChange>
          </w:tcPr>
          <w:p w:rsidR="00B35ED6" w:rsidRDefault="00B35ED6" w:rsidP="006E11FD">
            <w:r>
              <w:t>17376503405</w:t>
            </w:r>
          </w:p>
        </w:tc>
        <w:tc>
          <w:tcPr>
            <w:tcW w:w="1985" w:type="dxa"/>
            <w:shd w:val="clear" w:color="auto" w:fill="auto"/>
            <w:tcPrChange w:id="68" w:author="hyx" w:date="2018-11-10T14:13:00Z">
              <w:tcPr>
                <w:tcW w:w="1742" w:type="dxa"/>
                <w:shd w:val="clear" w:color="auto" w:fill="auto"/>
              </w:tcPr>
            </w:tcPrChange>
          </w:tcPr>
          <w:p w:rsidR="00B35ED6" w:rsidRDefault="00B35ED6" w:rsidP="006E11FD">
            <w:pPr>
              <w:rPr>
                <w:ins w:id="69" w:author="hyx" w:date="2018-11-10T14:11:00Z"/>
              </w:rPr>
            </w:pPr>
            <w:r>
              <w:t>31601241</w:t>
            </w:r>
          </w:p>
          <w:p w:rsidR="00B35ED6" w:rsidRDefault="00B35ED6" w:rsidP="006E11FD">
            <w:r>
              <w:t>@stu.zucc.edu.cn</w:t>
            </w:r>
          </w:p>
        </w:tc>
        <w:tc>
          <w:tcPr>
            <w:tcW w:w="1417" w:type="dxa"/>
            <w:tcPrChange w:id="70" w:author="hyx" w:date="2018-11-10T14:13:00Z">
              <w:tcPr>
                <w:tcW w:w="1862" w:type="dxa"/>
              </w:tcPr>
            </w:tcPrChange>
          </w:tcPr>
          <w:p w:rsidR="00B35ED6" w:rsidRDefault="00B35ED6" w:rsidP="006E11FD">
            <w:pPr>
              <w:rPr>
                <w:ins w:id="71" w:author="hyx" w:date="2018-11-10T14:10:00Z"/>
              </w:rPr>
            </w:pPr>
            <w:ins w:id="72" w:author="hyx" w:date="2018-11-10T14:13:00Z">
              <w:r>
                <w:t>chenjunren6745</w:t>
              </w:r>
            </w:ins>
          </w:p>
        </w:tc>
        <w:tc>
          <w:tcPr>
            <w:tcW w:w="1276" w:type="dxa"/>
            <w:tcPrChange w:id="73" w:author="hyx" w:date="2018-11-10T14:13:00Z">
              <w:tcPr>
                <w:tcW w:w="1074" w:type="dxa"/>
                <w:gridSpan w:val="2"/>
              </w:tcPr>
            </w:tcPrChange>
          </w:tcPr>
          <w:p w:rsidR="00B35ED6" w:rsidRDefault="00B35ED6" w:rsidP="006E11FD">
            <w:pPr>
              <w:rPr>
                <w:ins w:id="74" w:author="hyx" w:date="2018-11-10T14:11:00Z"/>
              </w:rPr>
            </w:pPr>
            <w:ins w:id="75" w:author="hyx" w:date="2018-11-10T14:14:00Z">
              <w:r>
                <w:t>374955336</w:t>
              </w:r>
            </w:ins>
          </w:p>
        </w:tc>
        <w:tc>
          <w:tcPr>
            <w:tcW w:w="759" w:type="dxa"/>
            <w:shd w:val="clear" w:color="auto" w:fill="auto"/>
            <w:tcPrChange w:id="76" w:author="hyx" w:date="2018-11-10T14:13:00Z">
              <w:tcPr>
                <w:tcW w:w="759" w:type="dxa"/>
                <w:shd w:val="clear" w:color="auto" w:fill="auto"/>
              </w:tcPr>
            </w:tcPrChange>
          </w:tcPr>
          <w:p w:rsidR="00B35ED6" w:rsidRDefault="00B35ED6" w:rsidP="006E11FD">
            <w:r>
              <w:rPr>
                <w:rFonts w:hint="eastAsia"/>
              </w:rPr>
              <w:t>弘毅2</w:t>
            </w:r>
            <w:r>
              <w:t>-209</w:t>
            </w:r>
          </w:p>
        </w:tc>
      </w:tr>
      <w:tr w:rsidR="00B35ED6" w:rsidTr="006E11FD">
        <w:tc>
          <w:tcPr>
            <w:tcW w:w="950" w:type="dxa"/>
            <w:shd w:val="clear" w:color="auto" w:fill="auto"/>
            <w:tcPrChange w:id="77" w:author="hyx" w:date="2018-11-10T14:13:00Z">
              <w:tcPr>
                <w:tcW w:w="950" w:type="dxa"/>
                <w:shd w:val="clear" w:color="auto" w:fill="auto"/>
              </w:tcPr>
            </w:tcPrChange>
          </w:tcPr>
          <w:p w:rsidR="00B35ED6" w:rsidRDefault="00B35ED6">
            <w:pPr>
              <w:pPrChange w:id="78" w:author="hyx" w:date="2018-11-10T14:09:00Z">
                <w:pPr>
                  <w:ind w:firstLine="420"/>
                </w:pPr>
              </w:pPrChange>
            </w:pPr>
            <w:r>
              <w:rPr>
                <w:rFonts w:hint="eastAsia"/>
              </w:rPr>
              <w:t>陈苏民</w:t>
            </w:r>
          </w:p>
        </w:tc>
        <w:tc>
          <w:tcPr>
            <w:tcW w:w="718" w:type="dxa"/>
            <w:shd w:val="clear" w:color="auto" w:fill="auto"/>
            <w:tcPrChange w:id="79" w:author="hyx" w:date="2018-11-10T14:13:00Z">
              <w:tcPr>
                <w:tcW w:w="718" w:type="dxa"/>
                <w:shd w:val="clear" w:color="auto" w:fill="auto"/>
              </w:tcPr>
            </w:tcPrChange>
          </w:tcPr>
          <w:p w:rsidR="00B35ED6" w:rsidRDefault="00B35ED6">
            <w:pPr>
              <w:pPrChange w:id="80" w:author="hyx" w:date="2018-11-10T14:10:00Z">
                <w:pPr>
                  <w:ind w:firstLineChars="95" w:firstLine="199"/>
                </w:pPr>
              </w:pPrChange>
            </w:pPr>
            <w:r>
              <w:rPr>
                <w:rFonts w:hint="eastAsia"/>
              </w:rPr>
              <w:t>组员</w:t>
            </w:r>
          </w:p>
        </w:tc>
        <w:tc>
          <w:tcPr>
            <w:tcW w:w="1417" w:type="dxa"/>
            <w:shd w:val="clear" w:color="auto" w:fill="auto"/>
            <w:tcPrChange w:id="81" w:author="hyx" w:date="2018-11-10T14:13:00Z">
              <w:tcPr>
                <w:tcW w:w="1417" w:type="dxa"/>
                <w:shd w:val="clear" w:color="auto" w:fill="auto"/>
              </w:tcPr>
            </w:tcPrChange>
          </w:tcPr>
          <w:p w:rsidR="00B35ED6" w:rsidRDefault="00B35ED6" w:rsidP="006E11FD">
            <w:r>
              <w:t>19967308296</w:t>
            </w:r>
          </w:p>
        </w:tc>
        <w:tc>
          <w:tcPr>
            <w:tcW w:w="1985" w:type="dxa"/>
            <w:shd w:val="clear" w:color="auto" w:fill="auto"/>
            <w:tcPrChange w:id="82" w:author="hyx" w:date="2018-11-10T14:13:00Z">
              <w:tcPr>
                <w:tcW w:w="1742" w:type="dxa"/>
                <w:shd w:val="clear" w:color="auto" w:fill="auto"/>
              </w:tcPr>
            </w:tcPrChange>
          </w:tcPr>
          <w:p w:rsidR="00B35ED6" w:rsidRDefault="00B35ED6" w:rsidP="006E11FD">
            <w:pPr>
              <w:rPr>
                <w:ins w:id="83" w:author="hyx" w:date="2018-11-10T14:11:00Z"/>
              </w:rPr>
            </w:pPr>
            <w:r>
              <w:t>31602227</w:t>
            </w:r>
          </w:p>
          <w:p w:rsidR="00B35ED6" w:rsidRDefault="00B35ED6" w:rsidP="006E11FD">
            <w:r>
              <w:lastRenderedPageBreak/>
              <w:t>@stu.zucc.edu.cn</w:t>
            </w:r>
          </w:p>
        </w:tc>
        <w:tc>
          <w:tcPr>
            <w:tcW w:w="1417" w:type="dxa"/>
            <w:tcPrChange w:id="84" w:author="hyx" w:date="2018-11-10T14:13:00Z">
              <w:tcPr>
                <w:tcW w:w="1862" w:type="dxa"/>
              </w:tcPr>
            </w:tcPrChange>
          </w:tcPr>
          <w:p w:rsidR="00B35ED6" w:rsidRDefault="00B35ED6" w:rsidP="006E11FD">
            <w:pPr>
              <w:rPr>
                <w:ins w:id="85" w:author="hyx" w:date="2018-11-10T14:10:00Z"/>
              </w:rPr>
            </w:pPr>
            <w:ins w:id="86" w:author="hyx" w:date="2018-11-10T14:12:00Z">
              <w:r>
                <w:lastRenderedPageBreak/>
                <w:t>c96s1m4</w:t>
              </w:r>
            </w:ins>
          </w:p>
        </w:tc>
        <w:tc>
          <w:tcPr>
            <w:tcW w:w="1276" w:type="dxa"/>
            <w:tcPrChange w:id="87" w:author="hyx" w:date="2018-11-10T14:13:00Z">
              <w:tcPr>
                <w:tcW w:w="1074" w:type="dxa"/>
                <w:gridSpan w:val="2"/>
              </w:tcPr>
            </w:tcPrChange>
          </w:tcPr>
          <w:p w:rsidR="00B35ED6" w:rsidRDefault="00B35ED6" w:rsidP="006E11FD">
            <w:pPr>
              <w:rPr>
                <w:ins w:id="88" w:author="hyx" w:date="2018-11-10T14:11:00Z"/>
              </w:rPr>
            </w:pPr>
            <w:ins w:id="89" w:author="hyx" w:date="2018-11-10T14:15:00Z">
              <w:r>
                <w:t>245023559</w:t>
              </w:r>
            </w:ins>
          </w:p>
        </w:tc>
        <w:tc>
          <w:tcPr>
            <w:tcW w:w="759" w:type="dxa"/>
            <w:shd w:val="clear" w:color="auto" w:fill="auto"/>
            <w:tcPrChange w:id="90" w:author="hyx" w:date="2018-11-10T14:13:00Z">
              <w:tcPr>
                <w:tcW w:w="759" w:type="dxa"/>
                <w:shd w:val="clear" w:color="auto" w:fill="auto"/>
              </w:tcPr>
            </w:tcPrChange>
          </w:tcPr>
          <w:p w:rsidR="00B35ED6" w:rsidRDefault="00B35ED6" w:rsidP="006E11FD">
            <w:r>
              <w:rPr>
                <w:rFonts w:hint="eastAsia"/>
              </w:rPr>
              <w:t>弘毅</w:t>
            </w:r>
            <w:r>
              <w:rPr>
                <w:rFonts w:hint="eastAsia"/>
              </w:rPr>
              <w:lastRenderedPageBreak/>
              <w:t>1-</w:t>
            </w:r>
            <w:r>
              <w:t>124</w:t>
            </w:r>
          </w:p>
        </w:tc>
      </w:tr>
      <w:tr w:rsidR="00B35ED6" w:rsidTr="006E11FD">
        <w:tc>
          <w:tcPr>
            <w:tcW w:w="950" w:type="dxa"/>
            <w:shd w:val="clear" w:color="auto" w:fill="auto"/>
            <w:tcPrChange w:id="91" w:author="hyx" w:date="2018-11-10T14:13:00Z">
              <w:tcPr>
                <w:tcW w:w="950" w:type="dxa"/>
                <w:shd w:val="clear" w:color="auto" w:fill="auto"/>
              </w:tcPr>
            </w:tcPrChange>
          </w:tcPr>
          <w:p w:rsidR="00B35ED6" w:rsidRDefault="00B35ED6">
            <w:pPr>
              <w:pPrChange w:id="92" w:author="hyx" w:date="2018-11-10T14:09:00Z">
                <w:pPr>
                  <w:ind w:firstLine="420"/>
                </w:pPr>
              </w:pPrChange>
            </w:pPr>
            <w:r>
              <w:rPr>
                <w:rFonts w:hint="eastAsia"/>
              </w:rPr>
              <w:lastRenderedPageBreak/>
              <w:t>徐双铅</w:t>
            </w:r>
          </w:p>
        </w:tc>
        <w:tc>
          <w:tcPr>
            <w:tcW w:w="718" w:type="dxa"/>
            <w:shd w:val="clear" w:color="auto" w:fill="auto"/>
            <w:tcPrChange w:id="93" w:author="hyx" w:date="2018-11-10T14:13:00Z">
              <w:tcPr>
                <w:tcW w:w="718" w:type="dxa"/>
                <w:shd w:val="clear" w:color="auto" w:fill="auto"/>
              </w:tcPr>
            </w:tcPrChange>
          </w:tcPr>
          <w:p w:rsidR="00B35ED6" w:rsidRDefault="00B35ED6">
            <w:pPr>
              <w:pPrChange w:id="94" w:author="hyx" w:date="2018-11-10T14:10:00Z">
                <w:pPr>
                  <w:ind w:firstLineChars="95" w:firstLine="199"/>
                </w:pPr>
              </w:pPrChange>
            </w:pPr>
            <w:r>
              <w:rPr>
                <w:rFonts w:hint="eastAsia"/>
              </w:rPr>
              <w:t>组员</w:t>
            </w:r>
          </w:p>
        </w:tc>
        <w:tc>
          <w:tcPr>
            <w:tcW w:w="1417" w:type="dxa"/>
            <w:shd w:val="clear" w:color="auto" w:fill="auto"/>
            <w:tcPrChange w:id="95" w:author="hyx" w:date="2018-11-10T14:13:00Z">
              <w:tcPr>
                <w:tcW w:w="1417" w:type="dxa"/>
                <w:shd w:val="clear" w:color="auto" w:fill="auto"/>
              </w:tcPr>
            </w:tcPrChange>
          </w:tcPr>
          <w:p w:rsidR="00B35ED6" w:rsidRDefault="00B35ED6" w:rsidP="006E11FD">
            <w:r>
              <w:t>18094711647</w:t>
            </w:r>
          </w:p>
        </w:tc>
        <w:tc>
          <w:tcPr>
            <w:tcW w:w="1985" w:type="dxa"/>
            <w:shd w:val="clear" w:color="auto" w:fill="auto"/>
            <w:tcPrChange w:id="96" w:author="hyx" w:date="2018-11-10T14:13:00Z">
              <w:tcPr>
                <w:tcW w:w="1742" w:type="dxa"/>
                <w:shd w:val="clear" w:color="auto" w:fill="auto"/>
              </w:tcPr>
            </w:tcPrChange>
          </w:tcPr>
          <w:p w:rsidR="00B35ED6" w:rsidRDefault="00B35ED6" w:rsidP="006E11FD">
            <w:pPr>
              <w:rPr>
                <w:ins w:id="97" w:author="hyx" w:date="2018-11-10T14:11:00Z"/>
              </w:rPr>
            </w:pPr>
            <w:r>
              <w:t>31601221</w:t>
            </w:r>
          </w:p>
          <w:p w:rsidR="00B35ED6" w:rsidRDefault="00B35ED6" w:rsidP="006E11FD">
            <w:r>
              <w:t>@stu.zucc.edu.cn</w:t>
            </w:r>
          </w:p>
        </w:tc>
        <w:tc>
          <w:tcPr>
            <w:tcW w:w="1417" w:type="dxa"/>
            <w:tcPrChange w:id="98" w:author="hyx" w:date="2018-11-10T14:13:00Z">
              <w:tcPr>
                <w:tcW w:w="1862" w:type="dxa"/>
              </w:tcPr>
            </w:tcPrChange>
          </w:tcPr>
          <w:p w:rsidR="00B35ED6" w:rsidRDefault="00B35ED6" w:rsidP="006E11FD">
            <w:pPr>
              <w:rPr>
                <w:ins w:id="99" w:author="hyx" w:date="2018-11-10T14:10:00Z"/>
              </w:rPr>
            </w:pPr>
            <w:ins w:id="100" w:author="hyx" w:date="2018-11-10T14:12:00Z">
              <w:r>
                <w:t>CXM1064081300</w:t>
              </w:r>
            </w:ins>
          </w:p>
        </w:tc>
        <w:tc>
          <w:tcPr>
            <w:tcW w:w="1276" w:type="dxa"/>
            <w:tcPrChange w:id="101" w:author="hyx" w:date="2018-11-10T14:13:00Z">
              <w:tcPr>
                <w:tcW w:w="1074" w:type="dxa"/>
                <w:gridSpan w:val="2"/>
              </w:tcPr>
            </w:tcPrChange>
          </w:tcPr>
          <w:p w:rsidR="00B35ED6" w:rsidRDefault="00B35ED6" w:rsidP="006E11FD">
            <w:pPr>
              <w:rPr>
                <w:ins w:id="102" w:author="hyx" w:date="2018-11-10T14:11:00Z"/>
              </w:rPr>
            </w:pPr>
            <w:ins w:id="103" w:author="hyx" w:date="2018-11-10T14:14:00Z">
              <w:r>
                <w:t>1227442409</w:t>
              </w:r>
            </w:ins>
          </w:p>
        </w:tc>
        <w:tc>
          <w:tcPr>
            <w:tcW w:w="759" w:type="dxa"/>
            <w:shd w:val="clear" w:color="auto" w:fill="auto"/>
            <w:tcPrChange w:id="104" w:author="hyx" w:date="2018-11-10T14:13:00Z">
              <w:tcPr>
                <w:tcW w:w="759" w:type="dxa"/>
                <w:shd w:val="clear" w:color="auto" w:fill="auto"/>
              </w:tcPr>
            </w:tcPrChange>
          </w:tcPr>
          <w:p w:rsidR="00B35ED6" w:rsidRDefault="00B35ED6" w:rsidP="006E11FD">
            <w:r>
              <w:rPr>
                <w:rFonts w:hint="eastAsia"/>
              </w:rPr>
              <w:t>弘毅2-</w:t>
            </w:r>
            <w:r>
              <w:t>206</w:t>
            </w:r>
          </w:p>
        </w:tc>
      </w:tr>
      <w:tr w:rsidR="00B35ED6" w:rsidTr="006E11FD">
        <w:tc>
          <w:tcPr>
            <w:tcW w:w="950" w:type="dxa"/>
            <w:shd w:val="clear" w:color="auto" w:fill="auto"/>
            <w:tcPrChange w:id="105" w:author="hyx" w:date="2018-11-10T14:13:00Z">
              <w:tcPr>
                <w:tcW w:w="950" w:type="dxa"/>
                <w:shd w:val="clear" w:color="auto" w:fill="auto"/>
              </w:tcPr>
            </w:tcPrChange>
          </w:tcPr>
          <w:p w:rsidR="00B35ED6" w:rsidRDefault="00B35ED6">
            <w:pPr>
              <w:pPrChange w:id="106" w:author="hyx" w:date="2018-11-10T14:09:00Z">
                <w:pPr>
                  <w:ind w:firstLine="420"/>
                </w:pPr>
              </w:pPrChange>
            </w:pPr>
            <w:r>
              <w:rPr>
                <w:rFonts w:hint="eastAsia"/>
              </w:rPr>
              <w:t>吕迪</w:t>
            </w:r>
          </w:p>
        </w:tc>
        <w:tc>
          <w:tcPr>
            <w:tcW w:w="718" w:type="dxa"/>
            <w:shd w:val="clear" w:color="auto" w:fill="auto"/>
            <w:tcPrChange w:id="107" w:author="hyx" w:date="2018-11-10T14:13:00Z">
              <w:tcPr>
                <w:tcW w:w="718" w:type="dxa"/>
                <w:shd w:val="clear" w:color="auto" w:fill="auto"/>
              </w:tcPr>
            </w:tcPrChange>
          </w:tcPr>
          <w:p w:rsidR="00B35ED6" w:rsidRDefault="00B35ED6">
            <w:pPr>
              <w:pPrChange w:id="108" w:author="hyx" w:date="2018-11-10T14:10:00Z">
                <w:pPr>
                  <w:ind w:firstLineChars="95" w:firstLine="199"/>
                </w:pPr>
              </w:pPrChange>
            </w:pPr>
            <w:r>
              <w:rPr>
                <w:rFonts w:hint="eastAsia"/>
              </w:rPr>
              <w:t>组员</w:t>
            </w:r>
          </w:p>
        </w:tc>
        <w:tc>
          <w:tcPr>
            <w:tcW w:w="1417" w:type="dxa"/>
            <w:shd w:val="clear" w:color="auto" w:fill="auto"/>
            <w:tcPrChange w:id="109" w:author="hyx" w:date="2018-11-10T14:13:00Z">
              <w:tcPr>
                <w:tcW w:w="1417" w:type="dxa"/>
                <w:shd w:val="clear" w:color="auto" w:fill="auto"/>
              </w:tcPr>
            </w:tcPrChange>
          </w:tcPr>
          <w:p w:rsidR="00B35ED6" w:rsidRDefault="00B35ED6" w:rsidP="006E11FD">
            <w:r>
              <w:t>17306413358</w:t>
            </w:r>
          </w:p>
        </w:tc>
        <w:tc>
          <w:tcPr>
            <w:tcW w:w="1985" w:type="dxa"/>
            <w:shd w:val="clear" w:color="auto" w:fill="auto"/>
            <w:tcPrChange w:id="110" w:author="hyx" w:date="2018-11-10T14:13:00Z">
              <w:tcPr>
                <w:tcW w:w="1742" w:type="dxa"/>
                <w:shd w:val="clear" w:color="auto" w:fill="auto"/>
              </w:tcPr>
            </w:tcPrChange>
          </w:tcPr>
          <w:p w:rsidR="00B35ED6" w:rsidRDefault="00B35ED6" w:rsidP="006E11FD">
            <w:pPr>
              <w:rPr>
                <w:ins w:id="111" w:author="hyx" w:date="2018-11-10T14:11:00Z"/>
              </w:rPr>
            </w:pPr>
            <w:r>
              <w:t>31504051</w:t>
            </w:r>
          </w:p>
          <w:p w:rsidR="00B35ED6" w:rsidRDefault="00B35ED6" w:rsidP="006E11FD">
            <w:r>
              <w:rPr>
                <w:rFonts w:hint="eastAsia"/>
              </w:rPr>
              <w:t>@stu</w:t>
            </w:r>
            <w:r>
              <w:t>.zucc.edu.cn</w:t>
            </w:r>
          </w:p>
        </w:tc>
        <w:tc>
          <w:tcPr>
            <w:tcW w:w="1417" w:type="dxa"/>
            <w:tcPrChange w:id="112" w:author="hyx" w:date="2018-11-10T14:13:00Z">
              <w:tcPr>
                <w:tcW w:w="1862" w:type="dxa"/>
              </w:tcPr>
            </w:tcPrChange>
          </w:tcPr>
          <w:p w:rsidR="00B35ED6" w:rsidRDefault="00B35ED6" w:rsidP="006E11FD">
            <w:pPr>
              <w:rPr>
                <w:ins w:id="113" w:author="hyx" w:date="2018-11-10T14:10:00Z"/>
              </w:rPr>
            </w:pPr>
            <w:ins w:id="114" w:author="hyx" w:date="2018-11-10T14:12:00Z">
              <w:r>
                <w:t>di62289</w:t>
              </w:r>
            </w:ins>
          </w:p>
        </w:tc>
        <w:tc>
          <w:tcPr>
            <w:tcW w:w="1276" w:type="dxa"/>
            <w:tcPrChange w:id="115" w:author="hyx" w:date="2018-11-10T14:13:00Z">
              <w:tcPr>
                <w:tcW w:w="1074" w:type="dxa"/>
                <w:gridSpan w:val="2"/>
              </w:tcPr>
            </w:tcPrChange>
          </w:tcPr>
          <w:p w:rsidR="00B35ED6" w:rsidRDefault="00B35ED6" w:rsidP="006E11FD">
            <w:pPr>
              <w:rPr>
                <w:ins w:id="116" w:author="hyx" w:date="2018-11-10T14:11:00Z"/>
              </w:rPr>
            </w:pPr>
            <w:ins w:id="117" w:author="hyx" w:date="2018-11-10T14:14:00Z">
              <w:r>
                <w:t>935162289</w:t>
              </w:r>
            </w:ins>
          </w:p>
        </w:tc>
        <w:tc>
          <w:tcPr>
            <w:tcW w:w="759" w:type="dxa"/>
            <w:shd w:val="clear" w:color="auto" w:fill="auto"/>
            <w:tcPrChange w:id="118" w:author="hyx" w:date="2018-11-10T14:13:00Z">
              <w:tcPr>
                <w:tcW w:w="759" w:type="dxa"/>
                <w:shd w:val="clear" w:color="auto" w:fill="auto"/>
              </w:tcPr>
            </w:tcPrChange>
          </w:tcPr>
          <w:p w:rsidR="00B35ED6" w:rsidRDefault="00B35ED6" w:rsidP="006E11FD">
            <w:r>
              <w:rPr>
                <w:rFonts w:hint="eastAsia"/>
              </w:rPr>
              <w:t>求真</w:t>
            </w:r>
            <w:r>
              <w:t>1</w:t>
            </w:r>
            <w:r>
              <w:rPr>
                <w:rFonts w:hint="eastAsia"/>
              </w:rPr>
              <w:t>-</w:t>
            </w:r>
            <w:r>
              <w:t>125</w:t>
            </w:r>
          </w:p>
        </w:tc>
      </w:tr>
    </w:tbl>
    <w:p w:rsidR="00B35ED6" w:rsidRDefault="00B35ED6" w:rsidP="00B35ED6">
      <w:pPr>
        <w:autoSpaceDE w:val="0"/>
        <w:autoSpaceDN w:val="0"/>
        <w:adjustRightInd w:val="0"/>
        <w:ind w:firstLine="420"/>
        <w:rPr>
          <w:szCs w:val="21"/>
          <w:lang w:val="zh-CN"/>
        </w:rPr>
      </w:pPr>
    </w:p>
    <w:p w:rsidR="00B35ED6" w:rsidRDefault="00B35ED6" w:rsidP="00B35ED6">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sidRPr="0015684E">
        <w:rPr>
          <w:rFonts w:hint="eastAsia"/>
          <w:szCs w:val="21"/>
        </w:rPr>
        <w:t>；</w:t>
      </w:r>
      <w:r>
        <w:rPr>
          <w:rFonts w:hint="eastAsia"/>
          <w:szCs w:val="21"/>
          <w:lang w:val="zh-CN"/>
        </w:rPr>
        <w:t>还需要得到教师</w:t>
      </w:r>
      <w:r w:rsidRPr="0015684E">
        <w:rPr>
          <w:rFonts w:hint="eastAsia"/>
          <w:szCs w:val="21"/>
        </w:rPr>
        <w:t>，</w:t>
      </w:r>
      <w:r>
        <w:rPr>
          <w:rFonts w:hint="eastAsia"/>
          <w:szCs w:val="21"/>
          <w:lang w:val="zh-CN"/>
        </w:rPr>
        <w:t>同学的高度配合</w:t>
      </w:r>
      <w:r w:rsidRPr="0015684E">
        <w:rPr>
          <w:rFonts w:hint="eastAsia"/>
          <w:szCs w:val="21"/>
        </w:rPr>
        <w:t>；</w:t>
      </w:r>
      <w:r>
        <w:rPr>
          <w:rFonts w:hint="eastAsia"/>
          <w:szCs w:val="21"/>
          <w:lang w:val="zh-CN"/>
        </w:rPr>
        <w:t>其次我们团队有较好的合作精神，工作能力和有空余时间。</w:t>
      </w:r>
    </w:p>
    <w:p w:rsidR="00B35ED6" w:rsidRDefault="00B35ED6" w:rsidP="00B35ED6"/>
    <w:p w:rsidR="00B35ED6" w:rsidRDefault="00B35ED6" w:rsidP="00B35ED6">
      <w:pPr>
        <w:autoSpaceDE w:val="0"/>
        <w:autoSpaceDN w:val="0"/>
        <w:adjustRightInd w:val="0"/>
        <w:ind w:firstLine="420"/>
        <w:rPr>
          <w:szCs w:val="21"/>
          <w:lang w:val="zh-CN"/>
        </w:rPr>
      </w:pPr>
      <w:r>
        <w:rPr>
          <w:rFonts w:hint="eastAsia"/>
          <w:szCs w:val="21"/>
          <w:lang w:val="zh-CN"/>
        </w:rPr>
        <w:t>项目组成员空余时间表：</w:t>
      </w:r>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19" w:author="hyx" w:date="2018-11-10T19:08:00Z">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068"/>
        <w:gridCol w:w="1050"/>
        <w:gridCol w:w="1051"/>
        <w:gridCol w:w="1051"/>
        <w:gridCol w:w="1052"/>
        <w:gridCol w:w="1052"/>
        <w:gridCol w:w="986"/>
        <w:gridCol w:w="986"/>
        <w:tblGridChange w:id="120">
          <w:tblGrid>
            <w:gridCol w:w="1068"/>
            <w:gridCol w:w="1050"/>
            <w:gridCol w:w="1051"/>
            <w:gridCol w:w="1051"/>
            <w:gridCol w:w="1052"/>
            <w:gridCol w:w="1052"/>
            <w:gridCol w:w="986"/>
            <w:gridCol w:w="986"/>
          </w:tblGrid>
        </w:tblGridChange>
      </w:tblGrid>
      <w:tr w:rsidR="006E11FD" w:rsidTr="006E11FD">
        <w:trPr>
          <w:jc w:val="right"/>
          <w:ins w:id="121" w:author="hyx" w:date="2018-11-10T19:07:00Z"/>
          <w:trPrChange w:id="122" w:author="hyx" w:date="2018-11-10T19:08:00Z">
            <w:trPr>
              <w:jc w:val="right"/>
            </w:trPr>
          </w:trPrChange>
        </w:trPr>
        <w:tc>
          <w:tcPr>
            <w:tcW w:w="1068" w:type="dxa"/>
            <w:shd w:val="clear" w:color="auto" w:fill="95B3D7" w:themeFill="accent1" w:themeFillTint="99"/>
            <w:tcPrChange w:id="123" w:author="hyx" w:date="2018-11-10T19:08:00Z">
              <w:tcPr>
                <w:tcW w:w="1068" w:type="dxa"/>
                <w:shd w:val="clear" w:color="auto" w:fill="auto"/>
              </w:tcPr>
            </w:tcPrChange>
          </w:tcPr>
          <w:p w:rsidR="006E11FD" w:rsidRDefault="006E11FD" w:rsidP="006E11FD">
            <w:pPr>
              <w:rPr>
                <w:ins w:id="124" w:author="hyx" w:date="2018-11-10T19:07:00Z"/>
              </w:rPr>
            </w:pPr>
          </w:p>
        </w:tc>
        <w:tc>
          <w:tcPr>
            <w:tcW w:w="1050" w:type="dxa"/>
            <w:shd w:val="clear" w:color="auto" w:fill="95B3D7" w:themeFill="accent1" w:themeFillTint="99"/>
            <w:tcPrChange w:id="125" w:author="hyx" w:date="2018-11-10T19:08:00Z">
              <w:tcPr>
                <w:tcW w:w="1050" w:type="dxa"/>
                <w:shd w:val="clear" w:color="auto" w:fill="auto"/>
              </w:tcPr>
            </w:tcPrChange>
          </w:tcPr>
          <w:p w:rsidR="006E11FD" w:rsidRDefault="006E11FD" w:rsidP="006E11FD">
            <w:pPr>
              <w:rPr>
                <w:ins w:id="126" w:author="hyx" w:date="2018-11-10T19:07:00Z"/>
              </w:rPr>
            </w:pPr>
            <w:ins w:id="127" w:author="hyx" w:date="2018-11-10T19:07:00Z">
              <w:r>
                <w:rPr>
                  <w:rFonts w:hint="eastAsia"/>
                </w:rPr>
                <w:t>周一</w:t>
              </w:r>
            </w:ins>
          </w:p>
        </w:tc>
        <w:tc>
          <w:tcPr>
            <w:tcW w:w="1051" w:type="dxa"/>
            <w:shd w:val="clear" w:color="auto" w:fill="95B3D7" w:themeFill="accent1" w:themeFillTint="99"/>
            <w:tcPrChange w:id="128" w:author="hyx" w:date="2018-11-10T19:08:00Z">
              <w:tcPr>
                <w:tcW w:w="1051" w:type="dxa"/>
                <w:shd w:val="clear" w:color="auto" w:fill="auto"/>
              </w:tcPr>
            </w:tcPrChange>
          </w:tcPr>
          <w:p w:rsidR="006E11FD" w:rsidRDefault="006E11FD" w:rsidP="006E11FD">
            <w:pPr>
              <w:rPr>
                <w:ins w:id="129" w:author="hyx" w:date="2018-11-10T19:07:00Z"/>
              </w:rPr>
            </w:pPr>
            <w:ins w:id="130" w:author="hyx" w:date="2018-11-10T19:07:00Z">
              <w:r>
                <w:rPr>
                  <w:rFonts w:hint="eastAsia"/>
                </w:rPr>
                <w:t>周二</w:t>
              </w:r>
            </w:ins>
          </w:p>
        </w:tc>
        <w:tc>
          <w:tcPr>
            <w:tcW w:w="1051" w:type="dxa"/>
            <w:shd w:val="clear" w:color="auto" w:fill="95B3D7" w:themeFill="accent1" w:themeFillTint="99"/>
            <w:tcPrChange w:id="131" w:author="hyx" w:date="2018-11-10T19:08:00Z">
              <w:tcPr>
                <w:tcW w:w="1051" w:type="dxa"/>
                <w:shd w:val="clear" w:color="auto" w:fill="auto"/>
              </w:tcPr>
            </w:tcPrChange>
          </w:tcPr>
          <w:p w:rsidR="006E11FD" w:rsidRDefault="006E11FD" w:rsidP="006E11FD">
            <w:pPr>
              <w:rPr>
                <w:ins w:id="132" w:author="hyx" w:date="2018-11-10T19:07:00Z"/>
              </w:rPr>
            </w:pPr>
            <w:ins w:id="133" w:author="hyx" w:date="2018-11-10T19:07:00Z">
              <w:r>
                <w:rPr>
                  <w:rFonts w:hint="eastAsia"/>
                </w:rPr>
                <w:t>周三</w:t>
              </w:r>
            </w:ins>
          </w:p>
        </w:tc>
        <w:tc>
          <w:tcPr>
            <w:tcW w:w="1052" w:type="dxa"/>
            <w:shd w:val="clear" w:color="auto" w:fill="95B3D7" w:themeFill="accent1" w:themeFillTint="99"/>
            <w:tcPrChange w:id="134" w:author="hyx" w:date="2018-11-10T19:08:00Z">
              <w:tcPr>
                <w:tcW w:w="1052" w:type="dxa"/>
                <w:shd w:val="clear" w:color="auto" w:fill="auto"/>
              </w:tcPr>
            </w:tcPrChange>
          </w:tcPr>
          <w:p w:rsidR="006E11FD" w:rsidRDefault="006E11FD" w:rsidP="006E11FD">
            <w:pPr>
              <w:rPr>
                <w:ins w:id="135" w:author="hyx" w:date="2018-11-10T19:07:00Z"/>
              </w:rPr>
            </w:pPr>
            <w:ins w:id="136" w:author="hyx" w:date="2018-11-10T19:07:00Z">
              <w:r>
                <w:rPr>
                  <w:rFonts w:hint="eastAsia"/>
                </w:rPr>
                <w:t>周四</w:t>
              </w:r>
            </w:ins>
          </w:p>
        </w:tc>
        <w:tc>
          <w:tcPr>
            <w:tcW w:w="1052" w:type="dxa"/>
            <w:shd w:val="clear" w:color="auto" w:fill="95B3D7" w:themeFill="accent1" w:themeFillTint="99"/>
            <w:tcPrChange w:id="137" w:author="hyx" w:date="2018-11-10T19:08:00Z">
              <w:tcPr>
                <w:tcW w:w="1052" w:type="dxa"/>
                <w:shd w:val="clear" w:color="auto" w:fill="auto"/>
              </w:tcPr>
            </w:tcPrChange>
          </w:tcPr>
          <w:p w:rsidR="006E11FD" w:rsidRDefault="006E11FD" w:rsidP="006E11FD">
            <w:pPr>
              <w:rPr>
                <w:ins w:id="138" w:author="hyx" w:date="2018-11-10T19:07:00Z"/>
              </w:rPr>
            </w:pPr>
            <w:ins w:id="139" w:author="hyx" w:date="2018-11-10T19:07:00Z">
              <w:r>
                <w:rPr>
                  <w:rFonts w:hint="eastAsia"/>
                </w:rPr>
                <w:t>周五</w:t>
              </w:r>
            </w:ins>
          </w:p>
        </w:tc>
        <w:tc>
          <w:tcPr>
            <w:tcW w:w="986" w:type="dxa"/>
            <w:shd w:val="clear" w:color="auto" w:fill="95B3D7" w:themeFill="accent1" w:themeFillTint="99"/>
            <w:tcPrChange w:id="140" w:author="hyx" w:date="2018-11-10T19:08:00Z">
              <w:tcPr>
                <w:tcW w:w="986" w:type="dxa"/>
                <w:shd w:val="clear" w:color="auto" w:fill="auto"/>
              </w:tcPr>
            </w:tcPrChange>
          </w:tcPr>
          <w:p w:rsidR="006E11FD" w:rsidRDefault="006E11FD" w:rsidP="006E11FD">
            <w:pPr>
              <w:rPr>
                <w:ins w:id="141" w:author="hyx" w:date="2018-11-10T19:07:00Z"/>
              </w:rPr>
            </w:pPr>
            <w:ins w:id="142" w:author="hyx" w:date="2018-11-10T19:07:00Z">
              <w:r>
                <w:rPr>
                  <w:rFonts w:hint="eastAsia"/>
                </w:rPr>
                <w:t>周六</w:t>
              </w:r>
            </w:ins>
          </w:p>
        </w:tc>
        <w:tc>
          <w:tcPr>
            <w:tcW w:w="986" w:type="dxa"/>
            <w:shd w:val="clear" w:color="auto" w:fill="95B3D7" w:themeFill="accent1" w:themeFillTint="99"/>
            <w:tcPrChange w:id="143" w:author="hyx" w:date="2018-11-10T19:08:00Z">
              <w:tcPr>
                <w:tcW w:w="986" w:type="dxa"/>
                <w:shd w:val="clear" w:color="auto" w:fill="auto"/>
              </w:tcPr>
            </w:tcPrChange>
          </w:tcPr>
          <w:p w:rsidR="006E11FD" w:rsidRDefault="006E11FD" w:rsidP="006E11FD">
            <w:pPr>
              <w:rPr>
                <w:ins w:id="144" w:author="hyx" w:date="2018-11-10T19:07:00Z"/>
              </w:rPr>
            </w:pPr>
            <w:ins w:id="145" w:author="hyx" w:date="2018-11-10T19:07:00Z">
              <w:r>
                <w:rPr>
                  <w:rFonts w:hint="eastAsia"/>
                </w:rPr>
                <w:t>周日</w:t>
              </w:r>
            </w:ins>
          </w:p>
        </w:tc>
      </w:tr>
      <w:tr w:rsidR="006E11FD" w:rsidTr="006E11FD">
        <w:trPr>
          <w:jc w:val="right"/>
          <w:ins w:id="146" w:author="hyx" w:date="2018-11-10T19:07:00Z"/>
          <w:trPrChange w:id="147" w:author="hyx" w:date="2018-11-10T19:08:00Z">
            <w:trPr>
              <w:jc w:val="right"/>
            </w:trPr>
          </w:trPrChange>
        </w:trPr>
        <w:tc>
          <w:tcPr>
            <w:tcW w:w="1068" w:type="dxa"/>
            <w:shd w:val="clear" w:color="auto" w:fill="95B3D7" w:themeFill="accent1" w:themeFillTint="99"/>
            <w:tcPrChange w:id="148" w:author="hyx" w:date="2018-11-10T19:08:00Z">
              <w:tcPr>
                <w:tcW w:w="1068" w:type="dxa"/>
                <w:shd w:val="clear" w:color="auto" w:fill="auto"/>
              </w:tcPr>
            </w:tcPrChange>
          </w:tcPr>
          <w:p w:rsidR="006E11FD" w:rsidRDefault="006E11FD" w:rsidP="006E11FD">
            <w:pPr>
              <w:rPr>
                <w:ins w:id="149" w:author="hyx" w:date="2018-11-10T19:07:00Z"/>
              </w:rPr>
            </w:pPr>
            <w:ins w:id="150" w:author="hyx" w:date="2018-11-10T19:07:00Z">
              <w:r>
                <w:rPr>
                  <w:rFonts w:hint="eastAsia"/>
                </w:rPr>
                <w:t>上午-1</w:t>
              </w:r>
            </w:ins>
          </w:p>
        </w:tc>
        <w:tc>
          <w:tcPr>
            <w:tcW w:w="1050" w:type="dxa"/>
            <w:shd w:val="clear" w:color="auto" w:fill="auto"/>
            <w:tcPrChange w:id="151" w:author="hyx" w:date="2018-11-10T19:08:00Z">
              <w:tcPr>
                <w:tcW w:w="1050" w:type="dxa"/>
                <w:shd w:val="clear" w:color="auto" w:fill="auto"/>
              </w:tcPr>
            </w:tcPrChange>
          </w:tcPr>
          <w:p w:rsidR="006E11FD" w:rsidRDefault="006E11FD" w:rsidP="006E11FD">
            <w:pPr>
              <w:rPr>
                <w:ins w:id="152" w:author="hyx" w:date="2018-11-10T19:07:00Z"/>
              </w:rPr>
            </w:pPr>
            <w:proofErr w:type="gramStart"/>
            <w:ins w:id="153" w:author="hyx" w:date="2018-11-10T19:07:00Z">
              <w:r>
                <w:rPr>
                  <w:rFonts w:hint="eastAsia"/>
                </w:rPr>
                <w:t>吕</w:t>
              </w:r>
              <w:proofErr w:type="gramEnd"/>
              <w:r>
                <w:rPr>
                  <w:rFonts w:hint="eastAsia"/>
                </w:rPr>
                <w:t>、陈2</w:t>
              </w:r>
            </w:ins>
          </w:p>
          <w:p w:rsidR="006E11FD" w:rsidRDefault="006E11FD" w:rsidP="006E11FD">
            <w:pPr>
              <w:rPr>
                <w:ins w:id="154" w:author="hyx" w:date="2018-11-10T19:07:00Z"/>
              </w:rPr>
            </w:pPr>
            <w:ins w:id="155" w:author="hyx" w:date="2018-11-10T19:07:00Z">
              <w:r>
                <w:rPr>
                  <w:rFonts w:hint="eastAsia"/>
                </w:rPr>
                <w:t>徐、陈1</w:t>
              </w:r>
            </w:ins>
          </w:p>
        </w:tc>
        <w:tc>
          <w:tcPr>
            <w:tcW w:w="1051" w:type="dxa"/>
            <w:shd w:val="clear" w:color="auto" w:fill="auto"/>
            <w:tcPrChange w:id="156" w:author="hyx" w:date="2018-11-10T19:08:00Z">
              <w:tcPr>
                <w:tcW w:w="1051" w:type="dxa"/>
                <w:shd w:val="clear" w:color="auto" w:fill="auto"/>
              </w:tcPr>
            </w:tcPrChange>
          </w:tcPr>
          <w:p w:rsidR="006E11FD" w:rsidRDefault="006E11FD" w:rsidP="006E11FD">
            <w:pPr>
              <w:rPr>
                <w:ins w:id="157" w:author="hyx" w:date="2018-11-10T19:07:00Z"/>
              </w:rPr>
            </w:pPr>
            <w:proofErr w:type="gramStart"/>
            <w:ins w:id="158" w:author="hyx" w:date="2018-11-10T19:07:00Z">
              <w:r>
                <w:rPr>
                  <w:rFonts w:hint="eastAsia"/>
                </w:rPr>
                <w:t>吕</w:t>
              </w:r>
              <w:proofErr w:type="gramEnd"/>
              <w:r>
                <w:rPr>
                  <w:rFonts w:hint="eastAsia"/>
                </w:rPr>
                <w:t>、黄</w:t>
              </w:r>
            </w:ins>
          </w:p>
          <w:p w:rsidR="006E11FD" w:rsidRDefault="006E11FD" w:rsidP="006E11FD">
            <w:pPr>
              <w:rPr>
                <w:ins w:id="159" w:author="hyx" w:date="2018-11-10T19:07:00Z"/>
              </w:rPr>
            </w:pPr>
            <w:ins w:id="160" w:author="hyx" w:date="2018-11-10T19:07:00Z">
              <w:r>
                <w:rPr>
                  <w:rFonts w:hint="eastAsia"/>
                </w:rPr>
                <w:t>徐、陈1</w:t>
              </w:r>
            </w:ins>
          </w:p>
        </w:tc>
        <w:tc>
          <w:tcPr>
            <w:tcW w:w="1051" w:type="dxa"/>
            <w:shd w:val="clear" w:color="auto" w:fill="auto"/>
            <w:tcPrChange w:id="161" w:author="hyx" w:date="2018-11-10T19:08:00Z">
              <w:tcPr>
                <w:tcW w:w="1051" w:type="dxa"/>
                <w:shd w:val="clear" w:color="auto" w:fill="auto"/>
              </w:tcPr>
            </w:tcPrChange>
          </w:tcPr>
          <w:p w:rsidR="006E11FD" w:rsidRDefault="006E11FD" w:rsidP="006E11FD">
            <w:pPr>
              <w:rPr>
                <w:ins w:id="162" w:author="hyx" w:date="2018-11-10T19:07:00Z"/>
              </w:rPr>
            </w:pPr>
            <w:proofErr w:type="gramStart"/>
            <w:ins w:id="163" w:author="hyx" w:date="2018-11-10T19:07:00Z">
              <w:r>
                <w:rPr>
                  <w:rFonts w:hint="eastAsia"/>
                </w:rPr>
                <w:t>吕</w:t>
              </w:r>
              <w:proofErr w:type="gramEnd"/>
              <w:r>
                <w:rPr>
                  <w:rFonts w:hint="eastAsia"/>
                </w:rPr>
                <w:t>、黄</w:t>
              </w:r>
            </w:ins>
          </w:p>
        </w:tc>
        <w:tc>
          <w:tcPr>
            <w:tcW w:w="1052" w:type="dxa"/>
            <w:shd w:val="clear" w:color="auto" w:fill="auto"/>
            <w:tcPrChange w:id="164" w:author="hyx" w:date="2018-11-10T19:08:00Z">
              <w:tcPr>
                <w:tcW w:w="1052" w:type="dxa"/>
                <w:shd w:val="clear" w:color="auto" w:fill="auto"/>
              </w:tcPr>
            </w:tcPrChange>
          </w:tcPr>
          <w:p w:rsidR="006E11FD" w:rsidRDefault="006E11FD" w:rsidP="006E11FD">
            <w:pPr>
              <w:rPr>
                <w:ins w:id="165" w:author="hyx" w:date="2018-11-10T19:07:00Z"/>
              </w:rPr>
            </w:pPr>
            <w:proofErr w:type="gramStart"/>
            <w:ins w:id="166" w:author="hyx" w:date="2018-11-10T19:07:00Z">
              <w:r>
                <w:rPr>
                  <w:rFonts w:hint="eastAsia"/>
                </w:rPr>
                <w:t>吕</w:t>
              </w:r>
              <w:proofErr w:type="gramEnd"/>
              <w:r>
                <w:rPr>
                  <w:rFonts w:hint="eastAsia"/>
                </w:rPr>
                <w:t>、陈2</w:t>
              </w:r>
            </w:ins>
          </w:p>
          <w:p w:rsidR="006E11FD" w:rsidRDefault="006E11FD" w:rsidP="006E11FD">
            <w:pPr>
              <w:rPr>
                <w:ins w:id="167" w:author="hyx" w:date="2018-11-10T19:07:00Z"/>
              </w:rPr>
            </w:pPr>
            <w:ins w:id="168" w:author="hyx" w:date="2018-11-10T19:07:00Z">
              <w:r>
                <w:rPr>
                  <w:rFonts w:hint="eastAsia"/>
                </w:rPr>
                <w:t>徐、陈1</w:t>
              </w:r>
            </w:ins>
          </w:p>
        </w:tc>
        <w:tc>
          <w:tcPr>
            <w:tcW w:w="1052" w:type="dxa"/>
            <w:shd w:val="clear" w:color="auto" w:fill="auto"/>
            <w:tcPrChange w:id="169" w:author="hyx" w:date="2018-11-10T19:08:00Z">
              <w:tcPr>
                <w:tcW w:w="1052" w:type="dxa"/>
                <w:shd w:val="clear" w:color="auto" w:fill="auto"/>
              </w:tcPr>
            </w:tcPrChange>
          </w:tcPr>
          <w:p w:rsidR="006E11FD" w:rsidRDefault="006E11FD" w:rsidP="006E11FD">
            <w:pPr>
              <w:rPr>
                <w:ins w:id="170" w:author="hyx" w:date="2018-11-10T19:07:00Z"/>
              </w:rPr>
            </w:pPr>
          </w:p>
        </w:tc>
        <w:tc>
          <w:tcPr>
            <w:tcW w:w="986" w:type="dxa"/>
            <w:shd w:val="clear" w:color="auto" w:fill="auto"/>
            <w:tcPrChange w:id="171" w:author="hyx" w:date="2018-11-10T19:08:00Z">
              <w:tcPr>
                <w:tcW w:w="986" w:type="dxa"/>
                <w:shd w:val="clear" w:color="auto" w:fill="auto"/>
              </w:tcPr>
            </w:tcPrChange>
          </w:tcPr>
          <w:p w:rsidR="006E11FD" w:rsidRDefault="006E11FD" w:rsidP="006E11FD">
            <w:pPr>
              <w:rPr>
                <w:ins w:id="172" w:author="hyx" w:date="2018-11-10T19:07:00Z"/>
              </w:rPr>
            </w:pPr>
            <w:proofErr w:type="gramStart"/>
            <w:ins w:id="173" w:author="hyx" w:date="2018-11-10T19:07:00Z">
              <w:r>
                <w:rPr>
                  <w:rFonts w:hint="eastAsia"/>
                </w:rPr>
                <w:t>吕</w:t>
              </w:r>
              <w:proofErr w:type="gramEnd"/>
              <w:r>
                <w:rPr>
                  <w:rFonts w:hint="eastAsia"/>
                </w:rPr>
                <w:t>、陈2</w:t>
              </w:r>
            </w:ins>
          </w:p>
          <w:p w:rsidR="006E11FD" w:rsidRDefault="006E11FD" w:rsidP="006E11FD">
            <w:pPr>
              <w:rPr>
                <w:ins w:id="174" w:author="hyx" w:date="2018-11-10T19:07:00Z"/>
              </w:rPr>
            </w:pPr>
            <w:ins w:id="175" w:author="hyx" w:date="2018-11-10T19:07:00Z">
              <w:r>
                <w:rPr>
                  <w:rFonts w:hint="eastAsia"/>
                </w:rPr>
                <w:t>徐、陈1</w:t>
              </w:r>
            </w:ins>
          </w:p>
          <w:p w:rsidR="006E11FD" w:rsidRDefault="006E11FD" w:rsidP="006E11FD">
            <w:pPr>
              <w:rPr>
                <w:ins w:id="176" w:author="hyx" w:date="2018-11-10T19:07:00Z"/>
              </w:rPr>
            </w:pPr>
            <w:ins w:id="177" w:author="hyx" w:date="2018-11-10T19:07:00Z">
              <w:r>
                <w:rPr>
                  <w:rFonts w:hint="eastAsia"/>
                </w:rPr>
                <w:t>黄</w:t>
              </w:r>
            </w:ins>
          </w:p>
        </w:tc>
        <w:tc>
          <w:tcPr>
            <w:tcW w:w="986" w:type="dxa"/>
            <w:shd w:val="clear" w:color="auto" w:fill="auto"/>
            <w:tcPrChange w:id="178" w:author="hyx" w:date="2018-11-10T19:08:00Z">
              <w:tcPr>
                <w:tcW w:w="986" w:type="dxa"/>
                <w:shd w:val="clear" w:color="auto" w:fill="auto"/>
              </w:tcPr>
            </w:tcPrChange>
          </w:tcPr>
          <w:p w:rsidR="006E11FD" w:rsidRDefault="006E11FD" w:rsidP="006E11FD">
            <w:pPr>
              <w:rPr>
                <w:ins w:id="179" w:author="hyx" w:date="2018-11-10T19:07:00Z"/>
              </w:rPr>
            </w:pPr>
            <w:proofErr w:type="gramStart"/>
            <w:ins w:id="180" w:author="hyx" w:date="2018-11-10T19:07:00Z">
              <w:r>
                <w:rPr>
                  <w:rFonts w:hint="eastAsia"/>
                </w:rPr>
                <w:t>吕</w:t>
              </w:r>
              <w:proofErr w:type="gramEnd"/>
              <w:r>
                <w:rPr>
                  <w:rFonts w:hint="eastAsia"/>
                </w:rPr>
                <w:t>、陈2</w:t>
              </w:r>
            </w:ins>
          </w:p>
          <w:p w:rsidR="006E11FD" w:rsidRDefault="006E11FD" w:rsidP="006E11FD">
            <w:pPr>
              <w:rPr>
                <w:ins w:id="181" w:author="hyx" w:date="2018-11-10T19:07:00Z"/>
              </w:rPr>
            </w:pPr>
            <w:ins w:id="182" w:author="hyx" w:date="2018-11-10T19:07:00Z">
              <w:r>
                <w:rPr>
                  <w:rFonts w:hint="eastAsia"/>
                </w:rPr>
                <w:t>徐、陈1</w:t>
              </w:r>
            </w:ins>
          </w:p>
          <w:p w:rsidR="006E11FD" w:rsidRDefault="006E11FD" w:rsidP="006E11FD">
            <w:pPr>
              <w:rPr>
                <w:ins w:id="183" w:author="hyx" w:date="2018-11-10T19:07:00Z"/>
              </w:rPr>
            </w:pPr>
            <w:ins w:id="184" w:author="hyx" w:date="2018-11-10T19:07:00Z">
              <w:r>
                <w:rPr>
                  <w:rFonts w:hint="eastAsia"/>
                </w:rPr>
                <w:t>黄</w:t>
              </w:r>
            </w:ins>
          </w:p>
        </w:tc>
      </w:tr>
      <w:tr w:rsidR="006E11FD" w:rsidTr="006E11FD">
        <w:trPr>
          <w:jc w:val="right"/>
          <w:ins w:id="185" w:author="hyx" w:date="2018-11-10T19:07:00Z"/>
          <w:trPrChange w:id="186" w:author="hyx" w:date="2018-11-10T19:08:00Z">
            <w:trPr>
              <w:jc w:val="right"/>
            </w:trPr>
          </w:trPrChange>
        </w:trPr>
        <w:tc>
          <w:tcPr>
            <w:tcW w:w="1068" w:type="dxa"/>
            <w:shd w:val="clear" w:color="auto" w:fill="95B3D7" w:themeFill="accent1" w:themeFillTint="99"/>
            <w:tcPrChange w:id="187" w:author="hyx" w:date="2018-11-10T19:08:00Z">
              <w:tcPr>
                <w:tcW w:w="1068" w:type="dxa"/>
                <w:shd w:val="clear" w:color="auto" w:fill="auto"/>
              </w:tcPr>
            </w:tcPrChange>
          </w:tcPr>
          <w:p w:rsidR="006E11FD" w:rsidRDefault="006E11FD" w:rsidP="006E11FD">
            <w:pPr>
              <w:rPr>
                <w:ins w:id="188" w:author="hyx" w:date="2018-11-10T19:07:00Z"/>
              </w:rPr>
            </w:pPr>
            <w:ins w:id="189" w:author="hyx" w:date="2018-11-10T19:07:00Z">
              <w:r>
                <w:rPr>
                  <w:rFonts w:hint="eastAsia"/>
                </w:rPr>
                <w:t>上午-2</w:t>
              </w:r>
            </w:ins>
          </w:p>
        </w:tc>
        <w:tc>
          <w:tcPr>
            <w:tcW w:w="1050" w:type="dxa"/>
            <w:shd w:val="clear" w:color="auto" w:fill="auto"/>
            <w:tcPrChange w:id="190" w:author="hyx" w:date="2018-11-10T19:08:00Z">
              <w:tcPr>
                <w:tcW w:w="1050" w:type="dxa"/>
                <w:shd w:val="clear" w:color="auto" w:fill="auto"/>
              </w:tcPr>
            </w:tcPrChange>
          </w:tcPr>
          <w:p w:rsidR="006E11FD" w:rsidRDefault="006E11FD" w:rsidP="006E11FD">
            <w:pPr>
              <w:rPr>
                <w:ins w:id="191" w:author="hyx" w:date="2018-11-10T19:07:00Z"/>
              </w:rPr>
            </w:pPr>
          </w:p>
        </w:tc>
        <w:tc>
          <w:tcPr>
            <w:tcW w:w="1051" w:type="dxa"/>
            <w:shd w:val="clear" w:color="auto" w:fill="auto"/>
            <w:tcPrChange w:id="192" w:author="hyx" w:date="2018-11-10T19:08:00Z">
              <w:tcPr>
                <w:tcW w:w="1051" w:type="dxa"/>
                <w:shd w:val="clear" w:color="auto" w:fill="auto"/>
              </w:tcPr>
            </w:tcPrChange>
          </w:tcPr>
          <w:p w:rsidR="006E11FD" w:rsidRDefault="006E11FD" w:rsidP="006E11FD">
            <w:pPr>
              <w:rPr>
                <w:ins w:id="193" w:author="hyx" w:date="2018-11-10T19:07:00Z"/>
              </w:rPr>
            </w:pPr>
            <w:proofErr w:type="gramStart"/>
            <w:ins w:id="194" w:author="hyx" w:date="2018-11-10T19:07:00Z">
              <w:r>
                <w:rPr>
                  <w:rFonts w:hint="eastAsia"/>
                </w:rPr>
                <w:t>吕</w:t>
              </w:r>
              <w:proofErr w:type="gramEnd"/>
              <w:r>
                <w:rPr>
                  <w:rFonts w:hint="eastAsia"/>
                </w:rPr>
                <w:t>、徐</w:t>
              </w:r>
            </w:ins>
          </w:p>
        </w:tc>
        <w:tc>
          <w:tcPr>
            <w:tcW w:w="1051" w:type="dxa"/>
            <w:shd w:val="clear" w:color="auto" w:fill="auto"/>
            <w:tcPrChange w:id="195" w:author="hyx" w:date="2018-11-10T19:08:00Z">
              <w:tcPr>
                <w:tcW w:w="1051" w:type="dxa"/>
                <w:shd w:val="clear" w:color="auto" w:fill="auto"/>
              </w:tcPr>
            </w:tcPrChange>
          </w:tcPr>
          <w:p w:rsidR="006E11FD" w:rsidRDefault="006E11FD" w:rsidP="006E11FD">
            <w:pPr>
              <w:rPr>
                <w:ins w:id="196" w:author="hyx" w:date="2018-11-10T19:07:00Z"/>
              </w:rPr>
            </w:pPr>
          </w:p>
        </w:tc>
        <w:tc>
          <w:tcPr>
            <w:tcW w:w="1052" w:type="dxa"/>
            <w:shd w:val="clear" w:color="auto" w:fill="auto"/>
            <w:tcPrChange w:id="197" w:author="hyx" w:date="2018-11-10T19:08:00Z">
              <w:tcPr>
                <w:tcW w:w="1052" w:type="dxa"/>
                <w:shd w:val="clear" w:color="auto" w:fill="auto"/>
              </w:tcPr>
            </w:tcPrChange>
          </w:tcPr>
          <w:p w:rsidR="006E11FD" w:rsidRDefault="006E11FD" w:rsidP="006E11FD">
            <w:pPr>
              <w:rPr>
                <w:ins w:id="198" w:author="hyx" w:date="2018-11-10T19:07:00Z"/>
              </w:rPr>
            </w:pPr>
            <w:proofErr w:type="gramStart"/>
            <w:ins w:id="199" w:author="hyx" w:date="2018-11-10T19:07:00Z">
              <w:r>
                <w:rPr>
                  <w:rFonts w:hint="eastAsia"/>
                </w:rPr>
                <w:t>吕</w:t>
              </w:r>
              <w:proofErr w:type="gramEnd"/>
              <w:r>
                <w:rPr>
                  <w:rFonts w:hint="eastAsia"/>
                </w:rPr>
                <w:t>、陈2</w:t>
              </w:r>
            </w:ins>
          </w:p>
          <w:p w:rsidR="006E11FD" w:rsidRDefault="006E11FD" w:rsidP="006E11FD">
            <w:pPr>
              <w:rPr>
                <w:ins w:id="200" w:author="hyx" w:date="2018-11-10T19:07:00Z"/>
              </w:rPr>
            </w:pPr>
            <w:ins w:id="201" w:author="hyx" w:date="2018-11-10T19:07:00Z">
              <w:r>
                <w:rPr>
                  <w:rFonts w:hint="eastAsia"/>
                </w:rPr>
                <w:t>徐</w:t>
              </w:r>
            </w:ins>
          </w:p>
        </w:tc>
        <w:tc>
          <w:tcPr>
            <w:tcW w:w="1052" w:type="dxa"/>
            <w:shd w:val="clear" w:color="auto" w:fill="auto"/>
            <w:tcPrChange w:id="202" w:author="hyx" w:date="2018-11-10T19:08:00Z">
              <w:tcPr>
                <w:tcW w:w="1052" w:type="dxa"/>
                <w:shd w:val="clear" w:color="auto" w:fill="auto"/>
              </w:tcPr>
            </w:tcPrChange>
          </w:tcPr>
          <w:p w:rsidR="006E11FD" w:rsidRDefault="006E11FD" w:rsidP="006E11FD">
            <w:pPr>
              <w:rPr>
                <w:ins w:id="203" w:author="hyx" w:date="2018-11-10T19:07:00Z"/>
              </w:rPr>
            </w:pPr>
          </w:p>
        </w:tc>
        <w:tc>
          <w:tcPr>
            <w:tcW w:w="986" w:type="dxa"/>
            <w:shd w:val="clear" w:color="auto" w:fill="auto"/>
            <w:tcPrChange w:id="204" w:author="hyx" w:date="2018-11-10T19:08:00Z">
              <w:tcPr>
                <w:tcW w:w="986" w:type="dxa"/>
                <w:shd w:val="clear" w:color="auto" w:fill="auto"/>
              </w:tcPr>
            </w:tcPrChange>
          </w:tcPr>
          <w:p w:rsidR="006E11FD" w:rsidRDefault="006E11FD" w:rsidP="006E11FD">
            <w:pPr>
              <w:rPr>
                <w:ins w:id="205" w:author="hyx" w:date="2018-11-10T19:07:00Z"/>
              </w:rPr>
            </w:pPr>
            <w:proofErr w:type="gramStart"/>
            <w:ins w:id="206" w:author="hyx" w:date="2018-11-10T19:07:00Z">
              <w:r>
                <w:rPr>
                  <w:rFonts w:hint="eastAsia"/>
                </w:rPr>
                <w:t>吕</w:t>
              </w:r>
              <w:proofErr w:type="gramEnd"/>
              <w:r>
                <w:rPr>
                  <w:rFonts w:hint="eastAsia"/>
                </w:rPr>
                <w:t>、陈2</w:t>
              </w:r>
            </w:ins>
          </w:p>
          <w:p w:rsidR="006E11FD" w:rsidRDefault="006E11FD" w:rsidP="006E11FD">
            <w:pPr>
              <w:rPr>
                <w:ins w:id="207" w:author="hyx" w:date="2018-11-10T19:07:00Z"/>
              </w:rPr>
            </w:pPr>
            <w:ins w:id="208" w:author="hyx" w:date="2018-11-10T19:07:00Z">
              <w:r>
                <w:rPr>
                  <w:rFonts w:hint="eastAsia"/>
                </w:rPr>
                <w:t>徐、陈1</w:t>
              </w:r>
            </w:ins>
          </w:p>
          <w:p w:rsidR="006E11FD" w:rsidRDefault="006E11FD" w:rsidP="006E11FD">
            <w:pPr>
              <w:rPr>
                <w:ins w:id="209" w:author="hyx" w:date="2018-11-10T19:07:00Z"/>
              </w:rPr>
            </w:pPr>
            <w:ins w:id="210" w:author="hyx" w:date="2018-11-10T19:07:00Z">
              <w:r>
                <w:rPr>
                  <w:rFonts w:hint="eastAsia"/>
                </w:rPr>
                <w:t>黄</w:t>
              </w:r>
            </w:ins>
          </w:p>
        </w:tc>
        <w:tc>
          <w:tcPr>
            <w:tcW w:w="986" w:type="dxa"/>
            <w:shd w:val="clear" w:color="auto" w:fill="auto"/>
            <w:tcPrChange w:id="211" w:author="hyx" w:date="2018-11-10T19:08:00Z">
              <w:tcPr>
                <w:tcW w:w="986" w:type="dxa"/>
                <w:shd w:val="clear" w:color="auto" w:fill="auto"/>
              </w:tcPr>
            </w:tcPrChange>
          </w:tcPr>
          <w:p w:rsidR="006E11FD" w:rsidRDefault="006E11FD" w:rsidP="006E11FD">
            <w:pPr>
              <w:rPr>
                <w:ins w:id="212" w:author="hyx" w:date="2018-11-10T19:07:00Z"/>
              </w:rPr>
            </w:pPr>
            <w:proofErr w:type="gramStart"/>
            <w:ins w:id="213" w:author="hyx" w:date="2018-11-10T19:07:00Z">
              <w:r>
                <w:rPr>
                  <w:rFonts w:hint="eastAsia"/>
                </w:rPr>
                <w:t>吕</w:t>
              </w:r>
              <w:proofErr w:type="gramEnd"/>
              <w:r>
                <w:rPr>
                  <w:rFonts w:hint="eastAsia"/>
                </w:rPr>
                <w:t>、陈2</w:t>
              </w:r>
            </w:ins>
          </w:p>
          <w:p w:rsidR="006E11FD" w:rsidRDefault="006E11FD" w:rsidP="006E11FD">
            <w:pPr>
              <w:rPr>
                <w:ins w:id="214" w:author="hyx" w:date="2018-11-10T19:07:00Z"/>
              </w:rPr>
            </w:pPr>
            <w:ins w:id="215" w:author="hyx" w:date="2018-11-10T19:07:00Z">
              <w:r>
                <w:rPr>
                  <w:rFonts w:hint="eastAsia"/>
                </w:rPr>
                <w:t>徐、陈1</w:t>
              </w:r>
            </w:ins>
          </w:p>
          <w:p w:rsidR="006E11FD" w:rsidRDefault="006E11FD" w:rsidP="006E11FD">
            <w:pPr>
              <w:rPr>
                <w:ins w:id="216" w:author="hyx" w:date="2018-11-10T19:07:00Z"/>
              </w:rPr>
            </w:pPr>
            <w:ins w:id="217" w:author="hyx" w:date="2018-11-10T19:07:00Z">
              <w:r>
                <w:rPr>
                  <w:rFonts w:hint="eastAsia"/>
                </w:rPr>
                <w:t>黄</w:t>
              </w:r>
            </w:ins>
          </w:p>
        </w:tc>
      </w:tr>
      <w:tr w:rsidR="006E11FD" w:rsidTr="006E11FD">
        <w:trPr>
          <w:trHeight w:val="641"/>
          <w:jc w:val="right"/>
          <w:ins w:id="218" w:author="hyx" w:date="2018-11-10T19:07:00Z"/>
          <w:trPrChange w:id="219" w:author="hyx" w:date="2018-11-10T19:08:00Z">
            <w:trPr>
              <w:trHeight w:val="641"/>
              <w:jc w:val="right"/>
            </w:trPr>
          </w:trPrChange>
        </w:trPr>
        <w:tc>
          <w:tcPr>
            <w:tcW w:w="1068" w:type="dxa"/>
            <w:shd w:val="clear" w:color="auto" w:fill="95B3D7" w:themeFill="accent1" w:themeFillTint="99"/>
            <w:tcPrChange w:id="220" w:author="hyx" w:date="2018-11-10T19:08:00Z">
              <w:tcPr>
                <w:tcW w:w="1068" w:type="dxa"/>
                <w:shd w:val="clear" w:color="auto" w:fill="auto"/>
              </w:tcPr>
            </w:tcPrChange>
          </w:tcPr>
          <w:p w:rsidR="006E11FD" w:rsidRDefault="006E11FD" w:rsidP="006E11FD">
            <w:pPr>
              <w:rPr>
                <w:ins w:id="221" w:author="hyx" w:date="2018-11-10T19:07:00Z"/>
              </w:rPr>
            </w:pPr>
            <w:ins w:id="222" w:author="hyx" w:date="2018-11-10T19:07:00Z">
              <w:r>
                <w:rPr>
                  <w:rFonts w:hint="eastAsia"/>
                </w:rPr>
                <w:t>下午-1</w:t>
              </w:r>
            </w:ins>
          </w:p>
        </w:tc>
        <w:tc>
          <w:tcPr>
            <w:tcW w:w="1050" w:type="dxa"/>
            <w:shd w:val="clear" w:color="auto" w:fill="auto"/>
            <w:tcPrChange w:id="223" w:author="hyx" w:date="2018-11-10T19:08:00Z">
              <w:tcPr>
                <w:tcW w:w="1050" w:type="dxa"/>
                <w:shd w:val="clear" w:color="auto" w:fill="auto"/>
              </w:tcPr>
            </w:tcPrChange>
          </w:tcPr>
          <w:p w:rsidR="006E11FD" w:rsidRDefault="006E11FD" w:rsidP="006E11FD">
            <w:pPr>
              <w:rPr>
                <w:ins w:id="224" w:author="hyx" w:date="2018-11-10T19:07:00Z"/>
              </w:rPr>
            </w:pPr>
            <w:proofErr w:type="gramStart"/>
            <w:ins w:id="225" w:author="hyx" w:date="2018-11-10T19:07:00Z">
              <w:r>
                <w:rPr>
                  <w:rFonts w:hint="eastAsia"/>
                </w:rPr>
                <w:t>吕</w:t>
              </w:r>
              <w:proofErr w:type="gramEnd"/>
              <w:r>
                <w:rPr>
                  <w:rFonts w:hint="eastAsia"/>
                </w:rPr>
                <w:t>、陈2</w:t>
              </w:r>
            </w:ins>
          </w:p>
        </w:tc>
        <w:tc>
          <w:tcPr>
            <w:tcW w:w="1051" w:type="dxa"/>
            <w:shd w:val="clear" w:color="auto" w:fill="auto"/>
            <w:tcPrChange w:id="226" w:author="hyx" w:date="2018-11-10T19:08:00Z">
              <w:tcPr>
                <w:tcW w:w="1051" w:type="dxa"/>
                <w:shd w:val="clear" w:color="auto" w:fill="auto"/>
              </w:tcPr>
            </w:tcPrChange>
          </w:tcPr>
          <w:p w:rsidR="006E11FD" w:rsidRDefault="006E11FD" w:rsidP="006E11FD">
            <w:pPr>
              <w:rPr>
                <w:ins w:id="227" w:author="hyx" w:date="2018-11-10T19:07:00Z"/>
              </w:rPr>
            </w:pPr>
          </w:p>
        </w:tc>
        <w:tc>
          <w:tcPr>
            <w:tcW w:w="1051" w:type="dxa"/>
            <w:shd w:val="clear" w:color="auto" w:fill="auto"/>
            <w:tcPrChange w:id="228" w:author="hyx" w:date="2018-11-10T19:08:00Z">
              <w:tcPr>
                <w:tcW w:w="1051" w:type="dxa"/>
                <w:shd w:val="clear" w:color="auto" w:fill="auto"/>
              </w:tcPr>
            </w:tcPrChange>
          </w:tcPr>
          <w:p w:rsidR="006E11FD" w:rsidRDefault="006E11FD" w:rsidP="006E11FD">
            <w:pPr>
              <w:rPr>
                <w:ins w:id="229" w:author="hyx" w:date="2018-11-10T19:07:00Z"/>
              </w:rPr>
            </w:pPr>
            <w:ins w:id="230" w:author="hyx" w:date="2018-11-10T19:07:00Z">
              <w:r>
                <w:rPr>
                  <w:rFonts w:hint="eastAsia"/>
                </w:rPr>
                <w:t>黄</w:t>
              </w:r>
            </w:ins>
          </w:p>
        </w:tc>
        <w:tc>
          <w:tcPr>
            <w:tcW w:w="1052" w:type="dxa"/>
            <w:shd w:val="clear" w:color="auto" w:fill="auto"/>
            <w:tcPrChange w:id="231" w:author="hyx" w:date="2018-11-10T19:08:00Z">
              <w:tcPr>
                <w:tcW w:w="1052" w:type="dxa"/>
                <w:shd w:val="clear" w:color="auto" w:fill="auto"/>
              </w:tcPr>
            </w:tcPrChange>
          </w:tcPr>
          <w:p w:rsidR="006E11FD" w:rsidRDefault="006E11FD" w:rsidP="006E11FD">
            <w:pPr>
              <w:rPr>
                <w:ins w:id="232" w:author="hyx" w:date="2018-11-10T19:07:00Z"/>
              </w:rPr>
            </w:pPr>
          </w:p>
        </w:tc>
        <w:tc>
          <w:tcPr>
            <w:tcW w:w="1052" w:type="dxa"/>
            <w:shd w:val="clear" w:color="auto" w:fill="auto"/>
            <w:tcPrChange w:id="233" w:author="hyx" w:date="2018-11-10T19:08:00Z">
              <w:tcPr>
                <w:tcW w:w="1052" w:type="dxa"/>
                <w:shd w:val="clear" w:color="auto" w:fill="auto"/>
              </w:tcPr>
            </w:tcPrChange>
          </w:tcPr>
          <w:p w:rsidR="006E11FD" w:rsidRDefault="006E11FD" w:rsidP="006E11FD">
            <w:pPr>
              <w:rPr>
                <w:ins w:id="234" w:author="hyx" w:date="2018-11-10T19:07:00Z"/>
              </w:rPr>
            </w:pPr>
          </w:p>
        </w:tc>
        <w:tc>
          <w:tcPr>
            <w:tcW w:w="986" w:type="dxa"/>
            <w:shd w:val="clear" w:color="auto" w:fill="auto"/>
            <w:tcPrChange w:id="235" w:author="hyx" w:date="2018-11-10T19:08:00Z">
              <w:tcPr>
                <w:tcW w:w="986" w:type="dxa"/>
                <w:shd w:val="clear" w:color="auto" w:fill="auto"/>
              </w:tcPr>
            </w:tcPrChange>
          </w:tcPr>
          <w:p w:rsidR="006E11FD" w:rsidRDefault="006E11FD" w:rsidP="006E11FD">
            <w:pPr>
              <w:rPr>
                <w:ins w:id="236" w:author="hyx" w:date="2018-11-10T19:07:00Z"/>
              </w:rPr>
            </w:pPr>
            <w:proofErr w:type="gramStart"/>
            <w:ins w:id="237" w:author="hyx" w:date="2018-11-10T19:07:00Z">
              <w:r>
                <w:rPr>
                  <w:rFonts w:hint="eastAsia"/>
                </w:rPr>
                <w:t>吕</w:t>
              </w:r>
              <w:proofErr w:type="gramEnd"/>
              <w:r>
                <w:rPr>
                  <w:rFonts w:hint="eastAsia"/>
                </w:rPr>
                <w:t>、陈2</w:t>
              </w:r>
            </w:ins>
          </w:p>
          <w:p w:rsidR="006E11FD" w:rsidRDefault="006E11FD" w:rsidP="006E11FD">
            <w:pPr>
              <w:rPr>
                <w:ins w:id="238" w:author="hyx" w:date="2018-11-10T19:07:00Z"/>
              </w:rPr>
            </w:pPr>
            <w:ins w:id="239" w:author="hyx" w:date="2018-11-10T19:07:00Z">
              <w:r>
                <w:rPr>
                  <w:rFonts w:hint="eastAsia"/>
                </w:rPr>
                <w:t>徐、陈1</w:t>
              </w:r>
            </w:ins>
          </w:p>
          <w:p w:rsidR="006E11FD" w:rsidRDefault="006E11FD" w:rsidP="006E11FD">
            <w:pPr>
              <w:rPr>
                <w:ins w:id="240" w:author="hyx" w:date="2018-11-10T19:07:00Z"/>
              </w:rPr>
            </w:pPr>
            <w:ins w:id="241" w:author="hyx" w:date="2018-11-10T19:07:00Z">
              <w:r>
                <w:rPr>
                  <w:rFonts w:hint="eastAsia"/>
                </w:rPr>
                <w:t>黄</w:t>
              </w:r>
            </w:ins>
          </w:p>
        </w:tc>
        <w:tc>
          <w:tcPr>
            <w:tcW w:w="986" w:type="dxa"/>
            <w:shd w:val="clear" w:color="auto" w:fill="auto"/>
            <w:tcPrChange w:id="242" w:author="hyx" w:date="2018-11-10T19:08:00Z">
              <w:tcPr>
                <w:tcW w:w="986" w:type="dxa"/>
                <w:shd w:val="clear" w:color="auto" w:fill="auto"/>
              </w:tcPr>
            </w:tcPrChange>
          </w:tcPr>
          <w:p w:rsidR="006E11FD" w:rsidRDefault="006E11FD" w:rsidP="006E11FD">
            <w:pPr>
              <w:rPr>
                <w:ins w:id="243" w:author="hyx" w:date="2018-11-10T19:07:00Z"/>
              </w:rPr>
            </w:pPr>
            <w:proofErr w:type="gramStart"/>
            <w:ins w:id="244" w:author="hyx" w:date="2018-11-10T19:07:00Z">
              <w:r>
                <w:rPr>
                  <w:rFonts w:hint="eastAsia"/>
                </w:rPr>
                <w:t>吕</w:t>
              </w:r>
              <w:proofErr w:type="gramEnd"/>
              <w:r>
                <w:rPr>
                  <w:rFonts w:hint="eastAsia"/>
                </w:rPr>
                <w:t>、陈2</w:t>
              </w:r>
            </w:ins>
          </w:p>
          <w:p w:rsidR="006E11FD" w:rsidRDefault="006E11FD" w:rsidP="006E11FD">
            <w:pPr>
              <w:rPr>
                <w:ins w:id="245" w:author="hyx" w:date="2018-11-10T19:07:00Z"/>
              </w:rPr>
            </w:pPr>
            <w:ins w:id="246" w:author="hyx" w:date="2018-11-10T19:07:00Z">
              <w:r>
                <w:rPr>
                  <w:rFonts w:hint="eastAsia"/>
                </w:rPr>
                <w:t>徐、陈1</w:t>
              </w:r>
            </w:ins>
          </w:p>
          <w:p w:rsidR="006E11FD" w:rsidRDefault="006E11FD" w:rsidP="006E11FD">
            <w:pPr>
              <w:rPr>
                <w:ins w:id="247" w:author="hyx" w:date="2018-11-10T19:07:00Z"/>
              </w:rPr>
            </w:pPr>
            <w:ins w:id="248" w:author="hyx" w:date="2018-11-10T19:07:00Z">
              <w:r>
                <w:rPr>
                  <w:rFonts w:hint="eastAsia"/>
                </w:rPr>
                <w:t>黄</w:t>
              </w:r>
            </w:ins>
          </w:p>
        </w:tc>
      </w:tr>
      <w:tr w:rsidR="006E11FD" w:rsidTr="006E11FD">
        <w:trPr>
          <w:jc w:val="right"/>
          <w:ins w:id="249" w:author="hyx" w:date="2018-11-10T19:07:00Z"/>
          <w:trPrChange w:id="250" w:author="hyx" w:date="2018-11-10T19:08:00Z">
            <w:trPr>
              <w:jc w:val="right"/>
            </w:trPr>
          </w:trPrChange>
        </w:trPr>
        <w:tc>
          <w:tcPr>
            <w:tcW w:w="1068" w:type="dxa"/>
            <w:shd w:val="clear" w:color="auto" w:fill="95B3D7" w:themeFill="accent1" w:themeFillTint="99"/>
            <w:tcPrChange w:id="251" w:author="hyx" w:date="2018-11-10T19:08:00Z">
              <w:tcPr>
                <w:tcW w:w="1068" w:type="dxa"/>
                <w:shd w:val="clear" w:color="auto" w:fill="auto"/>
              </w:tcPr>
            </w:tcPrChange>
          </w:tcPr>
          <w:p w:rsidR="006E11FD" w:rsidRDefault="006E11FD" w:rsidP="006E11FD">
            <w:pPr>
              <w:rPr>
                <w:ins w:id="252" w:author="hyx" w:date="2018-11-10T19:07:00Z"/>
              </w:rPr>
            </w:pPr>
            <w:ins w:id="253" w:author="hyx" w:date="2018-11-10T19:07:00Z">
              <w:r>
                <w:rPr>
                  <w:rFonts w:hint="eastAsia"/>
                </w:rPr>
                <w:t>下午-2</w:t>
              </w:r>
            </w:ins>
          </w:p>
        </w:tc>
        <w:tc>
          <w:tcPr>
            <w:tcW w:w="1050" w:type="dxa"/>
            <w:shd w:val="clear" w:color="auto" w:fill="auto"/>
            <w:tcPrChange w:id="254" w:author="hyx" w:date="2018-11-10T19:08:00Z">
              <w:tcPr>
                <w:tcW w:w="1050" w:type="dxa"/>
                <w:shd w:val="clear" w:color="auto" w:fill="auto"/>
              </w:tcPr>
            </w:tcPrChange>
          </w:tcPr>
          <w:p w:rsidR="006E11FD" w:rsidRDefault="006E11FD" w:rsidP="006E11FD">
            <w:pPr>
              <w:rPr>
                <w:ins w:id="255" w:author="hyx" w:date="2018-11-10T19:07:00Z"/>
              </w:rPr>
            </w:pPr>
            <w:proofErr w:type="gramStart"/>
            <w:ins w:id="256" w:author="hyx" w:date="2018-11-10T19:07:00Z">
              <w:r>
                <w:rPr>
                  <w:rFonts w:hint="eastAsia"/>
                </w:rPr>
                <w:t>吕</w:t>
              </w:r>
              <w:proofErr w:type="gramEnd"/>
              <w:r>
                <w:rPr>
                  <w:rFonts w:hint="eastAsia"/>
                </w:rPr>
                <w:t>、徐</w:t>
              </w:r>
            </w:ins>
          </w:p>
        </w:tc>
        <w:tc>
          <w:tcPr>
            <w:tcW w:w="1051" w:type="dxa"/>
            <w:shd w:val="clear" w:color="auto" w:fill="auto"/>
            <w:tcPrChange w:id="257" w:author="hyx" w:date="2018-11-10T19:08:00Z">
              <w:tcPr>
                <w:tcW w:w="1051" w:type="dxa"/>
                <w:shd w:val="clear" w:color="auto" w:fill="auto"/>
              </w:tcPr>
            </w:tcPrChange>
          </w:tcPr>
          <w:p w:rsidR="006E11FD" w:rsidRDefault="006E11FD" w:rsidP="006E11FD">
            <w:pPr>
              <w:rPr>
                <w:ins w:id="258" w:author="hyx" w:date="2018-11-10T19:07:00Z"/>
              </w:rPr>
            </w:pPr>
          </w:p>
        </w:tc>
        <w:tc>
          <w:tcPr>
            <w:tcW w:w="1051" w:type="dxa"/>
            <w:shd w:val="clear" w:color="auto" w:fill="auto"/>
            <w:tcPrChange w:id="259" w:author="hyx" w:date="2018-11-10T19:08:00Z">
              <w:tcPr>
                <w:tcW w:w="1051" w:type="dxa"/>
                <w:shd w:val="clear" w:color="auto" w:fill="auto"/>
              </w:tcPr>
            </w:tcPrChange>
          </w:tcPr>
          <w:p w:rsidR="006E11FD" w:rsidRDefault="006E11FD" w:rsidP="006E11FD">
            <w:pPr>
              <w:rPr>
                <w:ins w:id="260" w:author="hyx" w:date="2018-11-10T19:07:00Z"/>
              </w:rPr>
            </w:pPr>
            <w:ins w:id="261" w:author="hyx" w:date="2018-11-10T19:07:00Z">
              <w:r>
                <w:rPr>
                  <w:rFonts w:hint="eastAsia"/>
                </w:rPr>
                <w:t>黄、陈2</w:t>
              </w:r>
            </w:ins>
          </w:p>
        </w:tc>
        <w:tc>
          <w:tcPr>
            <w:tcW w:w="1052" w:type="dxa"/>
            <w:shd w:val="clear" w:color="auto" w:fill="auto"/>
            <w:tcPrChange w:id="262" w:author="hyx" w:date="2018-11-10T19:08:00Z">
              <w:tcPr>
                <w:tcW w:w="1052" w:type="dxa"/>
                <w:shd w:val="clear" w:color="auto" w:fill="auto"/>
              </w:tcPr>
            </w:tcPrChange>
          </w:tcPr>
          <w:p w:rsidR="006E11FD" w:rsidRDefault="006E11FD" w:rsidP="006E11FD">
            <w:pPr>
              <w:rPr>
                <w:ins w:id="263" w:author="hyx" w:date="2018-11-10T19:07:00Z"/>
              </w:rPr>
            </w:pPr>
          </w:p>
        </w:tc>
        <w:tc>
          <w:tcPr>
            <w:tcW w:w="1052" w:type="dxa"/>
            <w:shd w:val="clear" w:color="auto" w:fill="auto"/>
            <w:tcPrChange w:id="264" w:author="hyx" w:date="2018-11-10T19:08:00Z">
              <w:tcPr>
                <w:tcW w:w="1052" w:type="dxa"/>
                <w:shd w:val="clear" w:color="auto" w:fill="auto"/>
              </w:tcPr>
            </w:tcPrChange>
          </w:tcPr>
          <w:p w:rsidR="006E11FD" w:rsidRDefault="006E11FD" w:rsidP="006E11FD">
            <w:pPr>
              <w:rPr>
                <w:ins w:id="265" w:author="hyx" w:date="2018-11-10T19:07:00Z"/>
              </w:rPr>
            </w:pPr>
          </w:p>
        </w:tc>
        <w:tc>
          <w:tcPr>
            <w:tcW w:w="986" w:type="dxa"/>
            <w:shd w:val="clear" w:color="auto" w:fill="auto"/>
            <w:tcPrChange w:id="266" w:author="hyx" w:date="2018-11-10T19:08:00Z">
              <w:tcPr>
                <w:tcW w:w="986" w:type="dxa"/>
                <w:shd w:val="clear" w:color="auto" w:fill="auto"/>
              </w:tcPr>
            </w:tcPrChange>
          </w:tcPr>
          <w:p w:rsidR="006E11FD" w:rsidRDefault="006E11FD" w:rsidP="006E11FD">
            <w:pPr>
              <w:rPr>
                <w:ins w:id="267" w:author="hyx" w:date="2018-11-10T19:07:00Z"/>
              </w:rPr>
            </w:pPr>
            <w:proofErr w:type="gramStart"/>
            <w:ins w:id="268" w:author="hyx" w:date="2018-11-10T19:07:00Z">
              <w:r>
                <w:rPr>
                  <w:rFonts w:hint="eastAsia"/>
                </w:rPr>
                <w:t>吕</w:t>
              </w:r>
              <w:proofErr w:type="gramEnd"/>
              <w:r>
                <w:rPr>
                  <w:rFonts w:hint="eastAsia"/>
                </w:rPr>
                <w:t>、陈2</w:t>
              </w:r>
            </w:ins>
          </w:p>
          <w:p w:rsidR="006E11FD" w:rsidRDefault="006E11FD" w:rsidP="006E11FD">
            <w:pPr>
              <w:rPr>
                <w:ins w:id="269" w:author="hyx" w:date="2018-11-10T19:07:00Z"/>
              </w:rPr>
            </w:pPr>
            <w:ins w:id="270" w:author="hyx" w:date="2018-11-10T19:07:00Z">
              <w:r>
                <w:rPr>
                  <w:rFonts w:hint="eastAsia"/>
                </w:rPr>
                <w:t>徐、陈1</w:t>
              </w:r>
            </w:ins>
          </w:p>
          <w:p w:rsidR="006E11FD" w:rsidRDefault="006E11FD" w:rsidP="006E11FD">
            <w:pPr>
              <w:rPr>
                <w:ins w:id="271" w:author="hyx" w:date="2018-11-10T19:07:00Z"/>
              </w:rPr>
            </w:pPr>
            <w:ins w:id="272" w:author="hyx" w:date="2018-11-10T19:07:00Z">
              <w:r>
                <w:rPr>
                  <w:rFonts w:hint="eastAsia"/>
                </w:rPr>
                <w:t xml:space="preserve">黄 </w:t>
              </w:r>
            </w:ins>
          </w:p>
        </w:tc>
        <w:tc>
          <w:tcPr>
            <w:tcW w:w="986" w:type="dxa"/>
            <w:shd w:val="clear" w:color="auto" w:fill="auto"/>
            <w:tcPrChange w:id="273" w:author="hyx" w:date="2018-11-10T19:08:00Z">
              <w:tcPr>
                <w:tcW w:w="986" w:type="dxa"/>
                <w:shd w:val="clear" w:color="auto" w:fill="auto"/>
              </w:tcPr>
            </w:tcPrChange>
          </w:tcPr>
          <w:p w:rsidR="006E11FD" w:rsidRDefault="006E11FD" w:rsidP="006E11FD">
            <w:pPr>
              <w:rPr>
                <w:ins w:id="274" w:author="hyx" w:date="2018-11-10T19:07:00Z"/>
              </w:rPr>
            </w:pPr>
            <w:proofErr w:type="gramStart"/>
            <w:ins w:id="275" w:author="hyx" w:date="2018-11-10T19:07:00Z">
              <w:r>
                <w:rPr>
                  <w:rFonts w:hint="eastAsia"/>
                </w:rPr>
                <w:t>吕</w:t>
              </w:r>
              <w:proofErr w:type="gramEnd"/>
              <w:r>
                <w:rPr>
                  <w:rFonts w:hint="eastAsia"/>
                </w:rPr>
                <w:t>、陈2</w:t>
              </w:r>
            </w:ins>
          </w:p>
          <w:p w:rsidR="006E11FD" w:rsidRDefault="006E11FD" w:rsidP="006E11FD">
            <w:pPr>
              <w:rPr>
                <w:ins w:id="276" w:author="hyx" w:date="2018-11-10T19:07:00Z"/>
              </w:rPr>
            </w:pPr>
            <w:ins w:id="277" w:author="hyx" w:date="2018-11-10T19:07:00Z">
              <w:r>
                <w:rPr>
                  <w:rFonts w:hint="eastAsia"/>
                </w:rPr>
                <w:t>徐、陈1</w:t>
              </w:r>
            </w:ins>
          </w:p>
          <w:p w:rsidR="006E11FD" w:rsidRDefault="006E11FD" w:rsidP="006E11FD">
            <w:pPr>
              <w:rPr>
                <w:ins w:id="278" w:author="hyx" w:date="2018-11-10T19:07:00Z"/>
              </w:rPr>
            </w:pPr>
            <w:ins w:id="279" w:author="hyx" w:date="2018-11-10T19:07:00Z">
              <w:r>
                <w:rPr>
                  <w:rFonts w:hint="eastAsia"/>
                </w:rPr>
                <w:t>黄</w:t>
              </w:r>
            </w:ins>
          </w:p>
        </w:tc>
      </w:tr>
      <w:tr w:rsidR="006E11FD" w:rsidTr="006E11FD">
        <w:trPr>
          <w:jc w:val="right"/>
          <w:ins w:id="280" w:author="hyx" w:date="2018-11-10T19:07:00Z"/>
          <w:trPrChange w:id="281" w:author="hyx" w:date="2018-11-10T19:08:00Z">
            <w:trPr>
              <w:jc w:val="right"/>
            </w:trPr>
          </w:trPrChange>
        </w:trPr>
        <w:tc>
          <w:tcPr>
            <w:tcW w:w="1068" w:type="dxa"/>
            <w:shd w:val="clear" w:color="auto" w:fill="95B3D7" w:themeFill="accent1" w:themeFillTint="99"/>
            <w:tcPrChange w:id="282" w:author="hyx" w:date="2018-11-10T19:08:00Z">
              <w:tcPr>
                <w:tcW w:w="1068" w:type="dxa"/>
                <w:shd w:val="clear" w:color="auto" w:fill="auto"/>
              </w:tcPr>
            </w:tcPrChange>
          </w:tcPr>
          <w:p w:rsidR="006E11FD" w:rsidRDefault="006E11FD" w:rsidP="006E11FD">
            <w:pPr>
              <w:rPr>
                <w:ins w:id="283" w:author="hyx" w:date="2018-11-10T19:07:00Z"/>
              </w:rPr>
            </w:pPr>
            <w:ins w:id="284" w:author="hyx" w:date="2018-11-10T19:07:00Z">
              <w:r>
                <w:rPr>
                  <w:rFonts w:hint="eastAsia"/>
                </w:rPr>
                <w:t>晚修</w:t>
              </w:r>
            </w:ins>
          </w:p>
        </w:tc>
        <w:tc>
          <w:tcPr>
            <w:tcW w:w="1050" w:type="dxa"/>
            <w:shd w:val="clear" w:color="auto" w:fill="auto"/>
            <w:tcPrChange w:id="285" w:author="hyx" w:date="2018-11-10T19:08:00Z">
              <w:tcPr>
                <w:tcW w:w="1050" w:type="dxa"/>
                <w:shd w:val="clear" w:color="auto" w:fill="auto"/>
              </w:tcPr>
            </w:tcPrChange>
          </w:tcPr>
          <w:p w:rsidR="006E11FD" w:rsidRDefault="006E11FD" w:rsidP="006E11FD">
            <w:pPr>
              <w:rPr>
                <w:ins w:id="286" w:author="hyx" w:date="2018-11-10T19:07:00Z"/>
              </w:rPr>
            </w:pPr>
            <w:proofErr w:type="gramStart"/>
            <w:ins w:id="287" w:author="hyx" w:date="2018-11-10T19:07:00Z">
              <w:r>
                <w:rPr>
                  <w:rFonts w:hint="eastAsia"/>
                </w:rPr>
                <w:t>吕</w:t>
              </w:r>
              <w:proofErr w:type="gramEnd"/>
              <w:r>
                <w:rPr>
                  <w:rFonts w:hint="eastAsia"/>
                </w:rPr>
                <w:t>、陈2</w:t>
              </w:r>
            </w:ins>
          </w:p>
          <w:p w:rsidR="006E11FD" w:rsidRDefault="006E11FD" w:rsidP="006E11FD">
            <w:pPr>
              <w:rPr>
                <w:ins w:id="288" w:author="hyx" w:date="2018-11-10T19:07:00Z"/>
              </w:rPr>
            </w:pPr>
            <w:ins w:id="289" w:author="hyx" w:date="2018-11-10T19:07:00Z">
              <w:r>
                <w:rPr>
                  <w:rFonts w:hint="eastAsia"/>
                </w:rPr>
                <w:t>徐、陈1</w:t>
              </w:r>
            </w:ins>
          </w:p>
          <w:p w:rsidR="006E11FD" w:rsidRDefault="006E11FD" w:rsidP="006E11FD">
            <w:pPr>
              <w:rPr>
                <w:ins w:id="290" w:author="hyx" w:date="2018-11-10T19:07:00Z"/>
              </w:rPr>
            </w:pPr>
            <w:ins w:id="291" w:author="hyx" w:date="2018-11-10T19:07:00Z">
              <w:r>
                <w:rPr>
                  <w:rFonts w:hint="eastAsia"/>
                </w:rPr>
                <w:t>黄</w:t>
              </w:r>
            </w:ins>
          </w:p>
        </w:tc>
        <w:tc>
          <w:tcPr>
            <w:tcW w:w="1051" w:type="dxa"/>
            <w:shd w:val="clear" w:color="auto" w:fill="auto"/>
            <w:tcPrChange w:id="292" w:author="hyx" w:date="2018-11-10T19:08:00Z">
              <w:tcPr>
                <w:tcW w:w="1051" w:type="dxa"/>
                <w:shd w:val="clear" w:color="auto" w:fill="auto"/>
              </w:tcPr>
            </w:tcPrChange>
          </w:tcPr>
          <w:p w:rsidR="006E11FD" w:rsidRDefault="006E11FD" w:rsidP="006E11FD">
            <w:pPr>
              <w:rPr>
                <w:ins w:id="293" w:author="hyx" w:date="2018-11-10T19:07:00Z"/>
              </w:rPr>
            </w:pPr>
            <w:proofErr w:type="gramStart"/>
            <w:ins w:id="294" w:author="hyx" w:date="2018-11-10T19:07:00Z">
              <w:r>
                <w:rPr>
                  <w:rFonts w:hint="eastAsia"/>
                </w:rPr>
                <w:t>吕</w:t>
              </w:r>
              <w:proofErr w:type="gramEnd"/>
              <w:r>
                <w:rPr>
                  <w:rFonts w:hint="eastAsia"/>
                </w:rPr>
                <w:t>、陈2</w:t>
              </w:r>
            </w:ins>
          </w:p>
          <w:p w:rsidR="006E11FD" w:rsidRDefault="006E11FD" w:rsidP="006E11FD">
            <w:pPr>
              <w:rPr>
                <w:ins w:id="295" w:author="hyx" w:date="2018-11-10T19:07:00Z"/>
              </w:rPr>
            </w:pPr>
            <w:ins w:id="296" w:author="hyx" w:date="2018-11-10T19:07:00Z">
              <w:r>
                <w:rPr>
                  <w:rFonts w:hint="eastAsia"/>
                </w:rPr>
                <w:t>徐、陈1</w:t>
              </w:r>
            </w:ins>
          </w:p>
          <w:p w:rsidR="006E11FD" w:rsidRDefault="006E11FD" w:rsidP="006E11FD">
            <w:pPr>
              <w:rPr>
                <w:ins w:id="297" w:author="hyx" w:date="2018-11-10T19:07:00Z"/>
              </w:rPr>
            </w:pPr>
            <w:ins w:id="298" w:author="hyx" w:date="2018-11-10T19:07:00Z">
              <w:r>
                <w:rPr>
                  <w:rFonts w:hint="eastAsia"/>
                </w:rPr>
                <w:t>黄</w:t>
              </w:r>
            </w:ins>
          </w:p>
        </w:tc>
        <w:tc>
          <w:tcPr>
            <w:tcW w:w="1051" w:type="dxa"/>
            <w:shd w:val="clear" w:color="auto" w:fill="auto"/>
            <w:tcPrChange w:id="299" w:author="hyx" w:date="2018-11-10T19:08:00Z">
              <w:tcPr>
                <w:tcW w:w="1051" w:type="dxa"/>
                <w:shd w:val="clear" w:color="auto" w:fill="auto"/>
              </w:tcPr>
            </w:tcPrChange>
          </w:tcPr>
          <w:p w:rsidR="006E11FD" w:rsidRDefault="006E11FD" w:rsidP="006E11FD">
            <w:pPr>
              <w:rPr>
                <w:ins w:id="300" w:author="hyx" w:date="2018-11-10T19:07:00Z"/>
              </w:rPr>
            </w:pPr>
            <w:proofErr w:type="gramStart"/>
            <w:ins w:id="301" w:author="hyx" w:date="2018-11-10T19:07:00Z">
              <w:r>
                <w:rPr>
                  <w:rFonts w:hint="eastAsia"/>
                </w:rPr>
                <w:t>吕</w:t>
              </w:r>
              <w:proofErr w:type="gramEnd"/>
              <w:r>
                <w:rPr>
                  <w:rFonts w:hint="eastAsia"/>
                </w:rPr>
                <w:t>、陈2</w:t>
              </w:r>
            </w:ins>
          </w:p>
          <w:p w:rsidR="006E11FD" w:rsidRDefault="006E11FD" w:rsidP="006E11FD">
            <w:pPr>
              <w:rPr>
                <w:ins w:id="302" w:author="hyx" w:date="2018-11-10T19:07:00Z"/>
              </w:rPr>
            </w:pPr>
            <w:ins w:id="303" w:author="hyx" w:date="2018-11-10T19:07:00Z">
              <w:r>
                <w:rPr>
                  <w:rFonts w:hint="eastAsia"/>
                </w:rPr>
                <w:t>徐、陈1</w:t>
              </w:r>
            </w:ins>
          </w:p>
          <w:p w:rsidR="006E11FD" w:rsidRDefault="006E11FD" w:rsidP="006E11FD">
            <w:pPr>
              <w:rPr>
                <w:ins w:id="304" w:author="hyx" w:date="2018-11-10T19:07:00Z"/>
              </w:rPr>
            </w:pPr>
            <w:ins w:id="305" w:author="hyx" w:date="2018-11-10T19:07:00Z">
              <w:r>
                <w:rPr>
                  <w:rFonts w:hint="eastAsia"/>
                </w:rPr>
                <w:t>黄</w:t>
              </w:r>
            </w:ins>
          </w:p>
        </w:tc>
        <w:tc>
          <w:tcPr>
            <w:tcW w:w="1052" w:type="dxa"/>
            <w:shd w:val="clear" w:color="auto" w:fill="auto"/>
            <w:tcPrChange w:id="306" w:author="hyx" w:date="2018-11-10T19:08:00Z">
              <w:tcPr>
                <w:tcW w:w="1052" w:type="dxa"/>
                <w:shd w:val="clear" w:color="auto" w:fill="auto"/>
              </w:tcPr>
            </w:tcPrChange>
          </w:tcPr>
          <w:p w:rsidR="006E11FD" w:rsidRDefault="006E11FD" w:rsidP="006E11FD">
            <w:pPr>
              <w:rPr>
                <w:ins w:id="307" w:author="hyx" w:date="2018-11-10T19:07:00Z"/>
              </w:rPr>
            </w:pPr>
            <w:proofErr w:type="gramStart"/>
            <w:ins w:id="308" w:author="hyx" w:date="2018-11-10T19:07:00Z">
              <w:r>
                <w:rPr>
                  <w:rFonts w:hint="eastAsia"/>
                </w:rPr>
                <w:t>吕</w:t>
              </w:r>
              <w:proofErr w:type="gramEnd"/>
              <w:r>
                <w:rPr>
                  <w:rFonts w:hint="eastAsia"/>
                </w:rPr>
                <w:t>、陈2</w:t>
              </w:r>
            </w:ins>
          </w:p>
          <w:p w:rsidR="006E11FD" w:rsidRDefault="006E11FD" w:rsidP="006E11FD">
            <w:pPr>
              <w:rPr>
                <w:ins w:id="309" w:author="hyx" w:date="2018-11-10T19:07:00Z"/>
              </w:rPr>
            </w:pPr>
            <w:ins w:id="310" w:author="hyx" w:date="2018-11-10T19:07:00Z">
              <w:r>
                <w:rPr>
                  <w:rFonts w:hint="eastAsia"/>
                </w:rPr>
                <w:t>徐、陈1</w:t>
              </w:r>
            </w:ins>
          </w:p>
          <w:p w:rsidR="006E11FD" w:rsidRDefault="006E11FD" w:rsidP="006E11FD">
            <w:pPr>
              <w:rPr>
                <w:ins w:id="311" w:author="hyx" w:date="2018-11-10T19:07:00Z"/>
              </w:rPr>
            </w:pPr>
            <w:ins w:id="312" w:author="hyx" w:date="2018-11-10T19:07:00Z">
              <w:r>
                <w:rPr>
                  <w:rFonts w:hint="eastAsia"/>
                </w:rPr>
                <w:t>黄</w:t>
              </w:r>
            </w:ins>
          </w:p>
        </w:tc>
        <w:tc>
          <w:tcPr>
            <w:tcW w:w="1052" w:type="dxa"/>
            <w:shd w:val="clear" w:color="auto" w:fill="auto"/>
            <w:tcPrChange w:id="313" w:author="hyx" w:date="2018-11-10T19:08:00Z">
              <w:tcPr>
                <w:tcW w:w="1052" w:type="dxa"/>
                <w:shd w:val="clear" w:color="auto" w:fill="auto"/>
              </w:tcPr>
            </w:tcPrChange>
          </w:tcPr>
          <w:p w:rsidR="006E11FD" w:rsidRDefault="006E11FD" w:rsidP="006E11FD">
            <w:pPr>
              <w:rPr>
                <w:ins w:id="314" w:author="hyx" w:date="2018-11-10T19:07:00Z"/>
              </w:rPr>
            </w:pPr>
            <w:proofErr w:type="gramStart"/>
            <w:ins w:id="315" w:author="hyx" w:date="2018-11-10T19:07:00Z">
              <w:r>
                <w:rPr>
                  <w:rFonts w:hint="eastAsia"/>
                </w:rPr>
                <w:t>吕</w:t>
              </w:r>
              <w:proofErr w:type="gramEnd"/>
              <w:r>
                <w:rPr>
                  <w:rFonts w:hint="eastAsia"/>
                </w:rPr>
                <w:t>、陈2</w:t>
              </w:r>
            </w:ins>
          </w:p>
          <w:p w:rsidR="006E11FD" w:rsidRDefault="006E11FD" w:rsidP="006E11FD">
            <w:pPr>
              <w:rPr>
                <w:ins w:id="316" w:author="hyx" w:date="2018-11-10T19:07:00Z"/>
              </w:rPr>
            </w:pPr>
            <w:ins w:id="317" w:author="hyx" w:date="2018-11-10T19:07:00Z">
              <w:r>
                <w:rPr>
                  <w:rFonts w:hint="eastAsia"/>
                </w:rPr>
                <w:t>徐、陈1</w:t>
              </w:r>
            </w:ins>
          </w:p>
          <w:p w:rsidR="006E11FD" w:rsidRDefault="006E11FD" w:rsidP="006E11FD">
            <w:pPr>
              <w:rPr>
                <w:ins w:id="318" w:author="hyx" w:date="2018-11-10T19:07:00Z"/>
              </w:rPr>
            </w:pPr>
            <w:ins w:id="319" w:author="hyx" w:date="2018-11-10T19:07:00Z">
              <w:r>
                <w:rPr>
                  <w:rFonts w:hint="eastAsia"/>
                </w:rPr>
                <w:t>黄</w:t>
              </w:r>
            </w:ins>
          </w:p>
        </w:tc>
        <w:tc>
          <w:tcPr>
            <w:tcW w:w="986" w:type="dxa"/>
            <w:shd w:val="clear" w:color="auto" w:fill="auto"/>
            <w:tcPrChange w:id="320" w:author="hyx" w:date="2018-11-10T19:08:00Z">
              <w:tcPr>
                <w:tcW w:w="986" w:type="dxa"/>
                <w:shd w:val="clear" w:color="auto" w:fill="auto"/>
              </w:tcPr>
            </w:tcPrChange>
          </w:tcPr>
          <w:p w:rsidR="006E11FD" w:rsidRDefault="006E11FD" w:rsidP="006E11FD">
            <w:pPr>
              <w:rPr>
                <w:ins w:id="321" w:author="hyx" w:date="2018-11-10T19:07:00Z"/>
              </w:rPr>
            </w:pPr>
            <w:proofErr w:type="gramStart"/>
            <w:ins w:id="322" w:author="hyx" w:date="2018-11-10T19:07:00Z">
              <w:r>
                <w:rPr>
                  <w:rFonts w:hint="eastAsia"/>
                </w:rPr>
                <w:t>吕</w:t>
              </w:r>
              <w:proofErr w:type="gramEnd"/>
              <w:r>
                <w:rPr>
                  <w:rFonts w:hint="eastAsia"/>
                </w:rPr>
                <w:t>、陈2</w:t>
              </w:r>
            </w:ins>
          </w:p>
          <w:p w:rsidR="006E11FD" w:rsidRDefault="006E11FD" w:rsidP="006E11FD">
            <w:pPr>
              <w:rPr>
                <w:ins w:id="323" w:author="hyx" w:date="2018-11-10T19:07:00Z"/>
              </w:rPr>
            </w:pPr>
            <w:ins w:id="324" w:author="hyx" w:date="2018-11-10T19:07:00Z">
              <w:r>
                <w:rPr>
                  <w:rFonts w:hint="eastAsia"/>
                </w:rPr>
                <w:t>徐、陈1</w:t>
              </w:r>
            </w:ins>
          </w:p>
          <w:p w:rsidR="006E11FD" w:rsidRDefault="006E11FD" w:rsidP="006E11FD">
            <w:pPr>
              <w:rPr>
                <w:ins w:id="325" w:author="hyx" w:date="2018-11-10T19:07:00Z"/>
              </w:rPr>
            </w:pPr>
            <w:ins w:id="326" w:author="hyx" w:date="2018-11-10T19:07:00Z">
              <w:r>
                <w:rPr>
                  <w:rFonts w:hint="eastAsia"/>
                </w:rPr>
                <w:t>黄</w:t>
              </w:r>
            </w:ins>
          </w:p>
        </w:tc>
        <w:tc>
          <w:tcPr>
            <w:tcW w:w="986" w:type="dxa"/>
            <w:shd w:val="clear" w:color="auto" w:fill="auto"/>
            <w:tcPrChange w:id="327" w:author="hyx" w:date="2018-11-10T19:08:00Z">
              <w:tcPr>
                <w:tcW w:w="986" w:type="dxa"/>
                <w:shd w:val="clear" w:color="auto" w:fill="auto"/>
              </w:tcPr>
            </w:tcPrChange>
          </w:tcPr>
          <w:p w:rsidR="006E11FD" w:rsidRDefault="006E11FD" w:rsidP="006E11FD">
            <w:pPr>
              <w:rPr>
                <w:ins w:id="328" w:author="hyx" w:date="2018-11-10T19:07:00Z"/>
              </w:rPr>
            </w:pPr>
            <w:proofErr w:type="gramStart"/>
            <w:ins w:id="329" w:author="hyx" w:date="2018-11-10T19:07:00Z">
              <w:r>
                <w:rPr>
                  <w:rFonts w:hint="eastAsia"/>
                </w:rPr>
                <w:t>吕</w:t>
              </w:r>
              <w:proofErr w:type="gramEnd"/>
              <w:r>
                <w:rPr>
                  <w:rFonts w:hint="eastAsia"/>
                </w:rPr>
                <w:t>、陈2</w:t>
              </w:r>
            </w:ins>
          </w:p>
          <w:p w:rsidR="006E11FD" w:rsidRDefault="006E11FD" w:rsidP="006E11FD">
            <w:pPr>
              <w:rPr>
                <w:ins w:id="330" w:author="hyx" w:date="2018-11-10T19:07:00Z"/>
              </w:rPr>
            </w:pPr>
            <w:ins w:id="331" w:author="hyx" w:date="2018-11-10T19:07:00Z">
              <w:r>
                <w:rPr>
                  <w:rFonts w:hint="eastAsia"/>
                </w:rPr>
                <w:t>徐、陈1</w:t>
              </w:r>
            </w:ins>
          </w:p>
          <w:p w:rsidR="006E11FD" w:rsidRDefault="006E11FD" w:rsidP="006E11FD">
            <w:pPr>
              <w:rPr>
                <w:ins w:id="332" w:author="hyx" w:date="2018-11-10T19:07:00Z"/>
              </w:rPr>
            </w:pPr>
            <w:ins w:id="333" w:author="hyx" w:date="2018-11-10T19:07:00Z">
              <w:r>
                <w:rPr>
                  <w:rFonts w:hint="eastAsia"/>
                </w:rPr>
                <w:t>黄</w:t>
              </w:r>
            </w:ins>
          </w:p>
        </w:tc>
      </w:tr>
    </w:tbl>
    <w:p w:rsidR="00B35ED6" w:rsidRDefault="00B35ED6" w:rsidP="00B35ED6">
      <w:pPr>
        <w:autoSpaceDE w:val="0"/>
        <w:autoSpaceDN w:val="0"/>
        <w:adjustRightInd w:val="0"/>
        <w:rPr>
          <w:szCs w:val="21"/>
        </w:rPr>
      </w:pPr>
    </w:p>
    <w:p w:rsidR="00B35ED6" w:rsidRPr="007D7859" w:rsidRDefault="00B35ED6" w:rsidP="00B35ED6"/>
    <w:p w:rsidR="00B35ED6" w:rsidRDefault="00B35ED6" w:rsidP="00B35ED6">
      <w:pPr>
        <w:pStyle w:val="a0"/>
      </w:pPr>
      <w:bookmarkStart w:id="334" w:name="_Toc498642448"/>
      <w:bookmarkStart w:id="335" w:name="_Toc535273417"/>
      <w:r>
        <w:rPr>
          <w:rFonts w:hint="eastAsia"/>
        </w:rPr>
        <w:t>参考</w:t>
      </w:r>
      <w:r>
        <w:t>资料</w:t>
      </w:r>
      <w:bookmarkEnd w:id="334"/>
      <w:bookmarkEnd w:id="335"/>
    </w:p>
    <w:p w:rsidR="00B35ED6" w:rsidRDefault="00B35ED6" w:rsidP="00B35ED6">
      <w:r>
        <w:t>[1] C2-PRD-项目描述-201</w:t>
      </w:r>
      <w:r w:rsidR="006E11FD">
        <w:rPr>
          <w:rFonts w:hint="eastAsia"/>
        </w:rPr>
        <w:t>8</w:t>
      </w:r>
    </w:p>
    <w:p w:rsidR="00B35ED6" w:rsidRDefault="00B35ED6" w:rsidP="00B35ED6">
      <w:r>
        <w:t xml:space="preserve">[2] </w:t>
      </w:r>
      <w:r w:rsidR="006E11FD">
        <w:rPr>
          <w:rFonts w:hint="eastAsia"/>
        </w:rPr>
        <w:t>[</w:t>
      </w:r>
      <w:r w:rsidR="006E11FD">
        <w:t>PRD-15]</w:t>
      </w:r>
      <w:r>
        <w:t>文档编写说明</w:t>
      </w:r>
    </w:p>
    <w:p w:rsidR="00B35ED6" w:rsidRDefault="00B35ED6" w:rsidP="00B35ED6">
      <w:r>
        <w:t xml:space="preserve">[3] 张海藩,牟永敏.软件工程导论（第六版） </w:t>
      </w:r>
    </w:p>
    <w:p w:rsidR="00B35ED6" w:rsidRDefault="00B35ED6" w:rsidP="00B35ED6">
      <w:r>
        <w:t>[4] GB+T-8567-2006.国标《计算机软件文档编制规范》</w:t>
      </w:r>
    </w:p>
    <w:p w:rsidR="00B35ED6" w:rsidRDefault="00B35ED6" w:rsidP="00B35ED6">
      <w:r>
        <w:t>[5] GB/T19000—2008/ISO9000.国标《质量管理体系 基础和术语》</w:t>
      </w:r>
    </w:p>
    <w:p w:rsidR="00B35ED6" w:rsidRDefault="00B35ED6" w:rsidP="00B35ED6">
      <w:r>
        <w:t xml:space="preserve">[6] </w:t>
      </w:r>
      <w:r w:rsidR="006E11FD">
        <w:t>[PRD-15]</w:t>
      </w:r>
      <w:r>
        <w:t>文档</w:t>
      </w:r>
    </w:p>
    <w:p w:rsidR="00B35ED6" w:rsidRDefault="00B35ED6" w:rsidP="00B35ED6">
      <w:r>
        <w:t xml:space="preserve">[7] </w:t>
      </w:r>
      <w:r w:rsidR="006E11FD">
        <w:t>[PRD-15]</w:t>
      </w:r>
      <w:r>
        <w:t>配置管理</w:t>
      </w:r>
    </w:p>
    <w:p w:rsidR="00B35ED6" w:rsidRDefault="00B35ED6" w:rsidP="00B35ED6">
      <w:r>
        <w:t>[</w:t>
      </w:r>
      <w:r w:rsidR="006E11FD">
        <w:t>8</w:t>
      </w:r>
      <w:r>
        <w:t>] 项目管理知识体系指南（PMBOK 指南)/项目管理协会</w:t>
      </w:r>
    </w:p>
    <w:p w:rsidR="00B35ED6" w:rsidRPr="00B35ED6" w:rsidRDefault="00B35ED6" w:rsidP="00B35ED6">
      <w:r>
        <w:t>[</w:t>
      </w:r>
      <w:r w:rsidR="006E11FD">
        <w:t>9</w:t>
      </w:r>
      <w:r>
        <w:t>] 软件项目管理（原书第5版） [Software Project Management Fifth Edition]</w:t>
      </w:r>
    </w:p>
    <w:p w:rsidR="00F212D8" w:rsidRDefault="0032397A">
      <w:pPr>
        <w:pStyle w:val="1"/>
      </w:pPr>
      <w:bookmarkStart w:id="336" w:name="_Toc535273418"/>
      <w:r>
        <w:rPr>
          <w:rFonts w:hint="eastAsia"/>
        </w:rPr>
        <w:lastRenderedPageBreak/>
        <w:t>业务需求</w:t>
      </w:r>
      <w:bookmarkEnd w:id="336"/>
    </w:p>
    <w:p w:rsidR="00F212D8" w:rsidRDefault="0032397A" w:rsidP="006E11FD">
      <w:pPr>
        <w:pStyle w:val="2"/>
      </w:pPr>
      <w:bookmarkStart w:id="337" w:name="_Toc535273419"/>
      <w:r>
        <w:rPr>
          <w:rFonts w:hint="eastAsia"/>
        </w:rPr>
        <w:t>背景</w:t>
      </w:r>
      <w:bookmarkEnd w:id="337"/>
    </w:p>
    <w:p w:rsidR="00F212D8" w:rsidRDefault="0032397A">
      <w:pPr>
        <w:ind w:left="420" w:firstLine="420"/>
      </w:pPr>
      <w:r>
        <w:rPr>
          <w:rFonts w:hint="eastAsia"/>
        </w:rPr>
        <w:t>为了能更好的理解掌握</w:t>
      </w:r>
      <w:proofErr w:type="gramStart"/>
      <w:r>
        <w:rPr>
          <w:rFonts w:hint="eastAsia"/>
        </w:rPr>
        <w:t>”</w:t>
      </w:r>
      <w:proofErr w:type="gramEnd"/>
      <w:r>
        <w:rPr>
          <w:rFonts w:hint="eastAsia"/>
        </w:rPr>
        <w:t>软件需求分析与设计课程”和“软件项目管理课程”，老师让我们通过模拟开发“软件工程系列课程教学辅助系统”来加深对课程的理解。</w:t>
      </w:r>
    </w:p>
    <w:p w:rsidR="00F212D8" w:rsidRDefault="0032397A">
      <w:pPr>
        <w:ind w:left="420" w:firstLine="420"/>
      </w:pPr>
      <w:r>
        <w:rPr>
          <w:rFonts w:hint="eastAsia"/>
        </w:rPr>
        <w:t>目前，网络上尚未存在成熟的专门针对软件工程系列的课程教学辅助系统，而软件工程系列课程又是软件工程专业的核心课程，这对于想学习该课程而又找不到资源的同学来说是一个极大损失。</w:t>
      </w:r>
    </w:p>
    <w:p w:rsidR="00F212D8" w:rsidRDefault="0032397A">
      <w:pPr>
        <w:ind w:left="420" w:firstLine="420"/>
      </w:pPr>
      <w:r>
        <w:rPr>
          <w:rFonts w:hint="eastAsia"/>
        </w:rPr>
        <w:t xml:space="preserve"> </w:t>
      </w:r>
      <w:r w:rsidR="00574A21">
        <w:rPr>
          <w:rFonts w:hint="eastAsia"/>
        </w:rPr>
        <w:t>因此我们准备做一个软件工程教学、学习和交流的网站以及相应的手机</w:t>
      </w:r>
      <w:r w:rsidR="00574A21">
        <w:t>APP</w:t>
      </w:r>
      <w:r w:rsidR="00574A21">
        <w:rPr>
          <w:rFonts w:hint="eastAsia"/>
        </w:rPr>
        <w:t>。</w:t>
      </w:r>
    </w:p>
    <w:p w:rsidR="00F212D8" w:rsidRDefault="0032397A" w:rsidP="006E11FD">
      <w:pPr>
        <w:pStyle w:val="2"/>
      </w:pPr>
      <w:bookmarkStart w:id="338" w:name="_Toc535273420"/>
      <w:r>
        <w:rPr>
          <w:rFonts w:hint="eastAsia"/>
        </w:rPr>
        <w:t>业务机遇</w:t>
      </w:r>
      <w:bookmarkEnd w:id="338"/>
    </w:p>
    <w:p w:rsidR="00F212D8" w:rsidRDefault="0032397A">
      <w:pPr>
        <w:ind w:left="420" w:firstLine="420"/>
      </w:pPr>
      <w:r>
        <w:rPr>
          <w:rFonts w:hint="eastAsia"/>
        </w:rPr>
        <w:t>目前在线学习平台十分受欢迎，而针对软件工程系列课程的平台是一个缺口，软件工程系列课程的知识量十分多，光通过课堂教学很难将所有知识教给学生，而通过这个专门的教学平台，对于学生有更多的学习资源，也更加的方便，对于老师，可以更便捷的将知识教给学生，这也能加大师生间的交流，帮助老师更好的掌握学生的学习情况，帮助想去学习的学生更好的去理</w:t>
      </w:r>
      <w:r w:rsidR="00574A21">
        <w:rPr>
          <w:rFonts w:hint="eastAsia"/>
        </w:rPr>
        <w:t>解掌握相关课程，这对软件工程系列的课程的理解学习是十分有帮助的，同时可以通过论坛的形式与高年级学长和老师交流获得对于这门课程更多有效的学习方法，更加方便的与老师进行沟通，解决自己学习上的疑惑。</w:t>
      </w:r>
    </w:p>
    <w:p w:rsidR="00F212D8" w:rsidRDefault="0032397A" w:rsidP="006E11FD">
      <w:pPr>
        <w:pStyle w:val="2"/>
      </w:pPr>
      <w:bookmarkStart w:id="339" w:name="_Toc535273421"/>
      <w:r>
        <w:rPr>
          <w:rFonts w:hint="eastAsia"/>
        </w:rPr>
        <w:t>业务目标</w:t>
      </w:r>
      <w:bookmarkEnd w:id="339"/>
    </w:p>
    <w:p w:rsidR="00F212D8" w:rsidRDefault="0032397A">
      <w:pPr>
        <w:ind w:left="420" w:firstLine="420"/>
        <w:rPr>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w:t>
      </w:r>
      <w:r>
        <w:rPr>
          <w:rFonts w:hint="eastAsia"/>
        </w:rPr>
        <w:t>与APP</w:t>
      </w:r>
      <w:r>
        <w:rPr>
          <w:rFonts w:hint="eastAsia"/>
          <w:szCs w:val="21"/>
          <w:lang w:val="zh-CN"/>
        </w:rPr>
        <w:t>，吸引潜在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F212D8"/>
    <w:p w:rsidR="00F212D8" w:rsidRDefault="0032397A">
      <w:r>
        <w:tab/>
      </w:r>
      <w:r>
        <w:tab/>
      </w:r>
      <w:r>
        <w:rPr>
          <w:rFonts w:hint="eastAsia"/>
        </w:rPr>
        <w:t>BO</w:t>
      </w:r>
      <w:r>
        <w:t>-1:</w:t>
      </w:r>
      <w:r>
        <w:rPr>
          <w:rFonts w:hint="eastAsia"/>
        </w:rPr>
        <w:t>在初始发布之后的六个月内，活跃用户的数量超过5</w:t>
      </w:r>
      <w:r>
        <w:t>00</w:t>
      </w:r>
      <w:r>
        <w:rPr>
          <w:rFonts w:hint="eastAsia"/>
        </w:rPr>
        <w:t>人。</w:t>
      </w:r>
    </w:p>
    <w:p w:rsidR="00F212D8" w:rsidRDefault="0032397A">
      <w:r>
        <w:tab/>
      </w:r>
      <w:r>
        <w:tab/>
      </w:r>
      <w:r>
        <w:rPr>
          <w:rFonts w:hint="eastAsia"/>
        </w:rPr>
        <w:t>BO</w:t>
      </w:r>
      <w:r>
        <w:t>-2</w:t>
      </w:r>
      <w:r>
        <w:rPr>
          <w:rFonts w:hint="eastAsia"/>
        </w:rPr>
        <w:t>在初始发布之后的六个月内，用户反馈调查的好评率达到9</w:t>
      </w:r>
      <w:r>
        <w:t>0</w:t>
      </w:r>
      <w:r>
        <w:rPr>
          <w:rFonts w:hint="eastAsia"/>
        </w:rPr>
        <w:t>%。</w:t>
      </w:r>
    </w:p>
    <w:p w:rsidR="00F212D8" w:rsidRDefault="0032397A" w:rsidP="006E11FD">
      <w:pPr>
        <w:pStyle w:val="2"/>
      </w:pPr>
      <w:bookmarkStart w:id="340" w:name="_Toc535273422"/>
      <w:r>
        <w:rPr>
          <w:rFonts w:hint="eastAsia"/>
        </w:rPr>
        <w:t>成功指标</w:t>
      </w:r>
      <w:bookmarkEnd w:id="340"/>
    </w:p>
    <w:p w:rsidR="00574A21" w:rsidRDefault="00574A21" w:rsidP="00574A21">
      <w:pPr>
        <w:ind w:firstLineChars="200" w:firstLine="420"/>
      </w:pPr>
      <w:r>
        <w:rPr>
          <w:rFonts w:hint="eastAsia"/>
        </w:rPr>
        <w:t>满足项目要求以及用户的需求；</w:t>
      </w:r>
    </w:p>
    <w:p w:rsidR="00574A21" w:rsidRPr="00574A21" w:rsidRDefault="00574A21" w:rsidP="00574A21">
      <w:pPr>
        <w:ind w:firstLineChars="200" w:firstLine="420"/>
      </w:pPr>
      <w:r>
        <w:rPr>
          <w:rFonts w:hint="eastAsia"/>
        </w:rPr>
        <w:t>并制作相对应的界面原型</w:t>
      </w:r>
    </w:p>
    <w:p w:rsidR="00F212D8" w:rsidRDefault="0032397A">
      <w:pPr>
        <w:ind w:firstLine="420"/>
      </w:pPr>
      <w:r>
        <w:rPr>
          <w:rFonts w:hint="eastAsia"/>
        </w:rPr>
        <w:t>在初始发布之后的六个月内，有</w:t>
      </w:r>
      <w:r>
        <w:t>50</w:t>
      </w:r>
      <w:r>
        <w:rPr>
          <w:rFonts w:hint="eastAsia"/>
        </w:rPr>
        <w:t>%的活跃用户，连续至少三周，每周至少使用一次该教学系统。</w:t>
      </w:r>
    </w:p>
    <w:p w:rsidR="00F212D8" w:rsidRPr="00574A21" w:rsidRDefault="0032397A">
      <w:r>
        <w:tab/>
      </w:r>
      <w:r>
        <w:rPr>
          <w:rFonts w:hint="eastAsia"/>
        </w:rPr>
        <w:t>在初始发布之后的十二个月内，用户反馈调查的好评率达到9</w:t>
      </w:r>
      <w:r>
        <w:t>5</w:t>
      </w:r>
      <w:r>
        <w:rPr>
          <w:rFonts w:hint="eastAsia"/>
        </w:rPr>
        <w:t>%</w:t>
      </w:r>
      <w:r w:rsidR="00574A21">
        <w:rPr>
          <w:rFonts w:hint="eastAsia"/>
        </w:rPr>
        <w:t>。</w:t>
      </w:r>
    </w:p>
    <w:p w:rsidR="00F212D8" w:rsidRDefault="00F212D8"/>
    <w:p w:rsidR="00F212D8" w:rsidRDefault="0032397A" w:rsidP="006E11FD">
      <w:pPr>
        <w:pStyle w:val="2"/>
      </w:pPr>
      <w:bookmarkStart w:id="341" w:name="_Toc535273423"/>
      <w:proofErr w:type="gramStart"/>
      <w:r>
        <w:rPr>
          <w:rFonts w:hint="eastAsia"/>
        </w:rPr>
        <w:t>愿景陈述</w:t>
      </w:r>
      <w:bookmarkEnd w:id="341"/>
      <w:proofErr w:type="gramEnd"/>
    </w:p>
    <w:p w:rsidR="00F212D8" w:rsidRDefault="0032397A">
      <w:r>
        <w:tab/>
      </w:r>
      <w:r w:rsidR="00574A21">
        <w:t>对于对软件工程系列课程感兴趣的同学或者正在学习有一定疑惑的同学</w:t>
      </w:r>
      <w:r w:rsidR="00574A21">
        <w:rPr>
          <w:rFonts w:hint="eastAsia"/>
        </w:rPr>
        <w:t>，为他们建立的这样一个交流学习的平台，</w:t>
      </w:r>
      <w:r>
        <w:rPr>
          <w:rFonts w:hint="eastAsia"/>
        </w:rPr>
        <w:t>对于不方便使用电脑的用户来说，希望软件工程系列课程教学辅助系统是一款基于互联网的智能手机的应用，并且希望它能在线观看相关文档，观看视频及与老师在线交流</w:t>
      </w:r>
      <w:r w:rsidR="00574A21">
        <w:rPr>
          <w:rFonts w:hint="eastAsia"/>
        </w:rPr>
        <w:t>，</w:t>
      </w:r>
      <w:r>
        <w:rPr>
          <w:rFonts w:hint="eastAsia"/>
        </w:rPr>
        <w:t>这样对于用户来说可以随时随地进行学习。</w:t>
      </w:r>
      <w:r w:rsidR="00574A21">
        <w:rPr>
          <w:rFonts w:hint="eastAsia"/>
        </w:rPr>
        <w:t>不同于</w:t>
      </w:r>
      <w:r w:rsidR="00261FF1">
        <w:rPr>
          <w:rFonts w:hint="eastAsia"/>
        </w:rPr>
        <w:t>其他互联网课程学习网站，我们做的只是针对于</w:t>
      </w:r>
      <w:r w:rsidR="00261FF1">
        <w:t>软件工程系列课程的学习网站</w:t>
      </w:r>
      <w:r w:rsidR="00261FF1">
        <w:rPr>
          <w:rFonts w:hint="eastAsia"/>
        </w:rPr>
        <w:t>。</w:t>
      </w:r>
    </w:p>
    <w:p w:rsidR="00F212D8" w:rsidRDefault="0032397A" w:rsidP="006E11FD">
      <w:pPr>
        <w:pStyle w:val="2"/>
      </w:pPr>
      <w:bookmarkStart w:id="342" w:name="_Toc535273424"/>
      <w:r>
        <w:rPr>
          <w:rFonts w:hint="eastAsia"/>
        </w:rPr>
        <w:t>业务风险</w:t>
      </w:r>
      <w:bookmarkEnd w:id="342"/>
    </w:p>
    <w:p w:rsidR="0081050B" w:rsidRDefault="0081050B" w:rsidP="0081050B"/>
    <w:tbl>
      <w:tblPr>
        <w:tblStyle w:val="ae"/>
        <w:tblW w:w="0" w:type="auto"/>
        <w:tblLook w:val="04A0" w:firstRow="1" w:lastRow="0" w:firstColumn="1" w:lastColumn="0" w:noHBand="0" w:noVBand="1"/>
      </w:tblPr>
      <w:tblGrid>
        <w:gridCol w:w="4261"/>
        <w:gridCol w:w="4261"/>
      </w:tblGrid>
      <w:tr w:rsidR="0081050B" w:rsidTr="0081050B">
        <w:tc>
          <w:tcPr>
            <w:tcW w:w="4261" w:type="dxa"/>
          </w:tcPr>
          <w:p w:rsidR="0081050B" w:rsidRDefault="0081050B" w:rsidP="0081050B">
            <w:pPr>
              <w:jc w:val="center"/>
            </w:pPr>
            <w:r>
              <w:t>业务风险</w:t>
            </w:r>
          </w:p>
        </w:tc>
        <w:tc>
          <w:tcPr>
            <w:tcW w:w="4261" w:type="dxa"/>
          </w:tcPr>
          <w:p w:rsidR="0081050B" w:rsidRDefault="0081050B" w:rsidP="0081050B">
            <w:pPr>
              <w:jc w:val="center"/>
            </w:pPr>
            <w:r>
              <w:t>应对措施</w:t>
            </w:r>
          </w:p>
        </w:tc>
      </w:tr>
      <w:tr w:rsidR="0081050B" w:rsidTr="0081050B">
        <w:tc>
          <w:tcPr>
            <w:tcW w:w="4261" w:type="dxa"/>
          </w:tcPr>
          <w:p w:rsidR="0081050B" w:rsidRPr="0081050B" w:rsidRDefault="0081050B" w:rsidP="0081050B">
            <w:r>
              <w:rPr>
                <w:rFonts w:hint="eastAsia"/>
              </w:rPr>
              <w:t>如果使用的老师较少，那么会导致软件工程相关的课程的学习资料不过充分，致使学生用户学习时不够全面。(概率0</w:t>
            </w:r>
            <w:r>
              <w:t xml:space="preserve">.6 </w:t>
            </w:r>
            <w:r>
              <w:rPr>
                <w:rFonts w:hint="eastAsia"/>
              </w:rPr>
              <w:t>影响4</w:t>
            </w:r>
            <w:r>
              <w:t>)</w:t>
            </w:r>
          </w:p>
        </w:tc>
        <w:tc>
          <w:tcPr>
            <w:tcW w:w="4261" w:type="dxa"/>
          </w:tcPr>
          <w:p w:rsidR="0081050B" w:rsidRDefault="0081050B" w:rsidP="0081050B">
            <w:r>
              <w:t>多邀请老师使用本网站和</w:t>
            </w:r>
            <w:r>
              <w:rPr>
                <w:rFonts w:hint="eastAsia"/>
              </w:rPr>
              <w:t>APP，同时向外部宣传邀请成绩优异的学长分享学习资料。</w:t>
            </w:r>
          </w:p>
        </w:tc>
      </w:tr>
      <w:tr w:rsidR="0081050B" w:rsidTr="0081050B">
        <w:tc>
          <w:tcPr>
            <w:tcW w:w="4261" w:type="dxa"/>
          </w:tcPr>
          <w:p w:rsidR="0081050B" w:rsidRDefault="0081050B" w:rsidP="0081050B">
            <w:r>
              <w:rPr>
                <w:rFonts w:hint="eastAsia"/>
              </w:rPr>
              <w:t>对一些课程要求的软件难以安装导致学习兴趣下降（概率0</w:t>
            </w:r>
            <w:r>
              <w:t xml:space="preserve">.2 </w:t>
            </w:r>
            <w:r>
              <w:rPr>
                <w:rFonts w:hint="eastAsia"/>
              </w:rPr>
              <w:t>影响2）</w:t>
            </w:r>
          </w:p>
        </w:tc>
        <w:tc>
          <w:tcPr>
            <w:tcW w:w="4261" w:type="dxa"/>
          </w:tcPr>
          <w:p w:rsidR="0081050B" w:rsidRDefault="0081050B" w:rsidP="0081050B">
            <w:r>
              <w:t>组织培训成员加强技术</w:t>
            </w:r>
            <w:r>
              <w:rPr>
                <w:rFonts w:hint="eastAsia"/>
              </w:rPr>
              <w:t>，快速解决此类问题。</w:t>
            </w:r>
          </w:p>
        </w:tc>
      </w:tr>
      <w:tr w:rsidR="0081050B" w:rsidTr="0081050B">
        <w:tc>
          <w:tcPr>
            <w:tcW w:w="4261" w:type="dxa"/>
          </w:tcPr>
          <w:p w:rsidR="0081050B" w:rsidRDefault="0081050B" w:rsidP="0081050B">
            <w:r>
              <w:rPr>
                <w:rFonts w:hint="eastAsia"/>
              </w:rPr>
              <w:t>可能一些课程难度较大难以消化，致使学生的掌握情况不佳（概率0</w:t>
            </w:r>
            <w:r>
              <w:t xml:space="preserve">.5 </w:t>
            </w:r>
            <w:r>
              <w:rPr>
                <w:rFonts w:hint="eastAsia"/>
              </w:rPr>
              <w:t>影响4）</w:t>
            </w:r>
          </w:p>
        </w:tc>
        <w:tc>
          <w:tcPr>
            <w:tcW w:w="4261" w:type="dxa"/>
          </w:tcPr>
          <w:p w:rsidR="0081050B" w:rsidRDefault="0081050B" w:rsidP="0081050B">
            <w:r>
              <w:t>邀请该课成绩优异的学长在论坛上分享这门课的学习方法与要点</w:t>
            </w:r>
            <w:r>
              <w:rPr>
                <w:rFonts w:hint="eastAsia"/>
              </w:rPr>
              <w:t>。</w:t>
            </w:r>
          </w:p>
        </w:tc>
      </w:tr>
    </w:tbl>
    <w:p w:rsidR="0081050B" w:rsidRDefault="0081050B"/>
    <w:p w:rsidR="0081050B" w:rsidRDefault="0081050B"/>
    <w:p w:rsidR="00F212D8" w:rsidRDefault="0032397A" w:rsidP="006E11FD">
      <w:pPr>
        <w:pStyle w:val="2"/>
      </w:pPr>
      <w:bookmarkStart w:id="343" w:name="_Toc535273425"/>
      <w:r>
        <w:rPr>
          <w:rFonts w:hint="eastAsia"/>
        </w:rPr>
        <w:t>业务假设与依赖</w:t>
      </w:r>
      <w:bookmarkEnd w:id="343"/>
    </w:p>
    <w:p w:rsidR="00F212D8" w:rsidRDefault="0032397A">
      <w:r>
        <w:tab/>
      </w:r>
      <w:r>
        <w:rPr>
          <w:rFonts w:hint="eastAsia"/>
        </w:rPr>
        <w:t>AS</w:t>
      </w:r>
      <w:r>
        <w:t>-1:</w:t>
      </w:r>
      <w:r>
        <w:rPr>
          <w:rFonts w:hint="eastAsia"/>
        </w:rPr>
        <w:t>系统对学生用户和教师用户提供不同的界面。</w:t>
      </w:r>
    </w:p>
    <w:p w:rsidR="00F212D8" w:rsidRDefault="0032397A">
      <w:r>
        <w:tab/>
      </w:r>
      <w:r>
        <w:rPr>
          <w:rFonts w:hint="eastAsia"/>
        </w:rPr>
        <w:t>AS</w:t>
      </w:r>
      <w:r>
        <w:t>-2:</w:t>
      </w:r>
      <w:r>
        <w:rPr>
          <w:rFonts w:hint="eastAsia"/>
        </w:rPr>
        <w:t>教师可以上</w:t>
      </w:r>
      <w:proofErr w:type="gramStart"/>
      <w:r>
        <w:rPr>
          <w:rFonts w:hint="eastAsia"/>
        </w:rPr>
        <w:t>传学习</w:t>
      </w:r>
      <w:proofErr w:type="gramEnd"/>
      <w:r>
        <w:rPr>
          <w:rFonts w:hint="eastAsia"/>
        </w:rPr>
        <w:t>的资料，学生可以相对应的下载</w:t>
      </w:r>
    </w:p>
    <w:p w:rsidR="00F212D8" w:rsidRDefault="0032397A">
      <w:r>
        <w:tab/>
      </w:r>
      <w:r>
        <w:rPr>
          <w:rFonts w:hint="eastAsia"/>
        </w:rPr>
        <w:t>AS</w:t>
      </w:r>
      <w:r>
        <w:t>-3:</w:t>
      </w:r>
      <w:r>
        <w:rPr>
          <w:rFonts w:hint="eastAsia"/>
        </w:rPr>
        <w:t>学生可以在线观看教师上传的视频</w:t>
      </w:r>
    </w:p>
    <w:p w:rsidR="00F212D8" w:rsidRDefault="0032397A">
      <w:r>
        <w:tab/>
      </w:r>
    </w:p>
    <w:p w:rsidR="006E11FD" w:rsidRDefault="006E11FD">
      <w:pPr>
        <w:pStyle w:val="1"/>
      </w:pPr>
      <w:bookmarkStart w:id="344" w:name="_Toc535273426"/>
      <w:r>
        <w:rPr>
          <w:rFonts w:hint="eastAsia"/>
        </w:rPr>
        <w:t>解决方案的愿景</w:t>
      </w:r>
      <w:bookmarkEnd w:id="344"/>
    </w:p>
    <w:p w:rsidR="006E11FD" w:rsidRDefault="006E11FD" w:rsidP="006E11FD">
      <w:pPr>
        <w:pStyle w:val="2"/>
      </w:pPr>
      <w:bookmarkStart w:id="345" w:name="_Toc498642457"/>
      <w:bookmarkStart w:id="346" w:name="_Toc535273427"/>
      <w:proofErr w:type="gramStart"/>
      <w:r>
        <w:rPr>
          <w:rFonts w:hint="eastAsia"/>
        </w:rPr>
        <w:t>愿景</w:t>
      </w:r>
      <w:r>
        <w:t>申明</w:t>
      </w:r>
      <w:bookmarkEnd w:id="345"/>
      <w:bookmarkEnd w:id="346"/>
      <w:proofErr w:type="gramEnd"/>
    </w:p>
    <w:p w:rsidR="006E11FD" w:rsidRPr="006E28DE" w:rsidRDefault="006E11FD" w:rsidP="006E11FD">
      <w:pPr>
        <w:ind w:firstLineChars="200" w:firstLine="420"/>
      </w:pPr>
      <w:r w:rsidRPr="002E45BC">
        <w:rPr>
          <w:rFonts w:hint="eastAsia"/>
        </w:rPr>
        <w:t>软件工程系列课程教学辅助网站</w:t>
      </w:r>
      <w:r>
        <w:rPr>
          <w:rFonts w:hint="eastAsia"/>
        </w:rPr>
        <w:t>与a</w:t>
      </w:r>
      <w:r>
        <w:t>pp</w:t>
      </w:r>
      <w:r w:rsidRPr="002E45BC">
        <w:rPr>
          <w:rFonts w:hint="eastAsia"/>
        </w:rPr>
        <w:t>是一个</w:t>
      </w:r>
      <w:r>
        <w:rPr>
          <w:rFonts w:hint="eastAsia"/>
        </w:rPr>
        <w:t>针对</w:t>
      </w:r>
      <w:r>
        <w:t>软件工程系列</w:t>
      </w:r>
      <w:r>
        <w:rPr>
          <w:rFonts w:hint="eastAsia"/>
        </w:rPr>
        <w:t>课程而建的</w:t>
      </w:r>
      <w:r w:rsidRPr="00090E4B">
        <w:rPr>
          <w:rFonts w:hint="eastAsia"/>
          <w:b/>
        </w:rPr>
        <w:t>开放性交流平台</w:t>
      </w:r>
      <w:r>
        <w:rPr>
          <w:rFonts w:hint="eastAsia"/>
        </w:rPr>
        <w:t>，</w:t>
      </w:r>
      <w:r>
        <w:t>部署在浙江大学城市学院内网中，</w:t>
      </w:r>
      <w:r>
        <w:rPr>
          <w:rFonts w:hint="eastAsia"/>
        </w:rPr>
        <w:t>使</w:t>
      </w:r>
      <w:r>
        <w:t>对软件工程系列课程感兴趣的同学或者老师都能参与其中。</w:t>
      </w:r>
      <w:r>
        <w:rPr>
          <w:rFonts w:hint="eastAsia"/>
        </w:rPr>
        <w:t>由于目前</w:t>
      </w:r>
      <w:r>
        <w:t>局势下，软件工程</w:t>
      </w:r>
      <w:r>
        <w:rPr>
          <w:rFonts w:hint="eastAsia"/>
        </w:rPr>
        <w:t>相关</w:t>
      </w:r>
      <w:r>
        <w:t>的专业知识</w:t>
      </w:r>
      <w:r>
        <w:rPr>
          <w:rFonts w:hint="eastAsia"/>
        </w:rPr>
        <w:t>日新月异</w:t>
      </w:r>
      <w:r>
        <w:t>，</w:t>
      </w:r>
      <w:r>
        <w:rPr>
          <w:rFonts w:hint="eastAsia"/>
        </w:rPr>
        <w:t>发展</w:t>
      </w:r>
      <w:r>
        <w:t>迅速</w:t>
      </w:r>
      <w:r>
        <w:rPr>
          <w:rFonts w:hint="eastAsia"/>
        </w:rPr>
        <w:t>，</w:t>
      </w:r>
      <w:r>
        <w:t>学生仅仅靠</w:t>
      </w:r>
      <w:r>
        <w:rPr>
          <w:rFonts w:hint="eastAsia"/>
        </w:rPr>
        <w:t>自己</w:t>
      </w:r>
      <w:r>
        <w:t>搜索到的知识不足以丰富自身</w:t>
      </w:r>
      <w:r>
        <w:rPr>
          <w:rFonts w:hint="eastAsia"/>
        </w:rPr>
        <w:t>知识</w:t>
      </w:r>
      <w:r>
        <w:t>水平。</w:t>
      </w:r>
      <w:r>
        <w:rPr>
          <w:rFonts w:hint="eastAsia"/>
        </w:rPr>
        <w:t>而</w:t>
      </w:r>
      <w:r>
        <w:t>软件工程系列课程</w:t>
      </w:r>
      <w:r>
        <w:rPr>
          <w:rFonts w:hint="eastAsia"/>
        </w:rPr>
        <w:t>却又</w:t>
      </w:r>
      <w:r>
        <w:t>对学生的影响深远，</w:t>
      </w:r>
      <w:r>
        <w:rPr>
          <w:rFonts w:hint="eastAsia"/>
        </w:rPr>
        <w:t>这</w:t>
      </w:r>
      <w:r>
        <w:t>不仅仅</w:t>
      </w:r>
      <w:r>
        <w:rPr>
          <w:rFonts w:hint="eastAsia"/>
        </w:rPr>
        <w:t>体现</w:t>
      </w:r>
      <w:r>
        <w:t>在课堂上</w:t>
      </w:r>
      <w:r>
        <w:rPr>
          <w:rFonts w:hint="eastAsia"/>
        </w:rPr>
        <w:t>，学生</w:t>
      </w:r>
      <w:r>
        <w:t>未来工作实习也依然会使用到</w:t>
      </w:r>
      <w:r>
        <w:rPr>
          <w:rFonts w:hint="eastAsia"/>
        </w:rPr>
        <w:t>大量</w:t>
      </w:r>
      <w:r>
        <w:t>的相关知识。</w:t>
      </w:r>
      <w:r>
        <w:rPr>
          <w:rFonts w:hint="eastAsia"/>
        </w:rPr>
        <w:t>一个</w:t>
      </w:r>
      <w:r>
        <w:t>人学习不</w:t>
      </w:r>
      <w:r>
        <w:rPr>
          <w:rFonts w:hint="eastAsia"/>
        </w:rPr>
        <w:lastRenderedPageBreak/>
        <w:t>如</w:t>
      </w:r>
      <w:r>
        <w:t>一群人一起学，</w:t>
      </w:r>
      <w:r>
        <w:rPr>
          <w:rFonts w:hint="eastAsia"/>
        </w:rPr>
        <w:t>所以针对这</w:t>
      </w:r>
      <w:r w:rsidRPr="00A24E23">
        <w:rPr>
          <w:rFonts w:hint="eastAsia"/>
        </w:rPr>
        <w:t>个教学过程，我们希望这个网站</w:t>
      </w:r>
      <w:r>
        <w:rPr>
          <w:rFonts w:hint="eastAsia"/>
        </w:rPr>
        <w:t>与app</w:t>
      </w:r>
      <w:r w:rsidRPr="00A24E23">
        <w:rPr>
          <w:rFonts w:hint="eastAsia"/>
        </w:rPr>
        <w:t>可以</w:t>
      </w:r>
      <w:r>
        <w:rPr>
          <w:rFonts w:hint="eastAsia"/>
        </w:rPr>
        <w:t>吸引潜在</w:t>
      </w:r>
      <w:r>
        <w:t>的对软</w:t>
      </w:r>
      <w:r>
        <w:rPr>
          <w:rFonts w:hint="eastAsia"/>
        </w:rPr>
        <w:t>件</w:t>
      </w:r>
      <w:r>
        <w:t>工程系列</w:t>
      </w:r>
      <w:r>
        <w:rPr>
          <w:rFonts w:hint="eastAsia"/>
        </w:rPr>
        <w:t>课程</w:t>
      </w:r>
      <w:r>
        <w:t>感兴趣的</w:t>
      </w:r>
      <w:r>
        <w:rPr>
          <w:rFonts w:hint="eastAsia"/>
        </w:rPr>
        <w:t>同学一起</w:t>
      </w:r>
      <w:r>
        <w:t>加入</w:t>
      </w:r>
      <w:r>
        <w:rPr>
          <w:rFonts w:hint="eastAsia"/>
        </w:rPr>
        <w:t>学习</w:t>
      </w:r>
      <w:r>
        <w:t>过程</w:t>
      </w:r>
      <w:r>
        <w:rPr>
          <w:rFonts w:hint="eastAsia"/>
        </w:rPr>
        <w:t>。并</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资源支持。无论是</w:t>
      </w:r>
      <w:r>
        <w:t>教师还是学生都能</w:t>
      </w:r>
      <w:r>
        <w:rPr>
          <w:rFonts w:hint="eastAsia"/>
        </w:rPr>
        <w:t>参与到技术</w:t>
      </w:r>
      <w:r>
        <w:t>心得</w:t>
      </w:r>
      <w:r>
        <w:rPr>
          <w:rFonts w:hint="eastAsia"/>
        </w:rPr>
        <w:t>信息的</w:t>
      </w:r>
      <w:r>
        <w:t>开</w:t>
      </w:r>
      <w:r>
        <w:rPr>
          <w:rFonts w:hint="eastAsia"/>
        </w:rPr>
        <w:t>放</w:t>
      </w:r>
      <w:r>
        <w:t>性交流中去</w:t>
      </w:r>
      <w:r w:rsidRPr="00A24E23">
        <w:rPr>
          <w:rFonts w:hint="eastAsia"/>
        </w:rPr>
        <w:t>，</w:t>
      </w:r>
      <w:r>
        <w:rPr>
          <w:rFonts w:hint="eastAsia"/>
        </w:rPr>
        <w:t>网站尽力营造一种积极</w:t>
      </w:r>
      <w:r>
        <w:t>向上的学习氛围</w:t>
      </w:r>
      <w:r>
        <w:rPr>
          <w:rFonts w:hint="eastAsia"/>
        </w:rPr>
        <w:t>，</w:t>
      </w:r>
      <w:r w:rsidRPr="00A24E23">
        <w:rPr>
          <w:rFonts w:hint="eastAsia"/>
        </w:rPr>
        <w:t>以及</w:t>
      </w:r>
      <w:r>
        <w:rPr>
          <w:rFonts w:hint="eastAsia"/>
        </w:rPr>
        <w:t>可能聘请</w:t>
      </w:r>
      <w:r w:rsidRPr="00A24E23">
        <w:rPr>
          <w:rFonts w:hint="eastAsia"/>
        </w:rPr>
        <w:t>相关联的课程</w:t>
      </w:r>
      <w:r>
        <w:rPr>
          <w:rFonts w:hint="eastAsia"/>
        </w:rPr>
        <w:t>教师进行</w:t>
      </w:r>
      <w:r>
        <w:t>权威的答疑帮助</w:t>
      </w:r>
      <w:r w:rsidRPr="00A24E23">
        <w:rPr>
          <w:rFonts w:hint="eastAsia"/>
        </w:rPr>
        <w:t>，</w:t>
      </w:r>
      <w:r>
        <w:rPr>
          <w:rFonts w:hint="eastAsia"/>
        </w:rPr>
        <w:t>让</w:t>
      </w:r>
      <w:r>
        <w:t>用户真正能融入到这个平台，</w:t>
      </w:r>
      <w:r>
        <w:rPr>
          <w:rFonts w:hint="eastAsia"/>
        </w:rPr>
        <w:t>丰富</w:t>
      </w:r>
      <w:r>
        <w:t>其社交经历，</w:t>
      </w:r>
      <w:r>
        <w:rPr>
          <w:rFonts w:hint="eastAsia"/>
        </w:rPr>
        <w:t>在</w:t>
      </w:r>
      <w:r>
        <w:t>技术层次</w:t>
      </w:r>
      <w:r>
        <w:rPr>
          <w:rFonts w:hint="eastAsia"/>
        </w:rPr>
        <w:t>更好地</w:t>
      </w:r>
      <w:r>
        <w:t>学习他人</w:t>
      </w:r>
      <w:r>
        <w:rPr>
          <w:rFonts w:hint="eastAsia"/>
        </w:rPr>
        <w:t>，</w:t>
      </w:r>
      <w:r>
        <w:t>展示自我</w:t>
      </w:r>
      <w:r>
        <w:rPr>
          <w:rFonts w:hint="eastAsia"/>
        </w:rPr>
        <w:t>。</w:t>
      </w:r>
    </w:p>
    <w:p w:rsidR="006E11FD" w:rsidRDefault="006E11FD" w:rsidP="006E11FD">
      <w:pPr>
        <w:pStyle w:val="2"/>
      </w:pPr>
      <w:bookmarkStart w:id="347" w:name="_Toc498642458"/>
      <w:bookmarkStart w:id="348" w:name="_Toc535273428"/>
      <w:r>
        <w:rPr>
          <w:rFonts w:hint="eastAsia"/>
        </w:rPr>
        <w:t>项目上下文</w:t>
      </w:r>
      <w:r>
        <w:t>图</w:t>
      </w:r>
      <w:r>
        <w:rPr>
          <w:rFonts w:hint="eastAsia"/>
        </w:rPr>
        <w:t>及</w:t>
      </w:r>
      <w:r>
        <w:t>描述</w:t>
      </w:r>
      <w:bookmarkEnd w:id="347"/>
      <w:bookmarkEnd w:id="348"/>
    </w:p>
    <w:p w:rsidR="006E11FD" w:rsidRDefault="006E11FD" w:rsidP="006E11FD">
      <w:pPr>
        <w:ind w:firstLineChars="200" w:firstLine="420"/>
      </w:pPr>
      <w:r w:rsidRPr="00515A1B">
        <w:rPr>
          <w:rFonts w:hint="eastAsia"/>
        </w:rPr>
        <w:t>软件工程系列课程教学辅助网站</w:t>
      </w:r>
      <w:r w:rsidRPr="001C715B">
        <w:rPr>
          <w:rFonts w:hint="eastAsia"/>
        </w:rPr>
        <w:t>是软件工程相关课程教学和学习的辅助工具</w:t>
      </w:r>
      <w:r>
        <w:rPr>
          <w:rFonts w:hint="eastAsia"/>
        </w:rPr>
        <w:t>。主要</w:t>
      </w:r>
      <w:r>
        <w:t>分为</w:t>
      </w:r>
      <w:r>
        <w:rPr>
          <w:rFonts w:hint="eastAsia"/>
        </w:rPr>
        <w:t>教师</w:t>
      </w:r>
      <w:r>
        <w:t>，</w:t>
      </w:r>
      <w:r>
        <w:rPr>
          <w:rFonts w:hint="eastAsia"/>
        </w:rPr>
        <w:t>注册用</w:t>
      </w:r>
      <w:r>
        <w:t>户，</w:t>
      </w:r>
      <w:r>
        <w:rPr>
          <w:rFonts w:hint="eastAsia"/>
        </w:rPr>
        <w:t>游客</w:t>
      </w:r>
      <w:r>
        <w:t>，管理员</w:t>
      </w:r>
      <w:r>
        <w:rPr>
          <w:rFonts w:hint="eastAsia"/>
        </w:rPr>
        <w:t>四</w:t>
      </w:r>
      <w:r>
        <w:t>种角色。</w:t>
      </w:r>
      <w:r>
        <w:rPr>
          <w:rFonts w:hint="eastAsia"/>
        </w:rPr>
        <w:t>传播</w:t>
      </w:r>
      <w:r w:rsidRPr="00515A1B">
        <w:rPr>
          <w:rFonts w:hint="eastAsia"/>
        </w:rPr>
        <w:t>软件工程系列课程</w:t>
      </w:r>
      <w:r>
        <w:rPr>
          <w:rFonts w:hint="eastAsia"/>
        </w:rPr>
        <w:t>的</w:t>
      </w:r>
      <w:r>
        <w:t>相关教学信息</w:t>
      </w:r>
      <w:r>
        <w:rPr>
          <w:rFonts w:hint="eastAsia"/>
        </w:rPr>
        <w:t>以及</w:t>
      </w:r>
      <w:r>
        <w:t>资源。</w:t>
      </w:r>
      <w:r>
        <w:rPr>
          <w:rFonts w:hint="eastAsia"/>
        </w:rPr>
        <w:t>提供</w:t>
      </w:r>
      <w:r>
        <w:t>网站介绍以及友情链接</w:t>
      </w:r>
      <w:r>
        <w:rPr>
          <w:rFonts w:hint="eastAsia"/>
        </w:rPr>
        <w:t>和</w:t>
      </w:r>
      <w:r>
        <w:t>站内搜索</w:t>
      </w:r>
      <w:r>
        <w:rPr>
          <w:rFonts w:hint="eastAsia"/>
        </w:rPr>
        <w:t>吸引</w:t>
      </w:r>
      <w:r>
        <w:t>游客前来</w:t>
      </w:r>
      <w:r>
        <w:rPr>
          <w:rFonts w:hint="eastAsia"/>
        </w:rPr>
        <w:t>了解，提供</w:t>
      </w:r>
      <w:r>
        <w:t>资源共享的平台，解除教师与学生</w:t>
      </w:r>
      <w:r>
        <w:rPr>
          <w:rFonts w:hint="eastAsia"/>
        </w:rPr>
        <w:t>沟通</w:t>
      </w:r>
      <w:r>
        <w:t>的障碍</w:t>
      </w:r>
      <w:r>
        <w:rPr>
          <w:rFonts w:hint="eastAsia"/>
        </w:rPr>
        <w:t>，</w:t>
      </w:r>
      <w:r>
        <w:t>学生可以对课程</w:t>
      </w:r>
      <w:r>
        <w:rPr>
          <w:rFonts w:hint="eastAsia"/>
        </w:rPr>
        <w:t>进行</w:t>
      </w:r>
      <w:r>
        <w:t>提问，老师能及时</w:t>
      </w:r>
      <w:r>
        <w:rPr>
          <w:rFonts w:hint="eastAsia"/>
        </w:rPr>
        <w:t>得知</w:t>
      </w:r>
      <w:r>
        <w:t>并答疑。</w:t>
      </w:r>
      <w:r>
        <w:rPr>
          <w:rFonts w:hint="eastAsia"/>
        </w:rPr>
        <w:t>使</w:t>
      </w:r>
      <w:r>
        <w:t>教学资源得到</w:t>
      </w:r>
      <w:r>
        <w:rPr>
          <w:rFonts w:hint="eastAsia"/>
        </w:rPr>
        <w:t>在</w:t>
      </w:r>
      <w:r>
        <w:t>教师与学生，学生与学生之间的</w:t>
      </w:r>
      <w:r>
        <w:rPr>
          <w:rFonts w:hint="eastAsia"/>
        </w:rPr>
        <w:t>充分</w:t>
      </w:r>
      <w:r>
        <w:t>传递</w:t>
      </w:r>
      <w:r>
        <w:rPr>
          <w:rFonts w:hint="eastAsia"/>
        </w:rPr>
        <w:t>和</w:t>
      </w:r>
      <w:r>
        <w:t>利用。</w:t>
      </w:r>
      <w:r>
        <w:rPr>
          <w:rFonts w:hint="eastAsia"/>
        </w:rPr>
        <w:t>管理员</w:t>
      </w:r>
      <w:r>
        <w:t>能</w:t>
      </w:r>
      <w:r>
        <w:rPr>
          <w:rFonts w:hint="eastAsia"/>
        </w:rPr>
        <w:t>方便</w:t>
      </w:r>
      <w:r>
        <w:t>地履行</w:t>
      </w:r>
      <w:r>
        <w:rPr>
          <w:rFonts w:hint="eastAsia"/>
        </w:rPr>
        <w:t>自己</w:t>
      </w:r>
      <w:r>
        <w:t>的义务，通过</w:t>
      </w:r>
      <w:r>
        <w:rPr>
          <w:rFonts w:hint="eastAsia"/>
        </w:rPr>
        <w:t>审核</w:t>
      </w:r>
      <w:r>
        <w:t>，用户管理等方式</w:t>
      </w:r>
      <w:r>
        <w:rPr>
          <w:rFonts w:hint="eastAsia"/>
        </w:rPr>
        <w:t>方法</w:t>
      </w:r>
      <w:r>
        <w:t>管理好这个</w:t>
      </w:r>
      <w:r>
        <w:rPr>
          <w:rFonts w:hint="eastAsia"/>
        </w:rPr>
        <w:t>网站</w:t>
      </w:r>
      <w:r>
        <w:t>平台</w:t>
      </w:r>
      <w:r>
        <w:rPr>
          <w:rFonts w:hint="eastAsia"/>
        </w:rPr>
        <w:t>而营造一种积极</w:t>
      </w:r>
      <w:r>
        <w:t>向上的学习氛围</w:t>
      </w:r>
      <w:r>
        <w:rPr>
          <w:rFonts w:hint="eastAsia"/>
        </w:rPr>
        <w:t>。</w:t>
      </w:r>
    </w:p>
    <w:p w:rsidR="006E11FD" w:rsidRDefault="006E11FD" w:rsidP="006E11FD"/>
    <w:p w:rsidR="006E11FD" w:rsidRDefault="006E11FD" w:rsidP="006E11FD"/>
    <w:p w:rsidR="006E11FD" w:rsidRPr="00C97008" w:rsidRDefault="00AA5504" w:rsidP="006E11FD">
      <w:r>
        <w:rPr>
          <w:noProof/>
        </w:rPr>
        <w:drawing>
          <wp:inline distT="0" distB="0" distL="0" distR="0">
            <wp:extent cx="6243320" cy="472467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9934" cy="4729680"/>
                    </a:xfrm>
                    <a:prstGeom prst="rect">
                      <a:avLst/>
                    </a:prstGeom>
                    <a:noFill/>
                    <a:ln>
                      <a:noFill/>
                    </a:ln>
                  </pic:spPr>
                </pic:pic>
              </a:graphicData>
            </a:graphic>
          </wp:inline>
        </w:drawing>
      </w:r>
    </w:p>
    <w:p w:rsidR="006E11FD" w:rsidRDefault="006E11FD" w:rsidP="006E11FD">
      <w:pPr>
        <w:pStyle w:val="2"/>
      </w:pPr>
      <w:bookmarkStart w:id="349" w:name="_Toc498642459"/>
      <w:bookmarkStart w:id="350" w:name="_Toc535273429"/>
      <w:r>
        <w:rPr>
          <w:rFonts w:hint="eastAsia"/>
        </w:rPr>
        <w:lastRenderedPageBreak/>
        <w:t>目标</w:t>
      </w:r>
      <w:r>
        <w:t>用户</w:t>
      </w:r>
      <w:bookmarkEnd w:id="349"/>
      <w:bookmarkEnd w:id="350"/>
    </w:p>
    <w:p w:rsidR="006E11FD" w:rsidRDefault="006E11FD" w:rsidP="006E11FD">
      <w:pPr>
        <w:ind w:firstLine="420"/>
        <w:rPr>
          <w:rFonts w:hAnsi="Arial"/>
          <w:szCs w:val="21"/>
          <w:lang w:val="zh-CN"/>
        </w:rPr>
      </w:pPr>
      <w:r>
        <w:rPr>
          <w:rFonts w:hAnsi="Arial" w:hint="eastAsia"/>
          <w:szCs w:val="21"/>
          <w:lang w:val="zh-CN"/>
        </w:rPr>
        <w:t>1.软件</w:t>
      </w:r>
      <w:r>
        <w:rPr>
          <w:rFonts w:hAnsi="Arial"/>
          <w:szCs w:val="21"/>
          <w:lang w:val="zh-CN"/>
        </w:rPr>
        <w:t>工程系列课程</w:t>
      </w:r>
      <w:r>
        <w:rPr>
          <w:rFonts w:hAnsi="Arial" w:hint="eastAsia"/>
          <w:szCs w:val="21"/>
          <w:lang w:val="zh-CN"/>
        </w:rPr>
        <w:t>教师</w:t>
      </w:r>
    </w:p>
    <w:p w:rsidR="006E11FD" w:rsidRDefault="006E11FD" w:rsidP="006E11FD">
      <w:pPr>
        <w:ind w:firstLine="420"/>
        <w:rPr>
          <w:rFonts w:hAnsi="Arial"/>
          <w:szCs w:val="21"/>
          <w:lang w:val="zh-CN"/>
        </w:rPr>
      </w:pPr>
      <w:r>
        <w:rPr>
          <w:rFonts w:hAnsi="Arial" w:hint="eastAsia"/>
          <w:szCs w:val="21"/>
          <w:lang w:val="zh-CN"/>
        </w:rPr>
        <w:t>2.学习</w:t>
      </w:r>
      <w:r>
        <w:rPr>
          <w:rFonts w:hAnsi="Arial"/>
          <w:szCs w:val="21"/>
          <w:lang w:val="zh-CN"/>
        </w:rPr>
        <w:t>软件工程系列课程的</w:t>
      </w:r>
      <w:r>
        <w:rPr>
          <w:rFonts w:hAnsi="Arial" w:hint="eastAsia"/>
          <w:szCs w:val="21"/>
          <w:lang w:val="zh-CN"/>
        </w:rPr>
        <w:t>学生</w:t>
      </w:r>
    </w:p>
    <w:p w:rsidR="006E11FD" w:rsidRDefault="006E11FD" w:rsidP="006E11FD">
      <w:pPr>
        <w:ind w:firstLine="420"/>
        <w:rPr>
          <w:rFonts w:hAnsi="Arial"/>
          <w:szCs w:val="21"/>
          <w:lang w:val="zh-CN"/>
        </w:rPr>
      </w:pPr>
      <w:r>
        <w:rPr>
          <w:rFonts w:hAnsi="Arial" w:hint="eastAsia"/>
          <w:szCs w:val="21"/>
          <w:lang w:val="zh-CN"/>
        </w:rPr>
        <w:t>3.没选这些课，但是感兴趣的游客</w:t>
      </w:r>
    </w:p>
    <w:p w:rsidR="006E11FD" w:rsidRPr="00AA5504" w:rsidRDefault="006E11FD" w:rsidP="00AA5504">
      <w:pPr>
        <w:ind w:firstLine="420"/>
        <w:rPr>
          <w:rFonts w:hAnsi="Arial"/>
          <w:szCs w:val="21"/>
          <w:lang w:val="zh-CN"/>
        </w:rPr>
      </w:pPr>
      <w:r>
        <w:rPr>
          <w:rFonts w:hAnsi="Arial" w:hint="eastAsia"/>
          <w:szCs w:val="21"/>
          <w:lang w:val="zh-CN"/>
        </w:rPr>
        <w:t>4.网站管理员</w:t>
      </w:r>
    </w:p>
    <w:p w:rsidR="006E11FD" w:rsidRDefault="006E11FD" w:rsidP="006E11FD">
      <w:pPr>
        <w:pStyle w:val="2"/>
      </w:pPr>
      <w:bookmarkStart w:id="351" w:name="_Toc498642460"/>
      <w:bookmarkStart w:id="352" w:name="_Toc535273430"/>
      <w:r>
        <w:rPr>
          <w:rFonts w:hint="eastAsia"/>
        </w:rPr>
        <w:t>产品</w:t>
      </w:r>
      <w:r>
        <w:t>竞争优势</w:t>
      </w:r>
      <w:bookmarkEnd w:id="351"/>
      <w:bookmarkEnd w:id="352"/>
    </w:p>
    <w:p w:rsidR="006E11FD" w:rsidRPr="00741671" w:rsidRDefault="006E11FD" w:rsidP="006E11FD">
      <w:pPr>
        <w:autoSpaceDE w:val="0"/>
        <w:autoSpaceDN w:val="0"/>
        <w:adjustRightInd w:val="0"/>
        <w:ind w:firstLine="448"/>
        <w:rPr>
          <w:rFonts w:ascii="Times New Roman" w:hAnsi="Times New Roman"/>
          <w:szCs w:val="21"/>
        </w:rPr>
      </w:pPr>
      <w:r w:rsidRPr="00741671">
        <w:rPr>
          <w:rFonts w:hAnsi="Arial" w:hint="eastAsia"/>
          <w:szCs w:val="21"/>
          <w:lang w:val="zh-CN"/>
        </w:rPr>
        <w:t>这个网站</w:t>
      </w:r>
      <w:r w:rsidR="00AA5504">
        <w:rPr>
          <w:rFonts w:hAnsi="Arial" w:hint="eastAsia"/>
          <w:szCs w:val="21"/>
          <w:lang w:val="zh-CN"/>
        </w:rPr>
        <w:t>与app</w:t>
      </w:r>
      <w:r w:rsidRPr="00741671">
        <w:rPr>
          <w:rFonts w:hAnsi="Arial" w:hint="eastAsia"/>
          <w:szCs w:val="21"/>
          <w:lang w:val="zh-CN"/>
        </w:rPr>
        <w:t>的主要目的就是为教师和学生提供交流的平台，方便教师，方便学生。这个网站还</w:t>
      </w:r>
      <w:r w:rsidRPr="00741671">
        <w:rPr>
          <w:rFonts w:hAnsi="Times New Roman" w:hint="eastAsia"/>
          <w:szCs w:val="21"/>
          <w:lang w:val="zh-CN"/>
        </w:rPr>
        <w:t>为一些对这门课程感兴趣的人士提供一个了解的机会。</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教师能够更好，更容易地得到学生的反馈，调整自己的方法</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有助于提高教师知名度和影响力，方便同学了解教师</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学生的获得资料更加容易，更加丰富</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学生能够有针对性地进行补课</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学生可以方便地向老师提出疑问</w:t>
      </w:r>
      <w:r w:rsidRPr="00741671">
        <w:rPr>
          <w:rFonts w:ascii="Times New Roman" w:hAnsi="Times New Roman"/>
          <w:szCs w:val="21"/>
        </w:rPr>
        <w:t xml:space="preserve"> </w:t>
      </w:r>
      <w:r w:rsidRPr="00741671">
        <w:rPr>
          <w:rFonts w:hAnsi="Times New Roman" w:hint="eastAsia"/>
          <w:szCs w:val="21"/>
          <w:lang w:val="zh-CN"/>
        </w:rPr>
        <w:t>并且可以迅速的得到解答</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 w:val="18"/>
          <w:szCs w:val="18"/>
        </w:rPr>
      </w:pPr>
      <w:r w:rsidRPr="00741671">
        <w:rPr>
          <w:rFonts w:hAnsi="Times New Roman" w:hint="eastAsia"/>
          <w:szCs w:val="21"/>
          <w:lang w:val="zh-CN"/>
        </w:rPr>
        <w:t>游客可以有机会了解这门课的情况，教师的情况</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 w:val="18"/>
          <w:szCs w:val="18"/>
        </w:rPr>
      </w:pPr>
      <w:r w:rsidRPr="00741671">
        <w:rPr>
          <w:rFonts w:hAnsi="Times New Roman" w:hint="eastAsia"/>
          <w:szCs w:val="21"/>
          <w:lang w:val="zh-CN"/>
        </w:rPr>
        <w:t>长期</w:t>
      </w:r>
      <w:r w:rsidRPr="00741671">
        <w:rPr>
          <w:rFonts w:hAnsi="Times New Roman"/>
          <w:szCs w:val="21"/>
          <w:lang w:val="zh-CN"/>
        </w:rPr>
        <w:t>支持学生学习</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有利于激发学生的学习兴趣和充分体现学习主体作用</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有利于培养学习者的信息素养和信息能力</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充分发挥网络特性方便</w:t>
      </w:r>
      <w:r w:rsidRPr="00741671">
        <w:rPr>
          <w:rFonts w:hAnsi="Times New Roman"/>
          <w:szCs w:val="21"/>
          <w:lang w:val="zh-CN"/>
        </w:rPr>
        <w:t>教师对学生的管理</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专门</w:t>
      </w:r>
      <w:r w:rsidRPr="00741671">
        <w:rPr>
          <w:rFonts w:hAnsi="Times New Roman"/>
          <w:szCs w:val="21"/>
          <w:lang w:val="zh-CN"/>
        </w:rPr>
        <w:t>针对软件工程</w:t>
      </w:r>
      <w:r w:rsidRPr="00741671">
        <w:rPr>
          <w:rFonts w:hAnsi="Times New Roman" w:hint="eastAsia"/>
          <w:szCs w:val="21"/>
          <w:lang w:val="zh-CN"/>
        </w:rPr>
        <w:t>系列</w:t>
      </w:r>
      <w:r w:rsidRPr="00741671">
        <w:rPr>
          <w:rFonts w:hAnsi="Times New Roman"/>
          <w:szCs w:val="21"/>
          <w:lang w:val="zh-CN"/>
        </w:rPr>
        <w:t>课程</w:t>
      </w:r>
    </w:p>
    <w:p w:rsidR="006E11FD"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吸引</w:t>
      </w:r>
      <w:r w:rsidRPr="00741671">
        <w:rPr>
          <w:rFonts w:hAnsi="Times New Roman"/>
          <w:szCs w:val="21"/>
          <w:lang w:val="zh-CN"/>
        </w:rPr>
        <w:t>对软件工程感兴趣的人士</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Pr>
          <w:rFonts w:hAnsi="Times New Roman" w:hint="eastAsia"/>
          <w:szCs w:val="21"/>
          <w:lang w:val="zh-CN"/>
        </w:rPr>
        <w:t>市面上</w:t>
      </w:r>
      <w:r>
        <w:rPr>
          <w:rFonts w:hAnsi="Times New Roman"/>
          <w:szCs w:val="21"/>
          <w:lang w:val="zh-CN"/>
        </w:rPr>
        <w:t>没有针对于软件工程系列课程的教学辅助网站</w:t>
      </w:r>
    </w:p>
    <w:p w:rsidR="006E11FD" w:rsidRPr="001D638E" w:rsidRDefault="006E11FD" w:rsidP="006E11FD"/>
    <w:p w:rsidR="006E11FD" w:rsidRPr="00090E4B" w:rsidRDefault="006E11FD" w:rsidP="006E11FD">
      <w:pPr>
        <w:pStyle w:val="2"/>
      </w:pPr>
      <w:bookmarkStart w:id="353" w:name="_Toc498642461"/>
      <w:bookmarkStart w:id="354" w:name="_Toc535273431"/>
      <w:r>
        <w:rPr>
          <w:rFonts w:hint="eastAsia"/>
        </w:rPr>
        <w:t>产品</w:t>
      </w:r>
      <w:r>
        <w:t>主要特征</w:t>
      </w:r>
      <w:bookmarkEnd w:id="353"/>
      <w:bookmarkEnd w:id="354"/>
    </w:p>
    <w:tbl>
      <w:tblPr>
        <w:tblStyle w:val="ae"/>
        <w:tblW w:w="0" w:type="auto"/>
        <w:tblLook w:val="04A0" w:firstRow="1" w:lastRow="0" w:firstColumn="1" w:lastColumn="0" w:noHBand="0" w:noVBand="1"/>
      </w:tblPr>
      <w:tblGrid>
        <w:gridCol w:w="988"/>
        <w:gridCol w:w="701"/>
        <w:gridCol w:w="1583"/>
        <w:gridCol w:w="5024"/>
      </w:tblGrid>
      <w:tr w:rsidR="006E11FD" w:rsidRPr="003C6CAA" w:rsidTr="006E11FD">
        <w:trPr>
          <w:trHeight w:val="416"/>
        </w:trPr>
        <w:tc>
          <w:tcPr>
            <w:tcW w:w="988" w:type="dxa"/>
            <w:shd w:val="clear" w:color="auto" w:fill="B8CCE4" w:themeFill="accent1" w:themeFillTint="66"/>
            <w:hideMark/>
          </w:tcPr>
          <w:p w:rsidR="006E11FD" w:rsidRPr="003C6CAA" w:rsidRDefault="006E11FD" w:rsidP="006E11FD">
            <w:r w:rsidRPr="003C6CAA">
              <w:rPr>
                <w:rFonts w:hint="eastAsia"/>
              </w:rPr>
              <w:t>编号</w:t>
            </w:r>
          </w:p>
        </w:tc>
        <w:tc>
          <w:tcPr>
            <w:tcW w:w="701" w:type="dxa"/>
            <w:shd w:val="clear" w:color="auto" w:fill="B8CCE4" w:themeFill="accent1" w:themeFillTint="66"/>
            <w:hideMark/>
          </w:tcPr>
          <w:p w:rsidR="006E11FD" w:rsidRPr="003C6CAA" w:rsidRDefault="006E11FD" w:rsidP="006E11FD">
            <w:r w:rsidRPr="003C6CAA">
              <w:rPr>
                <w:rFonts w:hint="eastAsia"/>
              </w:rPr>
              <w:t>特性</w:t>
            </w:r>
          </w:p>
        </w:tc>
        <w:tc>
          <w:tcPr>
            <w:tcW w:w="1583" w:type="dxa"/>
            <w:shd w:val="clear" w:color="auto" w:fill="B8CCE4" w:themeFill="accent1" w:themeFillTint="66"/>
            <w:hideMark/>
          </w:tcPr>
          <w:p w:rsidR="006E11FD" w:rsidRPr="003C6CAA" w:rsidRDefault="006E11FD" w:rsidP="006E11FD">
            <w:r w:rsidRPr="003C6CAA">
              <w:rPr>
                <w:rFonts w:hint="eastAsia"/>
              </w:rPr>
              <w:t>功能点</w:t>
            </w:r>
          </w:p>
        </w:tc>
        <w:tc>
          <w:tcPr>
            <w:tcW w:w="5024" w:type="dxa"/>
            <w:shd w:val="clear" w:color="auto" w:fill="B8CCE4" w:themeFill="accent1" w:themeFillTint="66"/>
            <w:hideMark/>
          </w:tcPr>
          <w:p w:rsidR="006E11FD" w:rsidRPr="003C6CAA" w:rsidRDefault="006E11FD" w:rsidP="006E11FD">
            <w:r w:rsidRPr="003C6CAA">
              <w:rPr>
                <w:rFonts w:hint="eastAsia"/>
              </w:rPr>
              <w:t>特性描述</w:t>
            </w:r>
          </w:p>
        </w:tc>
      </w:tr>
      <w:tr w:rsidR="006E11FD" w:rsidRPr="003C6CAA" w:rsidTr="006E11FD">
        <w:trPr>
          <w:trHeight w:val="2370"/>
        </w:trPr>
        <w:tc>
          <w:tcPr>
            <w:tcW w:w="988" w:type="dxa"/>
            <w:hideMark/>
          </w:tcPr>
          <w:p w:rsidR="006E11FD" w:rsidRPr="003C6CAA" w:rsidRDefault="006E11FD" w:rsidP="006E11FD">
            <w:r w:rsidRPr="003C6CAA">
              <w:rPr>
                <w:rFonts w:hint="eastAsia"/>
              </w:rPr>
              <w:t>FE-1</w:t>
            </w:r>
          </w:p>
        </w:tc>
        <w:tc>
          <w:tcPr>
            <w:tcW w:w="701" w:type="dxa"/>
            <w:hideMark/>
          </w:tcPr>
          <w:p w:rsidR="006E11FD" w:rsidRPr="003C6CAA" w:rsidRDefault="006E11FD" w:rsidP="006E11FD">
            <w:r>
              <w:rPr>
                <w:rFonts w:hint="eastAsia"/>
              </w:rPr>
              <w:t>课程</w:t>
            </w:r>
            <w:r w:rsidR="0029600B">
              <w:rPr>
                <w:rFonts w:hint="eastAsia"/>
              </w:rPr>
              <w:t>功能</w:t>
            </w:r>
            <w:r w:rsidRPr="003C6CAA">
              <w:rPr>
                <w:rFonts w:hint="eastAsia"/>
              </w:rPr>
              <w:t>模块</w:t>
            </w:r>
          </w:p>
        </w:tc>
        <w:tc>
          <w:tcPr>
            <w:tcW w:w="1583" w:type="dxa"/>
            <w:hideMark/>
          </w:tcPr>
          <w:p w:rsidR="006E11FD" w:rsidRDefault="006E11FD" w:rsidP="006E11FD">
            <w:pPr>
              <w:pStyle w:val="af"/>
              <w:numPr>
                <w:ilvl w:val="0"/>
                <w:numId w:val="7"/>
              </w:numPr>
              <w:spacing w:line="276" w:lineRule="auto"/>
              <w:ind w:firstLineChars="0"/>
            </w:pPr>
            <w:r w:rsidRPr="00396F69">
              <w:rPr>
                <w:rFonts w:hint="eastAsia"/>
              </w:rPr>
              <w:t>课程关注</w:t>
            </w:r>
          </w:p>
          <w:p w:rsidR="006E11FD" w:rsidRDefault="006E11FD" w:rsidP="006E11FD">
            <w:pPr>
              <w:pStyle w:val="af"/>
              <w:numPr>
                <w:ilvl w:val="0"/>
                <w:numId w:val="7"/>
              </w:numPr>
              <w:spacing w:line="276" w:lineRule="auto"/>
              <w:ind w:firstLineChars="0"/>
            </w:pPr>
            <w:r w:rsidRPr="00396F69">
              <w:rPr>
                <w:rFonts w:hint="eastAsia"/>
              </w:rPr>
              <w:t>课程公告</w:t>
            </w:r>
          </w:p>
          <w:p w:rsidR="006E11FD" w:rsidRDefault="006E11FD" w:rsidP="006D4768">
            <w:pPr>
              <w:pStyle w:val="af"/>
              <w:numPr>
                <w:ilvl w:val="0"/>
                <w:numId w:val="7"/>
              </w:numPr>
              <w:spacing w:line="276" w:lineRule="auto"/>
              <w:ind w:firstLineChars="0"/>
            </w:pPr>
            <w:r>
              <w:rPr>
                <w:rFonts w:hint="eastAsia"/>
              </w:rPr>
              <w:t>课程介绍</w:t>
            </w:r>
          </w:p>
          <w:p w:rsidR="006E11FD" w:rsidRDefault="006E11FD" w:rsidP="006E11FD">
            <w:pPr>
              <w:pStyle w:val="af"/>
              <w:numPr>
                <w:ilvl w:val="0"/>
                <w:numId w:val="7"/>
              </w:numPr>
              <w:spacing w:line="276" w:lineRule="auto"/>
              <w:ind w:firstLineChars="0"/>
            </w:pPr>
            <w:r w:rsidRPr="00396F69">
              <w:rPr>
                <w:rFonts w:hint="eastAsia"/>
              </w:rPr>
              <w:t>课程资料</w:t>
            </w:r>
          </w:p>
          <w:p w:rsidR="006E11FD" w:rsidRDefault="006E11FD" w:rsidP="006E11FD">
            <w:pPr>
              <w:pStyle w:val="af"/>
              <w:numPr>
                <w:ilvl w:val="0"/>
                <w:numId w:val="7"/>
              </w:numPr>
              <w:spacing w:line="276" w:lineRule="auto"/>
              <w:ind w:firstLineChars="0"/>
            </w:pPr>
            <w:r w:rsidRPr="00396F69">
              <w:rPr>
                <w:rFonts w:hint="eastAsia"/>
              </w:rPr>
              <w:t>课程答疑</w:t>
            </w:r>
            <w:r w:rsidR="00AA5504">
              <w:rPr>
                <w:rFonts w:hint="eastAsia"/>
              </w:rPr>
              <w:t>室</w:t>
            </w:r>
          </w:p>
          <w:p w:rsidR="006E11FD" w:rsidRPr="00396F69" w:rsidRDefault="006E11FD" w:rsidP="00BC315E">
            <w:pPr>
              <w:pStyle w:val="af"/>
              <w:numPr>
                <w:ilvl w:val="0"/>
                <w:numId w:val="7"/>
              </w:numPr>
              <w:spacing w:line="276" w:lineRule="auto"/>
              <w:ind w:firstLineChars="0"/>
            </w:pPr>
            <w:r w:rsidRPr="00396F69">
              <w:rPr>
                <w:rFonts w:hint="eastAsia"/>
              </w:rPr>
              <w:t>课程</w:t>
            </w:r>
            <w:r w:rsidR="00BC315E">
              <w:rPr>
                <w:rFonts w:hint="eastAsia"/>
              </w:rPr>
              <w:t>社区</w:t>
            </w:r>
          </w:p>
        </w:tc>
        <w:tc>
          <w:tcPr>
            <w:tcW w:w="5024" w:type="dxa"/>
            <w:hideMark/>
          </w:tcPr>
          <w:p w:rsidR="006E11FD" w:rsidRDefault="006E11FD" w:rsidP="006E11FD">
            <w:r w:rsidRPr="004532A6">
              <w:rPr>
                <w:rFonts w:hint="eastAsia"/>
                <w:b/>
              </w:rPr>
              <w:t>课程介绍：</w:t>
            </w:r>
            <w:r w:rsidRPr="003C6CAA">
              <w:rPr>
                <w:rFonts w:hint="eastAsia"/>
              </w:rPr>
              <w:t>发布软件工程系列课程的介绍；网站能有</w:t>
            </w:r>
            <w:r w:rsidR="00BC315E">
              <w:rPr>
                <w:rFonts w:hint="eastAsia"/>
              </w:rPr>
              <w:t>能方便的让学生与教师交流的平台</w:t>
            </w:r>
            <w:r w:rsidRPr="003C6CAA">
              <w:rPr>
                <w:rFonts w:hint="eastAsia"/>
              </w:rPr>
              <w:t>。 网站上</w:t>
            </w:r>
            <w:r w:rsidR="006D4768">
              <w:rPr>
                <w:rFonts w:hint="eastAsia"/>
              </w:rPr>
              <w:t>的开课信息</w:t>
            </w:r>
            <w:r w:rsidRPr="003C6CAA">
              <w:rPr>
                <w:rFonts w:hint="eastAsia"/>
              </w:rPr>
              <w:t>包括</w:t>
            </w:r>
            <w:r w:rsidR="00BC315E">
              <w:rPr>
                <w:rFonts w:hint="eastAsia"/>
              </w:rPr>
              <w:t>课程名称</w:t>
            </w:r>
            <w:r w:rsidRPr="003C6CAA">
              <w:rPr>
                <w:rFonts w:hint="eastAsia"/>
              </w:rPr>
              <w:t>,、使用教材、</w:t>
            </w:r>
            <w:r w:rsidR="00BC315E">
              <w:rPr>
                <w:rFonts w:hint="eastAsia"/>
              </w:rPr>
              <w:t>前置课程、课程介绍、课程图片</w:t>
            </w:r>
            <w:r w:rsidRPr="003C6CAA">
              <w:rPr>
                <w:rFonts w:hint="eastAsia"/>
              </w:rPr>
              <w:t>。并可以在以后增加另外课程的时候可以定制</w:t>
            </w:r>
            <w:r w:rsidR="00BC315E">
              <w:rPr>
                <w:rFonts w:hint="eastAsia"/>
              </w:rPr>
              <w:t>。</w:t>
            </w:r>
            <w:r w:rsidR="00BC315E">
              <w:t xml:space="preserve"> </w:t>
            </w:r>
          </w:p>
          <w:p w:rsidR="006E11FD" w:rsidRDefault="006E11FD" w:rsidP="006E11FD">
            <w:r w:rsidRPr="004532A6">
              <w:rPr>
                <w:rFonts w:hint="eastAsia"/>
                <w:b/>
              </w:rPr>
              <w:t>课程资料：</w:t>
            </w:r>
            <w:r w:rsidRPr="003C6CAA">
              <w:rPr>
                <w:rFonts w:hint="eastAsia"/>
              </w:rPr>
              <w:t>上传课件，模板，参考资料，教学视频，音频资料、历年试卷，电子教材，补课资料</w:t>
            </w:r>
            <w:r w:rsidR="00BC315E">
              <w:rPr>
                <w:rFonts w:hint="eastAsia"/>
              </w:rPr>
              <w:t>。</w:t>
            </w:r>
            <w:r w:rsidRPr="003C6CAA">
              <w:rPr>
                <w:rFonts w:hint="eastAsia"/>
              </w:rPr>
              <w:t>下载课件，模板，参考资料，优秀作业，教学视频，音频资料、历年试卷，电子教材，补课资料，</w:t>
            </w:r>
            <w:r w:rsidRPr="007F199F">
              <w:rPr>
                <w:rFonts w:hint="eastAsia"/>
              </w:rPr>
              <w:t>传输速度</w:t>
            </w:r>
            <w:r w:rsidRPr="007F199F">
              <w:t xml:space="preserve"> 200人并发</w:t>
            </w:r>
            <w:r>
              <w:rPr>
                <w:rFonts w:hint="eastAsia"/>
              </w:rPr>
              <w:t>，</w:t>
            </w:r>
            <w:r w:rsidRPr="007F199F">
              <w:t>平均响应时间小于1秒</w:t>
            </w:r>
          </w:p>
          <w:p w:rsidR="006E11FD" w:rsidRDefault="006E11FD" w:rsidP="006E11FD">
            <w:r w:rsidRPr="004532A6">
              <w:rPr>
                <w:rFonts w:hint="eastAsia"/>
                <w:b/>
              </w:rPr>
              <w:t>课程公告：</w:t>
            </w:r>
            <w:r w:rsidRPr="003C6CAA">
              <w:rPr>
                <w:rFonts w:hint="eastAsia"/>
              </w:rPr>
              <w:t>提供教师信息发布栏，用于课程通知；</w:t>
            </w:r>
            <w:r w:rsidR="00BC315E">
              <w:rPr>
                <w:rFonts w:hint="eastAsia"/>
              </w:rPr>
              <w:t>老师能及时发布一些与课程相关的最新消息，用户</w:t>
            </w:r>
            <w:r w:rsidRPr="003C6CAA">
              <w:rPr>
                <w:rFonts w:hint="eastAsia"/>
              </w:rPr>
              <w:t>能及时看到</w:t>
            </w:r>
            <w:r w:rsidR="00BC315E">
              <w:rPr>
                <w:rFonts w:hint="eastAsia"/>
              </w:rPr>
              <w:t>课程</w:t>
            </w:r>
            <w:r w:rsidRPr="003C6CAA">
              <w:rPr>
                <w:rFonts w:hint="eastAsia"/>
              </w:rPr>
              <w:t>的通知。</w:t>
            </w:r>
          </w:p>
          <w:p w:rsidR="006E11FD" w:rsidRPr="00207B09" w:rsidRDefault="006E11FD" w:rsidP="006E11FD">
            <w:r w:rsidRPr="004532A6">
              <w:rPr>
                <w:rFonts w:hint="eastAsia"/>
                <w:b/>
              </w:rPr>
              <w:lastRenderedPageBreak/>
              <w:t>课程</w:t>
            </w:r>
            <w:r w:rsidR="00BC315E">
              <w:rPr>
                <w:rFonts w:hint="eastAsia"/>
                <w:b/>
              </w:rPr>
              <w:t>社区</w:t>
            </w:r>
            <w:r w:rsidRPr="004532A6">
              <w:rPr>
                <w:rFonts w:hint="eastAsia"/>
                <w:b/>
              </w:rPr>
              <w:t>：</w:t>
            </w:r>
            <w:r w:rsidRPr="00207B09">
              <w:rPr>
                <w:rFonts w:hint="eastAsia"/>
              </w:rPr>
              <w:t>学生教师可发表</w:t>
            </w:r>
            <w:r w:rsidR="00BC315E">
              <w:rPr>
                <w:rFonts w:hint="eastAsia"/>
              </w:rPr>
              <w:t>帖子</w:t>
            </w:r>
            <w:r w:rsidRPr="00207B09">
              <w:rPr>
                <w:rFonts w:hint="eastAsia"/>
              </w:rPr>
              <w:t>上传附件</w:t>
            </w:r>
          </w:p>
          <w:p w:rsidR="006E11FD" w:rsidRDefault="006E11FD" w:rsidP="006E11FD">
            <w:r w:rsidRPr="004532A6">
              <w:rPr>
                <w:rFonts w:hint="eastAsia"/>
                <w:b/>
              </w:rPr>
              <w:t>课程答疑</w:t>
            </w:r>
            <w:r w:rsidR="006D4768">
              <w:rPr>
                <w:rFonts w:hint="eastAsia"/>
                <w:b/>
              </w:rPr>
              <w:t>室</w:t>
            </w:r>
            <w:r w:rsidRPr="004532A6">
              <w:rPr>
                <w:rFonts w:hint="eastAsia"/>
                <w:b/>
              </w:rPr>
              <w:t>：</w:t>
            </w:r>
            <w:r>
              <w:rPr>
                <w:rFonts w:hint="eastAsia"/>
              </w:rPr>
              <w:t>设置开始时间</w:t>
            </w:r>
            <w:r>
              <w:t xml:space="preserve"> 历届课程答疑列表</w:t>
            </w:r>
          </w:p>
          <w:p w:rsidR="006E11FD" w:rsidRPr="00207B09" w:rsidRDefault="006E11FD" w:rsidP="006E11FD">
            <w:r>
              <w:rPr>
                <w:rFonts w:hint="eastAsia"/>
              </w:rPr>
              <w:t>某年某月某日</w:t>
            </w:r>
            <w:r>
              <w:t xml:space="preserve"> 可以退出</w:t>
            </w:r>
            <w:r w:rsidR="00BC315E">
              <w:rPr>
                <w:rFonts w:hint="eastAsia"/>
              </w:rPr>
              <w:t>答疑室</w:t>
            </w:r>
            <w:r>
              <w:t xml:space="preserve"> 可以自动关 提前关 答疑室</w:t>
            </w:r>
          </w:p>
        </w:tc>
      </w:tr>
      <w:tr w:rsidR="006E11FD" w:rsidRPr="003C6CAA" w:rsidTr="006E11FD">
        <w:trPr>
          <w:trHeight w:val="1515"/>
        </w:trPr>
        <w:tc>
          <w:tcPr>
            <w:tcW w:w="988" w:type="dxa"/>
          </w:tcPr>
          <w:p w:rsidR="006E11FD" w:rsidRPr="003C6CAA" w:rsidRDefault="006E11FD" w:rsidP="006E11FD">
            <w:r>
              <w:rPr>
                <w:rFonts w:hint="eastAsia"/>
              </w:rPr>
              <w:lastRenderedPageBreak/>
              <w:t>FE-2</w:t>
            </w:r>
          </w:p>
        </w:tc>
        <w:tc>
          <w:tcPr>
            <w:tcW w:w="701" w:type="dxa"/>
          </w:tcPr>
          <w:p w:rsidR="006E11FD" w:rsidRPr="003C6CAA" w:rsidRDefault="006E11FD" w:rsidP="006E11FD">
            <w:r>
              <w:rPr>
                <w:rFonts w:hint="eastAsia"/>
              </w:rPr>
              <w:t>登录注册</w:t>
            </w:r>
            <w:r w:rsidRPr="003C6CAA">
              <w:rPr>
                <w:rFonts w:hint="eastAsia"/>
              </w:rPr>
              <w:t>功能模块</w:t>
            </w:r>
          </w:p>
        </w:tc>
        <w:tc>
          <w:tcPr>
            <w:tcW w:w="1583" w:type="dxa"/>
          </w:tcPr>
          <w:p w:rsidR="006E11FD" w:rsidRDefault="006E11FD" w:rsidP="006E11FD">
            <w:pPr>
              <w:pStyle w:val="af"/>
              <w:numPr>
                <w:ilvl w:val="0"/>
                <w:numId w:val="8"/>
              </w:numPr>
              <w:spacing w:line="276" w:lineRule="auto"/>
              <w:ind w:firstLineChars="0"/>
            </w:pPr>
            <w:r w:rsidRPr="003C6CAA">
              <w:rPr>
                <w:rFonts w:hint="eastAsia"/>
              </w:rPr>
              <w:t>用户注册</w:t>
            </w:r>
          </w:p>
          <w:p w:rsidR="006E11FD" w:rsidRDefault="006E11FD" w:rsidP="006E11FD">
            <w:pPr>
              <w:pStyle w:val="af"/>
              <w:numPr>
                <w:ilvl w:val="0"/>
                <w:numId w:val="8"/>
              </w:numPr>
              <w:spacing w:line="276" w:lineRule="auto"/>
              <w:ind w:firstLineChars="0"/>
            </w:pPr>
            <w:r w:rsidRPr="003C6CAA">
              <w:rPr>
                <w:rFonts w:hint="eastAsia"/>
              </w:rPr>
              <w:t>用户登录</w:t>
            </w:r>
          </w:p>
          <w:p w:rsidR="006E11FD" w:rsidRPr="002D3C66" w:rsidRDefault="006E11FD" w:rsidP="006E11FD">
            <w:pPr>
              <w:pStyle w:val="af"/>
              <w:numPr>
                <w:ilvl w:val="0"/>
                <w:numId w:val="8"/>
              </w:numPr>
              <w:spacing w:line="276" w:lineRule="auto"/>
              <w:ind w:firstLineChars="0"/>
            </w:pPr>
            <w:r>
              <w:rPr>
                <w:rFonts w:ascii="宋体" w:hAnsi="宋体" w:cs="宋体" w:hint="eastAsia"/>
                <w:kern w:val="0"/>
              </w:rPr>
              <w:t>找回密码</w:t>
            </w:r>
          </w:p>
        </w:tc>
        <w:tc>
          <w:tcPr>
            <w:tcW w:w="5024" w:type="dxa"/>
          </w:tcPr>
          <w:p w:rsidR="006E11FD" w:rsidRPr="002D3C66" w:rsidRDefault="006E11FD" w:rsidP="006E11FD">
            <w:pPr>
              <w:pStyle w:val="af"/>
              <w:numPr>
                <w:ilvl w:val="0"/>
                <w:numId w:val="11"/>
              </w:numPr>
              <w:spacing w:line="276" w:lineRule="auto"/>
              <w:ind w:firstLineChars="0"/>
            </w:pPr>
            <w:r>
              <w:rPr>
                <w:rFonts w:hint="eastAsia"/>
              </w:rPr>
              <w:t>注册信息：</w:t>
            </w:r>
            <w:r w:rsidR="0029600B">
              <w:rPr>
                <w:rFonts w:hint="eastAsia"/>
              </w:rPr>
              <w:t>账号、密码、确认密码、真实姓名、身份证号、用户类型、学号</w:t>
            </w:r>
            <w:r w:rsidR="0029600B">
              <w:rPr>
                <w:rFonts w:hint="eastAsia"/>
              </w:rPr>
              <w:t>/</w:t>
            </w:r>
            <w:r w:rsidR="0029600B">
              <w:rPr>
                <w:rFonts w:hint="eastAsia"/>
              </w:rPr>
              <w:t>教工号</w:t>
            </w:r>
          </w:p>
          <w:p w:rsidR="006E11FD" w:rsidRDefault="006E11FD" w:rsidP="006E11FD">
            <w:pPr>
              <w:pStyle w:val="af"/>
              <w:numPr>
                <w:ilvl w:val="0"/>
                <w:numId w:val="11"/>
              </w:numPr>
              <w:spacing w:line="276" w:lineRule="auto"/>
              <w:ind w:firstLineChars="0"/>
            </w:pPr>
            <w:r>
              <w:rPr>
                <w:rFonts w:hint="eastAsia"/>
              </w:rPr>
              <w:t>登录信息：</w:t>
            </w:r>
            <w:r w:rsidR="0029600B">
              <w:rPr>
                <w:rFonts w:hint="eastAsia"/>
              </w:rPr>
              <w:t>账号</w:t>
            </w:r>
            <w:r>
              <w:rPr>
                <w:rFonts w:hint="eastAsia"/>
              </w:rPr>
              <w:t>、密码</w:t>
            </w:r>
          </w:p>
          <w:p w:rsidR="006E11FD" w:rsidRPr="002D3C66" w:rsidRDefault="006E11FD" w:rsidP="006E11FD">
            <w:pPr>
              <w:pStyle w:val="af"/>
              <w:numPr>
                <w:ilvl w:val="0"/>
                <w:numId w:val="11"/>
              </w:numPr>
              <w:spacing w:line="276" w:lineRule="auto"/>
              <w:ind w:firstLineChars="0"/>
            </w:pPr>
            <w:r>
              <w:rPr>
                <w:rFonts w:hint="eastAsia"/>
              </w:rPr>
              <w:t>找回密码：</w:t>
            </w:r>
            <w:r w:rsidR="0029600B">
              <w:rPr>
                <w:rFonts w:hint="eastAsia"/>
              </w:rPr>
              <w:t>账号，身份证号，学号</w:t>
            </w:r>
            <w:r w:rsidR="0029600B">
              <w:rPr>
                <w:rFonts w:hint="eastAsia"/>
              </w:rPr>
              <w:t>/</w:t>
            </w:r>
            <w:r w:rsidR="0029600B">
              <w:rPr>
                <w:rFonts w:hint="eastAsia"/>
              </w:rPr>
              <w:t>教工号。自动重置密码</w:t>
            </w:r>
          </w:p>
        </w:tc>
      </w:tr>
      <w:tr w:rsidR="006E11FD" w:rsidRPr="003C6CAA" w:rsidTr="006E11FD">
        <w:trPr>
          <w:trHeight w:val="1200"/>
        </w:trPr>
        <w:tc>
          <w:tcPr>
            <w:tcW w:w="988" w:type="dxa"/>
          </w:tcPr>
          <w:p w:rsidR="006E11FD" w:rsidRPr="003C6CAA" w:rsidRDefault="006E11FD" w:rsidP="006E11FD">
            <w:r>
              <w:rPr>
                <w:rFonts w:hint="eastAsia"/>
              </w:rPr>
              <w:t>FE-3</w:t>
            </w:r>
          </w:p>
        </w:tc>
        <w:tc>
          <w:tcPr>
            <w:tcW w:w="701" w:type="dxa"/>
          </w:tcPr>
          <w:p w:rsidR="006E11FD" w:rsidRPr="003C6CAA" w:rsidRDefault="006E11FD" w:rsidP="006E11FD">
            <w:r>
              <w:rPr>
                <w:rFonts w:hint="eastAsia"/>
              </w:rPr>
              <w:t>个人信息</w:t>
            </w:r>
            <w:r w:rsidR="0029600B">
              <w:rPr>
                <w:rFonts w:hint="eastAsia"/>
              </w:rPr>
              <w:t>功能</w:t>
            </w:r>
            <w:r>
              <w:rPr>
                <w:rFonts w:hint="eastAsia"/>
              </w:rPr>
              <w:t>模块</w:t>
            </w:r>
          </w:p>
        </w:tc>
        <w:tc>
          <w:tcPr>
            <w:tcW w:w="1583" w:type="dxa"/>
          </w:tcPr>
          <w:p w:rsidR="006E11FD" w:rsidRPr="000A156D" w:rsidRDefault="006E11FD" w:rsidP="006E11FD">
            <w:pPr>
              <w:pStyle w:val="af"/>
              <w:numPr>
                <w:ilvl w:val="0"/>
                <w:numId w:val="10"/>
              </w:numPr>
              <w:spacing w:line="276" w:lineRule="auto"/>
              <w:ind w:firstLineChars="0"/>
            </w:pPr>
            <w:r>
              <w:rPr>
                <w:rFonts w:hint="eastAsia"/>
              </w:rPr>
              <w:t>个人信息</w:t>
            </w:r>
          </w:p>
          <w:p w:rsidR="006E11FD" w:rsidRPr="002D3C66" w:rsidRDefault="006D227B" w:rsidP="0029600B">
            <w:pPr>
              <w:pStyle w:val="af"/>
              <w:numPr>
                <w:ilvl w:val="0"/>
                <w:numId w:val="10"/>
              </w:numPr>
              <w:spacing w:line="276" w:lineRule="auto"/>
              <w:ind w:firstLineChars="0"/>
            </w:pPr>
            <w:r>
              <w:rPr>
                <w:rFonts w:ascii="宋体" w:hAnsi="宋体" w:cs="宋体" w:hint="eastAsia"/>
                <w:kern w:val="0"/>
              </w:rPr>
              <w:t>增加</w:t>
            </w:r>
            <w:r w:rsidR="006E11FD">
              <w:rPr>
                <w:rFonts w:ascii="宋体" w:hAnsi="宋体" w:cs="宋体" w:hint="eastAsia"/>
                <w:kern w:val="0"/>
              </w:rPr>
              <w:t>课</w:t>
            </w:r>
            <w:r>
              <w:rPr>
                <w:rFonts w:ascii="宋体" w:hAnsi="宋体" w:cs="宋体" w:hint="eastAsia"/>
                <w:kern w:val="0"/>
              </w:rPr>
              <w:t>程</w:t>
            </w:r>
          </w:p>
        </w:tc>
        <w:tc>
          <w:tcPr>
            <w:tcW w:w="5024" w:type="dxa"/>
          </w:tcPr>
          <w:p w:rsidR="006E11FD" w:rsidRDefault="006E11FD" w:rsidP="006E11FD">
            <w:pPr>
              <w:pStyle w:val="af"/>
              <w:numPr>
                <w:ilvl w:val="0"/>
                <w:numId w:val="12"/>
              </w:numPr>
              <w:spacing w:line="276" w:lineRule="auto"/>
              <w:ind w:firstLineChars="0"/>
            </w:pPr>
            <w:r w:rsidRPr="002D3C66">
              <w:rPr>
                <w:rFonts w:hint="eastAsia"/>
              </w:rPr>
              <w:t>查看个人信息并</w:t>
            </w:r>
            <w:r w:rsidR="006D4768">
              <w:rPr>
                <w:rFonts w:hint="eastAsia"/>
              </w:rPr>
              <w:t>可</w:t>
            </w:r>
            <w:r w:rsidRPr="002D3C66">
              <w:rPr>
                <w:rFonts w:hint="eastAsia"/>
              </w:rPr>
              <w:t>修改（更换头像，密码</w:t>
            </w:r>
            <w:r w:rsidR="0029600B">
              <w:rPr>
                <w:rFonts w:hint="eastAsia"/>
              </w:rPr>
              <w:t>，个人介绍</w:t>
            </w:r>
            <w:r w:rsidRPr="002D3C66">
              <w:rPr>
                <w:rFonts w:hint="eastAsia"/>
              </w:rPr>
              <w:t>等）</w:t>
            </w:r>
            <w:r w:rsidRPr="002D3C66">
              <w:rPr>
                <w:rFonts w:hint="eastAsia"/>
              </w:rPr>
              <w:t xml:space="preserve">  </w:t>
            </w:r>
          </w:p>
          <w:p w:rsidR="006E11FD" w:rsidRPr="002D3C66" w:rsidRDefault="0029600B" w:rsidP="006E11FD">
            <w:pPr>
              <w:pStyle w:val="af"/>
              <w:numPr>
                <w:ilvl w:val="0"/>
                <w:numId w:val="12"/>
              </w:numPr>
              <w:spacing w:line="276" w:lineRule="auto"/>
              <w:ind w:firstLineChars="0"/>
            </w:pPr>
            <w:r>
              <w:rPr>
                <w:rFonts w:hint="eastAsia"/>
              </w:rPr>
              <w:t>增加</w:t>
            </w:r>
            <w:r w:rsidR="006E11FD">
              <w:rPr>
                <w:rFonts w:hint="eastAsia"/>
              </w:rPr>
              <w:t>课程：课程</w:t>
            </w:r>
            <w:r>
              <w:rPr>
                <w:rFonts w:hint="eastAsia"/>
              </w:rPr>
              <w:t>名称</w:t>
            </w:r>
            <w:r w:rsidR="006E11FD">
              <w:rPr>
                <w:rFonts w:hint="eastAsia"/>
              </w:rPr>
              <w:t>、</w:t>
            </w:r>
            <w:r>
              <w:rPr>
                <w:rFonts w:hint="eastAsia"/>
              </w:rPr>
              <w:t>使用教材、前置课程、课程介绍、课程图片</w:t>
            </w:r>
            <w:r w:rsidR="006E11FD" w:rsidRPr="002D3C66">
              <w:rPr>
                <w:rFonts w:hint="eastAsia"/>
              </w:rPr>
              <w:t xml:space="preserve">                          </w:t>
            </w:r>
          </w:p>
        </w:tc>
      </w:tr>
      <w:tr w:rsidR="008278B1" w:rsidRPr="003C6CAA" w:rsidTr="006E11FD">
        <w:trPr>
          <w:trHeight w:val="1200"/>
        </w:trPr>
        <w:tc>
          <w:tcPr>
            <w:tcW w:w="988" w:type="dxa"/>
          </w:tcPr>
          <w:p w:rsidR="008278B1" w:rsidRDefault="008278B1" w:rsidP="008278B1">
            <w:r>
              <w:rPr>
                <w:rFonts w:hint="eastAsia"/>
              </w:rPr>
              <w:t>FE-4</w:t>
            </w:r>
          </w:p>
        </w:tc>
        <w:tc>
          <w:tcPr>
            <w:tcW w:w="701" w:type="dxa"/>
          </w:tcPr>
          <w:p w:rsidR="008278B1" w:rsidRDefault="008278B1" w:rsidP="008278B1">
            <w:r>
              <w:rPr>
                <w:rFonts w:hint="eastAsia"/>
              </w:rPr>
              <w:t>社区功能</w:t>
            </w:r>
            <w:r w:rsidRPr="003C6CAA">
              <w:rPr>
                <w:rFonts w:hint="eastAsia"/>
              </w:rPr>
              <w:t>模块</w:t>
            </w:r>
          </w:p>
        </w:tc>
        <w:tc>
          <w:tcPr>
            <w:tcW w:w="1583" w:type="dxa"/>
          </w:tcPr>
          <w:p w:rsidR="008278B1" w:rsidRPr="00207B09" w:rsidRDefault="008278B1" w:rsidP="008278B1">
            <w:pPr>
              <w:pStyle w:val="af"/>
              <w:numPr>
                <w:ilvl w:val="0"/>
                <w:numId w:val="13"/>
              </w:numPr>
              <w:spacing w:line="276" w:lineRule="auto"/>
              <w:ind w:firstLineChars="0"/>
            </w:pPr>
            <w:r>
              <w:rPr>
                <w:rFonts w:ascii="宋体" w:hAnsi="宋体" w:cs="宋体" w:hint="eastAsia"/>
                <w:kern w:val="0"/>
              </w:rPr>
              <w:t>发帖</w:t>
            </w:r>
          </w:p>
          <w:p w:rsidR="008278B1" w:rsidRPr="008278B1" w:rsidRDefault="008278B1" w:rsidP="008278B1">
            <w:pPr>
              <w:pStyle w:val="af"/>
              <w:numPr>
                <w:ilvl w:val="0"/>
                <w:numId w:val="13"/>
              </w:numPr>
              <w:spacing w:line="276" w:lineRule="auto"/>
              <w:ind w:firstLineChars="0"/>
            </w:pPr>
            <w:r>
              <w:rPr>
                <w:rFonts w:ascii="宋体" w:hAnsi="宋体" w:cs="宋体" w:hint="eastAsia"/>
                <w:kern w:val="0"/>
              </w:rPr>
              <w:t>举报</w:t>
            </w:r>
          </w:p>
          <w:p w:rsidR="008278B1" w:rsidRPr="00E05EB8" w:rsidRDefault="008278B1" w:rsidP="008278B1">
            <w:pPr>
              <w:pStyle w:val="af"/>
              <w:numPr>
                <w:ilvl w:val="0"/>
                <w:numId w:val="13"/>
              </w:numPr>
              <w:spacing w:line="276" w:lineRule="auto"/>
              <w:ind w:firstLineChars="0"/>
            </w:pPr>
            <w:r>
              <w:rPr>
                <w:rFonts w:hint="eastAsia"/>
              </w:rPr>
              <w:t>评论</w:t>
            </w:r>
          </w:p>
        </w:tc>
        <w:tc>
          <w:tcPr>
            <w:tcW w:w="5024" w:type="dxa"/>
          </w:tcPr>
          <w:p w:rsidR="008278B1" w:rsidRDefault="008278B1" w:rsidP="008278B1">
            <w:pPr>
              <w:spacing w:line="276" w:lineRule="auto"/>
            </w:pPr>
            <w:r>
              <w:rPr>
                <w:rFonts w:hint="eastAsia"/>
              </w:rPr>
              <w:t>发贴：标题，内容，图片，音频，视频，附件</w:t>
            </w:r>
          </w:p>
          <w:p w:rsidR="008278B1" w:rsidRPr="002D3C66" w:rsidRDefault="006D4768" w:rsidP="008278B1">
            <w:pPr>
              <w:spacing w:line="276" w:lineRule="auto"/>
            </w:pPr>
            <w:r>
              <w:rPr>
                <w:rFonts w:hint="eastAsia"/>
              </w:rPr>
              <w:t>评论</w:t>
            </w:r>
            <w:r w:rsidR="008278B1">
              <w:rPr>
                <w:rFonts w:hint="eastAsia"/>
              </w:rPr>
              <w:t>：图片，视频，音频，附件，内容</w:t>
            </w:r>
          </w:p>
        </w:tc>
      </w:tr>
      <w:tr w:rsidR="008278B1" w:rsidRPr="003C6CAA" w:rsidTr="006E11FD">
        <w:trPr>
          <w:trHeight w:val="1800"/>
        </w:trPr>
        <w:tc>
          <w:tcPr>
            <w:tcW w:w="988" w:type="dxa"/>
          </w:tcPr>
          <w:p w:rsidR="008278B1" w:rsidRPr="003C6CAA" w:rsidRDefault="008278B1" w:rsidP="008278B1">
            <w:r>
              <w:rPr>
                <w:rFonts w:hint="eastAsia"/>
              </w:rPr>
              <w:t>FE-5</w:t>
            </w:r>
          </w:p>
        </w:tc>
        <w:tc>
          <w:tcPr>
            <w:tcW w:w="701" w:type="dxa"/>
          </w:tcPr>
          <w:p w:rsidR="008278B1" w:rsidRPr="003C6CAA" w:rsidRDefault="008278B1" w:rsidP="008278B1">
            <w:proofErr w:type="gramStart"/>
            <w:r>
              <w:rPr>
                <w:rFonts w:hint="eastAsia"/>
              </w:rPr>
              <w:t>博客功能</w:t>
            </w:r>
            <w:proofErr w:type="gramEnd"/>
            <w:r>
              <w:rPr>
                <w:rFonts w:hint="eastAsia"/>
              </w:rPr>
              <w:t>板块</w:t>
            </w:r>
          </w:p>
        </w:tc>
        <w:tc>
          <w:tcPr>
            <w:tcW w:w="1583" w:type="dxa"/>
          </w:tcPr>
          <w:p w:rsidR="008278B1" w:rsidRDefault="008278B1" w:rsidP="008278B1">
            <w:pPr>
              <w:pStyle w:val="af"/>
              <w:numPr>
                <w:ilvl w:val="0"/>
                <w:numId w:val="15"/>
              </w:numPr>
              <w:spacing w:line="276" w:lineRule="auto"/>
              <w:ind w:firstLineChars="0"/>
            </w:pPr>
            <w:r>
              <w:rPr>
                <w:rFonts w:hint="eastAsia"/>
              </w:rPr>
              <w:t>发表文章</w:t>
            </w:r>
          </w:p>
          <w:p w:rsidR="00AA3608" w:rsidRDefault="008278B1" w:rsidP="008278B1">
            <w:pPr>
              <w:pStyle w:val="af"/>
              <w:numPr>
                <w:ilvl w:val="0"/>
                <w:numId w:val="15"/>
              </w:numPr>
              <w:spacing w:line="276" w:lineRule="auto"/>
              <w:ind w:firstLineChars="0"/>
            </w:pPr>
            <w:r>
              <w:rPr>
                <w:rFonts w:hint="eastAsia"/>
              </w:rPr>
              <w:t>留言</w:t>
            </w:r>
            <w:r w:rsidRPr="00211F21">
              <w:rPr>
                <w:rFonts w:hint="eastAsia"/>
              </w:rPr>
              <w:t xml:space="preserve"> </w:t>
            </w:r>
          </w:p>
          <w:p w:rsidR="008278B1" w:rsidRPr="00211F21" w:rsidRDefault="00AA3608" w:rsidP="008278B1">
            <w:pPr>
              <w:pStyle w:val="af"/>
              <w:numPr>
                <w:ilvl w:val="0"/>
                <w:numId w:val="15"/>
              </w:numPr>
              <w:spacing w:line="276" w:lineRule="auto"/>
              <w:ind w:firstLineChars="0"/>
            </w:pPr>
            <w:r>
              <w:rPr>
                <w:rFonts w:hint="eastAsia"/>
              </w:rPr>
              <w:t>关注用户</w:t>
            </w:r>
            <w:r w:rsidR="008278B1" w:rsidRPr="00211F21">
              <w:rPr>
                <w:rFonts w:hint="eastAsia"/>
              </w:rPr>
              <w:t xml:space="preserve">                                                                               </w:t>
            </w:r>
          </w:p>
        </w:tc>
        <w:tc>
          <w:tcPr>
            <w:tcW w:w="5024" w:type="dxa"/>
          </w:tcPr>
          <w:p w:rsidR="008278B1" w:rsidRDefault="008278B1" w:rsidP="008278B1">
            <w:r>
              <w:rPr>
                <w:rFonts w:hint="eastAsia"/>
              </w:rPr>
              <w:t>发表文章：标题，内容，图片，附件。</w:t>
            </w:r>
          </w:p>
          <w:p w:rsidR="008278B1" w:rsidRPr="002D3C66" w:rsidRDefault="008278B1" w:rsidP="008278B1">
            <w:r>
              <w:rPr>
                <w:rFonts w:hint="eastAsia"/>
              </w:rPr>
              <w:t>留言：内容</w:t>
            </w:r>
          </w:p>
        </w:tc>
      </w:tr>
      <w:tr w:rsidR="008278B1" w:rsidRPr="003C6CAA" w:rsidTr="006E11FD">
        <w:trPr>
          <w:trHeight w:val="1800"/>
        </w:trPr>
        <w:tc>
          <w:tcPr>
            <w:tcW w:w="988" w:type="dxa"/>
          </w:tcPr>
          <w:p w:rsidR="008278B1" w:rsidRPr="003C6CAA" w:rsidRDefault="008278B1" w:rsidP="008278B1">
            <w:r>
              <w:rPr>
                <w:rFonts w:hint="eastAsia"/>
              </w:rPr>
              <w:t>FE-6</w:t>
            </w:r>
          </w:p>
        </w:tc>
        <w:tc>
          <w:tcPr>
            <w:tcW w:w="701" w:type="dxa"/>
          </w:tcPr>
          <w:p w:rsidR="008278B1" w:rsidRPr="003C6CAA" w:rsidRDefault="00554888" w:rsidP="008278B1">
            <w:r>
              <w:rPr>
                <w:rFonts w:hint="eastAsia"/>
              </w:rPr>
              <w:t>友情</w:t>
            </w:r>
            <w:r w:rsidR="008278B1" w:rsidRPr="003C6CAA">
              <w:rPr>
                <w:rFonts w:hint="eastAsia"/>
              </w:rPr>
              <w:t>链接模块</w:t>
            </w:r>
          </w:p>
        </w:tc>
        <w:tc>
          <w:tcPr>
            <w:tcW w:w="1583" w:type="dxa"/>
          </w:tcPr>
          <w:p w:rsidR="008278B1" w:rsidRPr="004C0BEC" w:rsidRDefault="00554888" w:rsidP="008278B1">
            <w:pPr>
              <w:pStyle w:val="af"/>
              <w:numPr>
                <w:ilvl w:val="0"/>
                <w:numId w:val="14"/>
              </w:numPr>
              <w:spacing w:line="276" w:lineRule="auto"/>
              <w:ind w:firstLineChars="0"/>
            </w:pPr>
            <w:r>
              <w:rPr>
                <w:rFonts w:hint="eastAsia"/>
              </w:rPr>
              <w:t>网站</w:t>
            </w:r>
            <w:r w:rsidR="008278B1" w:rsidRPr="004C0BEC">
              <w:rPr>
                <w:rFonts w:hint="eastAsia"/>
              </w:rPr>
              <w:t>页脚上有网站</w:t>
            </w:r>
            <w:r w:rsidR="006D4768">
              <w:rPr>
                <w:rFonts w:hint="eastAsia"/>
              </w:rPr>
              <w:t>的友情</w:t>
            </w:r>
            <w:r w:rsidR="008278B1" w:rsidRPr="004C0BEC">
              <w:rPr>
                <w:rFonts w:hint="eastAsia"/>
              </w:rPr>
              <w:t>链接</w:t>
            </w:r>
          </w:p>
        </w:tc>
        <w:tc>
          <w:tcPr>
            <w:tcW w:w="5024" w:type="dxa"/>
          </w:tcPr>
          <w:p w:rsidR="008278B1" w:rsidRPr="003C6CAA" w:rsidRDefault="00554888" w:rsidP="008278B1">
            <w:r>
              <w:rPr>
                <w:rFonts w:hint="eastAsia"/>
              </w:rPr>
              <w:t>网站</w:t>
            </w:r>
            <w:r w:rsidR="008278B1">
              <w:rPr>
                <w:rFonts w:hint="eastAsia"/>
              </w:rPr>
              <w:t>页脚上有网站</w:t>
            </w:r>
            <w:r w:rsidR="00AA3608">
              <w:rPr>
                <w:rFonts w:hint="eastAsia"/>
              </w:rPr>
              <w:t>的友情</w:t>
            </w:r>
            <w:r w:rsidR="008278B1">
              <w:rPr>
                <w:rFonts w:hint="eastAsia"/>
              </w:rPr>
              <w:t>链接</w:t>
            </w:r>
            <w:r w:rsidR="008278B1" w:rsidRPr="003C6CAA">
              <w:rPr>
                <w:rFonts w:hint="eastAsia"/>
              </w:rPr>
              <w:br/>
            </w:r>
          </w:p>
        </w:tc>
      </w:tr>
      <w:tr w:rsidR="008278B1" w:rsidRPr="003C6CAA" w:rsidTr="006E11FD">
        <w:trPr>
          <w:trHeight w:val="841"/>
        </w:trPr>
        <w:tc>
          <w:tcPr>
            <w:tcW w:w="988" w:type="dxa"/>
          </w:tcPr>
          <w:p w:rsidR="008278B1" w:rsidRDefault="008278B1" w:rsidP="008278B1">
            <w:r>
              <w:rPr>
                <w:rFonts w:hint="eastAsia"/>
              </w:rPr>
              <w:t>FE-</w:t>
            </w:r>
            <w:r w:rsidR="00554888">
              <w:rPr>
                <w:rFonts w:hint="eastAsia"/>
              </w:rPr>
              <w:t>7</w:t>
            </w:r>
          </w:p>
        </w:tc>
        <w:tc>
          <w:tcPr>
            <w:tcW w:w="701" w:type="dxa"/>
          </w:tcPr>
          <w:p w:rsidR="008278B1" w:rsidRDefault="008278B1" w:rsidP="008278B1">
            <w:r>
              <w:rPr>
                <w:rFonts w:hint="eastAsia"/>
              </w:rPr>
              <w:t>通知</w:t>
            </w:r>
            <w:r w:rsidR="00554888">
              <w:rPr>
                <w:rFonts w:hint="eastAsia"/>
              </w:rPr>
              <w:t>功能</w:t>
            </w:r>
            <w:r>
              <w:rPr>
                <w:rFonts w:hint="eastAsia"/>
              </w:rPr>
              <w:t>模块</w:t>
            </w:r>
          </w:p>
        </w:tc>
        <w:tc>
          <w:tcPr>
            <w:tcW w:w="1583" w:type="dxa"/>
          </w:tcPr>
          <w:p w:rsidR="008278B1" w:rsidRDefault="00554888" w:rsidP="008278B1">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发布通知</w:t>
            </w:r>
          </w:p>
          <w:p w:rsidR="00AA3608" w:rsidRDefault="00AA3608" w:rsidP="008278B1">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修改通知</w:t>
            </w:r>
          </w:p>
          <w:p w:rsidR="00AA3608" w:rsidRPr="000A156D" w:rsidRDefault="00AA3608" w:rsidP="008278B1">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Pr>
                <w:rFonts w:hint="eastAsia"/>
              </w:rPr>
              <w:t>删除通知</w:t>
            </w:r>
          </w:p>
        </w:tc>
        <w:tc>
          <w:tcPr>
            <w:tcW w:w="5024" w:type="dxa"/>
          </w:tcPr>
          <w:p w:rsidR="008278B1" w:rsidRPr="003C6CAA" w:rsidRDefault="00554888" w:rsidP="008278B1">
            <w:r>
              <w:rPr>
                <w:rFonts w:hint="eastAsia"/>
              </w:rPr>
              <w:t>发布通知：内容</w:t>
            </w:r>
          </w:p>
        </w:tc>
      </w:tr>
    </w:tbl>
    <w:p w:rsidR="006E11FD" w:rsidRPr="006E11FD" w:rsidRDefault="006E11FD" w:rsidP="006E11FD"/>
    <w:p w:rsidR="00F212D8" w:rsidRDefault="0032397A">
      <w:pPr>
        <w:pStyle w:val="1"/>
      </w:pPr>
      <w:bookmarkStart w:id="355" w:name="_Toc535273432"/>
      <w:r>
        <w:rPr>
          <w:rFonts w:hint="eastAsia"/>
        </w:rPr>
        <w:lastRenderedPageBreak/>
        <w:t>范围和限制</w:t>
      </w:r>
      <w:bookmarkEnd w:id="355"/>
    </w:p>
    <w:p w:rsidR="00F212D8" w:rsidRDefault="0032397A">
      <w:pPr>
        <w:pStyle w:val="2"/>
      </w:pPr>
      <w:bookmarkStart w:id="356" w:name="_Toc535273433"/>
      <w:r>
        <w:rPr>
          <w:rFonts w:hint="eastAsia"/>
        </w:rPr>
        <w:t>主要特性</w:t>
      </w:r>
      <w:bookmarkEnd w:id="356"/>
    </w:p>
    <w:p w:rsidR="00F212D8" w:rsidRDefault="0032397A">
      <w:pPr>
        <w:pStyle w:val="af"/>
        <w:spacing w:line="312" w:lineRule="auto"/>
        <w:ind w:left="840" w:firstLineChars="0" w:firstLine="0"/>
      </w:pPr>
      <w:r>
        <w:rPr>
          <w:rFonts w:hint="eastAsia"/>
        </w:rPr>
        <w:t>1.</w:t>
      </w:r>
      <w:r>
        <w:rPr>
          <w:rFonts w:hint="eastAsia"/>
        </w:rPr>
        <w:t>软件工程系列课程教学辅助网站，是让软件</w:t>
      </w:r>
      <w:r>
        <w:t>工程系列课程体系下的</w:t>
      </w:r>
      <w:r>
        <w:rPr>
          <w:rFonts w:hint="eastAsia"/>
        </w:rPr>
        <w:t>教师能够把最新，最前沿的关于项目管理和需求工程的信息传播给学生，学生能够利用网络得到老师帮助，能让师生之间，同学之间充分交流，沟通心得的一个平台。</w:t>
      </w:r>
    </w:p>
    <w:p w:rsidR="00F212D8" w:rsidRDefault="0032397A">
      <w:pPr>
        <w:pStyle w:val="af"/>
        <w:spacing w:line="312" w:lineRule="auto"/>
        <w:ind w:left="840" w:firstLineChars="0" w:firstLine="0"/>
      </w:pPr>
      <w:r>
        <w:rPr>
          <w:rFonts w:hint="eastAsia"/>
        </w:rPr>
        <w:t>2.</w:t>
      </w:r>
      <w:r>
        <w:rPr>
          <w:rFonts w:hint="eastAsia"/>
        </w:rPr>
        <w:t>为教师和同学以及</w:t>
      </w:r>
      <w:r>
        <w:t>对软件工程感兴趣的同学</w:t>
      </w:r>
      <w:r>
        <w:rPr>
          <w:rFonts w:hint="eastAsia"/>
        </w:rPr>
        <w:t>服务，也为项目管理，需求工程，统一建模等软件工程系列课程的教学方法提供试验基地。同时本网站也有</w:t>
      </w:r>
      <w:r>
        <w:rPr>
          <w:rFonts w:hint="eastAsia"/>
        </w:rPr>
        <w:t>APP</w:t>
      </w:r>
      <w:r>
        <w:rPr>
          <w:rFonts w:hint="eastAsia"/>
        </w:rPr>
        <w:t>形式，可以在手机上进行查看。</w:t>
      </w:r>
    </w:p>
    <w:p w:rsidR="00F212D8" w:rsidRDefault="0032397A">
      <w:pPr>
        <w:pStyle w:val="af"/>
        <w:spacing w:line="312" w:lineRule="auto"/>
        <w:ind w:left="840" w:firstLineChars="0" w:firstLine="0"/>
        <w:rPr>
          <w:szCs w:val="21"/>
          <w:lang w:val="zh-CN"/>
        </w:rPr>
      </w:pPr>
      <w:r>
        <w:rPr>
          <w:rFonts w:hint="eastAsia"/>
          <w:szCs w:val="21"/>
        </w:rPr>
        <w:t>3.</w:t>
      </w:r>
      <w:r>
        <w:rPr>
          <w:rFonts w:hint="eastAsia"/>
          <w:szCs w:val="21"/>
        </w:rPr>
        <w:t>是一个</w:t>
      </w:r>
      <w:r>
        <w:rPr>
          <w:rFonts w:hint="eastAsia"/>
          <w:szCs w:val="21"/>
          <w:lang w:val="zh-CN"/>
        </w:rPr>
        <w:t>开放共享互助的交流型社区类型的平台，可以吸引潜在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w:t>
      </w:r>
      <w:r>
        <w:rPr>
          <w:rFonts w:hint="eastAsia"/>
          <w:szCs w:val="21"/>
          <w:lang w:val="zh-CN"/>
        </w:rPr>
        <w:t>·</w:t>
      </w:r>
      <w:r>
        <w:rPr>
          <w:szCs w:val="21"/>
          <w:lang w:val="zh-CN"/>
        </w:rPr>
        <w:t>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w:t>
      </w:r>
    </w:p>
    <w:p w:rsidR="00F212D8" w:rsidRDefault="0032397A">
      <w:pPr>
        <w:pStyle w:val="af"/>
        <w:spacing w:line="312" w:lineRule="auto"/>
        <w:ind w:left="840" w:firstLineChars="0" w:firstLine="0"/>
      </w:pPr>
      <w:r>
        <w:rPr>
          <w:rFonts w:hint="eastAsia"/>
          <w:szCs w:val="21"/>
          <w:lang w:val="zh-CN"/>
        </w:rPr>
        <w:t>4.</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w:t>
      </w:r>
    </w:p>
    <w:p w:rsidR="00F212D8" w:rsidRDefault="0032397A">
      <w:pPr>
        <w:pStyle w:val="af"/>
        <w:spacing w:line="312" w:lineRule="auto"/>
        <w:ind w:left="840" w:firstLineChars="0" w:firstLine="0"/>
        <w:rPr>
          <w:szCs w:val="21"/>
          <w:lang w:val="zh-CN"/>
        </w:rPr>
      </w:pPr>
      <w:r>
        <w:rPr>
          <w:rFonts w:hint="eastAsia"/>
          <w:szCs w:val="21"/>
          <w:lang w:val="zh-CN"/>
        </w:rPr>
        <w:t>5.</w:t>
      </w:r>
      <w:r>
        <w:rPr>
          <w:szCs w:val="21"/>
          <w:lang w:val="zh-CN"/>
        </w:rPr>
        <w:t>教师</w:t>
      </w:r>
      <w:r>
        <w:rPr>
          <w:rFonts w:hint="eastAsia"/>
          <w:szCs w:val="21"/>
          <w:lang w:val="zh-CN"/>
        </w:rPr>
        <w:t>和</w:t>
      </w:r>
      <w:r>
        <w:rPr>
          <w:szCs w:val="21"/>
          <w:lang w:val="zh-CN"/>
        </w:rPr>
        <w:t>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32397A">
      <w:pPr>
        <w:pStyle w:val="af"/>
        <w:spacing w:line="312" w:lineRule="auto"/>
        <w:ind w:left="840" w:firstLineChars="0" w:firstLine="0"/>
      </w:pPr>
      <w:r>
        <w:rPr>
          <w:rFonts w:hint="eastAsia"/>
        </w:rPr>
        <w:t>6.</w:t>
      </w:r>
      <w:r>
        <w:rPr>
          <w:rFonts w:hint="eastAsia"/>
        </w:rPr>
        <w:t>部署在浙江大学城市学院内网中或发布在各大手机应用市场。</w:t>
      </w:r>
    </w:p>
    <w:p w:rsidR="0011754D" w:rsidRDefault="0011754D">
      <w:pPr>
        <w:pStyle w:val="af"/>
        <w:spacing w:line="312" w:lineRule="auto"/>
        <w:ind w:left="840" w:firstLineChars="0" w:firstLine="0"/>
      </w:pPr>
    </w:p>
    <w:p w:rsidR="0011754D" w:rsidRPr="0011754D" w:rsidRDefault="0011754D" w:rsidP="0011754D">
      <w:pPr>
        <w:pStyle w:val="2"/>
        <w:numPr>
          <w:ilvl w:val="0"/>
          <w:numId w:val="0"/>
        </w:numPr>
      </w:pPr>
      <w:bookmarkStart w:id="357" w:name="_Toc535273434"/>
      <w:r>
        <w:rPr>
          <w:rFonts w:hint="eastAsia"/>
        </w:rPr>
        <w:t>关联图</w:t>
      </w:r>
      <w:bookmarkEnd w:id="357"/>
    </w:p>
    <w:p w:rsidR="00122573" w:rsidRDefault="00F309FA" w:rsidP="00122573">
      <w:bookmarkStart w:id="358" w:name="_GoBack"/>
      <w:r>
        <w:rPr>
          <w:noProof/>
        </w:rPr>
        <w:drawing>
          <wp:inline distT="0" distB="0" distL="0" distR="0">
            <wp:extent cx="5806269" cy="2489200"/>
            <wp:effectExtent l="0" t="0" r="444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134" cy="2490000"/>
                    </a:xfrm>
                    <a:prstGeom prst="rect">
                      <a:avLst/>
                    </a:prstGeom>
                    <a:noFill/>
                    <a:ln>
                      <a:noFill/>
                    </a:ln>
                  </pic:spPr>
                </pic:pic>
              </a:graphicData>
            </a:graphic>
          </wp:inline>
        </w:drawing>
      </w:r>
      <w:bookmarkEnd w:id="358"/>
    </w:p>
    <w:p w:rsidR="00122573" w:rsidRDefault="00122573" w:rsidP="00122573"/>
    <w:p w:rsidR="00122573" w:rsidRDefault="00122573" w:rsidP="00122573">
      <w:r>
        <w:rPr>
          <w:rFonts w:hint="eastAsia"/>
        </w:rPr>
        <w:t>游客：游客可以进入网站进行课程学习，可以得到开课老师的资料</w:t>
      </w:r>
    </w:p>
    <w:p w:rsidR="00122573" w:rsidRDefault="00122573" w:rsidP="00122573"/>
    <w:p w:rsidR="00122573" w:rsidRDefault="00122573" w:rsidP="00122573">
      <w:r>
        <w:rPr>
          <w:rFonts w:hint="eastAsia"/>
        </w:rPr>
        <w:t>教师：教师可以上传课件，安排课程，点评作业并发布心得体验。老师还可以通过该系统知道学生作业的上传情况。教师可以得到该网站的使用指南。</w:t>
      </w:r>
    </w:p>
    <w:p w:rsidR="00122573" w:rsidRDefault="00122573" w:rsidP="00122573"/>
    <w:p w:rsidR="00122573" w:rsidRDefault="00122573" w:rsidP="00122573">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122573" w:rsidRDefault="00122573" w:rsidP="00122573"/>
    <w:p w:rsidR="00122573" w:rsidRDefault="00122573" w:rsidP="00122573">
      <w:pPr>
        <w:pStyle w:val="2"/>
        <w:numPr>
          <w:ilvl w:val="0"/>
          <w:numId w:val="0"/>
        </w:numPr>
      </w:pPr>
      <w:bookmarkStart w:id="359" w:name="_Toc535273435"/>
      <w:r>
        <w:rPr>
          <w:rFonts w:hint="eastAsia"/>
        </w:rPr>
        <w:t>特性树</w:t>
      </w:r>
      <w:bookmarkEnd w:id="359"/>
    </w:p>
    <w:p w:rsidR="00122573" w:rsidRDefault="00F309FA" w:rsidP="00122573">
      <w:r>
        <w:rPr>
          <w:noProof/>
        </w:rPr>
        <w:drawing>
          <wp:inline distT="0" distB="0" distL="0" distR="0">
            <wp:extent cx="5273040" cy="24231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2423160"/>
                    </a:xfrm>
                    <a:prstGeom prst="rect">
                      <a:avLst/>
                    </a:prstGeom>
                    <a:noFill/>
                    <a:ln>
                      <a:noFill/>
                    </a:ln>
                  </pic:spPr>
                </pic:pic>
              </a:graphicData>
            </a:graphic>
          </wp:inline>
        </w:drawing>
      </w:r>
    </w:p>
    <w:p w:rsidR="00122573" w:rsidRPr="00122573" w:rsidRDefault="00122573" w:rsidP="00122573"/>
    <w:p w:rsidR="000378FD" w:rsidRDefault="000378FD" w:rsidP="000378FD">
      <w:r>
        <w:rPr>
          <w:rFonts w:hint="eastAsia"/>
        </w:rPr>
        <w:t>游客：游客可以进入网站进行课程学习，可以得到开课老师的资料</w:t>
      </w:r>
      <w:r w:rsidR="00EA4609">
        <w:rPr>
          <w:rFonts w:hint="eastAsia"/>
        </w:rPr>
        <w:t>。</w:t>
      </w:r>
    </w:p>
    <w:p w:rsidR="000378FD" w:rsidRDefault="000378FD" w:rsidP="000378FD"/>
    <w:p w:rsidR="000378FD" w:rsidRDefault="000378FD" w:rsidP="000378FD">
      <w:r>
        <w:rPr>
          <w:rFonts w:hint="eastAsia"/>
        </w:rPr>
        <w:t>教师：教师可以上传课件，安排课程，点评作业并发布心得体验。老师还可以通过该系统知道学生作业的上传情况。教师可以得到该网站的使用指南。</w:t>
      </w:r>
    </w:p>
    <w:p w:rsidR="000378FD" w:rsidRDefault="000378FD" w:rsidP="000378FD"/>
    <w:p w:rsidR="000378FD" w:rsidRDefault="000378FD" w:rsidP="000378FD">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EA4609" w:rsidRDefault="00EA4609" w:rsidP="000378FD"/>
    <w:p w:rsidR="00EA4609" w:rsidRDefault="00EA4609" w:rsidP="000378FD"/>
    <w:p w:rsidR="000378FD" w:rsidRDefault="000378FD" w:rsidP="000378FD"/>
    <w:p w:rsidR="000378FD" w:rsidRDefault="000378FD" w:rsidP="000378FD">
      <w:r>
        <w:rPr>
          <w:rFonts w:hint="eastAsia"/>
        </w:rPr>
        <w:t>教师</w:t>
      </w:r>
    </w:p>
    <w:tbl>
      <w:tblPr>
        <w:tblStyle w:val="1-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6E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6E11FD">
            <w:pPr>
              <w:rPr>
                <w:b w:val="0"/>
              </w:rPr>
            </w:pPr>
            <w:r w:rsidRPr="000F1ABA">
              <w:rPr>
                <w:rFonts w:hint="eastAsia"/>
                <w:b w:val="0"/>
              </w:rPr>
              <w:t>功能</w:t>
            </w:r>
          </w:p>
        </w:tc>
        <w:tc>
          <w:tcPr>
            <w:tcW w:w="4261" w:type="dxa"/>
            <w:tcBorders>
              <w:bottom w:val="none" w:sz="0" w:space="0" w:color="auto"/>
            </w:tcBorders>
          </w:tcPr>
          <w:p w:rsidR="000378FD" w:rsidRPr="000F1ABA" w:rsidRDefault="000378FD" w:rsidP="006E11FD">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教师用户注册</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教师用户注册</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教师用户的登录、注销</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教师可以实现登录和退出功能</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教师资料的介绍并修改</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任课老师的以往教学、科研成果，及其教学风格，出版书 籍，所获荣誉的详细介绍</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课程介绍</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项目管理</w:t>
            </w:r>
            <w:r w:rsidRPr="000F1ABA">
              <w:rPr>
                <w:rFonts w:hAnsi="Arial"/>
                <w:szCs w:val="21"/>
                <w:lang w:val="zh-CN"/>
              </w:rPr>
              <w:t>,</w:t>
            </w:r>
            <w:r w:rsidRPr="000F1ABA">
              <w:rPr>
                <w:rFonts w:hAnsi="Arial" w:hint="eastAsia"/>
                <w:szCs w:val="21"/>
                <w:lang w:val="zh-CN"/>
              </w:rPr>
              <w:t>需求工程等几门课的课时安排、教</w:t>
            </w:r>
            <w:r w:rsidRPr="000F1ABA">
              <w:rPr>
                <w:rFonts w:hAnsi="Arial" w:hint="eastAsia"/>
                <w:szCs w:val="21"/>
                <w:lang w:val="zh-CN"/>
              </w:rPr>
              <w:lastRenderedPageBreak/>
              <w:t>学计划、使用教材、国际国内背景、考核方式、和学生选这门课所需要的知识背景，以及大作业的介绍。并可以在以后增加另外课程的时候可以定制</w:t>
            </w:r>
            <w:r w:rsidRPr="000F1ABA">
              <w:rPr>
                <w:rFonts w:hAnsi="Arial"/>
                <w:szCs w:val="21"/>
                <w:lang w:val="zh-CN"/>
              </w:rPr>
              <w:t>.</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lastRenderedPageBreak/>
              <w:t>开设课程</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w:t>
            </w:r>
            <w:r w:rsidR="006D227B">
              <w:rPr>
                <w:rFonts w:hAnsi="Arial" w:hint="eastAsia"/>
                <w:szCs w:val="21"/>
                <w:lang w:val="zh-CN"/>
              </w:rPr>
              <w:t>与可以</w:t>
            </w:r>
            <w:r w:rsidRPr="000F1ABA">
              <w:rPr>
                <w:rFonts w:hAnsi="Arial" w:hint="eastAsia"/>
                <w:szCs w:val="21"/>
                <w:lang w:val="zh-CN"/>
              </w:rPr>
              <w:t>开设课程</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上传，下载课程资料</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课件、模板、参考资料、以往优秀作业、教学视频、音频资料下载，可以及时更新。本班老师同学可以通过账号下载，其他用户可以在线浏览简化版课件。</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C563EA" w:rsidP="006E11FD">
            <w:pPr>
              <w:rPr>
                <w:b w:val="0"/>
              </w:rPr>
            </w:pPr>
            <w:r>
              <w:rPr>
                <w:rFonts w:hint="eastAsia"/>
                <w:b w:val="0"/>
              </w:rPr>
              <w:t>课程通知</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老师发布</w:t>
            </w:r>
            <w:r w:rsidR="006D227B">
              <w:rPr>
                <w:rFonts w:hint="eastAsia"/>
              </w:rPr>
              <w:t>课程最新消息</w:t>
            </w:r>
            <w:r w:rsidRPr="000F1ABA">
              <w:rPr>
                <w:rFonts w:hint="eastAsia"/>
              </w:rPr>
              <w:t>等通知。</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友情链接</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int="eastAsia"/>
              </w:rPr>
              <w:t>有老师要求管理员实时更新。例如网上选课主页</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进入各个板块指导</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教师可以进入各个板块进行一定的指导，而网站管理人员也可管理认证板块</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查看通知</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教师可以查看相应的通知消息</w:t>
            </w:r>
          </w:p>
        </w:tc>
      </w:tr>
    </w:tbl>
    <w:tbl>
      <w:tblPr>
        <w:tblStyle w:val="ae"/>
        <w:tblW w:w="0" w:type="auto"/>
        <w:tblLook w:val="04A0" w:firstRow="1" w:lastRow="0" w:firstColumn="1" w:lastColumn="0" w:noHBand="0" w:noVBand="1"/>
      </w:tblPr>
      <w:tblGrid>
        <w:gridCol w:w="4261"/>
        <w:gridCol w:w="4261"/>
      </w:tblGrid>
      <w:tr w:rsidR="007314E1" w:rsidTr="007314E1">
        <w:tc>
          <w:tcPr>
            <w:tcW w:w="4261" w:type="dxa"/>
          </w:tcPr>
          <w:p w:rsidR="007314E1" w:rsidRDefault="007314E1" w:rsidP="000378FD">
            <w:pPr>
              <w:spacing w:line="312" w:lineRule="auto"/>
            </w:pPr>
            <w:r>
              <w:rPr>
                <w:rFonts w:hint="eastAsia"/>
              </w:rPr>
              <w:t>论坛讨论</w:t>
            </w:r>
          </w:p>
        </w:tc>
        <w:tc>
          <w:tcPr>
            <w:tcW w:w="4261" w:type="dxa"/>
          </w:tcPr>
          <w:p w:rsidR="007314E1" w:rsidRDefault="007314E1" w:rsidP="000378FD">
            <w:pPr>
              <w:spacing w:line="312" w:lineRule="auto"/>
            </w:pPr>
            <w:r>
              <w:rPr>
                <w:rFonts w:hint="eastAsia"/>
              </w:rPr>
              <w:t>可以自由发帖和对帖子进行回复</w:t>
            </w:r>
          </w:p>
        </w:tc>
      </w:tr>
      <w:tr w:rsidR="00C563EA" w:rsidTr="007314E1">
        <w:tc>
          <w:tcPr>
            <w:tcW w:w="4261" w:type="dxa"/>
          </w:tcPr>
          <w:p w:rsidR="00C563EA" w:rsidRDefault="00C563EA" w:rsidP="000378FD">
            <w:pPr>
              <w:spacing w:line="312" w:lineRule="auto"/>
            </w:pPr>
            <w:proofErr w:type="gramStart"/>
            <w:r>
              <w:rPr>
                <w:rFonts w:hint="eastAsia"/>
              </w:rPr>
              <w:t>博客发文</w:t>
            </w:r>
            <w:proofErr w:type="gramEnd"/>
          </w:p>
        </w:tc>
        <w:tc>
          <w:tcPr>
            <w:tcW w:w="4261" w:type="dxa"/>
          </w:tcPr>
          <w:p w:rsidR="00C563EA" w:rsidRDefault="00C563EA" w:rsidP="000378FD">
            <w:pPr>
              <w:spacing w:line="312" w:lineRule="auto"/>
            </w:pPr>
            <w:r>
              <w:rPr>
                <w:rFonts w:hint="eastAsia"/>
              </w:rPr>
              <w:t>可以在</w:t>
            </w:r>
            <w:proofErr w:type="gramStart"/>
            <w:r>
              <w:rPr>
                <w:rFonts w:hint="eastAsia"/>
              </w:rPr>
              <w:t>博客内</w:t>
            </w:r>
            <w:proofErr w:type="gramEnd"/>
            <w:r>
              <w:rPr>
                <w:rFonts w:hint="eastAsia"/>
              </w:rPr>
              <w:t>自由发布文章</w:t>
            </w:r>
          </w:p>
        </w:tc>
      </w:tr>
    </w:tbl>
    <w:p w:rsidR="000378FD" w:rsidRDefault="000378FD" w:rsidP="000378FD">
      <w:pPr>
        <w:spacing w:line="312" w:lineRule="auto"/>
      </w:pPr>
    </w:p>
    <w:p w:rsidR="007314E1" w:rsidRPr="000F1ABA" w:rsidRDefault="007314E1" w:rsidP="000378FD">
      <w:pPr>
        <w:spacing w:line="312" w:lineRule="auto"/>
      </w:pPr>
    </w:p>
    <w:p w:rsidR="000378FD" w:rsidRPr="000F1ABA" w:rsidRDefault="000378FD" w:rsidP="000378FD">
      <w:pPr>
        <w:ind w:firstLineChars="200" w:firstLine="420"/>
      </w:pPr>
      <w:r w:rsidRPr="000F1ABA">
        <w:rPr>
          <w:rFonts w:hint="eastAsia"/>
        </w:rPr>
        <w:t>学生</w:t>
      </w:r>
    </w:p>
    <w:tbl>
      <w:tblPr>
        <w:tblStyle w:val="1-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6E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6E11FD">
            <w:pPr>
              <w:rPr>
                <w:b w:val="0"/>
              </w:rPr>
            </w:pPr>
            <w:r w:rsidRPr="000F1ABA">
              <w:rPr>
                <w:rFonts w:hint="eastAsia"/>
                <w:b w:val="0"/>
              </w:rPr>
              <w:t>功能</w:t>
            </w:r>
          </w:p>
        </w:tc>
        <w:tc>
          <w:tcPr>
            <w:tcW w:w="4261" w:type="dxa"/>
            <w:tcBorders>
              <w:bottom w:val="none" w:sz="0" w:space="0" w:color="auto"/>
            </w:tcBorders>
          </w:tcPr>
          <w:p w:rsidR="000378FD" w:rsidRPr="000F1ABA" w:rsidRDefault="000378FD" w:rsidP="006E11FD">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学生注册</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通过</w:t>
            </w:r>
            <w:r w:rsidR="00C563EA">
              <w:rPr>
                <w:rFonts w:hint="eastAsia"/>
              </w:rPr>
              <w:t>账号</w:t>
            </w:r>
            <w:r w:rsidRPr="000F1ABA">
              <w:rPr>
                <w:rFonts w:hint="eastAsia"/>
              </w:rPr>
              <w:t>，姓名，密码</w:t>
            </w:r>
            <w:r w:rsidR="00C563EA">
              <w:rPr>
                <w:rFonts w:hint="eastAsia"/>
              </w:rPr>
              <w:t>，身份证，学号</w:t>
            </w:r>
            <w:r w:rsidRPr="000F1ABA">
              <w:rPr>
                <w:rFonts w:hint="eastAsia"/>
              </w:rPr>
              <w:t>进行注册</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学生登录、注销</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学生可以实现登录和退出登录</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课件、资料下载</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能够下载最新的和以往的课件和老师提供的参考资料</w:t>
            </w:r>
            <w:r w:rsidR="007314E1">
              <w:rPr>
                <w:rFonts w:hint="eastAsia"/>
              </w:rPr>
              <w:t>，</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C563EA" w:rsidP="006E11FD">
            <w:pPr>
              <w:rPr>
                <w:b w:val="0"/>
              </w:rPr>
            </w:pPr>
            <w:r>
              <w:rPr>
                <w:rFonts w:hint="eastAsia"/>
                <w:b w:val="0"/>
              </w:rPr>
              <w:t>关注</w:t>
            </w:r>
            <w:r w:rsidR="000378FD" w:rsidRPr="000F1ABA">
              <w:rPr>
                <w:rFonts w:hint="eastAsia"/>
                <w:b w:val="0"/>
              </w:rPr>
              <w:t>课程</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学生可以选择自己感兴趣的课程</w:t>
            </w:r>
            <w:r w:rsidR="00C563EA">
              <w:rPr>
                <w:rFonts w:hint="eastAsia"/>
              </w:rPr>
              <w:t>关注</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C563EA" w:rsidP="006E11FD">
            <w:pPr>
              <w:rPr>
                <w:b w:val="0"/>
              </w:rPr>
            </w:pPr>
            <w:r>
              <w:rPr>
                <w:rFonts w:hint="eastAsia"/>
                <w:b w:val="0"/>
              </w:rPr>
              <w:t>取消关注</w:t>
            </w:r>
            <w:r w:rsidR="000378FD" w:rsidRPr="000F1ABA">
              <w:rPr>
                <w:rFonts w:hint="eastAsia"/>
                <w:b w:val="0"/>
              </w:rPr>
              <w:t>课程</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w:t>
            </w:r>
            <w:r w:rsidR="00C563EA">
              <w:rPr>
                <w:rFonts w:hint="eastAsia"/>
              </w:rPr>
              <w:t>取消关注</w:t>
            </w:r>
            <w:r w:rsidRPr="000F1ABA">
              <w:rPr>
                <w:rFonts w:hint="eastAsia"/>
              </w:rPr>
              <w:t>课程</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FD5905" w:rsidRDefault="006D227B" w:rsidP="006E11FD">
            <w:r>
              <w:rPr>
                <w:rFonts w:hint="eastAsia"/>
              </w:rPr>
              <w:t>忘记密码</w:t>
            </w:r>
          </w:p>
        </w:tc>
        <w:tc>
          <w:tcPr>
            <w:tcW w:w="4261" w:type="dxa"/>
          </w:tcPr>
          <w:p w:rsidR="000378FD" w:rsidRPr="00FD5905" w:rsidRDefault="006D227B" w:rsidP="006E11FD">
            <w:pPr>
              <w:cnfStyle w:val="000000000000" w:firstRow="0" w:lastRow="0" w:firstColumn="0" w:lastColumn="0" w:oddVBand="0" w:evenVBand="0" w:oddHBand="0" w:evenHBand="0" w:firstRowFirstColumn="0" w:firstRowLastColumn="0" w:lastRowFirstColumn="0" w:lastRowLastColumn="0"/>
              <w:rPr>
                <w:b/>
              </w:rPr>
            </w:pPr>
            <w:r>
              <w:rPr>
                <w:rFonts w:hint="eastAsia"/>
                <w:b/>
              </w:rPr>
              <w:t>输入账号，身份证号，学号/教工号自动将密码重置为身份证后6位</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C563EA" w:rsidP="006E11FD">
            <w:pPr>
              <w:rPr>
                <w:b w:val="0"/>
              </w:rPr>
            </w:pPr>
            <w:r>
              <w:rPr>
                <w:rFonts w:hint="eastAsia"/>
                <w:b w:val="0"/>
              </w:rPr>
              <w:t>查看课程</w:t>
            </w:r>
            <w:r w:rsidR="000378FD" w:rsidRPr="000F1ABA">
              <w:rPr>
                <w:rFonts w:hint="eastAsia"/>
                <w:b w:val="0"/>
              </w:rPr>
              <w:t>通知</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能够及时查看</w:t>
            </w:r>
            <w:r w:rsidR="00C563EA">
              <w:rPr>
                <w:rFonts w:hint="eastAsia"/>
              </w:rPr>
              <w:t>课程通知</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查看课程信息和教师信息</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能够浏览所有课程的信息和相应教师的信息</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文章标题搜索功能</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输入关键字，搜索对应文章</w:t>
            </w:r>
          </w:p>
        </w:tc>
      </w:tr>
    </w:tbl>
    <w:tbl>
      <w:tblPr>
        <w:tblStyle w:val="ae"/>
        <w:tblW w:w="0" w:type="auto"/>
        <w:tblLook w:val="04A0" w:firstRow="1" w:lastRow="0" w:firstColumn="1" w:lastColumn="0" w:noHBand="0" w:noVBand="1"/>
      </w:tblPr>
      <w:tblGrid>
        <w:gridCol w:w="4261"/>
        <w:gridCol w:w="4261"/>
      </w:tblGrid>
      <w:tr w:rsidR="007314E1" w:rsidTr="007314E1">
        <w:tc>
          <w:tcPr>
            <w:tcW w:w="4261" w:type="dxa"/>
          </w:tcPr>
          <w:p w:rsidR="007314E1" w:rsidRPr="00FD5905" w:rsidRDefault="007314E1" w:rsidP="000378FD">
            <w:pPr>
              <w:rPr>
                <w:b/>
              </w:rPr>
            </w:pPr>
            <w:r w:rsidRPr="00FD5905">
              <w:rPr>
                <w:b/>
              </w:rPr>
              <w:t>论坛交流功能</w:t>
            </w:r>
          </w:p>
        </w:tc>
        <w:tc>
          <w:tcPr>
            <w:tcW w:w="4261" w:type="dxa"/>
          </w:tcPr>
          <w:p w:rsidR="007314E1" w:rsidRPr="00FD5905" w:rsidRDefault="007314E1" w:rsidP="000378FD">
            <w:pPr>
              <w:rPr>
                <w:b/>
              </w:rPr>
            </w:pPr>
            <w:r w:rsidRPr="00FD5905">
              <w:rPr>
                <w:b/>
              </w:rPr>
              <w:t>可以自由在论坛中和同学老师之间进行发</w:t>
            </w:r>
            <w:proofErr w:type="gramStart"/>
            <w:r w:rsidRPr="00FD5905">
              <w:rPr>
                <w:b/>
              </w:rPr>
              <w:t>帖交流</w:t>
            </w:r>
            <w:proofErr w:type="gramEnd"/>
            <w:r w:rsidRPr="00FD5905">
              <w:rPr>
                <w:b/>
              </w:rPr>
              <w:t>讨论</w:t>
            </w:r>
          </w:p>
        </w:tc>
      </w:tr>
      <w:tr w:rsidR="00C563EA" w:rsidTr="007314E1">
        <w:tc>
          <w:tcPr>
            <w:tcW w:w="4261" w:type="dxa"/>
          </w:tcPr>
          <w:p w:rsidR="00C563EA" w:rsidRPr="00FD5905" w:rsidRDefault="00C563EA" w:rsidP="000378FD">
            <w:pPr>
              <w:rPr>
                <w:b/>
              </w:rPr>
            </w:pPr>
            <w:proofErr w:type="gramStart"/>
            <w:r>
              <w:rPr>
                <w:rFonts w:hint="eastAsia"/>
                <w:b/>
              </w:rPr>
              <w:t>博客发文</w:t>
            </w:r>
            <w:proofErr w:type="gramEnd"/>
            <w:r>
              <w:rPr>
                <w:rFonts w:hint="eastAsia"/>
                <w:b/>
              </w:rPr>
              <w:t>功能</w:t>
            </w:r>
          </w:p>
        </w:tc>
        <w:tc>
          <w:tcPr>
            <w:tcW w:w="4261" w:type="dxa"/>
          </w:tcPr>
          <w:p w:rsidR="00C563EA" w:rsidRPr="00FD5905" w:rsidRDefault="00C563EA" w:rsidP="000378FD">
            <w:pPr>
              <w:rPr>
                <w:b/>
              </w:rPr>
            </w:pPr>
            <w:r w:rsidRPr="00FD5905">
              <w:rPr>
                <w:b/>
              </w:rPr>
              <w:t>可以自由</w:t>
            </w:r>
            <w:proofErr w:type="gramStart"/>
            <w:r w:rsidRPr="00FD5905">
              <w:rPr>
                <w:b/>
              </w:rPr>
              <w:t>在</w:t>
            </w:r>
            <w:r>
              <w:rPr>
                <w:rFonts w:hint="eastAsia"/>
                <w:b/>
              </w:rPr>
              <w:t>博客</w:t>
            </w:r>
            <w:r w:rsidRPr="00FD5905">
              <w:rPr>
                <w:b/>
              </w:rPr>
              <w:t>中</w:t>
            </w:r>
            <w:proofErr w:type="gramEnd"/>
            <w:r>
              <w:rPr>
                <w:rFonts w:hint="eastAsia"/>
                <w:b/>
              </w:rPr>
              <w:t>发表文章</w:t>
            </w:r>
          </w:p>
        </w:tc>
      </w:tr>
    </w:tbl>
    <w:p w:rsidR="000378FD" w:rsidRPr="007314E1" w:rsidRDefault="000378FD" w:rsidP="000378FD"/>
    <w:p w:rsidR="000378FD" w:rsidRPr="000F1ABA" w:rsidRDefault="000378FD" w:rsidP="000378FD">
      <w:r w:rsidRPr="000F1ABA">
        <w:rPr>
          <w:rFonts w:hint="eastAsia"/>
        </w:rPr>
        <w:t>游客</w:t>
      </w:r>
    </w:p>
    <w:tbl>
      <w:tblPr>
        <w:tblStyle w:val="1-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6E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6E11FD">
            <w:pPr>
              <w:rPr>
                <w:b w:val="0"/>
              </w:rPr>
            </w:pPr>
            <w:r w:rsidRPr="000F1ABA">
              <w:rPr>
                <w:rFonts w:hint="eastAsia"/>
                <w:b w:val="0"/>
              </w:rPr>
              <w:t>功能</w:t>
            </w:r>
          </w:p>
        </w:tc>
        <w:tc>
          <w:tcPr>
            <w:tcW w:w="4261" w:type="dxa"/>
            <w:tcBorders>
              <w:bottom w:val="none" w:sz="0" w:space="0" w:color="auto"/>
            </w:tcBorders>
          </w:tcPr>
          <w:p w:rsidR="000378FD" w:rsidRPr="000F1ABA" w:rsidRDefault="000378FD" w:rsidP="006E11FD">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游客的登录</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游客可以实现登录功能</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浏览网站</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可以浏览网站提供项目管理,需求工程,对象建模，以及软件工程相关课程</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lastRenderedPageBreak/>
              <w:t>浏览友情链接</w:t>
            </w:r>
          </w:p>
        </w:tc>
        <w:tc>
          <w:tcPr>
            <w:tcW w:w="4261" w:type="dxa"/>
            <w:vAlign w:val="center"/>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对相关的友情链接（</w:t>
            </w:r>
            <w:proofErr w:type="gramStart"/>
            <w:r w:rsidRPr="000F1ABA">
              <w:rPr>
                <w:rFonts w:hint="eastAsia"/>
              </w:rPr>
              <w:t>含学校</w:t>
            </w:r>
            <w:proofErr w:type="gramEnd"/>
            <w:r w:rsidRPr="000F1ABA">
              <w:rPr>
                <w:rFonts w:hint="eastAsia"/>
              </w:rPr>
              <w:t>选课系统，以及需求相关主题网站）进行查看</w:t>
            </w:r>
          </w:p>
        </w:tc>
      </w:tr>
    </w:tbl>
    <w:p w:rsidR="000378FD" w:rsidRPr="00261FF1" w:rsidRDefault="000378FD" w:rsidP="000378FD"/>
    <w:p w:rsidR="00EA4609" w:rsidRPr="00EA4609" w:rsidRDefault="00EA4609" w:rsidP="00EA4609">
      <w:r w:rsidRPr="00EA4609">
        <w:rPr>
          <w:rFonts w:hint="eastAsia"/>
        </w:rPr>
        <w:t>管理员</w:t>
      </w:r>
    </w:p>
    <w:tbl>
      <w:tblPr>
        <w:tblStyle w:val="1-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EA4609" w:rsidRPr="000F1ABA" w:rsidTr="006E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EA4609" w:rsidRPr="00EA4609" w:rsidRDefault="00EA4609" w:rsidP="006E11FD">
            <w:pPr>
              <w:rPr>
                <w:b w:val="0"/>
              </w:rPr>
            </w:pPr>
            <w:r w:rsidRPr="00EA4609">
              <w:rPr>
                <w:rFonts w:hint="eastAsia"/>
                <w:b w:val="0"/>
              </w:rPr>
              <w:t>功能</w:t>
            </w:r>
          </w:p>
        </w:tc>
        <w:tc>
          <w:tcPr>
            <w:tcW w:w="4261" w:type="dxa"/>
            <w:tcBorders>
              <w:bottom w:val="none" w:sz="0" w:space="0" w:color="auto"/>
            </w:tcBorders>
          </w:tcPr>
          <w:p w:rsidR="00EA4609" w:rsidRPr="00EA4609" w:rsidRDefault="00EA4609" w:rsidP="006E11FD">
            <w:pPr>
              <w:cnfStyle w:val="100000000000" w:firstRow="1" w:lastRow="0" w:firstColumn="0" w:lastColumn="0" w:oddVBand="0" w:evenVBand="0" w:oddHBand="0" w:evenHBand="0" w:firstRowFirstColumn="0" w:firstRowLastColumn="0" w:lastRowFirstColumn="0" w:lastRowLastColumn="0"/>
              <w:rPr>
                <w:b w:val="0"/>
              </w:rPr>
            </w:pPr>
            <w:r w:rsidRPr="00EA4609">
              <w:rPr>
                <w:rFonts w:hint="eastAsia"/>
                <w:b w:val="0"/>
              </w:rPr>
              <w:t>说明</w:t>
            </w:r>
          </w:p>
        </w:tc>
      </w:tr>
      <w:tr w:rsidR="00EA4609"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EA4609" w:rsidP="006E11FD">
            <w:pPr>
              <w:rPr>
                <w:b w:val="0"/>
              </w:rPr>
            </w:pPr>
            <w:r w:rsidRPr="00EA4609">
              <w:rPr>
                <w:rFonts w:hint="eastAsia"/>
                <w:b w:val="0"/>
              </w:rPr>
              <w:t>管理员用户的登录、注销</w:t>
            </w:r>
          </w:p>
        </w:tc>
        <w:tc>
          <w:tcPr>
            <w:tcW w:w="4261" w:type="dxa"/>
          </w:tcPr>
          <w:p w:rsidR="00EA4609" w:rsidRPr="00EA4609" w:rsidRDefault="00EA4609" w:rsidP="006E11FD">
            <w:pPr>
              <w:cnfStyle w:val="000000000000" w:firstRow="0" w:lastRow="0" w:firstColumn="0" w:lastColumn="0" w:oddVBand="0" w:evenVBand="0" w:oddHBand="0" w:evenHBand="0" w:firstRowFirstColumn="0" w:firstRowLastColumn="0" w:lastRowFirstColumn="0" w:lastRowLastColumn="0"/>
            </w:pPr>
            <w:r w:rsidRPr="00EA4609">
              <w:rPr>
                <w:rFonts w:hint="eastAsia"/>
              </w:rPr>
              <w:t>管理员可以实现登录和退出功能</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Pr="00EA4609" w:rsidRDefault="00C563EA" w:rsidP="006E11FD">
            <w:pPr>
              <w:rPr>
                <w:b w:val="0"/>
              </w:rPr>
            </w:pPr>
            <w:r>
              <w:rPr>
                <w:rFonts w:hint="eastAsia"/>
                <w:b w:val="0"/>
              </w:rPr>
              <w:t>管理员审核注册用户</w:t>
            </w:r>
          </w:p>
        </w:tc>
        <w:tc>
          <w:tcPr>
            <w:tcW w:w="4261" w:type="dxa"/>
          </w:tcPr>
          <w:p w:rsidR="00C563EA" w:rsidRPr="00EA4609" w:rsidRDefault="00C563EA"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管理员可以批量审核注册用户</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管理员注销用户</w:t>
            </w:r>
          </w:p>
        </w:tc>
        <w:tc>
          <w:tcPr>
            <w:tcW w:w="4261" w:type="dxa"/>
          </w:tcPr>
          <w:p w:rsidR="00C563EA" w:rsidRPr="00EA4609" w:rsidRDefault="00C563EA" w:rsidP="006E11FD">
            <w:pPr>
              <w:cnfStyle w:val="000000000000" w:firstRow="0" w:lastRow="0" w:firstColumn="0" w:lastColumn="0" w:oddVBand="0" w:evenVBand="0" w:oddHBand="0" w:evenHBand="0" w:firstRowFirstColumn="0" w:firstRowLastColumn="0" w:lastRowFirstColumn="0" w:lastRowLastColumn="0"/>
            </w:pPr>
            <w:r>
              <w:rPr>
                <w:rFonts w:hint="eastAsia"/>
              </w:rPr>
              <w:t>管理员</w:t>
            </w:r>
            <w:r w:rsidR="00380FB5">
              <w:rPr>
                <w:rFonts w:hint="eastAsia"/>
              </w:rPr>
              <w:t>注销用户</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管理员重置用户密码</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管理员重置用户的密码</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管理员管理社区帖子</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管理员可批量管理社区帖子，或是对内容修改</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管理员封禁用户</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管理员封禁用户，用户不可发帖，评论</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管理员管理</w:t>
            </w:r>
            <w:proofErr w:type="gramStart"/>
            <w:r>
              <w:rPr>
                <w:rFonts w:hint="eastAsia"/>
                <w:b w:val="0"/>
              </w:rPr>
              <w:t>博客文章</w:t>
            </w:r>
            <w:proofErr w:type="gramEnd"/>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管理员可批量</w:t>
            </w:r>
            <w:proofErr w:type="gramStart"/>
            <w:r>
              <w:rPr>
                <w:rFonts w:hint="eastAsia"/>
              </w:rPr>
              <w:t>管理博客文章</w:t>
            </w:r>
            <w:proofErr w:type="gramEnd"/>
            <w:r>
              <w:rPr>
                <w:rFonts w:hint="eastAsia"/>
              </w:rPr>
              <w:t>，或是对文章内容修改</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w:t>
            </w:r>
            <w:proofErr w:type="gramStart"/>
            <w:r>
              <w:rPr>
                <w:rFonts w:hint="eastAsia"/>
                <w:b w:val="0"/>
              </w:rPr>
              <w:t>轮播图</w:t>
            </w:r>
            <w:proofErr w:type="gramEnd"/>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管理员可修改</w:t>
            </w:r>
            <w:proofErr w:type="gramStart"/>
            <w:r>
              <w:rPr>
                <w:rFonts w:hint="eastAsia"/>
              </w:rPr>
              <w:t>轮播图</w:t>
            </w:r>
            <w:proofErr w:type="gramEnd"/>
          </w:p>
        </w:tc>
      </w:tr>
      <w:tr w:rsidR="00EA4609"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C563EA" w:rsidP="006E11FD">
            <w:pPr>
              <w:rPr>
                <w:b w:val="0"/>
              </w:rPr>
            </w:pPr>
            <w:r>
              <w:rPr>
                <w:rFonts w:hint="eastAsia"/>
                <w:b w:val="0"/>
              </w:rPr>
              <w:t>修改</w:t>
            </w:r>
            <w:r w:rsidR="00EA4609" w:rsidRPr="00EA4609">
              <w:rPr>
                <w:rFonts w:hint="eastAsia"/>
                <w:b w:val="0"/>
              </w:rPr>
              <w:t>网站友情链接</w:t>
            </w:r>
          </w:p>
        </w:tc>
        <w:tc>
          <w:tcPr>
            <w:tcW w:w="4261" w:type="dxa"/>
          </w:tcPr>
          <w:p w:rsidR="00EA4609" w:rsidRPr="00EA4609" w:rsidRDefault="00EA4609" w:rsidP="006E11FD">
            <w:pPr>
              <w:cnfStyle w:val="000000000000" w:firstRow="0" w:lastRow="0" w:firstColumn="0" w:lastColumn="0" w:oddVBand="0" w:evenVBand="0" w:oddHBand="0" w:evenHBand="0" w:firstRowFirstColumn="0" w:firstRowLastColumn="0" w:lastRowFirstColumn="0" w:lastRowLastColumn="0"/>
            </w:pPr>
            <w:r w:rsidRPr="00EA4609">
              <w:rPr>
                <w:rFonts w:hint="eastAsia"/>
              </w:rPr>
              <w:t>实时更新网站相关的友情链接</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发布通知</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管理员可发布网站通知</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修改通知</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管理员可修改网站通知</w:t>
            </w:r>
          </w:p>
        </w:tc>
      </w:tr>
      <w:tr w:rsidR="00EA4609"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EA4609" w:rsidP="006E11FD">
            <w:pPr>
              <w:rPr>
                <w:b w:val="0"/>
              </w:rPr>
            </w:pPr>
            <w:r w:rsidRPr="00EA4609">
              <w:rPr>
                <w:rFonts w:hint="eastAsia"/>
                <w:b w:val="0"/>
              </w:rPr>
              <w:t>删除</w:t>
            </w:r>
            <w:r w:rsidR="00C563EA">
              <w:rPr>
                <w:rFonts w:hint="eastAsia"/>
                <w:b w:val="0"/>
              </w:rPr>
              <w:t>通知</w:t>
            </w:r>
          </w:p>
        </w:tc>
        <w:tc>
          <w:tcPr>
            <w:tcW w:w="4261" w:type="dxa"/>
          </w:tcPr>
          <w:p w:rsidR="00EA4609"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管理员可删除无用的网站通知</w:t>
            </w:r>
          </w:p>
        </w:tc>
      </w:tr>
    </w:tbl>
    <w:p w:rsidR="00EA4609" w:rsidRPr="00261FF1" w:rsidRDefault="00EA4609" w:rsidP="00EA4609"/>
    <w:p w:rsidR="00F212D8" w:rsidRDefault="0032397A">
      <w:pPr>
        <w:pStyle w:val="2"/>
      </w:pPr>
      <w:bookmarkStart w:id="360" w:name="_Toc535273436"/>
      <w:proofErr w:type="gramStart"/>
      <w:r>
        <w:rPr>
          <w:rFonts w:hint="eastAsia"/>
        </w:rPr>
        <w:t>首发版</w:t>
      </w:r>
      <w:proofErr w:type="gramEnd"/>
      <w:r>
        <w:rPr>
          <w:rFonts w:hint="eastAsia"/>
        </w:rPr>
        <w:t>的范围</w:t>
      </w:r>
      <w:bookmarkEnd w:id="360"/>
    </w:p>
    <w:p w:rsidR="00F212D8" w:rsidRDefault="0032397A">
      <w:r>
        <w:tab/>
      </w:r>
      <w:r>
        <w:rPr>
          <w:rFonts w:hint="eastAsia"/>
        </w:rPr>
        <w:t>网站部署完成并且可以</w:t>
      </w:r>
      <w:proofErr w:type="gramStart"/>
      <w:r>
        <w:rPr>
          <w:rFonts w:hint="eastAsia"/>
        </w:rPr>
        <w:t>正常访问</w:t>
      </w:r>
      <w:proofErr w:type="gramEnd"/>
      <w:r>
        <w:rPr>
          <w:rFonts w:hint="eastAsia"/>
        </w:rPr>
        <w:t>和使用</w:t>
      </w:r>
    </w:p>
    <w:p w:rsidR="00F212D8" w:rsidRDefault="0032397A">
      <w:r>
        <w:tab/>
      </w:r>
      <w:r>
        <w:rPr>
          <w:rFonts w:hint="eastAsia"/>
        </w:rPr>
        <w:t>有可用的手机app</w:t>
      </w:r>
    </w:p>
    <w:p w:rsidR="00F212D8" w:rsidRDefault="0032397A">
      <w:r>
        <w:tab/>
      </w:r>
      <w:r>
        <w:rPr>
          <w:rFonts w:hint="eastAsia"/>
        </w:rPr>
        <w:t>教师使用网站可以使用上传课件、与学生互动交流等功能。</w:t>
      </w:r>
    </w:p>
    <w:p w:rsidR="00F212D8" w:rsidRDefault="0032397A">
      <w:r>
        <w:tab/>
      </w:r>
      <w:r>
        <w:rPr>
          <w:rFonts w:hint="eastAsia"/>
        </w:rPr>
        <w:t>学生使用网站可以使用查看课件、老师布置的任务、与同学交流讨论等功能。</w:t>
      </w:r>
    </w:p>
    <w:p w:rsidR="00F212D8" w:rsidRDefault="0032397A">
      <w:r>
        <w:tab/>
      </w:r>
      <w:r>
        <w:rPr>
          <w:rFonts w:hint="eastAsia"/>
        </w:rPr>
        <w:t>游客可以正常浏览网站无需登陆即可访问的信息以及进行留言等。</w:t>
      </w:r>
    </w:p>
    <w:p w:rsidR="00F212D8" w:rsidRDefault="00F212D8"/>
    <w:p w:rsidR="00F212D8" w:rsidRDefault="0032397A">
      <w:pPr>
        <w:pStyle w:val="2"/>
      </w:pPr>
      <w:bookmarkStart w:id="361" w:name="_Toc535273437"/>
      <w:r>
        <w:rPr>
          <w:rFonts w:hint="eastAsia"/>
        </w:rPr>
        <w:t>后续版本的范围</w:t>
      </w:r>
      <w:bookmarkEnd w:id="361"/>
    </w:p>
    <w:p w:rsidR="00F212D8" w:rsidRDefault="0032397A">
      <w:r>
        <w:tab/>
      </w:r>
      <w:r w:rsidR="00EC4F22">
        <w:rPr>
          <w:rFonts w:hint="eastAsia"/>
        </w:rPr>
        <w:t>网站可以部署在外网上，APP可以供校外对这系列课程感兴趣的人员使用。</w:t>
      </w:r>
    </w:p>
    <w:p w:rsidR="00F212D8" w:rsidRDefault="00F212D8"/>
    <w:p w:rsidR="00F212D8" w:rsidRDefault="0032397A">
      <w:pPr>
        <w:pStyle w:val="2"/>
      </w:pPr>
      <w:bookmarkStart w:id="362" w:name="_Toc535273438"/>
      <w:r>
        <w:rPr>
          <w:rFonts w:hint="eastAsia"/>
        </w:rPr>
        <w:t>限制和排除</w:t>
      </w:r>
      <w:bookmarkEnd w:id="362"/>
    </w:p>
    <w:p w:rsidR="00F212D8" w:rsidRDefault="0032397A">
      <w:r>
        <w:tab/>
      </w:r>
      <w:r w:rsidR="00EC4F22">
        <w:rPr>
          <w:rFonts w:hint="eastAsia"/>
        </w:rPr>
        <w:t>1.</w:t>
      </w:r>
      <w:r>
        <w:rPr>
          <w:rFonts w:hint="eastAsia"/>
        </w:rPr>
        <w:t>网站和app的稳定性在首版中不保证。</w:t>
      </w:r>
    </w:p>
    <w:p w:rsidR="00F212D8" w:rsidRDefault="00EC4F22">
      <w:r>
        <w:rPr>
          <w:rFonts w:hint="eastAsia"/>
        </w:rPr>
        <w:tab/>
        <w:t>2.该网站适用于浙江大学城市学院的学生和教师。</w:t>
      </w:r>
    </w:p>
    <w:p w:rsidR="00F212D8" w:rsidRDefault="0032397A">
      <w:pPr>
        <w:pStyle w:val="1"/>
      </w:pPr>
      <w:bookmarkStart w:id="363" w:name="_Toc535273439"/>
      <w:r>
        <w:rPr>
          <w:rFonts w:hint="eastAsia"/>
        </w:rPr>
        <w:lastRenderedPageBreak/>
        <w:t>业务背景</w:t>
      </w:r>
      <w:bookmarkEnd w:id="363"/>
    </w:p>
    <w:p w:rsidR="00F212D8" w:rsidRDefault="0032397A">
      <w:pPr>
        <w:pStyle w:val="2"/>
      </w:pPr>
      <w:bookmarkStart w:id="364" w:name="_Toc535273440"/>
      <w:r>
        <w:rPr>
          <w:rFonts w:hint="eastAsia"/>
        </w:rPr>
        <w:t>干系人简介</w:t>
      </w:r>
      <w:bookmarkEnd w:id="364"/>
    </w:p>
    <w:tbl>
      <w:tblPr>
        <w:tblStyle w:val="ae"/>
        <w:tblW w:w="8522" w:type="dxa"/>
        <w:tblLayout w:type="fixed"/>
        <w:tblLook w:val="04A0" w:firstRow="1" w:lastRow="0" w:firstColumn="1" w:lastColumn="0" w:noHBand="0" w:noVBand="1"/>
      </w:tblPr>
      <w:tblGrid>
        <w:gridCol w:w="1704"/>
        <w:gridCol w:w="1704"/>
        <w:gridCol w:w="1704"/>
        <w:gridCol w:w="1705"/>
        <w:gridCol w:w="1705"/>
      </w:tblGrid>
      <w:tr w:rsidR="00F212D8">
        <w:tc>
          <w:tcPr>
            <w:tcW w:w="1704" w:type="dxa"/>
          </w:tcPr>
          <w:p w:rsidR="00F212D8" w:rsidRDefault="0032397A">
            <w:pPr>
              <w:jc w:val="left"/>
              <w:rPr>
                <w:szCs w:val="21"/>
              </w:rPr>
            </w:pPr>
            <w:r>
              <w:rPr>
                <w:rFonts w:hint="eastAsia"/>
                <w:szCs w:val="21"/>
              </w:rPr>
              <w:t>干系人</w:t>
            </w:r>
          </w:p>
        </w:tc>
        <w:tc>
          <w:tcPr>
            <w:tcW w:w="1704" w:type="dxa"/>
          </w:tcPr>
          <w:p w:rsidR="00F212D8" w:rsidRDefault="0032397A">
            <w:pPr>
              <w:jc w:val="left"/>
              <w:rPr>
                <w:szCs w:val="21"/>
              </w:rPr>
            </w:pPr>
            <w:r>
              <w:rPr>
                <w:rFonts w:hint="eastAsia"/>
                <w:szCs w:val="21"/>
              </w:rPr>
              <w:t>主要价值</w:t>
            </w:r>
          </w:p>
        </w:tc>
        <w:tc>
          <w:tcPr>
            <w:tcW w:w="1704" w:type="dxa"/>
          </w:tcPr>
          <w:p w:rsidR="00F212D8" w:rsidRDefault="0032397A">
            <w:pPr>
              <w:jc w:val="left"/>
              <w:rPr>
                <w:szCs w:val="21"/>
              </w:rPr>
            </w:pPr>
            <w:r>
              <w:rPr>
                <w:rFonts w:hint="eastAsia"/>
                <w:szCs w:val="21"/>
              </w:rPr>
              <w:t>态度</w:t>
            </w:r>
          </w:p>
        </w:tc>
        <w:tc>
          <w:tcPr>
            <w:tcW w:w="1705" w:type="dxa"/>
          </w:tcPr>
          <w:p w:rsidR="00F212D8" w:rsidRDefault="0032397A">
            <w:pPr>
              <w:jc w:val="left"/>
              <w:rPr>
                <w:szCs w:val="21"/>
              </w:rPr>
            </w:pPr>
            <w:r>
              <w:rPr>
                <w:rFonts w:hint="eastAsia"/>
                <w:szCs w:val="21"/>
              </w:rPr>
              <w:t>主要兴趣</w:t>
            </w:r>
          </w:p>
        </w:tc>
        <w:tc>
          <w:tcPr>
            <w:tcW w:w="1705" w:type="dxa"/>
          </w:tcPr>
          <w:p w:rsidR="00F212D8" w:rsidRDefault="0032397A">
            <w:pPr>
              <w:jc w:val="left"/>
              <w:rPr>
                <w:szCs w:val="21"/>
              </w:rPr>
            </w:pPr>
            <w:r>
              <w:rPr>
                <w:rFonts w:hint="eastAsia"/>
                <w:szCs w:val="21"/>
              </w:rPr>
              <w:t>约束</w:t>
            </w:r>
          </w:p>
        </w:tc>
      </w:tr>
      <w:tr w:rsidR="00F212D8">
        <w:tc>
          <w:tcPr>
            <w:tcW w:w="1704" w:type="dxa"/>
          </w:tcPr>
          <w:p w:rsidR="00F212D8" w:rsidRDefault="0032397A">
            <w:pPr>
              <w:jc w:val="left"/>
              <w:rPr>
                <w:szCs w:val="21"/>
              </w:rPr>
            </w:pPr>
            <w:r>
              <w:rPr>
                <w:rFonts w:hint="eastAsia"/>
                <w:szCs w:val="21"/>
              </w:rPr>
              <w:t>侯宏仑（个人代表）</w:t>
            </w:r>
          </w:p>
        </w:tc>
        <w:tc>
          <w:tcPr>
            <w:tcW w:w="1704" w:type="dxa"/>
          </w:tcPr>
          <w:p w:rsidR="00F212D8" w:rsidRDefault="0032397A">
            <w:pPr>
              <w:jc w:val="left"/>
              <w:rPr>
                <w:szCs w:val="21"/>
              </w:rPr>
            </w:pPr>
            <w:r>
              <w:rPr>
                <w:rFonts w:hint="eastAsia"/>
                <w:szCs w:val="21"/>
              </w:rPr>
              <w:t>提供最基本的需求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r w:rsidR="00F212D8">
        <w:tc>
          <w:tcPr>
            <w:tcW w:w="1704" w:type="dxa"/>
          </w:tcPr>
          <w:p w:rsidR="00F212D8" w:rsidRDefault="0032397A">
            <w:pPr>
              <w:jc w:val="left"/>
              <w:rPr>
                <w:szCs w:val="21"/>
              </w:rPr>
            </w:pPr>
            <w:r>
              <w:rPr>
                <w:rFonts w:hint="eastAsia"/>
                <w:szCs w:val="21"/>
              </w:rPr>
              <w:t>杨</w:t>
            </w:r>
            <w:proofErr w:type="gramStart"/>
            <w:r>
              <w:rPr>
                <w:rFonts w:hint="eastAsia"/>
                <w:szCs w:val="21"/>
              </w:rPr>
              <w:t>枨</w:t>
            </w:r>
            <w:proofErr w:type="gramEnd"/>
            <w:r>
              <w:rPr>
                <w:rFonts w:hint="eastAsia"/>
                <w:szCs w:val="21"/>
              </w:rPr>
              <w:t>（个人代表）</w:t>
            </w:r>
          </w:p>
        </w:tc>
        <w:tc>
          <w:tcPr>
            <w:tcW w:w="1704" w:type="dxa"/>
          </w:tcPr>
          <w:p w:rsidR="00F212D8" w:rsidRDefault="0032397A">
            <w:pPr>
              <w:jc w:val="left"/>
              <w:rPr>
                <w:szCs w:val="21"/>
              </w:rPr>
            </w:pPr>
            <w:r>
              <w:rPr>
                <w:rFonts w:hint="eastAsia"/>
                <w:szCs w:val="21"/>
              </w:rPr>
              <w:t>在基本的需求之外提供额外需求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需求变化</w:t>
            </w:r>
          </w:p>
        </w:tc>
      </w:tr>
      <w:tr w:rsidR="00F212D8">
        <w:tc>
          <w:tcPr>
            <w:tcW w:w="1704" w:type="dxa"/>
          </w:tcPr>
          <w:p w:rsidR="00F212D8" w:rsidRDefault="0032397A">
            <w:pPr>
              <w:jc w:val="left"/>
              <w:rPr>
                <w:szCs w:val="21"/>
              </w:rPr>
            </w:pPr>
            <w:r>
              <w:rPr>
                <w:rFonts w:hint="eastAsia"/>
                <w:szCs w:val="21"/>
              </w:rPr>
              <w:t>G-15（开发部门）</w:t>
            </w:r>
          </w:p>
        </w:tc>
        <w:tc>
          <w:tcPr>
            <w:tcW w:w="1704" w:type="dxa"/>
          </w:tcPr>
          <w:p w:rsidR="00F212D8" w:rsidRDefault="0032397A">
            <w:pPr>
              <w:jc w:val="left"/>
              <w:rPr>
                <w:szCs w:val="21"/>
              </w:rPr>
            </w:pPr>
            <w:r>
              <w:rPr>
                <w:rFonts w:hint="eastAsia"/>
                <w:szCs w:val="21"/>
              </w:rPr>
              <w:t>根据需求完成工程</w:t>
            </w:r>
          </w:p>
        </w:tc>
        <w:tc>
          <w:tcPr>
            <w:tcW w:w="1704" w:type="dxa"/>
          </w:tcPr>
          <w:p w:rsidR="00F212D8" w:rsidRDefault="0032397A">
            <w:pPr>
              <w:jc w:val="left"/>
              <w:rPr>
                <w:szCs w:val="21"/>
              </w:rPr>
            </w:pPr>
            <w:r>
              <w:rPr>
                <w:rFonts w:hint="eastAsia"/>
                <w:szCs w:val="21"/>
              </w:rPr>
              <w:t>认真完成项目</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bl>
    <w:p w:rsidR="00F212D8" w:rsidRDefault="00F212D8">
      <w:pPr>
        <w:rPr>
          <w:sz w:val="40"/>
          <w:szCs w:val="48"/>
        </w:rPr>
      </w:pPr>
    </w:p>
    <w:p w:rsidR="00F212D8" w:rsidRDefault="00F212D8">
      <w:pPr>
        <w:rPr>
          <w:sz w:val="40"/>
          <w:szCs w:val="48"/>
        </w:rPr>
      </w:pPr>
    </w:p>
    <w:p w:rsidR="00F212D8" w:rsidRDefault="0032397A">
      <w:pPr>
        <w:pStyle w:val="2"/>
        <w:rPr>
          <w:sz w:val="48"/>
          <w:szCs w:val="56"/>
        </w:rPr>
      </w:pPr>
      <w:bookmarkStart w:id="365" w:name="_Toc535273441"/>
      <w:r>
        <w:rPr>
          <w:rFonts w:hint="eastAsia"/>
        </w:rPr>
        <w:t>项目优先级</w:t>
      </w:r>
      <w:bookmarkEnd w:id="365"/>
    </w:p>
    <w:tbl>
      <w:tblPr>
        <w:tblStyle w:val="ae"/>
        <w:tblW w:w="8522" w:type="dxa"/>
        <w:tblLayout w:type="fixed"/>
        <w:tblLook w:val="04A0" w:firstRow="1" w:lastRow="0" w:firstColumn="1" w:lastColumn="0" w:noHBand="0" w:noVBand="1"/>
      </w:tblPr>
      <w:tblGrid>
        <w:gridCol w:w="2130"/>
        <w:gridCol w:w="2130"/>
        <w:gridCol w:w="2131"/>
        <w:gridCol w:w="2131"/>
      </w:tblGrid>
      <w:tr w:rsidR="00F212D8">
        <w:tc>
          <w:tcPr>
            <w:tcW w:w="2130" w:type="dxa"/>
          </w:tcPr>
          <w:p w:rsidR="00F212D8" w:rsidRDefault="0032397A">
            <w:pPr>
              <w:jc w:val="left"/>
              <w:rPr>
                <w:szCs w:val="21"/>
              </w:rPr>
            </w:pPr>
            <w:r>
              <w:rPr>
                <w:rFonts w:hint="eastAsia"/>
                <w:szCs w:val="21"/>
              </w:rPr>
              <w:t>维度</w:t>
            </w:r>
          </w:p>
        </w:tc>
        <w:tc>
          <w:tcPr>
            <w:tcW w:w="2130" w:type="dxa"/>
          </w:tcPr>
          <w:p w:rsidR="00F212D8" w:rsidRDefault="0032397A">
            <w:pPr>
              <w:jc w:val="left"/>
              <w:rPr>
                <w:szCs w:val="21"/>
              </w:rPr>
            </w:pPr>
            <w:r>
              <w:rPr>
                <w:rFonts w:hint="eastAsia"/>
                <w:szCs w:val="21"/>
              </w:rPr>
              <w:t>约束</w:t>
            </w:r>
          </w:p>
        </w:tc>
        <w:tc>
          <w:tcPr>
            <w:tcW w:w="2131" w:type="dxa"/>
          </w:tcPr>
          <w:p w:rsidR="00F212D8" w:rsidRDefault="0032397A">
            <w:pPr>
              <w:jc w:val="left"/>
              <w:rPr>
                <w:szCs w:val="21"/>
              </w:rPr>
            </w:pPr>
            <w:r>
              <w:rPr>
                <w:rFonts w:hint="eastAsia"/>
                <w:szCs w:val="21"/>
              </w:rPr>
              <w:t>驱动</w:t>
            </w:r>
          </w:p>
        </w:tc>
        <w:tc>
          <w:tcPr>
            <w:tcW w:w="2131" w:type="dxa"/>
          </w:tcPr>
          <w:p w:rsidR="00F212D8" w:rsidRDefault="0032397A">
            <w:pPr>
              <w:jc w:val="left"/>
              <w:rPr>
                <w:szCs w:val="21"/>
              </w:rPr>
            </w:pPr>
            <w:r>
              <w:rPr>
                <w:rFonts w:hint="eastAsia"/>
                <w:szCs w:val="21"/>
              </w:rPr>
              <w:t>自由度</w:t>
            </w:r>
          </w:p>
        </w:tc>
      </w:tr>
      <w:tr w:rsidR="00F212D8">
        <w:tc>
          <w:tcPr>
            <w:tcW w:w="2130" w:type="dxa"/>
          </w:tcPr>
          <w:p w:rsidR="00F212D8" w:rsidRDefault="0032397A">
            <w:pPr>
              <w:jc w:val="left"/>
              <w:rPr>
                <w:szCs w:val="21"/>
              </w:rPr>
            </w:pPr>
            <w:r>
              <w:rPr>
                <w:rFonts w:hint="eastAsia"/>
                <w:szCs w:val="21"/>
              </w:rPr>
              <w:t>特性</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质量</w:t>
            </w:r>
          </w:p>
        </w:tc>
        <w:tc>
          <w:tcPr>
            <w:tcW w:w="2130" w:type="dxa"/>
          </w:tcPr>
          <w:p w:rsidR="00F212D8" w:rsidRDefault="0032397A">
            <w:pPr>
              <w:jc w:val="left"/>
              <w:rPr>
                <w:szCs w:val="21"/>
              </w:rPr>
            </w:pPr>
            <w:r>
              <w:rPr>
                <w:rFonts w:hint="eastAsia"/>
                <w:szCs w:val="21"/>
              </w:rPr>
              <w:t>用户验收满意度不能太低</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排期</w:t>
            </w:r>
          </w:p>
        </w:tc>
        <w:tc>
          <w:tcPr>
            <w:tcW w:w="2130" w:type="dxa"/>
          </w:tcPr>
          <w:p w:rsidR="00F212D8" w:rsidRDefault="0032397A">
            <w:pPr>
              <w:jc w:val="left"/>
              <w:rPr>
                <w:szCs w:val="21"/>
              </w:rPr>
            </w:pPr>
            <w:r>
              <w:rPr>
                <w:rFonts w:hint="eastAsia"/>
                <w:szCs w:val="21"/>
              </w:rPr>
              <w:t>要及时完成里程碑上的任务</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成本</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人员</w:t>
            </w:r>
          </w:p>
        </w:tc>
        <w:tc>
          <w:tcPr>
            <w:tcW w:w="2130" w:type="dxa"/>
          </w:tcPr>
          <w:p w:rsidR="00F212D8" w:rsidRDefault="00F212D8">
            <w:pPr>
              <w:jc w:val="left"/>
              <w:rPr>
                <w:szCs w:val="21"/>
              </w:rPr>
            </w:pPr>
          </w:p>
        </w:tc>
        <w:tc>
          <w:tcPr>
            <w:tcW w:w="2131" w:type="dxa"/>
          </w:tcPr>
          <w:p w:rsidR="00F212D8" w:rsidRDefault="0032397A">
            <w:pPr>
              <w:jc w:val="left"/>
              <w:rPr>
                <w:szCs w:val="21"/>
              </w:rPr>
            </w:pPr>
            <w:r>
              <w:rPr>
                <w:rFonts w:hint="eastAsia"/>
                <w:szCs w:val="21"/>
              </w:rPr>
              <w:t>一个组长，四个开发人员</w:t>
            </w:r>
          </w:p>
        </w:tc>
        <w:tc>
          <w:tcPr>
            <w:tcW w:w="2131" w:type="dxa"/>
          </w:tcPr>
          <w:p w:rsidR="00F212D8" w:rsidRDefault="00F212D8">
            <w:pPr>
              <w:jc w:val="left"/>
              <w:rPr>
                <w:szCs w:val="21"/>
              </w:rPr>
            </w:pPr>
          </w:p>
        </w:tc>
      </w:tr>
    </w:tbl>
    <w:p w:rsidR="00F212D8" w:rsidRDefault="00F212D8">
      <w:pPr>
        <w:rPr>
          <w:sz w:val="40"/>
          <w:szCs w:val="48"/>
        </w:rPr>
      </w:pPr>
    </w:p>
    <w:p w:rsidR="00F212D8" w:rsidRDefault="0032397A">
      <w:pPr>
        <w:pStyle w:val="2"/>
      </w:pPr>
      <w:bookmarkStart w:id="366" w:name="_Toc535273442"/>
      <w:r>
        <w:rPr>
          <w:rFonts w:hint="eastAsia"/>
        </w:rPr>
        <w:t>部署考虑</w:t>
      </w:r>
      <w:bookmarkEnd w:id="366"/>
    </w:p>
    <w:p w:rsidR="00F212D8" w:rsidRDefault="0032397A">
      <w:pPr>
        <w:rPr>
          <w:szCs w:val="21"/>
        </w:rPr>
      </w:pPr>
      <w:r>
        <w:rPr>
          <w:rFonts w:hint="eastAsia"/>
          <w:szCs w:val="21"/>
        </w:rPr>
        <w:t>服务器部署完成后至少要满足</w:t>
      </w:r>
      <w:r w:rsidR="00330575">
        <w:rPr>
          <w:rFonts w:hint="eastAsia"/>
          <w:szCs w:val="21"/>
        </w:rPr>
        <w:t>300</w:t>
      </w:r>
      <w:r>
        <w:rPr>
          <w:rFonts w:hint="eastAsia"/>
          <w:szCs w:val="21"/>
        </w:rPr>
        <w:t>人同时访问网站</w:t>
      </w:r>
      <w:r w:rsidR="00330575">
        <w:rPr>
          <w:rFonts w:hint="eastAsia"/>
          <w:szCs w:val="21"/>
        </w:rPr>
        <w:t>响应时间小于1s，质量属性7*1</w:t>
      </w:r>
      <w:r w:rsidR="00560525">
        <w:rPr>
          <w:szCs w:val="21"/>
        </w:rPr>
        <w:t>6</w:t>
      </w:r>
      <w:r w:rsidR="00330575">
        <w:rPr>
          <w:rFonts w:hint="eastAsia"/>
          <w:szCs w:val="21"/>
        </w:rPr>
        <w:t>小时，每天中午</w:t>
      </w:r>
      <w:r w:rsidR="00560525">
        <w:rPr>
          <w:rFonts w:hint="eastAsia"/>
          <w:szCs w:val="21"/>
        </w:rPr>
        <w:t>8</w:t>
      </w:r>
      <w:r w:rsidR="00330575">
        <w:rPr>
          <w:rFonts w:hint="eastAsia"/>
          <w:szCs w:val="21"/>
        </w:rPr>
        <w:t>点到2</w:t>
      </w:r>
      <w:r w:rsidR="00560525">
        <w:rPr>
          <w:szCs w:val="21"/>
        </w:rPr>
        <w:t>4</w:t>
      </w:r>
      <w:r w:rsidR="00330575">
        <w:rPr>
          <w:rFonts w:hint="eastAsia"/>
          <w:szCs w:val="21"/>
        </w:rPr>
        <w:t>点，部署在租赁的云服务器上更加保险</w:t>
      </w:r>
      <w:r>
        <w:rPr>
          <w:rFonts w:hint="eastAsia"/>
          <w:szCs w:val="21"/>
        </w:rPr>
        <w:t>。第一周开放问题收集窗口，在第三周之前解决问题并上</w:t>
      </w:r>
      <w:proofErr w:type="gramStart"/>
      <w:r>
        <w:rPr>
          <w:rFonts w:hint="eastAsia"/>
          <w:szCs w:val="21"/>
        </w:rPr>
        <w:t>传最新</w:t>
      </w:r>
      <w:proofErr w:type="gramEnd"/>
      <w:r>
        <w:rPr>
          <w:rFonts w:hint="eastAsia"/>
          <w:szCs w:val="21"/>
        </w:rPr>
        <w:t>版本。</w:t>
      </w:r>
    </w:p>
    <w:p w:rsidR="00F212D8" w:rsidRDefault="00F212D8"/>
    <w:sectPr w:rsidR="00F212D8" w:rsidSect="007314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C02" w:rsidRDefault="00515C02" w:rsidP="00574A21">
      <w:r>
        <w:separator/>
      </w:r>
    </w:p>
  </w:endnote>
  <w:endnote w:type="continuationSeparator" w:id="0">
    <w:p w:rsidR="00515C02" w:rsidRDefault="00515C02" w:rsidP="00574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C02" w:rsidRDefault="00515C02" w:rsidP="00574A21">
      <w:r>
        <w:separator/>
      </w:r>
    </w:p>
  </w:footnote>
  <w:footnote w:type="continuationSeparator" w:id="0">
    <w:p w:rsidR="00515C02" w:rsidRDefault="00515C02" w:rsidP="00574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71EE01C"/>
    <w:lvl w:ilvl="0">
      <w:numFmt w:val="bullet"/>
      <w:lvlText w:val="*"/>
      <w:lvlJc w:val="left"/>
    </w:lvl>
  </w:abstractNum>
  <w:abstractNum w:abstractNumId="1" w15:restartNumberingAfterBreak="0">
    <w:nsid w:val="0171023F"/>
    <w:multiLevelType w:val="hybridMultilevel"/>
    <w:tmpl w:val="BCD0FC12"/>
    <w:lvl w:ilvl="0" w:tplc="ADD0B8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2D13FD"/>
    <w:multiLevelType w:val="hybridMultilevel"/>
    <w:tmpl w:val="B1FEE1C2"/>
    <w:lvl w:ilvl="0" w:tplc="D3FAB0B6">
      <w:start w:val="1"/>
      <w:numFmt w:val="decimalEnclosedCircle"/>
      <w:lvlText w:val="%1"/>
      <w:lvlJc w:val="left"/>
      <w:pPr>
        <w:ind w:left="360" w:hanging="360"/>
      </w:pPr>
      <w:rPr>
        <w:rFonts w:ascii="宋体" w:hAnsi="宋体" w:cs="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385E57"/>
    <w:multiLevelType w:val="hybridMultilevel"/>
    <w:tmpl w:val="0984918E"/>
    <w:lvl w:ilvl="0" w:tplc="B88685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EE1E94"/>
    <w:multiLevelType w:val="multilevel"/>
    <w:tmpl w:val="09EE1E9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22A6486"/>
    <w:multiLevelType w:val="hybridMultilevel"/>
    <w:tmpl w:val="35B8231E"/>
    <w:lvl w:ilvl="0" w:tplc="2EDE79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514CD"/>
    <w:multiLevelType w:val="hybridMultilevel"/>
    <w:tmpl w:val="5F92CD56"/>
    <w:lvl w:ilvl="0" w:tplc="5E9ABE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296983"/>
    <w:multiLevelType w:val="multilevel"/>
    <w:tmpl w:val="2C296983"/>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9D64A60"/>
    <w:multiLevelType w:val="hybridMultilevel"/>
    <w:tmpl w:val="E348EB56"/>
    <w:lvl w:ilvl="0" w:tplc="E940E1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65DC0"/>
    <w:multiLevelType w:val="hybridMultilevel"/>
    <w:tmpl w:val="CCF4408A"/>
    <w:lvl w:ilvl="0" w:tplc="339654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5AF66186"/>
    <w:multiLevelType w:val="hybridMultilevel"/>
    <w:tmpl w:val="AAA63A7C"/>
    <w:lvl w:ilvl="0" w:tplc="6DBC27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9D685B"/>
    <w:multiLevelType w:val="hybridMultilevel"/>
    <w:tmpl w:val="DDF6A01E"/>
    <w:lvl w:ilvl="0" w:tplc="E842EC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854505"/>
    <w:multiLevelType w:val="hybridMultilevel"/>
    <w:tmpl w:val="39D069B0"/>
    <w:lvl w:ilvl="0" w:tplc="81F414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12"/>
  </w:num>
  <w:num w:numId="7">
    <w:abstractNumId w:val="13"/>
  </w:num>
  <w:num w:numId="8">
    <w:abstractNumId w:val="3"/>
  </w:num>
  <w:num w:numId="9">
    <w:abstractNumId w:val="1"/>
  </w:num>
  <w:num w:numId="10">
    <w:abstractNumId w:val="2"/>
  </w:num>
  <w:num w:numId="11">
    <w:abstractNumId w:val="9"/>
  </w:num>
  <w:num w:numId="12">
    <w:abstractNumId w:val="11"/>
  </w:num>
  <w:num w:numId="13">
    <w:abstractNumId w:val="6"/>
  </w:num>
  <w:num w:numId="14">
    <w:abstractNumId w:val="5"/>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x">
    <w15:presenceInfo w15:providerId="None" w15:userId="hy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7AB"/>
    <w:rsid w:val="0002420A"/>
    <w:rsid w:val="000378FD"/>
    <w:rsid w:val="00067B89"/>
    <w:rsid w:val="000E5A4F"/>
    <w:rsid w:val="001131D7"/>
    <w:rsid w:val="001169FD"/>
    <w:rsid w:val="0011754D"/>
    <w:rsid w:val="00122573"/>
    <w:rsid w:val="00261FF1"/>
    <w:rsid w:val="0029600B"/>
    <w:rsid w:val="002B2F49"/>
    <w:rsid w:val="002B3820"/>
    <w:rsid w:val="0032397A"/>
    <w:rsid w:val="00326FB8"/>
    <w:rsid w:val="00330575"/>
    <w:rsid w:val="00380FB5"/>
    <w:rsid w:val="00446847"/>
    <w:rsid w:val="004576FC"/>
    <w:rsid w:val="004977A6"/>
    <w:rsid w:val="004B6EB3"/>
    <w:rsid w:val="00515C02"/>
    <w:rsid w:val="00522E7B"/>
    <w:rsid w:val="00554888"/>
    <w:rsid w:val="00560525"/>
    <w:rsid w:val="00574A21"/>
    <w:rsid w:val="00676763"/>
    <w:rsid w:val="006D227B"/>
    <w:rsid w:val="006D4768"/>
    <w:rsid w:val="006E11FD"/>
    <w:rsid w:val="007314E1"/>
    <w:rsid w:val="00775590"/>
    <w:rsid w:val="0081050B"/>
    <w:rsid w:val="008278B1"/>
    <w:rsid w:val="00AA3608"/>
    <w:rsid w:val="00AA5504"/>
    <w:rsid w:val="00B35ED6"/>
    <w:rsid w:val="00B43DA0"/>
    <w:rsid w:val="00B85C15"/>
    <w:rsid w:val="00BC315E"/>
    <w:rsid w:val="00C0021D"/>
    <w:rsid w:val="00C17766"/>
    <w:rsid w:val="00C563EA"/>
    <w:rsid w:val="00C657AB"/>
    <w:rsid w:val="00CF489C"/>
    <w:rsid w:val="00DB02CA"/>
    <w:rsid w:val="00DE1A8C"/>
    <w:rsid w:val="00EA4609"/>
    <w:rsid w:val="00EC4F22"/>
    <w:rsid w:val="00ED5800"/>
    <w:rsid w:val="00F212D8"/>
    <w:rsid w:val="00F309FA"/>
    <w:rsid w:val="00FD5905"/>
    <w:rsid w:val="0DF47561"/>
    <w:rsid w:val="69171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C7EE5D-CA4A-4075-872C-6CCEE99B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Pr>
      <w:rFonts w:ascii="宋体" w:eastAsia="宋体" w:hAnsi="宋体" w:cs="宋体"/>
      <w:sz w:val="21"/>
      <w:szCs w:val="22"/>
    </w:rPr>
  </w:style>
  <w:style w:type="paragraph" w:styleId="1">
    <w:name w:val="heading 1"/>
    <w:basedOn w:val="a3"/>
    <w:next w:val="a3"/>
    <w:link w:val="10"/>
    <w:uiPriority w:val="9"/>
    <w:qFormat/>
    <w:pPr>
      <w:keepNext/>
      <w:keepLines/>
      <w:widowControl w:val="0"/>
      <w:numPr>
        <w:numId w:val="1"/>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3"/>
    <w:next w:val="a3"/>
    <w:link w:val="20"/>
    <w:uiPriority w:val="9"/>
    <w:unhideWhenUsed/>
    <w:qFormat/>
    <w:pPr>
      <w:keepNext/>
      <w:keepLines/>
      <w:widowControl w:val="0"/>
      <w:numPr>
        <w:ilvl w:val="1"/>
        <w:numId w:val="1"/>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3"/>
    <w:next w:val="a3"/>
    <w:link w:val="30"/>
    <w:uiPriority w:val="9"/>
    <w:unhideWhenUsed/>
    <w:qFormat/>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alloon Text"/>
    <w:basedOn w:val="a3"/>
    <w:link w:val="a8"/>
    <w:uiPriority w:val="99"/>
    <w:semiHidden/>
    <w:unhideWhenUsed/>
    <w:rPr>
      <w:sz w:val="18"/>
      <w:szCs w:val="18"/>
    </w:rPr>
  </w:style>
  <w:style w:type="paragraph" w:styleId="a9">
    <w:name w:val="footer"/>
    <w:basedOn w:val="a3"/>
    <w:link w:val="aa"/>
    <w:uiPriority w:val="99"/>
    <w:unhideWhenUsed/>
    <w:pPr>
      <w:tabs>
        <w:tab w:val="center" w:pos="4153"/>
        <w:tab w:val="right" w:pos="8306"/>
      </w:tabs>
      <w:snapToGrid w:val="0"/>
    </w:pPr>
    <w:rPr>
      <w:sz w:val="18"/>
      <w:szCs w:val="18"/>
    </w:rPr>
  </w:style>
  <w:style w:type="paragraph" w:styleId="ab">
    <w:name w:val="header"/>
    <w:basedOn w:val="a3"/>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unhideWhenUsed/>
  </w:style>
  <w:style w:type="paragraph" w:styleId="TOC2">
    <w:name w:val="toc 2"/>
    <w:basedOn w:val="a3"/>
    <w:next w:val="a3"/>
    <w:uiPriority w:val="39"/>
    <w:unhideWhenUsed/>
    <w:qFormat/>
    <w:pPr>
      <w:ind w:leftChars="200" w:left="420"/>
    </w:pPr>
  </w:style>
  <w:style w:type="character" w:styleId="ad">
    <w:name w:val="Hyperlink"/>
    <w:basedOn w:val="a4"/>
    <w:uiPriority w:val="99"/>
    <w:unhideWhenUsed/>
    <w:rPr>
      <w:color w:val="0000FF" w:themeColor="hyperlink"/>
      <w:u w:val="single"/>
    </w:rPr>
  </w:style>
  <w:style w:type="table" w:styleId="ae">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4"/>
    <w:link w:val="ab"/>
    <w:uiPriority w:val="99"/>
    <w:qFormat/>
    <w:rPr>
      <w:sz w:val="18"/>
      <w:szCs w:val="18"/>
    </w:rPr>
  </w:style>
  <w:style w:type="character" w:customStyle="1" w:styleId="aa">
    <w:name w:val="页脚 字符"/>
    <w:basedOn w:val="a4"/>
    <w:link w:val="a9"/>
    <w:uiPriority w:val="99"/>
    <w:qFormat/>
    <w:rPr>
      <w:sz w:val="18"/>
      <w:szCs w:val="18"/>
    </w:rPr>
  </w:style>
  <w:style w:type="character" w:customStyle="1" w:styleId="a8">
    <w:name w:val="批注框文本 字符"/>
    <w:basedOn w:val="a4"/>
    <w:link w:val="a7"/>
    <w:uiPriority w:val="99"/>
    <w:semiHidden/>
    <w:rPr>
      <w:rFonts w:ascii="宋体" w:eastAsia="宋体" w:hAnsi="宋体" w:cs="宋体"/>
      <w:kern w:val="0"/>
      <w:sz w:val="18"/>
      <w:szCs w:val="18"/>
    </w:rPr>
  </w:style>
  <w:style w:type="character" w:customStyle="1" w:styleId="10">
    <w:name w:val="标题 1 字符"/>
    <w:basedOn w:val="a4"/>
    <w:link w:val="1"/>
    <w:uiPriority w:val="9"/>
    <w:rPr>
      <w:b/>
      <w:bCs/>
      <w:kern w:val="44"/>
      <w:sz w:val="44"/>
      <w:szCs w:val="44"/>
    </w:rPr>
  </w:style>
  <w:style w:type="character" w:customStyle="1" w:styleId="20">
    <w:name w:val="标题 2 字符"/>
    <w:basedOn w:val="a4"/>
    <w:link w:val="2"/>
    <w:uiPriority w:val="9"/>
    <w:qFormat/>
    <w:rPr>
      <w:rFonts w:asciiTheme="majorHAnsi" w:eastAsiaTheme="majorEastAsia" w:hAnsiTheme="majorHAnsi" w:cstheme="majorBidi"/>
      <w:b/>
      <w:bCs/>
      <w:sz w:val="32"/>
      <w:szCs w:val="32"/>
    </w:rPr>
  </w:style>
  <w:style w:type="paragraph" w:styleId="af">
    <w:name w:val="List Paragraph"/>
    <w:basedOn w:val="a3"/>
    <w:uiPriority w:val="34"/>
    <w:qFormat/>
    <w:pPr>
      <w:widowControl w:val="0"/>
      <w:ind w:firstLineChars="200" w:firstLine="420"/>
      <w:jc w:val="both"/>
    </w:pPr>
    <w:rPr>
      <w:rFonts w:asciiTheme="minorHAnsi" w:eastAsiaTheme="minorEastAsia" w:hAnsiTheme="minorHAnsi" w:cstheme="minorBidi"/>
      <w:kern w:val="2"/>
      <w:szCs w:val="24"/>
    </w:rPr>
  </w:style>
  <w:style w:type="character" w:customStyle="1" w:styleId="30">
    <w:name w:val="标题 3 字符"/>
    <w:basedOn w:val="a4"/>
    <w:link w:val="3"/>
    <w:uiPriority w:val="9"/>
    <w:qFormat/>
    <w:rPr>
      <w:rFonts w:ascii="宋体" w:eastAsia="宋体" w:hAnsi="宋体" w:cs="宋体"/>
      <w:b/>
      <w:bCs/>
      <w:kern w:val="0"/>
      <w:sz w:val="32"/>
      <w:szCs w:val="32"/>
    </w:rPr>
  </w:style>
  <w:style w:type="table" w:customStyle="1" w:styleId="1-11">
    <w:name w:val="网格表 1 浅色 - 着色 11"/>
    <w:basedOn w:val="a5"/>
    <w:uiPriority w:val="46"/>
    <w:rsid w:val="00261FF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
    <w:name w:val="一级标题"/>
    <w:next w:val="a3"/>
    <w:autoRedefine/>
    <w:qFormat/>
    <w:rsid w:val="00B35ED6"/>
    <w:pPr>
      <w:numPr>
        <w:numId w:val="4"/>
      </w:numPr>
      <w:outlineLvl w:val="0"/>
    </w:pPr>
    <w:rPr>
      <w:rFonts w:eastAsia="宋体"/>
      <w:b/>
      <w:color w:val="000000" w:themeColor="text1"/>
      <w:kern w:val="2"/>
      <w:sz w:val="32"/>
      <w:szCs w:val="22"/>
    </w:rPr>
  </w:style>
  <w:style w:type="paragraph" w:customStyle="1" w:styleId="a0">
    <w:name w:val="二级标题"/>
    <w:basedOn w:val="a"/>
    <w:next w:val="a3"/>
    <w:link w:val="af0"/>
    <w:autoRedefine/>
    <w:qFormat/>
    <w:rsid w:val="00B35ED6"/>
    <w:pPr>
      <w:numPr>
        <w:ilvl w:val="1"/>
      </w:numPr>
      <w:outlineLvl w:val="1"/>
    </w:pPr>
    <w:rPr>
      <w:sz w:val="30"/>
    </w:rPr>
  </w:style>
  <w:style w:type="character" w:customStyle="1" w:styleId="af0">
    <w:name w:val="二级标题 字符"/>
    <w:basedOn w:val="a4"/>
    <w:link w:val="a0"/>
    <w:qFormat/>
    <w:rsid w:val="00B35ED6"/>
    <w:rPr>
      <w:rFonts w:eastAsia="宋体"/>
      <w:b/>
      <w:color w:val="000000" w:themeColor="text1"/>
      <w:kern w:val="2"/>
      <w:sz w:val="30"/>
      <w:szCs w:val="22"/>
    </w:rPr>
  </w:style>
  <w:style w:type="paragraph" w:customStyle="1" w:styleId="a1">
    <w:name w:val="三级标题"/>
    <w:basedOn w:val="a0"/>
    <w:next w:val="a3"/>
    <w:link w:val="af1"/>
    <w:autoRedefine/>
    <w:qFormat/>
    <w:rsid w:val="00B35ED6"/>
    <w:pPr>
      <w:numPr>
        <w:ilvl w:val="2"/>
      </w:numPr>
      <w:outlineLvl w:val="2"/>
    </w:pPr>
    <w:rPr>
      <w:rFonts w:ascii="宋体" w:hAnsi="宋体"/>
      <w:noProof/>
      <w:sz w:val="28"/>
    </w:rPr>
  </w:style>
  <w:style w:type="character" w:customStyle="1" w:styleId="af1">
    <w:name w:val="三级标题 字符"/>
    <w:basedOn w:val="a4"/>
    <w:link w:val="a1"/>
    <w:rsid w:val="00B35ED6"/>
    <w:rPr>
      <w:rFonts w:ascii="宋体" w:eastAsia="宋体" w:hAnsi="宋体"/>
      <w:b/>
      <w:noProof/>
      <w:color w:val="000000" w:themeColor="text1"/>
      <w:kern w:val="2"/>
      <w:sz w:val="28"/>
      <w:szCs w:val="22"/>
    </w:rPr>
  </w:style>
  <w:style w:type="paragraph" w:customStyle="1" w:styleId="a2">
    <w:name w:val="四级标题"/>
    <w:basedOn w:val="a1"/>
    <w:next w:val="a3"/>
    <w:qFormat/>
    <w:rsid w:val="00B35ED6"/>
    <w:pPr>
      <w:numPr>
        <w:ilvl w:val="3"/>
      </w:numPr>
      <w:ind w:left="720" w:hanging="720"/>
      <w:outlineLvl w:val="3"/>
    </w:pPr>
    <w:rPr>
      <w:sz w:val="24"/>
    </w:rPr>
  </w:style>
  <w:style w:type="paragraph" w:styleId="TOC3">
    <w:name w:val="toc 3"/>
    <w:basedOn w:val="a3"/>
    <w:next w:val="a3"/>
    <w:autoRedefine/>
    <w:uiPriority w:val="39"/>
    <w:unhideWhenUsed/>
    <w:rsid w:val="006E11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5EE5FA-5854-4A90-8A88-81836C20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15</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37495</cp:lastModifiedBy>
  <cp:revision>20</cp:revision>
  <dcterms:created xsi:type="dcterms:W3CDTF">2018-12-07T11:12:00Z</dcterms:created>
  <dcterms:modified xsi:type="dcterms:W3CDTF">2019-01-16T07:16:00Z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