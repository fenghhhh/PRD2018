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146" w:rsidRDefault="00893146" w:rsidP="00893146">
      <w:pPr>
        <w:jc w:val="center"/>
        <w:rPr>
          <w:b/>
        </w:rPr>
      </w:pPr>
      <w:r w:rsidRPr="0068500A">
        <w:rPr>
          <w:b/>
          <w:noProof/>
        </w:rPr>
        <w:drawing>
          <wp:inline distT="0" distB="0" distL="0" distR="0" wp14:anchorId="13716481" wp14:editId="00295766">
            <wp:extent cx="2135762" cy="2322749"/>
            <wp:effectExtent l="88900" t="50800" r="48895" b="116205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2343606"/>
                    </a:xfrm>
                    <a:prstGeom prst="roundRect">
                      <a:avLst>
                        <a:gd name="adj" fmla="val 1130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93146" w:rsidRDefault="00893146" w:rsidP="00893146">
      <w:pPr>
        <w:jc w:val="center"/>
        <w:rPr>
          <w:b/>
        </w:rPr>
      </w:pPr>
    </w:p>
    <w:p w:rsidR="00893146" w:rsidRDefault="00893146" w:rsidP="00893146">
      <w:pPr>
        <w:rPr>
          <w:b/>
        </w:rPr>
      </w:pPr>
    </w:p>
    <w:p w:rsidR="00893146" w:rsidRPr="00A51AA3" w:rsidRDefault="00893146" w:rsidP="0089314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93146" w:rsidTr="00114260">
        <w:tc>
          <w:tcPr>
            <w:tcW w:w="2653" w:type="dxa"/>
            <w:vMerge w:val="restart"/>
            <w:shd w:val="clear" w:color="auto" w:fill="auto"/>
          </w:tcPr>
          <w:p w:rsidR="00893146" w:rsidRDefault="00893146" w:rsidP="00114260">
            <w:r>
              <w:rPr>
                <w:rFonts w:hint="eastAsia"/>
              </w:rPr>
              <w:t>文件状态：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 w:rsidR="00AF3F32">
              <w:t xml:space="preserve"> </w:t>
            </w:r>
            <w:bookmarkStart w:id="0" w:name="_GoBack"/>
            <w:bookmarkEnd w:id="0"/>
            <w:r w:rsidR="0034732B">
              <w:t xml:space="preserve"> </w:t>
            </w:r>
            <w:r>
              <w:rPr>
                <w:rFonts w:hint="eastAsia"/>
              </w:rPr>
              <w:t>]草稿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 w:rsidR="00DD713F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:rsidR="00893146" w:rsidRDefault="00893146" w:rsidP="0034732B">
            <w:r>
              <w:rPr>
                <w:rFonts w:hint="eastAsia"/>
              </w:rPr>
              <w:t xml:space="preserve">　[</w:t>
            </w:r>
            <w:r w:rsidR="00DD713F">
              <w:t xml:space="preserve"> </w:t>
            </w:r>
            <w:r w:rsidR="00AF3F32"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893146" w:rsidRPr="00F52AE7" w:rsidRDefault="0034732B" w:rsidP="00114260">
            <w:pPr>
              <w:rPr>
                <w:szCs w:val="21"/>
              </w:rPr>
            </w:pPr>
            <w:r>
              <w:rPr>
                <w:szCs w:val="21"/>
              </w:rPr>
              <w:t>PRD-2018</w:t>
            </w:r>
            <w:r w:rsidR="00893146">
              <w:rPr>
                <w:szCs w:val="21"/>
              </w:rPr>
              <w:t>-G15</w:t>
            </w:r>
            <w:r>
              <w:rPr>
                <w:rFonts w:hint="eastAsia"/>
                <w:szCs w:val="21"/>
              </w:rPr>
              <w:t>-</w:t>
            </w:r>
            <w:r w:rsidR="00DD713F">
              <w:rPr>
                <w:szCs w:val="21"/>
              </w:rPr>
              <w:t>RCIAL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893146" w:rsidRPr="00F52AE7" w:rsidRDefault="00DD713F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893146" w:rsidRPr="00F52AE7" w:rsidRDefault="00893146" w:rsidP="00A53C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A53C93">
              <w:rPr>
                <w:rFonts w:hint="eastAsia"/>
                <w:szCs w:val="21"/>
              </w:rPr>
              <w:t>1</w:t>
            </w:r>
            <w:r w:rsidR="00DD713F">
              <w:rPr>
                <w:rFonts w:hint="eastAsia"/>
                <w:szCs w:val="21"/>
              </w:rPr>
              <w:t>5</w:t>
            </w:r>
          </w:p>
        </w:tc>
      </w:tr>
    </w:tbl>
    <w:p w:rsidR="00893146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76094">
        <w:rPr>
          <w:rFonts w:ascii="Calibri Light" w:hAnsi="Calibri Light" w:cs="Times New Roman" w:hint="eastAsia"/>
          <w:b/>
          <w:spacing w:val="15"/>
          <w:sz w:val="32"/>
          <w:szCs w:val="56"/>
        </w:rPr>
        <w:t>需求变更影响分析清单</w:t>
      </w:r>
    </w:p>
    <w:p w:rsidR="00893146" w:rsidRPr="00801B61" w:rsidRDefault="00DD713F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DD713F">
        <w:rPr>
          <w:rFonts w:cs="Times New Roman"/>
          <w:b/>
          <w:spacing w:val="15"/>
          <w:sz w:val="32"/>
          <w:szCs w:val="56"/>
        </w:rPr>
        <w:t>Requirement Change Impact Analysis List</w:t>
      </w: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53C93" w:rsidRDefault="00A53C93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53C93" w:rsidRDefault="00A53C93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53C93" w:rsidRDefault="00A53C93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503013334"/>
      <w:bookmarkStart w:id="10" w:name="_Toc503016482"/>
      <w:bookmarkStart w:id="11" w:name="_Toc534706178"/>
      <w:bookmarkStart w:id="12" w:name="_Toc534727061"/>
    </w:p>
    <w:p w:rsidR="00893146" w:rsidRPr="00021BB3" w:rsidRDefault="00893146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893146" w:rsidTr="00114260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93146" w:rsidTr="00114260">
        <w:trPr>
          <w:trHeight w:val="90"/>
        </w:trPr>
        <w:tc>
          <w:tcPr>
            <w:tcW w:w="1269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:rsidR="00A53C93" w:rsidRDefault="00A53C93" w:rsidP="00A53C93">
            <w:pPr>
              <w:rPr>
                <w:szCs w:val="21"/>
              </w:rPr>
            </w:pPr>
            <w:bookmarkStart w:id="13" w:name="OLE_LINK1"/>
            <w:bookmarkStart w:id="14" w:name="OLE_LINK2"/>
            <w:bookmarkStart w:id="15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53C93" w:rsidRDefault="00A53C93" w:rsidP="00A53C93">
            <w:pPr>
              <w:rPr>
                <w:szCs w:val="21"/>
              </w:rPr>
            </w:pPr>
            <w:bookmarkStart w:id="16" w:name="OLE_LINK5"/>
            <w:bookmarkStart w:id="17" w:name="OLE_LINK6"/>
            <w:bookmarkEnd w:id="13"/>
            <w:bookmarkEnd w:id="14"/>
            <w:bookmarkEnd w:id="15"/>
            <w:r>
              <w:rPr>
                <w:rFonts w:hint="eastAsia"/>
                <w:szCs w:val="21"/>
              </w:rPr>
              <w:t>陈苏民，徐双铅，</w:t>
            </w:r>
          </w:p>
          <w:p w:rsidR="00893146" w:rsidRPr="00F52AE7" w:rsidRDefault="00A53C93" w:rsidP="00A53C93">
            <w:pPr>
              <w:rPr>
                <w:szCs w:val="21"/>
              </w:rPr>
            </w:pPr>
            <w:bookmarkStart w:id="18" w:name="OLE_LINK7"/>
            <w:bookmarkStart w:id="19" w:name="OLE_LINK8"/>
            <w:bookmarkStart w:id="20" w:name="OLE_LINK9"/>
            <w:bookmarkEnd w:id="16"/>
            <w:bookmarkEnd w:id="17"/>
            <w:r>
              <w:rPr>
                <w:rFonts w:hint="eastAsia"/>
                <w:szCs w:val="21"/>
              </w:rPr>
              <w:t>吕迪</w:t>
            </w:r>
            <w:bookmarkEnd w:id="18"/>
            <w:bookmarkEnd w:id="19"/>
            <w:bookmarkEnd w:id="20"/>
          </w:p>
        </w:tc>
        <w:tc>
          <w:tcPr>
            <w:tcW w:w="1671" w:type="dxa"/>
          </w:tcPr>
          <w:p w:rsidR="00893146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34732B">
              <w:rPr>
                <w:rFonts w:hint="eastAsia"/>
                <w:szCs w:val="21"/>
              </w:rPr>
              <w:t>01</w:t>
            </w:r>
            <w:r w:rsidR="0034732B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 w:rsidR="0034732B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</w:p>
          <w:p w:rsidR="00893146" w:rsidRPr="00F52AE7" w:rsidRDefault="0034732B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1672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A53C93" w:rsidTr="00B72011">
        <w:trPr>
          <w:trHeight w:val="90"/>
        </w:trPr>
        <w:tc>
          <w:tcPr>
            <w:tcW w:w="1269" w:type="dxa"/>
          </w:tcPr>
          <w:p w:rsidR="00A53C93" w:rsidRPr="00F52AE7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53C93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A53C93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:rsidR="00A53C93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</w:p>
          <w:p w:rsidR="00A53C93" w:rsidRPr="00F52AE7" w:rsidRDefault="00A53C93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72" w:type="dxa"/>
          </w:tcPr>
          <w:p w:rsidR="00A53C93" w:rsidRPr="00F52AE7" w:rsidRDefault="00A53C93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增加分析后影响</w:t>
            </w:r>
          </w:p>
        </w:tc>
      </w:tr>
      <w:tr w:rsidR="00DD713F" w:rsidTr="00B72011">
        <w:trPr>
          <w:trHeight w:val="90"/>
        </w:trPr>
        <w:tc>
          <w:tcPr>
            <w:tcW w:w="1269" w:type="dxa"/>
          </w:tcPr>
          <w:p w:rsidR="00DD713F" w:rsidRPr="00F52AE7" w:rsidRDefault="00DD713F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:rsidR="00DD713F" w:rsidRDefault="00DD713F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:rsidR="00DD713F" w:rsidRDefault="00DD713F" w:rsidP="00DD71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</w:t>
            </w:r>
          </w:p>
          <w:p w:rsidR="00DD713F" w:rsidRDefault="00DD713F" w:rsidP="00DD71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DD713F" w:rsidRDefault="00DD713F" w:rsidP="00DD71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:rsidR="00DD713F" w:rsidRDefault="00DD713F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</w:t>
            </w:r>
          </w:p>
          <w:p w:rsidR="00DD713F" w:rsidRPr="00F52AE7" w:rsidRDefault="00DD713F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</w:t>
            </w:r>
          </w:p>
        </w:tc>
        <w:tc>
          <w:tcPr>
            <w:tcW w:w="1672" w:type="dxa"/>
          </w:tcPr>
          <w:p w:rsidR="00DD713F" w:rsidRDefault="00DD713F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:rsidR="00A53C93" w:rsidRDefault="00A53C93" w:rsidP="00A53C9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Pr="00021BB3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1"/>
          <w:szCs w:val="22"/>
          <w:lang w:val="zh-CN"/>
        </w:rPr>
        <w:id w:val="-163717787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893146" w:rsidRDefault="00893146">
          <w:pPr>
            <w:pStyle w:val="TOC"/>
          </w:pPr>
          <w:r>
            <w:rPr>
              <w:lang w:val="zh-CN"/>
            </w:rPr>
            <w:t>目录</w:t>
          </w:r>
        </w:p>
        <w:p w:rsidR="0034732B" w:rsidRDefault="00893146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727061" w:history="1"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版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本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历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史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_Toc534727061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2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2" w:history="1">
            <w:r w:rsidR="0034732B" w:rsidRPr="003517A2">
              <w:rPr>
                <w:rStyle w:val="ac"/>
                <w:noProof/>
              </w:rPr>
              <w:t>1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引言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_Toc534727062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3" w:history="1">
            <w:r w:rsidR="0034732B" w:rsidRPr="003517A2">
              <w:rPr>
                <w:rStyle w:val="ac"/>
                <w:noProof/>
              </w:rPr>
              <w:t>1.1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编写目的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_Toc534727063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4" w:history="1">
            <w:r w:rsidR="0034732B" w:rsidRPr="003517A2">
              <w:rPr>
                <w:rStyle w:val="ac"/>
                <w:noProof/>
              </w:rPr>
              <w:t>1.1.1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项目名称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_Toc534727064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3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5" w:history="1">
            <w:r w:rsidR="0034732B" w:rsidRPr="003517A2">
              <w:rPr>
                <w:rStyle w:val="ac"/>
                <w:noProof/>
              </w:rPr>
              <w:t>1.1.2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项目的任务提出者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_Toc534727065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4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6" w:history="1">
            <w:r w:rsidR="0034732B" w:rsidRPr="003517A2">
              <w:rPr>
                <w:rStyle w:val="ac"/>
                <w:noProof/>
              </w:rPr>
              <w:t>1.1.3</w:t>
            </w:r>
            <w:r w:rsidR="0034732B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项目开发团队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_Toc534727066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4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7" w:history="1">
            <w:r w:rsidR="0034732B" w:rsidRPr="003517A2">
              <w:rPr>
                <w:rStyle w:val="ac"/>
                <w:noProof/>
              </w:rPr>
              <w:t>1.2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定义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_Toc534727067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5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8" w:history="1">
            <w:r w:rsidR="0034732B" w:rsidRPr="003517A2">
              <w:rPr>
                <w:rStyle w:val="ac"/>
                <w:noProof/>
              </w:rPr>
              <w:t>1.3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="0034732B" w:rsidRPr="003517A2">
              <w:rPr>
                <w:rStyle w:val="ac"/>
                <w:noProof/>
              </w:rPr>
              <w:t>参考资料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_Toc534727068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5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9" w:history="1">
            <w:r w:rsidR="0034732B" w:rsidRPr="003517A2">
              <w:rPr>
                <w:rStyle w:val="ac"/>
                <w:noProof/>
              </w:rPr>
              <w:t>2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拟议变更的影响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_Toc534727069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6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0" w:history="1">
            <w:r w:rsidR="0034732B" w:rsidRPr="003517A2">
              <w:rPr>
                <w:rStyle w:val="ac"/>
                <w:noProof/>
              </w:rPr>
              <w:t>3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被提议的变更影响的系统元素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_Toc534727070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6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F6964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1" w:history="1">
            <w:r w:rsidR="0034732B" w:rsidRPr="003517A2">
              <w:rPr>
                <w:rStyle w:val="ac"/>
                <w:noProof/>
              </w:rPr>
              <w:t>4</w:t>
            </w:r>
            <w:r w:rsidR="0034732B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34732B" w:rsidRPr="003517A2">
              <w:rPr>
                <w:rStyle w:val="ac"/>
                <w:noProof/>
              </w:rPr>
              <w:t>需求变更的工作量评估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_Toc534727071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7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r>
            <w:rPr>
              <w:b/>
              <w:bCs/>
              <w:noProof/>
            </w:rPr>
            <w:fldChar w:fldCharType="end"/>
          </w:r>
        </w:p>
      </w:sdtContent>
    </w:sdt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pStyle w:val="a"/>
      </w:pPr>
      <w:bookmarkStart w:id="21" w:name="_Toc503013335"/>
      <w:bookmarkStart w:id="22" w:name="_Toc503016483"/>
      <w:bookmarkStart w:id="23" w:name="_Toc534706179"/>
      <w:bookmarkStart w:id="24" w:name="_Toc534727062"/>
      <w:r w:rsidRPr="001A1D83">
        <w:lastRenderedPageBreak/>
        <w:t>引言</w:t>
      </w:r>
      <w:bookmarkEnd w:id="21"/>
      <w:bookmarkEnd w:id="22"/>
      <w:bookmarkEnd w:id="23"/>
      <w:bookmarkEnd w:id="24"/>
    </w:p>
    <w:p w:rsidR="00893146" w:rsidRDefault="00893146" w:rsidP="00893146">
      <w:pPr>
        <w:pStyle w:val="a0"/>
      </w:pPr>
      <w:bookmarkStart w:id="25" w:name="_Toc503013336"/>
      <w:bookmarkStart w:id="26" w:name="_Toc503016484"/>
      <w:bookmarkStart w:id="27" w:name="_Toc534706180"/>
      <w:bookmarkStart w:id="28" w:name="_Toc534727063"/>
      <w:r w:rsidRPr="001A1D83">
        <w:t>编写目的</w:t>
      </w:r>
      <w:bookmarkEnd w:id="25"/>
      <w:bookmarkEnd w:id="26"/>
      <w:bookmarkEnd w:id="27"/>
      <w:bookmarkEnd w:id="28"/>
    </w:p>
    <w:p w:rsidR="00893146" w:rsidRDefault="00893146" w:rsidP="00893146">
      <w:r>
        <w:rPr>
          <w:rFonts w:hint="eastAsia"/>
        </w:rPr>
        <w:t>为室软件工程系列课程教学辅助网站项目的顺利开展，为后续的开发工作奠定基础，更好的满足项目用户的具体需求。</w:t>
      </w:r>
    </w:p>
    <w:p w:rsidR="00893146" w:rsidRDefault="00893146" w:rsidP="00893146">
      <w:pPr>
        <w:pStyle w:val="a1"/>
      </w:pPr>
      <w:bookmarkStart w:id="29" w:name="_Toc534706181"/>
      <w:bookmarkStart w:id="30" w:name="_Toc534727064"/>
      <w:r>
        <w:rPr>
          <w:rFonts w:hint="eastAsia"/>
        </w:rPr>
        <w:t>项目名称</w:t>
      </w:r>
      <w:bookmarkEnd w:id="29"/>
      <w:bookmarkEnd w:id="30"/>
    </w:p>
    <w:p w:rsidR="00893146" w:rsidRDefault="00893146" w:rsidP="00893146">
      <w:r>
        <w:rPr>
          <w:rFonts w:hint="eastAsia"/>
        </w:rPr>
        <w:t>软件工程系列课程教学辅助网站</w:t>
      </w:r>
    </w:p>
    <w:p w:rsidR="00893146" w:rsidRDefault="00893146" w:rsidP="00893146">
      <w:pPr>
        <w:pStyle w:val="a1"/>
      </w:pPr>
      <w:bookmarkStart w:id="31" w:name="_Toc503013339"/>
      <w:bookmarkStart w:id="32" w:name="_Toc503016486"/>
      <w:bookmarkStart w:id="33" w:name="_Toc534706182"/>
      <w:bookmarkStart w:id="34" w:name="_Toc534727065"/>
      <w:r w:rsidRPr="001A1D83">
        <w:t>项目的任务提出者</w:t>
      </w:r>
      <w:bookmarkEnd w:id="31"/>
      <w:bookmarkEnd w:id="32"/>
      <w:bookmarkEnd w:id="33"/>
      <w:bookmarkEnd w:id="34"/>
    </w:p>
    <w:p w:rsidR="00893146" w:rsidRPr="008F7194" w:rsidRDefault="00893146" w:rsidP="00893146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893146" w:rsidTr="00114260">
        <w:tc>
          <w:tcPr>
            <w:tcW w:w="1668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3F6964" w:rsidP="00114260">
            <w:hyperlink r:id="rId9" w:history="1">
              <w:r w:rsidR="0089314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3F6964" w:rsidP="00114260">
            <w:hyperlink r:id="rId10" w:history="1">
              <w:r w:rsidR="00893146" w:rsidRPr="00C2156B">
                <w:t>houhl@</w:t>
              </w:r>
              <w:r w:rsidR="00893146" w:rsidRPr="00C2156B">
                <w:rPr>
                  <w:rFonts w:hint="eastAsia"/>
                </w:rPr>
                <w:t>zucc</w:t>
              </w:r>
              <w:r w:rsidR="00893146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:rsidR="00893146" w:rsidRDefault="00893146" w:rsidP="00893146">
      <w:pPr>
        <w:pStyle w:val="a1"/>
      </w:pPr>
      <w:bookmarkStart w:id="35" w:name="_Toc503013340"/>
      <w:bookmarkStart w:id="36" w:name="_Toc503016487"/>
      <w:bookmarkStart w:id="37" w:name="_Toc534706183"/>
      <w:bookmarkStart w:id="38" w:name="_Toc534727066"/>
      <w:r w:rsidRPr="001A1D83">
        <w:t>项目开发团队</w:t>
      </w:r>
      <w:bookmarkEnd w:id="35"/>
      <w:bookmarkEnd w:id="36"/>
      <w:bookmarkEnd w:id="37"/>
      <w:bookmarkEnd w:id="38"/>
    </w:p>
    <w:p w:rsidR="00893146" w:rsidRPr="009818C8" w:rsidRDefault="00893146" w:rsidP="00893146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39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34732B" w:rsidRPr="0034732B" w:rsidTr="00EA672B">
        <w:tc>
          <w:tcPr>
            <w:tcW w:w="950" w:type="dxa"/>
            <w:shd w:val="clear" w:color="auto" w:fill="BDD6EE"/>
          </w:tcPr>
          <w:p w:rsidR="0034732B" w:rsidRPr="0034732B" w:rsidRDefault="0034732B">
            <w:pPr>
              <w:jc w:val="both"/>
              <w:rPr>
                <w:b/>
              </w:rPr>
              <w:pPrChange w:id="40" w:author="hyx" w:date="2018-11-10T14:09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1" w:author="hyx" w:date="2018-11-10T14:09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2" w:author="hyx" w:date="2018-11-10T14:10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43" w:author="hyx" w:date="2018-11-10T14:13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34732B" w:rsidRPr="0034732B" w:rsidRDefault="0034732B">
            <w:pPr>
              <w:rPr>
                <w:ins w:id="44" w:author="hyx" w:date="2018-11-10T14:10:00Z"/>
                <w:b/>
              </w:rPr>
              <w:pPrChange w:id="45" w:author="hyx" w:date="2018-11-10T14:13:00Z">
                <w:pPr>
                  <w:ind w:firstLine="422"/>
                </w:pPr>
              </w:pPrChange>
            </w:pPr>
            <w:proofErr w:type="gramStart"/>
            <w:ins w:id="46" w:author="hyx" w:date="2018-11-10T14:10:00Z">
              <w:r w:rsidRPr="0034732B">
                <w:rPr>
                  <w:rFonts w:hint="eastAsia"/>
                  <w:b/>
                </w:rPr>
                <w:t>微</w:t>
              </w:r>
            </w:ins>
            <w:ins w:id="47" w:author="hyx" w:date="2018-11-10T14:11:00Z">
              <w:r w:rsidRPr="0034732B">
                <w:rPr>
                  <w:rFonts w:hint="eastAsia"/>
                  <w:b/>
                </w:rPr>
                <w:t>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:rsidR="0034732B" w:rsidRPr="0034732B" w:rsidRDefault="0034732B">
            <w:pPr>
              <w:rPr>
                <w:ins w:id="48" w:author="hyx" w:date="2018-11-10T14:11:00Z"/>
                <w:b/>
              </w:rPr>
              <w:pPrChange w:id="49" w:author="hyx" w:date="2018-11-10T14:13:00Z">
                <w:pPr>
                  <w:ind w:firstLine="422"/>
                </w:pPr>
              </w:pPrChange>
            </w:pPr>
            <w:ins w:id="50" w:author="hyx" w:date="2018-11-10T14:11:00Z">
              <w:r w:rsidRPr="0034732B">
                <w:rPr>
                  <w:rFonts w:hint="eastAsia"/>
                  <w:b/>
                </w:rPr>
                <w:t>Q</w:t>
              </w:r>
            </w:ins>
            <w:ins w:id="51" w:author="hyx" w:date="2018-11-10T14:12:00Z">
              <w:r w:rsidRPr="0034732B">
                <w:rPr>
                  <w:rFonts w:hint="eastAsia"/>
                  <w:b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34732B" w:rsidRPr="0034732B" w:rsidRDefault="0034732B">
            <w:pPr>
              <w:rPr>
                <w:b/>
              </w:rPr>
              <w:pPrChange w:id="52" w:author="hyx" w:date="2018-11-10T14:12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地址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5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5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55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5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57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13588899102</w:t>
            </w:r>
          </w:p>
        </w:tc>
        <w:tc>
          <w:tcPr>
            <w:tcW w:w="1985" w:type="dxa"/>
            <w:shd w:val="clear" w:color="auto" w:fill="auto"/>
            <w:tcPrChange w:id="5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60" w:author="hyx" w:date="2018-11-10T14:11:00Z"/>
              </w:rPr>
            </w:pPr>
            <w:ins w:id="61" w:author="hyx" w:date="2018-11-10T14:11:00Z">
              <w:r w:rsidRPr="0034732B">
                <w:t>3</w:t>
              </w:r>
            </w:ins>
            <w:r w:rsidRPr="0034732B">
              <w:t>1601246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62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63" w:author="hyx" w:date="2018-11-10T14:10:00Z"/>
              </w:rPr>
            </w:pPr>
            <w:proofErr w:type="spellStart"/>
            <w:ins w:id="64" w:author="hyx" w:date="2018-11-10T14:10:00Z">
              <w:r w:rsidRPr="0034732B">
                <w:rPr>
                  <w:rFonts w:hint="eastAsia"/>
                </w:rPr>
                <w:t>H</w:t>
              </w:r>
            </w:ins>
            <w:ins w:id="65" w:author="hyx" w:date="2018-11-10T14:12:00Z">
              <w:r w:rsidRPr="0034732B">
                <w:t>yxzucc</w:t>
              </w:r>
            </w:ins>
            <w:proofErr w:type="spellEnd"/>
          </w:p>
        </w:tc>
        <w:tc>
          <w:tcPr>
            <w:tcW w:w="1418" w:type="dxa"/>
            <w:tcPrChange w:id="66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67" w:author="hyx" w:date="2018-11-10T14:11:00Z"/>
              </w:rPr>
            </w:pPr>
            <w:ins w:id="68" w:author="hyx" w:date="2018-11-10T14:11:00Z">
              <w:r w:rsidRPr="0034732B">
                <w:rPr>
                  <w:rFonts w:hint="eastAsia"/>
                </w:rPr>
                <w:t>1</w:t>
              </w:r>
            </w:ins>
            <w:ins w:id="69" w:author="hyx" w:date="2018-11-10T14:13:00Z">
              <w:r w:rsidRPr="0034732B"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7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210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7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rPr>
                <w:sz w:val="24"/>
              </w:rPr>
              <w:pPrChange w:id="73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7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75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7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17376503405</w:t>
            </w:r>
          </w:p>
        </w:tc>
        <w:tc>
          <w:tcPr>
            <w:tcW w:w="1985" w:type="dxa"/>
            <w:shd w:val="clear" w:color="auto" w:fill="auto"/>
            <w:tcPrChange w:id="7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78" w:author="hyx" w:date="2018-11-10T14:11:00Z"/>
              </w:rPr>
            </w:pPr>
            <w:ins w:id="79" w:author="hyx" w:date="2018-11-10T14:11:00Z">
              <w:r w:rsidRPr="0034732B">
                <w:t>3</w:t>
              </w:r>
            </w:ins>
            <w:r w:rsidRPr="0034732B">
              <w:t>1601241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80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81" w:author="hyx" w:date="2018-11-10T14:10:00Z"/>
              </w:rPr>
            </w:pPr>
            <w:ins w:id="82" w:author="hyx" w:date="2018-11-10T14:10:00Z">
              <w:r w:rsidRPr="0034732B">
                <w:t>c</w:t>
              </w:r>
            </w:ins>
            <w:ins w:id="83" w:author="hyx" w:date="2018-11-10T14:13:00Z">
              <w:r w:rsidRPr="0034732B">
                <w:t>henjunren6745</w:t>
              </w:r>
            </w:ins>
          </w:p>
        </w:tc>
        <w:tc>
          <w:tcPr>
            <w:tcW w:w="1418" w:type="dxa"/>
            <w:tcPrChange w:id="84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85" w:author="hyx" w:date="2018-11-10T14:11:00Z"/>
              </w:rPr>
            </w:pPr>
            <w:ins w:id="86" w:author="hyx" w:date="2018-11-10T14:11:00Z">
              <w:r w:rsidRPr="0034732B">
                <w:t>3</w:t>
              </w:r>
            </w:ins>
            <w:ins w:id="87" w:author="hyx" w:date="2018-11-10T14:14:00Z">
              <w:r w:rsidRPr="0034732B"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8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</w:t>
            </w:r>
            <w:r w:rsidRPr="0034732B">
              <w:t>-209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9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91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9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93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9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19967308296</w:t>
            </w:r>
          </w:p>
        </w:tc>
        <w:tc>
          <w:tcPr>
            <w:tcW w:w="1985" w:type="dxa"/>
            <w:shd w:val="clear" w:color="auto" w:fill="auto"/>
            <w:tcPrChange w:id="9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96" w:author="hyx" w:date="2018-11-10T14:11:00Z"/>
              </w:rPr>
            </w:pPr>
            <w:ins w:id="97" w:author="hyx" w:date="2018-11-10T14:11:00Z">
              <w:r w:rsidRPr="0034732B">
                <w:t>3</w:t>
              </w:r>
            </w:ins>
            <w:r w:rsidRPr="0034732B">
              <w:t>1602227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98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99" w:author="hyx" w:date="2018-11-10T14:10:00Z"/>
              </w:rPr>
            </w:pPr>
            <w:ins w:id="100" w:author="hyx" w:date="2018-11-10T14:10:00Z">
              <w:r w:rsidRPr="0034732B">
                <w:t>c</w:t>
              </w:r>
            </w:ins>
            <w:ins w:id="101" w:author="hyx" w:date="2018-11-10T14:12:00Z">
              <w:r w:rsidRPr="0034732B">
                <w:t>96s1m4</w:t>
              </w:r>
            </w:ins>
          </w:p>
        </w:tc>
        <w:tc>
          <w:tcPr>
            <w:tcW w:w="1418" w:type="dxa"/>
            <w:tcPrChange w:id="102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03" w:author="hyx" w:date="2018-11-10T14:11:00Z"/>
              </w:rPr>
            </w:pPr>
            <w:ins w:id="104" w:author="hyx" w:date="2018-11-10T14:11:00Z">
              <w:r w:rsidRPr="0034732B">
                <w:t>2</w:t>
              </w:r>
            </w:ins>
            <w:ins w:id="105" w:author="hyx" w:date="2018-11-10T14:15:00Z">
              <w:r w:rsidRPr="0034732B"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0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弘毅1-</w:t>
            </w:r>
            <w:r w:rsidRPr="0034732B">
              <w:t>124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0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0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09" w:author="hyx" w:date="2018-11-10T14:09:00Z">
                <w:pPr>
                  <w:ind w:firstLine="420"/>
                </w:pPr>
              </w:pPrChange>
            </w:pPr>
            <w:proofErr w:type="gramStart"/>
            <w:r w:rsidRPr="0034732B">
              <w:rPr>
                <w:rFonts w:hint="eastAsia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11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11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1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18094711647</w:t>
            </w:r>
          </w:p>
        </w:tc>
        <w:tc>
          <w:tcPr>
            <w:tcW w:w="1985" w:type="dxa"/>
            <w:shd w:val="clear" w:color="auto" w:fill="auto"/>
            <w:tcPrChange w:id="11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14" w:author="hyx" w:date="2018-11-10T14:11:00Z"/>
              </w:rPr>
            </w:pPr>
            <w:ins w:id="115" w:author="hyx" w:date="2018-11-10T14:11:00Z">
              <w:r w:rsidRPr="0034732B">
                <w:t>3</w:t>
              </w:r>
            </w:ins>
            <w:r w:rsidRPr="0034732B">
              <w:t>1601221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116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17" w:author="hyx" w:date="2018-11-10T14:10:00Z"/>
              </w:rPr>
            </w:pPr>
            <w:ins w:id="118" w:author="hyx" w:date="2018-11-10T14:10:00Z">
              <w:r w:rsidRPr="0034732B">
                <w:t>C</w:t>
              </w:r>
            </w:ins>
            <w:ins w:id="119" w:author="hyx" w:date="2018-11-10T14:12:00Z">
              <w:r w:rsidRPr="0034732B">
                <w:t>XM1064081300</w:t>
              </w:r>
            </w:ins>
          </w:p>
        </w:tc>
        <w:tc>
          <w:tcPr>
            <w:tcW w:w="1418" w:type="dxa"/>
            <w:tcPrChange w:id="120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21" w:author="hyx" w:date="2018-11-10T14:11:00Z"/>
              </w:rPr>
            </w:pPr>
            <w:ins w:id="122" w:author="hyx" w:date="2018-11-10T14:11:00Z">
              <w:r w:rsidRPr="0034732B">
                <w:t>1</w:t>
              </w:r>
            </w:ins>
            <w:ins w:id="123" w:author="hyx" w:date="2018-11-10T14:14:00Z">
              <w:r w:rsidRPr="0034732B"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12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206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2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2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27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2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34732B" w:rsidRPr="0034732B" w:rsidRDefault="0034732B">
            <w:pPr>
              <w:pPrChange w:id="129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3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17306413358</w:t>
            </w:r>
          </w:p>
        </w:tc>
        <w:tc>
          <w:tcPr>
            <w:tcW w:w="1985" w:type="dxa"/>
            <w:shd w:val="clear" w:color="auto" w:fill="auto"/>
            <w:tcPrChange w:id="13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32" w:author="hyx" w:date="2018-11-10T14:11:00Z"/>
              </w:rPr>
            </w:pPr>
            <w:ins w:id="133" w:author="hyx" w:date="2018-11-10T14:11:00Z">
              <w:r w:rsidRPr="0034732B">
                <w:t>3</w:t>
              </w:r>
            </w:ins>
            <w:r w:rsidRPr="0034732B">
              <w:t>1504051</w:t>
            </w:r>
          </w:p>
          <w:p w:rsidR="0034732B" w:rsidRPr="0034732B" w:rsidRDefault="0034732B" w:rsidP="0034732B">
            <w:r w:rsidRPr="0034732B">
              <w:rPr>
                <w:rFonts w:hint="eastAsia"/>
              </w:rPr>
              <w:t>@stu</w:t>
            </w:r>
            <w:r w:rsidRPr="0034732B">
              <w:t>.zucc.edu.cn</w:t>
            </w:r>
          </w:p>
        </w:tc>
        <w:tc>
          <w:tcPr>
            <w:tcW w:w="1275" w:type="dxa"/>
            <w:tcPrChange w:id="134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35" w:author="hyx" w:date="2018-11-10T14:10:00Z"/>
              </w:rPr>
            </w:pPr>
            <w:ins w:id="136" w:author="hyx" w:date="2018-11-10T14:10:00Z">
              <w:r w:rsidRPr="0034732B">
                <w:t>d</w:t>
              </w:r>
            </w:ins>
            <w:ins w:id="137" w:author="hyx" w:date="2018-11-10T14:12:00Z">
              <w:r w:rsidRPr="0034732B">
                <w:t>i62289</w:t>
              </w:r>
            </w:ins>
          </w:p>
        </w:tc>
        <w:tc>
          <w:tcPr>
            <w:tcW w:w="1418" w:type="dxa"/>
            <w:tcPrChange w:id="138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39" w:author="hyx" w:date="2018-11-10T14:11:00Z"/>
              </w:rPr>
            </w:pPr>
            <w:ins w:id="140" w:author="hyx" w:date="2018-11-10T14:11:00Z">
              <w:r w:rsidRPr="0034732B">
                <w:t>9</w:t>
              </w:r>
            </w:ins>
            <w:ins w:id="141" w:author="hyx" w:date="2018-11-10T14:14:00Z">
              <w:r w:rsidRPr="0034732B"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14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求真</w:t>
            </w:r>
            <w:r w:rsidRPr="0034732B">
              <w:t>1</w:t>
            </w:r>
            <w:r w:rsidRPr="0034732B">
              <w:rPr>
                <w:rFonts w:hint="eastAsia"/>
              </w:rPr>
              <w:t>-</w:t>
            </w:r>
            <w:r w:rsidRPr="0034732B">
              <w:t>125</w:t>
            </w:r>
          </w:p>
        </w:tc>
      </w:tr>
    </w:tbl>
    <w:p w:rsidR="0034732B" w:rsidRDefault="0034732B" w:rsidP="00893146">
      <w:pPr>
        <w:rPr>
          <w:lang w:val="zh-CN"/>
        </w:rPr>
      </w:pP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 w:rsidRPr="0015684E"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893146" w:rsidRDefault="00893146" w:rsidP="00893146">
      <w:r>
        <w:br w:type="page"/>
      </w: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lastRenderedPageBreak/>
        <w:t>项目组成员空余时间表：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893146" w:rsidTr="00114260">
        <w:trPr>
          <w:jc w:val="right"/>
        </w:trPr>
        <w:tc>
          <w:tcPr>
            <w:tcW w:w="1068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</w:p>
        </w:tc>
        <w:tc>
          <w:tcPr>
            <w:tcW w:w="1050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3" w:author="hyx" w:date="2018-11-10T19:07:00Z">
              <w:r w:rsidRPr="000E1C75">
                <w:rPr>
                  <w:rFonts w:hint="eastAsia"/>
                  <w:u w:val="single"/>
                </w:rPr>
                <w:t>周一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4" w:author="hyx" w:date="2018-11-10T19:07:00Z">
              <w:r w:rsidRPr="000E1C75">
                <w:rPr>
                  <w:rFonts w:hint="eastAsia"/>
                  <w:u w:val="single"/>
                </w:rPr>
                <w:t>周二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5" w:author="hyx" w:date="2018-11-10T19:07:00Z">
              <w:r w:rsidRPr="000E1C75">
                <w:rPr>
                  <w:rFonts w:hint="eastAsia"/>
                  <w:u w:val="single"/>
                </w:rPr>
                <w:t>周三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6" w:author="hyx" w:date="2018-11-10T19:07:00Z">
              <w:r w:rsidRPr="000E1C75">
                <w:rPr>
                  <w:rFonts w:hint="eastAsia"/>
                  <w:u w:val="single"/>
                </w:rPr>
                <w:t>周四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7" w:author="hyx" w:date="2018-11-10T19:07:00Z">
              <w:r w:rsidRPr="000E1C75">
                <w:rPr>
                  <w:rFonts w:hint="eastAsia"/>
                  <w:u w:val="single"/>
                </w:rPr>
                <w:t>周五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8" w:author="hyx" w:date="2018-11-10T19:07:00Z">
              <w:r w:rsidRPr="000E1C75">
                <w:rPr>
                  <w:rFonts w:hint="eastAsia"/>
                  <w:u w:val="single"/>
                </w:rPr>
                <w:t>周六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9" w:author="hyx" w:date="2018-11-10T19:07:00Z">
              <w:r w:rsidRPr="000E1C75">
                <w:rPr>
                  <w:rFonts w:hint="eastAsia"/>
                  <w:u w:val="single"/>
                </w:rPr>
                <w:t>周日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ins w:id="150" w:author="hyx" w:date="2018-11-10T19:07:00Z">
              <w:r w:rsidRPr="000E1C75"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151" w:author="hyx" w:date="2018-11-10T19:07:00Z"/>
              </w:rPr>
            </w:pPr>
            <w:ins w:id="152" w:author="hyx" w:date="2018-11-10T19:07:00Z">
              <w:r w:rsidRPr="000E1C75">
                <w:rPr>
                  <w:rFonts w:hint="eastAsia"/>
                </w:rPr>
                <w:t>吕、陈2</w:t>
              </w:r>
            </w:ins>
          </w:p>
          <w:p w:rsidR="00893146" w:rsidRPr="000E1C75" w:rsidRDefault="00893146" w:rsidP="00114260">
            <w:ins w:id="153" w:author="hyx" w:date="2018-11-10T19:07:00Z">
              <w:r w:rsidRPr="000E1C75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154" w:author="hyx" w:date="2018-11-10T19:07:00Z"/>
                <w:u w:val="single"/>
              </w:rPr>
            </w:pPr>
            <w:ins w:id="155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5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57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58" w:author="hyx" w:date="2018-11-10T19:07:00Z"/>
                <w:u w:val="single"/>
              </w:rPr>
            </w:pPr>
            <w:ins w:id="15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61" w:author="hyx" w:date="2018-11-10T19:07:00Z"/>
                <w:u w:val="single"/>
              </w:rPr>
            </w:pPr>
            <w:ins w:id="16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63" w:author="hyx" w:date="2018-11-10T19:07:00Z"/>
                <w:u w:val="single"/>
              </w:rPr>
            </w:pPr>
            <w:ins w:id="16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66" w:author="hyx" w:date="2018-11-10T19:07:00Z"/>
                <w:u w:val="single"/>
              </w:rPr>
            </w:pPr>
            <w:ins w:id="16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68" w:author="hyx" w:date="2018-11-10T19:07:00Z"/>
                <w:u w:val="single"/>
              </w:rPr>
            </w:pPr>
            <w:ins w:id="16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71" w:author="hyx" w:date="2018-11-10T19:07:00Z">
              <w:r w:rsidRPr="000E1C75">
                <w:rPr>
                  <w:rFonts w:hint="eastAsia"/>
                  <w:u w:val="single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72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73" w:author="hyx" w:date="2018-11-10T19:07:00Z"/>
                <w:u w:val="single"/>
              </w:rPr>
            </w:pPr>
            <w:ins w:id="17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5" w:author="hyx" w:date="2018-11-10T19:07:00Z">
              <w:r w:rsidRPr="000E1C75">
                <w:rPr>
                  <w:rFonts w:hint="eastAsia"/>
                  <w:u w:val="single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76" w:author="hyx" w:date="2018-11-10T19:07:00Z"/>
                <w:u w:val="single"/>
              </w:rPr>
            </w:pPr>
            <w:ins w:id="17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78" w:author="hyx" w:date="2018-11-10T19:07:00Z"/>
                <w:u w:val="single"/>
              </w:rPr>
            </w:pPr>
            <w:ins w:id="17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81" w:author="hyx" w:date="2018-11-10T19:07:00Z"/>
                <w:u w:val="single"/>
              </w:rPr>
            </w:pPr>
            <w:ins w:id="18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83" w:author="hyx" w:date="2018-11-10T19:07:00Z"/>
                <w:u w:val="single"/>
              </w:rPr>
            </w:pPr>
            <w:ins w:id="18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6" w:author="hyx" w:date="2018-11-10T19:07:00Z">
              <w:r w:rsidRPr="000E1C75">
                <w:rPr>
                  <w:rFonts w:hint="eastAsia"/>
                  <w:u w:val="single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89" w:author="hyx" w:date="2018-11-10T19:07:00Z"/>
                <w:u w:val="single"/>
              </w:rPr>
            </w:pPr>
            <w:ins w:id="19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91" w:author="hyx" w:date="2018-11-10T19:07:00Z"/>
                <w:u w:val="single"/>
              </w:rPr>
            </w:pPr>
            <w:ins w:id="19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9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94" w:author="hyx" w:date="2018-11-10T19:07:00Z"/>
                <w:u w:val="single"/>
              </w:rPr>
            </w:pPr>
            <w:ins w:id="19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96" w:author="hyx" w:date="2018-11-10T19:07:00Z"/>
                <w:u w:val="single"/>
              </w:rPr>
            </w:pPr>
            <w:ins w:id="19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9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99" w:author="hyx" w:date="2018-11-10T19:07:00Z">
              <w:r w:rsidRPr="000E1C75">
                <w:rPr>
                  <w:rFonts w:hint="eastAsia"/>
                  <w:u w:val="single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00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01" w:author="hyx" w:date="2018-11-10T19:07:00Z">
              <w:r w:rsidRPr="000E1C75">
                <w:rPr>
                  <w:rFonts w:hint="eastAsia"/>
                  <w:u w:val="single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02" w:author="hyx" w:date="2018-11-10T19:07:00Z"/>
                <w:u w:val="single"/>
              </w:rPr>
            </w:pPr>
            <w:ins w:id="20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4" w:author="hyx" w:date="2018-11-10T19:07:00Z"/>
                <w:u w:val="single"/>
              </w:rPr>
            </w:pPr>
            <w:ins w:id="205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06" w:author="hyx" w:date="2018-11-10T19:07:00Z">
              <w:r w:rsidRPr="000E1C75">
                <w:rPr>
                  <w:rFonts w:hint="eastAsia"/>
                  <w:u w:val="single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07" w:author="hyx" w:date="2018-11-10T19:07:00Z"/>
                <w:u w:val="single"/>
              </w:rPr>
            </w:pPr>
            <w:ins w:id="208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9" w:author="hyx" w:date="2018-11-10T19:07:00Z"/>
                <w:u w:val="single"/>
              </w:rPr>
            </w:pPr>
            <w:ins w:id="21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1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12" w:author="hyx" w:date="2018-11-10T19:07:00Z">
              <w:r w:rsidRPr="000E1C75">
                <w:rPr>
                  <w:rFonts w:hint="eastAsia"/>
                  <w:u w:val="single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213" w:author="hyx" w:date="2018-11-10T19:07:00Z"/>
                <w:u w:val="single"/>
              </w:rPr>
            </w:pPr>
            <w:ins w:id="21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15" w:author="hyx" w:date="2018-11-10T19:07:00Z"/>
                <w:u w:val="single"/>
              </w:rPr>
            </w:pPr>
            <w:ins w:id="21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18" w:author="hyx" w:date="2018-11-10T19:07:00Z"/>
                <w:u w:val="single"/>
              </w:rPr>
            </w:pPr>
            <w:ins w:id="21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0" w:author="hyx" w:date="2018-11-10T19:07:00Z"/>
                <w:u w:val="single"/>
              </w:rPr>
            </w:pPr>
            <w:ins w:id="22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23" w:author="hyx" w:date="2018-11-10T19:07:00Z"/>
                <w:u w:val="single"/>
              </w:rPr>
            </w:pPr>
            <w:ins w:id="22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5" w:author="hyx" w:date="2018-11-10T19:07:00Z"/>
                <w:u w:val="single"/>
              </w:rPr>
            </w:pPr>
            <w:ins w:id="22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28" w:author="hyx" w:date="2018-11-10T19:07:00Z"/>
                <w:u w:val="single"/>
              </w:rPr>
            </w:pPr>
            <w:ins w:id="22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0" w:author="hyx" w:date="2018-11-10T19:07:00Z"/>
                <w:u w:val="single"/>
              </w:rPr>
            </w:pPr>
            <w:ins w:id="23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33" w:author="hyx" w:date="2018-11-10T19:07:00Z"/>
                <w:u w:val="single"/>
              </w:rPr>
            </w:pPr>
            <w:ins w:id="23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5" w:author="hyx" w:date="2018-11-10T19:07:00Z"/>
                <w:u w:val="single"/>
              </w:rPr>
            </w:pPr>
            <w:ins w:id="23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38" w:author="hyx" w:date="2018-11-10T19:07:00Z"/>
                <w:u w:val="single"/>
              </w:rPr>
            </w:pPr>
            <w:ins w:id="23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40" w:author="hyx" w:date="2018-11-10T19:07:00Z"/>
                <w:u w:val="single"/>
              </w:rPr>
            </w:pPr>
            <w:ins w:id="24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42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43" w:author="hyx" w:date="2018-11-10T19:07:00Z"/>
                <w:u w:val="single"/>
              </w:rPr>
            </w:pPr>
            <w:ins w:id="24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45" w:author="hyx" w:date="2018-11-10T19:07:00Z"/>
                <w:u w:val="single"/>
              </w:rPr>
            </w:pPr>
            <w:ins w:id="24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4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</w:tbl>
    <w:p w:rsidR="00893146" w:rsidRDefault="00893146" w:rsidP="00893146">
      <w:pPr>
        <w:pStyle w:val="a0"/>
      </w:pPr>
      <w:bookmarkStart w:id="248" w:name="_Toc503013341"/>
      <w:bookmarkStart w:id="249" w:name="_Toc503016488"/>
      <w:bookmarkStart w:id="250" w:name="_Toc534706184"/>
      <w:bookmarkStart w:id="251" w:name="_Toc534727067"/>
      <w:r w:rsidRPr="001A1D83">
        <w:t>定义</w:t>
      </w:r>
      <w:bookmarkEnd w:id="248"/>
      <w:bookmarkEnd w:id="249"/>
      <w:bookmarkEnd w:id="250"/>
      <w:bookmarkEnd w:id="251"/>
    </w:p>
    <w:p w:rsidR="00893146" w:rsidRDefault="00893146" w:rsidP="00893146">
      <w:pPr>
        <w:pStyle w:val="a0"/>
      </w:pPr>
      <w:bookmarkStart w:id="252" w:name="_Toc503013342"/>
      <w:bookmarkStart w:id="253" w:name="_Toc503016489"/>
      <w:bookmarkStart w:id="254" w:name="_Toc534706185"/>
      <w:bookmarkStart w:id="255" w:name="_Toc534727068"/>
      <w:r w:rsidRPr="001A1D83">
        <w:t>参考资料</w:t>
      </w:r>
      <w:bookmarkEnd w:id="252"/>
      <w:bookmarkEnd w:id="253"/>
      <w:bookmarkEnd w:id="254"/>
      <w:bookmarkEnd w:id="255"/>
    </w:p>
    <w:p w:rsidR="00893146" w:rsidRDefault="00893146" w:rsidP="00893146">
      <w:r>
        <w:t>[1] C2-PRD-项目描述-2018</w:t>
      </w:r>
    </w:p>
    <w:p w:rsidR="00893146" w:rsidRDefault="00893146" w:rsidP="00893146">
      <w:r>
        <w:t>[2] PRD-2018-G15-文档编写说明</w:t>
      </w:r>
    </w:p>
    <w:p w:rsidR="00893146" w:rsidRDefault="00893146" w:rsidP="00893146">
      <w:r>
        <w:t xml:space="preserve">[3] 张海藩,牟永敏.软件工程导论（第六版） </w:t>
      </w:r>
    </w:p>
    <w:p w:rsidR="00893146" w:rsidRDefault="00893146" w:rsidP="00893146">
      <w:r>
        <w:t>[4] GB+T-8567-2006.国标《计算机软件文档编制规范》</w:t>
      </w:r>
    </w:p>
    <w:p w:rsidR="00893146" w:rsidRDefault="00893146" w:rsidP="00893146">
      <w:r>
        <w:t>[5] GB/T19000—2008/ISO9000.国标《质量管理体系 基础和术语》</w:t>
      </w:r>
    </w:p>
    <w:p w:rsidR="00893146" w:rsidRDefault="00893146" w:rsidP="00893146">
      <w:r>
        <w:t>[6] PRD-2018-G15-文档</w:t>
      </w:r>
    </w:p>
    <w:p w:rsidR="00893146" w:rsidRDefault="00893146" w:rsidP="00893146">
      <w:r>
        <w:t>[7] PRD-2018-G15-配置管理</w:t>
      </w:r>
    </w:p>
    <w:p w:rsidR="00893146" w:rsidRDefault="0034732B" w:rsidP="00893146">
      <w:r>
        <w:t>[8</w:t>
      </w:r>
      <w:r w:rsidR="00893146">
        <w:t>] 项目管理知识体系指南（PMBOK 指南)/项目管理协会</w:t>
      </w:r>
    </w:p>
    <w:p w:rsidR="00893146" w:rsidRDefault="0034732B" w:rsidP="00893146">
      <w:r>
        <w:t>[9</w:t>
      </w:r>
      <w:r w:rsidR="00893146">
        <w:t>] 软件项目管理（原书第5版） [Software Project Management Fifth Edition]</w:t>
      </w:r>
      <w:r w:rsidR="00893146">
        <w:br w:type="page"/>
      </w:r>
    </w:p>
    <w:p w:rsidR="00893146" w:rsidRDefault="00893146" w:rsidP="00893146">
      <w:pPr>
        <w:pStyle w:val="a"/>
      </w:pPr>
      <w:bookmarkStart w:id="256" w:name="_Toc503016490"/>
      <w:bookmarkStart w:id="257" w:name="_Toc534706186"/>
      <w:bookmarkStart w:id="258" w:name="_Toc534727069"/>
      <w:r w:rsidRPr="0073306B">
        <w:rPr>
          <w:rFonts w:hint="eastAsia"/>
        </w:rPr>
        <w:lastRenderedPageBreak/>
        <w:t>拟议变更的影响</w:t>
      </w:r>
      <w:bookmarkEnd w:id="256"/>
      <w:bookmarkEnd w:id="257"/>
      <w:bookmarkEnd w:id="258"/>
    </w:p>
    <w:p w:rsidR="00893146" w:rsidRDefault="00893146" w:rsidP="00893146"/>
    <w:p w:rsidR="00893146" w:rsidRDefault="00893146" w:rsidP="00893146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:rsidR="00893146" w:rsidRPr="004E6C49" w:rsidRDefault="00893146" w:rsidP="00893146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会</w:t>
      </w:r>
    </w:p>
    <w:p w:rsidR="00893146" w:rsidRPr="00250C4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:rsidR="00893146" w:rsidRPr="00250C4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 w:rsidR="00D923A1">
        <w:rPr>
          <w:rFonts w:ascii="inherit" w:hAnsi="inherit" w:hint="eastAsia"/>
          <w:color w:val="FF0000"/>
          <w:sz w:val="24"/>
          <w:lang w:eastAsia="zh-CN"/>
        </w:rPr>
        <w:t>增加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13118">
        <w:rPr>
          <w:rFonts w:ascii="inherit" w:hAnsi="inherit" w:hint="eastAsia"/>
          <w:color w:val="FF0000"/>
          <w:lang w:eastAsia="zh-CN"/>
        </w:rPr>
        <w:t>否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技术人员</w:t>
      </w:r>
      <w:r w:rsidR="00D923A1" w:rsidRPr="00805C12">
        <w:rPr>
          <w:rFonts w:ascii="inherit" w:eastAsia="等线" w:hAnsi="inherit"/>
          <w:color w:val="FF0000"/>
          <w:lang w:eastAsia="zh-CN"/>
        </w:rPr>
        <w:t>以及需求基线的改变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-G1</w:t>
      </w:r>
      <w:r>
        <w:rPr>
          <w:rFonts w:ascii="inherit" w:hAnsi="inherit"/>
          <w:color w:val="FF0000"/>
          <w:lang w:eastAsia="zh-CN"/>
        </w:rPr>
        <w:t>5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:rsidR="00893146" w:rsidRPr="009D787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  <w:r>
        <w:rPr>
          <w:rFonts w:ascii="inherit" w:hAnsi="inherit" w:hint="eastAsia"/>
          <w:color w:val="FF0000"/>
          <w:lang w:eastAsia="zh-CN"/>
        </w:rPr>
        <w:t>原型，不需要其他用户的输入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:rsidR="00893146" w:rsidRPr="00D923A1" w:rsidRDefault="00D923A1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每人一小时</w:t>
      </w:r>
    </w:p>
    <w:p w:rsidR="00893146" w:rsidRPr="00CD605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:rsidR="00893146" w:rsidRPr="00CD605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CD6054">
        <w:rPr>
          <w:rFonts w:ascii="inherit" w:hAnsi="inherit" w:hint="eastAsia"/>
          <w:color w:val="FF0000"/>
          <w:lang w:eastAsia="zh-CN"/>
        </w:rPr>
        <w:t>否</w:t>
      </w:r>
    </w:p>
    <w:p w:rsidR="00893146" w:rsidRPr="000F14D7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:rsidR="00893146" w:rsidRPr="000F14D7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F14D7">
        <w:rPr>
          <w:rFonts w:ascii="inherit" w:hAnsi="inherit" w:hint="eastAsia"/>
          <w:color w:val="FF0000"/>
          <w:lang w:eastAsia="zh-CN"/>
        </w:rPr>
        <w:t>否</w:t>
      </w:r>
    </w:p>
    <w:p w:rsidR="00893146" w:rsidRDefault="00893146" w:rsidP="00893146">
      <w:pPr>
        <w:pStyle w:val="a"/>
      </w:pPr>
      <w:bookmarkStart w:id="259" w:name="_Toc503016491"/>
      <w:bookmarkStart w:id="260" w:name="_Toc534706187"/>
      <w:bookmarkStart w:id="261" w:name="_Toc534727070"/>
      <w:r w:rsidRPr="006040FC">
        <w:rPr>
          <w:rFonts w:hint="eastAsia"/>
        </w:rPr>
        <w:t>被提议的变更影响的系统元素</w:t>
      </w:r>
      <w:bookmarkEnd w:id="259"/>
      <w:bookmarkEnd w:id="260"/>
      <w:bookmarkEnd w:id="261"/>
    </w:p>
    <w:p w:rsidR="00893146" w:rsidRPr="00524757" w:rsidRDefault="00893146" w:rsidP="00893146"/>
    <w:p w:rsidR="00893146" w:rsidRPr="00B6679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:rsidR="00893146" w:rsidRPr="00FB6CCC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增加管理员在后台对首页动图的管理编辑功能</w:t>
      </w:r>
    </w:p>
    <w:p w:rsidR="00893146" w:rsidRPr="00430A3E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805C12">
        <w:rPr>
          <w:rFonts w:ascii="inherit" w:eastAsia="等线" w:hAnsi="inherit" w:hint="eastAsia"/>
          <w:color w:val="FF0000"/>
          <w:lang w:eastAsia="zh-CN"/>
        </w:rPr>
        <w:t>修改用例</w:t>
      </w:r>
      <w:r w:rsidRPr="00805C12">
        <w:rPr>
          <w:rFonts w:ascii="inherit" w:eastAsia="等线" w:hAnsi="inherit"/>
          <w:color w:val="FF0000"/>
          <w:lang w:eastAsia="zh-CN"/>
        </w:rPr>
        <w:t>图，用</w:t>
      </w:r>
      <w:r w:rsidRPr="00805C12">
        <w:rPr>
          <w:rFonts w:ascii="inherit" w:eastAsia="等线" w:hAnsi="inherit" w:hint="eastAsia"/>
          <w:color w:val="FF0000"/>
          <w:lang w:eastAsia="zh-CN"/>
        </w:rPr>
        <w:t>例</w:t>
      </w:r>
      <w:r w:rsidRPr="00805C12">
        <w:rPr>
          <w:rFonts w:ascii="inherit" w:eastAsia="等线" w:hAnsi="inherit"/>
          <w:color w:val="FF0000"/>
          <w:lang w:eastAsia="zh-CN"/>
        </w:rPr>
        <w:t>文档，相关测试用例</w:t>
      </w:r>
      <w:r>
        <w:rPr>
          <w:rFonts w:ascii="inherit" w:eastAsia="等线" w:hAnsi="inherit" w:hint="eastAsia"/>
          <w:color w:val="FF0000"/>
          <w:lang w:eastAsia="zh-CN"/>
        </w:rPr>
        <w:t>，数据字典，用户手册</w:t>
      </w:r>
    </w:p>
    <w:p w:rsidR="00893146" w:rsidRPr="00077F61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:rsidR="00D923A1" w:rsidRPr="00D923A1" w:rsidRDefault="00D923A1" w:rsidP="00D923A1">
      <w:pPr>
        <w:pStyle w:val="checklist"/>
        <w:shd w:val="clear" w:color="auto" w:fill="FFFFFF"/>
        <w:rPr>
          <w:rFonts w:ascii="inherit" w:eastAsia="等线" w:hAnsi="inherit" w:hint="eastAsia"/>
          <w:color w:val="FF0000"/>
          <w:sz w:val="24"/>
          <w:lang w:eastAsia="zh-CN"/>
        </w:rPr>
      </w:pPr>
      <w:r w:rsidRPr="00D923A1">
        <w:rPr>
          <w:rFonts w:ascii="inherit" w:eastAsia="等线" w:hAnsi="inherit" w:hint="eastAsia"/>
          <w:color w:val="FF0000"/>
          <w:lang w:eastAsia="zh-CN"/>
        </w:rPr>
        <w:t>添加管理员界面中其他管理的上传图片，修改图片，对图片排序的组件</w:t>
      </w:r>
      <w:r w:rsidRPr="00D923A1">
        <w:rPr>
          <w:rFonts w:ascii="inherit" w:eastAsia="等线" w:hAnsi="inherit"/>
          <w:color w:val="FF0000"/>
          <w:lang w:eastAsia="zh-CN"/>
        </w:rPr>
        <w:t>功能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lastRenderedPageBreak/>
        <w:t>识别必须创建，修改或删除的源代码文件。</w:t>
      </w:r>
    </w:p>
    <w:p w:rsidR="00893146" w:rsidRPr="008A5730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1"/>
          <w:lang w:eastAsia="zh-CN"/>
        </w:rPr>
      </w:pPr>
      <w:r w:rsidRPr="00422E22">
        <w:rPr>
          <w:rFonts w:ascii="inherit" w:hAnsi="inherit" w:hint="eastAsia"/>
          <w:color w:val="FF0000"/>
          <w:sz w:val="21"/>
          <w:lang w:eastAsia="zh-CN"/>
        </w:rPr>
        <w:t>修改用户</w:t>
      </w:r>
      <w:r w:rsidRPr="00422E22">
        <w:rPr>
          <w:rFonts w:ascii="inherit" w:hAnsi="inherit"/>
          <w:color w:val="FF0000"/>
          <w:sz w:val="21"/>
          <w:lang w:eastAsia="zh-CN"/>
        </w:rPr>
        <w:t>手册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83292D" w:rsidRDefault="00893146" w:rsidP="00893146"/>
    <w:p w:rsidR="00893146" w:rsidRDefault="00893146" w:rsidP="00893146">
      <w:pPr>
        <w:pStyle w:val="a"/>
      </w:pPr>
      <w:bookmarkStart w:id="262" w:name="_Toc534727071"/>
      <w:r>
        <w:rPr>
          <w:rFonts w:hint="eastAsia"/>
        </w:rPr>
        <w:t>需求变更的工作量评估</w:t>
      </w:r>
      <w:bookmarkEnd w:id="2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5"/>
        <w:gridCol w:w="4251"/>
      </w:tblGrid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</w:t>
            </w:r>
            <w:r>
              <w:rPr>
                <w:rFonts w:hint="eastAsia"/>
                <w:b/>
                <w:sz w:val="28"/>
              </w:rPr>
              <w:t>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0.5h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0.5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</w:t>
            </w: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3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:rsidR="00893146" w:rsidRPr="002149EC" w:rsidRDefault="00893146" w:rsidP="00893146">
      <w:pPr>
        <w:pStyle w:val="aa"/>
        <w:keepNext/>
      </w:pPr>
    </w:p>
    <w:p w:rsidR="00060B47" w:rsidRPr="00893146" w:rsidRDefault="003F6964" w:rsidP="00893146"/>
    <w:sectPr w:rsidR="00060B47" w:rsidRPr="00893146" w:rsidSect="00893146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64" w:rsidRDefault="003F6964" w:rsidP="00893146">
      <w:r>
        <w:separator/>
      </w:r>
    </w:p>
  </w:endnote>
  <w:endnote w:type="continuationSeparator" w:id="0">
    <w:p w:rsidR="003F6964" w:rsidRDefault="003F6964" w:rsidP="008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33133672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106977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53C93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64" w:rsidRDefault="003F6964" w:rsidP="00893146">
      <w:r>
        <w:separator/>
      </w:r>
    </w:p>
  </w:footnote>
  <w:footnote w:type="continuationSeparator" w:id="0">
    <w:p w:rsidR="003F6964" w:rsidRDefault="003F6964" w:rsidP="0089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46"/>
    <w:rsid w:val="0034732B"/>
    <w:rsid w:val="003F6964"/>
    <w:rsid w:val="00506F29"/>
    <w:rsid w:val="006E5F09"/>
    <w:rsid w:val="007C6FCE"/>
    <w:rsid w:val="00893146"/>
    <w:rsid w:val="00A24897"/>
    <w:rsid w:val="00A53C93"/>
    <w:rsid w:val="00AF3F32"/>
    <w:rsid w:val="00C26FDD"/>
    <w:rsid w:val="00D923A1"/>
    <w:rsid w:val="00DD713F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2937A"/>
  <w15:docId w15:val="{8959BAA7-64A9-42B5-8310-CF972A0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893146"/>
    <w:rPr>
      <w:rFonts w:ascii="宋体" w:eastAsia="宋体" w:hAnsi="宋体" w:cs="宋体"/>
      <w:kern w:val="0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89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link w:val="a7"/>
    <w:autoRedefine/>
    <w:qFormat/>
    <w:rsid w:val="00893146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character" w:customStyle="1" w:styleId="a7">
    <w:name w:val="一级标题 字符"/>
    <w:basedOn w:val="a4"/>
    <w:link w:val="a"/>
    <w:rsid w:val="00893146"/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8"/>
    <w:autoRedefine/>
    <w:qFormat/>
    <w:rsid w:val="00893146"/>
    <w:pPr>
      <w:numPr>
        <w:ilvl w:val="1"/>
      </w:numPr>
      <w:outlineLvl w:val="1"/>
    </w:pPr>
    <w:rPr>
      <w:sz w:val="30"/>
    </w:rPr>
  </w:style>
  <w:style w:type="character" w:customStyle="1" w:styleId="a8">
    <w:name w:val="二级标题 字符"/>
    <w:basedOn w:val="a4"/>
    <w:link w:val="a0"/>
    <w:rsid w:val="00893146"/>
    <w:rPr>
      <w:rFonts w:eastAsia="宋体"/>
      <w:b/>
      <w:color w:val="000000" w:themeColor="text1"/>
      <w:sz w:val="30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89314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893146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893146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a">
    <w:name w:val="caption"/>
    <w:basedOn w:val="a3"/>
    <w:next w:val="a3"/>
    <w:uiPriority w:val="35"/>
    <w:unhideWhenUsed/>
    <w:qFormat/>
    <w:rsid w:val="00893146"/>
    <w:pPr>
      <w:spacing w:after="200"/>
    </w:pPr>
    <w:rPr>
      <w:iCs/>
      <w:sz w:val="18"/>
      <w:szCs w:val="18"/>
    </w:rPr>
  </w:style>
  <w:style w:type="table" w:styleId="ab">
    <w:name w:val="Table Grid"/>
    <w:basedOn w:val="a5"/>
    <w:uiPriority w:val="59"/>
    <w:qFormat/>
    <w:rsid w:val="008931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8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893146"/>
    <w:rPr>
      <w:rFonts w:ascii="宋体" w:eastAsia="宋体" w:hAnsi="宋体" w:cs="宋体"/>
      <w:kern w:val="0"/>
      <w:sz w:val="24"/>
    </w:rPr>
  </w:style>
  <w:style w:type="paragraph" w:customStyle="1" w:styleId="checklist">
    <w:name w:val="checklist"/>
    <w:basedOn w:val="a3"/>
    <w:rsid w:val="00893146"/>
    <w:pPr>
      <w:numPr>
        <w:numId w:val="2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character" w:customStyle="1" w:styleId="10">
    <w:name w:val="标题 1 字符"/>
    <w:basedOn w:val="a4"/>
    <w:link w:val="1"/>
    <w:uiPriority w:val="9"/>
    <w:rsid w:val="0089314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89314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3"/>
    <w:next w:val="a3"/>
    <w:autoRedefine/>
    <w:uiPriority w:val="39"/>
    <w:unhideWhenUsed/>
    <w:rsid w:val="00893146"/>
    <w:pPr>
      <w:spacing w:before="360" w:after="360"/>
    </w:pPr>
    <w:rPr>
      <w:rFonts w:asciiTheme="minorHAnsi" w:eastAsiaTheme="minorHAnsi"/>
      <w:b/>
      <w:bCs/>
      <w:caps/>
      <w:sz w:val="22"/>
      <w:u w:val="single"/>
    </w:rPr>
  </w:style>
  <w:style w:type="paragraph" w:styleId="TOC2">
    <w:name w:val="toc 2"/>
    <w:basedOn w:val="a3"/>
    <w:next w:val="a3"/>
    <w:autoRedefine/>
    <w:uiPriority w:val="39"/>
    <w:unhideWhenUsed/>
    <w:rsid w:val="00893146"/>
    <w:rPr>
      <w:rFonts w:asciiTheme="minorHAnsi" w:eastAsiaTheme="minorHAnsi"/>
      <w:b/>
      <w:bCs/>
      <w:smallCaps/>
      <w:sz w:val="22"/>
    </w:rPr>
  </w:style>
  <w:style w:type="paragraph" w:styleId="TOC3">
    <w:name w:val="toc 3"/>
    <w:basedOn w:val="a3"/>
    <w:next w:val="a3"/>
    <w:autoRedefine/>
    <w:uiPriority w:val="39"/>
    <w:unhideWhenUsed/>
    <w:rsid w:val="00893146"/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893146"/>
    <w:rPr>
      <w:color w:val="0563C1" w:themeColor="hyperlink"/>
      <w:u w:val="single"/>
    </w:rPr>
  </w:style>
  <w:style w:type="paragraph" w:styleId="TOC4">
    <w:name w:val="toc 4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5">
    <w:name w:val="toc 5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6">
    <w:name w:val="toc 6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7">
    <w:name w:val="toc 7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8">
    <w:name w:val="toc 8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9">
    <w:name w:val="toc 9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ad">
    <w:name w:val="footer"/>
    <w:basedOn w:val="a3"/>
    <w:link w:val="ae"/>
    <w:uiPriority w:val="99"/>
    <w:unhideWhenUsed/>
    <w:rsid w:val="008931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4"/>
    <w:link w:val="ad"/>
    <w:uiPriority w:val="99"/>
    <w:rsid w:val="00893146"/>
    <w:rPr>
      <w:rFonts w:ascii="宋体" w:eastAsia="宋体" w:hAnsi="宋体" w:cs="宋体"/>
      <w:kern w:val="0"/>
      <w:sz w:val="18"/>
      <w:szCs w:val="18"/>
    </w:rPr>
  </w:style>
  <w:style w:type="character" w:styleId="af">
    <w:name w:val="page number"/>
    <w:basedOn w:val="a4"/>
    <w:uiPriority w:val="99"/>
    <w:semiHidden/>
    <w:unhideWhenUsed/>
    <w:rsid w:val="00893146"/>
  </w:style>
  <w:style w:type="paragraph" w:styleId="af0">
    <w:name w:val="Balloon Text"/>
    <w:basedOn w:val="a3"/>
    <w:link w:val="af1"/>
    <w:uiPriority w:val="99"/>
    <w:semiHidden/>
    <w:unhideWhenUsed/>
    <w:rsid w:val="00A53C93"/>
    <w:rPr>
      <w:sz w:val="18"/>
      <w:szCs w:val="18"/>
    </w:rPr>
  </w:style>
  <w:style w:type="character" w:customStyle="1" w:styleId="af1">
    <w:name w:val="批注框文本 字符"/>
    <w:basedOn w:val="a4"/>
    <w:link w:val="af0"/>
    <w:uiPriority w:val="99"/>
    <w:semiHidden/>
    <w:rsid w:val="00A53C93"/>
    <w:rPr>
      <w:rFonts w:ascii="宋体" w:eastAsia="宋体" w:hAnsi="宋体" w:cs="宋体"/>
      <w:kern w:val="0"/>
      <w:sz w:val="18"/>
      <w:szCs w:val="18"/>
    </w:rPr>
  </w:style>
  <w:style w:type="paragraph" w:styleId="af2">
    <w:name w:val="header"/>
    <w:basedOn w:val="a3"/>
    <w:link w:val="af3"/>
    <w:uiPriority w:val="99"/>
    <w:unhideWhenUsed/>
    <w:rsid w:val="00A5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4"/>
    <w:link w:val="af2"/>
    <w:uiPriority w:val="99"/>
    <w:rsid w:val="00A53C9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CFF46-C2CC-4403-9D48-649A3A54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37495</cp:lastModifiedBy>
  <cp:revision>7</cp:revision>
  <dcterms:created xsi:type="dcterms:W3CDTF">2019-01-08T03:30:00Z</dcterms:created>
  <dcterms:modified xsi:type="dcterms:W3CDTF">2019-01-15T14:35:00Z</dcterms:modified>
</cp:coreProperties>
</file>