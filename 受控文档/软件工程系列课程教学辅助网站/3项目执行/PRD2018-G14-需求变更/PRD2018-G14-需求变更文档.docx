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114300" distR="114300">
                                  <wp:extent cx="749935" cy="793115"/>
                                  <wp:effectExtent l="0" t="0" r="12065" b="6985"/>
                                  <wp:docPr id="5" name="图片 27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27" descr="小组图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793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65926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80ej2wAAAAoBAAAPAAAAAAAAAAEA&#10;IAAAACIAAABkcnMvZG93bnJldi54bWxQSwECFAAUAAAACACHTuJA4+7T0kUCAAB2BAAADgAAAAAA&#10;AAABACAAAAAqAQAAZHJzL2Uyb0RvYy54bWxQSwUGAAAAAAYABgBZAQAA4Q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114300" distR="114300">
                            <wp:extent cx="749935" cy="793115"/>
                            <wp:effectExtent l="0" t="0" r="12065" b="6985"/>
                            <wp:docPr id="5" name="图片 27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27" descr="小组图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793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28"/>
        <w:spacing w:after="120"/>
        <w:rPr>
          <w:b/>
          <w:color w:val="000000"/>
          <w:sz w:val="52"/>
        </w:rPr>
      </w:pPr>
    </w:p>
    <w:p>
      <w:pPr>
        <w:pStyle w:val="28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28"/>
        <w:spacing w:after="120"/>
        <w:jc w:val="center"/>
        <w:rPr>
          <w:color w:val="000000"/>
          <w:sz w:val="28"/>
          <w:lang w:eastAsia="zh-CN"/>
        </w:rPr>
      </w:pPr>
    </w:p>
    <w:p>
      <w:pPr>
        <w:jc w:val="center"/>
        <w:rPr>
          <w:color w:val="000000"/>
        </w:rPr>
      </w:pPr>
      <w:r>
        <w:rPr>
          <w:rFonts w:hint="eastAsia"/>
          <w:color w:val="000000"/>
          <w:sz w:val="44"/>
        </w:rPr>
        <w:t>需求变更文档</w:t>
      </w:r>
    </w:p>
    <w:p>
      <w:pPr>
        <w:rPr>
          <w:color w:val="000000"/>
        </w:rPr>
      </w:pPr>
    </w:p>
    <w:tbl>
      <w:tblPr>
        <w:tblStyle w:val="23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2019-01-08</w:t>
            </w:r>
          </w:p>
        </w:tc>
      </w:tr>
    </w:tbl>
    <w:p>
      <w:pPr>
        <w:pStyle w:val="19"/>
        <w:jc w:val="both"/>
        <w:rPr>
          <w:color w:val="000000"/>
          <w:sz w:val="21"/>
        </w:rPr>
      </w:pPr>
      <w:bookmarkStart w:id="0" w:name="_Toc533346151"/>
      <w:bookmarkStart w:id="1" w:name="_Toc533197798"/>
      <w:bookmarkStart w:id="2" w:name="_Toc533346741"/>
      <w:bookmarkStart w:id="3" w:name="_Toc533188804"/>
      <w:bookmarkStart w:id="4" w:name="_Toc533252835"/>
      <w:bookmarkStart w:id="5" w:name="_Toc534744072"/>
      <w:bookmarkStart w:id="6" w:name="_Toc533186832"/>
      <w:bookmarkStart w:id="7" w:name="_Toc533186904"/>
      <w:bookmarkStart w:id="8" w:name="_Toc533186792"/>
      <w:bookmarkStart w:id="9" w:name="_Toc533187796"/>
      <w:bookmarkStart w:id="10" w:name="_Toc533346445"/>
      <w:bookmarkStart w:id="11" w:name="_Toc533186989"/>
      <w:bookmarkStart w:id="12" w:name="_Toc531794811"/>
      <w:bookmarkStart w:id="13" w:name="_Toc533186868"/>
      <w:bookmarkStart w:id="14" w:name="_Toc531201569"/>
      <w:bookmarkStart w:id="15" w:name="_Toc533188854"/>
      <w:bookmarkStart w:id="16" w:name="_Toc534575339"/>
      <w:bookmarkStart w:id="17" w:name="_Toc533187081"/>
      <w:bookmarkStart w:id="18" w:name="_Toc533198452"/>
      <w:bookmarkStart w:id="19" w:name="_Toc533362676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1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6028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XVOk9gAAAAMAQAADwAAAAAAAAABACAAAAAiAAAA&#10;ZHJzL2Rvd25yZXYueG1sUEsBAhQAFAAAAAgAh07iQPzkawJAAgAATgQAAA4AAAAAAAAAAQAgAAAA&#10;JwEAAGRycy9lMm9Eb2MueG1sUEsFBgAAAAAGAAYAWQEAANkFAAAAAA==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1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23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庄毓勋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2019/01/07~2018/01/08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.1.0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庄毓勋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2019/01/11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需求变更评审通过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庄毓勋</w:t>
            </w:r>
          </w:p>
        </w:tc>
        <w:tc>
          <w:tcPr>
            <w:tcW w:w="13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2019/01/15</w:t>
            </w:r>
          </w:p>
        </w:tc>
        <w:tc>
          <w:tcPr>
            <w:tcW w:w="25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修改变更条目</w:t>
            </w:r>
            <w:bookmarkStart w:id="38" w:name="_GoBack"/>
            <w:bookmarkEnd w:id="38"/>
          </w:p>
        </w:tc>
      </w:tr>
    </w:tbl>
    <w:p>
      <w:pPr>
        <w:rPr>
          <w:color w:val="000000"/>
          <w:sz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r>
        <w:t>目录</w:t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"_Toc534744072" </w:instrText>
      </w:r>
      <w:r>
        <w:fldChar w:fldCharType="separate"/>
      </w:r>
      <w:r>
        <w:tab/>
      </w:r>
      <w:r>
        <w:fldChar w:fldCharType="begin"/>
      </w:r>
      <w:r>
        <w:instrText xml:space="preserve"> PAGEREF _Toc534744072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"_Toc534744073" </w:instrText>
      </w:r>
      <w:r>
        <w:fldChar w:fldCharType="separate"/>
      </w:r>
      <w:r>
        <w:rPr>
          <w:rStyle w:val="22"/>
        </w:rPr>
        <w:t>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引言</w:t>
      </w:r>
      <w:r>
        <w:tab/>
      </w:r>
      <w:r>
        <w:fldChar w:fldCharType="begin"/>
      </w:r>
      <w:r>
        <w:instrText xml:space="preserve"> PAGEREF _Toc534744073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"_Toc534744074" </w:instrText>
      </w:r>
      <w:r>
        <w:fldChar w:fldCharType="separate"/>
      </w:r>
      <w:r>
        <w:rPr>
          <w:rStyle w:val="22"/>
        </w:rPr>
        <w:t>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_Toc534744074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"_Toc534744075" </w:instrText>
      </w:r>
      <w:r>
        <w:fldChar w:fldCharType="separate"/>
      </w:r>
      <w:r>
        <w:rPr>
          <w:rStyle w:val="22"/>
        </w:rPr>
        <w:t>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背景</w:t>
      </w:r>
      <w:r>
        <w:tab/>
      </w:r>
      <w:r>
        <w:fldChar w:fldCharType="begin"/>
      </w:r>
      <w:r>
        <w:instrText xml:space="preserve"> PAGEREF _Toc534744075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"_Toc534744076" </w:instrText>
      </w:r>
      <w:r>
        <w:fldChar w:fldCharType="separate"/>
      </w:r>
      <w:r>
        <w:rPr>
          <w:rStyle w:val="22"/>
        </w:rPr>
        <w:t>1.2.1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_Toc534744076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"_Toc534744077" </w:instrText>
      </w:r>
      <w:r>
        <w:fldChar w:fldCharType="separate"/>
      </w:r>
      <w:r>
        <w:rPr>
          <w:rStyle w:val="22"/>
        </w:rPr>
        <w:t>1.2.2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项目的任务提出者</w:t>
      </w:r>
      <w:r>
        <w:tab/>
      </w:r>
      <w:r>
        <w:fldChar w:fldCharType="begin"/>
      </w:r>
      <w:r>
        <w:instrText xml:space="preserve"> PAGEREF _Toc534744077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"_Toc534744078" </w:instrText>
      </w:r>
      <w:r>
        <w:fldChar w:fldCharType="separate"/>
      </w:r>
      <w:r>
        <w:rPr>
          <w:rStyle w:val="22"/>
        </w:rPr>
        <w:t>1.2.3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项目开发团队</w:t>
      </w:r>
      <w:r>
        <w:tab/>
      </w:r>
      <w:r>
        <w:fldChar w:fldCharType="begin"/>
      </w:r>
      <w:r>
        <w:instrText xml:space="preserve"> PAGEREF _Toc534744078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"_Toc534744079" </w:instrText>
      </w:r>
      <w:r>
        <w:fldChar w:fldCharType="separate"/>
      </w:r>
      <w:r>
        <w:rPr>
          <w:rStyle w:val="22"/>
        </w:rPr>
        <w:t>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定义</w:t>
      </w:r>
      <w:r>
        <w:tab/>
      </w:r>
      <w:r>
        <w:fldChar w:fldCharType="begin"/>
      </w:r>
      <w:r>
        <w:instrText xml:space="preserve"> PAGEREF _Toc534744079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"_Toc534744080" </w:instrText>
      </w:r>
      <w:r>
        <w:fldChar w:fldCharType="separate"/>
      </w:r>
      <w:r>
        <w:rPr>
          <w:rStyle w:val="22"/>
        </w:rPr>
        <w:t>1.4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_Toc534744080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"_Toc534744081" </w:instrText>
      </w:r>
      <w:r>
        <w:fldChar w:fldCharType="separate"/>
      </w:r>
      <w:r>
        <w:rPr>
          <w:rStyle w:val="22"/>
        </w:rPr>
        <w:t>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</w:rPr>
        <w:t>T-001</w:t>
      </w:r>
      <w:r>
        <w:rPr>
          <w:rStyle w:val="22"/>
          <w:rFonts w:hint="eastAsia"/>
        </w:rPr>
        <w:t>软件需求变更申请表</w:t>
      </w:r>
      <w:r>
        <w:tab/>
      </w:r>
      <w:r>
        <w:fldChar w:fldCharType="begin"/>
      </w:r>
      <w:r>
        <w:instrText xml:space="preserve"> PAGEREF _Toc534744081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  <w:r>
        <w:br w:type="page"/>
      </w:r>
    </w:p>
    <w:p/>
    <w:p>
      <w:pPr>
        <w:pStyle w:val="30"/>
      </w:pPr>
      <w:bookmarkStart w:id="20" w:name="_Toc503482141"/>
      <w:bookmarkStart w:id="21" w:name="_Toc534744073"/>
      <w:r>
        <w:t>引言</w:t>
      </w:r>
      <w:bookmarkEnd w:id="20"/>
      <w:bookmarkEnd w:id="21"/>
    </w:p>
    <w:p>
      <w:pPr>
        <w:pStyle w:val="32"/>
      </w:pPr>
      <w:bookmarkStart w:id="22" w:name="_Toc503482142"/>
      <w:bookmarkStart w:id="23" w:name="_Toc534744074"/>
      <w:r>
        <w:t>编写目的</w:t>
      </w:r>
      <w:bookmarkEnd w:id="22"/>
      <w:bookmarkEnd w:id="23"/>
    </w:p>
    <w:p>
      <w:pPr>
        <w:ind w:firstLine="420"/>
      </w:pPr>
      <w:r>
        <w:rPr>
          <w:rFonts w:hint="eastAsia"/>
          <w:szCs w:val="21"/>
        </w:rPr>
        <w:t>为使</w:t>
      </w:r>
      <w:r>
        <w:rPr>
          <w:rFonts w:hint="eastAsia"/>
        </w:rPr>
        <w:t>软件工程系列课程教学辅助网站项目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</w:t>
      </w:r>
      <w:r>
        <w:rPr>
          <w:rFonts w:hint="eastAsia"/>
        </w:rPr>
        <w:t>用户</w:t>
      </w:r>
      <w:r>
        <w:t>的具体需求</w:t>
      </w:r>
      <w:r>
        <w:rPr>
          <w:rFonts w:hint="eastAsia"/>
        </w:rPr>
        <w:t>，</w:t>
      </w:r>
      <w:r>
        <w:t>此需求变更文档用于用户的需求上的变更记录</w:t>
      </w:r>
      <w:r>
        <w:rPr>
          <w:rFonts w:hint="eastAsia"/>
        </w:rPr>
        <w:t>，</w:t>
      </w:r>
      <w:r>
        <w:t>更好的记录用户的需求范围</w:t>
      </w:r>
      <w:r>
        <w:rPr>
          <w:rFonts w:hint="eastAsia"/>
        </w:rPr>
        <w:t>。</w:t>
      </w:r>
    </w:p>
    <w:p>
      <w:pPr>
        <w:pStyle w:val="32"/>
      </w:pPr>
      <w:bookmarkStart w:id="24" w:name="_Toc503482143"/>
      <w:bookmarkStart w:id="25" w:name="_Toc534744075"/>
      <w:r>
        <w:t>背景</w:t>
      </w:r>
      <w:bookmarkEnd w:id="24"/>
      <w:bookmarkEnd w:id="25"/>
    </w:p>
    <w:p>
      <w:pPr>
        <w:pStyle w:val="34"/>
        <w:tabs>
          <w:tab w:val="clear" w:pos="360"/>
        </w:tabs>
      </w:pPr>
      <w:bookmarkStart w:id="26" w:name="_Toc534744076"/>
      <w:bookmarkStart w:id="27" w:name="_Toc503482144"/>
      <w:r>
        <w:t>项目名称</w:t>
      </w:r>
      <w:bookmarkEnd w:id="26"/>
      <w:bookmarkEnd w:id="27"/>
    </w:p>
    <w:p>
      <w:pPr>
        <w:ind w:firstLine="420"/>
      </w:pPr>
      <w:r>
        <w:rPr>
          <w:rFonts w:hint="eastAsia"/>
        </w:rPr>
        <w:t>软件工程系列课程教学辅助网站</w:t>
      </w:r>
    </w:p>
    <w:p>
      <w:pPr>
        <w:pStyle w:val="34"/>
        <w:tabs>
          <w:tab w:val="clear" w:pos="360"/>
        </w:tabs>
      </w:pPr>
      <w:bookmarkStart w:id="28" w:name="_Toc534744077"/>
      <w:bookmarkStart w:id="29" w:name="_Toc503482145"/>
      <w:r>
        <w:t>项目的任务提出者</w:t>
      </w:r>
      <w:bookmarkEnd w:id="28"/>
      <w:bookmarkEnd w:id="29"/>
    </w:p>
    <w:p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Style w:val="23"/>
        <w:tblW w:w="88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43"/>
        <w:gridCol w:w="2579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162"/>
            </w:pPr>
            <w:r>
              <w:rPr>
                <w:rFonts w:hint="eastAsia"/>
              </w:rPr>
              <w:t>姓名</w:t>
            </w:r>
          </w:p>
        </w:tc>
        <w:tc>
          <w:tcPr>
            <w:tcW w:w="2143" w:type="dxa"/>
          </w:tcPr>
          <w:p>
            <w:pPr>
              <w:ind w:firstLine="162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579" w:type="dxa"/>
          </w:tcPr>
          <w:p>
            <w:pPr>
              <w:ind w:firstLine="162"/>
            </w:pPr>
            <w:r>
              <w:rPr>
                <w:rFonts w:hint="eastAsia"/>
              </w:rPr>
              <w:t>邮箱</w:t>
            </w:r>
          </w:p>
        </w:tc>
        <w:tc>
          <w:tcPr>
            <w:tcW w:w="2452" w:type="dxa"/>
          </w:tcPr>
          <w:p>
            <w:pPr>
              <w:ind w:firstLine="162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162"/>
            </w:pPr>
            <w:r>
              <w:rPr>
                <w:rFonts w:hint="eastAsia"/>
              </w:rPr>
              <w:t>杨枨</w:t>
            </w:r>
          </w:p>
        </w:tc>
        <w:tc>
          <w:tcPr>
            <w:tcW w:w="2143" w:type="dxa"/>
          </w:tcPr>
          <w:p>
            <w:pPr>
              <w:ind w:firstLine="162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579" w:type="dxa"/>
          </w:tcPr>
          <w:p>
            <w:pPr>
              <w:ind w:firstLine="162"/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452" w:type="dxa"/>
          </w:tcPr>
          <w:p>
            <w:pPr>
              <w:ind w:firstLine="162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162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143" w:type="dxa"/>
          </w:tcPr>
          <w:p>
            <w:pPr>
              <w:ind w:firstLine="162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579" w:type="dxa"/>
          </w:tcPr>
          <w:p>
            <w:pPr>
              <w:ind w:firstLine="162"/>
            </w:pPr>
            <w:r>
              <w:t>ubilabs@zucc.edu.cn</w:t>
            </w:r>
          </w:p>
        </w:tc>
        <w:tc>
          <w:tcPr>
            <w:tcW w:w="2452" w:type="dxa"/>
          </w:tcPr>
          <w:p>
            <w:pPr>
              <w:ind w:firstLine="162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pStyle w:val="34"/>
        <w:numPr>
          <w:ilvl w:val="0"/>
          <w:numId w:val="0"/>
        </w:numPr>
        <w:ind w:left="992" w:hanging="992"/>
      </w:pPr>
      <w:bookmarkStart w:id="30" w:name="_Toc503482146"/>
    </w:p>
    <w:p>
      <w:pPr>
        <w:pStyle w:val="34"/>
        <w:tabs>
          <w:tab w:val="clear" w:pos="360"/>
        </w:tabs>
      </w:pPr>
      <w:bookmarkStart w:id="31" w:name="_Toc534744078"/>
      <w:r>
        <w:t>项目开发团队</w:t>
      </w:r>
      <w:bookmarkEnd w:id="30"/>
      <w:bookmarkEnd w:id="31"/>
    </w:p>
    <w:p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23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22"/>
        <w:gridCol w:w="1698"/>
        <w:gridCol w:w="2670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姓名</w:t>
            </w:r>
          </w:p>
        </w:tc>
        <w:tc>
          <w:tcPr>
            <w:tcW w:w="1222" w:type="dxa"/>
          </w:tcPr>
          <w:p>
            <w:pPr>
              <w:ind w:firstLine="197" w:firstLineChars="94"/>
            </w:pPr>
            <w:r>
              <w:rPr>
                <w:rFonts w:hint="eastAsia"/>
              </w:rPr>
              <w:t>角色</w:t>
            </w:r>
          </w:p>
        </w:tc>
        <w:tc>
          <w:tcPr>
            <w:tcW w:w="1698" w:type="dxa"/>
          </w:tcPr>
          <w:p>
            <w:pPr>
              <w:ind w:firstLine="197" w:firstLineChars="94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670" w:type="dxa"/>
          </w:tcPr>
          <w:p>
            <w:pPr>
              <w:ind w:firstLine="162"/>
            </w:pPr>
            <w:r>
              <w:rPr>
                <w:rFonts w:hint="eastAsia"/>
              </w:rPr>
              <w:t>邮箱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庄毓勋</w:t>
            </w:r>
          </w:p>
        </w:tc>
        <w:tc>
          <w:tcPr>
            <w:tcW w:w="1222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组长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15988804604</w:t>
            </w:r>
          </w:p>
        </w:tc>
        <w:tc>
          <w:tcPr>
            <w:tcW w:w="2670" w:type="dxa"/>
          </w:tcPr>
          <w:p>
            <w:r>
              <w:t>31602220@stu.zucc.edu.cn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  <w:rPr>
                <w:sz w:val="24"/>
              </w:rPr>
            </w:pPr>
            <w:r>
              <w:rPr>
                <w:rFonts w:hint="eastAsia"/>
              </w:rPr>
              <w:t>邓晰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13588071786</w:t>
            </w:r>
          </w:p>
        </w:tc>
        <w:tc>
          <w:tcPr>
            <w:tcW w:w="2670" w:type="dxa"/>
          </w:tcPr>
          <w:p>
            <w:r>
              <w:t>31601349@stu.zucc.edu.cn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</w:t>
            </w:r>
            <w:r>
              <w:t>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诸葛志相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13588071786</w:t>
            </w:r>
          </w:p>
        </w:tc>
        <w:tc>
          <w:tcPr>
            <w:tcW w:w="2670" w:type="dxa"/>
          </w:tcPr>
          <w:p>
            <w:r>
              <w:t>3160</w:t>
            </w:r>
            <w:r>
              <w:rPr>
                <w:rFonts w:hint="eastAsia"/>
              </w:rPr>
              <w:t>1420</w:t>
            </w:r>
            <w:r>
              <w:t>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弘毅1-618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陈伟峰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13454196083</w:t>
            </w:r>
          </w:p>
        </w:tc>
        <w:tc>
          <w:tcPr>
            <w:tcW w:w="2670" w:type="dxa"/>
          </w:tcPr>
          <w:p>
            <w:r>
              <w:t>31601346@stu.zucc.edu.cn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弘毅2-533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程天珂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13588899186</w:t>
            </w:r>
          </w:p>
        </w:tc>
        <w:tc>
          <w:tcPr>
            <w:tcW w:w="2670" w:type="dxa"/>
          </w:tcPr>
          <w:p>
            <w:r>
              <w:t>31601348@stu.zucc.edu.cn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弘毅2-</w:t>
            </w:r>
            <w:r>
              <w:t>560</w:t>
            </w:r>
          </w:p>
        </w:tc>
      </w:tr>
    </w:tbl>
    <w:p>
      <w:pPr>
        <w:rPr>
          <w:lang w:val="zh-CN"/>
        </w:rPr>
      </w:pPr>
      <w:r>
        <w:rPr>
          <w:rFonts w:hint="eastAsia"/>
          <w:lang w:val="zh-CN"/>
        </w:rPr>
        <w:t>为了成功地开发该网站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我们首先得得到教师和学院的支持和认可</w:t>
      </w:r>
      <w:r>
        <w:rPr>
          <w:rFonts w:hint="eastAsia"/>
        </w:rPr>
        <w:t>；</w:t>
      </w:r>
      <w:r>
        <w:rPr>
          <w:rFonts w:hint="eastAsia"/>
          <w:lang w:val="zh-CN"/>
        </w:rPr>
        <w:t>还需要得到教师</w:t>
      </w:r>
      <w:r>
        <w:rPr>
          <w:rFonts w:hint="eastAsia"/>
        </w:rPr>
        <w:t>，</w:t>
      </w:r>
      <w:r>
        <w:rPr>
          <w:rFonts w:hint="eastAsia"/>
          <w:lang w:val="zh-CN"/>
        </w:rPr>
        <w:t>同学的高度配合</w:t>
      </w:r>
      <w:r>
        <w:rPr>
          <w:rFonts w:hint="eastAsia"/>
        </w:rPr>
        <w:t>；</w:t>
      </w:r>
      <w:r>
        <w:rPr>
          <w:rFonts w:hint="eastAsia"/>
          <w:lang w:val="zh-CN"/>
        </w:rPr>
        <w:t>其次我们团队有较好的合作精神，工作能力和有空余时间。</w:t>
      </w:r>
    </w:p>
    <w:p/>
    <w:p>
      <w:pPr>
        <w:rPr>
          <w:lang w:val="zh-CN"/>
        </w:rPr>
      </w:pPr>
      <w:r>
        <w:rPr>
          <w:rFonts w:hint="eastAsia"/>
          <w:lang w:val="zh-CN"/>
        </w:rPr>
        <w:t>项目组成员空余时间表：</w:t>
      </w:r>
    </w:p>
    <w:p>
      <w:pPr>
        <w:ind w:firstLine="420"/>
        <w:rPr>
          <w:szCs w:val="21"/>
        </w:rPr>
      </w:pPr>
    </w:p>
    <w:tbl>
      <w:tblPr>
        <w:tblStyle w:val="23"/>
        <w:tblW w:w="8494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075"/>
        <w:gridCol w:w="1074"/>
        <w:gridCol w:w="1074"/>
        <w:gridCol w:w="1075"/>
        <w:gridCol w:w="1075"/>
        <w:gridCol w:w="1006"/>
        <w:gridCol w:w="1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周一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周三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周五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周六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上午-1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上午-2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下午-1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下午-2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晚修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</w:tbl>
    <w:p>
      <w:pPr>
        <w:pStyle w:val="32"/>
      </w:pPr>
      <w:bookmarkStart w:id="32" w:name="_Toc503482147"/>
      <w:bookmarkStart w:id="33" w:name="_Toc534744079"/>
      <w:r>
        <w:t>定义</w:t>
      </w:r>
      <w:bookmarkEnd w:id="32"/>
      <w:bookmarkEnd w:id="33"/>
    </w:p>
    <w:p>
      <w:pPr>
        <w:pStyle w:val="32"/>
      </w:pPr>
      <w:bookmarkStart w:id="34" w:name="_Toc534744080"/>
      <w:bookmarkStart w:id="35" w:name="_Toc503482148"/>
      <w:r>
        <w:t>参考资料</w:t>
      </w:r>
      <w:bookmarkEnd w:id="34"/>
      <w:bookmarkEnd w:id="35"/>
    </w:p>
    <w:p>
      <w:r>
        <w:t>[1] C2-PRD-项目描述-201</w:t>
      </w:r>
      <w:r>
        <w:rPr>
          <w:rFonts w:hint="eastAsia"/>
        </w:rPr>
        <w:t>8</w:t>
      </w:r>
    </w:p>
    <w:p>
      <w:r>
        <w:t>[</w:t>
      </w:r>
      <w:r>
        <w:rPr>
          <w:rFonts w:hint="eastAsia"/>
        </w:rPr>
        <w:t>2</w:t>
      </w:r>
      <w:r>
        <w:t xml:space="preserve">] 张海藩,牟永敏.软件工程导论（第六版） </w:t>
      </w:r>
    </w:p>
    <w:p>
      <w:r>
        <w:rPr>
          <w:rFonts w:hint="eastAsia"/>
        </w:rPr>
        <w:t>[3] ISO9001-软件工程文档标准文档模板</w:t>
      </w:r>
    </w:p>
    <w:p>
      <w:r>
        <w:rPr>
          <w:rFonts w:hint="eastAsia"/>
        </w:rPr>
        <w:t>[4] PRD2018-G14-Word约定规范</w:t>
      </w:r>
    </w:p>
    <w:p>
      <w:r>
        <w:rPr>
          <w:rFonts w:hint="eastAsia"/>
        </w:rPr>
        <w:t>[5] 《ISO软件工程文档（1）可行性研究报告》</w:t>
      </w:r>
    </w:p>
    <w:p>
      <w:r>
        <w:rPr>
          <w:rFonts w:hint="eastAsia"/>
        </w:rPr>
        <w:t>[6] Karl Wiegers Joy Beatty著《软件工程需求》第三版</w:t>
      </w:r>
    </w:p>
    <w:p>
      <w:r>
        <w:rPr>
          <w:rFonts w:hint="eastAsia"/>
        </w:rPr>
        <w:t>[7] GB T-8567-2006计算机软件文档模板</w:t>
      </w:r>
      <w:r>
        <w:t xml:space="preserve"> </w:t>
      </w:r>
    </w:p>
    <w:p>
      <w:r>
        <w:t xml:space="preserve">[8] </w:t>
      </w:r>
      <w:bookmarkStart w:id="36" w:name="_Toc503653285"/>
      <w:r>
        <w:t>PRD2018-G14-可行性研究报告</w:t>
      </w:r>
      <w:bookmarkEnd w:id="36"/>
    </w:p>
    <w:p>
      <w:pPr>
        <w:pStyle w:val="30"/>
      </w:pPr>
      <w:bookmarkStart w:id="37" w:name="_Toc534744081"/>
      <w:r>
        <w:rPr>
          <w:rFonts w:hint="eastAsia"/>
        </w:rPr>
        <w:t>T-001软件需求变更申请表</w:t>
      </w:r>
      <w:bookmarkEnd w:id="37"/>
    </w:p>
    <w:tbl>
      <w:tblPr>
        <w:tblStyle w:val="37"/>
        <w:tblW w:w="8359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51"/>
        <w:gridCol w:w="1889"/>
        <w:gridCol w:w="1080"/>
        <w:gridCol w:w="284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软件工程系列课程教学辅助网站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项目经理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rPr>
                <w:ins w:id="0" w:author="HerculesHu" w:date="2018-01-12T00:53:00Z"/>
                <w:rFonts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PRD2018-G14项目经理</w:t>
            </w:r>
          </w:p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庄毓勋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1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2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T-001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软件需求变更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4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教师用户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-杨枨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申请时间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5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2019-1-6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建议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采纳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6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ins w:id="7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8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APP端不能实现资源或者附件的下载或上传</w:t>
            </w:r>
          </w:p>
          <w:p>
            <w:pPr>
              <w:rPr>
                <w:ins w:id="9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ns w:id="10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ins w:id="11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ins w:id="12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13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APP端可以实现资源或者附件的下载或上传</w:t>
            </w:r>
          </w:p>
          <w:p>
            <w:pPr>
              <w:rPr>
                <w:ins w:id="14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ns w:id="15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16" w:author="HerculesHu" w:date="2018-01-12T00:53:00Z"/>
                <w:rFonts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（详情见附录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RC-001 需求变更影响报告）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17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CCB意见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18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同意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ins w:id="19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20" w:author="HerculesHu" w:date="2018-01-12T00:53:00Z"/>
                <w:rFonts w:asciiTheme="minorEastAsia" w:hAnsiTheme="minorEastAsia" w:eastAsiaTheme="minorEastAsia" w:cstheme="minorBidi"/>
                <w:b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签字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21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陈安侍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22" w:author="HerculesHu" w:date="2018-01-12T00:53:00Z"/>
                <w:rFonts w:asciiTheme="minorEastAsia" w:hAnsiTheme="minorEastAsia" w:eastAsiaTheme="minorEastAsia" w:cstheme="minorBidi"/>
                <w:b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23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2019/1/9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24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25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ins w:id="26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27" w:author="HerculesHu" w:date="2018-01-12T00:53:00Z"/>
                <w:rFonts w:asciiTheme="minorEastAsia" w:hAnsiTheme="minorEastAsia" w:eastAsiaTheme="minorEastAsia" w:cstheme="minorBidi"/>
                <w:b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签字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28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29" w:author="HerculesHu" w:date="2018-01-12T00:53:00Z"/>
                <w:rFonts w:asciiTheme="minorEastAsia" w:hAnsiTheme="minorEastAsia" w:eastAsiaTheme="minorEastAsia" w:cstheme="minorBidi"/>
                <w:b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30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359" w:type="dxa"/>
            <w:gridSpan w:val="5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1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变更配置验证项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2" w:author="HerculesHu" w:date="2018-01-12T00:53:00Z"/>
                <w:rFonts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变更配置验证项</w:t>
            </w: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3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4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完成日期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5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6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审核结果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37" w:author="HerculesHu" w:date="2018-01-12T00:53:00Z"/>
                <w:rFonts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TBD</w:t>
            </w: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TBD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TBD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TBD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TBD</w:t>
            </w:r>
          </w:p>
        </w:tc>
      </w:tr>
    </w:tbl>
    <w:p/>
    <w:p/>
    <w:p>
      <w:pPr>
        <w:pStyle w:val="19"/>
        <w:jc w:val="left"/>
      </w:pPr>
      <w:r>
        <w:rPr>
          <w:rFonts w:hint="eastAsia"/>
        </w:rPr>
        <w:t>附录A</w:t>
      </w:r>
    </w:p>
    <w:p>
      <w:pPr>
        <w:pStyle w:val="32"/>
      </w:pPr>
      <w:r>
        <w:rPr>
          <w:rFonts w:hint="eastAsia"/>
        </w:rPr>
        <w:t>使用工具</w:t>
      </w:r>
    </w:p>
    <w:p>
      <w:pPr>
        <w:rPr>
          <w:b/>
        </w:rPr>
      </w:pPr>
      <w:r>
        <w:rPr>
          <w:rFonts w:hint="eastAsia"/>
        </w:rPr>
        <w:t>统御obridge</w:t>
      </w:r>
    </w:p>
    <w:p>
      <w:pPr>
        <w:pStyle w:val="32"/>
      </w:pPr>
      <w:r>
        <w:rPr>
          <w:rFonts w:hint="eastAsia"/>
        </w:rPr>
        <w:t>T-001需求变更影响报告</w:t>
      </w:r>
    </w:p>
    <w:p>
      <w:pPr>
        <w:rPr>
          <w:b/>
        </w:rPr>
      </w:pPr>
    </w:p>
    <w:tbl>
      <w:tblPr>
        <w:tblStyle w:val="37"/>
        <w:tblW w:w="8359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740"/>
        <w:gridCol w:w="1080"/>
        <w:gridCol w:w="284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项目名称</w:t>
            </w:r>
          </w:p>
        </w:tc>
        <w:tc>
          <w:tcPr>
            <w:tcW w:w="274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rPr>
                <w:rFonts w:asciiTheme="minorEastAsia" w:hAnsiTheme="minorEastAsia" w:eastAsiaTheme="minorEastAsia"/>
                <w:b w:val="0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20"/>
                <w:szCs w:val="2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项目经理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rPr>
                <w:rFonts w:asciiTheme="minorEastAsia" w:hAnsiTheme="minorEastAsia" w:eastAsiaTheme="minorEastAsia"/>
                <w:b w:val="0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20"/>
                <w:szCs w:val="20"/>
              </w:rPr>
              <w:t>PRD-2017-G01项目经理</w:t>
            </w:r>
          </w:p>
          <w:p>
            <w:pPr>
              <w:rPr>
                <w:rFonts w:asciiTheme="minorEastAsia" w:hAnsiTheme="minorEastAsia" w:eastAsiaTheme="minorEastAsia"/>
                <w:b w:val="0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20"/>
                <w:szCs w:val="20"/>
              </w:rPr>
              <w:t>庄毓勋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T-001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软件需求变更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变更申请人</w:t>
            </w:r>
          </w:p>
        </w:tc>
        <w:tc>
          <w:tcPr>
            <w:tcW w:w="274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教师用户-杨枨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  <w:szCs w:val="20"/>
              </w:rPr>
              <w:t>申请时间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201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9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/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/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06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pStyle w:val="11"/>
              <w:keepNext/>
            </w:pPr>
            <w:r>
              <w:rPr>
                <w:rFonts w:hint="eastAsia" w:asciiTheme="minorEastAsia" w:hAnsiTheme="minorEastAsia" w:eastAsiaTheme="minorEastAsia"/>
              </w:rPr>
              <w:t>该用例是在项目需求分析后期，由其他组的开发代表提出，APP</w:t>
            </w:r>
            <w:r>
              <w:t>安卓端或是</w:t>
            </w:r>
            <w:r>
              <w:rPr>
                <w:rFonts w:hint="eastAsia"/>
              </w:rPr>
              <w:t>IOS端都可以实现资源的下载和上传，所以特地加上资源的下载和上传。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pStyle w:val="11"/>
              <w:keepNext/>
              <w:rPr>
                <w:rFonts w:asciiTheme="minorEastAsia" w:hAnsiTheme="minorEastAsia" w:eastAsiaTheme="minorEastAsia"/>
              </w:rPr>
            </w:pPr>
            <w:r>
              <w:fldChar w:fldCharType="begin"/>
            </w:r>
            <w:r>
              <w:instrText xml:space="preserve"> HYPERLINK \l "a" </w:instrText>
            </w:r>
            <w:r>
              <w:fldChar w:fldCharType="separate"/>
            </w:r>
            <w:r>
              <w:rPr>
                <w:rStyle w:val="22"/>
                <w:rFonts w:hint="eastAsia" w:asciiTheme="minorEastAsia" w:hAnsiTheme="minorEastAsia" w:eastAsiaTheme="minorEastAsia"/>
              </w:rPr>
              <w:t>时间</w:t>
            </w:r>
            <w:r>
              <w:rPr>
                <w:rStyle w:val="22"/>
                <w:rFonts w:asciiTheme="minorEastAsia" w:hAnsiTheme="minorEastAsia" w:eastAsiaTheme="minorEastAsia"/>
              </w:rPr>
              <w:t>成本</w:t>
            </w:r>
            <w:r>
              <w:rPr>
                <w:rStyle w:val="22"/>
                <w:rFonts w:asciiTheme="minorEastAsia" w:hAnsiTheme="minorEastAsia" w:eastAsiaTheme="minorEastAsia"/>
              </w:rPr>
              <w:fldChar w:fldCharType="end"/>
            </w:r>
            <w:r>
              <w:rPr>
                <w:rFonts w:asciiTheme="minorEastAsia" w:hAnsiTheme="minorEastAsia" w:eastAsiaTheme="minorEastAsia"/>
              </w:rPr>
              <w:t>：</w:t>
            </w:r>
            <w:r>
              <w:rPr>
                <w:rFonts w:hint="eastAsia" w:asciiTheme="minorEastAsia" w:hAnsiTheme="minorEastAsia" w:eastAsiaTheme="minorEastAsia"/>
              </w:rPr>
              <w:t>预计</w:t>
            </w:r>
            <w:r>
              <w:rPr>
                <w:rFonts w:asciiTheme="minorEastAsia" w:hAnsiTheme="minorEastAsia" w:eastAsiaTheme="minorEastAsia"/>
              </w:rPr>
              <w:t>增加</w:t>
            </w:r>
            <w:r>
              <w:rPr>
                <w:rFonts w:hint="eastAsia" w:asciiTheme="minorEastAsia" w:hAnsiTheme="minorEastAsia" w:eastAsiaTheme="minorEastAsia"/>
              </w:rPr>
              <w:t>13.8人/小时工作</w:t>
            </w:r>
            <w:r>
              <w:rPr>
                <w:rFonts w:asciiTheme="minorEastAsia" w:hAnsiTheme="minorEastAsia" w:eastAsiaTheme="minorEastAsia"/>
              </w:rPr>
              <w:t>时间</w:t>
            </w:r>
          </w:p>
          <w:p>
            <w:pPr>
              <w:pStyle w:val="11"/>
              <w:keepNext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风险</w:t>
            </w:r>
            <w:r>
              <w:rPr>
                <w:rFonts w:asciiTheme="minorEastAsia" w:hAnsiTheme="minorEastAsia" w:eastAsiaTheme="minorEastAsia"/>
              </w:rPr>
              <w:t>：</w:t>
            </w:r>
            <w:r>
              <w:rPr>
                <w:rFonts w:hint="eastAsia" w:asciiTheme="minorEastAsia" w:hAnsiTheme="minorEastAsia" w:eastAsiaTheme="minorEastAsia"/>
              </w:rPr>
              <w:t>对</w:t>
            </w:r>
            <w:r>
              <w:rPr>
                <w:rFonts w:asciiTheme="minorEastAsia" w:hAnsiTheme="minorEastAsia" w:eastAsiaTheme="minorEastAsia"/>
              </w:rPr>
              <w:t>整体</w:t>
            </w:r>
            <w:r>
              <w:rPr>
                <w:rFonts w:hint="eastAsia" w:asciiTheme="minorEastAsia" w:hAnsiTheme="minorEastAsia" w:eastAsiaTheme="minorEastAsia"/>
              </w:rPr>
              <w:t>项目</w:t>
            </w:r>
            <w:r>
              <w:rPr>
                <w:rFonts w:asciiTheme="minorEastAsia" w:hAnsiTheme="minorEastAsia" w:eastAsiaTheme="minorEastAsia"/>
              </w:rPr>
              <w:t>计划</w:t>
            </w:r>
            <w:r>
              <w:rPr>
                <w:rFonts w:hint="eastAsia" w:asciiTheme="minorEastAsia" w:hAnsiTheme="minorEastAsia" w:eastAsiaTheme="minorEastAsia"/>
              </w:rPr>
              <w:t>延期</w:t>
            </w:r>
            <w:r>
              <w:rPr>
                <w:rFonts w:asciiTheme="minorEastAsia" w:hAnsiTheme="minorEastAsia" w:eastAsiaTheme="minorEastAsia"/>
              </w:rPr>
              <w:t>风险（</w:t>
            </w:r>
            <w:r>
              <w:rPr>
                <w:rFonts w:hint="eastAsia" w:asciiTheme="minorEastAsia" w:hAnsiTheme="minorEastAsia" w:eastAsiaTheme="minorEastAsia"/>
              </w:rPr>
              <w:t>中</w:t>
            </w:r>
            <w:r>
              <w:rPr>
                <w:rFonts w:asciiTheme="minorEastAsia" w:hAnsiTheme="minorEastAsia" w:eastAsiaTheme="minorEastAsia"/>
              </w:rPr>
              <w:t>）</w:t>
            </w:r>
          </w:p>
          <w:p>
            <w:pPr>
              <w:pStyle w:val="11"/>
              <w:keepNext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      用</w:t>
            </w:r>
            <w:r>
              <w:rPr>
                <w:rFonts w:asciiTheme="minorEastAsia" w:hAnsiTheme="minorEastAsia" w:eastAsiaTheme="minorEastAsia"/>
              </w:rPr>
              <w:t>户满意度</w:t>
            </w:r>
            <w:r>
              <w:rPr>
                <w:rFonts w:hint="eastAsia" w:asciiTheme="minorEastAsia" w:hAnsiTheme="minorEastAsia" w:eastAsiaTheme="minorEastAsia"/>
              </w:rPr>
              <w:t>下滑</w:t>
            </w:r>
            <w:r>
              <w:rPr>
                <w:rFonts w:asciiTheme="minorEastAsia" w:hAnsiTheme="minorEastAsia" w:eastAsiaTheme="minorEastAsia"/>
              </w:rPr>
              <w:t>（</w:t>
            </w:r>
            <w:r>
              <w:rPr>
                <w:rFonts w:hint="eastAsia" w:asciiTheme="minorEastAsia" w:hAnsiTheme="minorEastAsia" w:eastAsiaTheme="minorEastAsia"/>
              </w:rPr>
              <w:t>低</w:t>
            </w:r>
            <w:r>
              <w:rPr>
                <w:rFonts w:asciiTheme="minorEastAsia" w:hAnsiTheme="minorEastAsia" w:eastAsiaTheme="minorEastAsia"/>
              </w:rPr>
              <w:t>）</w:t>
            </w:r>
          </w:p>
          <w:p>
            <w:pPr>
              <w:pStyle w:val="11"/>
              <w:keepNext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      沟通</w:t>
            </w:r>
            <w:r>
              <w:rPr>
                <w:rFonts w:asciiTheme="minorEastAsia" w:hAnsiTheme="minorEastAsia" w:eastAsiaTheme="minorEastAsia"/>
              </w:rPr>
              <w:t>不及时导致</w:t>
            </w:r>
            <w:r>
              <w:rPr>
                <w:rFonts w:hint="eastAsia" w:asciiTheme="minorEastAsia" w:hAnsiTheme="minorEastAsia" w:eastAsiaTheme="minorEastAsia"/>
              </w:rPr>
              <w:t>项目</w:t>
            </w:r>
            <w:r>
              <w:rPr>
                <w:rFonts w:asciiTheme="minorEastAsia" w:hAnsiTheme="minorEastAsia" w:eastAsiaTheme="minorEastAsia"/>
              </w:rPr>
              <w:t>小范围</w:t>
            </w:r>
            <w:r>
              <w:rPr>
                <w:rFonts w:hint="eastAsia" w:asciiTheme="minorEastAsia" w:hAnsiTheme="minorEastAsia" w:eastAsiaTheme="minorEastAsia"/>
              </w:rPr>
              <w:t>失控</w:t>
            </w:r>
            <w:r>
              <w:rPr>
                <w:rFonts w:asciiTheme="minorEastAsia" w:hAnsiTheme="minorEastAsia" w:eastAsiaTheme="minorEastAsia"/>
              </w:rPr>
              <w:t>（</w:t>
            </w:r>
            <w:r>
              <w:rPr>
                <w:rFonts w:hint="eastAsia" w:asciiTheme="minorEastAsia" w:hAnsiTheme="minorEastAsia" w:eastAsiaTheme="minorEastAsia"/>
              </w:rPr>
              <w:t>中</w:t>
            </w:r>
            <w:r>
              <w:rPr>
                <w:rFonts w:asciiTheme="minorEastAsia" w:hAnsiTheme="minorEastAsia" w:eastAsiaTheme="minorEastAsia"/>
              </w:rPr>
              <w:t>）</w:t>
            </w:r>
          </w:p>
          <w:p>
            <w:pPr>
              <w:pStyle w:val="11"/>
              <w:keepNext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技术</w:t>
            </w:r>
            <w:r>
              <w:rPr>
                <w:rFonts w:asciiTheme="minorEastAsia" w:hAnsiTheme="minorEastAsia" w:eastAsiaTheme="minorEastAsia"/>
              </w:rPr>
              <w:t>：</w:t>
            </w:r>
            <w:r>
              <w:rPr>
                <w:rFonts w:hint="eastAsia" w:asciiTheme="minorEastAsia" w:hAnsiTheme="minorEastAsia" w:eastAsiaTheme="minorEastAsia"/>
              </w:rPr>
              <w:t>增加了手机端资源的上传和下载，在经过项目经理技术上的比对后，是可行的。</w:t>
            </w:r>
          </w:p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对项目工时的影响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pStyle w:val="11"/>
              <w:keepNext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因必须与各用户代表沟通确认，修改相应的文档、界面原型等，可能会对项目工时造成以下影响：</w:t>
            </w:r>
          </w:p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"a" </w:instrText>
            </w:r>
            <w:r>
              <w:fldChar w:fldCharType="separate"/>
            </w:r>
            <w:r>
              <w:rPr>
                <w:rStyle w:val="22"/>
                <w:rFonts w:hint="eastAsia"/>
                <w:sz w:val="20"/>
                <w:szCs w:val="20"/>
              </w:rPr>
              <w:t>见影响工作量清单</w:t>
            </w:r>
            <w:r>
              <w:rPr>
                <w:rStyle w:val="22"/>
                <w:rFonts w:hint="eastAsia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对项目成本的影响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pStyle w:val="11"/>
              <w:keepNext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除了人员</w:t>
            </w:r>
            <w:r>
              <w:rPr>
                <w:rFonts w:asciiTheme="minorEastAsia" w:hAnsiTheme="minorEastAsia" w:eastAsiaTheme="minorEastAsia"/>
              </w:rPr>
              <w:t>工作时间的</w:t>
            </w:r>
            <w:r>
              <w:rPr>
                <w:rFonts w:hint="eastAsia" w:asciiTheme="minorEastAsia" w:hAnsiTheme="minorEastAsia" w:eastAsiaTheme="minorEastAsia"/>
              </w:rPr>
              <w:t>增加</w:t>
            </w:r>
            <w:r>
              <w:rPr>
                <w:rFonts w:asciiTheme="minorEastAsia" w:hAnsiTheme="minorEastAsia" w:eastAsiaTheme="minorEastAsia"/>
              </w:rPr>
              <w:t>，无</w:t>
            </w:r>
            <w:r>
              <w:rPr>
                <w:rFonts w:hint="eastAsia" w:asciiTheme="minorEastAsia" w:hAnsiTheme="minorEastAsia" w:eastAsiaTheme="minorEastAsia"/>
              </w:rPr>
              <w:t>额外</w:t>
            </w:r>
            <w:r>
              <w:rPr>
                <w:rFonts w:asciiTheme="minorEastAsia" w:hAnsiTheme="minorEastAsia" w:eastAsiaTheme="minorEastAsia"/>
              </w:rPr>
              <w:t>成本增加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对其他需求的影响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</w:tbl>
    <w:p/>
    <w:p>
      <w:pPr>
        <w:pStyle w:val="32"/>
      </w:pPr>
      <w:r>
        <w:t>变更直接影响分析</w:t>
      </w:r>
    </w:p>
    <w:p>
      <w:pPr>
        <w:spacing w:after="400" w:line="320" w:lineRule="atLeast"/>
        <w:jc w:val="center"/>
        <w:rPr>
          <w:rFonts w:ascii="STSongStd-Light" w:hAnsi="STSongStd-Light" w:cs="STSongStd-Light"/>
        </w:rPr>
      </w:pPr>
    </w:p>
    <w:tbl>
      <w:tblPr>
        <w:tblStyle w:val="23"/>
        <w:tblW w:w="83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　识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变化前内容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变化后内容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变化类型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课程-学生-手机端-资源下载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课程-学生-手机端-附件下载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课程-学生-手机端-附件上传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Qe-S-268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课程-学生-手机端-资源下载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Qe-S-269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课程-学生-手机端-资源上传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Qe-S-270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课程-学生-手机端-附件下载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课程-学生-手机端-附件上传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</w:tbl>
    <w:p>
      <w:pPr>
        <w:rPr>
          <w:b/>
        </w:rPr>
      </w:pPr>
    </w:p>
    <w:p>
      <w:pPr>
        <w:spacing w:after="400" w:line="320" w:lineRule="atLeast"/>
        <w:rPr>
          <w:rFonts w:ascii="STSongStd-Light" w:hAnsi="STSongStd-Light" w:cs="STSongStd-Light"/>
        </w:rPr>
      </w:pPr>
    </w:p>
    <w:p>
      <w:pPr>
        <w:pStyle w:val="32"/>
      </w:pPr>
      <w:r>
        <w:t>课程</w:t>
      </w:r>
      <w:r>
        <w:rPr>
          <w:rFonts w:hint="eastAsia"/>
        </w:rPr>
        <w:t>-</w:t>
      </w:r>
      <w:r>
        <w:t>学生</w:t>
      </w:r>
      <w:r>
        <w:rPr>
          <w:rFonts w:hint="eastAsia"/>
        </w:rPr>
        <w:t>-</w:t>
      </w:r>
      <w:r>
        <w:t>手机端需求跟踪矩阵</w:t>
      </w:r>
    </w:p>
    <w:p>
      <w:pPr>
        <w:spacing w:after="400" w:line="320" w:lineRule="atLeast"/>
        <w:jc w:val="center"/>
        <w:rPr>
          <w:rFonts w:ascii="STSongStd-Light" w:hAnsi="STSongStd-Light" w:cs="STSongStd-Light"/>
        </w:rPr>
      </w:pPr>
    </w:p>
    <w:tbl>
      <w:tblPr>
        <w:tblStyle w:val="23"/>
        <w:tblW w:w="83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660"/>
        <w:gridCol w:w="3320"/>
        <w:gridCol w:w="16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序号</w:t>
            </w:r>
          </w:p>
        </w:tc>
        <w:tc>
          <w:tcPr>
            <w:tcW w:w="16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PRD2018-G14-学生需求管理文档(当前版本)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被以下文档依赖</w:t>
            </w:r>
          </w:p>
        </w:tc>
        <w:tc>
          <w:tcPr>
            <w:tcW w:w="16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测试任务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PRD2018-G14-学生需求管理文档(当前版本)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(Qe-S-86)课程-学生-手机端-浏览课程资料类【已批准】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课程-学生-手机端-资源下载(Qe-S-273)【新建】【当前版本】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课程-学生-手机端-添加资料类(Qe-S-87)【已批准】【当前版本】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(Qe-S-96)课程-学生-手机端-访问正在答疑的答疑室【已批准】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课程-学生-手机端-附件上传(Qe-S-275)【新建】【当前版本】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课程-学生-手机端-附件下载(Qe-S-274)【新建】【当前版本】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(Qe-S-101)课程-学生-手机端-访问即将开始的答疑室【已批准】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课程-学生-手机端-附件上传(Qe-S-275)【新建】【当前版本】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课程-学生-手机端-附件下载(Qe-S-274)【新建】【当前版本】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(Qe-S-102)课程-学生-手机端-访问答疑结束的答疑室【已批准】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课程-学生-手机端-附件上传(Qe-S-275)【新建】【当前版本】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课程-学生-手机端-附件下载(Qe-S-274)【新建】【当前版本】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(Qe-S-273)课程-学生-手机端-资源下载【新建】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(Qe-S-274)课程-学生-手机端-附件下载【新建】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(Qe-S-275)课程-学生-手机端-附件上传【新建】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spacing w:after="400" w:line="320" w:lineRule="atLeast"/>
        <w:rPr>
          <w:rFonts w:ascii="STSongStd-Light" w:hAnsi="STSongStd-Light" w:cs="STSongStd-Light"/>
        </w:rPr>
      </w:pPr>
    </w:p>
    <w:p>
      <w:pPr>
        <w:pStyle w:val="32"/>
      </w:pPr>
      <w:r>
        <w:rPr>
          <w:rFonts w:hint="eastAsia"/>
        </w:rPr>
        <w:t>课程-教师-手机端 变更追踪矩阵</w:t>
      </w:r>
    </w:p>
    <w:p>
      <w:pPr>
        <w:spacing w:after="400" w:line="320" w:lineRule="atLeast"/>
        <w:jc w:val="center"/>
        <w:rPr>
          <w:rFonts w:ascii="STSongStd-Light" w:hAnsi="STSongStd-Light" w:cs="STSongStd-Light"/>
        </w:rPr>
      </w:pPr>
    </w:p>
    <w:tbl>
      <w:tblPr>
        <w:tblStyle w:val="23"/>
        <w:tblW w:w="83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075"/>
        <w:gridCol w:w="2075"/>
        <w:gridCol w:w="207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0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序号</w:t>
            </w:r>
          </w:p>
        </w:tc>
        <w:tc>
          <w:tcPr>
            <w:tcW w:w="20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PRD2018-G14-教师需求管理文档(当前版本)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被以下文档依赖</w:t>
            </w:r>
          </w:p>
        </w:tc>
        <w:tc>
          <w:tcPr>
            <w:tcW w:w="20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测试任务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PRD2018-G14-教师需求管理文档(当前版本)</w:t>
            </w:r>
          </w:p>
        </w:tc>
        <w:tc>
          <w:tcPr>
            <w:tcW w:w="20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(Qe-T-85)课程-教师-手机端-浏览课程资料【已批准】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课程-教师-手机端-删除课程资料(Qe-T-93)【已批准】【当前版本】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课程-教师-手机端-资源下载(Qe-T-293)【新建】【当前版本】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课程-教师-手机端-资源上传(Qe-T-294)【新建】【当前版本】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(Qe-T-86)课程-教师-手机端-浏览课程资料类【已批准】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课程-教师-手机端-资源上传(Qe-T-294)【新建】【当前版本】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(Qe-T-90)课程-教师-手机端-浏览具体课程资料【已批准】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课程-教师-手机端-资源下载(Qe-T-293)【新建】【当前版本】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课程-教师-手机端-资源上传(Qe-T-294)【新建】【当前版本】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(Qe-T-96)课程-教师-手机端-访问正在答疑的答疑室【已批准】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课程-教师-手机端-浏览消息气泡(Qe-T-98)【已批准】【当前版本】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课程-教师-手机端-附件下载(Qe-T-295)【新建】【当前版本】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课程-教师-手机端-浏览剩余时间(Qe-T-99)【已批准】【当前版本】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课程-教师-手机端-附件上传(Qe-T-296)【新建】【当前版本】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课程-教师-手机端-终止答疑(Qe-T-258)【已批准】【当前版本】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课程-教师-手机端-浏览在线人数(Qe-T-100)【已批准】【当前版本】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课程-教师-手机端-发送消息(Qe-T-97)【已批准】【当前版本】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(Qe-T-101)课程-教师-手机端-访问即将开始的答疑室【已批准】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课程-教师-手机端-附件下载(Qe-T-295)【新建】【当前版本】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(Qe-T-102)课程-教师-手机端-访问答疑结束的答疑室【已批准】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课程-教师-手机端-附件下载(Qe-T-295)【新建】【当前版本】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(Qe-T-293)课程-教师-手机端-资源下载【新建】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(Qe-T-294)课程-教师-手机端-资源上传【新建】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(Qe-T-295)课程-教师-手机端-附件下载【新建】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(Qe-T-296)课程-教师-手机端-附件上传【新建】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spacing w:after="400" w:line="320" w:lineRule="atLeast"/>
        <w:rPr>
          <w:rFonts w:ascii="STSongStd-Light" w:hAnsi="STSongStd-Light" w:cs="STSongStd-Light"/>
        </w:rPr>
      </w:pPr>
    </w:p>
    <w:p>
      <w:pPr>
        <w:spacing w:after="400" w:line="320" w:lineRule="atLeast"/>
        <w:jc w:val="center"/>
        <w:rPr>
          <w:rFonts w:ascii="STSongStd-Light" w:hAnsi="STSongStd-Light" w:cs="STSongStd-Light"/>
        </w:rPr>
      </w:pPr>
    </w:p>
    <w:p>
      <w:pPr>
        <w:pStyle w:val="32"/>
      </w:pPr>
      <w:r>
        <w:t>变更直接影响分析</w:t>
      </w:r>
    </w:p>
    <w:p>
      <w:pPr>
        <w:rPr>
          <w:b/>
        </w:rPr>
      </w:pPr>
    </w:p>
    <w:tbl>
      <w:tblPr>
        <w:tblStyle w:val="23"/>
        <w:tblW w:w="83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　识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变化前内容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变化后内容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变化类型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Qe-T-293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课程-教师-手机端-资源下载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Qe-T-294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课程-教师-手机端-资源上传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Qe-T-295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课程-教师-手机端-附件下载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Qe-T-296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课程-教师-手机端-附件上传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课程-学生-手机端-资源下载</w:t>
            </w:r>
          </w:p>
          <w:p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课程-学生-手机端-附件下载</w:t>
            </w:r>
          </w:p>
          <w:p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课程-学生-手机端-附件上传</w:t>
            </w:r>
          </w:p>
          <w:p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</w:tbl>
    <w:p>
      <w:pPr>
        <w:pStyle w:val="32"/>
      </w:pPr>
      <w:r>
        <w:t>需求文档变更依据报表</w:t>
      </w:r>
    </w:p>
    <w:p>
      <w:pPr>
        <w:rPr>
          <w:b/>
        </w:rPr>
      </w:pPr>
    </w:p>
    <w:tbl>
      <w:tblPr>
        <w:tblStyle w:val="23"/>
        <w:tblW w:w="832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4"/>
        <w:gridCol w:w="664"/>
        <w:gridCol w:w="664"/>
        <w:gridCol w:w="663"/>
        <w:gridCol w:w="1000"/>
        <w:gridCol w:w="670"/>
        <w:gridCol w:w="673"/>
        <w:gridCol w:w="663"/>
        <w:gridCol w:w="663"/>
        <w:gridCol w:w="663"/>
        <w:gridCol w:w="663"/>
        <w:gridCol w:w="6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标题</w:t>
            </w:r>
          </w:p>
        </w:tc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提出人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影响版本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提出时间</w:t>
            </w:r>
          </w:p>
        </w:tc>
        <w:tc>
          <w:tcPr>
            <w:tcW w:w="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提出地点</w:t>
            </w:r>
          </w:p>
        </w:tc>
        <w:tc>
          <w:tcPr>
            <w:tcW w:w="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接受人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批准人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提出方式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操作者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依据文档</w:t>
            </w:r>
          </w:p>
        </w:tc>
        <w:tc>
          <w:tcPr>
            <w:tcW w:w="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常规项目需求变更</w:t>
            </w:r>
          </w:p>
        </w:tc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杨枨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当前版本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2019-01-08 20:03:15</w:t>
            </w:r>
          </w:p>
        </w:tc>
        <w:tc>
          <w:tcPr>
            <w:tcW w:w="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理四503</w:t>
            </w:r>
          </w:p>
        </w:tc>
        <w:tc>
          <w:tcPr>
            <w:tcW w:w="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G14小组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杨枨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电话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庄毓勋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本来的需求是APP不用下载和上传资源和附件，新的需求是APP需要下载和上传资源和附件。</w:t>
            </w:r>
          </w:p>
        </w:tc>
      </w:tr>
    </w:tbl>
    <w:p>
      <w:pPr>
        <w:spacing w:after="400" w:line="320" w:lineRule="atLeast"/>
        <w:rPr>
          <w:rFonts w:ascii="STSongStd-Light" w:hAnsi="STSongStd-Light" w:cs="STSongStd-Light"/>
        </w:rPr>
      </w:pPr>
    </w:p>
    <w:p>
      <w:pPr>
        <w:spacing w:after="400" w:line="320" w:lineRule="atLeast"/>
        <w:jc w:val="center"/>
        <w:rPr>
          <w:rFonts w:ascii="STSongStd-Light" w:hAnsi="STSongStd-Light" w:cs="STSongStd-Light"/>
        </w:rPr>
      </w:pPr>
      <w:r>
        <w:rPr>
          <w:rFonts w:ascii="STSongStd-Light" w:hAnsi="STSongStd-Light" w:cs="STSongStd-Light"/>
        </w:rPr>
        <w:t>变更统计影响</w:t>
      </w:r>
    </w:p>
    <w:tbl>
      <w:tblPr>
        <w:tblStyle w:val="23"/>
        <w:tblW w:w="832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916"/>
        <w:gridCol w:w="915"/>
        <w:gridCol w:w="1000"/>
        <w:gridCol w:w="915"/>
        <w:gridCol w:w="916"/>
        <w:gridCol w:w="915"/>
        <w:gridCol w:w="915"/>
        <w:gridCol w:w="91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变更依据名称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影响版本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提出时间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提出人</w:t>
            </w:r>
          </w:p>
        </w:tc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提出地点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批准人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影响条目数量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影响比率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常规项目需求变更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当前版本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2019-01-08 20:03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杨枨</w:t>
            </w:r>
          </w:p>
        </w:tc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理四503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杨枨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3.65%</w:t>
            </w:r>
          </w:p>
        </w:tc>
      </w:tr>
    </w:tbl>
    <w:p>
      <w:pPr>
        <w:rPr>
          <w:rFonts w:ascii="STSongStd-Light" w:hAnsi="STSongStd-Light" w:cs="STSongStd-Light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ZapfDingbats">
    <w:altName w:val="Wingdings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STSongStd-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0pt;margin-top:0pt;height:144pt;width:144pt;mso-wrap-style:none;z-index:251659264;mso-width-relative:page;mso-height-relative:page;" filled="f" stroked="f" coordsize="21600,21600" o:gfxdata="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Wqvms8AAAAFAQAADwAAAAAAAAABACAA&#10;AAAiAAAAZHJzL2Rvd25yZXYueG1sUEsBAhQAFAAAAAgAh07iQDs7QAgWAgAAHAQAAA4AAAAAAAAA&#10;AQAgAAAAHgEAAGRycy9lMm9Eb2MueG1sUEsFBgAAAAAGAAYAWQEAAKY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3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34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35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bullet"/>
        <w:pStyle w:val="49"/>
        <w:lvlText w:val=""/>
        <w:legacy w:legacy="1" w:legacySpace="0" w:legacyIndent="360"/>
        <w:lvlJc w:val="left"/>
        <w:pPr>
          <w:ind w:left="360" w:hanging="360"/>
        </w:pPr>
        <w:rPr>
          <w:rFonts w:hint="default" w:ascii="ZapfDingbats" w:hAnsi="ZapfDingbats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rculesHu">
    <w15:presenceInfo w15:providerId="None" w15:userId="Hercules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3F"/>
    <w:rsid w:val="000C670C"/>
    <w:rsid w:val="00155A38"/>
    <w:rsid w:val="0020510B"/>
    <w:rsid w:val="00321B9E"/>
    <w:rsid w:val="003D6075"/>
    <w:rsid w:val="00441D70"/>
    <w:rsid w:val="00563793"/>
    <w:rsid w:val="00821796"/>
    <w:rsid w:val="008A1D12"/>
    <w:rsid w:val="008D3E20"/>
    <w:rsid w:val="00920094"/>
    <w:rsid w:val="00997F3B"/>
    <w:rsid w:val="00AE233F"/>
    <w:rsid w:val="00D42D2E"/>
    <w:rsid w:val="00D52E14"/>
    <w:rsid w:val="00D61BE1"/>
    <w:rsid w:val="00EB0B48"/>
    <w:rsid w:val="00EC462C"/>
    <w:rsid w:val="00EF076E"/>
    <w:rsid w:val="00F1540F"/>
    <w:rsid w:val="00F8184A"/>
    <w:rsid w:val="00FB3458"/>
    <w:rsid w:val="00FD4501"/>
    <w:rsid w:val="06887726"/>
    <w:rsid w:val="4CC06543"/>
    <w:rsid w:val="672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widowControl w:val="0"/>
      <w:autoSpaceDE w:val="0"/>
      <w:autoSpaceDN w:val="0"/>
      <w:adjustRightInd w:val="0"/>
      <w:outlineLvl w:val="1"/>
    </w:pPr>
    <w:rPr>
      <w:rFonts w:ascii="Arial" w:hAnsi="Arial" w:cs="Arial" w:eastAsiaTheme="minorEastAsia"/>
      <w:b/>
      <w:bCs/>
      <w:color w:val="000000"/>
      <w:sz w:val="28"/>
      <w:szCs w:val="28"/>
    </w:rPr>
  </w:style>
  <w:style w:type="paragraph" w:styleId="4">
    <w:name w:val="heading 3"/>
    <w:basedOn w:val="1"/>
    <w:next w:val="1"/>
    <w:link w:val="42"/>
    <w:qFormat/>
    <w:uiPriority w:val="99"/>
    <w:pPr>
      <w:widowControl w:val="0"/>
      <w:autoSpaceDE w:val="0"/>
      <w:autoSpaceDN w:val="0"/>
      <w:adjustRightInd w:val="0"/>
      <w:outlineLvl w:val="2"/>
    </w:pPr>
    <w:rPr>
      <w:rFonts w:ascii="Arial" w:hAnsi="Arial" w:cs="Arial" w:eastAsiaTheme="minorEastAsia"/>
      <w:b/>
      <w:bCs/>
      <w:color w:val="000000"/>
      <w:sz w:val="26"/>
      <w:szCs w:val="26"/>
    </w:rPr>
  </w:style>
  <w:style w:type="paragraph" w:styleId="5">
    <w:name w:val="heading 4"/>
    <w:basedOn w:val="1"/>
    <w:next w:val="1"/>
    <w:link w:val="43"/>
    <w:qFormat/>
    <w:uiPriority w:val="99"/>
    <w:pPr>
      <w:widowControl w:val="0"/>
      <w:autoSpaceDE w:val="0"/>
      <w:autoSpaceDN w:val="0"/>
      <w:adjustRightInd w:val="0"/>
      <w:outlineLvl w:val="3"/>
    </w:pPr>
    <w:rPr>
      <w:rFonts w:ascii="Arial" w:hAnsi="Arial" w:cs="Arial" w:eastAsiaTheme="minorEastAsia"/>
      <w:b/>
      <w:bCs/>
      <w:color w:val="000000"/>
      <w:sz w:val="24"/>
      <w:szCs w:val="24"/>
    </w:rPr>
  </w:style>
  <w:style w:type="paragraph" w:styleId="6">
    <w:name w:val="heading 5"/>
    <w:basedOn w:val="1"/>
    <w:next w:val="1"/>
    <w:link w:val="44"/>
    <w:qFormat/>
    <w:uiPriority w:val="99"/>
    <w:pPr>
      <w:widowControl w:val="0"/>
      <w:autoSpaceDE w:val="0"/>
      <w:autoSpaceDN w:val="0"/>
      <w:adjustRightInd w:val="0"/>
      <w:outlineLvl w:val="4"/>
    </w:pPr>
    <w:rPr>
      <w:rFonts w:ascii="Arial" w:hAnsi="Arial" w:cs="Arial" w:eastAsiaTheme="minorEastAsia"/>
      <w:b/>
      <w:bCs/>
      <w:color w:val="000000"/>
      <w:sz w:val="22"/>
    </w:rPr>
  </w:style>
  <w:style w:type="paragraph" w:styleId="7">
    <w:name w:val="heading 6"/>
    <w:basedOn w:val="1"/>
    <w:next w:val="1"/>
    <w:link w:val="45"/>
    <w:qFormat/>
    <w:uiPriority w:val="99"/>
    <w:pPr>
      <w:widowControl w:val="0"/>
      <w:autoSpaceDE w:val="0"/>
      <w:autoSpaceDN w:val="0"/>
      <w:adjustRightInd w:val="0"/>
      <w:outlineLvl w:val="5"/>
    </w:pPr>
    <w:rPr>
      <w:rFonts w:ascii="Arial" w:hAnsi="Arial" w:cs="Arial" w:eastAsiaTheme="minorEastAsia"/>
      <w:b/>
      <w:bCs/>
      <w:color w:val="000000"/>
      <w:sz w:val="20"/>
      <w:szCs w:val="20"/>
    </w:rPr>
  </w:style>
  <w:style w:type="paragraph" w:styleId="8">
    <w:name w:val="heading 7"/>
    <w:basedOn w:val="1"/>
    <w:next w:val="1"/>
    <w:link w:val="46"/>
    <w:qFormat/>
    <w:uiPriority w:val="99"/>
    <w:pPr>
      <w:widowControl w:val="0"/>
      <w:autoSpaceDE w:val="0"/>
      <w:autoSpaceDN w:val="0"/>
      <w:adjustRightInd w:val="0"/>
      <w:outlineLvl w:val="6"/>
    </w:pPr>
    <w:rPr>
      <w:rFonts w:ascii="Arial" w:hAnsi="Arial" w:cs="Arial" w:eastAsiaTheme="minorEastAsia"/>
      <w:b/>
      <w:bCs/>
      <w:color w:val="000000"/>
      <w:sz w:val="18"/>
      <w:szCs w:val="18"/>
    </w:rPr>
  </w:style>
  <w:style w:type="paragraph" w:styleId="9">
    <w:name w:val="heading 8"/>
    <w:basedOn w:val="1"/>
    <w:next w:val="1"/>
    <w:link w:val="47"/>
    <w:qFormat/>
    <w:uiPriority w:val="99"/>
    <w:pPr>
      <w:widowControl w:val="0"/>
      <w:autoSpaceDE w:val="0"/>
      <w:autoSpaceDN w:val="0"/>
      <w:adjustRightInd w:val="0"/>
      <w:outlineLvl w:val="7"/>
    </w:pPr>
    <w:rPr>
      <w:rFonts w:ascii="Arial" w:hAnsi="Arial" w:cs="Arial" w:eastAsiaTheme="minorEastAsia"/>
      <w:b/>
      <w:bCs/>
      <w:color w:val="000000"/>
      <w:sz w:val="16"/>
      <w:szCs w:val="16"/>
    </w:rPr>
  </w:style>
  <w:style w:type="paragraph" w:styleId="10">
    <w:name w:val="heading 9"/>
    <w:basedOn w:val="1"/>
    <w:next w:val="1"/>
    <w:link w:val="48"/>
    <w:qFormat/>
    <w:uiPriority w:val="9"/>
    <w:pPr>
      <w:widowControl w:val="0"/>
      <w:autoSpaceDE w:val="0"/>
      <w:autoSpaceDN w:val="0"/>
      <w:adjustRightInd w:val="0"/>
      <w:outlineLvl w:val="8"/>
    </w:pPr>
    <w:rPr>
      <w:rFonts w:ascii="Arial" w:hAnsi="Arial" w:cs="Arial" w:eastAsiaTheme="minorEastAsia"/>
      <w:b/>
      <w:bCs/>
      <w:color w:val="000000"/>
      <w:sz w:val="14"/>
      <w:szCs w:val="1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4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</w:rPr>
  </w:style>
  <w:style w:type="paragraph" w:styleId="19">
    <w:name w:val="Title"/>
    <w:basedOn w:val="1"/>
    <w:link w:val="2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FollowedHyperlink"/>
    <w:basedOn w:val="2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5">
    <w:name w:val="页眉 Char"/>
    <w:basedOn w:val="20"/>
    <w:link w:val="15"/>
    <w:qFormat/>
    <w:uiPriority w:val="99"/>
    <w:rPr>
      <w:sz w:val="18"/>
      <w:szCs w:val="18"/>
    </w:rPr>
  </w:style>
  <w:style w:type="character" w:customStyle="1" w:styleId="26">
    <w:name w:val="页脚 Char"/>
    <w:basedOn w:val="20"/>
    <w:link w:val="14"/>
    <w:qFormat/>
    <w:uiPriority w:val="99"/>
    <w:rPr>
      <w:sz w:val="18"/>
      <w:szCs w:val="18"/>
    </w:rPr>
  </w:style>
  <w:style w:type="character" w:customStyle="1" w:styleId="27">
    <w:name w:val="标题 Char"/>
    <w:basedOn w:val="20"/>
    <w:link w:val="19"/>
    <w:qFormat/>
    <w:uiPriority w:val="0"/>
    <w:rPr>
      <w:rFonts w:ascii="Arial" w:hAnsi="Arial" w:eastAsia="宋体" w:cs="Arial"/>
      <w:b/>
      <w:bCs/>
      <w:kern w:val="0"/>
      <w:sz w:val="32"/>
      <w:szCs w:val="32"/>
    </w:rPr>
  </w:style>
  <w:style w:type="paragraph" w:customStyle="1" w:styleId="28">
    <w:name w:val="Normal0"/>
    <w:qFormat/>
    <w:uiPriority w:val="7"/>
    <w:rPr>
      <w:rFonts w:ascii="Calibri" w:hAnsi="Calibri" w:eastAsia="宋体" w:cs="Times New Roman"/>
      <w:kern w:val="0"/>
      <w:sz w:val="20"/>
      <w:szCs w:val="20"/>
      <w:lang w:val="en-US" w:eastAsia="en-US" w:bidi="ar-SA"/>
    </w:rPr>
  </w:style>
  <w:style w:type="character" w:customStyle="1" w:styleId="29">
    <w:name w:val="批注框文本 Char"/>
    <w:basedOn w:val="20"/>
    <w:link w:val="13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0">
    <w:name w:val="一级标题"/>
    <w:next w:val="1"/>
    <w:link w:val="3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31">
    <w:name w:val="一级标题 字符"/>
    <w:basedOn w:val="20"/>
    <w:link w:val="30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32">
    <w:name w:val="二级标题"/>
    <w:basedOn w:val="30"/>
    <w:next w:val="1"/>
    <w:link w:val="33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33">
    <w:name w:val="二级标题 字符"/>
    <w:basedOn w:val="20"/>
    <w:link w:val="32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paragraph" w:customStyle="1" w:styleId="34">
    <w:name w:val="三级标题"/>
    <w:basedOn w:val="32"/>
    <w:next w:val="1"/>
    <w:link w:val="36"/>
    <w:qFormat/>
    <w:uiPriority w:val="0"/>
    <w:pPr>
      <w:numPr>
        <w:ilvl w:val="2"/>
      </w:numPr>
      <w:tabs>
        <w:tab w:val="left" w:pos="360"/>
      </w:tabs>
      <w:outlineLvl w:val="2"/>
    </w:pPr>
    <w:rPr>
      <w:rFonts w:ascii="宋体" w:hAnsi="宋体"/>
      <w:sz w:val="28"/>
    </w:rPr>
  </w:style>
  <w:style w:type="paragraph" w:customStyle="1" w:styleId="35">
    <w:name w:val="四级标题"/>
    <w:basedOn w:val="34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36">
    <w:name w:val="三级标题 字符"/>
    <w:basedOn w:val="20"/>
    <w:link w:val="34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table" w:customStyle="1" w:styleId="37">
    <w:name w:val="Grid Table 1 Light"/>
    <w:basedOn w:val="23"/>
    <w:qFormat/>
    <w:uiPriority w:val="46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8">
    <w:name w:val="标题 1 Char"/>
    <w:basedOn w:val="20"/>
    <w:link w:val="2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0">
    <w:name w:val="HTML 预设格式 Char"/>
    <w:basedOn w:val="20"/>
    <w:link w:val="1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标题 2 Char"/>
    <w:basedOn w:val="20"/>
    <w:link w:val="3"/>
    <w:qFormat/>
    <w:uiPriority w:val="9"/>
    <w:rPr>
      <w:rFonts w:ascii="Arial" w:hAnsi="Arial" w:cs="Arial"/>
      <w:b/>
      <w:bCs/>
      <w:color w:val="000000"/>
      <w:kern w:val="0"/>
      <w:sz w:val="28"/>
      <w:szCs w:val="28"/>
    </w:rPr>
  </w:style>
  <w:style w:type="character" w:customStyle="1" w:styleId="42">
    <w:name w:val="标题 3 Char"/>
    <w:basedOn w:val="20"/>
    <w:link w:val="4"/>
    <w:qFormat/>
    <w:uiPriority w:val="9"/>
    <w:rPr>
      <w:rFonts w:ascii="Arial" w:hAnsi="Arial" w:cs="Arial"/>
      <w:b/>
      <w:bCs/>
      <w:color w:val="000000"/>
      <w:kern w:val="0"/>
      <w:sz w:val="26"/>
      <w:szCs w:val="26"/>
    </w:rPr>
  </w:style>
  <w:style w:type="character" w:customStyle="1" w:styleId="43">
    <w:name w:val="标题 4 Char"/>
    <w:basedOn w:val="20"/>
    <w:link w:val="5"/>
    <w:qFormat/>
    <w:uiPriority w:val="9"/>
    <w:rPr>
      <w:rFonts w:ascii="Arial" w:hAnsi="Arial" w:cs="Arial"/>
      <w:b/>
      <w:bCs/>
      <w:color w:val="000000"/>
      <w:kern w:val="0"/>
      <w:sz w:val="24"/>
      <w:szCs w:val="24"/>
    </w:rPr>
  </w:style>
  <w:style w:type="character" w:customStyle="1" w:styleId="44">
    <w:name w:val="标题 5 Char"/>
    <w:basedOn w:val="20"/>
    <w:link w:val="6"/>
    <w:qFormat/>
    <w:uiPriority w:val="9"/>
    <w:rPr>
      <w:rFonts w:ascii="Arial" w:hAnsi="Arial" w:cs="Arial"/>
      <w:b/>
      <w:bCs/>
      <w:color w:val="000000"/>
      <w:kern w:val="0"/>
      <w:sz w:val="22"/>
    </w:rPr>
  </w:style>
  <w:style w:type="character" w:customStyle="1" w:styleId="45">
    <w:name w:val="标题 6 Char"/>
    <w:basedOn w:val="20"/>
    <w:link w:val="7"/>
    <w:qFormat/>
    <w:uiPriority w:val="9"/>
    <w:rPr>
      <w:rFonts w:ascii="Arial" w:hAnsi="Arial" w:cs="Arial"/>
      <w:b/>
      <w:bCs/>
      <w:color w:val="000000"/>
      <w:kern w:val="0"/>
      <w:sz w:val="20"/>
      <w:szCs w:val="20"/>
    </w:rPr>
  </w:style>
  <w:style w:type="character" w:customStyle="1" w:styleId="46">
    <w:name w:val="标题 7 Char"/>
    <w:basedOn w:val="20"/>
    <w:link w:val="8"/>
    <w:qFormat/>
    <w:uiPriority w:val="9"/>
    <w:rPr>
      <w:rFonts w:ascii="Arial" w:hAnsi="Arial" w:cs="Arial"/>
      <w:b/>
      <w:bCs/>
      <w:color w:val="000000"/>
      <w:kern w:val="0"/>
      <w:sz w:val="18"/>
      <w:szCs w:val="18"/>
    </w:rPr>
  </w:style>
  <w:style w:type="character" w:customStyle="1" w:styleId="47">
    <w:name w:val="标题 8 Char"/>
    <w:basedOn w:val="20"/>
    <w:link w:val="9"/>
    <w:qFormat/>
    <w:uiPriority w:val="9"/>
    <w:rPr>
      <w:rFonts w:ascii="Arial" w:hAnsi="Arial" w:cs="Arial"/>
      <w:b/>
      <w:bCs/>
      <w:color w:val="000000"/>
      <w:kern w:val="0"/>
      <w:sz w:val="16"/>
      <w:szCs w:val="16"/>
    </w:rPr>
  </w:style>
  <w:style w:type="character" w:customStyle="1" w:styleId="48">
    <w:name w:val="标题 9 Char"/>
    <w:basedOn w:val="20"/>
    <w:link w:val="10"/>
    <w:uiPriority w:val="9"/>
    <w:rPr>
      <w:rFonts w:ascii="Arial" w:hAnsi="Arial" w:cs="Arial"/>
      <w:b/>
      <w:bCs/>
      <w:color w:val="000000"/>
      <w:kern w:val="0"/>
      <w:sz w:val="14"/>
      <w:szCs w:val="14"/>
    </w:rPr>
  </w:style>
  <w:style w:type="paragraph" w:customStyle="1" w:styleId="49">
    <w:name w:val="checklist"/>
    <w:basedOn w:val="1"/>
    <w:qFormat/>
    <w:uiPriority w:val="0"/>
    <w:pPr>
      <w:numPr>
        <w:ilvl w:val="0"/>
        <w:numId w:val="2"/>
      </w:numPr>
      <w:spacing w:after="120" w:line="220" w:lineRule="exact"/>
    </w:pPr>
    <w:rPr>
      <w:rFonts w:ascii="Times New Roman" w:hAnsi="Times New Roman" w:cs="Times New Roman" w:eastAsiaTheme="minorEastAsia"/>
      <w:sz w:val="22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B06076-A659-4B5F-B2FE-D390B5E07F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20</Pages>
  <Words>1456</Words>
  <Characters>8305</Characters>
  <Lines>69</Lines>
  <Paragraphs>19</Paragraphs>
  <TotalTime>3</TotalTime>
  <ScaleCrop>false</ScaleCrop>
  <LinksUpToDate>false</LinksUpToDate>
  <CharactersWithSpaces>9742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2019-01-07T11:27:00Z</dcterms:created>
  <dc:creator>天宇科技</dc:creator>
  <cp:lastModifiedBy>dell</cp:lastModifiedBy>
  <dcterms:modified xsi:type="dcterms:W3CDTF">2019-01-15T08:17:07Z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