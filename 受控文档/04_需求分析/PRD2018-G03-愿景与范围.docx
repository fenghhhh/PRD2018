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B960BF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B960B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28F027F5" w:rsidR="00BF7A24" w:rsidRDefault="00BF7A24" w:rsidP="00B960BF">
            <w:r>
              <w:rPr>
                <w:rFonts w:hint="eastAsia"/>
              </w:rPr>
              <w:t>[</w:t>
            </w:r>
            <w:ins w:id="0" w:author="沈启航" w:date="2018-12-22T09:22:00Z">
              <w:r w:rsidR="003E7F56" w:rsidRPr="000403B9">
                <w:rPr>
                  <w:rFonts w:hint="eastAsia"/>
                </w:rPr>
                <w:t>√</w:t>
              </w:r>
            </w:ins>
            <w:del w:id="1" w:author="沈启航" w:date="2018-12-22T09:22:00Z">
              <w:r w:rsidDel="003E7F56">
                <w:delText xml:space="preserve">  </w:delText>
              </w:r>
            </w:del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2039A465" w:rsidR="00BF7A24" w:rsidRDefault="00BF7A24" w:rsidP="003E7F56">
            <w:r>
              <w:rPr>
                <w:rFonts w:hint="eastAsia"/>
              </w:rPr>
              <w:t>[</w:t>
            </w:r>
            <w:ins w:id="2" w:author="沈启航" w:date="2018-12-22T09:22:00Z">
              <w:r w:rsidR="003E7F56">
                <w:t xml:space="preserve">  </w:t>
              </w:r>
            </w:ins>
            <w:del w:id="3" w:author="沈启航" w:date="2018-12-22T09:22:00Z">
              <w:r w:rsidRPr="000403B9" w:rsidDel="003E7F56">
                <w:rPr>
                  <w:rFonts w:hint="eastAsia"/>
                </w:rPr>
                <w:delText>√</w:delText>
              </w:r>
            </w:del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B960B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B960BF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B960B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39EAFEBD" w:rsidR="00BF7A24" w:rsidRDefault="00BF7A24" w:rsidP="003E7F56">
            <w:del w:id="4" w:author="沈启航" w:date="2018-12-22T09:22:00Z">
              <w:r w:rsidDel="003E7F56">
                <w:rPr>
                  <w:rFonts w:hint="eastAsia"/>
                </w:rPr>
                <w:delText>0</w:delText>
              </w:r>
            </w:del>
            <w:ins w:id="5" w:author="沈启航" w:date="2018-12-22T09:22:00Z">
              <w:r w:rsidR="003E7F56">
                <w:t>1</w:t>
              </w:r>
            </w:ins>
            <w:r>
              <w:rPr>
                <w:rFonts w:hint="eastAsia"/>
              </w:rPr>
              <w:t>.</w:t>
            </w:r>
            <w:del w:id="6" w:author="沈启航" w:date="2018-12-22T09:22:00Z">
              <w:r w:rsidDel="003E7F56">
                <w:rPr>
                  <w:rFonts w:hint="eastAsia"/>
                </w:rPr>
                <w:delText>1</w:delText>
              </w:r>
            </w:del>
            <w:ins w:id="7" w:author="沈启航" w:date="2018-12-22T09:22:00Z">
              <w:r w:rsidR="003E7F56">
                <w:t>0</w:t>
              </w:r>
            </w:ins>
            <w:r>
              <w:rPr>
                <w:rFonts w:hint="eastAsia"/>
              </w:rPr>
              <w:t>.</w:t>
            </w:r>
            <w:ins w:id="8" w:author="沈启航" w:date="2018-12-22T09:22:00Z">
              <w:r w:rsidR="003E7F56">
                <w:t>0</w:t>
              </w:r>
            </w:ins>
            <w:del w:id="9" w:author="沈启航" w:date="2018-12-05T15:09:00Z">
              <w:r w:rsidR="00D16F70" w:rsidDel="00E844B5">
                <w:delText>3</w:delText>
              </w:r>
            </w:del>
          </w:p>
        </w:tc>
      </w:tr>
      <w:tr w:rsidR="00BF7A24" w14:paraId="10015D68" w14:textId="77777777" w:rsidTr="00B960BF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B960B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B960B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B960BF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B960B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5E46A0B7" w:rsidR="00BF7A24" w:rsidRDefault="00BF7A24" w:rsidP="003E7F56">
            <w:pPr>
              <w:pPrChange w:id="10" w:author="沈启航" w:date="2018-12-22T09:22:00Z">
                <w:pPr/>
              </w:pPrChange>
            </w:pPr>
            <w:r>
              <w:rPr>
                <w:rFonts w:hint="eastAsia"/>
              </w:rPr>
              <w:t>2018</w:t>
            </w:r>
            <w:r>
              <w:t>-</w:t>
            </w:r>
            <w:r w:rsidR="001900C8">
              <w:t>1</w:t>
            </w:r>
            <w:r w:rsidR="00D16F70">
              <w:t>2</w:t>
            </w:r>
            <w:r>
              <w:t>-</w:t>
            </w:r>
            <w:ins w:id="11" w:author="沈启航" w:date="2018-12-22T09:22:00Z">
              <w:r w:rsidR="003E7F56">
                <w:t>22</w:t>
              </w:r>
            </w:ins>
            <w:del w:id="12" w:author="沈启航" w:date="2018-12-05T15:09:00Z">
              <w:r w:rsidR="00D16F70" w:rsidDel="00E844B5">
                <w:delText>2</w:delText>
              </w:r>
            </w:del>
          </w:p>
        </w:tc>
      </w:tr>
    </w:tbl>
    <w:p w14:paraId="1C74B4A0" w14:textId="77777777" w:rsidR="00BF7A24" w:rsidRDefault="00BF7A24" w:rsidP="00BF7A24">
      <w:pPr>
        <w:pStyle w:val="a3"/>
      </w:pPr>
      <w:bookmarkStart w:id="13" w:name="_Toc526087982"/>
      <w:bookmarkStart w:id="14" w:name="_Toc527285192"/>
      <w:bookmarkStart w:id="15" w:name="_Toc531785790"/>
      <w:r>
        <w:rPr>
          <w:rFonts w:hint="eastAsia"/>
        </w:rPr>
        <w:lastRenderedPageBreak/>
        <w:t>历史版本</w:t>
      </w:r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B960BF">
        <w:tc>
          <w:tcPr>
            <w:tcW w:w="1129" w:type="dxa"/>
          </w:tcPr>
          <w:p w14:paraId="444230FF" w14:textId="77777777" w:rsidR="00BF7A24" w:rsidRDefault="00BF7A24" w:rsidP="00B960B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B960B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B960B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B960B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B960BF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B960BF">
        <w:tc>
          <w:tcPr>
            <w:tcW w:w="1129" w:type="dxa"/>
          </w:tcPr>
          <w:p w14:paraId="548C6100" w14:textId="77777777" w:rsidR="00BF7A24" w:rsidRDefault="00BF7A24" w:rsidP="00B960B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B960B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B960BF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B960BF"/>
        </w:tc>
        <w:tc>
          <w:tcPr>
            <w:tcW w:w="1659" w:type="dxa"/>
          </w:tcPr>
          <w:p w14:paraId="3AF5048B" w14:textId="77777777" w:rsidR="00BF7A24" w:rsidRDefault="00BF7A24" w:rsidP="00B960BF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B960BF">
        <w:tc>
          <w:tcPr>
            <w:tcW w:w="1129" w:type="dxa"/>
          </w:tcPr>
          <w:p w14:paraId="21EB1E7E" w14:textId="1A6B58E5" w:rsidR="00BF7A24" w:rsidRDefault="00455775" w:rsidP="00B960BF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B960BF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B960BF"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B960BF"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B960BF">
        <w:tc>
          <w:tcPr>
            <w:tcW w:w="1129" w:type="dxa"/>
          </w:tcPr>
          <w:p w14:paraId="59BE51B2" w14:textId="6BA58586" w:rsidR="00BF7A24" w:rsidRDefault="00E31FCF" w:rsidP="00B960BF"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</w:tcPr>
          <w:p w14:paraId="7550ECD5" w14:textId="4800625C" w:rsidR="00BF7A24" w:rsidRDefault="00E31FCF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C9A990C" w14:textId="77777777" w:rsidR="00BF7A24" w:rsidRDefault="00BF7A24" w:rsidP="00B960BF"/>
        </w:tc>
        <w:tc>
          <w:tcPr>
            <w:tcW w:w="1964" w:type="dxa"/>
          </w:tcPr>
          <w:p w14:paraId="11EE29F8" w14:textId="375DDFDD" w:rsidR="00BF7A24" w:rsidRDefault="00E31FCF" w:rsidP="00B960BF">
            <w:r>
              <w:rPr>
                <w:rFonts w:hint="eastAsia"/>
              </w:rPr>
              <w:t>2018/11/23-2018/11/24</w:t>
            </w:r>
          </w:p>
        </w:tc>
        <w:tc>
          <w:tcPr>
            <w:tcW w:w="1659" w:type="dxa"/>
          </w:tcPr>
          <w:p w14:paraId="78CCC2F1" w14:textId="0226FFCC" w:rsidR="00BF7A24" w:rsidRDefault="00E31FCF" w:rsidP="00B960BF">
            <w:r>
              <w:rPr>
                <w:rFonts w:hint="eastAsia"/>
              </w:rPr>
              <w:t>修改</w:t>
            </w:r>
            <w:r>
              <w:t>业务</w:t>
            </w:r>
            <w:r>
              <w:rPr>
                <w:rFonts w:hint="eastAsia"/>
              </w:rPr>
              <w:t>风险</w:t>
            </w:r>
            <w:r>
              <w:t>，</w:t>
            </w:r>
            <w:r>
              <w:rPr>
                <w:rFonts w:hint="eastAsia"/>
              </w:rPr>
              <w:t>主要特性</w:t>
            </w:r>
            <w:r>
              <w:t>，</w:t>
            </w:r>
            <w:r>
              <w:rPr>
                <w:rFonts w:hint="eastAsia"/>
              </w:rPr>
              <w:t>业务</w:t>
            </w:r>
            <w:r>
              <w:t>假设和依赖，范围</w:t>
            </w:r>
            <w:r>
              <w:rPr>
                <w:rFonts w:hint="eastAsia"/>
              </w:rPr>
              <w:t>和</w:t>
            </w:r>
            <w:r>
              <w:t>限制</w:t>
            </w:r>
          </w:p>
        </w:tc>
      </w:tr>
      <w:tr w:rsidR="00D16F70" w14:paraId="34C00402" w14:textId="77777777" w:rsidTr="00B960BF">
        <w:tc>
          <w:tcPr>
            <w:tcW w:w="1129" w:type="dxa"/>
          </w:tcPr>
          <w:p w14:paraId="1FF6C4DC" w14:textId="45669FF6" w:rsidR="00D16F70" w:rsidRDefault="00D16F70" w:rsidP="00B960BF">
            <w:r>
              <w:rPr>
                <w:rFonts w:hint="eastAsia"/>
              </w:rPr>
              <w:t>0.1.3</w:t>
            </w:r>
          </w:p>
        </w:tc>
        <w:tc>
          <w:tcPr>
            <w:tcW w:w="1701" w:type="dxa"/>
          </w:tcPr>
          <w:p w14:paraId="58EADD60" w14:textId="0D13750A" w:rsidR="00D16F70" w:rsidRDefault="00D16F70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53B8138" w14:textId="77777777" w:rsidR="00D16F70" w:rsidRDefault="00D16F70" w:rsidP="00B960BF"/>
        </w:tc>
        <w:tc>
          <w:tcPr>
            <w:tcW w:w="1964" w:type="dxa"/>
          </w:tcPr>
          <w:p w14:paraId="16D916EA" w14:textId="78E91707" w:rsidR="00D16F70" w:rsidRDefault="00D16F70" w:rsidP="00B960BF">
            <w:r>
              <w:rPr>
                <w:rFonts w:hint="eastAsia"/>
              </w:rPr>
              <w:t>2018/11/</w:t>
            </w:r>
            <w:r>
              <w:t>30-2018/12/2</w:t>
            </w:r>
          </w:p>
        </w:tc>
        <w:tc>
          <w:tcPr>
            <w:tcW w:w="1659" w:type="dxa"/>
          </w:tcPr>
          <w:p w14:paraId="2150D31F" w14:textId="4ED24343" w:rsidR="00D16F70" w:rsidRDefault="0025332B" w:rsidP="00B960BF">
            <w:r>
              <w:rPr>
                <w:rFonts w:hint="eastAsia"/>
              </w:rPr>
              <w:t>修改</w:t>
            </w:r>
            <w:r>
              <w:t>特性图</w:t>
            </w:r>
          </w:p>
        </w:tc>
      </w:tr>
      <w:tr w:rsidR="0039552C" w14:paraId="384B879F" w14:textId="77777777" w:rsidTr="00B960BF">
        <w:tc>
          <w:tcPr>
            <w:tcW w:w="1129" w:type="dxa"/>
          </w:tcPr>
          <w:p w14:paraId="1984DC47" w14:textId="449EA7AB" w:rsidR="0039552C" w:rsidRDefault="0039552C" w:rsidP="00B960BF">
            <w:ins w:id="16" w:author="沈启航" w:date="2018-12-05T07:57:00Z">
              <w:r>
                <w:rPr>
                  <w:rFonts w:hint="eastAsia"/>
                </w:rPr>
                <w:t>0.1.4</w:t>
              </w:r>
            </w:ins>
          </w:p>
        </w:tc>
        <w:tc>
          <w:tcPr>
            <w:tcW w:w="1701" w:type="dxa"/>
          </w:tcPr>
          <w:p w14:paraId="19034B83" w14:textId="15931AD9" w:rsidR="0039552C" w:rsidRDefault="0039552C" w:rsidP="00B960BF">
            <w:ins w:id="17" w:author="沈启航" w:date="2018-12-05T07:57:00Z">
              <w:r>
                <w:rPr>
                  <w:rFonts w:hint="eastAsia"/>
                </w:rPr>
                <w:t>沈启航</w:t>
              </w:r>
            </w:ins>
          </w:p>
        </w:tc>
        <w:tc>
          <w:tcPr>
            <w:tcW w:w="1843" w:type="dxa"/>
          </w:tcPr>
          <w:p w14:paraId="2E74B184" w14:textId="77777777" w:rsidR="0039552C" w:rsidRDefault="0039552C" w:rsidP="00B960BF"/>
        </w:tc>
        <w:tc>
          <w:tcPr>
            <w:tcW w:w="1964" w:type="dxa"/>
          </w:tcPr>
          <w:p w14:paraId="4DCACF06" w14:textId="118C4B6A" w:rsidR="0039552C" w:rsidRDefault="0039552C" w:rsidP="003E7F56">
            <w:pPr>
              <w:pPrChange w:id="18" w:author="沈启航" w:date="2018-12-22T09:22:00Z">
                <w:pPr/>
              </w:pPrChange>
            </w:pPr>
            <w:ins w:id="19" w:author="沈启航" w:date="2018-12-05T07:57:00Z">
              <w:r>
                <w:rPr>
                  <w:rFonts w:hint="eastAsia"/>
                </w:rPr>
                <w:t>2018/1</w:t>
              </w:r>
            </w:ins>
            <w:ins w:id="20" w:author="沈启航" w:date="2018-12-22T09:22:00Z">
              <w:r w:rsidR="003E7F56">
                <w:t>2</w:t>
              </w:r>
            </w:ins>
            <w:ins w:id="21" w:author="沈启航" w:date="2018-12-05T07:57:00Z">
              <w:r>
                <w:rPr>
                  <w:rFonts w:hint="eastAsia"/>
                </w:rPr>
                <w:t>/5-2018/1</w:t>
              </w:r>
            </w:ins>
            <w:ins w:id="22" w:author="沈启航" w:date="2018-12-22T09:22:00Z">
              <w:r w:rsidR="003E7F56">
                <w:t>2</w:t>
              </w:r>
            </w:ins>
            <w:ins w:id="23" w:author="沈启航" w:date="2018-12-05T07:57:00Z">
              <w:r>
                <w:rPr>
                  <w:rFonts w:hint="eastAsia"/>
                </w:rPr>
                <w:t>/5</w:t>
              </w:r>
            </w:ins>
          </w:p>
        </w:tc>
        <w:tc>
          <w:tcPr>
            <w:tcW w:w="1659" w:type="dxa"/>
          </w:tcPr>
          <w:p w14:paraId="7874EA40" w14:textId="0C1EAD3D" w:rsidR="0039552C" w:rsidRDefault="0039552C">
            <w:ins w:id="24" w:author="沈启航" w:date="2018-12-05T07:57:00Z">
              <w:r>
                <w:rPr>
                  <w:rFonts w:hint="eastAsia"/>
                </w:rPr>
                <w:t>修改</w:t>
              </w:r>
            </w:ins>
            <w:ins w:id="25" w:author="沈启航" w:date="2018-12-05T07:58:00Z">
              <w:r>
                <w:rPr>
                  <w:rFonts w:hint="eastAsia"/>
                </w:rPr>
                <w:t>业务需求</w:t>
              </w:r>
              <w:r>
                <w:t>背景</w:t>
              </w:r>
            </w:ins>
            <w:ins w:id="26" w:author="沈启航" w:date="2018-12-05T15:09:00Z">
              <w:r w:rsidR="00E844B5">
                <w:rPr>
                  <w:rFonts w:hint="eastAsia"/>
                </w:rPr>
                <w:t>，</w:t>
              </w:r>
              <w:r w:rsidR="00E844B5">
                <w:t>修改项目</w:t>
              </w:r>
              <w:r w:rsidR="00E844B5">
                <w:rPr>
                  <w:rFonts w:hint="eastAsia"/>
                </w:rPr>
                <w:t>优先级</w:t>
              </w:r>
              <w:r w:rsidR="00E844B5">
                <w:t>，网站描述做了修改</w:t>
              </w:r>
            </w:ins>
          </w:p>
        </w:tc>
      </w:tr>
      <w:tr w:rsidR="00E844B5" w14:paraId="3AD414B5" w14:textId="77777777" w:rsidTr="00B960BF">
        <w:trPr>
          <w:ins w:id="27" w:author="沈启航" w:date="2018-12-05T15:09:00Z"/>
        </w:trPr>
        <w:tc>
          <w:tcPr>
            <w:tcW w:w="1129" w:type="dxa"/>
          </w:tcPr>
          <w:p w14:paraId="1AAE3184" w14:textId="5E64679E" w:rsidR="00E844B5" w:rsidRDefault="003E7F56" w:rsidP="00B960BF">
            <w:pPr>
              <w:rPr>
                <w:ins w:id="28" w:author="沈启航" w:date="2018-12-05T15:09:00Z"/>
              </w:rPr>
            </w:pPr>
            <w:ins w:id="29" w:author="沈启航" w:date="2018-12-22T09:22:00Z">
              <w:r>
                <w:rPr>
                  <w:rFonts w:hint="eastAsia"/>
                </w:rPr>
                <w:t>1.0.0</w:t>
              </w:r>
            </w:ins>
          </w:p>
        </w:tc>
        <w:tc>
          <w:tcPr>
            <w:tcW w:w="1701" w:type="dxa"/>
          </w:tcPr>
          <w:p w14:paraId="27AE5578" w14:textId="4CE809B1" w:rsidR="00E844B5" w:rsidRDefault="003E7F56" w:rsidP="00B960BF">
            <w:pPr>
              <w:rPr>
                <w:ins w:id="30" w:author="沈启航" w:date="2018-12-05T15:09:00Z"/>
              </w:rPr>
            </w:pPr>
            <w:ins w:id="31" w:author="沈启航" w:date="2018-12-22T09:22:00Z">
              <w:r>
                <w:rPr>
                  <w:rFonts w:hint="eastAsia"/>
                </w:rPr>
                <w:t>沈启航</w:t>
              </w:r>
            </w:ins>
          </w:p>
        </w:tc>
        <w:tc>
          <w:tcPr>
            <w:tcW w:w="1843" w:type="dxa"/>
          </w:tcPr>
          <w:p w14:paraId="66119F21" w14:textId="77777777" w:rsidR="00E844B5" w:rsidRDefault="00E844B5" w:rsidP="00B960BF">
            <w:pPr>
              <w:rPr>
                <w:ins w:id="32" w:author="沈启航" w:date="2018-12-05T15:09:00Z"/>
              </w:rPr>
            </w:pPr>
          </w:p>
        </w:tc>
        <w:tc>
          <w:tcPr>
            <w:tcW w:w="1964" w:type="dxa"/>
          </w:tcPr>
          <w:p w14:paraId="4D129A37" w14:textId="7CC8975A" w:rsidR="00E844B5" w:rsidRDefault="003E7F56" w:rsidP="00B960BF">
            <w:pPr>
              <w:rPr>
                <w:ins w:id="33" w:author="沈启航" w:date="2018-12-05T15:09:00Z"/>
              </w:rPr>
            </w:pPr>
            <w:ins w:id="34" w:author="沈启航" w:date="2018-12-22T09:22:00Z">
              <w:r>
                <w:rPr>
                  <w:rFonts w:hint="eastAsia"/>
                </w:rPr>
                <w:t>2018/12/22-2018/12/22</w:t>
              </w:r>
            </w:ins>
          </w:p>
        </w:tc>
        <w:tc>
          <w:tcPr>
            <w:tcW w:w="1659" w:type="dxa"/>
          </w:tcPr>
          <w:p w14:paraId="5DB31907" w14:textId="6FC5A5D9" w:rsidR="00E844B5" w:rsidRDefault="003E7F56">
            <w:pPr>
              <w:rPr>
                <w:ins w:id="35" w:author="沈启航" w:date="2018-12-05T15:09:00Z"/>
                <w:rFonts w:hint="eastAsia"/>
              </w:rPr>
            </w:pPr>
            <w:ins w:id="36" w:author="沈启航" w:date="2018-12-22T09:23:00Z">
              <w:r>
                <w:rPr>
                  <w:rFonts w:hint="eastAsia"/>
                </w:rPr>
                <w:t>修改</w:t>
              </w:r>
              <w:r>
                <w:t>了部分主要特性，上下文图</w:t>
              </w:r>
            </w:ins>
          </w:p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60413AB2" w14:textId="77777777" w:rsidR="00E844B5" w:rsidRDefault="006620B1">
          <w:pPr>
            <w:pStyle w:val="20"/>
            <w:tabs>
              <w:tab w:val="right" w:leader="dot" w:pos="8296"/>
            </w:tabs>
            <w:rPr>
              <w:ins w:id="37" w:author="沈启航" w:date="2018-12-05T15:07:00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8" w:author="沈启航" w:date="2018-12-05T15:07:00Z">
            <w:r w:rsidR="00E844B5" w:rsidRPr="00951CD6">
              <w:rPr>
                <w:rStyle w:val="a5"/>
              </w:rPr>
              <w:fldChar w:fldCharType="begin"/>
            </w:r>
            <w:r w:rsidR="00E844B5" w:rsidRPr="00951CD6">
              <w:rPr>
                <w:rStyle w:val="a5"/>
              </w:rPr>
              <w:instrText xml:space="preserve"> </w:instrText>
            </w:r>
            <w:r w:rsidR="00E844B5">
              <w:instrText>HYPERLINK \l "_Toc531785790"</w:instrText>
            </w:r>
            <w:r w:rsidR="00E844B5" w:rsidRPr="00951CD6">
              <w:rPr>
                <w:rStyle w:val="a5"/>
              </w:rPr>
              <w:instrText xml:space="preserve"> </w:instrText>
            </w:r>
            <w:r w:rsidR="00E844B5" w:rsidRPr="00951CD6">
              <w:rPr>
                <w:rStyle w:val="a5"/>
              </w:rPr>
              <w:fldChar w:fldCharType="separate"/>
            </w:r>
            <w:r w:rsidR="00E844B5" w:rsidRPr="00951CD6">
              <w:rPr>
                <w:rStyle w:val="a5"/>
                <w:rFonts w:hint="eastAsia"/>
              </w:rPr>
              <w:t>历史版本</w:t>
            </w:r>
            <w:r w:rsidR="00E844B5">
              <w:rPr>
                <w:webHidden/>
              </w:rPr>
              <w:tab/>
            </w:r>
            <w:r w:rsidR="00E844B5">
              <w:rPr>
                <w:webHidden/>
              </w:rPr>
              <w:fldChar w:fldCharType="begin"/>
            </w:r>
            <w:r w:rsidR="00E844B5">
              <w:rPr>
                <w:webHidden/>
              </w:rPr>
              <w:instrText xml:space="preserve"> PAGEREF _Toc531785790 \h </w:instrText>
            </w:r>
          </w:ins>
          <w:r w:rsidR="00E844B5">
            <w:rPr>
              <w:webHidden/>
            </w:rPr>
          </w:r>
          <w:r w:rsidR="00E844B5">
            <w:rPr>
              <w:webHidden/>
            </w:rPr>
            <w:fldChar w:fldCharType="separate"/>
          </w:r>
          <w:ins w:id="39" w:author="沈启航" w:date="2018-12-05T15:07:00Z">
            <w:r w:rsidR="00E844B5">
              <w:rPr>
                <w:webHidden/>
              </w:rPr>
              <w:t>2</w:t>
            </w:r>
            <w:r w:rsidR="00E844B5">
              <w:rPr>
                <w:webHidden/>
              </w:rPr>
              <w:fldChar w:fldCharType="end"/>
            </w:r>
            <w:r w:rsidR="00E844B5" w:rsidRPr="00951CD6">
              <w:rPr>
                <w:rStyle w:val="a5"/>
              </w:rPr>
              <w:fldChar w:fldCharType="end"/>
            </w:r>
          </w:ins>
        </w:p>
        <w:p w14:paraId="4175B61A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40" w:author="沈启航" w:date="2018-12-05T15:07:00Z"/>
            </w:rPr>
          </w:pPr>
          <w:ins w:id="41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"_Toc531785791"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</w:t>
            </w:r>
            <w:r>
              <w:tab/>
            </w:r>
            <w:r w:rsidRPr="00951CD6">
              <w:rPr>
                <w:rStyle w:val="a5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2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BD7CB73" w14:textId="77777777" w:rsidR="00E844B5" w:rsidRDefault="00E844B5">
          <w:pPr>
            <w:pStyle w:val="20"/>
            <w:tabs>
              <w:tab w:val="right" w:leader="dot" w:pos="8296"/>
            </w:tabs>
            <w:rPr>
              <w:ins w:id="43" w:author="沈启航" w:date="2018-12-05T15:07:00Z"/>
            </w:rPr>
          </w:pPr>
          <w:ins w:id="44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"_Toc531785792"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1.1</w:t>
            </w:r>
            <w:r w:rsidRPr="00951CD6">
              <w:rPr>
                <w:rStyle w:val="a5"/>
                <w:rFonts w:hint="eastAsia"/>
              </w:rPr>
              <w:t>文档目的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5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0A4E9FA" w14:textId="77777777" w:rsidR="00E844B5" w:rsidRDefault="00E844B5">
          <w:pPr>
            <w:pStyle w:val="20"/>
            <w:tabs>
              <w:tab w:val="right" w:leader="dot" w:pos="8296"/>
            </w:tabs>
            <w:rPr>
              <w:ins w:id="46" w:author="沈启航" w:date="2018-12-05T15:07:00Z"/>
            </w:rPr>
          </w:pPr>
          <w:ins w:id="47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"_Toc531785793"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1.2</w:t>
            </w:r>
            <w:r w:rsidRPr="00951CD6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_Toc531785793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8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1B0BE36" w14:textId="77777777" w:rsidR="00E844B5" w:rsidRDefault="00E844B5">
          <w:pPr>
            <w:pStyle w:val="20"/>
            <w:tabs>
              <w:tab w:val="right" w:leader="dot" w:pos="8296"/>
            </w:tabs>
            <w:rPr>
              <w:ins w:id="49" w:author="沈启航" w:date="2018-12-05T15:07:00Z"/>
            </w:rPr>
          </w:pPr>
          <w:ins w:id="50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"_Toc531785794"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1.3</w:t>
            </w:r>
            <w:r w:rsidRPr="00951CD6">
              <w:rPr>
                <w:rStyle w:val="a5"/>
                <w:rFonts w:hint="eastAsia"/>
              </w:rPr>
              <w:t>相关术语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_Toc531785794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1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47E05C6" w14:textId="77777777" w:rsidR="00E844B5" w:rsidRDefault="00E844B5">
          <w:pPr>
            <w:pStyle w:val="20"/>
            <w:tabs>
              <w:tab w:val="right" w:leader="dot" w:pos="8296"/>
            </w:tabs>
            <w:rPr>
              <w:ins w:id="52" w:author="沈启航" w:date="2018-12-05T15:07:00Z"/>
            </w:rPr>
          </w:pPr>
          <w:ins w:id="53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"_Toc531785795"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1.4</w:t>
            </w:r>
            <w:r w:rsidRPr="00951CD6">
              <w:rPr>
                <w:rStyle w:val="a5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4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71B027F0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55" w:author="沈启航" w:date="2018-12-05T15:07:00Z"/>
            </w:rPr>
          </w:pPr>
          <w:ins w:id="56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"_Toc531785796"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</w:t>
            </w:r>
            <w:r>
              <w:tab/>
            </w:r>
            <w:r w:rsidRPr="00951CD6">
              <w:rPr>
                <w:rStyle w:val="a5"/>
                <w:rFonts w:hint="eastAsia"/>
              </w:rPr>
              <w:t>业务需求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_Toc531785796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7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DF90612" w14:textId="77777777" w:rsidR="00E844B5" w:rsidRDefault="00E844B5">
          <w:pPr>
            <w:pStyle w:val="20"/>
            <w:tabs>
              <w:tab w:val="right" w:leader="dot" w:pos="8296"/>
            </w:tabs>
            <w:rPr>
              <w:ins w:id="58" w:author="沈启航" w:date="2018-12-05T15:07:00Z"/>
            </w:rPr>
          </w:pPr>
          <w:ins w:id="59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"_Toc531785797"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2.1</w:t>
            </w:r>
            <w:r w:rsidRPr="00951CD6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0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256A98F6" w14:textId="77777777" w:rsidR="00E844B5" w:rsidRDefault="00E844B5">
          <w:pPr>
            <w:pStyle w:val="20"/>
            <w:tabs>
              <w:tab w:val="right" w:leader="dot" w:pos="8296"/>
            </w:tabs>
            <w:rPr>
              <w:ins w:id="61" w:author="沈启航" w:date="2018-12-05T15:07:00Z"/>
            </w:rPr>
          </w:pPr>
          <w:ins w:id="62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"_Toc531785798"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2.2</w:t>
            </w:r>
            <w:r w:rsidRPr="00951CD6">
              <w:rPr>
                <w:rStyle w:val="a5"/>
                <w:rFonts w:hint="eastAsia"/>
              </w:rPr>
              <w:t>业务机遇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3" w:author="沈启航" w:date="2018-12-05T15:07:00Z"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57AE698" w14:textId="77777777" w:rsidR="00E844B5" w:rsidRDefault="00E844B5">
          <w:pPr>
            <w:pStyle w:val="20"/>
            <w:tabs>
              <w:tab w:val="right" w:leader="dot" w:pos="8296"/>
            </w:tabs>
            <w:rPr>
              <w:ins w:id="64" w:author="沈启航" w:date="2018-12-05T15:07:00Z"/>
            </w:rPr>
          </w:pPr>
          <w:ins w:id="65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"_Toc531785799"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2.3</w:t>
            </w:r>
            <w:r w:rsidRPr="00951CD6">
              <w:rPr>
                <w:rStyle w:val="a5"/>
                <w:rFonts w:hint="eastAsia"/>
              </w:rPr>
              <w:t>业务目标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6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6ED04CC" w14:textId="77777777" w:rsidR="00E844B5" w:rsidRDefault="00E844B5">
          <w:pPr>
            <w:pStyle w:val="20"/>
            <w:tabs>
              <w:tab w:val="right" w:leader="dot" w:pos="8296"/>
            </w:tabs>
            <w:rPr>
              <w:ins w:id="67" w:author="沈启航" w:date="2018-12-05T15:07:00Z"/>
            </w:rPr>
          </w:pPr>
          <w:ins w:id="68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"_Toc531785800"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2.4</w:t>
            </w:r>
            <w:r w:rsidRPr="00951CD6">
              <w:rPr>
                <w:rStyle w:val="a5"/>
                <w:rFonts w:hint="eastAsia"/>
              </w:rPr>
              <w:t>成功的标准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9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DDDED0F" w14:textId="77777777" w:rsidR="00E844B5" w:rsidRDefault="00E844B5">
          <w:pPr>
            <w:pStyle w:val="20"/>
            <w:tabs>
              <w:tab w:val="right" w:leader="dot" w:pos="8296"/>
            </w:tabs>
            <w:rPr>
              <w:ins w:id="70" w:author="沈启航" w:date="2018-12-05T15:07:00Z"/>
            </w:rPr>
          </w:pPr>
          <w:ins w:id="71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"_Toc531785801"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2.5</w:t>
            </w:r>
            <w:r w:rsidRPr="00951CD6">
              <w:rPr>
                <w:rStyle w:val="a5"/>
                <w:rFonts w:hint="eastAsia"/>
              </w:rPr>
              <w:t>愿景声明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2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25DC4852" w14:textId="77777777" w:rsidR="00E844B5" w:rsidRDefault="00E844B5">
          <w:pPr>
            <w:pStyle w:val="20"/>
            <w:tabs>
              <w:tab w:val="right" w:leader="dot" w:pos="8296"/>
            </w:tabs>
            <w:rPr>
              <w:ins w:id="73" w:author="沈启航" w:date="2018-12-05T15:07:00Z"/>
            </w:rPr>
          </w:pPr>
          <w:ins w:id="74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"_Toc531785802"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2.6</w:t>
            </w:r>
            <w:r w:rsidRPr="00951CD6">
              <w:rPr>
                <w:rStyle w:val="a5"/>
                <w:rFonts w:hint="eastAsia"/>
              </w:rPr>
              <w:t>业务风险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5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ECF2C89" w14:textId="77777777" w:rsidR="00E844B5" w:rsidRDefault="00E844B5">
          <w:pPr>
            <w:pStyle w:val="20"/>
            <w:tabs>
              <w:tab w:val="right" w:leader="dot" w:pos="8296"/>
            </w:tabs>
            <w:rPr>
              <w:ins w:id="76" w:author="沈启航" w:date="2018-12-05T15:07:00Z"/>
            </w:rPr>
          </w:pPr>
          <w:ins w:id="77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"_Toc531785803"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2.7</w:t>
            </w:r>
            <w:r w:rsidRPr="00951CD6">
              <w:rPr>
                <w:rStyle w:val="a5"/>
                <w:rFonts w:hint="eastAsia"/>
              </w:rPr>
              <w:t>业务假设和依赖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_Toc531785803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8" w:author="沈启航" w:date="2018-12-05T15:07:00Z"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CEC46D5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79" w:author="沈启航" w:date="2018-12-05T15:07:00Z"/>
            </w:rPr>
          </w:pPr>
          <w:ins w:id="80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"_Toc531785804"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</w:t>
            </w:r>
            <w:r>
              <w:tab/>
            </w:r>
            <w:r w:rsidRPr="00951CD6">
              <w:rPr>
                <w:rStyle w:val="a5"/>
                <w:rFonts w:hint="eastAsia"/>
              </w:rPr>
              <w:t>范围和限制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_Toc531785804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1" w:author="沈启航" w:date="2018-12-05T15:07:00Z"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4F6622A8" w14:textId="77777777" w:rsidR="00E844B5" w:rsidRDefault="00E844B5">
          <w:pPr>
            <w:pStyle w:val="20"/>
            <w:tabs>
              <w:tab w:val="right" w:leader="dot" w:pos="8296"/>
            </w:tabs>
            <w:rPr>
              <w:ins w:id="82" w:author="沈启航" w:date="2018-12-05T15:07:00Z"/>
            </w:rPr>
          </w:pPr>
          <w:ins w:id="83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"_Toc531785805"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3.1</w:t>
            </w:r>
            <w:r w:rsidRPr="00951CD6">
              <w:rPr>
                <w:rStyle w:val="a5"/>
                <w:rFonts w:hint="eastAsia"/>
              </w:rPr>
              <w:t>主要特性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4" w:author="沈启航" w:date="2018-12-05T15:07:00Z"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1C4C7999" w14:textId="77777777" w:rsidR="00E844B5" w:rsidRDefault="00E844B5">
          <w:pPr>
            <w:pStyle w:val="20"/>
            <w:tabs>
              <w:tab w:val="right" w:leader="dot" w:pos="8296"/>
            </w:tabs>
            <w:rPr>
              <w:ins w:id="85" w:author="沈启航" w:date="2018-12-05T15:07:00Z"/>
            </w:rPr>
          </w:pPr>
          <w:ins w:id="86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"_Toc531785806"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3.2</w:t>
            </w:r>
            <w:r w:rsidRPr="00951CD6">
              <w:rPr>
                <w:rStyle w:val="a5"/>
                <w:rFonts w:hint="eastAsia"/>
              </w:rPr>
              <w:t>最初版本的范围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_Toc531785806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7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CE1B202" w14:textId="77777777" w:rsidR="00E844B5" w:rsidRDefault="00E844B5">
          <w:pPr>
            <w:pStyle w:val="20"/>
            <w:tabs>
              <w:tab w:val="right" w:leader="dot" w:pos="8296"/>
            </w:tabs>
            <w:rPr>
              <w:ins w:id="88" w:author="沈启航" w:date="2018-12-05T15:07:00Z"/>
            </w:rPr>
          </w:pPr>
          <w:ins w:id="89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"_Toc531785807"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3.3</w:t>
            </w:r>
            <w:r w:rsidRPr="00951CD6">
              <w:rPr>
                <w:rStyle w:val="a5"/>
                <w:rFonts w:hint="eastAsia"/>
              </w:rPr>
              <w:t>后续版本的范围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0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976BEE2" w14:textId="77777777" w:rsidR="00E844B5" w:rsidRDefault="00E844B5">
          <w:pPr>
            <w:pStyle w:val="20"/>
            <w:tabs>
              <w:tab w:val="right" w:leader="dot" w:pos="8296"/>
            </w:tabs>
            <w:rPr>
              <w:ins w:id="91" w:author="沈启航" w:date="2018-12-05T15:07:00Z"/>
            </w:rPr>
          </w:pPr>
          <w:ins w:id="92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"_Toc531785808"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3.4</w:t>
            </w:r>
            <w:r w:rsidRPr="00951CD6">
              <w:rPr>
                <w:rStyle w:val="a5"/>
                <w:rFonts w:hint="eastAsia"/>
              </w:rPr>
              <w:t>限制和排除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3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1B85BADF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94" w:author="沈启航" w:date="2018-12-05T15:07:00Z"/>
            </w:rPr>
          </w:pPr>
          <w:ins w:id="95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"_Toc531785809"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</w:t>
            </w:r>
            <w:r>
              <w:tab/>
            </w:r>
            <w:r w:rsidRPr="00951CD6">
              <w:rPr>
                <w:rStyle w:val="a5"/>
                <w:rFonts w:hint="eastAsia"/>
              </w:rPr>
              <w:t>业务背景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6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745EBD86" w14:textId="77777777" w:rsidR="00E844B5" w:rsidRDefault="00E844B5">
          <w:pPr>
            <w:pStyle w:val="20"/>
            <w:tabs>
              <w:tab w:val="right" w:leader="dot" w:pos="8296"/>
            </w:tabs>
            <w:rPr>
              <w:ins w:id="97" w:author="沈启航" w:date="2018-12-05T15:07:00Z"/>
            </w:rPr>
          </w:pPr>
          <w:ins w:id="98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"_Toc531785810"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4.1</w:t>
            </w:r>
            <w:r w:rsidRPr="00951CD6">
              <w:rPr>
                <w:rStyle w:val="a5"/>
                <w:rFonts w:hint="eastAsia"/>
              </w:rPr>
              <w:t>干系人简介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9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7199A694" w14:textId="77777777" w:rsidR="00E844B5" w:rsidRDefault="00E844B5">
          <w:pPr>
            <w:pStyle w:val="20"/>
            <w:tabs>
              <w:tab w:val="right" w:leader="dot" w:pos="8296"/>
            </w:tabs>
            <w:rPr>
              <w:ins w:id="100" w:author="沈启航" w:date="2018-12-05T15:07:00Z"/>
            </w:rPr>
          </w:pPr>
          <w:ins w:id="101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"_Toc531785811"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4.2</w:t>
            </w:r>
            <w:r w:rsidRPr="00951CD6">
              <w:rPr>
                <w:rStyle w:val="a5"/>
                <w:rFonts w:hint="eastAsia"/>
              </w:rPr>
              <w:t>项目优先级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02" w:author="沈启航" w:date="2018-12-05T15:07:00Z"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2E9860FF" w14:textId="77777777" w:rsidR="00E844B5" w:rsidRDefault="00E844B5">
          <w:pPr>
            <w:pStyle w:val="20"/>
            <w:tabs>
              <w:tab w:val="right" w:leader="dot" w:pos="8296"/>
            </w:tabs>
            <w:rPr>
              <w:ins w:id="103" w:author="沈启航" w:date="2018-12-05T15:07:00Z"/>
            </w:rPr>
          </w:pPr>
          <w:ins w:id="104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"_Toc531785812"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4.3</w:t>
            </w:r>
            <w:r w:rsidRPr="00951CD6">
              <w:rPr>
                <w:rStyle w:val="a5"/>
                <w:rFonts w:hint="eastAsia"/>
              </w:rPr>
              <w:t>部署的注意事项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05" w:author="沈启航" w:date="2018-12-05T15:07:00Z"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3704FA3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06" w:author="沈启航" w:date="2018-12-05T15:07:00Z"/>
            </w:rPr>
          </w:pPr>
          <w:del w:id="107" w:author="沈启航" w:date="2018-12-05T15:07:00Z">
            <w:r w:rsidRPr="00E844B5" w:rsidDel="00E844B5">
              <w:rPr>
                <w:rFonts w:hint="eastAsia"/>
                <w:rPrChange w:id="108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历史版本</w:delText>
            </w:r>
            <w:r w:rsidDel="00E844B5">
              <w:rPr>
                <w:webHidden/>
              </w:rPr>
              <w:tab/>
              <w:delText>2</w:delText>
            </w:r>
          </w:del>
        </w:p>
        <w:p w14:paraId="76ABE958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09" w:author="沈启航" w:date="2018-12-05T15:07:00Z"/>
            </w:rPr>
          </w:pPr>
          <w:del w:id="110" w:author="沈启航" w:date="2018-12-05T15:07:00Z">
            <w:r w:rsidRPr="00E844B5" w:rsidDel="00E844B5">
              <w:rPr>
                <w:rPrChange w:id="111" w:author="沈启航" w:date="2018-12-05T15:07:00Z">
                  <w:rPr>
                    <w:rStyle w:val="a5"/>
                  </w:rPr>
                </w:rPrChange>
              </w:rPr>
              <w:delText>1.</w:delText>
            </w:r>
            <w:r w:rsidDel="00E844B5">
              <w:tab/>
            </w:r>
            <w:r w:rsidRPr="00E844B5" w:rsidDel="00E844B5">
              <w:rPr>
                <w:rFonts w:hint="eastAsia"/>
                <w:rPrChange w:id="112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引言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3C23B999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13" w:author="沈启航" w:date="2018-12-05T15:07:00Z"/>
            </w:rPr>
          </w:pPr>
          <w:del w:id="114" w:author="沈启航" w:date="2018-12-05T15:07:00Z">
            <w:r w:rsidRPr="00E844B5" w:rsidDel="00E844B5">
              <w:rPr>
                <w:rPrChange w:id="115" w:author="沈启航" w:date="2018-12-05T15:07:00Z">
                  <w:rPr>
                    <w:rStyle w:val="a5"/>
                  </w:rPr>
                </w:rPrChange>
              </w:rPr>
              <w:delText>1.1</w:delText>
            </w:r>
            <w:r w:rsidRPr="00E844B5" w:rsidDel="00E844B5">
              <w:rPr>
                <w:rFonts w:hint="eastAsia"/>
                <w:rPrChange w:id="116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文档目的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4193FA53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17" w:author="沈启航" w:date="2018-12-05T15:07:00Z"/>
            </w:rPr>
          </w:pPr>
          <w:del w:id="118" w:author="沈启航" w:date="2018-12-05T15:07:00Z">
            <w:r w:rsidRPr="00E844B5" w:rsidDel="00E844B5">
              <w:rPr>
                <w:rPrChange w:id="119" w:author="沈启航" w:date="2018-12-05T15:07:00Z">
                  <w:rPr>
                    <w:rStyle w:val="a5"/>
                  </w:rPr>
                </w:rPrChange>
              </w:rPr>
              <w:delText>1.2</w:delText>
            </w:r>
            <w:r w:rsidRPr="00E844B5" w:rsidDel="00E844B5">
              <w:rPr>
                <w:rFonts w:hint="eastAsia"/>
                <w:rPrChange w:id="120" w:author="沈启航" w:date="2018-12-05T15:07:00Z">
                  <w:rPr>
                    <w:rStyle w:val="a5"/>
                    <w:rFonts w:hint="eastAsia"/>
                  </w:rPr>
                </w:rPrChange>
              </w:rPr>
              <w:delText>背景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64F71087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21" w:author="沈启航" w:date="2018-12-05T15:07:00Z"/>
            </w:rPr>
          </w:pPr>
          <w:del w:id="122" w:author="沈启航" w:date="2018-12-05T15:07:00Z">
            <w:r w:rsidRPr="00E844B5" w:rsidDel="00E844B5">
              <w:rPr>
                <w:rPrChange w:id="123" w:author="沈启航" w:date="2018-12-05T15:07:00Z">
                  <w:rPr>
                    <w:rStyle w:val="a5"/>
                  </w:rPr>
                </w:rPrChange>
              </w:rPr>
              <w:delText>1.3</w:delText>
            </w:r>
            <w:r w:rsidRPr="00E844B5" w:rsidDel="00E844B5">
              <w:rPr>
                <w:rFonts w:hint="eastAsia"/>
                <w:rPrChange w:id="124" w:author="沈启航" w:date="2018-12-05T15:07:00Z">
                  <w:rPr>
                    <w:rStyle w:val="a5"/>
                    <w:rFonts w:hint="eastAsia"/>
                  </w:rPr>
                </w:rPrChange>
              </w:rPr>
              <w:delText>相关术语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7541E4BB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25" w:author="沈启航" w:date="2018-12-05T15:07:00Z"/>
            </w:rPr>
          </w:pPr>
          <w:del w:id="126" w:author="沈启航" w:date="2018-12-05T15:07:00Z">
            <w:r w:rsidRPr="00E844B5" w:rsidDel="00E844B5">
              <w:rPr>
                <w:rPrChange w:id="127" w:author="沈启航" w:date="2018-12-05T15:07:00Z">
                  <w:rPr>
                    <w:rStyle w:val="a5"/>
                  </w:rPr>
                </w:rPrChange>
              </w:rPr>
              <w:delText>1.4</w:delText>
            </w:r>
            <w:r w:rsidRPr="00E844B5" w:rsidDel="00E844B5">
              <w:rPr>
                <w:rFonts w:hint="eastAsia"/>
                <w:rPrChange w:id="128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参考资料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7BF0C407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29" w:author="沈启航" w:date="2018-12-05T15:07:00Z"/>
            </w:rPr>
          </w:pPr>
          <w:del w:id="130" w:author="沈启航" w:date="2018-12-05T15:07:00Z">
            <w:r w:rsidRPr="00E844B5" w:rsidDel="00E844B5">
              <w:rPr>
                <w:rPrChange w:id="131" w:author="沈启航" w:date="2018-12-05T15:07:00Z">
                  <w:rPr>
                    <w:rStyle w:val="a5"/>
                  </w:rPr>
                </w:rPrChange>
              </w:rPr>
              <w:delText>2.</w:delText>
            </w:r>
            <w:r w:rsidDel="00E844B5">
              <w:tab/>
            </w:r>
            <w:r w:rsidRPr="00E844B5" w:rsidDel="00E844B5">
              <w:rPr>
                <w:rFonts w:hint="eastAsia"/>
                <w:rPrChange w:id="132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业务需求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5E9D4889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33" w:author="沈启航" w:date="2018-12-05T15:07:00Z"/>
            </w:rPr>
          </w:pPr>
          <w:del w:id="134" w:author="沈启航" w:date="2018-12-05T15:07:00Z">
            <w:r w:rsidRPr="00E844B5" w:rsidDel="00E844B5">
              <w:rPr>
                <w:rPrChange w:id="135" w:author="沈启航" w:date="2018-12-05T15:07:00Z">
                  <w:rPr>
                    <w:rStyle w:val="a5"/>
                  </w:rPr>
                </w:rPrChange>
              </w:rPr>
              <w:delText>2.1</w:delText>
            </w:r>
            <w:r w:rsidRPr="00E844B5" w:rsidDel="00E844B5">
              <w:rPr>
                <w:rFonts w:hint="eastAsia"/>
                <w:rPrChange w:id="136" w:author="沈启航" w:date="2018-12-05T15:07:00Z">
                  <w:rPr>
                    <w:rStyle w:val="a5"/>
                    <w:rFonts w:hint="eastAsia"/>
                  </w:rPr>
                </w:rPrChange>
              </w:rPr>
              <w:delText>背景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52F4A3AF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37" w:author="沈启航" w:date="2018-12-05T15:07:00Z"/>
            </w:rPr>
          </w:pPr>
          <w:del w:id="138" w:author="沈启航" w:date="2018-12-05T15:07:00Z">
            <w:r w:rsidRPr="00E844B5" w:rsidDel="00E844B5">
              <w:rPr>
                <w:rPrChange w:id="139" w:author="沈启航" w:date="2018-12-05T15:07:00Z">
                  <w:rPr>
                    <w:rStyle w:val="a5"/>
                  </w:rPr>
                </w:rPrChange>
              </w:rPr>
              <w:delText>2.2</w:delText>
            </w:r>
            <w:r w:rsidRPr="00E844B5" w:rsidDel="00E844B5">
              <w:rPr>
                <w:rFonts w:hint="eastAsia"/>
                <w:rPrChange w:id="140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业务机遇</w:delText>
            </w:r>
            <w:r w:rsidDel="00E844B5">
              <w:rPr>
                <w:webHidden/>
              </w:rPr>
              <w:tab/>
              <w:delText>6</w:delText>
            </w:r>
          </w:del>
        </w:p>
        <w:p w14:paraId="0E384A57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41" w:author="沈启航" w:date="2018-12-05T15:07:00Z"/>
            </w:rPr>
          </w:pPr>
          <w:del w:id="142" w:author="沈启航" w:date="2018-12-05T15:07:00Z">
            <w:r w:rsidRPr="00E844B5" w:rsidDel="00E844B5">
              <w:rPr>
                <w:rPrChange w:id="143" w:author="沈启航" w:date="2018-12-05T15:07:00Z">
                  <w:rPr>
                    <w:rStyle w:val="a5"/>
                  </w:rPr>
                </w:rPrChange>
              </w:rPr>
              <w:delText>2.3</w:delText>
            </w:r>
            <w:r w:rsidRPr="00E844B5" w:rsidDel="00E844B5">
              <w:rPr>
                <w:rFonts w:hint="eastAsia"/>
                <w:rPrChange w:id="144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业务目标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2088B650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45" w:author="沈启航" w:date="2018-12-05T15:07:00Z"/>
            </w:rPr>
          </w:pPr>
          <w:del w:id="146" w:author="沈启航" w:date="2018-12-05T15:07:00Z">
            <w:r w:rsidRPr="00E844B5" w:rsidDel="00E844B5">
              <w:rPr>
                <w:rPrChange w:id="147" w:author="沈启航" w:date="2018-12-05T15:07:00Z">
                  <w:rPr>
                    <w:rStyle w:val="a5"/>
                  </w:rPr>
                </w:rPrChange>
              </w:rPr>
              <w:delText>2.4</w:delText>
            </w:r>
            <w:r w:rsidRPr="00E844B5" w:rsidDel="00E844B5">
              <w:rPr>
                <w:rFonts w:hint="eastAsia"/>
                <w:rPrChange w:id="148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成功的标准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37C6D236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49" w:author="沈启航" w:date="2018-12-05T15:07:00Z"/>
            </w:rPr>
          </w:pPr>
          <w:del w:id="150" w:author="沈启航" w:date="2018-12-05T15:07:00Z">
            <w:r w:rsidRPr="00E844B5" w:rsidDel="00E844B5">
              <w:rPr>
                <w:rPrChange w:id="151" w:author="沈启航" w:date="2018-12-05T15:07:00Z">
                  <w:rPr>
                    <w:rStyle w:val="a5"/>
                  </w:rPr>
                </w:rPrChange>
              </w:rPr>
              <w:delText>2.5</w:delText>
            </w:r>
            <w:r w:rsidRPr="00E844B5" w:rsidDel="00E844B5">
              <w:rPr>
                <w:rFonts w:hint="eastAsia"/>
                <w:rPrChange w:id="152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愿景声明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617B2F77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53" w:author="沈启航" w:date="2018-12-05T15:07:00Z"/>
            </w:rPr>
          </w:pPr>
          <w:del w:id="154" w:author="沈启航" w:date="2018-12-05T15:07:00Z">
            <w:r w:rsidRPr="00E844B5" w:rsidDel="00E844B5">
              <w:rPr>
                <w:rPrChange w:id="155" w:author="沈启航" w:date="2018-12-05T15:07:00Z">
                  <w:rPr>
                    <w:rStyle w:val="a5"/>
                  </w:rPr>
                </w:rPrChange>
              </w:rPr>
              <w:delText>2.6</w:delText>
            </w:r>
            <w:r w:rsidRPr="00E844B5" w:rsidDel="00E844B5">
              <w:rPr>
                <w:rFonts w:hint="eastAsia"/>
                <w:rPrChange w:id="156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业务风险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4DD8DDDE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57" w:author="沈启航" w:date="2018-12-05T15:07:00Z"/>
            </w:rPr>
          </w:pPr>
          <w:del w:id="158" w:author="沈启航" w:date="2018-12-05T15:07:00Z">
            <w:r w:rsidRPr="00E844B5" w:rsidDel="00E844B5">
              <w:rPr>
                <w:rPrChange w:id="159" w:author="沈启航" w:date="2018-12-05T15:07:00Z">
                  <w:rPr>
                    <w:rStyle w:val="a5"/>
                  </w:rPr>
                </w:rPrChange>
              </w:rPr>
              <w:delText>2.7</w:delText>
            </w:r>
            <w:r w:rsidRPr="00E844B5" w:rsidDel="00E844B5">
              <w:rPr>
                <w:rFonts w:hint="eastAsia"/>
                <w:rPrChange w:id="160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业务假设和依赖</w:delText>
            </w:r>
            <w:r w:rsidDel="00E844B5">
              <w:rPr>
                <w:webHidden/>
              </w:rPr>
              <w:tab/>
              <w:delText>11</w:delText>
            </w:r>
          </w:del>
        </w:p>
        <w:p w14:paraId="13C46E3C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61" w:author="沈启航" w:date="2018-12-05T15:07:00Z"/>
            </w:rPr>
          </w:pPr>
          <w:del w:id="162" w:author="沈启航" w:date="2018-12-05T15:07:00Z">
            <w:r w:rsidRPr="00E844B5" w:rsidDel="00E844B5">
              <w:rPr>
                <w:rPrChange w:id="163" w:author="沈启航" w:date="2018-12-05T15:07:00Z">
                  <w:rPr>
                    <w:rStyle w:val="a5"/>
                  </w:rPr>
                </w:rPrChange>
              </w:rPr>
              <w:delText>3.</w:delText>
            </w:r>
            <w:r w:rsidDel="00E844B5">
              <w:tab/>
            </w:r>
            <w:r w:rsidRPr="00E844B5" w:rsidDel="00E844B5">
              <w:rPr>
                <w:rFonts w:hint="eastAsia"/>
                <w:rPrChange w:id="164" w:author="沈启航" w:date="2018-12-05T15:07:00Z">
                  <w:rPr>
                    <w:rStyle w:val="a5"/>
                    <w:rFonts w:hint="eastAsia"/>
                  </w:rPr>
                </w:rPrChange>
              </w:rPr>
              <w:delText>范围和限制</w:delText>
            </w:r>
            <w:r w:rsidDel="00E844B5">
              <w:rPr>
                <w:webHidden/>
              </w:rPr>
              <w:tab/>
              <w:delText>12</w:delText>
            </w:r>
          </w:del>
        </w:p>
        <w:p w14:paraId="71C5AC71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65" w:author="沈启航" w:date="2018-12-05T15:07:00Z"/>
            </w:rPr>
          </w:pPr>
          <w:del w:id="166" w:author="沈启航" w:date="2018-12-05T15:07:00Z">
            <w:r w:rsidRPr="00E844B5" w:rsidDel="00E844B5">
              <w:rPr>
                <w:rPrChange w:id="167" w:author="沈启航" w:date="2018-12-05T15:07:00Z">
                  <w:rPr>
                    <w:rStyle w:val="a5"/>
                  </w:rPr>
                </w:rPrChange>
              </w:rPr>
              <w:delText>3.1</w:delText>
            </w:r>
            <w:r w:rsidRPr="00E844B5" w:rsidDel="00E844B5">
              <w:rPr>
                <w:rFonts w:hint="eastAsia"/>
                <w:rPrChange w:id="168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主要特性</w:delText>
            </w:r>
            <w:r w:rsidDel="00E844B5">
              <w:rPr>
                <w:webHidden/>
              </w:rPr>
              <w:tab/>
              <w:delText>12</w:delText>
            </w:r>
          </w:del>
        </w:p>
        <w:p w14:paraId="4775512E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69" w:author="沈启航" w:date="2018-12-05T15:07:00Z"/>
            </w:rPr>
          </w:pPr>
          <w:del w:id="170" w:author="沈启航" w:date="2018-12-05T15:07:00Z">
            <w:r w:rsidRPr="00E844B5" w:rsidDel="00E844B5">
              <w:rPr>
                <w:rPrChange w:id="171" w:author="沈启航" w:date="2018-12-05T15:07:00Z">
                  <w:rPr>
                    <w:rStyle w:val="a5"/>
                  </w:rPr>
                </w:rPrChange>
              </w:rPr>
              <w:delText>3.2</w:delText>
            </w:r>
            <w:r w:rsidRPr="00E844B5" w:rsidDel="00E844B5">
              <w:rPr>
                <w:rFonts w:hint="eastAsia"/>
                <w:rPrChange w:id="172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最初版本的范围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7AB81B5D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73" w:author="沈启航" w:date="2018-12-05T15:07:00Z"/>
            </w:rPr>
          </w:pPr>
          <w:del w:id="174" w:author="沈启航" w:date="2018-12-05T15:07:00Z">
            <w:r w:rsidRPr="00E844B5" w:rsidDel="00E844B5">
              <w:rPr>
                <w:rPrChange w:id="175" w:author="沈启航" w:date="2018-12-05T15:07:00Z">
                  <w:rPr>
                    <w:rStyle w:val="a5"/>
                  </w:rPr>
                </w:rPrChange>
              </w:rPr>
              <w:delText>3.3</w:delText>
            </w:r>
            <w:r w:rsidRPr="00E844B5" w:rsidDel="00E844B5">
              <w:rPr>
                <w:rFonts w:hint="eastAsia"/>
                <w:rPrChange w:id="176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后续版本的范围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03FEADD5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77" w:author="沈启航" w:date="2018-12-05T15:07:00Z"/>
            </w:rPr>
          </w:pPr>
          <w:del w:id="178" w:author="沈启航" w:date="2018-12-05T15:07:00Z">
            <w:r w:rsidRPr="00E844B5" w:rsidDel="00E844B5">
              <w:rPr>
                <w:rPrChange w:id="179" w:author="沈启航" w:date="2018-12-05T15:07:00Z">
                  <w:rPr>
                    <w:rStyle w:val="a5"/>
                  </w:rPr>
                </w:rPrChange>
              </w:rPr>
              <w:delText>3.4</w:delText>
            </w:r>
            <w:r w:rsidRPr="00E844B5" w:rsidDel="00E844B5">
              <w:rPr>
                <w:rFonts w:hint="eastAsia"/>
                <w:rPrChange w:id="180" w:author="沈启航" w:date="2018-12-05T15:07:00Z">
                  <w:rPr>
                    <w:rStyle w:val="a5"/>
                    <w:rFonts w:hint="eastAsia"/>
                  </w:rPr>
                </w:rPrChange>
              </w:rPr>
              <w:delText>限制和排除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5C5F7F59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81" w:author="沈启航" w:date="2018-12-05T15:07:00Z"/>
            </w:rPr>
          </w:pPr>
          <w:del w:id="182" w:author="沈启航" w:date="2018-12-05T15:07:00Z">
            <w:r w:rsidRPr="00E844B5" w:rsidDel="00E844B5">
              <w:rPr>
                <w:rPrChange w:id="183" w:author="沈启航" w:date="2018-12-05T15:07:00Z">
                  <w:rPr>
                    <w:rStyle w:val="a5"/>
                  </w:rPr>
                </w:rPrChange>
              </w:rPr>
              <w:delText>4.</w:delText>
            </w:r>
            <w:r w:rsidDel="00E844B5">
              <w:tab/>
            </w:r>
            <w:r w:rsidRPr="00E844B5" w:rsidDel="00E844B5">
              <w:rPr>
                <w:rFonts w:hint="eastAsia"/>
                <w:rPrChange w:id="184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业务背景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56A5514C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85" w:author="沈启航" w:date="2018-12-05T15:07:00Z"/>
            </w:rPr>
          </w:pPr>
          <w:del w:id="186" w:author="沈启航" w:date="2018-12-05T15:07:00Z">
            <w:r w:rsidRPr="00E844B5" w:rsidDel="00E844B5">
              <w:rPr>
                <w:rPrChange w:id="187" w:author="沈启航" w:date="2018-12-05T15:07:00Z">
                  <w:rPr>
                    <w:rStyle w:val="a5"/>
                  </w:rPr>
                </w:rPrChange>
              </w:rPr>
              <w:delText>4.1</w:delText>
            </w:r>
            <w:r w:rsidRPr="00E844B5" w:rsidDel="00E844B5">
              <w:rPr>
                <w:rFonts w:hint="eastAsia"/>
                <w:rPrChange w:id="188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干系人简介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1F2CB3E4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89" w:author="沈启航" w:date="2018-12-05T15:07:00Z"/>
            </w:rPr>
          </w:pPr>
          <w:del w:id="190" w:author="沈启航" w:date="2018-12-05T15:07:00Z">
            <w:r w:rsidRPr="00E844B5" w:rsidDel="00E844B5">
              <w:rPr>
                <w:rPrChange w:id="191" w:author="沈启航" w:date="2018-12-05T15:07:00Z">
                  <w:rPr>
                    <w:rStyle w:val="a5"/>
                  </w:rPr>
                </w:rPrChange>
              </w:rPr>
              <w:delText>4.2</w:delText>
            </w:r>
            <w:r w:rsidRPr="00E844B5" w:rsidDel="00E844B5">
              <w:rPr>
                <w:rFonts w:hint="eastAsia"/>
                <w:rPrChange w:id="192" w:author="沈启航" w:date="2018-12-05T15:07:00Z">
                  <w:rPr>
                    <w:rStyle w:val="a5"/>
                    <w:rFonts w:hint="eastAsia"/>
                  </w:rPr>
                </w:rPrChange>
              </w:rPr>
              <w:delText>项目优先级</w:delText>
            </w:r>
            <w:r w:rsidDel="00E844B5">
              <w:rPr>
                <w:webHidden/>
              </w:rPr>
              <w:tab/>
              <w:delText>16</w:delText>
            </w:r>
          </w:del>
        </w:p>
        <w:p w14:paraId="10FDFF28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93" w:author="沈启航" w:date="2018-12-05T15:07:00Z"/>
            </w:rPr>
          </w:pPr>
          <w:del w:id="194" w:author="沈启航" w:date="2018-12-05T15:07:00Z">
            <w:r w:rsidRPr="00E844B5" w:rsidDel="00E844B5">
              <w:rPr>
                <w:rPrChange w:id="195" w:author="沈启航" w:date="2018-12-05T15:07:00Z">
                  <w:rPr>
                    <w:rStyle w:val="a5"/>
                  </w:rPr>
                </w:rPrChange>
              </w:rPr>
              <w:delText>4.3</w:delText>
            </w:r>
            <w:r w:rsidRPr="00E844B5" w:rsidDel="00E844B5">
              <w:rPr>
                <w:rFonts w:hint="eastAsia"/>
                <w:rPrChange w:id="196" w:author="沈启航" w:date="2018-12-05T15:07:00Z">
                  <w:rPr>
                    <w:rStyle w:val="a5"/>
                    <w:rFonts w:hint="eastAsia"/>
                  </w:rPr>
                </w:rPrChange>
              </w:rPr>
              <w:delText>部署的注意事项</w:delText>
            </w:r>
            <w:r w:rsidDel="00E844B5">
              <w:rPr>
                <w:webHidden/>
              </w:rPr>
              <w:tab/>
              <w:delText>16</w:delText>
            </w:r>
          </w:del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68BDB1E0" w14:textId="77777777" w:rsidR="00B254FB" w:rsidRDefault="00B254FB" w:rsidP="00A36919"/>
    <w:p w14:paraId="505DBC72" w14:textId="191843B7" w:rsidR="00B254FB" w:rsidRDefault="00B254FB" w:rsidP="00B254FB">
      <w:pPr>
        <w:pStyle w:val="1"/>
        <w:numPr>
          <w:ilvl w:val="0"/>
          <w:numId w:val="1"/>
        </w:numPr>
      </w:pPr>
      <w:bookmarkStart w:id="197" w:name="_Toc531785791"/>
      <w:r>
        <w:rPr>
          <w:rFonts w:hint="eastAsia"/>
        </w:rPr>
        <w:lastRenderedPageBreak/>
        <w:t>引言</w:t>
      </w:r>
      <w:bookmarkEnd w:id="197"/>
    </w:p>
    <w:p w14:paraId="25506AA7" w14:textId="5FCC449E" w:rsidR="00B254FB" w:rsidRDefault="00B254FB" w:rsidP="00B254FB">
      <w:pPr>
        <w:pStyle w:val="2"/>
      </w:pPr>
      <w:bookmarkStart w:id="198" w:name="_Toc531785792"/>
      <w:r>
        <w:rPr>
          <w:rFonts w:hint="eastAsia"/>
        </w:rPr>
        <w:t>1.1</w:t>
      </w:r>
      <w:r>
        <w:rPr>
          <w:rFonts w:hint="eastAsia"/>
        </w:rPr>
        <w:t>文档</w:t>
      </w:r>
      <w:r>
        <w:t>目的</w:t>
      </w:r>
      <w:bookmarkEnd w:id="198"/>
    </w:p>
    <w:p w14:paraId="3A97EB97" w14:textId="47939771" w:rsidR="00E72615" w:rsidRDefault="00E72615" w:rsidP="00B254FB">
      <w:pPr>
        <w:ind w:firstLine="420"/>
      </w:pPr>
      <w:r>
        <w:rPr>
          <w:rFonts w:hint="eastAsia"/>
        </w:rPr>
        <w:t>该文档</w:t>
      </w:r>
      <w:r>
        <w:t>作为开发软件工程系列课程教学辅助网站的基础</w:t>
      </w:r>
      <w:r>
        <w:rPr>
          <w:rFonts w:hint="eastAsia"/>
        </w:rPr>
        <w:t>之一</w:t>
      </w:r>
      <w:r>
        <w:t>，记录客户的业务层需求，定义该产品的愿景和实现该方案的项目范围。</w:t>
      </w:r>
      <w:r>
        <w:rPr>
          <w:rFonts w:hint="eastAsia"/>
        </w:rPr>
        <w:t>之后</w:t>
      </w:r>
      <w:r>
        <w:t>对项目业务需求的修改和范围的更改都集中在本文档内。</w:t>
      </w:r>
    </w:p>
    <w:p w14:paraId="0925A0F5" w14:textId="27EC5D2F" w:rsidR="00B254FB" w:rsidRDefault="00B254FB" w:rsidP="00B254FB">
      <w:pPr>
        <w:pStyle w:val="2"/>
      </w:pPr>
      <w:bookmarkStart w:id="199" w:name="_Toc531785793"/>
      <w:r>
        <w:rPr>
          <w:rFonts w:hint="eastAsia"/>
        </w:rPr>
        <w:t>1.2</w:t>
      </w:r>
      <w:r>
        <w:rPr>
          <w:rFonts w:hint="eastAsia"/>
        </w:rPr>
        <w:t>背景</w:t>
      </w:r>
      <w:bookmarkEnd w:id="199"/>
    </w:p>
    <w:p w14:paraId="1FB9901E" w14:textId="67C5846F" w:rsidR="00B254FB" w:rsidRDefault="00B254FB" w:rsidP="00B254FB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项目</w:t>
      </w:r>
      <w:r>
        <w:t>名称</w:t>
      </w:r>
    </w:p>
    <w:p w14:paraId="0425A7CA" w14:textId="01C6C9D8" w:rsidR="00E72615" w:rsidRPr="00E72615" w:rsidRDefault="00E72615" w:rsidP="00E72615">
      <w:r>
        <w:rPr>
          <w:rFonts w:hint="eastAsia"/>
        </w:rPr>
        <w:t>软件工程</w:t>
      </w:r>
      <w:r>
        <w:t>系列课程教学辅助网站</w:t>
      </w:r>
    </w:p>
    <w:p w14:paraId="3FC9C8CD" w14:textId="6EA1CC1E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项目</w:t>
      </w:r>
      <w:r>
        <w:t>提出者</w:t>
      </w:r>
    </w:p>
    <w:tbl>
      <w:tblPr>
        <w:tblStyle w:val="ac"/>
        <w:tblW w:w="8520" w:type="dxa"/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483157" w14:paraId="471468C9" w14:textId="77777777" w:rsidTr="00483157">
        <w:tc>
          <w:tcPr>
            <w:tcW w:w="1668" w:type="dxa"/>
          </w:tcPr>
          <w:p w14:paraId="5192E9A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</w:tcPr>
          <w:p w14:paraId="0C1B902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</w:tcPr>
          <w:p w14:paraId="1876F1A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</w:tcPr>
          <w:p w14:paraId="26207AD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483157" w14:paraId="35558F8C" w14:textId="77777777" w:rsidTr="00483157">
        <w:tc>
          <w:tcPr>
            <w:tcW w:w="1668" w:type="dxa"/>
          </w:tcPr>
          <w:p w14:paraId="7504BE15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51FD2E61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</w:tcPr>
          <w:p w14:paraId="78E917BA" w14:textId="77777777" w:rsidR="00483157" w:rsidRPr="00FA49F6" w:rsidRDefault="003E7F56" w:rsidP="00B960BF">
            <w:hyperlink r:id="rId9" w:history="1">
              <w:r w:rsidR="00483157" w:rsidRPr="00FA49F6">
                <w:t>yangc@zucc.edu.cn</w:t>
              </w:r>
            </w:hyperlink>
          </w:p>
        </w:tc>
        <w:tc>
          <w:tcPr>
            <w:tcW w:w="2130" w:type="dxa"/>
          </w:tcPr>
          <w:p w14:paraId="21402844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483157" w14:paraId="2AB23F6F" w14:textId="77777777" w:rsidTr="00483157">
        <w:tc>
          <w:tcPr>
            <w:tcW w:w="1668" w:type="dxa"/>
          </w:tcPr>
          <w:p w14:paraId="2E70B558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4E9AF63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</w:tcPr>
          <w:p w14:paraId="03FA2835" w14:textId="77777777" w:rsidR="00483157" w:rsidRPr="00FA49F6" w:rsidRDefault="003E7F56" w:rsidP="00B960BF">
            <w:hyperlink r:id="rId10" w:history="1">
              <w:r w:rsidR="00483157" w:rsidRPr="00C2156B">
                <w:t>houhl@</w:t>
              </w:r>
              <w:r w:rsidR="00483157" w:rsidRPr="00C2156B">
                <w:rPr>
                  <w:rFonts w:hint="eastAsia"/>
                </w:rPr>
                <w:t>zucc</w:t>
              </w:r>
              <w:r w:rsidR="00483157" w:rsidRPr="00C2156B">
                <w:t>.edu.cn</w:t>
              </w:r>
            </w:hyperlink>
          </w:p>
        </w:tc>
        <w:tc>
          <w:tcPr>
            <w:tcW w:w="2130" w:type="dxa"/>
          </w:tcPr>
          <w:p w14:paraId="2EE5386B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4B3D22E" w14:textId="77777777" w:rsidR="00483157" w:rsidRPr="00483157" w:rsidRDefault="00483157" w:rsidP="00483157"/>
    <w:p w14:paraId="50208466" w14:textId="0717A5AC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开发</w:t>
      </w:r>
      <w:r>
        <w:t>团队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83157" w14:paraId="3EA282F9" w14:textId="77777777" w:rsidTr="00B960BF">
        <w:tc>
          <w:tcPr>
            <w:tcW w:w="1320" w:type="dxa"/>
          </w:tcPr>
          <w:p w14:paraId="24DE5949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11400B8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776C32FC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0CECEAD5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7F9A100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83157" w14:paraId="5745EE9F" w14:textId="77777777" w:rsidTr="00B960BF">
        <w:tc>
          <w:tcPr>
            <w:tcW w:w="1320" w:type="dxa"/>
          </w:tcPr>
          <w:p w14:paraId="7B875B9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2D2184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0FA6D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242F94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E6301B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83157" w14:paraId="2862F67C" w14:textId="77777777" w:rsidTr="00B960BF">
        <w:tc>
          <w:tcPr>
            <w:tcW w:w="1320" w:type="dxa"/>
          </w:tcPr>
          <w:p w14:paraId="30E0307D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3B1066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94E57FB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D92207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9F508E4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83157" w14:paraId="2082D312" w14:textId="77777777" w:rsidTr="00B960BF">
        <w:tc>
          <w:tcPr>
            <w:tcW w:w="1320" w:type="dxa"/>
          </w:tcPr>
          <w:p w14:paraId="7796BCD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6CD7CDC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FF7D8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D7E88B8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4FBFE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83157" w14:paraId="6BA8850F" w14:textId="77777777" w:rsidTr="00B960BF">
        <w:tc>
          <w:tcPr>
            <w:tcW w:w="1320" w:type="dxa"/>
          </w:tcPr>
          <w:p w14:paraId="55E8299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468F52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36A515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0BFF9E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FE4128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483157" w14:paraId="4BBF0107" w14:textId="77777777" w:rsidTr="00B960BF">
        <w:tc>
          <w:tcPr>
            <w:tcW w:w="1320" w:type="dxa"/>
          </w:tcPr>
          <w:p w14:paraId="3B05888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5E54B6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2E59EA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6E051A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4E40C76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04900A0D" w14:textId="77777777" w:rsidR="00483157" w:rsidRPr="00483157" w:rsidRDefault="00483157" w:rsidP="00483157"/>
    <w:p w14:paraId="750BBA47" w14:textId="0F53D4F7" w:rsidR="00B254FB" w:rsidRDefault="00B254FB" w:rsidP="00B254FB">
      <w:pPr>
        <w:pStyle w:val="2"/>
      </w:pPr>
      <w:bookmarkStart w:id="200" w:name="_Toc531785794"/>
      <w:r>
        <w:rPr>
          <w:rFonts w:hint="eastAsia"/>
        </w:rPr>
        <w:t>1.3</w:t>
      </w:r>
      <w:r>
        <w:rPr>
          <w:rFonts w:hint="eastAsia"/>
        </w:rPr>
        <w:t>相关</w:t>
      </w:r>
      <w:r>
        <w:t>术语</w:t>
      </w:r>
      <w:bookmarkEnd w:id="20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483157" w14:paraId="13F12638" w14:textId="77777777" w:rsidTr="00483157">
        <w:tc>
          <w:tcPr>
            <w:tcW w:w="1271" w:type="dxa"/>
          </w:tcPr>
          <w:p w14:paraId="294A64D5" w14:textId="76B82B7E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14:paraId="260B1639" w14:textId="126976A4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名称</w:t>
            </w:r>
          </w:p>
        </w:tc>
        <w:tc>
          <w:tcPr>
            <w:tcW w:w="5040" w:type="dxa"/>
          </w:tcPr>
          <w:p w14:paraId="12605031" w14:textId="72F91A69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描述</w:t>
            </w:r>
          </w:p>
        </w:tc>
      </w:tr>
      <w:tr w:rsidR="00483157" w14:paraId="663FF889" w14:textId="77777777" w:rsidTr="00483157">
        <w:tc>
          <w:tcPr>
            <w:tcW w:w="1271" w:type="dxa"/>
          </w:tcPr>
          <w:p w14:paraId="2553F196" w14:textId="68CD4D49" w:rsidR="00483157" w:rsidRDefault="00483157" w:rsidP="0048315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067C6A9" w14:textId="271AC5E8" w:rsidR="00483157" w:rsidRDefault="00483157" w:rsidP="00483157">
            <w:r>
              <w:rPr>
                <w:rFonts w:hint="eastAsia"/>
              </w:rPr>
              <w:t>BO</w:t>
            </w:r>
          </w:p>
        </w:tc>
        <w:tc>
          <w:tcPr>
            <w:tcW w:w="5040" w:type="dxa"/>
          </w:tcPr>
          <w:p w14:paraId="483CF997" w14:textId="4045356A" w:rsidR="00483157" w:rsidRDefault="00483157" w:rsidP="00483157">
            <w:r>
              <w:rPr>
                <w:rFonts w:hint="eastAsia"/>
              </w:rPr>
              <w:t>Business</w:t>
            </w:r>
            <w:r>
              <w:t xml:space="preserve"> Objective</w:t>
            </w:r>
            <w:r>
              <w:t>，业务目标</w:t>
            </w:r>
          </w:p>
        </w:tc>
      </w:tr>
      <w:tr w:rsidR="00483157" w14:paraId="615AE2B5" w14:textId="77777777" w:rsidTr="00483157">
        <w:tc>
          <w:tcPr>
            <w:tcW w:w="1271" w:type="dxa"/>
          </w:tcPr>
          <w:p w14:paraId="3F2E8213" w14:textId="3A1EEF90" w:rsidR="00483157" w:rsidRDefault="00483157" w:rsidP="004831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14:paraId="7640F8BA" w14:textId="3017C59E" w:rsidR="00483157" w:rsidRDefault="00483157" w:rsidP="00483157">
            <w:r>
              <w:rPr>
                <w:rFonts w:hint="eastAsia"/>
              </w:rPr>
              <w:t>SM</w:t>
            </w:r>
          </w:p>
        </w:tc>
        <w:tc>
          <w:tcPr>
            <w:tcW w:w="5040" w:type="dxa"/>
          </w:tcPr>
          <w:p w14:paraId="3592F201" w14:textId="1EB0AAA7" w:rsidR="00483157" w:rsidRDefault="00DE5E01" w:rsidP="00483157">
            <w:r>
              <w:rPr>
                <w:rFonts w:hint="eastAsia"/>
              </w:rPr>
              <w:t>Success</w:t>
            </w:r>
            <w:r>
              <w:t xml:space="preserve"> Measurement</w:t>
            </w:r>
            <w:r>
              <w:t>，成功指标</w:t>
            </w:r>
          </w:p>
        </w:tc>
      </w:tr>
      <w:tr w:rsidR="00DE5E01" w14:paraId="036283ED" w14:textId="77777777" w:rsidTr="00483157">
        <w:tc>
          <w:tcPr>
            <w:tcW w:w="1271" w:type="dxa"/>
          </w:tcPr>
          <w:p w14:paraId="35969006" w14:textId="756BBC10" w:rsidR="00DE5E01" w:rsidRDefault="00DE5E01" w:rsidP="0048315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C200D3E" w14:textId="411AAF05" w:rsidR="00DE5E01" w:rsidRDefault="00DE5E01" w:rsidP="00483157">
            <w:r>
              <w:rPr>
                <w:rFonts w:hint="eastAsia"/>
              </w:rPr>
              <w:t>RI</w:t>
            </w:r>
          </w:p>
        </w:tc>
        <w:tc>
          <w:tcPr>
            <w:tcW w:w="5040" w:type="dxa"/>
          </w:tcPr>
          <w:p w14:paraId="24A90646" w14:textId="772C15D1" w:rsidR="00DE5E01" w:rsidRDefault="00DE5E01" w:rsidP="00DE5E01">
            <w:r>
              <w:rPr>
                <w:rFonts w:hint="eastAsia"/>
              </w:rPr>
              <w:t>Risk</w:t>
            </w:r>
            <w:r>
              <w:rPr>
                <w:rFonts w:hint="eastAsia"/>
              </w:rPr>
              <w:t>，风险</w:t>
            </w:r>
          </w:p>
        </w:tc>
      </w:tr>
      <w:tr w:rsidR="00DE5E01" w14:paraId="49D31B66" w14:textId="77777777" w:rsidTr="00483157">
        <w:tc>
          <w:tcPr>
            <w:tcW w:w="1271" w:type="dxa"/>
          </w:tcPr>
          <w:p w14:paraId="399A4710" w14:textId="42CF0467" w:rsidR="00DE5E01" w:rsidRDefault="00DE5E01" w:rsidP="0048315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EA50900" w14:textId="7AEAB9DE" w:rsidR="00DE5E01" w:rsidRDefault="00DE5E01" w:rsidP="00483157"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5040" w:type="dxa"/>
          </w:tcPr>
          <w:p w14:paraId="4C573D2F" w14:textId="46B680A8" w:rsidR="00DE5E01" w:rsidRDefault="00DE5E01" w:rsidP="00DE5E01">
            <w:r>
              <w:rPr>
                <w:rFonts w:hint="eastAsia"/>
              </w:rPr>
              <w:t>Assump</w:t>
            </w:r>
            <w:r>
              <w:t>tion</w:t>
            </w:r>
            <w:r>
              <w:t>，</w:t>
            </w:r>
            <w:r>
              <w:rPr>
                <w:rFonts w:hint="eastAsia"/>
              </w:rPr>
              <w:t>假设</w:t>
            </w:r>
          </w:p>
        </w:tc>
      </w:tr>
      <w:tr w:rsidR="00DE5E01" w14:paraId="1A598D73" w14:textId="77777777" w:rsidTr="00483157">
        <w:tc>
          <w:tcPr>
            <w:tcW w:w="1271" w:type="dxa"/>
          </w:tcPr>
          <w:p w14:paraId="7DB14F85" w14:textId="78944206" w:rsidR="00DE5E01" w:rsidRDefault="00DE5E01" w:rsidP="0048315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6449A7A" w14:textId="6AB5EACB" w:rsidR="00DE5E01" w:rsidRDefault="00DE5E01" w:rsidP="00483157">
            <w:r>
              <w:rPr>
                <w:rFonts w:hint="eastAsia"/>
              </w:rPr>
              <w:t>DE</w:t>
            </w:r>
          </w:p>
        </w:tc>
        <w:tc>
          <w:tcPr>
            <w:tcW w:w="5040" w:type="dxa"/>
          </w:tcPr>
          <w:p w14:paraId="60E70938" w14:textId="32C98D7B" w:rsidR="00DE5E01" w:rsidRDefault="00DE5E01" w:rsidP="00DE5E01">
            <w:r>
              <w:rPr>
                <w:rFonts w:hint="eastAsia"/>
              </w:rPr>
              <w:t>Dependence</w:t>
            </w:r>
            <w:r>
              <w:t>，依赖</w:t>
            </w:r>
          </w:p>
        </w:tc>
      </w:tr>
      <w:tr w:rsidR="00B44D58" w14:paraId="4A46DAE0" w14:textId="77777777" w:rsidTr="00483157">
        <w:tc>
          <w:tcPr>
            <w:tcW w:w="1271" w:type="dxa"/>
          </w:tcPr>
          <w:p w14:paraId="17CF7A73" w14:textId="489E78BB" w:rsidR="00B44D58" w:rsidRDefault="00B44D58" w:rsidP="0048315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0D993B1D" w14:textId="028A6B57" w:rsidR="00B44D58" w:rsidRDefault="00B44D58" w:rsidP="00483157">
            <w:r>
              <w:rPr>
                <w:rFonts w:hint="eastAsia"/>
              </w:rPr>
              <w:t>FE</w:t>
            </w:r>
          </w:p>
        </w:tc>
        <w:tc>
          <w:tcPr>
            <w:tcW w:w="5040" w:type="dxa"/>
          </w:tcPr>
          <w:p w14:paraId="4A7D76E4" w14:textId="6237D946" w:rsidR="00B44D58" w:rsidRDefault="00B44D58" w:rsidP="00DE5E01">
            <w:r>
              <w:t>F</w:t>
            </w:r>
            <w:r>
              <w:rPr>
                <w:rFonts w:hint="eastAsia"/>
              </w:rPr>
              <w:t>eatures</w:t>
            </w:r>
            <w:r>
              <w:t>，特性</w:t>
            </w:r>
          </w:p>
        </w:tc>
      </w:tr>
      <w:tr w:rsidR="00B44D58" w14:paraId="0BD54A6F" w14:textId="77777777" w:rsidTr="00483157">
        <w:tc>
          <w:tcPr>
            <w:tcW w:w="1271" w:type="dxa"/>
          </w:tcPr>
          <w:p w14:paraId="4AEEAAED" w14:textId="77B01833" w:rsidR="00B44D58" w:rsidRDefault="00B16AA0" w:rsidP="0048315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4120330B" w14:textId="399D4F78" w:rsidR="00B44D58" w:rsidRDefault="00B16AA0" w:rsidP="00483157">
            <w:r>
              <w:rPr>
                <w:rFonts w:hint="eastAsia"/>
              </w:rPr>
              <w:t>LI</w:t>
            </w:r>
          </w:p>
        </w:tc>
        <w:tc>
          <w:tcPr>
            <w:tcW w:w="5040" w:type="dxa"/>
          </w:tcPr>
          <w:p w14:paraId="0B530AE3" w14:textId="102755AA" w:rsidR="00B44D58" w:rsidRDefault="00B16AA0" w:rsidP="00DE5E01">
            <w:r>
              <w:t>Limitation</w:t>
            </w:r>
            <w:r>
              <w:t>，</w:t>
            </w:r>
            <w:r>
              <w:rPr>
                <w:rFonts w:hint="eastAsia"/>
              </w:rPr>
              <w:t>限制</w:t>
            </w:r>
          </w:p>
        </w:tc>
      </w:tr>
      <w:tr w:rsidR="00E6356A" w14:paraId="25459DC4" w14:textId="77777777" w:rsidTr="00483157">
        <w:tc>
          <w:tcPr>
            <w:tcW w:w="1271" w:type="dxa"/>
          </w:tcPr>
          <w:p w14:paraId="05430007" w14:textId="6F7C8686" w:rsidR="00E6356A" w:rsidRDefault="00E31FCF" w:rsidP="0048315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64B514" w14:textId="053C41E9" w:rsidR="00E6356A" w:rsidRDefault="00E6356A" w:rsidP="00483157">
            <w:r>
              <w:rPr>
                <w:rFonts w:hint="eastAsia"/>
              </w:rPr>
              <w:t>TBD</w:t>
            </w:r>
          </w:p>
        </w:tc>
        <w:tc>
          <w:tcPr>
            <w:tcW w:w="5040" w:type="dxa"/>
          </w:tcPr>
          <w:p w14:paraId="1083A45F" w14:textId="27019114" w:rsidR="00E6356A" w:rsidRDefault="00E6356A" w:rsidP="00DE5E01">
            <w:r>
              <w:rPr>
                <w:rFonts w:hint="eastAsia"/>
              </w:rPr>
              <w:t>To</w:t>
            </w:r>
            <w:r>
              <w:t xml:space="preserve"> Be Decide</w:t>
            </w:r>
            <w:r>
              <w:t>，待定</w:t>
            </w:r>
          </w:p>
        </w:tc>
      </w:tr>
    </w:tbl>
    <w:p w14:paraId="7997548A" w14:textId="77777777" w:rsidR="00483157" w:rsidRPr="00483157" w:rsidRDefault="00483157" w:rsidP="00483157"/>
    <w:p w14:paraId="313B7C1F" w14:textId="629CE122" w:rsidR="00B254FB" w:rsidRPr="00B254FB" w:rsidRDefault="00B254FB" w:rsidP="00B254FB">
      <w:pPr>
        <w:pStyle w:val="2"/>
      </w:pPr>
      <w:bookmarkStart w:id="201" w:name="_Toc531785795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201"/>
    </w:p>
    <w:p w14:paraId="5536CBF8" w14:textId="08B6BAE4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 xml:space="preserve">1] </w:t>
      </w:r>
      <w:r>
        <w:rPr>
          <w:rFonts w:ascii="等线 Light" w:eastAsia="宋体" w:hAnsi="等线 Light" w:hint="eastAsia"/>
          <w:szCs w:val="24"/>
        </w:rPr>
        <w:t>C2-PRD-</w:t>
      </w:r>
      <w:r>
        <w:rPr>
          <w:rFonts w:ascii="等线 Light" w:eastAsia="宋体" w:hAnsi="等线 Light" w:hint="eastAsia"/>
          <w:szCs w:val="24"/>
        </w:rPr>
        <w:t>项目描述</w:t>
      </w:r>
      <w:r>
        <w:rPr>
          <w:rFonts w:ascii="等线 Light" w:eastAsia="宋体" w:hAnsi="等线 Light" w:hint="eastAsia"/>
          <w:szCs w:val="24"/>
        </w:rPr>
        <w:t>-201</w:t>
      </w:r>
      <w:r>
        <w:rPr>
          <w:rFonts w:ascii="等线 Light" w:eastAsia="宋体" w:hAnsi="等线 Light"/>
          <w:szCs w:val="24"/>
        </w:rPr>
        <w:t>8</w:t>
      </w:r>
    </w:p>
    <w:p w14:paraId="323BC8DA" w14:textId="2A5AE7DE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2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</w:t>
      </w:r>
      <w:r>
        <w:rPr>
          <w:rFonts w:ascii="等线 Light" w:eastAsia="宋体" w:hAnsi="等线 Light" w:hint="eastAsia"/>
          <w:szCs w:val="24"/>
        </w:rPr>
        <w:t>张海藩</w:t>
      </w:r>
      <w:r>
        <w:rPr>
          <w:rFonts w:ascii="等线 Light" w:eastAsia="宋体" w:hAnsi="等线 Light" w:hint="eastAsia"/>
          <w:szCs w:val="24"/>
        </w:rPr>
        <w:t>,</w:t>
      </w:r>
      <w:r>
        <w:rPr>
          <w:rFonts w:ascii="等线 Light" w:eastAsia="宋体" w:hAnsi="等线 Light" w:hint="eastAsia"/>
          <w:szCs w:val="24"/>
        </w:rPr>
        <w:t>牟永敏</w:t>
      </w:r>
      <w:r>
        <w:rPr>
          <w:rFonts w:ascii="等线 Light" w:eastAsia="宋体" w:hAnsi="等线 Light" w:hint="eastAsia"/>
          <w:szCs w:val="24"/>
        </w:rPr>
        <w:t>.</w:t>
      </w:r>
      <w:r>
        <w:rPr>
          <w:rFonts w:ascii="等线 Light" w:eastAsia="宋体" w:hAnsi="等线 Light" w:hint="eastAsia"/>
          <w:szCs w:val="24"/>
        </w:rPr>
        <w:t>软件工程导论（第六版）</w:t>
      </w:r>
    </w:p>
    <w:p w14:paraId="43FB8BBE" w14:textId="0D38AB24" w:rsidR="007C14E8" w:rsidRDefault="007C14E8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3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PRD2018-G03-</w:t>
      </w:r>
      <w:r>
        <w:rPr>
          <w:rFonts w:ascii="等线 Light" w:eastAsia="宋体" w:hAnsi="等线 Light"/>
          <w:szCs w:val="24"/>
        </w:rPr>
        <w:t>文档编写规范</w:t>
      </w:r>
    </w:p>
    <w:p w14:paraId="31BFA213" w14:textId="77777777" w:rsidR="00B254FB" w:rsidRPr="00B254FB" w:rsidRDefault="00B254FB" w:rsidP="00B254FB"/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202" w:name="_Toc531785796"/>
      <w:r>
        <w:rPr>
          <w:rFonts w:hint="eastAsia"/>
        </w:rPr>
        <w:t>业务</w:t>
      </w:r>
      <w:r>
        <w:t>需求</w:t>
      </w:r>
      <w:bookmarkEnd w:id="202"/>
    </w:p>
    <w:p w14:paraId="5D8F51CE" w14:textId="7EA8D1A4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</w:t>
      </w:r>
      <w:del w:id="203" w:author="沈启航" w:date="2018-12-05T08:00:00Z">
        <w:r w:rsidRPr="00212B4C" w:rsidDel="0039552C">
          <w:rPr>
            <w:rFonts w:hint="eastAsia"/>
          </w:rPr>
          <w:delText>也作为一门新兴的课程在大学里开设。</w:delText>
        </w:r>
      </w:del>
      <w:r w:rsidRPr="00212B4C">
        <w:rPr>
          <w:rFonts w:hint="eastAsia"/>
        </w:rPr>
        <w:t>为了使教师能够把最新，最前沿的关于项目管理和需求工程的信息传播给学生；为了学生能够利用网络得到老师帮助；为了师生之间，同学之间能够充分交流，沟通心得。这个</w:t>
      </w:r>
      <w:del w:id="204" w:author="沈启航" w:date="2018-12-05T08:00:00Z">
        <w:r w:rsidRPr="00212B4C" w:rsidDel="0039552C">
          <w:rPr>
            <w:rFonts w:hint="eastAsia"/>
          </w:rPr>
          <w:delText>软件工程教学、学习、交流系统</w:delText>
        </w:r>
      </w:del>
      <w:ins w:id="205" w:author="沈启航" w:date="2018-12-05T08:00:00Z">
        <w:r w:rsidR="0039552C">
          <w:rPr>
            <w:rFonts w:hint="eastAsia"/>
          </w:rPr>
          <w:t>软件工程系列课程</w:t>
        </w:r>
        <w:r w:rsidR="0039552C">
          <w:t>教学辅助</w:t>
        </w:r>
      </w:ins>
      <w:ins w:id="206" w:author="沈启航" w:date="2018-12-05T08:03:00Z">
        <w:r w:rsidR="0039552C">
          <w:rPr>
            <w:rFonts w:hint="eastAsia"/>
          </w:rPr>
          <w:t>网站</w:t>
        </w:r>
      </w:ins>
      <w:ins w:id="207" w:author="沈启航" w:date="2018-12-05T08:00:00Z">
        <w:r w:rsidR="0039552C">
          <w:rPr>
            <w:rFonts w:hint="eastAsia"/>
          </w:rPr>
          <w:t>系统</w:t>
        </w:r>
      </w:ins>
      <w:r w:rsidRPr="00212B4C">
        <w:rPr>
          <w:rFonts w:hint="eastAsia"/>
        </w:rPr>
        <w:t>将提供这么一个</w:t>
      </w:r>
      <w:ins w:id="208" w:author="沈启航" w:date="2018-12-05T08:00:00Z">
        <w:r w:rsidR="0039552C">
          <w:rPr>
            <w:rFonts w:hint="eastAsia"/>
          </w:rPr>
          <w:t>垂直</w:t>
        </w:r>
        <w:r w:rsidR="0039552C">
          <w:t>的交流</w:t>
        </w:r>
      </w:ins>
      <w:r w:rsidRPr="00212B4C">
        <w:rPr>
          <w:rFonts w:hint="eastAsia"/>
        </w:rPr>
        <w:t>平台。为教师和同学服务，也为项目管理，需求工程，统一建模等软件工程化课程的教学方法提供试验基地。</w:t>
      </w:r>
    </w:p>
    <w:p w14:paraId="5E4242BF" w14:textId="1F1967CD" w:rsidR="006620B1" w:rsidRDefault="00D26376" w:rsidP="006620B1">
      <w:pPr>
        <w:pStyle w:val="2"/>
      </w:pPr>
      <w:bookmarkStart w:id="209" w:name="_Toc531785797"/>
      <w:r>
        <w:t>2</w:t>
      </w:r>
      <w:r w:rsidR="006620B1">
        <w:rPr>
          <w:rFonts w:hint="eastAsia"/>
        </w:rPr>
        <w:t>.1</w:t>
      </w:r>
      <w:commentRangeStart w:id="210"/>
      <w:r w:rsidR="006620B1">
        <w:rPr>
          <w:rFonts w:hint="eastAsia"/>
        </w:rPr>
        <w:t>背景</w:t>
      </w:r>
      <w:commentRangeEnd w:id="210"/>
      <w:r w:rsidR="00F513DA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10"/>
      </w:r>
      <w:bookmarkEnd w:id="209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</w:t>
      </w:r>
      <w:r>
        <w:lastRenderedPageBreak/>
        <w:t>经验交流。</w:t>
      </w:r>
    </w:p>
    <w:p w14:paraId="0427AEA8" w14:textId="271C2AF5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ins w:id="211" w:author="沈启航" w:date="2018-12-05T08:01:00Z">
        <w:r w:rsidR="0039552C">
          <w:rPr>
            <w:rFonts w:hint="eastAsia"/>
          </w:rPr>
          <w:t>垂直型</w:t>
        </w:r>
        <w:r w:rsidR="0039552C">
          <w:t>的</w:t>
        </w:r>
      </w:ins>
      <w:r w:rsidR="00DF2A84" w:rsidRPr="00DF2A84">
        <w:rPr>
          <w:rFonts w:hint="eastAsia"/>
        </w:rPr>
        <w:t>开放共享的交流</w:t>
      </w:r>
      <w:del w:id="212" w:author="沈启航" w:date="2018-12-05T08:03:00Z">
        <w:r w:rsidR="00DF2A84" w:rsidRPr="00DF2A84" w:rsidDel="0039552C">
          <w:rPr>
            <w:rFonts w:hint="eastAsia"/>
          </w:rPr>
          <w:delText>型</w:delText>
        </w:r>
      </w:del>
      <w:del w:id="213" w:author="沈启航" w:date="2018-12-05T08:01:00Z">
        <w:r w:rsidR="00DF2A84" w:rsidDel="0039552C">
          <w:rPr>
            <w:rFonts w:hint="eastAsia"/>
          </w:rPr>
          <w:delText>论坛</w:delText>
        </w:r>
      </w:del>
      <w:ins w:id="214" w:author="沈启航" w:date="2018-12-05T08:01:00Z">
        <w:r w:rsidR="0039552C">
          <w:rPr>
            <w:rFonts w:hint="eastAsia"/>
          </w:rPr>
          <w:t>社区</w:t>
        </w:r>
      </w:ins>
      <w:r w:rsidR="00DF2A84" w:rsidRPr="00DF2A84">
        <w:rPr>
          <w:rFonts w:hint="eastAsia"/>
        </w:rPr>
        <w:t>类型的软件工程系列课程教学辅助网站</w:t>
      </w:r>
      <w:r w:rsidR="00A97C08">
        <w:t>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1295632" w:rsidR="006620B1" w:rsidRDefault="00D26376" w:rsidP="006620B1">
      <w:pPr>
        <w:pStyle w:val="2"/>
      </w:pPr>
      <w:bookmarkStart w:id="215" w:name="_Toc531785798"/>
      <w:r>
        <w:t>2</w:t>
      </w:r>
      <w:r w:rsidR="006620B1">
        <w:rPr>
          <w:rFonts w:hint="eastAsia"/>
        </w:rPr>
        <w:t>.2</w:t>
      </w:r>
      <w:commentRangeStart w:id="216"/>
      <w:r w:rsidR="006620B1">
        <w:rPr>
          <w:rFonts w:hint="eastAsia"/>
        </w:rPr>
        <w:t>业务</w:t>
      </w:r>
      <w:r w:rsidR="006620B1">
        <w:t>机遇</w:t>
      </w:r>
      <w:commentRangeEnd w:id="216"/>
      <w:r w:rsidR="00A97C0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16"/>
      </w:r>
      <w:bookmarkEnd w:id="215"/>
    </w:p>
    <w:p w14:paraId="19398213" w14:textId="61FED09E" w:rsidR="00A97C08" w:rsidRDefault="00DF2A84" w:rsidP="00DF2A84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 w:rsidR="00145241">
        <w:rPr>
          <w:rFonts w:hint="eastAsia"/>
        </w:rPr>
        <w:t>如果</w:t>
      </w:r>
      <w:r w:rsidR="00145241">
        <w:t>能将这种方式套用到校园内的教学辅助平台上，将为教学带来极大的方便。</w:t>
      </w:r>
      <w:r w:rsidR="00A97C08">
        <w:t>目前</w:t>
      </w:r>
      <w:r w:rsidR="00145241">
        <w:rPr>
          <w:rFonts w:hint="eastAsia"/>
        </w:rPr>
        <w:t>客户</w:t>
      </w:r>
      <w:r w:rsidR="00145241">
        <w:t>所处学校</w:t>
      </w:r>
      <w:r w:rsidR="00A97C08">
        <w:t>采用的类似</w:t>
      </w:r>
      <w:r w:rsidR="00145241">
        <w:rPr>
          <w:rFonts w:hint="eastAsia"/>
        </w:rPr>
        <w:t>的</w:t>
      </w:r>
      <w:r w:rsidR="00145241">
        <w:t>教学辅助</w:t>
      </w:r>
      <w:r w:rsidR="00A97C08">
        <w:t>产品有</w:t>
      </w:r>
      <w:r w:rsidR="00A97C08">
        <w:t>BlackBoard</w:t>
      </w:r>
      <w:r w:rsidR="00A97C08">
        <w:t>、雨课堂、</w:t>
      </w:r>
      <w:r w:rsidR="00A97C08">
        <w:t>doctorZ</w:t>
      </w:r>
      <w:r w:rsidR="00A97C08">
        <w:t>等等</w:t>
      </w:r>
      <w:r w:rsidR="00145241">
        <w:rPr>
          <w:rFonts w:hint="eastAsia"/>
        </w:rPr>
        <w:t>，</w:t>
      </w:r>
      <w:r w:rsidR="00145241">
        <w:t>但这些产品的交流</w:t>
      </w:r>
      <w:r w:rsidR="00145241">
        <w:rPr>
          <w:rFonts w:hint="eastAsia"/>
        </w:rPr>
        <w:t>学习</w:t>
      </w:r>
      <w:r w:rsidR="00145241">
        <w:t>功能并没有得到很好的使用</w:t>
      </w:r>
      <w:r w:rsidR="00A97C08">
        <w:t>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4E0E0DAF" w:rsidR="00BF326E" w:rsidRDefault="00BF326E" w:rsidP="00A97C08">
      <w:pPr>
        <w:spacing w:line="360" w:lineRule="auto"/>
        <w:ind w:firstLine="420"/>
      </w:pPr>
      <w:r>
        <w:t>我们提议的产品</w:t>
      </w:r>
      <w:ins w:id="217" w:author="沈启航" w:date="2018-12-05T15:06:00Z">
        <w:r w:rsidR="00E844B5">
          <w:rPr>
            <w:rFonts w:hint="eastAsia"/>
          </w:rPr>
          <w:t>是一种</w:t>
        </w:r>
        <w:r w:rsidR="00E844B5">
          <w:t>垂直型社区类型的</w:t>
        </w:r>
        <w:r w:rsidR="00E844B5">
          <w:rPr>
            <w:rFonts w:hint="eastAsia"/>
          </w:rPr>
          <w:t>网站</w:t>
        </w:r>
        <w:r w:rsidR="00E844B5">
          <w:t>系统，内容</w:t>
        </w:r>
      </w:ins>
      <w:ins w:id="218" w:author="沈启航" w:date="2018-12-05T15:07:00Z">
        <w:r w:rsidR="00E844B5">
          <w:t>仅限于软件工程系列课程的教学信息</w:t>
        </w:r>
        <w:r w:rsidR="00E844B5">
          <w:rPr>
            <w:rFonts w:hint="eastAsia"/>
          </w:rPr>
          <w:t>。</w:t>
        </w:r>
        <w:r w:rsidR="00E844B5">
          <w:t>该系统</w:t>
        </w:r>
      </w:ins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03785C61" w:rsidR="006620B1" w:rsidRDefault="00D26376" w:rsidP="006620B1">
      <w:pPr>
        <w:pStyle w:val="2"/>
      </w:pPr>
      <w:bookmarkStart w:id="219" w:name="_Toc531785799"/>
      <w:r>
        <w:lastRenderedPageBreak/>
        <w:t>2</w:t>
      </w:r>
      <w:r w:rsidR="006620B1">
        <w:rPr>
          <w:rFonts w:hint="eastAsia"/>
        </w:rPr>
        <w:t>.3</w:t>
      </w:r>
      <w:commentRangeStart w:id="220"/>
      <w:r w:rsidR="006620B1">
        <w:rPr>
          <w:rFonts w:hint="eastAsia"/>
        </w:rPr>
        <w:t>业务</w:t>
      </w:r>
      <w:r w:rsidR="006620B1">
        <w:t>目标</w:t>
      </w:r>
      <w:commentRangeEnd w:id="220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0"/>
      </w:r>
      <w:bookmarkEnd w:id="219"/>
    </w:p>
    <w:p w14:paraId="225DD848" w14:textId="576F73C7" w:rsidR="0033310D" w:rsidRDefault="00145241" w:rsidP="0033310D">
      <w:r>
        <w:t>BO-1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</w:t>
      </w:r>
      <w:r w:rsidR="005F0283">
        <w:rPr>
          <w:rFonts w:hint="eastAsia"/>
        </w:rPr>
        <w:t>该网站论坛日均</w:t>
      </w:r>
      <w:r w:rsidR="005F0283">
        <w:t>发帖量达到</w:t>
      </w:r>
      <w:r w:rsidR="00AB1427">
        <w:t>20</w:t>
      </w:r>
      <w:r w:rsidR="005F0283">
        <w:rPr>
          <w:rFonts w:hint="eastAsia"/>
        </w:rPr>
        <w:t>次</w:t>
      </w:r>
      <w:r w:rsidR="005F0283">
        <w:t>，日</w:t>
      </w:r>
      <w:r w:rsidR="005F0283"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3C640894" w14:textId="44F7E9B0" w:rsidR="00145241" w:rsidRDefault="00145241" w:rsidP="0033310D">
      <w:r>
        <w:rPr>
          <w:rFonts w:hint="eastAsia"/>
        </w:rPr>
        <w:t>BO</w:t>
      </w:r>
      <w:r>
        <w:t>-2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月内，该网站论坛部分学生参与人数达到</w:t>
      </w:r>
      <w:r>
        <w:rPr>
          <w:rFonts w:hint="eastAsia"/>
        </w:rPr>
        <w:t>本专业</w:t>
      </w:r>
      <w:r>
        <w:t>学生的</w:t>
      </w:r>
      <w:r>
        <w:rPr>
          <w:rFonts w:hint="eastAsia"/>
        </w:rPr>
        <w:t>80</w:t>
      </w:r>
      <w:r>
        <w:t>%</w:t>
      </w:r>
      <w:r>
        <w:t>。</w:t>
      </w:r>
    </w:p>
    <w:p w14:paraId="6D26343B" w14:textId="3A4CD00A" w:rsidR="006620B1" w:rsidRDefault="00D26376" w:rsidP="006620B1">
      <w:pPr>
        <w:pStyle w:val="2"/>
      </w:pPr>
      <w:bookmarkStart w:id="221" w:name="_Toc531785800"/>
      <w:r>
        <w:rPr>
          <w:rFonts w:hint="eastAsia"/>
        </w:rPr>
        <w:t>2</w:t>
      </w:r>
      <w:r w:rsidR="006620B1">
        <w:rPr>
          <w:rFonts w:hint="eastAsia"/>
        </w:rPr>
        <w:t>.4</w:t>
      </w:r>
      <w:commentRangeStart w:id="222"/>
      <w:r w:rsidR="006620B1">
        <w:rPr>
          <w:rFonts w:hint="eastAsia"/>
        </w:rPr>
        <w:t>成功</w:t>
      </w:r>
      <w:r w:rsidR="006620B1">
        <w:t>的标准</w:t>
      </w:r>
      <w:commentRangeEnd w:id="222"/>
      <w:r w:rsidR="005728DF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2"/>
      </w:r>
      <w:bookmarkEnd w:id="221"/>
    </w:p>
    <w:p w14:paraId="13706C23" w14:textId="5DC17796" w:rsidR="005728DF" w:rsidRPr="005728DF" w:rsidRDefault="00B254FB" w:rsidP="005728DF">
      <w:r>
        <w:rPr>
          <w:rFonts w:hint="eastAsia"/>
        </w:rPr>
        <w:t>SM</w:t>
      </w:r>
      <w:r>
        <w:t>-1</w:t>
      </w:r>
      <w:r>
        <w:rPr>
          <w:rFonts w:hint="eastAsia"/>
        </w:rPr>
        <w:t>：</w:t>
      </w:r>
      <w:r w:rsidR="00DE5E01">
        <w:rPr>
          <w:rFonts w:hint="eastAsia"/>
        </w:rPr>
        <w:t>项目</w:t>
      </w:r>
      <w:r w:rsidR="00DE5E01">
        <w:t>结束时，</w:t>
      </w:r>
      <w:r w:rsidR="005728DF">
        <w:rPr>
          <w:rFonts w:hint="eastAsia"/>
        </w:rPr>
        <w:t>项目</w:t>
      </w:r>
      <w:r w:rsidR="005728DF">
        <w:t>相关交付物通过客户评审。</w:t>
      </w:r>
    </w:p>
    <w:p w14:paraId="6DAEA8E7" w14:textId="3A3A11D9" w:rsidR="006620B1" w:rsidRDefault="00D26376" w:rsidP="006620B1">
      <w:pPr>
        <w:pStyle w:val="2"/>
      </w:pPr>
      <w:bookmarkStart w:id="223" w:name="_Toc531785801"/>
      <w:r>
        <w:rPr>
          <w:rFonts w:hint="eastAsia"/>
        </w:rPr>
        <w:t>2</w:t>
      </w:r>
      <w:r w:rsidR="006620B1">
        <w:rPr>
          <w:rFonts w:hint="eastAsia"/>
        </w:rPr>
        <w:t>.5</w:t>
      </w:r>
      <w:commentRangeStart w:id="224"/>
      <w:r w:rsidR="006620B1">
        <w:rPr>
          <w:rFonts w:hint="eastAsia"/>
        </w:rPr>
        <w:t>愿景</w:t>
      </w:r>
      <w:r w:rsidR="006620B1">
        <w:t>声明</w:t>
      </w:r>
      <w:commentRangeEnd w:id="224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4"/>
      </w:r>
      <w:bookmarkEnd w:id="223"/>
    </w:p>
    <w:p w14:paraId="6C08C21B" w14:textId="7CA3AC6B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</w:t>
      </w:r>
      <w:del w:id="225" w:author="沈启航" w:date="2018-12-22T10:25:00Z">
        <w:r w:rsidDel="0061698E">
          <w:delText>布置作业及测试，</w:delText>
        </w:r>
      </w:del>
      <w:r>
        <w:t>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63DEFD2E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</w:t>
      </w:r>
      <w:del w:id="226" w:author="沈启航" w:date="2018-12-22T10:25:00Z">
        <w:r w:rsidDel="0061698E">
          <w:delText>上传</w:delText>
        </w:r>
        <w:r w:rsidDel="0061698E">
          <w:rPr>
            <w:rFonts w:hint="eastAsia"/>
          </w:rPr>
          <w:delText>作业</w:delText>
        </w:r>
        <w:r w:rsidDel="0061698E">
          <w:delText>，参与测试，</w:delText>
        </w:r>
      </w:del>
      <w:r>
        <w:t>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7B5B3B6C" w:rsidR="006620B1" w:rsidRDefault="00D26376" w:rsidP="006620B1">
      <w:pPr>
        <w:pStyle w:val="2"/>
      </w:pPr>
      <w:bookmarkStart w:id="227" w:name="_Toc531785802"/>
      <w:r>
        <w:rPr>
          <w:rFonts w:hint="eastAsia"/>
        </w:rPr>
        <w:t>2</w:t>
      </w:r>
      <w:r w:rsidR="006620B1">
        <w:rPr>
          <w:rFonts w:hint="eastAsia"/>
        </w:rPr>
        <w:t>.6</w:t>
      </w:r>
      <w:commentRangeStart w:id="228"/>
      <w:r w:rsidR="006620B1">
        <w:rPr>
          <w:rFonts w:hint="eastAsia"/>
        </w:rPr>
        <w:t>业务</w:t>
      </w:r>
      <w:r w:rsidR="006620B1">
        <w:t>风险</w:t>
      </w:r>
      <w:commentRangeEnd w:id="228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8"/>
      </w:r>
      <w:bookmarkEnd w:id="227"/>
    </w:p>
    <w:p w14:paraId="6295AF34" w14:textId="0132FF46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.6.1</w:t>
      </w:r>
      <w:r w:rsidR="00E6356A">
        <w:rPr>
          <w:rFonts w:hint="eastAsia"/>
        </w:rPr>
        <w:t>风险</w:t>
      </w:r>
      <w:r w:rsidR="00E6356A">
        <w:t>状态定义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5061"/>
      </w:tblGrid>
      <w:tr w:rsidR="00E6356A" w14:paraId="18719304" w14:textId="77777777" w:rsidTr="00556E03">
        <w:trPr>
          <w:trHeight w:val="285"/>
        </w:trPr>
        <w:tc>
          <w:tcPr>
            <w:tcW w:w="844" w:type="dxa"/>
          </w:tcPr>
          <w:p w14:paraId="4467344B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64DF52A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229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1D41C9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E6356A" w14:paraId="60EB533B" w14:textId="77777777" w:rsidTr="00556E03">
        <w:trPr>
          <w:trHeight w:val="285"/>
        </w:trPr>
        <w:tc>
          <w:tcPr>
            <w:tcW w:w="844" w:type="dxa"/>
          </w:tcPr>
          <w:p w14:paraId="5821AF82" w14:textId="6B218CE0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1F56EAC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5FB334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E6356A" w14:paraId="217D3FB6" w14:textId="77777777" w:rsidTr="00556E03">
        <w:trPr>
          <w:trHeight w:val="285"/>
        </w:trPr>
        <w:tc>
          <w:tcPr>
            <w:tcW w:w="844" w:type="dxa"/>
          </w:tcPr>
          <w:p w14:paraId="3EE4E4DC" w14:textId="35C5FAAF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6E2CB15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D62C71C" w14:textId="77777777" w:rsidR="00E6356A" w:rsidRPr="00913271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E6356A" w14:paraId="5D1A6EE1" w14:textId="77777777" w:rsidTr="00556E03">
        <w:trPr>
          <w:trHeight w:val="285"/>
        </w:trPr>
        <w:tc>
          <w:tcPr>
            <w:tcW w:w="844" w:type="dxa"/>
          </w:tcPr>
          <w:p w14:paraId="5D01E7FB" w14:textId="2CCAD4A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2D2D713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224E965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E6356A" w14:paraId="368EE168" w14:textId="77777777" w:rsidTr="00556E03">
        <w:trPr>
          <w:trHeight w:val="285"/>
        </w:trPr>
        <w:tc>
          <w:tcPr>
            <w:tcW w:w="844" w:type="dxa"/>
          </w:tcPr>
          <w:p w14:paraId="5A1C8781" w14:textId="2D8819A8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13874193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CC82DB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E6356A" w14:paraId="28742F67" w14:textId="77777777" w:rsidTr="00556E03">
        <w:trPr>
          <w:trHeight w:val="285"/>
        </w:trPr>
        <w:tc>
          <w:tcPr>
            <w:tcW w:w="844" w:type="dxa"/>
          </w:tcPr>
          <w:p w14:paraId="226A2C66" w14:textId="7E108D3B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5E3601D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64462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E6356A" w14:paraId="63F620E2" w14:textId="77777777" w:rsidTr="00556E03">
        <w:trPr>
          <w:trHeight w:val="285"/>
        </w:trPr>
        <w:tc>
          <w:tcPr>
            <w:tcW w:w="844" w:type="dxa"/>
          </w:tcPr>
          <w:p w14:paraId="0C4B3F7D" w14:textId="17AE3C9A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3DCF534F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3A74B07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E6356A" w14:paraId="6C9B4FB2" w14:textId="77777777" w:rsidTr="00556E03">
        <w:trPr>
          <w:trHeight w:val="285"/>
        </w:trPr>
        <w:tc>
          <w:tcPr>
            <w:tcW w:w="844" w:type="dxa"/>
          </w:tcPr>
          <w:p w14:paraId="74587A08" w14:textId="4443CD78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014E6F6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4E3A77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E6356A" w14:paraId="25B5C37A" w14:textId="77777777" w:rsidTr="00556E03">
        <w:trPr>
          <w:trHeight w:val="285"/>
        </w:trPr>
        <w:tc>
          <w:tcPr>
            <w:tcW w:w="844" w:type="dxa"/>
          </w:tcPr>
          <w:p w14:paraId="1D4D61F8" w14:textId="782E3F5E" w:rsidR="00E6356A" w:rsidRPr="00B046A8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3CB415C6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22EBA8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E6356A" w14:paraId="6543372E" w14:textId="77777777" w:rsidTr="00556E03">
        <w:trPr>
          <w:trHeight w:val="285"/>
        </w:trPr>
        <w:tc>
          <w:tcPr>
            <w:tcW w:w="844" w:type="dxa"/>
          </w:tcPr>
          <w:p w14:paraId="4918E647" w14:textId="7C9FF113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5B470C2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FFE2E4E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E6356A" w14:paraId="1B660DE5" w14:textId="77777777" w:rsidTr="00556E03">
        <w:trPr>
          <w:trHeight w:val="285"/>
        </w:trPr>
        <w:tc>
          <w:tcPr>
            <w:tcW w:w="844" w:type="dxa"/>
          </w:tcPr>
          <w:p w14:paraId="5EA8DF89" w14:textId="070E510C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F9486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3C8DA2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E6356A" w14:paraId="20C99B8F" w14:textId="77777777" w:rsidTr="00556E03">
        <w:trPr>
          <w:trHeight w:val="285"/>
        </w:trPr>
        <w:tc>
          <w:tcPr>
            <w:tcW w:w="844" w:type="dxa"/>
          </w:tcPr>
          <w:p w14:paraId="352FCA1B" w14:textId="4B47DDC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056945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7B6899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E6356A" w14:paraId="277179FC" w14:textId="77777777" w:rsidTr="00556E03">
        <w:trPr>
          <w:trHeight w:val="285"/>
        </w:trPr>
        <w:tc>
          <w:tcPr>
            <w:tcW w:w="844" w:type="dxa"/>
          </w:tcPr>
          <w:p w14:paraId="716182C8" w14:textId="1F13D96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44E31796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ACC374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E6356A" w14:paraId="6D520F0A" w14:textId="77777777" w:rsidTr="00556E03">
        <w:trPr>
          <w:trHeight w:val="285"/>
        </w:trPr>
        <w:tc>
          <w:tcPr>
            <w:tcW w:w="844" w:type="dxa"/>
          </w:tcPr>
          <w:p w14:paraId="47616E32" w14:textId="57885ADF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7FCD50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5061" w:type="dxa"/>
            <w:shd w:val="clear" w:color="auto" w:fill="auto"/>
          </w:tcPr>
          <w:p w14:paraId="08101DC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E6356A" w14:paraId="0F1AA3EF" w14:textId="77777777" w:rsidTr="00556E03">
        <w:trPr>
          <w:trHeight w:val="285"/>
        </w:trPr>
        <w:tc>
          <w:tcPr>
            <w:tcW w:w="844" w:type="dxa"/>
          </w:tcPr>
          <w:p w14:paraId="0017DDA0" w14:textId="2513130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2E9DF627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5061" w:type="dxa"/>
            <w:shd w:val="clear" w:color="auto" w:fill="auto"/>
          </w:tcPr>
          <w:p w14:paraId="782A701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E6356A" w14:paraId="26991EE1" w14:textId="77777777" w:rsidTr="00556E03">
        <w:trPr>
          <w:trHeight w:val="285"/>
        </w:trPr>
        <w:tc>
          <w:tcPr>
            <w:tcW w:w="844" w:type="dxa"/>
          </w:tcPr>
          <w:p w14:paraId="0C0FB443" w14:textId="67CDAA3D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518316CD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5061" w:type="dxa"/>
            <w:shd w:val="clear" w:color="auto" w:fill="auto"/>
          </w:tcPr>
          <w:p w14:paraId="2341990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E6356A" w14:paraId="695C6C95" w14:textId="77777777" w:rsidTr="00556E03">
        <w:trPr>
          <w:trHeight w:val="285"/>
        </w:trPr>
        <w:tc>
          <w:tcPr>
            <w:tcW w:w="844" w:type="dxa"/>
          </w:tcPr>
          <w:p w14:paraId="5B425615" w14:textId="5808D6ED" w:rsidR="00E6356A" w:rsidRPr="00370FAF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1AED544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5061" w:type="dxa"/>
            <w:shd w:val="clear" w:color="auto" w:fill="auto"/>
          </w:tcPr>
          <w:p w14:paraId="48A126D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E6356A" w14:paraId="5E248F6E" w14:textId="77777777" w:rsidTr="00556E03">
        <w:trPr>
          <w:trHeight w:val="285"/>
        </w:trPr>
        <w:tc>
          <w:tcPr>
            <w:tcW w:w="844" w:type="dxa"/>
          </w:tcPr>
          <w:p w14:paraId="19BE85D8" w14:textId="662A2A1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3D2170A8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5061" w:type="dxa"/>
            <w:shd w:val="clear" w:color="auto" w:fill="auto"/>
          </w:tcPr>
          <w:p w14:paraId="5BFB98D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E6356A" w14:paraId="2A1073A0" w14:textId="77777777" w:rsidTr="00556E03">
        <w:trPr>
          <w:trHeight w:val="285"/>
        </w:trPr>
        <w:tc>
          <w:tcPr>
            <w:tcW w:w="844" w:type="dxa"/>
          </w:tcPr>
          <w:p w14:paraId="3B9F68CC" w14:textId="7A9DDF6A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6D841AE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5061" w:type="dxa"/>
            <w:shd w:val="clear" w:color="auto" w:fill="auto"/>
          </w:tcPr>
          <w:p w14:paraId="0E6A963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小组成员在使用时发现阿里云服务器崩溃，并向项目经理提出</w:t>
            </w:r>
          </w:p>
        </w:tc>
      </w:tr>
      <w:tr w:rsidR="00E6356A" w14:paraId="6479E6B8" w14:textId="77777777" w:rsidTr="00556E03">
        <w:trPr>
          <w:trHeight w:val="285"/>
        </w:trPr>
        <w:tc>
          <w:tcPr>
            <w:tcW w:w="844" w:type="dxa"/>
          </w:tcPr>
          <w:p w14:paraId="54308D7F" w14:textId="1590D9A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65B116A1" w14:textId="5F23DBBC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</w:t>
            </w:r>
            <w:r w:rsidR="004F3B9B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lastRenderedPageBreak/>
              <w:t>要求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55F4F80" w14:textId="21CCE4B7" w:rsidR="00E6356A" w:rsidRDefault="00E6356A" w:rsidP="004F3B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在项目评审时</w:t>
            </w:r>
            <w:r w:rsidR="004F3B9B"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/>
                <w:color w:val="000000"/>
                <w:szCs w:val="21"/>
              </w:rPr>
              <w:t>提出交付物不符合要求</w:t>
            </w:r>
          </w:p>
        </w:tc>
      </w:tr>
      <w:tr w:rsidR="004F3B9B" w14:paraId="7CC9CD46" w14:textId="77777777" w:rsidTr="00556E03">
        <w:trPr>
          <w:trHeight w:val="285"/>
        </w:trPr>
        <w:tc>
          <w:tcPr>
            <w:tcW w:w="844" w:type="dxa"/>
          </w:tcPr>
          <w:p w14:paraId="04D2C5BC" w14:textId="035BD37B" w:rsidR="004F3B9B" w:rsidRDefault="004F3B9B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454" w:type="dxa"/>
            <w:shd w:val="clear" w:color="auto" w:fill="auto"/>
          </w:tcPr>
          <w:p w14:paraId="24F87C77" w14:textId="5ED65265" w:rsidR="004F3B9B" w:rsidRDefault="004F3B9B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6BCB996D" w14:textId="2784F6C7" w:rsidR="004F3B9B" w:rsidRDefault="004F3B9B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color w:val="000000"/>
                <w:szCs w:val="21"/>
              </w:rPr>
              <w:t>系统实际部署时，</w:t>
            </w:r>
            <w:r>
              <w:rPr>
                <w:rFonts w:hint="eastAsia"/>
                <w:color w:val="000000"/>
                <w:szCs w:val="21"/>
              </w:rPr>
              <w:t>学校方</w:t>
            </w:r>
            <w:r>
              <w:rPr>
                <w:color w:val="000000"/>
                <w:szCs w:val="21"/>
              </w:rPr>
              <w:t>不同意</w:t>
            </w:r>
          </w:p>
        </w:tc>
      </w:tr>
      <w:bookmarkEnd w:id="229"/>
    </w:tbl>
    <w:p w14:paraId="4E6CF105" w14:textId="77777777" w:rsidR="00E6356A" w:rsidRPr="00E6356A" w:rsidRDefault="00E6356A" w:rsidP="00E6356A"/>
    <w:p w14:paraId="3341DBBF" w14:textId="3A1AD333" w:rsidR="00E6356A" w:rsidRP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.6.2</w:t>
      </w:r>
      <w:r w:rsidR="00E6356A">
        <w:rPr>
          <w:rFonts w:hint="eastAsia"/>
        </w:rPr>
        <w:t>风险</w:t>
      </w:r>
      <w:r w:rsidR="00E6356A">
        <w:t>评估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340"/>
        <w:gridCol w:w="1335"/>
        <w:gridCol w:w="1335"/>
        <w:gridCol w:w="1335"/>
      </w:tblGrid>
      <w:tr w:rsidR="00556E03" w14:paraId="481D616E" w14:textId="77777777" w:rsidTr="00556E03">
        <w:trPr>
          <w:trHeight w:val="285"/>
        </w:trPr>
        <w:tc>
          <w:tcPr>
            <w:tcW w:w="1160" w:type="dxa"/>
          </w:tcPr>
          <w:p w14:paraId="3BD404E6" w14:textId="0C05CFF5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13043D66" w14:textId="6C6631B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B4351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66892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8A975E9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556E03" w14:paraId="52C3E067" w14:textId="77777777" w:rsidTr="00556E03">
        <w:trPr>
          <w:trHeight w:val="285"/>
        </w:trPr>
        <w:tc>
          <w:tcPr>
            <w:tcW w:w="1160" w:type="dxa"/>
          </w:tcPr>
          <w:p w14:paraId="7DE8A36B" w14:textId="5607A97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340" w:type="dxa"/>
            <w:shd w:val="clear" w:color="auto" w:fill="auto"/>
          </w:tcPr>
          <w:p w14:paraId="2A2FA77B" w14:textId="116278B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38F07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6D52A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08B99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6C97187" w14:textId="77777777" w:rsidTr="00556E03">
        <w:trPr>
          <w:trHeight w:val="285"/>
        </w:trPr>
        <w:tc>
          <w:tcPr>
            <w:tcW w:w="1160" w:type="dxa"/>
          </w:tcPr>
          <w:p w14:paraId="7F1BB19C" w14:textId="7EFD34A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340" w:type="dxa"/>
            <w:shd w:val="clear" w:color="auto" w:fill="auto"/>
          </w:tcPr>
          <w:p w14:paraId="3F84B027" w14:textId="488FE581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0668EC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97F39A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D2EC8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B567489" w14:textId="77777777" w:rsidTr="00556E03">
        <w:trPr>
          <w:trHeight w:val="285"/>
        </w:trPr>
        <w:tc>
          <w:tcPr>
            <w:tcW w:w="1160" w:type="dxa"/>
          </w:tcPr>
          <w:p w14:paraId="2C88CB42" w14:textId="52DA2F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340" w:type="dxa"/>
            <w:shd w:val="clear" w:color="auto" w:fill="auto"/>
          </w:tcPr>
          <w:p w14:paraId="69152A7F" w14:textId="4ACCC4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C0C495D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E675EF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EB2C5AE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CA7D5DB" w14:textId="77777777" w:rsidTr="00556E03">
        <w:trPr>
          <w:trHeight w:val="510"/>
        </w:trPr>
        <w:tc>
          <w:tcPr>
            <w:tcW w:w="1160" w:type="dxa"/>
          </w:tcPr>
          <w:p w14:paraId="389E7F52" w14:textId="176E87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340" w:type="dxa"/>
            <w:shd w:val="clear" w:color="auto" w:fill="auto"/>
          </w:tcPr>
          <w:p w14:paraId="7EC17AD1" w14:textId="7F4A27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195F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33104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035A3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23EE0D0D" w14:textId="77777777" w:rsidTr="00556E03">
        <w:trPr>
          <w:trHeight w:val="285"/>
        </w:trPr>
        <w:tc>
          <w:tcPr>
            <w:tcW w:w="1160" w:type="dxa"/>
          </w:tcPr>
          <w:p w14:paraId="658858DC" w14:textId="0651D80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340" w:type="dxa"/>
            <w:shd w:val="clear" w:color="auto" w:fill="auto"/>
          </w:tcPr>
          <w:p w14:paraId="0DC3F40D" w14:textId="2B9A0DA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7640C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9F287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E157B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530C5BF9" w14:textId="77777777" w:rsidTr="00556E03">
        <w:trPr>
          <w:trHeight w:val="285"/>
        </w:trPr>
        <w:tc>
          <w:tcPr>
            <w:tcW w:w="1160" w:type="dxa"/>
          </w:tcPr>
          <w:p w14:paraId="53C28E04" w14:textId="0CD94EC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340" w:type="dxa"/>
            <w:shd w:val="clear" w:color="auto" w:fill="auto"/>
          </w:tcPr>
          <w:p w14:paraId="7E7766D6" w14:textId="353C1152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B12C0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F223C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52E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70F29111" w14:textId="77777777" w:rsidTr="00556E03">
        <w:trPr>
          <w:trHeight w:val="285"/>
        </w:trPr>
        <w:tc>
          <w:tcPr>
            <w:tcW w:w="1160" w:type="dxa"/>
          </w:tcPr>
          <w:p w14:paraId="4798A8ED" w14:textId="07B0C2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340" w:type="dxa"/>
            <w:shd w:val="clear" w:color="auto" w:fill="auto"/>
          </w:tcPr>
          <w:p w14:paraId="1C3133AE" w14:textId="02DE5A4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9853F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DA9F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2F3AE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957D756" w14:textId="77777777" w:rsidTr="00556E03">
        <w:trPr>
          <w:trHeight w:val="285"/>
        </w:trPr>
        <w:tc>
          <w:tcPr>
            <w:tcW w:w="1160" w:type="dxa"/>
          </w:tcPr>
          <w:p w14:paraId="6BA2A34C" w14:textId="2315F890" w:rsidR="00556E03" w:rsidRPr="00B046A8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340" w:type="dxa"/>
            <w:shd w:val="clear" w:color="auto" w:fill="auto"/>
          </w:tcPr>
          <w:p w14:paraId="24B43662" w14:textId="7543B31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97152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138B4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BD30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31FE3D2" w14:textId="77777777" w:rsidTr="00556E03">
        <w:trPr>
          <w:trHeight w:val="285"/>
        </w:trPr>
        <w:tc>
          <w:tcPr>
            <w:tcW w:w="1160" w:type="dxa"/>
          </w:tcPr>
          <w:p w14:paraId="42C8DA7C" w14:textId="1CED795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3340" w:type="dxa"/>
            <w:shd w:val="clear" w:color="auto" w:fill="auto"/>
          </w:tcPr>
          <w:p w14:paraId="09ECB2EC" w14:textId="1BB83FB9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98AF7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48F8C9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211777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2DB2321" w14:textId="77777777" w:rsidTr="00556E03">
        <w:trPr>
          <w:trHeight w:val="285"/>
        </w:trPr>
        <w:tc>
          <w:tcPr>
            <w:tcW w:w="1160" w:type="dxa"/>
          </w:tcPr>
          <w:p w14:paraId="007E8007" w14:textId="5D54CDF4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3340" w:type="dxa"/>
            <w:shd w:val="clear" w:color="auto" w:fill="auto"/>
          </w:tcPr>
          <w:p w14:paraId="6973CAD9" w14:textId="4624461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A39E5B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2D5845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A025E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073F2F77" w14:textId="77777777" w:rsidTr="00556E03">
        <w:trPr>
          <w:trHeight w:val="285"/>
        </w:trPr>
        <w:tc>
          <w:tcPr>
            <w:tcW w:w="1160" w:type="dxa"/>
          </w:tcPr>
          <w:p w14:paraId="3F2E4AB5" w14:textId="196DF132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340" w:type="dxa"/>
            <w:shd w:val="clear" w:color="auto" w:fill="auto"/>
          </w:tcPr>
          <w:p w14:paraId="1BDF678E" w14:textId="46A017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947FC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F6392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FA5FF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75845924" w14:textId="77777777" w:rsidTr="00556E03">
        <w:trPr>
          <w:trHeight w:val="285"/>
        </w:trPr>
        <w:tc>
          <w:tcPr>
            <w:tcW w:w="1160" w:type="dxa"/>
          </w:tcPr>
          <w:p w14:paraId="66F38844" w14:textId="29CABFB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340" w:type="dxa"/>
            <w:shd w:val="clear" w:color="auto" w:fill="auto"/>
          </w:tcPr>
          <w:p w14:paraId="1E0CA154" w14:textId="056EFD6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95D6B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05B74CA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9C2D5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F3875CF" w14:textId="77777777" w:rsidTr="00556E03">
        <w:trPr>
          <w:trHeight w:val="285"/>
        </w:trPr>
        <w:tc>
          <w:tcPr>
            <w:tcW w:w="1160" w:type="dxa"/>
          </w:tcPr>
          <w:p w14:paraId="7C14D10E" w14:textId="6228A9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3340" w:type="dxa"/>
            <w:shd w:val="clear" w:color="auto" w:fill="auto"/>
          </w:tcPr>
          <w:p w14:paraId="715CA18D" w14:textId="0F12589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AE989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057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C705D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02F07BF" w14:textId="77777777" w:rsidTr="00556E03">
        <w:trPr>
          <w:trHeight w:val="285"/>
        </w:trPr>
        <w:tc>
          <w:tcPr>
            <w:tcW w:w="1160" w:type="dxa"/>
          </w:tcPr>
          <w:p w14:paraId="6470F357" w14:textId="4CF91A1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340" w:type="dxa"/>
            <w:shd w:val="clear" w:color="auto" w:fill="auto"/>
          </w:tcPr>
          <w:p w14:paraId="040C321C" w14:textId="3B7BC4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2EB209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4DC7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FF4DF8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0302380D" w14:textId="77777777" w:rsidTr="00556E03">
        <w:trPr>
          <w:trHeight w:val="285"/>
        </w:trPr>
        <w:tc>
          <w:tcPr>
            <w:tcW w:w="1160" w:type="dxa"/>
          </w:tcPr>
          <w:p w14:paraId="586707EC" w14:textId="0B6B77A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40" w:type="dxa"/>
            <w:shd w:val="clear" w:color="auto" w:fill="auto"/>
          </w:tcPr>
          <w:p w14:paraId="2748E07D" w14:textId="046137E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D8D4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65A70F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AC172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2722A2C9" w14:textId="77777777" w:rsidTr="00556E03">
        <w:tc>
          <w:tcPr>
            <w:tcW w:w="1160" w:type="dxa"/>
          </w:tcPr>
          <w:p w14:paraId="55FFF1A7" w14:textId="34D9B5C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340" w:type="dxa"/>
          </w:tcPr>
          <w:p w14:paraId="072CF343" w14:textId="3C92BAC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335" w:type="dxa"/>
          </w:tcPr>
          <w:p w14:paraId="627D0F15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72B87CDF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A9B6947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30D4C8E" w14:textId="77777777" w:rsidTr="00556E03">
        <w:tc>
          <w:tcPr>
            <w:tcW w:w="1160" w:type="dxa"/>
          </w:tcPr>
          <w:p w14:paraId="5FE752B3" w14:textId="1F1E8B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340" w:type="dxa"/>
          </w:tcPr>
          <w:p w14:paraId="76CBB243" w14:textId="7EA7DF1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335" w:type="dxa"/>
          </w:tcPr>
          <w:p w14:paraId="7F82ABD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5307993E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58ED1A3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CF2E486" w14:textId="77777777" w:rsidTr="00556E03">
        <w:tc>
          <w:tcPr>
            <w:tcW w:w="1160" w:type="dxa"/>
          </w:tcPr>
          <w:p w14:paraId="21DDEB11" w14:textId="71DB686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340" w:type="dxa"/>
          </w:tcPr>
          <w:p w14:paraId="203EC478" w14:textId="79BF214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335" w:type="dxa"/>
          </w:tcPr>
          <w:p w14:paraId="2304041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35" w:type="dxa"/>
          </w:tcPr>
          <w:p w14:paraId="6C1EA22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E4089C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69CAFCC4" w14:textId="77777777" w:rsidTr="00556E03">
        <w:tc>
          <w:tcPr>
            <w:tcW w:w="1160" w:type="dxa"/>
          </w:tcPr>
          <w:p w14:paraId="79EAEE9E" w14:textId="0941E1C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340" w:type="dxa"/>
          </w:tcPr>
          <w:p w14:paraId="4D35AFF0" w14:textId="372C77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335" w:type="dxa"/>
          </w:tcPr>
          <w:p w14:paraId="1FAB5A10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0BAAE36B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35E33DEA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56E03" w14:paraId="436E7197" w14:textId="77777777" w:rsidTr="00556E03">
        <w:tc>
          <w:tcPr>
            <w:tcW w:w="1160" w:type="dxa"/>
          </w:tcPr>
          <w:p w14:paraId="592C5320" w14:textId="7F08776E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3340" w:type="dxa"/>
          </w:tcPr>
          <w:p w14:paraId="39A69C91" w14:textId="070087AE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1335" w:type="dxa"/>
          </w:tcPr>
          <w:p w14:paraId="47D135F3" w14:textId="3A61DCA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35" w:type="dxa"/>
          </w:tcPr>
          <w:p w14:paraId="400F8BDC" w14:textId="5759CBB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F7555EF" w14:textId="2AE9841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Default="001B2CE4" w:rsidP="001B2CE4"/>
    <w:p w14:paraId="449EDBA9" w14:textId="54BCF871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.6.3</w:t>
      </w:r>
      <w:r w:rsidR="00E6356A">
        <w:rPr>
          <w:rFonts w:hint="eastAsia"/>
        </w:rPr>
        <w:t>风险</w:t>
      </w:r>
      <w:r w:rsidR="00E6356A">
        <w:t>控制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3544"/>
        <w:gridCol w:w="1417"/>
      </w:tblGrid>
      <w:tr w:rsidR="00C527AA" w14:paraId="7FD1D929" w14:textId="77777777" w:rsidTr="00C527AA">
        <w:trPr>
          <w:trHeight w:val="524"/>
        </w:trPr>
        <w:tc>
          <w:tcPr>
            <w:tcW w:w="988" w:type="dxa"/>
          </w:tcPr>
          <w:p w14:paraId="41B2CDAD" w14:textId="3112986F" w:rsidR="00C527AA" w:rsidRDefault="00C527AA" w:rsidP="00EA285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551" w:type="dxa"/>
            <w:vAlign w:val="center"/>
          </w:tcPr>
          <w:p w14:paraId="50A740F5" w14:textId="56A637AD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B73E4ED" w14:textId="77777777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417" w:type="dxa"/>
          </w:tcPr>
          <w:p w14:paraId="68221D7B" w14:textId="4C9D7AF5" w:rsidR="00C527AA" w:rsidRDefault="00C527AA" w:rsidP="00EA285E">
            <w:pPr>
              <w:tabs>
                <w:tab w:val="left" w:pos="560"/>
              </w:tabs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C527AA" w14:paraId="0DC316E3" w14:textId="77777777" w:rsidTr="00C527AA">
        <w:trPr>
          <w:trHeight w:val="312"/>
        </w:trPr>
        <w:tc>
          <w:tcPr>
            <w:tcW w:w="988" w:type="dxa"/>
          </w:tcPr>
          <w:p w14:paraId="427FBE91" w14:textId="316EA33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30850629" w14:textId="038939E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4A2DEE" w14:textId="77777777" w:rsidR="00C527AA" w:rsidRPr="00FB388B" w:rsidRDefault="00C527AA" w:rsidP="00C527AA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417" w:type="dxa"/>
          </w:tcPr>
          <w:p w14:paraId="0AD0F7E7" w14:textId="77777777" w:rsidR="00C527AA" w:rsidRPr="00926D35" w:rsidRDefault="00C527AA" w:rsidP="00C527AA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C527AA" w14:paraId="2DA3D7D1" w14:textId="77777777" w:rsidTr="00C527AA">
        <w:trPr>
          <w:trHeight w:val="280"/>
        </w:trPr>
        <w:tc>
          <w:tcPr>
            <w:tcW w:w="988" w:type="dxa"/>
          </w:tcPr>
          <w:p w14:paraId="61B8DA6C" w14:textId="7C78D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1051BE43" w14:textId="39BEA47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AFCC1DE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417" w:type="dxa"/>
          </w:tcPr>
          <w:p w14:paraId="3DA63DF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05157F1C" w14:textId="77777777" w:rsidTr="00C527AA">
        <w:trPr>
          <w:trHeight w:val="90"/>
        </w:trPr>
        <w:tc>
          <w:tcPr>
            <w:tcW w:w="988" w:type="dxa"/>
          </w:tcPr>
          <w:p w14:paraId="210F0B26" w14:textId="43EF889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1" w:type="dxa"/>
          </w:tcPr>
          <w:p w14:paraId="019B316A" w14:textId="0BA055F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C363B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417" w:type="dxa"/>
          </w:tcPr>
          <w:p w14:paraId="17D5EDEE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230ABDC" w14:textId="77777777" w:rsidTr="00C527AA">
        <w:trPr>
          <w:trHeight w:val="220"/>
        </w:trPr>
        <w:tc>
          <w:tcPr>
            <w:tcW w:w="988" w:type="dxa"/>
          </w:tcPr>
          <w:p w14:paraId="7322B3C3" w14:textId="5756C2A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1" w:type="dxa"/>
          </w:tcPr>
          <w:p w14:paraId="24B9F8C4" w14:textId="592B748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89356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417" w:type="dxa"/>
          </w:tcPr>
          <w:p w14:paraId="63D23463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05E8A912" w14:textId="77777777" w:rsidTr="00C527AA">
        <w:trPr>
          <w:trHeight w:val="295"/>
        </w:trPr>
        <w:tc>
          <w:tcPr>
            <w:tcW w:w="988" w:type="dxa"/>
          </w:tcPr>
          <w:p w14:paraId="4D666D28" w14:textId="367709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1" w:type="dxa"/>
          </w:tcPr>
          <w:p w14:paraId="703DCDFE" w14:textId="155733AF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14768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417" w:type="dxa"/>
          </w:tcPr>
          <w:p w14:paraId="42139F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4D3433E5" w14:textId="77777777" w:rsidTr="00C527AA">
        <w:trPr>
          <w:trHeight w:val="405"/>
        </w:trPr>
        <w:tc>
          <w:tcPr>
            <w:tcW w:w="988" w:type="dxa"/>
          </w:tcPr>
          <w:p w14:paraId="74583623" w14:textId="0FB2F0ED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551" w:type="dxa"/>
          </w:tcPr>
          <w:p w14:paraId="49AACB77" w14:textId="6D7674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C695A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417" w:type="dxa"/>
          </w:tcPr>
          <w:p w14:paraId="6672625B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01F71E47" w14:textId="77777777" w:rsidTr="00C527AA">
        <w:trPr>
          <w:trHeight w:val="134"/>
        </w:trPr>
        <w:tc>
          <w:tcPr>
            <w:tcW w:w="988" w:type="dxa"/>
          </w:tcPr>
          <w:p w14:paraId="67FFC24F" w14:textId="5ED16DA4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551" w:type="dxa"/>
          </w:tcPr>
          <w:p w14:paraId="66B7B52D" w14:textId="7721D5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AE692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417" w:type="dxa"/>
          </w:tcPr>
          <w:p w14:paraId="2E049C90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16F6E082" w14:textId="77777777" w:rsidTr="00C527AA">
        <w:trPr>
          <w:trHeight w:val="90"/>
        </w:trPr>
        <w:tc>
          <w:tcPr>
            <w:tcW w:w="988" w:type="dxa"/>
          </w:tcPr>
          <w:p w14:paraId="56007945" w14:textId="2368199A" w:rsidR="00C527AA" w:rsidRPr="00B046A8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1" w:type="dxa"/>
          </w:tcPr>
          <w:p w14:paraId="005134BB" w14:textId="59CE2F7B" w:rsidR="00C527AA" w:rsidRDefault="00C527AA" w:rsidP="00C527AA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60A07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417" w:type="dxa"/>
          </w:tcPr>
          <w:p w14:paraId="03F98884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7A46E1D" w14:textId="77777777" w:rsidTr="00C527AA">
        <w:trPr>
          <w:trHeight w:val="510"/>
        </w:trPr>
        <w:tc>
          <w:tcPr>
            <w:tcW w:w="988" w:type="dxa"/>
          </w:tcPr>
          <w:p w14:paraId="09DA8DAF" w14:textId="6BAAE76F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551" w:type="dxa"/>
          </w:tcPr>
          <w:p w14:paraId="180FA9AE" w14:textId="6B392202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ED328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任务审核员对已完成的任务再次审核并评审，如果空闲时间较多，对项目进程进行调整</w:t>
            </w:r>
          </w:p>
        </w:tc>
        <w:tc>
          <w:tcPr>
            <w:tcW w:w="1417" w:type="dxa"/>
          </w:tcPr>
          <w:p w14:paraId="45B764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5C4B9A7D" w14:textId="77777777" w:rsidTr="00C527AA">
        <w:trPr>
          <w:trHeight w:val="90"/>
        </w:trPr>
        <w:tc>
          <w:tcPr>
            <w:tcW w:w="988" w:type="dxa"/>
          </w:tcPr>
          <w:p w14:paraId="06A5AE55" w14:textId="167D79E6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551" w:type="dxa"/>
          </w:tcPr>
          <w:p w14:paraId="6A21187D" w14:textId="207A15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B557F8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417" w:type="dxa"/>
          </w:tcPr>
          <w:p w14:paraId="51FC6F6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3122E996" w14:textId="77777777" w:rsidTr="00C527AA">
        <w:trPr>
          <w:trHeight w:val="270"/>
        </w:trPr>
        <w:tc>
          <w:tcPr>
            <w:tcW w:w="988" w:type="dxa"/>
          </w:tcPr>
          <w:p w14:paraId="169D760F" w14:textId="66BA27A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1" w:type="dxa"/>
          </w:tcPr>
          <w:p w14:paraId="5B728AD8" w14:textId="1D1DADB3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456DB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417" w:type="dxa"/>
          </w:tcPr>
          <w:p w14:paraId="068ED8E1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50271F7" w14:textId="77777777" w:rsidTr="00C527AA">
        <w:trPr>
          <w:trHeight w:val="215"/>
        </w:trPr>
        <w:tc>
          <w:tcPr>
            <w:tcW w:w="988" w:type="dxa"/>
          </w:tcPr>
          <w:p w14:paraId="35F04740" w14:textId="0E90D76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1" w:type="dxa"/>
          </w:tcPr>
          <w:p w14:paraId="2367DBA9" w14:textId="31C6E29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62B6C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417" w:type="dxa"/>
          </w:tcPr>
          <w:p w14:paraId="000A44EA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68B8A6EE" w14:textId="77777777" w:rsidTr="00C527AA">
        <w:trPr>
          <w:trHeight w:val="385"/>
        </w:trPr>
        <w:tc>
          <w:tcPr>
            <w:tcW w:w="988" w:type="dxa"/>
          </w:tcPr>
          <w:p w14:paraId="7BF96814" w14:textId="65A3CC00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551" w:type="dxa"/>
          </w:tcPr>
          <w:p w14:paraId="69DAE9F8" w14:textId="5DEA2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4EC36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417" w:type="dxa"/>
          </w:tcPr>
          <w:p w14:paraId="7EAA5C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C527AA" w14:paraId="71244E83" w14:textId="77777777" w:rsidTr="00C527AA">
        <w:trPr>
          <w:trHeight w:val="765"/>
        </w:trPr>
        <w:tc>
          <w:tcPr>
            <w:tcW w:w="988" w:type="dxa"/>
          </w:tcPr>
          <w:p w14:paraId="60351A68" w14:textId="57D6107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1" w:type="dxa"/>
          </w:tcPr>
          <w:p w14:paraId="0EE8D7FF" w14:textId="2A1AC6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5B31BD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417" w:type="dxa"/>
          </w:tcPr>
          <w:p w14:paraId="133EF40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E5CF0C5" w14:textId="77777777" w:rsidTr="00C527AA">
        <w:trPr>
          <w:trHeight w:val="765"/>
        </w:trPr>
        <w:tc>
          <w:tcPr>
            <w:tcW w:w="988" w:type="dxa"/>
          </w:tcPr>
          <w:p w14:paraId="55F24797" w14:textId="4A417C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1" w:type="dxa"/>
          </w:tcPr>
          <w:p w14:paraId="18E4EA9C" w14:textId="704303B6" w:rsidR="00C527AA" w:rsidRPr="00FB388B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090F4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417" w:type="dxa"/>
          </w:tcPr>
          <w:p w14:paraId="739B0D5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594A53F3" w14:textId="77777777" w:rsidTr="00C527AA">
        <w:trPr>
          <w:trHeight w:val="765"/>
        </w:trPr>
        <w:tc>
          <w:tcPr>
            <w:tcW w:w="988" w:type="dxa"/>
          </w:tcPr>
          <w:p w14:paraId="0E7247D7" w14:textId="4D6024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1" w:type="dxa"/>
          </w:tcPr>
          <w:p w14:paraId="6E8D87C3" w14:textId="4AB14A0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544" w:type="dxa"/>
            <w:shd w:val="clear" w:color="auto" w:fill="auto"/>
          </w:tcPr>
          <w:p w14:paraId="469E27A5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417" w:type="dxa"/>
          </w:tcPr>
          <w:p w14:paraId="3C63BCA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0E8F22C9" w14:textId="77777777" w:rsidTr="00C527AA">
        <w:trPr>
          <w:trHeight w:val="765"/>
        </w:trPr>
        <w:tc>
          <w:tcPr>
            <w:tcW w:w="988" w:type="dxa"/>
          </w:tcPr>
          <w:p w14:paraId="5316D3D6" w14:textId="7C7338C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1" w:type="dxa"/>
          </w:tcPr>
          <w:p w14:paraId="13836AF8" w14:textId="513AAD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544" w:type="dxa"/>
            <w:shd w:val="clear" w:color="auto" w:fill="auto"/>
          </w:tcPr>
          <w:p w14:paraId="33AB6FD4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417" w:type="dxa"/>
          </w:tcPr>
          <w:p w14:paraId="52EDF9A5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48A6DF05" w14:textId="77777777" w:rsidTr="00C527AA">
        <w:trPr>
          <w:trHeight w:val="765"/>
        </w:trPr>
        <w:tc>
          <w:tcPr>
            <w:tcW w:w="988" w:type="dxa"/>
          </w:tcPr>
          <w:p w14:paraId="2ACF5B5E" w14:textId="6B562C3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1" w:type="dxa"/>
          </w:tcPr>
          <w:p w14:paraId="24362574" w14:textId="2DC99E6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3544" w:type="dxa"/>
            <w:shd w:val="clear" w:color="auto" w:fill="auto"/>
          </w:tcPr>
          <w:p w14:paraId="4C47A1F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417" w:type="dxa"/>
          </w:tcPr>
          <w:p w14:paraId="731D5D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17742676" w14:textId="77777777" w:rsidTr="00C527AA">
        <w:trPr>
          <w:trHeight w:val="765"/>
        </w:trPr>
        <w:tc>
          <w:tcPr>
            <w:tcW w:w="988" w:type="dxa"/>
          </w:tcPr>
          <w:p w14:paraId="0B8A008D" w14:textId="63EB38F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1" w:type="dxa"/>
          </w:tcPr>
          <w:p w14:paraId="44C6A6D9" w14:textId="6FF0FF96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544" w:type="dxa"/>
            <w:shd w:val="clear" w:color="auto" w:fill="auto"/>
          </w:tcPr>
          <w:p w14:paraId="13FB991E" w14:textId="2EC3CE71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由项目经理分析评审结果，分配任务对</w:t>
            </w:r>
            <w:r>
              <w:rPr>
                <w:szCs w:val="21"/>
              </w:rPr>
              <w:t>交付物进行修改，之后再次交付客户</w:t>
            </w:r>
          </w:p>
        </w:tc>
        <w:tc>
          <w:tcPr>
            <w:tcW w:w="1417" w:type="dxa"/>
          </w:tcPr>
          <w:p w14:paraId="362DD5E9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5D09070C" w14:textId="77777777" w:rsidTr="00C527AA">
        <w:trPr>
          <w:trHeight w:val="765"/>
        </w:trPr>
        <w:tc>
          <w:tcPr>
            <w:tcW w:w="988" w:type="dxa"/>
          </w:tcPr>
          <w:p w14:paraId="6E071FE7" w14:textId="51F5F0E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551" w:type="dxa"/>
          </w:tcPr>
          <w:p w14:paraId="6F1A5264" w14:textId="4843D9C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3544" w:type="dxa"/>
            <w:shd w:val="clear" w:color="auto" w:fill="auto"/>
          </w:tcPr>
          <w:p w14:paraId="5FD7B24C" w14:textId="5A9EAF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TBD</w:t>
            </w:r>
          </w:p>
        </w:tc>
        <w:tc>
          <w:tcPr>
            <w:tcW w:w="1417" w:type="dxa"/>
          </w:tcPr>
          <w:p w14:paraId="70E00411" w14:textId="2973CD7B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759783C6" w14:textId="77777777" w:rsidR="004F3B9B" w:rsidRPr="004F3B9B" w:rsidRDefault="004F3B9B" w:rsidP="004F3B9B"/>
    <w:p w14:paraId="7169AE22" w14:textId="7449DAF2" w:rsidR="006620B1" w:rsidRDefault="00D26376" w:rsidP="006620B1">
      <w:pPr>
        <w:pStyle w:val="2"/>
      </w:pPr>
      <w:bookmarkStart w:id="230" w:name="_Toc531785803"/>
      <w:r>
        <w:rPr>
          <w:rFonts w:hint="eastAsia"/>
        </w:rPr>
        <w:t>2</w:t>
      </w:r>
      <w:r w:rsidR="006620B1">
        <w:rPr>
          <w:rFonts w:hint="eastAsia"/>
        </w:rPr>
        <w:t>.7</w:t>
      </w:r>
      <w:commentRangeStart w:id="231"/>
      <w:r w:rsidR="006620B1">
        <w:rPr>
          <w:rFonts w:hint="eastAsia"/>
        </w:rPr>
        <w:t>业务</w:t>
      </w:r>
      <w:r w:rsidR="006620B1">
        <w:t>假设和依赖</w:t>
      </w:r>
      <w:commentRangeEnd w:id="231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31"/>
      </w:r>
      <w:bookmarkEnd w:id="2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6026D" w14:paraId="571FA156" w14:textId="77777777" w:rsidTr="0006026D">
        <w:tc>
          <w:tcPr>
            <w:tcW w:w="988" w:type="dxa"/>
          </w:tcPr>
          <w:p w14:paraId="59D4D660" w14:textId="4CE7E73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14:paraId="553115D6" w14:textId="10D259F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06026D" w14:paraId="1C012AD4" w14:textId="77777777" w:rsidTr="0006026D">
        <w:tc>
          <w:tcPr>
            <w:tcW w:w="988" w:type="dxa"/>
          </w:tcPr>
          <w:p w14:paraId="737D3DFA" w14:textId="60482CDA" w:rsidR="0006026D" w:rsidRDefault="0006026D" w:rsidP="0006026D">
            <w:r>
              <w:rPr>
                <w:rFonts w:hint="eastAsia"/>
              </w:rPr>
              <w:t>AS</w:t>
            </w:r>
            <w:r>
              <w:t>-1</w:t>
            </w:r>
          </w:p>
        </w:tc>
        <w:tc>
          <w:tcPr>
            <w:tcW w:w="7308" w:type="dxa"/>
          </w:tcPr>
          <w:p w14:paraId="26BF8294" w14:textId="110A876B" w:rsidR="0006026D" w:rsidRDefault="0006026D" w:rsidP="0006026D"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lastRenderedPageBreak/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06026D" w14:paraId="49965E10" w14:textId="77777777" w:rsidTr="0006026D">
        <w:tc>
          <w:tcPr>
            <w:tcW w:w="988" w:type="dxa"/>
          </w:tcPr>
          <w:p w14:paraId="73D4D04B" w14:textId="379BECE5" w:rsidR="0006026D" w:rsidRDefault="0006026D" w:rsidP="0006026D">
            <w:r>
              <w:rPr>
                <w:rFonts w:hint="eastAsia"/>
              </w:rPr>
              <w:lastRenderedPageBreak/>
              <w:t>AS</w:t>
            </w:r>
            <w:r>
              <w:t>-2</w:t>
            </w:r>
          </w:p>
        </w:tc>
        <w:tc>
          <w:tcPr>
            <w:tcW w:w="7308" w:type="dxa"/>
          </w:tcPr>
          <w:p w14:paraId="4647BFD0" w14:textId="3C8423E0" w:rsidR="0006026D" w:rsidRDefault="0006026D" w:rsidP="0006026D"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06026D" w14:paraId="616F81A1" w14:textId="77777777" w:rsidTr="0006026D">
        <w:tc>
          <w:tcPr>
            <w:tcW w:w="988" w:type="dxa"/>
          </w:tcPr>
          <w:p w14:paraId="28A35AF0" w14:textId="02F71DAF" w:rsidR="0006026D" w:rsidRDefault="0006026D" w:rsidP="0006026D"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14:paraId="1DE47BD6" w14:textId="198D81A1" w:rsidR="0006026D" w:rsidRDefault="0006026D" w:rsidP="0006026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06026D" w14:paraId="08AA54FE" w14:textId="77777777" w:rsidTr="0006026D">
        <w:tc>
          <w:tcPr>
            <w:tcW w:w="988" w:type="dxa"/>
          </w:tcPr>
          <w:p w14:paraId="0DCCE2DF" w14:textId="0451B1B4" w:rsidR="0006026D" w:rsidRDefault="0006026D" w:rsidP="0006026D"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14:paraId="08282F46" w14:textId="4A15D09A" w:rsidR="0006026D" w:rsidRDefault="0006026D" w:rsidP="0006026D"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06026D" w14:paraId="4EBD3D5D" w14:textId="77777777" w:rsidTr="0006026D">
        <w:tc>
          <w:tcPr>
            <w:tcW w:w="988" w:type="dxa"/>
          </w:tcPr>
          <w:p w14:paraId="098B4F78" w14:textId="0C75D392" w:rsidR="0006026D" w:rsidRDefault="00F044D8" w:rsidP="0006026D"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14:paraId="4074751A" w14:textId="38E04278" w:rsidR="0006026D" w:rsidRDefault="00F044D8" w:rsidP="0006026D"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</w:t>
            </w:r>
            <w:r>
              <w:t>创建学生和教师账号。</w:t>
            </w:r>
          </w:p>
        </w:tc>
      </w:tr>
      <w:tr w:rsidR="00F044D8" w14:paraId="1C73A8FA" w14:textId="77777777" w:rsidTr="0006026D">
        <w:tc>
          <w:tcPr>
            <w:tcW w:w="988" w:type="dxa"/>
          </w:tcPr>
          <w:p w14:paraId="05464218" w14:textId="039F69F8" w:rsidR="00F044D8" w:rsidRDefault="00F044D8" w:rsidP="0006026D"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14:paraId="73624811" w14:textId="3BAD173F" w:rsidR="00F044D8" w:rsidRDefault="00C330CC" w:rsidP="0006026D"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我们首先得得到教师和学院的支持和认可</w:t>
            </w:r>
            <w:r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C330CC" w14:paraId="5941CABE" w14:textId="77777777" w:rsidTr="0006026D">
        <w:tc>
          <w:tcPr>
            <w:tcW w:w="988" w:type="dxa"/>
          </w:tcPr>
          <w:p w14:paraId="1E8B4058" w14:textId="53921A42" w:rsidR="00C330CC" w:rsidRDefault="00C330CC" w:rsidP="0006026D">
            <w:r>
              <w:rPr>
                <w:rFonts w:hint="eastAsia"/>
              </w:rPr>
              <w:t>DE</w:t>
            </w:r>
            <w:r>
              <w:t>-3</w:t>
            </w:r>
          </w:p>
        </w:tc>
        <w:tc>
          <w:tcPr>
            <w:tcW w:w="7308" w:type="dxa"/>
          </w:tcPr>
          <w:p w14:paraId="5F304130" w14:textId="66226E3A" w:rsidR="00C330CC" w:rsidRDefault="00C330CC" w:rsidP="00C330CC">
            <w:pPr>
              <w:rPr>
                <w:rFonts w:ascii="宋体" w:eastAsia="宋体" w:hAnsi="Times New Roman" w:cs="宋体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我们团队有较好的合作精神，工作能力和有空余时间。</w:t>
            </w:r>
          </w:p>
        </w:tc>
      </w:tr>
    </w:tbl>
    <w:p w14:paraId="404FFDC2" w14:textId="77777777" w:rsidR="005F0283" w:rsidRPr="00534426" w:rsidRDefault="005F0283" w:rsidP="00534426"/>
    <w:p w14:paraId="5BBC727F" w14:textId="1194F9C6" w:rsidR="00B960BF" w:rsidRDefault="006620B1" w:rsidP="00B960BF">
      <w:pPr>
        <w:pStyle w:val="1"/>
        <w:numPr>
          <w:ilvl w:val="0"/>
          <w:numId w:val="1"/>
        </w:numPr>
      </w:pPr>
      <w:bookmarkStart w:id="232" w:name="_Toc531785804"/>
      <w:commentRangeStart w:id="233"/>
      <w:r>
        <w:rPr>
          <w:rFonts w:hint="eastAsia"/>
        </w:rPr>
        <w:t>范围</w:t>
      </w:r>
      <w:r>
        <w:t>和限制</w:t>
      </w:r>
      <w:commentRangeEnd w:id="233"/>
      <w:r w:rsidR="00AB1427">
        <w:rPr>
          <w:rStyle w:val="a6"/>
          <w:b w:val="0"/>
          <w:bCs w:val="0"/>
          <w:kern w:val="2"/>
        </w:rPr>
        <w:commentReference w:id="233"/>
      </w:r>
      <w:bookmarkEnd w:id="232"/>
    </w:p>
    <w:p w14:paraId="7FDA7B9D" w14:textId="25687EF2" w:rsidR="007D1000" w:rsidRDefault="00AB1427" w:rsidP="007D1000">
      <w:pPr>
        <w:spacing w:line="360" w:lineRule="auto"/>
        <w:ind w:firstLine="357"/>
        <w:rPr>
          <w:ins w:id="234" w:author="沈启航" w:date="2018-12-05T15:04:00Z"/>
          <w:rFonts w:ascii="宋体" w:eastAsia="宋体" w:hAnsi="Times New Roman" w:cs="宋体"/>
          <w:szCs w:val="21"/>
          <w:lang w:val="zh-CN"/>
        </w:rPr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 w:rsidR="00C330CC">
        <w:rPr>
          <w:rFonts w:ascii="宋体" w:eastAsia="宋体" w:hAnsi="Times New Roman" w:cs="宋体" w:hint="eastAsia"/>
          <w:szCs w:val="21"/>
          <w:lang w:val="zh-CN"/>
        </w:rPr>
        <w:t>：</w:t>
      </w:r>
      <w:r w:rsidR="00C330CC">
        <w:rPr>
          <w:rFonts w:ascii="宋体" w:eastAsia="宋体" w:hAnsi="Times New Roman" w:cs="宋体"/>
          <w:szCs w:val="21"/>
          <w:lang w:val="zh-CN"/>
        </w:rPr>
        <w:t>1.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信息发布</w:t>
      </w:r>
      <w:r w:rsidR="00C330CC">
        <w:rPr>
          <w:rFonts w:ascii="宋体" w:eastAsia="宋体" w:hAnsi="Times New Roman" w:cs="宋体"/>
          <w:szCs w:val="21"/>
          <w:lang w:val="zh-CN"/>
        </w:rPr>
        <w:t>2.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资料下载</w:t>
      </w:r>
      <w:r w:rsidR="00C330CC">
        <w:rPr>
          <w:rFonts w:ascii="宋体" w:eastAsia="宋体" w:hAnsi="Times New Roman" w:cs="宋体"/>
          <w:szCs w:val="21"/>
          <w:lang w:val="zh-CN"/>
        </w:rPr>
        <w:t>3.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交流互动</w:t>
      </w:r>
      <w:r>
        <w:rPr>
          <w:rFonts w:hint="eastAsia"/>
        </w:rPr>
        <w:t>。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这个网站的实现方法将和其他的网站一样，没有特殊的技术。不再另外开设可供教师和学生使用的邮箱，如有邮件都将使用个人自己在其他网站上的邮箱。</w:t>
      </w:r>
    </w:p>
    <w:p w14:paraId="2C06A1C8" w14:textId="1D68D9BF" w:rsidR="00E844B5" w:rsidRPr="007D1000" w:rsidRDefault="00E844B5" w:rsidP="007D1000">
      <w:pPr>
        <w:spacing w:line="360" w:lineRule="auto"/>
        <w:ind w:firstLine="357"/>
      </w:pPr>
      <w:ins w:id="235" w:author="沈启航" w:date="2018-12-05T15:04:00Z">
        <w:r>
          <w:rPr>
            <w:rFonts w:ascii="宋体" w:eastAsia="宋体" w:hAnsi="Times New Roman" w:cs="宋体" w:hint="eastAsia"/>
            <w:szCs w:val="21"/>
            <w:lang w:val="zh-CN"/>
          </w:rPr>
          <w:t>该</w:t>
        </w:r>
      </w:ins>
      <w:ins w:id="236" w:author="沈启航" w:date="2018-12-05T15:05:00Z">
        <w:r>
          <w:rPr>
            <w:rFonts w:ascii="宋体" w:eastAsia="宋体" w:hAnsi="Times New Roman" w:cs="宋体" w:hint="eastAsia"/>
            <w:szCs w:val="21"/>
            <w:lang w:val="zh-CN"/>
          </w:rPr>
          <w:t>软件工程</w:t>
        </w:r>
        <w:r>
          <w:rPr>
            <w:rFonts w:ascii="宋体" w:eastAsia="宋体" w:hAnsi="Times New Roman" w:cs="宋体"/>
            <w:szCs w:val="21"/>
            <w:lang w:val="zh-CN"/>
          </w:rPr>
          <w:t>系列课程</w:t>
        </w:r>
      </w:ins>
      <w:ins w:id="237" w:author="沈启航" w:date="2018-12-05T15:04:00Z">
        <w:r>
          <w:rPr>
            <w:rFonts w:ascii="宋体" w:eastAsia="宋体" w:hAnsi="Times New Roman" w:cs="宋体"/>
            <w:szCs w:val="21"/>
            <w:lang w:val="zh-CN"/>
          </w:rPr>
          <w:t>教学</w:t>
        </w:r>
        <w:r>
          <w:rPr>
            <w:rFonts w:ascii="宋体" w:eastAsia="宋体" w:hAnsi="Times New Roman" w:cs="宋体" w:hint="eastAsia"/>
            <w:szCs w:val="21"/>
            <w:lang w:val="zh-CN"/>
          </w:rPr>
          <w:t>辅助网站</w:t>
        </w:r>
      </w:ins>
      <w:ins w:id="238" w:author="沈启航" w:date="2018-12-05T15:05:00Z">
        <w:r>
          <w:rPr>
            <w:rFonts w:ascii="宋体" w:eastAsia="宋体" w:hAnsi="Times New Roman" w:cs="宋体" w:hint="eastAsia"/>
            <w:szCs w:val="21"/>
            <w:lang w:val="zh-CN"/>
          </w:rPr>
          <w:t>希望</w:t>
        </w:r>
        <w:r>
          <w:rPr>
            <w:rFonts w:ascii="宋体" w:eastAsia="宋体" w:hAnsi="Times New Roman" w:cs="宋体"/>
            <w:szCs w:val="21"/>
            <w:lang w:val="zh-CN"/>
          </w:rPr>
          <w:t>打造一个垂直型社区，内容仅限于软件工程系列课程的教学</w:t>
        </w:r>
        <w:r>
          <w:rPr>
            <w:rFonts w:ascii="宋体" w:eastAsia="宋体" w:hAnsi="Times New Roman" w:cs="宋体" w:hint="eastAsia"/>
            <w:szCs w:val="21"/>
            <w:lang w:val="zh-CN"/>
          </w:rPr>
          <w:t>相关</w:t>
        </w:r>
        <w:r>
          <w:rPr>
            <w:rFonts w:ascii="宋体" w:eastAsia="宋体" w:hAnsi="Times New Roman" w:cs="宋体"/>
            <w:szCs w:val="21"/>
            <w:lang w:val="zh-CN"/>
          </w:rPr>
          <w:t>信息</w:t>
        </w:r>
        <w:r>
          <w:rPr>
            <w:rFonts w:ascii="宋体" w:eastAsia="宋体" w:hAnsi="Times New Roman" w:cs="宋体" w:hint="eastAsia"/>
            <w:szCs w:val="21"/>
            <w:lang w:val="zh-CN"/>
          </w:rPr>
          <w:t>，</w:t>
        </w:r>
        <w:r>
          <w:rPr>
            <w:rFonts w:ascii="宋体" w:eastAsia="宋体" w:hAnsi="Times New Roman" w:cs="宋体"/>
            <w:szCs w:val="21"/>
            <w:lang w:val="zh-CN"/>
          </w:rPr>
          <w:t>不涉及其他社会性</w:t>
        </w:r>
      </w:ins>
      <w:ins w:id="239" w:author="沈启航" w:date="2018-12-05T15:06:00Z">
        <w:r>
          <w:rPr>
            <w:rFonts w:ascii="宋体" w:eastAsia="宋体" w:hAnsi="Times New Roman" w:cs="宋体"/>
            <w:szCs w:val="21"/>
            <w:lang w:val="zh-CN"/>
          </w:rPr>
          <w:t>信息。</w:t>
        </w:r>
      </w:ins>
    </w:p>
    <w:p w14:paraId="07B94B87" w14:textId="127BE246" w:rsidR="005E1163" w:rsidRPr="00AB1427" w:rsidRDefault="00B960BF" w:rsidP="005E1163">
      <w:pPr>
        <w:pStyle w:val="2"/>
      </w:pPr>
      <w:bookmarkStart w:id="240" w:name="_Toc531785805"/>
      <w:r>
        <w:rPr>
          <w:rFonts w:hint="eastAsia"/>
        </w:rPr>
        <w:t>3</w:t>
      </w:r>
      <w:r w:rsidR="006620B1">
        <w:rPr>
          <w:rFonts w:hint="eastAsia"/>
        </w:rPr>
        <w:t>.1</w:t>
      </w:r>
      <w:commentRangeStart w:id="241"/>
      <w:r w:rsidR="006620B1">
        <w:rPr>
          <w:rFonts w:hint="eastAsia"/>
        </w:rPr>
        <w:t>主要</w:t>
      </w:r>
      <w:r w:rsidR="006620B1">
        <w:t>特性</w:t>
      </w:r>
      <w:commentRangeEnd w:id="241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41"/>
      </w:r>
      <w:bookmarkEnd w:id="2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B44D58" w:rsidRPr="003C6CAA" w14:paraId="426959CB" w14:textId="77777777" w:rsidTr="00B44D58">
        <w:trPr>
          <w:trHeight w:val="416"/>
        </w:trPr>
        <w:tc>
          <w:tcPr>
            <w:tcW w:w="704" w:type="dxa"/>
            <w:hideMark/>
          </w:tcPr>
          <w:p w14:paraId="478ABA0A" w14:textId="522F4D9D" w:rsidR="00B44D58" w:rsidRPr="00B44D58" w:rsidRDefault="00B44D58" w:rsidP="0025332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14:paraId="300FEA46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14:paraId="6D9B54B2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14:paraId="7B0D25A0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FC593F" w:rsidRPr="003C6CAA" w14:paraId="039F1C52" w14:textId="77777777" w:rsidTr="001D6924">
        <w:trPr>
          <w:trHeight w:val="362"/>
        </w:trPr>
        <w:tc>
          <w:tcPr>
            <w:tcW w:w="704" w:type="dxa"/>
            <w:vMerge w:val="restart"/>
            <w:hideMark/>
          </w:tcPr>
          <w:p w14:paraId="5EA6A586" w14:textId="77777777" w:rsidR="00FC593F" w:rsidRPr="003C6CAA" w:rsidRDefault="00FC593F" w:rsidP="0025332B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14:paraId="3A28EB48" w14:textId="7BC14E55" w:rsidR="00FC593F" w:rsidRPr="003C6CAA" w:rsidRDefault="00FC593F" w:rsidP="0025332B">
            <w:r>
              <w:rPr>
                <w:rFonts w:hint="eastAsia"/>
              </w:rPr>
              <w:t>课程管理</w:t>
            </w:r>
          </w:p>
        </w:tc>
        <w:tc>
          <w:tcPr>
            <w:tcW w:w="2134" w:type="dxa"/>
            <w:hideMark/>
          </w:tcPr>
          <w:p w14:paraId="320DD742" w14:textId="190DFDD1" w:rsidR="00FC593F" w:rsidRPr="00396F69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14:paraId="45EF2D06" w14:textId="68C85C4C" w:rsidR="00FC593F" w:rsidRPr="00207B09" w:rsidRDefault="00FC593F" w:rsidP="00A52FE3">
            <w:pPr>
              <w:pPrChange w:id="242" w:author="沈启航" w:date="2018-12-22T13:42:00Z">
                <w:pPr/>
              </w:pPrChange>
            </w:pPr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</w:t>
            </w:r>
            <w:del w:id="243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课时安排</w:delText>
              </w:r>
            </w:del>
            <w:ins w:id="244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课程信息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45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教学计划</w:delText>
              </w:r>
            </w:del>
            <w:ins w:id="246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公告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47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使用教材</w:delText>
              </w:r>
            </w:del>
            <w:ins w:id="248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教学资源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49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国际国内背景</w:delText>
              </w:r>
            </w:del>
            <w:ins w:id="250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历届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优秀作业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51" w:author="沈启航" w:date="2018-12-22T13:42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考核方式</w:delText>
              </w:r>
            </w:del>
            <w:ins w:id="252" w:author="沈启航" w:date="2018-12-22T13:42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答疑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ins w:id="253" w:author="沈启航" w:date="2018-12-22T13:42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讨论、相关链接、留言板</w:t>
              </w:r>
            </w:ins>
            <w:del w:id="254" w:author="沈启航" w:date="2018-12-22T13:42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和学生选这门课所需要的知识背景</w:delText>
              </w:r>
            </w:del>
            <w:r>
              <w:rPr>
                <w:rFonts w:ascii="宋体" w:eastAsia="宋体" w:hAnsi="Arial" w:cs="宋体" w:hint="eastAsia"/>
                <w:szCs w:val="21"/>
                <w:lang w:val="zh-CN"/>
              </w:rPr>
              <w:t>，以及</w:t>
            </w:r>
            <w:del w:id="255" w:author="沈启航" w:date="2018-12-22T11:01:00Z">
              <w:r w:rsidDel="00580309">
                <w:rPr>
                  <w:rFonts w:ascii="宋体" w:eastAsia="宋体" w:hAnsi="Arial" w:cs="宋体" w:hint="eastAsia"/>
                  <w:szCs w:val="21"/>
                  <w:lang w:val="zh-CN"/>
                </w:rPr>
                <w:delText>大作业的介绍</w:delText>
              </w:r>
            </w:del>
            <w:ins w:id="256" w:author="沈启航" w:date="2018-12-22T11:0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所需前沿课程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。并可以在以后增加另外课程的时候可以定制。</w:t>
            </w:r>
          </w:p>
        </w:tc>
      </w:tr>
      <w:tr w:rsidR="00FC593F" w:rsidRPr="003C6CAA" w14:paraId="65663741" w14:textId="77777777" w:rsidTr="00B44D58">
        <w:trPr>
          <w:trHeight w:val="358"/>
        </w:trPr>
        <w:tc>
          <w:tcPr>
            <w:tcW w:w="704" w:type="dxa"/>
            <w:vMerge/>
          </w:tcPr>
          <w:p w14:paraId="1F32F199" w14:textId="77777777" w:rsidR="00FC593F" w:rsidRPr="003C6CAA" w:rsidRDefault="00FC593F" w:rsidP="0025332B"/>
        </w:tc>
        <w:tc>
          <w:tcPr>
            <w:tcW w:w="985" w:type="dxa"/>
            <w:vMerge/>
          </w:tcPr>
          <w:p w14:paraId="006B3A93" w14:textId="77777777" w:rsidR="00FC593F" w:rsidRDefault="00FC593F" w:rsidP="0025332B"/>
        </w:tc>
        <w:tc>
          <w:tcPr>
            <w:tcW w:w="2134" w:type="dxa"/>
          </w:tcPr>
          <w:p w14:paraId="2CB2D186" w14:textId="6C24601B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14:paraId="631CDD64" w14:textId="6989C698" w:rsidR="00FC593F" w:rsidRDefault="00FC593F" w:rsidP="0025332B">
            <w:pPr>
              <w:rPr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</w:t>
            </w:r>
            <w:ins w:id="257" w:author="沈启航" w:date="2018-12-22T13:43:00Z">
              <w:r w:rsidR="00A52FE3">
                <w:rPr>
                  <w:rFonts w:hint="eastAsia"/>
                </w:rPr>
                <w:t>私信</w:t>
              </w:r>
            </w:ins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FC593F" w:rsidRPr="003C6CAA" w14:paraId="45C1D5EB" w14:textId="77777777" w:rsidTr="00B44D58">
        <w:trPr>
          <w:trHeight w:val="358"/>
        </w:trPr>
        <w:tc>
          <w:tcPr>
            <w:tcW w:w="704" w:type="dxa"/>
            <w:vMerge/>
          </w:tcPr>
          <w:p w14:paraId="1D62ACC1" w14:textId="77777777" w:rsidR="00FC593F" w:rsidRPr="003C6CAA" w:rsidRDefault="00FC593F" w:rsidP="0025332B"/>
        </w:tc>
        <w:tc>
          <w:tcPr>
            <w:tcW w:w="985" w:type="dxa"/>
            <w:vMerge/>
          </w:tcPr>
          <w:p w14:paraId="6D8A306B" w14:textId="77777777" w:rsidR="00FC593F" w:rsidRDefault="00FC593F" w:rsidP="0025332B"/>
        </w:tc>
        <w:tc>
          <w:tcPr>
            <w:tcW w:w="2134" w:type="dxa"/>
          </w:tcPr>
          <w:p w14:paraId="69705D93" w14:textId="5E6109D6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14:paraId="16C2AF0A" w14:textId="0A164E32" w:rsidR="00FC593F" w:rsidRPr="004663F2" w:rsidRDefault="00FC593F" w:rsidP="0025332B"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FC593F" w:rsidRPr="003C6CAA" w14:paraId="2E8E1230" w14:textId="77777777" w:rsidTr="0083745F">
        <w:trPr>
          <w:trHeight w:val="936"/>
        </w:trPr>
        <w:tc>
          <w:tcPr>
            <w:tcW w:w="704" w:type="dxa"/>
            <w:vMerge/>
          </w:tcPr>
          <w:p w14:paraId="3838768F" w14:textId="77777777" w:rsidR="00FC593F" w:rsidRPr="003C6CAA" w:rsidRDefault="00FC593F" w:rsidP="0025332B"/>
        </w:tc>
        <w:tc>
          <w:tcPr>
            <w:tcW w:w="985" w:type="dxa"/>
            <w:vMerge/>
          </w:tcPr>
          <w:p w14:paraId="69290BC9" w14:textId="77777777" w:rsidR="00FC593F" w:rsidRDefault="00FC593F" w:rsidP="0025332B"/>
        </w:tc>
        <w:tc>
          <w:tcPr>
            <w:tcW w:w="2134" w:type="dxa"/>
          </w:tcPr>
          <w:p w14:paraId="66B614EE" w14:textId="2A44BC9D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14:paraId="724DD26A" w14:textId="75ED15AF" w:rsidR="00FC593F" w:rsidRPr="0083745F" w:rsidRDefault="00FC593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课件（包括以往的旧版本课件，以及最新的课件）、模板、参考资料、以往优秀作业、教学视频、音频资料、电子教材、历年试卷、补课资料，以及老师的教学交流文章下载超链接，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C593F" w:rsidRPr="003C6CAA" w14:paraId="24DB6C75" w14:textId="77777777" w:rsidTr="00B44D58">
        <w:trPr>
          <w:trHeight w:val="936"/>
        </w:trPr>
        <w:tc>
          <w:tcPr>
            <w:tcW w:w="704" w:type="dxa"/>
            <w:vMerge/>
          </w:tcPr>
          <w:p w14:paraId="3F4976FF" w14:textId="77777777" w:rsidR="00FC593F" w:rsidRPr="003C6CAA" w:rsidRDefault="00FC593F" w:rsidP="0025332B"/>
        </w:tc>
        <w:tc>
          <w:tcPr>
            <w:tcW w:w="985" w:type="dxa"/>
            <w:vMerge/>
          </w:tcPr>
          <w:p w14:paraId="0066E663" w14:textId="77777777" w:rsidR="00FC593F" w:rsidRDefault="00FC593F" w:rsidP="0025332B"/>
        </w:tc>
        <w:tc>
          <w:tcPr>
            <w:tcW w:w="2134" w:type="dxa"/>
          </w:tcPr>
          <w:p w14:paraId="06A11DF7" w14:textId="3D04CD90" w:rsidR="00FC593F" w:rsidRPr="00396F69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14:paraId="6E073078" w14:textId="7305AF0D" w:rsidR="00FC593F" w:rsidRPr="0083745F" w:rsidRDefault="00FC593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FC593F" w:rsidRPr="003C6CAA" w14:paraId="17DFD3F2" w14:textId="77777777" w:rsidTr="00B44D58">
        <w:trPr>
          <w:trHeight w:val="936"/>
        </w:trPr>
        <w:tc>
          <w:tcPr>
            <w:tcW w:w="704" w:type="dxa"/>
            <w:vMerge/>
          </w:tcPr>
          <w:p w14:paraId="10DC97C1" w14:textId="77777777" w:rsidR="00FC593F" w:rsidRPr="003C6CAA" w:rsidRDefault="00FC593F" w:rsidP="0025332B"/>
        </w:tc>
        <w:tc>
          <w:tcPr>
            <w:tcW w:w="985" w:type="dxa"/>
            <w:vMerge/>
          </w:tcPr>
          <w:p w14:paraId="79B67305" w14:textId="77777777" w:rsidR="00FC593F" w:rsidRDefault="00FC593F" w:rsidP="0025332B"/>
        </w:tc>
        <w:tc>
          <w:tcPr>
            <w:tcW w:w="2134" w:type="dxa"/>
          </w:tcPr>
          <w:p w14:paraId="67677196" w14:textId="545340CF" w:rsidR="00FC593F" w:rsidRPr="00396F69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14:paraId="067D818E" w14:textId="4731DDF4" w:rsidR="00FC593F" w:rsidRPr="004663F2" w:rsidRDefault="00FC593F" w:rsidP="0025332B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FC593F" w:rsidRPr="003C6CAA" w14:paraId="38E39813" w14:textId="77777777" w:rsidTr="00B44D58">
        <w:trPr>
          <w:trHeight w:val="936"/>
        </w:trPr>
        <w:tc>
          <w:tcPr>
            <w:tcW w:w="704" w:type="dxa"/>
            <w:vMerge/>
          </w:tcPr>
          <w:p w14:paraId="00D2969A" w14:textId="77777777" w:rsidR="00FC593F" w:rsidRPr="003C6CAA" w:rsidRDefault="00FC593F" w:rsidP="0025332B"/>
        </w:tc>
        <w:tc>
          <w:tcPr>
            <w:tcW w:w="985" w:type="dxa"/>
            <w:vMerge/>
          </w:tcPr>
          <w:p w14:paraId="29E84174" w14:textId="77777777" w:rsidR="00FC593F" w:rsidRDefault="00FC593F" w:rsidP="0025332B"/>
        </w:tc>
        <w:tc>
          <w:tcPr>
            <w:tcW w:w="2134" w:type="dxa"/>
          </w:tcPr>
          <w:p w14:paraId="4E23B8C3" w14:textId="55724739" w:rsidR="00FC593F" w:rsidRPr="00396F69" w:rsidRDefault="00FC593F" w:rsidP="001E306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pPrChange w:id="258" w:author="沈启航" w:date="2018-12-22T11:13:00Z">
                <w:pPr>
                  <w:pStyle w:val="a4"/>
                  <w:numPr>
                    <w:numId w:val="12"/>
                  </w:numPr>
                  <w:spacing w:line="276" w:lineRule="auto"/>
                  <w:ind w:left="720" w:firstLineChars="0" w:hanging="720"/>
                </w:pPr>
              </w:pPrChange>
            </w:pPr>
            <w:r w:rsidRPr="00396F69">
              <w:rPr>
                <w:rFonts w:hint="eastAsia"/>
              </w:rPr>
              <w:t>课程</w:t>
            </w:r>
            <w:del w:id="259" w:author="沈启航" w:date="2018-12-22T11:13:00Z">
              <w:r w:rsidRPr="00396F69" w:rsidDel="001E3063">
                <w:rPr>
                  <w:rFonts w:hint="eastAsia"/>
                </w:rPr>
                <w:delText>资料</w:delText>
              </w:r>
            </w:del>
            <w:ins w:id="260" w:author="沈启航" w:date="2018-12-22T11:13:00Z">
              <w:r>
                <w:rPr>
                  <w:rFonts w:hint="eastAsia"/>
                </w:rPr>
                <w:t>信息</w:t>
              </w:r>
            </w:ins>
            <w:r>
              <w:rPr>
                <w:rFonts w:hint="eastAsia"/>
              </w:rPr>
              <w:t>更新</w:t>
            </w:r>
          </w:p>
        </w:tc>
        <w:tc>
          <w:tcPr>
            <w:tcW w:w="4473" w:type="dxa"/>
          </w:tcPr>
          <w:p w14:paraId="4B73E9F7" w14:textId="4ABE1BFD" w:rsidR="00FC593F" w:rsidRPr="004663F2" w:rsidRDefault="00FC593F" w:rsidP="0083745F">
            <w:pPr>
              <w:rPr>
                <w:rFonts w:ascii="宋体" w:eastAsia="宋体" w:hAnsi="Arial" w:cs="宋体" w:hint="eastAsia"/>
                <w:b/>
                <w:szCs w:val="21"/>
                <w:lang w:val="zh-CN"/>
              </w:rPr>
            </w:pPr>
            <w:del w:id="261" w:author="沈启航" w:date="2018-12-22T11:12:00Z">
              <w:r w:rsidDel="001E3063">
                <w:rPr>
                  <w:rFonts w:ascii="宋体" w:eastAsia="宋体" w:hAnsi="Arial" w:cs="宋体" w:hint="eastAsia"/>
                  <w:szCs w:val="21"/>
                  <w:lang w:val="zh-CN"/>
                </w:rPr>
                <w:delText>网站管理员及时更新课程资料。</w:delText>
              </w:r>
            </w:del>
            <w:ins w:id="262" w:author="沈启航" w:date="2018-12-22T11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教师对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课程的删除，以及具体某项</w:t>
              </w:r>
            </w:ins>
            <w:ins w:id="263" w:author="沈启航" w:date="2018-12-22T11:13:00Z">
              <w:r>
                <w:rPr>
                  <w:rFonts w:ascii="宋体" w:eastAsia="宋体" w:hAnsi="Arial" w:cs="宋体"/>
                  <w:szCs w:val="21"/>
                  <w:lang w:val="zh-CN"/>
                </w:rPr>
                <w:t>信息的修改</w:t>
              </w:r>
            </w:ins>
          </w:p>
        </w:tc>
      </w:tr>
      <w:tr w:rsidR="00FC593F" w:rsidRPr="003C6CAA" w14:paraId="0F52CA62" w14:textId="77777777" w:rsidTr="00B44D58">
        <w:trPr>
          <w:trHeight w:val="936"/>
        </w:trPr>
        <w:tc>
          <w:tcPr>
            <w:tcW w:w="704" w:type="dxa"/>
            <w:vMerge/>
          </w:tcPr>
          <w:p w14:paraId="10EDE21D" w14:textId="77777777" w:rsidR="00FC593F" w:rsidRPr="003C6CAA" w:rsidRDefault="00FC593F" w:rsidP="0025332B"/>
        </w:tc>
        <w:tc>
          <w:tcPr>
            <w:tcW w:w="985" w:type="dxa"/>
            <w:vMerge/>
          </w:tcPr>
          <w:p w14:paraId="1108293C" w14:textId="77777777" w:rsidR="00FC593F" w:rsidRDefault="00FC593F" w:rsidP="0025332B"/>
        </w:tc>
        <w:tc>
          <w:tcPr>
            <w:tcW w:w="2134" w:type="dxa"/>
          </w:tcPr>
          <w:p w14:paraId="0122AD34" w14:textId="63C4F382" w:rsidR="00FC593F" w:rsidRPr="00396F69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14:paraId="2A5B6588" w14:textId="75E7577B" w:rsidR="00FC593F" w:rsidRDefault="00FC593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C593F" w:rsidRPr="003C6CAA" w14:paraId="7AF2AB7B" w14:textId="77777777" w:rsidTr="00B44D58">
        <w:trPr>
          <w:trHeight w:val="358"/>
        </w:trPr>
        <w:tc>
          <w:tcPr>
            <w:tcW w:w="704" w:type="dxa"/>
            <w:vMerge/>
          </w:tcPr>
          <w:p w14:paraId="341CC812" w14:textId="77777777" w:rsidR="00FC593F" w:rsidRPr="003C6CAA" w:rsidRDefault="00FC593F" w:rsidP="0025332B"/>
        </w:tc>
        <w:tc>
          <w:tcPr>
            <w:tcW w:w="985" w:type="dxa"/>
            <w:vMerge/>
          </w:tcPr>
          <w:p w14:paraId="4F34294A" w14:textId="77777777" w:rsidR="00FC593F" w:rsidRDefault="00FC593F" w:rsidP="0025332B"/>
        </w:tc>
        <w:tc>
          <w:tcPr>
            <w:tcW w:w="2134" w:type="dxa"/>
          </w:tcPr>
          <w:p w14:paraId="1F20D20D" w14:textId="2CE3BEBB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14:paraId="49271237" w14:textId="472F210C" w:rsidR="00FC593F" w:rsidRPr="00F577AE" w:rsidRDefault="00FC593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FC593F" w:rsidRPr="003C6CAA" w14:paraId="35AB2F07" w14:textId="77777777" w:rsidTr="00B44D58">
        <w:trPr>
          <w:trHeight w:val="358"/>
          <w:ins w:id="264" w:author="沈启航" w:date="2018-12-22T11:05:00Z"/>
        </w:trPr>
        <w:tc>
          <w:tcPr>
            <w:tcW w:w="704" w:type="dxa"/>
            <w:vMerge/>
          </w:tcPr>
          <w:p w14:paraId="166678DB" w14:textId="77777777" w:rsidR="00FC593F" w:rsidRPr="003C6CAA" w:rsidRDefault="00FC593F" w:rsidP="0025332B">
            <w:pPr>
              <w:rPr>
                <w:ins w:id="265" w:author="沈启航" w:date="2018-12-22T11:05:00Z"/>
              </w:rPr>
            </w:pPr>
          </w:p>
        </w:tc>
        <w:tc>
          <w:tcPr>
            <w:tcW w:w="985" w:type="dxa"/>
            <w:vMerge/>
          </w:tcPr>
          <w:p w14:paraId="74372CB1" w14:textId="77777777" w:rsidR="00FC593F" w:rsidRDefault="00FC593F" w:rsidP="0025332B">
            <w:pPr>
              <w:rPr>
                <w:ins w:id="266" w:author="沈启航" w:date="2018-12-22T11:05:00Z"/>
              </w:rPr>
            </w:pPr>
          </w:p>
        </w:tc>
        <w:tc>
          <w:tcPr>
            <w:tcW w:w="2134" w:type="dxa"/>
          </w:tcPr>
          <w:p w14:paraId="03BA78EB" w14:textId="119B61FD" w:rsidR="00FC593F" w:rsidRPr="00820CE1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267" w:author="沈启航" w:date="2018-12-22T11:05:00Z"/>
                <w:rFonts w:ascii="宋体" w:hAnsi="宋体" w:cs="宋体" w:hint="eastAsia"/>
                <w:kern w:val="0"/>
              </w:rPr>
            </w:pPr>
            <w:ins w:id="268" w:author="沈启航" w:date="2018-12-22T11:06:00Z">
              <w:r>
                <w:rPr>
                  <w:rFonts w:ascii="宋体" w:hAnsi="宋体" w:cs="宋体" w:hint="eastAsia"/>
                  <w:kern w:val="0"/>
                </w:rPr>
                <w:t>课程答疑</w:t>
              </w:r>
            </w:ins>
          </w:p>
        </w:tc>
        <w:tc>
          <w:tcPr>
            <w:tcW w:w="4473" w:type="dxa"/>
          </w:tcPr>
          <w:p w14:paraId="23BD712A" w14:textId="118E6BA6" w:rsidR="00FC593F" w:rsidRDefault="00FC593F" w:rsidP="00580309">
            <w:pPr>
              <w:rPr>
                <w:ins w:id="269" w:author="沈启航" w:date="2018-12-22T11:05:00Z"/>
                <w:rFonts w:ascii="宋体" w:eastAsia="宋体" w:hAnsi="Arial" w:cs="宋体" w:hint="eastAsia"/>
                <w:szCs w:val="21"/>
                <w:lang w:val="zh-CN"/>
              </w:rPr>
              <w:pPrChange w:id="270" w:author="沈启航" w:date="2018-12-22T11:10:00Z">
                <w:pPr/>
              </w:pPrChange>
            </w:pPr>
            <w:ins w:id="271" w:author="沈启航" w:date="2018-12-22T11:0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教师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开放课程答疑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课程内部产生</w:t>
              </w:r>
            </w:ins>
            <w:ins w:id="272" w:author="沈启航" w:date="2018-12-22T11:0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一个</w:t>
              </w:r>
            </w:ins>
            <w:ins w:id="273" w:author="沈启航" w:date="2018-12-22T11:06:00Z">
              <w:r>
                <w:rPr>
                  <w:rFonts w:ascii="宋体" w:eastAsia="宋体" w:hAnsi="Arial" w:cs="宋体"/>
                  <w:szCs w:val="21"/>
                  <w:lang w:val="zh-CN"/>
                </w:rPr>
                <w:t>聊天</w:t>
              </w:r>
            </w:ins>
            <w:ins w:id="274" w:author="沈启航" w:date="2018-12-22T11:0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室</w:t>
              </w:r>
            </w:ins>
            <w:ins w:id="275" w:author="沈启航" w:date="2018-12-22T11:1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选了本课程的学生可参与到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即时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的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答疑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中去</w:t>
              </w:r>
            </w:ins>
            <w:ins w:id="276" w:author="沈启航" w:date="2018-12-22T11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。</w:t>
              </w:r>
            </w:ins>
          </w:p>
        </w:tc>
      </w:tr>
      <w:tr w:rsidR="00FC593F" w:rsidRPr="003C6CAA" w14:paraId="10A1867E" w14:textId="77777777" w:rsidTr="00B44D58">
        <w:trPr>
          <w:trHeight w:val="358"/>
          <w:ins w:id="277" w:author="沈启航" w:date="2018-12-22T11:10:00Z"/>
        </w:trPr>
        <w:tc>
          <w:tcPr>
            <w:tcW w:w="704" w:type="dxa"/>
            <w:vMerge/>
          </w:tcPr>
          <w:p w14:paraId="6D49F5F2" w14:textId="77777777" w:rsidR="00FC593F" w:rsidRPr="003C6CAA" w:rsidRDefault="00FC593F" w:rsidP="0025332B">
            <w:pPr>
              <w:rPr>
                <w:ins w:id="278" w:author="沈启航" w:date="2018-12-22T11:10:00Z"/>
              </w:rPr>
            </w:pPr>
          </w:p>
        </w:tc>
        <w:tc>
          <w:tcPr>
            <w:tcW w:w="985" w:type="dxa"/>
            <w:vMerge/>
          </w:tcPr>
          <w:p w14:paraId="496D46EB" w14:textId="77777777" w:rsidR="00FC593F" w:rsidRDefault="00FC593F" w:rsidP="0025332B">
            <w:pPr>
              <w:rPr>
                <w:ins w:id="279" w:author="沈启航" w:date="2018-12-22T11:10:00Z"/>
              </w:rPr>
            </w:pPr>
          </w:p>
        </w:tc>
        <w:tc>
          <w:tcPr>
            <w:tcW w:w="2134" w:type="dxa"/>
          </w:tcPr>
          <w:p w14:paraId="00467579" w14:textId="6D4B6CFB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280" w:author="沈启航" w:date="2018-12-22T11:10:00Z"/>
                <w:rFonts w:ascii="宋体" w:hAnsi="宋体" w:cs="宋体" w:hint="eastAsia"/>
                <w:kern w:val="0"/>
              </w:rPr>
            </w:pPr>
            <w:ins w:id="281" w:author="沈启航" w:date="2018-12-22T11:10:00Z">
              <w:r>
                <w:rPr>
                  <w:rFonts w:ascii="宋体" w:hAnsi="宋体" w:cs="宋体" w:hint="eastAsia"/>
                  <w:kern w:val="0"/>
                </w:rPr>
                <w:t>课程</w:t>
              </w:r>
              <w:r>
                <w:rPr>
                  <w:rFonts w:ascii="宋体" w:hAnsi="宋体" w:cs="宋体"/>
                  <w:kern w:val="0"/>
                </w:rPr>
                <w:t>讨论</w:t>
              </w:r>
            </w:ins>
          </w:p>
        </w:tc>
        <w:tc>
          <w:tcPr>
            <w:tcW w:w="4473" w:type="dxa"/>
          </w:tcPr>
          <w:p w14:paraId="2A155D1A" w14:textId="26BBE6B5" w:rsidR="00FC593F" w:rsidRDefault="00FC593F" w:rsidP="00580309">
            <w:pPr>
              <w:rPr>
                <w:ins w:id="282" w:author="沈启航" w:date="2018-12-22T11:10:00Z"/>
                <w:rFonts w:ascii="宋体" w:eastAsia="宋体" w:hAnsi="Arial" w:cs="宋体" w:hint="eastAsia"/>
                <w:szCs w:val="21"/>
                <w:lang w:val="zh-CN"/>
              </w:rPr>
            </w:pPr>
            <w:ins w:id="283" w:author="沈启航" w:date="2018-12-22T11:1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学生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、</w:t>
              </w:r>
            </w:ins>
            <w:ins w:id="284" w:author="沈启航" w:date="2018-12-22T11:1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教师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开放一个课程讨论</w:t>
              </w:r>
            </w:ins>
            <w:ins w:id="285" w:author="沈启航" w:date="2018-12-22T11:11:00Z">
              <w:r>
                <w:rPr>
                  <w:rFonts w:ascii="宋体" w:eastAsia="宋体" w:hAnsi="Arial" w:cs="宋体"/>
                  <w:szCs w:val="21"/>
                  <w:lang w:val="zh-CN"/>
                </w:rPr>
                <w:t>版，在其中发帖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，参与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非即时</w:t>
              </w:r>
            </w:ins>
            <w:ins w:id="286" w:author="沈启航" w:date="2018-12-22T11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性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的讨论。</w:t>
              </w:r>
            </w:ins>
          </w:p>
        </w:tc>
      </w:tr>
      <w:tr w:rsidR="00FC593F" w:rsidRPr="003C6CAA" w14:paraId="7013DA26" w14:textId="77777777" w:rsidTr="00B44D58">
        <w:trPr>
          <w:trHeight w:val="358"/>
          <w:ins w:id="287" w:author="沈启航" w:date="2018-12-22T12:37:00Z"/>
        </w:trPr>
        <w:tc>
          <w:tcPr>
            <w:tcW w:w="704" w:type="dxa"/>
            <w:vMerge/>
          </w:tcPr>
          <w:p w14:paraId="117C3FC5" w14:textId="77777777" w:rsidR="00FC593F" w:rsidRPr="003C6CAA" w:rsidRDefault="00FC593F" w:rsidP="0025332B">
            <w:pPr>
              <w:rPr>
                <w:ins w:id="288" w:author="沈启航" w:date="2018-12-22T12:37:00Z"/>
              </w:rPr>
            </w:pPr>
          </w:p>
        </w:tc>
        <w:tc>
          <w:tcPr>
            <w:tcW w:w="985" w:type="dxa"/>
            <w:vMerge/>
          </w:tcPr>
          <w:p w14:paraId="66A72675" w14:textId="77777777" w:rsidR="00FC593F" w:rsidRDefault="00FC593F" w:rsidP="0025332B">
            <w:pPr>
              <w:rPr>
                <w:ins w:id="289" w:author="沈启航" w:date="2018-12-22T12:37:00Z"/>
              </w:rPr>
            </w:pPr>
          </w:p>
        </w:tc>
        <w:tc>
          <w:tcPr>
            <w:tcW w:w="2134" w:type="dxa"/>
          </w:tcPr>
          <w:p w14:paraId="357B3D32" w14:textId="7931B854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290" w:author="沈启航" w:date="2018-12-22T12:37:00Z"/>
                <w:rFonts w:ascii="宋体" w:hAnsi="宋体" w:cs="宋体" w:hint="eastAsia"/>
                <w:kern w:val="0"/>
              </w:rPr>
            </w:pPr>
            <w:ins w:id="291" w:author="沈启航" w:date="2018-12-22T12:38:00Z">
              <w:r>
                <w:rPr>
                  <w:rFonts w:ascii="宋体" w:hAnsi="宋体" w:cs="宋体" w:hint="eastAsia"/>
                  <w:kern w:val="0"/>
                </w:rPr>
                <w:t>课程</w:t>
              </w:r>
            </w:ins>
            <w:ins w:id="292" w:author="沈启航" w:date="2018-12-22T12:37:00Z">
              <w:r>
                <w:rPr>
                  <w:rFonts w:ascii="宋体" w:hAnsi="宋体" w:cs="宋体" w:hint="eastAsia"/>
                  <w:kern w:val="0"/>
                </w:rPr>
                <w:t>相关</w:t>
              </w:r>
              <w:r>
                <w:rPr>
                  <w:rFonts w:ascii="宋体" w:hAnsi="宋体" w:cs="宋体"/>
                  <w:kern w:val="0"/>
                </w:rPr>
                <w:t>链接</w:t>
              </w:r>
            </w:ins>
          </w:p>
        </w:tc>
        <w:tc>
          <w:tcPr>
            <w:tcW w:w="4473" w:type="dxa"/>
          </w:tcPr>
          <w:p w14:paraId="53E76B7F" w14:textId="624B2E07" w:rsidR="00FC593F" w:rsidRDefault="00FC593F" w:rsidP="00580309">
            <w:pPr>
              <w:rPr>
                <w:ins w:id="293" w:author="沈启航" w:date="2018-12-22T12:37:00Z"/>
                <w:rFonts w:ascii="宋体" w:eastAsia="宋体" w:hAnsi="Arial" w:cs="宋体" w:hint="eastAsia"/>
                <w:szCs w:val="21"/>
                <w:lang w:val="zh-CN"/>
              </w:rPr>
            </w:pPr>
            <w:ins w:id="294" w:author="沈启航" w:date="2018-12-22T12:3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具体课程的一些相关链接</w:t>
              </w:r>
            </w:ins>
          </w:p>
        </w:tc>
      </w:tr>
      <w:tr w:rsidR="00FC593F" w:rsidRPr="003C6CAA" w14:paraId="3599EA60" w14:textId="77777777" w:rsidTr="00B44D58">
        <w:trPr>
          <w:trHeight w:val="358"/>
          <w:ins w:id="295" w:author="沈启航" w:date="2018-12-22T13:20:00Z"/>
        </w:trPr>
        <w:tc>
          <w:tcPr>
            <w:tcW w:w="704" w:type="dxa"/>
            <w:vMerge/>
          </w:tcPr>
          <w:p w14:paraId="505FE905" w14:textId="77777777" w:rsidR="00FC593F" w:rsidRPr="003C6CAA" w:rsidRDefault="00FC593F" w:rsidP="0025332B">
            <w:pPr>
              <w:rPr>
                <w:ins w:id="296" w:author="沈启航" w:date="2018-12-22T13:20:00Z"/>
              </w:rPr>
            </w:pPr>
          </w:p>
        </w:tc>
        <w:tc>
          <w:tcPr>
            <w:tcW w:w="985" w:type="dxa"/>
            <w:vMerge/>
          </w:tcPr>
          <w:p w14:paraId="0A7B469A" w14:textId="77777777" w:rsidR="00FC593F" w:rsidRDefault="00FC593F" w:rsidP="0025332B">
            <w:pPr>
              <w:rPr>
                <w:ins w:id="297" w:author="沈启航" w:date="2018-12-22T13:20:00Z"/>
              </w:rPr>
            </w:pPr>
          </w:p>
        </w:tc>
        <w:tc>
          <w:tcPr>
            <w:tcW w:w="2134" w:type="dxa"/>
          </w:tcPr>
          <w:p w14:paraId="365036FF" w14:textId="4C000A9E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298" w:author="沈启航" w:date="2018-12-22T13:20:00Z"/>
                <w:rFonts w:ascii="宋体" w:hAnsi="宋体" w:cs="宋体" w:hint="eastAsia"/>
                <w:kern w:val="0"/>
              </w:rPr>
            </w:pPr>
            <w:ins w:id="299" w:author="沈启航" w:date="2018-12-22T13:20:00Z">
              <w:r>
                <w:rPr>
                  <w:rFonts w:ascii="宋体" w:hAnsi="宋体" w:cs="宋体" w:hint="eastAsia"/>
                  <w:kern w:val="0"/>
                </w:rPr>
                <w:t>我的</w:t>
              </w:r>
              <w:r>
                <w:rPr>
                  <w:rFonts w:ascii="宋体" w:hAnsi="宋体" w:cs="宋体"/>
                  <w:kern w:val="0"/>
                </w:rPr>
                <w:t>课程</w:t>
              </w:r>
            </w:ins>
          </w:p>
        </w:tc>
        <w:tc>
          <w:tcPr>
            <w:tcW w:w="4473" w:type="dxa"/>
          </w:tcPr>
          <w:p w14:paraId="3E5A9F31" w14:textId="1BFE80D1" w:rsidR="00FC593F" w:rsidRDefault="00FC593F" w:rsidP="00FC593F">
            <w:pPr>
              <w:rPr>
                <w:ins w:id="300" w:author="沈启航" w:date="2018-12-22T13:20:00Z"/>
                <w:rFonts w:ascii="宋体" w:eastAsia="宋体" w:hAnsi="Arial" w:cs="宋体" w:hint="eastAsia"/>
                <w:szCs w:val="21"/>
                <w:lang w:val="zh-CN"/>
              </w:rPr>
              <w:pPrChange w:id="301" w:author="沈启航" w:date="2018-12-22T13:21:00Z">
                <w:pPr/>
              </w:pPrChange>
            </w:pPr>
            <w:ins w:id="302" w:author="沈启航" w:date="2018-12-22T13:2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学生查看</w:t>
              </w:r>
            </w:ins>
            <w:ins w:id="303" w:author="沈启航" w:date="2018-12-22T13:2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自己</w:t>
              </w:r>
            </w:ins>
            <w:ins w:id="304" w:author="沈启航" w:date="2018-12-22T13:20:00Z">
              <w:r>
                <w:rPr>
                  <w:rFonts w:ascii="宋体" w:eastAsia="宋体" w:hAnsi="Arial" w:cs="宋体"/>
                  <w:szCs w:val="21"/>
                  <w:lang w:val="zh-CN"/>
                </w:rPr>
                <w:t>关注的课程</w:t>
              </w:r>
            </w:ins>
            <w:ins w:id="305" w:author="沈启航" w:date="2018-12-22T13:2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教师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自己建立的课程</w:t>
              </w:r>
            </w:ins>
          </w:p>
        </w:tc>
      </w:tr>
      <w:tr w:rsidR="00FC593F" w:rsidRPr="003C6CAA" w14:paraId="2063F73A" w14:textId="77777777" w:rsidTr="00B44D58">
        <w:trPr>
          <w:trHeight w:val="358"/>
          <w:ins w:id="306" w:author="沈启航" w:date="2018-12-22T13:20:00Z"/>
        </w:trPr>
        <w:tc>
          <w:tcPr>
            <w:tcW w:w="704" w:type="dxa"/>
            <w:vMerge/>
          </w:tcPr>
          <w:p w14:paraId="4C0E5696" w14:textId="77777777" w:rsidR="00FC593F" w:rsidRPr="003C6CAA" w:rsidRDefault="00FC593F" w:rsidP="0025332B">
            <w:pPr>
              <w:rPr>
                <w:ins w:id="307" w:author="沈启航" w:date="2018-12-22T13:20:00Z"/>
              </w:rPr>
            </w:pPr>
          </w:p>
        </w:tc>
        <w:tc>
          <w:tcPr>
            <w:tcW w:w="985" w:type="dxa"/>
            <w:vMerge/>
          </w:tcPr>
          <w:p w14:paraId="5D1CA703" w14:textId="77777777" w:rsidR="00FC593F" w:rsidRDefault="00FC593F" w:rsidP="0025332B">
            <w:pPr>
              <w:rPr>
                <w:ins w:id="308" w:author="沈启航" w:date="2018-12-22T13:20:00Z"/>
              </w:rPr>
            </w:pPr>
          </w:p>
        </w:tc>
        <w:tc>
          <w:tcPr>
            <w:tcW w:w="2134" w:type="dxa"/>
          </w:tcPr>
          <w:p w14:paraId="2F3FF4DC" w14:textId="0479BFA4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09" w:author="沈启航" w:date="2018-12-22T13:20:00Z"/>
                <w:rFonts w:ascii="宋体" w:hAnsi="宋体" w:cs="宋体" w:hint="eastAsia"/>
                <w:kern w:val="0"/>
              </w:rPr>
            </w:pPr>
            <w:ins w:id="310" w:author="沈启航" w:date="2018-12-22T13:22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所有课程</w:t>
              </w:r>
            </w:ins>
          </w:p>
        </w:tc>
        <w:tc>
          <w:tcPr>
            <w:tcW w:w="4473" w:type="dxa"/>
          </w:tcPr>
          <w:p w14:paraId="43A15C6F" w14:textId="43CC0700" w:rsidR="00FC593F" w:rsidRDefault="00FC593F" w:rsidP="00580309">
            <w:pPr>
              <w:rPr>
                <w:ins w:id="311" w:author="沈启航" w:date="2018-12-22T13:20:00Z"/>
                <w:rFonts w:ascii="宋体" w:eastAsia="宋体" w:hAnsi="Arial" w:cs="宋体" w:hint="eastAsia"/>
                <w:szCs w:val="21"/>
                <w:lang w:val="zh-CN"/>
              </w:rPr>
            </w:pPr>
            <w:ins w:id="312" w:author="沈启航" w:date="2018-12-22T13:22:00Z">
              <w:r>
                <w:rPr>
                  <w:rFonts w:ascii="宋体" w:eastAsia="宋体" w:hAnsi="Arial" w:cs="宋体"/>
                  <w:szCs w:val="21"/>
                  <w:lang w:val="zh-CN"/>
                </w:rPr>
                <w:t>查看所有课程</w:t>
              </w:r>
            </w:ins>
            <w:ins w:id="313" w:author="沈启航" w:date="2018-12-22T13:23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以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超链接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形式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显示在下方</w:t>
              </w:r>
            </w:ins>
          </w:p>
        </w:tc>
      </w:tr>
      <w:tr w:rsidR="00FC593F" w:rsidRPr="003C6CAA" w14:paraId="3C6102F6" w14:textId="77777777" w:rsidTr="00B44D58">
        <w:trPr>
          <w:trHeight w:val="358"/>
          <w:ins w:id="314" w:author="沈启航" w:date="2018-12-22T13:23:00Z"/>
        </w:trPr>
        <w:tc>
          <w:tcPr>
            <w:tcW w:w="704" w:type="dxa"/>
            <w:vMerge/>
          </w:tcPr>
          <w:p w14:paraId="7433B715" w14:textId="77777777" w:rsidR="00FC593F" w:rsidRPr="003C6CAA" w:rsidRDefault="00FC593F" w:rsidP="0025332B">
            <w:pPr>
              <w:rPr>
                <w:ins w:id="315" w:author="沈启航" w:date="2018-12-22T13:23:00Z"/>
              </w:rPr>
            </w:pPr>
          </w:p>
        </w:tc>
        <w:tc>
          <w:tcPr>
            <w:tcW w:w="985" w:type="dxa"/>
            <w:vMerge/>
          </w:tcPr>
          <w:p w14:paraId="7F03A746" w14:textId="77777777" w:rsidR="00FC593F" w:rsidRDefault="00FC593F" w:rsidP="0025332B">
            <w:pPr>
              <w:rPr>
                <w:ins w:id="316" w:author="沈启航" w:date="2018-12-22T13:23:00Z"/>
              </w:rPr>
            </w:pPr>
          </w:p>
        </w:tc>
        <w:tc>
          <w:tcPr>
            <w:tcW w:w="2134" w:type="dxa"/>
          </w:tcPr>
          <w:p w14:paraId="4A351201" w14:textId="5FE1E7B8" w:rsidR="00FC593F" w:rsidRDefault="00FC593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17" w:author="沈启航" w:date="2018-12-22T13:23:00Z"/>
                <w:rFonts w:ascii="宋体" w:hAnsi="宋体" w:cs="宋体" w:hint="eastAsia"/>
                <w:kern w:val="0"/>
              </w:rPr>
            </w:pPr>
            <w:ins w:id="318" w:author="沈启航" w:date="2018-12-22T13:23:00Z">
              <w:r>
                <w:rPr>
                  <w:rFonts w:ascii="宋体" w:hAnsi="宋体" w:cs="宋体" w:hint="eastAsia"/>
                  <w:kern w:val="0"/>
                </w:rPr>
                <w:t>搜索</w:t>
              </w:r>
              <w:r>
                <w:rPr>
                  <w:rFonts w:ascii="宋体" w:hAnsi="宋体" w:cs="宋体"/>
                  <w:kern w:val="0"/>
                </w:rPr>
                <w:t>课程</w:t>
              </w:r>
            </w:ins>
          </w:p>
        </w:tc>
        <w:tc>
          <w:tcPr>
            <w:tcW w:w="4473" w:type="dxa"/>
          </w:tcPr>
          <w:p w14:paraId="710087A7" w14:textId="79898C84" w:rsidR="00FC593F" w:rsidRDefault="00FC593F" w:rsidP="00580309">
            <w:pPr>
              <w:rPr>
                <w:ins w:id="319" w:author="沈启航" w:date="2018-12-22T13:23:00Z"/>
                <w:rFonts w:ascii="宋体" w:eastAsia="宋体" w:hAnsi="Arial" w:cs="宋体" w:hint="eastAsia"/>
                <w:szCs w:val="21"/>
                <w:lang w:val="zh-CN"/>
              </w:rPr>
            </w:pPr>
            <w:ins w:id="320" w:author="沈启航" w:date="2018-12-22T13:23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根据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关键字搜索相关课程</w:t>
              </w:r>
            </w:ins>
          </w:p>
        </w:tc>
      </w:tr>
      <w:tr w:rsidR="004663F2" w:rsidRPr="003C6CAA" w14:paraId="30EB1E52" w14:textId="77777777" w:rsidTr="004663F2">
        <w:trPr>
          <w:trHeight w:val="792"/>
        </w:trPr>
        <w:tc>
          <w:tcPr>
            <w:tcW w:w="704" w:type="dxa"/>
          </w:tcPr>
          <w:p w14:paraId="0EE9A7C3" w14:textId="6981EF90" w:rsidR="004663F2" w:rsidRPr="003C6CAA" w:rsidRDefault="004663F2" w:rsidP="0025332B"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14:paraId="34D5AB53" w14:textId="315C1902" w:rsidR="004663F2" w:rsidRDefault="004663F2" w:rsidP="0025332B"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041A4D92" w14:textId="1795913C" w:rsidR="00820CE1" w:rsidRPr="00396F69" w:rsidRDefault="004663F2" w:rsidP="00820CE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14:paraId="5304F922" w14:textId="5D881D19" w:rsidR="004663F2" w:rsidRDefault="004663F2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14:paraId="001E9948" w14:textId="3C04332F" w:rsidR="004663F2" w:rsidRPr="004532A6" w:rsidRDefault="00F577AE" w:rsidP="0025332B">
            <w:pPr>
              <w:rPr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2747C4" w:rsidRPr="003C6CAA" w14:paraId="574A5CAD" w14:textId="77777777" w:rsidTr="00B44D58">
        <w:trPr>
          <w:trHeight w:val="540"/>
        </w:trPr>
        <w:tc>
          <w:tcPr>
            <w:tcW w:w="704" w:type="dxa"/>
          </w:tcPr>
          <w:p w14:paraId="55752AAB" w14:textId="0EA0C1A0" w:rsidR="002747C4" w:rsidRDefault="002747C4" w:rsidP="003E7F56">
            <w:pPr>
              <w:pPrChange w:id="321" w:author="沈启航" w:date="2018-12-22T09:24:00Z">
                <w:pPr/>
              </w:pPrChange>
            </w:pPr>
            <w:r>
              <w:rPr>
                <w:rFonts w:hint="eastAsia"/>
              </w:rPr>
              <w:t>FE</w:t>
            </w:r>
            <w:r>
              <w:t>-</w:t>
            </w:r>
            <w:del w:id="322" w:author="沈启航" w:date="2018-12-22T09:24:00Z">
              <w:r w:rsidDel="003E7F56">
                <w:delText>4</w:delText>
              </w:r>
            </w:del>
            <w:ins w:id="323" w:author="沈启航" w:date="2018-12-22T09:24:00Z">
              <w:r w:rsidR="003E7F56">
                <w:t>3</w:t>
              </w:r>
            </w:ins>
          </w:p>
        </w:tc>
        <w:tc>
          <w:tcPr>
            <w:tcW w:w="985" w:type="dxa"/>
          </w:tcPr>
          <w:p w14:paraId="0AF2CC39" w14:textId="7580FE9E" w:rsidR="002747C4" w:rsidRDefault="002747C4" w:rsidP="0083745F">
            <w:r>
              <w:rPr>
                <w:rFonts w:hint="eastAsia"/>
              </w:rPr>
              <w:t>游客</w:t>
            </w:r>
            <w:r w:rsidR="0083745F">
              <w:rPr>
                <w:rFonts w:hint="eastAsia"/>
              </w:rPr>
              <w:t>浏览</w:t>
            </w:r>
          </w:p>
        </w:tc>
        <w:tc>
          <w:tcPr>
            <w:tcW w:w="2134" w:type="dxa"/>
          </w:tcPr>
          <w:p w14:paraId="1F916D71" w14:textId="79D952A3" w:rsidR="00820CE1" w:rsidRDefault="0020238A" w:rsidP="00820CE1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14:paraId="29204D83" w14:textId="3CC71539" w:rsidR="002747C4" w:rsidRDefault="0020238A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195D61" w:rsidRPr="003C6CAA" w14:paraId="0766A91D" w14:textId="77777777" w:rsidTr="00C330CC">
        <w:trPr>
          <w:trHeight w:val="504"/>
        </w:trPr>
        <w:tc>
          <w:tcPr>
            <w:tcW w:w="704" w:type="dxa"/>
            <w:vMerge w:val="restart"/>
          </w:tcPr>
          <w:p w14:paraId="0A0E20CD" w14:textId="07556025" w:rsidR="00195D61" w:rsidRPr="003C6CAA" w:rsidRDefault="00195D61" w:rsidP="003E7F56">
            <w:pPr>
              <w:pPrChange w:id="324" w:author="沈启航" w:date="2018-12-22T09:24:00Z">
                <w:pPr/>
              </w:pPrChange>
            </w:pPr>
            <w:r>
              <w:rPr>
                <w:rFonts w:hint="eastAsia"/>
              </w:rPr>
              <w:t>FE-</w:t>
            </w:r>
            <w:del w:id="325" w:author="沈启航" w:date="2018-12-22T09:24:00Z">
              <w:r w:rsidDel="003E7F56">
                <w:delText>5</w:delText>
              </w:r>
            </w:del>
            <w:ins w:id="326" w:author="沈启航" w:date="2018-12-22T09:24:00Z">
              <w:r>
                <w:t>4</w:t>
              </w:r>
            </w:ins>
          </w:p>
        </w:tc>
        <w:tc>
          <w:tcPr>
            <w:tcW w:w="985" w:type="dxa"/>
            <w:vMerge w:val="restart"/>
          </w:tcPr>
          <w:p w14:paraId="5B0D15FD" w14:textId="1323EA53" w:rsidR="00195D61" w:rsidRPr="003C6CAA" w:rsidRDefault="00195D61" w:rsidP="001D6924">
            <w:r>
              <w:rPr>
                <w:rFonts w:hint="eastAsia"/>
              </w:rPr>
              <w:t>账户</w:t>
            </w:r>
            <w:del w:id="327" w:author="沈启航" w:date="2018-12-22T09:28:00Z">
              <w:r w:rsidDel="003E7F56">
                <w:rPr>
                  <w:rFonts w:hint="eastAsia"/>
                </w:rPr>
                <w:delText>信息</w:delText>
              </w:r>
            </w:del>
            <w:r>
              <w:t>相关操作</w:t>
            </w:r>
          </w:p>
        </w:tc>
        <w:tc>
          <w:tcPr>
            <w:tcW w:w="2134" w:type="dxa"/>
          </w:tcPr>
          <w:p w14:paraId="45FF4A84" w14:textId="35D5F84B" w:rsidR="00195D61" w:rsidRPr="002D3C66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14:paraId="71415648" w14:textId="7A3402A9" w:rsidR="00195D61" w:rsidRDefault="00195D61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</w:t>
            </w:r>
            <w:del w:id="328" w:author="沈启航" w:date="2018-12-22T13:34:00Z">
              <w:r w:rsidDel="00195D61">
                <w:delText>身份进行注册，学生账号为学号</w:delText>
              </w:r>
              <w:r w:rsidDel="00195D61">
                <w:rPr>
                  <w:rFonts w:hint="eastAsia"/>
                </w:rPr>
                <w:delText>，</w:delText>
              </w:r>
              <w:r w:rsidDel="00195D61">
                <w:delText>教师账号为教工号，</w:delText>
              </w:r>
              <w:r w:rsidDel="00195D61">
                <w:rPr>
                  <w:rFonts w:hint="eastAsia"/>
                </w:rPr>
                <w:delText>游客</w:delText>
              </w:r>
              <w:r w:rsidDel="00195D61">
                <w:delText>账号自行选择</w:delText>
              </w:r>
            </w:del>
            <w:ins w:id="329" w:author="沈启航" w:date="2018-12-22T13:34:00Z">
              <w:r>
                <w:rPr>
                  <w:rFonts w:hint="eastAsia"/>
                </w:rPr>
                <w:t>手机号，</w:t>
              </w:r>
              <w:r>
                <w:t>短信验证码注册</w:t>
              </w:r>
            </w:ins>
            <w:r>
              <w:t>。</w:t>
            </w:r>
          </w:p>
          <w:p w14:paraId="6FEA37AC" w14:textId="1FB32098" w:rsidR="00195D61" w:rsidRPr="002D3C66" w:rsidRDefault="00195D61" w:rsidP="00195D61">
            <w:pPr>
              <w:spacing w:line="276" w:lineRule="auto"/>
              <w:pPrChange w:id="330" w:author="沈启航" w:date="2018-12-22T13:34:00Z">
                <w:pPr>
                  <w:spacing w:line="276" w:lineRule="auto"/>
                </w:pPr>
              </w:pPrChange>
            </w:pPr>
            <w:r>
              <w:rPr>
                <w:rFonts w:hint="eastAsia"/>
              </w:rPr>
              <w:t>注册</w:t>
            </w:r>
            <w:r>
              <w:t>时要求输入账号、密码、</w:t>
            </w:r>
            <w:del w:id="331" w:author="沈启航" w:date="2018-12-22T13:34:00Z">
              <w:r w:rsidDel="00195D61">
                <w:delText>确认密码</w:delText>
              </w:r>
            </w:del>
            <w:ins w:id="332" w:author="沈启航" w:date="2018-12-22T13:34:00Z">
              <w:r>
                <w:rPr>
                  <w:rFonts w:hint="eastAsia"/>
                </w:rPr>
                <w:t>短信验证码</w:t>
              </w:r>
              <w:r>
                <w:t>，勾选</w:t>
              </w:r>
            </w:ins>
            <w:ins w:id="333" w:author="沈启航" w:date="2018-12-22T13:35:00Z">
              <w:r>
                <w:t>已阅读并同意《</w:t>
              </w:r>
              <w:r>
                <w:rPr>
                  <w:rFonts w:hint="eastAsia"/>
                </w:rPr>
                <w:t>用户</w:t>
              </w:r>
              <w:r>
                <w:t>服务协议》</w:t>
              </w:r>
            </w:ins>
            <w:r>
              <w:rPr>
                <w:rFonts w:hint="eastAsia"/>
              </w:rPr>
              <w:t>。</w:t>
            </w:r>
          </w:p>
        </w:tc>
      </w:tr>
      <w:tr w:rsidR="00195D61" w:rsidRPr="003C6CAA" w14:paraId="2D0E3DDD" w14:textId="77777777" w:rsidTr="00B44D58">
        <w:trPr>
          <w:trHeight w:val="504"/>
        </w:trPr>
        <w:tc>
          <w:tcPr>
            <w:tcW w:w="704" w:type="dxa"/>
            <w:vMerge/>
          </w:tcPr>
          <w:p w14:paraId="0AB8C53A" w14:textId="77777777" w:rsidR="00195D61" w:rsidRDefault="00195D61" w:rsidP="0025332B"/>
        </w:tc>
        <w:tc>
          <w:tcPr>
            <w:tcW w:w="985" w:type="dxa"/>
            <w:vMerge/>
          </w:tcPr>
          <w:p w14:paraId="6D72FDF0" w14:textId="77777777" w:rsidR="00195D61" w:rsidRDefault="00195D61" w:rsidP="001D6924"/>
        </w:tc>
        <w:tc>
          <w:tcPr>
            <w:tcW w:w="2134" w:type="dxa"/>
          </w:tcPr>
          <w:p w14:paraId="6F84BF0B" w14:textId="258BFFD6" w:rsidR="00195D61" w:rsidRPr="003C6CAA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14:paraId="52A207B3" w14:textId="5D6A9C77" w:rsidR="00195D61" w:rsidRPr="002D3C66" w:rsidRDefault="00195D61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195D61" w:rsidRPr="003C6CAA" w14:paraId="7B659E0A" w14:textId="77777777" w:rsidTr="00B44D58">
        <w:trPr>
          <w:trHeight w:val="504"/>
        </w:trPr>
        <w:tc>
          <w:tcPr>
            <w:tcW w:w="704" w:type="dxa"/>
            <w:vMerge/>
          </w:tcPr>
          <w:p w14:paraId="166806FA" w14:textId="77777777" w:rsidR="00195D61" w:rsidRDefault="00195D61" w:rsidP="0025332B"/>
        </w:tc>
        <w:tc>
          <w:tcPr>
            <w:tcW w:w="985" w:type="dxa"/>
            <w:vMerge/>
          </w:tcPr>
          <w:p w14:paraId="2FE0676F" w14:textId="77777777" w:rsidR="00195D61" w:rsidRDefault="00195D61" w:rsidP="001D6924"/>
        </w:tc>
        <w:tc>
          <w:tcPr>
            <w:tcW w:w="2134" w:type="dxa"/>
          </w:tcPr>
          <w:p w14:paraId="4EECD328" w14:textId="7164B8BD" w:rsidR="00195D61" w:rsidRPr="00820CE1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del w:id="334" w:author="沈启航" w:date="2018-12-22T13:31:00Z">
              <w:r w:rsidRPr="00820CE1" w:rsidDel="00195D61">
                <w:rPr>
                  <w:rFonts w:ascii="宋体" w:hAnsi="宋体" w:cs="宋体" w:hint="eastAsia"/>
                  <w:kern w:val="0"/>
                </w:rPr>
                <w:delText>找回</w:delText>
              </w:r>
            </w:del>
            <w:ins w:id="335" w:author="沈启航" w:date="2018-12-22T13:31:00Z">
              <w:r>
                <w:rPr>
                  <w:rFonts w:ascii="宋体" w:hAnsi="宋体" w:cs="宋体" w:hint="eastAsia"/>
                  <w:kern w:val="0"/>
                </w:rPr>
                <w:t>重置</w:t>
              </w:r>
            </w:ins>
            <w:r w:rsidRPr="00820CE1">
              <w:rPr>
                <w:rFonts w:ascii="宋体" w:hAnsi="宋体" w:cs="宋体" w:hint="eastAsia"/>
                <w:kern w:val="0"/>
              </w:rPr>
              <w:t>密码</w:t>
            </w:r>
          </w:p>
        </w:tc>
        <w:tc>
          <w:tcPr>
            <w:tcW w:w="4473" w:type="dxa"/>
          </w:tcPr>
          <w:p w14:paraId="6E6D8A75" w14:textId="513DE53B" w:rsidR="00195D61" w:rsidRPr="002D3C66" w:rsidRDefault="00195D61" w:rsidP="00195D61">
            <w:pPr>
              <w:spacing w:line="276" w:lineRule="auto"/>
              <w:pPrChange w:id="336" w:author="沈启航" w:date="2018-12-22T13:31:00Z">
                <w:pPr>
                  <w:spacing w:line="276" w:lineRule="auto"/>
                </w:pPr>
              </w:pPrChange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</w:t>
            </w:r>
            <w:del w:id="337" w:author="沈启航" w:date="2018-12-22T13:31:00Z">
              <w:r w:rsidDel="00195D61">
                <w:rPr>
                  <w:rFonts w:ascii="宋体" w:eastAsia="宋体" w:hAnsi="Arial" w:cs="宋体" w:hint="eastAsia"/>
                  <w:szCs w:val="21"/>
                  <w:lang w:val="zh-CN"/>
                </w:rPr>
                <w:delText>通过提问方式和</w:delText>
              </w:r>
              <w:r w:rsidDel="00195D61">
                <w:rPr>
                  <w:rFonts w:ascii="宋体" w:eastAsia="宋体" w:hAnsi="Arial" w:cs="宋体"/>
                  <w:szCs w:val="21"/>
                  <w:lang w:val="zh-CN"/>
                </w:rPr>
                <w:delText>向管理员发送确认邮件</w:delText>
              </w:r>
              <w:r w:rsidDel="00195D61">
                <w:rPr>
                  <w:rFonts w:ascii="宋体" w:eastAsia="宋体" w:hAnsi="Arial" w:cs="宋体" w:hint="eastAsia"/>
                  <w:szCs w:val="21"/>
                  <w:lang w:val="zh-CN"/>
                </w:rPr>
                <w:delText>方式的密码取回功能</w:delText>
              </w:r>
            </w:del>
            <w:ins w:id="338" w:author="沈启航" w:date="2018-12-22T13:3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手机验证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码方式重置登录密码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195D61" w:rsidRPr="003C6CAA" w14:paraId="47F6545D" w14:textId="77777777" w:rsidTr="00B44D58">
        <w:trPr>
          <w:trHeight w:val="504"/>
        </w:trPr>
        <w:tc>
          <w:tcPr>
            <w:tcW w:w="704" w:type="dxa"/>
            <w:vMerge/>
          </w:tcPr>
          <w:p w14:paraId="64343534" w14:textId="77777777" w:rsidR="00195D61" w:rsidRDefault="00195D61" w:rsidP="0025332B"/>
        </w:tc>
        <w:tc>
          <w:tcPr>
            <w:tcW w:w="985" w:type="dxa"/>
            <w:vMerge/>
          </w:tcPr>
          <w:p w14:paraId="41E9F8FD" w14:textId="77777777" w:rsidR="00195D61" w:rsidRDefault="00195D61" w:rsidP="001D6924"/>
        </w:tc>
        <w:tc>
          <w:tcPr>
            <w:tcW w:w="2134" w:type="dxa"/>
          </w:tcPr>
          <w:p w14:paraId="33D82097" w14:textId="2B95BBA0" w:rsidR="00195D61" w:rsidRPr="00820CE1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14:paraId="4801C75E" w14:textId="50B6CC1E" w:rsidR="00195D61" w:rsidRPr="00B01720" w:rsidRDefault="00195D61" w:rsidP="00B01720">
            <w:pPr>
              <w:spacing w:line="276" w:lineRule="auto"/>
              <w:rPr>
                <w:rFonts w:ascii="宋体" w:hAnsi="宋体" w:cs="宋体"/>
                <w:kern w:val="0"/>
              </w:rPr>
            </w:pPr>
          </w:p>
        </w:tc>
        <w:tc>
          <w:tcPr>
            <w:tcW w:w="4473" w:type="dxa"/>
          </w:tcPr>
          <w:p w14:paraId="64F266AC" w14:textId="77777777" w:rsidR="00195D61" w:rsidRDefault="00195D61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14:paraId="074A499A" w14:textId="0786E08D" w:rsidR="00195D61" w:rsidRDefault="00195D61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195D61" w:rsidRPr="003C6CAA" w14:paraId="371722E9" w14:textId="77777777" w:rsidTr="00B44D58">
        <w:trPr>
          <w:trHeight w:val="504"/>
        </w:trPr>
        <w:tc>
          <w:tcPr>
            <w:tcW w:w="704" w:type="dxa"/>
            <w:vMerge/>
          </w:tcPr>
          <w:p w14:paraId="6513BAF8" w14:textId="77777777" w:rsidR="00195D61" w:rsidRDefault="00195D61" w:rsidP="0025332B"/>
        </w:tc>
        <w:tc>
          <w:tcPr>
            <w:tcW w:w="985" w:type="dxa"/>
            <w:vMerge/>
          </w:tcPr>
          <w:p w14:paraId="40F89C74" w14:textId="77777777" w:rsidR="00195D61" w:rsidRDefault="00195D61" w:rsidP="001D6924"/>
        </w:tc>
        <w:tc>
          <w:tcPr>
            <w:tcW w:w="2134" w:type="dxa"/>
          </w:tcPr>
          <w:p w14:paraId="1C96D83F" w14:textId="3BC5D460" w:rsidR="00195D61" w:rsidRPr="00820CE1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14:paraId="61F2B503" w14:textId="4D7EBA97" w:rsidR="00195D61" w:rsidRDefault="00195D61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A52FE3" w:rsidRPr="003C6CAA" w14:paraId="272279AD" w14:textId="77777777" w:rsidTr="00B44D58">
        <w:trPr>
          <w:trHeight w:val="504"/>
          <w:ins w:id="339" w:author="沈启航" w:date="2018-12-22T13:46:00Z"/>
        </w:trPr>
        <w:tc>
          <w:tcPr>
            <w:tcW w:w="704" w:type="dxa"/>
            <w:vMerge/>
          </w:tcPr>
          <w:p w14:paraId="07391791" w14:textId="77777777" w:rsidR="00A52FE3" w:rsidRDefault="00A52FE3" w:rsidP="0025332B">
            <w:pPr>
              <w:rPr>
                <w:ins w:id="340" w:author="沈启航" w:date="2018-12-22T13:46:00Z"/>
              </w:rPr>
            </w:pPr>
          </w:p>
        </w:tc>
        <w:tc>
          <w:tcPr>
            <w:tcW w:w="985" w:type="dxa"/>
            <w:vMerge/>
          </w:tcPr>
          <w:p w14:paraId="3449CC3A" w14:textId="77777777" w:rsidR="00A52FE3" w:rsidRDefault="00A52FE3" w:rsidP="001D6924">
            <w:pPr>
              <w:rPr>
                <w:ins w:id="341" w:author="沈启航" w:date="2018-12-22T13:46:00Z"/>
              </w:rPr>
            </w:pPr>
          </w:p>
        </w:tc>
        <w:tc>
          <w:tcPr>
            <w:tcW w:w="2134" w:type="dxa"/>
          </w:tcPr>
          <w:p w14:paraId="0E2C898A" w14:textId="0EE1658E" w:rsidR="00A52FE3" w:rsidRPr="00820CE1" w:rsidRDefault="00A52FE3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42" w:author="沈启航" w:date="2018-12-22T13:46:00Z"/>
                <w:rFonts w:ascii="宋体" w:hAnsi="宋体" w:cs="宋体" w:hint="eastAsia"/>
                <w:kern w:val="0"/>
              </w:rPr>
            </w:pPr>
            <w:ins w:id="343" w:author="沈启航" w:date="2018-12-22T13:46:00Z">
              <w:r>
                <w:rPr>
                  <w:rFonts w:ascii="宋体" w:hAnsi="宋体" w:cs="宋体" w:hint="eastAsia"/>
                  <w:kern w:val="0"/>
                </w:rPr>
                <w:t>管理员</w:t>
              </w:r>
              <w:r>
                <w:rPr>
                  <w:rFonts w:ascii="宋体" w:hAnsi="宋体" w:cs="宋体"/>
                  <w:kern w:val="0"/>
                </w:rPr>
                <w:t>管理所有账号</w:t>
              </w:r>
            </w:ins>
          </w:p>
        </w:tc>
        <w:tc>
          <w:tcPr>
            <w:tcW w:w="4473" w:type="dxa"/>
          </w:tcPr>
          <w:p w14:paraId="5DA53D03" w14:textId="1DA55979" w:rsidR="00A52FE3" w:rsidRDefault="00A52FE3" w:rsidP="00C330CC">
            <w:pPr>
              <w:spacing w:line="276" w:lineRule="auto"/>
              <w:rPr>
                <w:ins w:id="344" w:author="沈启航" w:date="2018-12-22T13:46:00Z"/>
                <w:rFonts w:ascii="宋体" w:eastAsia="宋体" w:hAnsi="Arial" w:cs="宋体" w:hint="eastAsia"/>
                <w:szCs w:val="21"/>
                <w:lang w:val="zh-CN"/>
              </w:rPr>
            </w:pPr>
            <w:ins w:id="345" w:author="沈启航" w:date="2018-12-22T13:4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管理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员对用户账号进行管理</w:t>
              </w:r>
            </w:ins>
          </w:p>
        </w:tc>
      </w:tr>
      <w:tr w:rsidR="00195D61" w:rsidRPr="003C6CAA" w14:paraId="15B26245" w14:textId="77777777" w:rsidTr="00B44D58">
        <w:trPr>
          <w:trHeight w:val="504"/>
          <w:ins w:id="346" w:author="沈启航" w:date="2018-12-22T13:19:00Z"/>
        </w:trPr>
        <w:tc>
          <w:tcPr>
            <w:tcW w:w="704" w:type="dxa"/>
            <w:vMerge/>
          </w:tcPr>
          <w:p w14:paraId="18A0A8D6" w14:textId="77777777" w:rsidR="00195D61" w:rsidRDefault="00195D61" w:rsidP="0025332B">
            <w:pPr>
              <w:rPr>
                <w:ins w:id="347" w:author="沈启航" w:date="2018-12-22T13:19:00Z"/>
              </w:rPr>
            </w:pPr>
          </w:p>
        </w:tc>
        <w:tc>
          <w:tcPr>
            <w:tcW w:w="985" w:type="dxa"/>
            <w:vMerge/>
          </w:tcPr>
          <w:p w14:paraId="6679DAB4" w14:textId="77777777" w:rsidR="00195D61" w:rsidRDefault="00195D61" w:rsidP="001D6924">
            <w:pPr>
              <w:rPr>
                <w:ins w:id="348" w:author="沈启航" w:date="2018-12-22T13:19:00Z"/>
              </w:rPr>
            </w:pPr>
          </w:p>
        </w:tc>
        <w:tc>
          <w:tcPr>
            <w:tcW w:w="2134" w:type="dxa"/>
          </w:tcPr>
          <w:p w14:paraId="6BC817BC" w14:textId="391466C5" w:rsidR="00195D61" w:rsidRPr="00820CE1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49" w:author="沈启航" w:date="2018-12-22T13:19:00Z"/>
                <w:rFonts w:ascii="宋体" w:hAnsi="宋体" w:cs="宋体" w:hint="eastAsia"/>
                <w:kern w:val="0"/>
              </w:rPr>
            </w:pPr>
            <w:ins w:id="350" w:author="沈启航" w:date="2018-12-22T13:19:00Z">
              <w:r>
                <w:rPr>
                  <w:rFonts w:ascii="宋体" w:hAnsi="宋体" w:cs="宋体" w:hint="eastAsia"/>
                  <w:kern w:val="0"/>
                </w:rPr>
                <w:t>用户</w:t>
              </w:r>
              <w:r>
                <w:rPr>
                  <w:rFonts w:ascii="宋体" w:hAnsi="宋体" w:cs="宋体"/>
                  <w:kern w:val="0"/>
                </w:rPr>
                <w:t>中心</w:t>
              </w:r>
            </w:ins>
          </w:p>
        </w:tc>
        <w:tc>
          <w:tcPr>
            <w:tcW w:w="4473" w:type="dxa"/>
          </w:tcPr>
          <w:p w14:paraId="76437A29" w14:textId="21CF496E" w:rsidR="00195D61" w:rsidRDefault="00195D61" w:rsidP="00C330CC">
            <w:pPr>
              <w:spacing w:line="276" w:lineRule="auto"/>
              <w:rPr>
                <w:ins w:id="351" w:author="沈启航" w:date="2018-12-22T13:19:00Z"/>
                <w:rFonts w:ascii="宋体" w:eastAsia="宋体" w:hAnsi="Arial" w:cs="宋体" w:hint="eastAsia"/>
                <w:szCs w:val="21"/>
                <w:lang w:val="zh-CN"/>
              </w:rPr>
            </w:pPr>
            <w:ins w:id="352" w:author="沈启航" w:date="2018-12-22T13:1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别的用户的个人中心，可以向别的用户发送私信，关注某个</w:t>
              </w:r>
            </w:ins>
            <w:ins w:id="353" w:author="沈启航" w:date="2018-12-22T13:20:00Z">
              <w:r>
                <w:rPr>
                  <w:rFonts w:ascii="宋体" w:eastAsia="宋体" w:hAnsi="Arial" w:cs="宋体"/>
                  <w:szCs w:val="21"/>
                  <w:lang w:val="zh-CN"/>
                </w:rPr>
                <w:t>用户</w:t>
              </w:r>
            </w:ins>
          </w:p>
        </w:tc>
      </w:tr>
      <w:tr w:rsidR="00195D61" w:rsidRPr="003C6CAA" w14:paraId="5948F104" w14:textId="77777777" w:rsidTr="00B44D58">
        <w:trPr>
          <w:trHeight w:val="504"/>
          <w:ins w:id="354" w:author="沈启航" w:date="2018-12-22T13:35:00Z"/>
        </w:trPr>
        <w:tc>
          <w:tcPr>
            <w:tcW w:w="704" w:type="dxa"/>
            <w:vMerge/>
          </w:tcPr>
          <w:p w14:paraId="78BFE65D" w14:textId="77777777" w:rsidR="00195D61" w:rsidRDefault="00195D61" w:rsidP="0025332B">
            <w:pPr>
              <w:rPr>
                <w:ins w:id="355" w:author="沈启航" w:date="2018-12-22T13:35:00Z"/>
              </w:rPr>
            </w:pPr>
          </w:p>
        </w:tc>
        <w:tc>
          <w:tcPr>
            <w:tcW w:w="985" w:type="dxa"/>
            <w:vMerge/>
          </w:tcPr>
          <w:p w14:paraId="74F56B67" w14:textId="77777777" w:rsidR="00195D61" w:rsidRDefault="00195D61" w:rsidP="001D6924">
            <w:pPr>
              <w:rPr>
                <w:ins w:id="356" w:author="沈启航" w:date="2018-12-22T13:35:00Z"/>
              </w:rPr>
            </w:pPr>
          </w:p>
        </w:tc>
        <w:tc>
          <w:tcPr>
            <w:tcW w:w="2134" w:type="dxa"/>
          </w:tcPr>
          <w:p w14:paraId="062644BC" w14:textId="43C0144B" w:rsidR="00195D61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57" w:author="沈启航" w:date="2018-12-22T13:35:00Z"/>
                <w:rFonts w:ascii="宋体" w:hAnsi="宋体" w:cs="宋体" w:hint="eastAsia"/>
                <w:kern w:val="0"/>
              </w:rPr>
            </w:pPr>
            <w:ins w:id="358" w:author="沈启航" w:date="2018-12-22T13:35:00Z">
              <w:r>
                <w:rPr>
                  <w:rFonts w:ascii="宋体" w:hAnsi="宋体" w:cs="宋体" w:hint="eastAsia"/>
                  <w:kern w:val="0"/>
                </w:rPr>
                <w:t>绑定</w:t>
              </w:r>
              <w:r>
                <w:rPr>
                  <w:rFonts w:ascii="宋体" w:hAnsi="宋体" w:cs="宋体"/>
                  <w:kern w:val="0"/>
                </w:rPr>
                <w:t>学号</w:t>
              </w:r>
            </w:ins>
            <w:ins w:id="359" w:author="沈启航" w:date="2018-12-22T13:36:00Z">
              <w:r>
                <w:rPr>
                  <w:rFonts w:ascii="宋体" w:hAnsi="宋体" w:cs="宋体" w:hint="eastAsia"/>
                  <w:kern w:val="0"/>
                </w:rPr>
                <w:t>/教工号</w:t>
              </w:r>
            </w:ins>
          </w:p>
        </w:tc>
        <w:tc>
          <w:tcPr>
            <w:tcW w:w="4473" w:type="dxa"/>
          </w:tcPr>
          <w:p w14:paraId="05278C95" w14:textId="3F5D8BEB" w:rsidR="00195D61" w:rsidRDefault="00195D61" w:rsidP="00C330CC">
            <w:pPr>
              <w:spacing w:line="276" w:lineRule="auto"/>
              <w:rPr>
                <w:ins w:id="360" w:author="沈启航" w:date="2018-12-22T13:35:00Z"/>
                <w:rFonts w:ascii="宋体" w:eastAsia="宋体" w:hAnsi="Arial" w:cs="宋体" w:hint="eastAsia"/>
                <w:szCs w:val="21"/>
                <w:lang w:val="zh-CN"/>
              </w:rPr>
            </w:pPr>
            <w:ins w:id="361" w:author="沈启航" w:date="2018-12-22T13:3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将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账号绑定学号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/教工号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，用以身份确认</w:t>
              </w:r>
            </w:ins>
          </w:p>
        </w:tc>
      </w:tr>
      <w:tr w:rsidR="00195D61" w:rsidRPr="003C6CAA" w14:paraId="481F37A4" w14:textId="77777777" w:rsidTr="00B44D58">
        <w:trPr>
          <w:trHeight w:val="504"/>
          <w:ins w:id="362" w:author="沈启航" w:date="2018-12-22T13:36:00Z"/>
        </w:trPr>
        <w:tc>
          <w:tcPr>
            <w:tcW w:w="704" w:type="dxa"/>
            <w:vMerge/>
          </w:tcPr>
          <w:p w14:paraId="7CE1EB13" w14:textId="77777777" w:rsidR="00195D61" w:rsidRDefault="00195D61" w:rsidP="0025332B">
            <w:pPr>
              <w:rPr>
                <w:ins w:id="363" w:author="沈启航" w:date="2018-12-22T13:36:00Z"/>
              </w:rPr>
            </w:pPr>
          </w:p>
        </w:tc>
        <w:tc>
          <w:tcPr>
            <w:tcW w:w="985" w:type="dxa"/>
            <w:vMerge/>
          </w:tcPr>
          <w:p w14:paraId="02043C01" w14:textId="77777777" w:rsidR="00195D61" w:rsidRDefault="00195D61" w:rsidP="001D6924">
            <w:pPr>
              <w:rPr>
                <w:ins w:id="364" w:author="沈启航" w:date="2018-12-22T13:36:00Z"/>
              </w:rPr>
            </w:pPr>
          </w:p>
        </w:tc>
        <w:tc>
          <w:tcPr>
            <w:tcW w:w="2134" w:type="dxa"/>
          </w:tcPr>
          <w:p w14:paraId="777EAED4" w14:textId="252CB028" w:rsidR="00195D61" w:rsidRDefault="00195D61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65" w:author="沈启航" w:date="2018-12-22T13:36:00Z"/>
                <w:rFonts w:ascii="宋体" w:hAnsi="宋体" w:cs="宋体" w:hint="eastAsia"/>
                <w:kern w:val="0"/>
              </w:rPr>
            </w:pPr>
            <w:ins w:id="366" w:author="沈启航" w:date="2018-12-22T13:37:00Z">
              <w:r>
                <w:rPr>
                  <w:rFonts w:ascii="宋体" w:hAnsi="宋体" w:cs="宋体" w:hint="eastAsia"/>
                  <w:kern w:val="0"/>
                </w:rPr>
                <w:t>绑定</w:t>
              </w:r>
            </w:ins>
            <w:ins w:id="367" w:author="沈启航" w:date="2018-12-22T13:38:00Z">
              <w:r>
                <w:rPr>
                  <w:rFonts w:ascii="宋体" w:hAnsi="宋体" w:cs="宋体" w:hint="eastAsia"/>
                  <w:kern w:val="0"/>
                </w:rPr>
                <w:t>微信</w:t>
              </w:r>
              <w:r>
                <w:rPr>
                  <w:rFonts w:ascii="宋体" w:hAnsi="宋体" w:cs="宋体"/>
                  <w:kern w:val="0"/>
                </w:rPr>
                <w:t>、QQ、邮箱</w:t>
              </w:r>
            </w:ins>
          </w:p>
        </w:tc>
        <w:tc>
          <w:tcPr>
            <w:tcW w:w="4473" w:type="dxa"/>
          </w:tcPr>
          <w:p w14:paraId="5205EB43" w14:textId="7F8DA021" w:rsidR="00195D61" w:rsidRDefault="00195D61" w:rsidP="00C330CC">
            <w:pPr>
              <w:spacing w:line="276" w:lineRule="auto"/>
              <w:rPr>
                <w:ins w:id="368" w:author="沈启航" w:date="2018-12-22T13:36:00Z"/>
                <w:rFonts w:ascii="宋体" w:eastAsia="宋体" w:hAnsi="Arial" w:cs="宋体" w:hint="eastAsia"/>
                <w:szCs w:val="21"/>
                <w:lang w:val="zh-CN"/>
              </w:rPr>
            </w:pPr>
            <w:ins w:id="369" w:author="沈启航" w:date="2018-12-22T13:3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将账号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与某个微信账号、QQ</w:t>
              </w:r>
            </w:ins>
            <w:ins w:id="370" w:author="沈启航" w:date="2018-12-22T13:39:00Z">
              <w:r>
                <w:rPr>
                  <w:rFonts w:ascii="宋体" w:eastAsia="宋体" w:hAnsi="Arial" w:cs="宋体"/>
                  <w:szCs w:val="21"/>
                  <w:lang w:val="zh-CN"/>
                </w:rPr>
                <w:t>账号、邮箱进行绑定</w:t>
              </w:r>
            </w:ins>
          </w:p>
        </w:tc>
      </w:tr>
      <w:tr w:rsidR="00FC593F" w:rsidRPr="003C6CAA" w14:paraId="1B3BFFE1" w14:textId="77777777" w:rsidTr="00B44D58">
        <w:trPr>
          <w:trHeight w:val="504"/>
          <w:ins w:id="371" w:author="沈启航" w:date="2018-12-22T11:13:00Z"/>
        </w:trPr>
        <w:tc>
          <w:tcPr>
            <w:tcW w:w="704" w:type="dxa"/>
            <w:vMerge w:val="restart"/>
          </w:tcPr>
          <w:p w14:paraId="0B6DC543" w14:textId="10472D35" w:rsidR="00FC593F" w:rsidRDefault="00FC593F" w:rsidP="0025332B">
            <w:pPr>
              <w:rPr>
                <w:ins w:id="372" w:author="沈启航" w:date="2018-12-22T11:13:00Z"/>
              </w:rPr>
            </w:pPr>
            <w:ins w:id="373" w:author="沈启航" w:date="2018-12-22T13:07:00Z">
              <w:r>
                <w:rPr>
                  <w:rFonts w:hint="eastAsia"/>
                </w:rPr>
                <w:t>FE-</w:t>
              </w:r>
              <w:r>
                <w:t>5</w:t>
              </w:r>
            </w:ins>
          </w:p>
        </w:tc>
        <w:tc>
          <w:tcPr>
            <w:tcW w:w="985" w:type="dxa"/>
            <w:vMerge w:val="restart"/>
          </w:tcPr>
          <w:p w14:paraId="0D3543CE" w14:textId="70166634" w:rsidR="00FC593F" w:rsidRDefault="00FC593F" w:rsidP="001D6924">
            <w:pPr>
              <w:rPr>
                <w:ins w:id="374" w:author="沈启航" w:date="2018-12-22T11:13:00Z"/>
                <w:rFonts w:hint="eastAsia"/>
              </w:rPr>
            </w:pPr>
            <w:ins w:id="375" w:author="沈启航" w:date="2018-12-22T13:07:00Z">
              <w:r>
                <w:rPr>
                  <w:rFonts w:hint="eastAsia"/>
                </w:rPr>
                <w:t>消息</w:t>
              </w:r>
              <w:r>
                <w:t>管理</w:t>
              </w:r>
            </w:ins>
          </w:p>
        </w:tc>
        <w:tc>
          <w:tcPr>
            <w:tcW w:w="2134" w:type="dxa"/>
          </w:tcPr>
          <w:p w14:paraId="4F76EC9C" w14:textId="742D159B" w:rsidR="00FC593F" w:rsidRDefault="00FC593F" w:rsidP="00C3666D">
            <w:pPr>
              <w:spacing w:line="276" w:lineRule="auto"/>
              <w:rPr>
                <w:ins w:id="376" w:author="沈启航" w:date="2018-12-22T11:13:00Z"/>
                <w:rFonts w:hint="eastAsia"/>
              </w:rPr>
              <w:pPrChange w:id="377" w:author="沈启航" w:date="2018-12-22T13:07:00Z">
                <w:pPr>
                  <w:pStyle w:val="a4"/>
                  <w:numPr>
                    <w:numId w:val="24"/>
                  </w:numPr>
                  <w:spacing w:line="276" w:lineRule="auto"/>
                  <w:ind w:left="720" w:firstLineChars="0" w:hanging="720"/>
                </w:pPr>
              </w:pPrChange>
            </w:pPr>
            <w:ins w:id="378" w:author="沈启航" w:date="2018-12-22T13:0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）查看</w:t>
              </w:r>
              <w:r>
                <w:t>我的关注</w:t>
              </w:r>
            </w:ins>
          </w:p>
        </w:tc>
        <w:tc>
          <w:tcPr>
            <w:tcW w:w="4473" w:type="dxa"/>
          </w:tcPr>
          <w:p w14:paraId="205FEE0C" w14:textId="0ADDD67B" w:rsidR="00FC593F" w:rsidRDefault="00FC593F" w:rsidP="00C3666D">
            <w:pPr>
              <w:spacing w:line="276" w:lineRule="auto"/>
              <w:rPr>
                <w:ins w:id="379" w:author="沈启航" w:date="2018-12-22T11:13:00Z"/>
                <w:rFonts w:ascii="宋体" w:eastAsia="宋体" w:hAnsi="Arial" w:cs="宋体" w:hint="eastAsia"/>
                <w:szCs w:val="21"/>
                <w:lang w:val="zh-CN"/>
              </w:rPr>
              <w:pPrChange w:id="380" w:author="沈启航" w:date="2018-12-22T13:08:00Z">
                <w:pPr>
                  <w:spacing w:line="276" w:lineRule="auto"/>
                </w:pPr>
              </w:pPrChange>
            </w:pPr>
            <w:ins w:id="381" w:author="沈启航" w:date="2018-12-22T13:0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个人关注的</w:t>
              </w:r>
            </w:ins>
            <w:ins w:id="382" w:author="沈启航" w:date="2018-12-22T13:1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用户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、</w:t>
              </w:r>
            </w:ins>
            <w:ins w:id="383" w:author="沈启航" w:date="2018-12-22T13:08:00Z">
              <w:r>
                <w:rPr>
                  <w:rFonts w:ascii="宋体" w:eastAsia="宋体" w:hAnsi="Arial" w:cs="宋体"/>
                  <w:szCs w:val="21"/>
                  <w:lang w:val="zh-CN"/>
                </w:rPr>
                <w:t>问题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、话题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、课程</w:t>
              </w:r>
            </w:ins>
          </w:p>
        </w:tc>
      </w:tr>
      <w:tr w:rsidR="00FC593F" w:rsidRPr="003C6CAA" w14:paraId="12A76AE0" w14:textId="77777777" w:rsidTr="00B44D58">
        <w:trPr>
          <w:trHeight w:val="504"/>
          <w:ins w:id="384" w:author="沈启航" w:date="2018-12-22T13:07:00Z"/>
        </w:trPr>
        <w:tc>
          <w:tcPr>
            <w:tcW w:w="704" w:type="dxa"/>
            <w:vMerge/>
          </w:tcPr>
          <w:p w14:paraId="214E5982" w14:textId="77777777" w:rsidR="00FC593F" w:rsidRDefault="00FC593F" w:rsidP="0025332B">
            <w:pPr>
              <w:rPr>
                <w:ins w:id="385" w:author="沈启航" w:date="2018-12-22T13:07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55CC8281" w14:textId="77777777" w:rsidR="00FC593F" w:rsidRDefault="00FC593F" w:rsidP="001D6924">
            <w:pPr>
              <w:rPr>
                <w:ins w:id="386" w:author="沈启航" w:date="2018-12-22T13:07:00Z"/>
                <w:rFonts w:hint="eastAsia"/>
              </w:rPr>
            </w:pPr>
          </w:p>
        </w:tc>
        <w:tc>
          <w:tcPr>
            <w:tcW w:w="2134" w:type="dxa"/>
          </w:tcPr>
          <w:p w14:paraId="21B76422" w14:textId="0CE52D35" w:rsidR="00FC593F" w:rsidRDefault="00FC593F" w:rsidP="000F1B64">
            <w:pPr>
              <w:spacing w:line="276" w:lineRule="auto"/>
              <w:rPr>
                <w:ins w:id="387" w:author="沈启航" w:date="2018-12-22T13:07:00Z"/>
                <w:rFonts w:hint="eastAsia"/>
              </w:rPr>
              <w:pPrChange w:id="388" w:author="沈启航" w:date="2018-12-22T13:18:00Z">
                <w:pPr>
                  <w:spacing w:line="276" w:lineRule="auto"/>
                </w:pPr>
              </w:pPrChange>
            </w:pPr>
            <w:ins w:id="389" w:author="沈启航" w:date="2018-12-22T13:08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）查看</w:t>
              </w:r>
              <w:r>
                <w:t>我的</w:t>
              </w:r>
            </w:ins>
            <w:ins w:id="390" w:author="沈启航" w:date="2018-12-22T13:18:00Z">
              <w:r>
                <w:rPr>
                  <w:rFonts w:hint="eastAsia"/>
                </w:rPr>
                <w:t>信息</w:t>
              </w:r>
            </w:ins>
          </w:p>
        </w:tc>
        <w:tc>
          <w:tcPr>
            <w:tcW w:w="4473" w:type="dxa"/>
          </w:tcPr>
          <w:p w14:paraId="13893AF4" w14:textId="6E3E1634" w:rsidR="00FC593F" w:rsidRDefault="00FC593F" w:rsidP="00FC593F">
            <w:pPr>
              <w:spacing w:line="276" w:lineRule="auto"/>
              <w:rPr>
                <w:ins w:id="391" w:author="沈启航" w:date="2018-12-22T13:07:00Z"/>
                <w:rFonts w:ascii="宋体" w:eastAsia="宋体" w:hAnsi="Arial" w:cs="宋体" w:hint="eastAsia"/>
                <w:szCs w:val="21"/>
                <w:lang w:val="zh-CN"/>
              </w:rPr>
              <w:pPrChange w:id="392" w:author="沈启航" w:date="2018-12-22T13:24:00Z">
                <w:pPr>
                  <w:spacing w:line="276" w:lineRule="auto"/>
                </w:pPr>
              </w:pPrChange>
            </w:pPr>
            <w:ins w:id="393" w:author="沈启航" w:date="2018-12-22T13:0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私信</w:t>
              </w:r>
            </w:ins>
            <w:ins w:id="394" w:author="沈启航" w:date="2018-12-22T13:09:00Z">
              <w:r>
                <w:rPr>
                  <w:rFonts w:ascii="宋体" w:eastAsia="宋体" w:hAnsi="Arial" w:cs="宋体"/>
                  <w:szCs w:val="21"/>
                  <w:lang w:val="zh-CN"/>
                </w:rPr>
                <w:t>发来的消息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课程答疑的消息、课程讨论的消息</w:t>
              </w:r>
            </w:ins>
            <w:ins w:id="395" w:author="沈启航" w:date="2018-12-22T13:1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</w:ins>
            <w:ins w:id="396" w:author="沈启航" w:date="2018-12-22T13:24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 xml:space="preserve"> </w:t>
              </w:r>
            </w:ins>
          </w:p>
        </w:tc>
      </w:tr>
      <w:tr w:rsidR="00FC593F" w:rsidRPr="003C6CAA" w14:paraId="4A9FFC0F" w14:textId="77777777" w:rsidTr="00B44D58">
        <w:trPr>
          <w:trHeight w:val="504"/>
          <w:ins w:id="397" w:author="沈启航" w:date="2018-12-22T13:24:00Z"/>
        </w:trPr>
        <w:tc>
          <w:tcPr>
            <w:tcW w:w="704" w:type="dxa"/>
            <w:vMerge/>
          </w:tcPr>
          <w:p w14:paraId="70564F81" w14:textId="77777777" w:rsidR="00FC593F" w:rsidRDefault="00FC593F" w:rsidP="0025332B">
            <w:pPr>
              <w:rPr>
                <w:ins w:id="398" w:author="沈启航" w:date="2018-12-22T13:24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3A34F077" w14:textId="77777777" w:rsidR="00FC593F" w:rsidRDefault="00FC593F" w:rsidP="001D6924">
            <w:pPr>
              <w:rPr>
                <w:ins w:id="399" w:author="沈启航" w:date="2018-12-22T13:24:00Z"/>
                <w:rFonts w:hint="eastAsia"/>
              </w:rPr>
            </w:pPr>
          </w:p>
        </w:tc>
        <w:tc>
          <w:tcPr>
            <w:tcW w:w="2134" w:type="dxa"/>
          </w:tcPr>
          <w:p w14:paraId="1BF9CE96" w14:textId="4E960F3E" w:rsidR="00FC593F" w:rsidRDefault="00FC593F" w:rsidP="000F1B64">
            <w:pPr>
              <w:spacing w:line="276" w:lineRule="auto"/>
              <w:rPr>
                <w:ins w:id="400" w:author="沈启航" w:date="2018-12-22T13:24:00Z"/>
                <w:rFonts w:hint="eastAsia"/>
              </w:rPr>
            </w:pPr>
            <w:ins w:id="401" w:author="沈启航" w:date="2018-12-22T13:24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）查看</w:t>
              </w:r>
              <w:r>
                <w:t>系统通知</w:t>
              </w:r>
            </w:ins>
          </w:p>
        </w:tc>
        <w:tc>
          <w:tcPr>
            <w:tcW w:w="4473" w:type="dxa"/>
          </w:tcPr>
          <w:p w14:paraId="597723A9" w14:textId="256DB1B0" w:rsidR="00FC593F" w:rsidRDefault="00FC593F" w:rsidP="000F1B64">
            <w:pPr>
              <w:spacing w:line="276" w:lineRule="auto"/>
              <w:rPr>
                <w:ins w:id="402" w:author="沈启航" w:date="2018-12-22T13:24:00Z"/>
                <w:rFonts w:ascii="宋体" w:eastAsia="宋体" w:hAnsi="Arial" w:cs="宋体" w:hint="eastAsia"/>
                <w:szCs w:val="21"/>
                <w:lang w:val="zh-CN"/>
              </w:rPr>
            </w:pPr>
            <w:ins w:id="403" w:author="沈启航" w:date="2018-12-22T13:24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网站的推送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信息，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包括网站版本更新，教师</w:t>
              </w:r>
            </w:ins>
            <w:ins w:id="404" w:author="沈启航" w:date="2018-12-22T13:25:00Z">
              <w:r>
                <w:rPr>
                  <w:rFonts w:ascii="宋体" w:eastAsia="宋体" w:hAnsi="Arial" w:cs="宋体"/>
                  <w:szCs w:val="21"/>
                  <w:lang w:val="zh-CN"/>
                </w:rPr>
                <w:t>交流信息等</w:t>
              </w:r>
            </w:ins>
          </w:p>
        </w:tc>
      </w:tr>
      <w:tr w:rsidR="00FC593F" w:rsidRPr="003C6CAA" w14:paraId="70523983" w14:textId="77777777" w:rsidTr="00B44D58">
        <w:trPr>
          <w:trHeight w:val="504"/>
          <w:ins w:id="405" w:author="沈启航" w:date="2018-12-22T13:07:00Z"/>
        </w:trPr>
        <w:tc>
          <w:tcPr>
            <w:tcW w:w="704" w:type="dxa"/>
            <w:vMerge/>
          </w:tcPr>
          <w:p w14:paraId="028F1BDE" w14:textId="77777777" w:rsidR="00FC593F" w:rsidRDefault="00FC593F" w:rsidP="0025332B">
            <w:pPr>
              <w:rPr>
                <w:ins w:id="406" w:author="沈启航" w:date="2018-12-22T13:07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472CBC09" w14:textId="77777777" w:rsidR="00FC593F" w:rsidRDefault="00FC593F" w:rsidP="001D6924">
            <w:pPr>
              <w:rPr>
                <w:ins w:id="407" w:author="沈启航" w:date="2018-12-22T13:07:00Z"/>
                <w:rFonts w:hint="eastAsia"/>
              </w:rPr>
            </w:pPr>
          </w:p>
        </w:tc>
        <w:tc>
          <w:tcPr>
            <w:tcW w:w="2134" w:type="dxa"/>
          </w:tcPr>
          <w:p w14:paraId="1A367B71" w14:textId="63002EE4" w:rsidR="00FC593F" w:rsidRDefault="00FC593F" w:rsidP="00C3666D">
            <w:pPr>
              <w:spacing w:line="276" w:lineRule="auto"/>
              <w:rPr>
                <w:ins w:id="408" w:author="沈启航" w:date="2018-12-22T13:07:00Z"/>
                <w:rFonts w:hint="eastAsia"/>
              </w:rPr>
            </w:pPr>
            <w:ins w:id="409" w:author="沈启航" w:date="2018-12-22T13:1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）私信</w:t>
              </w:r>
            </w:ins>
          </w:p>
        </w:tc>
        <w:tc>
          <w:tcPr>
            <w:tcW w:w="4473" w:type="dxa"/>
          </w:tcPr>
          <w:p w14:paraId="372A642F" w14:textId="10EFC0A0" w:rsidR="00FC593F" w:rsidRDefault="00FC593F" w:rsidP="00C330CC">
            <w:pPr>
              <w:spacing w:line="276" w:lineRule="auto"/>
              <w:rPr>
                <w:ins w:id="410" w:author="沈启航" w:date="2018-12-22T13:07:00Z"/>
                <w:rFonts w:ascii="宋体" w:eastAsia="宋体" w:hAnsi="Arial" w:cs="宋体" w:hint="eastAsia"/>
                <w:szCs w:val="21"/>
                <w:lang w:val="zh-CN"/>
              </w:rPr>
            </w:pPr>
            <w:ins w:id="411" w:author="沈启航" w:date="2018-12-22T13:1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向某个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用户发送私信</w:t>
              </w:r>
            </w:ins>
          </w:p>
        </w:tc>
      </w:tr>
      <w:tr w:rsidR="00FC593F" w:rsidRPr="003C6CAA" w14:paraId="4D59BDDC" w14:textId="77777777" w:rsidTr="00B44D58">
        <w:trPr>
          <w:trHeight w:val="504"/>
          <w:ins w:id="412" w:author="沈启航" w:date="2018-12-22T13:25:00Z"/>
        </w:trPr>
        <w:tc>
          <w:tcPr>
            <w:tcW w:w="704" w:type="dxa"/>
            <w:vMerge/>
          </w:tcPr>
          <w:p w14:paraId="78392DCD" w14:textId="77777777" w:rsidR="00FC593F" w:rsidRDefault="00FC593F" w:rsidP="0025332B">
            <w:pPr>
              <w:rPr>
                <w:ins w:id="413" w:author="沈启航" w:date="2018-12-22T13:25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449EF953" w14:textId="77777777" w:rsidR="00FC593F" w:rsidRDefault="00FC593F" w:rsidP="001D6924">
            <w:pPr>
              <w:rPr>
                <w:ins w:id="414" w:author="沈启航" w:date="2018-12-22T13:25:00Z"/>
                <w:rFonts w:hint="eastAsia"/>
              </w:rPr>
            </w:pPr>
          </w:p>
        </w:tc>
        <w:tc>
          <w:tcPr>
            <w:tcW w:w="2134" w:type="dxa"/>
          </w:tcPr>
          <w:p w14:paraId="21CFB5B4" w14:textId="0D5377DB" w:rsidR="00FC593F" w:rsidRDefault="00FC593F" w:rsidP="00C3666D">
            <w:pPr>
              <w:spacing w:line="276" w:lineRule="auto"/>
              <w:rPr>
                <w:ins w:id="415" w:author="沈启航" w:date="2018-12-22T13:25:00Z"/>
                <w:rFonts w:hint="eastAsia"/>
              </w:rPr>
            </w:pPr>
            <w:ins w:id="416" w:author="沈启航" w:date="2018-12-22T13:2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）允许</w:t>
              </w:r>
              <w:r>
                <w:t>内容推送</w:t>
              </w:r>
            </w:ins>
          </w:p>
        </w:tc>
        <w:tc>
          <w:tcPr>
            <w:tcW w:w="4473" w:type="dxa"/>
          </w:tcPr>
          <w:p w14:paraId="387A77FC" w14:textId="1734495A" w:rsidR="00FC593F" w:rsidRDefault="00FC593F" w:rsidP="00C330CC">
            <w:pPr>
              <w:spacing w:line="276" w:lineRule="auto"/>
              <w:rPr>
                <w:ins w:id="417" w:author="沈启航" w:date="2018-12-22T13:25:00Z"/>
                <w:rFonts w:ascii="宋体" w:eastAsia="宋体" w:hAnsi="Arial" w:cs="宋体" w:hint="eastAsia"/>
                <w:szCs w:val="21"/>
                <w:lang w:val="zh-CN"/>
              </w:rPr>
            </w:pPr>
            <w:ins w:id="418" w:author="沈启航" w:date="2018-12-22T13:25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调整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是否允许系统推送系统通知</w:t>
              </w:r>
            </w:ins>
          </w:p>
        </w:tc>
      </w:tr>
      <w:tr w:rsidR="00FC593F" w:rsidRPr="003C6CAA" w14:paraId="43F0647F" w14:textId="77777777" w:rsidTr="00B44D58">
        <w:trPr>
          <w:trHeight w:val="504"/>
          <w:ins w:id="419" w:author="沈启航" w:date="2018-12-22T13:28:00Z"/>
        </w:trPr>
        <w:tc>
          <w:tcPr>
            <w:tcW w:w="704" w:type="dxa"/>
            <w:vMerge/>
          </w:tcPr>
          <w:p w14:paraId="5FF9AA31" w14:textId="77777777" w:rsidR="00FC593F" w:rsidRDefault="00FC593F" w:rsidP="0025332B">
            <w:pPr>
              <w:rPr>
                <w:ins w:id="420" w:author="沈启航" w:date="2018-12-22T13:28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080307CD" w14:textId="77777777" w:rsidR="00FC593F" w:rsidRDefault="00FC593F" w:rsidP="001D6924">
            <w:pPr>
              <w:rPr>
                <w:ins w:id="421" w:author="沈启航" w:date="2018-12-22T13:28:00Z"/>
                <w:rFonts w:hint="eastAsia"/>
              </w:rPr>
            </w:pPr>
          </w:p>
        </w:tc>
        <w:tc>
          <w:tcPr>
            <w:tcW w:w="2134" w:type="dxa"/>
          </w:tcPr>
          <w:p w14:paraId="774EE975" w14:textId="6E1B08C8" w:rsidR="00FC593F" w:rsidRDefault="00FC593F" w:rsidP="00C3666D">
            <w:pPr>
              <w:spacing w:line="276" w:lineRule="auto"/>
              <w:rPr>
                <w:ins w:id="422" w:author="沈启航" w:date="2018-12-22T13:28:00Z"/>
                <w:rFonts w:hint="eastAsia"/>
              </w:rPr>
            </w:pPr>
            <w:ins w:id="423" w:author="沈启航" w:date="2018-12-22T13:28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）最新</w:t>
              </w:r>
              <w:r>
                <w:t>资讯</w:t>
              </w:r>
            </w:ins>
          </w:p>
        </w:tc>
        <w:tc>
          <w:tcPr>
            <w:tcW w:w="4473" w:type="dxa"/>
          </w:tcPr>
          <w:p w14:paraId="295F313B" w14:textId="1FA67F54" w:rsidR="00FC593F" w:rsidRDefault="00FC593F" w:rsidP="00C330CC">
            <w:pPr>
              <w:spacing w:line="276" w:lineRule="auto"/>
              <w:rPr>
                <w:ins w:id="424" w:author="沈启航" w:date="2018-12-22T13:28:00Z"/>
                <w:rFonts w:ascii="宋体" w:eastAsia="宋体" w:hAnsi="Arial" w:cs="宋体" w:hint="eastAsia"/>
                <w:szCs w:val="21"/>
                <w:lang w:val="zh-CN"/>
              </w:rPr>
            </w:pPr>
            <w:ins w:id="425" w:author="沈启航" w:date="2018-12-22T13:2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网站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推送系统最近的资讯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点击具体资讯查看内部详细信息</w:t>
              </w:r>
            </w:ins>
          </w:p>
        </w:tc>
      </w:tr>
      <w:tr w:rsidR="000F1B64" w:rsidRPr="003C6CAA" w14:paraId="2149EF98" w14:textId="77777777" w:rsidTr="00C330CC">
        <w:trPr>
          <w:trHeight w:val="432"/>
        </w:trPr>
        <w:tc>
          <w:tcPr>
            <w:tcW w:w="704" w:type="dxa"/>
            <w:vMerge w:val="restart"/>
          </w:tcPr>
          <w:p w14:paraId="3B9A517B" w14:textId="129E55D1" w:rsidR="000F1B64" w:rsidRDefault="000F1B64" w:rsidP="003E7F56">
            <w:pPr>
              <w:pPrChange w:id="426" w:author="沈启航" w:date="2018-12-22T09:24:00Z">
                <w:pPr/>
              </w:pPrChange>
            </w:pPr>
            <w:r>
              <w:rPr>
                <w:rFonts w:hint="eastAsia"/>
              </w:rPr>
              <w:t>FE-</w:t>
            </w:r>
            <w:del w:id="427" w:author="沈启航" w:date="2018-12-22T09:24:00Z">
              <w:r w:rsidDel="003E7F56">
                <w:delText>6</w:delText>
              </w:r>
            </w:del>
            <w:ins w:id="428" w:author="沈启航" w:date="2018-12-22T09:24:00Z">
              <w:r w:rsidR="00A82343">
                <w:t>6</w:t>
              </w:r>
            </w:ins>
          </w:p>
        </w:tc>
        <w:tc>
          <w:tcPr>
            <w:tcW w:w="985" w:type="dxa"/>
            <w:vMerge w:val="restart"/>
          </w:tcPr>
          <w:p w14:paraId="2A34A57C" w14:textId="414B9504" w:rsidR="000F1B64" w:rsidRDefault="000F1B64" w:rsidP="00F526EA">
            <w:pPr>
              <w:pPrChange w:id="429" w:author="沈启航" w:date="2018-12-22T12:38:00Z">
                <w:pPr/>
              </w:pPrChange>
            </w:pPr>
            <w:del w:id="430" w:author="沈启航" w:date="2018-12-22T09:24:00Z">
              <w:r w:rsidDel="003E7F56">
                <w:rPr>
                  <w:rFonts w:hint="eastAsia"/>
                </w:rPr>
                <w:delText>论坛</w:delText>
              </w:r>
            </w:del>
            <w:ins w:id="431" w:author="沈启航" w:date="2018-12-22T12:38:00Z">
              <w:r>
                <w:rPr>
                  <w:rFonts w:hint="eastAsia"/>
                </w:rPr>
                <w:t>学习交流</w:t>
              </w:r>
            </w:ins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7DCA72F4" w14:textId="2794FAA4" w:rsidR="000F1B64" w:rsidRPr="00820CE1" w:rsidRDefault="000F1B6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del w:id="432" w:author="沈启航" w:date="2018-12-22T12:47:00Z">
              <w:r w:rsidRPr="00820CE1" w:rsidDel="00F526EA">
                <w:rPr>
                  <w:rFonts w:ascii="宋体" w:hAnsi="宋体" w:cs="宋体" w:hint="eastAsia"/>
                  <w:kern w:val="0"/>
                </w:rPr>
                <w:delText>发帖</w:delText>
              </w:r>
            </w:del>
            <w:ins w:id="433" w:author="沈启航" w:date="2018-12-22T12:47:00Z">
              <w:r>
                <w:rPr>
                  <w:rFonts w:ascii="宋体" w:hAnsi="宋体" w:cs="宋体" w:hint="eastAsia"/>
                  <w:kern w:val="0"/>
                </w:rPr>
                <w:t>提问</w:t>
              </w:r>
            </w:ins>
          </w:p>
        </w:tc>
        <w:tc>
          <w:tcPr>
            <w:tcW w:w="4473" w:type="dxa"/>
          </w:tcPr>
          <w:p w14:paraId="5AA905A2" w14:textId="20656A20" w:rsidR="000F1B64" w:rsidRPr="00207B09" w:rsidRDefault="000F1B64" w:rsidP="002747C4">
            <w:r>
              <w:rPr>
                <w:rFonts w:hint="eastAsia"/>
              </w:rPr>
              <w:t>发表关于软件工程的相关信息帖，</w:t>
            </w:r>
            <w:r>
              <w:t>包括经验交流贴、答疑帖</w:t>
            </w:r>
            <w:r>
              <w:rPr>
                <w:rFonts w:hint="eastAsia"/>
              </w:rPr>
              <w:t>等等</w:t>
            </w:r>
            <w:r>
              <w:t>。</w:t>
            </w:r>
          </w:p>
        </w:tc>
      </w:tr>
      <w:tr w:rsidR="00A52FE3" w:rsidRPr="003C6CAA" w14:paraId="29FC2B08" w14:textId="77777777" w:rsidTr="00C330CC">
        <w:trPr>
          <w:trHeight w:val="432"/>
          <w:ins w:id="434" w:author="沈启航" w:date="2018-12-22T13:48:00Z"/>
        </w:trPr>
        <w:tc>
          <w:tcPr>
            <w:tcW w:w="704" w:type="dxa"/>
            <w:vMerge/>
          </w:tcPr>
          <w:p w14:paraId="4BEA9AD7" w14:textId="77777777" w:rsidR="00A52FE3" w:rsidRDefault="00A52FE3" w:rsidP="003E7F56">
            <w:pPr>
              <w:rPr>
                <w:ins w:id="435" w:author="沈启航" w:date="2018-12-22T13:48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02431183" w14:textId="77777777" w:rsidR="00A52FE3" w:rsidDel="003E7F56" w:rsidRDefault="00A52FE3" w:rsidP="00F526EA">
            <w:pPr>
              <w:rPr>
                <w:ins w:id="436" w:author="沈启航" w:date="2018-12-22T13:48:00Z"/>
                <w:rFonts w:hint="eastAsia"/>
              </w:rPr>
            </w:pPr>
          </w:p>
        </w:tc>
        <w:tc>
          <w:tcPr>
            <w:tcW w:w="2134" w:type="dxa"/>
          </w:tcPr>
          <w:p w14:paraId="6203752D" w14:textId="3B869E8B" w:rsidR="00A52FE3" w:rsidRPr="00820CE1" w:rsidDel="00F526EA" w:rsidRDefault="00A52FE3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37" w:author="沈启航" w:date="2018-12-22T13:48:00Z"/>
                <w:rFonts w:ascii="宋体" w:hAnsi="宋体" w:cs="宋体" w:hint="eastAsia"/>
                <w:kern w:val="0"/>
              </w:rPr>
            </w:pPr>
            <w:ins w:id="438" w:author="沈启航" w:date="2018-12-22T13:48:00Z">
              <w:r>
                <w:rPr>
                  <w:rFonts w:ascii="宋体" w:hAnsi="宋体" w:cs="宋体" w:hint="eastAsia"/>
                  <w:kern w:val="0"/>
                </w:rPr>
                <w:t>新建</w:t>
              </w:r>
              <w:r>
                <w:rPr>
                  <w:rFonts w:ascii="宋体" w:hAnsi="宋体" w:cs="宋体"/>
                  <w:kern w:val="0"/>
                </w:rPr>
                <w:t>话题</w:t>
              </w:r>
            </w:ins>
          </w:p>
        </w:tc>
        <w:tc>
          <w:tcPr>
            <w:tcW w:w="4473" w:type="dxa"/>
          </w:tcPr>
          <w:p w14:paraId="39B32E18" w14:textId="0A5EF363" w:rsidR="00A52FE3" w:rsidRDefault="00A52FE3" w:rsidP="002747C4">
            <w:pPr>
              <w:rPr>
                <w:ins w:id="439" w:author="沈启航" w:date="2018-12-22T13:48:00Z"/>
                <w:rFonts w:hint="eastAsia"/>
              </w:rPr>
            </w:pPr>
            <w:ins w:id="440" w:author="沈启航" w:date="2018-12-22T13:48:00Z">
              <w:r>
                <w:rPr>
                  <w:rFonts w:hint="eastAsia"/>
                </w:rPr>
                <w:t>选择</w:t>
              </w:r>
              <w:r>
                <w:t>创建某个话题</w:t>
              </w:r>
            </w:ins>
          </w:p>
        </w:tc>
      </w:tr>
      <w:tr w:rsidR="000F1B64" w:rsidRPr="003C6CAA" w14:paraId="68826B07" w14:textId="77777777" w:rsidTr="00B44D58">
        <w:trPr>
          <w:trHeight w:val="429"/>
        </w:trPr>
        <w:tc>
          <w:tcPr>
            <w:tcW w:w="704" w:type="dxa"/>
            <w:vMerge/>
          </w:tcPr>
          <w:p w14:paraId="304BD990" w14:textId="77777777" w:rsidR="000F1B64" w:rsidRDefault="000F1B64" w:rsidP="0025332B"/>
        </w:tc>
        <w:tc>
          <w:tcPr>
            <w:tcW w:w="985" w:type="dxa"/>
            <w:vMerge/>
          </w:tcPr>
          <w:p w14:paraId="68E63A28" w14:textId="77777777" w:rsidR="000F1B64" w:rsidRDefault="000F1B64" w:rsidP="001D6924"/>
        </w:tc>
        <w:tc>
          <w:tcPr>
            <w:tcW w:w="2134" w:type="dxa"/>
          </w:tcPr>
          <w:p w14:paraId="6352105B" w14:textId="18A0CA5E" w:rsidR="000F1B64" w:rsidRPr="00820CE1" w:rsidRDefault="000F1B64" w:rsidP="000F1B64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  <w:pPrChange w:id="441" w:author="沈启航" w:date="2018-12-22T13:10:00Z">
                <w:pPr>
                  <w:pStyle w:val="a4"/>
                  <w:numPr>
                    <w:numId w:val="25"/>
                  </w:numPr>
                  <w:spacing w:line="276" w:lineRule="auto"/>
                  <w:ind w:left="720" w:firstLineChars="0" w:hanging="720"/>
                </w:pPr>
              </w:pPrChange>
            </w:pPr>
            <w:del w:id="442" w:author="沈启航" w:date="2018-12-22T12:58:00Z">
              <w:r w:rsidRPr="00820CE1" w:rsidDel="00C3666D">
                <w:rPr>
                  <w:rFonts w:ascii="宋体" w:hAnsi="宋体" w:cs="宋体" w:hint="eastAsia"/>
                  <w:kern w:val="0"/>
                </w:rPr>
                <w:delText>回帖</w:delText>
              </w:r>
            </w:del>
            <w:ins w:id="443" w:author="沈启航" w:date="2018-12-22T12:58:00Z">
              <w:r>
                <w:rPr>
                  <w:rFonts w:ascii="宋体" w:hAnsi="宋体" w:cs="宋体" w:hint="eastAsia"/>
                  <w:kern w:val="0"/>
                </w:rPr>
                <w:t>回</w:t>
              </w:r>
            </w:ins>
            <w:ins w:id="444" w:author="沈启航" w:date="2018-12-22T13:10:00Z">
              <w:r>
                <w:rPr>
                  <w:rFonts w:ascii="宋体" w:hAnsi="宋体" w:cs="宋体" w:hint="eastAsia"/>
                  <w:kern w:val="0"/>
                </w:rPr>
                <w:t>答</w:t>
              </w:r>
            </w:ins>
            <w:ins w:id="445" w:author="沈启航" w:date="2018-12-22T12:58:00Z">
              <w:r>
                <w:rPr>
                  <w:rFonts w:ascii="宋体" w:hAnsi="宋体" w:cs="宋体" w:hint="eastAsia"/>
                  <w:kern w:val="0"/>
                </w:rPr>
                <w:t>问题</w:t>
              </w:r>
            </w:ins>
          </w:p>
        </w:tc>
        <w:tc>
          <w:tcPr>
            <w:tcW w:w="4473" w:type="dxa"/>
          </w:tcPr>
          <w:p w14:paraId="5E4A6E9D" w14:textId="663D2A4A" w:rsidR="000F1B64" w:rsidRDefault="000F1B64" w:rsidP="00C3666D">
            <w:pPr>
              <w:pPrChange w:id="446" w:author="沈启航" w:date="2018-12-22T12:59:00Z">
                <w:pPr/>
              </w:pPrChange>
            </w:pPr>
            <w:r>
              <w:rPr>
                <w:rFonts w:hint="eastAsia"/>
              </w:rPr>
              <w:t>在</w:t>
            </w:r>
            <w:r>
              <w:t>具体某个</w:t>
            </w:r>
            <w:del w:id="447" w:author="沈启航" w:date="2018-12-22T12:59:00Z">
              <w:r w:rsidDel="00C3666D">
                <w:delText>帖子</w:delText>
              </w:r>
            </w:del>
            <w:ins w:id="448" w:author="沈启航" w:date="2018-12-22T12:59:00Z">
              <w:r>
                <w:rPr>
                  <w:rFonts w:hint="eastAsia"/>
                </w:rPr>
                <w:t>问题</w:t>
              </w:r>
            </w:ins>
            <w:r>
              <w:t>下方回复自己的意见。</w:t>
            </w:r>
          </w:p>
        </w:tc>
      </w:tr>
      <w:tr w:rsidR="000F1B64" w:rsidRPr="003C6CAA" w14:paraId="321403FF" w14:textId="77777777" w:rsidTr="00B44D58">
        <w:trPr>
          <w:trHeight w:val="429"/>
        </w:trPr>
        <w:tc>
          <w:tcPr>
            <w:tcW w:w="704" w:type="dxa"/>
            <w:vMerge/>
          </w:tcPr>
          <w:p w14:paraId="6E50DE41" w14:textId="77777777" w:rsidR="000F1B64" w:rsidRDefault="000F1B64" w:rsidP="0025332B"/>
        </w:tc>
        <w:tc>
          <w:tcPr>
            <w:tcW w:w="985" w:type="dxa"/>
            <w:vMerge/>
          </w:tcPr>
          <w:p w14:paraId="2F6B6757" w14:textId="77777777" w:rsidR="000F1B64" w:rsidRDefault="000F1B64" w:rsidP="001D6924"/>
        </w:tc>
        <w:tc>
          <w:tcPr>
            <w:tcW w:w="2134" w:type="dxa"/>
          </w:tcPr>
          <w:p w14:paraId="466834AB" w14:textId="0934E094" w:rsidR="000F1B64" w:rsidRPr="00820CE1" w:rsidRDefault="000F1B6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14:paraId="26B96993" w14:textId="5AF35A9C" w:rsidR="000F1B64" w:rsidRDefault="000F1B64" w:rsidP="00C3666D">
            <w:pPr>
              <w:pPrChange w:id="449" w:author="沈启航" w:date="2018-12-22T12:59:00Z">
                <w:pPr/>
              </w:pPrChange>
            </w:pPr>
            <w:r>
              <w:rPr>
                <w:rFonts w:hint="eastAsia"/>
              </w:rPr>
              <w:t>用户</w:t>
            </w:r>
            <w:r>
              <w:t>可举报有不当言论的</w:t>
            </w:r>
            <w:del w:id="450" w:author="沈启航" w:date="2018-12-22T12:59:00Z">
              <w:r w:rsidDel="00C3666D">
                <w:delText>帖子</w:delText>
              </w:r>
            </w:del>
            <w:ins w:id="451" w:author="沈启航" w:date="2018-12-22T12:59:00Z">
              <w:r>
                <w:rPr>
                  <w:rFonts w:hint="eastAsia"/>
                </w:rPr>
                <w:t>问题</w:t>
              </w:r>
            </w:ins>
            <w:r>
              <w:t>或回复。</w:t>
            </w:r>
          </w:p>
        </w:tc>
      </w:tr>
      <w:tr w:rsidR="00A52FE3" w:rsidRPr="003C6CAA" w14:paraId="5F32130E" w14:textId="77777777" w:rsidTr="00B44D58">
        <w:trPr>
          <w:trHeight w:val="429"/>
          <w:ins w:id="452" w:author="沈启航" w:date="2018-12-22T13:47:00Z"/>
        </w:trPr>
        <w:tc>
          <w:tcPr>
            <w:tcW w:w="704" w:type="dxa"/>
            <w:vMerge/>
          </w:tcPr>
          <w:p w14:paraId="3AB526DD" w14:textId="77777777" w:rsidR="00A52FE3" w:rsidRDefault="00A52FE3" w:rsidP="0025332B">
            <w:pPr>
              <w:rPr>
                <w:ins w:id="453" w:author="沈启航" w:date="2018-12-22T13:47:00Z"/>
              </w:rPr>
            </w:pPr>
          </w:p>
        </w:tc>
        <w:tc>
          <w:tcPr>
            <w:tcW w:w="985" w:type="dxa"/>
            <w:vMerge/>
          </w:tcPr>
          <w:p w14:paraId="52A0BD82" w14:textId="77777777" w:rsidR="00A52FE3" w:rsidRDefault="00A52FE3" w:rsidP="001D6924">
            <w:pPr>
              <w:rPr>
                <w:ins w:id="454" w:author="沈启航" w:date="2018-12-22T13:47:00Z"/>
              </w:rPr>
            </w:pPr>
          </w:p>
        </w:tc>
        <w:tc>
          <w:tcPr>
            <w:tcW w:w="2134" w:type="dxa"/>
          </w:tcPr>
          <w:p w14:paraId="7B92FA2A" w14:textId="1F11EF22" w:rsidR="00A52FE3" w:rsidRPr="00820CE1" w:rsidRDefault="00A52FE3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55" w:author="沈启航" w:date="2018-12-22T13:47:00Z"/>
                <w:rFonts w:ascii="宋体" w:hAnsi="宋体" w:cs="宋体" w:hint="eastAsia"/>
                <w:kern w:val="0"/>
              </w:rPr>
            </w:pPr>
            <w:ins w:id="456" w:author="沈启航" w:date="2018-12-22T13:47:00Z">
              <w:r>
                <w:rPr>
                  <w:rFonts w:ascii="宋体" w:hAnsi="宋体" w:cs="宋体" w:hint="eastAsia"/>
                  <w:kern w:val="0"/>
                </w:rPr>
                <w:t>禁言</w:t>
              </w:r>
            </w:ins>
          </w:p>
        </w:tc>
        <w:tc>
          <w:tcPr>
            <w:tcW w:w="4473" w:type="dxa"/>
          </w:tcPr>
          <w:p w14:paraId="50942A92" w14:textId="120EB7F1" w:rsidR="00A52FE3" w:rsidRDefault="00A52FE3" w:rsidP="00C3666D">
            <w:pPr>
              <w:rPr>
                <w:ins w:id="457" w:author="沈启航" w:date="2018-12-22T13:47:00Z"/>
                <w:rFonts w:hint="eastAsia"/>
              </w:rPr>
            </w:pPr>
            <w:ins w:id="458" w:author="沈启航" w:date="2018-12-22T13:47:00Z">
              <w:r>
                <w:rPr>
                  <w:rFonts w:hint="eastAsia"/>
                </w:rPr>
                <w:t>管理员</w:t>
              </w:r>
              <w:r>
                <w:t>可对用户进行禁言</w:t>
              </w:r>
            </w:ins>
          </w:p>
        </w:tc>
      </w:tr>
      <w:tr w:rsidR="000F1B64" w:rsidRPr="003C6CAA" w14:paraId="624F0F13" w14:textId="77777777" w:rsidTr="00B44D58">
        <w:trPr>
          <w:trHeight w:val="429"/>
        </w:trPr>
        <w:tc>
          <w:tcPr>
            <w:tcW w:w="704" w:type="dxa"/>
            <w:vMerge/>
          </w:tcPr>
          <w:p w14:paraId="609E41CD" w14:textId="77777777" w:rsidR="000F1B64" w:rsidRDefault="000F1B64" w:rsidP="0025332B"/>
        </w:tc>
        <w:tc>
          <w:tcPr>
            <w:tcW w:w="985" w:type="dxa"/>
            <w:vMerge/>
          </w:tcPr>
          <w:p w14:paraId="324F37C8" w14:textId="77777777" w:rsidR="000F1B64" w:rsidRDefault="000F1B64" w:rsidP="001D6924"/>
        </w:tc>
        <w:tc>
          <w:tcPr>
            <w:tcW w:w="2134" w:type="dxa"/>
          </w:tcPr>
          <w:p w14:paraId="241BB31F" w14:textId="06F9678C" w:rsidR="000F1B64" w:rsidRPr="00820CE1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  <w:pPrChange w:id="459" w:author="沈启航" w:date="2018-12-22T12:59:00Z">
                <w:pPr>
                  <w:pStyle w:val="a4"/>
                  <w:numPr>
                    <w:numId w:val="25"/>
                  </w:numPr>
                  <w:spacing w:line="276" w:lineRule="auto"/>
                  <w:ind w:left="720" w:firstLineChars="0" w:hanging="720"/>
                </w:pPr>
              </w:pPrChange>
            </w:pPr>
            <w:r w:rsidRPr="00820CE1">
              <w:rPr>
                <w:rFonts w:ascii="宋体" w:hAnsi="宋体" w:cs="宋体" w:hint="eastAsia"/>
                <w:kern w:val="0"/>
              </w:rPr>
              <w:t>删</w:t>
            </w:r>
            <w:del w:id="460" w:author="沈启航" w:date="2018-12-22T12:59:00Z">
              <w:r w:rsidRPr="00820CE1" w:rsidDel="00C3666D">
                <w:rPr>
                  <w:rFonts w:ascii="宋体" w:hAnsi="宋体" w:cs="宋体" w:hint="eastAsia"/>
                  <w:kern w:val="0"/>
                </w:rPr>
                <w:delText>帖</w:delText>
              </w:r>
            </w:del>
            <w:ins w:id="461" w:author="沈启航" w:date="2018-12-22T12:59:00Z">
              <w:r>
                <w:rPr>
                  <w:rFonts w:ascii="宋体" w:hAnsi="宋体" w:cs="宋体" w:hint="eastAsia"/>
                  <w:kern w:val="0"/>
                </w:rPr>
                <w:t>除问题</w:t>
              </w:r>
            </w:ins>
          </w:p>
        </w:tc>
        <w:tc>
          <w:tcPr>
            <w:tcW w:w="4473" w:type="dxa"/>
          </w:tcPr>
          <w:p w14:paraId="55B38055" w14:textId="181C486D" w:rsidR="000F1B64" w:rsidRDefault="000F1B64" w:rsidP="00A52FE3">
            <w:pPr>
              <w:pPrChange w:id="462" w:author="沈启航" w:date="2018-12-22T13:47:00Z">
                <w:pPr/>
              </w:pPrChange>
            </w:pPr>
            <w:r>
              <w:rPr>
                <w:rFonts w:hint="eastAsia"/>
              </w:rPr>
              <w:t>管理员</w:t>
            </w:r>
            <w:r>
              <w:t>可删除任何</w:t>
            </w:r>
            <w:del w:id="463" w:author="沈启航" w:date="2018-12-22T12:59:00Z">
              <w:r w:rsidDel="00C3666D">
                <w:delText>帖子</w:delText>
              </w:r>
            </w:del>
            <w:ins w:id="464" w:author="沈启航" w:date="2018-12-22T12:59:00Z">
              <w:r>
                <w:rPr>
                  <w:rFonts w:hint="eastAsia"/>
                </w:rPr>
                <w:t>问题</w:t>
              </w:r>
            </w:ins>
            <w:r>
              <w:t>，</w:t>
            </w:r>
            <w:del w:id="465" w:author="沈启航" w:date="2018-12-22T13:47:00Z">
              <w:r w:rsidDel="00A52FE3">
                <w:delText>帖子</w:delText>
              </w:r>
            </w:del>
            <w:ins w:id="466" w:author="沈启航" w:date="2018-12-22T13:47:00Z">
              <w:r w:rsidR="00A52FE3">
                <w:rPr>
                  <w:rFonts w:hint="eastAsia"/>
                </w:rPr>
                <w:t>问题</w:t>
              </w:r>
            </w:ins>
            <w:r>
              <w:t>发起者可删除自己发的帖子。</w:t>
            </w:r>
          </w:p>
        </w:tc>
      </w:tr>
      <w:tr w:rsidR="000F1B64" w:rsidRPr="003C6CAA" w14:paraId="744B90DC" w14:textId="77777777" w:rsidTr="00B44D58">
        <w:trPr>
          <w:trHeight w:val="429"/>
        </w:trPr>
        <w:tc>
          <w:tcPr>
            <w:tcW w:w="704" w:type="dxa"/>
            <w:vMerge/>
          </w:tcPr>
          <w:p w14:paraId="0E3A50D3" w14:textId="77777777" w:rsidR="000F1B64" w:rsidRDefault="000F1B64" w:rsidP="0025332B"/>
        </w:tc>
        <w:tc>
          <w:tcPr>
            <w:tcW w:w="985" w:type="dxa"/>
            <w:vMerge/>
          </w:tcPr>
          <w:p w14:paraId="6E3B5756" w14:textId="77777777" w:rsidR="000F1B64" w:rsidRDefault="000F1B64" w:rsidP="001D6924"/>
        </w:tc>
        <w:tc>
          <w:tcPr>
            <w:tcW w:w="2134" w:type="dxa"/>
          </w:tcPr>
          <w:p w14:paraId="75927048" w14:textId="0DFD943D" w:rsidR="000F1B64" w:rsidRPr="00820CE1" w:rsidRDefault="000F1B6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14:paraId="0DEA65AF" w14:textId="15AB877C" w:rsidR="000F1B64" w:rsidRDefault="000F1B64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0F1B64" w:rsidRPr="003C6CAA" w14:paraId="78CDB0AB" w14:textId="77777777" w:rsidTr="00B44D58">
        <w:trPr>
          <w:trHeight w:val="429"/>
          <w:ins w:id="467" w:author="沈启航" w:date="2018-12-22T12:46:00Z"/>
        </w:trPr>
        <w:tc>
          <w:tcPr>
            <w:tcW w:w="704" w:type="dxa"/>
            <w:vMerge/>
          </w:tcPr>
          <w:p w14:paraId="29C67227" w14:textId="77777777" w:rsidR="000F1B64" w:rsidRDefault="000F1B64" w:rsidP="0025332B">
            <w:pPr>
              <w:rPr>
                <w:ins w:id="468" w:author="沈启航" w:date="2018-12-22T12:46:00Z"/>
              </w:rPr>
            </w:pPr>
          </w:p>
        </w:tc>
        <w:tc>
          <w:tcPr>
            <w:tcW w:w="985" w:type="dxa"/>
            <w:vMerge/>
          </w:tcPr>
          <w:p w14:paraId="3D1601C8" w14:textId="77777777" w:rsidR="000F1B64" w:rsidRDefault="000F1B64" w:rsidP="001D6924">
            <w:pPr>
              <w:rPr>
                <w:ins w:id="469" w:author="沈启航" w:date="2018-12-22T12:46:00Z"/>
              </w:rPr>
            </w:pPr>
          </w:p>
        </w:tc>
        <w:tc>
          <w:tcPr>
            <w:tcW w:w="2134" w:type="dxa"/>
          </w:tcPr>
          <w:p w14:paraId="104F37AA" w14:textId="7AD0539F" w:rsidR="000F1B64" w:rsidRPr="00820CE1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70" w:author="沈启航" w:date="2018-12-22T12:46:00Z"/>
                <w:rFonts w:ascii="宋体" w:hAnsi="宋体" w:cs="宋体" w:hint="eastAsia"/>
                <w:kern w:val="0"/>
              </w:rPr>
              <w:pPrChange w:id="471" w:author="沈启航" w:date="2018-12-22T12:59:00Z">
                <w:pPr>
                  <w:pStyle w:val="a4"/>
                  <w:numPr>
                    <w:numId w:val="25"/>
                  </w:numPr>
                  <w:spacing w:line="276" w:lineRule="auto"/>
                  <w:ind w:left="720" w:firstLineChars="0" w:hanging="720"/>
                </w:pPr>
              </w:pPrChange>
            </w:pPr>
            <w:ins w:id="472" w:author="沈启航" w:date="2018-12-22T12:46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所有</w:t>
              </w:r>
            </w:ins>
            <w:ins w:id="473" w:author="沈启航" w:date="2018-12-22T12:59:00Z">
              <w:r>
                <w:rPr>
                  <w:rFonts w:ascii="宋体" w:hAnsi="宋体" w:cs="宋体" w:hint="eastAsia"/>
                  <w:kern w:val="0"/>
                </w:rPr>
                <w:t>问题</w:t>
              </w:r>
            </w:ins>
          </w:p>
        </w:tc>
        <w:tc>
          <w:tcPr>
            <w:tcW w:w="4473" w:type="dxa"/>
          </w:tcPr>
          <w:p w14:paraId="4A173EB6" w14:textId="13566D50" w:rsidR="000F1B64" w:rsidRDefault="000F1B64" w:rsidP="00C3666D">
            <w:pPr>
              <w:rPr>
                <w:ins w:id="474" w:author="沈启航" w:date="2018-12-22T12:46:00Z"/>
                <w:rFonts w:ascii="宋体" w:eastAsia="宋体" w:hAnsi="Arial" w:cs="宋体" w:hint="eastAsia"/>
                <w:szCs w:val="21"/>
                <w:lang w:val="zh-CN"/>
              </w:rPr>
              <w:pPrChange w:id="475" w:author="沈启航" w:date="2018-12-22T12:59:00Z">
                <w:pPr/>
              </w:pPrChange>
            </w:pPr>
            <w:ins w:id="476" w:author="沈启航" w:date="2018-12-22T12:4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学习交流版块所有的问题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包括自己关注的</w:t>
              </w:r>
            </w:ins>
            <w:ins w:id="477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问题</w:t>
              </w:r>
            </w:ins>
            <w:ins w:id="478" w:author="沈启航" w:date="2018-12-22T12:4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推荐</w:t>
              </w:r>
            </w:ins>
            <w:ins w:id="479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问题</w:t>
              </w:r>
            </w:ins>
            <w:ins w:id="480" w:author="沈启航" w:date="2018-12-22T12:4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热门</w:t>
              </w:r>
            </w:ins>
            <w:ins w:id="481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问题</w:t>
              </w:r>
            </w:ins>
          </w:p>
        </w:tc>
      </w:tr>
      <w:tr w:rsidR="000F1B64" w:rsidRPr="003C6CAA" w14:paraId="624C4EBB" w14:textId="77777777" w:rsidTr="00B44D58">
        <w:trPr>
          <w:trHeight w:val="429"/>
          <w:ins w:id="482" w:author="沈启航" w:date="2018-12-22T13:09:00Z"/>
        </w:trPr>
        <w:tc>
          <w:tcPr>
            <w:tcW w:w="704" w:type="dxa"/>
            <w:vMerge/>
          </w:tcPr>
          <w:p w14:paraId="6A3885EC" w14:textId="77777777" w:rsidR="000F1B64" w:rsidRDefault="000F1B64" w:rsidP="0025332B">
            <w:pPr>
              <w:rPr>
                <w:ins w:id="483" w:author="沈启航" w:date="2018-12-22T13:09:00Z"/>
              </w:rPr>
            </w:pPr>
          </w:p>
        </w:tc>
        <w:tc>
          <w:tcPr>
            <w:tcW w:w="985" w:type="dxa"/>
            <w:vMerge/>
          </w:tcPr>
          <w:p w14:paraId="15769A69" w14:textId="77777777" w:rsidR="000F1B64" w:rsidRDefault="000F1B64" w:rsidP="001D6924">
            <w:pPr>
              <w:rPr>
                <w:ins w:id="484" w:author="沈启航" w:date="2018-12-22T13:09:00Z"/>
              </w:rPr>
            </w:pPr>
          </w:p>
        </w:tc>
        <w:tc>
          <w:tcPr>
            <w:tcW w:w="2134" w:type="dxa"/>
          </w:tcPr>
          <w:p w14:paraId="020E624C" w14:textId="45BED9B0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85" w:author="沈启航" w:date="2018-12-22T13:09:00Z"/>
                <w:rFonts w:ascii="宋体" w:hAnsi="宋体" w:cs="宋体" w:hint="eastAsia"/>
                <w:kern w:val="0"/>
              </w:rPr>
            </w:pPr>
            <w:ins w:id="486" w:author="沈启航" w:date="2018-12-22T13:09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问题详情</w:t>
              </w:r>
            </w:ins>
          </w:p>
        </w:tc>
        <w:tc>
          <w:tcPr>
            <w:tcW w:w="4473" w:type="dxa"/>
          </w:tcPr>
          <w:p w14:paraId="7CDDC144" w14:textId="645BB66D" w:rsidR="000F1B64" w:rsidRDefault="000F1B64" w:rsidP="00C3666D">
            <w:pPr>
              <w:rPr>
                <w:ins w:id="487" w:author="沈启航" w:date="2018-12-22T13:09:00Z"/>
                <w:rFonts w:ascii="宋体" w:eastAsia="宋体" w:hAnsi="Arial" w:cs="宋体" w:hint="eastAsia"/>
                <w:szCs w:val="21"/>
                <w:lang w:val="zh-CN"/>
              </w:rPr>
            </w:pPr>
            <w:ins w:id="488" w:author="沈启航" w:date="2018-12-22T13:0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某个问题的具体</w:t>
              </w:r>
            </w:ins>
            <w:ins w:id="489" w:author="沈启航" w:date="2018-12-22T13:10:00Z">
              <w:r>
                <w:rPr>
                  <w:rFonts w:ascii="宋体" w:eastAsia="宋体" w:hAnsi="Arial" w:cs="宋体"/>
                  <w:szCs w:val="21"/>
                  <w:lang w:val="zh-CN"/>
                </w:rPr>
                <w:t>内容以及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别的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用户做出的回答</w:t>
              </w:r>
            </w:ins>
          </w:p>
        </w:tc>
      </w:tr>
      <w:tr w:rsidR="000F1B64" w:rsidRPr="003C6CAA" w14:paraId="103334C0" w14:textId="77777777" w:rsidTr="00B44D58">
        <w:trPr>
          <w:trHeight w:val="429"/>
          <w:ins w:id="490" w:author="沈启航" w:date="2018-12-22T13:10:00Z"/>
        </w:trPr>
        <w:tc>
          <w:tcPr>
            <w:tcW w:w="704" w:type="dxa"/>
            <w:vMerge/>
          </w:tcPr>
          <w:p w14:paraId="4D0FF309" w14:textId="77777777" w:rsidR="000F1B64" w:rsidRDefault="000F1B64" w:rsidP="0025332B">
            <w:pPr>
              <w:rPr>
                <w:ins w:id="491" w:author="沈启航" w:date="2018-12-22T13:10:00Z"/>
              </w:rPr>
            </w:pPr>
          </w:p>
        </w:tc>
        <w:tc>
          <w:tcPr>
            <w:tcW w:w="985" w:type="dxa"/>
            <w:vMerge/>
          </w:tcPr>
          <w:p w14:paraId="77EB886B" w14:textId="77777777" w:rsidR="000F1B64" w:rsidRDefault="000F1B64" w:rsidP="001D6924">
            <w:pPr>
              <w:rPr>
                <w:ins w:id="492" w:author="沈启航" w:date="2018-12-22T13:10:00Z"/>
              </w:rPr>
            </w:pPr>
          </w:p>
        </w:tc>
        <w:tc>
          <w:tcPr>
            <w:tcW w:w="2134" w:type="dxa"/>
          </w:tcPr>
          <w:p w14:paraId="21DD5D25" w14:textId="2E081D00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93" w:author="沈启航" w:date="2018-12-22T13:10:00Z"/>
                <w:rFonts w:ascii="宋体" w:hAnsi="宋体" w:cs="宋体" w:hint="eastAsia"/>
                <w:kern w:val="0"/>
              </w:rPr>
            </w:pPr>
            <w:ins w:id="494" w:author="沈启航" w:date="2018-12-22T13:10:00Z">
              <w:r>
                <w:rPr>
                  <w:rFonts w:ascii="宋体" w:hAnsi="宋体" w:cs="宋体" w:hint="eastAsia"/>
                  <w:kern w:val="0"/>
                </w:rPr>
                <w:t>邀请</w:t>
              </w:r>
              <w:r>
                <w:rPr>
                  <w:rFonts w:ascii="宋体" w:hAnsi="宋体" w:cs="宋体"/>
                  <w:kern w:val="0"/>
                </w:rPr>
                <w:t>回答</w:t>
              </w:r>
            </w:ins>
          </w:p>
        </w:tc>
        <w:tc>
          <w:tcPr>
            <w:tcW w:w="4473" w:type="dxa"/>
          </w:tcPr>
          <w:p w14:paraId="444B1A0D" w14:textId="1F6601B1" w:rsidR="000F1B64" w:rsidRDefault="000F1B64" w:rsidP="00C3666D">
            <w:pPr>
              <w:rPr>
                <w:ins w:id="495" w:author="沈启航" w:date="2018-12-22T13:10:00Z"/>
                <w:rFonts w:ascii="宋体" w:eastAsia="宋体" w:hAnsi="Arial" w:cs="宋体" w:hint="eastAsia"/>
                <w:szCs w:val="21"/>
                <w:lang w:val="zh-CN"/>
              </w:rPr>
            </w:pPr>
            <w:ins w:id="496" w:author="沈启航" w:date="2018-12-22T13:1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邀请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</w:t>
              </w:r>
            </w:ins>
            <w:ins w:id="497" w:author="沈启航" w:date="2018-12-22T13:11:00Z">
              <w:r>
                <w:rPr>
                  <w:rFonts w:ascii="宋体" w:eastAsia="宋体" w:hAnsi="Arial" w:cs="宋体"/>
                  <w:szCs w:val="21"/>
                  <w:lang w:val="zh-CN"/>
                </w:rPr>
                <w:t>人来回答问题</w:t>
              </w:r>
            </w:ins>
          </w:p>
        </w:tc>
      </w:tr>
      <w:tr w:rsidR="000F1B64" w:rsidRPr="003C6CAA" w14:paraId="01668719" w14:textId="77777777" w:rsidTr="00B44D58">
        <w:trPr>
          <w:trHeight w:val="429"/>
          <w:ins w:id="498" w:author="沈启航" w:date="2018-12-22T13:11:00Z"/>
        </w:trPr>
        <w:tc>
          <w:tcPr>
            <w:tcW w:w="704" w:type="dxa"/>
            <w:vMerge/>
          </w:tcPr>
          <w:p w14:paraId="75DD7EA0" w14:textId="77777777" w:rsidR="000F1B64" w:rsidRDefault="000F1B64" w:rsidP="0025332B">
            <w:pPr>
              <w:rPr>
                <w:ins w:id="499" w:author="沈启航" w:date="2018-12-22T13:11:00Z"/>
              </w:rPr>
            </w:pPr>
          </w:p>
        </w:tc>
        <w:tc>
          <w:tcPr>
            <w:tcW w:w="985" w:type="dxa"/>
            <w:vMerge/>
          </w:tcPr>
          <w:p w14:paraId="4D4FB47D" w14:textId="77777777" w:rsidR="000F1B64" w:rsidRDefault="000F1B64" w:rsidP="001D6924">
            <w:pPr>
              <w:rPr>
                <w:ins w:id="500" w:author="沈启航" w:date="2018-12-22T13:11:00Z"/>
              </w:rPr>
            </w:pPr>
          </w:p>
        </w:tc>
        <w:tc>
          <w:tcPr>
            <w:tcW w:w="2134" w:type="dxa"/>
          </w:tcPr>
          <w:p w14:paraId="05CBFCB3" w14:textId="660D1ECB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01" w:author="沈启航" w:date="2018-12-22T13:11:00Z"/>
                <w:rFonts w:ascii="宋体" w:hAnsi="宋体" w:cs="宋体" w:hint="eastAsia"/>
                <w:kern w:val="0"/>
              </w:rPr>
            </w:pPr>
            <w:ins w:id="502" w:author="沈启航" w:date="2018-12-22T13:11:00Z">
              <w:r>
                <w:rPr>
                  <w:rFonts w:ascii="宋体" w:hAnsi="宋体" w:cs="宋体" w:hint="eastAsia"/>
                  <w:kern w:val="0"/>
                </w:rPr>
                <w:t>点赞</w:t>
              </w:r>
              <w:r>
                <w:rPr>
                  <w:rFonts w:ascii="宋体" w:hAnsi="宋体" w:cs="宋体"/>
                  <w:kern w:val="0"/>
                </w:rPr>
                <w:t>回答</w:t>
              </w:r>
            </w:ins>
          </w:p>
        </w:tc>
        <w:tc>
          <w:tcPr>
            <w:tcW w:w="4473" w:type="dxa"/>
          </w:tcPr>
          <w:p w14:paraId="7DAA17F8" w14:textId="111D92C3" w:rsidR="000F1B64" w:rsidRDefault="000F1B64" w:rsidP="00C3666D">
            <w:pPr>
              <w:rPr>
                <w:ins w:id="503" w:author="沈启航" w:date="2018-12-22T13:11:00Z"/>
                <w:rFonts w:ascii="宋体" w:eastAsia="宋体" w:hAnsi="Arial" w:cs="宋体" w:hint="eastAsia"/>
                <w:szCs w:val="21"/>
                <w:lang w:val="zh-CN"/>
              </w:rPr>
            </w:pPr>
            <w:ins w:id="504" w:author="沈启航" w:date="2018-12-22T13:1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点赞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某个回答</w:t>
              </w:r>
            </w:ins>
          </w:p>
        </w:tc>
      </w:tr>
      <w:tr w:rsidR="000F1B64" w:rsidRPr="003C6CAA" w14:paraId="4425A505" w14:textId="77777777" w:rsidTr="00B44D58">
        <w:trPr>
          <w:trHeight w:val="429"/>
          <w:ins w:id="505" w:author="沈启航" w:date="2018-12-22T13:11:00Z"/>
        </w:trPr>
        <w:tc>
          <w:tcPr>
            <w:tcW w:w="704" w:type="dxa"/>
            <w:vMerge/>
          </w:tcPr>
          <w:p w14:paraId="666198DD" w14:textId="77777777" w:rsidR="000F1B64" w:rsidRDefault="000F1B64" w:rsidP="0025332B">
            <w:pPr>
              <w:rPr>
                <w:ins w:id="506" w:author="沈启航" w:date="2018-12-22T13:11:00Z"/>
              </w:rPr>
            </w:pPr>
          </w:p>
        </w:tc>
        <w:tc>
          <w:tcPr>
            <w:tcW w:w="985" w:type="dxa"/>
            <w:vMerge/>
          </w:tcPr>
          <w:p w14:paraId="49324B06" w14:textId="77777777" w:rsidR="000F1B64" w:rsidRDefault="000F1B64" w:rsidP="001D6924">
            <w:pPr>
              <w:rPr>
                <w:ins w:id="507" w:author="沈启航" w:date="2018-12-22T13:11:00Z"/>
              </w:rPr>
            </w:pPr>
          </w:p>
        </w:tc>
        <w:tc>
          <w:tcPr>
            <w:tcW w:w="2134" w:type="dxa"/>
          </w:tcPr>
          <w:p w14:paraId="2974FEDF" w14:textId="5951D60A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08" w:author="沈启航" w:date="2018-12-22T13:11:00Z"/>
                <w:rFonts w:ascii="宋体" w:hAnsi="宋体" w:cs="宋体" w:hint="eastAsia"/>
                <w:kern w:val="0"/>
              </w:rPr>
            </w:pPr>
            <w:ins w:id="509" w:author="沈启航" w:date="2018-12-22T13:11:00Z">
              <w:r>
                <w:rPr>
                  <w:rFonts w:ascii="宋体" w:hAnsi="宋体" w:cs="宋体" w:hint="eastAsia"/>
                  <w:kern w:val="0"/>
                </w:rPr>
                <w:t>评论</w:t>
              </w:r>
              <w:r>
                <w:rPr>
                  <w:rFonts w:ascii="宋体" w:hAnsi="宋体" w:cs="宋体"/>
                  <w:kern w:val="0"/>
                </w:rPr>
                <w:t>回答</w:t>
              </w:r>
            </w:ins>
          </w:p>
        </w:tc>
        <w:tc>
          <w:tcPr>
            <w:tcW w:w="4473" w:type="dxa"/>
          </w:tcPr>
          <w:p w14:paraId="086274C0" w14:textId="02E2B3DD" w:rsidR="000F1B64" w:rsidRDefault="000F1B64" w:rsidP="00C3666D">
            <w:pPr>
              <w:rPr>
                <w:ins w:id="510" w:author="沈启航" w:date="2018-12-22T13:11:00Z"/>
                <w:rFonts w:ascii="宋体" w:eastAsia="宋体" w:hAnsi="Arial" w:cs="宋体" w:hint="eastAsia"/>
                <w:szCs w:val="21"/>
                <w:lang w:val="zh-CN"/>
              </w:rPr>
            </w:pPr>
            <w:ins w:id="511" w:author="沈启航" w:date="2018-12-22T13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评论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某个回答</w:t>
              </w:r>
            </w:ins>
          </w:p>
        </w:tc>
      </w:tr>
      <w:tr w:rsidR="000F1B64" w:rsidRPr="003C6CAA" w14:paraId="12776816" w14:textId="77777777" w:rsidTr="00B44D58">
        <w:trPr>
          <w:trHeight w:val="429"/>
          <w:ins w:id="512" w:author="沈启航" w:date="2018-12-22T12:59:00Z"/>
        </w:trPr>
        <w:tc>
          <w:tcPr>
            <w:tcW w:w="704" w:type="dxa"/>
            <w:vMerge/>
          </w:tcPr>
          <w:p w14:paraId="347CA865" w14:textId="77777777" w:rsidR="000F1B64" w:rsidRDefault="000F1B64" w:rsidP="0025332B">
            <w:pPr>
              <w:rPr>
                <w:ins w:id="513" w:author="沈启航" w:date="2018-12-22T12:59:00Z"/>
              </w:rPr>
            </w:pPr>
          </w:p>
        </w:tc>
        <w:tc>
          <w:tcPr>
            <w:tcW w:w="985" w:type="dxa"/>
            <w:vMerge/>
          </w:tcPr>
          <w:p w14:paraId="2D54F4F2" w14:textId="77777777" w:rsidR="000F1B64" w:rsidRDefault="000F1B64" w:rsidP="001D6924">
            <w:pPr>
              <w:rPr>
                <w:ins w:id="514" w:author="沈启航" w:date="2018-12-22T12:59:00Z"/>
              </w:rPr>
            </w:pPr>
          </w:p>
        </w:tc>
        <w:tc>
          <w:tcPr>
            <w:tcW w:w="2134" w:type="dxa"/>
          </w:tcPr>
          <w:p w14:paraId="2F45C1FB" w14:textId="0DBEAA60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15" w:author="沈启航" w:date="2018-12-22T12:59:00Z"/>
                <w:rFonts w:ascii="宋体" w:hAnsi="宋体" w:cs="宋体" w:hint="eastAsia"/>
                <w:kern w:val="0"/>
              </w:rPr>
            </w:pPr>
            <w:ins w:id="516" w:author="沈启航" w:date="2018-12-22T12:59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话题</w:t>
              </w:r>
            </w:ins>
          </w:p>
        </w:tc>
        <w:tc>
          <w:tcPr>
            <w:tcW w:w="4473" w:type="dxa"/>
          </w:tcPr>
          <w:p w14:paraId="222F7A66" w14:textId="12330B4F" w:rsidR="000F1B64" w:rsidRDefault="000F1B64" w:rsidP="00C3666D">
            <w:pPr>
              <w:rPr>
                <w:ins w:id="517" w:author="沈启航" w:date="2018-12-22T12:59:00Z"/>
                <w:rFonts w:ascii="宋体" w:eastAsia="宋体" w:hAnsi="Arial" w:cs="宋体" w:hint="eastAsia"/>
                <w:szCs w:val="21"/>
                <w:lang w:val="zh-CN"/>
              </w:rPr>
            </w:pPr>
            <w:ins w:id="518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具体</w:t>
              </w:r>
            </w:ins>
            <w:ins w:id="519" w:author="沈启航" w:date="2018-12-22T13:00:00Z">
              <w:r>
                <w:rPr>
                  <w:rFonts w:ascii="宋体" w:eastAsia="宋体" w:hAnsi="Arial" w:cs="宋体"/>
                  <w:szCs w:val="21"/>
                  <w:lang w:val="zh-CN"/>
                </w:rPr>
                <w:t>关于某个知识概念或课程的话题，包括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话题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的简介，与该</w:t>
              </w:r>
            </w:ins>
            <w:ins w:id="520" w:author="沈启航" w:date="2018-12-22T13:0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话题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相关的问题</w:t>
              </w:r>
            </w:ins>
            <w:ins w:id="521" w:author="沈启航" w:date="2018-12-22T13:04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以及其中的热门问题</w:t>
              </w:r>
            </w:ins>
          </w:p>
        </w:tc>
      </w:tr>
      <w:tr w:rsidR="000F1B64" w:rsidRPr="003C6CAA" w14:paraId="5D741B2E" w14:textId="77777777" w:rsidTr="00B44D58">
        <w:trPr>
          <w:trHeight w:val="429"/>
          <w:ins w:id="522" w:author="沈启航" w:date="2018-12-22T13:11:00Z"/>
        </w:trPr>
        <w:tc>
          <w:tcPr>
            <w:tcW w:w="704" w:type="dxa"/>
            <w:vMerge/>
          </w:tcPr>
          <w:p w14:paraId="05BAD772" w14:textId="77777777" w:rsidR="000F1B64" w:rsidRDefault="000F1B64" w:rsidP="0025332B">
            <w:pPr>
              <w:rPr>
                <w:ins w:id="523" w:author="沈启航" w:date="2018-12-22T13:11:00Z"/>
              </w:rPr>
            </w:pPr>
          </w:p>
        </w:tc>
        <w:tc>
          <w:tcPr>
            <w:tcW w:w="985" w:type="dxa"/>
            <w:vMerge/>
          </w:tcPr>
          <w:p w14:paraId="6BE7DC8B" w14:textId="77777777" w:rsidR="000F1B64" w:rsidRDefault="000F1B64" w:rsidP="001D6924">
            <w:pPr>
              <w:rPr>
                <w:ins w:id="524" w:author="沈启航" w:date="2018-12-22T13:11:00Z"/>
              </w:rPr>
            </w:pPr>
          </w:p>
        </w:tc>
        <w:tc>
          <w:tcPr>
            <w:tcW w:w="2134" w:type="dxa"/>
          </w:tcPr>
          <w:p w14:paraId="3904C02D" w14:textId="788A1089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25" w:author="沈启航" w:date="2018-12-22T13:11:00Z"/>
                <w:rFonts w:ascii="宋体" w:hAnsi="宋体" w:cs="宋体" w:hint="eastAsia"/>
                <w:kern w:val="0"/>
              </w:rPr>
            </w:pPr>
            <w:ins w:id="526" w:author="沈启航" w:date="2018-12-22T13:12:00Z">
              <w:r>
                <w:rPr>
                  <w:rFonts w:ascii="宋体" w:hAnsi="宋体" w:cs="宋体" w:hint="eastAsia"/>
                  <w:kern w:val="0"/>
                </w:rPr>
                <w:t>关注</w:t>
              </w:r>
              <w:r>
                <w:rPr>
                  <w:rFonts w:ascii="宋体" w:hAnsi="宋体" w:cs="宋体"/>
                  <w:kern w:val="0"/>
                </w:rPr>
                <w:t>问题</w:t>
              </w:r>
            </w:ins>
          </w:p>
        </w:tc>
        <w:tc>
          <w:tcPr>
            <w:tcW w:w="4473" w:type="dxa"/>
          </w:tcPr>
          <w:p w14:paraId="064D459C" w14:textId="4B1E877E" w:rsidR="000F1B64" w:rsidRDefault="000F1B64" w:rsidP="00C3666D">
            <w:pPr>
              <w:rPr>
                <w:ins w:id="527" w:author="沈启航" w:date="2018-12-22T13:11:00Z"/>
                <w:rFonts w:ascii="宋体" w:eastAsia="宋体" w:hAnsi="Arial" w:cs="宋体" w:hint="eastAsia"/>
                <w:szCs w:val="21"/>
                <w:lang w:val="zh-CN"/>
              </w:rPr>
            </w:pPr>
            <w:ins w:id="528" w:author="沈启航" w:date="2018-12-22T13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关注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某个问题</w:t>
              </w:r>
            </w:ins>
          </w:p>
        </w:tc>
      </w:tr>
      <w:tr w:rsidR="000F1B64" w:rsidRPr="003C6CAA" w14:paraId="39E13269" w14:textId="77777777" w:rsidTr="00B44D58">
        <w:trPr>
          <w:trHeight w:val="429"/>
          <w:ins w:id="529" w:author="沈启航" w:date="2018-12-22T13:12:00Z"/>
        </w:trPr>
        <w:tc>
          <w:tcPr>
            <w:tcW w:w="704" w:type="dxa"/>
            <w:vMerge/>
          </w:tcPr>
          <w:p w14:paraId="70969C09" w14:textId="77777777" w:rsidR="000F1B64" w:rsidRDefault="000F1B64" w:rsidP="0025332B">
            <w:pPr>
              <w:rPr>
                <w:ins w:id="530" w:author="沈启航" w:date="2018-12-22T13:12:00Z"/>
              </w:rPr>
            </w:pPr>
          </w:p>
        </w:tc>
        <w:tc>
          <w:tcPr>
            <w:tcW w:w="985" w:type="dxa"/>
            <w:vMerge/>
          </w:tcPr>
          <w:p w14:paraId="5CED06BF" w14:textId="77777777" w:rsidR="000F1B64" w:rsidRDefault="000F1B64" w:rsidP="001D6924">
            <w:pPr>
              <w:rPr>
                <w:ins w:id="531" w:author="沈启航" w:date="2018-12-22T13:12:00Z"/>
              </w:rPr>
            </w:pPr>
          </w:p>
        </w:tc>
        <w:tc>
          <w:tcPr>
            <w:tcW w:w="2134" w:type="dxa"/>
          </w:tcPr>
          <w:p w14:paraId="0C28A26F" w14:textId="34D7536F" w:rsidR="000F1B64" w:rsidRDefault="000F1B64" w:rsidP="00C3666D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32" w:author="沈启航" w:date="2018-12-22T13:12:00Z"/>
                <w:rFonts w:ascii="宋体" w:hAnsi="宋体" w:cs="宋体" w:hint="eastAsia"/>
                <w:kern w:val="0"/>
              </w:rPr>
            </w:pPr>
            <w:ins w:id="533" w:author="沈启航" w:date="2018-12-22T13:12:00Z">
              <w:r>
                <w:rPr>
                  <w:rFonts w:ascii="宋体" w:hAnsi="宋体" w:cs="宋体" w:hint="eastAsia"/>
                  <w:kern w:val="0"/>
                </w:rPr>
                <w:t>关注</w:t>
              </w:r>
              <w:r>
                <w:rPr>
                  <w:rFonts w:ascii="宋体" w:hAnsi="宋体" w:cs="宋体"/>
                  <w:kern w:val="0"/>
                </w:rPr>
                <w:t>话题</w:t>
              </w:r>
            </w:ins>
          </w:p>
        </w:tc>
        <w:tc>
          <w:tcPr>
            <w:tcW w:w="4473" w:type="dxa"/>
          </w:tcPr>
          <w:p w14:paraId="0DEC3606" w14:textId="07F59017" w:rsidR="000F1B64" w:rsidRDefault="000F1B64" w:rsidP="00C3666D">
            <w:pPr>
              <w:rPr>
                <w:ins w:id="534" w:author="沈启航" w:date="2018-12-22T13:12:00Z"/>
                <w:rFonts w:ascii="宋体" w:eastAsia="宋体" w:hAnsi="Arial" w:cs="宋体" w:hint="eastAsia"/>
                <w:szCs w:val="21"/>
                <w:lang w:val="zh-CN"/>
              </w:rPr>
            </w:pPr>
            <w:ins w:id="535" w:author="沈启航" w:date="2018-12-22T13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关注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某个话题</w:t>
              </w:r>
            </w:ins>
          </w:p>
        </w:tc>
      </w:tr>
      <w:tr w:rsidR="00B44D58" w:rsidRPr="003C6CAA" w14:paraId="486D607D" w14:textId="77777777" w:rsidTr="00B44D58">
        <w:trPr>
          <w:trHeight w:val="1800"/>
        </w:trPr>
        <w:tc>
          <w:tcPr>
            <w:tcW w:w="704" w:type="dxa"/>
          </w:tcPr>
          <w:p w14:paraId="2C796898" w14:textId="72EF37CF" w:rsidR="00B44D58" w:rsidRPr="003C6CAA" w:rsidRDefault="00B44D58" w:rsidP="003E7F56">
            <w:pPr>
              <w:pPrChange w:id="536" w:author="沈启航" w:date="2018-12-22T09:24:00Z">
                <w:pPr/>
              </w:pPrChange>
            </w:pPr>
            <w:r>
              <w:rPr>
                <w:rFonts w:hint="eastAsia"/>
              </w:rPr>
              <w:t>FE-</w:t>
            </w:r>
            <w:del w:id="537" w:author="沈启航" w:date="2018-12-22T09:24:00Z">
              <w:r w:rsidR="00820CE1" w:rsidDel="003E7F56">
                <w:delText>7</w:delText>
              </w:r>
            </w:del>
            <w:ins w:id="538" w:author="沈启航" w:date="2018-12-22T09:24:00Z">
              <w:r w:rsidR="00A82343">
                <w:t>7</w:t>
              </w:r>
            </w:ins>
          </w:p>
        </w:tc>
        <w:tc>
          <w:tcPr>
            <w:tcW w:w="985" w:type="dxa"/>
          </w:tcPr>
          <w:p w14:paraId="48AE68E8" w14:textId="4F55E86F" w:rsidR="00B44D58" w:rsidRPr="003C6CAA" w:rsidRDefault="00B44D58" w:rsidP="0025332B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65FB7661" w14:textId="335CA1CF" w:rsidR="00B44D58" w:rsidRPr="00211F21" w:rsidRDefault="00B44D58" w:rsidP="00820CE1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 w:rsidR="0020238A">
              <w:rPr>
                <w:rFonts w:hint="eastAsia"/>
              </w:rPr>
              <w:t>站内</w:t>
            </w:r>
            <w:r w:rsidR="0020238A"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14:paraId="7AF948DE" w14:textId="2A2DB030" w:rsidR="00B44D58" w:rsidRPr="002D3C66" w:rsidRDefault="00F577AE" w:rsidP="00F577AE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</w:t>
            </w:r>
            <w:ins w:id="539" w:author="沈启航" w:date="2018-12-22T13:05:00Z">
              <w:r w:rsidR="00C3666D"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 w:rsidR="00C3666D">
                <w:rPr>
                  <w:rFonts w:ascii="宋体" w:eastAsia="宋体" w:hAnsi="Arial" w:cs="宋体"/>
                  <w:szCs w:val="21"/>
                  <w:lang w:val="zh-CN"/>
                </w:rPr>
                <w:t>问题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标题搜索功能。</w:t>
            </w:r>
            <w:r w:rsidR="00B44D58"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="00B44D58" w:rsidRPr="003C6CAA">
              <w:rPr>
                <w:rFonts w:hint="eastAsia"/>
              </w:rPr>
              <w:t>进行查询全站资源</w:t>
            </w:r>
            <w:r w:rsidR="00B44D58">
              <w:rPr>
                <w:rFonts w:hint="eastAsia"/>
              </w:rPr>
              <w:t>，</w:t>
            </w:r>
            <w:r w:rsidR="00B44D58"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="00B44D58" w:rsidRPr="00207B09">
              <w:rPr>
                <w:rFonts w:hint="eastAsia"/>
              </w:rPr>
              <w:t>一个</w:t>
            </w:r>
            <w:ins w:id="540" w:author="沈启航" w:date="2018-12-22T13:06:00Z">
              <w:r w:rsidR="00C3666D">
                <w:rPr>
                  <w:rFonts w:hint="eastAsia"/>
                </w:rPr>
                <w:t>超</w:t>
              </w:r>
            </w:ins>
            <w:r w:rsidR="00B44D58" w:rsidRPr="00207B09">
              <w:rPr>
                <w:rFonts w:hint="eastAsia"/>
              </w:rPr>
              <w:t>链接列表</w:t>
            </w:r>
          </w:p>
        </w:tc>
      </w:tr>
      <w:tr w:rsidR="00B44D58" w:rsidRPr="003C6CAA" w14:paraId="001E6201" w14:textId="77777777" w:rsidTr="00B44D58">
        <w:trPr>
          <w:trHeight w:val="1800"/>
        </w:trPr>
        <w:tc>
          <w:tcPr>
            <w:tcW w:w="704" w:type="dxa"/>
          </w:tcPr>
          <w:p w14:paraId="271B6E5C" w14:textId="6345982F" w:rsidR="00B44D58" w:rsidRPr="003C6CAA" w:rsidRDefault="00B44D58" w:rsidP="003E7F56">
            <w:pPr>
              <w:pPrChange w:id="541" w:author="沈启航" w:date="2018-12-22T09:24:00Z">
                <w:pPr/>
              </w:pPrChange>
            </w:pPr>
            <w:r>
              <w:rPr>
                <w:rFonts w:hint="eastAsia"/>
              </w:rPr>
              <w:t>FE</w:t>
            </w:r>
            <w:ins w:id="542" w:author="沈启航" w:date="2018-12-22T09:24:00Z">
              <w:r w:rsidR="003E7F56">
                <w:t>-</w:t>
              </w:r>
            </w:ins>
            <w:del w:id="543" w:author="沈启航" w:date="2018-12-22T09:24:00Z">
              <w:r w:rsidDel="003E7F56">
                <w:rPr>
                  <w:rFonts w:hint="eastAsia"/>
                </w:rPr>
                <w:delText>-</w:delText>
              </w:r>
              <w:r w:rsidR="00820CE1" w:rsidDel="003E7F56">
                <w:delText>8</w:delText>
              </w:r>
            </w:del>
            <w:ins w:id="544" w:author="沈启航" w:date="2018-12-22T09:24:00Z">
              <w:r w:rsidR="00A82343">
                <w:t>8</w:t>
              </w:r>
            </w:ins>
          </w:p>
        </w:tc>
        <w:tc>
          <w:tcPr>
            <w:tcW w:w="985" w:type="dxa"/>
          </w:tcPr>
          <w:p w14:paraId="626575D1" w14:textId="1534928B" w:rsidR="00B44D58" w:rsidRPr="003C6CAA" w:rsidRDefault="001D6924" w:rsidP="0025332B">
            <w:r>
              <w:rPr>
                <w:rFonts w:hint="eastAsia"/>
              </w:rPr>
              <w:t>链接管理</w:t>
            </w:r>
          </w:p>
        </w:tc>
        <w:tc>
          <w:tcPr>
            <w:tcW w:w="2134" w:type="dxa"/>
          </w:tcPr>
          <w:p w14:paraId="6965CE2E" w14:textId="43100BA2" w:rsidR="00820CE1" w:rsidRPr="004C0BEC" w:rsidRDefault="00802A37" w:rsidP="00F777E9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相关</w:t>
            </w:r>
            <w:r>
              <w:t>链接</w:t>
            </w:r>
            <w:r w:rsidR="00F777E9"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14:paraId="01A3B333" w14:textId="233EC14D" w:rsidR="00B44D58" w:rsidRPr="003C6CAA" w:rsidRDefault="00802A37" w:rsidP="00802A37"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友情连接（如网上选课主页）由老师要求管理员实时更新。</w:t>
            </w:r>
          </w:p>
        </w:tc>
      </w:tr>
      <w:tr w:rsidR="00B44D58" w:rsidRPr="003C6CAA" w14:paraId="7C52009D" w14:textId="77777777" w:rsidTr="00B44D58">
        <w:trPr>
          <w:trHeight w:val="1800"/>
        </w:trPr>
        <w:tc>
          <w:tcPr>
            <w:tcW w:w="704" w:type="dxa"/>
            <w:hideMark/>
          </w:tcPr>
          <w:p w14:paraId="28A275DD" w14:textId="21CA5B6A" w:rsidR="00B44D58" w:rsidRPr="003C6CAA" w:rsidRDefault="00B44D58" w:rsidP="003E7F56">
            <w:pPr>
              <w:pPrChange w:id="545" w:author="沈启航" w:date="2018-12-22T09:24:00Z">
                <w:pPr/>
              </w:pPrChange>
            </w:pPr>
            <w:r>
              <w:rPr>
                <w:rFonts w:hint="eastAsia"/>
              </w:rPr>
              <w:t>FE-</w:t>
            </w:r>
            <w:del w:id="546" w:author="沈启航" w:date="2018-12-22T09:24:00Z">
              <w:r w:rsidR="00820CE1" w:rsidDel="003E7F56">
                <w:delText>9</w:delText>
              </w:r>
            </w:del>
            <w:ins w:id="547" w:author="沈启航" w:date="2018-12-22T09:24:00Z">
              <w:r w:rsidR="00A82343">
                <w:t>9</w:t>
              </w:r>
            </w:ins>
          </w:p>
        </w:tc>
        <w:tc>
          <w:tcPr>
            <w:tcW w:w="985" w:type="dxa"/>
            <w:hideMark/>
          </w:tcPr>
          <w:p w14:paraId="7B9078C8" w14:textId="43C126BE" w:rsidR="00B44D58" w:rsidRPr="003C6CAA" w:rsidRDefault="001D6924" w:rsidP="0025332B">
            <w:r>
              <w:rPr>
                <w:rFonts w:hint="eastAsia"/>
              </w:rPr>
              <w:t>帮助管理</w:t>
            </w:r>
          </w:p>
        </w:tc>
        <w:tc>
          <w:tcPr>
            <w:tcW w:w="2134" w:type="dxa"/>
            <w:hideMark/>
          </w:tcPr>
          <w:p w14:paraId="70768EC2" w14:textId="758695C1" w:rsidR="00820CE1" w:rsidRPr="00CE288A" w:rsidRDefault="00B44D58" w:rsidP="00820CE1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</w:pPr>
            <w:del w:id="548" w:author="沈启航" w:date="2018-12-22T13:27:00Z">
              <w:r w:rsidRPr="003C6CAA" w:rsidDel="00FC593F">
                <w:rPr>
                  <w:rFonts w:hint="eastAsia"/>
                </w:rPr>
                <w:delText>网站向导</w:delText>
              </w:r>
            </w:del>
            <w:ins w:id="549" w:author="沈启航" w:date="2018-12-22T13:27:00Z">
              <w:r w:rsidR="00FC593F">
                <w:rPr>
                  <w:rFonts w:hint="eastAsia"/>
                </w:rPr>
                <w:t>向导指南</w:t>
              </w:r>
            </w:ins>
          </w:p>
        </w:tc>
        <w:tc>
          <w:tcPr>
            <w:tcW w:w="4473" w:type="dxa"/>
            <w:hideMark/>
          </w:tcPr>
          <w:p w14:paraId="0F4F9D4B" w14:textId="0D5A226C" w:rsidR="00B44D58" w:rsidRPr="003C6CAA" w:rsidRDefault="0020238A" w:rsidP="0020238A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="00B44D58" w:rsidRPr="004C0BEC">
              <w:rPr>
                <w:rFonts w:hint="eastAsia"/>
              </w:rPr>
              <w:t>描述常见问题（</w:t>
            </w:r>
            <w:r w:rsidR="00B44D58" w:rsidRPr="004C0BEC">
              <w:rPr>
                <w:rFonts w:hint="eastAsia"/>
              </w:rPr>
              <w:t>Q&amp;A</w:t>
            </w:r>
            <w:r w:rsidR="00B44D58" w:rsidRPr="004C0BEC">
              <w:rPr>
                <w:rFonts w:hint="eastAsia"/>
              </w:rPr>
              <w:t>）</w:t>
            </w:r>
            <w:r w:rsidR="00B44D58">
              <w:rPr>
                <w:rFonts w:hint="eastAsia"/>
              </w:rPr>
              <w:t>、</w:t>
            </w:r>
            <w:r w:rsidR="00B44D58" w:rsidRPr="00CE288A">
              <w:rPr>
                <w:rFonts w:hint="eastAsia"/>
              </w:rPr>
              <w:t>说明常规的使用流程</w:t>
            </w:r>
          </w:p>
        </w:tc>
      </w:tr>
      <w:tr w:rsidR="0020238A" w:rsidRPr="003C6CAA" w14:paraId="5701171D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70EE73FA" w14:textId="04AC2A42" w:rsidR="0020238A" w:rsidRDefault="0020238A" w:rsidP="003E7F56">
            <w:pPr>
              <w:pPrChange w:id="550" w:author="沈启航" w:date="2018-12-22T09:24:00Z">
                <w:pPr/>
              </w:pPrChange>
            </w:pPr>
            <w:r>
              <w:rPr>
                <w:rFonts w:hint="eastAsia"/>
              </w:rPr>
              <w:t>FE-</w:t>
            </w:r>
            <w:del w:id="551" w:author="沈启航" w:date="2018-12-22T09:24:00Z">
              <w:r w:rsidR="00820CE1" w:rsidDel="003E7F56">
                <w:delText>10</w:delText>
              </w:r>
            </w:del>
            <w:ins w:id="552" w:author="沈启航" w:date="2018-12-22T09:24:00Z">
              <w:r w:rsidR="00A82343">
                <w:t>10</w:t>
              </w:r>
            </w:ins>
          </w:p>
        </w:tc>
        <w:tc>
          <w:tcPr>
            <w:tcW w:w="985" w:type="dxa"/>
            <w:vMerge w:val="restart"/>
          </w:tcPr>
          <w:p w14:paraId="06E44239" w14:textId="47503FC4" w:rsidR="0020238A" w:rsidRDefault="0020238A" w:rsidP="002747C4">
            <w:r>
              <w:rPr>
                <w:rFonts w:hint="eastAsia"/>
              </w:rPr>
              <w:t>网站信息管理</w:t>
            </w:r>
          </w:p>
        </w:tc>
        <w:tc>
          <w:tcPr>
            <w:tcW w:w="2134" w:type="dxa"/>
          </w:tcPr>
          <w:p w14:paraId="7DCD36AE" w14:textId="46DCC1B0" w:rsidR="00820CE1" w:rsidRPr="000A156D" w:rsidRDefault="00195D61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ins w:id="553" w:author="沈启航" w:date="2018-12-22T13:39:00Z">
              <w:r>
                <w:rPr>
                  <w:rFonts w:hint="eastAsia"/>
                </w:rPr>
                <w:t>最新</w:t>
              </w:r>
              <w:r>
                <w:t>资讯</w:t>
              </w:r>
            </w:ins>
            <w:del w:id="554" w:author="沈启航" w:date="2018-12-22T13:39:00Z">
              <w:r w:rsidR="0020238A" w:rsidDel="00195D61">
                <w:rPr>
                  <w:rFonts w:hint="eastAsia"/>
                </w:rPr>
                <w:delText>网站</w:delText>
              </w:r>
              <w:r w:rsidR="0020238A" w:rsidDel="00195D61">
                <w:delText>公告栏</w:delText>
              </w:r>
            </w:del>
          </w:p>
        </w:tc>
        <w:tc>
          <w:tcPr>
            <w:tcW w:w="4473" w:type="dxa"/>
          </w:tcPr>
          <w:p w14:paraId="166DAFAF" w14:textId="2B0F6CBB" w:rsidR="0020238A" w:rsidRPr="00802A37" w:rsidRDefault="0020238A" w:rsidP="00802A37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网站</w:t>
            </w:r>
            <w:del w:id="555" w:author="沈启航" w:date="2018-12-22T13:39:00Z">
              <w:r w:rsidDel="00195D61">
                <w:delText>公告栏</w:delText>
              </w:r>
            </w:del>
            <w:ins w:id="556" w:author="沈启航" w:date="2018-12-22T13:39:00Z">
              <w:r w:rsidR="00195D61">
                <w:rPr>
                  <w:rFonts w:hint="eastAsia"/>
                </w:rPr>
                <w:t>最新资讯</w:t>
              </w:r>
              <w:r w:rsidR="00195D61">
                <w:t>栏</w:t>
              </w:r>
            </w:ins>
            <w:r>
              <w:t>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14:paraId="44B7B755" w14:textId="0B78053D" w:rsidR="0020238A" w:rsidRPr="003C6CAA" w:rsidRDefault="0020238A" w:rsidP="0025332B"/>
        </w:tc>
      </w:tr>
      <w:tr w:rsidR="0020238A" w:rsidRPr="003C6CAA" w14:paraId="30C2424C" w14:textId="77777777" w:rsidTr="00B44D58">
        <w:trPr>
          <w:trHeight w:val="841"/>
        </w:trPr>
        <w:tc>
          <w:tcPr>
            <w:tcW w:w="704" w:type="dxa"/>
            <w:vMerge/>
          </w:tcPr>
          <w:p w14:paraId="09860FD3" w14:textId="77777777" w:rsidR="0020238A" w:rsidRDefault="0020238A" w:rsidP="0025332B"/>
        </w:tc>
        <w:tc>
          <w:tcPr>
            <w:tcW w:w="985" w:type="dxa"/>
            <w:vMerge/>
          </w:tcPr>
          <w:p w14:paraId="7719D2E9" w14:textId="77777777" w:rsidR="0020238A" w:rsidRDefault="0020238A" w:rsidP="002747C4"/>
        </w:tc>
        <w:tc>
          <w:tcPr>
            <w:tcW w:w="2134" w:type="dxa"/>
          </w:tcPr>
          <w:p w14:paraId="34BD3CDD" w14:textId="5A58FE41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del w:id="557" w:author="沈启航" w:date="2018-12-22T13:27:00Z">
              <w:r w:rsidDel="00FC593F">
                <w:rPr>
                  <w:rFonts w:hint="eastAsia"/>
                </w:rPr>
                <w:delText>留言板</w:delText>
              </w:r>
            </w:del>
            <w:ins w:id="558" w:author="沈启航" w:date="2018-12-22T13:27:00Z">
              <w:r w:rsidR="00FC593F">
                <w:rPr>
                  <w:rFonts w:hint="eastAsia"/>
                </w:rPr>
                <w:t>意见</w:t>
              </w:r>
              <w:r w:rsidR="00FC593F">
                <w:t>反馈</w:t>
              </w:r>
            </w:ins>
          </w:p>
        </w:tc>
        <w:tc>
          <w:tcPr>
            <w:tcW w:w="4473" w:type="dxa"/>
          </w:tcPr>
          <w:p w14:paraId="5AD4CCD1" w14:textId="20557B9D" w:rsidR="0020238A" w:rsidRDefault="0020238A" w:rsidP="0020238A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FC593F" w:rsidRPr="003C6CAA" w14:paraId="364EF4DC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11FFCFEF" w14:textId="681192A4" w:rsidR="00FC593F" w:rsidRDefault="00FC593F" w:rsidP="00820CE1">
            <w:r>
              <w:rPr>
                <w:rFonts w:hint="eastAsia"/>
              </w:rPr>
              <w:t>FE</w:t>
            </w:r>
            <w:r>
              <w:t>-</w:t>
            </w:r>
            <w:ins w:id="559" w:author="沈启航" w:date="2018-12-22T14:02:00Z">
              <w:r w:rsidR="00A82343">
                <w:t>11</w:t>
              </w:r>
            </w:ins>
            <w:del w:id="560" w:author="沈启航" w:date="2018-12-22T14:02:00Z">
              <w:r w:rsidDel="00A82343">
                <w:delText>1</w:delText>
              </w:r>
            </w:del>
            <w:del w:id="561" w:author="沈启航" w:date="2018-12-22T09:24:00Z">
              <w:r w:rsidDel="003E7F56">
                <w:delText>1</w:delText>
              </w:r>
            </w:del>
          </w:p>
        </w:tc>
        <w:tc>
          <w:tcPr>
            <w:tcW w:w="985" w:type="dxa"/>
            <w:vMerge w:val="restart"/>
          </w:tcPr>
          <w:p w14:paraId="1DD8B61B" w14:textId="14F5A716" w:rsidR="00FC593F" w:rsidRDefault="00FC593F" w:rsidP="00802A37"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14:paraId="1DCED8B7" w14:textId="55A4524A" w:rsidR="00FC593F" w:rsidRDefault="00FC593F" w:rsidP="00820CE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14:paraId="235CB315" w14:textId="4AB44DDA" w:rsidR="00FC593F" w:rsidRPr="0020238A" w:rsidRDefault="00FC593F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主界面导向两个区域，课程区域和论坛区域。</w:t>
            </w:r>
          </w:p>
        </w:tc>
      </w:tr>
      <w:tr w:rsidR="00FC593F" w:rsidRPr="003C6CAA" w14:paraId="13D06E02" w14:textId="77777777" w:rsidTr="00B44D58">
        <w:trPr>
          <w:trHeight w:val="841"/>
          <w:ins w:id="562" w:author="沈启航" w:date="2018-12-22T13:27:00Z"/>
        </w:trPr>
        <w:tc>
          <w:tcPr>
            <w:tcW w:w="704" w:type="dxa"/>
            <w:vMerge/>
          </w:tcPr>
          <w:p w14:paraId="60D5A72A" w14:textId="77777777" w:rsidR="00FC593F" w:rsidRDefault="00FC593F" w:rsidP="00820CE1">
            <w:pPr>
              <w:rPr>
                <w:ins w:id="563" w:author="沈启航" w:date="2018-12-22T13:27:00Z"/>
                <w:rFonts w:hint="eastAsia"/>
              </w:rPr>
            </w:pPr>
          </w:p>
        </w:tc>
        <w:tc>
          <w:tcPr>
            <w:tcW w:w="985" w:type="dxa"/>
            <w:vMerge/>
          </w:tcPr>
          <w:p w14:paraId="7F7ACDD8" w14:textId="5BE58FF0" w:rsidR="00FC593F" w:rsidRDefault="00FC593F" w:rsidP="00802A37">
            <w:pPr>
              <w:rPr>
                <w:ins w:id="564" w:author="沈启航" w:date="2018-12-22T13:27:00Z"/>
                <w:rFonts w:hint="eastAsia"/>
              </w:rPr>
            </w:pPr>
          </w:p>
        </w:tc>
        <w:tc>
          <w:tcPr>
            <w:tcW w:w="2134" w:type="dxa"/>
          </w:tcPr>
          <w:p w14:paraId="2537E4A3" w14:textId="10CFD4BD" w:rsidR="00FC593F" w:rsidRDefault="00FC593F" w:rsidP="00820CE1">
            <w:pPr>
              <w:pStyle w:val="a4"/>
              <w:numPr>
                <w:ilvl w:val="0"/>
                <w:numId w:val="30"/>
              </w:numPr>
              <w:ind w:firstLineChars="0"/>
              <w:rPr>
                <w:ins w:id="565" w:author="沈启航" w:date="2018-12-22T13:27:00Z"/>
                <w:rFonts w:hint="eastAsia"/>
              </w:rPr>
            </w:pPr>
            <w:ins w:id="566" w:author="沈启航" w:date="2018-12-22T13:28:00Z">
              <w:r>
                <w:rPr>
                  <w:rFonts w:hint="eastAsia"/>
                </w:rPr>
                <w:t>更改主题</w:t>
              </w:r>
            </w:ins>
          </w:p>
        </w:tc>
        <w:tc>
          <w:tcPr>
            <w:tcW w:w="4473" w:type="dxa"/>
          </w:tcPr>
          <w:p w14:paraId="6C4AFCC8" w14:textId="34522C59" w:rsidR="00FC593F" w:rsidRDefault="00FC593F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ins w:id="567" w:author="沈启航" w:date="2018-12-22T13:27:00Z"/>
                <w:rFonts w:ascii="宋体" w:eastAsia="宋体" w:hAnsi="Arial" w:cs="宋体" w:hint="eastAsia"/>
                <w:szCs w:val="21"/>
                <w:lang w:val="zh-CN"/>
              </w:rPr>
            </w:pPr>
            <w:ins w:id="568" w:author="沈启航" w:date="2018-12-22T13:28:00Z">
              <w:r>
                <w:rPr>
                  <w:rFonts w:hint="eastAsia"/>
                </w:rPr>
                <w:t>更改</w:t>
              </w:r>
              <w:r>
                <w:t>界面主题</w:t>
              </w:r>
              <w:r>
                <w:rPr>
                  <w:rFonts w:hint="eastAsia"/>
                </w:rPr>
                <w:t>配色</w:t>
              </w:r>
            </w:ins>
          </w:p>
        </w:tc>
      </w:tr>
    </w:tbl>
    <w:p w14:paraId="01C64E2B" w14:textId="1EAA5631" w:rsidR="00E77103" w:rsidRDefault="00E77103" w:rsidP="005E1163"/>
    <w:p w14:paraId="71690DF4" w14:textId="7FB2A08C" w:rsidR="00691B76" w:rsidRDefault="006A745E" w:rsidP="005E1163">
      <w:pPr>
        <w:rPr>
          <w:ins w:id="569" w:author="沈启航" w:date="2018-12-22T14:07:00Z"/>
          <w:rFonts w:hint="eastAsia"/>
        </w:rPr>
      </w:pPr>
      <w:del w:id="570" w:author="沈启航" w:date="2018-12-22T14:06:00Z">
        <w:r w:rsidDel="00691B76">
          <w:rPr>
            <w:rFonts w:hint="eastAsia"/>
          </w:rPr>
          <w:lastRenderedPageBreak/>
          <w:drawing>
            <wp:inline distT="0" distB="0" distL="0" distR="0" wp14:anchorId="0911F675" wp14:editId="0E6D56AD">
              <wp:extent cx="5274310" cy="2135505"/>
              <wp:effectExtent l="0" t="0" r="254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特性图.png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135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71" w:author="沈启航" w:date="2018-12-22T14:07:00Z">
        <w:r w:rsidR="00691B76">
          <w:drawing>
            <wp:inline distT="0" distB="0" distL="0" distR="0" wp14:anchorId="5E5E392A" wp14:editId="23F325DA">
              <wp:extent cx="5274310" cy="1753870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特性图_简.pn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753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FFF356" w14:textId="1AACC75D" w:rsidR="00691B76" w:rsidRDefault="00691B76" w:rsidP="00691B76">
      <w:pPr>
        <w:jc w:val="center"/>
        <w:rPr>
          <w:ins w:id="572" w:author="沈启航" w:date="2018-12-22T14:07:00Z"/>
        </w:rPr>
        <w:pPrChange w:id="573" w:author="沈启航" w:date="2018-12-22T14:07:00Z">
          <w:pPr/>
        </w:pPrChange>
      </w:pPr>
      <w:ins w:id="574" w:author="沈启航" w:date="2018-12-22T14:07:00Z">
        <w:r>
          <w:rPr>
            <w:rFonts w:hint="eastAsia"/>
          </w:rPr>
          <w:t>特性图</w:t>
        </w:r>
      </w:ins>
    </w:p>
    <w:p w14:paraId="02C60F60" w14:textId="77777777" w:rsidR="00691B76" w:rsidRDefault="00691B76" w:rsidP="00691B76">
      <w:pPr>
        <w:jc w:val="center"/>
        <w:rPr>
          <w:ins w:id="575" w:author="沈启航" w:date="2018-12-22T14:07:00Z"/>
        </w:rPr>
        <w:pPrChange w:id="576" w:author="沈启航" w:date="2018-12-22T14:07:00Z">
          <w:pPr/>
        </w:pPrChange>
      </w:pPr>
    </w:p>
    <w:p w14:paraId="03489ABD" w14:textId="2325E42C" w:rsidR="00691B76" w:rsidRDefault="00691B76" w:rsidP="00691B76">
      <w:pPr>
        <w:jc w:val="center"/>
        <w:rPr>
          <w:ins w:id="577" w:author="沈启航" w:date="2018-12-22T14:07:00Z"/>
        </w:rPr>
        <w:pPrChange w:id="578" w:author="沈启航" w:date="2018-12-22T14:07:00Z">
          <w:pPr/>
        </w:pPrChange>
      </w:pPr>
      <w:ins w:id="579" w:author="沈启航" w:date="2018-12-22T14:07:00Z">
        <w:r>
          <w:rPr>
            <w:rFonts w:hint="eastAsia"/>
          </w:rPr>
          <w:drawing>
            <wp:inline distT="0" distB="0" distL="0" distR="0" wp14:anchorId="7FAF33B5" wp14:editId="1B2FF92E">
              <wp:extent cx="5274310" cy="2543175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上下文图.pn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543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770938" w14:textId="03D3A13D" w:rsidR="00691B76" w:rsidRPr="00AB1427" w:rsidRDefault="00691B76" w:rsidP="00691B76">
      <w:pPr>
        <w:jc w:val="center"/>
        <w:rPr>
          <w:rFonts w:hint="eastAsia"/>
        </w:rPr>
        <w:pPrChange w:id="580" w:author="沈启航" w:date="2018-12-22T14:07:00Z">
          <w:pPr/>
        </w:pPrChange>
      </w:pPr>
      <w:ins w:id="581" w:author="沈启航" w:date="2018-12-22T14:07:00Z">
        <w:r>
          <w:rPr>
            <w:rFonts w:hint="eastAsia"/>
          </w:rPr>
          <w:t>上下</w:t>
        </w:r>
        <w:r>
          <w:t>文图</w:t>
        </w:r>
      </w:ins>
      <w:bookmarkStart w:id="582" w:name="_GoBack"/>
      <w:bookmarkEnd w:id="582"/>
    </w:p>
    <w:p w14:paraId="56CD1EC5" w14:textId="7DA9179E" w:rsidR="006620B1" w:rsidRDefault="00B960BF" w:rsidP="006620B1">
      <w:pPr>
        <w:pStyle w:val="2"/>
      </w:pPr>
      <w:bookmarkStart w:id="583" w:name="_Toc531785806"/>
      <w:r>
        <w:rPr>
          <w:rFonts w:hint="eastAsia"/>
        </w:rPr>
        <w:t>3</w:t>
      </w:r>
      <w:r w:rsidR="006620B1">
        <w:rPr>
          <w:rFonts w:hint="eastAsia"/>
        </w:rPr>
        <w:t>.2</w:t>
      </w:r>
      <w:commentRangeStart w:id="584"/>
      <w:r w:rsidR="006620B1">
        <w:rPr>
          <w:rFonts w:hint="eastAsia"/>
        </w:rPr>
        <w:t>最初</w:t>
      </w:r>
      <w:r w:rsidR="006620B1">
        <w:t>版本的范围</w:t>
      </w:r>
      <w:commentRangeEnd w:id="584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84"/>
      </w:r>
      <w:bookmarkEnd w:id="583"/>
    </w:p>
    <w:p w14:paraId="1BB1F5FC" w14:textId="0C6C2C9A" w:rsidR="00E77103" w:rsidRPr="00E77103" w:rsidRDefault="005C4F03" w:rsidP="00E77103">
      <w:r>
        <w:rPr>
          <w:rFonts w:hint="eastAsia"/>
        </w:rPr>
        <w:t>完成</w:t>
      </w:r>
      <w:r>
        <w:t>主要特征中的</w:t>
      </w:r>
      <w:r>
        <w:t>FE1-FE11</w:t>
      </w:r>
    </w:p>
    <w:p w14:paraId="16224CE7" w14:textId="12A644E7" w:rsidR="006620B1" w:rsidRDefault="00B960BF" w:rsidP="006620B1">
      <w:pPr>
        <w:pStyle w:val="2"/>
      </w:pPr>
      <w:bookmarkStart w:id="585" w:name="_Toc531785807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585"/>
    </w:p>
    <w:p w14:paraId="3999EEB0" w14:textId="21469674" w:rsidR="00E77103" w:rsidRPr="00E77103" w:rsidRDefault="00E844B5" w:rsidP="00E77103">
      <w:ins w:id="586" w:author="沈启航" w:date="2018-12-05T15:04:00Z">
        <w:r>
          <w:rPr>
            <w:rFonts w:hint="eastAsia"/>
          </w:rPr>
          <w:t>吸引</w:t>
        </w:r>
        <w:r>
          <w:t>非本专业的工科学生加入该系统。</w:t>
        </w:r>
      </w:ins>
      <w:del w:id="587" w:author="沈启航" w:date="2018-12-05T15:03:00Z">
        <w:r w:rsidR="005C4F03" w:rsidDel="00E844B5">
          <w:rPr>
            <w:rFonts w:hint="eastAsia"/>
          </w:rPr>
          <w:delText>TBD</w:delText>
        </w:r>
      </w:del>
    </w:p>
    <w:p w14:paraId="7F584CB1" w14:textId="798316F6" w:rsidR="00D26376" w:rsidRPr="00D26376" w:rsidRDefault="00B960BF" w:rsidP="00D26376">
      <w:pPr>
        <w:pStyle w:val="2"/>
      </w:pPr>
      <w:bookmarkStart w:id="588" w:name="_Toc531785808"/>
      <w:r>
        <w:rPr>
          <w:rFonts w:hint="eastAsia"/>
        </w:rPr>
        <w:t>3</w:t>
      </w:r>
      <w:r w:rsidR="006620B1">
        <w:rPr>
          <w:rFonts w:hint="eastAsia"/>
        </w:rPr>
        <w:t>.4</w:t>
      </w:r>
      <w:commentRangeStart w:id="589"/>
      <w:r w:rsidR="006620B1">
        <w:rPr>
          <w:rFonts w:hint="eastAsia"/>
        </w:rPr>
        <w:t>限制</w:t>
      </w:r>
      <w:r w:rsidR="006620B1">
        <w:t>和排除</w:t>
      </w:r>
      <w:commentRangeEnd w:id="589"/>
      <w:r w:rsidR="00B16AA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89"/>
      </w:r>
      <w:bookmarkEnd w:id="588"/>
    </w:p>
    <w:p w14:paraId="5E96B6AB" w14:textId="34A9F887" w:rsidR="00E77103" w:rsidRPr="00E77103" w:rsidRDefault="00B16AA0" w:rsidP="00E77103">
      <w:r>
        <w:rPr>
          <w:rFonts w:hint="eastAsia"/>
        </w:rPr>
        <w:t>L</w:t>
      </w:r>
      <w:r>
        <w:t>I-1</w:t>
      </w:r>
      <w:r>
        <w:rPr>
          <w:rFonts w:hint="eastAsia"/>
        </w:rPr>
        <w:t>：</w:t>
      </w:r>
      <w:r>
        <w:t>该系统可以推广至校园内其他专业使用</w:t>
      </w:r>
      <w:r>
        <w:rPr>
          <w:rFonts w:hint="eastAsia"/>
        </w:rPr>
        <w:t>。</w:t>
      </w:r>
    </w:p>
    <w:p w14:paraId="639B00EF" w14:textId="127E90C8" w:rsidR="00E31FCF" w:rsidRPr="00E31FCF" w:rsidRDefault="006620B1" w:rsidP="006A745E">
      <w:pPr>
        <w:pStyle w:val="1"/>
        <w:numPr>
          <w:ilvl w:val="0"/>
          <w:numId w:val="1"/>
        </w:numPr>
      </w:pPr>
      <w:bookmarkStart w:id="590" w:name="_Toc531785809"/>
      <w:r>
        <w:rPr>
          <w:rFonts w:hint="eastAsia"/>
        </w:rPr>
        <w:lastRenderedPageBreak/>
        <w:t>业务</w:t>
      </w:r>
      <w:r>
        <w:t>背景</w:t>
      </w:r>
      <w:bookmarkEnd w:id="590"/>
    </w:p>
    <w:p w14:paraId="69992AE8" w14:textId="3461FAAE" w:rsidR="006620B1" w:rsidRDefault="007F2DEE" w:rsidP="006620B1">
      <w:pPr>
        <w:pStyle w:val="2"/>
      </w:pPr>
      <w:bookmarkStart w:id="591" w:name="_Toc531785810"/>
      <w:r>
        <w:rPr>
          <w:rFonts w:hint="eastAsia"/>
        </w:rPr>
        <w:t>4</w:t>
      </w:r>
      <w:r w:rsidR="00AB1427">
        <w:rPr>
          <w:rFonts w:hint="eastAsia"/>
        </w:rPr>
        <w:t>.</w:t>
      </w:r>
      <w:r w:rsidR="006A745E">
        <w:rPr>
          <w:rFonts w:hint="eastAsia"/>
        </w:rPr>
        <w:t>1</w:t>
      </w:r>
      <w:commentRangeStart w:id="592"/>
      <w:r w:rsidR="006620B1">
        <w:rPr>
          <w:rFonts w:hint="eastAsia"/>
        </w:rPr>
        <w:t>干系人</w:t>
      </w:r>
      <w:r w:rsidR="006620B1">
        <w:t>简介</w:t>
      </w:r>
      <w:commentRangeEnd w:id="592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92"/>
      </w:r>
      <w:bookmarkEnd w:id="59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13158797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7AD2C650" w14:textId="3F1AD101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0B035A5E" w14:textId="447CD127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2C76AB19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1460CEB1" w14:textId="2DB4EB86" w:rsidR="00E77103" w:rsidRDefault="00B16AA0" w:rsidP="00E77103">
            <w:r>
              <w:rPr>
                <w:rFonts w:hint="eastAsia"/>
              </w:rPr>
              <w:t>论坛功能</w:t>
            </w:r>
            <w:r>
              <w:t>，组内交流</w:t>
            </w:r>
            <w:r>
              <w:rPr>
                <w:rFonts w:hint="eastAsia"/>
              </w:rPr>
              <w:t>帖</w:t>
            </w:r>
            <w:r>
              <w:t>、经验交流</w:t>
            </w:r>
            <w:r>
              <w:rPr>
                <w:rFonts w:hint="eastAsia"/>
              </w:rPr>
              <w:t>帖</w:t>
            </w:r>
            <w:r>
              <w:t>。</w:t>
            </w:r>
          </w:p>
        </w:tc>
        <w:tc>
          <w:tcPr>
            <w:tcW w:w="1608" w:type="dxa"/>
          </w:tcPr>
          <w:p w14:paraId="32E63981" w14:textId="0370A408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5F8EB4EC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3402E931" w14:textId="4F5802F5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3205C7C1" w14:textId="135178BD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，学习一定的知识</w:t>
            </w:r>
          </w:p>
        </w:tc>
        <w:tc>
          <w:tcPr>
            <w:tcW w:w="1659" w:type="dxa"/>
          </w:tcPr>
          <w:p w14:paraId="4968A8DD" w14:textId="3DF5C351" w:rsidR="00E77103" w:rsidRDefault="00C04052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4F231421" w14:textId="4ACD63DC" w:rsidR="00E77103" w:rsidRDefault="00B16AA0" w:rsidP="00E77103">
            <w:r>
              <w:rPr>
                <w:rFonts w:hint="eastAsia"/>
              </w:rPr>
              <w:t>了</w:t>
            </w:r>
            <w:r>
              <w:t>解软工系列课程</w:t>
            </w:r>
          </w:p>
        </w:tc>
        <w:tc>
          <w:tcPr>
            <w:tcW w:w="1608" w:type="dxa"/>
          </w:tcPr>
          <w:p w14:paraId="2E6C8532" w14:textId="3791961F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B16AA0" w14:paraId="1A819D72" w14:textId="77777777" w:rsidTr="00E77103">
        <w:tc>
          <w:tcPr>
            <w:tcW w:w="1482" w:type="dxa"/>
          </w:tcPr>
          <w:p w14:paraId="040A9937" w14:textId="48D6672C" w:rsidR="00B16AA0" w:rsidRDefault="00B16AA0" w:rsidP="00E77103">
            <w:r>
              <w:rPr>
                <w:rFonts w:hint="eastAsia"/>
              </w:rPr>
              <w:t>网站</w:t>
            </w:r>
            <w:r>
              <w:t>管理员</w:t>
            </w:r>
          </w:p>
        </w:tc>
        <w:tc>
          <w:tcPr>
            <w:tcW w:w="1888" w:type="dxa"/>
          </w:tcPr>
          <w:p w14:paraId="25A48C61" w14:textId="5A56B624" w:rsidR="00B16AA0" w:rsidRDefault="00C04052" w:rsidP="00E77103">
            <w:r>
              <w:rPr>
                <w:rFonts w:hint="eastAsia"/>
              </w:rPr>
              <w:t>获取管理</w:t>
            </w:r>
            <w:r>
              <w:t>网站得到的报酬</w:t>
            </w:r>
          </w:p>
        </w:tc>
        <w:tc>
          <w:tcPr>
            <w:tcW w:w="1659" w:type="dxa"/>
          </w:tcPr>
          <w:p w14:paraId="34AA1DF6" w14:textId="23CAE7F7" w:rsidR="00B16AA0" w:rsidRDefault="00C04052" w:rsidP="00E77103">
            <w:r>
              <w:rPr>
                <w:rFonts w:hint="eastAsia"/>
              </w:rPr>
              <w:t>保持</w:t>
            </w:r>
            <w:r>
              <w:t>中立</w:t>
            </w:r>
          </w:p>
        </w:tc>
        <w:tc>
          <w:tcPr>
            <w:tcW w:w="1659" w:type="dxa"/>
          </w:tcPr>
          <w:p w14:paraId="7D4C2D19" w14:textId="1852DE9C" w:rsidR="00B16AA0" w:rsidRDefault="00C04052" w:rsidP="00E77103">
            <w:r>
              <w:rPr>
                <w:rFonts w:hint="eastAsia"/>
              </w:rPr>
              <w:t>无</w:t>
            </w:r>
          </w:p>
        </w:tc>
        <w:tc>
          <w:tcPr>
            <w:tcW w:w="1608" w:type="dxa"/>
          </w:tcPr>
          <w:p w14:paraId="6E6B03E7" w14:textId="3E32B487" w:rsidR="00B16AA0" w:rsidRDefault="00C04052" w:rsidP="00E77103">
            <w:r>
              <w:rPr>
                <w:rFonts w:hint="eastAsia"/>
              </w:rPr>
              <w:t>TBD</w:t>
            </w:r>
          </w:p>
        </w:tc>
      </w:tr>
    </w:tbl>
    <w:p w14:paraId="4B0ABD6A" w14:textId="77777777" w:rsidR="00E77103" w:rsidRPr="00E77103" w:rsidRDefault="00E77103" w:rsidP="00E77103"/>
    <w:p w14:paraId="340FF181" w14:textId="3B0B70F7" w:rsidR="006620B1" w:rsidRDefault="007F2DEE" w:rsidP="006620B1">
      <w:pPr>
        <w:pStyle w:val="2"/>
      </w:pPr>
      <w:bookmarkStart w:id="593" w:name="_Toc531785811"/>
      <w:r>
        <w:rPr>
          <w:rFonts w:hint="eastAsia"/>
        </w:rPr>
        <w:t>4</w:t>
      </w:r>
      <w:r w:rsidR="006A745E">
        <w:rPr>
          <w:rFonts w:hint="eastAsia"/>
        </w:rPr>
        <w:t>.2</w:t>
      </w:r>
      <w:r w:rsidR="006620B1">
        <w:rPr>
          <w:rFonts w:hint="eastAsia"/>
        </w:rPr>
        <w:t>项目</w:t>
      </w:r>
      <w:r w:rsidR="006620B1">
        <w:t>优先级</w:t>
      </w:r>
      <w:bookmarkEnd w:id="59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35B" w:rsidDel="00DA7752" w14:paraId="27CBBDBE" w14:textId="6CC8CAE2" w:rsidTr="0040735B">
        <w:trPr>
          <w:del w:id="594" w:author="沈启航" w:date="2018-12-05T14:53:00Z"/>
        </w:trPr>
        <w:tc>
          <w:tcPr>
            <w:tcW w:w="2074" w:type="dxa"/>
          </w:tcPr>
          <w:p w14:paraId="42D6F0E4" w14:textId="1D5A41C5" w:rsidR="0040735B" w:rsidRPr="0040735B" w:rsidDel="00DA7752" w:rsidRDefault="0040735B" w:rsidP="00C04052">
            <w:pPr>
              <w:rPr>
                <w:del w:id="595" w:author="沈启航" w:date="2018-12-05T14:53:00Z"/>
                <w:b/>
              </w:rPr>
            </w:pPr>
            <w:del w:id="596" w:author="沈启航" w:date="2018-12-05T14:52:00Z">
              <w:r w:rsidRPr="0040735B" w:rsidDel="00DA7752">
                <w:rPr>
                  <w:rFonts w:hint="eastAsia"/>
                  <w:b/>
                </w:rPr>
                <w:delText>维度</w:delText>
              </w:r>
            </w:del>
          </w:p>
        </w:tc>
        <w:tc>
          <w:tcPr>
            <w:tcW w:w="2074" w:type="dxa"/>
          </w:tcPr>
          <w:p w14:paraId="4AE429E1" w14:textId="2A99F105" w:rsidR="0040735B" w:rsidRPr="0040735B" w:rsidDel="00DA7752" w:rsidRDefault="0040735B" w:rsidP="00C04052">
            <w:pPr>
              <w:rPr>
                <w:del w:id="597" w:author="沈启航" w:date="2018-12-05T14:53:00Z"/>
                <w:b/>
              </w:rPr>
            </w:pPr>
            <w:del w:id="598" w:author="沈启航" w:date="2018-12-05T14:52:00Z">
              <w:r w:rsidRPr="0040735B" w:rsidDel="00DA7752">
                <w:rPr>
                  <w:rFonts w:hint="eastAsia"/>
                  <w:b/>
                </w:rPr>
                <w:delText>约束</w:delText>
              </w:r>
            </w:del>
          </w:p>
        </w:tc>
        <w:tc>
          <w:tcPr>
            <w:tcW w:w="2074" w:type="dxa"/>
          </w:tcPr>
          <w:p w14:paraId="2E27686B" w14:textId="6EC0071C" w:rsidR="0040735B" w:rsidRPr="0040735B" w:rsidDel="00DA7752" w:rsidRDefault="0040735B" w:rsidP="00C04052">
            <w:pPr>
              <w:rPr>
                <w:del w:id="599" w:author="沈启航" w:date="2018-12-05T14:53:00Z"/>
                <w:b/>
              </w:rPr>
            </w:pPr>
            <w:del w:id="600" w:author="沈启航" w:date="2018-12-05T14:52:00Z">
              <w:r w:rsidRPr="0040735B" w:rsidDel="00DA7752">
                <w:rPr>
                  <w:rFonts w:hint="eastAsia"/>
                  <w:b/>
                </w:rPr>
                <w:delText>驱动</w:delText>
              </w:r>
            </w:del>
          </w:p>
        </w:tc>
        <w:tc>
          <w:tcPr>
            <w:tcW w:w="2074" w:type="dxa"/>
          </w:tcPr>
          <w:p w14:paraId="38DD95E1" w14:textId="57DDA326" w:rsidR="0040735B" w:rsidRPr="0040735B" w:rsidDel="00DA7752" w:rsidRDefault="0040735B" w:rsidP="00C04052">
            <w:pPr>
              <w:rPr>
                <w:del w:id="601" w:author="沈启航" w:date="2018-12-05T14:53:00Z"/>
                <w:b/>
              </w:rPr>
            </w:pPr>
            <w:del w:id="602" w:author="沈启航" w:date="2018-12-05T14:52:00Z">
              <w:r w:rsidRPr="0040735B" w:rsidDel="00DA7752">
                <w:rPr>
                  <w:rFonts w:hint="eastAsia"/>
                  <w:b/>
                </w:rPr>
                <w:delText>自由度</w:delText>
              </w:r>
            </w:del>
          </w:p>
        </w:tc>
      </w:tr>
      <w:tr w:rsidR="0040735B" w:rsidDel="00DA7752" w14:paraId="6431E914" w14:textId="3D867D5C" w:rsidTr="0040735B">
        <w:trPr>
          <w:del w:id="603" w:author="沈启航" w:date="2018-12-05T14:53:00Z"/>
        </w:trPr>
        <w:tc>
          <w:tcPr>
            <w:tcW w:w="2074" w:type="dxa"/>
          </w:tcPr>
          <w:p w14:paraId="4E3AF62B" w14:textId="6E1C3763" w:rsidR="0040735B" w:rsidDel="00DA7752" w:rsidRDefault="0040735B" w:rsidP="00C04052">
            <w:pPr>
              <w:rPr>
                <w:del w:id="604" w:author="沈启航" w:date="2018-12-05T14:53:00Z"/>
              </w:rPr>
            </w:pPr>
            <w:del w:id="605" w:author="沈启航" w:date="2018-12-05T14:52:00Z">
              <w:r w:rsidDel="00DA7752">
                <w:rPr>
                  <w:rFonts w:hint="eastAsia"/>
                </w:rPr>
                <w:delText>特性</w:delText>
              </w:r>
            </w:del>
          </w:p>
        </w:tc>
        <w:tc>
          <w:tcPr>
            <w:tcW w:w="2074" w:type="dxa"/>
          </w:tcPr>
          <w:p w14:paraId="4702A8C9" w14:textId="4B85B166" w:rsidR="0040735B" w:rsidDel="00DA7752" w:rsidRDefault="0040735B" w:rsidP="00C04052">
            <w:pPr>
              <w:rPr>
                <w:del w:id="606" w:author="沈启航" w:date="2018-12-05T14:53:00Z"/>
              </w:rPr>
            </w:pPr>
            <w:del w:id="607" w:author="沈启航" w:date="2018-12-05T14:52:00Z">
              <w:r w:rsidDel="00DA7752">
                <w:rPr>
                  <w:rFonts w:hint="eastAsia"/>
                </w:rPr>
                <w:delText>涉及</w:delText>
              </w:r>
              <w:r w:rsidDel="00DA7752">
                <w:delText>到显示的功能必须绘制界面</w:delText>
              </w:r>
            </w:del>
          </w:p>
        </w:tc>
        <w:tc>
          <w:tcPr>
            <w:tcW w:w="2074" w:type="dxa"/>
          </w:tcPr>
          <w:p w14:paraId="4C1206B4" w14:textId="62F36733" w:rsidR="0040735B" w:rsidDel="00DA7752" w:rsidRDefault="0040735B" w:rsidP="00C04052">
            <w:pPr>
              <w:rPr>
                <w:del w:id="608" w:author="沈启航" w:date="2018-12-05T14:53:00Z"/>
              </w:rPr>
            </w:pPr>
          </w:p>
        </w:tc>
        <w:tc>
          <w:tcPr>
            <w:tcW w:w="2074" w:type="dxa"/>
          </w:tcPr>
          <w:p w14:paraId="6A97FF81" w14:textId="2ECB04DE" w:rsidR="0040735B" w:rsidDel="00DA7752" w:rsidRDefault="0040735B" w:rsidP="00C04052">
            <w:pPr>
              <w:rPr>
                <w:del w:id="609" w:author="沈启航" w:date="2018-12-05T14:53:00Z"/>
              </w:rPr>
            </w:pPr>
          </w:p>
        </w:tc>
      </w:tr>
      <w:tr w:rsidR="0040735B" w:rsidDel="00DA7752" w14:paraId="2E74D375" w14:textId="221C1501" w:rsidTr="0040735B">
        <w:trPr>
          <w:del w:id="610" w:author="沈启航" w:date="2018-12-05T14:53:00Z"/>
        </w:trPr>
        <w:tc>
          <w:tcPr>
            <w:tcW w:w="2074" w:type="dxa"/>
          </w:tcPr>
          <w:p w14:paraId="69C78FB6" w14:textId="6B83FB8D" w:rsidR="0040735B" w:rsidDel="00DA7752" w:rsidRDefault="0040735B" w:rsidP="00C04052">
            <w:pPr>
              <w:rPr>
                <w:del w:id="611" w:author="沈启航" w:date="2018-12-05T14:53:00Z"/>
              </w:rPr>
            </w:pPr>
            <w:del w:id="612" w:author="沈启航" w:date="2018-12-05T14:52:00Z">
              <w:r w:rsidDel="00DA7752">
                <w:rPr>
                  <w:rFonts w:hint="eastAsia"/>
                </w:rPr>
                <w:delText>质量</w:delText>
              </w:r>
            </w:del>
          </w:p>
        </w:tc>
        <w:tc>
          <w:tcPr>
            <w:tcW w:w="2074" w:type="dxa"/>
          </w:tcPr>
          <w:p w14:paraId="27E12517" w14:textId="415634DA" w:rsidR="0040735B" w:rsidDel="00DA7752" w:rsidRDefault="0040735B" w:rsidP="00C04052">
            <w:pPr>
              <w:rPr>
                <w:del w:id="613" w:author="沈启航" w:date="2018-12-05T14:53:00Z"/>
              </w:rPr>
            </w:pPr>
            <w:del w:id="614" w:author="沈启航" w:date="2018-12-05T14:52:00Z">
              <w:r w:rsidDel="00DA7752">
                <w:rPr>
                  <w:rFonts w:hint="eastAsia"/>
                </w:rPr>
                <w:delText>交付物必须</w:delText>
              </w:r>
              <w:r w:rsidDel="00DA7752">
                <w:delText>通过客户验收</w:delText>
              </w:r>
            </w:del>
          </w:p>
        </w:tc>
        <w:tc>
          <w:tcPr>
            <w:tcW w:w="2074" w:type="dxa"/>
          </w:tcPr>
          <w:p w14:paraId="0358B362" w14:textId="233666F0" w:rsidR="0040735B" w:rsidDel="00DA7752" w:rsidRDefault="0040735B" w:rsidP="00C04052">
            <w:pPr>
              <w:rPr>
                <w:del w:id="615" w:author="沈启航" w:date="2018-12-05T14:53:00Z"/>
              </w:rPr>
            </w:pPr>
          </w:p>
        </w:tc>
        <w:tc>
          <w:tcPr>
            <w:tcW w:w="2074" w:type="dxa"/>
          </w:tcPr>
          <w:p w14:paraId="7CE669C6" w14:textId="7917D38F" w:rsidR="0040735B" w:rsidDel="00DA7752" w:rsidRDefault="0040735B" w:rsidP="00C04052">
            <w:pPr>
              <w:rPr>
                <w:del w:id="616" w:author="沈启航" w:date="2018-12-05T14:53:00Z"/>
              </w:rPr>
            </w:pPr>
          </w:p>
        </w:tc>
      </w:tr>
      <w:tr w:rsidR="0040735B" w:rsidDel="00DA7752" w14:paraId="41D65252" w14:textId="4E3A7FAA" w:rsidTr="0040735B">
        <w:trPr>
          <w:del w:id="617" w:author="沈启航" w:date="2018-12-05T14:53:00Z"/>
        </w:trPr>
        <w:tc>
          <w:tcPr>
            <w:tcW w:w="2074" w:type="dxa"/>
          </w:tcPr>
          <w:p w14:paraId="52E0F32A" w14:textId="2A5E8B2D" w:rsidR="0040735B" w:rsidDel="00DA7752" w:rsidRDefault="0040735B" w:rsidP="00C04052">
            <w:pPr>
              <w:rPr>
                <w:del w:id="618" w:author="沈启航" w:date="2018-12-05T14:53:00Z"/>
              </w:rPr>
            </w:pPr>
            <w:del w:id="619" w:author="沈启航" w:date="2018-12-05T14:52:00Z">
              <w:r w:rsidDel="00DA7752">
                <w:rPr>
                  <w:rFonts w:hint="eastAsia"/>
                </w:rPr>
                <w:delText>排期</w:delText>
              </w:r>
            </w:del>
          </w:p>
        </w:tc>
        <w:tc>
          <w:tcPr>
            <w:tcW w:w="2074" w:type="dxa"/>
          </w:tcPr>
          <w:p w14:paraId="1ADD6CEC" w14:textId="080DFF97" w:rsidR="0040735B" w:rsidDel="00DA7752" w:rsidRDefault="0040735B" w:rsidP="00C04052">
            <w:pPr>
              <w:rPr>
                <w:del w:id="620" w:author="沈启航" w:date="2018-12-05T14:53:00Z"/>
              </w:rPr>
            </w:pPr>
          </w:p>
        </w:tc>
        <w:tc>
          <w:tcPr>
            <w:tcW w:w="2074" w:type="dxa"/>
          </w:tcPr>
          <w:p w14:paraId="3BA86B55" w14:textId="1C12E6D9" w:rsidR="0040735B" w:rsidDel="00DA7752" w:rsidRDefault="0040735B" w:rsidP="00C04052">
            <w:pPr>
              <w:rPr>
                <w:del w:id="621" w:author="沈启航" w:date="2018-12-05T14:53:00Z"/>
              </w:rPr>
            </w:pPr>
          </w:p>
        </w:tc>
        <w:tc>
          <w:tcPr>
            <w:tcW w:w="2074" w:type="dxa"/>
          </w:tcPr>
          <w:p w14:paraId="472A6E4D" w14:textId="1C2EE601" w:rsidR="0040735B" w:rsidDel="00DA7752" w:rsidRDefault="0040735B" w:rsidP="00C04052">
            <w:pPr>
              <w:rPr>
                <w:del w:id="622" w:author="沈启航" w:date="2018-12-05T14:53:00Z"/>
              </w:rPr>
            </w:pPr>
            <w:del w:id="623" w:author="沈启航" w:date="2018-12-05T14:52:00Z">
              <w:r w:rsidDel="00DA7752">
                <w:rPr>
                  <w:rFonts w:hint="eastAsia"/>
                </w:rPr>
                <w:delText>在</w:delText>
              </w:r>
              <w:r w:rsidDel="00DA7752">
                <w:delText>本学期结束前必须完成本项目</w:delText>
              </w:r>
            </w:del>
          </w:p>
        </w:tc>
      </w:tr>
      <w:tr w:rsidR="0040735B" w:rsidDel="00DA7752" w14:paraId="4E2FB7EC" w14:textId="47D9174C" w:rsidTr="0040735B">
        <w:trPr>
          <w:del w:id="624" w:author="沈启航" w:date="2018-12-05T14:53:00Z"/>
        </w:trPr>
        <w:tc>
          <w:tcPr>
            <w:tcW w:w="2074" w:type="dxa"/>
          </w:tcPr>
          <w:p w14:paraId="5620DF2A" w14:textId="35408BA7" w:rsidR="0040735B" w:rsidDel="00DA7752" w:rsidRDefault="0040735B" w:rsidP="00C04052">
            <w:pPr>
              <w:rPr>
                <w:del w:id="625" w:author="沈启航" w:date="2018-12-05T14:53:00Z"/>
              </w:rPr>
            </w:pPr>
            <w:del w:id="626" w:author="沈启航" w:date="2018-12-05T14:52:00Z">
              <w:r w:rsidDel="00DA7752">
                <w:rPr>
                  <w:rFonts w:hint="eastAsia"/>
                </w:rPr>
                <w:delText>成本</w:delText>
              </w:r>
            </w:del>
          </w:p>
        </w:tc>
        <w:tc>
          <w:tcPr>
            <w:tcW w:w="2074" w:type="dxa"/>
          </w:tcPr>
          <w:p w14:paraId="461E441F" w14:textId="083A58EB" w:rsidR="0040735B" w:rsidDel="00DA7752" w:rsidRDefault="0040735B" w:rsidP="00C04052">
            <w:pPr>
              <w:rPr>
                <w:del w:id="627" w:author="沈启航" w:date="2018-12-05T14:53:00Z"/>
              </w:rPr>
            </w:pPr>
          </w:p>
        </w:tc>
        <w:tc>
          <w:tcPr>
            <w:tcW w:w="2074" w:type="dxa"/>
          </w:tcPr>
          <w:p w14:paraId="12282864" w14:textId="4171DB48" w:rsidR="0040735B" w:rsidDel="00DA7752" w:rsidRDefault="0040735B" w:rsidP="00C04052">
            <w:pPr>
              <w:rPr>
                <w:del w:id="628" w:author="沈启航" w:date="2018-12-05T14:53:00Z"/>
              </w:rPr>
            </w:pPr>
          </w:p>
        </w:tc>
        <w:tc>
          <w:tcPr>
            <w:tcW w:w="2074" w:type="dxa"/>
          </w:tcPr>
          <w:p w14:paraId="29A2309D" w14:textId="47F61D91" w:rsidR="0040735B" w:rsidDel="00DA7752" w:rsidRDefault="0040735B" w:rsidP="00C04052">
            <w:pPr>
              <w:rPr>
                <w:del w:id="629" w:author="沈启航" w:date="2018-12-05T14:53:00Z"/>
              </w:rPr>
            </w:pPr>
            <w:del w:id="630" w:author="沈启航" w:date="2018-12-05T14:52:00Z">
              <w:r w:rsidDel="00DA7752">
                <w:rPr>
                  <w:rFonts w:hint="eastAsia"/>
                </w:rPr>
                <w:delText>成本</w:delText>
              </w:r>
              <w:r w:rsidDel="00DA7752">
                <w:delText>完全由项目组内部承担</w:delText>
              </w:r>
            </w:del>
          </w:p>
        </w:tc>
      </w:tr>
      <w:tr w:rsidR="0040735B" w:rsidDel="00DA7752" w14:paraId="083FCC8A" w14:textId="4A265AC1" w:rsidTr="0040735B">
        <w:trPr>
          <w:del w:id="631" w:author="沈启航" w:date="2018-12-05T14:53:00Z"/>
        </w:trPr>
        <w:tc>
          <w:tcPr>
            <w:tcW w:w="2074" w:type="dxa"/>
          </w:tcPr>
          <w:p w14:paraId="17AFBE1D" w14:textId="6E5F8D5B" w:rsidR="0040735B" w:rsidDel="00DA7752" w:rsidRDefault="0040735B" w:rsidP="00C04052">
            <w:pPr>
              <w:rPr>
                <w:del w:id="632" w:author="沈启航" w:date="2018-12-05T14:53:00Z"/>
              </w:rPr>
            </w:pPr>
            <w:del w:id="633" w:author="沈启航" w:date="2018-12-05T14:52:00Z">
              <w:r w:rsidDel="00DA7752">
                <w:rPr>
                  <w:rFonts w:hint="eastAsia"/>
                </w:rPr>
                <w:delText>人员</w:delText>
              </w:r>
            </w:del>
          </w:p>
        </w:tc>
        <w:tc>
          <w:tcPr>
            <w:tcW w:w="2074" w:type="dxa"/>
          </w:tcPr>
          <w:p w14:paraId="4C1D2F28" w14:textId="62BED896" w:rsidR="0040735B" w:rsidDel="00DA7752" w:rsidRDefault="0040735B" w:rsidP="00C04052">
            <w:pPr>
              <w:rPr>
                <w:del w:id="634" w:author="沈启航" w:date="2018-12-05T14:53:00Z"/>
              </w:rPr>
            </w:pPr>
          </w:p>
        </w:tc>
        <w:tc>
          <w:tcPr>
            <w:tcW w:w="2074" w:type="dxa"/>
          </w:tcPr>
          <w:p w14:paraId="16A6FC75" w14:textId="4E87EE7F" w:rsidR="0040735B" w:rsidDel="00DA7752" w:rsidRDefault="0040735B" w:rsidP="00C04052">
            <w:pPr>
              <w:rPr>
                <w:del w:id="635" w:author="沈启航" w:date="2018-12-05T14:53:00Z"/>
              </w:rPr>
            </w:pPr>
            <w:del w:id="636" w:author="沈启航" w:date="2018-12-05T14:52:00Z">
              <w:r w:rsidDel="00DA7752">
                <w:rPr>
                  <w:rFonts w:hint="eastAsia"/>
                </w:rPr>
                <w:delText>团队</w:delText>
              </w:r>
              <w:r w:rsidDel="00DA7752">
                <w:delText>包含五位成员，必要时可借助外部人员的帮助</w:delText>
              </w:r>
            </w:del>
          </w:p>
        </w:tc>
        <w:tc>
          <w:tcPr>
            <w:tcW w:w="2074" w:type="dxa"/>
          </w:tcPr>
          <w:p w14:paraId="1F2FCFB3" w14:textId="4FD56F94" w:rsidR="0040735B" w:rsidDel="00DA7752" w:rsidRDefault="0040735B" w:rsidP="00C04052">
            <w:pPr>
              <w:rPr>
                <w:del w:id="637" w:author="沈启航" w:date="2018-12-05T14:53:00Z"/>
              </w:rPr>
            </w:pPr>
          </w:p>
        </w:tc>
      </w:tr>
    </w:tbl>
    <w:p w14:paraId="3A447F2D" w14:textId="0FE7D285" w:rsidR="00C04052" w:rsidRDefault="00DA7752">
      <w:pPr>
        <w:ind w:firstLine="420"/>
        <w:rPr>
          <w:ins w:id="638" w:author="沈启航" w:date="2018-12-05T14:56:00Z"/>
        </w:rPr>
        <w:pPrChange w:id="639" w:author="沈启航" w:date="2018-12-05T14:56:00Z">
          <w:pPr/>
        </w:pPrChange>
      </w:pPr>
      <w:ins w:id="640" w:author="沈启航" w:date="2018-12-05T14:53:00Z">
        <w:r>
          <w:rPr>
            <w:rFonts w:hint="eastAsia"/>
          </w:rPr>
          <w:t>由于</w:t>
        </w:r>
        <w:r>
          <w:t>本项目作为学校教学项目使用，项目</w:t>
        </w:r>
      </w:ins>
      <w:ins w:id="641" w:author="沈启航" w:date="2018-12-05T14:54:00Z">
        <w:r>
          <w:rPr>
            <w:rFonts w:hint="eastAsia"/>
          </w:rPr>
          <w:t>组</w:t>
        </w:r>
        <w:r>
          <w:t>成员同时需要处理其他课程的工作和作业，</w:t>
        </w:r>
        <w:r>
          <w:rPr>
            <w:rFonts w:hint="eastAsia"/>
          </w:rPr>
          <w:t>所以</w:t>
        </w:r>
        <w:r>
          <w:t>讲本项目与项目组成员</w:t>
        </w:r>
      </w:ins>
      <w:ins w:id="642" w:author="沈启航" w:date="2018-12-05T14:55:00Z">
        <w:r>
          <w:t>其他作业项目进行比较，设定优先级。</w:t>
        </w:r>
      </w:ins>
    </w:p>
    <w:p w14:paraId="09093366" w14:textId="742D6E50" w:rsidR="00DA7752" w:rsidRDefault="00DA7752">
      <w:pPr>
        <w:ind w:firstLine="420"/>
        <w:rPr>
          <w:ins w:id="643" w:author="沈启航" w:date="2018-12-05T14:58:00Z"/>
        </w:rPr>
        <w:pPrChange w:id="644" w:author="沈启航" w:date="2018-12-05T14:56:00Z">
          <w:pPr/>
        </w:pPrChange>
      </w:pPr>
      <w:ins w:id="645" w:author="沈启航" w:date="2018-12-05T14:56:00Z">
        <w:r>
          <w:rPr>
            <w:rFonts w:hint="eastAsia"/>
          </w:rPr>
          <w:t>优先级</w:t>
        </w:r>
        <w:r>
          <w:t>分级为</w:t>
        </w:r>
        <w:r>
          <w:rPr>
            <w:rFonts w:hint="eastAsia"/>
          </w:rPr>
          <w:t>1</w:t>
        </w:r>
        <w:r>
          <w:t>~5</w:t>
        </w:r>
      </w:ins>
      <w:ins w:id="646" w:author="沈启航" w:date="2018-12-05T14:57:00Z">
        <w:r>
          <w:rPr>
            <w:rFonts w:hint="eastAsia"/>
          </w:rPr>
          <w:t>级</w:t>
        </w:r>
        <w:r>
          <w:t>，</w:t>
        </w:r>
        <w:r>
          <w:rPr>
            <w:rFonts w:hint="eastAsia"/>
          </w:rPr>
          <w:t>5</w:t>
        </w:r>
        <w:r>
          <w:rPr>
            <w:rFonts w:hint="eastAsia"/>
          </w:rPr>
          <w:t>级</w:t>
        </w:r>
        <w:r>
          <w:t>为最高优先级，需要花费最多的精力，</w:t>
        </w:r>
        <w:r>
          <w:rPr>
            <w:rFonts w:hint="eastAsia"/>
          </w:rPr>
          <w:t>1</w:t>
        </w:r>
        <w:r>
          <w:rPr>
            <w:rFonts w:hint="eastAsia"/>
          </w:rPr>
          <w:t>级</w:t>
        </w:r>
        <w:r>
          <w:t>为最低优先级，需要花费的精力较少。</w:t>
        </w:r>
      </w:ins>
    </w:p>
    <w:p w14:paraId="53D84E2C" w14:textId="77777777" w:rsidR="00DA7752" w:rsidRDefault="00DA7752">
      <w:pPr>
        <w:ind w:firstLine="420"/>
        <w:rPr>
          <w:ins w:id="647" w:author="沈启航" w:date="2018-12-05T14:58:00Z"/>
        </w:rPr>
        <w:pPrChange w:id="648" w:author="沈启航" w:date="2018-12-05T14:56:00Z">
          <w:pPr/>
        </w:pPrChange>
      </w:pPr>
    </w:p>
    <w:tbl>
      <w:tblPr>
        <w:tblStyle w:val="ac"/>
        <w:tblW w:w="0" w:type="auto"/>
        <w:tblLook w:val="04A0" w:firstRow="1" w:lastRow="0" w:firstColumn="1" w:lastColumn="0" w:noHBand="0" w:noVBand="1"/>
        <w:tblPrChange w:id="649" w:author="沈启航" w:date="2018-12-05T14:59:00Z">
          <w:tblPr>
            <w:tblStyle w:val="ac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539"/>
        <w:gridCol w:w="851"/>
        <w:gridCol w:w="3906"/>
        <w:tblGridChange w:id="650">
          <w:tblGrid>
            <w:gridCol w:w="113"/>
            <w:gridCol w:w="2652"/>
            <w:gridCol w:w="887"/>
            <w:gridCol w:w="851"/>
            <w:gridCol w:w="1027"/>
            <w:gridCol w:w="2766"/>
            <w:gridCol w:w="113"/>
          </w:tblGrid>
        </w:tblGridChange>
      </w:tblGrid>
      <w:tr w:rsidR="00DA7752" w14:paraId="44552BF9" w14:textId="77777777" w:rsidTr="00DA7752">
        <w:trPr>
          <w:ins w:id="651" w:author="沈启航" w:date="2018-12-05T14:58:00Z"/>
          <w:trPrChange w:id="652" w:author="沈启航" w:date="2018-12-05T14:59:00Z">
            <w:trPr>
              <w:gridAfter w:val="0"/>
            </w:trPr>
          </w:trPrChange>
        </w:trPr>
        <w:tc>
          <w:tcPr>
            <w:tcW w:w="3539" w:type="dxa"/>
            <w:tcPrChange w:id="653" w:author="沈启航" w:date="2018-12-05T14:59:00Z">
              <w:tcPr>
                <w:tcW w:w="2765" w:type="dxa"/>
                <w:gridSpan w:val="2"/>
              </w:tcPr>
            </w:tcPrChange>
          </w:tcPr>
          <w:p w14:paraId="031B7180" w14:textId="0D39D225" w:rsidR="00DA7752" w:rsidRDefault="00DA7752" w:rsidP="00DA7752">
            <w:pPr>
              <w:rPr>
                <w:ins w:id="654" w:author="沈启航" w:date="2018-12-05T14:58:00Z"/>
              </w:rPr>
            </w:pPr>
            <w:ins w:id="655" w:author="沈启航" w:date="2018-12-05T14:58:00Z">
              <w:r>
                <w:rPr>
                  <w:rFonts w:hint="eastAsia"/>
                </w:rPr>
                <w:t>项目</w:t>
              </w:r>
              <w:r>
                <w:t>名称</w:t>
              </w:r>
            </w:ins>
          </w:p>
        </w:tc>
        <w:tc>
          <w:tcPr>
            <w:tcW w:w="851" w:type="dxa"/>
            <w:tcPrChange w:id="656" w:author="沈启航" w:date="2018-12-05T14:59:00Z">
              <w:tcPr>
                <w:tcW w:w="2765" w:type="dxa"/>
                <w:gridSpan w:val="3"/>
              </w:tcPr>
            </w:tcPrChange>
          </w:tcPr>
          <w:p w14:paraId="4EDDE6E2" w14:textId="7E3F96C7" w:rsidR="00DA7752" w:rsidRDefault="00DA7752" w:rsidP="00DA7752">
            <w:pPr>
              <w:rPr>
                <w:ins w:id="657" w:author="沈启航" w:date="2018-12-05T14:58:00Z"/>
              </w:rPr>
            </w:pPr>
            <w:ins w:id="658" w:author="沈启航" w:date="2018-12-05T14:58:00Z">
              <w:r>
                <w:rPr>
                  <w:rFonts w:hint="eastAsia"/>
                </w:rPr>
                <w:t>优先级</w:t>
              </w:r>
            </w:ins>
          </w:p>
        </w:tc>
        <w:tc>
          <w:tcPr>
            <w:tcW w:w="3906" w:type="dxa"/>
            <w:tcPrChange w:id="659" w:author="沈启航" w:date="2018-12-05T14:59:00Z">
              <w:tcPr>
                <w:tcW w:w="2766" w:type="dxa"/>
              </w:tcPr>
            </w:tcPrChange>
          </w:tcPr>
          <w:p w14:paraId="31EF4C76" w14:textId="6888391E" w:rsidR="00DA7752" w:rsidRDefault="00DA7752" w:rsidP="00DA7752">
            <w:pPr>
              <w:rPr>
                <w:ins w:id="660" w:author="沈启航" w:date="2018-12-05T14:58:00Z"/>
              </w:rPr>
            </w:pPr>
            <w:ins w:id="661" w:author="沈启航" w:date="2018-12-05T14:58:00Z">
              <w:r>
                <w:rPr>
                  <w:rFonts w:hint="eastAsia"/>
                </w:rPr>
                <w:t>备注</w:t>
              </w:r>
            </w:ins>
          </w:p>
        </w:tc>
      </w:tr>
      <w:tr w:rsidR="00DA7752" w14:paraId="17ADB443" w14:textId="77777777" w:rsidTr="00DA7752">
        <w:trPr>
          <w:ins w:id="662" w:author="沈启航" w:date="2018-12-05T14:58:00Z"/>
          <w:trPrChange w:id="663" w:author="沈启航" w:date="2018-12-05T14:59:00Z">
            <w:trPr>
              <w:gridAfter w:val="0"/>
            </w:trPr>
          </w:trPrChange>
        </w:trPr>
        <w:tc>
          <w:tcPr>
            <w:tcW w:w="3539" w:type="dxa"/>
            <w:tcPrChange w:id="664" w:author="沈启航" w:date="2018-12-05T14:59:00Z">
              <w:tcPr>
                <w:tcW w:w="2765" w:type="dxa"/>
                <w:gridSpan w:val="2"/>
              </w:tcPr>
            </w:tcPrChange>
          </w:tcPr>
          <w:p w14:paraId="1284D8E2" w14:textId="76A6F474" w:rsidR="00DA7752" w:rsidRDefault="00DA7752" w:rsidP="00DA7752">
            <w:pPr>
              <w:rPr>
                <w:ins w:id="665" w:author="沈启航" w:date="2018-12-05T14:58:00Z"/>
              </w:rPr>
            </w:pPr>
            <w:ins w:id="666" w:author="沈启航" w:date="2018-12-05T14:58:00Z">
              <w:r>
                <w:rPr>
                  <w:rFonts w:hint="eastAsia"/>
                </w:rPr>
                <w:t>软件工程</w:t>
              </w:r>
              <w:r>
                <w:t>系列课程教学辅助网站</w:t>
              </w:r>
            </w:ins>
          </w:p>
        </w:tc>
        <w:tc>
          <w:tcPr>
            <w:tcW w:w="851" w:type="dxa"/>
            <w:tcPrChange w:id="667" w:author="沈启航" w:date="2018-12-05T14:59:00Z">
              <w:tcPr>
                <w:tcW w:w="2765" w:type="dxa"/>
                <w:gridSpan w:val="3"/>
              </w:tcPr>
            </w:tcPrChange>
          </w:tcPr>
          <w:p w14:paraId="0D811F63" w14:textId="29E224D1" w:rsidR="00DA7752" w:rsidRDefault="00DA7752" w:rsidP="00DA7752">
            <w:pPr>
              <w:rPr>
                <w:ins w:id="668" w:author="沈启航" w:date="2018-12-05T14:58:00Z"/>
              </w:rPr>
            </w:pPr>
            <w:ins w:id="669" w:author="沈启航" w:date="2018-12-05T14:59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3906" w:type="dxa"/>
            <w:tcPrChange w:id="670" w:author="沈启航" w:date="2018-12-05T14:59:00Z">
              <w:tcPr>
                <w:tcW w:w="2766" w:type="dxa"/>
              </w:tcPr>
            </w:tcPrChange>
          </w:tcPr>
          <w:p w14:paraId="2D9DBECE" w14:textId="31ED358A" w:rsidR="00DA7752" w:rsidRDefault="00DA7752" w:rsidP="00DA7752">
            <w:pPr>
              <w:rPr>
                <w:ins w:id="671" w:author="沈启航" w:date="2018-12-05T14:58:00Z"/>
              </w:rPr>
            </w:pPr>
            <w:ins w:id="672" w:author="沈启航" w:date="2018-12-05T14:59:00Z">
              <w:r>
                <w:rPr>
                  <w:rFonts w:hint="eastAsia"/>
                </w:rPr>
                <w:t>因</w:t>
              </w:r>
              <w:r>
                <w:t>项目复杂度高，难度大，所以优先级最</w:t>
              </w:r>
              <w:r>
                <w:lastRenderedPageBreak/>
                <w:t>高</w:t>
              </w:r>
            </w:ins>
          </w:p>
        </w:tc>
      </w:tr>
      <w:tr w:rsidR="00DA7752" w14:paraId="27B56477" w14:textId="77777777" w:rsidTr="00DA7752">
        <w:trPr>
          <w:ins w:id="673" w:author="沈启航" w:date="2018-12-05T14:58:00Z"/>
          <w:trPrChange w:id="674" w:author="沈启航" w:date="2018-12-05T14:59:00Z">
            <w:trPr>
              <w:gridAfter w:val="0"/>
            </w:trPr>
          </w:trPrChange>
        </w:trPr>
        <w:tc>
          <w:tcPr>
            <w:tcW w:w="3539" w:type="dxa"/>
            <w:tcPrChange w:id="675" w:author="沈启航" w:date="2018-12-05T14:59:00Z">
              <w:tcPr>
                <w:tcW w:w="2765" w:type="dxa"/>
                <w:gridSpan w:val="2"/>
              </w:tcPr>
            </w:tcPrChange>
          </w:tcPr>
          <w:p w14:paraId="7DE9367E" w14:textId="26CDD966" w:rsidR="00DA7752" w:rsidRDefault="00DA7752" w:rsidP="00DA7752">
            <w:pPr>
              <w:rPr>
                <w:ins w:id="676" w:author="沈启航" w:date="2018-12-05T14:58:00Z"/>
              </w:rPr>
            </w:pPr>
            <w:ins w:id="677" w:author="沈启航" w:date="2018-12-05T14:59:00Z">
              <w:r>
                <w:rPr>
                  <w:rFonts w:hint="eastAsia"/>
                </w:rPr>
                <w:lastRenderedPageBreak/>
                <w:t>Android</w:t>
              </w:r>
              <w:r>
                <w:t>大作业</w:t>
              </w:r>
            </w:ins>
            <w:ins w:id="678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  <w:tcPrChange w:id="679" w:author="沈启航" w:date="2018-12-05T14:59:00Z">
              <w:tcPr>
                <w:tcW w:w="2765" w:type="dxa"/>
                <w:gridSpan w:val="3"/>
              </w:tcPr>
            </w:tcPrChange>
          </w:tcPr>
          <w:p w14:paraId="76DC7CE7" w14:textId="147F3196" w:rsidR="00DA7752" w:rsidRDefault="00DA7752" w:rsidP="00DA7752">
            <w:pPr>
              <w:rPr>
                <w:ins w:id="680" w:author="沈启航" w:date="2018-12-05T14:58:00Z"/>
              </w:rPr>
            </w:pPr>
            <w:ins w:id="681" w:author="沈启航" w:date="2018-12-05T14:59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3906" w:type="dxa"/>
            <w:tcPrChange w:id="682" w:author="沈启航" w:date="2018-12-05T14:59:00Z">
              <w:tcPr>
                <w:tcW w:w="2766" w:type="dxa"/>
              </w:tcPr>
            </w:tcPrChange>
          </w:tcPr>
          <w:p w14:paraId="03B090F3" w14:textId="53690B77" w:rsidR="00DA7752" w:rsidRDefault="00DA7752" w:rsidP="00DA7752">
            <w:pPr>
              <w:rPr>
                <w:ins w:id="683" w:author="沈启航" w:date="2018-12-05T14:58:00Z"/>
              </w:rPr>
            </w:pPr>
            <w:ins w:id="684" w:author="沈启航" w:date="2018-12-05T14:59:00Z">
              <w:r>
                <w:rPr>
                  <w:rFonts w:hint="eastAsia"/>
                </w:rPr>
                <w:t>除</w:t>
              </w:r>
              <w:r>
                <w:t>组长外其他组员都需要</w:t>
              </w:r>
            </w:ins>
            <w:ins w:id="685" w:author="沈启航" w:date="2018-12-05T15:00:00Z">
              <w:r>
                <w:t>参加的大作业，工作量较大</w:t>
              </w:r>
            </w:ins>
            <w:ins w:id="686" w:author="沈启航" w:date="2018-12-05T15:02:00Z">
              <w:r>
                <w:rPr>
                  <w:rFonts w:hint="eastAsia"/>
                </w:rPr>
                <w:t>，</w:t>
              </w:r>
              <w:r>
                <w:t>难度较高</w:t>
              </w:r>
            </w:ins>
            <w:ins w:id="687" w:author="沈启航" w:date="2018-12-05T15:03:00Z">
              <w:r>
                <w:t>，设定较高优先级</w:t>
              </w:r>
            </w:ins>
          </w:p>
        </w:tc>
      </w:tr>
      <w:tr w:rsidR="00DA7752" w14:paraId="05561E62" w14:textId="77777777" w:rsidTr="00DA7752">
        <w:trPr>
          <w:ins w:id="688" w:author="沈启航" w:date="2018-12-05T14:58:00Z"/>
          <w:trPrChange w:id="689" w:author="沈启航" w:date="2018-12-05T14:59:00Z">
            <w:trPr>
              <w:gridAfter w:val="0"/>
            </w:trPr>
          </w:trPrChange>
        </w:trPr>
        <w:tc>
          <w:tcPr>
            <w:tcW w:w="3539" w:type="dxa"/>
            <w:tcPrChange w:id="690" w:author="沈启航" w:date="2018-12-05T14:59:00Z">
              <w:tcPr>
                <w:tcW w:w="2765" w:type="dxa"/>
                <w:gridSpan w:val="2"/>
              </w:tcPr>
            </w:tcPrChange>
          </w:tcPr>
          <w:p w14:paraId="74DBE6D2" w14:textId="4219F1D3" w:rsidR="00DA7752" w:rsidRDefault="00DA7752" w:rsidP="00DA7752">
            <w:pPr>
              <w:rPr>
                <w:ins w:id="691" w:author="沈启航" w:date="2018-12-05T14:58:00Z"/>
              </w:rPr>
            </w:pPr>
            <w:ins w:id="692" w:author="沈启航" w:date="2018-12-05T15:00:00Z">
              <w:r>
                <w:rPr>
                  <w:rFonts w:hint="eastAsia"/>
                </w:rPr>
                <w:t>Web</w:t>
              </w:r>
              <w:r>
                <w:t>程序设计大作业</w:t>
              </w:r>
            </w:ins>
            <w:ins w:id="693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  <w:tcPrChange w:id="694" w:author="沈启航" w:date="2018-12-05T14:59:00Z">
              <w:tcPr>
                <w:tcW w:w="2765" w:type="dxa"/>
                <w:gridSpan w:val="3"/>
              </w:tcPr>
            </w:tcPrChange>
          </w:tcPr>
          <w:p w14:paraId="3332EBF8" w14:textId="7CDB645B" w:rsidR="00DA7752" w:rsidRDefault="00DA7752" w:rsidP="00DA7752">
            <w:pPr>
              <w:rPr>
                <w:ins w:id="695" w:author="沈启航" w:date="2018-12-05T14:58:00Z"/>
              </w:rPr>
            </w:pPr>
            <w:ins w:id="696" w:author="沈启航" w:date="2018-12-05T15:00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906" w:type="dxa"/>
            <w:tcPrChange w:id="697" w:author="沈启航" w:date="2018-12-05T14:59:00Z">
              <w:tcPr>
                <w:tcW w:w="2766" w:type="dxa"/>
              </w:tcPr>
            </w:tcPrChange>
          </w:tcPr>
          <w:p w14:paraId="43934F4D" w14:textId="5F3FAA37" w:rsidR="00DA7752" w:rsidRDefault="00DA7752" w:rsidP="00DA7752">
            <w:pPr>
              <w:rPr>
                <w:ins w:id="698" w:author="沈启航" w:date="2018-12-05T14:58:00Z"/>
              </w:rPr>
            </w:pPr>
            <w:ins w:id="699" w:author="沈启航" w:date="2018-12-05T15:00:00Z">
              <w:r>
                <w:rPr>
                  <w:rFonts w:hint="eastAsia"/>
                </w:rPr>
                <w:t>因为需要</w:t>
              </w:r>
              <w:r>
                <w:t>设计至少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张</w:t>
              </w:r>
              <w:r>
                <w:t>界面，所以工作量</w:t>
              </w:r>
            </w:ins>
            <w:ins w:id="700" w:author="沈启航" w:date="2018-12-05T15:01:00Z">
              <w:r>
                <w:t>较大，时间相对较紧张，但是技术复杂度不高</w:t>
              </w:r>
            </w:ins>
            <w:ins w:id="701" w:author="沈启航" w:date="2018-12-05T15:02:00Z">
              <w:r>
                <w:rPr>
                  <w:rFonts w:hint="eastAsia"/>
                </w:rPr>
                <w:t>，</w:t>
              </w:r>
              <w:r>
                <w:t>所以设定中等优先级</w:t>
              </w:r>
            </w:ins>
          </w:p>
        </w:tc>
      </w:tr>
      <w:tr w:rsidR="00DA7752" w14:paraId="4C8F3CAD" w14:textId="77777777" w:rsidTr="00DA7752">
        <w:trPr>
          <w:ins w:id="702" w:author="沈启航" w:date="2018-12-05T15:01:00Z"/>
        </w:trPr>
        <w:tc>
          <w:tcPr>
            <w:tcW w:w="3539" w:type="dxa"/>
          </w:tcPr>
          <w:p w14:paraId="13BA05F6" w14:textId="785F0856" w:rsidR="00DA7752" w:rsidRDefault="00DA7752" w:rsidP="00DA7752">
            <w:pPr>
              <w:rPr>
                <w:ins w:id="703" w:author="沈启航" w:date="2018-12-05T15:01:00Z"/>
              </w:rPr>
            </w:pPr>
            <w:ins w:id="704" w:author="沈启航" w:date="2018-12-05T15:01:00Z">
              <w:r>
                <w:rPr>
                  <w:rFonts w:hint="eastAsia"/>
                </w:rPr>
                <w:t>云计算</w:t>
              </w:r>
              <w:r>
                <w:t>大作业</w:t>
              </w:r>
            </w:ins>
            <w:ins w:id="705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</w:tcPr>
          <w:p w14:paraId="62836A9C" w14:textId="7C64BE06" w:rsidR="00DA7752" w:rsidRDefault="00DA7752" w:rsidP="00DA7752">
            <w:pPr>
              <w:rPr>
                <w:ins w:id="706" w:author="沈启航" w:date="2018-12-05T15:01:00Z"/>
              </w:rPr>
            </w:pPr>
            <w:ins w:id="707" w:author="沈启航" w:date="2018-12-05T15:01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3906" w:type="dxa"/>
          </w:tcPr>
          <w:p w14:paraId="669DBE02" w14:textId="5FEA336C" w:rsidR="00DA7752" w:rsidRDefault="00DA7752" w:rsidP="00DA7752">
            <w:pPr>
              <w:rPr>
                <w:ins w:id="708" w:author="沈启航" w:date="2018-12-05T15:01:00Z"/>
              </w:rPr>
            </w:pPr>
            <w:ins w:id="709" w:author="沈启航" w:date="2018-12-05T15:01:00Z">
              <w:r>
                <w:rPr>
                  <w:rFonts w:hint="eastAsia"/>
                </w:rPr>
                <w:t>由于</w:t>
              </w:r>
              <w:r>
                <w:t>组内有</w:t>
              </w:r>
              <w:r>
                <w:rPr>
                  <w:rFonts w:hint="eastAsia"/>
                </w:rPr>
                <w:t>3</w:t>
              </w:r>
            </w:ins>
            <w:ins w:id="710" w:author="沈启航" w:date="2018-12-05T15:02:00Z">
              <w:r>
                <w:rPr>
                  <w:rFonts w:hint="eastAsia"/>
                </w:rPr>
                <w:t>人</w:t>
              </w:r>
              <w:r>
                <w:t>需要完成此作业，且该作业通过的要求不高，所以优先级较低</w:t>
              </w:r>
            </w:ins>
          </w:p>
        </w:tc>
      </w:tr>
    </w:tbl>
    <w:p w14:paraId="0DEDEF99" w14:textId="77777777" w:rsidR="00DA7752" w:rsidRPr="00C04052" w:rsidRDefault="00DA7752"/>
    <w:p w14:paraId="62B0B8EE" w14:textId="405CEFDA" w:rsidR="006620B1" w:rsidRDefault="007F2DEE" w:rsidP="006620B1">
      <w:pPr>
        <w:pStyle w:val="2"/>
      </w:pPr>
      <w:bookmarkStart w:id="711" w:name="_Toc531785812"/>
      <w:r>
        <w:rPr>
          <w:rFonts w:hint="eastAsia"/>
        </w:rPr>
        <w:t>4</w:t>
      </w:r>
      <w:r w:rsidR="006A745E">
        <w:rPr>
          <w:rFonts w:hint="eastAsia"/>
        </w:rPr>
        <w:t>.3</w:t>
      </w:r>
      <w:r w:rsidR="006620B1">
        <w:rPr>
          <w:rFonts w:hint="eastAsia"/>
        </w:rPr>
        <w:t>部署</w:t>
      </w:r>
      <w:r w:rsidR="006620B1">
        <w:t>的注意事项</w:t>
      </w:r>
      <w:bookmarkEnd w:id="711"/>
    </w:p>
    <w:p w14:paraId="28E77826" w14:textId="08E09098" w:rsidR="00C04052" w:rsidRPr="00C04052" w:rsidRDefault="00C04052" w:rsidP="007A0F33">
      <w:pPr>
        <w:ind w:firstLine="420"/>
      </w:pPr>
      <w:r>
        <w:rPr>
          <w:rFonts w:hint="eastAsia"/>
        </w:rPr>
        <w:t>网站</w:t>
      </w:r>
      <w:r>
        <w:t>服务器</w:t>
      </w:r>
      <w:r>
        <w:rPr>
          <w:rFonts w:hint="eastAsia"/>
        </w:rPr>
        <w:t>软件</w:t>
      </w:r>
      <w:r>
        <w:t>必须升级至最新版本，必须为</w:t>
      </w:r>
      <w:r>
        <w:t>IOS</w:t>
      </w:r>
      <w:r>
        <w:t>和安卓版本设计应用。</w:t>
      </w:r>
      <w:r w:rsidR="007A0F33">
        <w:rPr>
          <w:rFonts w:hint="eastAsia"/>
        </w:rPr>
        <w:t>网站</w:t>
      </w:r>
      <w:r w:rsidR="007A0F33">
        <w:t>服务器硬盘存储容量至少为</w:t>
      </w:r>
      <w:r w:rsidR="007A0F33">
        <w:rPr>
          <w:rFonts w:hint="eastAsia"/>
        </w:rPr>
        <w:t>4</w:t>
      </w:r>
      <w:r w:rsidR="007A0F33">
        <w:t>TB</w:t>
      </w:r>
      <w:r w:rsidR="007A0F33">
        <w:t>，必要时进行扩充</w:t>
      </w:r>
      <w:r w:rsidR="007A0F33">
        <w:rPr>
          <w:rFonts w:hint="eastAsia"/>
        </w:rPr>
        <w:t>。</w:t>
      </w:r>
      <w:r w:rsidR="007A0F33">
        <w:t>应维持服务器的百兆</w:t>
      </w:r>
      <w:r w:rsidR="007A0F33">
        <w:rPr>
          <w:rFonts w:hint="eastAsia"/>
        </w:rPr>
        <w:t>光纤</w:t>
      </w:r>
      <w:r w:rsidR="007A0F33">
        <w:t>宽带</w:t>
      </w:r>
      <w:r w:rsidR="007A0F33">
        <w:rPr>
          <w:rFonts w:hint="eastAsia"/>
        </w:rPr>
        <w:t>。</w:t>
      </w:r>
      <w:r w:rsidR="009B3099">
        <w:rPr>
          <w:rFonts w:hint="eastAsia"/>
        </w:rPr>
        <w:t>将制作</w:t>
      </w:r>
      <w:r w:rsidR="009B3099">
        <w:t>网站指南用于帮助用户了解网站的使用方法。</w:t>
      </w:r>
      <w:r w:rsidR="009B3099">
        <w:rPr>
          <w:rFonts w:hint="eastAsia"/>
        </w:rPr>
        <w:t>将制定</w:t>
      </w:r>
      <w:r w:rsidR="009B3099">
        <w:t>相应的培训计划，用于培训管理员对系统的使用</w:t>
      </w:r>
      <w:r w:rsidR="009B3099">
        <w:rPr>
          <w:rFonts w:hint="eastAsia"/>
        </w:rPr>
        <w:t>。</w:t>
      </w:r>
    </w:p>
    <w:sectPr w:rsidR="00C04052" w:rsidRPr="00C0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0" w:author="沈启航" w:date="2018-11-13T20:27:00Z" w:initials="沈启航">
    <w:p w14:paraId="494A64CF" w14:textId="77777777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216" w:author="沈启航" w:date="2018-11-13T21:08:00Z" w:initials="沈启航">
    <w:p w14:paraId="460A288C" w14:textId="77777777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3E7F56" w:rsidRDefault="003E7F56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220" w:author="沈启航" w:date="2018-11-13T22:11:00Z" w:initials="沈启航">
    <w:p w14:paraId="7FDF82F7" w14:textId="133B08B8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222" w:author="沈启航" w:date="2018-11-13T22:34:00Z" w:initials="沈启航">
    <w:p w14:paraId="3B70D507" w14:textId="6C3F76BE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224" w:author="沈启航" w:date="2018-11-14T07:56:00Z" w:initials="沈启航">
    <w:p w14:paraId="1FD161A2" w14:textId="28787BDE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228" w:author="沈启航" w:date="2018-11-14T09:00:00Z" w:initials="沈启航">
    <w:p w14:paraId="2482B6F0" w14:textId="51BD7DDD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>
        <w:rPr>
          <w:rFonts w:hint="eastAsia"/>
        </w:rPr>
        <w:t>以及</w:t>
      </w:r>
      <w:r>
        <w:t>对业务可能造成的消极影响。</w:t>
      </w:r>
    </w:p>
  </w:comment>
  <w:comment w:id="231" w:author="沈启航" w:date="2018-11-14T13:05:00Z" w:initials="沈启航">
    <w:p w14:paraId="6E3C7DDE" w14:textId="587EB97B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33" w:author="沈启航" w:date="2018-11-14T13:44:00Z" w:initials="沈启航">
    <w:p w14:paraId="283D4B02" w14:textId="2CCBA8FA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41" w:author="沈启航" w:date="2018-11-14T14:18:00Z" w:initials="沈启航">
    <w:p w14:paraId="534A56C3" w14:textId="25780A7F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>
        <w:rPr>
          <w:rFonts w:hint="eastAsia"/>
        </w:rPr>
        <w:t>。</w:t>
      </w:r>
      <w:r>
        <w:t>考虑用户如何使用这些特性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列表</w:t>
      </w:r>
      <w:r>
        <w:t>的完整性，还要保证将不必要的特性排除在外。</w:t>
      </w:r>
    </w:p>
  </w:comment>
  <w:comment w:id="584" w:author="沈启航" w:date="2018-11-14T14:21:00Z" w:initials="沈启航">
    <w:p w14:paraId="093775BE" w14:textId="20306728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589" w:author="沈启航" w:date="2018-11-24T18:05:00Z" w:initials="沈启航">
    <w:p w14:paraId="5A40FE64" w14:textId="2B320C82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干系人期望但不计划纳入产品范围或特定版本</w:t>
      </w:r>
      <w:r>
        <w:rPr>
          <w:rFonts w:hint="eastAsia"/>
        </w:rPr>
        <w:t>中</w:t>
      </w:r>
      <w:r>
        <w:t>的产品功能或特性。</w:t>
      </w:r>
    </w:p>
  </w:comment>
  <w:comment w:id="592" w:author="沈启航" w:date="2018-11-14T14:24:00Z" w:initials="沈启航">
    <w:p w14:paraId="7BF22DDD" w14:textId="3E4CB4A8" w:rsidR="003E7F56" w:rsidRDefault="003E7F5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5A40FE64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7A068" w14:textId="77777777" w:rsidR="00600998" w:rsidRDefault="00600998" w:rsidP="00F513DA">
      <w:r>
        <w:separator/>
      </w:r>
    </w:p>
  </w:endnote>
  <w:endnote w:type="continuationSeparator" w:id="0">
    <w:p w14:paraId="7E0ABABE" w14:textId="77777777" w:rsidR="00600998" w:rsidRDefault="00600998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B329F" w14:textId="77777777" w:rsidR="00600998" w:rsidRDefault="00600998" w:rsidP="00F513DA">
      <w:r>
        <w:separator/>
      </w:r>
    </w:p>
  </w:footnote>
  <w:footnote w:type="continuationSeparator" w:id="0">
    <w:p w14:paraId="345AD72D" w14:textId="77777777" w:rsidR="00600998" w:rsidRDefault="00600998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6">
    <w:nsid w:val="205771A0"/>
    <w:multiLevelType w:val="hybridMultilevel"/>
    <w:tmpl w:val="3F0E62D6"/>
    <w:lvl w:ilvl="0" w:tplc="73CCB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E61915"/>
    <w:multiLevelType w:val="hybridMultilevel"/>
    <w:tmpl w:val="0FDCEF28"/>
    <w:lvl w:ilvl="0" w:tplc="9856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397CA0"/>
    <w:multiLevelType w:val="hybridMultilevel"/>
    <w:tmpl w:val="4FC84230"/>
    <w:lvl w:ilvl="0" w:tplc="8098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32CF7"/>
    <w:multiLevelType w:val="hybridMultilevel"/>
    <w:tmpl w:val="A7E0E8CE"/>
    <w:lvl w:ilvl="0" w:tplc="FB7EA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8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D1604"/>
    <w:multiLevelType w:val="hybridMultilevel"/>
    <w:tmpl w:val="6E845AF6"/>
    <w:lvl w:ilvl="0" w:tplc="48100760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D713CF"/>
    <w:multiLevelType w:val="hybridMultilevel"/>
    <w:tmpl w:val="2F124ED6"/>
    <w:lvl w:ilvl="0" w:tplc="985A2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156DF"/>
    <w:multiLevelType w:val="hybridMultilevel"/>
    <w:tmpl w:val="78DE6530"/>
    <w:lvl w:ilvl="0" w:tplc="E5023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E9523E"/>
    <w:multiLevelType w:val="hybridMultilevel"/>
    <w:tmpl w:val="243A1462"/>
    <w:lvl w:ilvl="0" w:tplc="E318924E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6"/>
  </w:num>
  <w:num w:numId="17">
    <w:abstractNumId w:val="23"/>
  </w:num>
  <w:num w:numId="18">
    <w:abstractNumId w:val="28"/>
  </w:num>
  <w:num w:numId="19">
    <w:abstractNumId w:val="13"/>
  </w:num>
  <w:num w:numId="20">
    <w:abstractNumId w:val="1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12"/>
  </w:num>
  <w:num w:numId="26">
    <w:abstractNumId w:val="10"/>
  </w:num>
  <w:num w:numId="27">
    <w:abstractNumId w:val="4"/>
  </w:num>
  <w:num w:numId="28">
    <w:abstractNumId w:val="3"/>
  </w:num>
  <w:num w:numId="29">
    <w:abstractNumId w:val="15"/>
  </w:num>
  <w:num w:numId="3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6026D"/>
    <w:rsid w:val="00077273"/>
    <w:rsid w:val="000F1B64"/>
    <w:rsid w:val="000F7A5F"/>
    <w:rsid w:val="0012256C"/>
    <w:rsid w:val="00145241"/>
    <w:rsid w:val="001513F8"/>
    <w:rsid w:val="0017253A"/>
    <w:rsid w:val="001900C8"/>
    <w:rsid w:val="00195D61"/>
    <w:rsid w:val="001B2CE4"/>
    <w:rsid w:val="001D6924"/>
    <w:rsid w:val="001E3063"/>
    <w:rsid w:val="0020238A"/>
    <w:rsid w:val="00212B4C"/>
    <w:rsid w:val="0025332B"/>
    <w:rsid w:val="002747C4"/>
    <w:rsid w:val="002B016E"/>
    <w:rsid w:val="002E0387"/>
    <w:rsid w:val="002F4E02"/>
    <w:rsid w:val="00305741"/>
    <w:rsid w:val="0033310D"/>
    <w:rsid w:val="0039552C"/>
    <w:rsid w:val="00396D9C"/>
    <w:rsid w:val="003B5432"/>
    <w:rsid w:val="003E7F56"/>
    <w:rsid w:val="0040735B"/>
    <w:rsid w:val="0043230F"/>
    <w:rsid w:val="004337FD"/>
    <w:rsid w:val="004520A8"/>
    <w:rsid w:val="00455775"/>
    <w:rsid w:val="004663F2"/>
    <w:rsid w:val="0048302E"/>
    <w:rsid w:val="00483157"/>
    <w:rsid w:val="004F12DE"/>
    <w:rsid w:val="004F3B9B"/>
    <w:rsid w:val="00514D90"/>
    <w:rsid w:val="0053136D"/>
    <w:rsid w:val="00534426"/>
    <w:rsid w:val="00555870"/>
    <w:rsid w:val="00556E03"/>
    <w:rsid w:val="005728DF"/>
    <w:rsid w:val="00575360"/>
    <w:rsid w:val="00580309"/>
    <w:rsid w:val="00581180"/>
    <w:rsid w:val="005C4F03"/>
    <w:rsid w:val="005E1163"/>
    <w:rsid w:val="005F0283"/>
    <w:rsid w:val="00600998"/>
    <w:rsid w:val="0061698E"/>
    <w:rsid w:val="006620B1"/>
    <w:rsid w:val="00691B76"/>
    <w:rsid w:val="006A745E"/>
    <w:rsid w:val="00700297"/>
    <w:rsid w:val="00726030"/>
    <w:rsid w:val="0074109B"/>
    <w:rsid w:val="007771B4"/>
    <w:rsid w:val="007A0F33"/>
    <w:rsid w:val="007C14E8"/>
    <w:rsid w:val="007C431D"/>
    <w:rsid w:val="007D1000"/>
    <w:rsid w:val="007F2DEE"/>
    <w:rsid w:val="00802A37"/>
    <w:rsid w:val="00813BCC"/>
    <w:rsid w:val="00814B1B"/>
    <w:rsid w:val="00820CE1"/>
    <w:rsid w:val="0083745F"/>
    <w:rsid w:val="008B2F60"/>
    <w:rsid w:val="00994E0C"/>
    <w:rsid w:val="009A48DC"/>
    <w:rsid w:val="009B3099"/>
    <w:rsid w:val="00A36919"/>
    <w:rsid w:val="00A52FE3"/>
    <w:rsid w:val="00A81A2C"/>
    <w:rsid w:val="00A82343"/>
    <w:rsid w:val="00A941C3"/>
    <w:rsid w:val="00A9651B"/>
    <w:rsid w:val="00A97C08"/>
    <w:rsid w:val="00AB1427"/>
    <w:rsid w:val="00AD6AFB"/>
    <w:rsid w:val="00B01720"/>
    <w:rsid w:val="00B157E0"/>
    <w:rsid w:val="00B16AA0"/>
    <w:rsid w:val="00B254FB"/>
    <w:rsid w:val="00B44D58"/>
    <w:rsid w:val="00B960BF"/>
    <w:rsid w:val="00B97146"/>
    <w:rsid w:val="00BF326E"/>
    <w:rsid w:val="00BF7A24"/>
    <w:rsid w:val="00C04052"/>
    <w:rsid w:val="00C330CC"/>
    <w:rsid w:val="00C3666D"/>
    <w:rsid w:val="00C42CFC"/>
    <w:rsid w:val="00C527AA"/>
    <w:rsid w:val="00CC3488"/>
    <w:rsid w:val="00CC627A"/>
    <w:rsid w:val="00CD1140"/>
    <w:rsid w:val="00CD53A9"/>
    <w:rsid w:val="00D16F70"/>
    <w:rsid w:val="00D23867"/>
    <w:rsid w:val="00D26376"/>
    <w:rsid w:val="00D42FCB"/>
    <w:rsid w:val="00DA7752"/>
    <w:rsid w:val="00DE5E01"/>
    <w:rsid w:val="00DF2A84"/>
    <w:rsid w:val="00E205F0"/>
    <w:rsid w:val="00E31FCF"/>
    <w:rsid w:val="00E6356A"/>
    <w:rsid w:val="00E72615"/>
    <w:rsid w:val="00E77103"/>
    <w:rsid w:val="00E844B5"/>
    <w:rsid w:val="00EA285E"/>
    <w:rsid w:val="00ED6F07"/>
    <w:rsid w:val="00F032A2"/>
    <w:rsid w:val="00F044D8"/>
    <w:rsid w:val="00F26A0E"/>
    <w:rsid w:val="00F362D8"/>
    <w:rsid w:val="00F513DA"/>
    <w:rsid w:val="00F526EA"/>
    <w:rsid w:val="00F577AE"/>
    <w:rsid w:val="00F777E9"/>
    <w:rsid w:val="00FC593F"/>
    <w:rsid w:val="00FE327C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qFormat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5BF3-FA88-49E7-B25B-4AF5416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18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51</cp:revision>
  <dcterms:created xsi:type="dcterms:W3CDTF">2018-10-23T13:09:00Z</dcterms:created>
  <dcterms:modified xsi:type="dcterms:W3CDTF">2018-12-22T06:08:00Z</dcterms:modified>
</cp:coreProperties>
</file>