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3A0" w:rsidRDefault="004303A0" w:rsidP="004303A0">
      <w:pPr>
        <w:spacing w:line="360" w:lineRule="auto"/>
        <w:ind w:left="420"/>
        <w:jc w:val="center"/>
        <w:rPr>
          <w:b/>
          <w:sz w:val="72"/>
          <w:szCs w:val="72"/>
        </w:rPr>
      </w:pPr>
      <w:r>
        <w:rPr>
          <w:rFonts w:hint="eastAsia"/>
          <w:b/>
          <w:sz w:val="72"/>
          <w:szCs w:val="72"/>
        </w:rPr>
        <w:t>浙江大学城市学院</w:t>
      </w:r>
    </w:p>
    <w:p w:rsidR="004303A0" w:rsidRDefault="004303A0" w:rsidP="004303A0">
      <w:pPr>
        <w:pStyle w:val="aa"/>
        <w:spacing w:line="360" w:lineRule="auto"/>
      </w:pPr>
      <w:bookmarkStart w:id="0" w:name="_Toc526032296"/>
      <w:bookmarkStart w:id="1" w:name="_Toc526063101"/>
      <w:bookmarkStart w:id="2" w:name="_Toc527297374"/>
      <w:bookmarkStart w:id="3" w:name="_Toc527842816"/>
      <w:r>
        <w:rPr>
          <w:rFonts w:hint="eastAsia"/>
          <w:sz w:val="48"/>
          <w:szCs w:val="48"/>
        </w:rPr>
        <w:t>计算机与计算科学学院</w:t>
      </w:r>
      <w:bookmarkEnd w:id="0"/>
      <w:bookmarkEnd w:id="1"/>
      <w:bookmarkEnd w:id="2"/>
      <w:bookmarkEnd w:id="3"/>
    </w:p>
    <w:p w:rsidR="004303A0" w:rsidRDefault="00847169" w:rsidP="004303A0">
      <w:pPr>
        <w:jc w:val="center"/>
        <w:rPr>
          <w:noProof/>
        </w:rPr>
      </w:pPr>
      <w:r w:rsidRPr="00FE2CD8">
        <w:rPr>
          <w:noProof/>
          <w:sz w:val="32"/>
          <w:szCs w:val="32"/>
        </w:rPr>
        <w:drawing>
          <wp:inline distT="0" distB="0" distL="0" distR="0">
            <wp:extent cx="1772920" cy="1772920"/>
            <wp:effectExtent l="0" t="0" r="0" b="0"/>
            <wp:docPr id="19" name="图片 1"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2920" cy="1772920"/>
                    </a:xfrm>
                    <a:prstGeom prst="rect">
                      <a:avLst/>
                    </a:prstGeom>
                    <a:noFill/>
                    <a:ln>
                      <a:noFill/>
                    </a:ln>
                  </pic:spPr>
                </pic:pic>
              </a:graphicData>
            </a:graphic>
          </wp:inline>
        </w:drawing>
      </w:r>
    </w:p>
    <w:p w:rsidR="004303A0" w:rsidRDefault="00847169" w:rsidP="004303A0">
      <w:pPr>
        <w:jc w:val="center"/>
        <w:rPr>
          <w:rFonts w:eastAsia="黑体"/>
          <w:sz w:val="44"/>
        </w:rPr>
      </w:pPr>
      <w:r>
        <w:rPr>
          <w:rFonts w:eastAsia="黑体"/>
          <w:noProof/>
          <w:sz w:val="44"/>
        </w:rPr>
        <mc:AlternateContent>
          <mc:Choice Requires="wps">
            <w:drawing>
              <wp:anchor distT="0" distB="0" distL="114300" distR="114300" simplePos="0" relativeHeight="251657216" behindDoc="0" locked="0" layoutInCell="0" allowOverlap="1">
                <wp:simplePos x="0" y="0"/>
                <wp:positionH relativeFrom="column">
                  <wp:posOffset>0</wp:posOffset>
                </wp:positionH>
                <wp:positionV relativeFrom="paragraph">
                  <wp:posOffset>495300</wp:posOffset>
                </wp:positionV>
                <wp:extent cx="5143500" cy="0"/>
                <wp:effectExtent l="0" t="0" r="0" b="0"/>
                <wp:wrapTopAndBottom/>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DFCAA0" id="Line 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pt" to="4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" o:allowincell="f" stroked="f">
                <w10:wrap type="topAndBottom"/>
              </v:line>
            </w:pict>
          </mc:Fallback>
        </mc:AlternateContent>
      </w:r>
      <w:r w:rsidR="004303A0" w:rsidRPr="005F212E">
        <w:rPr>
          <w:rFonts w:eastAsia="黑体" w:hint="eastAsia"/>
          <w:noProof/>
          <w:sz w:val="44"/>
        </w:rPr>
        <w:t>基于项目的案例学习系统</w:t>
      </w:r>
    </w:p>
    <w:p w:rsidR="004303A0" w:rsidRDefault="004303A0" w:rsidP="004303A0">
      <w:pPr>
        <w:jc w:val="center"/>
        <w:rPr>
          <w:sz w:val="28"/>
        </w:rPr>
      </w:pPr>
      <w:r>
        <w:rPr>
          <w:rFonts w:eastAsia="黑体" w:hint="eastAsia"/>
          <w:sz w:val="44"/>
        </w:rPr>
        <w:t>项目开发计划</w:t>
      </w:r>
    </w:p>
    <w:p w:rsidR="004303A0" w:rsidRPr="004303A0" w:rsidRDefault="004303A0" w:rsidP="004303A0">
      <w:pPr>
        <w:spacing w:line="480" w:lineRule="auto"/>
        <w:ind w:firstLineChars="800" w:firstLine="2240"/>
        <w:rPr>
          <w:sz w:val="28"/>
        </w:rPr>
      </w:pPr>
      <w:r w:rsidRPr="004303A0">
        <w:rPr>
          <w:sz w:val="28"/>
        </w:rPr>
        <w:t>版</w:t>
      </w:r>
      <w:r w:rsidRPr="004303A0">
        <w:rPr>
          <w:rFonts w:hint="eastAsia"/>
          <w:sz w:val="28"/>
        </w:rPr>
        <w:t xml:space="preserve"> </w:t>
      </w:r>
      <w:r w:rsidRPr="004303A0">
        <w:rPr>
          <w:sz w:val="28"/>
        </w:rPr>
        <w:t>本</w:t>
      </w:r>
      <w:r w:rsidRPr="004303A0">
        <w:rPr>
          <w:rFonts w:hint="eastAsia"/>
          <w:sz w:val="28"/>
        </w:rPr>
        <w:t xml:space="preserve"> </w:t>
      </w:r>
      <w:r w:rsidRPr="004303A0">
        <w:rPr>
          <w:sz w:val="28"/>
        </w:rPr>
        <w:t>号</w:t>
      </w:r>
      <w:r w:rsidRPr="004303A0">
        <w:rPr>
          <w:rFonts w:hint="eastAsia"/>
          <w:sz w:val="28"/>
        </w:rPr>
        <w:t>:[0.1.1.20181013_beta_b]</w:t>
      </w:r>
    </w:p>
    <w:p w:rsidR="004303A0" w:rsidRPr="00733C25" w:rsidRDefault="004303A0" w:rsidP="004303A0">
      <w:pPr>
        <w:spacing w:line="480" w:lineRule="auto"/>
        <w:ind w:firstLineChars="800" w:firstLine="2240"/>
        <w:rPr>
          <w:rFonts w:ascii="宋体" w:hAnsi="宋体"/>
          <w:sz w:val="28"/>
          <w:szCs w:val="28"/>
          <w:u w:val="single"/>
        </w:rPr>
      </w:pPr>
      <w:r>
        <w:rPr>
          <w:rFonts w:hint="eastAsia"/>
          <w:sz w:val="28"/>
        </w:rPr>
        <w:t>拟</w:t>
      </w:r>
      <w:r>
        <w:rPr>
          <w:sz w:val="28"/>
        </w:rPr>
        <w:t xml:space="preserve"> </w:t>
      </w:r>
      <w:r>
        <w:rPr>
          <w:rFonts w:hint="eastAsia"/>
          <w:sz w:val="28"/>
        </w:rPr>
        <w:t>制</w:t>
      </w:r>
      <w:r>
        <w:rPr>
          <w:sz w:val="28"/>
        </w:rPr>
        <w:t xml:space="preserve"> </w:t>
      </w:r>
      <w:r>
        <w:rPr>
          <w:rFonts w:hint="eastAsia"/>
          <w:sz w:val="28"/>
        </w:rPr>
        <w:t>人：</w:t>
      </w:r>
      <w:r>
        <w:rPr>
          <w:rFonts w:ascii="宋体" w:hAnsi="宋体" w:hint="eastAsia"/>
          <w:sz w:val="28"/>
          <w:szCs w:val="28"/>
          <w:u w:val="single"/>
        </w:rPr>
        <w:t>刘值成  31601402</w:t>
      </w:r>
    </w:p>
    <w:p w:rsidR="004303A0" w:rsidRDefault="004303A0" w:rsidP="004303A0">
      <w:pPr>
        <w:spacing w:line="480" w:lineRule="auto"/>
        <w:ind w:firstLineChars="1300" w:firstLine="3640"/>
        <w:rPr>
          <w:rFonts w:ascii="宋体" w:hAnsi="宋体"/>
          <w:sz w:val="28"/>
          <w:szCs w:val="28"/>
          <w:u w:val="single"/>
        </w:rPr>
      </w:pPr>
      <w:r>
        <w:rPr>
          <w:rFonts w:ascii="宋体" w:hAnsi="宋体" w:hint="eastAsia"/>
          <w:sz w:val="28"/>
          <w:szCs w:val="28"/>
          <w:u w:val="single"/>
        </w:rPr>
        <w:t>于  坤  31601413</w:t>
      </w:r>
    </w:p>
    <w:p w:rsidR="004303A0" w:rsidRDefault="004303A0" w:rsidP="004303A0">
      <w:pPr>
        <w:spacing w:line="480" w:lineRule="auto"/>
        <w:ind w:firstLineChars="1300" w:firstLine="3640"/>
        <w:rPr>
          <w:rFonts w:ascii="宋体" w:hAnsi="宋体"/>
          <w:sz w:val="28"/>
          <w:szCs w:val="28"/>
          <w:u w:val="single"/>
        </w:rPr>
      </w:pPr>
      <w:r>
        <w:rPr>
          <w:rFonts w:ascii="宋体" w:hAnsi="宋体" w:hint="eastAsia"/>
          <w:sz w:val="28"/>
          <w:szCs w:val="28"/>
          <w:u w:val="single"/>
        </w:rPr>
        <w:t>张威杰  31601414</w:t>
      </w:r>
    </w:p>
    <w:p w:rsidR="004303A0" w:rsidRDefault="004303A0" w:rsidP="004303A0">
      <w:pPr>
        <w:spacing w:line="480" w:lineRule="auto"/>
        <w:ind w:firstLineChars="1300" w:firstLine="3640"/>
        <w:rPr>
          <w:rFonts w:ascii="宋体" w:hAnsi="宋体"/>
          <w:sz w:val="28"/>
          <w:szCs w:val="28"/>
          <w:u w:val="single"/>
        </w:rPr>
      </w:pPr>
      <w:r>
        <w:rPr>
          <w:rFonts w:ascii="宋体" w:hAnsi="宋体" w:hint="eastAsia"/>
          <w:sz w:val="28"/>
          <w:szCs w:val="28"/>
          <w:u w:val="single"/>
        </w:rPr>
        <w:t>章奇妙  31601415</w:t>
      </w:r>
    </w:p>
    <w:p w:rsidR="004303A0" w:rsidRDefault="004303A0" w:rsidP="004303A0">
      <w:pPr>
        <w:spacing w:line="480" w:lineRule="auto"/>
        <w:ind w:firstLineChars="1300" w:firstLine="3640"/>
        <w:rPr>
          <w:rFonts w:ascii="宋体" w:hAnsi="宋体"/>
          <w:sz w:val="28"/>
          <w:szCs w:val="28"/>
          <w:u w:val="single"/>
        </w:rPr>
      </w:pPr>
      <w:r>
        <w:rPr>
          <w:rFonts w:ascii="宋体" w:hAnsi="宋体" w:hint="eastAsia"/>
          <w:sz w:val="28"/>
          <w:szCs w:val="28"/>
          <w:u w:val="single"/>
        </w:rPr>
        <w:t>陈铉文  31601388</w:t>
      </w:r>
    </w:p>
    <w:p w:rsidR="004303A0" w:rsidRDefault="004303A0" w:rsidP="004303A0">
      <w:pPr>
        <w:spacing w:line="480" w:lineRule="auto"/>
        <w:ind w:firstLineChars="800" w:firstLine="2240"/>
        <w:rPr>
          <w:sz w:val="28"/>
        </w:rPr>
      </w:pPr>
      <w:r>
        <w:rPr>
          <w:rFonts w:hint="eastAsia"/>
          <w:sz w:val="28"/>
        </w:rPr>
        <w:t>审</w:t>
      </w:r>
      <w:r>
        <w:rPr>
          <w:sz w:val="28"/>
        </w:rPr>
        <w:t xml:space="preserve"> </w:t>
      </w:r>
      <w:r>
        <w:rPr>
          <w:rFonts w:hint="eastAsia"/>
          <w:sz w:val="28"/>
        </w:rPr>
        <w:t>核</w:t>
      </w:r>
      <w:r>
        <w:rPr>
          <w:sz w:val="28"/>
        </w:rPr>
        <w:t xml:space="preserve"> </w:t>
      </w:r>
      <w:r>
        <w:rPr>
          <w:rFonts w:hint="eastAsia"/>
          <w:sz w:val="28"/>
        </w:rPr>
        <w:t>人：</w:t>
      </w:r>
      <w:r>
        <w:rPr>
          <w:rFonts w:ascii="宋体" w:hAnsi="宋体" w:hint="eastAsia"/>
          <w:sz w:val="28"/>
          <w:szCs w:val="28"/>
          <w:u w:val="single"/>
        </w:rPr>
        <w:t>陈铉文  31601388</w:t>
      </w:r>
    </w:p>
    <w:p w:rsidR="004303A0" w:rsidRDefault="004303A0" w:rsidP="004303A0">
      <w:pPr>
        <w:spacing w:line="480" w:lineRule="auto"/>
        <w:ind w:firstLineChars="800" w:firstLine="2240"/>
        <w:rPr>
          <w:rFonts w:ascii="宋体" w:hAnsi="宋体"/>
          <w:sz w:val="28"/>
          <w:szCs w:val="28"/>
          <w:u w:val="single"/>
        </w:rPr>
      </w:pPr>
      <w:r>
        <w:rPr>
          <w:rFonts w:hint="eastAsia"/>
          <w:sz w:val="28"/>
        </w:rPr>
        <w:t>批</w:t>
      </w:r>
      <w:r>
        <w:rPr>
          <w:sz w:val="28"/>
        </w:rPr>
        <w:t xml:space="preserve"> </w:t>
      </w:r>
      <w:r>
        <w:rPr>
          <w:rFonts w:hint="eastAsia"/>
          <w:sz w:val="28"/>
        </w:rPr>
        <w:t>准</w:t>
      </w:r>
      <w:r>
        <w:rPr>
          <w:sz w:val="28"/>
        </w:rPr>
        <w:t xml:space="preserve"> </w:t>
      </w:r>
      <w:r>
        <w:rPr>
          <w:rFonts w:hint="eastAsia"/>
          <w:sz w:val="28"/>
        </w:rPr>
        <w:t>人：</w:t>
      </w:r>
      <w:r>
        <w:rPr>
          <w:rFonts w:ascii="宋体" w:hAnsi="宋体" w:hint="eastAsia"/>
          <w:sz w:val="28"/>
          <w:szCs w:val="28"/>
          <w:u w:val="single"/>
        </w:rPr>
        <w:t xml:space="preserve">    杨枨老师    </w:t>
      </w:r>
    </w:p>
    <w:p w:rsidR="004303A0" w:rsidRDefault="004303A0" w:rsidP="004303A0">
      <w:pPr>
        <w:spacing w:line="480" w:lineRule="auto"/>
        <w:rPr>
          <w:sz w:val="28"/>
        </w:rPr>
      </w:pPr>
    </w:p>
    <w:p w:rsidR="004303A0" w:rsidRDefault="004303A0" w:rsidP="004303A0">
      <w:pPr>
        <w:spacing w:line="480" w:lineRule="auto"/>
        <w:jc w:val="center"/>
        <w:rPr>
          <w:sz w:val="28"/>
        </w:rPr>
      </w:pPr>
      <w:r>
        <w:rPr>
          <w:rFonts w:hint="eastAsia"/>
          <w:sz w:val="28"/>
        </w:rPr>
        <w:t>[</w:t>
      </w:r>
      <w:r>
        <w:rPr>
          <w:rFonts w:hint="eastAsia"/>
          <w:sz w:val="28"/>
        </w:rPr>
        <w:t>二零一八年十月二十日</w:t>
      </w:r>
      <w:r>
        <w:rPr>
          <w:rFonts w:hint="eastAsia"/>
          <w:sz w:val="28"/>
        </w:rPr>
        <w:t>]</w:t>
      </w:r>
    </w:p>
    <w:p w:rsidR="004303A0" w:rsidRPr="004303A0" w:rsidRDefault="004303A0" w:rsidP="004303A0">
      <w:pPr>
        <w:pStyle w:val="1"/>
      </w:pPr>
      <w:bookmarkStart w:id="4" w:name="_Toc24048"/>
      <w:bookmarkStart w:id="5" w:name="_Toc9212"/>
      <w:bookmarkStart w:id="6" w:name="_Toc525942182"/>
      <w:bookmarkStart w:id="7" w:name="_Toc526032363"/>
      <w:bookmarkStart w:id="8" w:name="_Toc526063168"/>
      <w:bookmarkStart w:id="9" w:name="_Toc527297375"/>
      <w:bookmarkStart w:id="10" w:name="_Toc527842817"/>
      <w:r w:rsidRPr="004303A0">
        <w:rPr>
          <w:rFonts w:hint="eastAsia"/>
        </w:rPr>
        <w:lastRenderedPageBreak/>
        <w:t>附件</w:t>
      </w:r>
      <w:bookmarkEnd w:id="4"/>
      <w:bookmarkEnd w:id="5"/>
      <w:r w:rsidRPr="004303A0">
        <w:rPr>
          <w:rFonts w:hint="eastAsia"/>
        </w:rPr>
        <w:t>一：</w:t>
      </w:r>
      <w:r w:rsidRPr="004303A0">
        <w:rPr>
          <w:rFonts w:hint="eastAsia"/>
        </w:rPr>
        <w:t xml:space="preserve"> </w:t>
      </w:r>
      <w:r w:rsidRPr="004303A0">
        <w:rPr>
          <w:rFonts w:hint="eastAsia"/>
        </w:rPr>
        <w:t>文档修订记录</w:t>
      </w:r>
      <w:bookmarkEnd w:id="6"/>
      <w:bookmarkEnd w:id="7"/>
      <w:bookmarkEnd w:id="8"/>
      <w:bookmarkEnd w:id="9"/>
      <w:bookmarkEnd w:id="10"/>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4"/>
        <w:gridCol w:w="1305"/>
        <w:gridCol w:w="810"/>
        <w:gridCol w:w="1604"/>
        <w:gridCol w:w="1073"/>
        <w:gridCol w:w="1081"/>
        <w:gridCol w:w="835"/>
        <w:gridCol w:w="835"/>
      </w:tblGrid>
      <w:tr w:rsidR="004303A0" w:rsidTr="005766FA">
        <w:trPr>
          <w:cantSplit/>
          <w:trHeight w:val="510"/>
          <w:tblHeader/>
          <w:jc w:val="center"/>
        </w:trPr>
        <w:tc>
          <w:tcPr>
            <w:tcW w:w="1364" w:type="dxa"/>
            <w:shd w:val="clear" w:color="auto" w:fill="D9D9D9"/>
            <w:vAlign w:val="center"/>
          </w:tcPr>
          <w:p w:rsidR="004303A0" w:rsidRDefault="004303A0" w:rsidP="005766FA">
            <w:pPr>
              <w:jc w:val="center"/>
              <w:rPr>
                <w:rFonts w:ascii="宋体" w:hAnsi="宋体"/>
                <w:b/>
                <w:szCs w:val="21"/>
              </w:rPr>
            </w:pPr>
            <w:r>
              <w:rPr>
                <w:rFonts w:ascii="宋体" w:hAnsi="宋体" w:hint="eastAsia"/>
                <w:b/>
                <w:color w:val="000000"/>
                <w:szCs w:val="21"/>
              </w:rPr>
              <w:t>版本</w:t>
            </w:r>
          </w:p>
        </w:tc>
        <w:tc>
          <w:tcPr>
            <w:tcW w:w="1305" w:type="dxa"/>
            <w:shd w:val="clear" w:color="auto" w:fill="D9D9D9"/>
            <w:vAlign w:val="center"/>
          </w:tcPr>
          <w:p w:rsidR="004303A0" w:rsidRDefault="004303A0" w:rsidP="005766FA">
            <w:pPr>
              <w:jc w:val="center"/>
              <w:rPr>
                <w:rFonts w:ascii="宋体" w:hAnsi="宋体"/>
                <w:b/>
                <w:bCs/>
                <w:szCs w:val="21"/>
              </w:rPr>
            </w:pPr>
            <w:r>
              <w:rPr>
                <w:rFonts w:ascii="宋体" w:hAnsi="宋体" w:hint="eastAsia"/>
                <w:b/>
                <w:szCs w:val="21"/>
              </w:rPr>
              <w:t>修订日期</w:t>
            </w:r>
          </w:p>
        </w:tc>
        <w:tc>
          <w:tcPr>
            <w:tcW w:w="810" w:type="dxa"/>
            <w:tcBorders>
              <w:right w:val="single" w:sz="4" w:space="0" w:color="auto"/>
            </w:tcBorders>
            <w:shd w:val="clear" w:color="auto" w:fill="D9D9D9"/>
            <w:vAlign w:val="center"/>
          </w:tcPr>
          <w:p w:rsidR="004303A0" w:rsidRDefault="004303A0" w:rsidP="005766FA">
            <w:pPr>
              <w:jc w:val="center"/>
              <w:rPr>
                <w:rFonts w:ascii="宋体" w:hAnsi="宋体"/>
                <w:b/>
                <w:szCs w:val="21"/>
              </w:rPr>
            </w:pPr>
            <w:r>
              <w:rPr>
                <w:rFonts w:ascii="宋体" w:hAnsi="宋体" w:hint="eastAsia"/>
                <w:b/>
                <w:szCs w:val="21"/>
              </w:rPr>
              <w:t>修订人</w:t>
            </w:r>
          </w:p>
        </w:tc>
        <w:tc>
          <w:tcPr>
            <w:tcW w:w="1604" w:type="dxa"/>
            <w:tcBorders>
              <w:left w:val="single" w:sz="4" w:space="0" w:color="auto"/>
              <w:right w:val="single" w:sz="4" w:space="0" w:color="auto"/>
            </w:tcBorders>
            <w:shd w:val="clear" w:color="auto" w:fill="D9D9D9"/>
            <w:vAlign w:val="center"/>
          </w:tcPr>
          <w:p w:rsidR="004303A0" w:rsidRDefault="004303A0" w:rsidP="005766FA">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left w:val="single" w:sz="4" w:space="0" w:color="auto"/>
              <w:right w:val="single" w:sz="4" w:space="0" w:color="auto"/>
            </w:tcBorders>
            <w:shd w:val="clear" w:color="auto" w:fill="D9D9D9"/>
            <w:vAlign w:val="center"/>
          </w:tcPr>
          <w:p w:rsidR="004303A0" w:rsidRDefault="004303A0" w:rsidP="005766FA">
            <w:pPr>
              <w:jc w:val="center"/>
              <w:rPr>
                <w:rFonts w:ascii="宋体" w:hAnsi="宋体"/>
                <w:b/>
                <w:bCs/>
                <w:szCs w:val="21"/>
              </w:rPr>
            </w:pPr>
            <w:r>
              <w:rPr>
                <w:rFonts w:ascii="宋体" w:hAnsi="宋体" w:hint="eastAsia"/>
                <w:b/>
                <w:color w:val="000000"/>
                <w:szCs w:val="21"/>
              </w:rPr>
              <w:t>修订状态</w:t>
            </w:r>
          </w:p>
        </w:tc>
        <w:tc>
          <w:tcPr>
            <w:tcW w:w="1081" w:type="dxa"/>
            <w:tcBorders>
              <w:left w:val="single" w:sz="4" w:space="0" w:color="auto"/>
              <w:right w:val="single" w:sz="4" w:space="0" w:color="auto"/>
            </w:tcBorders>
            <w:shd w:val="clear" w:color="auto" w:fill="D9D9D9"/>
            <w:vAlign w:val="center"/>
          </w:tcPr>
          <w:p w:rsidR="004303A0" w:rsidRDefault="004303A0" w:rsidP="005766FA">
            <w:pPr>
              <w:jc w:val="center"/>
              <w:rPr>
                <w:rFonts w:ascii="宋体" w:hAnsi="宋体"/>
                <w:b/>
                <w:bCs/>
                <w:szCs w:val="21"/>
              </w:rPr>
            </w:pPr>
            <w:r>
              <w:rPr>
                <w:rFonts w:ascii="宋体" w:hAnsi="宋体" w:hint="eastAsia"/>
                <w:b/>
                <w:bCs/>
                <w:szCs w:val="21"/>
              </w:rPr>
              <w:t>审批日期</w:t>
            </w:r>
          </w:p>
        </w:tc>
        <w:tc>
          <w:tcPr>
            <w:tcW w:w="835" w:type="dxa"/>
            <w:tcBorders>
              <w:left w:val="single" w:sz="4" w:space="0" w:color="auto"/>
              <w:right w:val="single" w:sz="4" w:space="0" w:color="auto"/>
            </w:tcBorders>
            <w:shd w:val="clear" w:color="auto" w:fill="D9D9D9"/>
            <w:vAlign w:val="center"/>
          </w:tcPr>
          <w:p w:rsidR="004303A0" w:rsidRDefault="004303A0" w:rsidP="005766FA">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c>
          <w:tcPr>
            <w:tcW w:w="835" w:type="dxa"/>
            <w:tcBorders>
              <w:left w:val="single" w:sz="4" w:space="0" w:color="auto"/>
            </w:tcBorders>
            <w:shd w:val="clear" w:color="auto" w:fill="D9D9D9"/>
            <w:vAlign w:val="center"/>
          </w:tcPr>
          <w:p w:rsidR="004303A0" w:rsidRDefault="004303A0" w:rsidP="005766FA">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4303A0" w:rsidTr="005766FA">
        <w:trPr>
          <w:cantSplit/>
          <w:trHeight w:val="510"/>
          <w:jc w:val="center"/>
        </w:trPr>
        <w:tc>
          <w:tcPr>
            <w:tcW w:w="1364" w:type="dxa"/>
            <w:vAlign w:val="center"/>
          </w:tcPr>
          <w:p w:rsidR="004303A0" w:rsidRDefault="004303A0" w:rsidP="005766FA">
            <w:pPr>
              <w:jc w:val="center"/>
              <w:rPr>
                <w:rFonts w:ascii="宋体" w:hAnsi="宋体"/>
                <w:sz w:val="18"/>
                <w:szCs w:val="18"/>
              </w:rPr>
            </w:pPr>
            <w:r>
              <w:rPr>
                <w:rFonts w:ascii="宋体" w:hAnsi="宋体" w:hint="eastAsia"/>
                <w:sz w:val="18"/>
                <w:szCs w:val="18"/>
              </w:rPr>
              <w:t>0.1.0.18</w:t>
            </w:r>
            <w:r>
              <w:rPr>
                <w:rFonts w:ascii="宋体" w:hAnsi="宋体"/>
                <w:sz w:val="18"/>
                <w:szCs w:val="18"/>
              </w:rPr>
              <w:t>1020</w:t>
            </w:r>
          </w:p>
        </w:tc>
        <w:tc>
          <w:tcPr>
            <w:tcW w:w="1305" w:type="dxa"/>
            <w:vAlign w:val="center"/>
          </w:tcPr>
          <w:p w:rsidR="004303A0" w:rsidRDefault="004303A0" w:rsidP="005766FA">
            <w:pPr>
              <w:jc w:val="center"/>
              <w:rPr>
                <w:rFonts w:ascii="宋体" w:hAnsi="宋体"/>
                <w:sz w:val="18"/>
                <w:szCs w:val="18"/>
              </w:rPr>
            </w:pPr>
            <w:r>
              <w:rPr>
                <w:rFonts w:ascii="宋体" w:hAnsi="宋体" w:hint="eastAsia"/>
                <w:sz w:val="18"/>
                <w:szCs w:val="18"/>
              </w:rPr>
              <w:t>2018-</w:t>
            </w:r>
            <w:r>
              <w:rPr>
                <w:rFonts w:ascii="宋体" w:hAnsi="宋体"/>
                <w:sz w:val="18"/>
                <w:szCs w:val="18"/>
              </w:rPr>
              <w:t>10</w:t>
            </w:r>
            <w:r>
              <w:rPr>
                <w:rFonts w:ascii="宋体" w:hAnsi="宋体" w:hint="eastAsia"/>
                <w:sz w:val="18"/>
                <w:szCs w:val="18"/>
              </w:rPr>
              <w:t>-</w:t>
            </w:r>
            <w:r>
              <w:rPr>
                <w:rFonts w:ascii="宋体" w:hAnsi="宋体"/>
                <w:sz w:val="18"/>
                <w:szCs w:val="18"/>
              </w:rPr>
              <w:t>20</w:t>
            </w:r>
          </w:p>
        </w:tc>
        <w:tc>
          <w:tcPr>
            <w:tcW w:w="810" w:type="dxa"/>
            <w:tcBorders>
              <w:right w:val="single" w:sz="4" w:space="0" w:color="auto"/>
            </w:tcBorders>
            <w:vAlign w:val="center"/>
          </w:tcPr>
          <w:p w:rsidR="004303A0" w:rsidRDefault="004303A0" w:rsidP="005766FA">
            <w:pPr>
              <w:jc w:val="center"/>
              <w:rPr>
                <w:rFonts w:ascii="宋体" w:hAnsi="宋体"/>
                <w:sz w:val="18"/>
                <w:szCs w:val="18"/>
              </w:rPr>
            </w:pPr>
            <w:r>
              <w:rPr>
                <w:rFonts w:ascii="宋体" w:hAnsi="宋体"/>
                <w:sz w:val="18"/>
                <w:szCs w:val="18"/>
              </w:rPr>
              <w:t>于坤</w:t>
            </w:r>
          </w:p>
        </w:tc>
        <w:tc>
          <w:tcPr>
            <w:tcW w:w="1604"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r>
              <w:rPr>
                <w:rFonts w:ascii="宋体" w:hAnsi="宋体"/>
                <w:sz w:val="18"/>
                <w:szCs w:val="18"/>
              </w:rPr>
              <w:t>首次创建</w:t>
            </w:r>
          </w:p>
        </w:tc>
        <w:tc>
          <w:tcPr>
            <w:tcW w:w="1073"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r>
              <w:rPr>
                <w:rFonts w:ascii="宋体" w:hAnsi="宋体"/>
                <w:sz w:val="18"/>
                <w:szCs w:val="18"/>
              </w:rPr>
              <w:t>S</w:t>
            </w:r>
          </w:p>
        </w:tc>
        <w:tc>
          <w:tcPr>
            <w:tcW w:w="1081" w:type="dxa"/>
            <w:tcBorders>
              <w:left w:val="single" w:sz="4" w:space="0" w:color="auto"/>
              <w:right w:val="single" w:sz="4" w:space="0" w:color="auto"/>
            </w:tcBorders>
            <w:vAlign w:val="center"/>
          </w:tcPr>
          <w:p w:rsidR="004303A0" w:rsidRDefault="002729E8" w:rsidP="005766FA">
            <w:pPr>
              <w:jc w:val="center"/>
              <w:rPr>
                <w:rFonts w:ascii="宋体" w:hAnsi="宋体"/>
                <w:sz w:val="18"/>
                <w:szCs w:val="18"/>
              </w:rPr>
            </w:pPr>
            <w:ins w:id="11" w:author="Chen XuanWem" w:date="2018-10-21T16:00:00Z">
              <w:r>
                <w:rPr>
                  <w:rFonts w:ascii="宋体" w:hAnsi="宋体" w:hint="eastAsia"/>
                  <w:sz w:val="18"/>
                  <w:szCs w:val="18"/>
                </w:rPr>
                <w:t>2</w:t>
              </w:r>
              <w:r>
                <w:rPr>
                  <w:rFonts w:ascii="宋体" w:hAnsi="宋体"/>
                  <w:sz w:val="18"/>
                  <w:szCs w:val="18"/>
                </w:rPr>
                <w:t>018-10-20</w:t>
              </w:r>
            </w:ins>
          </w:p>
        </w:tc>
        <w:tc>
          <w:tcPr>
            <w:tcW w:w="835" w:type="dxa"/>
            <w:tcBorders>
              <w:left w:val="single" w:sz="4" w:space="0" w:color="auto"/>
              <w:right w:val="single" w:sz="4" w:space="0" w:color="auto"/>
            </w:tcBorders>
            <w:vAlign w:val="center"/>
          </w:tcPr>
          <w:p w:rsidR="004303A0" w:rsidRDefault="002729E8" w:rsidP="005766FA">
            <w:pPr>
              <w:jc w:val="center"/>
              <w:rPr>
                <w:rFonts w:ascii="宋体" w:hAnsi="宋体"/>
                <w:sz w:val="18"/>
                <w:szCs w:val="18"/>
              </w:rPr>
            </w:pPr>
            <w:ins w:id="12" w:author="Chen XuanWem" w:date="2018-10-21T16:00:00Z">
              <w:r>
                <w:rPr>
                  <w:rFonts w:ascii="宋体" w:hAnsi="宋体" w:hint="eastAsia"/>
                  <w:sz w:val="18"/>
                  <w:szCs w:val="18"/>
                </w:rPr>
                <w:t>陈铉文</w:t>
              </w:r>
            </w:ins>
          </w:p>
        </w:tc>
        <w:tc>
          <w:tcPr>
            <w:tcW w:w="835" w:type="dxa"/>
            <w:tcBorders>
              <w:left w:val="single" w:sz="4" w:space="0" w:color="auto"/>
            </w:tcBorders>
            <w:vAlign w:val="center"/>
          </w:tcPr>
          <w:p w:rsidR="004303A0" w:rsidRDefault="004303A0" w:rsidP="005766FA">
            <w:pPr>
              <w:jc w:val="center"/>
              <w:rPr>
                <w:rFonts w:ascii="宋体" w:hAnsi="宋体"/>
                <w:sz w:val="18"/>
                <w:szCs w:val="18"/>
              </w:rPr>
            </w:pPr>
          </w:p>
        </w:tc>
      </w:tr>
      <w:tr w:rsidR="004303A0" w:rsidTr="005766FA">
        <w:trPr>
          <w:cantSplit/>
          <w:trHeight w:val="510"/>
          <w:jc w:val="center"/>
        </w:trPr>
        <w:tc>
          <w:tcPr>
            <w:tcW w:w="1364" w:type="dxa"/>
            <w:vAlign w:val="center"/>
          </w:tcPr>
          <w:p w:rsidR="004303A0" w:rsidRDefault="002729E8" w:rsidP="005766FA">
            <w:pPr>
              <w:jc w:val="center"/>
              <w:rPr>
                <w:rFonts w:ascii="宋体" w:hAnsi="宋体"/>
                <w:sz w:val="18"/>
                <w:szCs w:val="18"/>
              </w:rPr>
            </w:pPr>
            <w:ins w:id="13" w:author="Chen XuanWem" w:date="2018-10-21T16:00:00Z">
              <w:r>
                <w:rPr>
                  <w:rFonts w:ascii="宋体" w:hAnsi="宋体" w:hint="eastAsia"/>
                  <w:sz w:val="18"/>
                  <w:szCs w:val="18"/>
                </w:rPr>
                <w:t>0</w:t>
              </w:r>
              <w:r>
                <w:rPr>
                  <w:rFonts w:ascii="宋体" w:hAnsi="宋体"/>
                  <w:sz w:val="18"/>
                  <w:szCs w:val="18"/>
                </w:rPr>
                <w:t>.1.1.181021</w:t>
              </w:r>
            </w:ins>
          </w:p>
        </w:tc>
        <w:tc>
          <w:tcPr>
            <w:tcW w:w="1305" w:type="dxa"/>
            <w:vAlign w:val="center"/>
          </w:tcPr>
          <w:p w:rsidR="004303A0" w:rsidRDefault="002729E8" w:rsidP="005766FA">
            <w:pPr>
              <w:jc w:val="center"/>
              <w:rPr>
                <w:rFonts w:ascii="宋体" w:hAnsi="宋体"/>
                <w:sz w:val="18"/>
                <w:szCs w:val="18"/>
              </w:rPr>
            </w:pPr>
            <w:ins w:id="14" w:author="Chen XuanWem" w:date="2018-10-21T16:00:00Z">
              <w:r>
                <w:rPr>
                  <w:rFonts w:ascii="宋体" w:hAnsi="宋体" w:hint="eastAsia"/>
                  <w:sz w:val="18"/>
                  <w:szCs w:val="18"/>
                </w:rPr>
                <w:t>2</w:t>
              </w:r>
              <w:r>
                <w:rPr>
                  <w:rFonts w:ascii="宋体" w:hAnsi="宋体"/>
                  <w:sz w:val="18"/>
                  <w:szCs w:val="18"/>
                </w:rPr>
                <w:t>018-10-21</w:t>
              </w:r>
            </w:ins>
          </w:p>
        </w:tc>
        <w:tc>
          <w:tcPr>
            <w:tcW w:w="810" w:type="dxa"/>
            <w:tcBorders>
              <w:right w:val="single" w:sz="4" w:space="0" w:color="auto"/>
            </w:tcBorders>
            <w:vAlign w:val="center"/>
          </w:tcPr>
          <w:p w:rsidR="004303A0" w:rsidRDefault="002729E8" w:rsidP="005766FA">
            <w:pPr>
              <w:jc w:val="center"/>
              <w:rPr>
                <w:rFonts w:ascii="宋体" w:hAnsi="宋体"/>
                <w:sz w:val="18"/>
                <w:szCs w:val="18"/>
              </w:rPr>
            </w:pPr>
            <w:ins w:id="15" w:author="Chen XuanWem" w:date="2018-10-21T16:00:00Z">
              <w:r>
                <w:rPr>
                  <w:rFonts w:ascii="宋体" w:hAnsi="宋体" w:hint="eastAsia"/>
                  <w:sz w:val="18"/>
                  <w:szCs w:val="18"/>
                </w:rPr>
                <w:t>陈铉文</w:t>
              </w:r>
            </w:ins>
          </w:p>
        </w:tc>
        <w:tc>
          <w:tcPr>
            <w:tcW w:w="1604" w:type="dxa"/>
            <w:tcBorders>
              <w:left w:val="single" w:sz="4" w:space="0" w:color="auto"/>
              <w:right w:val="single" w:sz="4" w:space="0" w:color="auto"/>
            </w:tcBorders>
            <w:vAlign w:val="center"/>
          </w:tcPr>
          <w:p w:rsidR="004303A0" w:rsidRDefault="002729E8" w:rsidP="005766FA">
            <w:pPr>
              <w:jc w:val="center"/>
              <w:rPr>
                <w:rFonts w:ascii="宋体" w:hAnsi="宋体"/>
                <w:sz w:val="18"/>
                <w:szCs w:val="18"/>
              </w:rPr>
            </w:pPr>
            <w:ins w:id="16" w:author="Chen XuanWem" w:date="2018-10-21T16:00:00Z">
              <w:r>
                <w:rPr>
                  <w:rFonts w:ascii="宋体" w:hAnsi="宋体" w:hint="eastAsia"/>
                  <w:sz w:val="18"/>
                  <w:szCs w:val="18"/>
                </w:rPr>
                <w:t>修订</w:t>
              </w:r>
            </w:ins>
          </w:p>
        </w:tc>
        <w:tc>
          <w:tcPr>
            <w:tcW w:w="1073" w:type="dxa"/>
            <w:tcBorders>
              <w:left w:val="single" w:sz="4" w:space="0" w:color="auto"/>
              <w:right w:val="single" w:sz="4" w:space="0" w:color="auto"/>
            </w:tcBorders>
            <w:vAlign w:val="center"/>
          </w:tcPr>
          <w:p w:rsidR="004303A0" w:rsidRDefault="002729E8" w:rsidP="005766FA">
            <w:pPr>
              <w:jc w:val="center"/>
              <w:rPr>
                <w:rFonts w:ascii="宋体" w:hAnsi="宋体"/>
                <w:sz w:val="18"/>
                <w:szCs w:val="18"/>
              </w:rPr>
            </w:pPr>
            <w:ins w:id="17" w:author="Chen XuanWem" w:date="2018-10-21T16:00:00Z">
              <w:r>
                <w:rPr>
                  <w:rFonts w:ascii="宋体" w:hAnsi="宋体" w:hint="eastAsia"/>
                  <w:sz w:val="18"/>
                  <w:szCs w:val="18"/>
                </w:rPr>
                <w:t>M</w:t>
              </w:r>
            </w:ins>
          </w:p>
        </w:tc>
        <w:tc>
          <w:tcPr>
            <w:tcW w:w="1081" w:type="dxa"/>
            <w:tcBorders>
              <w:left w:val="single" w:sz="4" w:space="0" w:color="auto"/>
              <w:right w:val="single" w:sz="4" w:space="0" w:color="auto"/>
            </w:tcBorders>
            <w:vAlign w:val="center"/>
          </w:tcPr>
          <w:p w:rsidR="004303A0" w:rsidRDefault="002729E8" w:rsidP="005766FA">
            <w:pPr>
              <w:jc w:val="center"/>
              <w:rPr>
                <w:rFonts w:ascii="宋体" w:hAnsi="宋体"/>
                <w:sz w:val="18"/>
                <w:szCs w:val="18"/>
              </w:rPr>
            </w:pPr>
            <w:ins w:id="18" w:author="Chen XuanWem" w:date="2018-10-21T16:00:00Z">
              <w:r>
                <w:rPr>
                  <w:rFonts w:ascii="宋体" w:hAnsi="宋体" w:hint="eastAsia"/>
                  <w:sz w:val="18"/>
                  <w:szCs w:val="18"/>
                </w:rPr>
                <w:t>2</w:t>
              </w:r>
              <w:r>
                <w:rPr>
                  <w:rFonts w:ascii="宋体" w:hAnsi="宋体"/>
                  <w:sz w:val="18"/>
                  <w:szCs w:val="18"/>
                </w:rPr>
                <w:t>018-10-21</w:t>
              </w:r>
            </w:ins>
          </w:p>
        </w:tc>
        <w:tc>
          <w:tcPr>
            <w:tcW w:w="835" w:type="dxa"/>
            <w:tcBorders>
              <w:left w:val="single" w:sz="4" w:space="0" w:color="auto"/>
              <w:right w:val="single" w:sz="4" w:space="0" w:color="auto"/>
            </w:tcBorders>
            <w:vAlign w:val="center"/>
          </w:tcPr>
          <w:p w:rsidR="004303A0" w:rsidRDefault="002729E8" w:rsidP="005766FA">
            <w:pPr>
              <w:jc w:val="center"/>
              <w:rPr>
                <w:rFonts w:ascii="宋体" w:hAnsi="宋体"/>
                <w:sz w:val="18"/>
                <w:szCs w:val="18"/>
              </w:rPr>
            </w:pPr>
            <w:ins w:id="19" w:author="Chen XuanWem" w:date="2018-10-21T16:00:00Z">
              <w:r>
                <w:rPr>
                  <w:rFonts w:ascii="宋体" w:hAnsi="宋体" w:hint="eastAsia"/>
                  <w:sz w:val="18"/>
                  <w:szCs w:val="18"/>
                </w:rPr>
                <w:t>陈铉文</w:t>
              </w:r>
            </w:ins>
          </w:p>
        </w:tc>
        <w:tc>
          <w:tcPr>
            <w:tcW w:w="835" w:type="dxa"/>
            <w:tcBorders>
              <w:left w:val="single" w:sz="4" w:space="0" w:color="auto"/>
            </w:tcBorders>
            <w:vAlign w:val="center"/>
          </w:tcPr>
          <w:p w:rsidR="004303A0" w:rsidRDefault="004303A0" w:rsidP="005766FA">
            <w:pPr>
              <w:jc w:val="center"/>
              <w:rPr>
                <w:rFonts w:ascii="宋体" w:hAnsi="宋体"/>
                <w:sz w:val="18"/>
                <w:szCs w:val="18"/>
              </w:rPr>
            </w:pPr>
          </w:p>
        </w:tc>
      </w:tr>
      <w:tr w:rsidR="004303A0" w:rsidTr="005766FA">
        <w:trPr>
          <w:cantSplit/>
          <w:trHeight w:val="510"/>
          <w:jc w:val="center"/>
        </w:trPr>
        <w:tc>
          <w:tcPr>
            <w:tcW w:w="1364" w:type="dxa"/>
            <w:vAlign w:val="center"/>
          </w:tcPr>
          <w:p w:rsidR="004303A0" w:rsidRDefault="004303A0" w:rsidP="005766FA">
            <w:pPr>
              <w:jc w:val="center"/>
              <w:rPr>
                <w:rFonts w:ascii="宋体" w:hAnsi="宋体"/>
                <w:sz w:val="18"/>
                <w:szCs w:val="18"/>
              </w:rPr>
            </w:pPr>
          </w:p>
        </w:tc>
        <w:tc>
          <w:tcPr>
            <w:tcW w:w="1305" w:type="dxa"/>
            <w:vAlign w:val="center"/>
          </w:tcPr>
          <w:p w:rsidR="004303A0" w:rsidRDefault="004303A0" w:rsidP="005766FA">
            <w:pPr>
              <w:jc w:val="center"/>
              <w:rPr>
                <w:rFonts w:ascii="宋体" w:hAnsi="宋体"/>
                <w:sz w:val="18"/>
                <w:szCs w:val="18"/>
              </w:rPr>
            </w:pPr>
          </w:p>
        </w:tc>
        <w:tc>
          <w:tcPr>
            <w:tcW w:w="810" w:type="dxa"/>
            <w:tcBorders>
              <w:right w:val="single" w:sz="4" w:space="0" w:color="auto"/>
            </w:tcBorders>
            <w:vAlign w:val="center"/>
          </w:tcPr>
          <w:p w:rsidR="004303A0" w:rsidRDefault="004303A0" w:rsidP="005766FA">
            <w:pPr>
              <w:jc w:val="center"/>
              <w:rPr>
                <w:rFonts w:ascii="宋体" w:hAnsi="宋体"/>
                <w:sz w:val="18"/>
                <w:szCs w:val="18"/>
              </w:rPr>
            </w:pPr>
          </w:p>
        </w:tc>
        <w:tc>
          <w:tcPr>
            <w:tcW w:w="1604"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1073"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1081"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835"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835" w:type="dxa"/>
            <w:tcBorders>
              <w:left w:val="single" w:sz="4" w:space="0" w:color="auto"/>
            </w:tcBorders>
            <w:vAlign w:val="center"/>
          </w:tcPr>
          <w:p w:rsidR="004303A0" w:rsidRDefault="004303A0" w:rsidP="005766FA">
            <w:pPr>
              <w:jc w:val="center"/>
              <w:rPr>
                <w:rFonts w:ascii="宋体" w:hAnsi="宋体"/>
                <w:sz w:val="18"/>
                <w:szCs w:val="18"/>
              </w:rPr>
            </w:pPr>
          </w:p>
        </w:tc>
      </w:tr>
      <w:tr w:rsidR="004303A0" w:rsidTr="005766FA">
        <w:trPr>
          <w:cantSplit/>
          <w:trHeight w:val="510"/>
          <w:jc w:val="center"/>
        </w:trPr>
        <w:tc>
          <w:tcPr>
            <w:tcW w:w="1364" w:type="dxa"/>
            <w:vAlign w:val="center"/>
          </w:tcPr>
          <w:p w:rsidR="004303A0" w:rsidRDefault="004303A0" w:rsidP="005766FA">
            <w:pPr>
              <w:jc w:val="center"/>
              <w:rPr>
                <w:rFonts w:ascii="宋体" w:hAnsi="宋体"/>
                <w:sz w:val="18"/>
                <w:szCs w:val="18"/>
              </w:rPr>
            </w:pPr>
          </w:p>
        </w:tc>
        <w:tc>
          <w:tcPr>
            <w:tcW w:w="1305" w:type="dxa"/>
            <w:vAlign w:val="center"/>
          </w:tcPr>
          <w:p w:rsidR="004303A0" w:rsidRDefault="004303A0" w:rsidP="005766FA">
            <w:pPr>
              <w:rPr>
                <w:rFonts w:ascii="宋体" w:hAnsi="宋体"/>
                <w:sz w:val="18"/>
                <w:szCs w:val="18"/>
              </w:rPr>
            </w:pPr>
          </w:p>
        </w:tc>
        <w:tc>
          <w:tcPr>
            <w:tcW w:w="810" w:type="dxa"/>
            <w:tcBorders>
              <w:right w:val="single" w:sz="4" w:space="0" w:color="auto"/>
            </w:tcBorders>
            <w:vAlign w:val="center"/>
          </w:tcPr>
          <w:p w:rsidR="004303A0" w:rsidRDefault="004303A0" w:rsidP="005766FA">
            <w:pPr>
              <w:jc w:val="center"/>
              <w:rPr>
                <w:rFonts w:ascii="宋体" w:hAnsi="宋体"/>
                <w:sz w:val="18"/>
                <w:szCs w:val="18"/>
              </w:rPr>
            </w:pPr>
          </w:p>
        </w:tc>
        <w:tc>
          <w:tcPr>
            <w:tcW w:w="1604" w:type="dxa"/>
            <w:tcBorders>
              <w:left w:val="single" w:sz="4" w:space="0" w:color="auto"/>
              <w:right w:val="single" w:sz="4" w:space="0" w:color="auto"/>
            </w:tcBorders>
            <w:vAlign w:val="center"/>
          </w:tcPr>
          <w:p w:rsidR="004303A0" w:rsidRDefault="004303A0" w:rsidP="005766FA">
            <w:pPr>
              <w:jc w:val="left"/>
              <w:rPr>
                <w:rFonts w:ascii="宋体" w:hAnsi="宋体"/>
                <w:sz w:val="18"/>
                <w:szCs w:val="18"/>
              </w:rPr>
            </w:pPr>
          </w:p>
        </w:tc>
        <w:tc>
          <w:tcPr>
            <w:tcW w:w="1073"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1081"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835"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835" w:type="dxa"/>
            <w:tcBorders>
              <w:left w:val="single" w:sz="4" w:space="0" w:color="auto"/>
            </w:tcBorders>
            <w:vAlign w:val="center"/>
          </w:tcPr>
          <w:p w:rsidR="004303A0" w:rsidRDefault="004303A0" w:rsidP="005766FA">
            <w:pPr>
              <w:jc w:val="center"/>
              <w:rPr>
                <w:rFonts w:ascii="宋体" w:hAnsi="宋体"/>
                <w:sz w:val="18"/>
                <w:szCs w:val="18"/>
              </w:rPr>
            </w:pPr>
          </w:p>
        </w:tc>
      </w:tr>
      <w:tr w:rsidR="004303A0" w:rsidTr="005766FA">
        <w:trPr>
          <w:cantSplit/>
          <w:trHeight w:val="510"/>
          <w:jc w:val="center"/>
        </w:trPr>
        <w:tc>
          <w:tcPr>
            <w:tcW w:w="1364" w:type="dxa"/>
            <w:vAlign w:val="center"/>
          </w:tcPr>
          <w:p w:rsidR="004303A0" w:rsidRDefault="004303A0" w:rsidP="005766FA">
            <w:pPr>
              <w:jc w:val="center"/>
              <w:rPr>
                <w:rFonts w:ascii="宋体" w:hAnsi="宋体"/>
                <w:sz w:val="18"/>
                <w:szCs w:val="18"/>
              </w:rPr>
            </w:pPr>
          </w:p>
        </w:tc>
        <w:tc>
          <w:tcPr>
            <w:tcW w:w="1305" w:type="dxa"/>
            <w:vAlign w:val="center"/>
          </w:tcPr>
          <w:p w:rsidR="004303A0" w:rsidRDefault="004303A0" w:rsidP="005766FA">
            <w:pPr>
              <w:rPr>
                <w:rFonts w:ascii="宋体" w:hAnsi="宋体"/>
                <w:sz w:val="18"/>
                <w:szCs w:val="18"/>
              </w:rPr>
            </w:pPr>
          </w:p>
        </w:tc>
        <w:tc>
          <w:tcPr>
            <w:tcW w:w="810" w:type="dxa"/>
            <w:tcBorders>
              <w:right w:val="single" w:sz="4" w:space="0" w:color="auto"/>
            </w:tcBorders>
            <w:vAlign w:val="center"/>
          </w:tcPr>
          <w:p w:rsidR="004303A0" w:rsidRDefault="004303A0" w:rsidP="005766FA">
            <w:pPr>
              <w:jc w:val="center"/>
              <w:rPr>
                <w:rFonts w:ascii="宋体" w:hAnsi="宋体"/>
                <w:sz w:val="18"/>
                <w:szCs w:val="18"/>
              </w:rPr>
            </w:pPr>
          </w:p>
        </w:tc>
        <w:tc>
          <w:tcPr>
            <w:tcW w:w="1604" w:type="dxa"/>
            <w:tcBorders>
              <w:left w:val="single" w:sz="4" w:space="0" w:color="auto"/>
              <w:right w:val="single" w:sz="4" w:space="0" w:color="auto"/>
            </w:tcBorders>
            <w:vAlign w:val="center"/>
          </w:tcPr>
          <w:p w:rsidR="004303A0" w:rsidRDefault="004303A0" w:rsidP="005766FA">
            <w:pPr>
              <w:jc w:val="left"/>
              <w:rPr>
                <w:rFonts w:ascii="宋体" w:hAnsi="宋体"/>
                <w:sz w:val="18"/>
                <w:szCs w:val="18"/>
              </w:rPr>
            </w:pPr>
          </w:p>
        </w:tc>
        <w:tc>
          <w:tcPr>
            <w:tcW w:w="1073"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1081"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835"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835" w:type="dxa"/>
            <w:tcBorders>
              <w:left w:val="single" w:sz="4" w:space="0" w:color="auto"/>
            </w:tcBorders>
            <w:vAlign w:val="center"/>
          </w:tcPr>
          <w:p w:rsidR="004303A0" w:rsidRDefault="004303A0" w:rsidP="005766FA">
            <w:pPr>
              <w:jc w:val="center"/>
              <w:rPr>
                <w:rFonts w:ascii="宋体" w:hAnsi="宋体"/>
                <w:sz w:val="18"/>
                <w:szCs w:val="18"/>
              </w:rPr>
            </w:pPr>
          </w:p>
        </w:tc>
      </w:tr>
    </w:tbl>
    <w:p w:rsidR="004303A0" w:rsidRPr="00A56AB7" w:rsidRDefault="004303A0" w:rsidP="004303A0">
      <w:pPr>
        <w:rPr>
          <w:rFonts w:ascii="宋体" w:hAnsi="宋体"/>
          <w:b/>
          <w:color w:val="000000"/>
        </w:rPr>
      </w:pPr>
    </w:p>
    <w:p w:rsidR="004303A0" w:rsidRPr="00A56AB7" w:rsidRDefault="004303A0" w:rsidP="004303A0">
      <w:pPr>
        <w:rPr>
          <w:rFonts w:ascii="宋体" w:hAnsi="宋体"/>
          <w:b/>
        </w:rPr>
      </w:pPr>
      <w:r w:rsidRPr="00A56AB7">
        <w:rPr>
          <w:rFonts w:ascii="宋体" w:hAnsi="宋体" w:hint="eastAsia"/>
          <w:b/>
          <w:color w:val="000000"/>
        </w:rPr>
        <w:t>修订</w:t>
      </w:r>
      <w:r w:rsidRPr="00A56AB7">
        <w:rPr>
          <w:rFonts w:ascii="宋体" w:hAnsi="宋体" w:hint="eastAsia"/>
          <w:b/>
        </w:rPr>
        <w:t>状态：S--首次编写，A--增加，M--修改，D--删除；</w:t>
      </w:r>
    </w:p>
    <w:p w:rsidR="004303A0" w:rsidRPr="00A56AB7" w:rsidRDefault="004303A0" w:rsidP="004303A0">
      <w:pPr>
        <w:jc w:val="left"/>
        <w:rPr>
          <w:rFonts w:ascii="宋体" w:hAnsi="宋体"/>
          <w:b/>
        </w:rPr>
      </w:pPr>
      <w:r w:rsidRPr="00A56AB7">
        <w:rPr>
          <w:rFonts w:ascii="宋体" w:hAnsi="宋体" w:hint="eastAsia"/>
          <w:b/>
        </w:rPr>
        <w:t>日期格式：</w:t>
      </w:r>
      <w:r w:rsidRPr="00A56AB7">
        <w:rPr>
          <w:rFonts w:ascii="宋体" w:hAnsi="宋体"/>
          <w:b/>
        </w:rPr>
        <w:t>YYYY-MM-DD</w:t>
      </w:r>
      <w:r w:rsidRPr="00A56AB7">
        <w:rPr>
          <w:rFonts w:ascii="宋体" w:hAnsi="宋体" w:hint="eastAsia"/>
          <w:b/>
        </w:rPr>
        <w:t>。</w:t>
      </w:r>
    </w:p>
    <w:p w:rsidR="004303A0" w:rsidRDefault="004303A0" w:rsidP="004303A0">
      <w:pPr>
        <w:spacing w:line="480" w:lineRule="auto"/>
        <w:jc w:val="center"/>
        <w:rPr>
          <w:sz w:val="28"/>
        </w:rPr>
      </w:pPr>
    </w:p>
    <w:p w:rsidR="004303A0" w:rsidRDefault="004303A0" w:rsidP="004303A0">
      <w:pPr>
        <w:spacing w:line="480" w:lineRule="auto"/>
        <w:jc w:val="center"/>
        <w:rPr>
          <w:sz w:val="28"/>
        </w:rPr>
      </w:pPr>
    </w:p>
    <w:p w:rsidR="004303A0" w:rsidRDefault="004303A0" w:rsidP="004303A0">
      <w:pPr>
        <w:spacing w:line="480" w:lineRule="auto"/>
        <w:jc w:val="center"/>
        <w:rPr>
          <w:sz w:val="28"/>
        </w:rPr>
      </w:pPr>
    </w:p>
    <w:p w:rsidR="004303A0" w:rsidRDefault="004303A0" w:rsidP="004303A0">
      <w:pPr>
        <w:spacing w:line="480" w:lineRule="auto"/>
        <w:jc w:val="center"/>
        <w:rPr>
          <w:sz w:val="28"/>
        </w:rPr>
      </w:pPr>
    </w:p>
    <w:p w:rsidR="004303A0" w:rsidRDefault="004303A0" w:rsidP="004303A0">
      <w:pPr>
        <w:spacing w:line="480" w:lineRule="auto"/>
        <w:jc w:val="center"/>
        <w:rPr>
          <w:sz w:val="28"/>
        </w:rPr>
      </w:pPr>
    </w:p>
    <w:p w:rsidR="004303A0" w:rsidRDefault="004303A0" w:rsidP="004303A0">
      <w:pPr>
        <w:spacing w:line="480" w:lineRule="auto"/>
        <w:jc w:val="center"/>
        <w:rPr>
          <w:sz w:val="28"/>
        </w:rPr>
      </w:pPr>
    </w:p>
    <w:p w:rsidR="004303A0" w:rsidRDefault="004303A0" w:rsidP="004303A0">
      <w:pPr>
        <w:spacing w:line="480" w:lineRule="auto"/>
        <w:jc w:val="center"/>
        <w:rPr>
          <w:sz w:val="28"/>
        </w:rPr>
      </w:pPr>
    </w:p>
    <w:p w:rsidR="004303A0" w:rsidRPr="004303A0" w:rsidRDefault="004303A0" w:rsidP="004303A0">
      <w:pPr>
        <w:spacing w:line="480" w:lineRule="auto"/>
        <w:jc w:val="center"/>
        <w:rPr>
          <w:sz w:val="28"/>
        </w:rPr>
      </w:pPr>
    </w:p>
    <w:p w:rsidR="004303A0" w:rsidRDefault="004303A0" w:rsidP="004303A0">
      <w:pPr>
        <w:spacing w:line="480" w:lineRule="auto"/>
        <w:jc w:val="center"/>
        <w:rPr>
          <w:sz w:val="28"/>
        </w:rPr>
      </w:pPr>
    </w:p>
    <w:p w:rsidR="004303A0" w:rsidRDefault="004303A0" w:rsidP="004303A0">
      <w:pPr>
        <w:spacing w:line="480" w:lineRule="auto"/>
        <w:jc w:val="center"/>
        <w:rPr>
          <w:sz w:val="28"/>
        </w:rPr>
      </w:pPr>
    </w:p>
    <w:p w:rsidR="004303A0" w:rsidRDefault="004303A0" w:rsidP="004303A0">
      <w:pPr>
        <w:spacing w:line="480" w:lineRule="auto"/>
        <w:jc w:val="center"/>
        <w:rPr>
          <w:sz w:val="28"/>
        </w:rPr>
      </w:pPr>
    </w:p>
    <w:p w:rsidR="00393ABA" w:rsidRDefault="00393ABA" w:rsidP="004303A0">
      <w:pPr>
        <w:spacing w:line="480" w:lineRule="auto"/>
        <w:jc w:val="center"/>
        <w:rPr>
          <w:sz w:val="28"/>
        </w:rPr>
      </w:pPr>
    </w:p>
    <w:p w:rsidR="00393ABA" w:rsidRDefault="00393ABA" w:rsidP="004303A0">
      <w:pPr>
        <w:spacing w:line="480" w:lineRule="auto"/>
        <w:jc w:val="center"/>
        <w:rPr>
          <w:sz w:val="28"/>
        </w:rPr>
      </w:pPr>
    </w:p>
    <w:sdt>
      <w:sdtPr>
        <w:rPr>
          <w:rFonts w:ascii="Times New Roman" w:eastAsia="宋体" w:hAnsi="Times New Roman" w:cs="Times New Roman"/>
          <w:color w:val="auto"/>
          <w:kern w:val="2"/>
          <w:sz w:val="21"/>
          <w:szCs w:val="20"/>
          <w:lang w:val="zh-CN"/>
        </w:rPr>
        <w:id w:val="-1268385245"/>
        <w:docPartObj>
          <w:docPartGallery w:val="Table of Contents"/>
          <w:docPartUnique/>
        </w:docPartObj>
      </w:sdtPr>
      <w:sdtEndPr>
        <w:rPr>
          <w:b/>
          <w:bCs/>
        </w:rPr>
      </w:sdtEndPr>
      <w:sdtContent>
        <w:p w:rsidR="00393ABA" w:rsidRDefault="00393ABA">
          <w:pPr>
            <w:pStyle w:val="TOC"/>
          </w:pPr>
          <w:r>
            <w:rPr>
              <w:lang w:val="zh-CN"/>
            </w:rPr>
            <w:t>目录</w:t>
          </w:r>
        </w:p>
        <w:p w:rsidR="00393ABA" w:rsidRDefault="00393ABA">
          <w:pPr>
            <w:pStyle w:val="TOC1"/>
            <w:tabs>
              <w:tab w:val="right" w:leader="dot" w:pos="8303"/>
            </w:tabs>
            <w:rPr>
              <w:rFonts w:asciiTheme="minorHAnsi" w:eastAsiaTheme="minorEastAsia" w:hAnsiTheme="minorHAnsi" w:cstheme="minorBidi"/>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527842816" w:history="1">
            <w:r w:rsidRPr="00FA6FA1">
              <w:rPr>
                <w:rStyle w:val="af4"/>
                <w:noProof/>
              </w:rPr>
              <w:t>计算机与计算科学学院</w:t>
            </w:r>
            <w:r>
              <w:rPr>
                <w:noProof/>
                <w:webHidden/>
              </w:rPr>
              <w:tab/>
            </w:r>
            <w:r>
              <w:rPr>
                <w:noProof/>
                <w:webHidden/>
              </w:rPr>
              <w:fldChar w:fldCharType="begin"/>
            </w:r>
            <w:r>
              <w:rPr>
                <w:noProof/>
                <w:webHidden/>
              </w:rPr>
              <w:instrText xml:space="preserve"> PAGEREF _Toc527842816 \h </w:instrText>
            </w:r>
            <w:r>
              <w:rPr>
                <w:noProof/>
                <w:webHidden/>
              </w:rPr>
            </w:r>
            <w:r>
              <w:rPr>
                <w:noProof/>
                <w:webHidden/>
              </w:rPr>
              <w:fldChar w:fldCharType="separate"/>
            </w:r>
            <w:r>
              <w:rPr>
                <w:noProof/>
                <w:webHidden/>
              </w:rPr>
              <w:t>0</w:t>
            </w:r>
            <w:r>
              <w:rPr>
                <w:noProof/>
                <w:webHidden/>
              </w:rPr>
              <w:fldChar w:fldCharType="end"/>
            </w:r>
          </w:hyperlink>
        </w:p>
        <w:p w:rsidR="00393ABA" w:rsidRDefault="00AE6AC9">
          <w:pPr>
            <w:pStyle w:val="TOC1"/>
            <w:tabs>
              <w:tab w:val="right" w:leader="dot" w:pos="8303"/>
            </w:tabs>
            <w:rPr>
              <w:rFonts w:asciiTheme="minorHAnsi" w:eastAsiaTheme="minorEastAsia" w:hAnsiTheme="minorHAnsi" w:cstheme="minorBidi"/>
              <w:noProof/>
              <w:szCs w:val="22"/>
            </w:rPr>
          </w:pPr>
          <w:hyperlink w:anchor="_Toc527842817" w:history="1">
            <w:r w:rsidR="00393ABA" w:rsidRPr="00FA6FA1">
              <w:rPr>
                <w:rStyle w:val="af4"/>
                <w:noProof/>
              </w:rPr>
              <w:t>附件一：</w:t>
            </w:r>
            <w:r w:rsidR="00393ABA" w:rsidRPr="00FA6FA1">
              <w:rPr>
                <w:rStyle w:val="af4"/>
                <w:noProof/>
              </w:rPr>
              <w:t xml:space="preserve"> </w:t>
            </w:r>
            <w:r w:rsidR="00393ABA" w:rsidRPr="00FA6FA1">
              <w:rPr>
                <w:rStyle w:val="af4"/>
                <w:noProof/>
              </w:rPr>
              <w:t>文档修订记录</w:t>
            </w:r>
            <w:r w:rsidR="00393ABA">
              <w:rPr>
                <w:noProof/>
                <w:webHidden/>
              </w:rPr>
              <w:tab/>
            </w:r>
            <w:r w:rsidR="00393ABA">
              <w:rPr>
                <w:noProof/>
                <w:webHidden/>
              </w:rPr>
              <w:fldChar w:fldCharType="begin"/>
            </w:r>
            <w:r w:rsidR="00393ABA">
              <w:rPr>
                <w:noProof/>
                <w:webHidden/>
              </w:rPr>
              <w:instrText xml:space="preserve"> PAGEREF _Toc527842817 \h </w:instrText>
            </w:r>
            <w:r w:rsidR="00393ABA">
              <w:rPr>
                <w:noProof/>
                <w:webHidden/>
              </w:rPr>
            </w:r>
            <w:r w:rsidR="00393ABA">
              <w:rPr>
                <w:noProof/>
                <w:webHidden/>
              </w:rPr>
              <w:fldChar w:fldCharType="separate"/>
            </w:r>
            <w:r w:rsidR="00393ABA">
              <w:rPr>
                <w:noProof/>
                <w:webHidden/>
              </w:rPr>
              <w:t>1</w:t>
            </w:r>
            <w:r w:rsidR="00393ABA">
              <w:rPr>
                <w:noProof/>
                <w:webHidden/>
              </w:rPr>
              <w:fldChar w:fldCharType="end"/>
            </w:r>
          </w:hyperlink>
        </w:p>
        <w:p w:rsidR="00393ABA" w:rsidRDefault="00AE6AC9">
          <w:pPr>
            <w:pStyle w:val="TOC1"/>
            <w:tabs>
              <w:tab w:val="right" w:leader="dot" w:pos="8303"/>
            </w:tabs>
            <w:rPr>
              <w:rFonts w:asciiTheme="minorHAnsi" w:eastAsiaTheme="minorEastAsia" w:hAnsiTheme="minorHAnsi" w:cstheme="minorBidi"/>
              <w:noProof/>
              <w:szCs w:val="22"/>
            </w:rPr>
          </w:pPr>
          <w:hyperlink w:anchor="_Toc527842818" w:history="1">
            <w:r w:rsidR="00393ABA" w:rsidRPr="00FA6FA1">
              <w:rPr>
                <w:rStyle w:val="af4"/>
                <w:noProof/>
              </w:rPr>
              <w:t xml:space="preserve">1. </w:t>
            </w:r>
            <w:r w:rsidR="00393ABA" w:rsidRPr="00FA6FA1">
              <w:rPr>
                <w:rStyle w:val="af4"/>
                <w:noProof/>
              </w:rPr>
              <w:t>引言</w:t>
            </w:r>
            <w:r w:rsidR="00393ABA">
              <w:rPr>
                <w:noProof/>
                <w:webHidden/>
              </w:rPr>
              <w:tab/>
            </w:r>
            <w:r w:rsidR="00393ABA">
              <w:rPr>
                <w:noProof/>
                <w:webHidden/>
              </w:rPr>
              <w:fldChar w:fldCharType="begin"/>
            </w:r>
            <w:r w:rsidR="00393ABA">
              <w:rPr>
                <w:noProof/>
                <w:webHidden/>
              </w:rPr>
              <w:instrText xml:space="preserve"> PAGEREF _Toc527842818 \h </w:instrText>
            </w:r>
            <w:r w:rsidR="00393ABA">
              <w:rPr>
                <w:noProof/>
                <w:webHidden/>
              </w:rPr>
            </w:r>
            <w:r w:rsidR="00393ABA">
              <w:rPr>
                <w:noProof/>
                <w:webHidden/>
              </w:rPr>
              <w:fldChar w:fldCharType="separate"/>
            </w:r>
            <w:r w:rsidR="00393ABA">
              <w:rPr>
                <w:noProof/>
                <w:webHidden/>
              </w:rPr>
              <w:t>4</w:t>
            </w:r>
            <w:r w:rsidR="00393ABA">
              <w:rPr>
                <w:noProof/>
                <w:webHidden/>
              </w:rPr>
              <w:fldChar w:fldCharType="end"/>
            </w:r>
          </w:hyperlink>
        </w:p>
        <w:p w:rsidR="00393ABA" w:rsidRDefault="00AE6AC9">
          <w:pPr>
            <w:pStyle w:val="TOC2"/>
            <w:rPr>
              <w:rFonts w:asciiTheme="minorHAnsi" w:eastAsiaTheme="minorEastAsia" w:hAnsiTheme="minorHAnsi" w:cstheme="minorBidi"/>
              <w:szCs w:val="22"/>
            </w:rPr>
          </w:pPr>
          <w:hyperlink w:anchor="_Toc527842819" w:history="1">
            <w:r w:rsidR="00393ABA" w:rsidRPr="00FA6FA1">
              <w:rPr>
                <w:rStyle w:val="af4"/>
              </w:rPr>
              <w:t>1.1</w:t>
            </w:r>
            <w:r w:rsidR="00393ABA" w:rsidRPr="00FA6FA1">
              <w:rPr>
                <w:rStyle w:val="af4"/>
              </w:rPr>
              <w:t>编写目的</w:t>
            </w:r>
            <w:r w:rsidR="00393ABA">
              <w:rPr>
                <w:webHidden/>
              </w:rPr>
              <w:tab/>
            </w:r>
            <w:r w:rsidR="00393ABA">
              <w:rPr>
                <w:webHidden/>
              </w:rPr>
              <w:fldChar w:fldCharType="begin"/>
            </w:r>
            <w:r w:rsidR="00393ABA">
              <w:rPr>
                <w:webHidden/>
              </w:rPr>
              <w:instrText xml:space="preserve"> PAGEREF _Toc527842819 \h </w:instrText>
            </w:r>
            <w:r w:rsidR="00393ABA">
              <w:rPr>
                <w:webHidden/>
              </w:rPr>
            </w:r>
            <w:r w:rsidR="00393ABA">
              <w:rPr>
                <w:webHidden/>
              </w:rPr>
              <w:fldChar w:fldCharType="separate"/>
            </w:r>
            <w:r w:rsidR="00393ABA">
              <w:rPr>
                <w:webHidden/>
              </w:rPr>
              <w:t>4</w:t>
            </w:r>
            <w:r w:rsidR="00393ABA">
              <w:rPr>
                <w:webHidden/>
              </w:rPr>
              <w:fldChar w:fldCharType="end"/>
            </w:r>
          </w:hyperlink>
        </w:p>
        <w:p w:rsidR="00393ABA" w:rsidRDefault="00AE6AC9">
          <w:pPr>
            <w:pStyle w:val="TOC2"/>
            <w:rPr>
              <w:rFonts w:asciiTheme="minorHAnsi" w:eastAsiaTheme="minorEastAsia" w:hAnsiTheme="minorHAnsi" w:cstheme="minorBidi"/>
              <w:szCs w:val="22"/>
            </w:rPr>
          </w:pPr>
          <w:hyperlink w:anchor="_Toc527842820" w:history="1">
            <w:r w:rsidR="00393ABA" w:rsidRPr="00FA6FA1">
              <w:rPr>
                <w:rStyle w:val="af4"/>
              </w:rPr>
              <w:t>1.2</w:t>
            </w:r>
            <w:r w:rsidR="00393ABA" w:rsidRPr="00FA6FA1">
              <w:rPr>
                <w:rStyle w:val="af4"/>
              </w:rPr>
              <w:t>背景</w:t>
            </w:r>
            <w:r w:rsidR="00393ABA">
              <w:rPr>
                <w:webHidden/>
              </w:rPr>
              <w:tab/>
            </w:r>
            <w:r w:rsidR="00393ABA" w:rsidRPr="00393ABA">
              <w:rPr>
                <w:webHidden/>
              </w:rPr>
              <w:tab/>
            </w:r>
            <w:r w:rsidR="00393ABA">
              <w:rPr>
                <w:webHidden/>
              </w:rPr>
              <w:fldChar w:fldCharType="begin"/>
            </w:r>
            <w:r w:rsidR="00393ABA">
              <w:rPr>
                <w:webHidden/>
              </w:rPr>
              <w:instrText xml:space="preserve"> PAGEREF _Toc527842820 \h </w:instrText>
            </w:r>
            <w:r w:rsidR="00393ABA">
              <w:rPr>
                <w:webHidden/>
              </w:rPr>
            </w:r>
            <w:r w:rsidR="00393ABA">
              <w:rPr>
                <w:webHidden/>
              </w:rPr>
              <w:fldChar w:fldCharType="separate"/>
            </w:r>
            <w:r w:rsidR="00393ABA">
              <w:rPr>
                <w:webHidden/>
              </w:rPr>
              <w:t>4</w:t>
            </w:r>
            <w:r w:rsidR="00393ABA">
              <w:rPr>
                <w:webHidden/>
              </w:rPr>
              <w:fldChar w:fldCharType="end"/>
            </w:r>
          </w:hyperlink>
        </w:p>
        <w:p w:rsidR="00393ABA" w:rsidRDefault="00AE6AC9">
          <w:pPr>
            <w:pStyle w:val="TOC2"/>
            <w:rPr>
              <w:rFonts w:asciiTheme="minorHAnsi" w:eastAsiaTheme="minorEastAsia" w:hAnsiTheme="minorHAnsi" w:cstheme="minorBidi"/>
              <w:szCs w:val="22"/>
            </w:rPr>
          </w:pPr>
          <w:hyperlink w:anchor="_Toc527842821" w:history="1">
            <w:r w:rsidR="00393ABA" w:rsidRPr="00FA6FA1">
              <w:rPr>
                <w:rStyle w:val="af4"/>
              </w:rPr>
              <w:t>1.3</w:t>
            </w:r>
            <w:r w:rsidR="00393ABA" w:rsidRPr="00FA6FA1">
              <w:rPr>
                <w:rStyle w:val="af4"/>
              </w:rPr>
              <w:t>术语</w:t>
            </w:r>
            <w:r w:rsidR="00393ABA">
              <w:rPr>
                <w:webHidden/>
              </w:rPr>
              <w:tab/>
            </w:r>
            <w:r w:rsidR="00393ABA" w:rsidRPr="00393ABA">
              <w:rPr>
                <w:webHidden/>
              </w:rPr>
              <w:tab/>
            </w:r>
            <w:r w:rsidR="00393ABA">
              <w:rPr>
                <w:webHidden/>
              </w:rPr>
              <w:fldChar w:fldCharType="begin"/>
            </w:r>
            <w:r w:rsidR="00393ABA">
              <w:rPr>
                <w:webHidden/>
              </w:rPr>
              <w:instrText xml:space="preserve"> PAGEREF _Toc527842821 \h </w:instrText>
            </w:r>
            <w:r w:rsidR="00393ABA">
              <w:rPr>
                <w:webHidden/>
              </w:rPr>
            </w:r>
            <w:r w:rsidR="00393ABA">
              <w:rPr>
                <w:webHidden/>
              </w:rPr>
              <w:fldChar w:fldCharType="separate"/>
            </w:r>
            <w:r w:rsidR="00393ABA">
              <w:rPr>
                <w:webHidden/>
              </w:rPr>
              <w:t>4</w:t>
            </w:r>
            <w:r w:rsidR="00393ABA">
              <w:rPr>
                <w:webHidden/>
              </w:rPr>
              <w:fldChar w:fldCharType="end"/>
            </w:r>
          </w:hyperlink>
        </w:p>
        <w:p w:rsidR="00393ABA" w:rsidRDefault="00AE6AC9">
          <w:pPr>
            <w:pStyle w:val="TOC2"/>
            <w:rPr>
              <w:rFonts w:asciiTheme="minorHAnsi" w:eastAsiaTheme="minorEastAsia" w:hAnsiTheme="minorHAnsi" w:cstheme="minorBidi"/>
              <w:szCs w:val="22"/>
            </w:rPr>
          </w:pPr>
          <w:hyperlink w:anchor="_Toc527842822" w:history="1">
            <w:r w:rsidR="00393ABA" w:rsidRPr="00FA6FA1">
              <w:rPr>
                <w:rStyle w:val="af4"/>
              </w:rPr>
              <w:t xml:space="preserve">1.4 </w:t>
            </w:r>
            <w:r w:rsidR="00393ABA" w:rsidRPr="00FA6FA1">
              <w:rPr>
                <w:rStyle w:val="af4"/>
              </w:rPr>
              <w:t>文献</w:t>
            </w:r>
            <w:r w:rsidR="00393ABA">
              <w:rPr>
                <w:webHidden/>
              </w:rPr>
              <w:tab/>
            </w:r>
            <w:r w:rsidR="00393ABA" w:rsidRPr="00393ABA">
              <w:rPr>
                <w:webHidden/>
              </w:rPr>
              <w:tab/>
            </w:r>
            <w:r w:rsidR="00393ABA">
              <w:rPr>
                <w:webHidden/>
              </w:rPr>
              <w:fldChar w:fldCharType="begin"/>
            </w:r>
            <w:r w:rsidR="00393ABA">
              <w:rPr>
                <w:webHidden/>
              </w:rPr>
              <w:instrText xml:space="preserve"> PAGEREF _Toc527842822 \h </w:instrText>
            </w:r>
            <w:r w:rsidR="00393ABA">
              <w:rPr>
                <w:webHidden/>
              </w:rPr>
            </w:r>
            <w:r w:rsidR="00393ABA">
              <w:rPr>
                <w:webHidden/>
              </w:rPr>
              <w:fldChar w:fldCharType="separate"/>
            </w:r>
            <w:r w:rsidR="00393ABA">
              <w:rPr>
                <w:webHidden/>
              </w:rPr>
              <w:t>4</w:t>
            </w:r>
            <w:r w:rsidR="00393ABA">
              <w:rPr>
                <w:webHidden/>
              </w:rPr>
              <w:fldChar w:fldCharType="end"/>
            </w:r>
          </w:hyperlink>
        </w:p>
        <w:p w:rsidR="00393ABA" w:rsidRDefault="00AE6AC9">
          <w:pPr>
            <w:pStyle w:val="TOC1"/>
            <w:tabs>
              <w:tab w:val="right" w:leader="dot" w:pos="8303"/>
            </w:tabs>
            <w:rPr>
              <w:rFonts w:asciiTheme="minorHAnsi" w:eastAsiaTheme="minorEastAsia" w:hAnsiTheme="minorHAnsi" w:cstheme="minorBidi"/>
              <w:noProof/>
              <w:szCs w:val="22"/>
            </w:rPr>
          </w:pPr>
          <w:hyperlink w:anchor="_Toc527842823" w:history="1">
            <w:r w:rsidR="00393ABA" w:rsidRPr="00FA6FA1">
              <w:rPr>
                <w:rStyle w:val="af4"/>
                <w:noProof/>
              </w:rPr>
              <w:t xml:space="preserve">2. </w:t>
            </w:r>
            <w:r w:rsidR="00393ABA" w:rsidRPr="00FA6FA1">
              <w:rPr>
                <w:rStyle w:val="af4"/>
                <w:noProof/>
              </w:rPr>
              <w:t>项目概述</w:t>
            </w:r>
            <w:r w:rsidR="00393ABA">
              <w:rPr>
                <w:noProof/>
                <w:webHidden/>
              </w:rPr>
              <w:tab/>
            </w:r>
            <w:r w:rsidR="00393ABA">
              <w:rPr>
                <w:noProof/>
                <w:webHidden/>
              </w:rPr>
              <w:fldChar w:fldCharType="begin"/>
            </w:r>
            <w:r w:rsidR="00393ABA">
              <w:rPr>
                <w:noProof/>
                <w:webHidden/>
              </w:rPr>
              <w:instrText xml:space="preserve"> PAGEREF _Toc527842823 \h </w:instrText>
            </w:r>
            <w:r w:rsidR="00393ABA">
              <w:rPr>
                <w:noProof/>
                <w:webHidden/>
              </w:rPr>
            </w:r>
            <w:r w:rsidR="00393ABA">
              <w:rPr>
                <w:noProof/>
                <w:webHidden/>
              </w:rPr>
              <w:fldChar w:fldCharType="separate"/>
            </w:r>
            <w:r w:rsidR="00393ABA">
              <w:rPr>
                <w:noProof/>
                <w:webHidden/>
              </w:rPr>
              <w:t>6</w:t>
            </w:r>
            <w:r w:rsidR="00393ABA">
              <w:rPr>
                <w:noProof/>
                <w:webHidden/>
              </w:rPr>
              <w:fldChar w:fldCharType="end"/>
            </w:r>
          </w:hyperlink>
        </w:p>
        <w:p w:rsidR="00393ABA" w:rsidRDefault="00AE6AC9">
          <w:pPr>
            <w:pStyle w:val="TOC2"/>
            <w:rPr>
              <w:rFonts w:asciiTheme="minorHAnsi" w:eastAsiaTheme="minorEastAsia" w:hAnsiTheme="minorHAnsi" w:cstheme="minorBidi"/>
              <w:szCs w:val="22"/>
            </w:rPr>
          </w:pPr>
          <w:hyperlink w:anchor="_Toc527842824" w:history="1">
            <w:r w:rsidR="00393ABA" w:rsidRPr="00FA6FA1">
              <w:rPr>
                <w:rStyle w:val="af4"/>
              </w:rPr>
              <w:t>2.1</w:t>
            </w:r>
            <w:r w:rsidR="00393ABA" w:rsidRPr="00FA6FA1">
              <w:rPr>
                <w:rStyle w:val="af4"/>
              </w:rPr>
              <w:t>工作内容</w:t>
            </w:r>
            <w:r w:rsidR="00393ABA">
              <w:rPr>
                <w:webHidden/>
              </w:rPr>
              <w:tab/>
            </w:r>
            <w:r w:rsidR="00393ABA">
              <w:rPr>
                <w:webHidden/>
              </w:rPr>
              <w:fldChar w:fldCharType="begin"/>
            </w:r>
            <w:r w:rsidR="00393ABA">
              <w:rPr>
                <w:webHidden/>
              </w:rPr>
              <w:instrText xml:space="preserve"> PAGEREF _Toc527842824 \h </w:instrText>
            </w:r>
            <w:r w:rsidR="00393ABA">
              <w:rPr>
                <w:webHidden/>
              </w:rPr>
            </w:r>
            <w:r w:rsidR="00393ABA">
              <w:rPr>
                <w:webHidden/>
              </w:rPr>
              <w:fldChar w:fldCharType="separate"/>
            </w:r>
            <w:r w:rsidR="00393ABA">
              <w:rPr>
                <w:webHidden/>
              </w:rPr>
              <w:t>6</w:t>
            </w:r>
            <w:r w:rsidR="00393ABA">
              <w:rPr>
                <w:webHidden/>
              </w:rPr>
              <w:fldChar w:fldCharType="end"/>
            </w:r>
          </w:hyperlink>
        </w:p>
        <w:p w:rsidR="00393ABA" w:rsidRDefault="00AE6AC9">
          <w:pPr>
            <w:pStyle w:val="TOC2"/>
            <w:rPr>
              <w:rFonts w:asciiTheme="minorHAnsi" w:eastAsiaTheme="minorEastAsia" w:hAnsiTheme="minorHAnsi" w:cstheme="minorBidi"/>
              <w:szCs w:val="22"/>
            </w:rPr>
          </w:pPr>
          <w:hyperlink w:anchor="_Toc527842825" w:history="1">
            <w:r w:rsidR="00393ABA" w:rsidRPr="00FA6FA1">
              <w:rPr>
                <w:rStyle w:val="af4"/>
              </w:rPr>
              <w:t>2.2</w:t>
            </w:r>
            <w:r w:rsidR="00393ABA" w:rsidRPr="00FA6FA1">
              <w:rPr>
                <w:rStyle w:val="af4"/>
              </w:rPr>
              <w:t>主要参加人员</w:t>
            </w:r>
            <w:r w:rsidR="00393ABA">
              <w:rPr>
                <w:webHidden/>
              </w:rPr>
              <w:tab/>
            </w:r>
            <w:r w:rsidR="00393ABA">
              <w:rPr>
                <w:webHidden/>
              </w:rPr>
              <w:fldChar w:fldCharType="begin"/>
            </w:r>
            <w:r w:rsidR="00393ABA">
              <w:rPr>
                <w:webHidden/>
              </w:rPr>
              <w:instrText xml:space="preserve"> PAGEREF _Toc527842825 \h </w:instrText>
            </w:r>
            <w:r w:rsidR="00393ABA">
              <w:rPr>
                <w:webHidden/>
              </w:rPr>
            </w:r>
            <w:r w:rsidR="00393ABA">
              <w:rPr>
                <w:webHidden/>
              </w:rPr>
              <w:fldChar w:fldCharType="separate"/>
            </w:r>
            <w:r w:rsidR="00393ABA">
              <w:rPr>
                <w:webHidden/>
              </w:rPr>
              <w:t>6</w:t>
            </w:r>
            <w:r w:rsidR="00393ABA">
              <w:rPr>
                <w:webHidden/>
              </w:rPr>
              <w:fldChar w:fldCharType="end"/>
            </w:r>
          </w:hyperlink>
        </w:p>
        <w:p w:rsidR="00393ABA" w:rsidRDefault="00AE6AC9">
          <w:pPr>
            <w:pStyle w:val="TOC2"/>
            <w:rPr>
              <w:rFonts w:asciiTheme="minorHAnsi" w:eastAsiaTheme="minorEastAsia" w:hAnsiTheme="minorHAnsi" w:cstheme="minorBidi"/>
              <w:szCs w:val="22"/>
            </w:rPr>
          </w:pPr>
          <w:hyperlink w:anchor="_Toc527842826" w:history="1">
            <w:r w:rsidR="00393ABA" w:rsidRPr="00FA6FA1">
              <w:rPr>
                <w:rStyle w:val="af4"/>
              </w:rPr>
              <w:t>2.3</w:t>
            </w:r>
            <w:r w:rsidR="00393ABA" w:rsidRPr="00FA6FA1">
              <w:rPr>
                <w:rStyle w:val="af4"/>
              </w:rPr>
              <w:t>产品</w:t>
            </w:r>
            <w:r w:rsidR="00393ABA">
              <w:rPr>
                <w:webHidden/>
              </w:rPr>
              <w:tab/>
            </w:r>
            <w:r w:rsidR="00393ABA" w:rsidRPr="00393ABA">
              <w:rPr>
                <w:webHidden/>
              </w:rPr>
              <w:tab/>
            </w:r>
            <w:r w:rsidR="00393ABA">
              <w:rPr>
                <w:webHidden/>
              </w:rPr>
              <w:fldChar w:fldCharType="begin"/>
            </w:r>
            <w:r w:rsidR="00393ABA">
              <w:rPr>
                <w:webHidden/>
              </w:rPr>
              <w:instrText xml:space="preserve"> PAGEREF _Toc527842826 \h </w:instrText>
            </w:r>
            <w:r w:rsidR="00393ABA">
              <w:rPr>
                <w:webHidden/>
              </w:rPr>
            </w:r>
            <w:r w:rsidR="00393ABA">
              <w:rPr>
                <w:webHidden/>
              </w:rPr>
              <w:fldChar w:fldCharType="separate"/>
            </w:r>
            <w:r w:rsidR="00393ABA">
              <w:rPr>
                <w:webHidden/>
              </w:rPr>
              <w:t>7</w:t>
            </w:r>
            <w:r w:rsidR="00393ABA">
              <w:rPr>
                <w:webHidden/>
              </w:rPr>
              <w:fldChar w:fldCharType="end"/>
            </w:r>
          </w:hyperlink>
        </w:p>
        <w:p w:rsidR="00393ABA" w:rsidRDefault="00AE6AC9">
          <w:pPr>
            <w:pStyle w:val="TOC3"/>
            <w:tabs>
              <w:tab w:val="right" w:leader="dot" w:pos="8303"/>
            </w:tabs>
            <w:rPr>
              <w:rFonts w:asciiTheme="minorHAnsi" w:eastAsiaTheme="minorEastAsia" w:hAnsiTheme="minorHAnsi" w:cstheme="minorBidi"/>
              <w:noProof/>
              <w:szCs w:val="22"/>
            </w:rPr>
          </w:pPr>
          <w:hyperlink w:anchor="_Toc527842827" w:history="1">
            <w:r w:rsidR="00393ABA" w:rsidRPr="00FA6FA1">
              <w:rPr>
                <w:rStyle w:val="af4"/>
                <w:noProof/>
              </w:rPr>
              <w:t>2.3.1</w:t>
            </w:r>
            <w:r w:rsidR="00393ABA" w:rsidRPr="00FA6FA1">
              <w:rPr>
                <w:rStyle w:val="af4"/>
                <w:noProof/>
              </w:rPr>
              <w:t>系统组成</w:t>
            </w:r>
            <w:r w:rsidR="00393ABA">
              <w:rPr>
                <w:noProof/>
                <w:webHidden/>
              </w:rPr>
              <w:tab/>
            </w:r>
            <w:r w:rsidR="00393ABA">
              <w:rPr>
                <w:noProof/>
                <w:webHidden/>
              </w:rPr>
              <w:fldChar w:fldCharType="begin"/>
            </w:r>
            <w:r w:rsidR="00393ABA">
              <w:rPr>
                <w:noProof/>
                <w:webHidden/>
              </w:rPr>
              <w:instrText xml:space="preserve"> PAGEREF _Toc527842827 \h </w:instrText>
            </w:r>
            <w:r w:rsidR="00393ABA">
              <w:rPr>
                <w:noProof/>
                <w:webHidden/>
              </w:rPr>
            </w:r>
            <w:r w:rsidR="00393ABA">
              <w:rPr>
                <w:noProof/>
                <w:webHidden/>
              </w:rPr>
              <w:fldChar w:fldCharType="separate"/>
            </w:r>
            <w:r w:rsidR="00393ABA">
              <w:rPr>
                <w:noProof/>
                <w:webHidden/>
              </w:rPr>
              <w:t>7</w:t>
            </w:r>
            <w:r w:rsidR="00393ABA">
              <w:rPr>
                <w:noProof/>
                <w:webHidden/>
              </w:rPr>
              <w:fldChar w:fldCharType="end"/>
            </w:r>
          </w:hyperlink>
        </w:p>
        <w:p w:rsidR="00393ABA" w:rsidRDefault="00AE6AC9">
          <w:pPr>
            <w:pStyle w:val="TOC3"/>
            <w:tabs>
              <w:tab w:val="right" w:leader="dot" w:pos="8303"/>
            </w:tabs>
            <w:rPr>
              <w:rFonts w:asciiTheme="minorHAnsi" w:eastAsiaTheme="minorEastAsia" w:hAnsiTheme="minorHAnsi" w:cstheme="minorBidi"/>
              <w:noProof/>
              <w:szCs w:val="22"/>
            </w:rPr>
          </w:pPr>
          <w:hyperlink w:anchor="_Toc527842828" w:history="1">
            <w:r w:rsidR="00393ABA" w:rsidRPr="00FA6FA1">
              <w:rPr>
                <w:rStyle w:val="af4"/>
                <w:noProof/>
              </w:rPr>
              <w:t>2.3.2</w:t>
            </w:r>
            <w:r w:rsidR="00393ABA" w:rsidRPr="00FA6FA1">
              <w:rPr>
                <w:rStyle w:val="af4"/>
                <w:noProof/>
              </w:rPr>
              <w:t>程序</w:t>
            </w:r>
            <w:r w:rsidR="00393ABA">
              <w:rPr>
                <w:noProof/>
                <w:webHidden/>
              </w:rPr>
              <w:tab/>
            </w:r>
            <w:r w:rsidR="00393ABA">
              <w:rPr>
                <w:noProof/>
                <w:webHidden/>
              </w:rPr>
              <w:fldChar w:fldCharType="begin"/>
            </w:r>
            <w:r w:rsidR="00393ABA">
              <w:rPr>
                <w:noProof/>
                <w:webHidden/>
              </w:rPr>
              <w:instrText xml:space="preserve"> PAGEREF _Toc527842828 \h </w:instrText>
            </w:r>
            <w:r w:rsidR="00393ABA">
              <w:rPr>
                <w:noProof/>
                <w:webHidden/>
              </w:rPr>
            </w:r>
            <w:r w:rsidR="00393ABA">
              <w:rPr>
                <w:noProof/>
                <w:webHidden/>
              </w:rPr>
              <w:fldChar w:fldCharType="separate"/>
            </w:r>
            <w:r w:rsidR="00393ABA">
              <w:rPr>
                <w:noProof/>
                <w:webHidden/>
              </w:rPr>
              <w:t>7</w:t>
            </w:r>
            <w:r w:rsidR="00393ABA">
              <w:rPr>
                <w:noProof/>
                <w:webHidden/>
              </w:rPr>
              <w:fldChar w:fldCharType="end"/>
            </w:r>
          </w:hyperlink>
        </w:p>
        <w:p w:rsidR="00393ABA" w:rsidRDefault="00AE6AC9">
          <w:pPr>
            <w:pStyle w:val="TOC3"/>
            <w:tabs>
              <w:tab w:val="right" w:leader="dot" w:pos="8303"/>
            </w:tabs>
            <w:rPr>
              <w:rFonts w:asciiTheme="minorHAnsi" w:eastAsiaTheme="minorEastAsia" w:hAnsiTheme="minorHAnsi" w:cstheme="minorBidi"/>
              <w:noProof/>
              <w:szCs w:val="22"/>
            </w:rPr>
          </w:pPr>
          <w:hyperlink w:anchor="_Toc527842829" w:history="1">
            <w:r w:rsidR="00393ABA" w:rsidRPr="00FA6FA1">
              <w:rPr>
                <w:rStyle w:val="af4"/>
                <w:noProof/>
              </w:rPr>
              <w:t>2.3.3</w:t>
            </w:r>
            <w:r w:rsidR="00393ABA" w:rsidRPr="00FA6FA1">
              <w:rPr>
                <w:rStyle w:val="af4"/>
                <w:noProof/>
              </w:rPr>
              <w:t>文件</w:t>
            </w:r>
            <w:r w:rsidR="00393ABA">
              <w:rPr>
                <w:noProof/>
                <w:webHidden/>
              </w:rPr>
              <w:tab/>
            </w:r>
            <w:r w:rsidR="00393ABA">
              <w:rPr>
                <w:noProof/>
                <w:webHidden/>
              </w:rPr>
              <w:fldChar w:fldCharType="begin"/>
            </w:r>
            <w:r w:rsidR="00393ABA">
              <w:rPr>
                <w:noProof/>
                <w:webHidden/>
              </w:rPr>
              <w:instrText xml:space="preserve"> PAGEREF _Toc527842829 \h </w:instrText>
            </w:r>
            <w:r w:rsidR="00393ABA">
              <w:rPr>
                <w:noProof/>
                <w:webHidden/>
              </w:rPr>
            </w:r>
            <w:r w:rsidR="00393ABA">
              <w:rPr>
                <w:noProof/>
                <w:webHidden/>
              </w:rPr>
              <w:fldChar w:fldCharType="separate"/>
            </w:r>
            <w:r w:rsidR="00393ABA">
              <w:rPr>
                <w:noProof/>
                <w:webHidden/>
              </w:rPr>
              <w:t>7</w:t>
            </w:r>
            <w:r w:rsidR="00393ABA">
              <w:rPr>
                <w:noProof/>
                <w:webHidden/>
              </w:rPr>
              <w:fldChar w:fldCharType="end"/>
            </w:r>
          </w:hyperlink>
        </w:p>
        <w:p w:rsidR="00393ABA" w:rsidRDefault="00AE6AC9">
          <w:pPr>
            <w:pStyle w:val="TOC3"/>
            <w:tabs>
              <w:tab w:val="right" w:leader="dot" w:pos="8303"/>
            </w:tabs>
            <w:rPr>
              <w:rFonts w:asciiTheme="minorHAnsi" w:eastAsiaTheme="minorEastAsia" w:hAnsiTheme="minorHAnsi" w:cstheme="minorBidi"/>
              <w:noProof/>
              <w:szCs w:val="22"/>
            </w:rPr>
          </w:pPr>
          <w:hyperlink w:anchor="_Toc527842830" w:history="1">
            <w:r w:rsidR="00393ABA" w:rsidRPr="00FA6FA1">
              <w:rPr>
                <w:rStyle w:val="af4"/>
                <w:noProof/>
              </w:rPr>
              <w:t>2.3.4</w:t>
            </w:r>
            <w:r w:rsidR="00393ABA" w:rsidRPr="00FA6FA1">
              <w:rPr>
                <w:rStyle w:val="af4"/>
                <w:noProof/>
              </w:rPr>
              <w:t>服务</w:t>
            </w:r>
            <w:r w:rsidR="00393ABA">
              <w:rPr>
                <w:noProof/>
                <w:webHidden/>
              </w:rPr>
              <w:tab/>
            </w:r>
            <w:r w:rsidR="00393ABA">
              <w:rPr>
                <w:noProof/>
                <w:webHidden/>
              </w:rPr>
              <w:fldChar w:fldCharType="begin"/>
            </w:r>
            <w:r w:rsidR="00393ABA">
              <w:rPr>
                <w:noProof/>
                <w:webHidden/>
              </w:rPr>
              <w:instrText xml:space="preserve"> PAGEREF _Toc527842830 \h </w:instrText>
            </w:r>
            <w:r w:rsidR="00393ABA">
              <w:rPr>
                <w:noProof/>
                <w:webHidden/>
              </w:rPr>
            </w:r>
            <w:r w:rsidR="00393ABA">
              <w:rPr>
                <w:noProof/>
                <w:webHidden/>
              </w:rPr>
              <w:fldChar w:fldCharType="separate"/>
            </w:r>
            <w:r w:rsidR="00393ABA">
              <w:rPr>
                <w:noProof/>
                <w:webHidden/>
              </w:rPr>
              <w:t>7</w:t>
            </w:r>
            <w:r w:rsidR="00393ABA">
              <w:rPr>
                <w:noProof/>
                <w:webHidden/>
              </w:rPr>
              <w:fldChar w:fldCharType="end"/>
            </w:r>
          </w:hyperlink>
        </w:p>
        <w:p w:rsidR="00393ABA" w:rsidRDefault="00AE6AC9">
          <w:pPr>
            <w:pStyle w:val="TOC3"/>
            <w:tabs>
              <w:tab w:val="right" w:leader="dot" w:pos="8303"/>
            </w:tabs>
            <w:rPr>
              <w:rFonts w:asciiTheme="minorHAnsi" w:eastAsiaTheme="minorEastAsia" w:hAnsiTheme="minorHAnsi" w:cstheme="minorBidi"/>
              <w:noProof/>
              <w:szCs w:val="22"/>
            </w:rPr>
          </w:pPr>
          <w:hyperlink w:anchor="_Toc527842831" w:history="1">
            <w:r w:rsidR="00393ABA" w:rsidRPr="00FA6FA1">
              <w:rPr>
                <w:rStyle w:val="af4"/>
                <w:noProof/>
              </w:rPr>
              <w:t>2.3.5</w:t>
            </w:r>
            <w:r w:rsidR="00393ABA" w:rsidRPr="00FA6FA1">
              <w:rPr>
                <w:rStyle w:val="af4"/>
                <w:noProof/>
              </w:rPr>
              <w:t>非移交产品</w:t>
            </w:r>
            <w:r w:rsidR="00393ABA">
              <w:rPr>
                <w:noProof/>
                <w:webHidden/>
              </w:rPr>
              <w:tab/>
            </w:r>
            <w:r w:rsidR="00393ABA">
              <w:rPr>
                <w:noProof/>
                <w:webHidden/>
              </w:rPr>
              <w:fldChar w:fldCharType="begin"/>
            </w:r>
            <w:r w:rsidR="00393ABA">
              <w:rPr>
                <w:noProof/>
                <w:webHidden/>
              </w:rPr>
              <w:instrText xml:space="preserve"> PAGEREF _Toc527842831 \h </w:instrText>
            </w:r>
            <w:r w:rsidR="00393ABA">
              <w:rPr>
                <w:noProof/>
                <w:webHidden/>
              </w:rPr>
            </w:r>
            <w:r w:rsidR="00393ABA">
              <w:rPr>
                <w:noProof/>
                <w:webHidden/>
              </w:rPr>
              <w:fldChar w:fldCharType="separate"/>
            </w:r>
            <w:r w:rsidR="00393ABA">
              <w:rPr>
                <w:noProof/>
                <w:webHidden/>
              </w:rPr>
              <w:t>7</w:t>
            </w:r>
            <w:r w:rsidR="00393ABA">
              <w:rPr>
                <w:noProof/>
                <w:webHidden/>
              </w:rPr>
              <w:fldChar w:fldCharType="end"/>
            </w:r>
          </w:hyperlink>
        </w:p>
        <w:p w:rsidR="00393ABA" w:rsidRDefault="00AE6AC9">
          <w:pPr>
            <w:pStyle w:val="TOC2"/>
            <w:rPr>
              <w:rFonts w:asciiTheme="minorHAnsi" w:eastAsiaTheme="minorEastAsia" w:hAnsiTheme="minorHAnsi" w:cstheme="minorBidi"/>
              <w:szCs w:val="22"/>
            </w:rPr>
          </w:pPr>
          <w:hyperlink w:anchor="_Toc527842832" w:history="1">
            <w:r w:rsidR="00393ABA" w:rsidRPr="00FA6FA1">
              <w:rPr>
                <w:rStyle w:val="af4"/>
              </w:rPr>
              <w:t>2.4</w:t>
            </w:r>
            <w:r w:rsidR="00393ABA" w:rsidRPr="00FA6FA1">
              <w:rPr>
                <w:rStyle w:val="af4"/>
              </w:rPr>
              <w:t>验收标准</w:t>
            </w:r>
            <w:r w:rsidR="00393ABA">
              <w:rPr>
                <w:webHidden/>
              </w:rPr>
              <w:tab/>
            </w:r>
            <w:r w:rsidR="00393ABA">
              <w:rPr>
                <w:webHidden/>
              </w:rPr>
              <w:fldChar w:fldCharType="begin"/>
            </w:r>
            <w:r w:rsidR="00393ABA">
              <w:rPr>
                <w:webHidden/>
              </w:rPr>
              <w:instrText xml:space="preserve"> PAGEREF _Toc527842832 \h </w:instrText>
            </w:r>
            <w:r w:rsidR="00393ABA">
              <w:rPr>
                <w:webHidden/>
              </w:rPr>
            </w:r>
            <w:r w:rsidR="00393ABA">
              <w:rPr>
                <w:webHidden/>
              </w:rPr>
              <w:fldChar w:fldCharType="separate"/>
            </w:r>
            <w:r w:rsidR="00393ABA">
              <w:rPr>
                <w:webHidden/>
              </w:rPr>
              <w:t>8</w:t>
            </w:r>
            <w:r w:rsidR="00393ABA">
              <w:rPr>
                <w:webHidden/>
              </w:rPr>
              <w:fldChar w:fldCharType="end"/>
            </w:r>
          </w:hyperlink>
        </w:p>
        <w:p w:rsidR="00393ABA" w:rsidRDefault="00AE6AC9">
          <w:pPr>
            <w:pStyle w:val="TOC2"/>
            <w:rPr>
              <w:rFonts w:asciiTheme="minorHAnsi" w:eastAsiaTheme="minorEastAsia" w:hAnsiTheme="minorHAnsi" w:cstheme="minorBidi"/>
              <w:szCs w:val="22"/>
            </w:rPr>
          </w:pPr>
          <w:hyperlink w:anchor="_Toc527842833" w:history="1">
            <w:r w:rsidR="00393ABA" w:rsidRPr="00FA6FA1">
              <w:rPr>
                <w:rStyle w:val="af4"/>
              </w:rPr>
              <w:t>2.5</w:t>
            </w:r>
            <w:r w:rsidR="00393ABA" w:rsidRPr="00FA6FA1">
              <w:rPr>
                <w:rStyle w:val="af4"/>
              </w:rPr>
              <w:t>完成项目的最后期限</w:t>
            </w:r>
            <w:r w:rsidR="00393ABA">
              <w:rPr>
                <w:webHidden/>
              </w:rPr>
              <w:tab/>
            </w:r>
            <w:r w:rsidR="00393ABA">
              <w:rPr>
                <w:webHidden/>
              </w:rPr>
              <w:fldChar w:fldCharType="begin"/>
            </w:r>
            <w:r w:rsidR="00393ABA">
              <w:rPr>
                <w:webHidden/>
              </w:rPr>
              <w:instrText xml:space="preserve"> PAGEREF _Toc527842833 \h </w:instrText>
            </w:r>
            <w:r w:rsidR="00393ABA">
              <w:rPr>
                <w:webHidden/>
              </w:rPr>
            </w:r>
            <w:r w:rsidR="00393ABA">
              <w:rPr>
                <w:webHidden/>
              </w:rPr>
              <w:fldChar w:fldCharType="separate"/>
            </w:r>
            <w:r w:rsidR="00393ABA">
              <w:rPr>
                <w:webHidden/>
              </w:rPr>
              <w:t>8</w:t>
            </w:r>
            <w:r w:rsidR="00393ABA">
              <w:rPr>
                <w:webHidden/>
              </w:rPr>
              <w:fldChar w:fldCharType="end"/>
            </w:r>
          </w:hyperlink>
        </w:p>
        <w:p w:rsidR="00393ABA" w:rsidRDefault="00AE6AC9">
          <w:pPr>
            <w:pStyle w:val="TOC1"/>
            <w:tabs>
              <w:tab w:val="right" w:leader="dot" w:pos="8303"/>
            </w:tabs>
            <w:rPr>
              <w:rFonts w:asciiTheme="minorHAnsi" w:eastAsiaTheme="minorEastAsia" w:hAnsiTheme="minorHAnsi" w:cstheme="minorBidi"/>
              <w:noProof/>
              <w:szCs w:val="22"/>
            </w:rPr>
          </w:pPr>
          <w:hyperlink w:anchor="_Toc527842834" w:history="1">
            <w:r w:rsidR="00393ABA" w:rsidRPr="00FA6FA1">
              <w:rPr>
                <w:rStyle w:val="af4"/>
                <w:noProof/>
              </w:rPr>
              <w:t xml:space="preserve">3. </w:t>
            </w:r>
            <w:r w:rsidR="00393ABA" w:rsidRPr="00FA6FA1">
              <w:rPr>
                <w:rStyle w:val="af4"/>
                <w:noProof/>
              </w:rPr>
              <w:t>实施计划</w:t>
            </w:r>
            <w:r w:rsidR="00393ABA">
              <w:rPr>
                <w:noProof/>
                <w:webHidden/>
              </w:rPr>
              <w:tab/>
            </w:r>
            <w:r w:rsidR="00393ABA">
              <w:rPr>
                <w:noProof/>
                <w:webHidden/>
              </w:rPr>
              <w:fldChar w:fldCharType="begin"/>
            </w:r>
            <w:r w:rsidR="00393ABA">
              <w:rPr>
                <w:noProof/>
                <w:webHidden/>
              </w:rPr>
              <w:instrText xml:space="preserve"> PAGEREF _Toc527842834 \h </w:instrText>
            </w:r>
            <w:r w:rsidR="00393ABA">
              <w:rPr>
                <w:noProof/>
                <w:webHidden/>
              </w:rPr>
            </w:r>
            <w:r w:rsidR="00393ABA">
              <w:rPr>
                <w:noProof/>
                <w:webHidden/>
              </w:rPr>
              <w:fldChar w:fldCharType="separate"/>
            </w:r>
            <w:r w:rsidR="00393ABA">
              <w:rPr>
                <w:noProof/>
                <w:webHidden/>
              </w:rPr>
              <w:t>9</w:t>
            </w:r>
            <w:r w:rsidR="00393ABA">
              <w:rPr>
                <w:noProof/>
                <w:webHidden/>
              </w:rPr>
              <w:fldChar w:fldCharType="end"/>
            </w:r>
          </w:hyperlink>
        </w:p>
        <w:p w:rsidR="00393ABA" w:rsidRDefault="00AE6AC9">
          <w:pPr>
            <w:pStyle w:val="TOC2"/>
            <w:rPr>
              <w:rFonts w:asciiTheme="minorHAnsi" w:eastAsiaTheme="minorEastAsia" w:hAnsiTheme="minorHAnsi" w:cstheme="minorBidi"/>
              <w:szCs w:val="22"/>
            </w:rPr>
          </w:pPr>
          <w:hyperlink w:anchor="_Toc527842835" w:history="1">
            <w:r w:rsidR="00393ABA" w:rsidRPr="00FA6FA1">
              <w:rPr>
                <w:rStyle w:val="af4"/>
              </w:rPr>
              <w:t>3.1</w:t>
            </w:r>
            <w:r w:rsidR="00393ABA" w:rsidRPr="00FA6FA1">
              <w:rPr>
                <w:rStyle w:val="af4"/>
              </w:rPr>
              <w:t>任务解与人员分工</w:t>
            </w:r>
            <w:r w:rsidR="00393ABA">
              <w:rPr>
                <w:webHidden/>
              </w:rPr>
              <w:tab/>
            </w:r>
            <w:r w:rsidR="00393ABA">
              <w:rPr>
                <w:webHidden/>
              </w:rPr>
              <w:fldChar w:fldCharType="begin"/>
            </w:r>
            <w:r w:rsidR="00393ABA">
              <w:rPr>
                <w:webHidden/>
              </w:rPr>
              <w:instrText xml:space="preserve"> PAGEREF _Toc527842835 \h </w:instrText>
            </w:r>
            <w:r w:rsidR="00393ABA">
              <w:rPr>
                <w:webHidden/>
              </w:rPr>
            </w:r>
            <w:r w:rsidR="00393ABA">
              <w:rPr>
                <w:webHidden/>
              </w:rPr>
              <w:fldChar w:fldCharType="separate"/>
            </w:r>
            <w:r w:rsidR="00393ABA">
              <w:rPr>
                <w:webHidden/>
              </w:rPr>
              <w:t>9</w:t>
            </w:r>
            <w:r w:rsidR="00393ABA">
              <w:rPr>
                <w:webHidden/>
              </w:rPr>
              <w:fldChar w:fldCharType="end"/>
            </w:r>
          </w:hyperlink>
        </w:p>
        <w:p w:rsidR="00393ABA" w:rsidRDefault="00AE6AC9">
          <w:pPr>
            <w:pStyle w:val="TOC2"/>
            <w:rPr>
              <w:rFonts w:asciiTheme="minorHAnsi" w:eastAsiaTheme="minorEastAsia" w:hAnsiTheme="minorHAnsi" w:cstheme="minorBidi"/>
              <w:szCs w:val="22"/>
            </w:rPr>
          </w:pPr>
          <w:hyperlink w:anchor="_Toc527842836" w:history="1">
            <w:r w:rsidR="00393ABA" w:rsidRPr="00FA6FA1">
              <w:rPr>
                <w:rStyle w:val="af4"/>
              </w:rPr>
              <w:t>3.2</w:t>
            </w:r>
            <w:r w:rsidR="00393ABA" w:rsidRPr="00FA6FA1">
              <w:rPr>
                <w:rStyle w:val="af4"/>
              </w:rPr>
              <w:t>接口人员</w:t>
            </w:r>
            <w:r w:rsidR="00393ABA">
              <w:rPr>
                <w:webHidden/>
              </w:rPr>
              <w:tab/>
            </w:r>
            <w:r w:rsidR="00393ABA">
              <w:rPr>
                <w:webHidden/>
              </w:rPr>
              <w:fldChar w:fldCharType="begin"/>
            </w:r>
            <w:r w:rsidR="00393ABA">
              <w:rPr>
                <w:webHidden/>
              </w:rPr>
              <w:instrText xml:space="preserve"> PAGEREF _Toc527842836 \h </w:instrText>
            </w:r>
            <w:r w:rsidR="00393ABA">
              <w:rPr>
                <w:webHidden/>
              </w:rPr>
            </w:r>
            <w:r w:rsidR="00393ABA">
              <w:rPr>
                <w:webHidden/>
              </w:rPr>
              <w:fldChar w:fldCharType="separate"/>
            </w:r>
            <w:r w:rsidR="00393ABA">
              <w:rPr>
                <w:webHidden/>
              </w:rPr>
              <w:t>11</w:t>
            </w:r>
            <w:r w:rsidR="00393ABA">
              <w:rPr>
                <w:webHidden/>
              </w:rPr>
              <w:fldChar w:fldCharType="end"/>
            </w:r>
          </w:hyperlink>
        </w:p>
        <w:p w:rsidR="00393ABA" w:rsidRDefault="00AE6AC9">
          <w:pPr>
            <w:pStyle w:val="TOC2"/>
            <w:rPr>
              <w:rFonts w:asciiTheme="minorHAnsi" w:eastAsiaTheme="minorEastAsia" w:hAnsiTheme="minorHAnsi" w:cstheme="minorBidi"/>
              <w:szCs w:val="22"/>
            </w:rPr>
          </w:pPr>
          <w:hyperlink w:anchor="_Toc527842837" w:history="1">
            <w:r w:rsidR="00393ABA" w:rsidRPr="00FA6FA1">
              <w:rPr>
                <w:rStyle w:val="af4"/>
              </w:rPr>
              <w:t>3.3</w:t>
            </w:r>
            <w:r w:rsidR="00393ABA" w:rsidRPr="00FA6FA1">
              <w:rPr>
                <w:rStyle w:val="af4"/>
              </w:rPr>
              <w:t>进度</w:t>
            </w:r>
            <w:r w:rsidR="00393ABA">
              <w:rPr>
                <w:webHidden/>
              </w:rPr>
              <w:tab/>
            </w:r>
            <w:r w:rsidR="00393ABA" w:rsidRPr="00393ABA">
              <w:rPr>
                <w:webHidden/>
              </w:rPr>
              <w:tab/>
            </w:r>
            <w:r w:rsidR="00393ABA">
              <w:rPr>
                <w:webHidden/>
              </w:rPr>
              <w:fldChar w:fldCharType="begin"/>
            </w:r>
            <w:r w:rsidR="00393ABA">
              <w:rPr>
                <w:webHidden/>
              </w:rPr>
              <w:instrText xml:space="preserve"> PAGEREF _Toc527842837 \h </w:instrText>
            </w:r>
            <w:r w:rsidR="00393ABA">
              <w:rPr>
                <w:webHidden/>
              </w:rPr>
            </w:r>
            <w:r w:rsidR="00393ABA">
              <w:rPr>
                <w:webHidden/>
              </w:rPr>
              <w:fldChar w:fldCharType="separate"/>
            </w:r>
            <w:r w:rsidR="00393ABA">
              <w:rPr>
                <w:webHidden/>
              </w:rPr>
              <w:t>11</w:t>
            </w:r>
            <w:r w:rsidR="00393ABA">
              <w:rPr>
                <w:webHidden/>
              </w:rPr>
              <w:fldChar w:fldCharType="end"/>
            </w:r>
          </w:hyperlink>
        </w:p>
        <w:p w:rsidR="00393ABA" w:rsidRDefault="00AE6AC9">
          <w:pPr>
            <w:pStyle w:val="TOC2"/>
            <w:rPr>
              <w:rFonts w:asciiTheme="minorHAnsi" w:eastAsiaTheme="minorEastAsia" w:hAnsiTheme="minorHAnsi" w:cstheme="minorBidi"/>
              <w:szCs w:val="22"/>
            </w:rPr>
          </w:pPr>
          <w:hyperlink w:anchor="_Toc527842838" w:history="1">
            <w:r w:rsidR="00393ABA" w:rsidRPr="00FA6FA1">
              <w:rPr>
                <w:rStyle w:val="af4"/>
              </w:rPr>
              <w:t>3.4</w:t>
            </w:r>
            <w:r w:rsidR="00393ABA" w:rsidRPr="00FA6FA1">
              <w:rPr>
                <w:rStyle w:val="af4"/>
              </w:rPr>
              <w:t>预算</w:t>
            </w:r>
            <w:r w:rsidR="00393ABA">
              <w:rPr>
                <w:webHidden/>
              </w:rPr>
              <w:tab/>
            </w:r>
            <w:r w:rsidR="00393ABA" w:rsidRPr="00393ABA">
              <w:rPr>
                <w:webHidden/>
              </w:rPr>
              <w:tab/>
            </w:r>
            <w:r w:rsidR="00393ABA">
              <w:rPr>
                <w:webHidden/>
              </w:rPr>
              <w:fldChar w:fldCharType="begin"/>
            </w:r>
            <w:r w:rsidR="00393ABA">
              <w:rPr>
                <w:webHidden/>
              </w:rPr>
              <w:instrText xml:space="preserve"> PAGEREF _Toc527842838 \h </w:instrText>
            </w:r>
            <w:r w:rsidR="00393ABA">
              <w:rPr>
                <w:webHidden/>
              </w:rPr>
            </w:r>
            <w:r w:rsidR="00393ABA">
              <w:rPr>
                <w:webHidden/>
              </w:rPr>
              <w:fldChar w:fldCharType="separate"/>
            </w:r>
            <w:r w:rsidR="00393ABA">
              <w:rPr>
                <w:webHidden/>
              </w:rPr>
              <w:t>11</w:t>
            </w:r>
            <w:r w:rsidR="00393ABA">
              <w:rPr>
                <w:webHidden/>
              </w:rPr>
              <w:fldChar w:fldCharType="end"/>
            </w:r>
          </w:hyperlink>
        </w:p>
        <w:p w:rsidR="00393ABA" w:rsidRDefault="00AE6AC9">
          <w:pPr>
            <w:pStyle w:val="TOC2"/>
            <w:rPr>
              <w:rFonts w:asciiTheme="minorHAnsi" w:eastAsiaTheme="minorEastAsia" w:hAnsiTheme="minorHAnsi" w:cstheme="minorBidi"/>
              <w:szCs w:val="22"/>
            </w:rPr>
          </w:pPr>
          <w:hyperlink w:anchor="_Toc527842839" w:history="1">
            <w:r w:rsidR="00393ABA" w:rsidRPr="00FA6FA1">
              <w:rPr>
                <w:rStyle w:val="af4"/>
              </w:rPr>
              <w:t>3.5</w:t>
            </w:r>
            <w:r w:rsidR="00393ABA" w:rsidRPr="00FA6FA1">
              <w:rPr>
                <w:rStyle w:val="af4"/>
              </w:rPr>
              <w:t>关键问题</w:t>
            </w:r>
            <w:r w:rsidR="00393ABA">
              <w:rPr>
                <w:webHidden/>
              </w:rPr>
              <w:tab/>
            </w:r>
            <w:r w:rsidR="00393ABA">
              <w:rPr>
                <w:webHidden/>
              </w:rPr>
              <w:fldChar w:fldCharType="begin"/>
            </w:r>
            <w:r w:rsidR="00393ABA">
              <w:rPr>
                <w:webHidden/>
              </w:rPr>
              <w:instrText xml:space="preserve"> PAGEREF _Toc527842839 \h </w:instrText>
            </w:r>
            <w:r w:rsidR="00393ABA">
              <w:rPr>
                <w:webHidden/>
              </w:rPr>
            </w:r>
            <w:r w:rsidR="00393ABA">
              <w:rPr>
                <w:webHidden/>
              </w:rPr>
              <w:fldChar w:fldCharType="separate"/>
            </w:r>
            <w:r w:rsidR="00393ABA">
              <w:rPr>
                <w:webHidden/>
              </w:rPr>
              <w:t>12</w:t>
            </w:r>
            <w:r w:rsidR="00393ABA">
              <w:rPr>
                <w:webHidden/>
              </w:rPr>
              <w:fldChar w:fldCharType="end"/>
            </w:r>
          </w:hyperlink>
        </w:p>
        <w:p w:rsidR="00393ABA" w:rsidRDefault="00AE6AC9">
          <w:pPr>
            <w:pStyle w:val="TOC1"/>
            <w:tabs>
              <w:tab w:val="right" w:leader="dot" w:pos="8303"/>
            </w:tabs>
            <w:rPr>
              <w:rFonts w:asciiTheme="minorHAnsi" w:eastAsiaTheme="minorEastAsia" w:hAnsiTheme="minorHAnsi" w:cstheme="minorBidi"/>
              <w:noProof/>
              <w:szCs w:val="22"/>
            </w:rPr>
          </w:pPr>
          <w:hyperlink w:anchor="_Toc527842840" w:history="1">
            <w:r w:rsidR="00393ABA" w:rsidRPr="00FA6FA1">
              <w:rPr>
                <w:rStyle w:val="af4"/>
                <w:noProof/>
              </w:rPr>
              <w:t xml:space="preserve">4. </w:t>
            </w:r>
            <w:r w:rsidR="00393ABA" w:rsidRPr="00FA6FA1">
              <w:rPr>
                <w:rStyle w:val="af4"/>
                <w:noProof/>
              </w:rPr>
              <w:t>支持条件</w:t>
            </w:r>
            <w:r w:rsidR="00393ABA">
              <w:rPr>
                <w:noProof/>
                <w:webHidden/>
              </w:rPr>
              <w:tab/>
            </w:r>
            <w:r w:rsidR="00393ABA">
              <w:rPr>
                <w:noProof/>
                <w:webHidden/>
              </w:rPr>
              <w:fldChar w:fldCharType="begin"/>
            </w:r>
            <w:r w:rsidR="00393ABA">
              <w:rPr>
                <w:noProof/>
                <w:webHidden/>
              </w:rPr>
              <w:instrText xml:space="preserve"> PAGEREF _Toc527842840 \h </w:instrText>
            </w:r>
            <w:r w:rsidR="00393ABA">
              <w:rPr>
                <w:noProof/>
                <w:webHidden/>
              </w:rPr>
            </w:r>
            <w:r w:rsidR="00393ABA">
              <w:rPr>
                <w:noProof/>
                <w:webHidden/>
              </w:rPr>
              <w:fldChar w:fldCharType="separate"/>
            </w:r>
            <w:r w:rsidR="00393ABA">
              <w:rPr>
                <w:noProof/>
                <w:webHidden/>
              </w:rPr>
              <w:t>12</w:t>
            </w:r>
            <w:r w:rsidR="00393ABA">
              <w:rPr>
                <w:noProof/>
                <w:webHidden/>
              </w:rPr>
              <w:fldChar w:fldCharType="end"/>
            </w:r>
          </w:hyperlink>
        </w:p>
        <w:p w:rsidR="00393ABA" w:rsidRDefault="00AE6AC9">
          <w:pPr>
            <w:pStyle w:val="TOC2"/>
            <w:rPr>
              <w:rFonts w:asciiTheme="minorHAnsi" w:eastAsiaTheme="minorEastAsia" w:hAnsiTheme="minorHAnsi" w:cstheme="minorBidi"/>
              <w:szCs w:val="22"/>
            </w:rPr>
          </w:pPr>
          <w:hyperlink w:anchor="_Toc527842841" w:history="1">
            <w:r w:rsidR="00393ABA" w:rsidRPr="00FA6FA1">
              <w:rPr>
                <w:rStyle w:val="af4"/>
              </w:rPr>
              <w:t>4.1</w:t>
            </w:r>
            <w:r w:rsidR="00393ABA" w:rsidRPr="00FA6FA1">
              <w:rPr>
                <w:rStyle w:val="af4"/>
              </w:rPr>
              <w:t>系统支持</w:t>
            </w:r>
            <w:r w:rsidR="00393ABA">
              <w:rPr>
                <w:webHidden/>
              </w:rPr>
              <w:tab/>
            </w:r>
            <w:r w:rsidR="00393ABA">
              <w:rPr>
                <w:webHidden/>
              </w:rPr>
              <w:fldChar w:fldCharType="begin"/>
            </w:r>
            <w:r w:rsidR="00393ABA">
              <w:rPr>
                <w:webHidden/>
              </w:rPr>
              <w:instrText xml:space="preserve"> PAGEREF _Toc527842841 \h </w:instrText>
            </w:r>
            <w:r w:rsidR="00393ABA">
              <w:rPr>
                <w:webHidden/>
              </w:rPr>
            </w:r>
            <w:r w:rsidR="00393ABA">
              <w:rPr>
                <w:webHidden/>
              </w:rPr>
              <w:fldChar w:fldCharType="separate"/>
            </w:r>
            <w:r w:rsidR="00393ABA">
              <w:rPr>
                <w:webHidden/>
              </w:rPr>
              <w:t>12</w:t>
            </w:r>
            <w:r w:rsidR="00393ABA">
              <w:rPr>
                <w:webHidden/>
              </w:rPr>
              <w:fldChar w:fldCharType="end"/>
            </w:r>
          </w:hyperlink>
        </w:p>
        <w:p w:rsidR="00393ABA" w:rsidRDefault="00AE6AC9">
          <w:pPr>
            <w:pStyle w:val="TOC3"/>
            <w:tabs>
              <w:tab w:val="right" w:leader="dot" w:pos="8303"/>
            </w:tabs>
            <w:rPr>
              <w:rFonts w:asciiTheme="minorHAnsi" w:eastAsiaTheme="minorEastAsia" w:hAnsiTheme="minorHAnsi" w:cstheme="minorBidi"/>
              <w:noProof/>
              <w:szCs w:val="22"/>
            </w:rPr>
          </w:pPr>
          <w:hyperlink w:anchor="_Toc527842842" w:history="1">
            <w:r w:rsidR="00393ABA" w:rsidRPr="00FA6FA1">
              <w:rPr>
                <w:rStyle w:val="af4"/>
                <w:noProof/>
              </w:rPr>
              <w:t>4.1.1</w:t>
            </w:r>
            <w:r w:rsidR="00393ABA" w:rsidRPr="00FA6FA1">
              <w:rPr>
                <w:rStyle w:val="af4"/>
                <w:noProof/>
              </w:rPr>
              <w:t>开发环境</w:t>
            </w:r>
            <w:r w:rsidR="00393ABA">
              <w:rPr>
                <w:noProof/>
                <w:webHidden/>
              </w:rPr>
              <w:tab/>
            </w:r>
            <w:r w:rsidR="00393ABA">
              <w:rPr>
                <w:noProof/>
                <w:webHidden/>
              </w:rPr>
              <w:fldChar w:fldCharType="begin"/>
            </w:r>
            <w:r w:rsidR="00393ABA">
              <w:rPr>
                <w:noProof/>
                <w:webHidden/>
              </w:rPr>
              <w:instrText xml:space="preserve"> PAGEREF _Toc527842842 \h </w:instrText>
            </w:r>
            <w:r w:rsidR="00393ABA">
              <w:rPr>
                <w:noProof/>
                <w:webHidden/>
              </w:rPr>
            </w:r>
            <w:r w:rsidR="00393ABA">
              <w:rPr>
                <w:noProof/>
                <w:webHidden/>
              </w:rPr>
              <w:fldChar w:fldCharType="separate"/>
            </w:r>
            <w:r w:rsidR="00393ABA">
              <w:rPr>
                <w:noProof/>
                <w:webHidden/>
              </w:rPr>
              <w:t>12</w:t>
            </w:r>
            <w:r w:rsidR="00393ABA">
              <w:rPr>
                <w:noProof/>
                <w:webHidden/>
              </w:rPr>
              <w:fldChar w:fldCharType="end"/>
            </w:r>
          </w:hyperlink>
        </w:p>
        <w:p w:rsidR="00393ABA" w:rsidRDefault="00AE6AC9">
          <w:pPr>
            <w:pStyle w:val="TOC3"/>
            <w:tabs>
              <w:tab w:val="right" w:leader="dot" w:pos="8303"/>
            </w:tabs>
            <w:rPr>
              <w:rFonts w:asciiTheme="minorHAnsi" w:eastAsiaTheme="minorEastAsia" w:hAnsiTheme="minorHAnsi" w:cstheme="minorBidi"/>
              <w:noProof/>
              <w:szCs w:val="22"/>
            </w:rPr>
          </w:pPr>
          <w:hyperlink w:anchor="_Toc527842843" w:history="1">
            <w:r w:rsidR="00393ABA" w:rsidRPr="00FA6FA1">
              <w:rPr>
                <w:rStyle w:val="af4"/>
                <w:noProof/>
              </w:rPr>
              <w:t>4.1.2</w:t>
            </w:r>
            <w:r w:rsidR="00393ABA" w:rsidRPr="00FA6FA1">
              <w:rPr>
                <w:rStyle w:val="af4"/>
                <w:noProof/>
              </w:rPr>
              <w:t>运行环境</w:t>
            </w:r>
            <w:r w:rsidR="00393ABA">
              <w:rPr>
                <w:noProof/>
                <w:webHidden/>
              </w:rPr>
              <w:tab/>
            </w:r>
            <w:r w:rsidR="00393ABA">
              <w:rPr>
                <w:noProof/>
                <w:webHidden/>
              </w:rPr>
              <w:fldChar w:fldCharType="begin"/>
            </w:r>
            <w:r w:rsidR="00393ABA">
              <w:rPr>
                <w:noProof/>
                <w:webHidden/>
              </w:rPr>
              <w:instrText xml:space="preserve"> PAGEREF _Toc527842843 \h </w:instrText>
            </w:r>
            <w:r w:rsidR="00393ABA">
              <w:rPr>
                <w:noProof/>
                <w:webHidden/>
              </w:rPr>
            </w:r>
            <w:r w:rsidR="00393ABA">
              <w:rPr>
                <w:noProof/>
                <w:webHidden/>
              </w:rPr>
              <w:fldChar w:fldCharType="separate"/>
            </w:r>
            <w:r w:rsidR="00393ABA">
              <w:rPr>
                <w:noProof/>
                <w:webHidden/>
              </w:rPr>
              <w:t>12</w:t>
            </w:r>
            <w:r w:rsidR="00393ABA">
              <w:rPr>
                <w:noProof/>
                <w:webHidden/>
              </w:rPr>
              <w:fldChar w:fldCharType="end"/>
            </w:r>
          </w:hyperlink>
        </w:p>
        <w:p w:rsidR="00393ABA" w:rsidRDefault="00AE6AC9">
          <w:pPr>
            <w:pStyle w:val="TOC2"/>
            <w:rPr>
              <w:rFonts w:asciiTheme="minorHAnsi" w:eastAsiaTheme="minorEastAsia" w:hAnsiTheme="minorHAnsi" w:cstheme="minorBidi"/>
              <w:szCs w:val="22"/>
            </w:rPr>
          </w:pPr>
          <w:hyperlink w:anchor="_Toc527842844" w:history="1">
            <w:r w:rsidR="00393ABA" w:rsidRPr="00FA6FA1">
              <w:rPr>
                <w:rStyle w:val="af4"/>
              </w:rPr>
              <w:t>4.2</w:t>
            </w:r>
            <w:r w:rsidR="00393ABA" w:rsidRPr="00FA6FA1">
              <w:rPr>
                <w:rStyle w:val="af4"/>
              </w:rPr>
              <w:t>需由客户承担的工作</w:t>
            </w:r>
            <w:r w:rsidR="00393ABA">
              <w:rPr>
                <w:webHidden/>
              </w:rPr>
              <w:tab/>
            </w:r>
            <w:r w:rsidR="00393ABA">
              <w:rPr>
                <w:webHidden/>
              </w:rPr>
              <w:fldChar w:fldCharType="begin"/>
            </w:r>
            <w:r w:rsidR="00393ABA">
              <w:rPr>
                <w:webHidden/>
              </w:rPr>
              <w:instrText xml:space="preserve"> PAGEREF _Toc527842844 \h </w:instrText>
            </w:r>
            <w:r w:rsidR="00393ABA">
              <w:rPr>
                <w:webHidden/>
              </w:rPr>
            </w:r>
            <w:r w:rsidR="00393ABA">
              <w:rPr>
                <w:webHidden/>
              </w:rPr>
              <w:fldChar w:fldCharType="separate"/>
            </w:r>
            <w:r w:rsidR="00393ABA">
              <w:rPr>
                <w:webHidden/>
              </w:rPr>
              <w:t>12</w:t>
            </w:r>
            <w:r w:rsidR="00393ABA">
              <w:rPr>
                <w:webHidden/>
              </w:rPr>
              <w:fldChar w:fldCharType="end"/>
            </w:r>
          </w:hyperlink>
        </w:p>
        <w:p w:rsidR="00393ABA" w:rsidRDefault="00AE6AC9">
          <w:pPr>
            <w:pStyle w:val="TOC2"/>
            <w:rPr>
              <w:rFonts w:asciiTheme="minorHAnsi" w:eastAsiaTheme="minorEastAsia" w:hAnsiTheme="minorHAnsi" w:cstheme="minorBidi"/>
              <w:szCs w:val="22"/>
            </w:rPr>
          </w:pPr>
          <w:hyperlink w:anchor="_Toc527842845" w:history="1">
            <w:r w:rsidR="00393ABA" w:rsidRPr="00FA6FA1">
              <w:rPr>
                <w:rStyle w:val="af4"/>
              </w:rPr>
              <w:t>4.3</w:t>
            </w:r>
            <w:r w:rsidR="00393ABA" w:rsidRPr="00FA6FA1">
              <w:rPr>
                <w:rStyle w:val="af4"/>
              </w:rPr>
              <w:t>需由分合同承担的工作</w:t>
            </w:r>
            <w:r w:rsidR="00393ABA">
              <w:rPr>
                <w:webHidden/>
              </w:rPr>
              <w:tab/>
            </w:r>
            <w:r w:rsidR="00393ABA">
              <w:rPr>
                <w:webHidden/>
              </w:rPr>
              <w:fldChar w:fldCharType="begin"/>
            </w:r>
            <w:r w:rsidR="00393ABA">
              <w:rPr>
                <w:webHidden/>
              </w:rPr>
              <w:instrText xml:space="preserve"> PAGEREF _Toc527842845 \h </w:instrText>
            </w:r>
            <w:r w:rsidR="00393ABA">
              <w:rPr>
                <w:webHidden/>
              </w:rPr>
            </w:r>
            <w:r w:rsidR="00393ABA">
              <w:rPr>
                <w:webHidden/>
              </w:rPr>
              <w:fldChar w:fldCharType="separate"/>
            </w:r>
            <w:r w:rsidR="00393ABA">
              <w:rPr>
                <w:webHidden/>
              </w:rPr>
              <w:t>13</w:t>
            </w:r>
            <w:r w:rsidR="00393ABA">
              <w:rPr>
                <w:webHidden/>
              </w:rPr>
              <w:fldChar w:fldCharType="end"/>
            </w:r>
          </w:hyperlink>
        </w:p>
        <w:p w:rsidR="00393ABA" w:rsidRDefault="00AE6AC9">
          <w:pPr>
            <w:pStyle w:val="TOC1"/>
            <w:tabs>
              <w:tab w:val="right" w:leader="dot" w:pos="8303"/>
            </w:tabs>
            <w:rPr>
              <w:rFonts w:asciiTheme="minorHAnsi" w:eastAsiaTheme="minorEastAsia" w:hAnsiTheme="minorHAnsi" w:cstheme="minorBidi"/>
              <w:noProof/>
              <w:szCs w:val="22"/>
            </w:rPr>
          </w:pPr>
          <w:hyperlink w:anchor="_Toc527842846" w:history="1">
            <w:r w:rsidR="00393ABA" w:rsidRPr="00FA6FA1">
              <w:rPr>
                <w:rStyle w:val="af4"/>
                <w:noProof/>
              </w:rPr>
              <w:t xml:space="preserve">5. </w:t>
            </w:r>
            <w:r w:rsidR="00393ABA" w:rsidRPr="00FA6FA1">
              <w:rPr>
                <w:rStyle w:val="af4"/>
                <w:noProof/>
              </w:rPr>
              <w:t>专题计划要点</w:t>
            </w:r>
            <w:r w:rsidR="00393ABA">
              <w:rPr>
                <w:noProof/>
                <w:webHidden/>
              </w:rPr>
              <w:tab/>
            </w:r>
            <w:r w:rsidR="00393ABA">
              <w:rPr>
                <w:noProof/>
                <w:webHidden/>
              </w:rPr>
              <w:fldChar w:fldCharType="begin"/>
            </w:r>
            <w:r w:rsidR="00393ABA">
              <w:rPr>
                <w:noProof/>
                <w:webHidden/>
              </w:rPr>
              <w:instrText xml:space="preserve"> PAGEREF _Toc527842846 \h </w:instrText>
            </w:r>
            <w:r w:rsidR="00393ABA">
              <w:rPr>
                <w:noProof/>
                <w:webHidden/>
              </w:rPr>
            </w:r>
            <w:r w:rsidR="00393ABA">
              <w:rPr>
                <w:noProof/>
                <w:webHidden/>
              </w:rPr>
              <w:fldChar w:fldCharType="separate"/>
            </w:r>
            <w:r w:rsidR="00393ABA">
              <w:rPr>
                <w:noProof/>
                <w:webHidden/>
              </w:rPr>
              <w:t>14</w:t>
            </w:r>
            <w:r w:rsidR="00393ABA">
              <w:rPr>
                <w:noProof/>
                <w:webHidden/>
              </w:rPr>
              <w:fldChar w:fldCharType="end"/>
            </w:r>
          </w:hyperlink>
        </w:p>
        <w:p w:rsidR="00393ABA" w:rsidRDefault="00AE6AC9">
          <w:pPr>
            <w:pStyle w:val="TOC2"/>
            <w:rPr>
              <w:rFonts w:asciiTheme="minorHAnsi" w:eastAsiaTheme="minorEastAsia" w:hAnsiTheme="minorHAnsi" w:cstheme="minorBidi"/>
              <w:szCs w:val="22"/>
            </w:rPr>
          </w:pPr>
          <w:hyperlink w:anchor="_Toc527842847" w:history="1">
            <w:r w:rsidR="00393ABA" w:rsidRPr="00FA6FA1">
              <w:rPr>
                <w:rStyle w:val="af4"/>
              </w:rPr>
              <w:t>5.1</w:t>
            </w:r>
            <w:r w:rsidR="00393ABA" w:rsidRPr="00FA6FA1">
              <w:rPr>
                <w:rStyle w:val="af4"/>
              </w:rPr>
              <w:t>时间管理计划</w:t>
            </w:r>
            <w:r w:rsidR="00393ABA">
              <w:rPr>
                <w:webHidden/>
              </w:rPr>
              <w:tab/>
            </w:r>
            <w:r w:rsidR="00393ABA">
              <w:rPr>
                <w:webHidden/>
              </w:rPr>
              <w:fldChar w:fldCharType="begin"/>
            </w:r>
            <w:r w:rsidR="00393ABA">
              <w:rPr>
                <w:webHidden/>
              </w:rPr>
              <w:instrText xml:space="preserve"> PAGEREF _Toc527842847 \h </w:instrText>
            </w:r>
            <w:r w:rsidR="00393ABA">
              <w:rPr>
                <w:webHidden/>
              </w:rPr>
            </w:r>
            <w:r w:rsidR="00393ABA">
              <w:rPr>
                <w:webHidden/>
              </w:rPr>
              <w:fldChar w:fldCharType="separate"/>
            </w:r>
            <w:r w:rsidR="00393ABA">
              <w:rPr>
                <w:webHidden/>
              </w:rPr>
              <w:t>14</w:t>
            </w:r>
            <w:r w:rsidR="00393ABA">
              <w:rPr>
                <w:webHidden/>
              </w:rPr>
              <w:fldChar w:fldCharType="end"/>
            </w:r>
          </w:hyperlink>
        </w:p>
        <w:p w:rsidR="00393ABA" w:rsidRDefault="00AE6AC9">
          <w:pPr>
            <w:pStyle w:val="TOC2"/>
            <w:rPr>
              <w:rFonts w:asciiTheme="minorHAnsi" w:eastAsiaTheme="minorEastAsia" w:hAnsiTheme="minorHAnsi" w:cstheme="minorBidi"/>
              <w:szCs w:val="22"/>
            </w:rPr>
          </w:pPr>
          <w:hyperlink w:anchor="_Toc527842848" w:history="1">
            <w:r w:rsidR="00393ABA" w:rsidRPr="00FA6FA1">
              <w:rPr>
                <w:rStyle w:val="af4"/>
              </w:rPr>
              <w:t>5.2</w:t>
            </w:r>
            <w:r w:rsidR="00393ABA" w:rsidRPr="00FA6FA1">
              <w:rPr>
                <w:rStyle w:val="af4"/>
              </w:rPr>
              <w:t>范围管理计划</w:t>
            </w:r>
            <w:r w:rsidR="00393ABA">
              <w:rPr>
                <w:webHidden/>
              </w:rPr>
              <w:tab/>
            </w:r>
            <w:r w:rsidR="00393ABA">
              <w:rPr>
                <w:webHidden/>
              </w:rPr>
              <w:fldChar w:fldCharType="begin"/>
            </w:r>
            <w:r w:rsidR="00393ABA">
              <w:rPr>
                <w:webHidden/>
              </w:rPr>
              <w:instrText xml:space="preserve"> PAGEREF _Toc527842848 \h </w:instrText>
            </w:r>
            <w:r w:rsidR="00393ABA">
              <w:rPr>
                <w:webHidden/>
              </w:rPr>
            </w:r>
            <w:r w:rsidR="00393ABA">
              <w:rPr>
                <w:webHidden/>
              </w:rPr>
              <w:fldChar w:fldCharType="separate"/>
            </w:r>
            <w:r w:rsidR="00393ABA">
              <w:rPr>
                <w:webHidden/>
              </w:rPr>
              <w:t>14</w:t>
            </w:r>
            <w:r w:rsidR="00393ABA">
              <w:rPr>
                <w:webHidden/>
              </w:rPr>
              <w:fldChar w:fldCharType="end"/>
            </w:r>
          </w:hyperlink>
        </w:p>
        <w:p w:rsidR="00393ABA" w:rsidRDefault="00AE6AC9">
          <w:pPr>
            <w:pStyle w:val="TOC3"/>
            <w:tabs>
              <w:tab w:val="right" w:leader="dot" w:pos="8303"/>
            </w:tabs>
            <w:rPr>
              <w:rFonts w:asciiTheme="minorHAnsi" w:eastAsiaTheme="minorEastAsia" w:hAnsiTheme="minorHAnsi" w:cstheme="minorBidi"/>
              <w:noProof/>
              <w:szCs w:val="22"/>
            </w:rPr>
          </w:pPr>
          <w:hyperlink w:anchor="_Toc527842849" w:history="1">
            <w:r w:rsidR="00393ABA" w:rsidRPr="00FA6FA1">
              <w:rPr>
                <w:rStyle w:val="af4"/>
                <w:noProof/>
              </w:rPr>
              <w:t>5.2.1</w:t>
            </w:r>
            <w:r w:rsidR="00393ABA" w:rsidRPr="00FA6FA1">
              <w:rPr>
                <w:rStyle w:val="af4"/>
                <w:noProof/>
              </w:rPr>
              <w:t>主要特性</w:t>
            </w:r>
            <w:r w:rsidR="00393ABA">
              <w:rPr>
                <w:noProof/>
                <w:webHidden/>
              </w:rPr>
              <w:tab/>
            </w:r>
            <w:r w:rsidR="00393ABA">
              <w:rPr>
                <w:noProof/>
                <w:webHidden/>
              </w:rPr>
              <w:fldChar w:fldCharType="begin"/>
            </w:r>
            <w:r w:rsidR="00393ABA">
              <w:rPr>
                <w:noProof/>
                <w:webHidden/>
              </w:rPr>
              <w:instrText xml:space="preserve"> PAGEREF _Toc527842849 \h </w:instrText>
            </w:r>
            <w:r w:rsidR="00393ABA">
              <w:rPr>
                <w:noProof/>
                <w:webHidden/>
              </w:rPr>
            </w:r>
            <w:r w:rsidR="00393ABA">
              <w:rPr>
                <w:noProof/>
                <w:webHidden/>
              </w:rPr>
              <w:fldChar w:fldCharType="separate"/>
            </w:r>
            <w:r w:rsidR="00393ABA">
              <w:rPr>
                <w:noProof/>
                <w:webHidden/>
              </w:rPr>
              <w:t>14</w:t>
            </w:r>
            <w:r w:rsidR="00393ABA">
              <w:rPr>
                <w:noProof/>
                <w:webHidden/>
              </w:rPr>
              <w:fldChar w:fldCharType="end"/>
            </w:r>
          </w:hyperlink>
        </w:p>
        <w:p w:rsidR="00393ABA" w:rsidRDefault="00AE6AC9">
          <w:pPr>
            <w:pStyle w:val="TOC3"/>
            <w:tabs>
              <w:tab w:val="right" w:leader="dot" w:pos="8303"/>
            </w:tabs>
            <w:rPr>
              <w:rFonts w:asciiTheme="minorHAnsi" w:eastAsiaTheme="minorEastAsia" w:hAnsiTheme="minorHAnsi" w:cstheme="minorBidi"/>
              <w:noProof/>
              <w:szCs w:val="22"/>
            </w:rPr>
          </w:pPr>
          <w:hyperlink w:anchor="_Toc527842850" w:history="1">
            <w:r w:rsidR="00393ABA" w:rsidRPr="00FA6FA1">
              <w:rPr>
                <w:rStyle w:val="af4"/>
                <w:noProof/>
              </w:rPr>
              <w:t>5.2.2</w:t>
            </w:r>
            <w:r w:rsidR="00393ABA" w:rsidRPr="00FA6FA1">
              <w:rPr>
                <w:rStyle w:val="af4"/>
                <w:noProof/>
              </w:rPr>
              <w:t>最初版本的范围与后续版本的范围</w:t>
            </w:r>
            <w:r w:rsidR="00393ABA">
              <w:rPr>
                <w:noProof/>
                <w:webHidden/>
              </w:rPr>
              <w:tab/>
            </w:r>
            <w:r w:rsidR="00393ABA">
              <w:rPr>
                <w:noProof/>
                <w:webHidden/>
              </w:rPr>
              <w:fldChar w:fldCharType="begin"/>
            </w:r>
            <w:r w:rsidR="00393ABA">
              <w:rPr>
                <w:noProof/>
                <w:webHidden/>
              </w:rPr>
              <w:instrText xml:space="preserve"> PAGEREF _Toc527842850 \h </w:instrText>
            </w:r>
            <w:r w:rsidR="00393ABA">
              <w:rPr>
                <w:noProof/>
                <w:webHidden/>
              </w:rPr>
            </w:r>
            <w:r w:rsidR="00393ABA">
              <w:rPr>
                <w:noProof/>
                <w:webHidden/>
              </w:rPr>
              <w:fldChar w:fldCharType="separate"/>
            </w:r>
            <w:r w:rsidR="00393ABA">
              <w:rPr>
                <w:noProof/>
                <w:webHidden/>
              </w:rPr>
              <w:t>15</w:t>
            </w:r>
            <w:r w:rsidR="00393ABA">
              <w:rPr>
                <w:noProof/>
                <w:webHidden/>
              </w:rPr>
              <w:fldChar w:fldCharType="end"/>
            </w:r>
          </w:hyperlink>
        </w:p>
        <w:p w:rsidR="00393ABA" w:rsidRDefault="00AE6AC9">
          <w:pPr>
            <w:pStyle w:val="TOC3"/>
            <w:tabs>
              <w:tab w:val="right" w:leader="dot" w:pos="8303"/>
            </w:tabs>
            <w:rPr>
              <w:rFonts w:asciiTheme="minorHAnsi" w:eastAsiaTheme="minorEastAsia" w:hAnsiTheme="minorHAnsi" w:cstheme="minorBidi"/>
              <w:noProof/>
              <w:szCs w:val="22"/>
            </w:rPr>
          </w:pPr>
          <w:hyperlink w:anchor="_Toc527842851" w:history="1">
            <w:r w:rsidR="00393ABA" w:rsidRPr="00FA6FA1">
              <w:rPr>
                <w:rStyle w:val="af4"/>
                <w:noProof/>
              </w:rPr>
              <w:t>5.2.3</w:t>
            </w:r>
            <w:r w:rsidR="00393ABA" w:rsidRPr="00FA6FA1">
              <w:rPr>
                <w:rStyle w:val="af4"/>
                <w:noProof/>
              </w:rPr>
              <w:t>限制和排除</w:t>
            </w:r>
            <w:r w:rsidR="00393ABA">
              <w:rPr>
                <w:noProof/>
                <w:webHidden/>
              </w:rPr>
              <w:tab/>
            </w:r>
            <w:r w:rsidR="00393ABA">
              <w:rPr>
                <w:noProof/>
                <w:webHidden/>
              </w:rPr>
              <w:fldChar w:fldCharType="begin"/>
            </w:r>
            <w:r w:rsidR="00393ABA">
              <w:rPr>
                <w:noProof/>
                <w:webHidden/>
              </w:rPr>
              <w:instrText xml:space="preserve"> PAGEREF _Toc527842851 \h </w:instrText>
            </w:r>
            <w:r w:rsidR="00393ABA">
              <w:rPr>
                <w:noProof/>
                <w:webHidden/>
              </w:rPr>
            </w:r>
            <w:r w:rsidR="00393ABA">
              <w:rPr>
                <w:noProof/>
                <w:webHidden/>
              </w:rPr>
              <w:fldChar w:fldCharType="separate"/>
            </w:r>
            <w:r w:rsidR="00393ABA">
              <w:rPr>
                <w:noProof/>
                <w:webHidden/>
              </w:rPr>
              <w:t>15</w:t>
            </w:r>
            <w:r w:rsidR="00393ABA">
              <w:rPr>
                <w:noProof/>
                <w:webHidden/>
              </w:rPr>
              <w:fldChar w:fldCharType="end"/>
            </w:r>
          </w:hyperlink>
        </w:p>
        <w:p w:rsidR="00393ABA" w:rsidRDefault="00AE6AC9">
          <w:pPr>
            <w:pStyle w:val="TOC2"/>
            <w:rPr>
              <w:rFonts w:asciiTheme="minorHAnsi" w:eastAsiaTheme="minorEastAsia" w:hAnsiTheme="minorHAnsi" w:cstheme="minorBidi"/>
              <w:szCs w:val="22"/>
            </w:rPr>
          </w:pPr>
          <w:hyperlink w:anchor="_Toc527842852" w:history="1">
            <w:r w:rsidR="00393ABA" w:rsidRPr="00FA6FA1">
              <w:rPr>
                <w:rStyle w:val="af4"/>
              </w:rPr>
              <w:t>5.3</w:t>
            </w:r>
            <w:r w:rsidR="00393ABA" w:rsidRPr="00FA6FA1">
              <w:rPr>
                <w:rStyle w:val="af4"/>
              </w:rPr>
              <w:t>成本管理计划</w:t>
            </w:r>
            <w:r w:rsidR="00393ABA">
              <w:rPr>
                <w:webHidden/>
              </w:rPr>
              <w:tab/>
            </w:r>
            <w:r w:rsidR="00393ABA">
              <w:rPr>
                <w:webHidden/>
              </w:rPr>
              <w:fldChar w:fldCharType="begin"/>
            </w:r>
            <w:r w:rsidR="00393ABA">
              <w:rPr>
                <w:webHidden/>
              </w:rPr>
              <w:instrText xml:space="preserve"> PAGEREF _Toc527842852 \h </w:instrText>
            </w:r>
            <w:r w:rsidR="00393ABA">
              <w:rPr>
                <w:webHidden/>
              </w:rPr>
            </w:r>
            <w:r w:rsidR="00393ABA">
              <w:rPr>
                <w:webHidden/>
              </w:rPr>
              <w:fldChar w:fldCharType="separate"/>
            </w:r>
            <w:r w:rsidR="00393ABA">
              <w:rPr>
                <w:webHidden/>
              </w:rPr>
              <w:t>15</w:t>
            </w:r>
            <w:r w:rsidR="00393ABA">
              <w:rPr>
                <w:webHidden/>
              </w:rPr>
              <w:fldChar w:fldCharType="end"/>
            </w:r>
          </w:hyperlink>
        </w:p>
        <w:p w:rsidR="00393ABA" w:rsidRDefault="00AE6AC9">
          <w:pPr>
            <w:pStyle w:val="TOC3"/>
            <w:tabs>
              <w:tab w:val="right" w:leader="dot" w:pos="8303"/>
            </w:tabs>
            <w:rPr>
              <w:rFonts w:asciiTheme="minorHAnsi" w:eastAsiaTheme="minorEastAsia" w:hAnsiTheme="minorHAnsi" w:cstheme="minorBidi"/>
              <w:noProof/>
              <w:szCs w:val="22"/>
            </w:rPr>
          </w:pPr>
          <w:hyperlink w:anchor="_Toc527842853" w:history="1">
            <w:r w:rsidR="00393ABA" w:rsidRPr="00FA6FA1">
              <w:rPr>
                <w:rStyle w:val="af4"/>
                <w:noProof/>
              </w:rPr>
              <w:t>5.3.1</w:t>
            </w:r>
            <w:r w:rsidR="00393ABA" w:rsidRPr="00FA6FA1">
              <w:rPr>
                <w:rStyle w:val="af4"/>
                <w:noProof/>
              </w:rPr>
              <w:t>目的</w:t>
            </w:r>
            <w:r w:rsidR="00393ABA">
              <w:rPr>
                <w:noProof/>
                <w:webHidden/>
              </w:rPr>
              <w:tab/>
            </w:r>
            <w:r w:rsidR="00393ABA">
              <w:rPr>
                <w:noProof/>
                <w:webHidden/>
              </w:rPr>
              <w:fldChar w:fldCharType="begin"/>
            </w:r>
            <w:r w:rsidR="00393ABA">
              <w:rPr>
                <w:noProof/>
                <w:webHidden/>
              </w:rPr>
              <w:instrText xml:space="preserve"> PAGEREF _Toc527842853 \h </w:instrText>
            </w:r>
            <w:r w:rsidR="00393ABA">
              <w:rPr>
                <w:noProof/>
                <w:webHidden/>
              </w:rPr>
            </w:r>
            <w:r w:rsidR="00393ABA">
              <w:rPr>
                <w:noProof/>
                <w:webHidden/>
              </w:rPr>
              <w:fldChar w:fldCharType="separate"/>
            </w:r>
            <w:r w:rsidR="00393ABA">
              <w:rPr>
                <w:noProof/>
                <w:webHidden/>
              </w:rPr>
              <w:t>15</w:t>
            </w:r>
            <w:r w:rsidR="00393ABA">
              <w:rPr>
                <w:noProof/>
                <w:webHidden/>
              </w:rPr>
              <w:fldChar w:fldCharType="end"/>
            </w:r>
          </w:hyperlink>
        </w:p>
        <w:p w:rsidR="00393ABA" w:rsidRDefault="00AE6AC9">
          <w:pPr>
            <w:pStyle w:val="TOC3"/>
            <w:tabs>
              <w:tab w:val="right" w:leader="dot" w:pos="8303"/>
            </w:tabs>
            <w:rPr>
              <w:rFonts w:asciiTheme="minorHAnsi" w:eastAsiaTheme="minorEastAsia" w:hAnsiTheme="minorHAnsi" w:cstheme="minorBidi"/>
              <w:noProof/>
              <w:szCs w:val="22"/>
            </w:rPr>
          </w:pPr>
          <w:hyperlink w:anchor="_Toc527842854" w:history="1">
            <w:r w:rsidR="00393ABA" w:rsidRPr="00FA6FA1">
              <w:rPr>
                <w:rStyle w:val="af4"/>
                <w:noProof/>
              </w:rPr>
              <w:t>5.3.2</w:t>
            </w:r>
            <w:r w:rsidR="00393ABA" w:rsidRPr="00FA6FA1">
              <w:rPr>
                <w:rStyle w:val="af4"/>
                <w:noProof/>
              </w:rPr>
              <w:t>成本估算</w:t>
            </w:r>
            <w:r w:rsidR="00393ABA">
              <w:rPr>
                <w:noProof/>
                <w:webHidden/>
              </w:rPr>
              <w:tab/>
            </w:r>
            <w:r w:rsidR="00393ABA">
              <w:rPr>
                <w:noProof/>
                <w:webHidden/>
              </w:rPr>
              <w:fldChar w:fldCharType="begin"/>
            </w:r>
            <w:r w:rsidR="00393ABA">
              <w:rPr>
                <w:noProof/>
                <w:webHidden/>
              </w:rPr>
              <w:instrText xml:space="preserve"> PAGEREF _Toc527842854 \h </w:instrText>
            </w:r>
            <w:r w:rsidR="00393ABA">
              <w:rPr>
                <w:noProof/>
                <w:webHidden/>
              </w:rPr>
            </w:r>
            <w:r w:rsidR="00393ABA">
              <w:rPr>
                <w:noProof/>
                <w:webHidden/>
              </w:rPr>
              <w:fldChar w:fldCharType="separate"/>
            </w:r>
            <w:r w:rsidR="00393ABA">
              <w:rPr>
                <w:noProof/>
                <w:webHidden/>
              </w:rPr>
              <w:t>15</w:t>
            </w:r>
            <w:r w:rsidR="00393ABA">
              <w:rPr>
                <w:noProof/>
                <w:webHidden/>
              </w:rPr>
              <w:fldChar w:fldCharType="end"/>
            </w:r>
          </w:hyperlink>
        </w:p>
        <w:p w:rsidR="00393ABA" w:rsidRDefault="00AE6AC9">
          <w:pPr>
            <w:pStyle w:val="TOC2"/>
            <w:rPr>
              <w:rFonts w:asciiTheme="minorHAnsi" w:eastAsiaTheme="minorEastAsia" w:hAnsiTheme="minorHAnsi" w:cstheme="minorBidi"/>
              <w:szCs w:val="22"/>
            </w:rPr>
          </w:pPr>
          <w:hyperlink w:anchor="_Toc527842855" w:history="1">
            <w:r w:rsidR="00393ABA" w:rsidRPr="00FA6FA1">
              <w:rPr>
                <w:rStyle w:val="af4"/>
              </w:rPr>
              <w:t>5.4</w:t>
            </w:r>
            <w:r w:rsidR="00393ABA" w:rsidRPr="00FA6FA1">
              <w:rPr>
                <w:rStyle w:val="af4"/>
              </w:rPr>
              <w:t>质量管理计划</w:t>
            </w:r>
            <w:r w:rsidR="00393ABA">
              <w:rPr>
                <w:webHidden/>
              </w:rPr>
              <w:tab/>
            </w:r>
            <w:r w:rsidR="00393ABA">
              <w:rPr>
                <w:webHidden/>
              </w:rPr>
              <w:fldChar w:fldCharType="begin"/>
            </w:r>
            <w:r w:rsidR="00393ABA">
              <w:rPr>
                <w:webHidden/>
              </w:rPr>
              <w:instrText xml:space="preserve"> PAGEREF _Toc527842855 \h </w:instrText>
            </w:r>
            <w:r w:rsidR="00393ABA">
              <w:rPr>
                <w:webHidden/>
              </w:rPr>
            </w:r>
            <w:r w:rsidR="00393ABA">
              <w:rPr>
                <w:webHidden/>
              </w:rPr>
              <w:fldChar w:fldCharType="separate"/>
            </w:r>
            <w:r w:rsidR="00393ABA">
              <w:rPr>
                <w:webHidden/>
              </w:rPr>
              <w:t>16</w:t>
            </w:r>
            <w:r w:rsidR="00393ABA">
              <w:rPr>
                <w:webHidden/>
              </w:rPr>
              <w:fldChar w:fldCharType="end"/>
            </w:r>
          </w:hyperlink>
        </w:p>
        <w:p w:rsidR="00393ABA" w:rsidRDefault="00AE6AC9">
          <w:pPr>
            <w:pStyle w:val="TOC3"/>
            <w:tabs>
              <w:tab w:val="right" w:leader="dot" w:pos="8303"/>
            </w:tabs>
            <w:rPr>
              <w:rFonts w:asciiTheme="minorHAnsi" w:eastAsiaTheme="minorEastAsia" w:hAnsiTheme="minorHAnsi" w:cstheme="minorBidi"/>
              <w:noProof/>
              <w:szCs w:val="22"/>
            </w:rPr>
          </w:pPr>
          <w:hyperlink w:anchor="_Toc527842856" w:history="1">
            <w:r w:rsidR="00393ABA" w:rsidRPr="00FA6FA1">
              <w:rPr>
                <w:rStyle w:val="af4"/>
                <w:noProof/>
              </w:rPr>
              <w:t>5.4.1</w:t>
            </w:r>
            <w:r w:rsidR="00393ABA" w:rsidRPr="00FA6FA1">
              <w:rPr>
                <w:rStyle w:val="af4"/>
                <w:noProof/>
              </w:rPr>
              <w:t>需求获取</w:t>
            </w:r>
            <w:r w:rsidR="00393ABA">
              <w:rPr>
                <w:noProof/>
                <w:webHidden/>
              </w:rPr>
              <w:tab/>
            </w:r>
            <w:r w:rsidR="00393ABA">
              <w:rPr>
                <w:noProof/>
                <w:webHidden/>
              </w:rPr>
              <w:fldChar w:fldCharType="begin"/>
            </w:r>
            <w:r w:rsidR="00393ABA">
              <w:rPr>
                <w:noProof/>
                <w:webHidden/>
              </w:rPr>
              <w:instrText xml:space="preserve"> PAGEREF _Toc527842856 \h </w:instrText>
            </w:r>
            <w:r w:rsidR="00393ABA">
              <w:rPr>
                <w:noProof/>
                <w:webHidden/>
              </w:rPr>
            </w:r>
            <w:r w:rsidR="00393ABA">
              <w:rPr>
                <w:noProof/>
                <w:webHidden/>
              </w:rPr>
              <w:fldChar w:fldCharType="separate"/>
            </w:r>
            <w:r w:rsidR="00393ABA">
              <w:rPr>
                <w:noProof/>
                <w:webHidden/>
              </w:rPr>
              <w:t>16</w:t>
            </w:r>
            <w:r w:rsidR="00393ABA">
              <w:rPr>
                <w:noProof/>
                <w:webHidden/>
              </w:rPr>
              <w:fldChar w:fldCharType="end"/>
            </w:r>
          </w:hyperlink>
        </w:p>
        <w:p w:rsidR="00393ABA" w:rsidRDefault="00AE6AC9">
          <w:pPr>
            <w:pStyle w:val="TOC3"/>
            <w:tabs>
              <w:tab w:val="right" w:leader="dot" w:pos="8303"/>
            </w:tabs>
            <w:rPr>
              <w:rFonts w:asciiTheme="minorHAnsi" w:eastAsiaTheme="minorEastAsia" w:hAnsiTheme="minorHAnsi" w:cstheme="minorBidi"/>
              <w:noProof/>
              <w:szCs w:val="22"/>
            </w:rPr>
          </w:pPr>
          <w:hyperlink w:anchor="_Toc527842857" w:history="1">
            <w:r w:rsidR="00393ABA" w:rsidRPr="00FA6FA1">
              <w:rPr>
                <w:rStyle w:val="af4"/>
                <w:noProof/>
              </w:rPr>
              <w:t>5.4.2</w:t>
            </w:r>
            <w:r w:rsidR="00393ABA" w:rsidRPr="00FA6FA1">
              <w:rPr>
                <w:rStyle w:val="af4"/>
                <w:noProof/>
              </w:rPr>
              <w:t>需求分析</w:t>
            </w:r>
            <w:r w:rsidR="00393ABA">
              <w:rPr>
                <w:noProof/>
                <w:webHidden/>
              </w:rPr>
              <w:tab/>
            </w:r>
            <w:r w:rsidR="00393ABA">
              <w:rPr>
                <w:noProof/>
                <w:webHidden/>
              </w:rPr>
              <w:fldChar w:fldCharType="begin"/>
            </w:r>
            <w:r w:rsidR="00393ABA">
              <w:rPr>
                <w:noProof/>
                <w:webHidden/>
              </w:rPr>
              <w:instrText xml:space="preserve"> PAGEREF _Toc527842857 \h </w:instrText>
            </w:r>
            <w:r w:rsidR="00393ABA">
              <w:rPr>
                <w:noProof/>
                <w:webHidden/>
              </w:rPr>
            </w:r>
            <w:r w:rsidR="00393ABA">
              <w:rPr>
                <w:noProof/>
                <w:webHidden/>
              </w:rPr>
              <w:fldChar w:fldCharType="separate"/>
            </w:r>
            <w:r w:rsidR="00393ABA">
              <w:rPr>
                <w:noProof/>
                <w:webHidden/>
              </w:rPr>
              <w:t>16</w:t>
            </w:r>
            <w:r w:rsidR="00393ABA">
              <w:rPr>
                <w:noProof/>
                <w:webHidden/>
              </w:rPr>
              <w:fldChar w:fldCharType="end"/>
            </w:r>
          </w:hyperlink>
        </w:p>
        <w:p w:rsidR="00393ABA" w:rsidRDefault="00AE6AC9">
          <w:pPr>
            <w:pStyle w:val="TOC3"/>
            <w:tabs>
              <w:tab w:val="right" w:leader="dot" w:pos="8303"/>
            </w:tabs>
            <w:rPr>
              <w:rFonts w:asciiTheme="minorHAnsi" w:eastAsiaTheme="minorEastAsia" w:hAnsiTheme="minorHAnsi" w:cstheme="minorBidi"/>
              <w:noProof/>
              <w:szCs w:val="22"/>
            </w:rPr>
          </w:pPr>
          <w:hyperlink w:anchor="_Toc527842858" w:history="1">
            <w:r w:rsidR="00393ABA" w:rsidRPr="00FA6FA1">
              <w:rPr>
                <w:rStyle w:val="af4"/>
                <w:noProof/>
              </w:rPr>
              <w:t>5.4.3</w:t>
            </w:r>
            <w:r w:rsidR="00393ABA" w:rsidRPr="00FA6FA1">
              <w:rPr>
                <w:rStyle w:val="af4"/>
                <w:noProof/>
              </w:rPr>
              <w:t>需求规格说明</w:t>
            </w:r>
            <w:r w:rsidR="00393ABA">
              <w:rPr>
                <w:noProof/>
                <w:webHidden/>
              </w:rPr>
              <w:tab/>
            </w:r>
            <w:r w:rsidR="00393ABA">
              <w:rPr>
                <w:noProof/>
                <w:webHidden/>
              </w:rPr>
              <w:fldChar w:fldCharType="begin"/>
            </w:r>
            <w:r w:rsidR="00393ABA">
              <w:rPr>
                <w:noProof/>
                <w:webHidden/>
              </w:rPr>
              <w:instrText xml:space="preserve"> PAGEREF _Toc527842858 \h </w:instrText>
            </w:r>
            <w:r w:rsidR="00393ABA">
              <w:rPr>
                <w:noProof/>
                <w:webHidden/>
              </w:rPr>
            </w:r>
            <w:r w:rsidR="00393ABA">
              <w:rPr>
                <w:noProof/>
                <w:webHidden/>
              </w:rPr>
              <w:fldChar w:fldCharType="separate"/>
            </w:r>
            <w:r w:rsidR="00393ABA">
              <w:rPr>
                <w:noProof/>
                <w:webHidden/>
              </w:rPr>
              <w:t>16</w:t>
            </w:r>
            <w:r w:rsidR="00393ABA">
              <w:rPr>
                <w:noProof/>
                <w:webHidden/>
              </w:rPr>
              <w:fldChar w:fldCharType="end"/>
            </w:r>
          </w:hyperlink>
        </w:p>
        <w:p w:rsidR="00393ABA" w:rsidRDefault="00AE6AC9">
          <w:pPr>
            <w:pStyle w:val="TOC3"/>
            <w:tabs>
              <w:tab w:val="right" w:leader="dot" w:pos="8303"/>
            </w:tabs>
            <w:rPr>
              <w:rFonts w:asciiTheme="minorHAnsi" w:eastAsiaTheme="minorEastAsia" w:hAnsiTheme="minorHAnsi" w:cstheme="minorBidi"/>
              <w:noProof/>
              <w:szCs w:val="22"/>
            </w:rPr>
          </w:pPr>
          <w:hyperlink w:anchor="_Toc527842859" w:history="1">
            <w:r w:rsidR="00393ABA" w:rsidRPr="00FA6FA1">
              <w:rPr>
                <w:rStyle w:val="af4"/>
                <w:noProof/>
              </w:rPr>
              <w:t>5.4.4</w:t>
            </w:r>
            <w:r w:rsidR="00393ABA" w:rsidRPr="00FA6FA1">
              <w:rPr>
                <w:rStyle w:val="af4"/>
                <w:noProof/>
              </w:rPr>
              <w:t>需求规格审核</w:t>
            </w:r>
            <w:r w:rsidR="00393ABA">
              <w:rPr>
                <w:noProof/>
                <w:webHidden/>
              </w:rPr>
              <w:tab/>
            </w:r>
            <w:r w:rsidR="00393ABA">
              <w:rPr>
                <w:noProof/>
                <w:webHidden/>
              </w:rPr>
              <w:fldChar w:fldCharType="begin"/>
            </w:r>
            <w:r w:rsidR="00393ABA">
              <w:rPr>
                <w:noProof/>
                <w:webHidden/>
              </w:rPr>
              <w:instrText xml:space="preserve"> PAGEREF _Toc527842859 \h </w:instrText>
            </w:r>
            <w:r w:rsidR="00393ABA">
              <w:rPr>
                <w:noProof/>
                <w:webHidden/>
              </w:rPr>
            </w:r>
            <w:r w:rsidR="00393ABA">
              <w:rPr>
                <w:noProof/>
                <w:webHidden/>
              </w:rPr>
              <w:fldChar w:fldCharType="separate"/>
            </w:r>
            <w:r w:rsidR="00393ABA">
              <w:rPr>
                <w:noProof/>
                <w:webHidden/>
              </w:rPr>
              <w:t>16</w:t>
            </w:r>
            <w:r w:rsidR="00393ABA">
              <w:rPr>
                <w:noProof/>
                <w:webHidden/>
              </w:rPr>
              <w:fldChar w:fldCharType="end"/>
            </w:r>
          </w:hyperlink>
        </w:p>
        <w:p w:rsidR="00393ABA" w:rsidRDefault="00AE6AC9">
          <w:pPr>
            <w:pStyle w:val="TOC2"/>
            <w:rPr>
              <w:rFonts w:asciiTheme="minorHAnsi" w:eastAsiaTheme="minorEastAsia" w:hAnsiTheme="minorHAnsi" w:cstheme="minorBidi"/>
              <w:szCs w:val="22"/>
            </w:rPr>
          </w:pPr>
          <w:hyperlink w:anchor="_Toc527842860" w:history="1">
            <w:r w:rsidR="00393ABA" w:rsidRPr="00FA6FA1">
              <w:rPr>
                <w:rStyle w:val="af4"/>
              </w:rPr>
              <w:t>5.5</w:t>
            </w:r>
            <w:r w:rsidR="00393ABA" w:rsidRPr="00FA6FA1">
              <w:rPr>
                <w:rStyle w:val="af4"/>
              </w:rPr>
              <w:t>沟通管理计划</w:t>
            </w:r>
            <w:r w:rsidR="00393ABA">
              <w:rPr>
                <w:webHidden/>
              </w:rPr>
              <w:tab/>
            </w:r>
            <w:r w:rsidR="00393ABA">
              <w:rPr>
                <w:webHidden/>
              </w:rPr>
              <w:fldChar w:fldCharType="begin"/>
            </w:r>
            <w:r w:rsidR="00393ABA">
              <w:rPr>
                <w:webHidden/>
              </w:rPr>
              <w:instrText xml:space="preserve"> PAGEREF _Toc527842860 \h </w:instrText>
            </w:r>
            <w:r w:rsidR="00393ABA">
              <w:rPr>
                <w:webHidden/>
              </w:rPr>
            </w:r>
            <w:r w:rsidR="00393ABA">
              <w:rPr>
                <w:webHidden/>
              </w:rPr>
              <w:fldChar w:fldCharType="separate"/>
            </w:r>
            <w:r w:rsidR="00393ABA">
              <w:rPr>
                <w:webHidden/>
              </w:rPr>
              <w:t>17</w:t>
            </w:r>
            <w:r w:rsidR="00393ABA">
              <w:rPr>
                <w:webHidden/>
              </w:rPr>
              <w:fldChar w:fldCharType="end"/>
            </w:r>
          </w:hyperlink>
        </w:p>
        <w:p w:rsidR="00393ABA" w:rsidRDefault="00AE6AC9">
          <w:pPr>
            <w:pStyle w:val="TOC3"/>
            <w:tabs>
              <w:tab w:val="right" w:leader="dot" w:pos="8303"/>
            </w:tabs>
            <w:rPr>
              <w:rFonts w:asciiTheme="minorHAnsi" w:eastAsiaTheme="minorEastAsia" w:hAnsiTheme="minorHAnsi" w:cstheme="minorBidi"/>
              <w:noProof/>
              <w:szCs w:val="22"/>
            </w:rPr>
          </w:pPr>
          <w:hyperlink w:anchor="_Toc527842861" w:history="1">
            <w:r w:rsidR="00393ABA" w:rsidRPr="00FA6FA1">
              <w:rPr>
                <w:rStyle w:val="af4"/>
                <w:noProof/>
              </w:rPr>
              <w:t>5.5.1</w:t>
            </w:r>
            <w:r w:rsidR="00393ABA" w:rsidRPr="00FA6FA1">
              <w:rPr>
                <w:rStyle w:val="af4"/>
                <w:noProof/>
              </w:rPr>
              <w:t>开发者与客户沟通计划</w:t>
            </w:r>
            <w:r w:rsidR="00393ABA">
              <w:rPr>
                <w:noProof/>
                <w:webHidden/>
              </w:rPr>
              <w:tab/>
            </w:r>
            <w:r w:rsidR="00393ABA">
              <w:rPr>
                <w:noProof/>
                <w:webHidden/>
              </w:rPr>
              <w:fldChar w:fldCharType="begin"/>
            </w:r>
            <w:r w:rsidR="00393ABA">
              <w:rPr>
                <w:noProof/>
                <w:webHidden/>
              </w:rPr>
              <w:instrText xml:space="preserve"> PAGEREF _Toc527842861 \h </w:instrText>
            </w:r>
            <w:r w:rsidR="00393ABA">
              <w:rPr>
                <w:noProof/>
                <w:webHidden/>
              </w:rPr>
            </w:r>
            <w:r w:rsidR="00393ABA">
              <w:rPr>
                <w:noProof/>
                <w:webHidden/>
              </w:rPr>
              <w:fldChar w:fldCharType="separate"/>
            </w:r>
            <w:r w:rsidR="00393ABA">
              <w:rPr>
                <w:noProof/>
                <w:webHidden/>
              </w:rPr>
              <w:t>17</w:t>
            </w:r>
            <w:r w:rsidR="00393ABA">
              <w:rPr>
                <w:noProof/>
                <w:webHidden/>
              </w:rPr>
              <w:fldChar w:fldCharType="end"/>
            </w:r>
          </w:hyperlink>
        </w:p>
        <w:p w:rsidR="00393ABA" w:rsidRDefault="00AE6AC9">
          <w:pPr>
            <w:pStyle w:val="TOC3"/>
            <w:tabs>
              <w:tab w:val="right" w:leader="dot" w:pos="8303"/>
            </w:tabs>
            <w:rPr>
              <w:rFonts w:asciiTheme="minorHAnsi" w:eastAsiaTheme="minorEastAsia" w:hAnsiTheme="minorHAnsi" w:cstheme="minorBidi"/>
              <w:noProof/>
              <w:szCs w:val="22"/>
            </w:rPr>
          </w:pPr>
          <w:hyperlink w:anchor="_Toc527842862" w:history="1">
            <w:r w:rsidR="00393ABA" w:rsidRPr="00FA6FA1">
              <w:rPr>
                <w:rStyle w:val="af4"/>
                <w:noProof/>
              </w:rPr>
              <w:t>5.5.2</w:t>
            </w:r>
            <w:r w:rsidR="00393ABA" w:rsidRPr="00FA6FA1">
              <w:rPr>
                <w:rStyle w:val="af4"/>
                <w:noProof/>
              </w:rPr>
              <w:t>开发团队内部沟通计划</w:t>
            </w:r>
            <w:r w:rsidR="00393ABA">
              <w:rPr>
                <w:noProof/>
                <w:webHidden/>
              </w:rPr>
              <w:tab/>
            </w:r>
            <w:r w:rsidR="00393ABA">
              <w:rPr>
                <w:noProof/>
                <w:webHidden/>
              </w:rPr>
              <w:fldChar w:fldCharType="begin"/>
            </w:r>
            <w:r w:rsidR="00393ABA">
              <w:rPr>
                <w:noProof/>
                <w:webHidden/>
              </w:rPr>
              <w:instrText xml:space="preserve"> PAGEREF _Toc527842862 \h </w:instrText>
            </w:r>
            <w:r w:rsidR="00393ABA">
              <w:rPr>
                <w:noProof/>
                <w:webHidden/>
              </w:rPr>
            </w:r>
            <w:r w:rsidR="00393ABA">
              <w:rPr>
                <w:noProof/>
                <w:webHidden/>
              </w:rPr>
              <w:fldChar w:fldCharType="separate"/>
            </w:r>
            <w:r w:rsidR="00393ABA">
              <w:rPr>
                <w:noProof/>
                <w:webHidden/>
              </w:rPr>
              <w:t>17</w:t>
            </w:r>
            <w:r w:rsidR="00393ABA">
              <w:rPr>
                <w:noProof/>
                <w:webHidden/>
              </w:rPr>
              <w:fldChar w:fldCharType="end"/>
            </w:r>
          </w:hyperlink>
        </w:p>
        <w:p w:rsidR="00393ABA" w:rsidRDefault="00AE6AC9">
          <w:pPr>
            <w:pStyle w:val="TOC2"/>
            <w:rPr>
              <w:rFonts w:asciiTheme="minorHAnsi" w:eastAsiaTheme="minorEastAsia" w:hAnsiTheme="minorHAnsi" w:cstheme="minorBidi"/>
              <w:szCs w:val="22"/>
            </w:rPr>
          </w:pPr>
          <w:hyperlink w:anchor="_Toc527842863" w:history="1">
            <w:r w:rsidR="00393ABA" w:rsidRPr="00FA6FA1">
              <w:rPr>
                <w:rStyle w:val="af4"/>
              </w:rPr>
              <w:t>5.6</w:t>
            </w:r>
            <w:r w:rsidR="00393ABA" w:rsidRPr="00FA6FA1">
              <w:rPr>
                <w:rStyle w:val="af4"/>
              </w:rPr>
              <w:t>风险管理计划</w:t>
            </w:r>
            <w:r w:rsidR="00393ABA">
              <w:rPr>
                <w:webHidden/>
              </w:rPr>
              <w:tab/>
            </w:r>
            <w:r w:rsidR="00393ABA">
              <w:rPr>
                <w:webHidden/>
              </w:rPr>
              <w:fldChar w:fldCharType="begin"/>
            </w:r>
            <w:r w:rsidR="00393ABA">
              <w:rPr>
                <w:webHidden/>
              </w:rPr>
              <w:instrText xml:space="preserve"> PAGEREF _Toc527842863 \h </w:instrText>
            </w:r>
            <w:r w:rsidR="00393ABA">
              <w:rPr>
                <w:webHidden/>
              </w:rPr>
            </w:r>
            <w:r w:rsidR="00393ABA">
              <w:rPr>
                <w:webHidden/>
              </w:rPr>
              <w:fldChar w:fldCharType="separate"/>
            </w:r>
            <w:r w:rsidR="00393ABA">
              <w:rPr>
                <w:webHidden/>
              </w:rPr>
              <w:t>17</w:t>
            </w:r>
            <w:r w:rsidR="00393ABA">
              <w:rPr>
                <w:webHidden/>
              </w:rPr>
              <w:fldChar w:fldCharType="end"/>
            </w:r>
          </w:hyperlink>
        </w:p>
        <w:p w:rsidR="00393ABA" w:rsidRDefault="00AE6AC9">
          <w:pPr>
            <w:pStyle w:val="TOC3"/>
            <w:tabs>
              <w:tab w:val="right" w:leader="dot" w:pos="8303"/>
            </w:tabs>
            <w:rPr>
              <w:rFonts w:asciiTheme="minorHAnsi" w:eastAsiaTheme="minorEastAsia" w:hAnsiTheme="minorHAnsi" w:cstheme="minorBidi"/>
              <w:noProof/>
              <w:szCs w:val="22"/>
            </w:rPr>
          </w:pPr>
          <w:hyperlink w:anchor="_Toc527842864" w:history="1">
            <w:r w:rsidR="00393ABA" w:rsidRPr="00FA6FA1">
              <w:rPr>
                <w:rStyle w:val="af4"/>
                <w:noProof/>
              </w:rPr>
              <w:t>5.6.1</w:t>
            </w:r>
            <w:r w:rsidR="00393ABA" w:rsidRPr="00FA6FA1">
              <w:rPr>
                <w:rStyle w:val="af4"/>
                <w:noProof/>
              </w:rPr>
              <w:t>风险评估</w:t>
            </w:r>
            <w:r w:rsidR="00393ABA">
              <w:rPr>
                <w:noProof/>
                <w:webHidden/>
              </w:rPr>
              <w:tab/>
            </w:r>
            <w:r w:rsidR="00393ABA">
              <w:rPr>
                <w:noProof/>
                <w:webHidden/>
              </w:rPr>
              <w:fldChar w:fldCharType="begin"/>
            </w:r>
            <w:r w:rsidR="00393ABA">
              <w:rPr>
                <w:noProof/>
                <w:webHidden/>
              </w:rPr>
              <w:instrText xml:space="preserve"> PAGEREF _Toc527842864 \h </w:instrText>
            </w:r>
            <w:r w:rsidR="00393ABA">
              <w:rPr>
                <w:noProof/>
                <w:webHidden/>
              </w:rPr>
            </w:r>
            <w:r w:rsidR="00393ABA">
              <w:rPr>
                <w:noProof/>
                <w:webHidden/>
              </w:rPr>
              <w:fldChar w:fldCharType="separate"/>
            </w:r>
            <w:r w:rsidR="00393ABA">
              <w:rPr>
                <w:noProof/>
                <w:webHidden/>
              </w:rPr>
              <w:t>17</w:t>
            </w:r>
            <w:r w:rsidR="00393ABA">
              <w:rPr>
                <w:noProof/>
                <w:webHidden/>
              </w:rPr>
              <w:fldChar w:fldCharType="end"/>
            </w:r>
          </w:hyperlink>
        </w:p>
        <w:p w:rsidR="00393ABA" w:rsidRDefault="00AE6AC9">
          <w:pPr>
            <w:pStyle w:val="TOC3"/>
            <w:tabs>
              <w:tab w:val="right" w:leader="dot" w:pos="8303"/>
            </w:tabs>
            <w:rPr>
              <w:rFonts w:asciiTheme="minorHAnsi" w:eastAsiaTheme="minorEastAsia" w:hAnsiTheme="minorHAnsi" w:cstheme="minorBidi"/>
              <w:noProof/>
              <w:szCs w:val="22"/>
            </w:rPr>
          </w:pPr>
          <w:hyperlink w:anchor="_Toc527842865" w:history="1">
            <w:r w:rsidR="00393ABA" w:rsidRPr="00FA6FA1">
              <w:rPr>
                <w:rStyle w:val="af4"/>
                <w:noProof/>
              </w:rPr>
              <w:t>5.6.2</w:t>
            </w:r>
            <w:r w:rsidR="00393ABA" w:rsidRPr="00FA6FA1">
              <w:rPr>
                <w:rStyle w:val="af4"/>
                <w:noProof/>
              </w:rPr>
              <w:t>风险控制</w:t>
            </w:r>
            <w:r w:rsidR="00393ABA">
              <w:rPr>
                <w:noProof/>
                <w:webHidden/>
              </w:rPr>
              <w:tab/>
            </w:r>
            <w:r w:rsidR="00393ABA">
              <w:rPr>
                <w:noProof/>
                <w:webHidden/>
              </w:rPr>
              <w:fldChar w:fldCharType="begin"/>
            </w:r>
            <w:r w:rsidR="00393ABA">
              <w:rPr>
                <w:noProof/>
                <w:webHidden/>
              </w:rPr>
              <w:instrText xml:space="preserve"> PAGEREF _Toc527842865 \h </w:instrText>
            </w:r>
            <w:r w:rsidR="00393ABA">
              <w:rPr>
                <w:noProof/>
                <w:webHidden/>
              </w:rPr>
            </w:r>
            <w:r w:rsidR="00393ABA">
              <w:rPr>
                <w:noProof/>
                <w:webHidden/>
              </w:rPr>
              <w:fldChar w:fldCharType="separate"/>
            </w:r>
            <w:r w:rsidR="00393ABA">
              <w:rPr>
                <w:noProof/>
                <w:webHidden/>
              </w:rPr>
              <w:t>20</w:t>
            </w:r>
            <w:r w:rsidR="00393ABA">
              <w:rPr>
                <w:noProof/>
                <w:webHidden/>
              </w:rPr>
              <w:fldChar w:fldCharType="end"/>
            </w:r>
          </w:hyperlink>
        </w:p>
        <w:p w:rsidR="00393ABA" w:rsidRDefault="00AE6AC9">
          <w:pPr>
            <w:pStyle w:val="TOC2"/>
            <w:rPr>
              <w:rFonts w:asciiTheme="minorHAnsi" w:eastAsiaTheme="minorEastAsia" w:hAnsiTheme="minorHAnsi" w:cstheme="minorBidi"/>
              <w:szCs w:val="22"/>
            </w:rPr>
          </w:pPr>
          <w:hyperlink w:anchor="_Toc527842866" w:history="1">
            <w:r w:rsidR="00393ABA" w:rsidRPr="00FA6FA1">
              <w:rPr>
                <w:rStyle w:val="af4"/>
              </w:rPr>
              <w:t>5.7</w:t>
            </w:r>
            <w:r w:rsidR="00393ABA" w:rsidRPr="00FA6FA1">
              <w:rPr>
                <w:rStyle w:val="af4"/>
              </w:rPr>
              <w:t>配置系统管理</w:t>
            </w:r>
            <w:r w:rsidR="00393ABA">
              <w:rPr>
                <w:webHidden/>
              </w:rPr>
              <w:tab/>
            </w:r>
            <w:r w:rsidR="00393ABA">
              <w:rPr>
                <w:webHidden/>
              </w:rPr>
              <w:fldChar w:fldCharType="begin"/>
            </w:r>
            <w:r w:rsidR="00393ABA">
              <w:rPr>
                <w:webHidden/>
              </w:rPr>
              <w:instrText xml:space="preserve"> PAGEREF _Toc527842866 \h </w:instrText>
            </w:r>
            <w:r w:rsidR="00393ABA">
              <w:rPr>
                <w:webHidden/>
              </w:rPr>
            </w:r>
            <w:r w:rsidR="00393ABA">
              <w:rPr>
                <w:webHidden/>
              </w:rPr>
              <w:fldChar w:fldCharType="separate"/>
            </w:r>
            <w:r w:rsidR="00393ABA">
              <w:rPr>
                <w:webHidden/>
              </w:rPr>
              <w:t>23</w:t>
            </w:r>
            <w:r w:rsidR="00393ABA">
              <w:rPr>
                <w:webHidden/>
              </w:rPr>
              <w:fldChar w:fldCharType="end"/>
            </w:r>
          </w:hyperlink>
        </w:p>
        <w:p w:rsidR="00393ABA" w:rsidRDefault="00AE6AC9">
          <w:pPr>
            <w:pStyle w:val="TOC3"/>
            <w:tabs>
              <w:tab w:val="right" w:leader="dot" w:pos="8303"/>
            </w:tabs>
            <w:rPr>
              <w:rFonts w:asciiTheme="minorHAnsi" w:eastAsiaTheme="minorEastAsia" w:hAnsiTheme="minorHAnsi" w:cstheme="minorBidi"/>
              <w:noProof/>
              <w:szCs w:val="22"/>
            </w:rPr>
          </w:pPr>
          <w:hyperlink w:anchor="_Toc527842867" w:history="1">
            <w:r w:rsidR="00393ABA" w:rsidRPr="00FA6FA1">
              <w:rPr>
                <w:rStyle w:val="af4"/>
                <w:noProof/>
              </w:rPr>
              <w:t>5.7.1</w:t>
            </w:r>
            <w:r w:rsidR="00393ABA" w:rsidRPr="00FA6FA1">
              <w:rPr>
                <w:rStyle w:val="af4"/>
                <w:noProof/>
              </w:rPr>
              <w:t>管理</w:t>
            </w:r>
            <w:r w:rsidR="00393ABA">
              <w:rPr>
                <w:noProof/>
                <w:webHidden/>
              </w:rPr>
              <w:tab/>
            </w:r>
            <w:r w:rsidR="00393ABA">
              <w:rPr>
                <w:noProof/>
                <w:webHidden/>
              </w:rPr>
              <w:fldChar w:fldCharType="begin"/>
            </w:r>
            <w:r w:rsidR="00393ABA">
              <w:rPr>
                <w:noProof/>
                <w:webHidden/>
              </w:rPr>
              <w:instrText xml:space="preserve"> PAGEREF _Toc527842867 \h </w:instrText>
            </w:r>
            <w:r w:rsidR="00393ABA">
              <w:rPr>
                <w:noProof/>
                <w:webHidden/>
              </w:rPr>
            </w:r>
            <w:r w:rsidR="00393ABA">
              <w:rPr>
                <w:noProof/>
                <w:webHidden/>
              </w:rPr>
              <w:fldChar w:fldCharType="separate"/>
            </w:r>
            <w:r w:rsidR="00393ABA">
              <w:rPr>
                <w:noProof/>
                <w:webHidden/>
              </w:rPr>
              <w:t>23</w:t>
            </w:r>
            <w:r w:rsidR="00393ABA">
              <w:rPr>
                <w:noProof/>
                <w:webHidden/>
              </w:rPr>
              <w:fldChar w:fldCharType="end"/>
            </w:r>
          </w:hyperlink>
        </w:p>
        <w:p w:rsidR="00393ABA" w:rsidRDefault="00AE6AC9">
          <w:pPr>
            <w:pStyle w:val="TOC2"/>
            <w:rPr>
              <w:rFonts w:asciiTheme="minorHAnsi" w:eastAsiaTheme="minorEastAsia" w:hAnsiTheme="minorHAnsi" w:cstheme="minorBidi"/>
              <w:szCs w:val="22"/>
            </w:rPr>
          </w:pPr>
          <w:hyperlink w:anchor="_Toc527842868" w:history="1">
            <w:r w:rsidR="00393ABA" w:rsidRPr="00FA6FA1">
              <w:rPr>
                <w:rStyle w:val="af4"/>
              </w:rPr>
              <w:t>5.7.1.3</w:t>
            </w:r>
            <w:r w:rsidR="00393ABA" w:rsidRPr="00FA6FA1">
              <w:rPr>
                <w:rStyle w:val="af4"/>
              </w:rPr>
              <w:t>角色职责</w:t>
            </w:r>
            <w:r w:rsidR="00393ABA">
              <w:rPr>
                <w:webHidden/>
              </w:rPr>
              <w:tab/>
            </w:r>
            <w:r w:rsidR="00393ABA">
              <w:rPr>
                <w:webHidden/>
              </w:rPr>
              <w:fldChar w:fldCharType="begin"/>
            </w:r>
            <w:r w:rsidR="00393ABA">
              <w:rPr>
                <w:webHidden/>
              </w:rPr>
              <w:instrText xml:space="preserve"> PAGEREF _Toc527842868 \h </w:instrText>
            </w:r>
            <w:r w:rsidR="00393ABA">
              <w:rPr>
                <w:webHidden/>
              </w:rPr>
            </w:r>
            <w:r w:rsidR="00393ABA">
              <w:rPr>
                <w:webHidden/>
              </w:rPr>
              <w:fldChar w:fldCharType="separate"/>
            </w:r>
            <w:r w:rsidR="00393ABA">
              <w:rPr>
                <w:webHidden/>
              </w:rPr>
              <w:t>24</w:t>
            </w:r>
            <w:r w:rsidR="00393ABA">
              <w:rPr>
                <w:webHidden/>
              </w:rPr>
              <w:fldChar w:fldCharType="end"/>
            </w:r>
          </w:hyperlink>
        </w:p>
        <w:p w:rsidR="00393ABA" w:rsidRDefault="00AE6AC9">
          <w:pPr>
            <w:pStyle w:val="TOC3"/>
            <w:tabs>
              <w:tab w:val="right" w:leader="dot" w:pos="8303"/>
            </w:tabs>
            <w:rPr>
              <w:rFonts w:asciiTheme="minorHAnsi" w:eastAsiaTheme="minorEastAsia" w:hAnsiTheme="minorHAnsi" w:cstheme="minorBidi"/>
              <w:noProof/>
              <w:szCs w:val="22"/>
            </w:rPr>
          </w:pPr>
          <w:hyperlink w:anchor="_Toc527842869" w:history="1">
            <w:r w:rsidR="00393ABA" w:rsidRPr="00FA6FA1">
              <w:rPr>
                <w:rStyle w:val="af4"/>
                <w:noProof/>
              </w:rPr>
              <w:t>5.7.2</w:t>
            </w:r>
            <w:r w:rsidR="00393ABA" w:rsidRPr="00FA6FA1">
              <w:rPr>
                <w:rStyle w:val="af4"/>
                <w:noProof/>
              </w:rPr>
              <w:t>项目成员的操作权限计划</w:t>
            </w:r>
            <w:r w:rsidR="00393ABA">
              <w:rPr>
                <w:noProof/>
                <w:webHidden/>
              </w:rPr>
              <w:tab/>
            </w:r>
            <w:r w:rsidR="00393ABA">
              <w:rPr>
                <w:noProof/>
                <w:webHidden/>
              </w:rPr>
              <w:fldChar w:fldCharType="begin"/>
            </w:r>
            <w:r w:rsidR="00393ABA">
              <w:rPr>
                <w:noProof/>
                <w:webHidden/>
              </w:rPr>
              <w:instrText xml:space="preserve"> PAGEREF _Toc527842869 \h </w:instrText>
            </w:r>
            <w:r w:rsidR="00393ABA">
              <w:rPr>
                <w:noProof/>
                <w:webHidden/>
              </w:rPr>
            </w:r>
            <w:r w:rsidR="00393ABA">
              <w:rPr>
                <w:noProof/>
                <w:webHidden/>
              </w:rPr>
              <w:fldChar w:fldCharType="separate"/>
            </w:r>
            <w:r w:rsidR="00393ABA">
              <w:rPr>
                <w:noProof/>
                <w:webHidden/>
              </w:rPr>
              <w:t>25</w:t>
            </w:r>
            <w:r w:rsidR="00393ABA">
              <w:rPr>
                <w:noProof/>
                <w:webHidden/>
              </w:rPr>
              <w:fldChar w:fldCharType="end"/>
            </w:r>
          </w:hyperlink>
        </w:p>
        <w:p w:rsidR="00393ABA" w:rsidRDefault="00AE6AC9">
          <w:pPr>
            <w:pStyle w:val="TOC3"/>
            <w:tabs>
              <w:tab w:val="right" w:leader="dot" w:pos="8303"/>
            </w:tabs>
            <w:rPr>
              <w:rFonts w:asciiTheme="minorHAnsi" w:eastAsiaTheme="minorEastAsia" w:hAnsiTheme="minorHAnsi" w:cstheme="minorBidi"/>
              <w:noProof/>
              <w:szCs w:val="22"/>
            </w:rPr>
          </w:pPr>
          <w:hyperlink w:anchor="_Toc527842870" w:history="1">
            <w:r w:rsidR="00393ABA" w:rsidRPr="00FA6FA1">
              <w:rPr>
                <w:rStyle w:val="af4"/>
                <w:noProof/>
              </w:rPr>
              <w:t>5.7.3</w:t>
            </w:r>
            <w:r w:rsidR="00393ABA" w:rsidRPr="00FA6FA1">
              <w:rPr>
                <w:rStyle w:val="af4"/>
                <w:noProof/>
              </w:rPr>
              <w:t>用于配置管理的软硬件资源</w:t>
            </w:r>
            <w:r w:rsidR="00393ABA">
              <w:rPr>
                <w:noProof/>
                <w:webHidden/>
              </w:rPr>
              <w:tab/>
            </w:r>
            <w:r w:rsidR="00393ABA">
              <w:rPr>
                <w:noProof/>
                <w:webHidden/>
              </w:rPr>
              <w:fldChar w:fldCharType="begin"/>
            </w:r>
            <w:r w:rsidR="00393ABA">
              <w:rPr>
                <w:noProof/>
                <w:webHidden/>
              </w:rPr>
              <w:instrText xml:space="preserve"> PAGEREF _Toc527842870 \h </w:instrText>
            </w:r>
            <w:r w:rsidR="00393ABA">
              <w:rPr>
                <w:noProof/>
                <w:webHidden/>
              </w:rPr>
            </w:r>
            <w:r w:rsidR="00393ABA">
              <w:rPr>
                <w:noProof/>
                <w:webHidden/>
              </w:rPr>
              <w:fldChar w:fldCharType="separate"/>
            </w:r>
            <w:r w:rsidR="00393ABA">
              <w:rPr>
                <w:noProof/>
                <w:webHidden/>
              </w:rPr>
              <w:t>25</w:t>
            </w:r>
            <w:r w:rsidR="00393ABA">
              <w:rPr>
                <w:noProof/>
                <w:webHidden/>
              </w:rPr>
              <w:fldChar w:fldCharType="end"/>
            </w:r>
          </w:hyperlink>
        </w:p>
        <w:p w:rsidR="00393ABA" w:rsidRDefault="00AE6AC9">
          <w:pPr>
            <w:pStyle w:val="TOC3"/>
            <w:tabs>
              <w:tab w:val="right" w:leader="dot" w:pos="8303"/>
            </w:tabs>
            <w:rPr>
              <w:rFonts w:asciiTheme="minorHAnsi" w:eastAsiaTheme="minorEastAsia" w:hAnsiTheme="minorHAnsi" w:cstheme="minorBidi"/>
              <w:noProof/>
              <w:szCs w:val="22"/>
            </w:rPr>
          </w:pPr>
          <w:hyperlink w:anchor="_Toc527842871" w:history="1">
            <w:r w:rsidR="00393ABA" w:rsidRPr="00FA6FA1">
              <w:rPr>
                <w:rStyle w:val="af4"/>
                <w:noProof/>
              </w:rPr>
              <w:t>5.7.4</w:t>
            </w:r>
            <w:r w:rsidR="00393ABA" w:rsidRPr="00FA6FA1">
              <w:rPr>
                <w:rStyle w:val="af4"/>
                <w:noProof/>
              </w:rPr>
              <w:t>实现</w:t>
            </w:r>
            <w:r w:rsidR="00393ABA">
              <w:rPr>
                <w:noProof/>
                <w:webHidden/>
              </w:rPr>
              <w:tab/>
            </w:r>
            <w:r w:rsidR="00393ABA">
              <w:rPr>
                <w:noProof/>
                <w:webHidden/>
              </w:rPr>
              <w:fldChar w:fldCharType="begin"/>
            </w:r>
            <w:r w:rsidR="00393ABA">
              <w:rPr>
                <w:noProof/>
                <w:webHidden/>
              </w:rPr>
              <w:instrText xml:space="preserve"> PAGEREF _Toc527842871 \h </w:instrText>
            </w:r>
            <w:r w:rsidR="00393ABA">
              <w:rPr>
                <w:noProof/>
                <w:webHidden/>
              </w:rPr>
            </w:r>
            <w:r w:rsidR="00393ABA">
              <w:rPr>
                <w:noProof/>
                <w:webHidden/>
              </w:rPr>
              <w:fldChar w:fldCharType="separate"/>
            </w:r>
            <w:r w:rsidR="00393ABA">
              <w:rPr>
                <w:noProof/>
                <w:webHidden/>
              </w:rPr>
              <w:t>25</w:t>
            </w:r>
            <w:r w:rsidR="00393ABA">
              <w:rPr>
                <w:noProof/>
                <w:webHidden/>
              </w:rPr>
              <w:fldChar w:fldCharType="end"/>
            </w:r>
          </w:hyperlink>
        </w:p>
        <w:p w:rsidR="00393ABA" w:rsidRDefault="00AE6AC9">
          <w:pPr>
            <w:pStyle w:val="TOC3"/>
            <w:tabs>
              <w:tab w:val="right" w:leader="dot" w:pos="8303"/>
            </w:tabs>
            <w:rPr>
              <w:rFonts w:asciiTheme="minorHAnsi" w:eastAsiaTheme="minorEastAsia" w:hAnsiTheme="minorHAnsi" w:cstheme="minorBidi"/>
              <w:noProof/>
              <w:szCs w:val="22"/>
            </w:rPr>
          </w:pPr>
          <w:hyperlink w:anchor="_Toc527842872" w:history="1">
            <w:r w:rsidR="00393ABA" w:rsidRPr="00FA6FA1">
              <w:rPr>
                <w:rStyle w:val="af4"/>
                <w:noProof/>
              </w:rPr>
              <w:t>5.7.5</w:t>
            </w:r>
            <w:r w:rsidR="00393ABA" w:rsidRPr="00FA6FA1">
              <w:rPr>
                <w:rStyle w:val="af4"/>
                <w:noProof/>
              </w:rPr>
              <w:t>项目配置变更处理流程</w:t>
            </w:r>
            <w:r w:rsidR="00393ABA">
              <w:rPr>
                <w:noProof/>
                <w:webHidden/>
              </w:rPr>
              <w:tab/>
            </w:r>
            <w:r w:rsidR="00393ABA">
              <w:rPr>
                <w:noProof/>
                <w:webHidden/>
              </w:rPr>
              <w:fldChar w:fldCharType="begin"/>
            </w:r>
            <w:r w:rsidR="00393ABA">
              <w:rPr>
                <w:noProof/>
                <w:webHidden/>
              </w:rPr>
              <w:instrText xml:space="preserve"> PAGEREF _Toc527842872 \h </w:instrText>
            </w:r>
            <w:r w:rsidR="00393ABA">
              <w:rPr>
                <w:noProof/>
                <w:webHidden/>
              </w:rPr>
            </w:r>
            <w:r w:rsidR="00393ABA">
              <w:rPr>
                <w:noProof/>
                <w:webHidden/>
              </w:rPr>
              <w:fldChar w:fldCharType="separate"/>
            </w:r>
            <w:r w:rsidR="00393ABA">
              <w:rPr>
                <w:noProof/>
                <w:webHidden/>
              </w:rPr>
              <w:t>26</w:t>
            </w:r>
            <w:r w:rsidR="00393ABA">
              <w:rPr>
                <w:noProof/>
                <w:webHidden/>
              </w:rPr>
              <w:fldChar w:fldCharType="end"/>
            </w:r>
          </w:hyperlink>
        </w:p>
        <w:p w:rsidR="00393ABA" w:rsidRDefault="00AE6AC9">
          <w:pPr>
            <w:pStyle w:val="TOC3"/>
            <w:tabs>
              <w:tab w:val="right" w:leader="dot" w:pos="8303"/>
            </w:tabs>
            <w:rPr>
              <w:rFonts w:asciiTheme="minorHAnsi" w:eastAsiaTheme="minorEastAsia" w:hAnsiTheme="minorHAnsi" w:cstheme="minorBidi"/>
              <w:noProof/>
              <w:szCs w:val="22"/>
            </w:rPr>
          </w:pPr>
          <w:hyperlink w:anchor="_Toc527842873" w:history="1">
            <w:r w:rsidR="00393ABA" w:rsidRPr="00FA6FA1">
              <w:rPr>
                <w:rStyle w:val="af4"/>
                <w:noProof/>
              </w:rPr>
              <w:t>5.7.6</w:t>
            </w:r>
            <w:r w:rsidR="00393ABA" w:rsidRPr="00FA6FA1">
              <w:rPr>
                <w:rStyle w:val="af4"/>
                <w:noProof/>
              </w:rPr>
              <w:t>记录的收集、维护和保存</w:t>
            </w:r>
            <w:r w:rsidR="00393ABA">
              <w:rPr>
                <w:noProof/>
                <w:webHidden/>
              </w:rPr>
              <w:tab/>
            </w:r>
            <w:r w:rsidR="00393ABA">
              <w:rPr>
                <w:noProof/>
                <w:webHidden/>
              </w:rPr>
              <w:fldChar w:fldCharType="begin"/>
            </w:r>
            <w:r w:rsidR="00393ABA">
              <w:rPr>
                <w:noProof/>
                <w:webHidden/>
              </w:rPr>
              <w:instrText xml:space="preserve"> PAGEREF _Toc527842873 \h </w:instrText>
            </w:r>
            <w:r w:rsidR="00393ABA">
              <w:rPr>
                <w:noProof/>
                <w:webHidden/>
              </w:rPr>
            </w:r>
            <w:r w:rsidR="00393ABA">
              <w:rPr>
                <w:noProof/>
                <w:webHidden/>
              </w:rPr>
              <w:fldChar w:fldCharType="separate"/>
            </w:r>
            <w:r w:rsidR="00393ABA">
              <w:rPr>
                <w:noProof/>
                <w:webHidden/>
              </w:rPr>
              <w:t>27</w:t>
            </w:r>
            <w:r w:rsidR="00393ABA">
              <w:rPr>
                <w:noProof/>
                <w:webHidden/>
              </w:rPr>
              <w:fldChar w:fldCharType="end"/>
            </w:r>
          </w:hyperlink>
        </w:p>
        <w:p w:rsidR="00393ABA" w:rsidRDefault="00393ABA">
          <w:r>
            <w:rPr>
              <w:b/>
              <w:bCs/>
              <w:lang w:val="zh-CN"/>
            </w:rPr>
            <w:fldChar w:fldCharType="end"/>
          </w:r>
        </w:p>
      </w:sdtContent>
    </w:sdt>
    <w:p w:rsidR="00393ABA" w:rsidRPr="00393ABA" w:rsidRDefault="00393ABA" w:rsidP="004303A0">
      <w:pPr>
        <w:spacing w:line="480" w:lineRule="auto"/>
        <w:jc w:val="center"/>
        <w:rPr>
          <w:sz w:val="28"/>
        </w:rPr>
      </w:pPr>
    </w:p>
    <w:p w:rsidR="00393ABA" w:rsidRDefault="00393ABA" w:rsidP="00393ABA">
      <w:pPr>
        <w:pStyle w:val="1"/>
        <w:spacing w:line="240" w:lineRule="auto"/>
        <w:rPr>
          <w:sz w:val="28"/>
        </w:rPr>
      </w:pPr>
    </w:p>
    <w:p w:rsidR="004303A0" w:rsidRPr="00847169" w:rsidRDefault="003440AB" w:rsidP="00393ABA">
      <w:pPr>
        <w:pStyle w:val="1"/>
        <w:spacing w:line="240" w:lineRule="auto"/>
        <w:rPr>
          <w:sz w:val="28"/>
        </w:rPr>
      </w:pPr>
      <w:r>
        <w:br w:type="page"/>
      </w:r>
      <w:bookmarkStart w:id="20" w:name="_Toc527297376"/>
      <w:bookmarkStart w:id="21" w:name="_Toc527842818"/>
      <w:r w:rsidR="004303A0" w:rsidRPr="00D454F0">
        <w:rPr>
          <w:rFonts w:hint="eastAsia"/>
        </w:rPr>
        <w:lastRenderedPageBreak/>
        <w:t>1.</w:t>
      </w:r>
      <w:r w:rsidR="004303A0" w:rsidRPr="00D454F0">
        <w:t xml:space="preserve"> </w:t>
      </w:r>
      <w:r w:rsidR="004303A0" w:rsidRPr="00D454F0">
        <w:rPr>
          <w:rFonts w:hint="eastAsia"/>
        </w:rPr>
        <w:t>引言</w:t>
      </w:r>
      <w:bookmarkEnd w:id="20"/>
      <w:bookmarkEnd w:id="21"/>
    </w:p>
    <w:p w:rsidR="004303A0" w:rsidRPr="00D454F0" w:rsidRDefault="004303A0" w:rsidP="004303A0">
      <w:pPr>
        <w:pStyle w:val="2"/>
        <w:spacing w:line="240" w:lineRule="auto"/>
      </w:pPr>
      <w:bookmarkStart w:id="22" w:name="_Toc527297377"/>
      <w:bookmarkStart w:id="23" w:name="_Toc527842819"/>
      <w:r w:rsidRPr="00D454F0">
        <w:rPr>
          <w:rFonts w:hint="eastAsia"/>
        </w:rPr>
        <w:t>1.1</w:t>
      </w:r>
      <w:r w:rsidRPr="00D454F0">
        <w:rPr>
          <w:rFonts w:hint="eastAsia"/>
        </w:rPr>
        <w:t>编写目的</w:t>
      </w:r>
      <w:bookmarkEnd w:id="22"/>
      <w:bookmarkEnd w:id="23"/>
    </w:p>
    <w:p w:rsidR="004303A0" w:rsidRDefault="004303A0" w:rsidP="004303A0">
      <w:r>
        <w:tab/>
      </w:r>
      <w:r>
        <w:rPr>
          <w:rFonts w:hint="eastAsia"/>
        </w:rPr>
        <w:t>本文档的编写目的在于对</w:t>
      </w:r>
      <w:r>
        <w:rPr>
          <w:rFonts w:hint="eastAsia"/>
        </w:rPr>
        <w:t>P</w:t>
      </w:r>
      <w:r>
        <w:t>RD-2018</w:t>
      </w:r>
      <w:r>
        <w:rPr>
          <w:rFonts w:hint="eastAsia"/>
        </w:rPr>
        <w:t>-</w:t>
      </w:r>
      <w:r>
        <w:rPr>
          <w:rFonts w:hint="eastAsia"/>
        </w:rPr>
        <w:t>项目进行软件配置管理，标识变更，控制变更，确保变更，并向软件工程变更相关人员报告变更，为软件研发提供一套切实可行的管理办法和活动原则</w:t>
      </w:r>
      <w:r>
        <w:rPr>
          <w:rFonts w:hint="eastAsia"/>
        </w:rPr>
        <w:t>,</w:t>
      </w:r>
      <w:r>
        <w:rPr>
          <w:rFonts w:hint="eastAsia"/>
        </w:rPr>
        <w:t>以保证所交付的软件能够满足软件系统需求规格说明书中规定的各项具体需求。</w:t>
      </w:r>
    </w:p>
    <w:p w:rsidR="004303A0" w:rsidRDefault="004303A0" w:rsidP="004303A0">
      <w:pPr>
        <w:ind w:firstLine="420"/>
      </w:pPr>
      <w:r>
        <w:rPr>
          <w:rFonts w:hint="eastAsia"/>
        </w:rPr>
        <w:t>对</w:t>
      </w:r>
      <w:r>
        <w:t>PRD-</w:t>
      </w:r>
      <w:r>
        <w:rPr>
          <w:rFonts w:hint="eastAsia"/>
        </w:rPr>
        <w:t>2018-</w:t>
      </w:r>
      <w:r>
        <w:rPr>
          <w:rFonts w:hint="eastAsia"/>
        </w:rPr>
        <w:t>项目实施软件配置管理活动时，务必参照本计划实施，如对项目进行配置项变更，需要向软件配置管理组提交配置项变更控制报告，经批准后方可变更。</w:t>
      </w:r>
    </w:p>
    <w:p w:rsidR="0078404F" w:rsidRPr="004303A0" w:rsidRDefault="004303A0" w:rsidP="004303A0">
      <w:pPr>
        <w:ind w:firstLine="420"/>
      </w:pPr>
      <w:r>
        <w:rPr>
          <w:rFonts w:hint="eastAsia"/>
        </w:rPr>
        <w:t>为了学习系统化的获取需求的方法，合理的展开并能够完整的完成一个项目的所有工作，我们采用了</w:t>
      </w:r>
      <w:r w:rsidRPr="001D7D69">
        <w:rPr>
          <w:rFonts w:hint="eastAsia"/>
        </w:rPr>
        <w:t>（</w:t>
      </w:r>
      <w:r>
        <w:rPr>
          <w:rFonts w:hint="eastAsia"/>
        </w:rPr>
        <w:t>ISO9001</w:t>
      </w:r>
      <w:r w:rsidRPr="001D7D69">
        <w:rPr>
          <w:rFonts w:hint="eastAsia"/>
        </w:rPr>
        <w:t>）</w:t>
      </w:r>
      <w:r>
        <w:rPr>
          <w:rFonts w:hint="eastAsia"/>
        </w:rPr>
        <w:t>标准编写文档，对于获取需求的整个工程进行合理的分工，从获取需求到文档的编写，都由专人负责，我们将该文件作为本学期软件需求分析与设计科目的主要任务，评审开展和检查项目的基本工作要求。</w:t>
      </w:r>
    </w:p>
    <w:p w:rsidR="004303A0" w:rsidRPr="00D454F0" w:rsidRDefault="004303A0" w:rsidP="004303A0">
      <w:pPr>
        <w:pStyle w:val="2"/>
        <w:spacing w:line="240" w:lineRule="auto"/>
      </w:pPr>
      <w:bookmarkStart w:id="24" w:name="_Toc527297378"/>
      <w:bookmarkStart w:id="25" w:name="_Toc527842820"/>
      <w:r w:rsidRPr="00D454F0">
        <w:rPr>
          <w:rFonts w:hint="eastAsia"/>
        </w:rPr>
        <w:t>1.2</w:t>
      </w:r>
      <w:r w:rsidRPr="00D454F0">
        <w:rPr>
          <w:rFonts w:hint="eastAsia"/>
        </w:rPr>
        <w:t>背景</w:t>
      </w:r>
      <w:bookmarkEnd w:id="24"/>
      <w:bookmarkEnd w:id="25"/>
    </w:p>
    <w:p w:rsidR="004303A0" w:rsidRDefault="004303A0" w:rsidP="003440AB">
      <w:pPr>
        <w:pStyle w:val="ad"/>
        <w:numPr>
          <w:ilvl w:val="0"/>
          <w:numId w:val="2"/>
        </w:numPr>
        <w:tabs>
          <w:tab w:val="clear" w:pos="840"/>
          <w:tab w:val="num" w:pos="720"/>
        </w:tabs>
        <w:snapToGrid w:val="0"/>
        <w:ind w:left="720"/>
      </w:pPr>
      <w:r>
        <w:rPr>
          <w:rFonts w:hint="eastAsia"/>
        </w:rPr>
        <w:t>待开发软件系统的名称：</w:t>
      </w:r>
      <w:r w:rsidRPr="00FE2CD8">
        <w:rPr>
          <w:rFonts w:hint="eastAsia"/>
        </w:rPr>
        <w:t>基于项目的案例学习系统</w:t>
      </w:r>
    </w:p>
    <w:p w:rsidR="004303A0" w:rsidRDefault="004303A0" w:rsidP="003440AB">
      <w:pPr>
        <w:pStyle w:val="ad"/>
        <w:numPr>
          <w:ilvl w:val="0"/>
          <w:numId w:val="2"/>
        </w:numPr>
        <w:tabs>
          <w:tab w:val="clear" w:pos="840"/>
          <w:tab w:val="num" w:pos="720"/>
        </w:tabs>
        <w:snapToGrid w:val="0"/>
        <w:ind w:left="720"/>
      </w:pPr>
      <w:r>
        <w:rPr>
          <w:rFonts w:hint="eastAsia"/>
        </w:rPr>
        <w:t>本项目的任务提出者：杨枨老师</w:t>
      </w:r>
      <w:r>
        <w:br/>
      </w:r>
      <w:r>
        <w:rPr>
          <w:rFonts w:hint="eastAsia"/>
        </w:rPr>
        <w:t>开发者：浙江大学城市学院</w:t>
      </w:r>
      <w:r w:rsidRPr="00041074">
        <w:t>PRD-2018-G01</w:t>
      </w:r>
      <w:r>
        <w:t>小组</w:t>
      </w:r>
    </w:p>
    <w:p w:rsidR="004303A0" w:rsidRDefault="004303A0" w:rsidP="004303A0">
      <w:pPr>
        <w:pStyle w:val="ad"/>
        <w:snapToGrid w:val="0"/>
        <w:ind w:left="295" w:firstLine="425"/>
      </w:pPr>
      <w:r>
        <w:rPr>
          <w:rFonts w:hint="eastAsia"/>
        </w:rPr>
        <w:t>用户：杨枨老师及浙江大学城市学院软件工程全体学生</w:t>
      </w:r>
    </w:p>
    <w:p w:rsidR="0078404F" w:rsidRPr="004303A0" w:rsidRDefault="004303A0" w:rsidP="00393ABA">
      <w:pPr>
        <w:pStyle w:val="ad"/>
        <w:snapToGrid w:val="0"/>
        <w:ind w:left="295" w:firstLine="425"/>
      </w:pPr>
      <w:r>
        <w:rPr>
          <w:rFonts w:hint="eastAsia"/>
        </w:rPr>
        <w:t>实现该软件的计算中心或计算机网络：阿里云，Ubuntu 12.04 LTS</w:t>
      </w:r>
    </w:p>
    <w:p w:rsidR="0078404F" w:rsidRDefault="004303A0" w:rsidP="004303A0">
      <w:pPr>
        <w:pStyle w:val="2"/>
        <w:spacing w:line="240" w:lineRule="auto"/>
      </w:pPr>
      <w:bookmarkStart w:id="26" w:name="_Toc527297379"/>
      <w:bookmarkStart w:id="27" w:name="_Toc527842821"/>
      <w:r w:rsidRPr="00D454F0">
        <w:rPr>
          <w:rFonts w:hint="eastAsia"/>
        </w:rPr>
        <w:t>1.3</w:t>
      </w:r>
      <w:bookmarkEnd w:id="26"/>
      <w:r>
        <w:rPr>
          <w:rFonts w:hint="eastAsia"/>
        </w:rPr>
        <w:t>术语</w:t>
      </w:r>
      <w:bookmarkEnd w:id="27"/>
    </w:p>
    <w:p w:rsidR="004303A0" w:rsidRPr="00041074" w:rsidRDefault="004303A0" w:rsidP="003440AB">
      <w:pPr>
        <w:numPr>
          <w:ilvl w:val="0"/>
          <w:numId w:val="3"/>
        </w:numPr>
        <w:tabs>
          <w:tab w:val="num" w:pos="840"/>
        </w:tabs>
        <w:ind w:leftChars="200" w:left="840"/>
      </w:pPr>
      <w:r w:rsidRPr="00041074">
        <w:rPr>
          <w:rFonts w:hint="eastAsia"/>
          <w:bCs/>
        </w:rPr>
        <w:t>软件配置管理（</w:t>
      </w:r>
      <w:r w:rsidRPr="00041074">
        <w:rPr>
          <w:bCs/>
        </w:rPr>
        <w:t>SCM</w:t>
      </w:r>
      <w:r w:rsidRPr="00041074">
        <w:rPr>
          <w:rFonts w:hint="eastAsia"/>
          <w:bCs/>
        </w:rPr>
        <w:t>）</w:t>
      </w:r>
      <w:r w:rsidRPr="00041074">
        <w:rPr>
          <w:rFonts w:hint="eastAsia"/>
        </w:rPr>
        <w:t>：软件配置管理是一门应用技术、管理和监督相结合的学科，通过标识和文档来记录配置项的功能和物理特性，控制这些特性的变更，记录和报告变更的过程和状态，并验证它们与需求是否一致。</w:t>
      </w:r>
    </w:p>
    <w:p w:rsidR="004303A0" w:rsidRPr="00041074" w:rsidRDefault="004303A0" w:rsidP="003440AB">
      <w:pPr>
        <w:numPr>
          <w:ilvl w:val="0"/>
          <w:numId w:val="3"/>
        </w:numPr>
        <w:tabs>
          <w:tab w:val="num" w:pos="840"/>
        </w:tabs>
        <w:ind w:leftChars="200" w:left="840"/>
        <w:rPr>
          <w:bCs/>
        </w:rPr>
      </w:pPr>
      <w:r w:rsidRPr="00041074">
        <w:rPr>
          <w:rFonts w:hint="eastAsia"/>
          <w:bCs/>
        </w:rPr>
        <w:t>软件配置（</w:t>
      </w:r>
      <w:r w:rsidRPr="00041074">
        <w:rPr>
          <w:bCs/>
        </w:rPr>
        <w:t>SC</w:t>
      </w:r>
      <w:r w:rsidRPr="00041074">
        <w:rPr>
          <w:rFonts w:hint="eastAsia"/>
          <w:bCs/>
        </w:rPr>
        <w:t>）：</w:t>
      </w:r>
      <w:r w:rsidRPr="00041074">
        <w:rPr>
          <w:rFonts w:hint="eastAsia"/>
        </w:rPr>
        <w:t>指一个软件产品在软件生存周期各个阶段所产生的各种形式和各种版本的文档、程序及其数据的集合。</w:t>
      </w:r>
    </w:p>
    <w:p w:rsidR="004303A0" w:rsidRPr="00041074" w:rsidRDefault="004303A0" w:rsidP="003440AB">
      <w:pPr>
        <w:numPr>
          <w:ilvl w:val="0"/>
          <w:numId w:val="3"/>
        </w:numPr>
        <w:tabs>
          <w:tab w:val="num" w:pos="840"/>
        </w:tabs>
        <w:ind w:leftChars="200" w:left="840"/>
        <w:rPr>
          <w:bCs/>
        </w:rPr>
      </w:pPr>
      <w:r w:rsidRPr="00041074">
        <w:rPr>
          <w:rFonts w:hint="eastAsia"/>
          <w:bCs/>
        </w:rPr>
        <w:t>配置项（</w:t>
      </w:r>
      <w:r w:rsidRPr="00041074">
        <w:rPr>
          <w:bCs/>
        </w:rPr>
        <w:t>CI</w:t>
      </w:r>
      <w:r w:rsidRPr="00041074">
        <w:rPr>
          <w:rFonts w:hint="eastAsia"/>
          <w:bCs/>
        </w:rPr>
        <w:t>）</w:t>
      </w:r>
      <w:r w:rsidRPr="00041074">
        <w:rPr>
          <w:rFonts w:hint="eastAsia"/>
        </w:rPr>
        <w:t>：软件配置中的每一个元素称为该软件产品软件配置中的一个配置项。</w:t>
      </w:r>
    </w:p>
    <w:p w:rsidR="004303A0" w:rsidRDefault="004303A0" w:rsidP="003440AB">
      <w:pPr>
        <w:numPr>
          <w:ilvl w:val="0"/>
          <w:numId w:val="3"/>
        </w:numPr>
        <w:tabs>
          <w:tab w:val="num" w:pos="840"/>
        </w:tabs>
        <w:ind w:leftChars="200" w:left="840"/>
      </w:pPr>
      <w:r w:rsidRPr="00041074">
        <w:rPr>
          <w:rFonts w:hint="eastAsia"/>
          <w:bCs/>
        </w:rPr>
        <w:t>基线（</w:t>
      </w:r>
      <w:r w:rsidRPr="00041074">
        <w:rPr>
          <w:bCs/>
        </w:rPr>
        <w:t>BaseLine</w:t>
      </w:r>
      <w:r w:rsidRPr="00041074">
        <w:rPr>
          <w:rFonts w:hint="eastAsia"/>
          <w:bCs/>
        </w:rPr>
        <w:t>）</w:t>
      </w:r>
      <w:r w:rsidRPr="00041074">
        <w:rPr>
          <w:bCs/>
        </w:rPr>
        <w:t>:</w:t>
      </w:r>
      <w:r w:rsidRPr="00041074">
        <w:t xml:space="preserve"> </w:t>
      </w:r>
      <w:r w:rsidRPr="00041074">
        <w:rPr>
          <w:rFonts w:hint="eastAsia"/>
        </w:rPr>
        <w:t>已经通过正式复审和批准的某规约或产品</w:t>
      </w:r>
      <w:r>
        <w:rPr>
          <w:rFonts w:hint="eastAsia"/>
        </w:rPr>
        <w:t>。</w:t>
      </w:r>
    </w:p>
    <w:p w:rsidR="0078404F" w:rsidRDefault="004303A0" w:rsidP="003440AB">
      <w:pPr>
        <w:numPr>
          <w:ilvl w:val="0"/>
          <w:numId w:val="3"/>
        </w:numPr>
        <w:tabs>
          <w:tab w:val="num" w:pos="840"/>
        </w:tabs>
        <w:ind w:leftChars="200" w:left="840"/>
      </w:pPr>
      <w:r w:rsidRPr="00041074">
        <w:rPr>
          <w:rFonts w:hint="eastAsia"/>
        </w:rPr>
        <w:t>版本（</w:t>
      </w:r>
      <w:r w:rsidRPr="00041074">
        <w:t>Version</w:t>
      </w:r>
      <w:r w:rsidRPr="00041074">
        <w:rPr>
          <w:rFonts w:hint="eastAsia"/>
        </w:rPr>
        <w:t>）：</w:t>
      </w:r>
      <w:r w:rsidRPr="00041074">
        <w:rPr>
          <w:rFonts w:hint="eastAsia"/>
          <w:bCs/>
        </w:rPr>
        <w:t>一个文件或目录的演进过程，对文件或目录的每一次修改都会产生一个版本。</w:t>
      </w:r>
    </w:p>
    <w:p w:rsidR="0078404F" w:rsidRPr="004303A0" w:rsidRDefault="004303A0" w:rsidP="004303A0">
      <w:pPr>
        <w:pStyle w:val="2"/>
        <w:spacing w:line="240" w:lineRule="auto"/>
      </w:pPr>
      <w:bookmarkStart w:id="28" w:name="_Toc527297380"/>
      <w:bookmarkStart w:id="29" w:name="_Toc527842822"/>
      <w:r w:rsidRPr="00D454F0">
        <w:rPr>
          <w:rFonts w:hint="eastAsia"/>
        </w:rPr>
        <w:t xml:space="preserve">1.4 </w:t>
      </w:r>
      <w:bookmarkEnd w:id="28"/>
      <w:r>
        <w:rPr>
          <w:rFonts w:hint="eastAsia"/>
        </w:rPr>
        <w:t>文献</w:t>
      </w:r>
      <w:bookmarkEnd w:id="29"/>
    </w:p>
    <w:p w:rsidR="004303A0" w:rsidRPr="009850FF" w:rsidRDefault="004303A0" w:rsidP="004303A0">
      <w:pPr>
        <w:pStyle w:val="ad"/>
        <w:snapToGrid w:val="0"/>
        <w:ind w:left="630"/>
      </w:pPr>
      <w:r w:rsidRPr="00084039">
        <w:rPr>
          <w:rFonts w:hint="eastAsia"/>
        </w:rPr>
        <w:t>ISO9001 软件工程术语</w:t>
      </w:r>
      <w:r w:rsidRPr="00084039">
        <w:rPr>
          <w:rFonts w:hint="eastAsia"/>
        </w:rPr>
        <w:t> </w:t>
      </w:r>
      <w:r w:rsidRPr="00084039">
        <w:rPr>
          <w:rFonts w:hint="eastAsia"/>
        </w:rPr>
        <w:br/>
        <w:t>ISO9001 计算机软件开发规范</w:t>
      </w:r>
      <w:r w:rsidRPr="00084039">
        <w:rPr>
          <w:rFonts w:hint="eastAsia"/>
        </w:rPr>
        <w:t> </w:t>
      </w:r>
      <w:r w:rsidRPr="00084039">
        <w:rPr>
          <w:rFonts w:hint="eastAsia"/>
        </w:rPr>
        <w:br/>
        <w:t>ISO9001 计算机软件产品开发文件编制指南</w:t>
      </w:r>
      <w:r w:rsidRPr="00084039">
        <w:rPr>
          <w:rFonts w:hint="eastAsia"/>
        </w:rPr>
        <w:t> </w:t>
      </w:r>
      <w:r w:rsidRPr="00084039">
        <w:rPr>
          <w:rFonts w:hint="eastAsia"/>
        </w:rPr>
        <w:br/>
        <w:t>ISO9001</w:t>
      </w:r>
      <w:r w:rsidRPr="00084039">
        <w:rPr>
          <w:rFonts w:hint="eastAsia"/>
        </w:rPr>
        <w:t> </w:t>
      </w:r>
      <w:r w:rsidRPr="00084039">
        <w:rPr>
          <w:rFonts w:hint="eastAsia"/>
        </w:rPr>
        <w:t xml:space="preserve"> 计算机软件质量保证计划规范</w:t>
      </w:r>
      <w:r w:rsidRPr="00084039">
        <w:t> </w:t>
      </w:r>
    </w:p>
    <w:p w:rsidR="004303A0" w:rsidRDefault="004303A0" w:rsidP="004303A0">
      <w:pPr>
        <w:pStyle w:val="ad"/>
        <w:snapToGrid w:val="0"/>
        <w:ind w:left="630"/>
      </w:pPr>
      <w:r w:rsidRPr="00084039">
        <w:rPr>
          <w:rFonts w:hint="eastAsia"/>
        </w:rPr>
        <w:t>王朝成-基于项目的案例学习系统-最终版</w:t>
      </w:r>
    </w:p>
    <w:p w:rsidR="004303A0" w:rsidRDefault="004303A0" w:rsidP="004303A0">
      <w:pPr>
        <w:pStyle w:val="ad"/>
        <w:snapToGrid w:val="0"/>
        <w:ind w:left="630"/>
      </w:pPr>
      <w:r>
        <w:rPr>
          <w:rFonts w:hint="eastAsia"/>
        </w:rPr>
        <w:t>《PHP和M</w:t>
      </w:r>
      <w:r>
        <w:t>ySQL Web</w:t>
      </w:r>
      <w:r>
        <w:rPr>
          <w:rFonts w:hint="eastAsia"/>
        </w:rPr>
        <w:t>开发》 机械工业出版社 （原书第4版/（澳）威利（W</w:t>
      </w:r>
      <w:r>
        <w:t>slling</w:t>
      </w:r>
      <w:r>
        <w:rPr>
          <w:rFonts w:hint="eastAsia"/>
        </w:rPr>
        <w:t>，</w:t>
      </w:r>
      <w:r>
        <w:t>L.</w:t>
      </w:r>
      <w:r>
        <w:rPr>
          <w:rFonts w:hint="eastAsia"/>
        </w:rPr>
        <w:t>），（澳）汤姆森（</w:t>
      </w:r>
      <w:r>
        <w:t>Thomson</w:t>
      </w:r>
      <w:r>
        <w:rPr>
          <w:rFonts w:hint="eastAsia"/>
        </w:rPr>
        <w:t>，L</w:t>
      </w:r>
      <w:r>
        <w:t>.</w:t>
      </w:r>
      <w:r>
        <w:rPr>
          <w:rFonts w:hint="eastAsia"/>
        </w:rPr>
        <w:t>）著；武欣等译 2009年4月第1版</w:t>
      </w:r>
    </w:p>
    <w:p w:rsidR="004303A0" w:rsidRPr="00BE255A" w:rsidRDefault="004303A0" w:rsidP="004303A0">
      <w:pPr>
        <w:pStyle w:val="ad"/>
        <w:snapToGrid w:val="0"/>
        <w:ind w:left="630"/>
      </w:pPr>
      <w:r w:rsidRPr="00BE255A">
        <w:rPr>
          <w:rFonts w:hint="eastAsia"/>
        </w:rPr>
        <w:t>《软件工程原书第八版》 机械工业出版社 RogerS.Pressman Bruce R.Maxim著 2017年1月第1版 第294545号</w:t>
      </w:r>
    </w:p>
    <w:p w:rsidR="004303A0" w:rsidRPr="00BE255A" w:rsidRDefault="004303A0" w:rsidP="004303A0">
      <w:pPr>
        <w:pStyle w:val="ad"/>
        <w:snapToGrid w:val="0"/>
        <w:ind w:left="630"/>
      </w:pPr>
      <w:r w:rsidRPr="00BE255A">
        <w:rPr>
          <w:rFonts w:hint="eastAsia"/>
        </w:rPr>
        <w:t>《软件工程导论》 清华大学出版社 张海藩等 2013年8月第6版 第150343号</w:t>
      </w:r>
    </w:p>
    <w:p w:rsidR="004303A0" w:rsidRDefault="004303A0" w:rsidP="004303A0">
      <w:pPr>
        <w:pStyle w:val="ad"/>
        <w:snapToGrid w:val="0"/>
        <w:ind w:left="630"/>
      </w:pPr>
      <w:r>
        <w:rPr>
          <w:rFonts w:hint="eastAsia"/>
        </w:rPr>
        <w:lastRenderedPageBreak/>
        <w:t xml:space="preserve">《软件需求》 </w:t>
      </w:r>
      <w:r w:rsidRPr="00BE255A">
        <w:rPr>
          <w:rFonts w:hint="eastAsia"/>
        </w:rPr>
        <w:t>清华大学出版社 K</w:t>
      </w:r>
      <w:r w:rsidRPr="00BE255A">
        <w:t>arl Wiegers, Joy Beatty</w:t>
      </w:r>
      <w:r w:rsidRPr="00BE255A">
        <w:rPr>
          <w:rFonts w:hint="eastAsia"/>
        </w:rPr>
        <w:t>著</w:t>
      </w:r>
      <w:r w:rsidRPr="00BE255A">
        <w:t xml:space="preserve"> </w:t>
      </w:r>
      <w:r w:rsidRPr="00BE255A">
        <w:rPr>
          <w:rFonts w:hint="eastAsia"/>
        </w:rPr>
        <w:t>李忠利 李淳 霍金健 孔晨辉 译 2016年3月第3版</w:t>
      </w:r>
    </w:p>
    <w:p w:rsidR="004303A0" w:rsidRDefault="004303A0" w:rsidP="004303A0">
      <w:pPr>
        <w:pStyle w:val="ad"/>
        <w:snapToGrid w:val="0"/>
        <w:ind w:left="630"/>
      </w:pPr>
      <w:r>
        <w:rPr>
          <w:rFonts w:hint="eastAsia"/>
        </w:rPr>
        <w:t xml:space="preserve">《UML用户指南》 人民邮电出版社 </w:t>
      </w:r>
      <w:r>
        <w:t>Grady Booch, James Rumbaugh, Ivar Jacobson</w:t>
      </w:r>
      <w:r>
        <w:rPr>
          <w:rFonts w:hint="eastAsia"/>
        </w:rPr>
        <w:t>著 邵维忠 麻志毅 马浩海 刘辉 译 2013年1月第1版</w:t>
      </w:r>
    </w:p>
    <w:p w:rsidR="004303A0" w:rsidRPr="00BE255A" w:rsidRDefault="004303A0" w:rsidP="004303A0">
      <w:pPr>
        <w:pStyle w:val="ad"/>
        <w:snapToGrid w:val="0"/>
        <w:ind w:left="630"/>
      </w:pPr>
      <w:r>
        <w:rPr>
          <w:rFonts w:hint="eastAsia"/>
        </w:rPr>
        <w:t xml:space="preserve">《UML2基础、建模与设计教程》 </w:t>
      </w:r>
      <w:r w:rsidRPr="00BE255A">
        <w:rPr>
          <w:rFonts w:hint="eastAsia"/>
        </w:rPr>
        <w:t>清华大学出版社 杨弘平等 2015年10月第1版</w:t>
      </w:r>
    </w:p>
    <w:p w:rsidR="004303A0" w:rsidRDefault="004303A0" w:rsidP="004303A0">
      <w:pPr>
        <w:pStyle w:val="ad"/>
        <w:snapToGrid w:val="0"/>
        <w:ind w:left="630"/>
      </w:pPr>
      <w:r>
        <w:rPr>
          <w:rFonts w:hint="eastAsia"/>
        </w:rPr>
        <w:t xml:space="preserve">《IT项目管理》 机械工业出版社 </w:t>
      </w:r>
      <w:r>
        <w:t>Kathy Schwalbe</w:t>
      </w:r>
      <w:r>
        <w:rPr>
          <w:rFonts w:hint="eastAsia"/>
        </w:rPr>
        <w:t>著 孙新波 朱珠 贾建锋 译 2017年10月第1版</w:t>
      </w:r>
    </w:p>
    <w:p w:rsidR="004303A0" w:rsidRPr="003B474B" w:rsidRDefault="004303A0" w:rsidP="004303A0">
      <w:pPr>
        <w:pStyle w:val="ad"/>
        <w:snapToGrid w:val="0"/>
        <w:ind w:left="630"/>
      </w:pPr>
    </w:p>
    <w:p w:rsidR="004303A0" w:rsidRDefault="004303A0" w:rsidP="004303A0">
      <w:pPr>
        <w:pStyle w:val="ad"/>
        <w:snapToGrid w:val="0"/>
        <w:ind w:left="630"/>
      </w:pPr>
      <w:r>
        <w:rPr>
          <w:rFonts w:hint="eastAsia"/>
        </w:rPr>
        <w:t>网页资料：</w:t>
      </w:r>
    </w:p>
    <w:p w:rsidR="004303A0" w:rsidRDefault="004303A0" w:rsidP="004303A0">
      <w:pPr>
        <w:pStyle w:val="ad"/>
        <w:snapToGrid w:val="0"/>
        <w:ind w:left="630"/>
      </w:pPr>
      <w:r>
        <w:rPr>
          <w:rFonts w:hint="eastAsia"/>
        </w:rPr>
        <w:t>PHP开发工具</w:t>
      </w:r>
    </w:p>
    <w:p w:rsidR="004303A0" w:rsidRDefault="004303A0" w:rsidP="004303A0">
      <w:pPr>
        <w:pStyle w:val="ad"/>
        <w:snapToGrid w:val="0"/>
        <w:ind w:left="630"/>
      </w:pPr>
      <w:r w:rsidRPr="00BE255A">
        <w:t xml:space="preserve">http://www.studyems.com/network/06d8f9cfc32d78ea.html    </w:t>
      </w:r>
    </w:p>
    <w:p w:rsidR="004303A0" w:rsidRPr="00BE255A" w:rsidRDefault="004303A0" w:rsidP="004303A0">
      <w:pPr>
        <w:pStyle w:val="ad"/>
        <w:snapToGrid w:val="0"/>
        <w:ind w:left="630"/>
      </w:pPr>
      <w:r w:rsidRPr="00BE255A">
        <w:rPr>
          <w:rFonts w:hint="eastAsia"/>
        </w:rPr>
        <w:t>2018.10.13</w:t>
      </w:r>
      <w:r w:rsidRPr="00BE255A">
        <w:t xml:space="preserve"> </w:t>
      </w:r>
      <w:r w:rsidRPr="00BE255A">
        <w:rPr>
          <w:rFonts w:hint="eastAsia"/>
        </w:rPr>
        <w:t>1</w:t>
      </w:r>
      <w:r w:rsidRPr="00BE255A">
        <w:t>3:43</w:t>
      </w:r>
    </w:p>
    <w:p w:rsidR="004303A0" w:rsidRDefault="004303A0" w:rsidP="004303A0">
      <w:pPr>
        <w:pStyle w:val="ad"/>
        <w:snapToGrid w:val="0"/>
        <w:ind w:left="630"/>
      </w:pPr>
      <w:r w:rsidRPr="00BE255A">
        <w:t>https://blog.csdn.net/qq_31763129/article/details/79984847</w:t>
      </w:r>
    </w:p>
    <w:p w:rsidR="004303A0" w:rsidRDefault="004303A0" w:rsidP="004303A0">
      <w:pPr>
        <w:pStyle w:val="ad"/>
        <w:snapToGrid w:val="0"/>
        <w:ind w:left="630"/>
      </w:pPr>
      <w:r>
        <w:rPr>
          <w:rFonts w:hint="eastAsia"/>
        </w:rPr>
        <w:t>2018.10.13</w:t>
      </w:r>
      <w:r>
        <w:t xml:space="preserve"> </w:t>
      </w:r>
      <w:r>
        <w:rPr>
          <w:rFonts w:hint="eastAsia"/>
        </w:rPr>
        <w:t>1</w:t>
      </w:r>
      <w:r>
        <w:t>3</w:t>
      </w:r>
      <w:r>
        <w:rPr>
          <w:rFonts w:hint="eastAsia"/>
        </w:rPr>
        <w:t>:</w:t>
      </w:r>
      <w:r>
        <w:t>55</w:t>
      </w:r>
    </w:p>
    <w:p w:rsidR="004303A0" w:rsidRDefault="004303A0" w:rsidP="004303A0">
      <w:pPr>
        <w:pStyle w:val="ad"/>
        <w:snapToGrid w:val="0"/>
        <w:ind w:left="630"/>
      </w:pPr>
      <w:r w:rsidRPr="00BE255A">
        <w:t xml:space="preserve">https://www.cnblogs.com/xiaotaoing/p/6687418.html              </w:t>
      </w:r>
    </w:p>
    <w:p w:rsidR="004303A0" w:rsidRDefault="004303A0" w:rsidP="004303A0">
      <w:pPr>
        <w:pStyle w:val="ad"/>
        <w:snapToGrid w:val="0"/>
        <w:ind w:left="630"/>
      </w:pPr>
      <w:r w:rsidRPr="00BE255A">
        <w:rPr>
          <w:rFonts w:hint="eastAsia"/>
        </w:rPr>
        <w:t>2018.10.14</w:t>
      </w:r>
      <w:r w:rsidRPr="00BE255A">
        <w:t xml:space="preserve"> 10</w:t>
      </w:r>
      <w:r w:rsidRPr="00BE255A">
        <w:rPr>
          <w:rFonts w:hint="eastAsia"/>
        </w:rPr>
        <w:t>:</w:t>
      </w:r>
      <w:r w:rsidRPr="00BE255A">
        <w:t>25</w:t>
      </w:r>
    </w:p>
    <w:p w:rsidR="004303A0" w:rsidRDefault="004303A0" w:rsidP="004303A0">
      <w:pPr>
        <w:pStyle w:val="ad"/>
        <w:snapToGrid w:val="0"/>
        <w:ind w:left="630"/>
      </w:pPr>
    </w:p>
    <w:p w:rsidR="004303A0" w:rsidRDefault="004303A0" w:rsidP="004303A0">
      <w:pPr>
        <w:pStyle w:val="ad"/>
        <w:snapToGrid w:val="0"/>
        <w:ind w:left="630"/>
      </w:pPr>
      <w:r>
        <w:rPr>
          <w:rFonts w:hint="eastAsia"/>
        </w:rPr>
        <w:t>Web服务器</w:t>
      </w:r>
    </w:p>
    <w:p w:rsidR="004303A0" w:rsidRDefault="004303A0" w:rsidP="004303A0">
      <w:pPr>
        <w:pStyle w:val="ad"/>
        <w:snapToGrid w:val="0"/>
        <w:ind w:left="630"/>
      </w:pPr>
      <w:r w:rsidRPr="00BE255A">
        <w:t>https://blog.csdn.net/qq_31763129/article/details/79984847</w:t>
      </w:r>
      <w:r>
        <w:t xml:space="preserve">   </w:t>
      </w:r>
    </w:p>
    <w:p w:rsidR="004303A0" w:rsidRDefault="004303A0" w:rsidP="004303A0">
      <w:pPr>
        <w:pStyle w:val="ad"/>
        <w:snapToGrid w:val="0"/>
        <w:ind w:left="630"/>
      </w:pPr>
      <w:r>
        <w:rPr>
          <w:rFonts w:hint="eastAsia"/>
        </w:rPr>
        <w:t>2018.10.13</w:t>
      </w:r>
      <w:r>
        <w:t xml:space="preserve"> 14</w:t>
      </w:r>
      <w:r>
        <w:rPr>
          <w:rFonts w:hint="eastAsia"/>
        </w:rPr>
        <w:t>:</w:t>
      </w:r>
      <w:r>
        <w:t>17</w:t>
      </w:r>
    </w:p>
    <w:p w:rsidR="004303A0" w:rsidRDefault="004303A0" w:rsidP="004303A0">
      <w:pPr>
        <w:pStyle w:val="ad"/>
        <w:snapToGrid w:val="0"/>
        <w:ind w:left="630"/>
      </w:pPr>
      <w:r w:rsidRPr="00BE255A">
        <w:t>https://www.oschina.net/question/1446507_156701</w:t>
      </w:r>
    </w:p>
    <w:p w:rsidR="004303A0" w:rsidRDefault="004303A0" w:rsidP="004303A0">
      <w:pPr>
        <w:pStyle w:val="ad"/>
        <w:snapToGrid w:val="0"/>
        <w:ind w:left="630"/>
      </w:pPr>
      <w:r>
        <w:rPr>
          <w:rFonts w:hint="eastAsia"/>
        </w:rPr>
        <w:t>2018.10.13</w:t>
      </w:r>
      <w:r>
        <w:t xml:space="preserve"> </w:t>
      </w:r>
      <w:r>
        <w:rPr>
          <w:rFonts w:hint="eastAsia"/>
        </w:rPr>
        <w:t>15:07</w:t>
      </w:r>
    </w:p>
    <w:p w:rsidR="004303A0" w:rsidRDefault="004303A0" w:rsidP="004303A0">
      <w:pPr>
        <w:pStyle w:val="ad"/>
        <w:snapToGrid w:val="0"/>
        <w:ind w:left="630"/>
      </w:pPr>
    </w:p>
    <w:p w:rsidR="004303A0" w:rsidRDefault="004303A0" w:rsidP="004303A0">
      <w:pPr>
        <w:pStyle w:val="ad"/>
        <w:snapToGrid w:val="0"/>
        <w:ind w:left="630"/>
      </w:pPr>
      <w:r>
        <w:rPr>
          <w:rFonts w:hint="eastAsia"/>
        </w:rPr>
        <w:t>建模工具</w:t>
      </w:r>
    </w:p>
    <w:p w:rsidR="004303A0" w:rsidRDefault="004303A0" w:rsidP="004303A0">
      <w:pPr>
        <w:pStyle w:val="ad"/>
        <w:snapToGrid w:val="0"/>
        <w:ind w:left="630"/>
      </w:pPr>
      <w:r w:rsidRPr="00BE255A">
        <w:t>https://blog.csdn.net/u014020534/article/details/71242142</w:t>
      </w:r>
    </w:p>
    <w:p w:rsidR="004303A0" w:rsidRPr="005F212E" w:rsidRDefault="004303A0" w:rsidP="004303A0">
      <w:pPr>
        <w:pStyle w:val="ad"/>
        <w:snapToGrid w:val="0"/>
        <w:ind w:left="630"/>
      </w:pPr>
      <w:r>
        <w:rPr>
          <w:rFonts w:hint="eastAsia"/>
        </w:rPr>
        <w:t>2018.10.14</w:t>
      </w:r>
      <w:r>
        <w:t xml:space="preserve"> </w:t>
      </w:r>
      <w:r>
        <w:rPr>
          <w:rFonts w:hint="eastAsia"/>
        </w:rPr>
        <w:t>1</w:t>
      </w:r>
      <w:r>
        <w:t>0</w:t>
      </w:r>
      <w:r>
        <w:rPr>
          <w:rFonts w:hint="eastAsia"/>
        </w:rPr>
        <w:t>:</w:t>
      </w:r>
      <w:r>
        <w:t>36</w:t>
      </w:r>
    </w:p>
    <w:p w:rsidR="004303A0" w:rsidRDefault="004303A0">
      <w:pPr>
        <w:rPr>
          <w:rFonts w:ascii="宋体"/>
          <w:sz w:val="28"/>
        </w:rPr>
        <w:sectPr w:rsidR="004303A0">
          <w:headerReference w:type="default" r:id="rId9"/>
          <w:footerReference w:type="even" r:id="rId10"/>
          <w:footerReference w:type="default" r:id="rId11"/>
          <w:headerReference w:type="first" r:id="rId12"/>
          <w:pgSz w:w="11907" w:h="16840" w:code="9"/>
          <w:pgMar w:top="1440" w:right="1797" w:bottom="1440" w:left="1797" w:header="720" w:footer="720" w:gutter="0"/>
          <w:pgNumType w:start="0"/>
          <w:cols w:space="720"/>
          <w:titlePg/>
          <w:docGrid w:linePitch="285"/>
        </w:sectPr>
      </w:pPr>
    </w:p>
    <w:p w:rsidR="004303A0" w:rsidRPr="00D454F0" w:rsidRDefault="004303A0" w:rsidP="00847169">
      <w:pPr>
        <w:pStyle w:val="1"/>
        <w:spacing w:line="240" w:lineRule="auto"/>
      </w:pPr>
      <w:bookmarkStart w:id="39" w:name="_Toc527297381"/>
      <w:bookmarkStart w:id="40" w:name="_Toc527842823"/>
      <w:r w:rsidRPr="00D454F0">
        <w:rPr>
          <w:rFonts w:hint="eastAsia"/>
        </w:rPr>
        <w:lastRenderedPageBreak/>
        <w:t>2.</w:t>
      </w:r>
      <w:r w:rsidRPr="00D454F0">
        <w:t xml:space="preserve"> </w:t>
      </w:r>
      <w:r w:rsidRPr="00D454F0">
        <w:rPr>
          <w:rFonts w:hint="eastAsia"/>
        </w:rPr>
        <w:t>项目概述</w:t>
      </w:r>
      <w:bookmarkEnd w:id="39"/>
      <w:bookmarkEnd w:id="40"/>
    </w:p>
    <w:p w:rsidR="004303A0" w:rsidRDefault="004303A0" w:rsidP="004303A0">
      <w:pPr>
        <w:pStyle w:val="2"/>
        <w:spacing w:line="240" w:lineRule="auto"/>
      </w:pPr>
      <w:bookmarkStart w:id="41" w:name="_Toc527297382"/>
      <w:bookmarkStart w:id="42" w:name="_Toc527842824"/>
      <w:r>
        <w:rPr>
          <w:rFonts w:hint="eastAsia"/>
        </w:rPr>
        <w:t>2.1</w:t>
      </w:r>
      <w:r>
        <w:rPr>
          <w:rFonts w:hint="eastAsia"/>
        </w:rPr>
        <w:t>工作内容</w:t>
      </w:r>
      <w:bookmarkEnd w:id="41"/>
      <w:bookmarkEnd w:id="42"/>
    </w:p>
    <w:p w:rsidR="004303A0" w:rsidRPr="00D454F0" w:rsidRDefault="004303A0" w:rsidP="004303A0">
      <w:pPr>
        <w:pStyle w:val="ad"/>
        <w:snapToGrid w:val="0"/>
        <w:ind w:firstLine="425"/>
      </w:pPr>
      <w:r>
        <w:rPr>
          <w:rFonts w:hint="eastAsia"/>
        </w:rPr>
        <w:t>首先要</w:t>
      </w:r>
      <w:r w:rsidRPr="00D454F0">
        <w:rPr>
          <w:rFonts w:hint="eastAsia"/>
        </w:rPr>
        <w:t>了解用户的需求，对于这个系统进行逆向工程，</w:t>
      </w:r>
      <w:r>
        <w:rPr>
          <w:rFonts w:hint="eastAsia"/>
        </w:rPr>
        <w:t>根据</w:t>
      </w:r>
      <w:r w:rsidRPr="00D454F0">
        <w:rPr>
          <w:rFonts w:hint="eastAsia"/>
        </w:rPr>
        <w:t>硕士论文和已有的系统进行</w:t>
      </w:r>
      <w:r>
        <w:rPr>
          <w:rFonts w:hint="eastAsia"/>
        </w:rPr>
        <w:t>还原，通过代码的编写和测试来验证系统的稳定性，需求开发（包括需求获取、需求分析和需求规范说明），需求管理，需求变更控制</w:t>
      </w:r>
      <w:r>
        <w:t>,</w:t>
      </w:r>
      <w:r>
        <w:rPr>
          <w:rFonts w:hint="eastAsia"/>
        </w:rPr>
        <w:t>进行文档的编写，整理，发布，文档包括：项目需求工程计划，阶段评审，可行性报告分析，需求报告分析，总体设计报告。</w:t>
      </w:r>
    </w:p>
    <w:p w:rsidR="004303A0" w:rsidRDefault="004303A0" w:rsidP="004303A0">
      <w:pPr>
        <w:pStyle w:val="ad"/>
        <w:snapToGrid w:val="0"/>
      </w:pPr>
    </w:p>
    <w:p w:rsidR="004303A0" w:rsidRPr="00842A2E" w:rsidRDefault="004303A0" w:rsidP="004303A0">
      <w:pPr>
        <w:pStyle w:val="2"/>
        <w:spacing w:line="240" w:lineRule="auto"/>
      </w:pPr>
      <w:bookmarkStart w:id="43" w:name="_Toc527297383"/>
      <w:bookmarkStart w:id="44" w:name="_Toc527842825"/>
      <w:r w:rsidRPr="00D454F0">
        <w:rPr>
          <w:rFonts w:hint="eastAsia"/>
        </w:rPr>
        <w:t>2.2</w:t>
      </w:r>
      <w:r w:rsidRPr="00D454F0">
        <w:rPr>
          <w:rFonts w:hint="eastAsia"/>
        </w:rPr>
        <w:t>主要参加人员</w:t>
      </w:r>
      <w:bookmarkEnd w:id="43"/>
      <w:bookmarkEnd w:id="44"/>
      <w:r w:rsidRPr="00D454F0">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6"/>
        <w:gridCol w:w="1422"/>
        <w:gridCol w:w="2485"/>
        <w:gridCol w:w="2780"/>
      </w:tblGrid>
      <w:tr w:rsidR="004303A0" w:rsidTr="005766FA">
        <w:tc>
          <w:tcPr>
            <w:tcW w:w="1659" w:type="dxa"/>
            <w:shd w:val="clear" w:color="auto" w:fill="auto"/>
            <w:vAlign w:val="center"/>
          </w:tcPr>
          <w:p w:rsidR="004303A0" w:rsidRPr="00F432E6" w:rsidRDefault="004303A0" w:rsidP="005766FA">
            <w:pPr>
              <w:widowControl/>
              <w:jc w:val="left"/>
              <w:rPr>
                <w:rFonts w:ascii="等线" w:eastAsia="等线" w:hAnsi="等线"/>
                <w:color w:val="000000"/>
                <w:sz w:val="22"/>
                <w:szCs w:val="22"/>
              </w:rPr>
            </w:pPr>
            <w:r w:rsidRPr="00F432E6">
              <w:rPr>
                <w:rFonts w:ascii="等线" w:eastAsia="等线" w:hAnsi="等线" w:hint="eastAsia"/>
                <w:color w:val="000000"/>
                <w:sz w:val="22"/>
                <w:szCs w:val="22"/>
              </w:rPr>
              <w:t>项目组织人员</w:t>
            </w:r>
          </w:p>
        </w:tc>
        <w:tc>
          <w:tcPr>
            <w:tcW w:w="1455"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职位</w:t>
            </w:r>
          </w:p>
        </w:tc>
        <w:tc>
          <w:tcPr>
            <w:tcW w:w="2551"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职责</w:t>
            </w:r>
          </w:p>
        </w:tc>
        <w:tc>
          <w:tcPr>
            <w:tcW w:w="2780"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联系方式</w:t>
            </w:r>
          </w:p>
        </w:tc>
      </w:tr>
      <w:tr w:rsidR="004303A0" w:rsidTr="005766FA">
        <w:tc>
          <w:tcPr>
            <w:tcW w:w="1659"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陈铉文</w:t>
            </w:r>
          </w:p>
        </w:tc>
        <w:tc>
          <w:tcPr>
            <w:tcW w:w="1455"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项目经理/设计人员</w:t>
            </w:r>
          </w:p>
        </w:tc>
        <w:tc>
          <w:tcPr>
            <w:tcW w:w="2551"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领导、执行和管理项目团队；负责制定详细工作计划及时间管理计划；负责文档审阅与完善；参与软件的设计；</w:t>
            </w:r>
            <w:r w:rsidRPr="00F432E6">
              <w:rPr>
                <w:rFonts w:ascii="Arial" w:hAnsi="Arial" w:cs="Arial"/>
                <w:color w:val="333333"/>
                <w:szCs w:val="22"/>
                <w:shd w:val="clear" w:color="auto" w:fill="FFFFFF"/>
              </w:rPr>
              <w:t>递交每周小组作业</w:t>
            </w:r>
            <w:r w:rsidRPr="00F432E6">
              <w:rPr>
                <w:rFonts w:ascii="Arial" w:hAnsi="Arial" w:cs="Arial" w:hint="eastAsia"/>
                <w:color w:val="333333"/>
                <w:szCs w:val="22"/>
                <w:shd w:val="clear" w:color="auto" w:fill="FFFFFF"/>
              </w:rPr>
              <w:t>；</w:t>
            </w:r>
            <w:r w:rsidRPr="00F432E6">
              <w:rPr>
                <w:rFonts w:ascii="等线" w:eastAsia="等线" w:hAnsi="等线" w:hint="eastAsia"/>
                <w:color w:val="000000"/>
                <w:sz w:val="22"/>
                <w:szCs w:val="22"/>
              </w:rPr>
              <w:t>负责软件的交付工作；</w:t>
            </w:r>
          </w:p>
        </w:tc>
        <w:tc>
          <w:tcPr>
            <w:tcW w:w="2780"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手机号码：18305890112</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微信：18305890112</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钉钉：18305890112</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邮箱：31601388@stu.zucc.edu.cn</w:t>
            </w:r>
          </w:p>
        </w:tc>
      </w:tr>
      <w:tr w:rsidR="004303A0" w:rsidTr="005766FA">
        <w:tc>
          <w:tcPr>
            <w:tcW w:w="1659" w:type="dxa"/>
            <w:shd w:val="clear" w:color="auto" w:fill="auto"/>
            <w:vAlign w:val="center"/>
          </w:tcPr>
          <w:p w:rsidR="004303A0" w:rsidRPr="00F432E6" w:rsidRDefault="004303A0" w:rsidP="005766FA">
            <w:pPr>
              <w:jc w:val="left"/>
              <w:rPr>
                <w:rFonts w:ascii="等线" w:eastAsia="等线" w:hAnsi="等线"/>
                <w:color w:val="000000"/>
                <w:sz w:val="22"/>
                <w:szCs w:val="22"/>
              </w:rPr>
            </w:pPr>
            <w:r w:rsidRPr="00F432E6">
              <w:rPr>
                <w:rFonts w:ascii="等线" w:eastAsia="等线" w:hAnsi="等线" w:hint="eastAsia"/>
                <w:color w:val="000000"/>
                <w:sz w:val="22"/>
                <w:szCs w:val="22"/>
              </w:rPr>
              <w:t>刘值成</w:t>
            </w:r>
          </w:p>
        </w:tc>
        <w:tc>
          <w:tcPr>
            <w:tcW w:w="1455"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配置管理员/UI设计员</w:t>
            </w:r>
            <w:r w:rsidRPr="00BE255A">
              <w:rPr>
                <w:rFonts w:ascii="等线" w:eastAsia="等线" w:hAnsi="等线" w:hint="eastAsia"/>
                <w:color w:val="000000"/>
                <w:sz w:val="22"/>
                <w:szCs w:val="22"/>
              </w:rPr>
              <w:t>/美工</w:t>
            </w:r>
          </w:p>
        </w:tc>
        <w:tc>
          <w:tcPr>
            <w:tcW w:w="2551"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负责制定配置管理计划；针对项目镜像配置库的规划；搭建配置管理环境；建立和维护配置库；负责每次评审PPT的制作；参与软件的UI设计</w:t>
            </w:r>
          </w:p>
        </w:tc>
        <w:tc>
          <w:tcPr>
            <w:tcW w:w="2780"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手机号码</w:t>
            </w:r>
            <w:r w:rsidRPr="00F432E6">
              <w:rPr>
                <w:rFonts w:ascii="等线" w:eastAsia="等线" w:hAnsi="等线"/>
                <w:color w:val="000000"/>
                <w:sz w:val="22"/>
                <w:szCs w:val="22"/>
              </w:rPr>
              <w:t>13588756610</w:t>
            </w:r>
            <w:r w:rsidRPr="00F432E6">
              <w:rPr>
                <w:rFonts w:ascii="等线" w:eastAsia="等线" w:hAnsi="等线" w:hint="eastAsia"/>
                <w:color w:val="000000"/>
                <w:sz w:val="22"/>
                <w:szCs w:val="22"/>
              </w:rPr>
              <w:t>：</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微信：</w:t>
            </w:r>
            <w:r w:rsidRPr="00F432E6">
              <w:rPr>
                <w:rFonts w:ascii="等线" w:eastAsia="等线" w:hAnsi="等线"/>
                <w:color w:val="000000"/>
                <w:sz w:val="22"/>
                <w:szCs w:val="22"/>
              </w:rPr>
              <w:t>13588756610</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钉钉：</w:t>
            </w:r>
            <w:r w:rsidRPr="00F432E6">
              <w:rPr>
                <w:rFonts w:ascii="等线" w:eastAsia="等线" w:hAnsi="等线"/>
                <w:color w:val="000000"/>
                <w:sz w:val="22"/>
                <w:szCs w:val="22"/>
              </w:rPr>
              <w:t>13588756610</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邮箱：31601402@stu.zucc.edu.cn</w:t>
            </w:r>
          </w:p>
        </w:tc>
      </w:tr>
      <w:tr w:rsidR="004303A0" w:rsidTr="005766FA">
        <w:tc>
          <w:tcPr>
            <w:tcW w:w="1659" w:type="dxa"/>
            <w:shd w:val="clear" w:color="auto" w:fill="auto"/>
            <w:vAlign w:val="center"/>
          </w:tcPr>
          <w:p w:rsidR="004303A0" w:rsidRPr="00F432E6" w:rsidRDefault="004303A0" w:rsidP="005766FA">
            <w:pPr>
              <w:jc w:val="left"/>
              <w:rPr>
                <w:rFonts w:ascii="等线" w:eastAsia="等线" w:hAnsi="等线"/>
                <w:color w:val="000000"/>
                <w:sz w:val="22"/>
                <w:szCs w:val="22"/>
              </w:rPr>
            </w:pPr>
            <w:r w:rsidRPr="00F432E6">
              <w:rPr>
                <w:rFonts w:ascii="等线" w:eastAsia="等线" w:hAnsi="等线" w:hint="eastAsia"/>
                <w:color w:val="000000"/>
                <w:sz w:val="22"/>
                <w:szCs w:val="22"/>
              </w:rPr>
              <w:t>章奇妙</w:t>
            </w:r>
          </w:p>
        </w:tc>
        <w:tc>
          <w:tcPr>
            <w:tcW w:w="1455" w:type="dxa"/>
            <w:shd w:val="clear" w:color="auto" w:fill="auto"/>
            <w:vAlign w:val="center"/>
          </w:tcPr>
          <w:p w:rsidR="004303A0" w:rsidRPr="00BE255A"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秘书</w:t>
            </w:r>
            <w:r>
              <w:rPr>
                <w:rFonts w:ascii="等线" w:eastAsia="等线" w:hAnsi="等线"/>
                <w:color w:val="000000"/>
                <w:sz w:val="22"/>
                <w:szCs w:val="22"/>
              </w:rPr>
              <w:t>/</w:t>
            </w:r>
            <w:r w:rsidRPr="00BE255A">
              <w:rPr>
                <w:rFonts w:ascii="等线" w:eastAsia="等线" w:hAnsi="等线" w:hint="eastAsia"/>
                <w:color w:val="000000"/>
                <w:sz w:val="22"/>
                <w:szCs w:val="22"/>
              </w:rPr>
              <w:t>美工的主要负责人</w:t>
            </w:r>
          </w:p>
          <w:p w:rsidR="004303A0" w:rsidRPr="00F432E6" w:rsidRDefault="004303A0" w:rsidP="005766FA">
            <w:pPr>
              <w:rPr>
                <w:rFonts w:ascii="等线" w:eastAsia="等线" w:hAnsi="等线"/>
                <w:color w:val="000000"/>
                <w:sz w:val="22"/>
                <w:szCs w:val="22"/>
              </w:rPr>
            </w:pPr>
          </w:p>
        </w:tc>
        <w:tc>
          <w:tcPr>
            <w:tcW w:w="2551"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负责每次的会议的组织、记录；负责对计划和进度的审查，并提出修改意见；维护甘特图；负责文档的审阅并给项目经理提出修改意见</w:t>
            </w:r>
          </w:p>
        </w:tc>
        <w:tc>
          <w:tcPr>
            <w:tcW w:w="2780"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手机号码：18969039141</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微信：wxzzzzqm</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钉钉：18968801019</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邮箱：31601415@stu.zucc.edu.cn</w:t>
            </w:r>
          </w:p>
        </w:tc>
      </w:tr>
      <w:tr w:rsidR="004303A0" w:rsidTr="005766FA">
        <w:tc>
          <w:tcPr>
            <w:tcW w:w="1659" w:type="dxa"/>
            <w:shd w:val="clear" w:color="auto" w:fill="auto"/>
            <w:vAlign w:val="center"/>
          </w:tcPr>
          <w:p w:rsidR="004303A0" w:rsidRPr="00F432E6" w:rsidRDefault="004303A0" w:rsidP="005766FA">
            <w:pPr>
              <w:jc w:val="left"/>
              <w:rPr>
                <w:rFonts w:ascii="等线" w:eastAsia="等线" w:hAnsi="等线"/>
                <w:color w:val="000000"/>
                <w:sz w:val="22"/>
                <w:szCs w:val="22"/>
              </w:rPr>
            </w:pPr>
            <w:r w:rsidRPr="00F432E6">
              <w:rPr>
                <w:rFonts w:ascii="等线" w:eastAsia="等线" w:hAnsi="等线" w:hint="eastAsia"/>
                <w:color w:val="000000"/>
                <w:sz w:val="22"/>
                <w:szCs w:val="22"/>
              </w:rPr>
              <w:t>张威杰</w:t>
            </w:r>
          </w:p>
        </w:tc>
        <w:tc>
          <w:tcPr>
            <w:tcW w:w="1455"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主要设计人员</w:t>
            </w:r>
            <w:r>
              <w:rPr>
                <w:rFonts w:ascii="等线" w:eastAsia="等线" w:hAnsi="等线"/>
                <w:color w:val="000000"/>
                <w:sz w:val="22"/>
                <w:szCs w:val="22"/>
              </w:rPr>
              <w:t>/</w:t>
            </w:r>
            <w:r w:rsidRPr="00BE255A">
              <w:rPr>
                <w:rFonts w:ascii="等线" w:eastAsia="等线" w:hAnsi="等线" w:hint="eastAsia"/>
                <w:color w:val="000000"/>
                <w:sz w:val="22"/>
                <w:szCs w:val="22"/>
              </w:rPr>
              <w:t>进度管理员</w:t>
            </w:r>
          </w:p>
        </w:tc>
        <w:tc>
          <w:tcPr>
            <w:tcW w:w="2551"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负责软件的设计及并撰写软件设计报告</w:t>
            </w:r>
          </w:p>
        </w:tc>
        <w:tc>
          <w:tcPr>
            <w:tcW w:w="2780"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手机号码：</w:t>
            </w:r>
            <w:r w:rsidRPr="00F432E6">
              <w:rPr>
                <w:rFonts w:ascii="等线" w:eastAsia="等线" w:hAnsi="等线"/>
                <w:color w:val="000000"/>
                <w:sz w:val="22"/>
                <w:szCs w:val="22"/>
              </w:rPr>
              <w:t>13106000258</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微信：</w:t>
            </w:r>
            <w:r w:rsidRPr="00F432E6">
              <w:rPr>
                <w:rFonts w:ascii="等线" w:eastAsia="等线" w:hAnsi="等线"/>
                <w:color w:val="000000"/>
                <w:sz w:val="22"/>
                <w:szCs w:val="22"/>
              </w:rPr>
              <w:t>13106000258</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钉钉：</w:t>
            </w:r>
            <w:r w:rsidRPr="00F432E6">
              <w:rPr>
                <w:rFonts w:ascii="等线" w:eastAsia="等线" w:hAnsi="等线"/>
                <w:color w:val="000000"/>
                <w:sz w:val="22"/>
                <w:szCs w:val="22"/>
              </w:rPr>
              <w:t>13106000258</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邮箱：31601414@stu.zucc.edu.cn</w:t>
            </w:r>
          </w:p>
        </w:tc>
      </w:tr>
      <w:tr w:rsidR="004303A0" w:rsidTr="005766FA">
        <w:tc>
          <w:tcPr>
            <w:tcW w:w="1659" w:type="dxa"/>
            <w:shd w:val="clear" w:color="auto" w:fill="auto"/>
            <w:vAlign w:val="center"/>
          </w:tcPr>
          <w:p w:rsidR="004303A0" w:rsidRPr="00F432E6" w:rsidRDefault="004303A0" w:rsidP="005766FA">
            <w:pPr>
              <w:jc w:val="left"/>
              <w:rPr>
                <w:rFonts w:ascii="等线" w:eastAsia="等线" w:hAnsi="等线"/>
                <w:color w:val="000000"/>
                <w:sz w:val="22"/>
                <w:szCs w:val="22"/>
              </w:rPr>
            </w:pPr>
            <w:r w:rsidRPr="00F432E6">
              <w:rPr>
                <w:rFonts w:ascii="等线" w:eastAsia="等线" w:hAnsi="等线" w:hint="eastAsia"/>
                <w:color w:val="000000"/>
                <w:sz w:val="22"/>
                <w:szCs w:val="22"/>
              </w:rPr>
              <w:t>于坤</w:t>
            </w:r>
          </w:p>
        </w:tc>
        <w:tc>
          <w:tcPr>
            <w:tcW w:w="1455"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文档管理员</w:t>
            </w:r>
          </w:p>
        </w:tc>
        <w:tc>
          <w:tcPr>
            <w:tcW w:w="2551"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负责各种项目文档的起草；负责整合其他成员起草的文档；负责文档的维护；发布已更新的技术文档</w:t>
            </w:r>
          </w:p>
        </w:tc>
        <w:tc>
          <w:tcPr>
            <w:tcW w:w="2780"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手机号码：15068801939</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微信：Leap-Of-Faith</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钉钉：15068801939</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邮箱：31601413@stu.zucc.edu.cn</w:t>
            </w:r>
          </w:p>
        </w:tc>
      </w:tr>
      <w:tr w:rsidR="004303A0" w:rsidTr="005766FA">
        <w:tc>
          <w:tcPr>
            <w:tcW w:w="1659" w:type="dxa"/>
            <w:shd w:val="clear" w:color="auto" w:fill="auto"/>
            <w:vAlign w:val="center"/>
          </w:tcPr>
          <w:p w:rsidR="004303A0" w:rsidRPr="00F432E6" w:rsidRDefault="004303A0" w:rsidP="005766FA">
            <w:pPr>
              <w:jc w:val="left"/>
              <w:rPr>
                <w:rFonts w:ascii="等线" w:eastAsia="等线" w:hAnsi="等线"/>
                <w:color w:val="000000"/>
                <w:sz w:val="22"/>
                <w:szCs w:val="22"/>
              </w:rPr>
            </w:pPr>
            <w:r>
              <w:rPr>
                <w:rFonts w:ascii="等线" w:eastAsia="等线" w:hAnsi="等线" w:hint="eastAsia"/>
                <w:color w:val="000000"/>
                <w:sz w:val="22"/>
                <w:szCs w:val="22"/>
              </w:rPr>
              <w:lastRenderedPageBreak/>
              <w:t>杨枨老师</w:t>
            </w:r>
          </w:p>
        </w:tc>
        <w:tc>
          <w:tcPr>
            <w:tcW w:w="1455" w:type="dxa"/>
            <w:shd w:val="clear" w:color="auto" w:fill="auto"/>
            <w:vAlign w:val="center"/>
          </w:tcPr>
          <w:p w:rsidR="004303A0" w:rsidRPr="00F432E6" w:rsidRDefault="004303A0" w:rsidP="005766FA">
            <w:pPr>
              <w:rPr>
                <w:rFonts w:ascii="等线" w:eastAsia="等线" w:hAnsi="等线"/>
                <w:color w:val="000000"/>
                <w:sz w:val="22"/>
                <w:szCs w:val="22"/>
              </w:rPr>
            </w:pPr>
            <w:r>
              <w:rPr>
                <w:rFonts w:ascii="等线" w:eastAsia="等线" w:hAnsi="等线" w:hint="eastAsia"/>
                <w:color w:val="000000"/>
                <w:sz w:val="22"/>
                <w:szCs w:val="22"/>
              </w:rPr>
              <w:t>批准人</w:t>
            </w:r>
          </w:p>
        </w:tc>
        <w:tc>
          <w:tcPr>
            <w:tcW w:w="2551" w:type="dxa"/>
            <w:shd w:val="clear" w:color="auto" w:fill="auto"/>
            <w:vAlign w:val="center"/>
          </w:tcPr>
          <w:p w:rsidR="004303A0" w:rsidRPr="00F432E6" w:rsidRDefault="004303A0" w:rsidP="005766FA">
            <w:pPr>
              <w:rPr>
                <w:rFonts w:ascii="等线" w:eastAsia="等线" w:hAnsi="等线"/>
                <w:color w:val="000000"/>
                <w:sz w:val="22"/>
                <w:szCs w:val="22"/>
              </w:rPr>
            </w:pPr>
            <w:r>
              <w:rPr>
                <w:rFonts w:ascii="等线" w:eastAsia="等线" w:hAnsi="等线" w:hint="eastAsia"/>
                <w:color w:val="000000"/>
                <w:sz w:val="22"/>
                <w:szCs w:val="22"/>
              </w:rPr>
              <w:t>批准文档的通过和项目的继续进行</w:t>
            </w:r>
          </w:p>
        </w:tc>
        <w:tc>
          <w:tcPr>
            <w:tcW w:w="2780"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手机号码：</w:t>
            </w:r>
            <w:r>
              <w:rPr>
                <w:rFonts w:ascii="等线" w:eastAsia="等线" w:hAnsi="等线" w:hint="eastAsia"/>
                <w:color w:val="000000"/>
                <w:sz w:val="22"/>
                <w:szCs w:val="22"/>
              </w:rPr>
              <w:t>13357102333</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微信：</w:t>
            </w:r>
            <w:r>
              <w:rPr>
                <w:rFonts w:ascii="等线" w:eastAsia="等线" w:hAnsi="等线" w:hint="eastAsia"/>
                <w:color w:val="000000"/>
                <w:sz w:val="22"/>
                <w:szCs w:val="22"/>
              </w:rPr>
              <w:t>Holley Yang</w:t>
            </w:r>
          </w:p>
          <w:p w:rsidR="004303A0" w:rsidRPr="00F432E6" w:rsidRDefault="004303A0" w:rsidP="005766FA">
            <w:pPr>
              <w:jc w:val="left"/>
              <w:rPr>
                <w:rFonts w:ascii="等线" w:eastAsia="等线" w:hAnsi="等线"/>
                <w:color w:val="000000"/>
                <w:sz w:val="22"/>
                <w:szCs w:val="22"/>
              </w:rPr>
            </w:pPr>
            <w:r w:rsidRPr="00F432E6">
              <w:rPr>
                <w:rFonts w:ascii="等线" w:eastAsia="等线" w:hAnsi="等线" w:hint="eastAsia"/>
                <w:color w:val="000000"/>
                <w:sz w:val="22"/>
                <w:szCs w:val="22"/>
              </w:rPr>
              <w:t>邮箱：</w:t>
            </w:r>
            <w:r>
              <w:rPr>
                <w:rFonts w:ascii="等线" w:eastAsia="等线" w:hAnsi="等线" w:hint="eastAsia"/>
                <w:color w:val="000000"/>
                <w:sz w:val="22"/>
                <w:szCs w:val="22"/>
              </w:rPr>
              <w:t>yangc@</w:t>
            </w:r>
            <w:r w:rsidRPr="00F432E6">
              <w:rPr>
                <w:rFonts w:ascii="等线" w:eastAsia="等线" w:hAnsi="等线" w:hint="eastAsia"/>
                <w:color w:val="000000"/>
                <w:sz w:val="22"/>
                <w:szCs w:val="22"/>
              </w:rPr>
              <w:t>zucc.edu.cn</w:t>
            </w:r>
          </w:p>
        </w:tc>
      </w:tr>
    </w:tbl>
    <w:p w:rsidR="004303A0" w:rsidRPr="00BE255A" w:rsidRDefault="004303A0" w:rsidP="004303A0">
      <w:pPr>
        <w:pStyle w:val="ad"/>
        <w:snapToGrid w:val="0"/>
        <w:ind w:firstLine="420"/>
        <w:rPr>
          <w:color w:val="FF0000"/>
        </w:rPr>
      </w:pPr>
    </w:p>
    <w:p w:rsidR="0078404F" w:rsidRDefault="0078404F">
      <w:pPr>
        <w:pStyle w:val="ab"/>
      </w:pPr>
    </w:p>
    <w:p w:rsidR="004303A0" w:rsidRPr="00842A2E" w:rsidRDefault="004303A0" w:rsidP="004303A0">
      <w:pPr>
        <w:pStyle w:val="2"/>
        <w:spacing w:line="240" w:lineRule="auto"/>
      </w:pPr>
      <w:bookmarkStart w:id="45" w:name="_Toc527842826"/>
      <w:r w:rsidRPr="00D454F0">
        <w:rPr>
          <w:rFonts w:hint="eastAsia"/>
        </w:rPr>
        <w:t>2.</w:t>
      </w:r>
      <w:r>
        <w:t>3</w:t>
      </w:r>
      <w:r>
        <w:rPr>
          <w:rFonts w:hint="eastAsia"/>
        </w:rPr>
        <w:t>产品</w:t>
      </w:r>
      <w:bookmarkEnd w:id="45"/>
      <w:r w:rsidRPr="00D454F0">
        <w:rPr>
          <w:rFonts w:hint="eastAsia"/>
        </w:rPr>
        <w:t xml:space="preserve"> </w:t>
      </w:r>
    </w:p>
    <w:p w:rsidR="004303A0" w:rsidRPr="00842A2E" w:rsidRDefault="004303A0" w:rsidP="00B42AEF">
      <w:pPr>
        <w:pStyle w:val="3"/>
        <w:spacing w:line="240" w:lineRule="auto"/>
      </w:pPr>
      <w:bookmarkStart w:id="46" w:name="_Toc527842827"/>
      <w:r w:rsidRPr="00D454F0">
        <w:rPr>
          <w:rFonts w:hint="eastAsia"/>
        </w:rPr>
        <w:t>2.</w:t>
      </w:r>
      <w:r>
        <w:t>3.1</w:t>
      </w:r>
      <w:r w:rsidR="00B42AEF">
        <w:rPr>
          <w:rFonts w:hint="eastAsia"/>
        </w:rPr>
        <w:t>系统组成</w:t>
      </w:r>
      <w:bookmarkEnd w:id="46"/>
      <w:r w:rsidRPr="00D454F0">
        <w:rPr>
          <w:rFonts w:hint="eastAsia"/>
        </w:rPr>
        <w:t xml:space="preserve"> </w:t>
      </w:r>
    </w:p>
    <w:p w:rsidR="004303A0" w:rsidRPr="00084039" w:rsidRDefault="004303A0" w:rsidP="004303A0">
      <w:pPr>
        <w:pStyle w:val="ad"/>
        <w:snapToGrid w:val="0"/>
        <w:ind w:firstLine="425"/>
      </w:pPr>
      <w:r w:rsidRPr="00084039">
        <w:rPr>
          <w:rFonts w:hint="eastAsia"/>
        </w:rPr>
        <w:t>程序名称：基于项目的案例学习系统</w:t>
      </w:r>
    </w:p>
    <w:p w:rsidR="004303A0" w:rsidRDefault="004303A0" w:rsidP="004303A0">
      <w:pPr>
        <w:pStyle w:val="ad"/>
        <w:snapToGrid w:val="0"/>
        <w:ind w:left="425"/>
      </w:pPr>
      <w:r w:rsidRPr="00084039">
        <w:rPr>
          <w:rFonts w:hint="eastAsia"/>
        </w:rPr>
        <w:t>所使用的编程语言：PHP</w:t>
      </w:r>
      <w:r>
        <w:rPr>
          <w:rFonts w:hint="eastAsia"/>
        </w:rPr>
        <w:t>，</w:t>
      </w:r>
      <w:r w:rsidRPr="00084039">
        <w:t>Ajax</w:t>
      </w:r>
      <w:r>
        <w:rPr>
          <w:rFonts w:hint="eastAsia"/>
        </w:rPr>
        <w:t>（Asynchronous JavaScript And XML，异步 JavaScript 和 XML 技术的一个缩写），</w:t>
      </w:r>
      <w:r w:rsidRPr="00084039">
        <w:t>jQuery</w:t>
      </w:r>
      <w:r>
        <w:t>框架</w:t>
      </w:r>
      <w:r>
        <w:rPr>
          <w:rFonts w:hint="eastAsia"/>
        </w:rPr>
        <w:t>。</w:t>
      </w:r>
    </w:p>
    <w:p w:rsidR="004303A0" w:rsidRDefault="004303A0" w:rsidP="004303A0">
      <w:pPr>
        <w:pStyle w:val="ad"/>
        <w:snapToGrid w:val="0"/>
        <w:ind w:left="425"/>
      </w:pPr>
      <w:r>
        <w:rPr>
          <w:rFonts w:hint="eastAsia"/>
        </w:rPr>
        <w:t>存储形式：MySQL，文档</w:t>
      </w:r>
    </w:p>
    <w:p w:rsidR="004303A0" w:rsidRDefault="004303A0" w:rsidP="004303A0">
      <w:pPr>
        <w:pStyle w:val="ad"/>
        <w:snapToGrid w:val="0"/>
      </w:pPr>
      <w:r>
        <w:rPr>
          <w:rFonts w:hint="eastAsia"/>
        </w:rPr>
        <w:tab/>
        <w:t>计算机系统：win10，Ubuntu 12.04 LTS</w:t>
      </w:r>
    </w:p>
    <w:p w:rsidR="004303A0" w:rsidRPr="004303A0" w:rsidRDefault="004303A0" w:rsidP="00B42AEF">
      <w:pPr>
        <w:pStyle w:val="ad"/>
        <w:snapToGrid w:val="0"/>
        <w:ind w:firstLine="425"/>
      </w:pPr>
      <w:r>
        <w:rPr>
          <w:rFonts w:hint="eastAsia"/>
        </w:rPr>
        <w:t xml:space="preserve">使用软件：Apache 2.2， MySQL 5.5.54, PHP 5.3.10， Visio， Project, Git, SourceTree，Microsoft Office，Relational Rose， </w:t>
      </w:r>
      <w:r w:rsidRPr="00BE255A">
        <w:rPr>
          <w:rFonts w:hint="eastAsia"/>
        </w:rPr>
        <w:t>Relational RequisitePro</w:t>
      </w:r>
    </w:p>
    <w:p w:rsidR="00B42AEF" w:rsidRDefault="00B42AEF" w:rsidP="00B42AEF">
      <w:pPr>
        <w:pStyle w:val="3"/>
        <w:spacing w:line="240" w:lineRule="auto"/>
      </w:pPr>
      <w:bookmarkStart w:id="47" w:name="_Toc527842828"/>
      <w:r w:rsidRPr="00D454F0">
        <w:rPr>
          <w:rFonts w:hint="eastAsia"/>
        </w:rPr>
        <w:t>2.</w:t>
      </w:r>
      <w:r>
        <w:t>3.2</w:t>
      </w:r>
      <w:r>
        <w:rPr>
          <w:rFonts w:hint="eastAsia"/>
        </w:rPr>
        <w:t>程序</w:t>
      </w:r>
      <w:bookmarkEnd w:id="47"/>
      <w:r w:rsidRPr="00D454F0">
        <w:rPr>
          <w:rFonts w:hint="eastAsia"/>
        </w:rPr>
        <w:t xml:space="preserve"> </w:t>
      </w:r>
    </w:p>
    <w:p w:rsidR="00847169" w:rsidRPr="00847169" w:rsidRDefault="00847169" w:rsidP="00847169">
      <w:pPr>
        <w:pStyle w:val="ad"/>
        <w:snapToGrid w:val="0"/>
        <w:ind w:firstLine="425"/>
      </w:pPr>
      <w:r w:rsidRPr="004303A0">
        <w:rPr>
          <w:rFonts w:hint="eastAsia"/>
        </w:rPr>
        <w:t>软件工程系列课程</w:t>
      </w:r>
      <w:r w:rsidRPr="004303A0">
        <w:rPr>
          <w:noProof/>
        </w:rPr>
        <mc:AlternateContent>
          <mc:Choice Requires="wps">
            <w:drawing>
              <wp:anchor distT="0" distB="0" distL="114300" distR="114300" simplePos="0" relativeHeight="251658240" behindDoc="0" locked="0" layoutInCell="0" allowOverlap="1">
                <wp:simplePos x="0" y="0"/>
                <wp:positionH relativeFrom="column">
                  <wp:posOffset>0</wp:posOffset>
                </wp:positionH>
                <wp:positionV relativeFrom="paragraph">
                  <wp:posOffset>495300</wp:posOffset>
                </wp:positionV>
                <wp:extent cx="5143500" cy="0"/>
                <wp:effectExtent l="0" t="0" r="0" b="0"/>
                <wp:wrapTopAndBottom/>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7B2DF5" id="Line 5"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pt" to="4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" o:allowincell="f" stroked="f">
                <w10:wrap type="topAndBottom"/>
              </v:line>
            </w:pict>
          </mc:Fallback>
        </mc:AlternateContent>
      </w:r>
      <w:r w:rsidRPr="004303A0">
        <w:rPr>
          <w:rFonts w:hint="eastAsia"/>
        </w:rPr>
        <w:t>基于项目的案例学习系统所有文档，源代码和测试代码。</w:t>
      </w:r>
    </w:p>
    <w:p w:rsidR="00B42AEF" w:rsidRPr="00842A2E" w:rsidRDefault="00B42AEF" w:rsidP="00B42AEF">
      <w:pPr>
        <w:pStyle w:val="3"/>
        <w:spacing w:line="240" w:lineRule="auto"/>
      </w:pPr>
      <w:bookmarkStart w:id="48" w:name="_Toc527842829"/>
      <w:r w:rsidRPr="00D454F0">
        <w:rPr>
          <w:rFonts w:hint="eastAsia"/>
        </w:rPr>
        <w:t>2.</w:t>
      </w:r>
      <w:r>
        <w:t>3.3</w:t>
      </w:r>
      <w:r>
        <w:rPr>
          <w:rFonts w:hint="eastAsia"/>
        </w:rPr>
        <w:t>文件</w:t>
      </w:r>
      <w:bookmarkEnd w:id="48"/>
      <w:r w:rsidRPr="00D454F0">
        <w:rPr>
          <w:rFonts w:hint="eastAsia"/>
        </w:rPr>
        <w:t xml:space="preserve"> </w:t>
      </w:r>
    </w:p>
    <w:p w:rsidR="00847169" w:rsidRDefault="00847169" w:rsidP="00847169">
      <w:pPr>
        <w:pStyle w:val="ad"/>
        <w:snapToGrid w:val="0"/>
        <w:ind w:left="425"/>
      </w:pPr>
      <w:r>
        <w:rPr>
          <w:rFonts w:hint="eastAsia"/>
        </w:rPr>
        <w:t>根据</w:t>
      </w:r>
      <w:r w:rsidRPr="00D93245">
        <w:rPr>
          <w:rFonts w:hint="eastAsia"/>
        </w:rPr>
        <w:t>需求工程项目</w:t>
      </w:r>
      <w:r>
        <w:rPr>
          <w:rFonts w:hint="eastAsia"/>
        </w:rPr>
        <w:t>编写的各种计划和文档。</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3"/>
        <w:gridCol w:w="1911"/>
        <w:gridCol w:w="2693"/>
        <w:gridCol w:w="1276"/>
        <w:gridCol w:w="1417"/>
      </w:tblGrid>
      <w:tr w:rsidR="00847169" w:rsidRPr="00F90277" w:rsidTr="005766FA">
        <w:tc>
          <w:tcPr>
            <w:tcW w:w="1203"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编号</w:t>
            </w:r>
          </w:p>
        </w:tc>
        <w:tc>
          <w:tcPr>
            <w:tcW w:w="1911"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名称</w:t>
            </w:r>
          </w:p>
        </w:tc>
        <w:tc>
          <w:tcPr>
            <w:tcW w:w="2693"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编写人</w:t>
            </w:r>
          </w:p>
        </w:tc>
        <w:tc>
          <w:tcPr>
            <w:tcW w:w="1276"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储存形式</w:t>
            </w:r>
          </w:p>
        </w:tc>
        <w:tc>
          <w:tcPr>
            <w:tcW w:w="1417"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储存介质</w:t>
            </w:r>
          </w:p>
        </w:tc>
      </w:tr>
      <w:tr w:rsidR="00847169" w:rsidRPr="00F90277" w:rsidTr="005766FA">
        <w:tc>
          <w:tcPr>
            <w:tcW w:w="1203"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1</w:t>
            </w:r>
          </w:p>
        </w:tc>
        <w:tc>
          <w:tcPr>
            <w:tcW w:w="1911"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需求工程项目计划</w:t>
            </w:r>
          </w:p>
        </w:tc>
        <w:tc>
          <w:tcPr>
            <w:tcW w:w="2693"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陈铉文，刘值成，于坤，张威杰，章奇妙</w:t>
            </w:r>
          </w:p>
        </w:tc>
        <w:tc>
          <w:tcPr>
            <w:tcW w:w="1276" w:type="dxa"/>
            <w:shd w:val="clear" w:color="auto" w:fill="auto"/>
          </w:tcPr>
          <w:p w:rsidR="00847169" w:rsidRPr="005C32E3" w:rsidRDefault="00847169" w:rsidP="005766FA">
            <w:pPr>
              <w:rPr>
                <w:rFonts w:ascii="Calibri" w:hAnsi="Calibri"/>
                <w:szCs w:val="22"/>
              </w:rPr>
            </w:pPr>
            <w:r w:rsidRPr="005C32E3">
              <w:rPr>
                <w:rFonts w:ascii="Calibri" w:hAnsi="Calibri"/>
                <w:szCs w:val="22"/>
              </w:rPr>
              <w:t>W</w:t>
            </w:r>
            <w:r w:rsidRPr="005C32E3">
              <w:rPr>
                <w:rFonts w:ascii="Calibri" w:hAnsi="Calibri" w:hint="eastAsia"/>
                <w:szCs w:val="22"/>
              </w:rPr>
              <w:t>ord</w:t>
            </w:r>
          </w:p>
        </w:tc>
        <w:tc>
          <w:tcPr>
            <w:tcW w:w="1417"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电子</w:t>
            </w:r>
          </w:p>
        </w:tc>
      </w:tr>
      <w:tr w:rsidR="00847169" w:rsidRPr="00F90277" w:rsidTr="005766FA">
        <w:tc>
          <w:tcPr>
            <w:tcW w:w="1203"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2</w:t>
            </w:r>
          </w:p>
        </w:tc>
        <w:tc>
          <w:tcPr>
            <w:tcW w:w="1911"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可行性分析报告</w:t>
            </w:r>
          </w:p>
        </w:tc>
        <w:tc>
          <w:tcPr>
            <w:tcW w:w="2693"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陈铉文，刘值成，于坤，张威杰，章奇妙</w:t>
            </w:r>
          </w:p>
        </w:tc>
        <w:tc>
          <w:tcPr>
            <w:tcW w:w="1276" w:type="dxa"/>
            <w:shd w:val="clear" w:color="auto" w:fill="auto"/>
          </w:tcPr>
          <w:p w:rsidR="00847169" w:rsidRPr="005C32E3" w:rsidRDefault="00847169" w:rsidP="005766FA">
            <w:pPr>
              <w:rPr>
                <w:rFonts w:ascii="Calibri" w:hAnsi="Calibri"/>
                <w:szCs w:val="22"/>
              </w:rPr>
            </w:pPr>
            <w:r w:rsidRPr="005C32E3">
              <w:rPr>
                <w:rFonts w:ascii="Calibri" w:hAnsi="Calibri"/>
                <w:szCs w:val="22"/>
              </w:rPr>
              <w:t>W</w:t>
            </w:r>
            <w:r w:rsidRPr="005C32E3">
              <w:rPr>
                <w:rFonts w:ascii="Calibri" w:hAnsi="Calibri" w:hint="eastAsia"/>
                <w:szCs w:val="22"/>
              </w:rPr>
              <w:t>ord</w:t>
            </w:r>
          </w:p>
        </w:tc>
        <w:tc>
          <w:tcPr>
            <w:tcW w:w="1417"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电子</w:t>
            </w:r>
          </w:p>
        </w:tc>
      </w:tr>
      <w:tr w:rsidR="00847169" w:rsidRPr="00F90277" w:rsidTr="005766FA">
        <w:tc>
          <w:tcPr>
            <w:tcW w:w="1203"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3</w:t>
            </w:r>
          </w:p>
        </w:tc>
        <w:tc>
          <w:tcPr>
            <w:tcW w:w="1911"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项目章程</w:t>
            </w:r>
          </w:p>
        </w:tc>
        <w:tc>
          <w:tcPr>
            <w:tcW w:w="2693"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陈铉文，刘值成，于坤，张威杰，章奇妙</w:t>
            </w:r>
          </w:p>
        </w:tc>
        <w:tc>
          <w:tcPr>
            <w:tcW w:w="1276" w:type="dxa"/>
            <w:shd w:val="clear" w:color="auto" w:fill="auto"/>
          </w:tcPr>
          <w:p w:rsidR="00847169" w:rsidRPr="005C32E3" w:rsidRDefault="00847169" w:rsidP="005766FA">
            <w:pPr>
              <w:rPr>
                <w:rFonts w:ascii="Calibri" w:hAnsi="Calibri"/>
                <w:szCs w:val="22"/>
              </w:rPr>
            </w:pPr>
            <w:r w:rsidRPr="005C32E3">
              <w:rPr>
                <w:rFonts w:ascii="Calibri" w:hAnsi="Calibri"/>
                <w:szCs w:val="22"/>
              </w:rPr>
              <w:t>W</w:t>
            </w:r>
            <w:r w:rsidRPr="005C32E3">
              <w:rPr>
                <w:rFonts w:ascii="Calibri" w:hAnsi="Calibri" w:hint="eastAsia"/>
                <w:szCs w:val="22"/>
              </w:rPr>
              <w:t>ord</w:t>
            </w:r>
          </w:p>
        </w:tc>
        <w:tc>
          <w:tcPr>
            <w:tcW w:w="1417"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电子</w:t>
            </w:r>
          </w:p>
        </w:tc>
      </w:tr>
      <w:tr w:rsidR="002729E8" w:rsidRPr="00F90277" w:rsidTr="005766FA">
        <w:trPr>
          <w:ins w:id="49" w:author="Chen XuanWem" w:date="2018-10-21T15:54:00Z"/>
        </w:trPr>
        <w:tc>
          <w:tcPr>
            <w:tcW w:w="1203" w:type="dxa"/>
            <w:shd w:val="clear" w:color="auto" w:fill="auto"/>
          </w:tcPr>
          <w:p w:rsidR="002729E8" w:rsidRPr="005C32E3" w:rsidRDefault="002729E8" w:rsidP="005766FA">
            <w:pPr>
              <w:rPr>
                <w:ins w:id="50" w:author="Chen XuanWem" w:date="2018-10-21T15:54:00Z"/>
                <w:rFonts w:ascii="Calibri" w:hAnsi="Calibri"/>
                <w:szCs w:val="22"/>
              </w:rPr>
            </w:pPr>
            <w:ins w:id="51" w:author="Chen XuanWem" w:date="2018-10-21T15:54:00Z">
              <w:r>
                <w:rPr>
                  <w:rFonts w:ascii="Calibri" w:hAnsi="Calibri" w:hint="eastAsia"/>
                  <w:szCs w:val="22"/>
                </w:rPr>
                <w:t>4</w:t>
              </w:r>
            </w:ins>
          </w:p>
        </w:tc>
        <w:tc>
          <w:tcPr>
            <w:tcW w:w="1911" w:type="dxa"/>
            <w:shd w:val="clear" w:color="auto" w:fill="auto"/>
          </w:tcPr>
          <w:p w:rsidR="002729E8" w:rsidRPr="005C32E3" w:rsidRDefault="002729E8" w:rsidP="005766FA">
            <w:pPr>
              <w:rPr>
                <w:ins w:id="52" w:author="Chen XuanWem" w:date="2018-10-21T15:54:00Z"/>
                <w:rFonts w:ascii="Calibri" w:hAnsi="Calibri"/>
                <w:szCs w:val="22"/>
              </w:rPr>
            </w:pPr>
            <w:ins w:id="53" w:author="Chen XuanWem" w:date="2018-10-21T15:54:00Z">
              <w:r>
                <w:rPr>
                  <w:rFonts w:ascii="Calibri" w:hAnsi="Calibri" w:hint="eastAsia"/>
                  <w:szCs w:val="22"/>
                </w:rPr>
                <w:t>项目开发计划</w:t>
              </w:r>
            </w:ins>
          </w:p>
        </w:tc>
        <w:tc>
          <w:tcPr>
            <w:tcW w:w="2693" w:type="dxa"/>
            <w:shd w:val="clear" w:color="auto" w:fill="auto"/>
          </w:tcPr>
          <w:p w:rsidR="002729E8" w:rsidRPr="005C32E3" w:rsidRDefault="002729E8" w:rsidP="005766FA">
            <w:pPr>
              <w:rPr>
                <w:ins w:id="54" w:author="Chen XuanWem" w:date="2018-10-21T15:54:00Z"/>
                <w:rFonts w:ascii="Calibri" w:hAnsi="Calibri"/>
                <w:szCs w:val="22"/>
              </w:rPr>
            </w:pPr>
            <w:ins w:id="55" w:author="Chen XuanWem" w:date="2018-10-21T15:54:00Z">
              <w:r w:rsidRPr="005C32E3">
                <w:rPr>
                  <w:rFonts w:ascii="Calibri" w:hAnsi="Calibri" w:hint="eastAsia"/>
                  <w:szCs w:val="22"/>
                </w:rPr>
                <w:t>陈铉文，刘值成，于坤，张威杰，章奇妙</w:t>
              </w:r>
            </w:ins>
          </w:p>
        </w:tc>
        <w:tc>
          <w:tcPr>
            <w:tcW w:w="1276" w:type="dxa"/>
            <w:shd w:val="clear" w:color="auto" w:fill="auto"/>
          </w:tcPr>
          <w:p w:rsidR="002729E8" w:rsidRPr="005C32E3" w:rsidRDefault="002729E8" w:rsidP="005766FA">
            <w:pPr>
              <w:rPr>
                <w:ins w:id="56" w:author="Chen XuanWem" w:date="2018-10-21T15:54:00Z"/>
                <w:rFonts w:ascii="Calibri" w:hAnsi="Calibri"/>
                <w:szCs w:val="22"/>
              </w:rPr>
            </w:pPr>
            <w:ins w:id="57" w:author="Chen XuanWem" w:date="2018-10-21T15:54:00Z">
              <w:r w:rsidRPr="005C32E3">
                <w:rPr>
                  <w:rFonts w:ascii="Calibri" w:hAnsi="Calibri"/>
                  <w:szCs w:val="22"/>
                </w:rPr>
                <w:t>W</w:t>
              </w:r>
              <w:r w:rsidRPr="005C32E3">
                <w:rPr>
                  <w:rFonts w:ascii="Calibri" w:hAnsi="Calibri" w:hint="eastAsia"/>
                  <w:szCs w:val="22"/>
                </w:rPr>
                <w:t>ord</w:t>
              </w:r>
            </w:ins>
          </w:p>
        </w:tc>
        <w:tc>
          <w:tcPr>
            <w:tcW w:w="1417" w:type="dxa"/>
            <w:shd w:val="clear" w:color="auto" w:fill="auto"/>
          </w:tcPr>
          <w:p w:rsidR="002729E8" w:rsidRPr="005C32E3" w:rsidRDefault="002729E8" w:rsidP="005766FA">
            <w:pPr>
              <w:rPr>
                <w:ins w:id="58" w:author="Chen XuanWem" w:date="2018-10-21T15:54:00Z"/>
                <w:rFonts w:ascii="Calibri" w:hAnsi="Calibri"/>
                <w:szCs w:val="22"/>
              </w:rPr>
            </w:pPr>
            <w:ins w:id="59" w:author="Chen XuanWem" w:date="2018-10-21T15:54:00Z">
              <w:r w:rsidRPr="005C32E3">
                <w:rPr>
                  <w:rFonts w:ascii="Calibri" w:hAnsi="Calibri" w:hint="eastAsia"/>
                  <w:szCs w:val="22"/>
                </w:rPr>
                <w:t>电子</w:t>
              </w:r>
            </w:ins>
          </w:p>
        </w:tc>
      </w:tr>
      <w:tr w:rsidR="00847169" w:rsidRPr="00F90277" w:rsidTr="005766FA">
        <w:tc>
          <w:tcPr>
            <w:tcW w:w="1203" w:type="dxa"/>
            <w:shd w:val="clear" w:color="auto" w:fill="auto"/>
          </w:tcPr>
          <w:p w:rsidR="00847169" w:rsidRPr="005C32E3" w:rsidRDefault="002729E8" w:rsidP="005766FA">
            <w:pPr>
              <w:rPr>
                <w:rFonts w:ascii="Calibri" w:hAnsi="Calibri"/>
                <w:szCs w:val="22"/>
              </w:rPr>
            </w:pPr>
            <w:ins w:id="60" w:author="Chen XuanWem" w:date="2018-10-21T15:54:00Z">
              <w:r>
                <w:rPr>
                  <w:rFonts w:ascii="Calibri" w:hAnsi="Calibri"/>
                  <w:szCs w:val="22"/>
                </w:rPr>
                <w:t>5</w:t>
              </w:r>
            </w:ins>
            <w:del w:id="61" w:author="Chen XuanWem" w:date="2018-10-21T15:54:00Z">
              <w:r w:rsidR="00847169" w:rsidRPr="005C32E3" w:rsidDel="002729E8">
                <w:rPr>
                  <w:rFonts w:ascii="Calibri" w:hAnsi="Calibri" w:hint="eastAsia"/>
                  <w:szCs w:val="22"/>
                </w:rPr>
                <w:delText>4</w:delText>
              </w:r>
            </w:del>
          </w:p>
        </w:tc>
        <w:tc>
          <w:tcPr>
            <w:tcW w:w="1911"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软件需求规格说明书</w:t>
            </w:r>
          </w:p>
        </w:tc>
        <w:tc>
          <w:tcPr>
            <w:tcW w:w="2693"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陈铉文，刘值成，于坤，张威杰，章奇妙</w:t>
            </w:r>
          </w:p>
        </w:tc>
        <w:tc>
          <w:tcPr>
            <w:tcW w:w="1276" w:type="dxa"/>
            <w:shd w:val="clear" w:color="auto" w:fill="auto"/>
          </w:tcPr>
          <w:p w:rsidR="00847169" w:rsidRPr="005C32E3" w:rsidRDefault="00847169" w:rsidP="005766FA">
            <w:pPr>
              <w:rPr>
                <w:rFonts w:ascii="Calibri" w:hAnsi="Calibri"/>
                <w:szCs w:val="22"/>
              </w:rPr>
            </w:pPr>
            <w:r w:rsidRPr="005C32E3">
              <w:rPr>
                <w:rFonts w:ascii="Calibri" w:hAnsi="Calibri"/>
                <w:szCs w:val="22"/>
              </w:rPr>
              <w:t>W</w:t>
            </w:r>
            <w:r w:rsidRPr="005C32E3">
              <w:rPr>
                <w:rFonts w:ascii="Calibri" w:hAnsi="Calibri" w:hint="eastAsia"/>
                <w:szCs w:val="22"/>
              </w:rPr>
              <w:t>ord</w:t>
            </w:r>
          </w:p>
        </w:tc>
        <w:tc>
          <w:tcPr>
            <w:tcW w:w="1417"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电子</w:t>
            </w:r>
          </w:p>
        </w:tc>
      </w:tr>
      <w:tr w:rsidR="002729E8" w:rsidRPr="00F90277" w:rsidTr="005766FA">
        <w:trPr>
          <w:ins w:id="62" w:author="Chen XuanWem" w:date="2018-10-21T15:56:00Z"/>
        </w:trPr>
        <w:tc>
          <w:tcPr>
            <w:tcW w:w="1203" w:type="dxa"/>
            <w:shd w:val="clear" w:color="auto" w:fill="auto"/>
          </w:tcPr>
          <w:p w:rsidR="002729E8" w:rsidRDefault="002729E8" w:rsidP="002729E8">
            <w:pPr>
              <w:rPr>
                <w:ins w:id="63" w:author="Chen XuanWem" w:date="2018-10-21T15:56:00Z"/>
                <w:rFonts w:ascii="Calibri" w:hAnsi="Calibri"/>
                <w:szCs w:val="22"/>
              </w:rPr>
            </w:pPr>
            <w:ins w:id="64" w:author="Chen XuanWem" w:date="2018-10-21T15:56:00Z">
              <w:r>
                <w:rPr>
                  <w:rFonts w:ascii="Calibri" w:hAnsi="Calibri" w:hint="eastAsia"/>
                  <w:szCs w:val="22"/>
                </w:rPr>
                <w:t>6</w:t>
              </w:r>
            </w:ins>
          </w:p>
        </w:tc>
        <w:tc>
          <w:tcPr>
            <w:tcW w:w="1911" w:type="dxa"/>
            <w:shd w:val="clear" w:color="auto" w:fill="auto"/>
          </w:tcPr>
          <w:p w:rsidR="002729E8" w:rsidRPr="005C32E3" w:rsidRDefault="002729E8" w:rsidP="002729E8">
            <w:pPr>
              <w:rPr>
                <w:ins w:id="65" w:author="Chen XuanWem" w:date="2018-10-21T15:56:00Z"/>
                <w:rFonts w:ascii="Calibri" w:hAnsi="Calibri"/>
                <w:szCs w:val="22"/>
              </w:rPr>
            </w:pPr>
            <w:ins w:id="66" w:author="Chen XuanWem" w:date="2018-10-21T15:56:00Z">
              <w:r>
                <w:rPr>
                  <w:rFonts w:ascii="Calibri" w:hAnsi="Calibri" w:hint="eastAsia"/>
                  <w:szCs w:val="22"/>
                </w:rPr>
                <w:t>用户手册</w:t>
              </w:r>
            </w:ins>
          </w:p>
        </w:tc>
        <w:tc>
          <w:tcPr>
            <w:tcW w:w="2693" w:type="dxa"/>
            <w:shd w:val="clear" w:color="auto" w:fill="auto"/>
          </w:tcPr>
          <w:p w:rsidR="002729E8" w:rsidRPr="005C32E3" w:rsidRDefault="002729E8" w:rsidP="002729E8">
            <w:pPr>
              <w:rPr>
                <w:ins w:id="67" w:author="Chen XuanWem" w:date="2018-10-21T15:56:00Z"/>
                <w:rFonts w:ascii="Calibri" w:hAnsi="Calibri"/>
                <w:szCs w:val="22"/>
              </w:rPr>
            </w:pPr>
            <w:ins w:id="68" w:author="Chen XuanWem" w:date="2018-10-21T15:57:00Z">
              <w:r w:rsidRPr="005C32E3">
                <w:rPr>
                  <w:rFonts w:ascii="Calibri" w:hAnsi="Calibri" w:hint="eastAsia"/>
                  <w:szCs w:val="22"/>
                </w:rPr>
                <w:t>陈铉文，刘值成，于坤，威杰，章奇妙</w:t>
              </w:r>
            </w:ins>
          </w:p>
        </w:tc>
        <w:tc>
          <w:tcPr>
            <w:tcW w:w="1276" w:type="dxa"/>
            <w:shd w:val="clear" w:color="auto" w:fill="auto"/>
          </w:tcPr>
          <w:p w:rsidR="002729E8" w:rsidRPr="005C32E3" w:rsidRDefault="002729E8" w:rsidP="002729E8">
            <w:pPr>
              <w:rPr>
                <w:ins w:id="69" w:author="Chen XuanWem" w:date="2018-10-21T15:56:00Z"/>
                <w:rFonts w:ascii="Calibri" w:hAnsi="Calibri"/>
                <w:szCs w:val="22"/>
              </w:rPr>
            </w:pPr>
            <w:ins w:id="70" w:author="Chen XuanWem" w:date="2018-10-21T15:57:00Z">
              <w:r w:rsidRPr="005C32E3">
                <w:rPr>
                  <w:rFonts w:ascii="Calibri" w:hAnsi="Calibri"/>
                  <w:szCs w:val="22"/>
                </w:rPr>
                <w:t>W</w:t>
              </w:r>
              <w:r w:rsidRPr="005C32E3">
                <w:rPr>
                  <w:rFonts w:ascii="Calibri" w:hAnsi="Calibri" w:hint="eastAsia"/>
                  <w:szCs w:val="22"/>
                </w:rPr>
                <w:t>ord</w:t>
              </w:r>
            </w:ins>
          </w:p>
        </w:tc>
        <w:tc>
          <w:tcPr>
            <w:tcW w:w="1417" w:type="dxa"/>
            <w:shd w:val="clear" w:color="auto" w:fill="auto"/>
          </w:tcPr>
          <w:p w:rsidR="002729E8" w:rsidRPr="005C32E3" w:rsidRDefault="002729E8" w:rsidP="002729E8">
            <w:pPr>
              <w:rPr>
                <w:ins w:id="71" w:author="Chen XuanWem" w:date="2018-10-21T15:56:00Z"/>
                <w:rFonts w:ascii="Calibri" w:hAnsi="Calibri"/>
                <w:szCs w:val="22"/>
              </w:rPr>
            </w:pPr>
            <w:ins w:id="72" w:author="Chen XuanWem" w:date="2018-10-21T15:57:00Z">
              <w:r w:rsidRPr="005C32E3">
                <w:rPr>
                  <w:rFonts w:ascii="Calibri" w:hAnsi="Calibri" w:hint="eastAsia"/>
                  <w:szCs w:val="22"/>
                </w:rPr>
                <w:t>电子</w:t>
              </w:r>
            </w:ins>
          </w:p>
        </w:tc>
      </w:tr>
      <w:tr w:rsidR="002729E8" w:rsidRPr="00F90277" w:rsidTr="005766FA">
        <w:tc>
          <w:tcPr>
            <w:tcW w:w="1203" w:type="dxa"/>
            <w:shd w:val="clear" w:color="auto" w:fill="auto"/>
          </w:tcPr>
          <w:p w:rsidR="002729E8" w:rsidRPr="005C32E3" w:rsidRDefault="002729E8" w:rsidP="002729E8">
            <w:pPr>
              <w:rPr>
                <w:rFonts w:ascii="Calibri" w:hAnsi="Calibri"/>
                <w:szCs w:val="22"/>
              </w:rPr>
            </w:pPr>
            <w:ins w:id="73" w:author="Chen XuanWem" w:date="2018-10-21T15:54:00Z">
              <w:r>
                <w:rPr>
                  <w:rFonts w:ascii="Calibri" w:hAnsi="Calibri"/>
                  <w:szCs w:val="22"/>
                </w:rPr>
                <w:t>6</w:t>
              </w:r>
            </w:ins>
            <w:del w:id="74" w:author="Chen XuanWem" w:date="2018-10-21T15:54:00Z">
              <w:r w:rsidRPr="005C32E3" w:rsidDel="002729E8">
                <w:rPr>
                  <w:rFonts w:ascii="Calibri" w:hAnsi="Calibri" w:hint="eastAsia"/>
                  <w:szCs w:val="22"/>
                </w:rPr>
                <w:delText>5</w:delText>
              </w:r>
            </w:del>
          </w:p>
        </w:tc>
        <w:tc>
          <w:tcPr>
            <w:tcW w:w="1911" w:type="dxa"/>
            <w:shd w:val="clear" w:color="auto" w:fill="auto"/>
          </w:tcPr>
          <w:p w:rsidR="002729E8" w:rsidRPr="005C32E3" w:rsidRDefault="002729E8" w:rsidP="002729E8">
            <w:pPr>
              <w:rPr>
                <w:rFonts w:ascii="Calibri" w:hAnsi="Calibri"/>
                <w:szCs w:val="22"/>
              </w:rPr>
            </w:pPr>
            <w:r w:rsidRPr="005C32E3">
              <w:rPr>
                <w:rFonts w:ascii="Calibri" w:hAnsi="Calibri" w:hint="eastAsia"/>
                <w:szCs w:val="22"/>
              </w:rPr>
              <w:t>质量管理计划</w:t>
            </w:r>
          </w:p>
        </w:tc>
        <w:tc>
          <w:tcPr>
            <w:tcW w:w="2693" w:type="dxa"/>
            <w:shd w:val="clear" w:color="auto" w:fill="auto"/>
          </w:tcPr>
          <w:p w:rsidR="002729E8" w:rsidRPr="005C32E3" w:rsidRDefault="002729E8" w:rsidP="002729E8">
            <w:pPr>
              <w:rPr>
                <w:rFonts w:ascii="Calibri" w:hAnsi="Calibri"/>
                <w:szCs w:val="22"/>
              </w:rPr>
            </w:pPr>
            <w:r w:rsidRPr="005C32E3">
              <w:rPr>
                <w:rFonts w:ascii="Calibri" w:hAnsi="Calibri" w:hint="eastAsia"/>
                <w:szCs w:val="22"/>
              </w:rPr>
              <w:t>陈铉文，刘值成，于坤，张威杰，章奇妙</w:t>
            </w:r>
          </w:p>
        </w:tc>
        <w:tc>
          <w:tcPr>
            <w:tcW w:w="1276" w:type="dxa"/>
            <w:shd w:val="clear" w:color="auto" w:fill="auto"/>
          </w:tcPr>
          <w:p w:rsidR="002729E8" w:rsidRPr="005C32E3" w:rsidRDefault="002729E8" w:rsidP="002729E8">
            <w:pPr>
              <w:rPr>
                <w:rFonts w:ascii="Calibri" w:hAnsi="Calibri"/>
                <w:szCs w:val="22"/>
              </w:rPr>
            </w:pPr>
            <w:r w:rsidRPr="005C32E3">
              <w:rPr>
                <w:rFonts w:ascii="Calibri" w:hAnsi="Calibri"/>
                <w:szCs w:val="22"/>
              </w:rPr>
              <w:t>W</w:t>
            </w:r>
            <w:r w:rsidRPr="005C32E3">
              <w:rPr>
                <w:rFonts w:ascii="Calibri" w:hAnsi="Calibri" w:hint="eastAsia"/>
                <w:szCs w:val="22"/>
              </w:rPr>
              <w:t>ord</w:t>
            </w:r>
          </w:p>
        </w:tc>
        <w:tc>
          <w:tcPr>
            <w:tcW w:w="1417" w:type="dxa"/>
            <w:shd w:val="clear" w:color="auto" w:fill="auto"/>
          </w:tcPr>
          <w:p w:rsidR="002729E8" w:rsidRPr="005C32E3" w:rsidRDefault="002729E8" w:rsidP="002729E8">
            <w:pPr>
              <w:rPr>
                <w:rFonts w:ascii="Calibri" w:hAnsi="Calibri"/>
                <w:szCs w:val="22"/>
              </w:rPr>
            </w:pPr>
            <w:r w:rsidRPr="005C32E3">
              <w:rPr>
                <w:rFonts w:ascii="Calibri" w:hAnsi="Calibri" w:hint="eastAsia"/>
                <w:szCs w:val="22"/>
              </w:rPr>
              <w:t>电子</w:t>
            </w:r>
          </w:p>
        </w:tc>
      </w:tr>
      <w:tr w:rsidR="002729E8" w:rsidRPr="00F90277" w:rsidTr="005766FA">
        <w:trPr>
          <w:ins w:id="75" w:author="Chen XuanWem" w:date="2018-10-21T15:54:00Z"/>
        </w:trPr>
        <w:tc>
          <w:tcPr>
            <w:tcW w:w="1203" w:type="dxa"/>
            <w:shd w:val="clear" w:color="auto" w:fill="auto"/>
          </w:tcPr>
          <w:p w:rsidR="002729E8" w:rsidRDefault="002729E8" w:rsidP="002729E8">
            <w:pPr>
              <w:rPr>
                <w:ins w:id="76" w:author="Chen XuanWem" w:date="2018-10-21T15:54:00Z"/>
                <w:rFonts w:ascii="Calibri" w:hAnsi="Calibri"/>
                <w:szCs w:val="22"/>
              </w:rPr>
            </w:pPr>
            <w:ins w:id="77" w:author="Chen XuanWem" w:date="2018-10-21T15:54:00Z">
              <w:r>
                <w:rPr>
                  <w:rFonts w:ascii="Calibri" w:hAnsi="Calibri" w:hint="eastAsia"/>
                  <w:szCs w:val="22"/>
                </w:rPr>
                <w:t>7</w:t>
              </w:r>
            </w:ins>
          </w:p>
        </w:tc>
        <w:tc>
          <w:tcPr>
            <w:tcW w:w="1911" w:type="dxa"/>
            <w:shd w:val="clear" w:color="auto" w:fill="auto"/>
          </w:tcPr>
          <w:p w:rsidR="002729E8" w:rsidRPr="005C32E3" w:rsidRDefault="002729E8" w:rsidP="002729E8">
            <w:pPr>
              <w:rPr>
                <w:ins w:id="78" w:author="Chen XuanWem" w:date="2018-10-21T15:54:00Z"/>
                <w:rFonts w:ascii="Calibri" w:hAnsi="Calibri"/>
                <w:szCs w:val="22"/>
              </w:rPr>
            </w:pPr>
            <w:ins w:id="79" w:author="Chen XuanWem" w:date="2018-10-21T15:54:00Z">
              <w:r>
                <w:rPr>
                  <w:rFonts w:ascii="Calibri" w:hAnsi="Calibri" w:hint="eastAsia"/>
                  <w:szCs w:val="22"/>
                </w:rPr>
                <w:t>需求变更</w:t>
              </w:r>
            </w:ins>
            <w:ins w:id="80" w:author="Chen XuanWem" w:date="2018-10-21T15:55:00Z">
              <w:r>
                <w:rPr>
                  <w:rFonts w:ascii="Calibri" w:hAnsi="Calibri" w:hint="eastAsia"/>
                  <w:szCs w:val="22"/>
                </w:rPr>
                <w:t>文档</w:t>
              </w:r>
            </w:ins>
          </w:p>
        </w:tc>
        <w:tc>
          <w:tcPr>
            <w:tcW w:w="2693" w:type="dxa"/>
            <w:shd w:val="clear" w:color="auto" w:fill="auto"/>
          </w:tcPr>
          <w:p w:rsidR="002729E8" w:rsidRPr="005C32E3" w:rsidRDefault="002729E8" w:rsidP="002729E8">
            <w:pPr>
              <w:rPr>
                <w:ins w:id="81" w:author="Chen XuanWem" w:date="2018-10-21T15:54:00Z"/>
                <w:rFonts w:ascii="Calibri" w:hAnsi="Calibri"/>
                <w:szCs w:val="22"/>
              </w:rPr>
            </w:pPr>
            <w:ins w:id="82" w:author="Chen XuanWem" w:date="2018-10-21T15:55:00Z">
              <w:r w:rsidRPr="005C32E3">
                <w:rPr>
                  <w:rFonts w:ascii="Calibri" w:hAnsi="Calibri" w:hint="eastAsia"/>
                  <w:szCs w:val="22"/>
                </w:rPr>
                <w:t>陈铉文，刘值成，于坤，张威杰，章奇妙</w:t>
              </w:r>
            </w:ins>
          </w:p>
        </w:tc>
        <w:tc>
          <w:tcPr>
            <w:tcW w:w="1276" w:type="dxa"/>
            <w:shd w:val="clear" w:color="auto" w:fill="auto"/>
          </w:tcPr>
          <w:p w:rsidR="002729E8" w:rsidRPr="005C32E3" w:rsidRDefault="002729E8" w:rsidP="002729E8">
            <w:pPr>
              <w:rPr>
                <w:ins w:id="83" w:author="Chen XuanWem" w:date="2018-10-21T15:54:00Z"/>
                <w:rFonts w:ascii="Calibri" w:hAnsi="Calibri"/>
                <w:szCs w:val="22"/>
              </w:rPr>
            </w:pPr>
            <w:ins w:id="84" w:author="Chen XuanWem" w:date="2018-10-21T15:55:00Z">
              <w:r w:rsidRPr="005C32E3">
                <w:rPr>
                  <w:rFonts w:ascii="Calibri" w:hAnsi="Calibri"/>
                  <w:szCs w:val="22"/>
                </w:rPr>
                <w:t>W</w:t>
              </w:r>
              <w:r w:rsidRPr="005C32E3">
                <w:rPr>
                  <w:rFonts w:ascii="Calibri" w:hAnsi="Calibri" w:hint="eastAsia"/>
                  <w:szCs w:val="22"/>
                </w:rPr>
                <w:t>ord</w:t>
              </w:r>
            </w:ins>
          </w:p>
        </w:tc>
        <w:tc>
          <w:tcPr>
            <w:tcW w:w="1417" w:type="dxa"/>
            <w:shd w:val="clear" w:color="auto" w:fill="auto"/>
          </w:tcPr>
          <w:p w:rsidR="002729E8" w:rsidRPr="005C32E3" w:rsidRDefault="002729E8" w:rsidP="002729E8">
            <w:pPr>
              <w:rPr>
                <w:ins w:id="85" w:author="Chen XuanWem" w:date="2018-10-21T15:54:00Z"/>
                <w:rFonts w:ascii="Calibri" w:hAnsi="Calibri"/>
                <w:szCs w:val="22"/>
              </w:rPr>
            </w:pPr>
            <w:ins w:id="86" w:author="Chen XuanWem" w:date="2018-10-21T15:55:00Z">
              <w:r w:rsidRPr="005C32E3">
                <w:rPr>
                  <w:rFonts w:ascii="Calibri" w:hAnsi="Calibri" w:hint="eastAsia"/>
                  <w:szCs w:val="22"/>
                </w:rPr>
                <w:t>电子</w:t>
              </w:r>
            </w:ins>
          </w:p>
        </w:tc>
      </w:tr>
      <w:tr w:rsidR="002729E8" w:rsidRPr="00F90277" w:rsidTr="005766FA">
        <w:tc>
          <w:tcPr>
            <w:tcW w:w="1203" w:type="dxa"/>
            <w:shd w:val="clear" w:color="auto" w:fill="auto"/>
          </w:tcPr>
          <w:p w:rsidR="002729E8" w:rsidRPr="005C32E3" w:rsidRDefault="002729E8" w:rsidP="002729E8">
            <w:pPr>
              <w:rPr>
                <w:rFonts w:ascii="Calibri" w:hAnsi="Calibri"/>
                <w:szCs w:val="22"/>
              </w:rPr>
            </w:pPr>
            <w:ins w:id="87" w:author="Chen XuanWem" w:date="2018-10-21T15:56:00Z">
              <w:r>
                <w:rPr>
                  <w:rFonts w:ascii="Calibri" w:hAnsi="Calibri"/>
                  <w:szCs w:val="22"/>
                </w:rPr>
                <w:t>8</w:t>
              </w:r>
            </w:ins>
            <w:del w:id="88" w:author="Chen XuanWem" w:date="2018-10-21T15:54:00Z">
              <w:r w:rsidRPr="005C32E3" w:rsidDel="002729E8">
                <w:rPr>
                  <w:rFonts w:ascii="Calibri" w:hAnsi="Calibri" w:hint="eastAsia"/>
                  <w:szCs w:val="22"/>
                </w:rPr>
                <w:delText>6</w:delText>
              </w:r>
            </w:del>
          </w:p>
        </w:tc>
        <w:tc>
          <w:tcPr>
            <w:tcW w:w="1911" w:type="dxa"/>
            <w:shd w:val="clear" w:color="auto" w:fill="auto"/>
          </w:tcPr>
          <w:p w:rsidR="002729E8" w:rsidRPr="005C32E3" w:rsidRDefault="002729E8" w:rsidP="002729E8">
            <w:pPr>
              <w:rPr>
                <w:rFonts w:ascii="Calibri" w:hAnsi="Calibri"/>
                <w:szCs w:val="22"/>
              </w:rPr>
            </w:pPr>
            <w:r w:rsidRPr="005C32E3">
              <w:rPr>
                <w:rFonts w:ascii="Calibri" w:hAnsi="Calibri" w:hint="eastAsia"/>
                <w:szCs w:val="22"/>
              </w:rPr>
              <w:t>项目总结报告</w:t>
            </w:r>
          </w:p>
        </w:tc>
        <w:tc>
          <w:tcPr>
            <w:tcW w:w="2693" w:type="dxa"/>
            <w:shd w:val="clear" w:color="auto" w:fill="auto"/>
          </w:tcPr>
          <w:p w:rsidR="002729E8" w:rsidRPr="005C32E3" w:rsidRDefault="002729E8" w:rsidP="002729E8">
            <w:pPr>
              <w:rPr>
                <w:rFonts w:ascii="Calibri" w:hAnsi="Calibri"/>
                <w:szCs w:val="22"/>
              </w:rPr>
            </w:pPr>
            <w:r w:rsidRPr="005C32E3">
              <w:rPr>
                <w:rFonts w:ascii="Calibri" w:hAnsi="Calibri" w:hint="eastAsia"/>
                <w:szCs w:val="22"/>
              </w:rPr>
              <w:t>陈铉文，刘值成，于坤，张威杰，章奇妙</w:t>
            </w:r>
          </w:p>
        </w:tc>
        <w:tc>
          <w:tcPr>
            <w:tcW w:w="1276" w:type="dxa"/>
            <w:shd w:val="clear" w:color="auto" w:fill="auto"/>
          </w:tcPr>
          <w:p w:rsidR="002729E8" w:rsidRPr="005C32E3" w:rsidRDefault="002729E8" w:rsidP="002729E8">
            <w:pPr>
              <w:rPr>
                <w:rFonts w:ascii="Calibri" w:hAnsi="Calibri"/>
                <w:szCs w:val="22"/>
              </w:rPr>
            </w:pPr>
            <w:r w:rsidRPr="005C32E3">
              <w:rPr>
                <w:rFonts w:ascii="Calibri" w:hAnsi="Calibri"/>
                <w:szCs w:val="22"/>
              </w:rPr>
              <w:t>W</w:t>
            </w:r>
            <w:r w:rsidRPr="005C32E3">
              <w:rPr>
                <w:rFonts w:ascii="Calibri" w:hAnsi="Calibri" w:hint="eastAsia"/>
                <w:szCs w:val="22"/>
              </w:rPr>
              <w:t>ord</w:t>
            </w:r>
          </w:p>
        </w:tc>
        <w:tc>
          <w:tcPr>
            <w:tcW w:w="1417" w:type="dxa"/>
            <w:shd w:val="clear" w:color="auto" w:fill="auto"/>
          </w:tcPr>
          <w:p w:rsidR="002729E8" w:rsidRPr="005C32E3" w:rsidRDefault="002729E8" w:rsidP="002729E8">
            <w:pPr>
              <w:rPr>
                <w:rFonts w:ascii="Calibri" w:hAnsi="Calibri"/>
                <w:szCs w:val="22"/>
              </w:rPr>
            </w:pPr>
            <w:r w:rsidRPr="005C32E3">
              <w:rPr>
                <w:rFonts w:ascii="Calibri" w:hAnsi="Calibri" w:hint="eastAsia"/>
                <w:szCs w:val="22"/>
              </w:rPr>
              <w:t>电子</w:t>
            </w:r>
          </w:p>
        </w:tc>
      </w:tr>
    </w:tbl>
    <w:p w:rsidR="00847169" w:rsidRDefault="00B42AEF" w:rsidP="00B42AEF">
      <w:pPr>
        <w:pStyle w:val="3"/>
        <w:spacing w:line="240" w:lineRule="auto"/>
      </w:pPr>
      <w:bookmarkStart w:id="89" w:name="_Toc527842830"/>
      <w:r w:rsidRPr="00D454F0">
        <w:rPr>
          <w:rFonts w:hint="eastAsia"/>
        </w:rPr>
        <w:lastRenderedPageBreak/>
        <w:t>2.</w:t>
      </w:r>
      <w:r>
        <w:t>3.4</w:t>
      </w:r>
      <w:r>
        <w:rPr>
          <w:rFonts w:hint="eastAsia"/>
        </w:rPr>
        <w:t>服务</w:t>
      </w:r>
      <w:bookmarkEnd w:id="89"/>
    </w:p>
    <w:p w:rsidR="00B42AEF" w:rsidRPr="00842A2E" w:rsidRDefault="00847169" w:rsidP="00847169">
      <w:pPr>
        <w:ind w:firstLine="420"/>
      </w:pPr>
      <w:r w:rsidRPr="00BE255A">
        <w:rPr>
          <w:rFonts w:hint="eastAsia"/>
        </w:rPr>
        <w:t>参与需求获取、需求管理过程；提供有限的需求变更服务</w:t>
      </w:r>
      <w:r w:rsidR="00B42AEF" w:rsidRPr="00D454F0">
        <w:rPr>
          <w:rFonts w:hint="eastAsia"/>
        </w:rPr>
        <w:t xml:space="preserve"> </w:t>
      </w:r>
    </w:p>
    <w:p w:rsidR="00B42AEF" w:rsidRDefault="00B42AEF" w:rsidP="00B42AEF">
      <w:pPr>
        <w:pStyle w:val="3"/>
        <w:spacing w:line="240" w:lineRule="auto"/>
      </w:pPr>
      <w:bookmarkStart w:id="90" w:name="_Toc527842831"/>
      <w:r w:rsidRPr="00D454F0">
        <w:rPr>
          <w:rFonts w:hint="eastAsia"/>
        </w:rPr>
        <w:t>2.</w:t>
      </w:r>
      <w:r>
        <w:t>3.5</w:t>
      </w:r>
      <w:r>
        <w:rPr>
          <w:rFonts w:hint="eastAsia"/>
        </w:rPr>
        <w:t>非移交产品</w:t>
      </w:r>
      <w:bookmarkEnd w:id="90"/>
      <w:r w:rsidRPr="00D454F0">
        <w:rPr>
          <w:rFonts w:hint="eastAsia"/>
        </w:rPr>
        <w:t xml:space="preserve"> </w:t>
      </w:r>
    </w:p>
    <w:p w:rsidR="00847169" w:rsidRPr="00847169" w:rsidRDefault="00847169" w:rsidP="00847169">
      <w:pPr>
        <w:pStyle w:val="ad"/>
        <w:snapToGrid w:val="0"/>
        <w:ind w:firstLine="425"/>
      </w:pPr>
      <w:r>
        <w:rPr>
          <w:rFonts w:hint="eastAsia"/>
        </w:rPr>
        <w:t>除</w:t>
      </w:r>
      <w:r>
        <w:t>SRS</w:t>
      </w:r>
      <w:r>
        <w:rPr>
          <w:rFonts w:hint="eastAsia"/>
        </w:rPr>
        <w:t>规格需求说明书以外所有文档和代码</w:t>
      </w:r>
    </w:p>
    <w:p w:rsidR="0078404F" w:rsidRDefault="00B42AEF" w:rsidP="00B42AEF">
      <w:pPr>
        <w:pStyle w:val="2"/>
        <w:spacing w:line="240" w:lineRule="auto"/>
      </w:pPr>
      <w:bookmarkStart w:id="91" w:name="_Toc527842832"/>
      <w:r w:rsidRPr="00D454F0">
        <w:rPr>
          <w:rFonts w:hint="eastAsia"/>
        </w:rPr>
        <w:t>2.</w:t>
      </w:r>
      <w:r>
        <w:t>4</w:t>
      </w:r>
      <w:r w:rsidR="003440AB">
        <w:rPr>
          <w:rFonts w:hint="eastAsia"/>
        </w:rPr>
        <w:t>验收标准</w:t>
      </w:r>
      <w:bookmarkEnd w:id="91"/>
    </w:p>
    <w:p w:rsidR="00847169" w:rsidRPr="00847169" w:rsidRDefault="00847169" w:rsidP="00847169">
      <w:pPr>
        <w:pStyle w:val="ad"/>
        <w:snapToGrid w:val="0"/>
      </w:pPr>
      <w:r>
        <w:rPr>
          <w:rFonts w:hint="eastAsia"/>
        </w:rPr>
        <w:tab/>
        <w:t>暂无</w:t>
      </w:r>
    </w:p>
    <w:p w:rsidR="0031683F" w:rsidRDefault="00B42AEF" w:rsidP="0031683F">
      <w:pPr>
        <w:pStyle w:val="2"/>
        <w:spacing w:line="240" w:lineRule="auto"/>
      </w:pPr>
      <w:bookmarkStart w:id="92" w:name="_Toc527842833"/>
      <w:r w:rsidRPr="00D454F0">
        <w:rPr>
          <w:rFonts w:hint="eastAsia"/>
        </w:rPr>
        <w:t>2.</w:t>
      </w:r>
      <w:r>
        <w:t>5</w:t>
      </w:r>
      <w:r w:rsidR="003440AB">
        <w:rPr>
          <w:rFonts w:hint="eastAsia"/>
        </w:rPr>
        <w:t>完成项目的最后期限</w:t>
      </w:r>
      <w:bookmarkEnd w:id="92"/>
    </w:p>
    <w:p w:rsidR="0031683F" w:rsidRPr="0031683F" w:rsidRDefault="0031683F" w:rsidP="0031683F">
      <w:pPr>
        <w:pStyle w:val="ad"/>
        <w:snapToGrid w:val="0"/>
        <w:ind w:firstLine="425"/>
        <w:sectPr w:rsidR="0031683F" w:rsidRPr="0031683F">
          <w:pgSz w:w="11907" w:h="16840" w:code="9"/>
          <w:pgMar w:top="1440" w:right="1797" w:bottom="1440" w:left="1797" w:header="720" w:footer="720" w:gutter="0"/>
          <w:cols w:space="720"/>
          <w:docGrid w:linePitch="271"/>
        </w:sectPr>
      </w:pPr>
      <w:r>
        <w:rPr>
          <w:rFonts w:hint="eastAsia"/>
        </w:rPr>
        <w:t>2018学年第一学期十六周之前</w:t>
      </w:r>
      <w:r>
        <w:tab/>
      </w:r>
    </w:p>
    <w:p w:rsidR="0078404F" w:rsidRDefault="00B42AEF" w:rsidP="0031683F">
      <w:pPr>
        <w:pStyle w:val="1"/>
        <w:spacing w:line="240" w:lineRule="auto"/>
      </w:pPr>
      <w:bookmarkStart w:id="93" w:name="_Toc527842834"/>
      <w:r>
        <w:lastRenderedPageBreak/>
        <w:t>3</w:t>
      </w:r>
      <w:r w:rsidRPr="00D454F0">
        <w:rPr>
          <w:rFonts w:hint="eastAsia"/>
        </w:rPr>
        <w:t>.</w:t>
      </w:r>
      <w:r w:rsidRPr="00D454F0">
        <w:t xml:space="preserve"> </w:t>
      </w:r>
      <w:r w:rsidR="003440AB">
        <w:rPr>
          <w:rFonts w:hint="eastAsia"/>
        </w:rPr>
        <w:t>实施计划</w:t>
      </w:r>
      <w:bookmarkEnd w:id="93"/>
    </w:p>
    <w:p w:rsidR="0031683F" w:rsidRDefault="00B42AEF" w:rsidP="00B42AEF">
      <w:pPr>
        <w:pStyle w:val="2"/>
        <w:spacing w:line="240" w:lineRule="auto"/>
      </w:pPr>
      <w:bookmarkStart w:id="94" w:name="_Toc527842835"/>
      <w:r>
        <w:t>3.1</w:t>
      </w:r>
      <w:r w:rsidR="003440AB" w:rsidRPr="00B42AEF">
        <w:rPr>
          <w:rFonts w:hint="eastAsia"/>
        </w:rPr>
        <w:t>任务解与人员分工</w:t>
      </w:r>
      <w:bookmarkEnd w:id="94"/>
    </w:p>
    <w:tbl>
      <w:tblPr>
        <w:tblW w:w="9356" w:type="dxa"/>
        <w:tblInd w:w="-601" w:type="dxa"/>
        <w:tblLook w:val="04A0" w:firstRow="1" w:lastRow="0" w:firstColumn="1" w:lastColumn="0" w:noHBand="0" w:noVBand="1"/>
      </w:tblPr>
      <w:tblGrid>
        <w:gridCol w:w="777"/>
        <w:gridCol w:w="550"/>
        <w:gridCol w:w="570"/>
        <w:gridCol w:w="1647"/>
        <w:gridCol w:w="992"/>
        <w:gridCol w:w="709"/>
        <w:gridCol w:w="851"/>
        <w:gridCol w:w="850"/>
        <w:gridCol w:w="851"/>
        <w:gridCol w:w="709"/>
        <w:gridCol w:w="850"/>
      </w:tblGrid>
      <w:tr w:rsidR="0031683F" w:rsidRPr="00964086" w:rsidTr="005766FA">
        <w:trPr>
          <w:trHeight w:val="285"/>
        </w:trPr>
        <w:tc>
          <w:tcPr>
            <w:tcW w:w="9356" w:type="dxa"/>
            <w:gridSpan w:val="11"/>
            <w:tcBorders>
              <w:top w:val="single" w:sz="4" w:space="0" w:color="auto"/>
              <w:left w:val="single" w:sz="4" w:space="0" w:color="auto"/>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宋体" w:hAnsi="宋体" w:cs="宋体"/>
                <w:color w:val="000000"/>
                <w:kern w:val="0"/>
                <w:szCs w:val="21"/>
              </w:rPr>
            </w:pPr>
            <w:r w:rsidRPr="00CE75F0">
              <w:rPr>
                <w:rFonts w:ascii="宋体" w:hAnsi="宋体" w:cs="宋体" w:hint="eastAsia"/>
                <w:color w:val="000000"/>
                <w:kern w:val="0"/>
                <w:szCs w:val="21"/>
              </w:rPr>
              <w:t>二、工作分解结构（</w:t>
            </w:r>
            <w:r w:rsidRPr="00CE75F0">
              <w:rPr>
                <w:rFonts w:ascii="Calibri" w:hAnsi="Calibri" w:cs="Calibri"/>
                <w:color w:val="000000"/>
                <w:kern w:val="0"/>
                <w:szCs w:val="21"/>
              </w:rPr>
              <w:t>R-</w:t>
            </w:r>
            <w:r w:rsidRPr="00CE75F0">
              <w:rPr>
                <w:rFonts w:ascii="宋体" w:hAnsi="宋体" w:cs="宋体" w:hint="eastAsia"/>
                <w:color w:val="000000"/>
                <w:kern w:val="0"/>
                <w:szCs w:val="21"/>
              </w:rPr>
              <w:t>负责人；</w:t>
            </w:r>
            <w:r w:rsidRPr="00CE75F0">
              <w:rPr>
                <w:rFonts w:ascii="Calibri" w:hAnsi="Calibri" w:cs="Calibri"/>
                <w:color w:val="000000"/>
                <w:kern w:val="0"/>
                <w:szCs w:val="21"/>
              </w:rPr>
              <w:t>A-</w:t>
            </w:r>
            <w:r w:rsidRPr="00CE75F0">
              <w:rPr>
                <w:rFonts w:ascii="宋体" w:hAnsi="宋体" w:cs="宋体" w:hint="eastAsia"/>
                <w:color w:val="000000"/>
                <w:kern w:val="0"/>
                <w:szCs w:val="21"/>
              </w:rPr>
              <w:t>辅助；</w:t>
            </w:r>
            <w:r w:rsidRPr="00CE75F0">
              <w:rPr>
                <w:rFonts w:ascii="Calibri" w:hAnsi="Calibri" w:cs="Calibri"/>
                <w:color w:val="000000"/>
                <w:kern w:val="0"/>
                <w:szCs w:val="21"/>
              </w:rPr>
              <w:t>I-</w:t>
            </w:r>
            <w:r w:rsidRPr="00CE75F0">
              <w:rPr>
                <w:rFonts w:ascii="宋体" w:hAnsi="宋体" w:cs="宋体" w:hint="eastAsia"/>
                <w:color w:val="000000"/>
                <w:kern w:val="0"/>
                <w:szCs w:val="21"/>
              </w:rPr>
              <w:t>通知）</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宋体" w:hAnsi="宋体" w:cs="宋体"/>
                <w:color w:val="000000"/>
                <w:kern w:val="0"/>
                <w:szCs w:val="21"/>
              </w:rPr>
            </w:pPr>
            <w:r w:rsidRPr="00CE75F0">
              <w:rPr>
                <w:rFonts w:ascii="宋体" w:hAnsi="宋体" w:cs="宋体" w:hint="eastAsia"/>
                <w:color w:val="000000"/>
                <w:kern w:val="0"/>
                <w:szCs w:val="21"/>
              </w:rPr>
              <w:t>WBS代码</w:t>
            </w:r>
          </w:p>
        </w:tc>
        <w:tc>
          <w:tcPr>
            <w:tcW w:w="550" w:type="dxa"/>
            <w:tcBorders>
              <w:top w:val="nil"/>
              <w:left w:val="nil"/>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宋体" w:hAnsi="宋体" w:cs="宋体"/>
                <w:color w:val="000000"/>
                <w:kern w:val="0"/>
                <w:szCs w:val="21"/>
              </w:rPr>
            </w:pPr>
            <w:r w:rsidRPr="00CE75F0">
              <w:rPr>
                <w:rFonts w:ascii="宋体" w:hAnsi="宋体" w:cs="宋体" w:hint="eastAsia"/>
                <w:color w:val="000000"/>
                <w:kern w:val="0"/>
                <w:szCs w:val="21"/>
              </w:rPr>
              <w:t>阶段</w:t>
            </w:r>
          </w:p>
        </w:tc>
        <w:tc>
          <w:tcPr>
            <w:tcW w:w="570" w:type="dxa"/>
            <w:tcBorders>
              <w:top w:val="nil"/>
              <w:left w:val="nil"/>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宋体" w:hAnsi="宋体" w:cs="宋体"/>
                <w:color w:val="000000"/>
                <w:kern w:val="0"/>
                <w:szCs w:val="21"/>
              </w:rPr>
            </w:pPr>
            <w:r w:rsidRPr="00CE75F0">
              <w:rPr>
                <w:rFonts w:ascii="宋体" w:hAnsi="宋体" w:cs="宋体" w:hint="eastAsia"/>
                <w:color w:val="000000"/>
                <w:kern w:val="0"/>
                <w:szCs w:val="21"/>
              </w:rPr>
              <w:t>任务名称</w:t>
            </w:r>
          </w:p>
        </w:tc>
        <w:tc>
          <w:tcPr>
            <w:tcW w:w="1647" w:type="dxa"/>
            <w:tcBorders>
              <w:top w:val="nil"/>
              <w:left w:val="nil"/>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宋体" w:hAnsi="宋体" w:cs="宋体"/>
                <w:color w:val="000000"/>
                <w:kern w:val="0"/>
                <w:szCs w:val="21"/>
              </w:rPr>
            </w:pPr>
            <w:r w:rsidRPr="00CE75F0">
              <w:rPr>
                <w:rFonts w:ascii="宋体" w:hAnsi="宋体" w:cs="宋体" w:hint="eastAsia"/>
                <w:color w:val="000000"/>
                <w:kern w:val="0"/>
                <w:szCs w:val="21"/>
              </w:rPr>
              <w:t>包含活动</w:t>
            </w:r>
          </w:p>
        </w:tc>
        <w:tc>
          <w:tcPr>
            <w:tcW w:w="992" w:type="dxa"/>
            <w:tcBorders>
              <w:top w:val="nil"/>
              <w:left w:val="nil"/>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宋体" w:hAnsi="宋体" w:cs="宋体"/>
                <w:color w:val="000000"/>
                <w:kern w:val="0"/>
                <w:szCs w:val="21"/>
              </w:rPr>
            </w:pPr>
            <w:r w:rsidRPr="00CE75F0">
              <w:rPr>
                <w:rFonts w:ascii="宋体" w:hAnsi="宋体" w:cs="宋体" w:hint="eastAsia"/>
                <w:color w:val="000000"/>
                <w:kern w:val="0"/>
                <w:szCs w:val="21"/>
              </w:rPr>
              <w:t>人力资源</w:t>
            </w:r>
          </w:p>
        </w:tc>
        <w:tc>
          <w:tcPr>
            <w:tcW w:w="709" w:type="dxa"/>
            <w:tcBorders>
              <w:top w:val="nil"/>
              <w:left w:val="nil"/>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宋体" w:hAnsi="宋体" w:cs="宋体"/>
                <w:color w:val="000000"/>
                <w:kern w:val="0"/>
                <w:szCs w:val="21"/>
              </w:rPr>
            </w:pPr>
            <w:r w:rsidRPr="00CE75F0">
              <w:rPr>
                <w:rFonts w:ascii="宋体" w:hAnsi="宋体" w:cs="宋体" w:hint="eastAsia"/>
                <w:color w:val="000000"/>
                <w:kern w:val="0"/>
                <w:szCs w:val="21"/>
              </w:rPr>
              <w:t>工期</w:t>
            </w:r>
          </w:p>
        </w:tc>
        <w:tc>
          <w:tcPr>
            <w:tcW w:w="851" w:type="dxa"/>
            <w:tcBorders>
              <w:top w:val="nil"/>
              <w:left w:val="nil"/>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宋体" w:hAnsi="宋体" w:cs="宋体"/>
                <w:color w:val="000000"/>
                <w:kern w:val="0"/>
                <w:szCs w:val="21"/>
              </w:rPr>
            </w:pPr>
            <w:r w:rsidRPr="00CE75F0">
              <w:rPr>
                <w:rFonts w:ascii="宋体" w:hAnsi="宋体" w:cs="宋体" w:hint="eastAsia"/>
                <w:color w:val="000000"/>
                <w:kern w:val="0"/>
                <w:szCs w:val="21"/>
              </w:rPr>
              <w:t>陈铉文</w:t>
            </w:r>
          </w:p>
        </w:tc>
        <w:tc>
          <w:tcPr>
            <w:tcW w:w="850" w:type="dxa"/>
            <w:tcBorders>
              <w:top w:val="nil"/>
              <w:left w:val="nil"/>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宋体" w:hAnsi="宋体" w:cs="宋体"/>
                <w:color w:val="000000"/>
                <w:kern w:val="0"/>
                <w:szCs w:val="21"/>
              </w:rPr>
            </w:pPr>
            <w:r w:rsidRPr="00CE75F0">
              <w:rPr>
                <w:rFonts w:ascii="宋体" w:hAnsi="宋体" w:cs="宋体" w:hint="eastAsia"/>
                <w:color w:val="000000"/>
                <w:kern w:val="0"/>
                <w:szCs w:val="21"/>
              </w:rPr>
              <w:t>张威杰</w:t>
            </w:r>
          </w:p>
        </w:tc>
        <w:tc>
          <w:tcPr>
            <w:tcW w:w="851" w:type="dxa"/>
            <w:tcBorders>
              <w:top w:val="nil"/>
              <w:left w:val="nil"/>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宋体" w:hAnsi="宋体" w:cs="宋体"/>
                <w:color w:val="000000"/>
                <w:kern w:val="0"/>
                <w:szCs w:val="21"/>
              </w:rPr>
            </w:pPr>
            <w:r w:rsidRPr="00CE75F0">
              <w:rPr>
                <w:rFonts w:ascii="宋体" w:hAnsi="宋体" w:cs="宋体" w:hint="eastAsia"/>
                <w:color w:val="000000"/>
                <w:kern w:val="0"/>
                <w:szCs w:val="21"/>
              </w:rPr>
              <w:t>章奇妙</w:t>
            </w:r>
          </w:p>
        </w:tc>
        <w:tc>
          <w:tcPr>
            <w:tcW w:w="709" w:type="dxa"/>
            <w:tcBorders>
              <w:top w:val="nil"/>
              <w:left w:val="nil"/>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宋体" w:hAnsi="宋体" w:cs="宋体"/>
                <w:color w:val="000000"/>
                <w:kern w:val="0"/>
                <w:szCs w:val="21"/>
              </w:rPr>
            </w:pPr>
            <w:r w:rsidRPr="00CE75F0">
              <w:rPr>
                <w:rFonts w:ascii="宋体" w:hAnsi="宋体" w:cs="宋体" w:hint="eastAsia"/>
                <w:color w:val="000000"/>
                <w:kern w:val="0"/>
                <w:szCs w:val="21"/>
              </w:rPr>
              <w:t>于坤</w:t>
            </w:r>
          </w:p>
        </w:tc>
        <w:tc>
          <w:tcPr>
            <w:tcW w:w="850" w:type="dxa"/>
            <w:tcBorders>
              <w:top w:val="nil"/>
              <w:left w:val="nil"/>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宋体" w:hAnsi="宋体" w:cs="宋体"/>
                <w:color w:val="000000"/>
                <w:kern w:val="0"/>
                <w:szCs w:val="21"/>
              </w:rPr>
            </w:pPr>
            <w:r w:rsidRPr="00CE75F0">
              <w:rPr>
                <w:rFonts w:ascii="宋体" w:hAnsi="宋体" w:cs="宋体" w:hint="eastAsia"/>
                <w:color w:val="000000"/>
                <w:kern w:val="0"/>
                <w:szCs w:val="21"/>
              </w:rPr>
              <w:t>刘值成</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1.1.1</w:t>
            </w:r>
          </w:p>
        </w:tc>
        <w:tc>
          <w:tcPr>
            <w:tcW w:w="550" w:type="dxa"/>
            <w:vMerge w:val="restart"/>
            <w:tcBorders>
              <w:top w:val="nil"/>
              <w:left w:val="single" w:sz="4" w:space="0" w:color="auto"/>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可行性分析阶段</w:t>
            </w:r>
          </w:p>
        </w:tc>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可行性分析</w:t>
            </w: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小组会议</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1.1.2</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技术可行性</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1.1.3</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操作可行性</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1.1.4</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社会可行性</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1.1.5</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经济可行性</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1.1.6</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系统分析</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1.1.7</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文档编写</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2.1.1</w:t>
            </w:r>
          </w:p>
        </w:tc>
        <w:tc>
          <w:tcPr>
            <w:tcW w:w="550" w:type="dxa"/>
            <w:vMerge w:val="restart"/>
            <w:tcBorders>
              <w:top w:val="nil"/>
              <w:left w:val="single" w:sz="4" w:space="0" w:color="auto"/>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项目计划阶段</w:t>
            </w:r>
          </w:p>
        </w:tc>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准备工作</w:t>
            </w: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环境搭建</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3</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2.1.2</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人员分工</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3</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2.1.3</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团建</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2.1.4</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项目章程制定</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2.1.5</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配置管理系统</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2.2.1</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需求工程项目计划</w:t>
            </w: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时间管理计划</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2.2.2</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范围管理计划</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2.2.3</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成本管理计划</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2.2.4</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质量管理计划</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2.2.5</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沟通管理计划</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2.2.6</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配置管理计划</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2.2.7</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文档编写</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3.1.1</w:t>
            </w:r>
          </w:p>
        </w:tc>
        <w:tc>
          <w:tcPr>
            <w:tcW w:w="550" w:type="dxa"/>
            <w:vMerge w:val="restart"/>
            <w:tcBorders>
              <w:top w:val="nil"/>
              <w:left w:val="single" w:sz="4" w:space="0" w:color="auto"/>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计划评审阶段</w:t>
            </w:r>
          </w:p>
        </w:tc>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评审准备</w:t>
            </w: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ppt制作</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3.1.2</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校验上交</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4.1.1</w:t>
            </w:r>
          </w:p>
        </w:tc>
        <w:tc>
          <w:tcPr>
            <w:tcW w:w="550" w:type="dxa"/>
            <w:vMerge w:val="restart"/>
            <w:tcBorders>
              <w:top w:val="nil"/>
              <w:left w:val="single" w:sz="4" w:space="0" w:color="auto"/>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需求开发阶段</w:t>
            </w:r>
          </w:p>
        </w:tc>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需求获取</w:t>
            </w: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定义产品愿景和项目范围</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4.1.2</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确定需求开发过程</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4.1.3</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识别用户类型及其特征</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lastRenderedPageBreak/>
              <w:t>4.1.4</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为每类用户选出用户代表</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4.1.5</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安排由典型用户组成的焦点小组</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4.1.6</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建立核心队伍</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4.1.7</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用户访谈</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4.1.8</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举办并引导需求获取大会</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4.1.9</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分析用户工作流程</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4.1.10</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分发调查问卷</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3</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4.1.11</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分析文档</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3</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4.1.12</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检查问题报告</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4.1.13</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重用现有需求</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4.2.1</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需求分析</w:t>
            </w: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为应用环境建模</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3</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4.2.2</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创建用户界面以及技术原型</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4.2.3</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分析需求可实现性</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4.2.4</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需求安优先级排序</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4.2.5</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为需求建模</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4.2.6</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建立数据字典</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4.2.7</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将需求分配给子系统</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4.3.1</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需求规格说明</w:t>
            </w: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采用软件需求规格说明模板</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4.3.2</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明确需求来源，需求唯一标识</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4.3.3</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记录业务规则</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3</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4.3.4</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记录非功能需求</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4.3.5</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SRS文档</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4.3.5</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ppt制作</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4.4.1</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需求验证</w:t>
            </w: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需求评审</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4.4.2</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编写测试用例</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3</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3</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4.4.3</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编写用户手册</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3</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4.4.4</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定义验收标准</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4.4.5</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模拟需求</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5.1.1</w:t>
            </w:r>
          </w:p>
        </w:tc>
        <w:tc>
          <w:tcPr>
            <w:tcW w:w="550" w:type="dxa"/>
            <w:vMerge w:val="restart"/>
            <w:tcBorders>
              <w:top w:val="nil"/>
              <w:left w:val="single" w:sz="4" w:space="0" w:color="auto"/>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需求</w:t>
            </w:r>
            <w:r w:rsidRPr="00CE75F0">
              <w:rPr>
                <w:rFonts w:ascii="等线" w:eastAsia="等线" w:hAnsi="等线" w:cs="宋体" w:hint="eastAsia"/>
                <w:color w:val="000000"/>
                <w:kern w:val="0"/>
                <w:sz w:val="22"/>
                <w:szCs w:val="22"/>
              </w:rPr>
              <w:lastRenderedPageBreak/>
              <w:t>管理阶段</w:t>
            </w:r>
          </w:p>
        </w:tc>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lastRenderedPageBreak/>
              <w:t>需求</w:t>
            </w:r>
            <w:r w:rsidRPr="00CE75F0">
              <w:rPr>
                <w:rFonts w:ascii="等线" w:eastAsia="等线" w:hAnsi="等线" w:cs="宋体" w:hint="eastAsia"/>
                <w:color w:val="000000"/>
                <w:kern w:val="0"/>
                <w:sz w:val="22"/>
                <w:szCs w:val="22"/>
              </w:rPr>
              <w:lastRenderedPageBreak/>
              <w:t>管理</w:t>
            </w: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lastRenderedPageBreak/>
              <w:t>确定变更控制过程</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lastRenderedPageBreak/>
              <w:t>5.1.2</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进行需求影响分析</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5.1.3</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建立基线并控制需求集和版本</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5.1.4</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维护需求变更的历史记录</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7+</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5.1.5</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跟踪每一项变更</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7+</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5.1.6</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跟踪需求问题</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7+</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5.1.7</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维护一个需求可跟踪矩阵</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7+</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5.1.8</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使用需求管理工具</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7+</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2729E8" w:rsidRPr="00CE75F0" w:rsidTr="005766FA">
        <w:trPr>
          <w:trHeight w:val="285"/>
          <w:ins w:id="95" w:author="Chen XuanWem" w:date="2018-10-21T15:58:00Z"/>
        </w:trPr>
        <w:tc>
          <w:tcPr>
            <w:tcW w:w="777" w:type="dxa"/>
            <w:tcBorders>
              <w:top w:val="nil"/>
              <w:left w:val="single" w:sz="4" w:space="0" w:color="auto"/>
              <w:bottom w:val="single" w:sz="4" w:space="0" w:color="auto"/>
              <w:right w:val="single" w:sz="4" w:space="0" w:color="auto"/>
            </w:tcBorders>
            <w:shd w:val="clear" w:color="auto" w:fill="auto"/>
            <w:noWrap/>
            <w:vAlign w:val="center"/>
          </w:tcPr>
          <w:p w:rsidR="002729E8" w:rsidRPr="00CE75F0" w:rsidRDefault="002729E8" w:rsidP="002729E8">
            <w:pPr>
              <w:widowControl/>
              <w:jc w:val="left"/>
              <w:rPr>
                <w:ins w:id="96" w:author="Chen XuanWem" w:date="2018-10-21T15:58:00Z"/>
                <w:rFonts w:ascii="等线" w:eastAsia="等线" w:hAnsi="等线" w:cs="宋体"/>
                <w:color w:val="000000"/>
                <w:kern w:val="0"/>
                <w:sz w:val="22"/>
                <w:szCs w:val="22"/>
              </w:rPr>
            </w:pPr>
            <w:ins w:id="97" w:author="Chen XuanWem" w:date="2018-10-21T15:58:00Z">
              <w:r w:rsidRPr="00CE75F0">
                <w:rPr>
                  <w:rFonts w:ascii="等线" w:eastAsia="等线" w:hAnsi="等线" w:cs="宋体" w:hint="eastAsia"/>
                  <w:color w:val="000000"/>
                  <w:kern w:val="0"/>
                  <w:sz w:val="22"/>
                  <w:szCs w:val="22"/>
                </w:rPr>
                <w:t>5.1.9</w:t>
              </w:r>
            </w:ins>
          </w:p>
        </w:tc>
        <w:tc>
          <w:tcPr>
            <w:tcW w:w="550" w:type="dxa"/>
            <w:vMerge/>
            <w:tcBorders>
              <w:top w:val="nil"/>
              <w:left w:val="single" w:sz="4" w:space="0" w:color="auto"/>
              <w:bottom w:val="single" w:sz="4" w:space="0" w:color="auto"/>
              <w:right w:val="single" w:sz="4" w:space="0" w:color="auto"/>
            </w:tcBorders>
            <w:vAlign w:val="center"/>
          </w:tcPr>
          <w:p w:rsidR="002729E8" w:rsidRPr="00CE75F0" w:rsidRDefault="002729E8" w:rsidP="002729E8">
            <w:pPr>
              <w:widowControl/>
              <w:jc w:val="left"/>
              <w:rPr>
                <w:ins w:id="98" w:author="Chen XuanWem" w:date="2018-10-21T15:58: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tcPr>
          <w:p w:rsidR="002729E8" w:rsidRPr="00CE75F0" w:rsidRDefault="002729E8" w:rsidP="002729E8">
            <w:pPr>
              <w:widowControl/>
              <w:jc w:val="left"/>
              <w:rPr>
                <w:ins w:id="99" w:author="Chen XuanWem" w:date="2018-10-21T15:58: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tcPr>
          <w:p w:rsidR="002729E8" w:rsidRPr="00CE75F0" w:rsidRDefault="002729E8" w:rsidP="002729E8">
            <w:pPr>
              <w:widowControl/>
              <w:jc w:val="left"/>
              <w:rPr>
                <w:ins w:id="100" w:author="Chen XuanWem" w:date="2018-10-21T15:58:00Z"/>
                <w:rFonts w:ascii="等线" w:eastAsia="等线" w:hAnsi="等线" w:cs="宋体"/>
                <w:color w:val="000000"/>
                <w:kern w:val="0"/>
                <w:sz w:val="22"/>
                <w:szCs w:val="22"/>
              </w:rPr>
            </w:pPr>
            <w:ins w:id="101" w:author="Chen XuanWem" w:date="2018-10-21T15:58:00Z">
              <w:r w:rsidRPr="00CE75F0">
                <w:rPr>
                  <w:rFonts w:ascii="等线" w:eastAsia="等线" w:hAnsi="等线" w:cs="宋体" w:hint="eastAsia"/>
                  <w:color w:val="000000"/>
                  <w:kern w:val="0"/>
                  <w:sz w:val="22"/>
                  <w:szCs w:val="22"/>
                </w:rPr>
                <w:t>衡量需求稳定性</w:t>
              </w:r>
            </w:ins>
          </w:p>
        </w:tc>
        <w:tc>
          <w:tcPr>
            <w:tcW w:w="992" w:type="dxa"/>
            <w:tcBorders>
              <w:top w:val="nil"/>
              <w:left w:val="nil"/>
              <w:bottom w:val="single" w:sz="4" w:space="0" w:color="auto"/>
              <w:right w:val="single" w:sz="4" w:space="0" w:color="auto"/>
            </w:tcBorders>
            <w:shd w:val="clear" w:color="auto" w:fill="auto"/>
            <w:noWrap/>
            <w:vAlign w:val="center"/>
          </w:tcPr>
          <w:p w:rsidR="002729E8" w:rsidRPr="00CE75F0" w:rsidRDefault="002729E8" w:rsidP="002729E8">
            <w:pPr>
              <w:widowControl/>
              <w:jc w:val="center"/>
              <w:rPr>
                <w:ins w:id="102" w:author="Chen XuanWem" w:date="2018-10-21T15:58:00Z"/>
                <w:rFonts w:ascii="等线" w:eastAsia="等线" w:hAnsi="等线" w:cs="宋体"/>
                <w:color w:val="000000"/>
                <w:kern w:val="0"/>
                <w:sz w:val="22"/>
                <w:szCs w:val="22"/>
              </w:rPr>
            </w:pPr>
            <w:ins w:id="103" w:author="Chen XuanWem" w:date="2018-10-21T15:58:00Z">
              <w:r w:rsidRPr="00CE75F0">
                <w:rPr>
                  <w:rFonts w:ascii="等线" w:eastAsia="等线" w:hAnsi="等线" w:cs="宋体" w:hint="eastAsia"/>
                  <w:color w:val="000000"/>
                  <w:kern w:val="0"/>
                  <w:sz w:val="22"/>
                  <w:szCs w:val="22"/>
                </w:rPr>
                <w:t>1</w:t>
              </w:r>
            </w:ins>
          </w:p>
        </w:tc>
        <w:tc>
          <w:tcPr>
            <w:tcW w:w="709" w:type="dxa"/>
            <w:tcBorders>
              <w:top w:val="nil"/>
              <w:left w:val="nil"/>
              <w:bottom w:val="single" w:sz="4" w:space="0" w:color="auto"/>
              <w:right w:val="single" w:sz="4" w:space="0" w:color="auto"/>
            </w:tcBorders>
            <w:shd w:val="clear" w:color="auto" w:fill="auto"/>
            <w:noWrap/>
            <w:vAlign w:val="center"/>
          </w:tcPr>
          <w:p w:rsidR="002729E8" w:rsidRPr="00CE75F0" w:rsidRDefault="002729E8" w:rsidP="002729E8">
            <w:pPr>
              <w:widowControl/>
              <w:jc w:val="center"/>
              <w:rPr>
                <w:ins w:id="104" w:author="Chen XuanWem" w:date="2018-10-21T15:58:00Z"/>
                <w:rFonts w:ascii="等线" w:eastAsia="等线" w:hAnsi="等线" w:cs="宋体"/>
                <w:color w:val="000000"/>
                <w:kern w:val="0"/>
                <w:sz w:val="22"/>
                <w:szCs w:val="22"/>
              </w:rPr>
            </w:pPr>
            <w:ins w:id="105" w:author="Chen XuanWem" w:date="2018-10-21T15:58:00Z">
              <w:r w:rsidRPr="00CE75F0">
                <w:rPr>
                  <w:rFonts w:ascii="等线" w:eastAsia="等线" w:hAnsi="等线" w:cs="宋体" w:hint="eastAsia"/>
                  <w:color w:val="000000"/>
                  <w:kern w:val="0"/>
                  <w:sz w:val="22"/>
                  <w:szCs w:val="22"/>
                </w:rPr>
                <w:t>2</w:t>
              </w:r>
            </w:ins>
          </w:p>
        </w:tc>
        <w:tc>
          <w:tcPr>
            <w:tcW w:w="851" w:type="dxa"/>
            <w:tcBorders>
              <w:top w:val="nil"/>
              <w:left w:val="nil"/>
              <w:bottom w:val="single" w:sz="4" w:space="0" w:color="auto"/>
              <w:right w:val="single" w:sz="4" w:space="0" w:color="auto"/>
            </w:tcBorders>
            <w:shd w:val="clear" w:color="auto" w:fill="auto"/>
            <w:noWrap/>
            <w:vAlign w:val="center"/>
          </w:tcPr>
          <w:p w:rsidR="002729E8" w:rsidRPr="00CE75F0" w:rsidRDefault="002729E8" w:rsidP="002729E8">
            <w:pPr>
              <w:widowControl/>
              <w:jc w:val="center"/>
              <w:rPr>
                <w:ins w:id="106" w:author="Chen XuanWem" w:date="2018-10-21T15:58:00Z"/>
                <w:rFonts w:ascii="等线" w:eastAsia="等线" w:hAnsi="等线" w:cs="宋体"/>
                <w:color w:val="000000"/>
                <w:kern w:val="0"/>
                <w:sz w:val="22"/>
                <w:szCs w:val="22"/>
              </w:rPr>
            </w:pPr>
            <w:ins w:id="107" w:author="Chen XuanWem" w:date="2018-10-21T15:58:00Z">
              <w:r w:rsidRPr="00CE75F0">
                <w:rPr>
                  <w:rFonts w:ascii="等线" w:eastAsia="等线" w:hAnsi="等线" w:cs="宋体" w:hint="eastAsia"/>
                  <w:color w:val="000000"/>
                  <w:kern w:val="0"/>
                  <w:sz w:val="22"/>
                  <w:szCs w:val="22"/>
                </w:rPr>
                <w:t>R</w:t>
              </w:r>
            </w:ins>
          </w:p>
        </w:tc>
        <w:tc>
          <w:tcPr>
            <w:tcW w:w="850" w:type="dxa"/>
            <w:tcBorders>
              <w:top w:val="nil"/>
              <w:left w:val="nil"/>
              <w:bottom w:val="single" w:sz="4" w:space="0" w:color="auto"/>
              <w:right w:val="single" w:sz="4" w:space="0" w:color="auto"/>
            </w:tcBorders>
            <w:shd w:val="clear" w:color="auto" w:fill="auto"/>
            <w:noWrap/>
            <w:vAlign w:val="center"/>
          </w:tcPr>
          <w:p w:rsidR="002729E8" w:rsidRPr="00CE75F0" w:rsidRDefault="002729E8" w:rsidP="002729E8">
            <w:pPr>
              <w:widowControl/>
              <w:jc w:val="center"/>
              <w:rPr>
                <w:ins w:id="108" w:author="Chen XuanWem" w:date="2018-10-21T15:58:00Z"/>
                <w:rFonts w:ascii="等线" w:eastAsia="等线" w:hAnsi="等线" w:cs="宋体"/>
                <w:color w:val="000000"/>
                <w:kern w:val="0"/>
                <w:sz w:val="22"/>
                <w:szCs w:val="22"/>
              </w:rPr>
            </w:pPr>
            <w:ins w:id="109" w:author="Chen XuanWem" w:date="2018-10-21T15:58:00Z">
              <w:r w:rsidRPr="00CE75F0">
                <w:rPr>
                  <w:rFonts w:ascii="等线" w:eastAsia="等线" w:hAnsi="等线" w:cs="宋体" w:hint="eastAsia"/>
                  <w:color w:val="000000"/>
                  <w:kern w:val="0"/>
                  <w:sz w:val="22"/>
                  <w:szCs w:val="22"/>
                </w:rPr>
                <w:t>I</w:t>
              </w:r>
            </w:ins>
          </w:p>
        </w:tc>
        <w:tc>
          <w:tcPr>
            <w:tcW w:w="851" w:type="dxa"/>
            <w:tcBorders>
              <w:top w:val="nil"/>
              <w:left w:val="nil"/>
              <w:bottom w:val="single" w:sz="4" w:space="0" w:color="auto"/>
              <w:right w:val="single" w:sz="4" w:space="0" w:color="auto"/>
            </w:tcBorders>
            <w:shd w:val="clear" w:color="auto" w:fill="auto"/>
            <w:noWrap/>
            <w:vAlign w:val="center"/>
          </w:tcPr>
          <w:p w:rsidR="002729E8" w:rsidRPr="00CE75F0" w:rsidRDefault="002729E8" w:rsidP="002729E8">
            <w:pPr>
              <w:widowControl/>
              <w:jc w:val="center"/>
              <w:rPr>
                <w:ins w:id="110" w:author="Chen XuanWem" w:date="2018-10-21T15:58:00Z"/>
                <w:rFonts w:ascii="等线" w:eastAsia="等线" w:hAnsi="等线" w:cs="宋体"/>
                <w:color w:val="000000"/>
                <w:kern w:val="0"/>
                <w:sz w:val="22"/>
                <w:szCs w:val="22"/>
              </w:rPr>
            </w:pPr>
            <w:ins w:id="111" w:author="Chen XuanWem" w:date="2018-10-21T15:58:00Z">
              <w:r w:rsidRPr="00CE75F0">
                <w:rPr>
                  <w:rFonts w:ascii="等线" w:eastAsia="等线" w:hAnsi="等线" w:cs="宋体" w:hint="eastAsia"/>
                  <w:color w:val="000000"/>
                  <w:kern w:val="0"/>
                  <w:sz w:val="22"/>
                  <w:szCs w:val="22"/>
                </w:rPr>
                <w:t>I</w:t>
              </w:r>
            </w:ins>
          </w:p>
        </w:tc>
        <w:tc>
          <w:tcPr>
            <w:tcW w:w="709" w:type="dxa"/>
            <w:tcBorders>
              <w:top w:val="nil"/>
              <w:left w:val="nil"/>
              <w:bottom w:val="single" w:sz="4" w:space="0" w:color="auto"/>
              <w:right w:val="single" w:sz="4" w:space="0" w:color="auto"/>
            </w:tcBorders>
            <w:shd w:val="clear" w:color="auto" w:fill="auto"/>
            <w:noWrap/>
            <w:vAlign w:val="center"/>
          </w:tcPr>
          <w:p w:rsidR="002729E8" w:rsidRPr="00CE75F0" w:rsidRDefault="002729E8" w:rsidP="002729E8">
            <w:pPr>
              <w:widowControl/>
              <w:jc w:val="center"/>
              <w:rPr>
                <w:ins w:id="112" w:author="Chen XuanWem" w:date="2018-10-21T15:58:00Z"/>
                <w:rFonts w:ascii="等线" w:eastAsia="等线" w:hAnsi="等线" w:cs="宋体"/>
                <w:color w:val="000000"/>
                <w:kern w:val="0"/>
                <w:sz w:val="22"/>
                <w:szCs w:val="22"/>
              </w:rPr>
            </w:pPr>
            <w:ins w:id="113" w:author="Chen XuanWem" w:date="2018-10-21T15:58:00Z">
              <w:r w:rsidRPr="00CE75F0">
                <w:rPr>
                  <w:rFonts w:ascii="等线" w:eastAsia="等线" w:hAnsi="等线" w:cs="宋体" w:hint="eastAsia"/>
                  <w:color w:val="000000"/>
                  <w:kern w:val="0"/>
                  <w:sz w:val="22"/>
                  <w:szCs w:val="22"/>
                </w:rPr>
                <w:t>I</w:t>
              </w:r>
            </w:ins>
          </w:p>
        </w:tc>
        <w:tc>
          <w:tcPr>
            <w:tcW w:w="850" w:type="dxa"/>
            <w:tcBorders>
              <w:top w:val="nil"/>
              <w:left w:val="nil"/>
              <w:bottom w:val="single" w:sz="4" w:space="0" w:color="auto"/>
              <w:right w:val="single" w:sz="4" w:space="0" w:color="auto"/>
            </w:tcBorders>
            <w:shd w:val="clear" w:color="auto" w:fill="auto"/>
            <w:noWrap/>
            <w:vAlign w:val="center"/>
          </w:tcPr>
          <w:p w:rsidR="002729E8" w:rsidRPr="00CE75F0" w:rsidRDefault="002729E8" w:rsidP="002729E8">
            <w:pPr>
              <w:widowControl/>
              <w:jc w:val="center"/>
              <w:rPr>
                <w:ins w:id="114" w:author="Chen XuanWem" w:date="2018-10-21T15:58:00Z"/>
                <w:rFonts w:ascii="等线" w:eastAsia="等线" w:hAnsi="等线" w:cs="宋体"/>
                <w:color w:val="000000"/>
                <w:kern w:val="0"/>
                <w:sz w:val="22"/>
                <w:szCs w:val="22"/>
              </w:rPr>
            </w:pPr>
            <w:ins w:id="115" w:author="Chen XuanWem" w:date="2018-10-21T15:58:00Z">
              <w:r w:rsidRPr="00CE75F0">
                <w:rPr>
                  <w:rFonts w:ascii="等线" w:eastAsia="等线" w:hAnsi="等线" w:cs="宋体" w:hint="eastAsia"/>
                  <w:color w:val="000000"/>
                  <w:kern w:val="0"/>
                  <w:sz w:val="22"/>
                  <w:szCs w:val="22"/>
                </w:rPr>
                <w:t>I</w:t>
              </w:r>
            </w:ins>
          </w:p>
        </w:tc>
      </w:tr>
      <w:tr w:rsidR="002729E8" w:rsidRPr="002729E8" w:rsidTr="002729E8">
        <w:trPr>
          <w:trHeight w:val="285"/>
          <w:ins w:id="116" w:author="Chen XuanWem" w:date="2018-10-21T15:58:00Z"/>
        </w:trPr>
        <w:tc>
          <w:tcPr>
            <w:tcW w:w="777" w:type="dxa"/>
            <w:tcBorders>
              <w:top w:val="nil"/>
              <w:left w:val="single" w:sz="4" w:space="0" w:color="auto"/>
              <w:bottom w:val="single" w:sz="4" w:space="0" w:color="auto"/>
              <w:right w:val="single" w:sz="4" w:space="0" w:color="auto"/>
            </w:tcBorders>
            <w:shd w:val="clear" w:color="auto" w:fill="auto"/>
            <w:noWrap/>
            <w:vAlign w:val="center"/>
          </w:tcPr>
          <w:p w:rsidR="002729E8" w:rsidRPr="002729E8" w:rsidRDefault="002729E8" w:rsidP="002729E8">
            <w:pPr>
              <w:widowControl/>
              <w:jc w:val="left"/>
              <w:rPr>
                <w:ins w:id="117" w:author="Chen XuanWem" w:date="2018-10-21T15:58:00Z"/>
                <w:rFonts w:ascii="等线" w:eastAsia="等线" w:hAnsi="等线" w:cs="宋体"/>
                <w:color w:val="000000"/>
                <w:kern w:val="0"/>
                <w:sz w:val="22"/>
                <w:szCs w:val="22"/>
              </w:rPr>
            </w:pPr>
            <w:ins w:id="118" w:author="Chen XuanWem" w:date="2018-10-21T15:58:00Z">
              <w:r w:rsidRPr="002729E8">
                <w:rPr>
                  <w:rFonts w:ascii="等线" w:eastAsia="等线" w:hAnsi="等线" w:cs="宋体" w:hint="eastAsia"/>
                  <w:color w:val="000000"/>
                  <w:kern w:val="0"/>
                  <w:sz w:val="22"/>
                  <w:szCs w:val="22"/>
                </w:rPr>
                <w:t>6.1.1</w:t>
              </w:r>
            </w:ins>
          </w:p>
        </w:tc>
        <w:tc>
          <w:tcPr>
            <w:tcW w:w="550" w:type="dxa"/>
            <w:vMerge/>
            <w:tcBorders>
              <w:top w:val="nil"/>
              <w:left w:val="single" w:sz="4" w:space="0" w:color="auto"/>
              <w:bottom w:val="single" w:sz="4" w:space="0" w:color="auto"/>
              <w:right w:val="single" w:sz="4" w:space="0" w:color="auto"/>
            </w:tcBorders>
            <w:shd w:val="clear" w:color="auto" w:fill="auto"/>
            <w:vAlign w:val="center"/>
          </w:tcPr>
          <w:p w:rsidR="002729E8" w:rsidRPr="002729E8" w:rsidRDefault="002729E8" w:rsidP="002729E8">
            <w:pPr>
              <w:widowControl/>
              <w:jc w:val="center"/>
              <w:rPr>
                <w:ins w:id="119" w:author="Chen XuanWem" w:date="2018-10-21T15:58:00Z"/>
                <w:rFonts w:ascii="等线" w:eastAsia="等线" w:hAnsi="等线" w:cs="宋体"/>
                <w:color w:val="000000"/>
                <w:kern w:val="0"/>
                <w:sz w:val="22"/>
                <w:szCs w:val="22"/>
              </w:rPr>
            </w:pPr>
            <w:ins w:id="120" w:author="Chen XuanWem" w:date="2018-10-21T15:58:00Z">
              <w:r w:rsidRPr="002729E8">
                <w:rPr>
                  <w:rFonts w:ascii="等线" w:eastAsia="等线" w:hAnsi="等线" w:cs="宋体" w:hint="eastAsia"/>
                  <w:color w:val="000000"/>
                  <w:kern w:val="0"/>
                  <w:sz w:val="22"/>
                  <w:szCs w:val="22"/>
                </w:rPr>
                <w:t>设计阶段</w:t>
              </w:r>
            </w:ins>
          </w:p>
        </w:tc>
        <w:tc>
          <w:tcPr>
            <w:tcW w:w="570" w:type="dxa"/>
            <w:vMerge/>
            <w:tcBorders>
              <w:top w:val="nil"/>
              <w:left w:val="single" w:sz="4" w:space="0" w:color="auto"/>
              <w:bottom w:val="single" w:sz="4" w:space="0" w:color="auto"/>
              <w:right w:val="single" w:sz="4" w:space="0" w:color="auto"/>
            </w:tcBorders>
            <w:shd w:val="clear" w:color="auto" w:fill="auto"/>
            <w:vAlign w:val="center"/>
          </w:tcPr>
          <w:p w:rsidR="002729E8" w:rsidRPr="002729E8" w:rsidRDefault="002729E8" w:rsidP="002729E8">
            <w:pPr>
              <w:widowControl/>
              <w:jc w:val="center"/>
              <w:rPr>
                <w:ins w:id="121" w:author="Chen XuanWem" w:date="2018-10-21T15:58:00Z"/>
                <w:rFonts w:ascii="等线" w:eastAsia="等线" w:hAnsi="等线" w:cs="宋体"/>
                <w:color w:val="000000"/>
                <w:kern w:val="0"/>
                <w:sz w:val="22"/>
                <w:szCs w:val="22"/>
              </w:rPr>
            </w:pPr>
            <w:ins w:id="122" w:author="Chen XuanWem" w:date="2018-10-21T15:58:00Z">
              <w:r w:rsidRPr="002729E8">
                <w:rPr>
                  <w:rFonts w:ascii="等线" w:eastAsia="等线" w:hAnsi="等线" w:cs="宋体" w:hint="eastAsia"/>
                  <w:color w:val="000000"/>
                  <w:kern w:val="0"/>
                  <w:sz w:val="22"/>
                  <w:szCs w:val="22"/>
                </w:rPr>
                <w:t>总体设计</w:t>
              </w:r>
            </w:ins>
          </w:p>
        </w:tc>
        <w:tc>
          <w:tcPr>
            <w:tcW w:w="1647"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123" w:author="Chen XuanWem" w:date="2018-10-21T15:58:00Z"/>
                <w:rFonts w:ascii="等线" w:eastAsia="等线" w:hAnsi="等线" w:cs="宋体"/>
                <w:color w:val="000000"/>
                <w:kern w:val="0"/>
                <w:sz w:val="22"/>
                <w:szCs w:val="22"/>
              </w:rPr>
            </w:pPr>
            <w:ins w:id="124" w:author="Chen XuanWem" w:date="2018-10-21T15:58:00Z">
              <w:r w:rsidRPr="002729E8">
                <w:rPr>
                  <w:rFonts w:ascii="等线" w:eastAsia="等线" w:hAnsi="等线" w:cs="宋体" w:hint="eastAsia"/>
                  <w:color w:val="000000"/>
                  <w:kern w:val="0"/>
                  <w:sz w:val="22"/>
                  <w:szCs w:val="22"/>
                </w:rPr>
                <w:t>层次图</w:t>
              </w:r>
            </w:ins>
          </w:p>
        </w:tc>
        <w:tc>
          <w:tcPr>
            <w:tcW w:w="992"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125" w:author="Chen XuanWem" w:date="2018-10-21T15:58:00Z"/>
                <w:rFonts w:ascii="等线" w:eastAsia="等线" w:hAnsi="等线" w:cs="宋体"/>
                <w:color w:val="000000"/>
                <w:kern w:val="0"/>
                <w:sz w:val="22"/>
                <w:szCs w:val="22"/>
              </w:rPr>
            </w:pPr>
            <w:ins w:id="126" w:author="Chen XuanWem" w:date="2018-10-21T15:58:00Z">
              <w:r w:rsidRPr="002729E8">
                <w:rPr>
                  <w:rFonts w:ascii="等线" w:eastAsia="等线" w:hAnsi="等线" w:cs="宋体" w:hint="eastAsia"/>
                  <w:color w:val="000000"/>
                  <w:kern w:val="0"/>
                  <w:sz w:val="22"/>
                  <w:szCs w:val="22"/>
                </w:rPr>
                <w:t>1</w:t>
              </w:r>
            </w:ins>
          </w:p>
        </w:tc>
        <w:tc>
          <w:tcPr>
            <w:tcW w:w="709"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left"/>
              <w:rPr>
                <w:ins w:id="127" w:author="Chen XuanWem" w:date="2018-10-21T15:58:00Z"/>
                <w:rFonts w:ascii="等线" w:eastAsia="等线" w:hAnsi="等线" w:cs="宋体"/>
                <w:color w:val="000000"/>
                <w:kern w:val="0"/>
                <w:sz w:val="22"/>
                <w:szCs w:val="22"/>
              </w:rPr>
            </w:pPr>
            <w:ins w:id="128" w:author="Chen XuanWem" w:date="2018-10-21T15:58:00Z">
              <w:r w:rsidRPr="002729E8">
                <w:rPr>
                  <w:rFonts w:ascii="等线" w:eastAsia="等线" w:hAnsi="等线" w:cs="宋体" w:hint="eastAsia"/>
                  <w:color w:val="000000"/>
                  <w:kern w:val="0"/>
                  <w:sz w:val="22"/>
                  <w:szCs w:val="22"/>
                </w:rPr>
                <w:t>1</w:t>
              </w:r>
            </w:ins>
          </w:p>
        </w:tc>
        <w:tc>
          <w:tcPr>
            <w:tcW w:w="851"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129" w:author="Chen XuanWem" w:date="2018-10-21T15:58:00Z"/>
                <w:rFonts w:ascii="等线" w:eastAsia="等线" w:hAnsi="等线" w:cs="宋体"/>
                <w:color w:val="000000"/>
                <w:kern w:val="0"/>
                <w:sz w:val="22"/>
                <w:szCs w:val="22"/>
              </w:rPr>
            </w:pPr>
            <w:ins w:id="130" w:author="Chen XuanWem" w:date="2018-10-21T15:58:00Z">
              <w:r w:rsidRPr="002729E8">
                <w:rPr>
                  <w:rFonts w:ascii="等线" w:eastAsia="等线" w:hAnsi="等线" w:cs="宋体" w:hint="eastAsia"/>
                  <w:color w:val="000000"/>
                  <w:kern w:val="0"/>
                  <w:sz w:val="22"/>
                  <w:szCs w:val="22"/>
                </w:rPr>
                <w:t>I</w:t>
              </w:r>
            </w:ins>
          </w:p>
        </w:tc>
        <w:tc>
          <w:tcPr>
            <w:tcW w:w="850"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131" w:author="Chen XuanWem" w:date="2018-10-21T15:58:00Z"/>
                <w:rFonts w:ascii="等线" w:eastAsia="等线" w:hAnsi="等线" w:cs="宋体"/>
                <w:color w:val="000000"/>
                <w:kern w:val="0"/>
                <w:sz w:val="22"/>
                <w:szCs w:val="22"/>
              </w:rPr>
            </w:pPr>
            <w:ins w:id="132" w:author="Chen XuanWem" w:date="2018-10-21T15:58:00Z">
              <w:r w:rsidRPr="002729E8">
                <w:rPr>
                  <w:rFonts w:ascii="等线" w:eastAsia="等线" w:hAnsi="等线" w:cs="宋体" w:hint="eastAsia"/>
                  <w:color w:val="000000"/>
                  <w:kern w:val="0"/>
                  <w:sz w:val="22"/>
                  <w:szCs w:val="22"/>
                </w:rPr>
                <w:t>I</w:t>
              </w:r>
            </w:ins>
          </w:p>
        </w:tc>
        <w:tc>
          <w:tcPr>
            <w:tcW w:w="851"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133" w:author="Chen XuanWem" w:date="2018-10-21T15:58:00Z"/>
                <w:rFonts w:ascii="等线" w:eastAsia="等线" w:hAnsi="等线" w:cs="宋体"/>
                <w:color w:val="000000"/>
                <w:kern w:val="0"/>
                <w:sz w:val="22"/>
                <w:szCs w:val="22"/>
              </w:rPr>
            </w:pPr>
            <w:ins w:id="134" w:author="Chen XuanWem" w:date="2018-10-21T15:58:00Z">
              <w:r w:rsidRPr="002729E8">
                <w:rPr>
                  <w:rFonts w:ascii="等线" w:eastAsia="等线" w:hAnsi="等线" w:cs="宋体" w:hint="eastAsia"/>
                  <w:color w:val="000000"/>
                  <w:kern w:val="0"/>
                  <w:sz w:val="22"/>
                  <w:szCs w:val="22"/>
                </w:rPr>
                <w:t>I</w:t>
              </w:r>
            </w:ins>
          </w:p>
        </w:tc>
        <w:tc>
          <w:tcPr>
            <w:tcW w:w="709"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135" w:author="Chen XuanWem" w:date="2018-10-21T15:58:00Z"/>
                <w:rFonts w:ascii="等线" w:eastAsia="等线" w:hAnsi="等线" w:cs="宋体"/>
                <w:color w:val="000000"/>
                <w:kern w:val="0"/>
                <w:sz w:val="22"/>
                <w:szCs w:val="22"/>
              </w:rPr>
            </w:pPr>
            <w:ins w:id="136" w:author="Chen XuanWem" w:date="2018-10-21T15:58:00Z">
              <w:r w:rsidRPr="002729E8">
                <w:rPr>
                  <w:rFonts w:ascii="等线" w:eastAsia="等线" w:hAnsi="等线" w:cs="宋体" w:hint="eastAsia"/>
                  <w:color w:val="000000"/>
                  <w:kern w:val="0"/>
                  <w:sz w:val="22"/>
                  <w:szCs w:val="22"/>
                </w:rPr>
                <w:t>I</w:t>
              </w:r>
            </w:ins>
          </w:p>
        </w:tc>
        <w:tc>
          <w:tcPr>
            <w:tcW w:w="850"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137" w:author="Chen XuanWem" w:date="2018-10-21T15:58:00Z"/>
                <w:rFonts w:ascii="等线" w:eastAsia="等线" w:hAnsi="等线" w:cs="宋体"/>
                <w:color w:val="000000"/>
                <w:kern w:val="0"/>
                <w:sz w:val="22"/>
                <w:szCs w:val="22"/>
              </w:rPr>
            </w:pPr>
            <w:ins w:id="138" w:author="Chen XuanWem" w:date="2018-10-21T15:58:00Z">
              <w:r w:rsidRPr="002729E8">
                <w:rPr>
                  <w:rFonts w:ascii="等线" w:eastAsia="等线" w:hAnsi="等线" w:cs="宋体" w:hint="eastAsia"/>
                  <w:color w:val="000000"/>
                  <w:kern w:val="0"/>
                  <w:sz w:val="22"/>
                  <w:szCs w:val="22"/>
                </w:rPr>
                <w:t>R</w:t>
              </w:r>
            </w:ins>
          </w:p>
        </w:tc>
      </w:tr>
      <w:tr w:rsidR="002729E8" w:rsidRPr="002729E8" w:rsidTr="002729E8">
        <w:trPr>
          <w:trHeight w:val="285"/>
          <w:ins w:id="139" w:author="Chen XuanWem" w:date="2018-10-21T15:58:00Z"/>
        </w:trPr>
        <w:tc>
          <w:tcPr>
            <w:tcW w:w="777" w:type="dxa"/>
            <w:tcBorders>
              <w:top w:val="nil"/>
              <w:left w:val="single" w:sz="4" w:space="0" w:color="auto"/>
              <w:bottom w:val="single" w:sz="4" w:space="0" w:color="auto"/>
              <w:right w:val="single" w:sz="4" w:space="0" w:color="auto"/>
            </w:tcBorders>
            <w:shd w:val="clear" w:color="auto" w:fill="auto"/>
            <w:noWrap/>
            <w:vAlign w:val="center"/>
          </w:tcPr>
          <w:p w:rsidR="002729E8" w:rsidRPr="002729E8" w:rsidRDefault="002729E8" w:rsidP="002729E8">
            <w:pPr>
              <w:widowControl/>
              <w:jc w:val="left"/>
              <w:rPr>
                <w:ins w:id="140" w:author="Chen XuanWem" w:date="2018-10-21T15:58:00Z"/>
                <w:rFonts w:ascii="等线" w:eastAsia="等线" w:hAnsi="等线" w:cs="宋体"/>
                <w:color w:val="000000"/>
                <w:kern w:val="0"/>
                <w:sz w:val="22"/>
                <w:szCs w:val="22"/>
              </w:rPr>
            </w:pPr>
            <w:ins w:id="141" w:author="Chen XuanWem" w:date="2018-10-21T15:58:00Z">
              <w:r w:rsidRPr="002729E8">
                <w:rPr>
                  <w:rFonts w:ascii="等线" w:eastAsia="等线" w:hAnsi="等线" w:cs="宋体" w:hint="eastAsia"/>
                  <w:color w:val="000000"/>
                  <w:kern w:val="0"/>
                  <w:sz w:val="22"/>
                  <w:szCs w:val="22"/>
                </w:rPr>
                <w:t>6.1.2</w:t>
              </w:r>
            </w:ins>
          </w:p>
        </w:tc>
        <w:tc>
          <w:tcPr>
            <w:tcW w:w="550" w:type="dxa"/>
            <w:vMerge/>
            <w:tcBorders>
              <w:top w:val="nil"/>
              <w:left w:val="single" w:sz="4" w:space="0" w:color="auto"/>
              <w:bottom w:val="single" w:sz="4" w:space="0" w:color="auto"/>
              <w:right w:val="single" w:sz="4" w:space="0" w:color="auto"/>
            </w:tcBorders>
            <w:vAlign w:val="center"/>
          </w:tcPr>
          <w:p w:rsidR="002729E8" w:rsidRPr="002729E8" w:rsidRDefault="002729E8" w:rsidP="002729E8">
            <w:pPr>
              <w:widowControl/>
              <w:jc w:val="left"/>
              <w:rPr>
                <w:ins w:id="142" w:author="Chen XuanWem" w:date="2018-10-21T15:58: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tcPr>
          <w:p w:rsidR="002729E8" w:rsidRPr="002729E8" w:rsidRDefault="002729E8" w:rsidP="002729E8">
            <w:pPr>
              <w:widowControl/>
              <w:jc w:val="left"/>
              <w:rPr>
                <w:ins w:id="143" w:author="Chen XuanWem" w:date="2018-10-21T15:58: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144" w:author="Chen XuanWem" w:date="2018-10-21T15:58:00Z"/>
                <w:rFonts w:ascii="等线" w:eastAsia="等线" w:hAnsi="等线" w:cs="宋体"/>
                <w:color w:val="000000"/>
                <w:kern w:val="0"/>
                <w:sz w:val="22"/>
                <w:szCs w:val="22"/>
              </w:rPr>
            </w:pPr>
            <w:ins w:id="145" w:author="Chen XuanWem" w:date="2018-10-21T15:58:00Z">
              <w:r w:rsidRPr="002729E8">
                <w:rPr>
                  <w:rFonts w:ascii="等线" w:eastAsia="等线" w:hAnsi="等线" w:cs="宋体" w:hint="eastAsia"/>
                  <w:color w:val="000000"/>
                  <w:kern w:val="0"/>
                  <w:sz w:val="22"/>
                  <w:szCs w:val="22"/>
                </w:rPr>
                <w:t>HIPO图</w:t>
              </w:r>
            </w:ins>
          </w:p>
        </w:tc>
        <w:tc>
          <w:tcPr>
            <w:tcW w:w="992"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146" w:author="Chen XuanWem" w:date="2018-10-21T15:58:00Z"/>
                <w:rFonts w:ascii="等线" w:eastAsia="等线" w:hAnsi="等线" w:cs="宋体"/>
                <w:color w:val="000000"/>
                <w:kern w:val="0"/>
                <w:sz w:val="22"/>
                <w:szCs w:val="22"/>
              </w:rPr>
            </w:pPr>
            <w:ins w:id="147" w:author="Chen XuanWem" w:date="2018-10-21T15:58:00Z">
              <w:r w:rsidRPr="002729E8">
                <w:rPr>
                  <w:rFonts w:ascii="等线" w:eastAsia="等线" w:hAnsi="等线" w:cs="宋体" w:hint="eastAsia"/>
                  <w:color w:val="000000"/>
                  <w:kern w:val="0"/>
                  <w:sz w:val="22"/>
                  <w:szCs w:val="22"/>
                </w:rPr>
                <w:t>1</w:t>
              </w:r>
            </w:ins>
          </w:p>
        </w:tc>
        <w:tc>
          <w:tcPr>
            <w:tcW w:w="709"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left"/>
              <w:rPr>
                <w:ins w:id="148" w:author="Chen XuanWem" w:date="2018-10-21T15:58:00Z"/>
                <w:rFonts w:ascii="等线" w:eastAsia="等线" w:hAnsi="等线" w:cs="宋体"/>
                <w:color w:val="000000"/>
                <w:kern w:val="0"/>
                <w:sz w:val="22"/>
                <w:szCs w:val="22"/>
              </w:rPr>
            </w:pPr>
            <w:ins w:id="149" w:author="Chen XuanWem" w:date="2018-10-21T15:58:00Z">
              <w:r w:rsidRPr="002729E8">
                <w:rPr>
                  <w:rFonts w:ascii="等线" w:eastAsia="等线" w:hAnsi="等线" w:cs="宋体" w:hint="eastAsia"/>
                  <w:color w:val="000000"/>
                  <w:kern w:val="0"/>
                  <w:sz w:val="22"/>
                  <w:szCs w:val="22"/>
                </w:rPr>
                <w:t>1</w:t>
              </w:r>
            </w:ins>
          </w:p>
        </w:tc>
        <w:tc>
          <w:tcPr>
            <w:tcW w:w="851"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150" w:author="Chen XuanWem" w:date="2018-10-21T15:58:00Z"/>
                <w:rFonts w:ascii="等线" w:eastAsia="等线" w:hAnsi="等线" w:cs="宋体"/>
                <w:color w:val="000000"/>
                <w:kern w:val="0"/>
                <w:sz w:val="22"/>
                <w:szCs w:val="22"/>
              </w:rPr>
            </w:pPr>
            <w:ins w:id="151" w:author="Chen XuanWem" w:date="2018-10-21T15:58:00Z">
              <w:r w:rsidRPr="002729E8">
                <w:rPr>
                  <w:rFonts w:ascii="等线" w:eastAsia="等线" w:hAnsi="等线" w:cs="宋体" w:hint="eastAsia"/>
                  <w:color w:val="000000"/>
                  <w:kern w:val="0"/>
                  <w:sz w:val="22"/>
                  <w:szCs w:val="22"/>
                </w:rPr>
                <w:t>R</w:t>
              </w:r>
            </w:ins>
          </w:p>
        </w:tc>
        <w:tc>
          <w:tcPr>
            <w:tcW w:w="850"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152" w:author="Chen XuanWem" w:date="2018-10-21T15:58:00Z"/>
                <w:rFonts w:ascii="等线" w:eastAsia="等线" w:hAnsi="等线" w:cs="宋体"/>
                <w:color w:val="000000"/>
                <w:kern w:val="0"/>
                <w:sz w:val="22"/>
                <w:szCs w:val="22"/>
              </w:rPr>
            </w:pPr>
            <w:ins w:id="153" w:author="Chen XuanWem" w:date="2018-10-21T15:58:00Z">
              <w:r w:rsidRPr="002729E8">
                <w:rPr>
                  <w:rFonts w:ascii="等线" w:eastAsia="等线" w:hAnsi="等线" w:cs="宋体" w:hint="eastAsia"/>
                  <w:color w:val="000000"/>
                  <w:kern w:val="0"/>
                  <w:sz w:val="22"/>
                  <w:szCs w:val="22"/>
                </w:rPr>
                <w:t>I</w:t>
              </w:r>
            </w:ins>
          </w:p>
        </w:tc>
        <w:tc>
          <w:tcPr>
            <w:tcW w:w="851"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154" w:author="Chen XuanWem" w:date="2018-10-21T15:58:00Z"/>
                <w:rFonts w:ascii="等线" w:eastAsia="等线" w:hAnsi="等线" w:cs="宋体"/>
                <w:color w:val="000000"/>
                <w:kern w:val="0"/>
                <w:sz w:val="22"/>
                <w:szCs w:val="22"/>
              </w:rPr>
            </w:pPr>
            <w:ins w:id="155" w:author="Chen XuanWem" w:date="2018-10-21T15:58:00Z">
              <w:r w:rsidRPr="002729E8">
                <w:rPr>
                  <w:rFonts w:ascii="等线" w:eastAsia="等线" w:hAnsi="等线" w:cs="宋体" w:hint="eastAsia"/>
                  <w:color w:val="000000"/>
                  <w:kern w:val="0"/>
                  <w:sz w:val="22"/>
                  <w:szCs w:val="22"/>
                </w:rPr>
                <w:t>I</w:t>
              </w:r>
            </w:ins>
          </w:p>
        </w:tc>
        <w:tc>
          <w:tcPr>
            <w:tcW w:w="709"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156" w:author="Chen XuanWem" w:date="2018-10-21T15:58:00Z"/>
                <w:rFonts w:ascii="等线" w:eastAsia="等线" w:hAnsi="等线" w:cs="宋体"/>
                <w:color w:val="000000"/>
                <w:kern w:val="0"/>
                <w:sz w:val="22"/>
                <w:szCs w:val="22"/>
              </w:rPr>
            </w:pPr>
            <w:ins w:id="157" w:author="Chen XuanWem" w:date="2018-10-21T15:58:00Z">
              <w:r w:rsidRPr="002729E8">
                <w:rPr>
                  <w:rFonts w:ascii="等线" w:eastAsia="等线" w:hAnsi="等线" w:cs="宋体" w:hint="eastAsia"/>
                  <w:color w:val="000000"/>
                  <w:kern w:val="0"/>
                  <w:sz w:val="22"/>
                  <w:szCs w:val="22"/>
                </w:rPr>
                <w:t>I</w:t>
              </w:r>
            </w:ins>
          </w:p>
        </w:tc>
        <w:tc>
          <w:tcPr>
            <w:tcW w:w="850"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158" w:author="Chen XuanWem" w:date="2018-10-21T15:58:00Z"/>
                <w:rFonts w:ascii="等线" w:eastAsia="等线" w:hAnsi="等线" w:cs="宋体"/>
                <w:color w:val="000000"/>
                <w:kern w:val="0"/>
                <w:sz w:val="22"/>
                <w:szCs w:val="22"/>
              </w:rPr>
            </w:pPr>
            <w:ins w:id="159" w:author="Chen XuanWem" w:date="2018-10-21T15:58:00Z">
              <w:r w:rsidRPr="002729E8">
                <w:rPr>
                  <w:rFonts w:ascii="等线" w:eastAsia="等线" w:hAnsi="等线" w:cs="宋体" w:hint="eastAsia"/>
                  <w:color w:val="000000"/>
                  <w:kern w:val="0"/>
                  <w:sz w:val="22"/>
                  <w:szCs w:val="22"/>
                </w:rPr>
                <w:t>I</w:t>
              </w:r>
            </w:ins>
          </w:p>
        </w:tc>
      </w:tr>
      <w:tr w:rsidR="002729E8" w:rsidRPr="002729E8" w:rsidTr="002729E8">
        <w:trPr>
          <w:trHeight w:val="285"/>
          <w:ins w:id="160" w:author="Chen XuanWem" w:date="2018-10-21T15:58:00Z"/>
        </w:trPr>
        <w:tc>
          <w:tcPr>
            <w:tcW w:w="777" w:type="dxa"/>
            <w:tcBorders>
              <w:top w:val="nil"/>
              <w:left w:val="single" w:sz="4" w:space="0" w:color="auto"/>
              <w:bottom w:val="single" w:sz="4" w:space="0" w:color="auto"/>
              <w:right w:val="single" w:sz="4" w:space="0" w:color="auto"/>
            </w:tcBorders>
            <w:shd w:val="clear" w:color="auto" w:fill="auto"/>
            <w:noWrap/>
            <w:vAlign w:val="center"/>
          </w:tcPr>
          <w:p w:rsidR="002729E8" w:rsidRPr="002729E8" w:rsidRDefault="002729E8" w:rsidP="002729E8">
            <w:pPr>
              <w:widowControl/>
              <w:jc w:val="left"/>
              <w:rPr>
                <w:ins w:id="161" w:author="Chen XuanWem" w:date="2018-10-21T15:58:00Z"/>
                <w:rFonts w:ascii="等线" w:eastAsia="等线" w:hAnsi="等线" w:cs="宋体"/>
                <w:color w:val="000000"/>
                <w:kern w:val="0"/>
                <w:sz w:val="22"/>
                <w:szCs w:val="22"/>
              </w:rPr>
            </w:pPr>
            <w:ins w:id="162" w:author="Chen XuanWem" w:date="2018-10-21T15:58:00Z">
              <w:r w:rsidRPr="002729E8">
                <w:rPr>
                  <w:rFonts w:ascii="等线" w:eastAsia="等线" w:hAnsi="等线" w:cs="宋体" w:hint="eastAsia"/>
                  <w:color w:val="000000"/>
                  <w:kern w:val="0"/>
                  <w:sz w:val="22"/>
                  <w:szCs w:val="22"/>
                </w:rPr>
                <w:t>6.1.3</w:t>
              </w:r>
            </w:ins>
          </w:p>
        </w:tc>
        <w:tc>
          <w:tcPr>
            <w:tcW w:w="550" w:type="dxa"/>
            <w:vMerge/>
            <w:tcBorders>
              <w:top w:val="nil"/>
              <w:left w:val="single" w:sz="4" w:space="0" w:color="auto"/>
              <w:bottom w:val="single" w:sz="4" w:space="0" w:color="auto"/>
              <w:right w:val="single" w:sz="4" w:space="0" w:color="auto"/>
            </w:tcBorders>
            <w:vAlign w:val="center"/>
          </w:tcPr>
          <w:p w:rsidR="002729E8" w:rsidRPr="002729E8" w:rsidRDefault="002729E8" w:rsidP="002729E8">
            <w:pPr>
              <w:widowControl/>
              <w:jc w:val="left"/>
              <w:rPr>
                <w:ins w:id="163" w:author="Chen XuanWem" w:date="2018-10-21T15:58: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tcPr>
          <w:p w:rsidR="002729E8" w:rsidRPr="002729E8" w:rsidRDefault="002729E8" w:rsidP="002729E8">
            <w:pPr>
              <w:widowControl/>
              <w:jc w:val="left"/>
              <w:rPr>
                <w:ins w:id="164" w:author="Chen XuanWem" w:date="2018-10-21T15:58: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165" w:author="Chen XuanWem" w:date="2018-10-21T15:58:00Z"/>
                <w:rFonts w:ascii="等线" w:eastAsia="等线" w:hAnsi="等线" w:cs="宋体"/>
                <w:color w:val="000000"/>
                <w:kern w:val="0"/>
                <w:sz w:val="22"/>
                <w:szCs w:val="22"/>
              </w:rPr>
            </w:pPr>
            <w:ins w:id="166" w:author="Chen XuanWem" w:date="2018-10-21T15:58:00Z">
              <w:r w:rsidRPr="002729E8">
                <w:rPr>
                  <w:rFonts w:ascii="等线" w:eastAsia="等线" w:hAnsi="等线" w:cs="宋体" w:hint="eastAsia"/>
                  <w:color w:val="000000"/>
                  <w:kern w:val="0"/>
                  <w:sz w:val="22"/>
                  <w:szCs w:val="22"/>
                </w:rPr>
                <w:t>结构图</w:t>
              </w:r>
            </w:ins>
          </w:p>
        </w:tc>
        <w:tc>
          <w:tcPr>
            <w:tcW w:w="992"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167" w:author="Chen XuanWem" w:date="2018-10-21T15:58:00Z"/>
                <w:rFonts w:ascii="等线" w:eastAsia="等线" w:hAnsi="等线" w:cs="宋体"/>
                <w:color w:val="000000"/>
                <w:kern w:val="0"/>
                <w:sz w:val="22"/>
                <w:szCs w:val="22"/>
              </w:rPr>
            </w:pPr>
            <w:ins w:id="168" w:author="Chen XuanWem" w:date="2018-10-21T15:58:00Z">
              <w:r w:rsidRPr="002729E8">
                <w:rPr>
                  <w:rFonts w:ascii="等线" w:eastAsia="等线" w:hAnsi="等线" w:cs="宋体" w:hint="eastAsia"/>
                  <w:color w:val="000000"/>
                  <w:kern w:val="0"/>
                  <w:sz w:val="22"/>
                  <w:szCs w:val="22"/>
                </w:rPr>
                <w:t>1</w:t>
              </w:r>
            </w:ins>
          </w:p>
        </w:tc>
        <w:tc>
          <w:tcPr>
            <w:tcW w:w="709"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left"/>
              <w:rPr>
                <w:ins w:id="169" w:author="Chen XuanWem" w:date="2018-10-21T15:58:00Z"/>
                <w:rFonts w:ascii="等线" w:eastAsia="等线" w:hAnsi="等线" w:cs="宋体"/>
                <w:color w:val="000000"/>
                <w:kern w:val="0"/>
                <w:sz w:val="22"/>
                <w:szCs w:val="22"/>
              </w:rPr>
            </w:pPr>
            <w:ins w:id="170" w:author="Chen XuanWem" w:date="2018-10-21T15:58:00Z">
              <w:r w:rsidRPr="002729E8">
                <w:rPr>
                  <w:rFonts w:ascii="等线" w:eastAsia="等线" w:hAnsi="等线" w:cs="宋体" w:hint="eastAsia"/>
                  <w:color w:val="000000"/>
                  <w:kern w:val="0"/>
                  <w:sz w:val="22"/>
                  <w:szCs w:val="22"/>
                </w:rPr>
                <w:t>1</w:t>
              </w:r>
            </w:ins>
          </w:p>
        </w:tc>
        <w:tc>
          <w:tcPr>
            <w:tcW w:w="851"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171" w:author="Chen XuanWem" w:date="2018-10-21T15:58:00Z"/>
                <w:rFonts w:ascii="等线" w:eastAsia="等线" w:hAnsi="等线" w:cs="宋体"/>
                <w:color w:val="000000"/>
                <w:kern w:val="0"/>
                <w:sz w:val="22"/>
                <w:szCs w:val="22"/>
              </w:rPr>
            </w:pPr>
            <w:ins w:id="172" w:author="Chen XuanWem" w:date="2018-10-21T15:58:00Z">
              <w:r w:rsidRPr="002729E8">
                <w:rPr>
                  <w:rFonts w:ascii="等线" w:eastAsia="等线" w:hAnsi="等线" w:cs="宋体" w:hint="eastAsia"/>
                  <w:color w:val="000000"/>
                  <w:kern w:val="0"/>
                  <w:sz w:val="22"/>
                  <w:szCs w:val="22"/>
                </w:rPr>
                <w:t>I</w:t>
              </w:r>
            </w:ins>
          </w:p>
        </w:tc>
        <w:tc>
          <w:tcPr>
            <w:tcW w:w="850"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173" w:author="Chen XuanWem" w:date="2018-10-21T15:58:00Z"/>
                <w:rFonts w:ascii="等线" w:eastAsia="等线" w:hAnsi="等线" w:cs="宋体"/>
                <w:color w:val="000000"/>
                <w:kern w:val="0"/>
                <w:sz w:val="22"/>
                <w:szCs w:val="22"/>
              </w:rPr>
            </w:pPr>
            <w:ins w:id="174" w:author="Chen XuanWem" w:date="2018-10-21T15:58:00Z">
              <w:r w:rsidRPr="002729E8">
                <w:rPr>
                  <w:rFonts w:ascii="等线" w:eastAsia="等线" w:hAnsi="等线" w:cs="宋体" w:hint="eastAsia"/>
                  <w:color w:val="000000"/>
                  <w:kern w:val="0"/>
                  <w:sz w:val="22"/>
                  <w:szCs w:val="22"/>
                </w:rPr>
                <w:t>I</w:t>
              </w:r>
            </w:ins>
          </w:p>
        </w:tc>
        <w:tc>
          <w:tcPr>
            <w:tcW w:w="851"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175" w:author="Chen XuanWem" w:date="2018-10-21T15:58:00Z"/>
                <w:rFonts w:ascii="等线" w:eastAsia="等线" w:hAnsi="等线" w:cs="宋体"/>
                <w:color w:val="000000"/>
                <w:kern w:val="0"/>
                <w:sz w:val="22"/>
                <w:szCs w:val="22"/>
              </w:rPr>
            </w:pPr>
            <w:ins w:id="176" w:author="Chen XuanWem" w:date="2018-10-21T15:58:00Z">
              <w:r w:rsidRPr="002729E8">
                <w:rPr>
                  <w:rFonts w:ascii="等线" w:eastAsia="等线" w:hAnsi="等线" w:cs="宋体" w:hint="eastAsia"/>
                  <w:color w:val="000000"/>
                  <w:kern w:val="0"/>
                  <w:sz w:val="22"/>
                  <w:szCs w:val="22"/>
                </w:rPr>
                <w:t>R</w:t>
              </w:r>
            </w:ins>
          </w:p>
        </w:tc>
        <w:tc>
          <w:tcPr>
            <w:tcW w:w="709"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177" w:author="Chen XuanWem" w:date="2018-10-21T15:58:00Z"/>
                <w:rFonts w:ascii="等线" w:eastAsia="等线" w:hAnsi="等线" w:cs="宋体"/>
                <w:color w:val="000000"/>
                <w:kern w:val="0"/>
                <w:sz w:val="22"/>
                <w:szCs w:val="22"/>
              </w:rPr>
            </w:pPr>
            <w:ins w:id="178" w:author="Chen XuanWem" w:date="2018-10-21T15:58:00Z">
              <w:r w:rsidRPr="002729E8">
                <w:rPr>
                  <w:rFonts w:ascii="等线" w:eastAsia="等线" w:hAnsi="等线" w:cs="宋体" w:hint="eastAsia"/>
                  <w:color w:val="000000"/>
                  <w:kern w:val="0"/>
                  <w:sz w:val="22"/>
                  <w:szCs w:val="22"/>
                </w:rPr>
                <w:t>I</w:t>
              </w:r>
            </w:ins>
          </w:p>
        </w:tc>
        <w:tc>
          <w:tcPr>
            <w:tcW w:w="850"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179" w:author="Chen XuanWem" w:date="2018-10-21T15:58:00Z"/>
                <w:rFonts w:ascii="等线" w:eastAsia="等线" w:hAnsi="等线" w:cs="宋体"/>
                <w:color w:val="000000"/>
                <w:kern w:val="0"/>
                <w:sz w:val="22"/>
                <w:szCs w:val="22"/>
              </w:rPr>
            </w:pPr>
            <w:ins w:id="180" w:author="Chen XuanWem" w:date="2018-10-21T15:58:00Z">
              <w:r w:rsidRPr="002729E8">
                <w:rPr>
                  <w:rFonts w:ascii="等线" w:eastAsia="等线" w:hAnsi="等线" w:cs="宋体" w:hint="eastAsia"/>
                  <w:color w:val="000000"/>
                  <w:kern w:val="0"/>
                  <w:sz w:val="22"/>
                  <w:szCs w:val="22"/>
                </w:rPr>
                <w:t>I</w:t>
              </w:r>
            </w:ins>
          </w:p>
        </w:tc>
      </w:tr>
      <w:tr w:rsidR="002729E8" w:rsidRPr="002729E8" w:rsidTr="002729E8">
        <w:trPr>
          <w:trHeight w:val="285"/>
          <w:ins w:id="181" w:author="Chen XuanWem" w:date="2018-10-21T15:58:00Z"/>
        </w:trPr>
        <w:tc>
          <w:tcPr>
            <w:tcW w:w="777" w:type="dxa"/>
            <w:tcBorders>
              <w:top w:val="nil"/>
              <w:left w:val="single" w:sz="4" w:space="0" w:color="auto"/>
              <w:bottom w:val="single" w:sz="4" w:space="0" w:color="auto"/>
              <w:right w:val="single" w:sz="4" w:space="0" w:color="auto"/>
            </w:tcBorders>
            <w:shd w:val="clear" w:color="auto" w:fill="auto"/>
            <w:noWrap/>
            <w:vAlign w:val="center"/>
          </w:tcPr>
          <w:p w:rsidR="002729E8" w:rsidRPr="002729E8" w:rsidRDefault="002729E8" w:rsidP="002729E8">
            <w:pPr>
              <w:widowControl/>
              <w:jc w:val="left"/>
              <w:rPr>
                <w:ins w:id="182" w:author="Chen XuanWem" w:date="2018-10-21T15:58:00Z"/>
                <w:rFonts w:ascii="等线" w:eastAsia="等线" w:hAnsi="等线" w:cs="宋体"/>
                <w:color w:val="000000"/>
                <w:kern w:val="0"/>
                <w:sz w:val="22"/>
                <w:szCs w:val="22"/>
              </w:rPr>
            </w:pPr>
            <w:ins w:id="183" w:author="Chen XuanWem" w:date="2018-10-21T15:58:00Z">
              <w:r w:rsidRPr="002729E8">
                <w:rPr>
                  <w:rFonts w:ascii="等线" w:eastAsia="等线" w:hAnsi="等线" w:cs="宋体" w:hint="eastAsia"/>
                  <w:color w:val="000000"/>
                  <w:kern w:val="0"/>
                  <w:sz w:val="22"/>
                  <w:szCs w:val="22"/>
                </w:rPr>
                <w:t>6.1.4</w:t>
              </w:r>
            </w:ins>
          </w:p>
        </w:tc>
        <w:tc>
          <w:tcPr>
            <w:tcW w:w="550" w:type="dxa"/>
            <w:vMerge/>
            <w:tcBorders>
              <w:top w:val="nil"/>
              <w:left w:val="single" w:sz="4" w:space="0" w:color="auto"/>
              <w:bottom w:val="single" w:sz="4" w:space="0" w:color="auto"/>
              <w:right w:val="single" w:sz="4" w:space="0" w:color="auto"/>
            </w:tcBorders>
            <w:vAlign w:val="center"/>
          </w:tcPr>
          <w:p w:rsidR="002729E8" w:rsidRPr="002729E8" w:rsidRDefault="002729E8" w:rsidP="002729E8">
            <w:pPr>
              <w:widowControl/>
              <w:jc w:val="left"/>
              <w:rPr>
                <w:ins w:id="184" w:author="Chen XuanWem" w:date="2018-10-21T15:58: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tcPr>
          <w:p w:rsidR="002729E8" w:rsidRPr="002729E8" w:rsidRDefault="002729E8" w:rsidP="002729E8">
            <w:pPr>
              <w:widowControl/>
              <w:jc w:val="left"/>
              <w:rPr>
                <w:ins w:id="185" w:author="Chen XuanWem" w:date="2018-10-21T15:58: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186" w:author="Chen XuanWem" w:date="2018-10-21T15:58:00Z"/>
                <w:rFonts w:ascii="等线" w:eastAsia="等线" w:hAnsi="等线" w:cs="宋体"/>
                <w:color w:val="000000"/>
                <w:kern w:val="0"/>
                <w:sz w:val="22"/>
                <w:szCs w:val="22"/>
              </w:rPr>
            </w:pPr>
            <w:ins w:id="187" w:author="Chen XuanWem" w:date="2018-10-21T15:58:00Z">
              <w:r w:rsidRPr="002729E8">
                <w:rPr>
                  <w:rFonts w:ascii="等线" w:eastAsia="等线" w:hAnsi="等线" w:cs="宋体" w:hint="eastAsia"/>
                  <w:color w:val="000000"/>
                  <w:kern w:val="0"/>
                  <w:sz w:val="22"/>
                  <w:szCs w:val="22"/>
                </w:rPr>
                <w:t>数据流图</w:t>
              </w:r>
            </w:ins>
          </w:p>
        </w:tc>
        <w:tc>
          <w:tcPr>
            <w:tcW w:w="992"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188" w:author="Chen XuanWem" w:date="2018-10-21T15:58:00Z"/>
                <w:rFonts w:ascii="等线" w:eastAsia="等线" w:hAnsi="等线" w:cs="宋体"/>
                <w:color w:val="000000"/>
                <w:kern w:val="0"/>
                <w:sz w:val="22"/>
                <w:szCs w:val="22"/>
              </w:rPr>
            </w:pPr>
            <w:ins w:id="189" w:author="Chen XuanWem" w:date="2018-10-21T15:58:00Z">
              <w:r w:rsidRPr="002729E8">
                <w:rPr>
                  <w:rFonts w:ascii="等线" w:eastAsia="等线" w:hAnsi="等线" w:cs="宋体" w:hint="eastAsia"/>
                  <w:color w:val="000000"/>
                  <w:kern w:val="0"/>
                  <w:sz w:val="22"/>
                  <w:szCs w:val="22"/>
                </w:rPr>
                <w:t>1</w:t>
              </w:r>
            </w:ins>
          </w:p>
        </w:tc>
        <w:tc>
          <w:tcPr>
            <w:tcW w:w="709"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left"/>
              <w:rPr>
                <w:ins w:id="190" w:author="Chen XuanWem" w:date="2018-10-21T15:58:00Z"/>
                <w:rFonts w:ascii="等线" w:eastAsia="等线" w:hAnsi="等线" w:cs="宋体"/>
                <w:color w:val="000000"/>
                <w:kern w:val="0"/>
                <w:sz w:val="22"/>
                <w:szCs w:val="22"/>
              </w:rPr>
            </w:pPr>
            <w:ins w:id="191" w:author="Chen XuanWem" w:date="2018-10-21T15:58:00Z">
              <w:r w:rsidRPr="002729E8">
                <w:rPr>
                  <w:rFonts w:ascii="等线" w:eastAsia="等线" w:hAnsi="等线" w:cs="宋体" w:hint="eastAsia"/>
                  <w:color w:val="000000"/>
                  <w:kern w:val="0"/>
                  <w:sz w:val="22"/>
                  <w:szCs w:val="22"/>
                </w:rPr>
                <w:t>1</w:t>
              </w:r>
            </w:ins>
          </w:p>
        </w:tc>
        <w:tc>
          <w:tcPr>
            <w:tcW w:w="851"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192" w:author="Chen XuanWem" w:date="2018-10-21T15:58:00Z"/>
                <w:rFonts w:ascii="等线" w:eastAsia="等线" w:hAnsi="等线" w:cs="宋体"/>
                <w:color w:val="000000"/>
                <w:kern w:val="0"/>
                <w:sz w:val="22"/>
                <w:szCs w:val="22"/>
              </w:rPr>
            </w:pPr>
            <w:ins w:id="193" w:author="Chen XuanWem" w:date="2018-10-21T15:58:00Z">
              <w:r w:rsidRPr="002729E8">
                <w:rPr>
                  <w:rFonts w:ascii="等线" w:eastAsia="等线" w:hAnsi="等线" w:cs="宋体" w:hint="eastAsia"/>
                  <w:color w:val="000000"/>
                  <w:kern w:val="0"/>
                  <w:sz w:val="22"/>
                  <w:szCs w:val="22"/>
                </w:rPr>
                <w:t>I</w:t>
              </w:r>
            </w:ins>
          </w:p>
        </w:tc>
        <w:tc>
          <w:tcPr>
            <w:tcW w:w="850"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194" w:author="Chen XuanWem" w:date="2018-10-21T15:58:00Z"/>
                <w:rFonts w:ascii="等线" w:eastAsia="等线" w:hAnsi="等线" w:cs="宋体"/>
                <w:color w:val="000000"/>
                <w:kern w:val="0"/>
                <w:sz w:val="22"/>
                <w:szCs w:val="22"/>
              </w:rPr>
            </w:pPr>
            <w:ins w:id="195" w:author="Chen XuanWem" w:date="2018-10-21T15:58:00Z">
              <w:r w:rsidRPr="002729E8">
                <w:rPr>
                  <w:rFonts w:ascii="等线" w:eastAsia="等线" w:hAnsi="等线" w:cs="宋体" w:hint="eastAsia"/>
                  <w:color w:val="000000"/>
                  <w:kern w:val="0"/>
                  <w:sz w:val="22"/>
                  <w:szCs w:val="22"/>
                </w:rPr>
                <w:t>I</w:t>
              </w:r>
            </w:ins>
          </w:p>
        </w:tc>
        <w:tc>
          <w:tcPr>
            <w:tcW w:w="851"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196" w:author="Chen XuanWem" w:date="2018-10-21T15:58:00Z"/>
                <w:rFonts w:ascii="等线" w:eastAsia="等线" w:hAnsi="等线" w:cs="宋体"/>
                <w:color w:val="000000"/>
                <w:kern w:val="0"/>
                <w:sz w:val="22"/>
                <w:szCs w:val="22"/>
              </w:rPr>
            </w:pPr>
            <w:ins w:id="197" w:author="Chen XuanWem" w:date="2018-10-21T15:58:00Z">
              <w:r w:rsidRPr="002729E8">
                <w:rPr>
                  <w:rFonts w:ascii="等线" w:eastAsia="等线" w:hAnsi="等线" w:cs="宋体" w:hint="eastAsia"/>
                  <w:color w:val="000000"/>
                  <w:kern w:val="0"/>
                  <w:sz w:val="22"/>
                  <w:szCs w:val="22"/>
                </w:rPr>
                <w:t>I</w:t>
              </w:r>
            </w:ins>
          </w:p>
        </w:tc>
        <w:tc>
          <w:tcPr>
            <w:tcW w:w="709"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198" w:author="Chen XuanWem" w:date="2018-10-21T15:58:00Z"/>
                <w:rFonts w:ascii="等线" w:eastAsia="等线" w:hAnsi="等线" w:cs="宋体"/>
                <w:color w:val="000000"/>
                <w:kern w:val="0"/>
                <w:sz w:val="22"/>
                <w:szCs w:val="22"/>
              </w:rPr>
            </w:pPr>
            <w:ins w:id="199" w:author="Chen XuanWem" w:date="2018-10-21T15:58:00Z">
              <w:r w:rsidRPr="002729E8">
                <w:rPr>
                  <w:rFonts w:ascii="等线" w:eastAsia="等线" w:hAnsi="等线" w:cs="宋体" w:hint="eastAsia"/>
                  <w:color w:val="000000"/>
                  <w:kern w:val="0"/>
                  <w:sz w:val="22"/>
                  <w:szCs w:val="22"/>
                </w:rPr>
                <w:t>R</w:t>
              </w:r>
            </w:ins>
          </w:p>
        </w:tc>
        <w:tc>
          <w:tcPr>
            <w:tcW w:w="850"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200" w:author="Chen XuanWem" w:date="2018-10-21T15:58:00Z"/>
                <w:rFonts w:ascii="等线" w:eastAsia="等线" w:hAnsi="等线" w:cs="宋体"/>
                <w:color w:val="000000"/>
                <w:kern w:val="0"/>
                <w:sz w:val="22"/>
                <w:szCs w:val="22"/>
              </w:rPr>
            </w:pPr>
            <w:ins w:id="201" w:author="Chen XuanWem" w:date="2018-10-21T15:58:00Z">
              <w:r w:rsidRPr="002729E8">
                <w:rPr>
                  <w:rFonts w:ascii="等线" w:eastAsia="等线" w:hAnsi="等线" w:cs="宋体" w:hint="eastAsia"/>
                  <w:color w:val="000000"/>
                  <w:kern w:val="0"/>
                  <w:sz w:val="22"/>
                  <w:szCs w:val="22"/>
                </w:rPr>
                <w:t>I</w:t>
              </w:r>
            </w:ins>
          </w:p>
        </w:tc>
      </w:tr>
      <w:tr w:rsidR="002729E8" w:rsidRPr="002729E8" w:rsidTr="002729E8">
        <w:trPr>
          <w:trHeight w:val="285"/>
          <w:ins w:id="202" w:author="Chen XuanWem" w:date="2018-10-21T15:58:00Z"/>
        </w:trPr>
        <w:tc>
          <w:tcPr>
            <w:tcW w:w="777" w:type="dxa"/>
            <w:tcBorders>
              <w:top w:val="nil"/>
              <w:left w:val="single" w:sz="4" w:space="0" w:color="auto"/>
              <w:bottom w:val="single" w:sz="4" w:space="0" w:color="auto"/>
              <w:right w:val="single" w:sz="4" w:space="0" w:color="auto"/>
            </w:tcBorders>
            <w:shd w:val="clear" w:color="auto" w:fill="auto"/>
            <w:noWrap/>
            <w:vAlign w:val="center"/>
          </w:tcPr>
          <w:p w:rsidR="002729E8" w:rsidRPr="002729E8" w:rsidRDefault="002729E8" w:rsidP="002729E8">
            <w:pPr>
              <w:widowControl/>
              <w:jc w:val="left"/>
              <w:rPr>
                <w:ins w:id="203" w:author="Chen XuanWem" w:date="2018-10-21T15:58:00Z"/>
                <w:rFonts w:ascii="等线" w:eastAsia="等线" w:hAnsi="等线" w:cs="宋体"/>
                <w:color w:val="000000"/>
                <w:kern w:val="0"/>
                <w:sz w:val="22"/>
                <w:szCs w:val="22"/>
              </w:rPr>
            </w:pPr>
            <w:ins w:id="204" w:author="Chen XuanWem" w:date="2018-10-21T15:58:00Z">
              <w:r w:rsidRPr="002729E8">
                <w:rPr>
                  <w:rFonts w:ascii="等线" w:eastAsia="等线" w:hAnsi="等线" w:cs="宋体" w:hint="eastAsia"/>
                  <w:color w:val="000000"/>
                  <w:kern w:val="0"/>
                  <w:sz w:val="22"/>
                  <w:szCs w:val="22"/>
                </w:rPr>
                <w:t>6.2.1</w:t>
              </w:r>
            </w:ins>
          </w:p>
        </w:tc>
        <w:tc>
          <w:tcPr>
            <w:tcW w:w="550" w:type="dxa"/>
            <w:vMerge/>
            <w:tcBorders>
              <w:top w:val="nil"/>
              <w:left w:val="single" w:sz="4" w:space="0" w:color="auto"/>
              <w:bottom w:val="single" w:sz="4" w:space="0" w:color="auto"/>
              <w:right w:val="single" w:sz="4" w:space="0" w:color="auto"/>
            </w:tcBorders>
            <w:vAlign w:val="center"/>
          </w:tcPr>
          <w:p w:rsidR="002729E8" w:rsidRPr="002729E8" w:rsidRDefault="002729E8" w:rsidP="002729E8">
            <w:pPr>
              <w:widowControl/>
              <w:jc w:val="left"/>
              <w:rPr>
                <w:ins w:id="205" w:author="Chen XuanWem" w:date="2018-10-21T15:58: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shd w:val="clear" w:color="auto" w:fill="auto"/>
            <w:vAlign w:val="center"/>
          </w:tcPr>
          <w:p w:rsidR="002729E8" w:rsidRPr="002729E8" w:rsidRDefault="002729E8" w:rsidP="002729E8">
            <w:pPr>
              <w:widowControl/>
              <w:jc w:val="left"/>
              <w:rPr>
                <w:ins w:id="206" w:author="Chen XuanWem" w:date="2018-10-21T15:58:00Z"/>
                <w:rFonts w:ascii="等线" w:eastAsia="等线" w:hAnsi="等线" w:cs="宋体"/>
                <w:color w:val="000000"/>
                <w:kern w:val="0"/>
                <w:sz w:val="22"/>
                <w:szCs w:val="22"/>
              </w:rPr>
            </w:pPr>
            <w:ins w:id="207" w:author="Chen XuanWem" w:date="2018-10-21T15:58:00Z">
              <w:r w:rsidRPr="002729E8">
                <w:rPr>
                  <w:rFonts w:ascii="等线" w:eastAsia="等线" w:hAnsi="等线" w:cs="宋体" w:hint="eastAsia"/>
                  <w:color w:val="000000"/>
                  <w:kern w:val="0"/>
                  <w:sz w:val="22"/>
                  <w:szCs w:val="22"/>
                </w:rPr>
                <w:t>详细设计</w:t>
              </w:r>
            </w:ins>
          </w:p>
        </w:tc>
        <w:tc>
          <w:tcPr>
            <w:tcW w:w="1647"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208" w:author="Chen XuanWem" w:date="2018-10-21T15:58:00Z"/>
                <w:rFonts w:ascii="等线" w:eastAsia="等线" w:hAnsi="等线" w:cs="宋体"/>
                <w:color w:val="000000"/>
                <w:kern w:val="0"/>
                <w:sz w:val="22"/>
                <w:szCs w:val="22"/>
              </w:rPr>
            </w:pPr>
            <w:ins w:id="209" w:author="Chen XuanWem" w:date="2018-10-21T15:58:00Z">
              <w:r w:rsidRPr="002729E8">
                <w:rPr>
                  <w:rFonts w:ascii="等线" w:eastAsia="等线" w:hAnsi="等线" w:cs="宋体" w:hint="eastAsia"/>
                  <w:color w:val="000000"/>
                  <w:kern w:val="0"/>
                  <w:sz w:val="22"/>
                  <w:szCs w:val="22"/>
                </w:rPr>
                <w:t>界面原型</w:t>
              </w:r>
            </w:ins>
          </w:p>
        </w:tc>
        <w:tc>
          <w:tcPr>
            <w:tcW w:w="992"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210" w:author="Chen XuanWem" w:date="2018-10-21T15:58:00Z"/>
                <w:rFonts w:ascii="等线" w:eastAsia="等线" w:hAnsi="等线" w:cs="宋体"/>
                <w:color w:val="000000"/>
                <w:kern w:val="0"/>
                <w:sz w:val="22"/>
                <w:szCs w:val="22"/>
              </w:rPr>
            </w:pPr>
            <w:ins w:id="211" w:author="Chen XuanWem" w:date="2018-10-21T15:58:00Z">
              <w:r w:rsidRPr="002729E8">
                <w:rPr>
                  <w:rFonts w:ascii="等线" w:eastAsia="等线" w:hAnsi="等线" w:cs="宋体" w:hint="eastAsia"/>
                  <w:color w:val="000000"/>
                  <w:kern w:val="0"/>
                  <w:sz w:val="22"/>
                  <w:szCs w:val="22"/>
                </w:rPr>
                <w:t>1</w:t>
              </w:r>
            </w:ins>
          </w:p>
        </w:tc>
        <w:tc>
          <w:tcPr>
            <w:tcW w:w="709"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left"/>
              <w:rPr>
                <w:ins w:id="212" w:author="Chen XuanWem" w:date="2018-10-21T15:58:00Z"/>
                <w:rFonts w:ascii="等线" w:eastAsia="等线" w:hAnsi="等线" w:cs="宋体"/>
                <w:color w:val="000000"/>
                <w:kern w:val="0"/>
                <w:sz w:val="22"/>
                <w:szCs w:val="22"/>
              </w:rPr>
            </w:pPr>
            <w:ins w:id="213" w:author="Chen XuanWem" w:date="2018-10-21T15:58:00Z">
              <w:r w:rsidRPr="002729E8">
                <w:rPr>
                  <w:rFonts w:ascii="等线" w:eastAsia="等线" w:hAnsi="等线" w:cs="宋体" w:hint="eastAsia"/>
                  <w:color w:val="000000"/>
                  <w:kern w:val="0"/>
                  <w:sz w:val="22"/>
                  <w:szCs w:val="22"/>
                </w:rPr>
                <w:t>1</w:t>
              </w:r>
            </w:ins>
          </w:p>
        </w:tc>
        <w:tc>
          <w:tcPr>
            <w:tcW w:w="851"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214" w:author="Chen XuanWem" w:date="2018-10-21T15:58:00Z"/>
                <w:rFonts w:ascii="等线" w:eastAsia="等线" w:hAnsi="等线" w:cs="宋体"/>
                <w:color w:val="000000"/>
                <w:kern w:val="0"/>
                <w:sz w:val="22"/>
                <w:szCs w:val="22"/>
              </w:rPr>
            </w:pPr>
            <w:ins w:id="215" w:author="Chen XuanWem" w:date="2018-10-21T15:58:00Z">
              <w:r w:rsidRPr="002729E8">
                <w:rPr>
                  <w:rFonts w:ascii="等线" w:eastAsia="等线" w:hAnsi="等线" w:cs="宋体" w:hint="eastAsia"/>
                  <w:color w:val="000000"/>
                  <w:kern w:val="0"/>
                  <w:sz w:val="22"/>
                  <w:szCs w:val="22"/>
                </w:rPr>
                <w:t>I</w:t>
              </w:r>
            </w:ins>
          </w:p>
        </w:tc>
        <w:tc>
          <w:tcPr>
            <w:tcW w:w="850"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216" w:author="Chen XuanWem" w:date="2018-10-21T15:58:00Z"/>
                <w:rFonts w:ascii="等线" w:eastAsia="等线" w:hAnsi="等线" w:cs="宋体"/>
                <w:color w:val="000000"/>
                <w:kern w:val="0"/>
                <w:sz w:val="22"/>
                <w:szCs w:val="22"/>
              </w:rPr>
            </w:pPr>
            <w:ins w:id="217" w:author="Chen XuanWem" w:date="2018-10-21T15:58:00Z">
              <w:r w:rsidRPr="002729E8">
                <w:rPr>
                  <w:rFonts w:ascii="等线" w:eastAsia="等线" w:hAnsi="等线" w:cs="宋体" w:hint="eastAsia"/>
                  <w:color w:val="000000"/>
                  <w:kern w:val="0"/>
                  <w:sz w:val="22"/>
                  <w:szCs w:val="22"/>
                </w:rPr>
                <w:t>R</w:t>
              </w:r>
            </w:ins>
          </w:p>
        </w:tc>
        <w:tc>
          <w:tcPr>
            <w:tcW w:w="851"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218" w:author="Chen XuanWem" w:date="2018-10-21T15:58:00Z"/>
                <w:rFonts w:ascii="等线" w:eastAsia="等线" w:hAnsi="等线" w:cs="宋体"/>
                <w:color w:val="000000"/>
                <w:kern w:val="0"/>
                <w:sz w:val="22"/>
                <w:szCs w:val="22"/>
              </w:rPr>
            </w:pPr>
            <w:ins w:id="219" w:author="Chen XuanWem" w:date="2018-10-21T15:58:00Z">
              <w:r w:rsidRPr="002729E8">
                <w:rPr>
                  <w:rFonts w:ascii="等线" w:eastAsia="等线" w:hAnsi="等线" w:cs="宋体" w:hint="eastAsia"/>
                  <w:color w:val="000000"/>
                  <w:kern w:val="0"/>
                  <w:sz w:val="22"/>
                  <w:szCs w:val="22"/>
                </w:rPr>
                <w:t>I</w:t>
              </w:r>
            </w:ins>
          </w:p>
        </w:tc>
        <w:tc>
          <w:tcPr>
            <w:tcW w:w="709"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220" w:author="Chen XuanWem" w:date="2018-10-21T15:58:00Z"/>
                <w:rFonts w:ascii="等线" w:eastAsia="等线" w:hAnsi="等线" w:cs="宋体"/>
                <w:color w:val="000000"/>
                <w:kern w:val="0"/>
                <w:sz w:val="22"/>
                <w:szCs w:val="22"/>
              </w:rPr>
            </w:pPr>
            <w:ins w:id="221" w:author="Chen XuanWem" w:date="2018-10-21T15:58:00Z">
              <w:r w:rsidRPr="002729E8">
                <w:rPr>
                  <w:rFonts w:ascii="等线" w:eastAsia="等线" w:hAnsi="等线" w:cs="宋体" w:hint="eastAsia"/>
                  <w:color w:val="000000"/>
                  <w:kern w:val="0"/>
                  <w:sz w:val="22"/>
                  <w:szCs w:val="22"/>
                </w:rPr>
                <w:t>I</w:t>
              </w:r>
            </w:ins>
          </w:p>
        </w:tc>
        <w:tc>
          <w:tcPr>
            <w:tcW w:w="850"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222" w:author="Chen XuanWem" w:date="2018-10-21T15:58:00Z"/>
                <w:rFonts w:ascii="等线" w:eastAsia="等线" w:hAnsi="等线" w:cs="宋体"/>
                <w:color w:val="000000"/>
                <w:kern w:val="0"/>
                <w:sz w:val="22"/>
                <w:szCs w:val="22"/>
              </w:rPr>
            </w:pPr>
            <w:ins w:id="223" w:author="Chen XuanWem" w:date="2018-10-21T15:58:00Z">
              <w:r w:rsidRPr="002729E8">
                <w:rPr>
                  <w:rFonts w:ascii="等线" w:eastAsia="等线" w:hAnsi="等线" w:cs="宋体" w:hint="eastAsia"/>
                  <w:color w:val="000000"/>
                  <w:kern w:val="0"/>
                  <w:sz w:val="22"/>
                  <w:szCs w:val="22"/>
                </w:rPr>
                <w:t>I</w:t>
              </w:r>
            </w:ins>
          </w:p>
        </w:tc>
      </w:tr>
      <w:tr w:rsidR="002729E8" w:rsidRPr="002729E8" w:rsidTr="002729E8">
        <w:trPr>
          <w:trHeight w:val="285"/>
          <w:ins w:id="224" w:author="Chen XuanWem" w:date="2018-10-21T15:58:00Z"/>
        </w:trPr>
        <w:tc>
          <w:tcPr>
            <w:tcW w:w="777" w:type="dxa"/>
            <w:tcBorders>
              <w:top w:val="nil"/>
              <w:left w:val="single" w:sz="4" w:space="0" w:color="auto"/>
              <w:bottom w:val="single" w:sz="4" w:space="0" w:color="auto"/>
              <w:right w:val="single" w:sz="4" w:space="0" w:color="auto"/>
            </w:tcBorders>
            <w:shd w:val="clear" w:color="auto" w:fill="auto"/>
            <w:noWrap/>
            <w:vAlign w:val="center"/>
          </w:tcPr>
          <w:p w:rsidR="002729E8" w:rsidRPr="002729E8" w:rsidRDefault="002729E8" w:rsidP="002729E8">
            <w:pPr>
              <w:widowControl/>
              <w:jc w:val="left"/>
              <w:rPr>
                <w:ins w:id="225" w:author="Chen XuanWem" w:date="2018-10-21T15:58:00Z"/>
                <w:rFonts w:ascii="等线" w:eastAsia="等线" w:hAnsi="等线" w:cs="宋体"/>
                <w:color w:val="000000"/>
                <w:kern w:val="0"/>
                <w:sz w:val="22"/>
                <w:szCs w:val="22"/>
              </w:rPr>
            </w:pPr>
            <w:ins w:id="226" w:author="Chen XuanWem" w:date="2018-10-21T15:58:00Z">
              <w:r w:rsidRPr="002729E8">
                <w:rPr>
                  <w:rFonts w:ascii="等线" w:eastAsia="等线" w:hAnsi="等线" w:cs="宋体" w:hint="eastAsia"/>
                  <w:color w:val="000000"/>
                  <w:kern w:val="0"/>
                  <w:sz w:val="22"/>
                  <w:szCs w:val="22"/>
                </w:rPr>
                <w:t>7.1.1</w:t>
              </w:r>
            </w:ins>
          </w:p>
        </w:tc>
        <w:tc>
          <w:tcPr>
            <w:tcW w:w="550" w:type="dxa"/>
            <w:vMerge/>
            <w:tcBorders>
              <w:top w:val="nil"/>
              <w:left w:val="single" w:sz="4" w:space="0" w:color="auto"/>
              <w:bottom w:val="single" w:sz="4" w:space="0" w:color="auto"/>
              <w:right w:val="single" w:sz="4" w:space="0" w:color="auto"/>
            </w:tcBorders>
            <w:shd w:val="clear" w:color="auto" w:fill="auto"/>
            <w:vAlign w:val="center"/>
          </w:tcPr>
          <w:p w:rsidR="002729E8" w:rsidRPr="002729E8" w:rsidRDefault="002729E8" w:rsidP="002729E8">
            <w:pPr>
              <w:widowControl/>
              <w:jc w:val="left"/>
              <w:rPr>
                <w:ins w:id="227" w:author="Chen XuanWem" w:date="2018-10-21T15:58:00Z"/>
                <w:rFonts w:ascii="等线" w:eastAsia="等线" w:hAnsi="等线" w:cs="宋体"/>
                <w:color w:val="000000"/>
                <w:kern w:val="0"/>
                <w:sz w:val="22"/>
                <w:szCs w:val="22"/>
              </w:rPr>
            </w:pPr>
            <w:ins w:id="228" w:author="Chen XuanWem" w:date="2018-10-21T15:58:00Z">
              <w:r w:rsidRPr="002729E8">
                <w:rPr>
                  <w:rFonts w:ascii="等线" w:eastAsia="等线" w:hAnsi="等线" w:cs="宋体" w:hint="eastAsia"/>
                  <w:color w:val="000000"/>
                  <w:kern w:val="0"/>
                  <w:sz w:val="22"/>
                  <w:szCs w:val="22"/>
                </w:rPr>
                <w:t>编码</w:t>
              </w:r>
            </w:ins>
          </w:p>
        </w:tc>
        <w:tc>
          <w:tcPr>
            <w:tcW w:w="570" w:type="dxa"/>
            <w:vMerge/>
            <w:tcBorders>
              <w:top w:val="nil"/>
              <w:left w:val="single" w:sz="4" w:space="0" w:color="auto"/>
              <w:bottom w:val="single" w:sz="4" w:space="0" w:color="auto"/>
              <w:right w:val="single" w:sz="4" w:space="0" w:color="auto"/>
            </w:tcBorders>
            <w:shd w:val="clear" w:color="auto" w:fill="auto"/>
            <w:vAlign w:val="center"/>
          </w:tcPr>
          <w:p w:rsidR="002729E8" w:rsidRPr="002729E8" w:rsidRDefault="002729E8" w:rsidP="002729E8">
            <w:pPr>
              <w:widowControl/>
              <w:jc w:val="left"/>
              <w:rPr>
                <w:ins w:id="229" w:author="Chen XuanWem" w:date="2018-10-21T15:58:00Z"/>
                <w:rFonts w:ascii="等线" w:eastAsia="等线" w:hAnsi="等线" w:cs="宋体"/>
                <w:color w:val="000000"/>
                <w:kern w:val="0"/>
                <w:sz w:val="22"/>
                <w:szCs w:val="22"/>
              </w:rPr>
            </w:pPr>
            <w:ins w:id="230" w:author="Chen XuanWem" w:date="2018-10-21T15:58:00Z">
              <w:r w:rsidRPr="002729E8">
                <w:rPr>
                  <w:rFonts w:ascii="等线" w:eastAsia="等线" w:hAnsi="等线" w:cs="宋体" w:hint="eastAsia"/>
                  <w:color w:val="000000"/>
                  <w:kern w:val="0"/>
                  <w:sz w:val="22"/>
                  <w:szCs w:val="22"/>
                </w:rPr>
                <w:t xml:space="preserve">　</w:t>
              </w:r>
            </w:ins>
          </w:p>
        </w:tc>
        <w:tc>
          <w:tcPr>
            <w:tcW w:w="1647"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231" w:author="Chen XuanWem" w:date="2018-10-21T15:58:00Z"/>
                <w:rFonts w:ascii="等线" w:eastAsia="等线" w:hAnsi="等线" w:cs="宋体"/>
                <w:color w:val="000000"/>
                <w:kern w:val="0"/>
                <w:sz w:val="22"/>
                <w:szCs w:val="22"/>
              </w:rPr>
            </w:pPr>
            <w:ins w:id="232" w:author="Chen XuanWem" w:date="2018-10-21T15:58:00Z">
              <w:r w:rsidRPr="002729E8">
                <w:rPr>
                  <w:rFonts w:ascii="等线" w:eastAsia="等线" w:hAnsi="等线" w:cs="宋体" w:hint="eastAsia"/>
                  <w:color w:val="000000"/>
                  <w:kern w:val="0"/>
                  <w:sz w:val="22"/>
                  <w:szCs w:val="22"/>
                </w:rPr>
                <w:t>暂无</w:t>
              </w:r>
            </w:ins>
          </w:p>
        </w:tc>
        <w:tc>
          <w:tcPr>
            <w:tcW w:w="992"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233" w:author="Chen XuanWem" w:date="2018-10-21T15:58:00Z"/>
                <w:rFonts w:ascii="等线" w:eastAsia="等线" w:hAnsi="等线" w:cs="宋体"/>
                <w:color w:val="000000"/>
                <w:kern w:val="0"/>
                <w:sz w:val="22"/>
                <w:szCs w:val="22"/>
              </w:rPr>
            </w:pPr>
            <w:ins w:id="234" w:author="Chen XuanWem" w:date="2018-10-21T15:58:00Z">
              <w:r w:rsidRPr="002729E8">
                <w:rPr>
                  <w:rFonts w:ascii="等线" w:eastAsia="等线" w:hAnsi="等线" w:cs="宋体" w:hint="eastAsia"/>
                  <w:color w:val="000000"/>
                  <w:kern w:val="0"/>
                  <w:sz w:val="22"/>
                  <w:szCs w:val="22"/>
                </w:rPr>
                <w:t xml:space="preserve">　</w:t>
              </w:r>
            </w:ins>
          </w:p>
        </w:tc>
        <w:tc>
          <w:tcPr>
            <w:tcW w:w="709"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left"/>
              <w:rPr>
                <w:ins w:id="235" w:author="Chen XuanWem" w:date="2018-10-21T15:58:00Z"/>
                <w:rFonts w:ascii="等线" w:eastAsia="等线" w:hAnsi="等线" w:cs="宋体"/>
                <w:color w:val="000000"/>
                <w:kern w:val="0"/>
                <w:sz w:val="22"/>
                <w:szCs w:val="22"/>
              </w:rPr>
            </w:pPr>
            <w:ins w:id="236" w:author="Chen XuanWem" w:date="2018-10-21T15:58:00Z">
              <w:r w:rsidRPr="002729E8">
                <w:rPr>
                  <w:rFonts w:ascii="等线" w:eastAsia="等线" w:hAnsi="等线" w:cs="宋体" w:hint="eastAsia"/>
                  <w:color w:val="000000"/>
                  <w:kern w:val="0"/>
                  <w:sz w:val="22"/>
                  <w:szCs w:val="22"/>
                </w:rPr>
                <w:t xml:space="preserve">　</w:t>
              </w:r>
            </w:ins>
          </w:p>
        </w:tc>
        <w:tc>
          <w:tcPr>
            <w:tcW w:w="851"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237" w:author="Chen XuanWem" w:date="2018-10-21T15:58:00Z"/>
                <w:rFonts w:ascii="等线" w:eastAsia="等线" w:hAnsi="等线" w:cs="宋体"/>
                <w:color w:val="000000"/>
                <w:kern w:val="0"/>
                <w:sz w:val="22"/>
                <w:szCs w:val="22"/>
              </w:rPr>
            </w:pPr>
            <w:ins w:id="238" w:author="Chen XuanWem" w:date="2018-10-21T15:58:00Z">
              <w:r w:rsidRPr="002729E8">
                <w:rPr>
                  <w:rFonts w:ascii="等线" w:eastAsia="等线" w:hAnsi="等线" w:cs="宋体" w:hint="eastAsia"/>
                  <w:color w:val="000000"/>
                  <w:kern w:val="0"/>
                  <w:sz w:val="22"/>
                  <w:szCs w:val="22"/>
                </w:rPr>
                <w:t xml:space="preserve">　</w:t>
              </w:r>
            </w:ins>
          </w:p>
        </w:tc>
        <w:tc>
          <w:tcPr>
            <w:tcW w:w="850"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239" w:author="Chen XuanWem" w:date="2018-10-21T15:58:00Z"/>
                <w:rFonts w:ascii="等线" w:eastAsia="等线" w:hAnsi="等线" w:cs="宋体"/>
                <w:color w:val="000000"/>
                <w:kern w:val="0"/>
                <w:sz w:val="22"/>
                <w:szCs w:val="22"/>
              </w:rPr>
            </w:pPr>
            <w:ins w:id="240" w:author="Chen XuanWem" w:date="2018-10-21T15:58:00Z">
              <w:r w:rsidRPr="002729E8">
                <w:rPr>
                  <w:rFonts w:ascii="等线" w:eastAsia="等线" w:hAnsi="等线" w:cs="宋体" w:hint="eastAsia"/>
                  <w:color w:val="000000"/>
                  <w:kern w:val="0"/>
                  <w:sz w:val="22"/>
                  <w:szCs w:val="22"/>
                </w:rPr>
                <w:t xml:space="preserve">　</w:t>
              </w:r>
            </w:ins>
          </w:p>
        </w:tc>
        <w:tc>
          <w:tcPr>
            <w:tcW w:w="851"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241" w:author="Chen XuanWem" w:date="2018-10-21T15:58:00Z"/>
                <w:rFonts w:ascii="等线" w:eastAsia="等线" w:hAnsi="等线" w:cs="宋体"/>
                <w:color w:val="000000"/>
                <w:kern w:val="0"/>
                <w:sz w:val="22"/>
                <w:szCs w:val="22"/>
              </w:rPr>
            </w:pPr>
            <w:ins w:id="242" w:author="Chen XuanWem" w:date="2018-10-21T15:58:00Z">
              <w:r w:rsidRPr="002729E8">
                <w:rPr>
                  <w:rFonts w:ascii="等线" w:eastAsia="等线" w:hAnsi="等线" w:cs="宋体" w:hint="eastAsia"/>
                  <w:color w:val="000000"/>
                  <w:kern w:val="0"/>
                  <w:sz w:val="22"/>
                  <w:szCs w:val="22"/>
                </w:rPr>
                <w:t xml:space="preserve">　</w:t>
              </w:r>
            </w:ins>
          </w:p>
        </w:tc>
        <w:tc>
          <w:tcPr>
            <w:tcW w:w="709"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243" w:author="Chen XuanWem" w:date="2018-10-21T15:58:00Z"/>
                <w:rFonts w:ascii="等线" w:eastAsia="等线" w:hAnsi="等线" w:cs="宋体"/>
                <w:color w:val="000000"/>
                <w:kern w:val="0"/>
                <w:sz w:val="22"/>
                <w:szCs w:val="22"/>
              </w:rPr>
            </w:pPr>
            <w:ins w:id="244" w:author="Chen XuanWem" w:date="2018-10-21T15:58:00Z">
              <w:r w:rsidRPr="002729E8">
                <w:rPr>
                  <w:rFonts w:ascii="等线" w:eastAsia="等线" w:hAnsi="等线" w:cs="宋体" w:hint="eastAsia"/>
                  <w:color w:val="000000"/>
                  <w:kern w:val="0"/>
                  <w:sz w:val="22"/>
                  <w:szCs w:val="22"/>
                </w:rPr>
                <w:t xml:space="preserve">　</w:t>
              </w:r>
            </w:ins>
          </w:p>
        </w:tc>
        <w:tc>
          <w:tcPr>
            <w:tcW w:w="850"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245" w:author="Chen XuanWem" w:date="2018-10-21T15:58:00Z"/>
                <w:rFonts w:ascii="等线" w:eastAsia="等线" w:hAnsi="等线" w:cs="宋体"/>
                <w:color w:val="000000"/>
                <w:kern w:val="0"/>
                <w:sz w:val="22"/>
                <w:szCs w:val="22"/>
              </w:rPr>
            </w:pPr>
            <w:ins w:id="246" w:author="Chen XuanWem" w:date="2018-10-21T15:58:00Z">
              <w:r w:rsidRPr="002729E8">
                <w:rPr>
                  <w:rFonts w:ascii="等线" w:eastAsia="等线" w:hAnsi="等线" w:cs="宋体" w:hint="eastAsia"/>
                  <w:color w:val="000000"/>
                  <w:kern w:val="0"/>
                  <w:sz w:val="22"/>
                  <w:szCs w:val="22"/>
                </w:rPr>
                <w:t xml:space="preserve">　</w:t>
              </w:r>
            </w:ins>
          </w:p>
        </w:tc>
      </w:tr>
      <w:tr w:rsidR="002729E8" w:rsidRPr="002729E8" w:rsidTr="002729E8">
        <w:trPr>
          <w:trHeight w:val="285"/>
          <w:ins w:id="247" w:author="Chen XuanWem" w:date="2018-10-21T15:58:00Z"/>
        </w:trPr>
        <w:tc>
          <w:tcPr>
            <w:tcW w:w="777" w:type="dxa"/>
            <w:tcBorders>
              <w:top w:val="nil"/>
              <w:left w:val="single" w:sz="4" w:space="0" w:color="auto"/>
              <w:bottom w:val="single" w:sz="4" w:space="0" w:color="auto"/>
              <w:right w:val="single" w:sz="4" w:space="0" w:color="auto"/>
            </w:tcBorders>
            <w:shd w:val="clear" w:color="auto" w:fill="auto"/>
            <w:noWrap/>
            <w:vAlign w:val="center"/>
          </w:tcPr>
          <w:p w:rsidR="002729E8" w:rsidRPr="002729E8" w:rsidRDefault="002729E8" w:rsidP="002729E8">
            <w:pPr>
              <w:widowControl/>
              <w:jc w:val="left"/>
              <w:rPr>
                <w:ins w:id="248" w:author="Chen XuanWem" w:date="2018-10-21T15:58:00Z"/>
                <w:rFonts w:ascii="等线" w:eastAsia="等线" w:hAnsi="等线" w:cs="宋体"/>
                <w:color w:val="000000"/>
                <w:kern w:val="0"/>
                <w:sz w:val="22"/>
                <w:szCs w:val="22"/>
              </w:rPr>
            </w:pPr>
            <w:ins w:id="249" w:author="Chen XuanWem" w:date="2018-10-21T15:58:00Z">
              <w:r w:rsidRPr="002729E8">
                <w:rPr>
                  <w:rFonts w:ascii="等线" w:eastAsia="等线" w:hAnsi="等线" w:cs="宋体" w:hint="eastAsia"/>
                  <w:color w:val="000000"/>
                  <w:kern w:val="0"/>
                  <w:sz w:val="22"/>
                  <w:szCs w:val="22"/>
                </w:rPr>
                <w:t>8.1.1</w:t>
              </w:r>
            </w:ins>
          </w:p>
        </w:tc>
        <w:tc>
          <w:tcPr>
            <w:tcW w:w="550" w:type="dxa"/>
            <w:vMerge/>
            <w:tcBorders>
              <w:top w:val="nil"/>
              <w:left w:val="single" w:sz="4" w:space="0" w:color="auto"/>
              <w:bottom w:val="single" w:sz="4" w:space="0" w:color="auto"/>
              <w:right w:val="single" w:sz="4" w:space="0" w:color="auto"/>
            </w:tcBorders>
            <w:shd w:val="clear" w:color="auto" w:fill="auto"/>
            <w:vAlign w:val="center"/>
          </w:tcPr>
          <w:p w:rsidR="002729E8" w:rsidRPr="002729E8" w:rsidRDefault="002729E8" w:rsidP="002729E8">
            <w:pPr>
              <w:widowControl/>
              <w:jc w:val="left"/>
              <w:rPr>
                <w:ins w:id="250" w:author="Chen XuanWem" w:date="2018-10-21T15:58:00Z"/>
                <w:rFonts w:ascii="等线" w:eastAsia="等线" w:hAnsi="等线" w:cs="宋体"/>
                <w:color w:val="000000"/>
                <w:kern w:val="0"/>
                <w:sz w:val="22"/>
                <w:szCs w:val="22"/>
              </w:rPr>
            </w:pPr>
            <w:ins w:id="251" w:author="Chen XuanWem" w:date="2018-10-21T15:58:00Z">
              <w:r w:rsidRPr="002729E8">
                <w:rPr>
                  <w:rFonts w:ascii="等线" w:eastAsia="等线" w:hAnsi="等线" w:cs="宋体" w:hint="eastAsia"/>
                  <w:color w:val="000000"/>
                  <w:kern w:val="0"/>
                  <w:sz w:val="22"/>
                  <w:szCs w:val="22"/>
                </w:rPr>
                <w:t>测试</w:t>
              </w:r>
            </w:ins>
          </w:p>
        </w:tc>
        <w:tc>
          <w:tcPr>
            <w:tcW w:w="570" w:type="dxa"/>
            <w:vMerge/>
            <w:tcBorders>
              <w:top w:val="nil"/>
              <w:left w:val="single" w:sz="4" w:space="0" w:color="auto"/>
              <w:bottom w:val="single" w:sz="4" w:space="0" w:color="auto"/>
              <w:right w:val="single" w:sz="4" w:space="0" w:color="auto"/>
            </w:tcBorders>
            <w:shd w:val="clear" w:color="auto" w:fill="auto"/>
            <w:vAlign w:val="center"/>
          </w:tcPr>
          <w:p w:rsidR="002729E8" w:rsidRPr="002729E8" w:rsidRDefault="002729E8" w:rsidP="002729E8">
            <w:pPr>
              <w:widowControl/>
              <w:jc w:val="left"/>
              <w:rPr>
                <w:ins w:id="252" w:author="Chen XuanWem" w:date="2018-10-21T15:58:00Z"/>
                <w:rFonts w:ascii="等线" w:eastAsia="等线" w:hAnsi="等线" w:cs="宋体"/>
                <w:color w:val="000000"/>
                <w:kern w:val="0"/>
                <w:sz w:val="22"/>
                <w:szCs w:val="22"/>
              </w:rPr>
            </w:pPr>
            <w:ins w:id="253" w:author="Chen XuanWem" w:date="2018-10-21T15:58:00Z">
              <w:r w:rsidRPr="002729E8">
                <w:rPr>
                  <w:rFonts w:ascii="等线" w:eastAsia="等线" w:hAnsi="等线" w:cs="宋体" w:hint="eastAsia"/>
                  <w:color w:val="000000"/>
                  <w:kern w:val="0"/>
                  <w:sz w:val="22"/>
                  <w:szCs w:val="22"/>
                </w:rPr>
                <w:t xml:space="preserve">　</w:t>
              </w:r>
            </w:ins>
          </w:p>
        </w:tc>
        <w:tc>
          <w:tcPr>
            <w:tcW w:w="1647"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254" w:author="Chen XuanWem" w:date="2018-10-21T15:58:00Z"/>
                <w:rFonts w:ascii="等线" w:eastAsia="等线" w:hAnsi="等线" w:cs="宋体"/>
                <w:color w:val="000000"/>
                <w:kern w:val="0"/>
                <w:sz w:val="22"/>
                <w:szCs w:val="22"/>
              </w:rPr>
            </w:pPr>
            <w:ins w:id="255" w:author="Chen XuanWem" w:date="2018-10-21T15:58:00Z">
              <w:r w:rsidRPr="002729E8">
                <w:rPr>
                  <w:rFonts w:ascii="等线" w:eastAsia="等线" w:hAnsi="等线" w:cs="宋体" w:hint="eastAsia"/>
                  <w:color w:val="000000"/>
                  <w:kern w:val="0"/>
                  <w:sz w:val="22"/>
                  <w:szCs w:val="22"/>
                </w:rPr>
                <w:t>暂无计划</w:t>
              </w:r>
            </w:ins>
          </w:p>
        </w:tc>
        <w:tc>
          <w:tcPr>
            <w:tcW w:w="992"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256" w:author="Chen XuanWem" w:date="2018-10-21T15:58:00Z"/>
                <w:rFonts w:ascii="等线" w:eastAsia="等线" w:hAnsi="等线" w:cs="宋体"/>
                <w:color w:val="000000"/>
                <w:kern w:val="0"/>
                <w:sz w:val="22"/>
                <w:szCs w:val="22"/>
              </w:rPr>
            </w:pPr>
            <w:ins w:id="257" w:author="Chen XuanWem" w:date="2018-10-21T15:58:00Z">
              <w:r w:rsidRPr="002729E8">
                <w:rPr>
                  <w:rFonts w:ascii="等线" w:eastAsia="等线" w:hAnsi="等线" w:cs="宋体" w:hint="eastAsia"/>
                  <w:color w:val="000000"/>
                  <w:kern w:val="0"/>
                  <w:sz w:val="22"/>
                  <w:szCs w:val="22"/>
                </w:rPr>
                <w:t xml:space="preserve">　</w:t>
              </w:r>
            </w:ins>
          </w:p>
        </w:tc>
        <w:tc>
          <w:tcPr>
            <w:tcW w:w="709"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left"/>
              <w:rPr>
                <w:ins w:id="258" w:author="Chen XuanWem" w:date="2018-10-21T15:58:00Z"/>
                <w:rFonts w:ascii="等线" w:eastAsia="等线" w:hAnsi="等线" w:cs="宋体"/>
                <w:color w:val="000000"/>
                <w:kern w:val="0"/>
                <w:sz w:val="22"/>
                <w:szCs w:val="22"/>
              </w:rPr>
            </w:pPr>
            <w:ins w:id="259" w:author="Chen XuanWem" w:date="2018-10-21T15:58:00Z">
              <w:r w:rsidRPr="002729E8">
                <w:rPr>
                  <w:rFonts w:ascii="等线" w:eastAsia="等线" w:hAnsi="等线" w:cs="宋体" w:hint="eastAsia"/>
                  <w:color w:val="000000"/>
                  <w:kern w:val="0"/>
                  <w:sz w:val="22"/>
                  <w:szCs w:val="22"/>
                </w:rPr>
                <w:t xml:space="preserve">　</w:t>
              </w:r>
            </w:ins>
          </w:p>
        </w:tc>
        <w:tc>
          <w:tcPr>
            <w:tcW w:w="851"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260" w:author="Chen XuanWem" w:date="2018-10-21T15:58:00Z"/>
                <w:rFonts w:ascii="等线" w:eastAsia="等线" w:hAnsi="等线" w:cs="宋体"/>
                <w:color w:val="000000"/>
                <w:kern w:val="0"/>
                <w:sz w:val="22"/>
                <w:szCs w:val="22"/>
              </w:rPr>
            </w:pPr>
            <w:ins w:id="261" w:author="Chen XuanWem" w:date="2018-10-21T15:58:00Z">
              <w:r w:rsidRPr="002729E8">
                <w:rPr>
                  <w:rFonts w:ascii="等线" w:eastAsia="等线" w:hAnsi="等线" w:cs="宋体" w:hint="eastAsia"/>
                  <w:color w:val="000000"/>
                  <w:kern w:val="0"/>
                  <w:sz w:val="22"/>
                  <w:szCs w:val="22"/>
                </w:rPr>
                <w:t xml:space="preserve">　</w:t>
              </w:r>
            </w:ins>
          </w:p>
        </w:tc>
        <w:tc>
          <w:tcPr>
            <w:tcW w:w="850"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262" w:author="Chen XuanWem" w:date="2018-10-21T15:58:00Z"/>
                <w:rFonts w:ascii="等线" w:eastAsia="等线" w:hAnsi="等线" w:cs="宋体"/>
                <w:color w:val="000000"/>
                <w:kern w:val="0"/>
                <w:sz w:val="22"/>
                <w:szCs w:val="22"/>
              </w:rPr>
            </w:pPr>
            <w:ins w:id="263" w:author="Chen XuanWem" w:date="2018-10-21T15:58:00Z">
              <w:r w:rsidRPr="002729E8">
                <w:rPr>
                  <w:rFonts w:ascii="等线" w:eastAsia="等线" w:hAnsi="等线" w:cs="宋体" w:hint="eastAsia"/>
                  <w:color w:val="000000"/>
                  <w:kern w:val="0"/>
                  <w:sz w:val="22"/>
                  <w:szCs w:val="22"/>
                </w:rPr>
                <w:t xml:space="preserve">　</w:t>
              </w:r>
            </w:ins>
          </w:p>
        </w:tc>
        <w:tc>
          <w:tcPr>
            <w:tcW w:w="851"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264" w:author="Chen XuanWem" w:date="2018-10-21T15:58:00Z"/>
                <w:rFonts w:ascii="等线" w:eastAsia="等线" w:hAnsi="等线" w:cs="宋体"/>
                <w:color w:val="000000"/>
                <w:kern w:val="0"/>
                <w:sz w:val="22"/>
                <w:szCs w:val="22"/>
              </w:rPr>
            </w:pPr>
            <w:ins w:id="265" w:author="Chen XuanWem" w:date="2018-10-21T15:58:00Z">
              <w:r w:rsidRPr="002729E8">
                <w:rPr>
                  <w:rFonts w:ascii="等线" w:eastAsia="等线" w:hAnsi="等线" w:cs="宋体" w:hint="eastAsia"/>
                  <w:color w:val="000000"/>
                  <w:kern w:val="0"/>
                  <w:sz w:val="22"/>
                  <w:szCs w:val="22"/>
                </w:rPr>
                <w:t xml:space="preserve">　</w:t>
              </w:r>
            </w:ins>
          </w:p>
        </w:tc>
        <w:tc>
          <w:tcPr>
            <w:tcW w:w="709"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266" w:author="Chen XuanWem" w:date="2018-10-21T15:58:00Z"/>
                <w:rFonts w:ascii="等线" w:eastAsia="等线" w:hAnsi="等线" w:cs="宋体"/>
                <w:color w:val="000000"/>
                <w:kern w:val="0"/>
                <w:sz w:val="22"/>
                <w:szCs w:val="22"/>
              </w:rPr>
            </w:pPr>
            <w:ins w:id="267" w:author="Chen XuanWem" w:date="2018-10-21T15:58:00Z">
              <w:r w:rsidRPr="002729E8">
                <w:rPr>
                  <w:rFonts w:ascii="等线" w:eastAsia="等线" w:hAnsi="等线" w:cs="宋体" w:hint="eastAsia"/>
                  <w:color w:val="000000"/>
                  <w:kern w:val="0"/>
                  <w:sz w:val="22"/>
                  <w:szCs w:val="22"/>
                </w:rPr>
                <w:t xml:space="preserve">　</w:t>
              </w:r>
            </w:ins>
          </w:p>
        </w:tc>
        <w:tc>
          <w:tcPr>
            <w:tcW w:w="850" w:type="dxa"/>
            <w:tcBorders>
              <w:top w:val="nil"/>
              <w:left w:val="nil"/>
              <w:bottom w:val="single" w:sz="4" w:space="0" w:color="auto"/>
              <w:right w:val="single" w:sz="4" w:space="0" w:color="auto"/>
            </w:tcBorders>
            <w:shd w:val="clear" w:color="auto" w:fill="auto"/>
            <w:noWrap/>
            <w:vAlign w:val="center"/>
          </w:tcPr>
          <w:p w:rsidR="002729E8" w:rsidRPr="002729E8" w:rsidRDefault="002729E8" w:rsidP="002729E8">
            <w:pPr>
              <w:widowControl/>
              <w:jc w:val="center"/>
              <w:rPr>
                <w:ins w:id="268" w:author="Chen XuanWem" w:date="2018-10-21T15:58:00Z"/>
                <w:rFonts w:ascii="等线" w:eastAsia="等线" w:hAnsi="等线" w:cs="宋体"/>
                <w:color w:val="000000"/>
                <w:kern w:val="0"/>
                <w:sz w:val="22"/>
                <w:szCs w:val="22"/>
              </w:rPr>
            </w:pPr>
            <w:ins w:id="269" w:author="Chen XuanWem" w:date="2018-10-21T15:58:00Z">
              <w:r w:rsidRPr="002729E8">
                <w:rPr>
                  <w:rFonts w:ascii="等线" w:eastAsia="等线" w:hAnsi="等线" w:cs="宋体" w:hint="eastAsia"/>
                  <w:color w:val="000000"/>
                  <w:kern w:val="0"/>
                  <w:sz w:val="22"/>
                  <w:szCs w:val="22"/>
                </w:rPr>
                <w:t xml:space="preserve">　</w:t>
              </w:r>
            </w:ins>
          </w:p>
        </w:tc>
      </w:tr>
    </w:tbl>
    <w:p w:rsidR="0031683F" w:rsidRPr="0031683F" w:rsidRDefault="0031683F" w:rsidP="0031683F">
      <w:pPr>
        <w:pStyle w:val="a1"/>
      </w:pPr>
    </w:p>
    <w:p w:rsidR="0078404F" w:rsidRPr="00B42AEF" w:rsidRDefault="00B42AEF" w:rsidP="00B42AEF">
      <w:pPr>
        <w:pStyle w:val="2"/>
        <w:spacing w:line="240" w:lineRule="auto"/>
      </w:pPr>
      <w:bookmarkStart w:id="270" w:name="_Toc527842836"/>
      <w:r>
        <w:t>3.2</w:t>
      </w:r>
      <w:r w:rsidR="003440AB" w:rsidRPr="00B42AEF">
        <w:rPr>
          <w:rFonts w:hint="eastAsia"/>
        </w:rPr>
        <w:t>接口人员</w:t>
      </w:r>
      <w:bookmarkEnd w:id="270"/>
      <w:r w:rsidR="003440AB" w:rsidRPr="00B42AEF">
        <w:rPr>
          <w:rFonts w:hint="eastAsia"/>
        </w:rPr>
        <w:t xml:space="preserve"> </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701"/>
        <w:gridCol w:w="1559"/>
        <w:gridCol w:w="2410"/>
        <w:gridCol w:w="1701"/>
      </w:tblGrid>
      <w:tr w:rsidR="0031683F" w:rsidRPr="00F01BD9" w:rsidTr="005766FA">
        <w:tc>
          <w:tcPr>
            <w:tcW w:w="1526" w:type="dxa"/>
            <w:vMerge w:val="restart"/>
            <w:shd w:val="clear" w:color="auto" w:fill="auto"/>
            <w:vAlign w:val="center"/>
          </w:tcPr>
          <w:p w:rsidR="0031683F" w:rsidRPr="00F01BD9" w:rsidRDefault="0031683F" w:rsidP="005766FA">
            <w:pPr>
              <w:jc w:val="center"/>
              <w:rPr>
                <w:rFonts w:ascii="宋体" w:hAnsi="宋体" w:cs="宋体"/>
                <w:color w:val="000000"/>
                <w:szCs w:val="21"/>
              </w:rPr>
            </w:pPr>
            <w:r w:rsidRPr="00F01BD9">
              <w:rPr>
                <w:rFonts w:ascii="宋体" w:hAnsi="宋体" w:cs="宋体" w:hint="eastAsia"/>
                <w:color w:val="000000"/>
                <w:szCs w:val="21"/>
              </w:rPr>
              <w:t>外部联系人</w:t>
            </w:r>
          </w:p>
        </w:tc>
        <w:tc>
          <w:tcPr>
            <w:tcW w:w="1701" w:type="dxa"/>
            <w:vMerge w:val="restart"/>
            <w:shd w:val="clear" w:color="auto" w:fill="auto"/>
            <w:vAlign w:val="center"/>
          </w:tcPr>
          <w:p w:rsidR="0031683F" w:rsidRPr="00F01BD9" w:rsidRDefault="0031683F" w:rsidP="005766FA">
            <w:pPr>
              <w:jc w:val="center"/>
              <w:rPr>
                <w:rFonts w:ascii="宋体" w:hAnsi="宋体" w:cs="宋体"/>
                <w:color w:val="000000"/>
                <w:szCs w:val="21"/>
              </w:rPr>
            </w:pPr>
            <w:r w:rsidRPr="00F01BD9">
              <w:rPr>
                <w:rFonts w:ascii="宋体" w:hAnsi="宋体" w:cs="宋体" w:hint="eastAsia"/>
                <w:color w:val="000000"/>
                <w:szCs w:val="21"/>
              </w:rPr>
              <w:t>角色</w:t>
            </w:r>
          </w:p>
        </w:tc>
        <w:tc>
          <w:tcPr>
            <w:tcW w:w="3969" w:type="dxa"/>
            <w:gridSpan w:val="2"/>
            <w:shd w:val="clear" w:color="auto" w:fill="auto"/>
            <w:vAlign w:val="center"/>
          </w:tcPr>
          <w:p w:rsidR="0031683F" w:rsidRPr="00F01BD9" w:rsidRDefault="0031683F" w:rsidP="005766FA">
            <w:pPr>
              <w:jc w:val="center"/>
              <w:rPr>
                <w:rFonts w:ascii="宋体" w:hAnsi="宋体" w:cs="宋体"/>
                <w:color w:val="000000"/>
                <w:szCs w:val="21"/>
              </w:rPr>
            </w:pPr>
            <w:r w:rsidRPr="00F01BD9">
              <w:rPr>
                <w:rFonts w:ascii="宋体" w:hAnsi="宋体" w:cs="宋体" w:hint="eastAsia"/>
                <w:color w:val="000000"/>
                <w:szCs w:val="21"/>
              </w:rPr>
              <w:t>联系方式</w:t>
            </w:r>
          </w:p>
        </w:tc>
        <w:tc>
          <w:tcPr>
            <w:tcW w:w="1701" w:type="dxa"/>
            <w:vMerge w:val="restart"/>
            <w:shd w:val="clear" w:color="auto" w:fill="auto"/>
            <w:vAlign w:val="center"/>
          </w:tcPr>
          <w:p w:rsidR="0031683F" w:rsidRPr="00F01BD9" w:rsidRDefault="0031683F" w:rsidP="005766FA">
            <w:pPr>
              <w:jc w:val="center"/>
              <w:rPr>
                <w:rFonts w:ascii="宋体" w:hAnsi="宋体" w:cs="宋体"/>
                <w:color w:val="000000"/>
                <w:szCs w:val="21"/>
              </w:rPr>
            </w:pPr>
            <w:r w:rsidRPr="00F01BD9">
              <w:rPr>
                <w:rFonts w:ascii="宋体" w:hAnsi="宋体" w:cs="宋体" w:hint="eastAsia"/>
                <w:color w:val="000000"/>
                <w:szCs w:val="21"/>
              </w:rPr>
              <w:t>对应内部联系人</w:t>
            </w:r>
          </w:p>
        </w:tc>
      </w:tr>
      <w:tr w:rsidR="0031683F" w:rsidRPr="00F01BD9" w:rsidTr="005766FA">
        <w:tc>
          <w:tcPr>
            <w:tcW w:w="1526" w:type="dxa"/>
            <w:vMerge/>
            <w:shd w:val="clear" w:color="auto" w:fill="D6DCE5"/>
            <w:vAlign w:val="center"/>
          </w:tcPr>
          <w:p w:rsidR="0031683F" w:rsidRPr="00F01BD9" w:rsidRDefault="0031683F" w:rsidP="005766FA">
            <w:pPr>
              <w:jc w:val="center"/>
              <w:rPr>
                <w:rFonts w:ascii="宋体" w:hAnsi="宋体" w:cs="宋体"/>
                <w:color w:val="000000"/>
                <w:szCs w:val="21"/>
              </w:rPr>
            </w:pPr>
          </w:p>
        </w:tc>
        <w:tc>
          <w:tcPr>
            <w:tcW w:w="1701" w:type="dxa"/>
            <w:vMerge/>
            <w:shd w:val="clear" w:color="auto" w:fill="auto"/>
            <w:vAlign w:val="center"/>
          </w:tcPr>
          <w:p w:rsidR="0031683F" w:rsidRPr="00F01BD9" w:rsidRDefault="0031683F" w:rsidP="005766FA">
            <w:pPr>
              <w:jc w:val="center"/>
              <w:rPr>
                <w:rFonts w:ascii="宋体" w:hAnsi="宋体" w:cs="宋体"/>
                <w:color w:val="000000"/>
                <w:szCs w:val="21"/>
              </w:rPr>
            </w:pPr>
          </w:p>
        </w:tc>
        <w:tc>
          <w:tcPr>
            <w:tcW w:w="1559" w:type="dxa"/>
            <w:shd w:val="clear" w:color="auto" w:fill="auto"/>
            <w:vAlign w:val="center"/>
          </w:tcPr>
          <w:p w:rsidR="0031683F" w:rsidRPr="00F01BD9" w:rsidRDefault="0031683F" w:rsidP="005766FA">
            <w:pPr>
              <w:jc w:val="center"/>
              <w:rPr>
                <w:rFonts w:ascii="宋体" w:hAnsi="宋体" w:cs="宋体"/>
                <w:color w:val="000000"/>
                <w:szCs w:val="21"/>
              </w:rPr>
            </w:pPr>
            <w:r w:rsidRPr="00F01BD9">
              <w:rPr>
                <w:rFonts w:ascii="宋体" w:hAnsi="宋体" w:cs="宋体" w:hint="eastAsia"/>
                <w:color w:val="000000"/>
                <w:szCs w:val="21"/>
              </w:rPr>
              <w:t>电话</w:t>
            </w:r>
          </w:p>
        </w:tc>
        <w:tc>
          <w:tcPr>
            <w:tcW w:w="2410" w:type="dxa"/>
            <w:shd w:val="clear" w:color="auto" w:fill="auto"/>
            <w:vAlign w:val="center"/>
          </w:tcPr>
          <w:p w:rsidR="0031683F" w:rsidRPr="00F01BD9" w:rsidRDefault="0031683F" w:rsidP="005766FA">
            <w:pPr>
              <w:jc w:val="center"/>
              <w:rPr>
                <w:rFonts w:ascii="宋体" w:hAnsi="宋体" w:cs="宋体"/>
                <w:color w:val="000000"/>
                <w:szCs w:val="21"/>
              </w:rPr>
            </w:pPr>
            <w:r w:rsidRPr="00F01BD9">
              <w:rPr>
                <w:rFonts w:ascii="宋体" w:hAnsi="宋体" w:cs="宋体" w:hint="eastAsia"/>
                <w:color w:val="000000"/>
                <w:szCs w:val="21"/>
              </w:rPr>
              <w:t>邮箱</w:t>
            </w:r>
          </w:p>
        </w:tc>
        <w:tc>
          <w:tcPr>
            <w:tcW w:w="1701" w:type="dxa"/>
            <w:vMerge/>
            <w:shd w:val="clear" w:color="auto" w:fill="auto"/>
            <w:vAlign w:val="center"/>
          </w:tcPr>
          <w:p w:rsidR="0031683F" w:rsidRPr="00F01BD9" w:rsidRDefault="0031683F" w:rsidP="005766FA">
            <w:pPr>
              <w:jc w:val="center"/>
              <w:rPr>
                <w:rFonts w:ascii="宋体" w:hAnsi="宋体" w:cs="宋体"/>
                <w:color w:val="000000"/>
                <w:szCs w:val="21"/>
              </w:rPr>
            </w:pPr>
          </w:p>
        </w:tc>
      </w:tr>
      <w:tr w:rsidR="0031683F" w:rsidRPr="00F01BD9" w:rsidTr="005766FA">
        <w:tc>
          <w:tcPr>
            <w:tcW w:w="1526" w:type="dxa"/>
            <w:shd w:val="clear" w:color="auto" w:fill="auto"/>
            <w:vAlign w:val="center"/>
          </w:tcPr>
          <w:p w:rsidR="0031683F" w:rsidRPr="00F01BD9" w:rsidRDefault="0031683F" w:rsidP="005766FA">
            <w:pPr>
              <w:jc w:val="center"/>
              <w:rPr>
                <w:rFonts w:ascii="宋体" w:hAnsi="宋体" w:cs="宋体"/>
                <w:color w:val="000000"/>
                <w:szCs w:val="21"/>
              </w:rPr>
            </w:pPr>
            <w:r w:rsidRPr="00F01BD9">
              <w:rPr>
                <w:rFonts w:ascii="宋体" w:hAnsi="宋体" w:cs="宋体" w:hint="eastAsia"/>
                <w:color w:val="000000"/>
                <w:szCs w:val="21"/>
              </w:rPr>
              <w:t>杨枨</w:t>
            </w:r>
          </w:p>
        </w:tc>
        <w:tc>
          <w:tcPr>
            <w:tcW w:w="1701" w:type="dxa"/>
            <w:shd w:val="clear" w:color="auto" w:fill="auto"/>
            <w:vAlign w:val="center"/>
          </w:tcPr>
          <w:p w:rsidR="0031683F" w:rsidRPr="00F01BD9" w:rsidRDefault="0031683F" w:rsidP="005766FA">
            <w:pPr>
              <w:jc w:val="center"/>
              <w:rPr>
                <w:rFonts w:ascii="宋体" w:hAnsi="宋体" w:cs="宋体"/>
                <w:color w:val="000000"/>
                <w:szCs w:val="21"/>
              </w:rPr>
            </w:pPr>
            <w:r w:rsidRPr="00F01BD9">
              <w:rPr>
                <w:rFonts w:ascii="宋体" w:hAnsi="宋体" w:cs="宋体" w:hint="eastAsia"/>
                <w:color w:val="000000"/>
                <w:szCs w:val="21"/>
              </w:rPr>
              <w:t>教师</w:t>
            </w:r>
          </w:p>
        </w:tc>
        <w:tc>
          <w:tcPr>
            <w:tcW w:w="1559" w:type="dxa"/>
            <w:shd w:val="clear" w:color="auto" w:fill="auto"/>
            <w:vAlign w:val="center"/>
          </w:tcPr>
          <w:p w:rsidR="0031683F" w:rsidRPr="00F01BD9" w:rsidRDefault="0031683F" w:rsidP="005766FA">
            <w:pPr>
              <w:jc w:val="center"/>
              <w:rPr>
                <w:rFonts w:ascii="宋体" w:hAnsi="宋体" w:cs="宋体"/>
                <w:color w:val="000000"/>
                <w:szCs w:val="21"/>
              </w:rPr>
            </w:pPr>
            <w:r w:rsidRPr="00F01BD9">
              <w:rPr>
                <w:rFonts w:ascii="宋体" w:hAnsi="宋体" w:cs="宋体" w:hint="eastAsia"/>
                <w:color w:val="000000"/>
                <w:szCs w:val="21"/>
              </w:rPr>
              <w:t>13357102333</w:t>
            </w:r>
          </w:p>
        </w:tc>
        <w:tc>
          <w:tcPr>
            <w:tcW w:w="2410" w:type="dxa"/>
            <w:shd w:val="clear" w:color="auto" w:fill="auto"/>
            <w:vAlign w:val="center"/>
          </w:tcPr>
          <w:p w:rsidR="0031683F" w:rsidRPr="00F01BD9" w:rsidRDefault="0031683F" w:rsidP="005766FA">
            <w:pPr>
              <w:jc w:val="center"/>
              <w:rPr>
                <w:rFonts w:ascii="宋体" w:hAnsi="宋体" w:cs="宋体"/>
                <w:color w:val="000000"/>
                <w:szCs w:val="21"/>
              </w:rPr>
            </w:pPr>
            <w:r w:rsidRPr="00F01BD9">
              <w:rPr>
                <w:rFonts w:ascii="宋体" w:hAnsi="宋体" w:cs="宋体" w:hint="eastAsia"/>
                <w:color w:val="000000"/>
                <w:szCs w:val="21"/>
              </w:rPr>
              <w:t>yangc@zucc.edu.cn</w:t>
            </w:r>
          </w:p>
        </w:tc>
        <w:tc>
          <w:tcPr>
            <w:tcW w:w="1701" w:type="dxa"/>
            <w:shd w:val="clear" w:color="auto" w:fill="auto"/>
            <w:vAlign w:val="center"/>
          </w:tcPr>
          <w:p w:rsidR="0031683F" w:rsidRPr="00F01BD9" w:rsidRDefault="0031683F" w:rsidP="005766FA">
            <w:pPr>
              <w:jc w:val="center"/>
              <w:rPr>
                <w:rFonts w:ascii="宋体" w:hAnsi="宋体" w:cs="宋体"/>
                <w:color w:val="000000"/>
                <w:szCs w:val="21"/>
              </w:rPr>
            </w:pPr>
            <w:r>
              <w:rPr>
                <w:rFonts w:ascii="宋体" w:hAnsi="宋体" w:cs="宋体" w:hint="eastAsia"/>
                <w:color w:val="000000"/>
                <w:szCs w:val="21"/>
              </w:rPr>
              <w:t>陈铉文</w:t>
            </w:r>
          </w:p>
        </w:tc>
      </w:tr>
    </w:tbl>
    <w:p w:rsidR="0078404F" w:rsidRPr="004F73FE" w:rsidRDefault="00B42AEF" w:rsidP="00393ABA">
      <w:pPr>
        <w:pStyle w:val="2"/>
        <w:spacing w:line="240" w:lineRule="auto"/>
        <w:rPr>
          <w:color w:val="000000" w:themeColor="text1"/>
        </w:rPr>
      </w:pPr>
      <w:bookmarkStart w:id="271" w:name="_Toc527842837"/>
      <w:r w:rsidRPr="004F73FE">
        <w:rPr>
          <w:color w:val="000000" w:themeColor="text1"/>
        </w:rPr>
        <w:lastRenderedPageBreak/>
        <w:t>3.3</w:t>
      </w:r>
      <w:r w:rsidR="003440AB" w:rsidRPr="004F73FE">
        <w:rPr>
          <w:rFonts w:hint="eastAsia"/>
          <w:color w:val="000000" w:themeColor="text1"/>
        </w:rPr>
        <w:t>进度</w:t>
      </w:r>
      <w:bookmarkEnd w:id="271"/>
      <w:r w:rsidR="003440AB" w:rsidRPr="004F73FE">
        <w:rPr>
          <w:color w:val="000000" w:themeColor="text1"/>
        </w:rPr>
        <w:t xml:space="preserve"> </w:t>
      </w:r>
    </w:p>
    <w:p w:rsidR="005766FA" w:rsidRPr="005766FA" w:rsidRDefault="004F73FE" w:rsidP="005766FA">
      <w:pPr>
        <w:pStyle w:val="a1"/>
      </w:pPr>
      <w:r>
        <w:rPr>
          <w:noProof/>
        </w:rPr>
        <w:drawing>
          <wp:inline distT="0" distB="0" distL="0" distR="0" wp14:anchorId="17078214" wp14:editId="69651F0F">
            <wp:extent cx="5278755" cy="46126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4612640"/>
                    </a:xfrm>
                    <a:prstGeom prst="rect">
                      <a:avLst/>
                    </a:prstGeom>
                  </pic:spPr>
                </pic:pic>
              </a:graphicData>
            </a:graphic>
          </wp:inline>
        </w:drawing>
      </w:r>
    </w:p>
    <w:p w:rsidR="0031683F" w:rsidRDefault="00B42AEF" w:rsidP="00B42AEF">
      <w:pPr>
        <w:pStyle w:val="2"/>
        <w:spacing w:line="240" w:lineRule="auto"/>
      </w:pPr>
      <w:bookmarkStart w:id="272" w:name="_Toc527842838"/>
      <w:r>
        <w:t>3.4</w:t>
      </w:r>
      <w:r w:rsidR="003440AB" w:rsidRPr="00B42AEF">
        <w:rPr>
          <w:rFonts w:hint="eastAsia"/>
        </w:rPr>
        <w:t>预算</w:t>
      </w:r>
      <w:bookmarkEnd w:id="272"/>
    </w:p>
    <w:p w:rsidR="0031683F" w:rsidRDefault="0031683F" w:rsidP="0031683F">
      <w:pPr>
        <w:pStyle w:val="af"/>
        <w:ind w:firstLineChars="0" w:firstLine="0"/>
      </w:pPr>
      <w:r>
        <w:rPr>
          <w:rFonts w:hint="eastAsia"/>
        </w:rPr>
        <w:t>项目参与人数：</w:t>
      </w:r>
      <w:r>
        <w:rPr>
          <w:rFonts w:hint="eastAsia"/>
        </w:rPr>
        <w:t>5</w:t>
      </w:r>
      <w:r>
        <w:rPr>
          <w:rFonts w:hint="eastAsia"/>
        </w:rPr>
        <w:t>人</w:t>
      </w:r>
    </w:p>
    <w:p w:rsidR="0031683F" w:rsidRDefault="0031683F" w:rsidP="0031683F">
      <w:pPr>
        <w:pStyle w:val="af"/>
        <w:ind w:firstLineChars="0" w:firstLine="0"/>
      </w:pPr>
      <w:r>
        <w:rPr>
          <w:rFonts w:hint="eastAsia"/>
        </w:rPr>
        <w:t>项目持续时长：</w:t>
      </w:r>
      <w:r>
        <w:rPr>
          <w:rFonts w:hint="eastAsia"/>
        </w:rPr>
        <w:t>4</w:t>
      </w:r>
      <w:r>
        <w:rPr>
          <w:rFonts w:hint="eastAsia"/>
        </w:rPr>
        <w:t>个月</w:t>
      </w:r>
    </w:p>
    <w:tbl>
      <w:tblPr>
        <w:tblW w:w="0" w:type="auto"/>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3"/>
        <w:gridCol w:w="1396"/>
        <w:gridCol w:w="4294"/>
      </w:tblGrid>
      <w:tr w:rsidR="0031683F" w:rsidTr="005766FA">
        <w:tc>
          <w:tcPr>
            <w:tcW w:w="1820" w:type="dxa"/>
            <w:shd w:val="clear" w:color="auto" w:fill="auto"/>
          </w:tcPr>
          <w:p w:rsidR="0031683F" w:rsidRDefault="0031683F" w:rsidP="005766FA">
            <w:pPr>
              <w:pStyle w:val="af"/>
              <w:ind w:firstLineChars="0" w:firstLine="0"/>
            </w:pPr>
            <w:r>
              <w:rPr>
                <w:rFonts w:hint="eastAsia"/>
              </w:rPr>
              <w:t>条目</w:t>
            </w:r>
          </w:p>
        </w:tc>
        <w:tc>
          <w:tcPr>
            <w:tcW w:w="1417" w:type="dxa"/>
            <w:shd w:val="clear" w:color="auto" w:fill="auto"/>
          </w:tcPr>
          <w:p w:rsidR="0031683F" w:rsidRDefault="0031683F" w:rsidP="005766FA">
            <w:pPr>
              <w:pStyle w:val="af"/>
              <w:ind w:firstLineChars="0" w:firstLine="0"/>
            </w:pPr>
            <w:r>
              <w:rPr>
                <w:rFonts w:hint="eastAsia"/>
              </w:rPr>
              <w:t>预期经费</w:t>
            </w:r>
            <w:r>
              <w:rPr>
                <w:rFonts w:hint="eastAsia"/>
              </w:rPr>
              <w:t>(</w:t>
            </w:r>
            <w:r>
              <w:rPr>
                <w:rFonts w:hint="eastAsia"/>
              </w:rPr>
              <w:t>元</w:t>
            </w:r>
            <w:r>
              <w:rPr>
                <w:rFonts w:hint="eastAsia"/>
              </w:rPr>
              <w:t>)</w:t>
            </w:r>
          </w:p>
        </w:tc>
        <w:tc>
          <w:tcPr>
            <w:tcW w:w="4445" w:type="dxa"/>
            <w:shd w:val="clear" w:color="auto" w:fill="auto"/>
          </w:tcPr>
          <w:p w:rsidR="0031683F" w:rsidRDefault="0031683F" w:rsidP="005766FA">
            <w:pPr>
              <w:pStyle w:val="af"/>
              <w:ind w:firstLineChars="0" w:firstLine="0"/>
            </w:pPr>
            <w:r>
              <w:rPr>
                <w:rFonts w:hint="eastAsia"/>
              </w:rPr>
              <w:t>备注</w:t>
            </w:r>
          </w:p>
        </w:tc>
      </w:tr>
      <w:tr w:rsidR="0031683F" w:rsidTr="005766FA">
        <w:tc>
          <w:tcPr>
            <w:tcW w:w="1820" w:type="dxa"/>
            <w:shd w:val="clear" w:color="auto" w:fill="auto"/>
          </w:tcPr>
          <w:p w:rsidR="0031683F" w:rsidRDefault="0031683F" w:rsidP="005766FA">
            <w:pPr>
              <w:pStyle w:val="af"/>
              <w:ind w:firstLineChars="0" w:firstLine="0"/>
            </w:pPr>
            <w:r>
              <w:rPr>
                <w:rFonts w:hint="eastAsia"/>
              </w:rPr>
              <w:t>人力成本</w:t>
            </w:r>
          </w:p>
        </w:tc>
        <w:tc>
          <w:tcPr>
            <w:tcW w:w="1417" w:type="dxa"/>
            <w:shd w:val="clear" w:color="auto" w:fill="auto"/>
          </w:tcPr>
          <w:p w:rsidR="0031683F" w:rsidRDefault="0031683F" w:rsidP="005766FA">
            <w:pPr>
              <w:pStyle w:val="af"/>
              <w:ind w:firstLineChars="0" w:firstLine="0"/>
            </w:pPr>
            <w:r>
              <w:rPr>
                <w:rFonts w:hint="eastAsia"/>
              </w:rPr>
              <w:t>0</w:t>
            </w:r>
          </w:p>
        </w:tc>
        <w:tc>
          <w:tcPr>
            <w:tcW w:w="4445" w:type="dxa"/>
            <w:shd w:val="clear" w:color="auto" w:fill="auto"/>
          </w:tcPr>
          <w:p w:rsidR="0031683F" w:rsidRDefault="0031683F" w:rsidP="005766FA">
            <w:pPr>
              <w:pStyle w:val="af"/>
              <w:ind w:firstLineChars="0" w:firstLine="0"/>
            </w:pPr>
          </w:p>
        </w:tc>
      </w:tr>
      <w:tr w:rsidR="0031683F" w:rsidTr="005766FA">
        <w:tc>
          <w:tcPr>
            <w:tcW w:w="1820" w:type="dxa"/>
            <w:shd w:val="clear" w:color="auto" w:fill="auto"/>
          </w:tcPr>
          <w:p w:rsidR="0031683F" w:rsidRDefault="0031683F" w:rsidP="005766FA">
            <w:pPr>
              <w:pStyle w:val="af"/>
              <w:ind w:firstLineChars="0" w:firstLine="0"/>
            </w:pPr>
            <w:r>
              <w:rPr>
                <w:rFonts w:hint="eastAsia"/>
              </w:rPr>
              <w:t>场地成本</w:t>
            </w:r>
          </w:p>
        </w:tc>
        <w:tc>
          <w:tcPr>
            <w:tcW w:w="1417" w:type="dxa"/>
            <w:shd w:val="clear" w:color="auto" w:fill="auto"/>
          </w:tcPr>
          <w:p w:rsidR="0031683F" w:rsidRDefault="0031683F" w:rsidP="005766FA">
            <w:pPr>
              <w:pStyle w:val="af"/>
              <w:ind w:firstLineChars="0" w:firstLine="0"/>
            </w:pPr>
            <w:r>
              <w:rPr>
                <w:rFonts w:hint="eastAsia"/>
              </w:rPr>
              <w:t>0</w:t>
            </w:r>
          </w:p>
        </w:tc>
        <w:tc>
          <w:tcPr>
            <w:tcW w:w="4445" w:type="dxa"/>
            <w:shd w:val="clear" w:color="auto" w:fill="auto"/>
          </w:tcPr>
          <w:p w:rsidR="0031683F" w:rsidRDefault="0031683F" w:rsidP="005766FA">
            <w:pPr>
              <w:pStyle w:val="af"/>
              <w:ind w:firstLineChars="0" w:firstLine="0"/>
            </w:pPr>
            <w:r>
              <w:rPr>
                <w:rFonts w:hint="eastAsia"/>
              </w:rPr>
              <w:t>可以选择在寝室或是图书馆自习室等可以免费使用的场地进行讨论</w:t>
            </w:r>
          </w:p>
        </w:tc>
      </w:tr>
      <w:tr w:rsidR="0031683F" w:rsidTr="005766FA">
        <w:tc>
          <w:tcPr>
            <w:tcW w:w="1820" w:type="dxa"/>
            <w:shd w:val="clear" w:color="auto" w:fill="auto"/>
          </w:tcPr>
          <w:p w:rsidR="0031683F" w:rsidRDefault="0031683F" w:rsidP="005766FA">
            <w:pPr>
              <w:pStyle w:val="af"/>
              <w:ind w:firstLineChars="0" w:firstLine="0"/>
            </w:pPr>
            <w:r>
              <w:rPr>
                <w:rFonts w:hint="eastAsia"/>
              </w:rPr>
              <w:t>文本印刷</w:t>
            </w:r>
          </w:p>
        </w:tc>
        <w:tc>
          <w:tcPr>
            <w:tcW w:w="1417" w:type="dxa"/>
            <w:shd w:val="clear" w:color="auto" w:fill="auto"/>
          </w:tcPr>
          <w:p w:rsidR="0031683F" w:rsidRDefault="0031683F" w:rsidP="005766FA">
            <w:pPr>
              <w:pStyle w:val="af"/>
              <w:ind w:firstLineChars="0" w:firstLine="0"/>
            </w:pPr>
            <w:r>
              <w:rPr>
                <w:rFonts w:hint="eastAsia"/>
              </w:rPr>
              <w:t>200</w:t>
            </w:r>
          </w:p>
        </w:tc>
        <w:tc>
          <w:tcPr>
            <w:tcW w:w="4445" w:type="dxa"/>
            <w:shd w:val="clear" w:color="auto" w:fill="auto"/>
          </w:tcPr>
          <w:p w:rsidR="0031683F" w:rsidRDefault="0031683F" w:rsidP="005766FA">
            <w:pPr>
              <w:pStyle w:val="af"/>
              <w:ind w:firstLineChars="0" w:firstLine="0"/>
            </w:pPr>
            <w:r>
              <w:rPr>
                <w:rFonts w:hint="eastAsia"/>
              </w:rPr>
              <w:t>打印资料和报告等</w:t>
            </w:r>
          </w:p>
        </w:tc>
      </w:tr>
      <w:tr w:rsidR="0031683F" w:rsidTr="005766FA">
        <w:tc>
          <w:tcPr>
            <w:tcW w:w="1820" w:type="dxa"/>
            <w:shd w:val="clear" w:color="auto" w:fill="auto"/>
          </w:tcPr>
          <w:p w:rsidR="0031683F" w:rsidRDefault="0031683F" w:rsidP="005766FA">
            <w:pPr>
              <w:pStyle w:val="af"/>
              <w:ind w:firstLineChars="0" w:firstLine="0"/>
            </w:pPr>
            <w:r>
              <w:rPr>
                <w:rFonts w:hint="eastAsia"/>
              </w:rPr>
              <w:t>阿里云服务器</w:t>
            </w:r>
          </w:p>
        </w:tc>
        <w:tc>
          <w:tcPr>
            <w:tcW w:w="1417" w:type="dxa"/>
            <w:shd w:val="clear" w:color="auto" w:fill="auto"/>
          </w:tcPr>
          <w:p w:rsidR="0031683F" w:rsidRDefault="0031683F" w:rsidP="005766FA">
            <w:pPr>
              <w:pStyle w:val="af"/>
              <w:ind w:firstLineChars="0" w:firstLine="0"/>
            </w:pPr>
            <w:r>
              <w:rPr>
                <w:rFonts w:hint="eastAsia"/>
              </w:rPr>
              <w:t>55</w:t>
            </w:r>
          </w:p>
        </w:tc>
        <w:tc>
          <w:tcPr>
            <w:tcW w:w="4445" w:type="dxa"/>
            <w:shd w:val="clear" w:color="auto" w:fill="auto"/>
          </w:tcPr>
          <w:p w:rsidR="0031683F" w:rsidRDefault="0031683F" w:rsidP="005766FA">
            <w:pPr>
              <w:pStyle w:val="af"/>
              <w:ind w:firstLineChars="0" w:firstLine="0"/>
            </w:pPr>
            <w:r>
              <w:rPr>
                <w:rFonts w:hint="eastAsia"/>
              </w:rPr>
              <w:t>阿里云服务器学生价半年</w:t>
            </w:r>
          </w:p>
        </w:tc>
      </w:tr>
      <w:tr w:rsidR="0031683F" w:rsidTr="005766FA">
        <w:tc>
          <w:tcPr>
            <w:tcW w:w="1820" w:type="dxa"/>
            <w:shd w:val="clear" w:color="auto" w:fill="auto"/>
          </w:tcPr>
          <w:p w:rsidR="0031683F" w:rsidRDefault="0031683F" w:rsidP="005766FA">
            <w:pPr>
              <w:pStyle w:val="af"/>
              <w:ind w:firstLineChars="0" w:firstLine="0"/>
            </w:pPr>
            <w:r>
              <w:rPr>
                <w:rFonts w:hint="eastAsia"/>
              </w:rPr>
              <w:t>学习培训</w:t>
            </w:r>
          </w:p>
        </w:tc>
        <w:tc>
          <w:tcPr>
            <w:tcW w:w="1417" w:type="dxa"/>
            <w:shd w:val="clear" w:color="auto" w:fill="auto"/>
          </w:tcPr>
          <w:p w:rsidR="0031683F" w:rsidRDefault="0031683F" w:rsidP="005766FA">
            <w:pPr>
              <w:pStyle w:val="af"/>
              <w:ind w:firstLineChars="0" w:firstLine="0"/>
            </w:pPr>
            <w:r>
              <w:rPr>
                <w:rFonts w:hint="eastAsia"/>
              </w:rPr>
              <w:t>800</w:t>
            </w:r>
          </w:p>
        </w:tc>
        <w:tc>
          <w:tcPr>
            <w:tcW w:w="4445" w:type="dxa"/>
            <w:shd w:val="clear" w:color="auto" w:fill="auto"/>
          </w:tcPr>
          <w:p w:rsidR="0031683F" w:rsidRDefault="0031683F" w:rsidP="005766FA">
            <w:pPr>
              <w:pStyle w:val="af"/>
              <w:ind w:firstLineChars="0" w:firstLine="0"/>
            </w:pPr>
            <w:r>
              <w:rPr>
                <w:rFonts w:hint="eastAsia"/>
              </w:rPr>
              <w:t>包括了网上收费文档下载、图书购买、在线课程等</w:t>
            </w:r>
          </w:p>
        </w:tc>
      </w:tr>
      <w:tr w:rsidR="0031683F" w:rsidTr="005766FA">
        <w:tc>
          <w:tcPr>
            <w:tcW w:w="1820" w:type="dxa"/>
            <w:shd w:val="clear" w:color="auto" w:fill="auto"/>
          </w:tcPr>
          <w:p w:rsidR="0031683F" w:rsidRDefault="0031683F" w:rsidP="005766FA">
            <w:pPr>
              <w:pStyle w:val="af"/>
              <w:ind w:firstLineChars="0" w:firstLine="0"/>
            </w:pPr>
            <w:r>
              <w:rPr>
                <w:rFonts w:hint="eastAsia"/>
              </w:rPr>
              <w:t>软件成本</w:t>
            </w:r>
          </w:p>
        </w:tc>
        <w:tc>
          <w:tcPr>
            <w:tcW w:w="1417" w:type="dxa"/>
            <w:shd w:val="clear" w:color="auto" w:fill="auto"/>
          </w:tcPr>
          <w:p w:rsidR="0031683F" w:rsidRDefault="0031683F" w:rsidP="005766FA">
            <w:pPr>
              <w:pStyle w:val="af"/>
              <w:ind w:firstLineChars="0" w:firstLine="0"/>
            </w:pPr>
            <w:r>
              <w:rPr>
                <w:rFonts w:hint="eastAsia"/>
              </w:rPr>
              <w:t>200</w:t>
            </w:r>
          </w:p>
        </w:tc>
        <w:tc>
          <w:tcPr>
            <w:tcW w:w="4445" w:type="dxa"/>
            <w:shd w:val="clear" w:color="auto" w:fill="auto"/>
          </w:tcPr>
          <w:p w:rsidR="0031683F" w:rsidRDefault="0031683F" w:rsidP="005766FA">
            <w:pPr>
              <w:pStyle w:val="af"/>
              <w:ind w:firstLineChars="0" w:firstLine="0"/>
            </w:pPr>
            <w:r>
              <w:rPr>
                <w:rFonts w:hint="eastAsia"/>
              </w:rPr>
              <w:t>大部分软件会使用开源或者盗版，但不</w:t>
            </w:r>
            <w:r>
              <w:rPr>
                <w:rFonts w:hint="eastAsia"/>
              </w:rPr>
              <w:lastRenderedPageBreak/>
              <w:t>排除只能选择正版的情况</w:t>
            </w:r>
          </w:p>
        </w:tc>
      </w:tr>
      <w:tr w:rsidR="0031683F" w:rsidTr="005766FA">
        <w:tc>
          <w:tcPr>
            <w:tcW w:w="1820" w:type="dxa"/>
            <w:shd w:val="clear" w:color="auto" w:fill="auto"/>
          </w:tcPr>
          <w:p w:rsidR="0031683F" w:rsidRDefault="0031683F" w:rsidP="005766FA">
            <w:pPr>
              <w:pStyle w:val="af"/>
              <w:ind w:firstLineChars="0" w:firstLine="0"/>
            </w:pPr>
            <w:r>
              <w:rPr>
                <w:rFonts w:hint="eastAsia"/>
              </w:rPr>
              <w:lastRenderedPageBreak/>
              <w:t>活动交流</w:t>
            </w:r>
          </w:p>
        </w:tc>
        <w:tc>
          <w:tcPr>
            <w:tcW w:w="1417" w:type="dxa"/>
            <w:shd w:val="clear" w:color="auto" w:fill="auto"/>
          </w:tcPr>
          <w:p w:rsidR="0031683F" w:rsidRDefault="0031683F" w:rsidP="005766FA">
            <w:pPr>
              <w:pStyle w:val="af"/>
              <w:ind w:firstLineChars="0" w:firstLine="0"/>
            </w:pPr>
            <w:r>
              <w:rPr>
                <w:rFonts w:hint="eastAsia"/>
              </w:rPr>
              <w:t>600</w:t>
            </w:r>
          </w:p>
        </w:tc>
        <w:tc>
          <w:tcPr>
            <w:tcW w:w="4445" w:type="dxa"/>
            <w:shd w:val="clear" w:color="auto" w:fill="auto"/>
          </w:tcPr>
          <w:p w:rsidR="0031683F" w:rsidRDefault="0031683F" w:rsidP="005766FA">
            <w:pPr>
              <w:pStyle w:val="af"/>
              <w:ind w:firstLineChars="0" w:firstLine="0"/>
            </w:pPr>
            <w:r w:rsidRPr="00C16CE5">
              <w:t>team building</w:t>
            </w:r>
            <w:r>
              <w:rPr>
                <w:rFonts w:hint="eastAsia"/>
              </w:rPr>
              <w:t>交流感情增强默契</w:t>
            </w:r>
          </w:p>
        </w:tc>
      </w:tr>
    </w:tbl>
    <w:p w:rsidR="0031683F" w:rsidRPr="0031683F" w:rsidRDefault="0031683F" w:rsidP="0031683F">
      <w:pPr>
        <w:pStyle w:val="a1"/>
        <w:ind w:firstLine="0"/>
      </w:pPr>
    </w:p>
    <w:p w:rsidR="0078404F" w:rsidRPr="00393ABA" w:rsidRDefault="00B42AEF" w:rsidP="00B42AEF">
      <w:pPr>
        <w:pStyle w:val="2"/>
        <w:spacing w:line="240" w:lineRule="auto"/>
      </w:pPr>
      <w:bookmarkStart w:id="273" w:name="_Toc527842839"/>
      <w:r w:rsidRPr="00393ABA">
        <w:t>3.5</w:t>
      </w:r>
      <w:r w:rsidR="003440AB" w:rsidRPr="00393ABA">
        <w:rPr>
          <w:rFonts w:hint="eastAsia"/>
        </w:rPr>
        <w:t>关键问题</w:t>
      </w:r>
      <w:bookmarkEnd w:id="273"/>
    </w:p>
    <w:p w:rsidR="0078404F" w:rsidRDefault="00393ABA" w:rsidP="00393ABA">
      <w:pPr>
        <w:pStyle w:val="af"/>
        <w:ind w:firstLineChars="0" w:firstLine="425"/>
      </w:pPr>
      <w:r>
        <w:rPr>
          <w:rFonts w:hint="eastAsia"/>
        </w:rPr>
        <w:t>需求获取的过程和论文资料阅读之间的整合，对整个逆向工程需要有一个完整的认识，对于我们五个人而言是一个比较大的挑战。</w:t>
      </w:r>
    </w:p>
    <w:p w:rsidR="0078404F" w:rsidRDefault="00B42AEF" w:rsidP="00B42AEF">
      <w:pPr>
        <w:pStyle w:val="1"/>
        <w:spacing w:line="240" w:lineRule="auto"/>
      </w:pPr>
      <w:bookmarkStart w:id="274" w:name="_Toc527842840"/>
      <w:r>
        <w:t>4</w:t>
      </w:r>
      <w:r w:rsidRPr="00D454F0">
        <w:rPr>
          <w:rFonts w:hint="eastAsia"/>
        </w:rPr>
        <w:t>.</w:t>
      </w:r>
      <w:r w:rsidRPr="00D454F0">
        <w:t xml:space="preserve"> </w:t>
      </w:r>
      <w:r w:rsidR="003440AB">
        <w:rPr>
          <w:rFonts w:hint="eastAsia"/>
        </w:rPr>
        <w:t>支持条件</w:t>
      </w:r>
      <w:bookmarkEnd w:id="274"/>
    </w:p>
    <w:p w:rsidR="0078404F" w:rsidRDefault="00B42AEF" w:rsidP="00B42AEF">
      <w:pPr>
        <w:pStyle w:val="2"/>
        <w:spacing w:line="240" w:lineRule="auto"/>
      </w:pPr>
      <w:bookmarkStart w:id="275" w:name="_Toc527842841"/>
      <w:r>
        <w:t>4.1</w:t>
      </w:r>
      <w:r w:rsidR="003440AB">
        <w:rPr>
          <w:rFonts w:hint="eastAsia"/>
        </w:rPr>
        <w:t>系统支持</w:t>
      </w:r>
      <w:bookmarkEnd w:id="275"/>
    </w:p>
    <w:p w:rsidR="00393ABA" w:rsidRDefault="00393ABA" w:rsidP="00393ABA">
      <w:pPr>
        <w:pStyle w:val="ad"/>
        <w:snapToGrid w:val="0"/>
      </w:pPr>
      <w:r>
        <w:rPr>
          <w:rFonts w:hint="eastAsia"/>
        </w:rPr>
        <w:tab/>
        <w:t>计算机系统：win10，Ubuntu 12.04 LTS</w:t>
      </w:r>
    </w:p>
    <w:p w:rsidR="00393ABA" w:rsidRPr="00393ABA" w:rsidRDefault="00393ABA" w:rsidP="00393ABA">
      <w:pPr>
        <w:pStyle w:val="ad"/>
        <w:snapToGrid w:val="0"/>
        <w:ind w:firstLine="425"/>
      </w:pPr>
      <w:r>
        <w:rPr>
          <w:rFonts w:hint="eastAsia"/>
        </w:rPr>
        <w:t xml:space="preserve">使用软件：Apache 2.2， MySQL 5.5.54, PHP 5.3.10， Visio， Project, Git, SourceTree，Microsoft Office，Relational Rose， </w:t>
      </w:r>
      <w:r w:rsidRPr="00BE255A">
        <w:rPr>
          <w:rFonts w:hint="eastAsia"/>
        </w:rPr>
        <w:t>Relational RequisitePro</w:t>
      </w:r>
    </w:p>
    <w:p w:rsidR="0078404F" w:rsidRDefault="00B42AEF" w:rsidP="00B42AEF">
      <w:pPr>
        <w:pStyle w:val="3"/>
        <w:spacing w:line="240" w:lineRule="auto"/>
      </w:pPr>
      <w:bookmarkStart w:id="276" w:name="_Toc527842842"/>
      <w:r>
        <w:rPr>
          <w:rFonts w:hint="eastAsia"/>
        </w:rPr>
        <w:t>4</w:t>
      </w:r>
      <w:r>
        <w:t>.1.1</w:t>
      </w:r>
      <w:r w:rsidR="003440AB">
        <w:rPr>
          <w:rFonts w:hint="eastAsia"/>
        </w:rPr>
        <w:t>开发环境</w:t>
      </w:r>
      <w:bookmarkEnd w:id="276"/>
    </w:p>
    <w:p w:rsidR="0078404F" w:rsidRDefault="00B42AEF" w:rsidP="00B42AEF">
      <w:pPr>
        <w:pStyle w:val="4"/>
        <w:spacing w:line="240" w:lineRule="auto"/>
      </w:pPr>
      <w:r>
        <w:rPr>
          <w:rFonts w:hint="eastAsia"/>
        </w:rPr>
        <w:t>4</w:t>
      </w:r>
      <w:r>
        <w:t>.1.1.1</w:t>
      </w:r>
      <w:r w:rsidR="003440AB">
        <w:rPr>
          <w:rFonts w:hint="eastAsia"/>
        </w:rPr>
        <w:t>硬件</w:t>
      </w:r>
    </w:p>
    <w:p w:rsidR="00393ABA" w:rsidRPr="00393ABA" w:rsidRDefault="00393ABA" w:rsidP="00393ABA">
      <w:pPr>
        <w:pStyle w:val="a1"/>
      </w:pPr>
      <w:r>
        <w:rPr>
          <w:rFonts w:hint="eastAsia"/>
        </w:rPr>
        <w:t>G01</w:t>
      </w:r>
      <w:r>
        <w:rPr>
          <w:rFonts w:hint="eastAsia"/>
        </w:rPr>
        <w:t>小组一共五台电脑以及两台租借的阿里云服务器。</w:t>
      </w:r>
    </w:p>
    <w:p w:rsidR="0078404F" w:rsidRDefault="00B42AEF" w:rsidP="00B42AEF">
      <w:pPr>
        <w:pStyle w:val="4"/>
        <w:spacing w:line="240" w:lineRule="auto"/>
      </w:pPr>
      <w:r>
        <w:rPr>
          <w:rFonts w:hint="eastAsia"/>
        </w:rPr>
        <w:t>4</w:t>
      </w:r>
      <w:r>
        <w:t>.1.1.2</w:t>
      </w:r>
      <w:r w:rsidR="003440AB">
        <w:rPr>
          <w:rFonts w:hint="eastAsia"/>
        </w:rPr>
        <w:t>软件</w:t>
      </w:r>
    </w:p>
    <w:p w:rsidR="00393ABA" w:rsidRPr="00393ABA" w:rsidRDefault="00393ABA" w:rsidP="00393ABA">
      <w:pPr>
        <w:pStyle w:val="ad"/>
        <w:snapToGrid w:val="0"/>
        <w:ind w:firstLine="425"/>
      </w:pPr>
      <w:r>
        <w:rPr>
          <w:rFonts w:hint="eastAsia"/>
        </w:rPr>
        <w:t xml:space="preserve">Ubuntu 12.04 LTS，Apache 2.2， MySQL 5.5.54, PHP 5.3.10，Visio， Project, Git, SourceTree，Microsoft Office，Relational Rose， </w:t>
      </w:r>
      <w:r w:rsidRPr="00BE255A">
        <w:rPr>
          <w:rFonts w:hint="eastAsia"/>
        </w:rPr>
        <w:t>Relational RequisitePro</w:t>
      </w:r>
    </w:p>
    <w:p w:rsidR="0078404F" w:rsidRDefault="00B42AEF" w:rsidP="00B42AEF">
      <w:pPr>
        <w:pStyle w:val="3"/>
        <w:spacing w:line="240" w:lineRule="auto"/>
      </w:pPr>
      <w:bookmarkStart w:id="277" w:name="_Toc527842843"/>
      <w:r>
        <w:rPr>
          <w:rFonts w:hint="eastAsia"/>
        </w:rPr>
        <w:t>4</w:t>
      </w:r>
      <w:r>
        <w:t>.1.2</w:t>
      </w:r>
      <w:r w:rsidR="003440AB">
        <w:rPr>
          <w:rFonts w:hint="eastAsia"/>
        </w:rPr>
        <w:t>运行环境</w:t>
      </w:r>
      <w:bookmarkEnd w:id="277"/>
    </w:p>
    <w:p w:rsidR="0078404F" w:rsidRDefault="00B42AEF" w:rsidP="00B42AEF">
      <w:pPr>
        <w:pStyle w:val="4"/>
        <w:spacing w:line="240" w:lineRule="auto"/>
      </w:pPr>
      <w:r>
        <w:rPr>
          <w:rFonts w:hint="eastAsia"/>
        </w:rPr>
        <w:t>4</w:t>
      </w:r>
      <w:r>
        <w:t>.1.2.1</w:t>
      </w:r>
      <w:r>
        <w:rPr>
          <w:rFonts w:hint="eastAsia"/>
        </w:rPr>
        <w:t>硬件</w:t>
      </w:r>
    </w:p>
    <w:p w:rsidR="00393ABA" w:rsidRPr="00393ABA" w:rsidRDefault="00393ABA" w:rsidP="00393ABA">
      <w:pPr>
        <w:pStyle w:val="a1"/>
      </w:pPr>
      <w:r>
        <w:rPr>
          <w:rFonts w:hint="eastAsia"/>
        </w:rPr>
        <w:t>电脑和移动端设备。</w:t>
      </w:r>
    </w:p>
    <w:p w:rsidR="00B42AEF" w:rsidRDefault="00B42AEF" w:rsidP="00B42AEF">
      <w:pPr>
        <w:pStyle w:val="4"/>
        <w:spacing w:line="240" w:lineRule="auto"/>
      </w:pPr>
      <w:r>
        <w:rPr>
          <w:rFonts w:hint="eastAsia"/>
        </w:rPr>
        <w:t>4</w:t>
      </w:r>
      <w:r>
        <w:t>.1.2.2</w:t>
      </w:r>
      <w:r>
        <w:rPr>
          <w:rFonts w:hint="eastAsia"/>
        </w:rPr>
        <w:t>软件</w:t>
      </w:r>
    </w:p>
    <w:p w:rsidR="00393ABA" w:rsidRPr="00393ABA" w:rsidRDefault="00393ABA" w:rsidP="00393ABA">
      <w:pPr>
        <w:pStyle w:val="a1"/>
      </w:pPr>
      <w:r>
        <w:t>W</w:t>
      </w:r>
      <w:r>
        <w:rPr>
          <w:rFonts w:hint="eastAsia"/>
        </w:rPr>
        <w:t>in</w:t>
      </w:r>
      <w:r>
        <w:t>7/8/10</w:t>
      </w:r>
      <w:r>
        <w:rPr>
          <w:rFonts w:hint="eastAsia"/>
        </w:rPr>
        <w:t>，</w:t>
      </w:r>
      <w:r>
        <w:rPr>
          <w:rFonts w:hint="eastAsia"/>
        </w:rPr>
        <w:t>IOS</w:t>
      </w:r>
      <w:r>
        <w:rPr>
          <w:rFonts w:hint="eastAsia"/>
        </w:rPr>
        <w:t>操作系统以及支持的浏览器。</w:t>
      </w:r>
    </w:p>
    <w:p w:rsidR="0078404F" w:rsidRDefault="00B42AEF" w:rsidP="00B42AEF">
      <w:pPr>
        <w:pStyle w:val="2"/>
        <w:spacing w:line="240" w:lineRule="auto"/>
      </w:pPr>
      <w:bookmarkStart w:id="278" w:name="_Toc527842844"/>
      <w:r>
        <w:lastRenderedPageBreak/>
        <w:t>4.2</w:t>
      </w:r>
      <w:r w:rsidR="003440AB">
        <w:rPr>
          <w:rFonts w:hint="eastAsia"/>
        </w:rPr>
        <w:t>需由客户承担的工作</w:t>
      </w:r>
      <w:bookmarkEnd w:id="278"/>
    </w:p>
    <w:p w:rsidR="00393ABA" w:rsidRDefault="00393ABA" w:rsidP="00393ABA">
      <w:pPr>
        <w:pStyle w:val="ad"/>
        <w:snapToGrid w:val="0"/>
        <w:ind w:firstLine="425"/>
      </w:pPr>
      <w:r>
        <w:rPr>
          <w:rFonts w:hint="eastAsia"/>
        </w:rPr>
        <w:t>用户需要承担的提出项目需求和完成期限的要求，例如：2018学年第一学期第十六周之前。</w:t>
      </w:r>
    </w:p>
    <w:p w:rsidR="00393ABA" w:rsidRPr="00393ABA" w:rsidRDefault="00393ABA" w:rsidP="00393ABA">
      <w:pPr>
        <w:pStyle w:val="a1"/>
      </w:pPr>
    </w:p>
    <w:p w:rsidR="0078404F" w:rsidRDefault="00B42AEF" w:rsidP="00B42AEF">
      <w:pPr>
        <w:pStyle w:val="2"/>
        <w:spacing w:line="240" w:lineRule="auto"/>
      </w:pPr>
      <w:bookmarkStart w:id="279" w:name="_Toc527842845"/>
      <w:r>
        <w:t>4.3</w:t>
      </w:r>
      <w:r w:rsidR="003440AB">
        <w:rPr>
          <w:rFonts w:hint="eastAsia"/>
        </w:rPr>
        <w:t>需由分合同承担的工作</w:t>
      </w:r>
      <w:bookmarkEnd w:id="279"/>
    </w:p>
    <w:p w:rsidR="00393ABA" w:rsidRPr="00393ABA" w:rsidRDefault="00393ABA" w:rsidP="00393ABA">
      <w:pPr>
        <w:ind w:firstLine="425"/>
        <w:rPr>
          <w:rFonts w:ascii="宋体"/>
          <w:sz w:val="22"/>
        </w:rPr>
        <w:sectPr w:rsidR="00393ABA" w:rsidRPr="00393ABA">
          <w:pgSz w:w="11907" w:h="16840" w:code="9"/>
          <w:pgMar w:top="1440" w:right="1797" w:bottom="1440" w:left="1797" w:header="720" w:footer="720" w:gutter="0"/>
          <w:cols w:space="720"/>
          <w:docGrid w:linePitch="271"/>
        </w:sectPr>
      </w:pPr>
      <w:r w:rsidRPr="00393ABA">
        <w:rPr>
          <w:rFonts w:ascii="宋体" w:hint="eastAsia"/>
          <w:sz w:val="22"/>
        </w:rPr>
        <w:t>暂无</w:t>
      </w:r>
    </w:p>
    <w:p w:rsidR="0078404F" w:rsidRDefault="0078404F">
      <w:pPr>
        <w:rPr>
          <w:rFonts w:ascii="宋体"/>
          <w:sz w:val="28"/>
        </w:rPr>
      </w:pPr>
    </w:p>
    <w:p w:rsidR="004303A0" w:rsidRDefault="00B42AEF" w:rsidP="00393ABA">
      <w:pPr>
        <w:pStyle w:val="1"/>
        <w:spacing w:line="240" w:lineRule="auto"/>
      </w:pPr>
      <w:bookmarkStart w:id="280" w:name="_Toc527842846"/>
      <w:r>
        <w:t>5</w:t>
      </w:r>
      <w:r w:rsidRPr="00D454F0">
        <w:rPr>
          <w:rFonts w:hint="eastAsia"/>
        </w:rPr>
        <w:t>.</w:t>
      </w:r>
      <w:r w:rsidRPr="00D454F0">
        <w:t xml:space="preserve"> </w:t>
      </w:r>
      <w:r w:rsidR="003440AB">
        <w:rPr>
          <w:rFonts w:hint="eastAsia"/>
        </w:rPr>
        <w:t>专题计划要点</w:t>
      </w:r>
      <w:bookmarkEnd w:id="280"/>
    </w:p>
    <w:p w:rsidR="00393ABA" w:rsidRPr="002C7FFC" w:rsidRDefault="00393ABA" w:rsidP="00393ABA">
      <w:pPr>
        <w:pStyle w:val="2"/>
      </w:pPr>
      <w:bookmarkStart w:id="281" w:name="_Toc235845869"/>
      <w:bookmarkStart w:id="282" w:name="_Toc235938123"/>
      <w:bookmarkStart w:id="283" w:name="_Toc235938512"/>
      <w:bookmarkStart w:id="284" w:name="_Toc526032312"/>
      <w:bookmarkStart w:id="285" w:name="_Toc526063117"/>
      <w:bookmarkStart w:id="286" w:name="_Toc527297400"/>
      <w:bookmarkStart w:id="287" w:name="_Toc527842847"/>
      <w:r>
        <w:rPr>
          <w:rFonts w:hint="eastAsia"/>
        </w:rPr>
        <w:t>5</w:t>
      </w:r>
      <w:r w:rsidRPr="002C7FFC">
        <w:t>.1</w:t>
      </w:r>
      <w:bookmarkEnd w:id="281"/>
      <w:bookmarkEnd w:id="282"/>
      <w:bookmarkEnd w:id="283"/>
      <w:r w:rsidRPr="002C7FFC">
        <w:rPr>
          <w:rFonts w:hint="eastAsia"/>
        </w:rPr>
        <w:t>时间管理计划</w:t>
      </w:r>
      <w:bookmarkEnd w:id="284"/>
      <w:bookmarkEnd w:id="285"/>
      <w:bookmarkEnd w:id="286"/>
      <w:bookmarkEnd w:id="2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393ABA" w:rsidTr="005766FA">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关键时间</w:t>
            </w:r>
          </w:p>
        </w:tc>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任务</w:t>
            </w:r>
          </w:p>
        </w:tc>
        <w:tc>
          <w:tcPr>
            <w:tcW w:w="2766"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要求</w:t>
            </w:r>
          </w:p>
        </w:tc>
      </w:tr>
      <w:tr w:rsidR="00393ABA" w:rsidTr="005766FA">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第二周</w:t>
            </w:r>
          </w:p>
        </w:tc>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起草《需求工程计划》、《范围管理计划》、《质量管理计划》</w:t>
            </w:r>
          </w:p>
        </w:tc>
        <w:tc>
          <w:tcPr>
            <w:tcW w:w="2766"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初步制定需求工程计划及子计划</w:t>
            </w:r>
          </w:p>
        </w:tc>
      </w:tr>
      <w:tr w:rsidR="00393ABA" w:rsidTr="005766FA">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第二周</w:t>
            </w:r>
          </w:p>
        </w:tc>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制定《成本管理计划》、《沟通管理计划》、《配置管理计划》</w:t>
            </w:r>
          </w:p>
        </w:tc>
        <w:tc>
          <w:tcPr>
            <w:tcW w:w="2766"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完成需求工程的部子计划</w:t>
            </w:r>
          </w:p>
        </w:tc>
      </w:tr>
      <w:tr w:rsidR="00393ABA" w:rsidTr="005766FA">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第三周</w:t>
            </w:r>
          </w:p>
        </w:tc>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完成《可行性分析报告》</w:t>
            </w:r>
          </w:p>
        </w:tc>
        <w:tc>
          <w:tcPr>
            <w:tcW w:w="2766"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对软件的可行性进行详细的分析</w:t>
            </w:r>
          </w:p>
        </w:tc>
      </w:tr>
      <w:tr w:rsidR="00393ABA" w:rsidTr="005766FA">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第三周</w:t>
            </w:r>
          </w:p>
        </w:tc>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制定《项目章程》</w:t>
            </w:r>
          </w:p>
        </w:tc>
        <w:tc>
          <w:tcPr>
            <w:tcW w:w="2766"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制定项目开发章程</w:t>
            </w:r>
          </w:p>
        </w:tc>
      </w:tr>
      <w:tr w:rsidR="00393ABA" w:rsidTr="005766FA">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第四周</w:t>
            </w:r>
          </w:p>
        </w:tc>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完成《需求工程计划》</w:t>
            </w:r>
          </w:p>
        </w:tc>
        <w:tc>
          <w:tcPr>
            <w:tcW w:w="2766"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制定开发计划</w:t>
            </w:r>
          </w:p>
        </w:tc>
      </w:tr>
      <w:tr w:rsidR="00393ABA" w:rsidTr="005766FA">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第五周</w:t>
            </w:r>
          </w:p>
        </w:tc>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制定《质量保证计划》</w:t>
            </w:r>
          </w:p>
        </w:tc>
        <w:tc>
          <w:tcPr>
            <w:tcW w:w="2766"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通过需求及系统实际情况、制定质量保证计划</w:t>
            </w:r>
          </w:p>
        </w:tc>
      </w:tr>
      <w:tr w:rsidR="00393ABA" w:rsidTr="005766FA">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第六周</w:t>
            </w:r>
          </w:p>
        </w:tc>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修改项目计划</w:t>
            </w:r>
          </w:p>
        </w:tc>
        <w:tc>
          <w:tcPr>
            <w:tcW w:w="2766"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根据评审意见修改项目计划</w:t>
            </w:r>
          </w:p>
        </w:tc>
      </w:tr>
      <w:tr w:rsidR="00393ABA" w:rsidTr="005766FA">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第七、八周</w:t>
            </w:r>
          </w:p>
        </w:tc>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起草《软件需求规格说明书》</w:t>
            </w:r>
          </w:p>
        </w:tc>
        <w:tc>
          <w:tcPr>
            <w:tcW w:w="2766"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汇总收集的需求，制定需求规格说明书初稿</w:t>
            </w:r>
          </w:p>
        </w:tc>
      </w:tr>
      <w:tr w:rsidR="00393ABA" w:rsidTr="005766FA">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第九、十周</w:t>
            </w:r>
          </w:p>
        </w:tc>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修改《软件需求规格说明书》</w:t>
            </w:r>
          </w:p>
        </w:tc>
        <w:tc>
          <w:tcPr>
            <w:tcW w:w="2766"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根据评审意见修改需求规格说明书</w:t>
            </w:r>
          </w:p>
        </w:tc>
      </w:tr>
      <w:tr w:rsidR="00393ABA" w:rsidTr="005766FA">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第十一周</w:t>
            </w:r>
          </w:p>
        </w:tc>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完成需求变更文档</w:t>
            </w:r>
          </w:p>
        </w:tc>
        <w:tc>
          <w:tcPr>
            <w:tcW w:w="2766"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制作需求变更的相关文档</w:t>
            </w:r>
          </w:p>
        </w:tc>
      </w:tr>
      <w:tr w:rsidR="00393ABA" w:rsidTr="005766FA">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第十二周</w:t>
            </w:r>
          </w:p>
        </w:tc>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需求规格说明书的最后确认</w:t>
            </w:r>
          </w:p>
        </w:tc>
        <w:tc>
          <w:tcPr>
            <w:tcW w:w="2766"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完成需求规格说明书</w:t>
            </w:r>
          </w:p>
        </w:tc>
      </w:tr>
      <w:tr w:rsidR="00393ABA" w:rsidTr="005766FA">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第十三、十四周</w:t>
            </w:r>
          </w:p>
        </w:tc>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设计</w:t>
            </w:r>
          </w:p>
        </w:tc>
        <w:tc>
          <w:tcPr>
            <w:tcW w:w="2766"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制定设计方案及编写设计文档</w:t>
            </w:r>
          </w:p>
        </w:tc>
      </w:tr>
      <w:tr w:rsidR="00393ABA" w:rsidTr="005766FA">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第十五周</w:t>
            </w:r>
          </w:p>
        </w:tc>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完成《项目总结报告》</w:t>
            </w:r>
          </w:p>
        </w:tc>
        <w:tc>
          <w:tcPr>
            <w:tcW w:w="2766"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项目总结</w:t>
            </w:r>
          </w:p>
        </w:tc>
      </w:tr>
      <w:tr w:rsidR="00393ABA" w:rsidTr="005766FA">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第十六周</w:t>
            </w:r>
          </w:p>
        </w:tc>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交付产品</w:t>
            </w:r>
          </w:p>
        </w:tc>
        <w:tc>
          <w:tcPr>
            <w:tcW w:w="2766"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交付最终产品</w:t>
            </w:r>
          </w:p>
        </w:tc>
      </w:tr>
    </w:tbl>
    <w:p w:rsidR="00393ABA" w:rsidRPr="00E64938" w:rsidRDefault="00393ABA" w:rsidP="00393ABA"/>
    <w:p w:rsidR="00393ABA" w:rsidRPr="002C7FFC" w:rsidRDefault="00393ABA" w:rsidP="00393ABA">
      <w:pPr>
        <w:pStyle w:val="2"/>
      </w:pPr>
      <w:bookmarkStart w:id="288" w:name="_Toc526032313"/>
      <w:bookmarkStart w:id="289" w:name="_Toc526063118"/>
      <w:bookmarkStart w:id="290" w:name="_Toc527297401"/>
      <w:bookmarkStart w:id="291" w:name="_Toc527842848"/>
      <w:r>
        <w:rPr>
          <w:rFonts w:hint="eastAsia"/>
        </w:rPr>
        <w:t>5</w:t>
      </w:r>
      <w:r w:rsidRPr="002C7FFC">
        <w:t>.</w:t>
      </w:r>
      <w:r w:rsidRPr="002C7FFC">
        <w:rPr>
          <w:rFonts w:hint="eastAsia"/>
        </w:rPr>
        <w:t>2</w:t>
      </w:r>
      <w:r w:rsidRPr="002C7FFC">
        <w:rPr>
          <w:rFonts w:hint="eastAsia"/>
        </w:rPr>
        <w:t>范围管理计划</w:t>
      </w:r>
      <w:bookmarkEnd w:id="288"/>
      <w:bookmarkEnd w:id="289"/>
      <w:bookmarkEnd w:id="290"/>
      <w:bookmarkEnd w:id="291"/>
    </w:p>
    <w:p w:rsidR="00393ABA" w:rsidRDefault="00393ABA" w:rsidP="00393ABA">
      <w:pPr>
        <w:rPr>
          <w:b/>
          <w:sz w:val="24"/>
          <w:szCs w:val="24"/>
        </w:rPr>
      </w:pPr>
      <w:r>
        <w:rPr>
          <w:rFonts w:hint="eastAsia"/>
          <w:b/>
          <w:sz w:val="24"/>
          <w:szCs w:val="24"/>
        </w:rPr>
        <w:t>范围与限制：</w:t>
      </w:r>
    </w:p>
    <w:p w:rsidR="00393ABA" w:rsidRPr="002C7FFC" w:rsidRDefault="00393ABA" w:rsidP="00393ABA">
      <w:pPr>
        <w:pStyle w:val="3"/>
      </w:pPr>
      <w:bookmarkStart w:id="292" w:name="_Toc526032314"/>
      <w:bookmarkStart w:id="293" w:name="_Toc526063119"/>
      <w:bookmarkStart w:id="294" w:name="_Toc527297402"/>
      <w:bookmarkStart w:id="295" w:name="_Toc527842849"/>
      <w:r>
        <w:rPr>
          <w:rFonts w:hint="eastAsia"/>
        </w:rPr>
        <w:t>5</w:t>
      </w:r>
      <w:r w:rsidRPr="002C7FFC">
        <w:rPr>
          <w:rFonts w:hint="eastAsia"/>
        </w:rPr>
        <w:t>.2.1</w:t>
      </w:r>
      <w:r w:rsidRPr="002C7FFC">
        <w:rPr>
          <w:rFonts w:hint="eastAsia"/>
        </w:rPr>
        <w:t>主要特性</w:t>
      </w:r>
      <w:bookmarkEnd w:id="292"/>
      <w:bookmarkEnd w:id="293"/>
      <w:bookmarkEnd w:id="294"/>
      <w:bookmarkEnd w:id="295"/>
    </w:p>
    <w:p w:rsidR="00393ABA" w:rsidRDefault="00393ABA" w:rsidP="00393ABA">
      <w:pPr>
        <w:pStyle w:val="af"/>
        <w:ind w:firstLineChars="0" w:firstLine="0"/>
        <w:rPr>
          <w:szCs w:val="21"/>
        </w:rPr>
      </w:pPr>
      <w:r>
        <w:rPr>
          <w:rFonts w:hint="eastAsia"/>
          <w:szCs w:val="21"/>
        </w:rPr>
        <w:t>5.2.</w:t>
      </w:r>
      <w:r w:rsidRPr="00B31A76">
        <w:rPr>
          <w:rFonts w:hint="eastAsia"/>
          <w:szCs w:val="21"/>
        </w:rPr>
        <w:t>1.1</w:t>
      </w:r>
      <w:r w:rsidRPr="00B31A76">
        <w:rPr>
          <w:rFonts w:hint="eastAsia"/>
          <w:szCs w:val="21"/>
        </w:rPr>
        <w:t>在网站上可以选择预置的案例</w:t>
      </w:r>
      <w:r>
        <w:rPr>
          <w:rFonts w:hint="eastAsia"/>
          <w:szCs w:val="21"/>
        </w:rPr>
        <w:t>进行教学</w:t>
      </w:r>
    </w:p>
    <w:p w:rsidR="00393ABA" w:rsidRDefault="00393ABA" w:rsidP="00393ABA">
      <w:pPr>
        <w:pStyle w:val="af"/>
        <w:ind w:firstLineChars="0" w:firstLine="0"/>
        <w:rPr>
          <w:szCs w:val="21"/>
        </w:rPr>
      </w:pPr>
      <w:r>
        <w:rPr>
          <w:rFonts w:hint="eastAsia"/>
          <w:szCs w:val="21"/>
        </w:rPr>
        <w:t>5.2.1.2</w:t>
      </w:r>
      <w:r>
        <w:rPr>
          <w:rFonts w:hint="eastAsia"/>
          <w:szCs w:val="21"/>
        </w:rPr>
        <w:t>可以在选择的案例中扮演多种角色</w:t>
      </w:r>
    </w:p>
    <w:p w:rsidR="00393ABA" w:rsidRDefault="00393ABA" w:rsidP="00393ABA">
      <w:pPr>
        <w:pStyle w:val="af"/>
        <w:ind w:firstLineChars="0" w:firstLine="0"/>
        <w:rPr>
          <w:szCs w:val="21"/>
        </w:rPr>
      </w:pPr>
      <w:r>
        <w:rPr>
          <w:rFonts w:hint="eastAsia"/>
          <w:szCs w:val="21"/>
        </w:rPr>
        <w:t>5.2.1.3</w:t>
      </w:r>
      <w:r>
        <w:rPr>
          <w:rFonts w:hint="eastAsia"/>
          <w:szCs w:val="21"/>
        </w:rPr>
        <w:t>可以选择在案例的随意时间点开始</w:t>
      </w:r>
    </w:p>
    <w:p w:rsidR="00393ABA" w:rsidRDefault="00393ABA" w:rsidP="00393ABA">
      <w:pPr>
        <w:pStyle w:val="af"/>
        <w:ind w:firstLineChars="0" w:firstLine="0"/>
        <w:rPr>
          <w:szCs w:val="21"/>
        </w:rPr>
      </w:pPr>
      <w:r>
        <w:rPr>
          <w:rFonts w:hint="eastAsia"/>
          <w:szCs w:val="21"/>
        </w:rPr>
        <w:lastRenderedPageBreak/>
        <w:t>5.2.1.4</w:t>
      </w:r>
      <w:r>
        <w:rPr>
          <w:rFonts w:hint="eastAsia"/>
          <w:szCs w:val="21"/>
        </w:rPr>
        <w:t>可以上传自定义案例</w:t>
      </w:r>
    </w:p>
    <w:p w:rsidR="00393ABA" w:rsidRDefault="00393ABA" w:rsidP="00393ABA">
      <w:pPr>
        <w:pStyle w:val="af"/>
        <w:ind w:firstLineChars="0" w:firstLine="0"/>
        <w:rPr>
          <w:szCs w:val="21"/>
        </w:rPr>
      </w:pPr>
      <w:r>
        <w:rPr>
          <w:rFonts w:hint="eastAsia"/>
          <w:szCs w:val="21"/>
        </w:rPr>
        <w:t>5.2.1.5</w:t>
      </w:r>
      <w:r>
        <w:rPr>
          <w:rFonts w:hint="eastAsia"/>
          <w:szCs w:val="21"/>
        </w:rPr>
        <w:t>可以下载案例文档</w:t>
      </w:r>
    </w:p>
    <w:p w:rsidR="00393ABA" w:rsidRDefault="00393ABA" w:rsidP="00393ABA">
      <w:pPr>
        <w:pStyle w:val="af"/>
        <w:ind w:firstLineChars="0" w:firstLine="0"/>
        <w:rPr>
          <w:szCs w:val="21"/>
        </w:rPr>
      </w:pPr>
      <w:r>
        <w:rPr>
          <w:rFonts w:hint="eastAsia"/>
          <w:szCs w:val="21"/>
        </w:rPr>
        <w:t>5.2.1.6</w:t>
      </w:r>
      <w:r>
        <w:rPr>
          <w:rFonts w:hint="eastAsia"/>
          <w:szCs w:val="21"/>
        </w:rPr>
        <w:t>案例完成后会进行评价</w:t>
      </w:r>
    </w:p>
    <w:p w:rsidR="00393ABA" w:rsidRPr="002C7FFC" w:rsidRDefault="00393ABA" w:rsidP="00393ABA">
      <w:pPr>
        <w:pStyle w:val="3"/>
      </w:pPr>
      <w:bookmarkStart w:id="296" w:name="_Toc526032315"/>
      <w:bookmarkStart w:id="297" w:name="_Toc526063120"/>
      <w:bookmarkStart w:id="298" w:name="_Toc527297403"/>
      <w:bookmarkStart w:id="299" w:name="_Toc527842850"/>
      <w:r>
        <w:rPr>
          <w:rFonts w:hint="eastAsia"/>
        </w:rPr>
        <w:t>5</w:t>
      </w:r>
      <w:r w:rsidRPr="002C7FFC">
        <w:rPr>
          <w:rFonts w:hint="eastAsia"/>
        </w:rPr>
        <w:t>.2.2</w:t>
      </w:r>
      <w:r w:rsidRPr="002C7FFC">
        <w:rPr>
          <w:rFonts w:hint="eastAsia"/>
        </w:rPr>
        <w:t>最初版本的范围与后续版本的范围</w:t>
      </w:r>
      <w:bookmarkEnd w:id="296"/>
      <w:bookmarkEnd w:id="297"/>
      <w:bookmarkEnd w:id="298"/>
      <w:bookmarkEnd w:id="299"/>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6"/>
        <w:gridCol w:w="1865"/>
        <w:gridCol w:w="1866"/>
        <w:gridCol w:w="1866"/>
      </w:tblGrid>
      <w:tr w:rsidR="00393ABA" w:rsidTr="005766FA">
        <w:tc>
          <w:tcPr>
            <w:tcW w:w="1968" w:type="dxa"/>
            <w:shd w:val="clear" w:color="auto" w:fill="auto"/>
          </w:tcPr>
          <w:p w:rsidR="00393ABA" w:rsidRPr="00F432E6" w:rsidRDefault="00393ABA" w:rsidP="005766FA">
            <w:pPr>
              <w:pStyle w:val="af"/>
              <w:ind w:firstLineChars="0" w:firstLine="0"/>
              <w:rPr>
                <w:szCs w:val="21"/>
              </w:rPr>
            </w:pPr>
            <w:r w:rsidRPr="00F432E6">
              <w:rPr>
                <w:rFonts w:hint="eastAsia"/>
                <w:szCs w:val="21"/>
              </w:rPr>
              <w:t>特性</w:t>
            </w:r>
          </w:p>
        </w:tc>
        <w:tc>
          <w:tcPr>
            <w:tcW w:w="1924" w:type="dxa"/>
            <w:shd w:val="clear" w:color="auto" w:fill="auto"/>
          </w:tcPr>
          <w:p w:rsidR="00393ABA" w:rsidRPr="00F432E6" w:rsidRDefault="00393ABA" w:rsidP="005766FA">
            <w:pPr>
              <w:pStyle w:val="af"/>
              <w:ind w:firstLineChars="0" w:firstLine="0"/>
              <w:rPr>
                <w:szCs w:val="21"/>
              </w:rPr>
            </w:pPr>
            <w:r w:rsidRPr="00F432E6">
              <w:rPr>
                <w:rFonts w:hint="eastAsia"/>
                <w:szCs w:val="21"/>
              </w:rPr>
              <w:t>发布</w:t>
            </w:r>
            <w:r w:rsidRPr="00F432E6">
              <w:rPr>
                <w:rFonts w:hint="eastAsia"/>
                <w:szCs w:val="21"/>
              </w:rPr>
              <w:t>1</w:t>
            </w:r>
          </w:p>
        </w:tc>
        <w:tc>
          <w:tcPr>
            <w:tcW w:w="1925" w:type="dxa"/>
            <w:shd w:val="clear" w:color="auto" w:fill="auto"/>
          </w:tcPr>
          <w:p w:rsidR="00393ABA" w:rsidRPr="00F432E6" w:rsidRDefault="00393ABA" w:rsidP="005766FA">
            <w:pPr>
              <w:pStyle w:val="af"/>
              <w:ind w:firstLineChars="0" w:firstLine="0"/>
              <w:rPr>
                <w:szCs w:val="21"/>
              </w:rPr>
            </w:pPr>
            <w:r w:rsidRPr="00F432E6">
              <w:rPr>
                <w:rFonts w:hint="eastAsia"/>
                <w:szCs w:val="21"/>
              </w:rPr>
              <w:t>发布</w:t>
            </w:r>
            <w:r w:rsidRPr="00F432E6">
              <w:rPr>
                <w:rFonts w:hint="eastAsia"/>
                <w:szCs w:val="21"/>
              </w:rPr>
              <w:t>2</w:t>
            </w:r>
          </w:p>
        </w:tc>
        <w:tc>
          <w:tcPr>
            <w:tcW w:w="1925" w:type="dxa"/>
            <w:shd w:val="clear" w:color="auto" w:fill="auto"/>
          </w:tcPr>
          <w:p w:rsidR="00393ABA" w:rsidRPr="00F432E6" w:rsidRDefault="00393ABA" w:rsidP="005766FA">
            <w:pPr>
              <w:pStyle w:val="af"/>
              <w:ind w:firstLineChars="0" w:firstLine="0"/>
              <w:rPr>
                <w:szCs w:val="21"/>
              </w:rPr>
            </w:pPr>
            <w:r w:rsidRPr="00F432E6">
              <w:rPr>
                <w:rFonts w:hint="eastAsia"/>
                <w:szCs w:val="21"/>
              </w:rPr>
              <w:t>发布</w:t>
            </w:r>
            <w:r w:rsidRPr="00F432E6">
              <w:rPr>
                <w:rFonts w:hint="eastAsia"/>
                <w:szCs w:val="21"/>
              </w:rPr>
              <w:t>3</w:t>
            </w:r>
          </w:p>
        </w:tc>
      </w:tr>
      <w:tr w:rsidR="00393ABA" w:rsidTr="005766FA">
        <w:tc>
          <w:tcPr>
            <w:tcW w:w="1968" w:type="dxa"/>
            <w:shd w:val="clear" w:color="auto" w:fill="auto"/>
          </w:tcPr>
          <w:p w:rsidR="00393ABA" w:rsidRPr="00F432E6" w:rsidRDefault="00393ABA" w:rsidP="005766FA">
            <w:pPr>
              <w:pStyle w:val="af"/>
              <w:ind w:firstLineChars="0" w:firstLine="0"/>
              <w:rPr>
                <w:szCs w:val="21"/>
              </w:rPr>
            </w:pPr>
            <w:r>
              <w:rPr>
                <w:rFonts w:hint="eastAsia"/>
              </w:rPr>
              <w:t>5.2.2</w:t>
            </w:r>
            <w:r w:rsidRPr="00F432E6">
              <w:rPr>
                <w:rFonts w:hint="eastAsia"/>
                <w:szCs w:val="21"/>
              </w:rPr>
              <w:t>.1</w:t>
            </w:r>
          </w:p>
        </w:tc>
        <w:tc>
          <w:tcPr>
            <w:tcW w:w="1924" w:type="dxa"/>
            <w:shd w:val="clear" w:color="auto" w:fill="auto"/>
          </w:tcPr>
          <w:p w:rsidR="00393ABA" w:rsidRPr="00F432E6" w:rsidRDefault="00393ABA" w:rsidP="005766FA">
            <w:pPr>
              <w:pStyle w:val="af"/>
              <w:ind w:firstLineChars="0" w:firstLine="0"/>
              <w:rPr>
                <w:szCs w:val="21"/>
              </w:rPr>
            </w:pPr>
            <w:r w:rsidRPr="00F432E6">
              <w:rPr>
                <w:rFonts w:hint="eastAsia"/>
                <w:szCs w:val="21"/>
              </w:rPr>
              <w:t>仅提供少量案例</w:t>
            </w:r>
          </w:p>
        </w:tc>
        <w:tc>
          <w:tcPr>
            <w:tcW w:w="1925" w:type="dxa"/>
            <w:shd w:val="clear" w:color="auto" w:fill="auto"/>
          </w:tcPr>
          <w:p w:rsidR="00393ABA" w:rsidRPr="00F432E6" w:rsidRDefault="00393ABA" w:rsidP="005766FA">
            <w:pPr>
              <w:pStyle w:val="af"/>
              <w:ind w:firstLineChars="0" w:firstLine="0"/>
              <w:rPr>
                <w:szCs w:val="21"/>
              </w:rPr>
            </w:pPr>
            <w:r w:rsidRPr="00F432E6">
              <w:rPr>
                <w:rFonts w:hint="eastAsia"/>
                <w:szCs w:val="21"/>
              </w:rPr>
              <w:t>添加了几个新案例</w:t>
            </w:r>
          </w:p>
        </w:tc>
        <w:tc>
          <w:tcPr>
            <w:tcW w:w="1925" w:type="dxa"/>
            <w:shd w:val="clear" w:color="auto" w:fill="auto"/>
          </w:tcPr>
          <w:p w:rsidR="00393ABA" w:rsidRPr="00F432E6" w:rsidRDefault="00393ABA" w:rsidP="005766FA">
            <w:pPr>
              <w:pStyle w:val="af"/>
              <w:ind w:firstLineChars="0" w:firstLine="0"/>
              <w:rPr>
                <w:szCs w:val="21"/>
              </w:rPr>
            </w:pPr>
            <w:r w:rsidRPr="00F432E6">
              <w:rPr>
                <w:rFonts w:hint="eastAsia"/>
                <w:szCs w:val="21"/>
              </w:rPr>
              <w:t>持续更新新案例</w:t>
            </w:r>
          </w:p>
        </w:tc>
      </w:tr>
      <w:tr w:rsidR="00393ABA" w:rsidTr="005766FA">
        <w:trPr>
          <w:trHeight w:val="223"/>
        </w:trPr>
        <w:tc>
          <w:tcPr>
            <w:tcW w:w="1968" w:type="dxa"/>
            <w:shd w:val="clear" w:color="auto" w:fill="auto"/>
          </w:tcPr>
          <w:p w:rsidR="00393ABA" w:rsidRPr="00F432E6" w:rsidRDefault="00393ABA" w:rsidP="005766FA">
            <w:pPr>
              <w:pStyle w:val="af"/>
              <w:ind w:firstLineChars="0" w:firstLine="0"/>
              <w:rPr>
                <w:szCs w:val="21"/>
              </w:rPr>
            </w:pPr>
            <w:r>
              <w:rPr>
                <w:rFonts w:hint="eastAsia"/>
              </w:rPr>
              <w:t>5.2.2</w:t>
            </w:r>
            <w:r w:rsidRPr="00F432E6">
              <w:rPr>
                <w:rFonts w:hint="eastAsia"/>
                <w:szCs w:val="21"/>
              </w:rPr>
              <w:t>.2</w:t>
            </w:r>
          </w:p>
        </w:tc>
        <w:tc>
          <w:tcPr>
            <w:tcW w:w="1924" w:type="dxa"/>
            <w:shd w:val="clear" w:color="auto" w:fill="auto"/>
          </w:tcPr>
          <w:p w:rsidR="00393ABA" w:rsidRPr="00F432E6" w:rsidRDefault="00393ABA" w:rsidP="005766FA">
            <w:pPr>
              <w:pStyle w:val="af"/>
              <w:ind w:firstLineChars="0" w:firstLine="0"/>
              <w:rPr>
                <w:szCs w:val="21"/>
              </w:rPr>
            </w:pPr>
            <w:r w:rsidRPr="00F432E6">
              <w:rPr>
                <w:rFonts w:hint="eastAsia"/>
                <w:szCs w:val="21"/>
              </w:rPr>
              <w:t>一个案例只提供两个角色可扮演</w:t>
            </w:r>
          </w:p>
        </w:tc>
        <w:tc>
          <w:tcPr>
            <w:tcW w:w="1925" w:type="dxa"/>
            <w:shd w:val="clear" w:color="auto" w:fill="auto"/>
          </w:tcPr>
          <w:p w:rsidR="00393ABA" w:rsidRPr="00F432E6" w:rsidRDefault="00393ABA" w:rsidP="005766FA">
            <w:pPr>
              <w:pStyle w:val="af"/>
              <w:ind w:firstLineChars="0" w:firstLine="0"/>
              <w:rPr>
                <w:szCs w:val="21"/>
              </w:rPr>
            </w:pPr>
            <w:r w:rsidRPr="00F432E6">
              <w:rPr>
                <w:rFonts w:hint="eastAsia"/>
                <w:szCs w:val="21"/>
              </w:rPr>
              <w:t>支持更多的角色可供扮演</w:t>
            </w:r>
          </w:p>
        </w:tc>
        <w:tc>
          <w:tcPr>
            <w:tcW w:w="1925" w:type="dxa"/>
            <w:shd w:val="clear" w:color="auto" w:fill="auto"/>
          </w:tcPr>
          <w:p w:rsidR="00393ABA" w:rsidRPr="00F432E6" w:rsidRDefault="00393ABA" w:rsidP="005766FA">
            <w:pPr>
              <w:pStyle w:val="af"/>
              <w:ind w:firstLineChars="0" w:firstLine="0"/>
              <w:rPr>
                <w:szCs w:val="21"/>
              </w:rPr>
            </w:pPr>
            <w:r w:rsidRPr="00F432E6">
              <w:rPr>
                <w:rFonts w:hint="eastAsia"/>
                <w:szCs w:val="21"/>
              </w:rPr>
              <w:t>完整实现</w:t>
            </w:r>
          </w:p>
        </w:tc>
      </w:tr>
      <w:tr w:rsidR="00393ABA" w:rsidTr="005766FA">
        <w:tc>
          <w:tcPr>
            <w:tcW w:w="1968" w:type="dxa"/>
            <w:shd w:val="clear" w:color="auto" w:fill="auto"/>
          </w:tcPr>
          <w:p w:rsidR="00393ABA" w:rsidRPr="00F432E6" w:rsidRDefault="00393ABA" w:rsidP="005766FA">
            <w:pPr>
              <w:pStyle w:val="af"/>
              <w:ind w:firstLineChars="0" w:firstLine="0"/>
              <w:rPr>
                <w:b/>
                <w:sz w:val="24"/>
                <w:szCs w:val="24"/>
              </w:rPr>
            </w:pPr>
            <w:r>
              <w:rPr>
                <w:rFonts w:hint="eastAsia"/>
              </w:rPr>
              <w:t>5.2.2</w:t>
            </w:r>
            <w:r w:rsidRPr="00F432E6">
              <w:rPr>
                <w:rFonts w:hint="eastAsia"/>
                <w:szCs w:val="21"/>
              </w:rPr>
              <w:t>.3</w:t>
            </w:r>
          </w:p>
        </w:tc>
        <w:tc>
          <w:tcPr>
            <w:tcW w:w="1924" w:type="dxa"/>
            <w:shd w:val="clear" w:color="auto" w:fill="auto"/>
          </w:tcPr>
          <w:p w:rsidR="00393ABA" w:rsidRPr="00F432E6" w:rsidRDefault="00393ABA" w:rsidP="005766FA">
            <w:pPr>
              <w:rPr>
                <w:rFonts w:ascii="Calibri" w:hAnsi="Calibri"/>
                <w:szCs w:val="21"/>
              </w:rPr>
            </w:pPr>
            <w:r w:rsidRPr="00F432E6">
              <w:rPr>
                <w:rFonts w:ascii="Calibri" w:hAnsi="Calibri" w:hint="eastAsia"/>
                <w:szCs w:val="21"/>
              </w:rPr>
              <w:t>未实现</w:t>
            </w:r>
          </w:p>
        </w:tc>
        <w:tc>
          <w:tcPr>
            <w:tcW w:w="1925" w:type="dxa"/>
            <w:shd w:val="clear" w:color="auto" w:fill="auto"/>
          </w:tcPr>
          <w:p w:rsidR="00393ABA" w:rsidRPr="00F432E6" w:rsidRDefault="00393ABA" w:rsidP="005766FA">
            <w:pPr>
              <w:rPr>
                <w:rFonts w:ascii="Calibri" w:hAnsi="Calibri"/>
                <w:szCs w:val="21"/>
              </w:rPr>
            </w:pPr>
            <w:r w:rsidRPr="00F432E6">
              <w:rPr>
                <w:rFonts w:ascii="Calibri" w:hAnsi="Calibri" w:hint="eastAsia"/>
                <w:szCs w:val="21"/>
              </w:rPr>
              <w:t>可以在特定时间点开始</w:t>
            </w:r>
          </w:p>
        </w:tc>
        <w:tc>
          <w:tcPr>
            <w:tcW w:w="1925" w:type="dxa"/>
            <w:shd w:val="clear" w:color="auto" w:fill="auto"/>
          </w:tcPr>
          <w:p w:rsidR="00393ABA" w:rsidRPr="00F432E6" w:rsidRDefault="00393ABA" w:rsidP="005766FA">
            <w:pPr>
              <w:rPr>
                <w:rFonts w:ascii="Calibri" w:hAnsi="Calibri"/>
                <w:szCs w:val="21"/>
              </w:rPr>
            </w:pPr>
            <w:r w:rsidRPr="00F432E6">
              <w:rPr>
                <w:rFonts w:ascii="Calibri" w:hAnsi="Calibri" w:hint="eastAsia"/>
                <w:szCs w:val="21"/>
              </w:rPr>
              <w:t>可以在任意时间点开始</w:t>
            </w:r>
          </w:p>
        </w:tc>
      </w:tr>
      <w:tr w:rsidR="00393ABA" w:rsidTr="005766FA">
        <w:tc>
          <w:tcPr>
            <w:tcW w:w="1968" w:type="dxa"/>
            <w:shd w:val="clear" w:color="auto" w:fill="auto"/>
          </w:tcPr>
          <w:p w:rsidR="00393ABA" w:rsidRPr="00F432E6" w:rsidRDefault="00393ABA" w:rsidP="005766FA">
            <w:pPr>
              <w:pStyle w:val="af"/>
              <w:ind w:firstLineChars="0" w:firstLine="0"/>
              <w:rPr>
                <w:szCs w:val="21"/>
              </w:rPr>
            </w:pPr>
            <w:r>
              <w:rPr>
                <w:rFonts w:hint="eastAsia"/>
              </w:rPr>
              <w:t>5.2.2</w:t>
            </w:r>
            <w:r w:rsidRPr="00F432E6">
              <w:rPr>
                <w:rFonts w:hint="eastAsia"/>
                <w:szCs w:val="21"/>
              </w:rPr>
              <w:t>.4</w:t>
            </w:r>
          </w:p>
        </w:tc>
        <w:tc>
          <w:tcPr>
            <w:tcW w:w="1924" w:type="dxa"/>
            <w:shd w:val="clear" w:color="auto" w:fill="auto"/>
          </w:tcPr>
          <w:p w:rsidR="00393ABA" w:rsidRPr="00F432E6" w:rsidRDefault="00393ABA" w:rsidP="005766FA">
            <w:pPr>
              <w:rPr>
                <w:rFonts w:ascii="Calibri" w:hAnsi="Calibri"/>
                <w:szCs w:val="21"/>
              </w:rPr>
            </w:pPr>
            <w:r w:rsidRPr="00F432E6">
              <w:rPr>
                <w:rFonts w:ascii="Calibri" w:hAnsi="Calibri" w:hint="eastAsia"/>
                <w:szCs w:val="21"/>
              </w:rPr>
              <w:t>未实现</w:t>
            </w:r>
          </w:p>
        </w:tc>
        <w:tc>
          <w:tcPr>
            <w:tcW w:w="1925" w:type="dxa"/>
            <w:shd w:val="clear" w:color="auto" w:fill="auto"/>
          </w:tcPr>
          <w:p w:rsidR="00393ABA" w:rsidRPr="00F432E6" w:rsidRDefault="00393ABA" w:rsidP="005766FA">
            <w:pPr>
              <w:rPr>
                <w:rFonts w:ascii="Calibri" w:hAnsi="Calibri"/>
                <w:szCs w:val="21"/>
              </w:rPr>
            </w:pPr>
            <w:r w:rsidRPr="00F432E6">
              <w:rPr>
                <w:rFonts w:ascii="Calibri" w:hAnsi="Calibri" w:hint="eastAsia"/>
                <w:szCs w:val="21"/>
              </w:rPr>
              <w:t>未实现</w:t>
            </w:r>
          </w:p>
        </w:tc>
        <w:tc>
          <w:tcPr>
            <w:tcW w:w="1925" w:type="dxa"/>
            <w:shd w:val="clear" w:color="auto" w:fill="auto"/>
          </w:tcPr>
          <w:p w:rsidR="00393ABA" w:rsidRPr="00F432E6" w:rsidRDefault="00393ABA" w:rsidP="005766FA">
            <w:pPr>
              <w:rPr>
                <w:rFonts w:ascii="Calibri" w:hAnsi="Calibri"/>
                <w:szCs w:val="21"/>
              </w:rPr>
            </w:pPr>
            <w:r w:rsidRPr="00F432E6">
              <w:rPr>
                <w:rFonts w:ascii="Calibri" w:hAnsi="Calibri" w:hint="eastAsia"/>
                <w:szCs w:val="21"/>
              </w:rPr>
              <w:t>完整实现</w:t>
            </w:r>
          </w:p>
        </w:tc>
      </w:tr>
      <w:tr w:rsidR="00393ABA" w:rsidTr="005766FA">
        <w:tc>
          <w:tcPr>
            <w:tcW w:w="1968" w:type="dxa"/>
            <w:shd w:val="clear" w:color="auto" w:fill="auto"/>
          </w:tcPr>
          <w:p w:rsidR="00393ABA" w:rsidRPr="00F432E6" w:rsidRDefault="00393ABA" w:rsidP="005766FA">
            <w:pPr>
              <w:pStyle w:val="af"/>
              <w:ind w:firstLineChars="0" w:firstLine="0"/>
              <w:rPr>
                <w:szCs w:val="21"/>
              </w:rPr>
            </w:pPr>
            <w:r>
              <w:rPr>
                <w:rFonts w:hint="eastAsia"/>
              </w:rPr>
              <w:t>5.2.2</w:t>
            </w:r>
            <w:r w:rsidRPr="00F432E6">
              <w:rPr>
                <w:rFonts w:hint="eastAsia"/>
                <w:szCs w:val="21"/>
              </w:rPr>
              <w:t>.5</w:t>
            </w:r>
          </w:p>
        </w:tc>
        <w:tc>
          <w:tcPr>
            <w:tcW w:w="1924" w:type="dxa"/>
            <w:shd w:val="clear" w:color="auto" w:fill="auto"/>
          </w:tcPr>
          <w:p w:rsidR="00393ABA" w:rsidRPr="00F432E6" w:rsidRDefault="00393ABA" w:rsidP="005766FA">
            <w:pPr>
              <w:rPr>
                <w:rFonts w:ascii="Calibri" w:hAnsi="Calibri"/>
                <w:szCs w:val="21"/>
              </w:rPr>
            </w:pPr>
            <w:r w:rsidRPr="00F432E6">
              <w:rPr>
                <w:rFonts w:ascii="Calibri" w:hAnsi="Calibri" w:hint="eastAsia"/>
                <w:szCs w:val="21"/>
              </w:rPr>
              <w:t>未实现</w:t>
            </w:r>
          </w:p>
        </w:tc>
        <w:tc>
          <w:tcPr>
            <w:tcW w:w="1925" w:type="dxa"/>
            <w:shd w:val="clear" w:color="auto" w:fill="auto"/>
          </w:tcPr>
          <w:p w:rsidR="00393ABA" w:rsidRPr="00F432E6" w:rsidRDefault="00393ABA" w:rsidP="005766FA">
            <w:pPr>
              <w:rPr>
                <w:rFonts w:ascii="Calibri" w:hAnsi="Calibri"/>
                <w:szCs w:val="21"/>
              </w:rPr>
            </w:pPr>
            <w:r w:rsidRPr="00F432E6">
              <w:rPr>
                <w:rFonts w:ascii="Calibri" w:hAnsi="Calibri" w:hint="eastAsia"/>
                <w:szCs w:val="21"/>
              </w:rPr>
              <w:t>完整实现</w:t>
            </w:r>
          </w:p>
        </w:tc>
        <w:tc>
          <w:tcPr>
            <w:tcW w:w="1925" w:type="dxa"/>
            <w:shd w:val="clear" w:color="auto" w:fill="auto"/>
          </w:tcPr>
          <w:p w:rsidR="00393ABA" w:rsidRPr="00F432E6" w:rsidRDefault="00393ABA" w:rsidP="005766FA">
            <w:pPr>
              <w:pStyle w:val="af"/>
              <w:ind w:firstLineChars="0" w:firstLine="0"/>
              <w:rPr>
                <w:szCs w:val="21"/>
              </w:rPr>
            </w:pPr>
          </w:p>
        </w:tc>
      </w:tr>
      <w:tr w:rsidR="00393ABA" w:rsidTr="005766FA">
        <w:tc>
          <w:tcPr>
            <w:tcW w:w="1968" w:type="dxa"/>
            <w:shd w:val="clear" w:color="auto" w:fill="auto"/>
          </w:tcPr>
          <w:p w:rsidR="00393ABA" w:rsidRPr="00F432E6" w:rsidRDefault="00393ABA" w:rsidP="005766FA">
            <w:pPr>
              <w:pStyle w:val="af"/>
              <w:ind w:firstLineChars="0" w:firstLine="0"/>
              <w:rPr>
                <w:szCs w:val="21"/>
              </w:rPr>
            </w:pPr>
            <w:r>
              <w:rPr>
                <w:rFonts w:hint="eastAsia"/>
              </w:rPr>
              <w:t>5.2.2</w:t>
            </w:r>
            <w:r w:rsidRPr="00F432E6">
              <w:rPr>
                <w:rFonts w:hint="eastAsia"/>
                <w:szCs w:val="21"/>
              </w:rPr>
              <w:t>.6</w:t>
            </w:r>
          </w:p>
        </w:tc>
        <w:tc>
          <w:tcPr>
            <w:tcW w:w="1924" w:type="dxa"/>
            <w:shd w:val="clear" w:color="auto" w:fill="auto"/>
          </w:tcPr>
          <w:p w:rsidR="00393ABA" w:rsidRPr="00F432E6" w:rsidRDefault="00393ABA" w:rsidP="005766FA">
            <w:pPr>
              <w:rPr>
                <w:rFonts w:ascii="Calibri" w:hAnsi="Calibri"/>
                <w:szCs w:val="21"/>
              </w:rPr>
            </w:pPr>
            <w:r w:rsidRPr="00F432E6">
              <w:rPr>
                <w:rFonts w:ascii="Calibri" w:hAnsi="Calibri" w:hint="eastAsia"/>
                <w:szCs w:val="21"/>
              </w:rPr>
              <w:t>初步实现</w:t>
            </w:r>
          </w:p>
        </w:tc>
        <w:tc>
          <w:tcPr>
            <w:tcW w:w="1925" w:type="dxa"/>
            <w:shd w:val="clear" w:color="auto" w:fill="auto"/>
          </w:tcPr>
          <w:p w:rsidR="00393ABA" w:rsidRPr="00F432E6" w:rsidRDefault="00393ABA" w:rsidP="005766FA">
            <w:pPr>
              <w:rPr>
                <w:rFonts w:ascii="Calibri" w:hAnsi="Calibri"/>
                <w:szCs w:val="21"/>
              </w:rPr>
            </w:pPr>
            <w:r w:rsidRPr="00F432E6">
              <w:rPr>
                <w:rFonts w:ascii="Calibri" w:hAnsi="Calibri" w:hint="eastAsia"/>
                <w:szCs w:val="21"/>
              </w:rPr>
              <w:t>更加的人性化评价</w:t>
            </w:r>
          </w:p>
        </w:tc>
        <w:tc>
          <w:tcPr>
            <w:tcW w:w="1925" w:type="dxa"/>
            <w:shd w:val="clear" w:color="auto" w:fill="auto"/>
          </w:tcPr>
          <w:p w:rsidR="00393ABA" w:rsidRPr="00F432E6" w:rsidRDefault="00393ABA" w:rsidP="005766FA">
            <w:pPr>
              <w:pStyle w:val="af"/>
              <w:ind w:firstLineChars="0" w:firstLine="0"/>
              <w:rPr>
                <w:szCs w:val="21"/>
              </w:rPr>
            </w:pPr>
          </w:p>
        </w:tc>
      </w:tr>
    </w:tbl>
    <w:p w:rsidR="00393ABA" w:rsidRPr="002C7FFC" w:rsidRDefault="00393ABA" w:rsidP="00393ABA">
      <w:pPr>
        <w:pStyle w:val="3"/>
      </w:pPr>
      <w:bookmarkStart w:id="300" w:name="_Toc526032316"/>
      <w:bookmarkStart w:id="301" w:name="_Toc526063121"/>
      <w:bookmarkStart w:id="302" w:name="_Toc527297404"/>
      <w:bookmarkStart w:id="303" w:name="_Toc527842851"/>
      <w:r>
        <w:rPr>
          <w:rFonts w:hint="eastAsia"/>
        </w:rPr>
        <w:t>5</w:t>
      </w:r>
      <w:r w:rsidRPr="002C7FFC">
        <w:rPr>
          <w:rFonts w:hint="eastAsia"/>
        </w:rPr>
        <w:t>.2.3</w:t>
      </w:r>
      <w:r w:rsidRPr="002C7FFC">
        <w:rPr>
          <w:rFonts w:hint="eastAsia"/>
        </w:rPr>
        <w:t>限制和排除</w:t>
      </w:r>
      <w:bookmarkEnd w:id="300"/>
      <w:bookmarkEnd w:id="301"/>
      <w:bookmarkEnd w:id="302"/>
      <w:bookmarkEnd w:id="303"/>
    </w:p>
    <w:p w:rsidR="00393ABA" w:rsidRPr="00E64938" w:rsidRDefault="00393ABA" w:rsidP="00393ABA">
      <w:r>
        <w:rPr>
          <w:rFonts w:hint="eastAsia"/>
        </w:rPr>
        <w:tab/>
      </w:r>
      <w:r>
        <w:rPr>
          <w:rFonts w:hint="eastAsia"/>
        </w:rPr>
        <w:t>目前</w:t>
      </w:r>
      <w:r>
        <w:rPr>
          <w:rFonts w:hint="eastAsia"/>
        </w:rPr>
        <w:t>PC</w:t>
      </w:r>
      <w:r>
        <w:rPr>
          <w:rFonts w:hint="eastAsia"/>
        </w:rPr>
        <w:t>端能完整显示，移动端显示不完全</w:t>
      </w:r>
    </w:p>
    <w:p w:rsidR="00393ABA" w:rsidRPr="002C7FFC" w:rsidRDefault="00393ABA" w:rsidP="00393ABA">
      <w:pPr>
        <w:pStyle w:val="2"/>
      </w:pPr>
      <w:bookmarkStart w:id="304" w:name="_Toc526032317"/>
      <w:bookmarkStart w:id="305" w:name="_Toc526063122"/>
      <w:bookmarkStart w:id="306" w:name="_Toc527297405"/>
      <w:bookmarkStart w:id="307" w:name="_Toc527842852"/>
      <w:r>
        <w:rPr>
          <w:rFonts w:hint="eastAsia"/>
        </w:rPr>
        <w:t>5</w:t>
      </w:r>
      <w:r w:rsidRPr="002C7FFC">
        <w:t>.</w:t>
      </w:r>
      <w:r w:rsidRPr="002C7FFC">
        <w:rPr>
          <w:rFonts w:hint="eastAsia"/>
        </w:rPr>
        <w:t>3</w:t>
      </w:r>
      <w:r w:rsidRPr="002C7FFC">
        <w:rPr>
          <w:rFonts w:hint="eastAsia"/>
        </w:rPr>
        <w:t>成本管理计划</w:t>
      </w:r>
      <w:bookmarkEnd w:id="304"/>
      <w:bookmarkEnd w:id="305"/>
      <w:bookmarkEnd w:id="306"/>
      <w:bookmarkEnd w:id="307"/>
    </w:p>
    <w:p w:rsidR="00393ABA" w:rsidRPr="002C7FFC" w:rsidRDefault="00393ABA" w:rsidP="00393ABA">
      <w:pPr>
        <w:pStyle w:val="3"/>
      </w:pPr>
      <w:bookmarkStart w:id="308" w:name="_Toc526032318"/>
      <w:bookmarkStart w:id="309" w:name="_Toc526063123"/>
      <w:bookmarkStart w:id="310" w:name="_Toc527297406"/>
      <w:bookmarkStart w:id="311" w:name="_Toc527842853"/>
      <w:r>
        <w:rPr>
          <w:rFonts w:hint="eastAsia"/>
        </w:rPr>
        <w:t>5</w:t>
      </w:r>
      <w:r w:rsidRPr="002C7FFC">
        <w:rPr>
          <w:rFonts w:hint="eastAsia"/>
        </w:rPr>
        <w:t>.3.1</w:t>
      </w:r>
      <w:r w:rsidRPr="002C7FFC">
        <w:rPr>
          <w:rFonts w:hint="eastAsia"/>
        </w:rPr>
        <w:t>目的</w:t>
      </w:r>
      <w:bookmarkEnd w:id="308"/>
      <w:bookmarkEnd w:id="309"/>
      <w:bookmarkEnd w:id="310"/>
      <w:bookmarkEnd w:id="311"/>
    </w:p>
    <w:p w:rsidR="00393ABA" w:rsidRDefault="00393ABA" w:rsidP="00393ABA">
      <w:pPr>
        <w:pStyle w:val="af"/>
        <w:ind w:firstLineChars="0"/>
      </w:pPr>
      <w:r>
        <w:rPr>
          <w:rFonts w:hint="eastAsia"/>
        </w:rPr>
        <w:t>为了防止软件需求阶段的成本超出预期，所以需要对成本加以控制。本计划的目的就是对小组在软件需求阶段可能产生的支出进行估算和管理，以保证整个项目的成本不会超出预期。</w:t>
      </w:r>
    </w:p>
    <w:p w:rsidR="00393ABA" w:rsidRPr="002C7FFC" w:rsidRDefault="00393ABA" w:rsidP="00393ABA">
      <w:pPr>
        <w:pStyle w:val="3"/>
      </w:pPr>
      <w:bookmarkStart w:id="312" w:name="_Toc526032319"/>
      <w:bookmarkStart w:id="313" w:name="_Toc526063124"/>
      <w:bookmarkStart w:id="314" w:name="_Toc527297407"/>
      <w:bookmarkStart w:id="315" w:name="_Toc527842854"/>
      <w:r>
        <w:rPr>
          <w:rFonts w:hint="eastAsia"/>
        </w:rPr>
        <w:t>5</w:t>
      </w:r>
      <w:r w:rsidRPr="002C7FFC">
        <w:rPr>
          <w:rFonts w:hint="eastAsia"/>
        </w:rPr>
        <w:t>.3.2</w:t>
      </w:r>
      <w:r w:rsidRPr="002C7FFC">
        <w:rPr>
          <w:rFonts w:hint="eastAsia"/>
        </w:rPr>
        <w:t>成本估算</w:t>
      </w:r>
      <w:bookmarkEnd w:id="312"/>
      <w:bookmarkEnd w:id="313"/>
      <w:bookmarkEnd w:id="314"/>
      <w:bookmarkEnd w:id="315"/>
    </w:p>
    <w:p w:rsidR="00393ABA" w:rsidRDefault="00393ABA" w:rsidP="00393ABA">
      <w:pPr>
        <w:pStyle w:val="af"/>
        <w:ind w:firstLineChars="0" w:firstLine="0"/>
      </w:pPr>
      <w:r>
        <w:rPr>
          <w:rFonts w:hint="eastAsia"/>
        </w:rPr>
        <w:t>项目参与人数：</w:t>
      </w:r>
      <w:r>
        <w:rPr>
          <w:rFonts w:hint="eastAsia"/>
        </w:rPr>
        <w:t>5</w:t>
      </w:r>
      <w:r>
        <w:rPr>
          <w:rFonts w:hint="eastAsia"/>
        </w:rPr>
        <w:t>人</w:t>
      </w:r>
    </w:p>
    <w:p w:rsidR="00393ABA" w:rsidRDefault="00393ABA" w:rsidP="00393ABA">
      <w:pPr>
        <w:pStyle w:val="af"/>
        <w:ind w:firstLineChars="0" w:firstLine="0"/>
      </w:pPr>
      <w:r>
        <w:rPr>
          <w:rFonts w:hint="eastAsia"/>
        </w:rPr>
        <w:t>项目持续时长：</w:t>
      </w:r>
      <w:r>
        <w:rPr>
          <w:rFonts w:hint="eastAsia"/>
        </w:rPr>
        <w:t>4</w:t>
      </w:r>
      <w:r>
        <w:rPr>
          <w:rFonts w:hint="eastAsia"/>
        </w:rPr>
        <w:t>个月</w:t>
      </w:r>
    </w:p>
    <w:tbl>
      <w:tblPr>
        <w:tblW w:w="0" w:type="auto"/>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3"/>
        <w:gridCol w:w="1396"/>
        <w:gridCol w:w="4294"/>
      </w:tblGrid>
      <w:tr w:rsidR="00393ABA" w:rsidTr="005766FA">
        <w:tc>
          <w:tcPr>
            <w:tcW w:w="1820" w:type="dxa"/>
            <w:shd w:val="clear" w:color="auto" w:fill="auto"/>
          </w:tcPr>
          <w:p w:rsidR="00393ABA" w:rsidRDefault="00393ABA" w:rsidP="005766FA">
            <w:pPr>
              <w:pStyle w:val="af"/>
              <w:ind w:firstLineChars="0" w:firstLine="0"/>
            </w:pPr>
            <w:r>
              <w:rPr>
                <w:rFonts w:hint="eastAsia"/>
              </w:rPr>
              <w:t>条目</w:t>
            </w:r>
          </w:p>
        </w:tc>
        <w:tc>
          <w:tcPr>
            <w:tcW w:w="1417" w:type="dxa"/>
            <w:shd w:val="clear" w:color="auto" w:fill="auto"/>
          </w:tcPr>
          <w:p w:rsidR="00393ABA" w:rsidRDefault="00393ABA" w:rsidP="005766FA">
            <w:pPr>
              <w:pStyle w:val="af"/>
              <w:ind w:firstLineChars="0" w:firstLine="0"/>
            </w:pPr>
            <w:r>
              <w:rPr>
                <w:rFonts w:hint="eastAsia"/>
              </w:rPr>
              <w:t>预期经</w:t>
            </w:r>
            <w:r>
              <w:rPr>
                <w:rFonts w:hint="eastAsia"/>
              </w:rPr>
              <w:lastRenderedPageBreak/>
              <w:t>费</w:t>
            </w:r>
            <w:r>
              <w:rPr>
                <w:rFonts w:hint="eastAsia"/>
              </w:rPr>
              <w:t>(</w:t>
            </w:r>
            <w:r>
              <w:rPr>
                <w:rFonts w:hint="eastAsia"/>
              </w:rPr>
              <w:t>元</w:t>
            </w:r>
            <w:r>
              <w:rPr>
                <w:rFonts w:hint="eastAsia"/>
              </w:rPr>
              <w:t>)</w:t>
            </w:r>
          </w:p>
        </w:tc>
        <w:tc>
          <w:tcPr>
            <w:tcW w:w="4445" w:type="dxa"/>
            <w:shd w:val="clear" w:color="auto" w:fill="auto"/>
          </w:tcPr>
          <w:p w:rsidR="00393ABA" w:rsidRDefault="00393ABA" w:rsidP="005766FA">
            <w:pPr>
              <w:pStyle w:val="af"/>
              <w:ind w:firstLineChars="0" w:firstLine="0"/>
            </w:pPr>
            <w:r>
              <w:rPr>
                <w:rFonts w:hint="eastAsia"/>
              </w:rPr>
              <w:lastRenderedPageBreak/>
              <w:t>备注</w:t>
            </w:r>
          </w:p>
        </w:tc>
      </w:tr>
      <w:tr w:rsidR="00393ABA" w:rsidTr="005766FA">
        <w:tc>
          <w:tcPr>
            <w:tcW w:w="1820" w:type="dxa"/>
            <w:shd w:val="clear" w:color="auto" w:fill="auto"/>
          </w:tcPr>
          <w:p w:rsidR="00393ABA" w:rsidRDefault="00393ABA" w:rsidP="005766FA">
            <w:pPr>
              <w:pStyle w:val="af"/>
              <w:ind w:firstLineChars="0" w:firstLine="0"/>
            </w:pPr>
            <w:r>
              <w:rPr>
                <w:rFonts w:hint="eastAsia"/>
              </w:rPr>
              <w:t>人力成本</w:t>
            </w:r>
          </w:p>
        </w:tc>
        <w:tc>
          <w:tcPr>
            <w:tcW w:w="1417" w:type="dxa"/>
            <w:shd w:val="clear" w:color="auto" w:fill="auto"/>
          </w:tcPr>
          <w:p w:rsidR="00393ABA" w:rsidRDefault="00393ABA" w:rsidP="005766FA">
            <w:pPr>
              <w:pStyle w:val="af"/>
              <w:ind w:firstLineChars="0" w:firstLine="0"/>
            </w:pPr>
            <w:r>
              <w:rPr>
                <w:rFonts w:hint="eastAsia"/>
              </w:rPr>
              <w:t>0</w:t>
            </w:r>
          </w:p>
        </w:tc>
        <w:tc>
          <w:tcPr>
            <w:tcW w:w="4445" w:type="dxa"/>
            <w:shd w:val="clear" w:color="auto" w:fill="auto"/>
          </w:tcPr>
          <w:p w:rsidR="00393ABA" w:rsidRDefault="00393ABA" w:rsidP="005766FA">
            <w:pPr>
              <w:pStyle w:val="af"/>
              <w:ind w:firstLineChars="0" w:firstLine="0"/>
            </w:pPr>
          </w:p>
        </w:tc>
      </w:tr>
      <w:tr w:rsidR="00393ABA" w:rsidTr="005766FA">
        <w:tc>
          <w:tcPr>
            <w:tcW w:w="1820" w:type="dxa"/>
            <w:shd w:val="clear" w:color="auto" w:fill="auto"/>
          </w:tcPr>
          <w:p w:rsidR="00393ABA" w:rsidRDefault="00393ABA" w:rsidP="005766FA">
            <w:pPr>
              <w:pStyle w:val="af"/>
              <w:ind w:firstLineChars="0" w:firstLine="0"/>
            </w:pPr>
            <w:r>
              <w:rPr>
                <w:rFonts w:hint="eastAsia"/>
              </w:rPr>
              <w:t>场地成本</w:t>
            </w:r>
          </w:p>
        </w:tc>
        <w:tc>
          <w:tcPr>
            <w:tcW w:w="1417" w:type="dxa"/>
            <w:shd w:val="clear" w:color="auto" w:fill="auto"/>
          </w:tcPr>
          <w:p w:rsidR="00393ABA" w:rsidRDefault="00393ABA" w:rsidP="005766FA">
            <w:pPr>
              <w:pStyle w:val="af"/>
              <w:ind w:firstLineChars="0" w:firstLine="0"/>
            </w:pPr>
            <w:r>
              <w:rPr>
                <w:rFonts w:hint="eastAsia"/>
              </w:rPr>
              <w:t>0</w:t>
            </w:r>
          </w:p>
        </w:tc>
        <w:tc>
          <w:tcPr>
            <w:tcW w:w="4445" w:type="dxa"/>
            <w:shd w:val="clear" w:color="auto" w:fill="auto"/>
          </w:tcPr>
          <w:p w:rsidR="00393ABA" w:rsidRDefault="00393ABA" w:rsidP="005766FA">
            <w:pPr>
              <w:pStyle w:val="af"/>
              <w:ind w:firstLineChars="0" w:firstLine="0"/>
            </w:pPr>
            <w:r>
              <w:rPr>
                <w:rFonts w:hint="eastAsia"/>
              </w:rPr>
              <w:t>可以选择在寝室或是图书馆自习室等可以免费使用的场地进行讨论</w:t>
            </w:r>
          </w:p>
        </w:tc>
      </w:tr>
      <w:tr w:rsidR="00393ABA" w:rsidTr="005766FA">
        <w:tc>
          <w:tcPr>
            <w:tcW w:w="1820" w:type="dxa"/>
            <w:shd w:val="clear" w:color="auto" w:fill="auto"/>
          </w:tcPr>
          <w:p w:rsidR="00393ABA" w:rsidRDefault="00393ABA" w:rsidP="005766FA">
            <w:pPr>
              <w:pStyle w:val="af"/>
              <w:ind w:firstLineChars="0" w:firstLine="0"/>
            </w:pPr>
            <w:r>
              <w:rPr>
                <w:rFonts w:hint="eastAsia"/>
              </w:rPr>
              <w:t>文本印刷</w:t>
            </w:r>
          </w:p>
        </w:tc>
        <w:tc>
          <w:tcPr>
            <w:tcW w:w="1417" w:type="dxa"/>
            <w:shd w:val="clear" w:color="auto" w:fill="auto"/>
          </w:tcPr>
          <w:p w:rsidR="00393ABA" w:rsidRDefault="00393ABA" w:rsidP="005766FA">
            <w:pPr>
              <w:pStyle w:val="af"/>
              <w:ind w:firstLineChars="0" w:firstLine="0"/>
            </w:pPr>
            <w:r>
              <w:rPr>
                <w:rFonts w:hint="eastAsia"/>
              </w:rPr>
              <w:t>200</w:t>
            </w:r>
          </w:p>
        </w:tc>
        <w:tc>
          <w:tcPr>
            <w:tcW w:w="4445" w:type="dxa"/>
            <w:shd w:val="clear" w:color="auto" w:fill="auto"/>
          </w:tcPr>
          <w:p w:rsidR="00393ABA" w:rsidRDefault="00393ABA" w:rsidP="005766FA">
            <w:pPr>
              <w:pStyle w:val="af"/>
              <w:ind w:firstLineChars="0" w:firstLine="0"/>
            </w:pPr>
            <w:r>
              <w:rPr>
                <w:rFonts w:hint="eastAsia"/>
              </w:rPr>
              <w:t>打印资料和报告等</w:t>
            </w:r>
          </w:p>
        </w:tc>
      </w:tr>
      <w:tr w:rsidR="00393ABA" w:rsidTr="005766FA">
        <w:tc>
          <w:tcPr>
            <w:tcW w:w="1820" w:type="dxa"/>
            <w:shd w:val="clear" w:color="auto" w:fill="auto"/>
          </w:tcPr>
          <w:p w:rsidR="00393ABA" w:rsidRDefault="00393ABA" w:rsidP="005766FA">
            <w:pPr>
              <w:pStyle w:val="af"/>
              <w:ind w:firstLineChars="0" w:firstLine="0"/>
            </w:pPr>
            <w:r>
              <w:rPr>
                <w:rFonts w:hint="eastAsia"/>
              </w:rPr>
              <w:t>阿里云服务器</w:t>
            </w:r>
          </w:p>
        </w:tc>
        <w:tc>
          <w:tcPr>
            <w:tcW w:w="1417" w:type="dxa"/>
            <w:shd w:val="clear" w:color="auto" w:fill="auto"/>
          </w:tcPr>
          <w:p w:rsidR="00393ABA" w:rsidRDefault="00393ABA" w:rsidP="005766FA">
            <w:pPr>
              <w:pStyle w:val="af"/>
              <w:ind w:firstLineChars="0" w:firstLine="0"/>
            </w:pPr>
            <w:r>
              <w:rPr>
                <w:rFonts w:hint="eastAsia"/>
              </w:rPr>
              <w:t>55</w:t>
            </w:r>
          </w:p>
        </w:tc>
        <w:tc>
          <w:tcPr>
            <w:tcW w:w="4445" w:type="dxa"/>
            <w:shd w:val="clear" w:color="auto" w:fill="auto"/>
          </w:tcPr>
          <w:p w:rsidR="00393ABA" w:rsidRDefault="00393ABA" w:rsidP="005766FA">
            <w:pPr>
              <w:pStyle w:val="af"/>
              <w:ind w:firstLineChars="0" w:firstLine="0"/>
            </w:pPr>
            <w:r>
              <w:rPr>
                <w:rFonts w:hint="eastAsia"/>
              </w:rPr>
              <w:t>阿里云服务器学生价半年</w:t>
            </w:r>
          </w:p>
        </w:tc>
      </w:tr>
      <w:tr w:rsidR="00393ABA" w:rsidTr="005766FA">
        <w:tc>
          <w:tcPr>
            <w:tcW w:w="1820" w:type="dxa"/>
            <w:shd w:val="clear" w:color="auto" w:fill="auto"/>
          </w:tcPr>
          <w:p w:rsidR="00393ABA" w:rsidRDefault="00393ABA" w:rsidP="005766FA">
            <w:pPr>
              <w:pStyle w:val="af"/>
              <w:ind w:firstLineChars="0" w:firstLine="0"/>
            </w:pPr>
            <w:r>
              <w:rPr>
                <w:rFonts w:hint="eastAsia"/>
              </w:rPr>
              <w:t>学习培训</w:t>
            </w:r>
          </w:p>
        </w:tc>
        <w:tc>
          <w:tcPr>
            <w:tcW w:w="1417" w:type="dxa"/>
            <w:shd w:val="clear" w:color="auto" w:fill="auto"/>
          </w:tcPr>
          <w:p w:rsidR="00393ABA" w:rsidRDefault="00393ABA" w:rsidP="005766FA">
            <w:pPr>
              <w:pStyle w:val="af"/>
              <w:ind w:firstLineChars="0" w:firstLine="0"/>
            </w:pPr>
            <w:r>
              <w:rPr>
                <w:rFonts w:hint="eastAsia"/>
              </w:rPr>
              <w:t>800</w:t>
            </w:r>
          </w:p>
        </w:tc>
        <w:tc>
          <w:tcPr>
            <w:tcW w:w="4445" w:type="dxa"/>
            <w:shd w:val="clear" w:color="auto" w:fill="auto"/>
          </w:tcPr>
          <w:p w:rsidR="00393ABA" w:rsidRDefault="00393ABA" w:rsidP="005766FA">
            <w:pPr>
              <w:pStyle w:val="af"/>
              <w:ind w:firstLineChars="0" w:firstLine="0"/>
            </w:pPr>
            <w:r>
              <w:rPr>
                <w:rFonts w:hint="eastAsia"/>
              </w:rPr>
              <w:t>包括了网上收费文档下载、图书购买、在线课程等</w:t>
            </w:r>
          </w:p>
        </w:tc>
      </w:tr>
      <w:tr w:rsidR="00393ABA" w:rsidTr="005766FA">
        <w:tc>
          <w:tcPr>
            <w:tcW w:w="1820" w:type="dxa"/>
            <w:shd w:val="clear" w:color="auto" w:fill="auto"/>
          </w:tcPr>
          <w:p w:rsidR="00393ABA" w:rsidRDefault="00393ABA" w:rsidP="005766FA">
            <w:pPr>
              <w:pStyle w:val="af"/>
              <w:ind w:firstLineChars="0" w:firstLine="0"/>
            </w:pPr>
            <w:r>
              <w:rPr>
                <w:rFonts w:hint="eastAsia"/>
              </w:rPr>
              <w:t>软件成本</w:t>
            </w:r>
          </w:p>
        </w:tc>
        <w:tc>
          <w:tcPr>
            <w:tcW w:w="1417" w:type="dxa"/>
            <w:shd w:val="clear" w:color="auto" w:fill="auto"/>
          </w:tcPr>
          <w:p w:rsidR="00393ABA" w:rsidRDefault="00393ABA" w:rsidP="005766FA">
            <w:pPr>
              <w:pStyle w:val="af"/>
              <w:ind w:firstLineChars="0" w:firstLine="0"/>
            </w:pPr>
            <w:r>
              <w:rPr>
                <w:rFonts w:hint="eastAsia"/>
              </w:rPr>
              <w:t>200</w:t>
            </w:r>
          </w:p>
        </w:tc>
        <w:tc>
          <w:tcPr>
            <w:tcW w:w="4445" w:type="dxa"/>
            <w:shd w:val="clear" w:color="auto" w:fill="auto"/>
          </w:tcPr>
          <w:p w:rsidR="00393ABA" w:rsidRDefault="00393ABA" w:rsidP="005766FA">
            <w:pPr>
              <w:pStyle w:val="af"/>
              <w:ind w:firstLineChars="0" w:firstLine="0"/>
            </w:pPr>
            <w:r>
              <w:rPr>
                <w:rFonts w:hint="eastAsia"/>
              </w:rPr>
              <w:t>大部分软件会使用开源或者盗版，但不排除只能选择正版的情况</w:t>
            </w:r>
          </w:p>
        </w:tc>
      </w:tr>
      <w:tr w:rsidR="00393ABA" w:rsidTr="005766FA">
        <w:tc>
          <w:tcPr>
            <w:tcW w:w="1820" w:type="dxa"/>
            <w:shd w:val="clear" w:color="auto" w:fill="auto"/>
          </w:tcPr>
          <w:p w:rsidR="00393ABA" w:rsidRDefault="00393ABA" w:rsidP="005766FA">
            <w:pPr>
              <w:pStyle w:val="af"/>
              <w:ind w:firstLineChars="0" w:firstLine="0"/>
            </w:pPr>
            <w:r>
              <w:rPr>
                <w:rFonts w:hint="eastAsia"/>
              </w:rPr>
              <w:t>活动交流</w:t>
            </w:r>
          </w:p>
        </w:tc>
        <w:tc>
          <w:tcPr>
            <w:tcW w:w="1417" w:type="dxa"/>
            <w:shd w:val="clear" w:color="auto" w:fill="auto"/>
          </w:tcPr>
          <w:p w:rsidR="00393ABA" w:rsidRDefault="00393ABA" w:rsidP="005766FA">
            <w:pPr>
              <w:pStyle w:val="af"/>
              <w:ind w:firstLineChars="0" w:firstLine="0"/>
            </w:pPr>
            <w:r>
              <w:rPr>
                <w:rFonts w:hint="eastAsia"/>
              </w:rPr>
              <w:t>600</w:t>
            </w:r>
          </w:p>
        </w:tc>
        <w:tc>
          <w:tcPr>
            <w:tcW w:w="4445" w:type="dxa"/>
            <w:shd w:val="clear" w:color="auto" w:fill="auto"/>
          </w:tcPr>
          <w:p w:rsidR="00393ABA" w:rsidRDefault="00393ABA" w:rsidP="005766FA">
            <w:pPr>
              <w:pStyle w:val="af"/>
              <w:ind w:firstLineChars="0" w:firstLine="0"/>
            </w:pPr>
            <w:r w:rsidRPr="00C16CE5">
              <w:t>team building</w:t>
            </w:r>
            <w:r>
              <w:rPr>
                <w:rFonts w:hint="eastAsia"/>
              </w:rPr>
              <w:t>交流感情增强默契</w:t>
            </w:r>
          </w:p>
        </w:tc>
      </w:tr>
    </w:tbl>
    <w:p w:rsidR="00393ABA" w:rsidRDefault="00393ABA" w:rsidP="00393ABA">
      <w:pPr>
        <w:pStyle w:val="af"/>
        <w:ind w:firstLineChars="0" w:firstLine="0"/>
      </w:pPr>
      <w:r>
        <w:rPr>
          <w:rFonts w:hint="eastAsia"/>
        </w:rPr>
        <w:t xml:space="preserve"> </w:t>
      </w:r>
    </w:p>
    <w:p w:rsidR="00393ABA" w:rsidRPr="00E64938" w:rsidRDefault="00393ABA" w:rsidP="00393ABA"/>
    <w:p w:rsidR="00393ABA" w:rsidRPr="002C7FFC" w:rsidRDefault="00393ABA" w:rsidP="00393ABA">
      <w:pPr>
        <w:pStyle w:val="2"/>
      </w:pPr>
      <w:bookmarkStart w:id="316" w:name="_Toc526032320"/>
      <w:bookmarkStart w:id="317" w:name="_Toc526063125"/>
      <w:bookmarkStart w:id="318" w:name="_Toc527297408"/>
      <w:bookmarkStart w:id="319" w:name="_Toc527842855"/>
      <w:r>
        <w:rPr>
          <w:rFonts w:hint="eastAsia"/>
        </w:rPr>
        <w:t>5</w:t>
      </w:r>
      <w:r w:rsidRPr="002C7FFC">
        <w:t>.</w:t>
      </w:r>
      <w:r w:rsidRPr="002C7FFC">
        <w:rPr>
          <w:rFonts w:hint="eastAsia"/>
        </w:rPr>
        <w:t>4</w:t>
      </w:r>
      <w:r w:rsidRPr="002C7FFC">
        <w:rPr>
          <w:rFonts w:hint="eastAsia"/>
        </w:rPr>
        <w:t>质量管理计划</w:t>
      </w:r>
      <w:bookmarkEnd w:id="316"/>
      <w:bookmarkEnd w:id="317"/>
      <w:bookmarkEnd w:id="318"/>
      <w:bookmarkEnd w:id="319"/>
    </w:p>
    <w:p w:rsidR="00393ABA" w:rsidRDefault="00393ABA" w:rsidP="00393ABA">
      <w:r>
        <w:tab/>
      </w:r>
      <w:r>
        <w:rPr>
          <w:rFonts w:hint="eastAsia"/>
        </w:rPr>
        <w:t>为保证需求工程的顺利进行，我们需要保障需求工程中各个环节都要有准备有计划地执行，其主要环节包含：需求获取，需求分析，需求规格说明，需求规格审核。</w:t>
      </w:r>
    </w:p>
    <w:p w:rsidR="00393ABA" w:rsidRPr="002C7FFC" w:rsidRDefault="00393ABA" w:rsidP="00393ABA">
      <w:pPr>
        <w:pStyle w:val="3"/>
      </w:pPr>
      <w:bookmarkStart w:id="320" w:name="_Toc526032321"/>
      <w:bookmarkStart w:id="321" w:name="_Toc526063126"/>
      <w:bookmarkStart w:id="322" w:name="_Toc527297409"/>
      <w:bookmarkStart w:id="323" w:name="_Toc527842856"/>
      <w:r>
        <w:rPr>
          <w:rFonts w:hint="eastAsia"/>
        </w:rPr>
        <w:t>5</w:t>
      </w:r>
      <w:r w:rsidRPr="002C7FFC">
        <w:t>.</w:t>
      </w:r>
      <w:r w:rsidRPr="002C7FFC">
        <w:rPr>
          <w:rFonts w:hint="eastAsia"/>
        </w:rPr>
        <w:t>4.1</w:t>
      </w:r>
      <w:r w:rsidRPr="002C7FFC">
        <w:rPr>
          <w:rFonts w:hint="eastAsia"/>
        </w:rPr>
        <w:t>需求获取</w:t>
      </w:r>
      <w:bookmarkEnd w:id="320"/>
      <w:bookmarkEnd w:id="321"/>
      <w:bookmarkEnd w:id="322"/>
      <w:bookmarkEnd w:id="323"/>
    </w:p>
    <w:p w:rsidR="00393ABA" w:rsidRDefault="00393ABA" w:rsidP="00393ABA">
      <w:pPr>
        <w:ind w:left="420" w:firstLine="360"/>
      </w:pPr>
      <w:r>
        <w:rPr>
          <w:rFonts w:hint="eastAsia"/>
        </w:rPr>
        <w:t>需求获取阶段我们应当与客户</w:t>
      </w:r>
      <w:r>
        <w:rPr>
          <w:rFonts w:hint="eastAsia"/>
        </w:rPr>
        <w:t>(</w:t>
      </w:r>
      <w:r>
        <w:rPr>
          <w:rFonts w:hint="eastAsia"/>
        </w:rPr>
        <w:t>杨老师</w:t>
      </w:r>
      <w:r>
        <w:t>)</w:t>
      </w:r>
      <w:r>
        <w:rPr>
          <w:rFonts w:hint="eastAsia"/>
        </w:rPr>
        <w:t>进行充分交流，总结出系统需要实现的总体需求，针对这些需求应当详细记录，以便在需求分析阶段分析其可行性。</w:t>
      </w:r>
    </w:p>
    <w:p w:rsidR="00393ABA" w:rsidRPr="002C7FFC" w:rsidRDefault="00393ABA" w:rsidP="00393ABA">
      <w:pPr>
        <w:pStyle w:val="3"/>
      </w:pPr>
      <w:bookmarkStart w:id="324" w:name="_Toc526032322"/>
      <w:bookmarkStart w:id="325" w:name="_Toc526063127"/>
      <w:bookmarkStart w:id="326" w:name="_Toc527297410"/>
      <w:bookmarkStart w:id="327" w:name="_Toc527842857"/>
      <w:r>
        <w:rPr>
          <w:rFonts w:hint="eastAsia"/>
        </w:rPr>
        <w:t>5</w:t>
      </w:r>
      <w:r w:rsidRPr="002C7FFC">
        <w:t>.</w:t>
      </w:r>
      <w:r w:rsidRPr="002C7FFC">
        <w:rPr>
          <w:rFonts w:hint="eastAsia"/>
        </w:rPr>
        <w:t>4.2</w:t>
      </w:r>
      <w:r w:rsidRPr="002C7FFC">
        <w:rPr>
          <w:rFonts w:hint="eastAsia"/>
        </w:rPr>
        <w:t>需求分析</w:t>
      </w:r>
      <w:bookmarkEnd w:id="324"/>
      <w:bookmarkEnd w:id="325"/>
      <w:bookmarkEnd w:id="326"/>
      <w:bookmarkEnd w:id="327"/>
    </w:p>
    <w:p w:rsidR="00393ABA" w:rsidRDefault="00393ABA" w:rsidP="00393ABA">
      <w:pPr>
        <w:ind w:left="420" w:firstLine="360"/>
      </w:pPr>
      <w:r>
        <w:rPr>
          <w:rFonts w:hint="eastAsia"/>
        </w:rPr>
        <w:t>需求分析阶段应当对已获取的需求进行可行性分析，其包括主要经济可行性，技术可行性，操作可行性三方面，去除不合理的需求，总结出系统真正要实现的需求，并记录。</w:t>
      </w:r>
    </w:p>
    <w:p w:rsidR="00393ABA" w:rsidRPr="002C7FFC" w:rsidRDefault="00393ABA" w:rsidP="00393ABA">
      <w:pPr>
        <w:pStyle w:val="3"/>
      </w:pPr>
      <w:bookmarkStart w:id="328" w:name="_Toc526032323"/>
      <w:bookmarkStart w:id="329" w:name="_Toc526063128"/>
      <w:bookmarkStart w:id="330" w:name="_Toc527297411"/>
      <w:bookmarkStart w:id="331" w:name="_Toc527842858"/>
      <w:r>
        <w:rPr>
          <w:rFonts w:hint="eastAsia"/>
        </w:rPr>
        <w:t>5</w:t>
      </w:r>
      <w:r w:rsidRPr="002C7FFC">
        <w:t>.</w:t>
      </w:r>
      <w:r w:rsidRPr="002C7FFC">
        <w:rPr>
          <w:rFonts w:hint="eastAsia"/>
        </w:rPr>
        <w:t>4.3</w:t>
      </w:r>
      <w:r w:rsidRPr="002C7FFC">
        <w:rPr>
          <w:rFonts w:hint="eastAsia"/>
        </w:rPr>
        <w:t>需求规格说明</w:t>
      </w:r>
      <w:bookmarkEnd w:id="328"/>
      <w:bookmarkEnd w:id="329"/>
      <w:bookmarkEnd w:id="330"/>
      <w:bookmarkEnd w:id="331"/>
    </w:p>
    <w:p w:rsidR="00393ABA" w:rsidRDefault="00393ABA" w:rsidP="00393ABA">
      <w:pPr>
        <w:ind w:left="420" w:firstLine="360"/>
      </w:pPr>
      <w:r>
        <w:rPr>
          <w:rFonts w:hint="eastAsia"/>
        </w:rPr>
        <w:t>针对需求分析中总结出的需要实现的需求，用自然语言描述其功能需求，性能需求，可靠性和可用性需求，出错处理需求，接口需求，约束，逆向需求以及将来可能提出的需求，并制作需求规格说明书。</w:t>
      </w:r>
    </w:p>
    <w:p w:rsidR="00393ABA" w:rsidRPr="002C7FFC" w:rsidRDefault="00393ABA" w:rsidP="00393ABA">
      <w:pPr>
        <w:pStyle w:val="3"/>
      </w:pPr>
      <w:bookmarkStart w:id="332" w:name="_Toc526032324"/>
      <w:bookmarkStart w:id="333" w:name="_Toc526063129"/>
      <w:bookmarkStart w:id="334" w:name="_Toc527297412"/>
      <w:bookmarkStart w:id="335" w:name="_Toc527842859"/>
      <w:r>
        <w:rPr>
          <w:rFonts w:hint="eastAsia"/>
        </w:rPr>
        <w:lastRenderedPageBreak/>
        <w:t>5</w:t>
      </w:r>
      <w:r w:rsidRPr="002C7FFC">
        <w:t>.</w:t>
      </w:r>
      <w:r w:rsidRPr="002C7FFC">
        <w:rPr>
          <w:rFonts w:hint="eastAsia"/>
        </w:rPr>
        <w:t>4.4</w:t>
      </w:r>
      <w:r w:rsidRPr="002C7FFC">
        <w:rPr>
          <w:rFonts w:hint="eastAsia"/>
        </w:rPr>
        <w:t>需求规格审核</w:t>
      </w:r>
      <w:bookmarkEnd w:id="332"/>
      <w:bookmarkEnd w:id="333"/>
      <w:bookmarkEnd w:id="334"/>
      <w:bookmarkEnd w:id="335"/>
    </w:p>
    <w:p w:rsidR="00393ABA" w:rsidRPr="002C48CC" w:rsidRDefault="00393ABA" w:rsidP="00393ABA">
      <w:pPr>
        <w:ind w:left="420" w:firstLine="360"/>
      </w:pPr>
      <w:r>
        <w:rPr>
          <w:rFonts w:hint="eastAsia"/>
        </w:rPr>
        <w:t>根据需求规格说明书中列举的需求进行小组会议审核，系统地评审需求，记录《需求规格审核报告》</w:t>
      </w:r>
    </w:p>
    <w:p w:rsidR="00393ABA" w:rsidRPr="00E64938" w:rsidRDefault="00393ABA" w:rsidP="00393ABA"/>
    <w:p w:rsidR="00393ABA" w:rsidRPr="002C7FFC" w:rsidRDefault="00393ABA" w:rsidP="00393ABA">
      <w:pPr>
        <w:pStyle w:val="2"/>
      </w:pPr>
      <w:bookmarkStart w:id="336" w:name="_Toc526032325"/>
      <w:bookmarkStart w:id="337" w:name="_Toc526063130"/>
      <w:bookmarkStart w:id="338" w:name="_Toc527297413"/>
      <w:bookmarkStart w:id="339" w:name="_Toc527842860"/>
      <w:r>
        <w:rPr>
          <w:rFonts w:hint="eastAsia"/>
        </w:rPr>
        <w:t>5</w:t>
      </w:r>
      <w:r w:rsidRPr="002C7FFC">
        <w:t>.</w:t>
      </w:r>
      <w:r w:rsidRPr="002C7FFC">
        <w:rPr>
          <w:rFonts w:hint="eastAsia"/>
        </w:rPr>
        <w:t>5</w:t>
      </w:r>
      <w:r w:rsidRPr="002C7FFC">
        <w:rPr>
          <w:rFonts w:hint="eastAsia"/>
        </w:rPr>
        <w:t>沟通管理计划</w:t>
      </w:r>
      <w:bookmarkEnd w:id="336"/>
      <w:bookmarkEnd w:id="337"/>
      <w:bookmarkEnd w:id="338"/>
      <w:bookmarkEnd w:id="339"/>
    </w:p>
    <w:p w:rsidR="00393ABA" w:rsidRPr="002C7FFC" w:rsidRDefault="00393ABA" w:rsidP="00393ABA">
      <w:pPr>
        <w:pStyle w:val="3"/>
      </w:pPr>
      <w:bookmarkStart w:id="340" w:name="_Toc526032326"/>
      <w:bookmarkStart w:id="341" w:name="_Toc526063131"/>
      <w:bookmarkStart w:id="342" w:name="_Toc527297414"/>
      <w:bookmarkStart w:id="343" w:name="_Toc527842861"/>
      <w:r>
        <w:rPr>
          <w:rFonts w:hint="eastAsia"/>
        </w:rPr>
        <w:t>5</w:t>
      </w:r>
      <w:r w:rsidRPr="002C7FFC">
        <w:t>.</w:t>
      </w:r>
      <w:r w:rsidRPr="002C7FFC">
        <w:rPr>
          <w:rFonts w:hint="eastAsia"/>
        </w:rPr>
        <w:t>5.1</w:t>
      </w:r>
      <w:r w:rsidRPr="002C7FFC">
        <w:rPr>
          <w:rFonts w:hint="eastAsia"/>
        </w:rPr>
        <w:t>开发者与客户沟通计划</w:t>
      </w:r>
      <w:bookmarkEnd w:id="340"/>
      <w:bookmarkEnd w:id="341"/>
      <w:bookmarkEnd w:id="342"/>
      <w:bookmarkEnd w:id="343"/>
    </w:p>
    <w:p w:rsidR="00393ABA" w:rsidRDefault="00393ABA" w:rsidP="00393ABA">
      <w:pPr>
        <w:ind w:firstLine="360"/>
      </w:pPr>
      <w:r>
        <w:rPr>
          <w:rFonts w:hint="eastAsia"/>
        </w:rPr>
        <w:t>此系统中第一客户为老师，在需求分析过程中需常与老师保持联络，通过微信，电子邮件和电话等方式预约沟通的方式，时间和地点。</w:t>
      </w:r>
    </w:p>
    <w:p w:rsidR="00393ABA" w:rsidRDefault="00393ABA" w:rsidP="00393ABA">
      <w:r>
        <w:tab/>
      </w:r>
      <w:r>
        <w:rPr>
          <w:rFonts w:hint="eastAsia"/>
        </w:rPr>
        <w:t>第二客户为学生，主要通过邀请校园内学生体验本系统，并填写相应调查问卷，以此来调查客户满意度。</w:t>
      </w:r>
    </w:p>
    <w:p w:rsidR="00393ABA" w:rsidRPr="002C7FFC" w:rsidRDefault="00393ABA" w:rsidP="00393ABA">
      <w:pPr>
        <w:pStyle w:val="3"/>
      </w:pPr>
      <w:bookmarkStart w:id="344" w:name="_Toc526032327"/>
      <w:bookmarkStart w:id="345" w:name="_Toc526063132"/>
      <w:bookmarkStart w:id="346" w:name="_Toc527297415"/>
      <w:bookmarkStart w:id="347" w:name="_Toc527842862"/>
      <w:r>
        <w:rPr>
          <w:rFonts w:hint="eastAsia"/>
        </w:rPr>
        <w:t>5</w:t>
      </w:r>
      <w:r w:rsidRPr="002C7FFC">
        <w:t>.</w:t>
      </w:r>
      <w:r w:rsidRPr="002C7FFC">
        <w:rPr>
          <w:rFonts w:hint="eastAsia"/>
        </w:rPr>
        <w:t>5.2</w:t>
      </w:r>
      <w:r w:rsidRPr="002C7FFC">
        <w:rPr>
          <w:rFonts w:hint="eastAsia"/>
        </w:rPr>
        <w:t>开发团队内部沟通计划</w:t>
      </w:r>
      <w:bookmarkEnd w:id="344"/>
      <w:bookmarkEnd w:id="345"/>
      <w:bookmarkEnd w:id="346"/>
      <w:bookmarkEnd w:id="347"/>
    </w:p>
    <w:p w:rsidR="00393ABA" w:rsidRDefault="00393ABA" w:rsidP="00393ABA">
      <w:pPr>
        <w:ind w:firstLine="360"/>
      </w:pPr>
      <w:r>
        <w:rPr>
          <w:rFonts w:hint="eastAsia"/>
        </w:rPr>
        <w:t>开发团队内部通过微信，钉钉，电子邮件等方式联络，采用视频会议，线下会议等方式沟通，通过钉钉发布开发人员任务，共享文件资源。</w:t>
      </w:r>
    </w:p>
    <w:p w:rsidR="00393ABA" w:rsidRPr="00E64938" w:rsidRDefault="00393ABA" w:rsidP="00393ABA"/>
    <w:p w:rsidR="00393ABA" w:rsidRPr="002C7FFC" w:rsidRDefault="00393ABA" w:rsidP="00393ABA">
      <w:pPr>
        <w:pStyle w:val="2"/>
      </w:pPr>
      <w:bookmarkStart w:id="348" w:name="_Toc526032328"/>
      <w:bookmarkStart w:id="349" w:name="_Toc526063133"/>
      <w:bookmarkStart w:id="350" w:name="_Toc527297416"/>
      <w:bookmarkStart w:id="351" w:name="_Toc527842863"/>
      <w:r>
        <w:rPr>
          <w:rFonts w:hint="eastAsia"/>
        </w:rPr>
        <w:t>5</w:t>
      </w:r>
      <w:r w:rsidRPr="002C7FFC">
        <w:t>.</w:t>
      </w:r>
      <w:r w:rsidRPr="002C7FFC">
        <w:rPr>
          <w:rFonts w:hint="eastAsia"/>
        </w:rPr>
        <w:t>6</w:t>
      </w:r>
      <w:r w:rsidRPr="002C7FFC">
        <w:rPr>
          <w:rFonts w:hint="eastAsia"/>
        </w:rPr>
        <w:t>风险管理计划</w:t>
      </w:r>
      <w:bookmarkEnd w:id="348"/>
      <w:bookmarkEnd w:id="349"/>
      <w:bookmarkEnd w:id="350"/>
      <w:bookmarkEnd w:id="351"/>
    </w:p>
    <w:p w:rsidR="00393ABA" w:rsidRPr="002C7FFC" w:rsidRDefault="00393ABA" w:rsidP="00393ABA">
      <w:pPr>
        <w:pStyle w:val="3"/>
      </w:pPr>
      <w:bookmarkStart w:id="352" w:name="_Toc526032329"/>
      <w:bookmarkStart w:id="353" w:name="_Toc526063134"/>
      <w:bookmarkStart w:id="354" w:name="_Toc527297417"/>
      <w:bookmarkStart w:id="355" w:name="_Toc527842864"/>
      <w:r>
        <w:rPr>
          <w:rFonts w:hint="eastAsia"/>
        </w:rPr>
        <w:t>5</w:t>
      </w:r>
      <w:r w:rsidRPr="002C7FFC">
        <w:t>.</w:t>
      </w:r>
      <w:r w:rsidRPr="002C7FFC">
        <w:rPr>
          <w:rFonts w:hint="eastAsia"/>
        </w:rPr>
        <w:t>6.1</w:t>
      </w:r>
      <w:r w:rsidRPr="002C7FFC">
        <w:rPr>
          <w:rFonts w:hint="eastAsia"/>
        </w:rPr>
        <w:t>风险评估</w:t>
      </w:r>
      <w:bookmarkEnd w:id="352"/>
      <w:bookmarkEnd w:id="353"/>
      <w:bookmarkEnd w:id="354"/>
      <w:bookmarkEnd w:id="355"/>
    </w:p>
    <w:p w:rsidR="00393ABA" w:rsidRPr="00DD357E" w:rsidRDefault="00393ABA" w:rsidP="00393ABA">
      <w:pPr>
        <w:pStyle w:val="4"/>
      </w:pPr>
      <w:bookmarkStart w:id="356" w:name="_Toc526032330"/>
      <w:bookmarkStart w:id="357" w:name="_Toc526063135"/>
      <w:bookmarkStart w:id="358" w:name="_Toc527297418"/>
      <w:r>
        <w:rPr>
          <w:rFonts w:hint="eastAsia"/>
        </w:rPr>
        <w:t>5</w:t>
      </w:r>
      <w:r w:rsidRPr="00DD357E">
        <w:t>.</w:t>
      </w:r>
      <w:r w:rsidRPr="00DD357E">
        <w:rPr>
          <w:rFonts w:hint="eastAsia"/>
        </w:rPr>
        <w:t>6.1.1</w:t>
      </w:r>
      <w:r w:rsidRPr="00DD357E">
        <w:rPr>
          <w:rFonts w:hint="eastAsia"/>
        </w:rPr>
        <w:t>需求获取方面的风险</w:t>
      </w:r>
      <w:bookmarkEnd w:id="356"/>
      <w:bookmarkEnd w:id="357"/>
      <w:bookmarkEnd w:id="358"/>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4394"/>
        <w:gridCol w:w="1134"/>
        <w:gridCol w:w="1134"/>
        <w:gridCol w:w="850"/>
      </w:tblGrid>
      <w:tr w:rsidR="00393ABA" w:rsidTr="005766FA">
        <w:trPr>
          <w:trHeight w:val="1134"/>
        </w:trPr>
        <w:tc>
          <w:tcPr>
            <w:tcW w:w="1101" w:type="dxa"/>
            <w:shd w:val="clear" w:color="auto" w:fill="auto"/>
          </w:tcPr>
          <w:p w:rsidR="00393ABA" w:rsidRPr="00F432E6" w:rsidRDefault="00393ABA" w:rsidP="005766FA">
            <w:pPr>
              <w:rPr>
                <w:rFonts w:ascii="Calibri" w:hAnsi="Calibri"/>
                <w:b/>
                <w:bCs/>
                <w:szCs w:val="22"/>
              </w:rPr>
            </w:pPr>
          </w:p>
        </w:tc>
        <w:tc>
          <w:tcPr>
            <w:tcW w:w="4394"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风险名称</w:t>
            </w:r>
          </w:p>
        </w:tc>
        <w:tc>
          <w:tcPr>
            <w:tcW w:w="1134"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发生概率</w:t>
            </w:r>
          </w:p>
        </w:tc>
        <w:tc>
          <w:tcPr>
            <w:tcW w:w="1134"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损失（人时）</w:t>
            </w:r>
          </w:p>
        </w:tc>
        <w:tc>
          <w:tcPr>
            <w:tcW w:w="850"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危险度</w:t>
            </w:r>
          </w:p>
        </w:tc>
      </w:tr>
      <w:tr w:rsidR="00393ABA" w:rsidTr="005766FA">
        <w:trPr>
          <w:trHeight w:val="1134"/>
        </w:trPr>
        <w:tc>
          <w:tcPr>
            <w:tcW w:w="1101" w:type="dxa"/>
            <w:vMerge w:val="restart"/>
            <w:shd w:val="clear" w:color="auto" w:fill="auto"/>
            <w:vAlign w:val="center"/>
          </w:tcPr>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需</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求</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lastRenderedPageBreak/>
              <w:t>获</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取</w:t>
            </w: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lastRenderedPageBreak/>
              <w:t>逆向工程时对项目理解不充分所引发的风险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0.1</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50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5</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szCs w:val="22"/>
              </w:rPr>
              <w:t>项目早期没有编写一份完整的前景和范围文档所引发的风险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0.05</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20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1</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对于逆向工程的需求工程开发时间错误的判断所引发的风险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0.02</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10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0.2</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需求规则说明编写的不完整不正确所引发的风险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0.05</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10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0.5</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szCs w:val="22"/>
              </w:rPr>
              <w:t>对于产品非功能性需求的忽略所引发的风险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0.05</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20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1</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szCs w:val="22"/>
              </w:rPr>
              <w:t>客户</w:t>
            </w:r>
            <w:r w:rsidRPr="00F432E6">
              <w:rPr>
                <w:rFonts w:ascii="Calibri" w:hAnsi="Calibri" w:hint="eastAsia"/>
                <w:szCs w:val="22"/>
              </w:rPr>
              <w:t>（用户）</w:t>
            </w:r>
            <w:r w:rsidRPr="00F432E6">
              <w:rPr>
                <w:rFonts w:ascii="Calibri" w:hAnsi="Calibri"/>
                <w:szCs w:val="22"/>
              </w:rPr>
              <w:t>对产品需求不一致所引发的风险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0.05</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50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2.5</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客户未说明的需求所引发的风险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0.1</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20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2</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把已有的产品作为需求基线来源所引发的风险（逆向工程）</w:t>
            </w:r>
          </w:p>
          <w:p w:rsidR="00393ABA" w:rsidRPr="00F432E6" w:rsidRDefault="00393ABA" w:rsidP="005766FA">
            <w:pPr>
              <w:rPr>
                <w:rFonts w:ascii="Calibri" w:hAnsi="Calibri"/>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0.05</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5</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0.25</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根据用户提议的解决方案执行所引发的风险</w:t>
            </w:r>
          </w:p>
          <w:p w:rsidR="00393ABA" w:rsidRPr="00F432E6" w:rsidRDefault="00393ABA" w:rsidP="005766FA">
            <w:pPr>
              <w:rPr>
                <w:rFonts w:ascii="Calibri" w:hAnsi="Calibri"/>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0.05</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10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0.5</w:t>
            </w:r>
          </w:p>
        </w:tc>
      </w:tr>
    </w:tbl>
    <w:p w:rsidR="00393ABA" w:rsidRDefault="00393ABA" w:rsidP="00393ABA">
      <w:pPr>
        <w:rPr>
          <w:b/>
          <w:bCs/>
        </w:rPr>
      </w:pPr>
    </w:p>
    <w:p w:rsidR="00393ABA" w:rsidRPr="002C7FFC" w:rsidRDefault="00393ABA" w:rsidP="00393ABA">
      <w:pPr>
        <w:pStyle w:val="4"/>
      </w:pPr>
      <w:bookmarkStart w:id="359" w:name="_Toc526032331"/>
      <w:bookmarkStart w:id="360" w:name="_Toc526063136"/>
      <w:bookmarkStart w:id="361" w:name="_Toc527297419"/>
      <w:r>
        <w:rPr>
          <w:rFonts w:hint="eastAsia"/>
        </w:rPr>
        <w:t>5</w:t>
      </w:r>
      <w:r w:rsidRPr="002C7FFC">
        <w:t>.</w:t>
      </w:r>
      <w:r w:rsidRPr="002C7FFC">
        <w:rPr>
          <w:rFonts w:hint="eastAsia"/>
        </w:rPr>
        <w:t>6.1.2</w:t>
      </w:r>
      <w:r w:rsidRPr="002C7FFC">
        <w:rPr>
          <w:rFonts w:hint="eastAsia"/>
        </w:rPr>
        <w:t>需求分析方面的风险</w:t>
      </w:r>
      <w:bookmarkEnd w:id="359"/>
      <w:bookmarkEnd w:id="360"/>
      <w:bookmarkEnd w:id="361"/>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4394"/>
        <w:gridCol w:w="1134"/>
        <w:gridCol w:w="1134"/>
        <w:gridCol w:w="850"/>
      </w:tblGrid>
      <w:tr w:rsidR="00393ABA" w:rsidRPr="0096404F" w:rsidTr="005766FA">
        <w:trPr>
          <w:trHeight w:val="1134"/>
        </w:trPr>
        <w:tc>
          <w:tcPr>
            <w:tcW w:w="1101" w:type="dxa"/>
            <w:shd w:val="clear" w:color="auto" w:fill="auto"/>
          </w:tcPr>
          <w:p w:rsidR="00393ABA" w:rsidRPr="00F432E6" w:rsidRDefault="00393ABA" w:rsidP="005766FA">
            <w:pPr>
              <w:rPr>
                <w:rFonts w:ascii="Calibri" w:hAnsi="Calibri"/>
                <w:b/>
                <w:bCs/>
                <w:szCs w:val="22"/>
              </w:rPr>
            </w:pPr>
          </w:p>
        </w:tc>
        <w:tc>
          <w:tcPr>
            <w:tcW w:w="4394"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风险名称</w:t>
            </w:r>
          </w:p>
        </w:tc>
        <w:tc>
          <w:tcPr>
            <w:tcW w:w="1134"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发生概率</w:t>
            </w:r>
          </w:p>
        </w:tc>
        <w:tc>
          <w:tcPr>
            <w:tcW w:w="1134"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损失（人时）</w:t>
            </w:r>
          </w:p>
        </w:tc>
        <w:tc>
          <w:tcPr>
            <w:tcW w:w="850"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危险度</w:t>
            </w:r>
          </w:p>
        </w:tc>
      </w:tr>
      <w:tr w:rsidR="00393ABA" w:rsidTr="005766FA">
        <w:trPr>
          <w:trHeight w:val="1134"/>
        </w:trPr>
        <w:tc>
          <w:tcPr>
            <w:tcW w:w="1101" w:type="dxa"/>
            <w:vMerge w:val="restart"/>
            <w:shd w:val="clear" w:color="auto" w:fill="auto"/>
            <w:vAlign w:val="center"/>
          </w:tcPr>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需</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求</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lastRenderedPageBreak/>
              <w:t>分</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析</w:t>
            </w: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szCs w:val="22"/>
              </w:rPr>
              <w:lastRenderedPageBreak/>
              <w:t>对于需求优先级不明确所引发的风险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0.05</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10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0.5</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虽然已经获取需求，但技术上难以实现的功能所引发的风险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0.02</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10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0.2</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不熟悉的技术、方法、语言、工具或硬件所引发的风险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0.02</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5</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0.1</w:t>
            </w:r>
          </w:p>
        </w:tc>
      </w:tr>
    </w:tbl>
    <w:p w:rsidR="00393ABA" w:rsidRPr="002C7FFC" w:rsidRDefault="00393ABA" w:rsidP="00393ABA">
      <w:pPr>
        <w:pStyle w:val="4"/>
      </w:pPr>
      <w:bookmarkStart w:id="362" w:name="_Toc526032332"/>
      <w:bookmarkStart w:id="363" w:name="_Toc526063137"/>
      <w:bookmarkStart w:id="364" w:name="_Toc527297420"/>
      <w:r>
        <w:rPr>
          <w:rFonts w:hint="eastAsia"/>
        </w:rPr>
        <w:t>5</w:t>
      </w:r>
      <w:r w:rsidRPr="002C7FFC">
        <w:t>.</w:t>
      </w:r>
      <w:r w:rsidRPr="002C7FFC">
        <w:rPr>
          <w:rFonts w:hint="eastAsia"/>
        </w:rPr>
        <w:t>6.1.3</w:t>
      </w:r>
      <w:r w:rsidRPr="002C7FFC">
        <w:rPr>
          <w:rFonts w:hint="eastAsia"/>
        </w:rPr>
        <w:t>编写需求规格说明方面的风险</w:t>
      </w:r>
      <w:bookmarkEnd w:id="362"/>
      <w:bookmarkEnd w:id="363"/>
      <w:bookmarkEnd w:id="364"/>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4394"/>
        <w:gridCol w:w="1134"/>
        <w:gridCol w:w="1134"/>
        <w:gridCol w:w="850"/>
      </w:tblGrid>
      <w:tr w:rsidR="00393ABA" w:rsidRPr="0096404F" w:rsidTr="005766FA">
        <w:trPr>
          <w:trHeight w:val="1134"/>
        </w:trPr>
        <w:tc>
          <w:tcPr>
            <w:tcW w:w="1101" w:type="dxa"/>
            <w:shd w:val="clear" w:color="auto" w:fill="auto"/>
          </w:tcPr>
          <w:p w:rsidR="00393ABA" w:rsidRPr="00F432E6" w:rsidRDefault="00393ABA" w:rsidP="005766FA">
            <w:pPr>
              <w:rPr>
                <w:rFonts w:ascii="Calibri" w:hAnsi="Calibri"/>
                <w:b/>
                <w:bCs/>
                <w:szCs w:val="22"/>
              </w:rPr>
            </w:pPr>
          </w:p>
        </w:tc>
        <w:tc>
          <w:tcPr>
            <w:tcW w:w="4394"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风险名称</w:t>
            </w:r>
          </w:p>
        </w:tc>
        <w:tc>
          <w:tcPr>
            <w:tcW w:w="1134"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发生概率</w:t>
            </w:r>
          </w:p>
        </w:tc>
        <w:tc>
          <w:tcPr>
            <w:tcW w:w="1134"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损失（人时）</w:t>
            </w:r>
          </w:p>
        </w:tc>
        <w:tc>
          <w:tcPr>
            <w:tcW w:w="850"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危险度</w:t>
            </w:r>
          </w:p>
        </w:tc>
      </w:tr>
      <w:tr w:rsidR="00393ABA" w:rsidTr="005766FA">
        <w:trPr>
          <w:trHeight w:val="1134"/>
        </w:trPr>
        <w:tc>
          <w:tcPr>
            <w:tcW w:w="1101" w:type="dxa"/>
            <w:vMerge w:val="restart"/>
            <w:shd w:val="clear" w:color="auto" w:fill="auto"/>
            <w:vAlign w:val="center"/>
          </w:tcPr>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编</w:t>
            </w:r>
            <w:r w:rsidRPr="00F432E6">
              <w:rPr>
                <w:rFonts w:ascii="Calibri" w:hAnsi="Calibri" w:hint="eastAsia"/>
                <w:bCs/>
                <w:sz w:val="36"/>
                <w:szCs w:val="22"/>
              </w:rPr>
              <w:t xml:space="preserve"> </w:t>
            </w:r>
            <w:r w:rsidRPr="00F432E6">
              <w:rPr>
                <w:rFonts w:ascii="Calibri" w:hAnsi="Calibri" w:hint="eastAsia"/>
                <w:bCs/>
                <w:sz w:val="36"/>
                <w:szCs w:val="22"/>
              </w:rPr>
              <w:t>写</w:t>
            </w:r>
            <w:r w:rsidRPr="00F432E6">
              <w:rPr>
                <w:rFonts w:ascii="Calibri" w:hAnsi="Calibri" w:hint="eastAsia"/>
                <w:bCs/>
                <w:sz w:val="36"/>
                <w:szCs w:val="22"/>
              </w:rPr>
              <w:t xml:space="preserve"> </w:t>
            </w:r>
            <w:r w:rsidRPr="00F432E6">
              <w:rPr>
                <w:rFonts w:ascii="Calibri" w:hAnsi="Calibri" w:hint="eastAsia"/>
                <w:bCs/>
                <w:sz w:val="36"/>
                <w:szCs w:val="22"/>
              </w:rPr>
              <w:t>需</w:t>
            </w:r>
            <w:r w:rsidRPr="00F432E6">
              <w:rPr>
                <w:rFonts w:ascii="Calibri" w:hAnsi="Calibri" w:hint="eastAsia"/>
                <w:bCs/>
                <w:sz w:val="36"/>
                <w:szCs w:val="22"/>
              </w:rPr>
              <w:t xml:space="preserve"> </w:t>
            </w:r>
            <w:r w:rsidRPr="00F432E6">
              <w:rPr>
                <w:rFonts w:ascii="Calibri" w:hAnsi="Calibri" w:hint="eastAsia"/>
                <w:bCs/>
                <w:sz w:val="36"/>
                <w:szCs w:val="22"/>
              </w:rPr>
              <w:t>求</w:t>
            </w:r>
            <w:r w:rsidRPr="00F432E6">
              <w:rPr>
                <w:rFonts w:ascii="Calibri" w:hAnsi="Calibri" w:hint="eastAsia"/>
                <w:bCs/>
                <w:sz w:val="36"/>
                <w:szCs w:val="22"/>
              </w:rPr>
              <w:t xml:space="preserve"> </w:t>
            </w:r>
            <w:r w:rsidRPr="00F432E6">
              <w:rPr>
                <w:rFonts w:ascii="Calibri" w:hAnsi="Calibri" w:hint="eastAsia"/>
                <w:bCs/>
                <w:sz w:val="36"/>
                <w:szCs w:val="22"/>
              </w:rPr>
              <w:t>规</w:t>
            </w:r>
            <w:r w:rsidRPr="00F432E6">
              <w:rPr>
                <w:rFonts w:ascii="Calibri" w:hAnsi="Calibri" w:hint="eastAsia"/>
                <w:bCs/>
                <w:sz w:val="36"/>
                <w:szCs w:val="22"/>
              </w:rPr>
              <w:t xml:space="preserve"> </w:t>
            </w:r>
            <w:r w:rsidRPr="00F432E6">
              <w:rPr>
                <w:rFonts w:ascii="Calibri" w:hAnsi="Calibri" w:hint="eastAsia"/>
                <w:bCs/>
                <w:sz w:val="36"/>
                <w:szCs w:val="22"/>
              </w:rPr>
              <w:t>格</w:t>
            </w:r>
            <w:r w:rsidRPr="00F432E6">
              <w:rPr>
                <w:rFonts w:ascii="Calibri" w:hAnsi="Calibri" w:hint="eastAsia"/>
                <w:bCs/>
                <w:sz w:val="36"/>
                <w:szCs w:val="22"/>
              </w:rPr>
              <w:t xml:space="preserve"> </w:t>
            </w:r>
            <w:r w:rsidRPr="00F432E6">
              <w:rPr>
                <w:rFonts w:ascii="Calibri" w:hAnsi="Calibri" w:hint="eastAsia"/>
                <w:bCs/>
                <w:sz w:val="36"/>
                <w:szCs w:val="22"/>
              </w:rPr>
              <w:t>说</w:t>
            </w:r>
            <w:r w:rsidRPr="00F432E6">
              <w:rPr>
                <w:rFonts w:ascii="Calibri" w:hAnsi="Calibri" w:hint="eastAsia"/>
                <w:bCs/>
                <w:sz w:val="36"/>
                <w:szCs w:val="22"/>
              </w:rPr>
              <w:t xml:space="preserve"> </w:t>
            </w:r>
            <w:r w:rsidRPr="00F432E6">
              <w:rPr>
                <w:rFonts w:ascii="Calibri" w:hAnsi="Calibri" w:hint="eastAsia"/>
                <w:bCs/>
                <w:sz w:val="36"/>
                <w:szCs w:val="22"/>
              </w:rPr>
              <w:t>明</w:t>
            </w: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szCs w:val="22"/>
              </w:rPr>
              <w:t>开发人员对于需求的理解不充分所引发的风险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0.03</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30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0.9</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szCs w:val="22"/>
              </w:rPr>
              <w:t>由于时间原因需求不明确但仍然向前所引发的风险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0.03</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20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0.6</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szCs w:val="22"/>
              </w:rPr>
              <w:t>使用具有二义性的术语所引发的风险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0.05</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20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1</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szCs w:val="22"/>
              </w:rPr>
              <w:t>需求规格说明中包含了设计内容所引发的风险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0.01</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20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0.2</w:t>
            </w:r>
          </w:p>
        </w:tc>
      </w:tr>
    </w:tbl>
    <w:p w:rsidR="00393ABA" w:rsidRPr="002C7FFC" w:rsidRDefault="00393ABA" w:rsidP="00393ABA">
      <w:pPr>
        <w:pStyle w:val="4"/>
      </w:pPr>
      <w:bookmarkStart w:id="365" w:name="_Toc526032333"/>
      <w:bookmarkStart w:id="366" w:name="_Toc526063138"/>
      <w:bookmarkStart w:id="367" w:name="_Toc527297421"/>
      <w:r>
        <w:rPr>
          <w:rFonts w:hint="eastAsia"/>
        </w:rPr>
        <w:t>5</w:t>
      </w:r>
      <w:r w:rsidRPr="002C7FFC">
        <w:t>.</w:t>
      </w:r>
      <w:r w:rsidRPr="002C7FFC">
        <w:rPr>
          <w:rFonts w:hint="eastAsia"/>
        </w:rPr>
        <w:t>6.1.4</w:t>
      </w:r>
      <w:r w:rsidRPr="002C7FFC">
        <w:rPr>
          <w:rFonts w:hint="eastAsia"/>
        </w:rPr>
        <w:t>需求确认方面的风险</w:t>
      </w:r>
      <w:bookmarkEnd w:id="365"/>
      <w:bookmarkEnd w:id="366"/>
      <w:bookmarkEnd w:id="367"/>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4394"/>
        <w:gridCol w:w="1134"/>
        <w:gridCol w:w="1134"/>
        <w:gridCol w:w="850"/>
      </w:tblGrid>
      <w:tr w:rsidR="00393ABA" w:rsidRPr="0096404F" w:rsidTr="005766FA">
        <w:trPr>
          <w:trHeight w:val="1134"/>
        </w:trPr>
        <w:tc>
          <w:tcPr>
            <w:tcW w:w="1101" w:type="dxa"/>
            <w:shd w:val="clear" w:color="auto" w:fill="auto"/>
          </w:tcPr>
          <w:p w:rsidR="00393ABA" w:rsidRPr="00F432E6" w:rsidRDefault="00393ABA" w:rsidP="005766FA">
            <w:pPr>
              <w:rPr>
                <w:rFonts w:ascii="Calibri" w:hAnsi="Calibri"/>
                <w:b/>
                <w:bCs/>
                <w:szCs w:val="22"/>
              </w:rPr>
            </w:pPr>
          </w:p>
        </w:tc>
        <w:tc>
          <w:tcPr>
            <w:tcW w:w="4394"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风险名称</w:t>
            </w:r>
          </w:p>
        </w:tc>
        <w:tc>
          <w:tcPr>
            <w:tcW w:w="1134"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发生概率</w:t>
            </w:r>
          </w:p>
        </w:tc>
        <w:tc>
          <w:tcPr>
            <w:tcW w:w="1134"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损失（人时）</w:t>
            </w:r>
          </w:p>
        </w:tc>
        <w:tc>
          <w:tcPr>
            <w:tcW w:w="850"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危险度</w:t>
            </w:r>
          </w:p>
        </w:tc>
      </w:tr>
      <w:tr w:rsidR="00393ABA" w:rsidTr="005766FA">
        <w:trPr>
          <w:trHeight w:val="1134"/>
        </w:trPr>
        <w:tc>
          <w:tcPr>
            <w:tcW w:w="1101" w:type="dxa"/>
            <w:vMerge w:val="restart"/>
            <w:shd w:val="clear" w:color="auto" w:fill="auto"/>
            <w:vAlign w:val="center"/>
          </w:tcPr>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需</w:t>
            </w:r>
            <w:r w:rsidRPr="00F432E6">
              <w:rPr>
                <w:rFonts w:ascii="Calibri" w:hAnsi="Calibri" w:hint="eastAsia"/>
                <w:bCs/>
                <w:sz w:val="36"/>
                <w:szCs w:val="22"/>
              </w:rPr>
              <w:t xml:space="preserve"> </w:t>
            </w:r>
            <w:r w:rsidRPr="00F432E6">
              <w:rPr>
                <w:rFonts w:ascii="Calibri" w:hAnsi="Calibri" w:hint="eastAsia"/>
                <w:bCs/>
                <w:sz w:val="36"/>
                <w:szCs w:val="22"/>
              </w:rPr>
              <w:t>求</w:t>
            </w:r>
            <w:r w:rsidRPr="00F432E6">
              <w:rPr>
                <w:rFonts w:ascii="Calibri" w:hAnsi="Calibri" w:hint="eastAsia"/>
                <w:bCs/>
                <w:sz w:val="36"/>
                <w:szCs w:val="22"/>
              </w:rPr>
              <w:t xml:space="preserve"> </w:t>
            </w:r>
            <w:r w:rsidRPr="00F432E6">
              <w:rPr>
                <w:rFonts w:ascii="Calibri" w:hAnsi="Calibri" w:hint="eastAsia"/>
                <w:bCs/>
                <w:sz w:val="36"/>
                <w:szCs w:val="22"/>
              </w:rPr>
              <w:t>确</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认</w:t>
            </w: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szCs w:val="22"/>
              </w:rPr>
              <w:t>从客户处获取的需求没有得到确认所引发的风险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0.1</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20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2</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需求审查熟练程度低所引发的风险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0.02</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10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0.2</w:t>
            </w:r>
          </w:p>
        </w:tc>
      </w:tr>
    </w:tbl>
    <w:p w:rsidR="00393ABA" w:rsidRPr="002C7FFC" w:rsidRDefault="00393ABA" w:rsidP="00393ABA">
      <w:pPr>
        <w:pStyle w:val="4"/>
      </w:pPr>
      <w:bookmarkStart w:id="368" w:name="_Toc526032334"/>
      <w:bookmarkStart w:id="369" w:name="_Toc526063139"/>
      <w:bookmarkStart w:id="370" w:name="_Toc527297422"/>
      <w:r>
        <w:rPr>
          <w:rFonts w:hint="eastAsia"/>
        </w:rPr>
        <w:lastRenderedPageBreak/>
        <w:t>5</w:t>
      </w:r>
      <w:r w:rsidRPr="002C7FFC">
        <w:t>.</w:t>
      </w:r>
      <w:r w:rsidRPr="002C7FFC">
        <w:rPr>
          <w:rFonts w:hint="eastAsia"/>
        </w:rPr>
        <w:t>6.1.5</w:t>
      </w:r>
      <w:r w:rsidRPr="002C7FFC">
        <w:rPr>
          <w:rFonts w:hint="eastAsia"/>
        </w:rPr>
        <w:t>需求管理方面的风险</w:t>
      </w:r>
      <w:bookmarkEnd w:id="368"/>
      <w:bookmarkEnd w:id="369"/>
      <w:bookmarkEnd w:id="370"/>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4394"/>
        <w:gridCol w:w="1134"/>
        <w:gridCol w:w="1134"/>
        <w:gridCol w:w="850"/>
      </w:tblGrid>
      <w:tr w:rsidR="00393ABA" w:rsidRPr="0096404F" w:rsidTr="005766FA">
        <w:trPr>
          <w:trHeight w:val="1134"/>
        </w:trPr>
        <w:tc>
          <w:tcPr>
            <w:tcW w:w="1101" w:type="dxa"/>
            <w:shd w:val="clear" w:color="auto" w:fill="auto"/>
          </w:tcPr>
          <w:p w:rsidR="00393ABA" w:rsidRPr="00F432E6" w:rsidRDefault="00393ABA" w:rsidP="005766FA">
            <w:pPr>
              <w:rPr>
                <w:rFonts w:ascii="Calibri" w:hAnsi="Calibri"/>
                <w:b/>
                <w:bCs/>
                <w:szCs w:val="22"/>
              </w:rPr>
            </w:pPr>
          </w:p>
        </w:tc>
        <w:tc>
          <w:tcPr>
            <w:tcW w:w="4394"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风险名称</w:t>
            </w:r>
          </w:p>
        </w:tc>
        <w:tc>
          <w:tcPr>
            <w:tcW w:w="1134"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发生概率</w:t>
            </w:r>
          </w:p>
        </w:tc>
        <w:tc>
          <w:tcPr>
            <w:tcW w:w="1134"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损失（人时）</w:t>
            </w:r>
          </w:p>
        </w:tc>
        <w:tc>
          <w:tcPr>
            <w:tcW w:w="850"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危险度</w:t>
            </w:r>
          </w:p>
        </w:tc>
      </w:tr>
      <w:tr w:rsidR="00393ABA" w:rsidTr="005766FA">
        <w:trPr>
          <w:trHeight w:val="1134"/>
        </w:trPr>
        <w:tc>
          <w:tcPr>
            <w:tcW w:w="1101" w:type="dxa"/>
            <w:vMerge w:val="restart"/>
            <w:shd w:val="clear" w:color="auto" w:fill="auto"/>
            <w:vAlign w:val="center"/>
          </w:tcPr>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需</w:t>
            </w:r>
            <w:r w:rsidRPr="00F432E6">
              <w:rPr>
                <w:rFonts w:ascii="Calibri" w:hAnsi="Calibri" w:hint="eastAsia"/>
                <w:bCs/>
                <w:sz w:val="36"/>
                <w:szCs w:val="22"/>
              </w:rPr>
              <w:t xml:space="preserve"> </w:t>
            </w:r>
            <w:r w:rsidRPr="00F432E6">
              <w:rPr>
                <w:rFonts w:ascii="Calibri" w:hAnsi="Calibri" w:hint="eastAsia"/>
                <w:bCs/>
                <w:sz w:val="36"/>
                <w:szCs w:val="22"/>
              </w:rPr>
              <w:t>求</w:t>
            </w:r>
            <w:r w:rsidRPr="00F432E6">
              <w:rPr>
                <w:rFonts w:ascii="Calibri" w:hAnsi="Calibri" w:hint="eastAsia"/>
                <w:bCs/>
                <w:sz w:val="36"/>
                <w:szCs w:val="22"/>
              </w:rPr>
              <w:t xml:space="preserve"> </w:t>
            </w:r>
            <w:r w:rsidRPr="00F432E6">
              <w:rPr>
                <w:rFonts w:ascii="Calibri" w:hAnsi="Calibri" w:hint="eastAsia"/>
                <w:bCs/>
                <w:sz w:val="36"/>
                <w:szCs w:val="22"/>
              </w:rPr>
              <w:t>管</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理</w:t>
            </w: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项目开发时需求的变更所引发的风险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0.1</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30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3</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不遵循制定的过程来进行的需求的变更所引发的风险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0.02</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20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0.4</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已经获得的需求未能得到实现所引发的风险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0.04</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10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0.4</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逆向需求定义不够完善所引发的风险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0.2</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20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4</w:t>
            </w:r>
          </w:p>
        </w:tc>
      </w:tr>
    </w:tbl>
    <w:p w:rsidR="00393ABA" w:rsidRPr="002C7FFC" w:rsidRDefault="00393ABA" w:rsidP="00393ABA">
      <w:pPr>
        <w:pStyle w:val="3"/>
      </w:pPr>
      <w:bookmarkStart w:id="371" w:name="_Toc526032335"/>
      <w:bookmarkStart w:id="372" w:name="_Toc526063140"/>
      <w:bookmarkStart w:id="373" w:name="_Toc527297423"/>
      <w:bookmarkStart w:id="374" w:name="_Toc527842865"/>
      <w:r>
        <w:rPr>
          <w:rFonts w:hint="eastAsia"/>
        </w:rPr>
        <w:t>5</w:t>
      </w:r>
      <w:r w:rsidRPr="002C7FFC">
        <w:t>.</w:t>
      </w:r>
      <w:r w:rsidRPr="002C7FFC">
        <w:rPr>
          <w:rFonts w:hint="eastAsia"/>
        </w:rPr>
        <w:t>6.2</w:t>
      </w:r>
      <w:r w:rsidRPr="002C7FFC">
        <w:rPr>
          <w:rFonts w:hint="eastAsia"/>
        </w:rPr>
        <w:t>风险控制</w:t>
      </w:r>
      <w:bookmarkEnd w:id="371"/>
      <w:bookmarkEnd w:id="372"/>
      <w:bookmarkEnd w:id="373"/>
      <w:bookmarkEnd w:id="374"/>
    </w:p>
    <w:p w:rsidR="00393ABA" w:rsidRPr="002C7FFC" w:rsidRDefault="00393ABA" w:rsidP="00393ABA">
      <w:pPr>
        <w:pStyle w:val="4"/>
      </w:pPr>
      <w:bookmarkStart w:id="375" w:name="_Toc526032336"/>
      <w:bookmarkStart w:id="376" w:name="_Toc526063141"/>
      <w:bookmarkStart w:id="377" w:name="_Toc527297424"/>
      <w:r>
        <w:rPr>
          <w:rFonts w:hint="eastAsia"/>
        </w:rPr>
        <w:t>5</w:t>
      </w:r>
      <w:r w:rsidRPr="002C7FFC">
        <w:t>.</w:t>
      </w:r>
      <w:r w:rsidRPr="002C7FFC">
        <w:rPr>
          <w:rFonts w:hint="eastAsia"/>
        </w:rPr>
        <w:t>6.2.1</w:t>
      </w:r>
      <w:r w:rsidRPr="002C7FFC">
        <w:rPr>
          <w:rFonts w:hint="eastAsia"/>
        </w:rPr>
        <w:t>需求获取方面的控制</w:t>
      </w:r>
      <w:bookmarkEnd w:id="375"/>
      <w:bookmarkEnd w:id="376"/>
      <w:bookmarkEnd w:id="377"/>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3497"/>
        <w:gridCol w:w="3685"/>
      </w:tblGrid>
      <w:tr w:rsidR="00393ABA" w:rsidRPr="0096404F" w:rsidTr="005766FA">
        <w:trPr>
          <w:trHeight w:val="1134"/>
        </w:trPr>
        <w:tc>
          <w:tcPr>
            <w:tcW w:w="1431" w:type="dxa"/>
            <w:shd w:val="clear" w:color="auto" w:fill="auto"/>
          </w:tcPr>
          <w:p w:rsidR="00393ABA" w:rsidRPr="00F432E6" w:rsidRDefault="00393ABA" w:rsidP="005766FA">
            <w:pPr>
              <w:rPr>
                <w:rFonts w:ascii="Calibri" w:hAnsi="Calibri"/>
                <w:b/>
                <w:bCs/>
                <w:szCs w:val="22"/>
              </w:rPr>
            </w:pPr>
          </w:p>
        </w:tc>
        <w:tc>
          <w:tcPr>
            <w:tcW w:w="3497"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风险名称</w:t>
            </w:r>
          </w:p>
        </w:tc>
        <w:tc>
          <w:tcPr>
            <w:tcW w:w="3685"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风险控制</w:t>
            </w:r>
          </w:p>
        </w:tc>
      </w:tr>
      <w:tr w:rsidR="00393ABA" w:rsidTr="005766FA">
        <w:trPr>
          <w:trHeight w:val="1134"/>
        </w:trPr>
        <w:tc>
          <w:tcPr>
            <w:tcW w:w="1431" w:type="dxa"/>
            <w:vMerge w:val="restart"/>
            <w:shd w:val="clear" w:color="auto" w:fill="auto"/>
            <w:vAlign w:val="center"/>
          </w:tcPr>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需</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求</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获</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取</w:t>
            </w: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逆向工程时对项目理解不充分所引发的风险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多次寻找用户确认需求</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szCs w:val="22"/>
              </w:rPr>
              <w:t>项目早期没有编写一份完整的前景和范围文档所引发的风险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与领导对于前景和范围进行多次确认</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对于逆向工程的需求工程开发时间错误的判断所引发的风险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加快必要设计的需求，减少对其他需求的时间</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需求规则说明编写的不完整不正确所引发的风险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在编写说明时有多次修订，多次找客户和开法人员确认需求</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szCs w:val="22"/>
              </w:rPr>
              <w:t>对于产品非功能性需求的忽略所引发的风险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szCs w:val="22"/>
              </w:rPr>
            </w:pPr>
            <w:r w:rsidRPr="00F432E6">
              <w:rPr>
                <w:rFonts w:ascii="Calibri" w:hAnsi="Calibri"/>
                <w:b/>
                <w:bCs/>
                <w:szCs w:val="22"/>
              </w:rPr>
              <w:t>找客户确认需求的必要性</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szCs w:val="22"/>
              </w:rPr>
              <w:t>客户</w:t>
            </w:r>
            <w:r w:rsidRPr="00F432E6">
              <w:rPr>
                <w:rFonts w:ascii="Calibri" w:hAnsi="Calibri" w:hint="eastAsia"/>
                <w:szCs w:val="22"/>
              </w:rPr>
              <w:t>（用户）</w:t>
            </w:r>
            <w:r w:rsidRPr="00F432E6">
              <w:rPr>
                <w:rFonts w:ascii="Calibri" w:hAnsi="Calibri"/>
                <w:szCs w:val="22"/>
              </w:rPr>
              <w:t>对产品需求不一致所引发的风险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项目经理需要及时与客户沟通</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客户未说明的需求所引发的风险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项目经理需要引导出客户的需求</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把已有的产品作为需求基线来源所引发的风险（逆向工程）</w:t>
            </w:r>
          </w:p>
          <w:p w:rsidR="00393ABA" w:rsidRPr="00F432E6" w:rsidRDefault="00393ABA" w:rsidP="005766FA">
            <w:pPr>
              <w:rPr>
                <w:rFonts w:ascii="Calibri" w:hAnsi="Calibri"/>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对于开发的过程要实时有人跟进</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根据用户提议的解决方案执行所引发的风险</w:t>
            </w:r>
          </w:p>
          <w:p w:rsidR="00393ABA" w:rsidRPr="00F432E6" w:rsidRDefault="00393ABA" w:rsidP="005766FA">
            <w:pPr>
              <w:rPr>
                <w:rFonts w:ascii="Calibri" w:hAnsi="Calibri"/>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综合考虑开发进度和实际情况</w:t>
            </w:r>
          </w:p>
        </w:tc>
      </w:tr>
    </w:tbl>
    <w:p w:rsidR="00393ABA" w:rsidRPr="002C7FFC" w:rsidRDefault="00393ABA" w:rsidP="00393ABA">
      <w:pPr>
        <w:pStyle w:val="4"/>
      </w:pPr>
      <w:bookmarkStart w:id="378" w:name="_Toc526032337"/>
      <w:bookmarkStart w:id="379" w:name="_Toc526063142"/>
      <w:bookmarkStart w:id="380" w:name="_Toc527297425"/>
      <w:r>
        <w:rPr>
          <w:rFonts w:hint="eastAsia"/>
        </w:rPr>
        <w:t>5</w:t>
      </w:r>
      <w:r w:rsidRPr="002C7FFC">
        <w:t>.</w:t>
      </w:r>
      <w:r w:rsidRPr="002C7FFC">
        <w:rPr>
          <w:rFonts w:hint="eastAsia"/>
        </w:rPr>
        <w:t>6.2.2</w:t>
      </w:r>
      <w:r w:rsidRPr="002C7FFC">
        <w:rPr>
          <w:rFonts w:hint="eastAsia"/>
        </w:rPr>
        <w:t>需求分析方面的控制</w:t>
      </w:r>
      <w:bookmarkEnd w:id="378"/>
      <w:bookmarkEnd w:id="379"/>
      <w:bookmarkEnd w:id="380"/>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3497"/>
        <w:gridCol w:w="3685"/>
      </w:tblGrid>
      <w:tr w:rsidR="00393ABA" w:rsidRPr="0096404F" w:rsidTr="005766FA">
        <w:trPr>
          <w:trHeight w:val="1134"/>
        </w:trPr>
        <w:tc>
          <w:tcPr>
            <w:tcW w:w="1431" w:type="dxa"/>
            <w:shd w:val="clear" w:color="auto" w:fill="auto"/>
          </w:tcPr>
          <w:p w:rsidR="00393ABA" w:rsidRPr="00F432E6" w:rsidRDefault="00393ABA" w:rsidP="005766FA">
            <w:pPr>
              <w:rPr>
                <w:rFonts w:ascii="Calibri" w:hAnsi="Calibri"/>
                <w:b/>
                <w:bCs/>
                <w:szCs w:val="22"/>
              </w:rPr>
            </w:pPr>
          </w:p>
        </w:tc>
        <w:tc>
          <w:tcPr>
            <w:tcW w:w="3497"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风险名称</w:t>
            </w:r>
          </w:p>
        </w:tc>
        <w:tc>
          <w:tcPr>
            <w:tcW w:w="3685"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风险控制</w:t>
            </w:r>
          </w:p>
        </w:tc>
      </w:tr>
      <w:tr w:rsidR="00393ABA" w:rsidTr="005766FA">
        <w:trPr>
          <w:trHeight w:val="1134"/>
        </w:trPr>
        <w:tc>
          <w:tcPr>
            <w:tcW w:w="1431" w:type="dxa"/>
            <w:vMerge w:val="restart"/>
            <w:shd w:val="clear" w:color="auto" w:fill="auto"/>
            <w:vAlign w:val="center"/>
          </w:tcPr>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需</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求</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分</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析</w:t>
            </w: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szCs w:val="22"/>
              </w:rPr>
              <w:t>对于需求优先级不明确所引发的风险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在项目初始找客户确认需求的优先级并详细记录</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虽然已经获取需求，但技术上难以实现的功能所引发的风险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在确认需求初期与开发人员协商</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不熟悉的技术、方法、语言、工具或硬件所引发的风险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及时更换开发工具</w:t>
            </w:r>
          </w:p>
        </w:tc>
      </w:tr>
    </w:tbl>
    <w:p w:rsidR="00393ABA" w:rsidRPr="002C7FFC" w:rsidRDefault="00393ABA" w:rsidP="00393ABA">
      <w:pPr>
        <w:pStyle w:val="4"/>
      </w:pPr>
      <w:bookmarkStart w:id="381" w:name="_Toc526032338"/>
      <w:bookmarkStart w:id="382" w:name="_Toc526063143"/>
      <w:bookmarkStart w:id="383" w:name="_Toc527297426"/>
      <w:r>
        <w:rPr>
          <w:rFonts w:hint="eastAsia"/>
        </w:rPr>
        <w:lastRenderedPageBreak/>
        <w:t>5</w:t>
      </w:r>
      <w:r w:rsidRPr="002C7FFC">
        <w:t>.</w:t>
      </w:r>
      <w:r w:rsidRPr="002C7FFC">
        <w:rPr>
          <w:rFonts w:hint="eastAsia"/>
        </w:rPr>
        <w:t>6.2.3</w:t>
      </w:r>
      <w:r w:rsidRPr="002C7FFC">
        <w:rPr>
          <w:rFonts w:hint="eastAsia"/>
        </w:rPr>
        <w:t>编写需求规格说明方面的控制</w:t>
      </w:r>
      <w:bookmarkEnd w:id="381"/>
      <w:bookmarkEnd w:id="382"/>
      <w:bookmarkEnd w:id="383"/>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3497"/>
        <w:gridCol w:w="3685"/>
      </w:tblGrid>
      <w:tr w:rsidR="00393ABA" w:rsidRPr="0096404F" w:rsidTr="005766FA">
        <w:trPr>
          <w:trHeight w:val="1134"/>
        </w:trPr>
        <w:tc>
          <w:tcPr>
            <w:tcW w:w="1431" w:type="dxa"/>
            <w:shd w:val="clear" w:color="auto" w:fill="auto"/>
          </w:tcPr>
          <w:p w:rsidR="00393ABA" w:rsidRPr="00F432E6" w:rsidRDefault="00393ABA" w:rsidP="005766FA">
            <w:pPr>
              <w:rPr>
                <w:rFonts w:ascii="Calibri" w:hAnsi="Calibri"/>
                <w:b/>
                <w:bCs/>
                <w:szCs w:val="22"/>
              </w:rPr>
            </w:pPr>
          </w:p>
        </w:tc>
        <w:tc>
          <w:tcPr>
            <w:tcW w:w="3497"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风险名称</w:t>
            </w:r>
          </w:p>
        </w:tc>
        <w:tc>
          <w:tcPr>
            <w:tcW w:w="3685"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风险控制</w:t>
            </w:r>
          </w:p>
        </w:tc>
      </w:tr>
      <w:tr w:rsidR="00393ABA" w:rsidTr="005766FA">
        <w:trPr>
          <w:trHeight w:val="1134"/>
        </w:trPr>
        <w:tc>
          <w:tcPr>
            <w:tcW w:w="1431" w:type="dxa"/>
            <w:vMerge w:val="restart"/>
            <w:shd w:val="clear" w:color="auto" w:fill="auto"/>
            <w:vAlign w:val="center"/>
          </w:tcPr>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编</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写</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需</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求</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规</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格</w:t>
            </w: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szCs w:val="22"/>
              </w:rPr>
              <w:t>开发人员对于需求的理解不充分所引发的风险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项目经理及时与开发人员沟通并查看进度</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szCs w:val="22"/>
              </w:rPr>
              <w:t>由于时间原因需求不明确但仍然向前所引发的风险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及时调整开发的进度，与原计划相符</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szCs w:val="22"/>
              </w:rPr>
              <w:t>使用具有二义性的术语所引发的风险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对于需求规格反复审阅，与客户和开发人员一同确认</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szCs w:val="22"/>
              </w:rPr>
              <w:t>需求规格说明中包含了设计内容所引发的风险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加强规格说明的管理，遵守相关制度</w:t>
            </w:r>
          </w:p>
        </w:tc>
      </w:tr>
    </w:tbl>
    <w:p w:rsidR="00393ABA" w:rsidRPr="002C7FFC" w:rsidRDefault="00393ABA" w:rsidP="00393ABA">
      <w:pPr>
        <w:pStyle w:val="4"/>
      </w:pPr>
      <w:bookmarkStart w:id="384" w:name="_Toc526032339"/>
      <w:bookmarkStart w:id="385" w:name="_Toc526063144"/>
      <w:bookmarkStart w:id="386" w:name="_Toc527297427"/>
      <w:r>
        <w:rPr>
          <w:rFonts w:hint="eastAsia"/>
        </w:rPr>
        <w:t>5</w:t>
      </w:r>
      <w:r w:rsidRPr="002C7FFC">
        <w:t>.</w:t>
      </w:r>
      <w:r w:rsidRPr="002C7FFC">
        <w:rPr>
          <w:rFonts w:hint="eastAsia"/>
        </w:rPr>
        <w:t>6.2.4</w:t>
      </w:r>
      <w:r w:rsidRPr="002C7FFC">
        <w:rPr>
          <w:rFonts w:hint="eastAsia"/>
        </w:rPr>
        <w:t>需求确认方面的控制</w:t>
      </w:r>
      <w:bookmarkEnd w:id="384"/>
      <w:bookmarkEnd w:id="385"/>
      <w:bookmarkEnd w:id="386"/>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3497"/>
        <w:gridCol w:w="3685"/>
      </w:tblGrid>
      <w:tr w:rsidR="00393ABA" w:rsidRPr="0096404F" w:rsidTr="005766FA">
        <w:trPr>
          <w:trHeight w:val="1134"/>
        </w:trPr>
        <w:tc>
          <w:tcPr>
            <w:tcW w:w="1431" w:type="dxa"/>
            <w:shd w:val="clear" w:color="auto" w:fill="auto"/>
          </w:tcPr>
          <w:p w:rsidR="00393ABA" w:rsidRPr="00F432E6" w:rsidRDefault="00393ABA" w:rsidP="005766FA">
            <w:pPr>
              <w:rPr>
                <w:rFonts w:ascii="Calibri" w:hAnsi="Calibri"/>
                <w:b/>
                <w:bCs/>
                <w:szCs w:val="22"/>
              </w:rPr>
            </w:pPr>
          </w:p>
        </w:tc>
        <w:tc>
          <w:tcPr>
            <w:tcW w:w="3497"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风险名称</w:t>
            </w:r>
          </w:p>
        </w:tc>
        <w:tc>
          <w:tcPr>
            <w:tcW w:w="3685"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风险控制</w:t>
            </w:r>
          </w:p>
        </w:tc>
      </w:tr>
      <w:tr w:rsidR="00393ABA" w:rsidTr="005766FA">
        <w:trPr>
          <w:trHeight w:val="1134"/>
        </w:trPr>
        <w:tc>
          <w:tcPr>
            <w:tcW w:w="1431" w:type="dxa"/>
            <w:vMerge w:val="restart"/>
            <w:shd w:val="clear" w:color="auto" w:fill="auto"/>
            <w:vAlign w:val="center"/>
          </w:tcPr>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需</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求</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确</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认</w:t>
            </w: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szCs w:val="22"/>
              </w:rPr>
              <w:t>从客户处获取的需求没有得到确认所引发的风险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加强需求获取的跟踪，及时的确认客户需求</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需求审查熟练程度低所引发的风险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加强项目经理对于项目的理解</w:t>
            </w:r>
          </w:p>
        </w:tc>
      </w:tr>
    </w:tbl>
    <w:p w:rsidR="00393ABA" w:rsidRPr="002C7FFC" w:rsidRDefault="00393ABA" w:rsidP="00393ABA">
      <w:pPr>
        <w:pStyle w:val="4"/>
      </w:pPr>
      <w:bookmarkStart w:id="387" w:name="_Toc526032340"/>
      <w:bookmarkStart w:id="388" w:name="_Toc526063145"/>
      <w:bookmarkStart w:id="389" w:name="_Toc527297428"/>
      <w:r>
        <w:rPr>
          <w:rFonts w:hint="eastAsia"/>
        </w:rPr>
        <w:t>5</w:t>
      </w:r>
      <w:r w:rsidRPr="002C7FFC">
        <w:t>.</w:t>
      </w:r>
      <w:r w:rsidRPr="002C7FFC">
        <w:rPr>
          <w:rFonts w:hint="eastAsia"/>
        </w:rPr>
        <w:t>6.2.5</w:t>
      </w:r>
      <w:r w:rsidRPr="002C7FFC">
        <w:rPr>
          <w:rFonts w:hint="eastAsia"/>
        </w:rPr>
        <w:t>需求管理方面的控制</w:t>
      </w:r>
      <w:bookmarkEnd w:id="387"/>
      <w:bookmarkEnd w:id="388"/>
      <w:bookmarkEnd w:id="389"/>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3497"/>
        <w:gridCol w:w="3685"/>
      </w:tblGrid>
      <w:tr w:rsidR="00393ABA" w:rsidRPr="0096404F" w:rsidTr="005766FA">
        <w:trPr>
          <w:trHeight w:val="1134"/>
        </w:trPr>
        <w:tc>
          <w:tcPr>
            <w:tcW w:w="1431" w:type="dxa"/>
            <w:shd w:val="clear" w:color="auto" w:fill="auto"/>
          </w:tcPr>
          <w:p w:rsidR="00393ABA" w:rsidRPr="00F432E6" w:rsidRDefault="00393ABA" w:rsidP="005766FA">
            <w:pPr>
              <w:rPr>
                <w:rFonts w:ascii="Calibri" w:hAnsi="Calibri"/>
                <w:b/>
                <w:bCs/>
                <w:szCs w:val="22"/>
              </w:rPr>
            </w:pPr>
          </w:p>
        </w:tc>
        <w:tc>
          <w:tcPr>
            <w:tcW w:w="3497"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风险名称</w:t>
            </w:r>
          </w:p>
        </w:tc>
        <w:tc>
          <w:tcPr>
            <w:tcW w:w="3685"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风险控制</w:t>
            </w:r>
          </w:p>
        </w:tc>
      </w:tr>
      <w:tr w:rsidR="00393ABA" w:rsidTr="005766FA">
        <w:trPr>
          <w:trHeight w:val="1134"/>
        </w:trPr>
        <w:tc>
          <w:tcPr>
            <w:tcW w:w="1431" w:type="dxa"/>
            <w:vMerge w:val="restart"/>
            <w:shd w:val="clear" w:color="auto" w:fill="auto"/>
            <w:vAlign w:val="center"/>
          </w:tcPr>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lastRenderedPageBreak/>
              <w:t>需</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求</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管</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理</w:t>
            </w: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项目开发时需求的变更所引发的风险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及时与客户沟通，调整需求</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不遵循制定的过程来进行的需求的变更所引发的风险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加强对于制度的管理及调整</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已经获得的需求未能得到实现所引发的风险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与开发人员沟通，对产品进行改造</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逆向需求定义不够完善所引发的风险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与客户沟通，对产品需求定义进行改造</w:t>
            </w:r>
          </w:p>
        </w:tc>
      </w:tr>
    </w:tbl>
    <w:p w:rsidR="00393ABA" w:rsidRPr="002C7FFC" w:rsidRDefault="00393ABA" w:rsidP="00393ABA">
      <w:pPr>
        <w:pStyle w:val="2"/>
      </w:pPr>
      <w:bookmarkStart w:id="390" w:name="_Toc527297429"/>
      <w:bookmarkStart w:id="391" w:name="_Toc527842866"/>
      <w:r>
        <w:rPr>
          <w:rFonts w:hint="eastAsia"/>
        </w:rPr>
        <w:t>5</w:t>
      </w:r>
      <w:r w:rsidRPr="002C7FFC">
        <w:t>.</w:t>
      </w:r>
      <w:r w:rsidRPr="002C7FFC">
        <w:rPr>
          <w:rFonts w:hint="eastAsia"/>
        </w:rPr>
        <w:t>7</w:t>
      </w:r>
      <w:r w:rsidRPr="002C7FFC">
        <w:rPr>
          <w:rFonts w:hint="eastAsia"/>
        </w:rPr>
        <w:t>配置系统管理</w:t>
      </w:r>
      <w:bookmarkEnd w:id="390"/>
      <w:bookmarkEnd w:id="391"/>
    </w:p>
    <w:p w:rsidR="00393ABA" w:rsidRPr="002C7FFC" w:rsidRDefault="00393ABA" w:rsidP="00393ABA">
      <w:pPr>
        <w:pStyle w:val="3"/>
      </w:pPr>
      <w:bookmarkStart w:id="392" w:name="_Toc525942166"/>
      <w:bookmarkStart w:id="393" w:name="_Toc526032342"/>
      <w:bookmarkStart w:id="394" w:name="_Toc526063147"/>
      <w:bookmarkStart w:id="395" w:name="_Toc527297430"/>
      <w:bookmarkStart w:id="396" w:name="_Toc527842867"/>
      <w:r>
        <w:rPr>
          <w:rFonts w:hint="eastAsia"/>
        </w:rPr>
        <w:t>5</w:t>
      </w:r>
      <w:r w:rsidRPr="002C7FFC">
        <w:rPr>
          <w:rFonts w:hint="eastAsia"/>
        </w:rPr>
        <w:t>.7.1</w:t>
      </w:r>
      <w:r w:rsidRPr="002C7FFC">
        <w:rPr>
          <w:rFonts w:hint="eastAsia"/>
        </w:rPr>
        <w:t>管理</w:t>
      </w:r>
      <w:bookmarkStart w:id="397" w:name="_Toc525942167"/>
      <w:bookmarkEnd w:id="392"/>
      <w:bookmarkEnd w:id="393"/>
      <w:bookmarkEnd w:id="394"/>
      <w:bookmarkEnd w:id="395"/>
      <w:bookmarkEnd w:id="396"/>
    </w:p>
    <w:p w:rsidR="00393ABA" w:rsidRPr="002C7FFC" w:rsidRDefault="00393ABA" w:rsidP="00393ABA">
      <w:pPr>
        <w:pStyle w:val="4"/>
      </w:pPr>
      <w:bookmarkStart w:id="398" w:name="_Toc526032343"/>
      <w:bookmarkStart w:id="399" w:name="_Toc526063148"/>
      <w:bookmarkStart w:id="400" w:name="_Toc527297431"/>
      <w:r>
        <w:rPr>
          <w:rFonts w:hint="eastAsia"/>
        </w:rPr>
        <w:t>5</w:t>
      </w:r>
      <w:r w:rsidRPr="002C7FFC">
        <w:rPr>
          <w:rFonts w:hint="eastAsia"/>
        </w:rPr>
        <w:t>.7.1.1</w:t>
      </w:r>
      <w:r w:rsidRPr="002C7FFC">
        <w:rPr>
          <w:rFonts w:hint="eastAsia"/>
        </w:rPr>
        <w:t>机构</w:t>
      </w:r>
      <w:bookmarkEnd w:id="397"/>
      <w:bookmarkEnd w:id="398"/>
      <w:bookmarkEnd w:id="399"/>
      <w:bookmarkEnd w:id="400"/>
    </w:p>
    <w:p w:rsidR="00393ABA" w:rsidRDefault="00393ABA" w:rsidP="00393ABA">
      <w:pPr>
        <w:ind w:leftChars="100" w:left="210"/>
      </w:pPr>
      <w:r>
        <w:tab/>
      </w:r>
      <w:r>
        <w:rPr>
          <w:rFonts w:hint="eastAsia"/>
        </w:rPr>
        <w:t>软件项目研发过程中必须成立软件配置管理小组配置管理工作，该小组应该贯穿整个项目开发时期。</w:t>
      </w:r>
    </w:p>
    <w:p w:rsidR="00393ABA" w:rsidRPr="002C7FFC" w:rsidRDefault="00393ABA" w:rsidP="00393ABA">
      <w:pPr>
        <w:pStyle w:val="4"/>
      </w:pPr>
      <w:bookmarkStart w:id="401" w:name="_Toc525942168"/>
      <w:bookmarkStart w:id="402" w:name="_Toc526032344"/>
      <w:bookmarkStart w:id="403" w:name="_Toc526063149"/>
      <w:bookmarkStart w:id="404" w:name="_Toc527297432"/>
      <w:r>
        <w:rPr>
          <w:rFonts w:hint="eastAsia"/>
        </w:rPr>
        <w:t>5</w:t>
      </w:r>
      <w:r w:rsidRPr="002C7FFC">
        <w:rPr>
          <w:rFonts w:hint="eastAsia"/>
        </w:rPr>
        <w:t>.7.1.2</w:t>
      </w:r>
      <w:r w:rsidRPr="002C7FFC">
        <w:rPr>
          <w:rFonts w:hint="eastAsia"/>
        </w:rPr>
        <w:t>组织及组成成员职责</w:t>
      </w:r>
      <w:bookmarkEnd w:id="401"/>
      <w:bookmarkEnd w:id="402"/>
      <w:bookmarkEnd w:id="403"/>
      <w:bookmarkEnd w:id="404"/>
    </w:p>
    <w:p w:rsidR="00393ABA" w:rsidRPr="002C7FFC" w:rsidRDefault="00393ABA" w:rsidP="00393ABA">
      <w:pPr>
        <w:pStyle w:val="5"/>
        <w:rPr>
          <w:rStyle w:val="51"/>
          <w:b/>
        </w:rPr>
      </w:pPr>
      <w:bookmarkStart w:id="405" w:name="_Toc50964603"/>
      <w:bookmarkStart w:id="406" w:name="_Toc26159672"/>
      <w:bookmarkStart w:id="407" w:name="_Toc526032345"/>
      <w:bookmarkStart w:id="408" w:name="_Toc526063150"/>
      <w:bookmarkStart w:id="409" w:name="_Toc527297433"/>
      <w:r>
        <w:rPr>
          <w:rStyle w:val="51"/>
          <w:rFonts w:hint="eastAsia"/>
        </w:rPr>
        <w:t>5</w:t>
      </w:r>
      <w:r w:rsidRPr="002C7FFC">
        <w:rPr>
          <w:rStyle w:val="51"/>
          <w:rFonts w:hint="eastAsia"/>
        </w:rPr>
        <w:t>.7.1.2.1</w:t>
      </w:r>
      <w:r w:rsidRPr="002C7FFC">
        <w:rPr>
          <w:rStyle w:val="51"/>
          <w:rFonts w:hint="eastAsia"/>
          <w:b/>
        </w:rPr>
        <w:t>软件配置控制委员会（</w:t>
      </w:r>
      <w:r w:rsidRPr="002C7FFC">
        <w:rPr>
          <w:rStyle w:val="51"/>
          <w:b/>
        </w:rPr>
        <w:t>SCCB</w:t>
      </w:r>
      <w:r w:rsidRPr="002C7FFC">
        <w:rPr>
          <w:rStyle w:val="51"/>
          <w:rFonts w:hint="eastAsia"/>
          <w:b/>
        </w:rPr>
        <w:t>）</w:t>
      </w:r>
      <w:bookmarkEnd w:id="405"/>
      <w:bookmarkEnd w:id="406"/>
      <w:bookmarkEnd w:id="407"/>
      <w:bookmarkEnd w:id="408"/>
      <w:bookmarkEnd w:id="409"/>
    </w:p>
    <w:p w:rsidR="00393ABA" w:rsidRDefault="00393ABA" w:rsidP="003440AB">
      <w:pPr>
        <w:numPr>
          <w:ilvl w:val="0"/>
          <w:numId w:val="4"/>
        </w:numPr>
        <w:spacing w:beforeLines="50" w:before="120" w:afterLines="50" w:after="120"/>
      </w:pPr>
      <w:r>
        <w:rPr>
          <w:rFonts w:hint="eastAsia"/>
          <w:b/>
          <w:bCs/>
        </w:rPr>
        <w:t>任务</w:t>
      </w:r>
    </w:p>
    <w:p w:rsidR="00393ABA" w:rsidRDefault="00393ABA" w:rsidP="00393ABA">
      <w:pPr>
        <w:pStyle w:val="a1"/>
        <w:ind w:left="1020" w:firstLine="120"/>
      </w:pPr>
      <w:r>
        <w:rPr>
          <w:rFonts w:hint="eastAsia"/>
        </w:rPr>
        <w:t>1.</w:t>
      </w:r>
      <w:r>
        <w:rPr>
          <w:rFonts w:hint="eastAsia"/>
        </w:rPr>
        <w:t>评审项目配置管理计划，批准项目配置规范，宣布项目配置管理计划的生效。</w:t>
      </w:r>
    </w:p>
    <w:p w:rsidR="00393ABA" w:rsidRDefault="00393ABA" w:rsidP="00393ABA">
      <w:pPr>
        <w:pStyle w:val="a1"/>
        <w:ind w:left="1140" w:firstLine="0"/>
      </w:pPr>
      <w:r>
        <w:rPr>
          <w:rFonts w:hint="eastAsia"/>
        </w:rPr>
        <w:t>2.</w:t>
      </w:r>
      <w:r>
        <w:rPr>
          <w:rFonts w:hint="eastAsia"/>
        </w:rPr>
        <w:t>批准各阶段各类配置管理库的启用和配置管理项</w:t>
      </w:r>
      <w:r>
        <w:t>/</w:t>
      </w:r>
      <w:r>
        <w:rPr>
          <w:rFonts w:hint="eastAsia"/>
        </w:rPr>
        <w:t>单元标识的有效性。</w:t>
      </w:r>
    </w:p>
    <w:p w:rsidR="00393ABA" w:rsidRDefault="00393ABA" w:rsidP="00393ABA">
      <w:pPr>
        <w:pStyle w:val="a1"/>
        <w:ind w:left="1140" w:firstLine="0"/>
      </w:pPr>
      <w:r>
        <w:rPr>
          <w:rFonts w:hint="eastAsia"/>
        </w:rPr>
        <w:t>3.</w:t>
      </w:r>
      <w:r>
        <w:rPr>
          <w:rFonts w:hint="eastAsia"/>
        </w:rPr>
        <w:t>评审和批准对软件基线变更的变更申请。</w:t>
      </w:r>
    </w:p>
    <w:p w:rsidR="00393ABA" w:rsidRPr="00AC5DD7" w:rsidRDefault="00393ABA" w:rsidP="00393ABA">
      <w:pPr>
        <w:pStyle w:val="a1"/>
        <w:ind w:left="1140" w:firstLine="0"/>
      </w:pPr>
      <w:r>
        <w:rPr>
          <w:rFonts w:hint="eastAsia"/>
        </w:rPr>
        <w:t>4.</w:t>
      </w:r>
      <w:r w:rsidRPr="002D4990">
        <w:rPr>
          <w:rFonts w:hint="eastAsia"/>
        </w:rPr>
        <w:t xml:space="preserve"> </w:t>
      </w:r>
      <w:r w:rsidRPr="002D4990">
        <w:rPr>
          <w:rFonts w:hint="eastAsia"/>
        </w:rPr>
        <w:t>监督在软件配置管理工作中认真执行软件工程规范</w:t>
      </w:r>
      <w:r>
        <w:rPr>
          <w:rFonts w:hint="eastAsia"/>
        </w:rPr>
        <w:t>。</w:t>
      </w:r>
    </w:p>
    <w:p w:rsidR="00393ABA" w:rsidRPr="00AC5DD7" w:rsidRDefault="00393ABA" w:rsidP="003440AB">
      <w:pPr>
        <w:numPr>
          <w:ilvl w:val="0"/>
          <w:numId w:val="4"/>
        </w:numPr>
        <w:spacing w:beforeLines="50" w:before="120" w:afterLines="50" w:after="120"/>
      </w:pPr>
      <w:r w:rsidRPr="00AC5DD7">
        <w:rPr>
          <w:rFonts w:hint="eastAsia"/>
          <w:b/>
          <w:bCs/>
        </w:rPr>
        <w:t>组织人员名单</w:t>
      </w:r>
    </w:p>
    <w:tbl>
      <w:tblPr>
        <w:tblW w:w="6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410"/>
        <w:gridCol w:w="3717"/>
      </w:tblGrid>
      <w:tr w:rsidR="00393ABA" w:rsidRPr="00AC5DD7" w:rsidTr="005766FA">
        <w:trPr>
          <w:trHeight w:val="450"/>
          <w:tblHeader/>
          <w:jc w:val="center"/>
        </w:trPr>
        <w:tc>
          <w:tcPr>
            <w:tcW w:w="1368"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393ABA" w:rsidRPr="00AC5DD7" w:rsidRDefault="00393ABA" w:rsidP="005766FA">
            <w:pPr>
              <w:rPr>
                <w:b/>
                <w:bCs/>
              </w:rPr>
            </w:pPr>
            <w:r w:rsidRPr="00AC5DD7">
              <w:rPr>
                <w:rFonts w:hint="eastAsia"/>
                <w:b/>
                <w:bCs/>
              </w:rPr>
              <w:lastRenderedPageBreak/>
              <w:t>姓名</w:t>
            </w:r>
          </w:p>
        </w:tc>
        <w:tc>
          <w:tcPr>
            <w:tcW w:w="1410"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393ABA" w:rsidRPr="00AC5DD7" w:rsidRDefault="00393ABA" w:rsidP="005766FA">
            <w:pPr>
              <w:rPr>
                <w:b/>
                <w:bCs/>
              </w:rPr>
            </w:pPr>
            <w:r w:rsidRPr="00AC5DD7">
              <w:rPr>
                <w:rFonts w:hint="eastAsia"/>
                <w:b/>
                <w:bCs/>
              </w:rPr>
              <w:t>角色</w:t>
            </w:r>
          </w:p>
        </w:tc>
        <w:tc>
          <w:tcPr>
            <w:tcW w:w="3717"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393ABA" w:rsidRPr="00AC5DD7" w:rsidRDefault="00393ABA" w:rsidP="005766FA">
            <w:pPr>
              <w:rPr>
                <w:b/>
                <w:bCs/>
              </w:rPr>
            </w:pPr>
            <w:r w:rsidRPr="00AC5DD7">
              <w:rPr>
                <w:rFonts w:hint="eastAsia"/>
                <w:b/>
                <w:bCs/>
              </w:rPr>
              <w:t>项目组角色</w:t>
            </w:r>
          </w:p>
        </w:tc>
      </w:tr>
      <w:tr w:rsidR="00393ABA" w:rsidRPr="00AC5DD7" w:rsidTr="005766FA">
        <w:trPr>
          <w:jc w:val="center"/>
        </w:trPr>
        <w:tc>
          <w:tcPr>
            <w:tcW w:w="1368"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r>
              <w:rPr>
                <w:rFonts w:hint="eastAsia"/>
              </w:rPr>
              <w:t>陈铉文</w:t>
            </w:r>
          </w:p>
        </w:tc>
        <w:tc>
          <w:tcPr>
            <w:tcW w:w="1410"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r w:rsidRPr="00AC5DD7">
              <w:rPr>
                <w:rFonts w:hint="eastAsia"/>
              </w:rPr>
              <w:t>主席</w:t>
            </w:r>
          </w:p>
        </w:tc>
        <w:tc>
          <w:tcPr>
            <w:tcW w:w="3717"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r>
              <w:rPr>
                <w:rFonts w:hint="eastAsia"/>
              </w:rPr>
              <w:t>组长</w:t>
            </w:r>
            <w:r>
              <w:rPr>
                <w:rFonts w:hint="eastAsia"/>
              </w:rPr>
              <w:t>P</w:t>
            </w:r>
            <w:r>
              <w:t>M</w:t>
            </w:r>
          </w:p>
        </w:tc>
      </w:tr>
      <w:tr w:rsidR="00393ABA" w:rsidRPr="00AC5DD7" w:rsidTr="005766FA">
        <w:trPr>
          <w:jc w:val="center"/>
        </w:trPr>
        <w:tc>
          <w:tcPr>
            <w:tcW w:w="1368"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r>
              <w:rPr>
                <w:rFonts w:hint="eastAsia"/>
              </w:rPr>
              <w:t>刘值成</w:t>
            </w:r>
          </w:p>
        </w:tc>
        <w:tc>
          <w:tcPr>
            <w:tcW w:w="1410"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r w:rsidRPr="00AC5DD7">
              <w:rPr>
                <w:rFonts w:hint="eastAsia"/>
              </w:rPr>
              <w:t>成员</w:t>
            </w:r>
          </w:p>
        </w:tc>
        <w:tc>
          <w:tcPr>
            <w:tcW w:w="3717"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r>
              <w:rPr>
                <w:rFonts w:hint="eastAsia"/>
              </w:rPr>
              <w:t>配置管理员</w:t>
            </w:r>
          </w:p>
        </w:tc>
      </w:tr>
      <w:tr w:rsidR="00393ABA" w:rsidRPr="00AC5DD7" w:rsidTr="005766FA">
        <w:trPr>
          <w:jc w:val="center"/>
        </w:trPr>
        <w:tc>
          <w:tcPr>
            <w:tcW w:w="1368"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r>
              <w:rPr>
                <w:rFonts w:hint="eastAsia"/>
              </w:rPr>
              <w:t>章奇妙</w:t>
            </w:r>
          </w:p>
        </w:tc>
        <w:tc>
          <w:tcPr>
            <w:tcW w:w="1410"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pPr>
              <w:tabs>
                <w:tab w:val="left" w:pos="1170"/>
              </w:tabs>
            </w:pPr>
            <w:r w:rsidRPr="00AC5DD7">
              <w:rPr>
                <w:rFonts w:hint="eastAsia"/>
              </w:rPr>
              <w:t>成员</w:t>
            </w:r>
            <w:r w:rsidRPr="00AC5DD7">
              <w:tab/>
            </w:r>
          </w:p>
        </w:tc>
        <w:tc>
          <w:tcPr>
            <w:tcW w:w="3717"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tc>
      </w:tr>
      <w:tr w:rsidR="00393ABA" w:rsidRPr="00AC5DD7" w:rsidTr="005766FA">
        <w:trPr>
          <w:jc w:val="center"/>
        </w:trPr>
        <w:tc>
          <w:tcPr>
            <w:tcW w:w="1368"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r>
              <w:rPr>
                <w:rFonts w:hint="eastAsia"/>
              </w:rPr>
              <w:t>张威杰</w:t>
            </w:r>
          </w:p>
        </w:tc>
        <w:tc>
          <w:tcPr>
            <w:tcW w:w="1410"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pPr>
              <w:tabs>
                <w:tab w:val="left" w:pos="1170"/>
              </w:tabs>
            </w:pPr>
            <w:r w:rsidRPr="00AC5DD7">
              <w:rPr>
                <w:rFonts w:hint="eastAsia"/>
              </w:rPr>
              <w:t>成员</w:t>
            </w:r>
            <w:r w:rsidRPr="00AC5DD7">
              <w:tab/>
            </w:r>
          </w:p>
        </w:tc>
        <w:tc>
          <w:tcPr>
            <w:tcW w:w="3717"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tc>
      </w:tr>
      <w:tr w:rsidR="00393ABA" w:rsidRPr="00AC5DD7" w:rsidTr="005766FA">
        <w:trPr>
          <w:jc w:val="center"/>
        </w:trPr>
        <w:tc>
          <w:tcPr>
            <w:tcW w:w="1368"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r>
              <w:rPr>
                <w:rFonts w:hint="eastAsia"/>
              </w:rPr>
              <w:t>于坤</w:t>
            </w:r>
          </w:p>
        </w:tc>
        <w:tc>
          <w:tcPr>
            <w:tcW w:w="1410"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pPr>
              <w:tabs>
                <w:tab w:val="left" w:pos="1170"/>
              </w:tabs>
            </w:pPr>
            <w:r w:rsidRPr="00AC5DD7">
              <w:rPr>
                <w:rFonts w:hint="eastAsia"/>
              </w:rPr>
              <w:t>成员</w:t>
            </w:r>
            <w:r w:rsidRPr="00AC5DD7">
              <w:tab/>
            </w:r>
          </w:p>
        </w:tc>
        <w:tc>
          <w:tcPr>
            <w:tcW w:w="3717"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tc>
      </w:tr>
      <w:tr w:rsidR="00393ABA" w:rsidRPr="00AC5DD7" w:rsidTr="005766FA">
        <w:trPr>
          <w:jc w:val="center"/>
        </w:trPr>
        <w:tc>
          <w:tcPr>
            <w:tcW w:w="1368" w:type="dxa"/>
            <w:tcBorders>
              <w:top w:val="single" w:sz="4" w:space="0" w:color="auto"/>
              <w:left w:val="single" w:sz="4" w:space="0" w:color="auto"/>
              <w:bottom w:val="single" w:sz="4" w:space="0" w:color="auto"/>
              <w:right w:val="single" w:sz="4" w:space="0" w:color="auto"/>
            </w:tcBorders>
          </w:tcPr>
          <w:p w:rsidR="00393ABA" w:rsidRDefault="00393ABA" w:rsidP="005766FA"/>
        </w:tc>
        <w:tc>
          <w:tcPr>
            <w:tcW w:w="1410" w:type="dxa"/>
            <w:tcBorders>
              <w:top w:val="single" w:sz="4" w:space="0" w:color="auto"/>
              <w:left w:val="single" w:sz="4" w:space="0" w:color="auto"/>
              <w:bottom w:val="single" w:sz="4" w:space="0" w:color="auto"/>
              <w:right w:val="single" w:sz="4" w:space="0" w:color="auto"/>
            </w:tcBorders>
          </w:tcPr>
          <w:p w:rsidR="00393ABA" w:rsidRPr="00AC5DD7" w:rsidRDefault="00393ABA" w:rsidP="005766FA">
            <w:pPr>
              <w:tabs>
                <w:tab w:val="left" w:pos="1170"/>
              </w:tabs>
            </w:pPr>
          </w:p>
        </w:tc>
        <w:tc>
          <w:tcPr>
            <w:tcW w:w="3717" w:type="dxa"/>
            <w:tcBorders>
              <w:top w:val="single" w:sz="4" w:space="0" w:color="auto"/>
              <w:left w:val="single" w:sz="4" w:space="0" w:color="auto"/>
              <w:bottom w:val="single" w:sz="4" w:space="0" w:color="auto"/>
              <w:right w:val="single" w:sz="4" w:space="0" w:color="auto"/>
            </w:tcBorders>
          </w:tcPr>
          <w:p w:rsidR="00393ABA" w:rsidRPr="00AC5DD7" w:rsidRDefault="00393ABA" w:rsidP="005766FA"/>
        </w:tc>
      </w:tr>
    </w:tbl>
    <w:p w:rsidR="00393ABA" w:rsidRPr="002C7FFC" w:rsidRDefault="00393ABA" w:rsidP="00393ABA">
      <w:pPr>
        <w:pStyle w:val="5"/>
        <w:rPr>
          <w:rStyle w:val="51"/>
        </w:rPr>
      </w:pPr>
      <w:bookmarkStart w:id="410" w:name="_Toc50964604"/>
      <w:bookmarkStart w:id="411" w:name="_Toc26159673"/>
      <w:bookmarkStart w:id="412" w:name="_Toc526032346"/>
      <w:bookmarkStart w:id="413" w:name="_Toc526063151"/>
      <w:bookmarkStart w:id="414" w:name="_Toc527297434"/>
      <w:r>
        <w:rPr>
          <w:rStyle w:val="51"/>
          <w:rFonts w:hint="eastAsia"/>
        </w:rPr>
        <w:t>5</w:t>
      </w:r>
      <w:r w:rsidRPr="002C7FFC">
        <w:rPr>
          <w:rStyle w:val="51"/>
          <w:rFonts w:hint="eastAsia"/>
        </w:rPr>
        <w:t>.7.1.2.2</w:t>
      </w:r>
      <w:r w:rsidRPr="002C7FFC">
        <w:rPr>
          <w:rStyle w:val="51"/>
          <w:rFonts w:hint="eastAsia"/>
        </w:rPr>
        <w:t>软件配置管理组（</w:t>
      </w:r>
      <w:r w:rsidRPr="002C7FFC">
        <w:rPr>
          <w:rStyle w:val="51"/>
        </w:rPr>
        <w:t>SCM</w:t>
      </w:r>
      <w:r w:rsidRPr="002C7FFC">
        <w:rPr>
          <w:rStyle w:val="51"/>
          <w:rFonts w:hint="eastAsia"/>
        </w:rPr>
        <w:t>组）</w:t>
      </w:r>
      <w:bookmarkEnd w:id="410"/>
      <w:bookmarkEnd w:id="411"/>
      <w:bookmarkEnd w:id="412"/>
      <w:bookmarkEnd w:id="413"/>
      <w:bookmarkEnd w:id="414"/>
    </w:p>
    <w:p w:rsidR="00393ABA" w:rsidRDefault="00393ABA" w:rsidP="003440AB">
      <w:pPr>
        <w:numPr>
          <w:ilvl w:val="0"/>
          <w:numId w:val="4"/>
        </w:numPr>
        <w:spacing w:beforeLines="50" w:before="120" w:afterLines="50" w:after="120"/>
      </w:pPr>
      <w:r>
        <w:rPr>
          <w:rFonts w:hint="eastAsia"/>
          <w:b/>
          <w:bCs/>
        </w:rPr>
        <w:t>任务</w:t>
      </w:r>
    </w:p>
    <w:p w:rsidR="00393ABA" w:rsidRDefault="00393ABA" w:rsidP="00393ABA">
      <w:pPr>
        <w:pStyle w:val="a1"/>
        <w:ind w:left="1140" w:firstLine="0"/>
      </w:pPr>
      <w:r>
        <w:rPr>
          <w:rFonts w:hint="eastAsia"/>
        </w:rPr>
        <w:t>1.</w:t>
      </w:r>
      <w:r>
        <w:rPr>
          <w:rFonts w:hint="eastAsia"/>
        </w:rPr>
        <w:t>项目各阶段配置管理库的建立和管理。</w:t>
      </w:r>
    </w:p>
    <w:p w:rsidR="00393ABA" w:rsidRDefault="00393ABA" w:rsidP="00393ABA">
      <w:pPr>
        <w:pStyle w:val="a1"/>
        <w:ind w:left="1140" w:firstLine="0"/>
      </w:pPr>
      <w:r>
        <w:rPr>
          <w:rFonts w:hint="eastAsia"/>
        </w:rPr>
        <w:t>2.</w:t>
      </w:r>
      <w:r>
        <w:rPr>
          <w:rFonts w:hint="eastAsia"/>
        </w:rPr>
        <w:t>制订和维护软件配置管理计划。</w:t>
      </w:r>
    </w:p>
    <w:p w:rsidR="00393ABA" w:rsidRDefault="00393ABA" w:rsidP="00393ABA">
      <w:pPr>
        <w:pStyle w:val="a1"/>
        <w:ind w:left="1140" w:firstLine="0"/>
      </w:pPr>
      <w:r>
        <w:rPr>
          <w:rFonts w:hint="eastAsia"/>
        </w:rPr>
        <w:t>3.</w:t>
      </w:r>
      <w:r>
        <w:rPr>
          <w:rFonts w:hint="eastAsia"/>
        </w:rPr>
        <w:t>提交软件基线的定期更新，审核对已执行的基线变更。</w:t>
      </w:r>
    </w:p>
    <w:p w:rsidR="00393ABA" w:rsidRDefault="00393ABA" w:rsidP="00393ABA">
      <w:pPr>
        <w:pStyle w:val="a1"/>
        <w:ind w:left="1140" w:firstLine="0"/>
      </w:pPr>
      <w:r>
        <w:rPr>
          <w:rFonts w:hint="eastAsia"/>
        </w:rPr>
        <w:t>4.</w:t>
      </w:r>
      <w:r>
        <w:rPr>
          <w:rFonts w:hint="eastAsia"/>
        </w:rPr>
        <w:t>对软件基线库的存取管理及保存。</w:t>
      </w:r>
    </w:p>
    <w:p w:rsidR="00393ABA" w:rsidRDefault="00393ABA" w:rsidP="00393ABA">
      <w:pPr>
        <w:pStyle w:val="a1"/>
        <w:ind w:left="1140" w:firstLine="0"/>
      </w:pPr>
      <w:r>
        <w:rPr>
          <w:rFonts w:hint="eastAsia"/>
        </w:rPr>
        <w:t>5.</w:t>
      </w:r>
      <w:r>
        <w:rPr>
          <w:rFonts w:hint="eastAsia"/>
        </w:rPr>
        <w:t>定期发布上传软件配置管理报告、软件配置管理组对配置管理动作记录。</w:t>
      </w:r>
    </w:p>
    <w:p w:rsidR="00393ABA" w:rsidRPr="00547213" w:rsidRDefault="00393ABA" w:rsidP="003440AB">
      <w:pPr>
        <w:numPr>
          <w:ilvl w:val="0"/>
          <w:numId w:val="4"/>
        </w:numPr>
        <w:spacing w:beforeLines="50" w:before="120" w:afterLines="50" w:after="120"/>
      </w:pPr>
      <w:r w:rsidRPr="00547213">
        <w:rPr>
          <w:rFonts w:hint="eastAsia"/>
          <w:bCs/>
        </w:rPr>
        <w:t>组织人员名单</w:t>
      </w:r>
    </w:p>
    <w:tbl>
      <w:tblPr>
        <w:tblW w:w="7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8"/>
        <w:gridCol w:w="3012"/>
        <w:gridCol w:w="3085"/>
      </w:tblGrid>
      <w:tr w:rsidR="00393ABA" w:rsidTr="005766FA">
        <w:trPr>
          <w:trHeight w:val="450"/>
          <w:tblHeader/>
          <w:jc w:val="center"/>
        </w:trPr>
        <w:tc>
          <w:tcPr>
            <w:tcW w:w="1118"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393ABA" w:rsidRDefault="00393ABA" w:rsidP="005766FA">
            <w:pPr>
              <w:rPr>
                <w:b/>
                <w:bCs/>
              </w:rPr>
            </w:pPr>
            <w:r>
              <w:rPr>
                <w:rFonts w:hint="eastAsia"/>
                <w:b/>
                <w:bCs/>
              </w:rPr>
              <w:t>姓名</w:t>
            </w:r>
          </w:p>
        </w:tc>
        <w:tc>
          <w:tcPr>
            <w:tcW w:w="3012"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393ABA" w:rsidRDefault="00393ABA" w:rsidP="005766FA">
            <w:pPr>
              <w:rPr>
                <w:b/>
                <w:bCs/>
              </w:rPr>
            </w:pPr>
            <w:r>
              <w:rPr>
                <w:rFonts w:hint="eastAsia"/>
                <w:b/>
                <w:bCs/>
              </w:rPr>
              <w:t>角色</w:t>
            </w:r>
          </w:p>
        </w:tc>
        <w:tc>
          <w:tcPr>
            <w:tcW w:w="3085"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393ABA" w:rsidRDefault="00393ABA" w:rsidP="005766FA">
            <w:pPr>
              <w:rPr>
                <w:b/>
                <w:bCs/>
              </w:rPr>
            </w:pPr>
            <w:r>
              <w:rPr>
                <w:rFonts w:hint="eastAsia"/>
                <w:b/>
                <w:bCs/>
              </w:rPr>
              <w:t>说明</w:t>
            </w:r>
          </w:p>
        </w:tc>
      </w:tr>
      <w:tr w:rsidR="00393ABA" w:rsidTr="005766FA">
        <w:trPr>
          <w:jc w:val="center"/>
        </w:trPr>
        <w:tc>
          <w:tcPr>
            <w:tcW w:w="1118" w:type="dxa"/>
            <w:tcBorders>
              <w:top w:val="single" w:sz="4" w:space="0" w:color="auto"/>
              <w:left w:val="single" w:sz="4" w:space="0" w:color="auto"/>
              <w:bottom w:val="single" w:sz="4" w:space="0" w:color="auto"/>
              <w:right w:val="single" w:sz="4" w:space="0" w:color="auto"/>
            </w:tcBorders>
            <w:hideMark/>
          </w:tcPr>
          <w:p w:rsidR="00393ABA" w:rsidRDefault="00393ABA" w:rsidP="005766FA">
            <w:r>
              <w:rPr>
                <w:rFonts w:hint="eastAsia"/>
              </w:rPr>
              <w:t>刘值成</w:t>
            </w:r>
          </w:p>
        </w:tc>
        <w:tc>
          <w:tcPr>
            <w:tcW w:w="3012" w:type="dxa"/>
            <w:tcBorders>
              <w:top w:val="single" w:sz="4" w:space="0" w:color="auto"/>
              <w:left w:val="single" w:sz="4" w:space="0" w:color="auto"/>
              <w:bottom w:val="single" w:sz="4" w:space="0" w:color="auto"/>
              <w:right w:val="single" w:sz="4" w:space="0" w:color="auto"/>
            </w:tcBorders>
            <w:hideMark/>
          </w:tcPr>
          <w:p w:rsidR="00393ABA" w:rsidRDefault="00393ABA" w:rsidP="005766FA">
            <w:r>
              <w:rPr>
                <w:rFonts w:hint="eastAsia"/>
              </w:rPr>
              <w:t>项目组软件配置管理员</w:t>
            </w:r>
          </w:p>
        </w:tc>
        <w:tc>
          <w:tcPr>
            <w:tcW w:w="3085" w:type="dxa"/>
            <w:tcBorders>
              <w:top w:val="single" w:sz="4" w:space="0" w:color="auto"/>
              <w:left w:val="single" w:sz="4" w:space="0" w:color="auto"/>
              <w:bottom w:val="single" w:sz="4" w:space="0" w:color="auto"/>
              <w:right w:val="single" w:sz="4" w:space="0" w:color="auto"/>
            </w:tcBorders>
            <w:hideMark/>
          </w:tcPr>
          <w:p w:rsidR="00393ABA" w:rsidRDefault="00393ABA" w:rsidP="005766FA">
            <w:r>
              <w:rPr>
                <w:rFonts w:hint="eastAsia"/>
              </w:rPr>
              <w:t>具体实施项目的配置管理</w:t>
            </w:r>
          </w:p>
        </w:tc>
      </w:tr>
      <w:tr w:rsidR="00393ABA" w:rsidRPr="00C94D0F" w:rsidTr="005766FA">
        <w:trPr>
          <w:jc w:val="center"/>
        </w:trPr>
        <w:tc>
          <w:tcPr>
            <w:tcW w:w="1118" w:type="dxa"/>
            <w:tcBorders>
              <w:top w:val="single" w:sz="4" w:space="0" w:color="auto"/>
              <w:left w:val="single" w:sz="4" w:space="0" w:color="auto"/>
              <w:bottom w:val="single" w:sz="4" w:space="0" w:color="auto"/>
              <w:right w:val="single" w:sz="4" w:space="0" w:color="auto"/>
            </w:tcBorders>
            <w:hideMark/>
          </w:tcPr>
          <w:p w:rsidR="00393ABA" w:rsidRDefault="00393ABA" w:rsidP="005766FA">
            <w:r>
              <w:rPr>
                <w:rFonts w:hint="eastAsia"/>
              </w:rPr>
              <w:t>兼职</w:t>
            </w:r>
          </w:p>
        </w:tc>
        <w:tc>
          <w:tcPr>
            <w:tcW w:w="3012" w:type="dxa"/>
            <w:tcBorders>
              <w:top w:val="single" w:sz="4" w:space="0" w:color="auto"/>
              <w:left w:val="single" w:sz="4" w:space="0" w:color="auto"/>
              <w:bottom w:val="single" w:sz="4" w:space="0" w:color="auto"/>
              <w:right w:val="single" w:sz="4" w:space="0" w:color="auto"/>
            </w:tcBorders>
            <w:hideMark/>
          </w:tcPr>
          <w:p w:rsidR="00393ABA" w:rsidRDefault="00393ABA" w:rsidP="005766FA">
            <w:r>
              <w:rPr>
                <w:rFonts w:hint="eastAsia"/>
              </w:rPr>
              <w:t>项目组软件变更控制管理员</w:t>
            </w:r>
          </w:p>
        </w:tc>
        <w:tc>
          <w:tcPr>
            <w:tcW w:w="3085" w:type="dxa"/>
            <w:tcBorders>
              <w:top w:val="single" w:sz="4" w:space="0" w:color="auto"/>
              <w:left w:val="single" w:sz="4" w:space="0" w:color="auto"/>
              <w:bottom w:val="single" w:sz="4" w:space="0" w:color="auto"/>
              <w:right w:val="single" w:sz="4" w:space="0" w:color="auto"/>
            </w:tcBorders>
            <w:hideMark/>
          </w:tcPr>
          <w:p w:rsidR="00393ABA" w:rsidRDefault="00393ABA" w:rsidP="005766FA">
            <w:r>
              <w:rPr>
                <w:rFonts w:hint="eastAsia"/>
              </w:rPr>
              <w:t>具体负责项目的变更控制</w:t>
            </w:r>
          </w:p>
        </w:tc>
      </w:tr>
      <w:tr w:rsidR="00393ABA" w:rsidTr="005766FA">
        <w:trPr>
          <w:jc w:val="center"/>
        </w:trPr>
        <w:tc>
          <w:tcPr>
            <w:tcW w:w="1118" w:type="dxa"/>
            <w:tcBorders>
              <w:top w:val="single" w:sz="4" w:space="0" w:color="auto"/>
              <w:left w:val="single" w:sz="4" w:space="0" w:color="auto"/>
              <w:bottom w:val="single" w:sz="4" w:space="0" w:color="auto"/>
              <w:right w:val="single" w:sz="4" w:space="0" w:color="auto"/>
            </w:tcBorders>
            <w:hideMark/>
          </w:tcPr>
          <w:p w:rsidR="00393ABA" w:rsidRDefault="00393ABA" w:rsidP="005766FA"/>
        </w:tc>
        <w:tc>
          <w:tcPr>
            <w:tcW w:w="3012" w:type="dxa"/>
            <w:tcBorders>
              <w:top w:val="single" w:sz="4" w:space="0" w:color="auto"/>
              <w:left w:val="single" w:sz="4" w:space="0" w:color="auto"/>
              <w:bottom w:val="single" w:sz="4" w:space="0" w:color="auto"/>
              <w:right w:val="single" w:sz="4" w:space="0" w:color="auto"/>
            </w:tcBorders>
            <w:hideMark/>
          </w:tcPr>
          <w:p w:rsidR="00393ABA" w:rsidRDefault="00393ABA" w:rsidP="005766FA"/>
        </w:tc>
        <w:tc>
          <w:tcPr>
            <w:tcW w:w="3085" w:type="dxa"/>
            <w:tcBorders>
              <w:top w:val="single" w:sz="4" w:space="0" w:color="auto"/>
              <w:left w:val="single" w:sz="4" w:space="0" w:color="auto"/>
              <w:bottom w:val="single" w:sz="4" w:space="0" w:color="auto"/>
              <w:right w:val="single" w:sz="4" w:space="0" w:color="auto"/>
            </w:tcBorders>
          </w:tcPr>
          <w:p w:rsidR="00393ABA" w:rsidRDefault="00393ABA" w:rsidP="005766FA"/>
        </w:tc>
      </w:tr>
    </w:tbl>
    <w:p w:rsidR="00393ABA" w:rsidRPr="009850FF" w:rsidRDefault="00393ABA" w:rsidP="00393ABA">
      <w:pPr>
        <w:pStyle w:val="2"/>
        <w:rPr>
          <w:b w:val="0"/>
        </w:rPr>
      </w:pPr>
      <w:bookmarkStart w:id="415" w:name="_Toc526032347"/>
      <w:bookmarkStart w:id="416" w:name="_Toc526063152"/>
      <w:bookmarkStart w:id="417" w:name="_Toc527297435"/>
      <w:bookmarkStart w:id="418" w:name="_Toc527842868"/>
      <w:r>
        <w:rPr>
          <w:rFonts w:hint="eastAsia"/>
          <w:b w:val="0"/>
        </w:rPr>
        <w:t>5.</w:t>
      </w:r>
      <w:r>
        <w:rPr>
          <w:b w:val="0"/>
        </w:rPr>
        <w:t>7</w:t>
      </w:r>
      <w:r>
        <w:rPr>
          <w:rFonts w:hint="eastAsia"/>
          <w:b w:val="0"/>
        </w:rPr>
        <w:t>.</w:t>
      </w:r>
      <w:r>
        <w:rPr>
          <w:b w:val="0"/>
        </w:rPr>
        <w:t>1</w:t>
      </w:r>
      <w:r w:rsidRPr="009850FF">
        <w:rPr>
          <w:rFonts w:hint="eastAsia"/>
          <w:b w:val="0"/>
        </w:rPr>
        <w:t>.3</w:t>
      </w:r>
      <w:bookmarkStart w:id="419" w:name="_Toc525942169"/>
      <w:r w:rsidRPr="009850FF">
        <w:rPr>
          <w:rFonts w:hint="eastAsia"/>
          <w:b w:val="0"/>
        </w:rPr>
        <w:t>角色职责</w:t>
      </w:r>
      <w:bookmarkEnd w:id="415"/>
      <w:bookmarkEnd w:id="416"/>
      <w:bookmarkEnd w:id="417"/>
      <w:bookmarkEnd w:id="418"/>
      <w:bookmarkEnd w:id="419"/>
    </w:p>
    <w:p w:rsidR="00393ABA" w:rsidRPr="002C7FFC" w:rsidRDefault="00393ABA" w:rsidP="00393ABA">
      <w:pPr>
        <w:pStyle w:val="5"/>
        <w:rPr>
          <w:rStyle w:val="51"/>
        </w:rPr>
      </w:pPr>
      <w:bookmarkStart w:id="420" w:name="_Toc526032348"/>
      <w:bookmarkStart w:id="421" w:name="_Toc526063153"/>
      <w:bookmarkStart w:id="422" w:name="_Toc527297436"/>
      <w:r>
        <w:rPr>
          <w:rStyle w:val="51"/>
          <w:rFonts w:hint="eastAsia"/>
        </w:rPr>
        <w:t>5</w:t>
      </w:r>
      <w:r w:rsidRPr="002C7FFC">
        <w:rPr>
          <w:rStyle w:val="51"/>
          <w:rFonts w:hint="eastAsia"/>
        </w:rPr>
        <w:t>.</w:t>
      </w:r>
      <w:r w:rsidRPr="002C7FFC">
        <w:rPr>
          <w:rStyle w:val="51"/>
        </w:rPr>
        <w:t>7</w:t>
      </w:r>
      <w:r w:rsidRPr="002C7FFC">
        <w:rPr>
          <w:rStyle w:val="51"/>
          <w:rFonts w:hint="eastAsia"/>
        </w:rPr>
        <w:t>.</w:t>
      </w:r>
      <w:r w:rsidRPr="002C7FFC">
        <w:rPr>
          <w:rStyle w:val="51"/>
        </w:rPr>
        <w:t>1</w:t>
      </w:r>
      <w:r w:rsidRPr="002C7FFC">
        <w:rPr>
          <w:rStyle w:val="51"/>
          <w:rFonts w:hint="eastAsia"/>
        </w:rPr>
        <w:t>.3.1</w:t>
      </w:r>
      <w:r w:rsidRPr="002C7FFC">
        <w:rPr>
          <w:rStyle w:val="51"/>
          <w:rFonts w:hint="eastAsia"/>
        </w:rPr>
        <w:t>软件配置管理员，软件变更控制管理员</w:t>
      </w:r>
      <w:bookmarkEnd w:id="420"/>
      <w:bookmarkEnd w:id="421"/>
      <w:bookmarkEnd w:id="422"/>
    </w:p>
    <w:p w:rsidR="00393ABA" w:rsidRPr="00041074" w:rsidRDefault="00393ABA" w:rsidP="003440AB">
      <w:pPr>
        <w:numPr>
          <w:ilvl w:val="0"/>
          <w:numId w:val="4"/>
        </w:numPr>
        <w:spacing w:beforeLines="50" w:before="120" w:afterLines="50" w:after="120"/>
      </w:pPr>
      <w:r w:rsidRPr="00041074">
        <w:rPr>
          <w:rFonts w:hint="eastAsia"/>
          <w:bCs/>
        </w:rPr>
        <w:t>职责</w:t>
      </w:r>
    </w:p>
    <w:p w:rsidR="00393ABA" w:rsidRDefault="00393ABA" w:rsidP="00393ABA">
      <w:pPr>
        <w:pStyle w:val="a1"/>
        <w:ind w:left="1140" w:firstLine="0"/>
      </w:pPr>
      <w:r>
        <w:rPr>
          <w:rFonts w:hint="eastAsia"/>
        </w:rPr>
        <w:t>1.</w:t>
      </w:r>
      <w:r>
        <w:rPr>
          <w:rFonts w:hint="eastAsia"/>
        </w:rPr>
        <w:t>配合项目经理在软件配置管理组的领导下，制定基于</w:t>
      </w:r>
      <w:r>
        <w:t>G</w:t>
      </w:r>
      <w:r>
        <w:rPr>
          <w:rFonts w:hint="eastAsia"/>
        </w:rPr>
        <w:t>it</w:t>
      </w:r>
      <w:r>
        <w:rPr>
          <w:rFonts w:hint="eastAsia"/>
        </w:rPr>
        <w:t>的开发策略和流程。</w:t>
      </w:r>
    </w:p>
    <w:p w:rsidR="00393ABA" w:rsidRDefault="00393ABA" w:rsidP="00393ABA">
      <w:pPr>
        <w:pStyle w:val="a1"/>
        <w:ind w:left="1140" w:firstLine="0"/>
      </w:pPr>
      <w:r>
        <w:rPr>
          <w:rFonts w:hint="eastAsia"/>
        </w:rPr>
        <w:t>2.</w:t>
      </w:r>
      <w:r>
        <w:rPr>
          <w:rFonts w:hint="eastAsia"/>
        </w:rPr>
        <w:t>设定</w:t>
      </w:r>
      <w:r>
        <w:rPr>
          <w:rFonts w:hint="eastAsia"/>
        </w:rPr>
        <w:t>G</w:t>
      </w:r>
      <w:r>
        <w:t>IT</w:t>
      </w:r>
      <w:r>
        <w:rPr>
          <w:rFonts w:hint="eastAsia"/>
        </w:rPr>
        <w:t>中数据的访问权限。</w:t>
      </w:r>
    </w:p>
    <w:p w:rsidR="00393ABA" w:rsidRDefault="00393ABA" w:rsidP="00393ABA">
      <w:pPr>
        <w:pStyle w:val="a1"/>
        <w:ind w:left="1140" w:firstLine="0"/>
      </w:pPr>
      <w:r>
        <w:rPr>
          <w:rFonts w:hint="eastAsia"/>
        </w:rPr>
        <w:t>3.</w:t>
      </w:r>
      <w:r>
        <w:rPr>
          <w:rFonts w:hint="eastAsia"/>
        </w:rPr>
        <w:t>为开发</w:t>
      </w:r>
      <w:r>
        <w:rPr>
          <w:rFonts w:hint="eastAsia"/>
        </w:rPr>
        <w:t>,</w:t>
      </w:r>
      <w:r>
        <w:rPr>
          <w:rFonts w:hint="eastAsia"/>
        </w:rPr>
        <w:t>集成准备文档模板文件。</w:t>
      </w:r>
    </w:p>
    <w:p w:rsidR="00393ABA" w:rsidRDefault="00393ABA" w:rsidP="00393ABA">
      <w:pPr>
        <w:pStyle w:val="a1"/>
        <w:ind w:left="1140" w:firstLine="0"/>
      </w:pPr>
      <w:r>
        <w:rPr>
          <w:rFonts w:hint="eastAsia"/>
        </w:rPr>
        <w:t>4.</w:t>
      </w:r>
      <w:r>
        <w:rPr>
          <w:rFonts w:hint="eastAsia"/>
        </w:rPr>
        <w:t>执行所有文档版本的发布及更新。</w:t>
      </w:r>
    </w:p>
    <w:p w:rsidR="00393ABA" w:rsidRDefault="00393ABA" w:rsidP="00393ABA">
      <w:pPr>
        <w:spacing w:line="240" w:lineRule="atLeast"/>
        <w:ind w:left="1140"/>
      </w:pPr>
      <w:r>
        <w:rPr>
          <w:rFonts w:hint="eastAsia"/>
        </w:rPr>
        <w:t>5.</w:t>
      </w:r>
      <w:r w:rsidRPr="0003077C">
        <w:rPr>
          <w:rFonts w:hint="eastAsia"/>
        </w:rPr>
        <w:t xml:space="preserve"> </w:t>
      </w:r>
      <w:r>
        <w:rPr>
          <w:rFonts w:hint="eastAsia"/>
        </w:rPr>
        <w:t>配合配置控制委员会，定期或事件驱动地召开</w:t>
      </w:r>
      <w:r>
        <w:t>SCCB</w:t>
      </w:r>
      <w:r>
        <w:rPr>
          <w:rFonts w:hint="eastAsia"/>
        </w:rPr>
        <w:t>例会，对配置管理文件进行审核及更新。</w:t>
      </w:r>
    </w:p>
    <w:p w:rsidR="00393ABA" w:rsidRDefault="00393ABA" w:rsidP="00393ABA">
      <w:pPr>
        <w:spacing w:line="240" w:lineRule="atLeast"/>
        <w:ind w:left="840" w:firstLine="300"/>
      </w:pPr>
      <w:r>
        <w:rPr>
          <w:rFonts w:hint="eastAsia"/>
        </w:rPr>
        <w:t>6.</w:t>
      </w:r>
      <w:r>
        <w:rPr>
          <w:rFonts w:hint="eastAsia"/>
        </w:rPr>
        <w:t>定期或事件驱动地进行软件配置状态报告。</w:t>
      </w:r>
    </w:p>
    <w:p w:rsidR="00393ABA" w:rsidRDefault="00393ABA" w:rsidP="00393ABA">
      <w:pPr>
        <w:spacing w:line="240" w:lineRule="atLeast"/>
        <w:ind w:left="840" w:firstLine="300"/>
      </w:pPr>
      <w:r>
        <w:rPr>
          <w:rFonts w:hint="eastAsia"/>
        </w:rPr>
        <w:t>7.</w:t>
      </w:r>
      <w:r>
        <w:rPr>
          <w:rFonts w:hint="eastAsia"/>
        </w:rPr>
        <w:t>定期备份</w:t>
      </w:r>
      <w:r>
        <w:rPr>
          <w:rFonts w:hint="eastAsia"/>
        </w:rPr>
        <w:t>G</w:t>
      </w:r>
      <w:r>
        <w:t>it</w:t>
      </w:r>
      <w:r>
        <w:rPr>
          <w:rFonts w:hint="eastAsia"/>
        </w:rPr>
        <w:t>数据库。</w:t>
      </w:r>
    </w:p>
    <w:p w:rsidR="00393ABA" w:rsidRPr="0003077C" w:rsidRDefault="00393ABA" w:rsidP="00393ABA">
      <w:pPr>
        <w:spacing w:line="240" w:lineRule="atLeast"/>
        <w:ind w:left="840" w:firstLine="300"/>
      </w:pPr>
      <w:r>
        <w:rPr>
          <w:rFonts w:hint="eastAsia"/>
        </w:rPr>
        <w:t>8.</w:t>
      </w:r>
      <w:r w:rsidRPr="0003077C">
        <w:rPr>
          <w:rFonts w:hint="eastAsia"/>
        </w:rPr>
        <w:t>对开发人员进行配置管理、工具等相关知识的培训。</w:t>
      </w:r>
    </w:p>
    <w:p w:rsidR="00393ABA" w:rsidRDefault="00393ABA" w:rsidP="00393ABA">
      <w:pPr>
        <w:pStyle w:val="a1"/>
        <w:ind w:left="720"/>
      </w:pPr>
      <w:r>
        <w:rPr>
          <w:rFonts w:hint="eastAsia"/>
        </w:rPr>
        <w:t>9</w:t>
      </w:r>
      <w:r>
        <w:rPr>
          <w:rFonts w:hint="eastAsia"/>
        </w:rPr>
        <w:t>．与软件质量保证人员（</w:t>
      </w:r>
      <w:r>
        <w:t>SQA</w:t>
      </w:r>
      <w:r>
        <w:rPr>
          <w:rFonts w:hint="eastAsia"/>
        </w:rPr>
        <w:t>）进行软件配置审核，并定期报告配置的状态。</w:t>
      </w:r>
    </w:p>
    <w:p w:rsidR="00393ABA" w:rsidRDefault="00393ABA" w:rsidP="00393ABA">
      <w:pPr>
        <w:pStyle w:val="a1"/>
        <w:ind w:left="720"/>
      </w:pPr>
      <w:r>
        <w:rPr>
          <w:rFonts w:hint="eastAsia"/>
        </w:rPr>
        <w:t>10.</w:t>
      </w:r>
      <w:r>
        <w:rPr>
          <w:rFonts w:hint="eastAsia"/>
        </w:rPr>
        <w:t>确定目录体系，即时将文档上传至</w:t>
      </w:r>
      <w:r>
        <w:rPr>
          <w:rFonts w:hint="eastAsia"/>
        </w:rPr>
        <w:t>GitHub</w:t>
      </w:r>
      <w:r>
        <w:rPr>
          <w:rFonts w:hint="eastAsia"/>
        </w:rPr>
        <w:t>。</w:t>
      </w:r>
    </w:p>
    <w:p w:rsidR="00393ABA" w:rsidRPr="002C7FFC" w:rsidRDefault="00393ABA" w:rsidP="00393ABA">
      <w:pPr>
        <w:pStyle w:val="5"/>
        <w:rPr>
          <w:rStyle w:val="51"/>
        </w:rPr>
      </w:pPr>
      <w:bookmarkStart w:id="423" w:name="_Toc50964608"/>
      <w:bookmarkStart w:id="424" w:name="_Toc26159677"/>
      <w:bookmarkStart w:id="425" w:name="_Toc528148360"/>
      <w:bookmarkStart w:id="426" w:name="_Toc526032349"/>
      <w:bookmarkStart w:id="427" w:name="_Toc526063154"/>
      <w:bookmarkStart w:id="428" w:name="_Toc527297437"/>
      <w:r>
        <w:rPr>
          <w:rStyle w:val="51"/>
          <w:rFonts w:hint="eastAsia"/>
        </w:rPr>
        <w:lastRenderedPageBreak/>
        <w:t>5</w:t>
      </w:r>
      <w:r w:rsidRPr="002C7FFC">
        <w:rPr>
          <w:rStyle w:val="51"/>
          <w:rFonts w:hint="eastAsia"/>
        </w:rPr>
        <w:t>.</w:t>
      </w:r>
      <w:r w:rsidRPr="002C7FFC">
        <w:rPr>
          <w:rStyle w:val="51"/>
        </w:rPr>
        <w:t>7</w:t>
      </w:r>
      <w:r w:rsidRPr="002C7FFC">
        <w:rPr>
          <w:rStyle w:val="51"/>
          <w:rFonts w:hint="eastAsia"/>
        </w:rPr>
        <w:t>.</w:t>
      </w:r>
      <w:r w:rsidRPr="002C7FFC">
        <w:rPr>
          <w:rStyle w:val="51"/>
        </w:rPr>
        <w:t>1</w:t>
      </w:r>
      <w:r w:rsidRPr="002C7FFC">
        <w:rPr>
          <w:rStyle w:val="51"/>
          <w:rFonts w:hint="eastAsia"/>
        </w:rPr>
        <w:t>.3.2</w:t>
      </w:r>
      <w:r w:rsidRPr="002C7FFC">
        <w:rPr>
          <w:rStyle w:val="51"/>
          <w:rFonts w:hint="eastAsia"/>
        </w:rPr>
        <w:t>开发人员</w:t>
      </w:r>
      <w:bookmarkEnd w:id="423"/>
      <w:bookmarkEnd w:id="424"/>
      <w:bookmarkEnd w:id="425"/>
      <w:bookmarkEnd w:id="426"/>
      <w:bookmarkEnd w:id="427"/>
      <w:bookmarkEnd w:id="428"/>
    </w:p>
    <w:p w:rsidR="00393ABA" w:rsidRDefault="00393ABA" w:rsidP="00393ABA">
      <w:pPr>
        <w:ind w:firstLine="420"/>
      </w:pPr>
      <w:r>
        <w:rPr>
          <w:rFonts w:hint="eastAsia"/>
        </w:rPr>
        <w:t>职责：</w:t>
      </w:r>
    </w:p>
    <w:p w:rsidR="00393ABA" w:rsidRDefault="00393ABA" w:rsidP="00393ABA">
      <w:pPr>
        <w:spacing w:line="240" w:lineRule="atLeast"/>
        <w:ind w:left="840"/>
      </w:pPr>
      <w:r>
        <w:rPr>
          <w:rFonts w:hint="eastAsia"/>
        </w:rPr>
        <w:t>加入配置管理员创建的</w:t>
      </w:r>
      <w:r>
        <w:rPr>
          <w:rFonts w:hint="eastAsia"/>
        </w:rPr>
        <w:t>GitHub</w:t>
      </w:r>
      <w:r>
        <w:rPr>
          <w:rFonts w:hint="eastAsia"/>
        </w:rPr>
        <w:t>项目，创建自己的工作文件夹。</w:t>
      </w:r>
    </w:p>
    <w:p w:rsidR="00393ABA" w:rsidRDefault="00393ABA" w:rsidP="00393ABA">
      <w:pPr>
        <w:spacing w:line="240" w:lineRule="atLeast"/>
        <w:ind w:left="840"/>
      </w:pPr>
      <w:r>
        <w:rPr>
          <w:rFonts w:hint="eastAsia"/>
        </w:rPr>
        <w:t>即时提交自己的代码至配置管理员，进行版本确定和上传。</w:t>
      </w:r>
    </w:p>
    <w:p w:rsidR="00393ABA" w:rsidRDefault="00393ABA" w:rsidP="00393ABA">
      <w:pPr>
        <w:spacing w:line="240" w:lineRule="atLeast"/>
        <w:ind w:left="840"/>
      </w:pPr>
      <w:r>
        <w:rPr>
          <w:rFonts w:hint="eastAsia"/>
        </w:rPr>
        <w:t>根据分配基线，生成自己负责的配置项，并将这些配置项上传到配置管理库中。</w:t>
      </w:r>
    </w:p>
    <w:p w:rsidR="00393ABA" w:rsidRDefault="00393ABA" w:rsidP="00393ABA">
      <w:pPr>
        <w:spacing w:line="240" w:lineRule="atLeast"/>
        <w:ind w:left="840"/>
      </w:pPr>
      <w:r>
        <w:rPr>
          <w:rFonts w:hint="eastAsia"/>
        </w:rPr>
        <w:t>将与自己工作相关的所有文档进行备份，上传。</w:t>
      </w:r>
    </w:p>
    <w:p w:rsidR="00393ABA" w:rsidRPr="002C7FFC" w:rsidRDefault="00393ABA" w:rsidP="00393ABA">
      <w:pPr>
        <w:pStyle w:val="5"/>
        <w:rPr>
          <w:rStyle w:val="51"/>
        </w:rPr>
      </w:pPr>
      <w:bookmarkStart w:id="429" w:name="_Toc50964609"/>
      <w:bookmarkStart w:id="430" w:name="_Toc26159678"/>
      <w:bookmarkStart w:id="431" w:name="_Toc528148361"/>
      <w:bookmarkStart w:id="432" w:name="_Toc526032350"/>
      <w:bookmarkStart w:id="433" w:name="_Toc526063155"/>
      <w:bookmarkStart w:id="434" w:name="_Toc527297438"/>
      <w:r>
        <w:rPr>
          <w:rStyle w:val="51"/>
          <w:rFonts w:hint="eastAsia"/>
        </w:rPr>
        <w:t>5</w:t>
      </w:r>
      <w:r w:rsidRPr="002C7FFC">
        <w:rPr>
          <w:rStyle w:val="51"/>
          <w:rFonts w:hint="eastAsia"/>
        </w:rPr>
        <w:t>.</w:t>
      </w:r>
      <w:r w:rsidRPr="002C7FFC">
        <w:rPr>
          <w:rStyle w:val="51"/>
        </w:rPr>
        <w:t>7</w:t>
      </w:r>
      <w:r w:rsidRPr="002C7FFC">
        <w:rPr>
          <w:rStyle w:val="51"/>
          <w:rFonts w:hint="eastAsia"/>
        </w:rPr>
        <w:t>.</w:t>
      </w:r>
      <w:r w:rsidRPr="002C7FFC">
        <w:rPr>
          <w:rStyle w:val="51"/>
        </w:rPr>
        <w:t>1</w:t>
      </w:r>
      <w:r w:rsidRPr="002C7FFC">
        <w:rPr>
          <w:rStyle w:val="51"/>
          <w:rFonts w:hint="eastAsia"/>
        </w:rPr>
        <w:t>.3.3</w:t>
      </w:r>
      <w:r w:rsidRPr="002C7FFC">
        <w:rPr>
          <w:rStyle w:val="51"/>
          <w:rFonts w:hint="eastAsia"/>
        </w:rPr>
        <w:t>测试人员</w:t>
      </w:r>
      <w:bookmarkEnd w:id="429"/>
      <w:bookmarkEnd w:id="430"/>
      <w:bookmarkEnd w:id="431"/>
      <w:bookmarkEnd w:id="432"/>
      <w:bookmarkEnd w:id="433"/>
      <w:bookmarkEnd w:id="434"/>
    </w:p>
    <w:p w:rsidR="00393ABA" w:rsidRDefault="00393ABA" w:rsidP="00393ABA">
      <w:pPr>
        <w:spacing w:line="240" w:lineRule="atLeast"/>
        <w:ind w:left="420"/>
      </w:pPr>
      <w:r>
        <w:rPr>
          <w:rFonts w:hint="eastAsia"/>
        </w:rPr>
        <w:t>职责：</w:t>
      </w:r>
    </w:p>
    <w:p w:rsidR="00393ABA" w:rsidRDefault="00393ABA" w:rsidP="00393ABA">
      <w:pPr>
        <w:spacing w:line="240" w:lineRule="atLeast"/>
        <w:ind w:left="840"/>
      </w:pPr>
      <w:r>
        <w:rPr>
          <w:rFonts w:hint="eastAsia"/>
        </w:rPr>
        <w:t>负责生成自己负责的配置项并加入配置管理库。</w:t>
      </w:r>
    </w:p>
    <w:p w:rsidR="00393ABA" w:rsidRDefault="00393ABA" w:rsidP="00393ABA">
      <w:pPr>
        <w:spacing w:line="240" w:lineRule="atLeast"/>
        <w:ind w:left="840"/>
      </w:pPr>
      <w:r>
        <w:rPr>
          <w:rFonts w:hint="eastAsia"/>
        </w:rPr>
        <w:t>在配置管理员生成实现基线版本后，对基线版本开始测试任务。</w:t>
      </w:r>
    </w:p>
    <w:p w:rsidR="00393ABA" w:rsidRDefault="00393ABA" w:rsidP="00393ABA">
      <w:pPr>
        <w:spacing w:line="240" w:lineRule="atLeast"/>
        <w:ind w:left="840"/>
      </w:pPr>
      <w:r>
        <w:rPr>
          <w:rFonts w:hint="eastAsia"/>
        </w:rPr>
        <w:t>对测试过程中新发现的问题，填写异常报告单上交至项目领导组。</w:t>
      </w:r>
    </w:p>
    <w:p w:rsidR="00393ABA" w:rsidRDefault="00393ABA" w:rsidP="00393ABA">
      <w:pPr>
        <w:spacing w:line="240" w:lineRule="atLeast"/>
        <w:ind w:left="840"/>
      </w:pPr>
      <w:r>
        <w:rPr>
          <w:rFonts w:hint="eastAsia"/>
        </w:rPr>
        <w:t>将异常报告单等与自己工作有关的所有文档进行备份，上传。</w:t>
      </w:r>
    </w:p>
    <w:p w:rsidR="00393ABA" w:rsidRDefault="00393ABA" w:rsidP="00393ABA">
      <w:pPr>
        <w:spacing w:line="240" w:lineRule="atLeast"/>
        <w:ind w:left="840"/>
      </w:pPr>
      <w:r>
        <w:rPr>
          <w:rFonts w:hint="eastAsia"/>
        </w:rPr>
        <w:t>验证变更库中与自己工作相关的的变更。</w:t>
      </w:r>
    </w:p>
    <w:p w:rsidR="00393ABA" w:rsidRPr="002C7FFC" w:rsidRDefault="00393ABA" w:rsidP="00393ABA">
      <w:pPr>
        <w:pStyle w:val="3"/>
      </w:pPr>
      <w:bookmarkStart w:id="435" w:name="_Toc120510579"/>
      <w:bookmarkStart w:id="436" w:name="_Toc525942170"/>
      <w:bookmarkStart w:id="437" w:name="_Toc526032351"/>
      <w:bookmarkStart w:id="438" w:name="_Toc526063156"/>
      <w:bookmarkStart w:id="439" w:name="_Toc527297439"/>
      <w:bookmarkStart w:id="440" w:name="_Toc527842869"/>
      <w:r>
        <w:rPr>
          <w:rFonts w:hint="eastAsia"/>
        </w:rPr>
        <w:t>5</w:t>
      </w:r>
      <w:r w:rsidRPr="002C7FFC">
        <w:rPr>
          <w:rFonts w:hint="eastAsia"/>
        </w:rPr>
        <w:t>.7.2</w:t>
      </w:r>
      <w:r w:rsidRPr="002C7FFC">
        <w:rPr>
          <w:rFonts w:hint="eastAsia"/>
        </w:rPr>
        <w:t>项目成员的操作权限计划</w:t>
      </w:r>
      <w:bookmarkEnd w:id="435"/>
      <w:bookmarkEnd w:id="436"/>
      <w:bookmarkEnd w:id="437"/>
      <w:bookmarkEnd w:id="438"/>
      <w:bookmarkEnd w:id="439"/>
      <w:bookmarkEnd w:id="440"/>
    </w:p>
    <w:p w:rsidR="00393ABA" w:rsidRPr="00041074" w:rsidRDefault="00393ABA" w:rsidP="00393ABA">
      <w:r w:rsidRPr="00041074">
        <w:rPr>
          <w:rFonts w:hint="eastAsia"/>
        </w:rPr>
        <w:t>项目成员</w:t>
      </w:r>
      <w:r>
        <w:rPr>
          <w:rFonts w:hint="eastAsia"/>
        </w:rPr>
        <w:t>可以</w:t>
      </w:r>
      <w:r w:rsidRPr="00041074">
        <w:rPr>
          <w:rFonts w:hint="eastAsia"/>
        </w:rPr>
        <w:t>拥有</w:t>
      </w:r>
      <w:r w:rsidRPr="00041074">
        <w:rPr>
          <w:rFonts w:hint="eastAsia"/>
        </w:rPr>
        <w:t>Add, Checkin/Checkout, Download</w:t>
      </w:r>
      <w:r>
        <w:rPr>
          <w:rFonts w:hint="eastAsia"/>
        </w:rPr>
        <w:t>的权限</w:t>
      </w:r>
      <w:r w:rsidRPr="00041074">
        <w:rPr>
          <w:rFonts w:hint="eastAsia"/>
        </w:rPr>
        <w:t>，不能拥有“</w:t>
      </w:r>
      <w:r>
        <w:t>D</w:t>
      </w:r>
      <w:r w:rsidRPr="00041074">
        <w:rPr>
          <w:rFonts w:hint="eastAsia"/>
        </w:rPr>
        <w:t>elete</w:t>
      </w:r>
      <w:r w:rsidRPr="00041074">
        <w:rPr>
          <w:rFonts w:hint="eastAsia"/>
        </w:rPr>
        <w:t>”权限。</w:t>
      </w:r>
    </w:p>
    <w:p w:rsidR="00393ABA" w:rsidRPr="00041074" w:rsidRDefault="00393ABA" w:rsidP="00393ABA">
      <w:pPr>
        <w:rPr>
          <w:rFonts w:ascii="宋体" w:hAnsi="宋体"/>
          <w:b/>
        </w:rPr>
      </w:pPr>
      <w:r w:rsidRPr="00041074">
        <w:rPr>
          <w:rFonts w:hint="eastAsia"/>
        </w:rPr>
        <w:t>配置管理员</w:t>
      </w:r>
      <w:r>
        <w:rPr>
          <w:rFonts w:hint="eastAsia"/>
        </w:rPr>
        <w:t>拥有全部权限</w:t>
      </w:r>
      <w:r w:rsidRPr="00041074">
        <w:rPr>
          <w:rFonts w:hint="eastAsia"/>
        </w:rPr>
        <w:t>。</w:t>
      </w:r>
    </w:p>
    <w:p w:rsidR="00393ABA" w:rsidRDefault="00393ABA" w:rsidP="00393ABA"/>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080"/>
        <w:gridCol w:w="6300"/>
      </w:tblGrid>
      <w:tr w:rsidR="00393ABA" w:rsidTr="005766FA">
        <w:tc>
          <w:tcPr>
            <w:tcW w:w="1188" w:type="dxa"/>
            <w:shd w:val="clear" w:color="auto" w:fill="D9D9D9"/>
          </w:tcPr>
          <w:p w:rsidR="00393ABA" w:rsidRDefault="00393ABA" w:rsidP="005766FA">
            <w:pPr>
              <w:jc w:val="center"/>
              <w:rPr>
                <w:b/>
                <w:bCs/>
                <w:sz w:val="18"/>
              </w:rPr>
            </w:pPr>
            <w:r>
              <w:rPr>
                <w:rFonts w:hint="eastAsia"/>
                <w:b/>
                <w:bCs/>
                <w:sz w:val="18"/>
              </w:rPr>
              <w:t>项目成员</w:t>
            </w:r>
          </w:p>
        </w:tc>
        <w:tc>
          <w:tcPr>
            <w:tcW w:w="1080" w:type="dxa"/>
            <w:shd w:val="clear" w:color="auto" w:fill="D9D9D9"/>
          </w:tcPr>
          <w:p w:rsidR="00393ABA" w:rsidRDefault="00393ABA" w:rsidP="005766FA">
            <w:pPr>
              <w:jc w:val="center"/>
              <w:rPr>
                <w:b/>
                <w:bCs/>
                <w:sz w:val="18"/>
              </w:rPr>
            </w:pPr>
            <w:r>
              <w:rPr>
                <w:rFonts w:hint="eastAsia"/>
                <w:b/>
                <w:bCs/>
                <w:sz w:val="18"/>
              </w:rPr>
              <w:t>用户名</w:t>
            </w:r>
          </w:p>
        </w:tc>
        <w:tc>
          <w:tcPr>
            <w:tcW w:w="6300" w:type="dxa"/>
            <w:shd w:val="clear" w:color="auto" w:fill="D9D9D9"/>
          </w:tcPr>
          <w:p w:rsidR="00393ABA" w:rsidRDefault="00393ABA" w:rsidP="005766FA">
            <w:pPr>
              <w:jc w:val="center"/>
              <w:rPr>
                <w:b/>
                <w:bCs/>
                <w:sz w:val="18"/>
              </w:rPr>
            </w:pPr>
            <w:r>
              <w:rPr>
                <w:rFonts w:hint="eastAsia"/>
                <w:b/>
                <w:bCs/>
                <w:sz w:val="18"/>
              </w:rPr>
              <w:t>权限，说明</w:t>
            </w:r>
          </w:p>
        </w:tc>
      </w:tr>
      <w:tr w:rsidR="00393ABA" w:rsidTr="005766FA">
        <w:tc>
          <w:tcPr>
            <w:tcW w:w="1188" w:type="dxa"/>
          </w:tcPr>
          <w:p w:rsidR="00393ABA" w:rsidRPr="00041074" w:rsidRDefault="00393ABA" w:rsidP="005766FA">
            <w:pPr>
              <w:rPr>
                <w:iCs/>
                <w:sz w:val="18"/>
              </w:rPr>
            </w:pPr>
            <w:r>
              <w:rPr>
                <w:rFonts w:hint="eastAsia"/>
              </w:rPr>
              <w:t>陈铉文</w:t>
            </w:r>
          </w:p>
        </w:tc>
        <w:tc>
          <w:tcPr>
            <w:tcW w:w="1080" w:type="dxa"/>
          </w:tcPr>
          <w:p w:rsidR="00393ABA" w:rsidRPr="00041074" w:rsidRDefault="00393ABA" w:rsidP="005766FA">
            <w:pPr>
              <w:rPr>
                <w:iCs/>
                <w:sz w:val="18"/>
              </w:rPr>
            </w:pPr>
          </w:p>
        </w:tc>
        <w:tc>
          <w:tcPr>
            <w:tcW w:w="6300" w:type="dxa"/>
          </w:tcPr>
          <w:p w:rsidR="00393ABA" w:rsidRPr="00041074" w:rsidRDefault="00393ABA" w:rsidP="005766FA">
            <w:pPr>
              <w:rPr>
                <w:iCs/>
                <w:sz w:val="18"/>
              </w:rPr>
            </w:pPr>
            <w:r w:rsidRPr="00041074">
              <w:rPr>
                <w:rFonts w:hint="eastAsia"/>
              </w:rPr>
              <w:t>Add, Checkin/Checkout, Download</w:t>
            </w:r>
          </w:p>
        </w:tc>
      </w:tr>
      <w:tr w:rsidR="00393ABA" w:rsidTr="005766FA">
        <w:tc>
          <w:tcPr>
            <w:tcW w:w="1188" w:type="dxa"/>
          </w:tcPr>
          <w:p w:rsidR="00393ABA" w:rsidRPr="00041074" w:rsidRDefault="00393ABA" w:rsidP="005766FA">
            <w:pPr>
              <w:rPr>
                <w:iCs/>
                <w:sz w:val="18"/>
              </w:rPr>
            </w:pPr>
            <w:r>
              <w:rPr>
                <w:rFonts w:hint="eastAsia"/>
              </w:rPr>
              <w:t>刘值成</w:t>
            </w:r>
          </w:p>
        </w:tc>
        <w:tc>
          <w:tcPr>
            <w:tcW w:w="1080" w:type="dxa"/>
          </w:tcPr>
          <w:p w:rsidR="00393ABA" w:rsidRPr="00041074" w:rsidRDefault="00393ABA" w:rsidP="005766FA">
            <w:pPr>
              <w:rPr>
                <w:iCs/>
                <w:sz w:val="18"/>
              </w:rPr>
            </w:pPr>
          </w:p>
        </w:tc>
        <w:tc>
          <w:tcPr>
            <w:tcW w:w="6300" w:type="dxa"/>
          </w:tcPr>
          <w:p w:rsidR="00393ABA" w:rsidRPr="00041074" w:rsidRDefault="00393ABA" w:rsidP="005766FA">
            <w:pPr>
              <w:rPr>
                <w:iCs/>
                <w:sz w:val="18"/>
              </w:rPr>
            </w:pPr>
            <w:r w:rsidRPr="00041074">
              <w:rPr>
                <w:rFonts w:hint="eastAsia"/>
              </w:rPr>
              <w:t>Add, Checkin/Checkout, Download</w:t>
            </w:r>
            <w:r>
              <w:rPr>
                <w:rFonts w:hint="eastAsia"/>
              </w:rPr>
              <w:t>，</w:t>
            </w:r>
            <w:r>
              <w:t>Delete</w:t>
            </w:r>
          </w:p>
        </w:tc>
      </w:tr>
      <w:tr w:rsidR="00393ABA" w:rsidTr="005766FA">
        <w:tc>
          <w:tcPr>
            <w:tcW w:w="1188" w:type="dxa"/>
          </w:tcPr>
          <w:p w:rsidR="00393ABA" w:rsidRPr="00041074" w:rsidRDefault="00393ABA" w:rsidP="005766FA">
            <w:pPr>
              <w:rPr>
                <w:iCs/>
                <w:sz w:val="18"/>
              </w:rPr>
            </w:pPr>
            <w:r>
              <w:rPr>
                <w:rFonts w:hint="eastAsia"/>
              </w:rPr>
              <w:t>章奇妙</w:t>
            </w:r>
          </w:p>
        </w:tc>
        <w:tc>
          <w:tcPr>
            <w:tcW w:w="1080" w:type="dxa"/>
          </w:tcPr>
          <w:p w:rsidR="00393ABA" w:rsidRPr="00041074" w:rsidRDefault="00393ABA" w:rsidP="005766FA">
            <w:pPr>
              <w:rPr>
                <w:iCs/>
                <w:sz w:val="18"/>
              </w:rPr>
            </w:pPr>
          </w:p>
        </w:tc>
        <w:tc>
          <w:tcPr>
            <w:tcW w:w="6300" w:type="dxa"/>
          </w:tcPr>
          <w:p w:rsidR="00393ABA" w:rsidRPr="00041074" w:rsidRDefault="00393ABA" w:rsidP="005766FA">
            <w:pPr>
              <w:rPr>
                <w:iCs/>
                <w:sz w:val="18"/>
              </w:rPr>
            </w:pPr>
            <w:r w:rsidRPr="00041074">
              <w:rPr>
                <w:rFonts w:hint="eastAsia"/>
              </w:rPr>
              <w:t>Add, Download</w:t>
            </w:r>
          </w:p>
        </w:tc>
      </w:tr>
      <w:tr w:rsidR="00393ABA" w:rsidTr="005766FA">
        <w:tc>
          <w:tcPr>
            <w:tcW w:w="1188" w:type="dxa"/>
          </w:tcPr>
          <w:p w:rsidR="00393ABA" w:rsidRPr="00041074" w:rsidRDefault="00393ABA" w:rsidP="005766FA">
            <w:pPr>
              <w:rPr>
                <w:iCs/>
                <w:sz w:val="18"/>
              </w:rPr>
            </w:pPr>
            <w:r>
              <w:rPr>
                <w:rFonts w:hint="eastAsia"/>
              </w:rPr>
              <w:t>张威杰</w:t>
            </w:r>
          </w:p>
        </w:tc>
        <w:tc>
          <w:tcPr>
            <w:tcW w:w="1080" w:type="dxa"/>
          </w:tcPr>
          <w:p w:rsidR="00393ABA" w:rsidRPr="00041074" w:rsidRDefault="00393ABA" w:rsidP="005766FA">
            <w:pPr>
              <w:rPr>
                <w:iCs/>
                <w:sz w:val="18"/>
              </w:rPr>
            </w:pPr>
          </w:p>
        </w:tc>
        <w:tc>
          <w:tcPr>
            <w:tcW w:w="6300" w:type="dxa"/>
          </w:tcPr>
          <w:p w:rsidR="00393ABA" w:rsidRPr="00041074" w:rsidRDefault="00393ABA" w:rsidP="005766FA">
            <w:pPr>
              <w:rPr>
                <w:iCs/>
                <w:sz w:val="18"/>
              </w:rPr>
            </w:pPr>
            <w:r w:rsidRPr="00041074">
              <w:rPr>
                <w:rFonts w:hint="eastAsia"/>
              </w:rPr>
              <w:t>Add, Download</w:t>
            </w:r>
          </w:p>
        </w:tc>
      </w:tr>
      <w:tr w:rsidR="00393ABA" w:rsidTr="005766FA">
        <w:tc>
          <w:tcPr>
            <w:tcW w:w="1188" w:type="dxa"/>
          </w:tcPr>
          <w:p w:rsidR="00393ABA" w:rsidRPr="00041074" w:rsidRDefault="00393ABA" w:rsidP="005766FA">
            <w:pPr>
              <w:rPr>
                <w:iCs/>
                <w:sz w:val="18"/>
              </w:rPr>
            </w:pPr>
            <w:r>
              <w:rPr>
                <w:rFonts w:hint="eastAsia"/>
              </w:rPr>
              <w:t>于坤</w:t>
            </w:r>
          </w:p>
        </w:tc>
        <w:tc>
          <w:tcPr>
            <w:tcW w:w="1080" w:type="dxa"/>
          </w:tcPr>
          <w:p w:rsidR="00393ABA" w:rsidRPr="00041074" w:rsidRDefault="00393ABA" w:rsidP="005766FA">
            <w:pPr>
              <w:rPr>
                <w:iCs/>
                <w:sz w:val="18"/>
              </w:rPr>
            </w:pPr>
          </w:p>
        </w:tc>
        <w:tc>
          <w:tcPr>
            <w:tcW w:w="6300" w:type="dxa"/>
          </w:tcPr>
          <w:p w:rsidR="00393ABA" w:rsidRPr="00041074" w:rsidRDefault="00393ABA" w:rsidP="005766FA">
            <w:pPr>
              <w:rPr>
                <w:iCs/>
                <w:sz w:val="18"/>
              </w:rPr>
            </w:pPr>
            <w:r w:rsidRPr="00041074">
              <w:rPr>
                <w:rFonts w:hint="eastAsia"/>
              </w:rPr>
              <w:t>Add, Download</w:t>
            </w:r>
          </w:p>
        </w:tc>
      </w:tr>
      <w:tr w:rsidR="00393ABA" w:rsidTr="005766FA">
        <w:tc>
          <w:tcPr>
            <w:tcW w:w="1188" w:type="dxa"/>
          </w:tcPr>
          <w:p w:rsidR="00393ABA" w:rsidRPr="00041074" w:rsidRDefault="00393ABA" w:rsidP="005766FA">
            <w:pPr>
              <w:rPr>
                <w:iCs/>
                <w:sz w:val="18"/>
              </w:rPr>
            </w:pPr>
          </w:p>
        </w:tc>
        <w:tc>
          <w:tcPr>
            <w:tcW w:w="1080" w:type="dxa"/>
          </w:tcPr>
          <w:p w:rsidR="00393ABA" w:rsidRPr="00041074" w:rsidRDefault="00393ABA" w:rsidP="005766FA">
            <w:pPr>
              <w:rPr>
                <w:iCs/>
                <w:sz w:val="18"/>
              </w:rPr>
            </w:pPr>
          </w:p>
        </w:tc>
        <w:tc>
          <w:tcPr>
            <w:tcW w:w="6300" w:type="dxa"/>
          </w:tcPr>
          <w:p w:rsidR="00393ABA" w:rsidRPr="00041074" w:rsidRDefault="00393ABA" w:rsidP="005766FA">
            <w:pPr>
              <w:rPr>
                <w:iCs/>
                <w:sz w:val="18"/>
              </w:rPr>
            </w:pPr>
          </w:p>
        </w:tc>
      </w:tr>
    </w:tbl>
    <w:p w:rsidR="00393ABA" w:rsidRDefault="00393ABA" w:rsidP="00393ABA"/>
    <w:p w:rsidR="00393ABA" w:rsidRPr="002C7FFC" w:rsidRDefault="00393ABA" w:rsidP="00393ABA">
      <w:pPr>
        <w:pStyle w:val="3"/>
      </w:pPr>
      <w:bookmarkStart w:id="441" w:name="_Toc534629849"/>
      <w:bookmarkStart w:id="442" w:name="_Toc120510576"/>
      <w:bookmarkStart w:id="443" w:name="_Toc525942171"/>
      <w:bookmarkStart w:id="444" w:name="_Toc526032352"/>
      <w:bookmarkStart w:id="445" w:name="_Toc526063157"/>
      <w:bookmarkStart w:id="446" w:name="_Toc527297440"/>
      <w:bookmarkStart w:id="447" w:name="_Toc527842870"/>
      <w:r>
        <w:rPr>
          <w:rFonts w:hint="eastAsia"/>
        </w:rPr>
        <w:t>5</w:t>
      </w:r>
      <w:r w:rsidRPr="002C7FFC">
        <w:rPr>
          <w:rFonts w:hint="eastAsia"/>
        </w:rPr>
        <w:t>.7.3</w:t>
      </w:r>
      <w:r w:rsidRPr="002C7FFC">
        <w:rPr>
          <w:rFonts w:hint="eastAsia"/>
        </w:rPr>
        <w:t>用于配置管理的软硬件资源</w:t>
      </w:r>
      <w:bookmarkEnd w:id="441"/>
      <w:bookmarkEnd w:id="442"/>
      <w:bookmarkEnd w:id="443"/>
      <w:bookmarkEnd w:id="444"/>
      <w:bookmarkEnd w:id="445"/>
      <w:bookmarkEnd w:id="446"/>
      <w:bookmarkEnd w:id="447"/>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2"/>
        <w:gridCol w:w="5600"/>
      </w:tblGrid>
      <w:tr w:rsidR="00393ABA" w:rsidTr="005766FA">
        <w:tc>
          <w:tcPr>
            <w:tcW w:w="3132" w:type="dxa"/>
            <w:shd w:val="clear" w:color="auto" w:fill="D9D9D9"/>
          </w:tcPr>
          <w:p w:rsidR="00393ABA" w:rsidRDefault="00393ABA" w:rsidP="005766FA">
            <w:pPr>
              <w:jc w:val="center"/>
              <w:rPr>
                <w:b/>
                <w:bCs/>
                <w:sz w:val="18"/>
              </w:rPr>
            </w:pPr>
            <w:r>
              <w:rPr>
                <w:rFonts w:hint="eastAsia"/>
                <w:b/>
                <w:bCs/>
                <w:sz w:val="18"/>
              </w:rPr>
              <w:t>配置管理软硬件资源</w:t>
            </w:r>
          </w:p>
        </w:tc>
        <w:tc>
          <w:tcPr>
            <w:tcW w:w="5600" w:type="dxa"/>
            <w:shd w:val="clear" w:color="auto" w:fill="D9D9D9"/>
          </w:tcPr>
          <w:p w:rsidR="00393ABA" w:rsidRDefault="00393ABA" w:rsidP="005766FA">
            <w:pPr>
              <w:jc w:val="center"/>
              <w:rPr>
                <w:b/>
                <w:bCs/>
                <w:sz w:val="18"/>
              </w:rPr>
            </w:pPr>
            <w:r>
              <w:rPr>
                <w:rFonts w:hint="eastAsia"/>
                <w:b/>
                <w:bCs/>
                <w:sz w:val="18"/>
              </w:rPr>
              <w:t>说明</w:t>
            </w:r>
          </w:p>
        </w:tc>
      </w:tr>
      <w:tr w:rsidR="00393ABA" w:rsidTr="005766FA">
        <w:tc>
          <w:tcPr>
            <w:tcW w:w="3132" w:type="dxa"/>
          </w:tcPr>
          <w:p w:rsidR="00393ABA" w:rsidRPr="00A42906" w:rsidRDefault="00393ABA" w:rsidP="005766FA">
            <w:pPr>
              <w:rPr>
                <w:b/>
                <w:iCs/>
                <w:sz w:val="18"/>
              </w:rPr>
            </w:pPr>
            <w:r w:rsidRPr="00A42906">
              <w:rPr>
                <w:rFonts w:hint="eastAsia"/>
                <w:b/>
                <w:iCs/>
                <w:sz w:val="18"/>
              </w:rPr>
              <w:t>配置管理软件名称</w:t>
            </w:r>
          </w:p>
        </w:tc>
        <w:tc>
          <w:tcPr>
            <w:tcW w:w="5600" w:type="dxa"/>
          </w:tcPr>
          <w:p w:rsidR="00393ABA" w:rsidRDefault="00393ABA" w:rsidP="005766FA">
            <w:pPr>
              <w:rPr>
                <w:iCs/>
                <w:sz w:val="18"/>
              </w:rPr>
            </w:pPr>
            <w:r>
              <w:rPr>
                <w:rFonts w:hint="eastAsia"/>
                <w:iCs/>
                <w:sz w:val="18"/>
              </w:rPr>
              <w:t>G</w:t>
            </w:r>
            <w:r>
              <w:rPr>
                <w:iCs/>
                <w:sz w:val="18"/>
              </w:rPr>
              <w:t>IT GITHUB</w:t>
            </w:r>
          </w:p>
          <w:p w:rsidR="00393ABA" w:rsidRPr="00A42906" w:rsidRDefault="00393ABA" w:rsidP="005766FA">
            <w:pPr>
              <w:rPr>
                <w:iCs/>
                <w:sz w:val="18"/>
              </w:rPr>
            </w:pPr>
          </w:p>
        </w:tc>
      </w:tr>
      <w:tr w:rsidR="00393ABA" w:rsidTr="005766FA">
        <w:tc>
          <w:tcPr>
            <w:tcW w:w="3132" w:type="dxa"/>
          </w:tcPr>
          <w:p w:rsidR="00393ABA" w:rsidRPr="00A42906" w:rsidRDefault="00393ABA" w:rsidP="005766FA">
            <w:pPr>
              <w:rPr>
                <w:iCs/>
                <w:sz w:val="18"/>
              </w:rPr>
            </w:pPr>
            <w:r w:rsidRPr="00A42906">
              <w:rPr>
                <w:rFonts w:hint="eastAsia"/>
                <w:iCs/>
                <w:sz w:val="18"/>
              </w:rPr>
              <w:t>计算机名称</w:t>
            </w:r>
          </w:p>
        </w:tc>
        <w:tc>
          <w:tcPr>
            <w:tcW w:w="5600" w:type="dxa"/>
          </w:tcPr>
          <w:p w:rsidR="00393ABA" w:rsidRPr="00A42906" w:rsidRDefault="00393ABA" w:rsidP="005766FA">
            <w:pPr>
              <w:rPr>
                <w:iCs/>
                <w:sz w:val="18"/>
              </w:rPr>
            </w:pPr>
          </w:p>
          <w:p w:rsidR="00393ABA" w:rsidRDefault="00393ABA" w:rsidP="005766FA">
            <w:pPr>
              <w:rPr>
                <w:i/>
                <w:iCs/>
                <w:sz w:val="18"/>
              </w:rPr>
            </w:pPr>
          </w:p>
        </w:tc>
      </w:tr>
    </w:tbl>
    <w:p w:rsidR="00393ABA" w:rsidRDefault="00393ABA" w:rsidP="00393ABA">
      <w:pPr>
        <w:pStyle w:val="ad"/>
        <w:snapToGrid w:val="0"/>
      </w:pPr>
    </w:p>
    <w:p w:rsidR="00393ABA" w:rsidRPr="002C7FFC" w:rsidRDefault="00393ABA" w:rsidP="00393ABA">
      <w:pPr>
        <w:pStyle w:val="3"/>
      </w:pPr>
      <w:bookmarkStart w:id="448" w:name="_Toc525942172"/>
      <w:bookmarkStart w:id="449" w:name="_Toc526032353"/>
      <w:bookmarkStart w:id="450" w:name="_Toc526063158"/>
      <w:bookmarkStart w:id="451" w:name="_Toc527297441"/>
      <w:bookmarkStart w:id="452" w:name="_Toc527842871"/>
      <w:r>
        <w:rPr>
          <w:rFonts w:hint="eastAsia"/>
        </w:rPr>
        <w:lastRenderedPageBreak/>
        <w:t>5</w:t>
      </w:r>
      <w:r w:rsidRPr="002C7FFC">
        <w:rPr>
          <w:rFonts w:hint="eastAsia"/>
        </w:rPr>
        <w:t>.7.4</w:t>
      </w:r>
      <w:r w:rsidRPr="002C7FFC">
        <w:t>实现</w:t>
      </w:r>
      <w:bookmarkEnd w:id="448"/>
      <w:bookmarkEnd w:id="449"/>
      <w:bookmarkEnd w:id="450"/>
      <w:bookmarkEnd w:id="451"/>
      <w:bookmarkEnd w:id="452"/>
    </w:p>
    <w:p w:rsidR="00393ABA" w:rsidRPr="002C7FFC" w:rsidRDefault="00393ABA" w:rsidP="00393ABA">
      <w:pPr>
        <w:pStyle w:val="4"/>
      </w:pPr>
      <w:bookmarkStart w:id="453" w:name="_Toc525942173"/>
      <w:bookmarkStart w:id="454" w:name="_Toc526032354"/>
      <w:bookmarkStart w:id="455" w:name="_Toc526063159"/>
      <w:bookmarkStart w:id="456" w:name="_Toc527297442"/>
      <w:r>
        <w:rPr>
          <w:rFonts w:hint="eastAsia"/>
        </w:rPr>
        <w:t>5</w:t>
      </w:r>
      <w:r w:rsidRPr="002C7FFC">
        <w:rPr>
          <w:rFonts w:hint="eastAsia"/>
        </w:rPr>
        <w:t>.7.4.1</w:t>
      </w:r>
      <w:r w:rsidRPr="002C7FFC">
        <w:t>主要里程碑</w:t>
      </w:r>
      <w:r w:rsidRPr="002C7FFC">
        <w:rPr>
          <w:rFonts w:hint="eastAsia"/>
        </w:rPr>
        <w:t>：</w:t>
      </w:r>
      <w:bookmarkEnd w:id="453"/>
      <w:bookmarkEnd w:id="454"/>
      <w:bookmarkEnd w:id="455"/>
      <w:bookmarkEnd w:id="456"/>
    </w:p>
    <w:p w:rsidR="00393ABA" w:rsidRDefault="00393ABA" w:rsidP="00393ABA">
      <w:pPr>
        <w:ind w:leftChars="100" w:left="210"/>
      </w:pPr>
      <w:r>
        <w:tab/>
      </w:r>
      <w:r>
        <w:tab/>
      </w:r>
      <w:r>
        <w:rPr>
          <w:rFonts w:hint="eastAsia"/>
        </w:rPr>
        <w:t>1.</w:t>
      </w:r>
      <w:r>
        <w:rPr>
          <w:rFonts w:hint="eastAsia"/>
        </w:rPr>
        <w:t>建立配置控制委员会。</w:t>
      </w:r>
    </w:p>
    <w:p w:rsidR="00393ABA" w:rsidRDefault="00393ABA" w:rsidP="00393ABA">
      <w:pPr>
        <w:ind w:leftChars="100" w:left="210"/>
      </w:pPr>
      <w:r>
        <w:tab/>
      </w:r>
      <w:r>
        <w:tab/>
      </w:r>
      <w:r>
        <w:rPr>
          <w:rFonts w:hint="eastAsia"/>
        </w:rPr>
        <w:t>2.</w:t>
      </w:r>
      <w:r>
        <w:rPr>
          <w:rFonts w:hint="eastAsia"/>
        </w:rPr>
        <w:t>确认各个配置基线。</w:t>
      </w:r>
    </w:p>
    <w:p w:rsidR="00393ABA" w:rsidRDefault="00393ABA" w:rsidP="00393ABA">
      <w:pPr>
        <w:ind w:leftChars="100" w:left="210"/>
      </w:pPr>
      <w:r>
        <w:tab/>
      </w:r>
      <w:r>
        <w:tab/>
      </w:r>
      <w:r>
        <w:rPr>
          <w:rFonts w:hint="eastAsia"/>
        </w:rPr>
        <w:t>3.</w:t>
      </w:r>
      <w:r>
        <w:rPr>
          <w:rFonts w:hint="eastAsia"/>
        </w:rPr>
        <w:t>建立接口控制协议。</w:t>
      </w:r>
    </w:p>
    <w:p w:rsidR="00393ABA" w:rsidRDefault="00393ABA" w:rsidP="00393ABA">
      <w:pPr>
        <w:ind w:leftChars="100" w:left="210"/>
      </w:pPr>
      <w:r>
        <w:tab/>
      </w:r>
      <w:r>
        <w:tab/>
      </w:r>
      <w:r>
        <w:rPr>
          <w:rFonts w:hint="eastAsia"/>
        </w:rPr>
        <w:t>4.</w:t>
      </w:r>
      <w:r>
        <w:rPr>
          <w:rFonts w:hint="eastAsia"/>
        </w:rPr>
        <w:t>制定评审与检查软件配置管理计划和规程。</w:t>
      </w:r>
    </w:p>
    <w:p w:rsidR="00393ABA" w:rsidRDefault="00393ABA" w:rsidP="00393ABA">
      <w:pPr>
        <w:ind w:leftChars="100" w:left="210"/>
      </w:pPr>
      <w:r>
        <w:tab/>
      </w:r>
      <w:r>
        <w:tab/>
      </w:r>
      <w:r>
        <w:rPr>
          <w:rFonts w:hint="eastAsia"/>
        </w:rPr>
        <w:t>5.</w:t>
      </w:r>
      <w:r>
        <w:rPr>
          <w:rFonts w:hint="eastAsia"/>
        </w:rPr>
        <w:t>制定相关的软件开发，测试的配置管理计划和规程。</w:t>
      </w:r>
    </w:p>
    <w:p w:rsidR="00393ABA" w:rsidRPr="002C7FFC" w:rsidRDefault="00393ABA" w:rsidP="00393ABA">
      <w:pPr>
        <w:pStyle w:val="4"/>
      </w:pPr>
      <w:bookmarkStart w:id="457" w:name="_Toc534629851"/>
      <w:bookmarkStart w:id="458" w:name="_Toc120510578"/>
      <w:bookmarkStart w:id="459" w:name="_Toc525942174"/>
      <w:bookmarkStart w:id="460" w:name="_Toc526032355"/>
      <w:bookmarkStart w:id="461" w:name="_Toc526063160"/>
      <w:bookmarkStart w:id="462" w:name="_Toc527297443"/>
      <w:r>
        <w:rPr>
          <w:rFonts w:hint="eastAsia"/>
        </w:rPr>
        <w:t>5</w:t>
      </w:r>
      <w:r w:rsidRPr="002C7FFC">
        <w:rPr>
          <w:rFonts w:hint="eastAsia"/>
        </w:rPr>
        <w:t>.7.4.2</w:t>
      </w:r>
      <w:r w:rsidRPr="002C7FFC">
        <w:rPr>
          <w:rFonts w:hint="eastAsia"/>
        </w:rPr>
        <w:t>基准配置项计划</w:t>
      </w:r>
      <w:bookmarkEnd w:id="457"/>
      <w:bookmarkEnd w:id="458"/>
      <w:bookmarkEnd w:id="459"/>
      <w:bookmarkEnd w:id="460"/>
      <w:bookmarkEnd w:id="461"/>
      <w:bookmarkEnd w:id="4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1"/>
        <w:gridCol w:w="4141"/>
        <w:gridCol w:w="2081"/>
      </w:tblGrid>
      <w:tr w:rsidR="00393ABA" w:rsidTr="005766FA">
        <w:trPr>
          <w:cantSplit/>
        </w:trPr>
        <w:tc>
          <w:tcPr>
            <w:tcW w:w="2180" w:type="dxa"/>
            <w:shd w:val="clear" w:color="auto" w:fill="D9D9D9"/>
          </w:tcPr>
          <w:p w:rsidR="00393ABA" w:rsidRDefault="00393ABA" w:rsidP="005766FA">
            <w:pPr>
              <w:tabs>
                <w:tab w:val="left" w:pos="3346"/>
              </w:tabs>
              <w:jc w:val="center"/>
              <w:rPr>
                <w:b/>
                <w:bCs/>
                <w:sz w:val="18"/>
              </w:rPr>
            </w:pPr>
            <w:r>
              <w:rPr>
                <w:rFonts w:hint="eastAsia"/>
                <w:b/>
                <w:bCs/>
                <w:sz w:val="18"/>
              </w:rPr>
              <w:t>基线名称</w:t>
            </w:r>
            <w:r>
              <w:rPr>
                <w:rFonts w:hint="eastAsia"/>
                <w:b/>
                <w:bCs/>
                <w:sz w:val="18"/>
              </w:rPr>
              <w:t>/</w:t>
            </w:r>
            <w:r>
              <w:rPr>
                <w:rFonts w:hint="eastAsia"/>
                <w:b/>
                <w:bCs/>
                <w:sz w:val="18"/>
              </w:rPr>
              <w:t>标识符</w:t>
            </w:r>
          </w:p>
        </w:tc>
        <w:tc>
          <w:tcPr>
            <w:tcW w:w="4360" w:type="dxa"/>
            <w:shd w:val="clear" w:color="auto" w:fill="D9D9D9"/>
          </w:tcPr>
          <w:p w:rsidR="00393ABA" w:rsidRDefault="00393ABA" w:rsidP="005766FA">
            <w:pPr>
              <w:tabs>
                <w:tab w:val="left" w:pos="3346"/>
              </w:tabs>
              <w:jc w:val="center"/>
              <w:rPr>
                <w:b/>
                <w:bCs/>
                <w:sz w:val="18"/>
              </w:rPr>
            </w:pPr>
            <w:r>
              <w:rPr>
                <w:rFonts w:hint="eastAsia"/>
                <w:b/>
                <w:bCs/>
                <w:sz w:val="18"/>
              </w:rPr>
              <w:t>基线所包含的主要配置项</w:t>
            </w:r>
          </w:p>
        </w:tc>
        <w:tc>
          <w:tcPr>
            <w:tcW w:w="2180" w:type="dxa"/>
            <w:shd w:val="clear" w:color="auto" w:fill="D9D9D9"/>
          </w:tcPr>
          <w:p w:rsidR="00393ABA" w:rsidRDefault="00393ABA" w:rsidP="005766FA">
            <w:pPr>
              <w:tabs>
                <w:tab w:val="left" w:pos="3346"/>
              </w:tabs>
              <w:jc w:val="center"/>
              <w:rPr>
                <w:b/>
                <w:bCs/>
                <w:sz w:val="18"/>
              </w:rPr>
            </w:pPr>
            <w:r>
              <w:rPr>
                <w:rFonts w:hint="eastAsia"/>
                <w:b/>
                <w:bCs/>
                <w:sz w:val="18"/>
              </w:rPr>
              <w:t>预计建立时间</w:t>
            </w:r>
          </w:p>
        </w:tc>
      </w:tr>
      <w:tr w:rsidR="00393ABA" w:rsidTr="005766FA">
        <w:trPr>
          <w:cantSplit/>
        </w:trPr>
        <w:tc>
          <w:tcPr>
            <w:tcW w:w="2180" w:type="dxa"/>
          </w:tcPr>
          <w:p w:rsidR="00393ABA" w:rsidRDefault="00393ABA" w:rsidP="005766FA">
            <w:pPr>
              <w:tabs>
                <w:tab w:val="left" w:pos="3346"/>
              </w:tabs>
              <w:rPr>
                <w:sz w:val="18"/>
              </w:rPr>
            </w:pPr>
          </w:p>
        </w:tc>
        <w:tc>
          <w:tcPr>
            <w:tcW w:w="4360" w:type="dxa"/>
          </w:tcPr>
          <w:p w:rsidR="00393ABA" w:rsidRDefault="00393ABA" w:rsidP="005766FA">
            <w:pPr>
              <w:tabs>
                <w:tab w:val="left" w:pos="3346"/>
              </w:tabs>
              <w:rPr>
                <w:sz w:val="18"/>
              </w:rPr>
            </w:pPr>
          </w:p>
          <w:p w:rsidR="00393ABA" w:rsidRDefault="00393ABA" w:rsidP="005766FA">
            <w:pPr>
              <w:tabs>
                <w:tab w:val="left" w:pos="3346"/>
              </w:tabs>
              <w:rPr>
                <w:sz w:val="18"/>
              </w:rPr>
            </w:pPr>
          </w:p>
        </w:tc>
        <w:tc>
          <w:tcPr>
            <w:tcW w:w="2180" w:type="dxa"/>
          </w:tcPr>
          <w:p w:rsidR="00393ABA" w:rsidRDefault="00393ABA" w:rsidP="005766FA">
            <w:pPr>
              <w:tabs>
                <w:tab w:val="left" w:pos="3346"/>
              </w:tabs>
              <w:rPr>
                <w:sz w:val="18"/>
              </w:rPr>
            </w:pPr>
          </w:p>
        </w:tc>
      </w:tr>
      <w:tr w:rsidR="00393ABA" w:rsidTr="005766FA">
        <w:trPr>
          <w:cantSplit/>
        </w:trPr>
        <w:tc>
          <w:tcPr>
            <w:tcW w:w="2180" w:type="dxa"/>
          </w:tcPr>
          <w:p w:rsidR="00393ABA" w:rsidRDefault="00393ABA" w:rsidP="005766FA">
            <w:pPr>
              <w:tabs>
                <w:tab w:val="left" w:pos="3346"/>
              </w:tabs>
              <w:rPr>
                <w:sz w:val="18"/>
              </w:rPr>
            </w:pPr>
          </w:p>
        </w:tc>
        <w:tc>
          <w:tcPr>
            <w:tcW w:w="4360" w:type="dxa"/>
          </w:tcPr>
          <w:p w:rsidR="00393ABA" w:rsidRDefault="00393ABA" w:rsidP="005766FA">
            <w:pPr>
              <w:tabs>
                <w:tab w:val="left" w:pos="3346"/>
              </w:tabs>
              <w:rPr>
                <w:sz w:val="18"/>
              </w:rPr>
            </w:pPr>
          </w:p>
          <w:p w:rsidR="00393ABA" w:rsidRDefault="00393ABA" w:rsidP="005766FA">
            <w:pPr>
              <w:tabs>
                <w:tab w:val="left" w:pos="3346"/>
              </w:tabs>
              <w:rPr>
                <w:sz w:val="18"/>
              </w:rPr>
            </w:pPr>
          </w:p>
        </w:tc>
        <w:tc>
          <w:tcPr>
            <w:tcW w:w="2180" w:type="dxa"/>
          </w:tcPr>
          <w:p w:rsidR="00393ABA" w:rsidRDefault="00393ABA" w:rsidP="005766FA">
            <w:pPr>
              <w:tabs>
                <w:tab w:val="left" w:pos="3346"/>
              </w:tabs>
              <w:rPr>
                <w:sz w:val="18"/>
              </w:rPr>
            </w:pPr>
          </w:p>
        </w:tc>
      </w:tr>
      <w:tr w:rsidR="00393ABA" w:rsidTr="005766FA">
        <w:trPr>
          <w:cantSplit/>
        </w:trPr>
        <w:tc>
          <w:tcPr>
            <w:tcW w:w="2180" w:type="dxa"/>
          </w:tcPr>
          <w:p w:rsidR="00393ABA" w:rsidRDefault="00393ABA" w:rsidP="005766FA">
            <w:pPr>
              <w:tabs>
                <w:tab w:val="left" w:pos="3346"/>
              </w:tabs>
              <w:rPr>
                <w:sz w:val="18"/>
              </w:rPr>
            </w:pPr>
          </w:p>
          <w:p w:rsidR="00393ABA" w:rsidRDefault="00393ABA" w:rsidP="005766FA">
            <w:pPr>
              <w:tabs>
                <w:tab w:val="left" w:pos="3346"/>
              </w:tabs>
              <w:rPr>
                <w:sz w:val="18"/>
              </w:rPr>
            </w:pPr>
          </w:p>
        </w:tc>
        <w:tc>
          <w:tcPr>
            <w:tcW w:w="4360" w:type="dxa"/>
          </w:tcPr>
          <w:p w:rsidR="00393ABA" w:rsidRDefault="00393ABA" w:rsidP="005766FA">
            <w:pPr>
              <w:tabs>
                <w:tab w:val="left" w:pos="3346"/>
              </w:tabs>
              <w:rPr>
                <w:sz w:val="18"/>
              </w:rPr>
            </w:pPr>
          </w:p>
        </w:tc>
        <w:tc>
          <w:tcPr>
            <w:tcW w:w="2180" w:type="dxa"/>
          </w:tcPr>
          <w:p w:rsidR="00393ABA" w:rsidRDefault="00393ABA" w:rsidP="005766FA">
            <w:pPr>
              <w:tabs>
                <w:tab w:val="left" w:pos="3346"/>
              </w:tabs>
              <w:rPr>
                <w:sz w:val="18"/>
              </w:rPr>
            </w:pPr>
          </w:p>
        </w:tc>
      </w:tr>
    </w:tbl>
    <w:p w:rsidR="00393ABA" w:rsidRDefault="00393ABA" w:rsidP="00393ABA"/>
    <w:p w:rsidR="00393ABA" w:rsidRPr="002C7FFC" w:rsidRDefault="00393ABA" w:rsidP="00393ABA">
      <w:pPr>
        <w:pStyle w:val="4"/>
      </w:pPr>
      <w:bookmarkStart w:id="463" w:name="_Toc522858620"/>
      <w:bookmarkStart w:id="464" w:name="_Toc534629850"/>
      <w:bookmarkStart w:id="465" w:name="_Toc120510577"/>
      <w:bookmarkStart w:id="466" w:name="_Toc525942175"/>
      <w:bookmarkStart w:id="467" w:name="_Toc526032356"/>
      <w:bookmarkStart w:id="468" w:name="_Toc526063161"/>
      <w:bookmarkStart w:id="469" w:name="_Toc527297444"/>
      <w:r>
        <w:rPr>
          <w:rFonts w:hint="eastAsia"/>
        </w:rPr>
        <w:t>5</w:t>
      </w:r>
      <w:r w:rsidRPr="002C7FFC">
        <w:rPr>
          <w:rFonts w:hint="eastAsia"/>
        </w:rPr>
        <w:t>.7.4.3</w:t>
      </w:r>
      <w:r w:rsidRPr="002C7FFC">
        <w:rPr>
          <w:rFonts w:hint="eastAsia"/>
        </w:rPr>
        <w:t>配置项</w:t>
      </w:r>
      <w:bookmarkEnd w:id="463"/>
      <w:r w:rsidRPr="002C7FFC">
        <w:rPr>
          <w:rFonts w:hint="eastAsia"/>
        </w:rPr>
        <w:t>计划</w:t>
      </w:r>
      <w:bookmarkEnd w:id="464"/>
      <w:bookmarkEnd w:id="465"/>
      <w:bookmarkEnd w:id="466"/>
      <w:bookmarkEnd w:id="467"/>
      <w:bookmarkEnd w:id="468"/>
      <w:bookmarkEnd w:id="469"/>
    </w:p>
    <w:p w:rsidR="00393ABA" w:rsidRDefault="00393ABA" w:rsidP="00393ABA">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3"/>
        <w:gridCol w:w="2454"/>
        <w:gridCol w:w="2488"/>
        <w:gridCol w:w="2071"/>
      </w:tblGrid>
      <w:tr w:rsidR="00393ABA" w:rsidTr="005766FA">
        <w:tc>
          <w:tcPr>
            <w:tcW w:w="1283" w:type="dxa"/>
            <w:shd w:val="clear" w:color="auto" w:fill="D9D9D9"/>
          </w:tcPr>
          <w:p w:rsidR="00393ABA" w:rsidRDefault="00393ABA" w:rsidP="005766FA">
            <w:pPr>
              <w:tabs>
                <w:tab w:val="left" w:pos="3346"/>
              </w:tabs>
              <w:jc w:val="center"/>
              <w:rPr>
                <w:b/>
                <w:bCs/>
                <w:sz w:val="18"/>
              </w:rPr>
            </w:pPr>
            <w:r>
              <w:rPr>
                <w:rFonts w:hint="eastAsia"/>
                <w:b/>
                <w:bCs/>
                <w:sz w:val="18"/>
              </w:rPr>
              <w:t>类型</w:t>
            </w:r>
          </w:p>
        </w:tc>
        <w:tc>
          <w:tcPr>
            <w:tcW w:w="2454" w:type="dxa"/>
            <w:shd w:val="clear" w:color="auto" w:fill="D9D9D9"/>
          </w:tcPr>
          <w:p w:rsidR="00393ABA" w:rsidRDefault="00393ABA" w:rsidP="005766FA">
            <w:pPr>
              <w:tabs>
                <w:tab w:val="left" w:pos="3346"/>
              </w:tabs>
              <w:jc w:val="center"/>
              <w:rPr>
                <w:b/>
                <w:bCs/>
                <w:sz w:val="18"/>
              </w:rPr>
            </w:pPr>
            <w:r>
              <w:rPr>
                <w:rFonts w:hint="eastAsia"/>
                <w:b/>
                <w:bCs/>
                <w:sz w:val="18"/>
              </w:rPr>
              <w:t>主要配置项</w:t>
            </w:r>
          </w:p>
        </w:tc>
        <w:tc>
          <w:tcPr>
            <w:tcW w:w="2488" w:type="dxa"/>
            <w:shd w:val="clear" w:color="auto" w:fill="D9D9D9"/>
          </w:tcPr>
          <w:p w:rsidR="00393ABA" w:rsidRDefault="00393ABA" w:rsidP="005766FA">
            <w:pPr>
              <w:tabs>
                <w:tab w:val="left" w:pos="3346"/>
              </w:tabs>
              <w:jc w:val="center"/>
              <w:rPr>
                <w:b/>
                <w:bCs/>
                <w:sz w:val="18"/>
              </w:rPr>
            </w:pPr>
            <w:r>
              <w:rPr>
                <w:rFonts w:hint="eastAsia"/>
                <w:b/>
                <w:bCs/>
                <w:sz w:val="18"/>
              </w:rPr>
              <w:t>标识符</w:t>
            </w:r>
          </w:p>
        </w:tc>
        <w:tc>
          <w:tcPr>
            <w:tcW w:w="2071" w:type="dxa"/>
            <w:shd w:val="clear" w:color="auto" w:fill="D9D9D9"/>
          </w:tcPr>
          <w:p w:rsidR="00393ABA" w:rsidRDefault="00393ABA" w:rsidP="005766FA">
            <w:pPr>
              <w:tabs>
                <w:tab w:val="left" w:pos="3346"/>
              </w:tabs>
              <w:jc w:val="center"/>
              <w:rPr>
                <w:b/>
                <w:bCs/>
                <w:sz w:val="18"/>
              </w:rPr>
            </w:pPr>
            <w:r>
              <w:rPr>
                <w:rFonts w:hint="eastAsia"/>
                <w:b/>
                <w:bCs/>
                <w:sz w:val="18"/>
              </w:rPr>
              <w:t>预计正式发表时间</w:t>
            </w:r>
          </w:p>
        </w:tc>
      </w:tr>
      <w:tr w:rsidR="00393ABA" w:rsidTr="005766FA">
        <w:trPr>
          <w:cantSplit/>
        </w:trPr>
        <w:tc>
          <w:tcPr>
            <w:tcW w:w="1283" w:type="dxa"/>
            <w:vMerge w:val="restart"/>
          </w:tcPr>
          <w:p w:rsidR="00393ABA" w:rsidRDefault="00393ABA" w:rsidP="005766FA">
            <w:pPr>
              <w:tabs>
                <w:tab w:val="left" w:pos="3346"/>
              </w:tabs>
              <w:jc w:val="center"/>
              <w:rPr>
                <w:sz w:val="18"/>
              </w:rPr>
            </w:pPr>
          </w:p>
          <w:p w:rsidR="00393ABA" w:rsidRDefault="00393ABA" w:rsidP="005766FA">
            <w:pPr>
              <w:tabs>
                <w:tab w:val="left" w:pos="3346"/>
              </w:tabs>
              <w:jc w:val="center"/>
              <w:rPr>
                <w:sz w:val="18"/>
              </w:rPr>
            </w:pPr>
            <w:r>
              <w:rPr>
                <w:rFonts w:hint="eastAsia"/>
                <w:sz w:val="18"/>
              </w:rPr>
              <w:t>计划</w:t>
            </w:r>
          </w:p>
        </w:tc>
        <w:tc>
          <w:tcPr>
            <w:tcW w:w="2454" w:type="dxa"/>
          </w:tcPr>
          <w:p w:rsidR="00393ABA" w:rsidRDefault="00393ABA" w:rsidP="005766FA">
            <w:pPr>
              <w:tabs>
                <w:tab w:val="left" w:pos="3346"/>
              </w:tabs>
              <w:rPr>
                <w:sz w:val="18"/>
              </w:rPr>
            </w:pPr>
            <w:r>
              <w:rPr>
                <w:rFonts w:hint="eastAsia"/>
                <w:sz w:val="18"/>
              </w:rPr>
              <w:t>《项目计划》</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tcPr>
          <w:p w:rsidR="00393ABA" w:rsidRDefault="00393ABA" w:rsidP="005766FA">
            <w:pPr>
              <w:tabs>
                <w:tab w:val="left" w:pos="3346"/>
              </w:tabs>
              <w:jc w:val="center"/>
              <w:rPr>
                <w:sz w:val="18"/>
              </w:rPr>
            </w:pPr>
          </w:p>
        </w:tc>
        <w:tc>
          <w:tcPr>
            <w:tcW w:w="2454" w:type="dxa"/>
          </w:tcPr>
          <w:p w:rsidR="00393ABA" w:rsidRDefault="00393ABA" w:rsidP="005766FA">
            <w:pPr>
              <w:tabs>
                <w:tab w:val="left" w:pos="3346"/>
              </w:tabs>
              <w:rPr>
                <w:sz w:val="18"/>
              </w:rPr>
            </w:pPr>
            <w:r>
              <w:rPr>
                <w:rFonts w:hint="eastAsia"/>
                <w:sz w:val="18"/>
              </w:rPr>
              <w:t>《质量保证计划》</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tcPr>
          <w:p w:rsidR="00393ABA" w:rsidRDefault="00393ABA" w:rsidP="005766FA">
            <w:pPr>
              <w:tabs>
                <w:tab w:val="left" w:pos="3346"/>
              </w:tabs>
              <w:jc w:val="center"/>
              <w:rPr>
                <w:sz w:val="18"/>
              </w:rPr>
            </w:pPr>
          </w:p>
        </w:tc>
        <w:tc>
          <w:tcPr>
            <w:tcW w:w="2454" w:type="dxa"/>
          </w:tcPr>
          <w:p w:rsidR="00393ABA" w:rsidRDefault="00393ABA" w:rsidP="005766FA">
            <w:pPr>
              <w:tabs>
                <w:tab w:val="left" w:pos="3346"/>
              </w:tabs>
              <w:rPr>
                <w:sz w:val="18"/>
              </w:rPr>
            </w:pPr>
            <w:r>
              <w:rPr>
                <w:rFonts w:hint="eastAsia"/>
                <w:sz w:val="18"/>
              </w:rPr>
              <w:t>《配置管理计划》</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val="restart"/>
          </w:tcPr>
          <w:p w:rsidR="00393ABA" w:rsidRDefault="00393ABA" w:rsidP="005766FA">
            <w:pPr>
              <w:tabs>
                <w:tab w:val="left" w:pos="3346"/>
              </w:tabs>
              <w:jc w:val="center"/>
              <w:rPr>
                <w:sz w:val="18"/>
              </w:rPr>
            </w:pPr>
          </w:p>
          <w:p w:rsidR="00393ABA" w:rsidRDefault="00393ABA" w:rsidP="005766FA">
            <w:pPr>
              <w:tabs>
                <w:tab w:val="left" w:pos="3346"/>
              </w:tabs>
              <w:jc w:val="center"/>
              <w:rPr>
                <w:sz w:val="18"/>
              </w:rPr>
            </w:pPr>
            <w:r>
              <w:rPr>
                <w:rFonts w:hint="eastAsia"/>
                <w:sz w:val="18"/>
              </w:rPr>
              <w:t>需求</w:t>
            </w:r>
          </w:p>
        </w:tc>
        <w:tc>
          <w:tcPr>
            <w:tcW w:w="2454" w:type="dxa"/>
          </w:tcPr>
          <w:p w:rsidR="00393ABA" w:rsidRDefault="00393ABA" w:rsidP="005766FA">
            <w:pPr>
              <w:tabs>
                <w:tab w:val="left" w:pos="3346"/>
              </w:tabs>
              <w:rPr>
                <w:sz w:val="18"/>
              </w:rPr>
            </w:pPr>
            <w:r>
              <w:rPr>
                <w:rFonts w:hint="eastAsia"/>
                <w:sz w:val="18"/>
              </w:rPr>
              <w:t>《用户需求说明书》</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tcPr>
          <w:p w:rsidR="00393ABA" w:rsidRDefault="00393ABA" w:rsidP="005766FA">
            <w:pPr>
              <w:tabs>
                <w:tab w:val="left" w:pos="3346"/>
              </w:tabs>
              <w:jc w:val="center"/>
              <w:rPr>
                <w:sz w:val="18"/>
              </w:rPr>
            </w:pPr>
          </w:p>
        </w:tc>
        <w:tc>
          <w:tcPr>
            <w:tcW w:w="2454" w:type="dxa"/>
          </w:tcPr>
          <w:p w:rsidR="00393ABA" w:rsidRDefault="00393ABA" w:rsidP="005766FA">
            <w:pPr>
              <w:tabs>
                <w:tab w:val="left" w:pos="3346"/>
              </w:tabs>
              <w:rPr>
                <w:sz w:val="18"/>
              </w:rPr>
            </w:pPr>
            <w:r>
              <w:rPr>
                <w:rFonts w:hint="eastAsia"/>
                <w:sz w:val="18"/>
              </w:rPr>
              <w:t>《软件需求规格说明书》</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tcPr>
          <w:p w:rsidR="00393ABA" w:rsidRDefault="00393ABA" w:rsidP="005766FA">
            <w:pPr>
              <w:tabs>
                <w:tab w:val="left" w:pos="3346"/>
              </w:tabs>
              <w:jc w:val="center"/>
              <w:rPr>
                <w:sz w:val="18"/>
              </w:rPr>
            </w:pPr>
          </w:p>
        </w:tc>
        <w:tc>
          <w:tcPr>
            <w:tcW w:w="2454" w:type="dxa"/>
          </w:tcPr>
          <w:p w:rsidR="00393ABA" w:rsidRDefault="00393ABA" w:rsidP="005766FA">
            <w:pPr>
              <w:tabs>
                <w:tab w:val="left" w:pos="3346"/>
              </w:tabs>
              <w:rPr>
                <w:sz w:val="18"/>
              </w:rPr>
            </w:pPr>
            <w:r>
              <w:rPr>
                <w:rFonts w:hint="eastAsia"/>
                <w:sz w:val="18"/>
              </w:rPr>
              <w:t>《需求跟踪报告》</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val="restart"/>
          </w:tcPr>
          <w:p w:rsidR="00393ABA" w:rsidRDefault="00393ABA" w:rsidP="005766FA">
            <w:pPr>
              <w:tabs>
                <w:tab w:val="left" w:pos="3346"/>
              </w:tabs>
              <w:jc w:val="center"/>
              <w:rPr>
                <w:sz w:val="18"/>
              </w:rPr>
            </w:pPr>
          </w:p>
          <w:p w:rsidR="00393ABA" w:rsidRDefault="00393ABA" w:rsidP="005766FA">
            <w:pPr>
              <w:tabs>
                <w:tab w:val="left" w:pos="3346"/>
              </w:tabs>
              <w:jc w:val="center"/>
              <w:rPr>
                <w:sz w:val="18"/>
              </w:rPr>
            </w:pPr>
            <w:r>
              <w:rPr>
                <w:rFonts w:hint="eastAsia"/>
                <w:sz w:val="18"/>
              </w:rPr>
              <w:t>设计</w:t>
            </w:r>
          </w:p>
        </w:tc>
        <w:tc>
          <w:tcPr>
            <w:tcW w:w="2454" w:type="dxa"/>
          </w:tcPr>
          <w:p w:rsidR="00393ABA" w:rsidRDefault="00393ABA" w:rsidP="005766FA">
            <w:pPr>
              <w:tabs>
                <w:tab w:val="left" w:pos="3346"/>
              </w:tabs>
              <w:rPr>
                <w:sz w:val="18"/>
              </w:rPr>
            </w:pPr>
            <w:r>
              <w:rPr>
                <w:rFonts w:hint="eastAsia"/>
                <w:sz w:val="18"/>
              </w:rPr>
              <w:t>《体系结构设计报告》</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tcPr>
          <w:p w:rsidR="00393ABA" w:rsidRDefault="00393ABA" w:rsidP="005766FA">
            <w:pPr>
              <w:tabs>
                <w:tab w:val="left" w:pos="3346"/>
              </w:tabs>
              <w:jc w:val="center"/>
              <w:rPr>
                <w:sz w:val="18"/>
              </w:rPr>
            </w:pPr>
          </w:p>
        </w:tc>
        <w:tc>
          <w:tcPr>
            <w:tcW w:w="2454" w:type="dxa"/>
          </w:tcPr>
          <w:p w:rsidR="00393ABA" w:rsidRDefault="00393ABA" w:rsidP="005766FA">
            <w:pPr>
              <w:tabs>
                <w:tab w:val="left" w:pos="3346"/>
              </w:tabs>
              <w:rPr>
                <w:sz w:val="18"/>
              </w:rPr>
            </w:pPr>
            <w:r>
              <w:rPr>
                <w:rFonts w:hint="eastAsia"/>
                <w:sz w:val="18"/>
              </w:rPr>
              <w:t>《数据库设计报告》</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tcPr>
          <w:p w:rsidR="00393ABA" w:rsidRDefault="00393ABA" w:rsidP="005766FA">
            <w:pPr>
              <w:tabs>
                <w:tab w:val="left" w:pos="3346"/>
              </w:tabs>
              <w:jc w:val="center"/>
              <w:rPr>
                <w:sz w:val="18"/>
              </w:rPr>
            </w:pPr>
          </w:p>
        </w:tc>
        <w:tc>
          <w:tcPr>
            <w:tcW w:w="2454" w:type="dxa"/>
          </w:tcPr>
          <w:p w:rsidR="00393ABA" w:rsidRDefault="00393ABA" w:rsidP="005766FA">
            <w:pPr>
              <w:tabs>
                <w:tab w:val="left" w:pos="3346"/>
              </w:tabs>
              <w:rPr>
                <w:sz w:val="18"/>
              </w:rPr>
            </w:pPr>
            <w:r>
              <w:rPr>
                <w:rFonts w:hint="eastAsia"/>
                <w:sz w:val="18"/>
              </w:rPr>
              <w:t>《模块设计报告》</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tcPr>
          <w:p w:rsidR="00393ABA" w:rsidRDefault="00393ABA" w:rsidP="005766FA">
            <w:pPr>
              <w:tabs>
                <w:tab w:val="left" w:pos="3346"/>
              </w:tabs>
              <w:jc w:val="center"/>
              <w:rPr>
                <w:sz w:val="18"/>
              </w:rPr>
            </w:pPr>
          </w:p>
        </w:tc>
        <w:tc>
          <w:tcPr>
            <w:tcW w:w="2454" w:type="dxa"/>
          </w:tcPr>
          <w:p w:rsidR="00393ABA" w:rsidRDefault="00393ABA" w:rsidP="005766FA">
            <w:pPr>
              <w:tabs>
                <w:tab w:val="left" w:pos="3346"/>
              </w:tabs>
              <w:rPr>
                <w:sz w:val="18"/>
              </w:rPr>
            </w:pPr>
            <w:r>
              <w:rPr>
                <w:rFonts w:hint="eastAsia"/>
                <w:sz w:val="18"/>
              </w:rPr>
              <w:t>《用户界面设计报告》</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val="restart"/>
          </w:tcPr>
          <w:p w:rsidR="00393ABA" w:rsidRDefault="00393ABA" w:rsidP="005766FA">
            <w:pPr>
              <w:tabs>
                <w:tab w:val="left" w:pos="3346"/>
              </w:tabs>
              <w:jc w:val="center"/>
              <w:rPr>
                <w:sz w:val="18"/>
              </w:rPr>
            </w:pPr>
            <w:r>
              <w:rPr>
                <w:rFonts w:hint="eastAsia"/>
                <w:sz w:val="18"/>
              </w:rPr>
              <w:t>编程</w:t>
            </w:r>
          </w:p>
        </w:tc>
        <w:tc>
          <w:tcPr>
            <w:tcW w:w="2454" w:type="dxa"/>
          </w:tcPr>
          <w:p w:rsidR="00393ABA" w:rsidRDefault="00393ABA" w:rsidP="005766FA">
            <w:pPr>
              <w:tabs>
                <w:tab w:val="left" w:pos="3346"/>
              </w:tabs>
              <w:rPr>
                <w:sz w:val="18"/>
              </w:rPr>
            </w:pPr>
            <w:r>
              <w:rPr>
                <w:rFonts w:hint="eastAsia"/>
                <w:sz w:val="18"/>
              </w:rPr>
              <w:t>源程序</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tcPr>
          <w:p w:rsidR="00393ABA" w:rsidRDefault="00393ABA" w:rsidP="005766FA">
            <w:pPr>
              <w:tabs>
                <w:tab w:val="left" w:pos="3346"/>
              </w:tabs>
              <w:jc w:val="center"/>
              <w:rPr>
                <w:sz w:val="18"/>
              </w:rPr>
            </w:pPr>
          </w:p>
        </w:tc>
        <w:tc>
          <w:tcPr>
            <w:tcW w:w="2454" w:type="dxa"/>
          </w:tcPr>
          <w:p w:rsidR="00393ABA" w:rsidRDefault="00393ABA" w:rsidP="005766FA">
            <w:pPr>
              <w:tabs>
                <w:tab w:val="left" w:pos="3346"/>
              </w:tabs>
              <w:rPr>
                <w:sz w:val="18"/>
              </w:rPr>
            </w:pPr>
            <w:r>
              <w:rPr>
                <w:rFonts w:hint="eastAsia"/>
                <w:sz w:val="18"/>
              </w:rPr>
              <w:t>二进制库</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val="restart"/>
          </w:tcPr>
          <w:p w:rsidR="00393ABA" w:rsidRDefault="00393ABA" w:rsidP="005766FA">
            <w:pPr>
              <w:tabs>
                <w:tab w:val="left" w:pos="3346"/>
              </w:tabs>
              <w:jc w:val="center"/>
              <w:rPr>
                <w:sz w:val="18"/>
              </w:rPr>
            </w:pPr>
          </w:p>
          <w:p w:rsidR="00393ABA" w:rsidRDefault="00393ABA" w:rsidP="005766FA">
            <w:pPr>
              <w:tabs>
                <w:tab w:val="left" w:pos="3346"/>
              </w:tabs>
              <w:jc w:val="center"/>
              <w:rPr>
                <w:sz w:val="18"/>
              </w:rPr>
            </w:pPr>
            <w:r>
              <w:rPr>
                <w:rFonts w:hint="eastAsia"/>
                <w:sz w:val="18"/>
              </w:rPr>
              <w:t>测试</w:t>
            </w:r>
          </w:p>
        </w:tc>
        <w:tc>
          <w:tcPr>
            <w:tcW w:w="2454" w:type="dxa"/>
          </w:tcPr>
          <w:p w:rsidR="00393ABA" w:rsidRDefault="00393ABA" w:rsidP="005766FA">
            <w:pPr>
              <w:tabs>
                <w:tab w:val="left" w:pos="3346"/>
              </w:tabs>
              <w:rPr>
                <w:sz w:val="18"/>
              </w:rPr>
            </w:pPr>
            <w:r>
              <w:rPr>
                <w:rFonts w:hint="eastAsia"/>
                <w:sz w:val="18"/>
              </w:rPr>
              <w:t>《测试计划》</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tcPr>
          <w:p w:rsidR="00393ABA" w:rsidRDefault="00393ABA" w:rsidP="005766FA">
            <w:pPr>
              <w:tabs>
                <w:tab w:val="left" w:pos="3346"/>
              </w:tabs>
              <w:jc w:val="center"/>
              <w:rPr>
                <w:sz w:val="18"/>
              </w:rPr>
            </w:pPr>
          </w:p>
        </w:tc>
        <w:tc>
          <w:tcPr>
            <w:tcW w:w="2454" w:type="dxa"/>
          </w:tcPr>
          <w:p w:rsidR="00393ABA" w:rsidRDefault="00393ABA" w:rsidP="005766FA">
            <w:pPr>
              <w:tabs>
                <w:tab w:val="left" w:pos="3346"/>
              </w:tabs>
              <w:rPr>
                <w:sz w:val="18"/>
              </w:rPr>
            </w:pPr>
            <w:r>
              <w:rPr>
                <w:rFonts w:hint="eastAsia"/>
                <w:sz w:val="18"/>
              </w:rPr>
              <w:t>《测试用例》</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tcPr>
          <w:p w:rsidR="00393ABA" w:rsidRDefault="00393ABA" w:rsidP="005766FA">
            <w:pPr>
              <w:tabs>
                <w:tab w:val="left" w:pos="3346"/>
              </w:tabs>
              <w:jc w:val="center"/>
              <w:rPr>
                <w:sz w:val="18"/>
              </w:rPr>
            </w:pPr>
          </w:p>
        </w:tc>
        <w:tc>
          <w:tcPr>
            <w:tcW w:w="2454" w:type="dxa"/>
          </w:tcPr>
          <w:p w:rsidR="00393ABA" w:rsidRDefault="00393ABA" w:rsidP="005766FA">
            <w:pPr>
              <w:tabs>
                <w:tab w:val="left" w:pos="3346"/>
              </w:tabs>
              <w:rPr>
                <w:sz w:val="18"/>
              </w:rPr>
            </w:pPr>
            <w:r>
              <w:rPr>
                <w:rFonts w:hint="eastAsia"/>
                <w:sz w:val="18"/>
              </w:rPr>
              <w:t>《测试报告》</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tcPr>
          <w:p w:rsidR="00393ABA" w:rsidRDefault="00393ABA" w:rsidP="005766FA">
            <w:pPr>
              <w:tabs>
                <w:tab w:val="left" w:pos="3346"/>
              </w:tabs>
              <w:rPr>
                <w:sz w:val="18"/>
              </w:rPr>
            </w:pPr>
          </w:p>
        </w:tc>
        <w:tc>
          <w:tcPr>
            <w:tcW w:w="2454" w:type="dxa"/>
          </w:tcPr>
          <w:p w:rsidR="00393ABA" w:rsidRDefault="00393ABA" w:rsidP="005766FA">
            <w:pPr>
              <w:tabs>
                <w:tab w:val="left" w:pos="3346"/>
              </w:tabs>
              <w:rPr>
                <w:sz w:val="18"/>
              </w:rPr>
            </w:pP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bl>
    <w:p w:rsidR="00393ABA" w:rsidRPr="00012B1B" w:rsidRDefault="00393ABA" w:rsidP="00393ABA">
      <w:pPr>
        <w:pStyle w:val="a1"/>
        <w:ind w:firstLine="0"/>
      </w:pPr>
      <w:bookmarkStart w:id="470" w:name="_Toc13388"/>
      <w:bookmarkStart w:id="471" w:name="_Toc9036"/>
      <w:bookmarkStart w:id="472" w:name="_Hlk525933502"/>
    </w:p>
    <w:p w:rsidR="00393ABA" w:rsidRPr="002C7FFC" w:rsidRDefault="00393ABA" w:rsidP="00393ABA">
      <w:pPr>
        <w:pStyle w:val="3"/>
      </w:pPr>
      <w:bookmarkStart w:id="473" w:name="_Toc525942176"/>
      <w:bookmarkStart w:id="474" w:name="_Toc526032357"/>
      <w:bookmarkStart w:id="475" w:name="_Toc526063162"/>
      <w:bookmarkStart w:id="476" w:name="_Toc527297445"/>
      <w:bookmarkStart w:id="477" w:name="_Toc527842872"/>
      <w:r>
        <w:rPr>
          <w:rFonts w:hint="eastAsia"/>
        </w:rPr>
        <w:lastRenderedPageBreak/>
        <w:t>5</w:t>
      </w:r>
      <w:r w:rsidRPr="002C7FFC">
        <w:rPr>
          <w:rFonts w:hint="eastAsia"/>
        </w:rPr>
        <w:t>.7.5</w:t>
      </w:r>
      <w:r w:rsidRPr="002C7FFC">
        <w:t>项目配置</w:t>
      </w:r>
      <w:r w:rsidRPr="002C7FFC">
        <w:rPr>
          <w:rFonts w:hint="eastAsia"/>
        </w:rPr>
        <w:t>变更处理流程</w:t>
      </w:r>
      <w:bookmarkEnd w:id="470"/>
      <w:bookmarkEnd w:id="471"/>
      <w:bookmarkEnd w:id="473"/>
      <w:bookmarkEnd w:id="474"/>
      <w:bookmarkEnd w:id="475"/>
      <w:bookmarkEnd w:id="476"/>
      <w:bookmarkEnd w:id="477"/>
    </w:p>
    <w:p w:rsidR="00393ABA" w:rsidRPr="002C7FFC" w:rsidRDefault="00393ABA" w:rsidP="00393ABA">
      <w:pPr>
        <w:pStyle w:val="4"/>
      </w:pPr>
      <w:bookmarkStart w:id="478" w:name="_Toc525942177"/>
      <w:bookmarkStart w:id="479" w:name="_Toc526032358"/>
      <w:bookmarkStart w:id="480" w:name="_Toc526063163"/>
      <w:bookmarkStart w:id="481" w:name="_Toc527297446"/>
      <w:r>
        <w:rPr>
          <w:rFonts w:hint="eastAsia"/>
        </w:rPr>
        <w:t>5</w:t>
      </w:r>
      <w:r w:rsidRPr="002C7FFC">
        <w:rPr>
          <w:rFonts w:hint="eastAsia"/>
        </w:rPr>
        <w:t>.7.5.1</w:t>
      </w:r>
      <w:r w:rsidRPr="002C7FFC">
        <w:rPr>
          <w:rFonts w:hint="eastAsia"/>
        </w:rPr>
        <w:t>执行条件：</w:t>
      </w:r>
      <w:bookmarkEnd w:id="478"/>
      <w:bookmarkEnd w:id="479"/>
      <w:bookmarkEnd w:id="480"/>
      <w:bookmarkEnd w:id="481"/>
    </w:p>
    <w:p w:rsidR="00393ABA" w:rsidRDefault="00393ABA" w:rsidP="00393ABA">
      <w:pPr>
        <w:ind w:firstLine="420"/>
      </w:pPr>
      <w:r>
        <w:rPr>
          <w:rFonts w:hint="eastAsia"/>
        </w:rPr>
        <w:t>提出配置变更或事件驱动变更</w:t>
      </w:r>
    </w:p>
    <w:p w:rsidR="00393ABA" w:rsidRDefault="00393ABA" w:rsidP="00393ABA"/>
    <w:p w:rsidR="00393ABA" w:rsidRPr="002C7FFC" w:rsidRDefault="00393ABA" w:rsidP="00393ABA">
      <w:pPr>
        <w:pStyle w:val="4"/>
      </w:pPr>
      <w:bookmarkStart w:id="482" w:name="_Toc525942178"/>
      <w:bookmarkStart w:id="483" w:name="_Toc526032359"/>
      <w:bookmarkStart w:id="484" w:name="_Toc526063164"/>
      <w:bookmarkStart w:id="485" w:name="_Toc527297447"/>
      <w:r>
        <w:rPr>
          <w:rFonts w:hint="eastAsia"/>
        </w:rPr>
        <w:t>5</w:t>
      </w:r>
      <w:r w:rsidRPr="002C7FFC">
        <w:rPr>
          <w:rFonts w:hint="eastAsia"/>
        </w:rPr>
        <w:t>.7.5.2</w:t>
      </w:r>
      <w:r w:rsidRPr="002C7FFC">
        <w:rPr>
          <w:rFonts w:hint="eastAsia"/>
        </w:rPr>
        <w:t>流程说明</w:t>
      </w:r>
      <w:bookmarkEnd w:id="482"/>
      <w:bookmarkEnd w:id="483"/>
      <w:bookmarkEnd w:id="484"/>
      <w:bookmarkEnd w:id="485"/>
    </w:p>
    <w:p w:rsidR="00393ABA" w:rsidRDefault="00393ABA" w:rsidP="00393ABA">
      <w:r>
        <w:rPr>
          <w:rFonts w:hint="eastAsia"/>
        </w:rPr>
        <w:t>1.</w:t>
      </w:r>
      <w:r>
        <w:rPr>
          <w:rFonts w:hint="eastAsia"/>
        </w:rPr>
        <w:t>向</w:t>
      </w:r>
      <w:r>
        <w:t>S</w:t>
      </w:r>
      <w:r>
        <w:rPr>
          <w:rFonts w:hint="eastAsia"/>
        </w:rPr>
        <w:t>CCB</w:t>
      </w:r>
      <w:r>
        <w:rPr>
          <w:rFonts w:hint="eastAsia"/>
        </w:rPr>
        <w:t>提交报告，由</w:t>
      </w:r>
      <w:r>
        <w:rPr>
          <w:rFonts w:hint="eastAsia"/>
        </w:rPr>
        <w:t>SCCB</w:t>
      </w:r>
      <w:r>
        <w:rPr>
          <w:rFonts w:hint="eastAsia"/>
        </w:rPr>
        <w:t>评审。</w:t>
      </w:r>
    </w:p>
    <w:p w:rsidR="00393ABA" w:rsidRDefault="00393ABA" w:rsidP="00393ABA">
      <w:r>
        <w:rPr>
          <w:rFonts w:hint="eastAsia"/>
        </w:rPr>
        <w:t>2.</w:t>
      </w:r>
      <w:r>
        <w:rPr>
          <w:rFonts w:hint="eastAsia"/>
        </w:rPr>
        <w:t>判断是否批准该变更。</w:t>
      </w:r>
    </w:p>
    <w:p w:rsidR="00393ABA" w:rsidRDefault="00393ABA" w:rsidP="00393ABA">
      <w:r>
        <w:rPr>
          <w:rFonts w:hint="eastAsia"/>
        </w:rPr>
        <w:t>3.</w:t>
      </w:r>
      <w:r>
        <w:rPr>
          <w:rFonts w:hint="eastAsia"/>
        </w:rPr>
        <w:t>判断后由</w:t>
      </w:r>
      <w:r>
        <w:rPr>
          <w:rFonts w:hint="eastAsia"/>
        </w:rPr>
        <w:t>CCB</w:t>
      </w:r>
      <w:r>
        <w:rPr>
          <w:rFonts w:hint="eastAsia"/>
        </w:rPr>
        <w:t>邮件形式发送结果给用户以及其他人员。</w:t>
      </w:r>
    </w:p>
    <w:p w:rsidR="00393ABA" w:rsidRDefault="00393ABA" w:rsidP="00393ABA"/>
    <w:p w:rsidR="00393ABA" w:rsidRPr="002C7FFC" w:rsidRDefault="00393ABA" w:rsidP="00393ABA">
      <w:pPr>
        <w:pStyle w:val="4"/>
      </w:pPr>
      <w:bookmarkStart w:id="486" w:name="_Toc525942179"/>
      <w:bookmarkStart w:id="487" w:name="_Toc526032360"/>
      <w:bookmarkStart w:id="488" w:name="_Toc526063165"/>
      <w:bookmarkStart w:id="489" w:name="_Toc527297448"/>
      <w:r>
        <w:rPr>
          <w:rFonts w:hint="eastAsia"/>
        </w:rPr>
        <w:t>5</w:t>
      </w:r>
      <w:r w:rsidRPr="002C7FFC">
        <w:rPr>
          <w:rFonts w:hint="eastAsia"/>
        </w:rPr>
        <w:t>.7.5.3</w:t>
      </w:r>
      <w:r w:rsidRPr="002C7FFC">
        <w:rPr>
          <w:rFonts w:hint="eastAsia"/>
        </w:rPr>
        <w:t>角色责任：</w:t>
      </w:r>
      <w:bookmarkEnd w:id="486"/>
      <w:bookmarkEnd w:id="487"/>
      <w:bookmarkEnd w:id="488"/>
      <w:bookmarkEnd w:id="489"/>
    </w:p>
    <w:p w:rsidR="00393ABA" w:rsidRDefault="00393ABA" w:rsidP="00393ABA">
      <w:r>
        <w:rPr>
          <w:rFonts w:hint="eastAsia"/>
        </w:rPr>
        <w:t>配置管理员：对配置的变更进行记录，需求文档进行更新并进行上传。</w:t>
      </w:r>
    </w:p>
    <w:p w:rsidR="00393ABA" w:rsidRDefault="00393ABA" w:rsidP="00393ABA">
      <w:r>
        <w:rPr>
          <w:rFonts w:hint="eastAsia"/>
        </w:rPr>
        <w:t>项目经理：评估任务时间，调整项目开发计划，分发给相关开发人员。</w:t>
      </w:r>
    </w:p>
    <w:p w:rsidR="00393ABA" w:rsidRDefault="00393ABA" w:rsidP="00393ABA">
      <w:r>
        <w:rPr>
          <w:rFonts w:hint="eastAsia"/>
        </w:rPr>
        <w:t>项目组员：配合项目经理就所变更的配置的要求。</w:t>
      </w:r>
    </w:p>
    <w:p w:rsidR="00393ABA" w:rsidRDefault="00393ABA" w:rsidP="00393ABA"/>
    <w:p w:rsidR="00393ABA" w:rsidRDefault="00393ABA" w:rsidP="00393ABA">
      <w:r>
        <w:rPr>
          <w:rFonts w:hint="eastAsia"/>
        </w:rPr>
        <w:t>最后就提出的变更及改进方案进行邮件确认。</w:t>
      </w:r>
    </w:p>
    <w:p w:rsidR="00393ABA" w:rsidRPr="00AE26A5" w:rsidRDefault="00393ABA" w:rsidP="00393ABA"/>
    <w:p w:rsidR="00393ABA" w:rsidRPr="002C7FFC" w:rsidRDefault="00393ABA" w:rsidP="00393ABA">
      <w:pPr>
        <w:pStyle w:val="3"/>
      </w:pPr>
      <w:bookmarkStart w:id="490" w:name="_Toc525942180"/>
      <w:bookmarkStart w:id="491" w:name="_Toc526032361"/>
      <w:bookmarkStart w:id="492" w:name="_Toc526063166"/>
      <w:bookmarkStart w:id="493" w:name="_Toc527297449"/>
      <w:bookmarkStart w:id="494" w:name="_Toc527842873"/>
      <w:r>
        <w:rPr>
          <w:rFonts w:hint="eastAsia"/>
        </w:rPr>
        <w:t>5</w:t>
      </w:r>
      <w:r w:rsidRPr="002C7FFC">
        <w:rPr>
          <w:rFonts w:hint="eastAsia"/>
        </w:rPr>
        <w:t>.7.6</w:t>
      </w:r>
      <w:r w:rsidRPr="002C7FFC">
        <w:rPr>
          <w:rFonts w:hint="eastAsia"/>
        </w:rPr>
        <w:t>记录的收集、维护和保存</w:t>
      </w:r>
      <w:bookmarkEnd w:id="490"/>
      <w:bookmarkEnd w:id="491"/>
      <w:bookmarkEnd w:id="492"/>
      <w:bookmarkEnd w:id="493"/>
      <w:bookmarkEnd w:id="494"/>
      <w:r w:rsidRPr="002C7FFC">
        <w:rPr>
          <w:rFonts w:hint="eastAsia"/>
        </w:rPr>
        <w:t> </w:t>
      </w:r>
    </w:p>
    <w:bookmarkEnd w:id="472"/>
    <w:p w:rsidR="00393ABA" w:rsidRDefault="00393ABA" w:rsidP="00393ABA">
      <w:pPr>
        <w:pStyle w:val="af2"/>
        <w:shd w:val="clear" w:color="auto" w:fill="FFFFFF"/>
        <w:spacing w:before="150" w:after="150"/>
        <w:ind w:firstLine="420"/>
        <w:rPr>
          <w:bCs/>
          <w:sz w:val="21"/>
          <w:szCs w:val="21"/>
        </w:rPr>
      </w:pPr>
      <w:r w:rsidRPr="00041074">
        <w:rPr>
          <w:rFonts w:hint="eastAsia"/>
          <w:sz w:val="21"/>
          <w:szCs w:val="21"/>
        </w:rPr>
        <w:t>在本项目各种软件配置管理活动贯穿整个项目研发周期。在软件配置管理小组中，应由项目配置员专门负责收集、汇总与保存这些记录。在该项目中每个里程碑到达时，要进行本计划的维护；当配置管理活动发生较大变化时，也要进行本计划的修订。</w:t>
      </w:r>
    </w:p>
    <w:p w:rsidR="00393ABA" w:rsidRPr="00041074" w:rsidRDefault="00393ABA" w:rsidP="00393ABA">
      <w:pPr>
        <w:pStyle w:val="af2"/>
        <w:shd w:val="clear" w:color="auto" w:fill="FFFFFF"/>
        <w:spacing w:before="150" w:after="150"/>
        <w:ind w:firstLine="420"/>
        <w:rPr>
          <w:bCs/>
          <w:sz w:val="21"/>
          <w:szCs w:val="21"/>
        </w:rPr>
      </w:pPr>
      <w:r w:rsidRPr="00041074">
        <w:rPr>
          <w:rFonts w:hint="eastAsia"/>
          <w:sz w:val="21"/>
          <w:szCs w:val="21"/>
        </w:rPr>
        <w:br/>
        <w:t>1.系统、系统开发及管理使用的软件的功能基线与产品基线要存放于GitHub中，必须一式两份且存放在两个不同的实体磁盘。这些记录应该每6个月拷贝一次。 </w:t>
      </w:r>
      <w:r w:rsidRPr="00041074">
        <w:rPr>
          <w:rFonts w:hint="eastAsia"/>
          <w:sz w:val="21"/>
          <w:szCs w:val="21"/>
        </w:rPr>
        <w:br/>
        <w:t>2．上述这些软件的文档也应上传至GitHub，必须一式两份且存放在两个不同的实体磁盘，并应有一份打印的硬拷贝。磁媒体应该每隔6个月拷贝一次，以免意外损伤与自然老化。 </w:t>
      </w:r>
      <w:r w:rsidRPr="00041074">
        <w:rPr>
          <w:rFonts w:hint="eastAsia"/>
          <w:sz w:val="21"/>
          <w:szCs w:val="21"/>
        </w:rPr>
        <w:br/>
        <w:t>3． 项目研发中的可控文档，除了按1，2规定妥善存放外，要在项目结束后再保存2年，或在条件成熟时转交给这些软件产品的生产系统。</w:t>
      </w:r>
    </w:p>
    <w:p w:rsidR="00393ABA" w:rsidRPr="00041074" w:rsidRDefault="00393ABA" w:rsidP="00393ABA">
      <w:pPr>
        <w:pStyle w:val="af2"/>
        <w:shd w:val="clear" w:color="auto" w:fill="FFFFFF"/>
        <w:spacing w:before="150" w:after="150"/>
        <w:ind w:firstLine="420"/>
        <w:rPr>
          <w:sz w:val="21"/>
          <w:szCs w:val="21"/>
        </w:rPr>
      </w:pPr>
      <w:r w:rsidRPr="00041074">
        <w:rPr>
          <w:rFonts w:hint="eastAsia"/>
          <w:sz w:val="21"/>
          <w:szCs w:val="21"/>
        </w:rPr>
        <w:t>项目研发中的非可控文档（包括会议录音），除了按1，2规定妥善存放外，要在项目结束后再保存1年</w:t>
      </w:r>
      <w:r>
        <w:rPr>
          <w:rFonts w:hint="eastAsia"/>
          <w:sz w:val="21"/>
          <w:szCs w:val="21"/>
        </w:rPr>
        <w:t>，作为备案保存。</w:t>
      </w:r>
      <w:r w:rsidRPr="00041074">
        <w:rPr>
          <w:rFonts w:hint="eastAsia"/>
          <w:sz w:val="21"/>
          <w:szCs w:val="21"/>
        </w:rPr>
        <w:br/>
      </w:r>
      <w:r w:rsidRPr="00041074">
        <w:rPr>
          <w:rFonts w:hint="eastAsia"/>
          <w:sz w:val="21"/>
          <w:szCs w:val="21"/>
        </w:rPr>
        <w:br/>
      </w:r>
      <w:r w:rsidRPr="00041074">
        <w:rPr>
          <w:rFonts w:hint="eastAsia"/>
          <w:sz w:val="21"/>
          <w:szCs w:val="21"/>
        </w:rPr>
        <w:lastRenderedPageBreak/>
        <w:t>4．上述软件的各项配置、评审记录与文档修改历史，要作为软件的历史</w:t>
      </w:r>
      <w:r>
        <w:rPr>
          <w:rFonts w:hint="eastAsia"/>
          <w:sz w:val="21"/>
          <w:szCs w:val="21"/>
        </w:rPr>
        <w:t>操作</w:t>
      </w:r>
      <w:r w:rsidRPr="00041074">
        <w:rPr>
          <w:rFonts w:hint="eastAsia"/>
          <w:sz w:val="21"/>
          <w:szCs w:val="21"/>
        </w:rPr>
        <w:t>记录来保存，用打印</w:t>
      </w:r>
      <w:r>
        <w:rPr>
          <w:rFonts w:hint="eastAsia"/>
          <w:sz w:val="21"/>
          <w:szCs w:val="21"/>
        </w:rPr>
        <w:t>的形式</w:t>
      </w:r>
      <w:r w:rsidRPr="00041074">
        <w:rPr>
          <w:rFonts w:hint="eastAsia"/>
          <w:sz w:val="21"/>
          <w:szCs w:val="21"/>
        </w:rPr>
        <w:t>一式两份存放.</w:t>
      </w:r>
    </w:p>
    <w:p w:rsidR="00393ABA" w:rsidRPr="002C7FFC" w:rsidRDefault="00393ABA" w:rsidP="00393ABA">
      <w:pPr>
        <w:pStyle w:val="4"/>
      </w:pPr>
      <w:bookmarkStart w:id="495" w:name="_Toc120510580"/>
      <w:bookmarkStart w:id="496" w:name="_Toc525942181"/>
      <w:bookmarkStart w:id="497" w:name="_Toc526032362"/>
      <w:bookmarkStart w:id="498" w:name="_Toc526063167"/>
      <w:bookmarkStart w:id="499" w:name="_Toc527297450"/>
      <w:r>
        <w:rPr>
          <w:rFonts w:hint="eastAsia"/>
        </w:rPr>
        <w:t>5</w:t>
      </w:r>
      <w:r w:rsidRPr="002C7FFC">
        <w:rPr>
          <w:rFonts w:hint="eastAsia"/>
        </w:rPr>
        <w:t>.7.6.1</w:t>
      </w:r>
      <w:r w:rsidRPr="002C7FFC">
        <w:rPr>
          <w:rFonts w:hint="eastAsia"/>
        </w:rPr>
        <w:t>配置库备份计划</w:t>
      </w:r>
      <w:bookmarkEnd w:id="495"/>
      <w:bookmarkEnd w:id="496"/>
      <w:bookmarkEnd w:id="497"/>
      <w:bookmarkEnd w:id="498"/>
      <w:bookmarkEnd w:id="499"/>
    </w:p>
    <w:p w:rsidR="00393ABA" w:rsidRPr="00F00CDE" w:rsidRDefault="00393ABA" w:rsidP="00393ABA">
      <w:r w:rsidRPr="00F00CDE">
        <w:rPr>
          <w:rFonts w:hint="eastAsia"/>
        </w:rPr>
        <w:t>配置管理员制定配置库备份计划，指明“何人”在“何时”将配置库备份到“何处”。</w:t>
      </w:r>
    </w:p>
    <w:p w:rsidR="00393ABA" w:rsidRDefault="00393ABA" w:rsidP="00393ABA">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816"/>
        <w:gridCol w:w="4347"/>
      </w:tblGrid>
      <w:tr w:rsidR="00393ABA" w:rsidTr="005766FA">
        <w:trPr>
          <w:cantSplit/>
        </w:trPr>
        <w:tc>
          <w:tcPr>
            <w:tcW w:w="2236" w:type="dxa"/>
            <w:shd w:val="clear" w:color="auto" w:fill="D9D9D9"/>
          </w:tcPr>
          <w:p w:rsidR="00393ABA" w:rsidRDefault="00393ABA" w:rsidP="005766FA">
            <w:pPr>
              <w:jc w:val="center"/>
              <w:rPr>
                <w:b/>
                <w:bCs/>
                <w:iCs/>
                <w:sz w:val="18"/>
              </w:rPr>
            </w:pPr>
            <w:r>
              <w:rPr>
                <w:rFonts w:hint="eastAsia"/>
                <w:b/>
                <w:bCs/>
                <w:iCs/>
                <w:sz w:val="18"/>
              </w:rPr>
              <w:t>备份频度、时间</w:t>
            </w:r>
          </w:p>
        </w:tc>
        <w:tc>
          <w:tcPr>
            <w:tcW w:w="1904" w:type="dxa"/>
            <w:shd w:val="clear" w:color="auto" w:fill="D9D9D9"/>
          </w:tcPr>
          <w:p w:rsidR="00393ABA" w:rsidRDefault="00393ABA" w:rsidP="005766FA">
            <w:pPr>
              <w:jc w:val="center"/>
              <w:rPr>
                <w:b/>
                <w:bCs/>
                <w:iCs/>
                <w:sz w:val="18"/>
              </w:rPr>
            </w:pPr>
            <w:r>
              <w:rPr>
                <w:rFonts w:hint="eastAsia"/>
                <w:b/>
                <w:bCs/>
                <w:iCs/>
                <w:sz w:val="18"/>
              </w:rPr>
              <w:t>备份人</w:t>
            </w:r>
          </w:p>
        </w:tc>
        <w:tc>
          <w:tcPr>
            <w:tcW w:w="4580" w:type="dxa"/>
            <w:shd w:val="clear" w:color="auto" w:fill="D9D9D9"/>
          </w:tcPr>
          <w:p w:rsidR="00393ABA" w:rsidRDefault="00393ABA" w:rsidP="005766FA">
            <w:pPr>
              <w:jc w:val="center"/>
              <w:rPr>
                <w:b/>
                <w:bCs/>
                <w:iCs/>
                <w:sz w:val="18"/>
              </w:rPr>
            </w:pPr>
            <w:r>
              <w:rPr>
                <w:rFonts w:hint="eastAsia"/>
                <w:b/>
                <w:bCs/>
                <w:iCs/>
                <w:sz w:val="18"/>
              </w:rPr>
              <w:t>备份内容、目的地、方式等</w:t>
            </w:r>
          </w:p>
        </w:tc>
      </w:tr>
      <w:tr w:rsidR="00393ABA" w:rsidTr="005766FA">
        <w:trPr>
          <w:cantSplit/>
          <w:trHeight w:val="389"/>
        </w:trPr>
        <w:tc>
          <w:tcPr>
            <w:tcW w:w="2236" w:type="dxa"/>
          </w:tcPr>
          <w:p w:rsidR="00393ABA" w:rsidRDefault="00393ABA" w:rsidP="005766FA">
            <w:pPr>
              <w:rPr>
                <w:iCs/>
                <w:sz w:val="18"/>
              </w:rPr>
            </w:pPr>
          </w:p>
        </w:tc>
        <w:tc>
          <w:tcPr>
            <w:tcW w:w="1904" w:type="dxa"/>
          </w:tcPr>
          <w:p w:rsidR="00393ABA" w:rsidRDefault="00393ABA" w:rsidP="005766FA">
            <w:pPr>
              <w:rPr>
                <w:iCs/>
                <w:sz w:val="18"/>
              </w:rPr>
            </w:pPr>
          </w:p>
        </w:tc>
        <w:tc>
          <w:tcPr>
            <w:tcW w:w="4580" w:type="dxa"/>
          </w:tcPr>
          <w:p w:rsidR="00393ABA" w:rsidRDefault="00393ABA" w:rsidP="005766FA">
            <w:pPr>
              <w:rPr>
                <w:iCs/>
                <w:sz w:val="18"/>
              </w:rPr>
            </w:pPr>
          </w:p>
        </w:tc>
      </w:tr>
      <w:tr w:rsidR="00393ABA" w:rsidTr="005766FA">
        <w:trPr>
          <w:cantSplit/>
          <w:trHeight w:val="389"/>
        </w:trPr>
        <w:tc>
          <w:tcPr>
            <w:tcW w:w="2236" w:type="dxa"/>
          </w:tcPr>
          <w:p w:rsidR="00393ABA" w:rsidRDefault="00393ABA" w:rsidP="005766FA">
            <w:pPr>
              <w:rPr>
                <w:iCs/>
                <w:sz w:val="18"/>
              </w:rPr>
            </w:pPr>
          </w:p>
        </w:tc>
        <w:tc>
          <w:tcPr>
            <w:tcW w:w="1904" w:type="dxa"/>
          </w:tcPr>
          <w:p w:rsidR="00393ABA" w:rsidRDefault="00393ABA" w:rsidP="005766FA">
            <w:pPr>
              <w:rPr>
                <w:iCs/>
                <w:sz w:val="18"/>
              </w:rPr>
            </w:pPr>
          </w:p>
        </w:tc>
        <w:tc>
          <w:tcPr>
            <w:tcW w:w="4580" w:type="dxa"/>
          </w:tcPr>
          <w:p w:rsidR="00393ABA" w:rsidRDefault="00393ABA" w:rsidP="005766FA">
            <w:pPr>
              <w:rPr>
                <w:iCs/>
                <w:sz w:val="18"/>
              </w:rPr>
            </w:pPr>
          </w:p>
        </w:tc>
      </w:tr>
      <w:tr w:rsidR="00393ABA" w:rsidTr="005766FA">
        <w:trPr>
          <w:cantSplit/>
          <w:trHeight w:val="389"/>
        </w:trPr>
        <w:tc>
          <w:tcPr>
            <w:tcW w:w="2236" w:type="dxa"/>
          </w:tcPr>
          <w:p w:rsidR="00393ABA" w:rsidRDefault="00393ABA" w:rsidP="005766FA">
            <w:pPr>
              <w:rPr>
                <w:iCs/>
                <w:sz w:val="18"/>
              </w:rPr>
            </w:pPr>
          </w:p>
        </w:tc>
        <w:tc>
          <w:tcPr>
            <w:tcW w:w="1904" w:type="dxa"/>
          </w:tcPr>
          <w:p w:rsidR="00393ABA" w:rsidRDefault="00393ABA" w:rsidP="005766FA">
            <w:pPr>
              <w:rPr>
                <w:iCs/>
                <w:sz w:val="18"/>
              </w:rPr>
            </w:pPr>
          </w:p>
        </w:tc>
        <w:tc>
          <w:tcPr>
            <w:tcW w:w="4580" w:type="dxa"/>
          </w:tcPr>
          <w:p w:rsidR="00393ABA" w:rsidRDefault="00393ABA" w:rsidP="005766FA">
            <w:pPr>
              <w:rPr>
                <w:iCs/>
                <w:sz w:val="18"/>
              </w:rPr>
            </w:pPr>
          </w:p>
        </w:tc>
      </w:tr>
    </w:tbl>
    <w:p w:rsidR="00393ABA" w:rsidRPr="00ED43DD" w:rsidRDefault="00393ABA" w:rsidP="00393ABA"/>
    <w:p w:rsidR="00393ABA" w:rsidRPr="00DD357E" w:rsidRDefault="00393ABA" w:rsidP="00393ABA">
      <w:pPr>
        <w:pStyle w:val="af"/>
        <w:ind w:leftChars="0" w:left="0" w:firstLineChars="0" w:firstLine="0"/>
      </w:pPr>
      <w:bookmarkStart w:id="500" w:name="_GoBack"/>
      <w:bookmarkEnd w:id="500"/>
    </w:p>
    <w:p w:rsidR="00393ABA" w:rsidRPr="00393ABA" w:rsidRDefault="00393ABA" w:rsidP="00393ABA"/>
    <w:sectPr w:rsidR="00393ABA" w:rsidRPr="00393ABA">
      <w:pgSz w:w="11907" w:h="16840" w:code="9"/>
      <w:pgMar w:top="1440" w:right="1797" w:bottom="1440" w:left="1797" w:header="720" w:footer="720" w:gutter="0"/>
      <w:cols w:space="720"/>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6AC9" w:rsidRDefault="00AE6AC9">
      <w:r>
        <w:separator/>
      </w:r>
    </w:p>
  </w:endnote>
  <w:endnote w:type="continuationSeparator" w:id="0">
    <w:p w:rsidR="00AE6AC9" w:rsidRDefault="00AE6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6FA" w:rsidRDefault="005766FA">
    <w:pPr>
      <w:pStyle w:val="a7"/>
      <w:framePr w:wrap="around" w:vAnchor="text" w:hAnchor="margin" w:xAlign="outside" w:y="1"/>
      <w:rPr>
        <w:rStyle w:val="a9"/>
      </w:rPr>
    </w:pPr>
    <w:r>
      <w:rPr>
        <w:rStyle w:val="a9"/>
      </w:rPr>
      <w:fldChar w:fldCharType="begin"/>
    </w:r>
    <w:r>
      <w:rPr>
        <w:rStyle w:val="a9"/>
      </w:rPr>
      <w:instrText xml:space="preserve">PAGE  </w:instrText>
    </w:r>
    <w:r>
      <w:rPr>
        <w:rStyle w:val="a9"/>
      </w:rPr>
      <w:fldChar w:fldCharType="end"/>
    </w:r>
  </w:p>
  <w:p w:rsidR="005766FA" w:rsidRDefault="005766FA">
    <w:pPr>
      <w:pStyle w:val="a7"/>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6FA" w:rsidRDefault="005766FA">
    <w:pPr>
      <w:pStyle w:val="a7"/>
      <w:jc w:val="center"/>
    </w:pPr>
    <w:r>
      <w:fldChar w:fldCharType="begin"/>
    </w:r>
    <w:r>
      <w:instrText>PAGE   \* MERGEFORMAT</w:instrText>
    </w:r>
    <w:r>
      <w:fldChar w:fldCharType="separate"/>
    </w:r>
    <w:r>
      <w:rPr>
        <w:lang w:val="zh-CN"/>
      </w:rPr>
      <w:t>2</w:t>
    </w:r>
    <w:r>
      <w:fldChar w:fldCharType="end"/>
    </w:r>
  </w:p>
  <w:p w:rsidR="005766FA" w:rsidRDefault="005766FA">
    <w:pPr>
      <w:pStyle w:val="a7"/>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6AC9" w:rsidRDefault="00AE6AC9">
      <w:r>
        <w:separator/>
      </w:r>
    </w:p>
  </w:footnote>
  <w:footnote w:type="continuationSeparator" w:id="0">
    <w:p w:rsidR="00AE6AC9" w:rsidRDefault="00AE6A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812" w:rsidRDefault="001B0812" w:rsidP="001B0812">
    <w:pPr>
      <w:pStyle w:val="a6"/>
      <w:jc w:val="left"/>
      <w:rPr>
        <w:ins w:id="30" w:author="Chen XuanWem" w:date="2018-10-21T20:25:00Z"/>
      </w:rPr>
    </w:pPr>
    <w:ins w:id="31" w:author="Chen XuanWem" w:date="2018-10-21T20:25:00Z">
      <w:r w:rsidRPr="00733C25">
        <w:rPr>
          <w:rFonts w:hint="eastAsia"/>
          <w:sz w:val="28"/>
        </w:rPr>
        <w:t>PRD2018-G1</w:t>
      </w:r>
      <w:r>
        <w:rPr>
          <w:rFonts w:hint="eastAsia"/>
          <w:sz w:val="28"/>
        </w:rPr>
        <w:t xml:space="preserve">                                             </w:t>
      </w:r>
      <w:r w:rsidRPr="005F212E">
        <w:rPr>
          <w:sz w:val="28"/>
        </w:rPr>
        <w:drawing>
          <wp:inline distT="0" distB="0" distL="0" distR="0" wp14:anchorId="0C0D8F7D" wp14:editId="7F466B19">
            <wp:extent cx="254635" cy="365760"/>
            <wp:effectExtent l="0" t="0" r="0" b="0"/>
            <wp:docPr id="5" name="图片 6" descr="说明: C:\Users\YUKUN\Desktop\未标题-2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C:\Users\YUKUN\Desktop\未标题-2_看图王.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635" cy="365760"/>
                    </a:xfrm>
                    <a:prstGeom prst="rect">
                      <a:avLst/>
                    </a:prstGeom>
                    <a:noFill/>
                    <a:ln>
                      <a:noFill/>
                    </a:ln>
                  </pic:spPr>
                </pic:pic>
              </a:graphicData>
            </a:graphic>
          </wp:inline>
        </w:drawing>
      </w:r>
    </w:ins>
  </w:p>
  <w:p w:rsidR="005766FA" w:rsidRDefault="005766FA">
    <w:pPr>
      <w:pStyle w:val="a6"/>
    </w:pPr>
    <w:del w:id="32" w:author="Chen XuanWem" w:date="2018-10-21T20:25:00Z">
      <w:r w:rsidDel="001B0812">
        <w:rPr>
          <w:rFonts w:hint="eastAsia"/>
        </w:rPr>
        <w:delText>_____________________</w:delText>
      </w:r>
      <w:r w:rsidDel="001B0812">
        <w:rPr>
          <w:rFonts w:hint="eastAsia"/>
          <w:noProof w:val="0"/>
        </w:rPr>
        <w:delText>项目开发计划书</w:delText>
      </w:r>
    </w:del>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6FA" w:rsidRDefault="005766FA" w:rsidP="004303A0">
    <w:pPr>
      <w:pStyle w:val="a6"/>
      <w:jc w:val="left"/>
    </w:pPr>
    <w:bookmarkStart w:id="33" w:name="_Hlk527916966"/>
    <w:bookmarkStart w:id="34" w:name="_Hlk527916967"/>
    <w:bookmarkStart w:id="35" w:name="_Hlk527916974"/>
    <w:bookmarkStart w:id="36" w:name="_Hlk527916975"/>
    <w:bookmarkStart w:id="37" w:name="_Hlk527916989"/>
    <w:bookmarkStart w:id="38" w:name="_Hlk527916990"/>
    <w:r w:rsidRPr="00733C25">
      <w:rPr>
        <w:rFonts w:hint="eastAsia"/>
        <w:sz w:val="28"/>
      </w:rPr>
      <w:t>PRD2018-G1</w:t>
    </w:r>
    <w:r>
      <w:rPr>
        <w:rFonts w:hint="eastAsia"/>
        <w:sz w:val="28"/>
      </w:rPr>
      <w:t xml:space="preserve">                                             </w:t>
    </w:r>
    <w:r w:rsidRPr="005F212E">
      <w:rPr>
        <w:sz w:val="28"/>
      </w:rPr>
      <w:drawing>
        <wp:inline distT="0" distB="0" distL="0" distR="0">
          <wp:extent cx="254635" cy="365760"/>
          <wp:effectExtent l="0" t="0" r="0" b="0"/>
          <wp:docPr id="3" name="图片 6" descr="说明: C:\Users\YUKUN\Desktop\未标题-2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C:\Users\YUKUN\Desktop\未标题-2_看图王.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635" cy="365760"/>
                  </a:xfrm>
                  <a:prstGeom prst="rect">
                    <a:avLst/>
                  </a:prstGeom>
                  <a:noFill/>
                  <a:ln>
                    <a:noFill/>
                  </a:ln>
                </pic:spPr>
              </pic:pic>
            </a:graphicData>
          </a:graphic>
        </wp:inline>
      </w:drawing>
    </w:r>
    <w:bookmarkEnd w:id="33"/>
    <w:bookmarkEnd w:id="34"/>
    <w:bookmarkEnd w:id="35"/>
    <w:bookmarkEnd w:id="36"/>
    <w:bookmarkEnd w:id="37"/>
    <w:bookmarkEnd w:id="3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B5031"/>
    <w:multiLevelType w:val="multilevel"/>
    <w:tmpl w:val="B44C397A"/>
    <w:lvl w:ilvl="0">
      <w:start w:val="1"/>
      <w:numFmt w:val="decimal"/>
      <w:pStyle w:val="a"/>
      <w:lvlText w:val="%1."/>
      <w:lvlJc w:val="left"/>
      <w:pPr>
        <w:tabs>
          <w:tab w:val="num" w:pos="1080"/>
        </w:tabs>
        <w:ind w:left="425" w:hanging="425"/>
      </w:pPr>
      <w:rPr>
        <w:rFonts w:hint="eastAsia"/>
        <w:b/>
        <w:i w:val="0"/>
        <w:sz w:val="30"/>
        <w:effect w:val="none"/>
      </w:rPr>
    </w:lvl>
    <w:lvl w:ilvl="1">
      <w:start w:val="1"/>
      <w:numFmt w:val="decimal"/>
      <w:lvlText w:val="%1.%2"/>
      <w:lvlJc w:val="left"/>
      <w:pPr>
        <w:tabs>
          <w:tab w:val="num" w:pos="567"/>
        </w:tabs>
        <w:ind w:left="567" w:hanging="567"/>
      </w:pPr>
      <w:rPr>
        <w:rFonts w:ascii="宋体" w:eastAsia="宋体" w:hint="eastAsia"/>
        <w:b/>
        <w:i w:val="0"/>
        <w:sz w:val="28"/>
      </w:rPr>
    </w:lvl>
    <w:lvl w:ilvl="2">
      <w:start w:val="1"/>
      <w:numFmt w:val="decimal"/>
      <w:lvlText w:val="%1.%2.%3"/>
      <w:lvlJc w:val="left"/>
      <w:pPr>
        <w:tabs>
          <w:tab w:val="num" w:pos="964"/>
        </w:tabs>
        <w:ind w:left="964" w:hanging="964"/>
      </w:pPr>
      <w:rPr>
        <w:rFonts w:ascii="宋体" w:eastAsia="宋体" w:hint="eastAsia"/>
        <w:b/>
        <w:i w:val="0"/>
        <w:sz w:val="28"/>
      </w:rPr>
    </w:lvl>
    <w:lvl w:ilvl="3">
      <w:start w:val="1"/>
      <w:numFmt w:val="decimal"/>
      <w:lvlText w:val="%1.%2.%3.%4"/>
      <w:lvlJc w:val="left"/>
      <w:pPr>
        <w:tabs>
          <w:tab w:val="num" w:pos="1191"/>
        </w:tabs>
        <w:ind w:left="1191" w:hanging="1191"/>
      </w:pPr>
      <w:rPr>
        <w:rFonts w:ascii="宋体" w:eastAsia="宋体" w:hint="eastAsia"/>
        <w:b w:val="0"/>
        <w:i w:val="0"/>
        <w:sz w:val="28"/>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1F316055"/>
    <w:multiLevelType w:val="hybridMultilevel"/>
    <w:tmpl w:val="D6CABC82"/>
    <w:lvl w:ilvl="0" w:tplc="04090003">
      <w:start w:val="1"/>
      <w:numFmt w:val="bullet"/>
      <w:lvlText w:val=""/>
      <w:lvlJc w:val="left"/>
      <w:pPr>
        <w:tabs>
          <w:tab w:val="num" w:pos="844"/>
        </w:tabs>
        <w:ind w:left="844" w:hanging="420"/>
      </w:pPr>
      <w:rPr>
        <w:rFonts w:ascii="Wingdings" w:hAnsi="Wingdings" w:hint="default"/>
      </w:rPr>
    </w:lvl>
    <w:lvl w:ilvl="1" w:tplc="04090003">
      <w:start w:val="1"/>
      <w:numFmt w:val="bullet"/>
      <w:lvlText w:val=""/>
      <w:lvlJc w:val="left"/>
      <w:pPr>
        <w:tabs>
          <w:tab w:val="num" w:pos="424"/>
        </w:tabs>
        <w:ind w:left="424" w:hanging="420"/>
      </w:pPr>
      <w:rPr>
        <w:rFonts w:ascii="Wingdings" w:hAnsi="Wingdings" w:hint="default"/>
      </w:rPr>
    </w:lvl>
    <w:lvl w:ilvl="2" w:tplc="04090005">
      <w:start w:val="1"/>
      <w:numFmt w:val="bullet"/>
      <w:lvlText w:val=""/>
      <w:lvlJc w:val="left"/>
      <w:pPr>
        <w:tabs>
          <w:tab w:val="num" w:pos="844"/>
        </w:tabs>
        <w:ind w:left="844" w:hanging="420"/>
      </w:pPr>
      <w:rPr>
        <w:rFonts w:ascii="Wingdings" w:hAnsi="Wingdings" w:hint="default"/>
      </w:rPr>
    </w:lvl>
    <w:lvl w:ilvl="3" w:tplc="04090001">
      <w:start w:val="1"/>
      <w:numFmt w:val="bullet"/>
      <w:lvlText w:val=""/>
      <w:lvlJc w:val="left"/>
      <w:pPr>
        <w:tabs>
          <w:tab w:val="num" w:pos="1264"/>
        </w:tabs>
        <w:ind w:left="1264" w:hanging="420"/>
      </w:pPr>
      <w:rPr>
        <w:rFonts w:ascii="Wingdings" w:hAnsi="Wingdings" w:hint="default"/>
      </w:rPr>
    </w:lvl>
    <w:lvl w:ilvl="4" w:tplc="04090003">
      <w:start w:val="1"/>
      <w:numFmt w:val="bullet"/>
      <w:lvlText w:val=""/>
      <w:lvlJc w:val="left"/>
      <w:pPr>
        <w:tabs>
          <w:tab w:val="num" w:pos="1684"/>
        </w:tabs>
        <w:ind w:left="1684" w:hanging="420"/>
      </w:pPr>
      <w:rPr>
        <w:rFonts w:ascii="Wingdings" w:hAnsi="Wingdings" w:hint="default"/>
      </w:rPr>
    </w:lvl>
    <w:lvl w:ilvl="5" w:tplc="04090005">
      <w:start w:val="1"/>
      <w:numFmt w:val="bullet"/>
      <w:lvlText w:val=""/>
      <w:lvlJc w:val="left"/>
      <w:pPr>
        <w:tabs>
          <w:tab w:val="num" w:pos="2104"/>
        </w:tabs>
        <w:ind w:left="2104" w:hanging="420"/>
      </w:pPr>
      <w:rPr>
        <w:rFonts w:ascii="Wingdings" w:hAnsi="Wingdings" w:hint="default"/>
      </w:rPr>
    </w:lvl>
    <w:lvl w:ilvl="6" w:tplc="04090001">
      <w:start w:val="1"/>
      <w:numFmt w:val="bullet"/>
      <w:lvlText w:val=""/>
      <w:lvlJc w:val="left"/>
      <w:pPr>
        <w:tabs>
          <w:tab w:val="num" w:pos="2524"/>
        </w:tabs>
        <w:ind w:left="2524" w:hanging="420"/>
      </w:pPr>
      <w:rPr>
        <w:rFonts w:ascii="Wingdings" w:hAnsi="Wingdings" w:hint="default"/>
      </w:rPr>
    </w:lvl>
    <w:lvl w:ilvl="7" w:tplc="04090003">
      <w:start w:val="1"/>
      <w:numFmt w:val="bullet"/>
      <w:lvlText w:val=""/>
      <w:lvlJc w:val="left"/>
      <w:pPr>
        <w:tabs>
          <w:tab w:val="num" w:pos="2944"/>
        </w:tabs>
        <w:ind w:left="2944" w:hanging="420"/>
      </w:pPr>
      <w:rPr>
        <w:rFonts w:ascii="Wingdings" w:hAnsi="Wingdings" w:hint="default"/>
      </w:rPr>
    </w:lvl>
    <w:lvl w:ilvl="8" w:tplc="04090005">
      <w:start w:val="1"/>
      <w:numFmt w:val="bullet"/>
      <w:lvlText w:val=""/>
      <w:lvlJc w:val="left"/>
      <w:pPr>
        <w:tabs>
          <w:tab w:val="num" w:pos="3364"/>
        </w:tabs>
        <w:ind w:left="3364" w:hanging="420"/>
      </w:pPr>
      <w:rPr>
        <w:rFonts w:ascii="Wingdings" w:hAnsi="Wingdings" w:hint="default"/>
      </w:rPr>
    </w:lvl>
  </w:abstractNum>
  <w:abstractNum w:abstractNumId="2" w15:restartNumberingAfterBreak="0">
    <w:nsid w:val="267B0569"/>
    <w:multiLevelType w:val="singleLevel"/>
    <w:tmpl w:val="7DDAAC40"/>
    <w:lvl w:ilvl="0">
      <w:start w:val="1"/>
      <w:numFmt w:val="lowerLetter"/>
      <w:lvlText w:val="%1."/>
      <w:lvlJc w:val="left"/>
      <w:pPr>
        <w:tabs>
          <w:tab w:val="num" w:pos="840"/>
        </w:tabs>
        <w:ind w:left="840" w:hanging="210"/>
      </w:pPr>
      <w:rPr>
        <w:rFonts w:hint="default"/>
      </w:rPr>
    </w:lvl>
  </w:abstractNum>
  <w:abstractNum w:abstractNumId="3" w15:restartNumberingAfterBreak="0">
    <w:nsid w:val="673E79F9"/>
    <w:multiLevelType w:val="hybridMultilevel"/>
    <w:tmpl w:val="454E50B2"/>
    <w:lvl w:ilvl="0" w:tplc="04090003">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num w:numId="1">
    <w:abstractNumId w:val="0"/>
  </w:num>
  <w:num w:numId="2">
    <w:abstractNumId w:val="2"/>
  </w:num>
  <w:num w:numId="3">
    <w:abstractNumId w:val="3"/>
  </w:num>
  <w:num w:numId="4">
    <w:abstractNumId w:val="1"/>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n XuanWem">
    <w15:presenceInfo w15:providerId="Windows Live" w15:userId="051b836617ea7d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ttachedTemplate r:id="rId1"/>
  <w:trackRevisions/>
  <w:defaultTabStop w:val="425"/>
  <w:drawingGridHorizontalSpacing w:val="105"/>
  <w:drawingGridVerticalSpacing w:val="285"/>
  <w:displayHorizontalDrawingGridEvery w:val="0"/>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A0"/>
    <w:rsid w:val="001B0812"/>
    <w:rsid w:val="002729E8"/>
    <w:rsid w:val="0031683F"/>
    <w:rsid w:val="003440AB"/>
    <w:rsid w:val="00393ABA"/>
    <w:rsid w:val="004303A0"/>
    <w:rsid w:val="004F73FE"/>
    <w:rsid w:val="005766FA"/>
    <w:rsid w:val="005D3CC0"/>
    <w:rsid w:val="0078404F"/>
    <w:rsid w:val="00847169"/>
    <w:rsid w:val="008C674E"/>
    <w:rsid w:val="00916A02"/>
    <w:rsid w:val="009E570C"/>
    <w:rsid w:val="00AE6AC9"/>
    <w:rsid w:val="00B42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DB6B800-6640-49DE-96CC-1E03D7EA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kern w:val="2"/>
      <w:sz w:val="21"/>
    </w:rPr>
  </w:style>
  <w:style w:type="paragraph" w:styleId="1">
    <w:name w:val="heading 1"/>
    <w:basedOn w:val="a0"/>
    <w:next w:val="a0"/>
    <w:qFormat/>
    <w:pPr>
      <w:keepNext/>
      <w:keepLines/>
      <w:spacing w:before="340" w:after="330" w:line="578" w:lineRule="auto"/>
      <w:outlineLvl w:val="0"/>
    </w:pPr>
    <w:rPr>
      <w:b/>
      <w:kern w:val="44"/>
      <w:sz w:val="44"/>
    </w:rPr>
  </w:style>
  <w:style w:type="paragraph" w:styleId="2">
    <w:name w:val="heading 2"/>
    <w:basedOn w:val="a0"/>
    <w:next w:val="a1"/>
    <w:qFormat/>
    <w:pPr>
      <w:keepNext/>
      <w:keepLines/>
      <w:spacing w:before="260" w:after="260" w:line="416" w:lineRule="auto"/>
      <w:outlineLvl w:val="1"/>
    </w:pPr>
    <w:rPr>
      <w:rFonts w:ascii="Arial" w:eastAsia="黑体" w:hAnsi="Arial"/>
      <w:b/>
      <w:sz w:val="32"/>
    </w:rPr>
  </w:style>
  <w:style w:type="paragraph" w:styleId="3">
    <w:name w:val="heading 3"/>
    <w:basedOn w:val="a0"/>
    <w:next w:val="a1"/>
    <w:qFormat/>
    <w:pPr>
      <w:keepNext/>
      <w:keepLines/>
      <w:spacing w:before="260" w:after="260" w:line="416" w:lineRule="auto"/>
      <w:outlineLvl w:val="2"/>
    </w:pPr>
    <w:rPr>
      <w:b/>
      <w:sz w:val="32"/>
    </w:rPr>
  </w:style>
  <w:style w:type="paragraph" w:styleId="4">
    <w:name w:val="heading 4"/>
    <w:basedOn w:val="a0"/>
    <w:next w:val="a1"/>
    <w:qFormat/>
    <w:pPr>
      <w:keepNext/>
      <w:keepLines/>
      <w:spacing w:before="280" w:after="290" w:line="376" w:lineRule="auto"/>
      <w:outlineLvl w:val="3"/>
    </w:pPr>
    <w:rPr>
      <w:rFonts w:ascii="Arial" w:eastAsia="黑体" w:hAnsi="Arial"/>
      <w:b/>
      <w:sz w:val="28"/>
    </w:rPr>
  </w:style>
  <w:style w:type="paragraph" w:styleId="5">
    <w:name w:val="heading 5"/>
    <w:basedOn w:val="a0"/>
    <w:next w:val="a0"/>
    <w:link w:val="51"/>
    <w:uiPriority w:val="9"/>
    <w:unhideWhenUsed/>
    <w:qFormat/>
    <w:rsid w:val="00393ABA"/>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pPr>
      <w:ind w:firstLine="420"/>
    </w:pPr>
  </w:style>
  <w:style w:type="paragraph" w:styleId="TOC1">
    <w:name w:val="toc 1"/>
    <w:basedOn w:val="a0"/>
    <w:next w:val="a0"/>
    <w:autoRedefine/>
    <w:uiPriority w:val="39"/>
  </w:style>
  <w:style w:type="paragraph" w:customStyle="1" w:styleId="a">
    <w:name w:val="章"/>
    <w:basedOn w:val="a0"/>
    <w:autoRedefine/>
    <w:rsid w:val="004303A0"/>
    <w:pPr>
      <w:numPr>
        <w:numId w:val="1"/>
      </w:numPr>
      <w:jc w:val="center"/>
    </w:pPr>
    <w:rPr>
      <w:b/>
      <w:sz w:val="30"/>
    </w:rPr>
  </w:style>
  <w:style w:type="paragraph" w:customStyle="1" w:styleId="a5">
    <w:name w:val="节"/>
    <w:basedOn w:val="a0"/>
    <w:rPr>
      <w:b/>
      <w:sz w:val="28"/>
    </w:rPr>
  </w:style>
  <w:style w:type="paragraph" w:customStyle="1" w:styleId="10">
    <w:name w:val="1级 条"/>
    <w:basedOn w:val="a0"/>
    <w:rPr>
      <w:b/>
      <w:sz w:val="28"/>
    </w:rPr>
  </w:style>
  <w:style w:type="paragraph" w:customStyle="1" w:styleId="20">
    <w:name w:val="2级 条"/>
    <w:basedOn w:val="a0"/>
    <w:rPr>
      <w:sz w:val="28"/>
    </w:rPr>
  </w:style>
  <w:style w:type="paragraph" w:styleId="TOC2">
    <w:name w:val="toc 2"/>
    <w:basedOn w:val="a0"/>
    <w:next w:val="a0"/>
    <w:autoRedefine/>
    <w:uiPriority w:val="39"/>
    <w:pPr>
      <w:tabs>
        <w:tab w:val="left" w:pos="1260"/>
        <w:tab w:val="right" w:leader="dot" w:pos="8303"/>
      </w:tabs>
      <w:ind w:left="420"/>
    </w:pPr>
    <w:rPr>
      <w:noProof/>
    </w:rPr>
  </w:style>
  <w:style w:type="paragraph" w:styleId="TOC3">
    <w:name w:val="toc 3"/>
    <w:basedOn w:val="a0"/>
    <w:next w:val="a0"/>
    <w:autoRedefine/>
    <w:uiPriority w:val="39"/>
    <w:pPr>
      <w:ind w:left="840"/>
    </w:pPr>
  </w:style>
  <w:style w:type="paragraph" w:styleId="TOC4">
    <w:name w:val="toc 4"/>
    <w:basedOn w:val="a0"/>
    <w:next w:val="a0"/>
    <w:autoRedefine/>
    <w:semiHidden/>
    <w:pPr>
      <w:ind w:left="1260"/>
    </w:pPr>
  </w:style>
  <w:style w:type="paragraph" w:styleId="TOC5">
    <w:name w:val="toc 5"/>
    <w:basedOn w:val="a0"/>
    <w:next w:val="a0"/>
    <w:autoRedefine/>
    <w:semiHidden/>
    <w:pPr>
      <w:ind w:left="1680"/>
    </w:pPr>
  </w:style>
  <w:style w:type="paragraph" w:styleId="TOC6">
    <w:name w:val="toc 6"/>
    <w:basedOn w:val="a0"/>
    <w:next w:val="a0"/>
    <w:autoRedefine/>
    <w:semiHidden/>
    <w:pPr>
      <w:ind w:left="2100"/>
    </w:pPr>
  </w:style>
  <w:style w:type="paragraph" w:styleId="TOC7">
    <w:name w:val="toc 7"/>
    <w:basedOn w:val="a0"/>
    <w:next w:val="a0"/>
    <w:autoRedefine/>
    <w:semiHidden/>
    <w:pPr>
      <w:ind w:left="2520"/>
    </w:pPr>
  </w:style>
  <w:style w:type="paragraph" w:styleId="TOC8">
    <w:name w:val="toc 8"/>
    <w:basedOn w:val="a0"/>
    <w:next w:val="a0"/>
    <w:autoRedefine/>
    <w:semiHidden/>
    <w:pPr>
      <w:ind w:left="2940"/>
    </w:pPr>
  </w:style>
  <w:style w:type="paragraph" w:styleId="TOC9">
    <w:name w:val="toc 9"/>
    <w:basedOn w:val="a0"/>
    <w:next w:val="a0"/>
    <w:autoRedefine/>
    <w:semiHidden/>
    <w:pPr>
      <w:ind w:left="3360"/>
    </w:pPr>
  </w:style>
  <w:style w:type="paragraph" w:styleId="a6">
    <w:name w:val="header"/>
    <w:basedOn w:val="a0"/>
    <w:semiHidden/>
    <w:pPr>
      <w:widowControl/>
      <w:pBdr>
        <w:bottom w:val="single" w:sz="6" w:space="1" w:color="auto"/>
      </w:pBdr>
      <w:tabs>
        <w:tab w:val="center" w:pos="4153"/>
        <w:tab w:val="right" w:pos="8306"/>
      </w:tabs>
      <w:snapToGrid w:val="0"/>
      <w:jc w:val="center"/>
    </w:pPr>
    <w:rPr>
      <w:noProof/>
      <w:kern w:val="0"/>
      <w:sz w:val="18"/>
    </w:rPr>
  </w:style>
  <w:style w:type="paragraph" w:styleId="a7">
    <w:name w:val="footer"/>
    <w:basedOn w:val="a0"/>
    <w:link w:val="a8"/>
    <w:uiPriority w:val="99"/>
    <w:pPr>
      <w:tabs>
        <w:tab w:val="center" w:pos="4153"/>
        <w:tab w:val="right" w:pos="8306"/>
      </w:tabs>
      <w:snapToGrid w:val="0"/>
      <w:jc w:val="left"/>
    </w:pPr>
    <w:rPr>
      <w:sz w:val="18"/>
    </w:rPr>
  </w:style>
  <w:style w:type="character" w:styleId="a9">
    <w:name w:val="page number"/>
    <w:basedOn w:val="a2"/>
    <w:semiHidden/>
  </w:style>
  <w:style w:type="character" w:customStyle="1" w:styleId="11">
    <w:name w:val="标题 字符1"/>
    <w:link w:val="aa"/>
    <w:uiPriority w:val="10"/>
    <w:rsid w:val="004303A0"/>
    <w:rPr>
      <w:rFonts w:ascii="Cambria" w:hAnsi="Cambria"/>
      <w:b/>
      <w:bCs/>
      <w:sz w:val="32"/>
      <w:szCs w:val="32"/>
    </w:rPr>
  </w:style>
  <w:style w:type="paragraph" w:customStyle="1" w:styleId="ab">
    <w:name w:val="文档正文"/>
    <w:basedOn w:val="a0"/>
    <w:pPr>
      <w:jc w:val="left"/>
    </w:pPr>
    <w:rPr>
      <w:sz w:val="24"/>
    </w:rPr>
  </w:style>
  <w:style w:type="paragraph" w:styleId="aa">
    <w:name w:val="Title"/>
    <w:basedOn w:val="a0"/>
    <w:next w:val="a0"/>
    <w:link w:val="11"/>
    <w:uiPriority w:val="10"/>
    <w:qFormat/>
    <w:rsid w:val="004303A0"/>
    <w:pPr>
      <w:spacing w:before="240" w:after="60"/>
      <w:jc w:val="center"/>
      <w:outlineLvl w:val="0"/>
    </w:pPr>
    <w:rPr>
      <w:rFonts w:ascii="Cambria" w:hAnsi="Cambria"/>
      <w:b/>
      <w:bCs/>
      <w:kern w:val="0"/>
      <w:sz w:val="32"/>
      <w:szCs w:val="32"/>
    </w:rPr>
  </w:style>
  <w:style w:type="character" w:customStyle="1" w:styleId="ac">
    <w:name w:val="标题 字符"/>
    <w:uiPriority w:val="10"/>
    <w:rsid w:val="004303A0"/>
    <w:rPr>
      <w:rFonts w:ascii="等线 Light" w:hAnsi="等线 Light" w:cs="Times New Roman"/>
      <w:b/>
      <w:bCs/>
      <w:kern w:val="2"/>
      <w:sz w:val="32"/>
      <w:szCs w:val="32"/>
    </w:rPr>
  </w:style>
  <w:style w:type="paragraph" w:styleId="ad">
    <w:name w:val="Plain Text"/>
    <w:basedOn w:val="a0"/>
    <w:link w:val="ae"/>
    <w:semiHidden/>
    <w:rsid w:val="004303A0"/>
    <w:rPr>
      <w:rFonts w:ascii="宋体" w:hAnsi="Courier New"/>
    </w:rPr>
  </w:style>
  <w:style w:type="character" w:customStyle="1" w:styleId="ae">
    <w:name w:val="纯文本 字符"/>
    <w:link w:val="ad"/>
    <w:semiHidden/>
    <w:rsid w:val="004303A0"/>
    <w:rPr>
      <w:rFonts w:ascii="宋体" w:hAnsi="Courier New"/>
      <w:kern w:val="2"/>
      <w:sz w:val="21"/>
    </w:rPr>
  </w:style>
  <w:style w:type="character" w:customStyle="1" w:styleId="a8">
    <w:name w:val="页脚 字符"/>
    <w:link w:val="a7"/>
    <w:uiPriority w:val="99"/>
    <w:rsid w:val="004303A0"/>
    <w:rPr>
      <w:kern w:val="2"/>
      <w:sz w:val="18"/>
    </w:rPr>
  </w:style>
  <w:style w:type="paragraph" w:customStyle="1" w:styleId="af">
    <w:basedOn w:val="af0"/>
    <w:next w:val="21"/>
    <w:link w:val="2Char"/>
    <w:uiPriority w:val="99"/>
    <w:unhideWhenUsed/>
    <w:rsid w:val="00393ABA"/>
    <w:pPr>
      <w:ind w:firstLineChars="200" w:firstLine="420"/>
    </w:pPr>
    <w:rPr>
      <w:szCs w:val="22"/>
    </w:rPr>
  </w:style>
  <w:style w:type="paragraph" w:styleId="af1">
    <w:name w:val="List Paragraph"/>
    <w:basedOn w:val="a0"/>
    <w:uiPriority w:val="34"/>
    <w:qFormat/>
    <w:rsid w:val="0031683F"/>
    <w:pPr>
      <w:ind w:firstLineChars="200" w:firstLine="420"/>
    </w:pPr>
  </w:style>
  <w:style w:type="character" w:customStyle="1" w:styleId="50">
    <w:name w:val="标题 5 字符"/>
    <w:basedOn w:val="a2"/>
    <w:uiPriority w:val="9"/>
    <w:semiHidden/>
    <w:rsid w:val="00393ABA"/>
    <w:rPr>
      <w:b/>
      <w:bCs/>
      <w:kern w:val="2"/>
      <w:sz w:val="28"/>
      <w:szCs w:val="28"/>
    </w:rPr>
  </w:style>
  <w:style w:type="character" w:customStyle="1" w:styleId="51">
    <w:name w:val="标题 5 字符1"/>
    <w:link w:val="5"/>
    <w:uiPriority w:val="9"/>
    <w:rsid w:val="00393ABA"/>
    <w:rPr>
      <w:b/>
      <w:bCs/>
      <w:kern w:val="2"/>
      <w:sz w:val="28"/>
      <w:szCs w:val="28"/>
    </w:rPr>
  </w:style>
  <w:style w:type="character" w:customStyle="1" w:styleId="2Char">
    <w:name w:val="正文首行缩进 2 Char"/>
    <w:link w:val="af"/>
    <w:uiPriority w:val="99"/>
    <w:rsid w:val="00393ABA"/>
    <w:rPr>
      <w:kern w:val="2"/>
      <w:sz w:val="21"/>
      <w:szCs w:val="22"/>
    </w:rPr>
  </w:style>
  <w:style w:type="paragraph" w:styleId="af2">
    <w:name w:val="Normal (Web)"/>
    <w:basedOn w:val="a0"/>
    <w:uiPriority w:val="99"/>
    <w:unhideWhenUsed/>
    <w:rsid w:val="00393ABA"/>
    <w:pPr>
      <w:widowControl/>
      <w:spacing w:before="100" w:beforeAutospacing="1" w:after="100" w:afterAutospacing="1"/>
      <w:jc w:val="left"/>
    </w:pPr>
    <w:rPr>
      <w:rFonts w:ascii="宋体" w:hAnsi="宋体" w:cs="宋体"/>
      <w:kern w:val="0"/>
      <w:sz w:val="24"/>
      <w:szCs w:val="24"/>
    </w:rPr>
  </w:style>
  <w:style w:type="paragraph" w:styleId="af0">
    <w:name w:val="Body Text Indent"/>
    <w:basedOn w:val="a0"/>
    <w:link w:val="af3"/>
    <w:uiPriority w:val="99"/>
    <w:semiHidden/>
    <w:unhideWhenUsed/>
    <w:rsid w:val="00393ABA"/>
    <w:pPr>
      <w:spacing w:after="120"/>
      <w:ind w:leftChars="200" w:left="420"/>
    </w:pPr>
  </w:style>
  <w:style w:type="character" w:customStyle="1" w:styleId="af3">
    <w:name w:val="正文文本缩进 字符"/>
    <w:basedOn w:val="a2"/>
    <w:link w:val="af0"/>
    <w:uiPriority w:val="99"/>
    <w:semiHidden/>
    <w:rsid w:val="00393ABA"/>
    <w:rPr>
      <w:kern w:val="2"/>
      <w:sz w:val="21"/>
    </w:rPr>
  </w:style>
  <w:style w:type="paragraph" w:styleId="21">
    <w:name w:val="Body Text First Indent 2"/>
    <w:basedOn w:val="af0"/>
    <w:link w:val="22"/>
    <w:uiPriority w:val="99"/>
    <w:semiHidden/>
    <w:unhideWhenUsed/>
    <w:rsid w:val="00393ABA"/>
    <w:pPr>
      <w:ind w:firstLineChars="200" w:firstLine="420"/>
    </w:pPr>
  </w:style>
  <w:style w:type="character" w:customStyle="1" w:styleId="22">
    <w:name w:val="正文文本首行缩进 2 字符"/>
    <w:basedOn w:val="af3"/>
    <w:link w:val="21"/>
    <w:uiPriority w:val="99"/>
    <w:semiHidden/>
    <w:rsid w:val="00393ABA"/>
    <w:rPr>
      <w:kern w:val="2"/>
      <w:sz w:val="21"/>
    </w:rPr>
  </w:style>
  <w:style w:type="paragraph" w:styleId="TOC">
    <w:name w:val="TOC Heading"/>
    <w:basedOn w:val="1"/>
    <w:next w:val="a0"/>
    <w:uiPriority w:val="39"/>
    <w:unhideWhenUsed/>
    <w:qFormat/>
    <w:rsid w:val="00393ABA"/>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character" w:styleId="af4">
    <w:name w:val="Hyperlink"/>
    <w:basedOn w:val="a2"/>
    <w:uiPriority w:val="99"/>
    <w:unhideWhenUsed/>
    <w:rsid w:val="00393A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03394">
      <w:bodyDiv w:val="1"/>
      <w:marLeft w:val="0"/>
      <w:marRight w:val="0"/>
      <w:marTop w:val="0"/>
      <w:marBottom w:val="0"/>
      <w:divBdr>
        <w:top w:val="none" w:sz="0" w:space="0" w:color="auto"/>
        <w:left w:val="none" w:sz="0" w:space="0" w:color="auto"/>
        <w:bottom w:val="none" w:sz="0" w:space="0" w:color="auto"/>
        <w:right w:val="none" w:sz="0" w:space="0" w:color="auto"/>
      </w:divBdr>
    </w:div>
    <w:div w:id="87739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KUN\Desktop\&#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4CD7E-1A8E-4142-A343-3A68E6786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项目开发计划.dot</Template>
  <TotalTime>6</TotalTime>
  <Pages>30</Pages>
  <Words>2739</Words>
  <Characters>15616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第1章</vt:lpstr>
    </vt:vector>
  </TitlesOfParts>
  <Company> </Company>
  <LinksUpToDate>false</LinksUpToDate>
  <CharactersWithSpaces>18319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YUKUN</dc:creator>
  <cp:keywords/>
  <cp:lastModifiedBy>Chen XuanWem</cp:lastModifiedBy>
  <cp:revision>4</cp:revision>
  <cp:lastPrinted>1899-12-31T16:00:00Z</cp:lastPrinted>
  <dcterms:created xsi:type="dcterms:W3CDTF">2018-10-21T08:01:00Z</dcterms:created>
  <dcterms:modified xsi:type="dcterms:W3CDTF">2018-10-21T12:31:00Z</dcterms:modified>
</cp:coreProperties>
</file>